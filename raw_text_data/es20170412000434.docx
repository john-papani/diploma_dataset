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3C381" w14:textId="77777777" w:rsidR="007F198B" w:rsidRPr="007F198B" w:rsidRDefault="007F198B" w:rsidP="007F198B">
      <w:pPr>
        <w:spacing w:after="0" w:line="360" w:lineRule="auto"/>
        <w:rPr>
          <w:ins w:id="0" w:author="Φλούδα Χριστίνα" w:date="2017-04-27T10:21:00Z"/>
          <w:rFonts w:eastAsia="Times New Roman"/>
          <w:szCs w:val="24"/>
          <w:lang w:eastAsia="en-US"/>
        </w:rPr>
      </w:pPr>
      <w:ins w:id="1" w:author="Φλούδα Χριστίνα" w:date="2017-04-27T10:21:00Z">
        <w:r w:rsidRPr="007F19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800733" w14:textId="77777777" w:rsidR="007F198B" w:rsidRPr="007F198B" w:rsidRDefault="007F198B" w:rsidP="007F198B">
      <w:pPr>
        <w:spacing w:after="0" w:line="360" w:lineRule="auto"/>
        <w:rPr>
          <w:ins w:id="2" w:author="Φλούδα Χριστίνα" w:date="2017-04-27T10:21:00Z"/>
          <w:rFonts w:eastAsia="Times New Roman"/>
          <w:szCs w:val="24"/>
          <w:lang w:eastAsia="en-US"/>
        </w:rPr>
      </w:pPr>
    </w:p>
    <w:p w14:paraId="44A1197A" w14:textId="77777777" w:rsidR="007F198B" w:rsidRPr="007F198B" w:rsidRDefault="007F198B" w:rsidP="007F198B">
      <w:pPr>
        <w:spacing w:after="0" w:line="360" w:lineRule="auto"/>
        <w:rPr>
          <w:ins w:id="3" w:author="Φλούδα Χριστίνα" w:date="2017-04-27T10:21:00Z"/>
          <w:rFonts w:eastAsia="Times New Roman"/>
          <w:szCs w:val="24"/>
          <w:lang w:eastAsia="en-US"/>
        </w:rPr>
      </w:pPr>
      <w:ins w:id="4" w:author="Φλούδα Χριστίνα" w:date="2017-04-27T10:21:00Z">
        <w:r w:rsidRPr="007F198B">
          <w:rPr>
            <w:rFonts w:eastAsia="Times New Roman"/>
            <w:szCs w:val="24"/>
            <w:lang w:eastAsia="en-US"/>
          </w:rPr>
          <w:t>ΠΙΝΑΚΑΣ ΠΕΡΙΕΧΟΜΕΝΩΝ</w:t>
        </w:r>
      </w:ins>
    </w:p>
    <w:p w14:paraId="735B3103" w14:textId="77777777" w:rsidR="007F198B" w:rsidRPr="007F198B" w:rsidRDefault="007F198B" w:rsidP="007F198B">
      <w:pPr>
        <w:spacing w:after="0" w:line="360" w:lineRule="auto"/>
        <w:rPr>
          <w:ins w:id="5" w:author="Φλούδα Χριστίνα" w:date="2017-04-27T10:21:00Z"/>
          <w:rFonts w:eastAsia="Times New Roman"/>
          <w:szCs w:val="24"/>
          <w:lang w:eastAsia="en-US"/>
        </w:rPr>
      </w:pPr>
      <w:ins w:id="6" w:author="Φλούδα Χριστίνα" w:date="2017-04-27T10:21:00Z">
        <w:r w:rsidRPr="007F198B">
          <w:rPr>
            <w:rFonts w:eastAsia="Times New Roman"/>
            <w:szCs w:val="24"/>
            <w:lang w:eastAsia="en-US"/>
          </w:rPr>
          <w:t xml:space="preserve">ΙΖ΄ ΠΕΡΙΟΔΟΣ </w:t>
        </w:r>
      </w:ins>
    </w:p>
    <w:p w14:paraId="0C743C2D" w14:textId="77777777" w:rsidR="007F198B" w:rsidRPr="007F198B" w:rsidRDefault="007F198B" w:rsidP="007F198B">
      <w:pPr>
        <w:spacing w:after="0" w:line="360" w:lineRule="auto"/>
        <w:rPr>
          <w:ins w:id="7" w:author="Φλούδα Χριστίνα" w:date="2017-04-27T10:21:00Z"/>
          <w:rFonts w:eastAsia="Times New Roman"/>
          <w:szCs w:val="24"/>
          <w:lang w:eastAsia="en-US"/>
        </w:rPr>
      </w:pPr>
      <w:ins w:id="8" w:author="Φλούδα Χριστίνα" w:date="2017-04-27T10:21:00Z">
        <w:r w:rsidRPr="007F198B">
          <w:rPr>
            <w:rFonts w:eastAsia="Times New Roman"/>
            <w:szCs w:val="24"/>
            <w:lang w:eastAsia="en-US"/>
          </w:rPr>
          <w:t>ΠΡΟΕΔΡΕΥΟΜΕΝΗΣ ΚΟΙΝΟΒΟΥΛΕΥΤΙΚΗΣ ΔΗΜΟΚΡΑΤΙΑΣ</w:t>
        </w:r>
      </w:ins>
    </w:p>
    <w:p w14:paraId="62353607" w14:textId="77777777" w:rsidR="007F198B" w:rsidRPr="007F198B" w:rsidRDefault="007F198B" w:rsidP="007F198B">
      <w:pPr>
        <w:spacing w:after="0" w:line="360" w:lineRule="auto"/>
        <w:rPr>
          <w:ins w:id="9" w:author="Φλούδα Χριστίνα" w:date="2017-04-27T10:21:00Z"/>
          <w:rFonts w:eastAsia="Times New Roman"/>
          <w:szCs w:val="24"/>
          <w:lang w:eastAsia="en-US"/>
        </w:rPr>
      </w:pPr>
      <w:ins w:id="10" w:author="Φλούδα Χριστίνα" w:date="2017-04-27T10:21:00Z">
        <w:r w:rsidRPr="007F198B">
          <w:rPr>
            <w:rFonts w:eastAsia="Times New Roman"/>
            <w:szCs w:val="24"/>
            <w:lang w:eastAsia="en-US"/>
          </w:rPr>
          <w:t>ΣΥΝΟΔΟΣ Β΄</w:t>
        </w:r>
      </w:ins>
    </w:p>
    <w:p w14:paraId="2E66A6C7" w14:textId="77777777" w:rsidR="007F198B" w:rsidRPr="007F198B" w:rsidRDefault="007F198B" w:rsidP="007F198B">
      <w:pPr>
        <w:spacing w:after="0" w:line="360" w:lineRule="auto"/>
        <w:rPr>
          <w:ins w:id="11" w:author="Φλούδα Χριστίνα" w:date="2017-04-27T10:21:00Z"/>
          <w:rFonts w:eastAsia="Times New Roman"/>
          <w:szCs w:val="24"/>
          <w:lang w:eastAsia="en-US"/>
        </w:rPr>
      </w:pPr>
    </w:p>
    <w:p w14:paraId="3318D9EA" w14:textId="77777777" w:rsidR="007F198B" w:rsidRPr="007F198B" w:rsidRDefault="007F198B" w:rsidP="007F198B">
      <w:pPr>
        <w:spacing w:after="0" w:line="360" w:lineRule="auto"/>
        <w:rPr>
          <w:ins w:id="12" w:author="Φλούδα Χριστίνα" w:date="2017-04-27T10:21:00Z"/>
          <w:rFonts w:eastAsia="Times New Roman"/>
          <w:szCs w:val="24"/>
          <w:lang w:eastAsia="en-US"/>
        </w:rPr>
      </w:pPr>
      <w:ins w:id="13" w:author="Φλούδα Χριστίνα" w:date="2017-04-27T10:21:00Z">
        <w:r w:rsidRPr="007F198B">
          <w:rPr>
            <w:rFonts w:eastAsia="Times New Roman"/>
            <w:szCs w:val="24"/>
            <w:lang w:eastAsia="en-US"/>
          </w:rPr>
          <w:t>ΣΥΝΕΔΡΙΑΣΗ ΡΖ΄</w:t>
        </w:r>
      </w:ins>
    </w:p>
    <w:p w14:paraId="5B6CB3A2" w14:textId="66079942" w:rsidR="007F198B" w:rsidRPr="007F198B" w:rsidRDefault="007F198B" w:rsidP="007F198B">
      <w:pPr>
        <w:spacing w:after="0" w:line="360" w:lineRule="auto"/>
        <w:rPr>
          <w:ins w:id="14" w:author="Φλούδα Χριστίνα" w:date="2017-04-27T10:21:00Z"/>
          <w:rFonts w:eastAsia="Times New Roman"/>
          <w:szCs w:val="24"/>
          <w:lang w:eastAsia="en-US"/>
        </w:rPr>
      </w:pPr>
      <w:ins w:id="15" w:author="Φλούδα Χριστίνα" w:date="2017-04-27T10:21:00Z">
        <w:r w:rsidRPr="007F198B">
          <w:rPr>
            <w:rFonts w:eastAsia="Times New Roman"/>
            <w:szCs w:val="24"/>
            <w:lang w:eastAsia="en-US"/>
          </w:rPr>
          <w:t>Μ.</w:t>
        </w:r>
      </w:ins>
      <w:ins w:id="16" w:author="Φλούδα Χριστίνα" w:date="2017-04-27T10:22:00Z">
        <w:r>
          <w:rPr>
            <w:rFonts w:eastAsia="Times New Roman"/>
            <w:szCs w:val="24"/>
            <w:lang w:val="en-US" w:eastAsia="en-US"/>
          </w:rPr>
          <w:t xml:space="preserve"> </w:t>
        </w:r>
      </w:ins>
      <w:ins w:id="17" w:author="Φλούδα Χριστίνα" w:date="2017-04-27T10:21:00Z">
        <w:r w:rsidRPr="007F198B">
          <w:rPr>
            <w:rFonts w:eastAsia="Times New Roman"/>
            <w:szCs w:val="24"/>
            <w:lang w:eastAsia="en-US"/>
          </w:rPr>
          <w:t>Τετάρτη  12 Απριλίου 2017</w:t>
        </w:r>
      </w:ins>
    </w:p>
    <w:p w14:paraId="74342E95" w14:textId="77777777" w:rsidR="007F198B" w:rsidRPr="007F198B" w:rsidRDefault="007F198B" w:rsidP="007F198B">
      <w:pPr>
        <w:spacing w:after="0" w:line="360" w:lineRule="auto"/>
        <w:rPr>
          <w:ins w:id="18" w:author="Φλούδα Χριστίνα" w:date="2017-04-27T10:21:00Z"/>
          <w:rFonts w:eastAsia="Times New Roman"/>
          <w:szCs w:val="24"/>
          <w:lang w:eastAsia="en-US"/>
        </w:rPr>
      </w:pPr>
    </w:p>
    <w:p w14:paraId="10EBF714" w14:textId="77777777" w:rsidR="007F198B" w:rsidRPr="007F198B" w:rsidRDefault="007F198B" w:rsidP="007F198B">
      <w:pPr>
        <w:spacing w:after="0" w:line="360" w:lineRule="auto"/>
        <w:rPr>
          <w:ins w:id="19" w:author="Φλούδα Χριστίνα" w:date="2017-04-27T10:21:00Z"/>
          <w:rFonts w:eastAsia="Times New Roman"/>
          <w:szCs w:val="24"/>
          <w:lang w:eastAsia="en-US"/>
        </w:rPr>
      </w:pPr>
      <w:ins w:id="20" w:author="Φλούδα Χριστίνα" w:date="2017-04-27T10:21:00Z">
        <w:r w:rsidRPr="007F198B">
          <w:rPr>
            <w:rFonts w:eastAsia="Times New Roman"/>
            <w:szCs w:val="24"/>
            <w:lang w:eastAsia="en-US"/>
          </w:rPr>
          <w:t>ΘΕΜΑΤΑ</w:t>
        </w:r>
      </w:ins>
    </w:p>
    <w:p w14:paraId="477271F0" w14:textId="77777777" w:rsidR="007F198B" w:rsidRPr="007F198B" w:rsidRDefault="007F198B" w:rsidP="007F198B">
      <w:pPr>
        <w:spacing w:after="0" w:line="360" w:lineRule="auto"/>
        <w:rPr>
          <w:ins w:id="21" w:author="Φλούδα Χριστίνα" w:date="2017-04-27T10:21:00Z"/>
          <w:rFonts w:eastAsia="Times New Roman"/>
          <w:szCs w:val="24"/>
          <w:lang w:eastAsia="en-US"/>
        </w:rPr>
      </w:pPr>
      <w:ins w:id="22" w:author="Φλούδα Χριστίνα" w:date="2017-04-27T10:21:00Z">
        <w:r w:rsidRPr="007F198B">
          <w:rPr>
            <w:rFonts w:eastAsia="Times New Roman"/>
            <w:szCs w:val="24"/>
            <w:lang w:eastAsia="en-US"/>
          </w:rPr>
          <w:t xml:space="preserve"> </w:t>
        </w:r>
        <w:r w:rsidRPr="007F198B">
          <w:rPr>
            <w:rFonts w:eastAsia="Times New Roman"/>
            <w:szCs w:val="24"/>
            <w:lang w:eastAsia="en-US"/>
          </w:rPr>
          <w:br/>
          <w:t xml:space="preserve">Α. ΕΙΔΙΚΑ ΘΕΜΑΤΑ </w:t>
        </w:r>
        <w:r w:rsidRPr="007F198B">
          <w:rPr>
            <w:rFonts w:eastAsia="Times New Roman"/>
            <w:szCs w:val="24"/>
            <w:lang w:eastAsia="en-US"/>
          </w:rPr>
          <w:br/>
          <w:t xml:space="preserve">1. Επικύρωση Πρακτικών, σελ. </w:t>
        </w:r>
        <w:r w:rsidRPr="007F198B">
          <w:rPr>
            <w:rFonts w:eastAsia="Times New Roman"/>
            <w:szCs w:val="24"/>
            <w:lang w:eastAsia="en-US"/>
          </w:rPr>
          <w:br/>
          <w:t xml:space="preserve">2.  Άδεια απουσίας του Βουλευτή κ. Ν. </w:t>
        </w:r>
        <w:proofErr w:type="spellStart"/>
        <w:r w:rsidRPr="007F198B">
          <w:rPr>
            <w:rFonts w:eastAsia="Times New Roman"/>
            <w:szCs w:val="24"/>
            <w:lang w:eastAsia="en-US"/>
          </w:rPr>
          <w:t>Δένδια</w:t>
        </w:r>
        <w:proofErr w:type="spellEnd"/>
        <w:r w:rsidRPr="007F198B">
          <w:rPr>
            <w:rFonts w:eastAsia="Times New Roman"/>
            <w:szCs w:val="24"/>
            <w:lang w:eastAsia="en-US"/>
          </w:rPr>
          <w:t xml:space="preserve">, σελ. </w:t>
        </w:r>
        <w:r w:rsidRPr="007F198B">
          <w:rPr>
            <w:rFonts w:eastAsia="Times New Roman"/>
            <w:szCs w:val="24"/>
            <w:lang w:eastAsia="en-US"/>
          </w:rPr>
          <w:br/>
          <w:t xml:space="preserve">3. Ανακοινώνεται ότι τη συνεδρίαση παρακολουθούν μαθητές από το Λύκειο της Ολλανδίας </w:t>
        </w:r>
        <w:proofErr w:type="spellStart"/>
        <w:r w:rsidRPr="007F198B">
          <w:rPr>
            <w:rFonts w:eastAsia="Times New Roman"/>
            <w:szCs w:val="24"/>
            <w:lang w:eastAsia="en-US"/>
          </w:rPr>
          <w:t>Pantarijn</w:t>
        </w:r>
        <w:proofErr w:type="spellEnd"/>
        <w:r w:rsidRPr="007F198B">
          <w:rPr>
            <w:rFonts w:eastAsia="Times New Roman"/>
            <w:szCs w:val="24"/>
            <w:lang w:eastAsia="en-US"/>
          </w:rPr>
          <w:t xml:space="preserve">, σελ. </w:t>
        </w:r>
        <w:r w:rsidRPr="007F198B">
          <w:rPr>
            <w:rFonts w:eastAsia="Times New Roman"/>
            <w:szCs w:val="24"/>
            <w:lang w:eastAsia="en-US"/>
          </w:rPr>
          <w:br/>
          <w:t>4. Ειδική Ημερήσια Διάταξη:</w:t>
        </w:r>
      </w:ins>
    </w:p>
    <w:p w14:paraId="0C89DC75" w14:textId="77777777" w:rsidR="007F198B" w:rsidRPr="007F198B" w:rsidRDefault="007F198B" w:rsidP="007F198B">
      <w:pPr>
        <w:spacing w:after="0" w:line="360" w:lineRule="auto"/>
        <w:rPr>
          <w:ins w:id="23" w:author="Φλούδα Χριστίνα" w:date="2017-04-27T10:21:00Z"/>
          <w:rFonts w:eastAsia="Times New Roman"/>
          <w:szCs w:val="24"/>
          <w:lang w:eastAsia="en-US"/>
        </w:rPr>
      </w:pPr>
      <w:ins w:id="24" w:author="Φλούδα Χριστίνα" w:date="2017-04-27T10:21:00Z">
        <w:r w:rsidRPr="007F198B">
          <w:rPr>
            <w:rFonts w:eastAsia="Times New Roman"/>
            <w:szCs w:val="24"/>
            <w:lang w:eastAsia="en-US"/>
          </w:rPr>
          <w:t xml:space="preserve">Συζήτηση και λήψη απόφασης, σύμφωνα με τα άρθρα 68 παρ. 2 του Συντάγματος και 144 επόμενα του Κανονισμού της Βουλής: </w:t>
        </w:r>
      </w:ins>
    </w:p>
    <w:p w14:paraId="1FDB26EF" w14:textId="77777777" w:rsidR="007F198B" w:rsidRPr="007F198B" w:rsidRDefault="007F198B" w:rsidP="007F198B">
      <w:pPr>
        <w:spacing w:after="0" w:line="360" w:lineRule="auto"/>
        <w:rPr>
          <w:ins w:id="25" w:author="Φλούδα Χριστίνα" w:date="2017-04-27T10:21:00Z"/>
          <w:rFonts w:eastAsia="Times New Roman"/>
          <w:szCs w:val="24"/>
          <w:lang w:eastAsia="en-US"/>
        </w:rPr>
      </w:pPr>
      <w:ins w:id="26" w:author="Φλούδα Χριστίνα" w:date="2017-04-27T10:21:00Z">
        <w:r w:rsidRPr="007F198B">
          <w:rPr>
            <w:rFonts w:eastAsia="Times New Roman"/>
            <w:szCs w:val="24"/>
            <w:lang w:eastAsia="en-US"/>
          </w:rPr>
          <w:t xml:space="preserve">α. Επί της προτάσεως που κατέθεσαν ο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Καμμένος, και οι Βουλευτές του Κόμματός του, για σύσταση Εξεταστικής Επιτροπής για τη διερεύνηση σκανδάλων στον χώρο της Υγείας κατά τα έτη 1997-2014, και </w:t>
        </w:r>
      </w:ins>
    </w:p>
    <w:p w14:paraId="35715BAB" w14:textId="77777777" w:rsidR="007F198B" w:rsidRPr="007F198B" w:rsidRDefault="007F198B" w:rsidP="007F198B">
      <w:pPr>
        <w:spacing w:after="0" w:line="360" w:lineRule="auto"/>
        <w:rPr>
          <w:ins w:id="27" w:author="Φλούδα Χριστίνα" w:date="2017-04-27T10:21:00Z"/>
          <w:rFonts w:eastAsia="Times New Roman"/>
          <w:szCs w:val="24"/>
          <w:lang w:eastAsia="en-US"/>
        </w:rPr>
      </w:pPr>
      <w:ins w:id="28" w:author="Φλούδα Χριστίνα" w:date="2017-04-27T10:21:00Z">
        <w:r w:rsidRPr="007F198B">
          <w:rPr>
            <w:rFonts w:eastAsia="Times New Roman"/>
            <w:szCs w:val="24"/>
            <w:lang w:eastAsia="en-US"/>
          </w:rPr>
          <w:t xml:space="preserve">β. Επί της προτάσεως που κατέθεσε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για σύσταση Εξεταστικής Επιτροπής για τη διερεύνηση της διαχείρισης και των δαπανών της δημόσιας υγείας από το 1996 μέχρι σήμερα, σελ. </w:t>
        </w:r>
        <w:r w:rsidRPr="007F198B">
          <w:rPr>
            <w:rFonts w:eastAsia="Times New Roman"/>
            <w:szCs w:val="24"/>
            <w:lang w:eastAsia="en-US"/>
          </w:rPr>
          <w:br/>
          <w:t xml:space="preserve">5. Επί διαδικαστικού θέματος, σελ. </w:t>
        </w:r>
        <w:r w:rsidRPr="007F198B">
          <w:rPr>
            <w:rFonts w:eastAsia="Times New Roman"/>
            <w:szCs w:val="24"/>
            <w:lang w:eastAsia="en-US"/>
          </w:rPr>
          <w:br/>
          <w:t xml:space="preserve">6. Επί προσωπικού θέματος, σελ. </w:t>
        </w:r>
        <w:r w:rsidRPr="007F198B">
          <w:rPr>
            <w:rFonts w:eastAsia="Times New Roman"/>
            <w:szCs w:val="24"/>
            <w:lang w:eastAsia="en-US"/>
          </w:rPr>
          <w:br/>
          <w:t xml:space="preserve">7. Ονομαστική ταυτόχρονη ψηφοφορία  επί των δύο προτάσεων για σύσταση Εξεταστικής Επιτροπής, σελ. </w:t>
        </w:r>
        <w:r w:rsidRPr="007F198B">
          <w:rPr>
            <w:rFonts w:eastAsia="Times New Roman"/>
            <w:szCs w:val="24"/>
            <w:lang w:eastAsia="en-US"/>
          </w:rPr>
          <w:br/>
          <w:t xml:space="preserve">8. Επιστολικές ψήφοι επί της Ειδικής Ημερήσιας Διάταξης, σελ. </w:t>
        </w:r>
        <w:r w:rsidRPr="007F198B">
          <w:rPr>
            <w:rFonts w:eastAsia="Times New Roman"/>
            <w:szCs w:val="24"/>
            <w:lang w:eastAsia="en-US"/>
          </w:rPr>
          <w:br/>
          <w:t xml:space="preserve">9. Ανακοινώνεται ότι η κατόπιν του αποτελέσματος ονομαστική ψηφοφορία, η πρόταση που κατέθεσαν ο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Καμμένος και οι Βουλευτές του κόμματός του για σύσταση Εξεταστικής Επιτροπής για τη διερεύνηση σκανδάλων στον χώρο της Υγείας κατά τα έτη 1997-2014, έγινε δεκτή κατά πλειοψηφία, σελ. </w:t>
        </w:r>
        <w:r w:rsidRPr="007F198B">
          <w:rPr>
            <w:rFonts w:eastAsia="Times New Roman"/>
            <w:szCs w:val="24"/>
            <w:lang w:eastAsia="en-US"/>
          </w:rPr>
          <w:br/>
          <w:t xml:space="preserve">10.  Έγκριση του Σώματος, επί της πρότασης του Προέδρου της Βουλής, η ως άνω Επιτροπή να αποτελείται από είκοσι τρία μέλη, με εκπροσώπηση, κατ’ αναλογία της δύναμης τους, όλων των Κοινοβουλευτικών Ομάδων και των Ανεξαρτήτων, κατ’ εφαρμογή του άρθρου 31 του Κανονισμού της Βουλής και η προθεσμία για την ολοκλήρωση των εργασιών της Επιτροπής και η υποβολή του πορίσματός της να ολοκληρωθεί σε τρεις μήνες από τη συγκρότηση της Επιτροπής, σελ. </w:t>
        </w:r>
        <w:r w:rsidRPr="007F198B">
          <w:rPr>
            <w:rFonts w:eastAsia="Times New Roman"/>
            <w:szCs w:val="24"/>
            <w:lang w:eastAsia="en-US"/>
          </w:rPr>
          <w:br/>
          <w:t xml:space="preserve"> </w:t>
        </w:r>
        <w:r w:rsidRPr="007F198B">
          <w:rPr>
            <w:rFonts w:eastAsia="Times New Roman"/>
            <w:szCs w:val="24"/>
            <w:lang w:eastAsia="en-US"/>
          </w:rPr>
          <w:br/>
          <w:t xml:space="preserve">Β. ΚΟΙΝΟΒΟΥΛΕΥΤΙΚΟΣ ΕΛΕΓΧΟΣ </w:t>
        </w:r>
        <w:r w:rsidRPr="007F198B">
          <w:rPr>
            <w:rFonts w:eastAsia="Times New Roman"/>
            <w:szCs w:val="24"/>
            <w:lang w:eastAsia="en-US"/>
          </w:rPr>
          <w:br/>
          <w:t xml:space="preserve">Ανακοίνωση του δελτίου επικαίρων ερωτήσεων της Πέμπτης 20 Απριλίου 2017, σελ. </w:t>
        </w:r>
        <w:r w:rsidRPr="007F198B">
          <w:rPr>
            <w:rFonts w:eastAsia="Times New Roman"/>
            <w:szCs w:val="24"/>
            <w:lang w:eastAsia="en-US"/>
          </w:rPr>
          <w:br/>
          <w:t xml:space="preserve"> </w:t>
        </w:r>
        <w:r w:rsidRPr="007F198B">
          <w:rPr>
            <w:rFonts w:eastAsia="Times New Roman"/>
            <w:szCs w:val="24"/>
            <w:lang w:eastAsia="en-US"/>
          </w:rPr>
          <w:br/>
          <w:t xml:space="preserve">Γ. ΝΟΜΟΘΕΤΙΚΗ ΕΡΓΑΣΙΑ </w:t>
        </w:r>
        <w:r w:rsidRPr="007F198B">
          <w:rPr>
            <w:rFonts w:eastAsia="Times New Roman"/>
            <w:szCs w:val="24"/>
            <w:lang w:eastAsia="en-US"/>
          </w:rPr>
          <w:br/>
          <w:t>Κατάθεση σχεδίου νόμου:</w:t>
        </w:r>
      </w:ins>
    </w:p>
    <w:p w14:paraId="58D6757A" w14:textId="77777777" w:rsidR="007F198B" w:rsidRPr="007F198B" w:rsidRDefault="007F198B" w:rsidP="007F198B">
      <w:pPr>
        <w:spacing w:after="0" w:line="360" w:lineRule="auto"/>
        <w:rPr>
          <w:ins w:id="29" w:author="Φλούδα Χριστίνα" w:date="2017-04-27T10:21:00Z"/>
          <w:rFonts w:eastAsia="Times New Roman"/>
          <w:szCs w:val="24"/>
          <w:lang w:eastAsia="en-US"/>
        </w:rPr>
      </w:pPr>
      <w:ins w:id="30" w:author="Φλούδα Χριστίνα" w:date="2017-04-27T10:21:00Z">
        <w:r w:rsidRPr="007F198B">
          <w:rPr>
            <w:rFonts w:eastAsia="Times New Roman"/>
            <w:szCs w:val="24"/>
            <w:lang w:eastAsia="en-US"/>
          </w:rPr>
          <w:t xml:space="preserve">Οι Υπουργοί Οικονομίας και Ανάπτυξης, Οικονομικών, Διοικητικής Ανασυγκρότησης και οι Αναπληρωτές Υπουργοί Οικονομίας και Ανάπτυξης και Οικονομικών κατέθεσαν σήμερα σχέδιο νόμου: «Σύσταση Νομικού Προσώπου ιδιωτικού Δικαίου με την επωνυμία «Εθνικό Σύστημα Διαπίστευσης» και άλλες διατάξεις», σελ. </w:t>
        </w:r>
        <w:r w:rsidRPr="007F198B">
          <w:rPr>
            <w:rFonts w:eastAsia="Times New Roman"/>
            <w:szCs w:val="24"/>
            <w:lang w:eastAsia="en-US"/>
          </w:rPr>
          <w:br/>
          <w:t xml:space="preserve"> </w:t>
        </w:r>
        <w:r w:rsidRPr="007F198B">
          <w:rPr>
            <w:rFonts w:eastAsia="Times New Roman"/>
            <w:szCs w:val="24"/>
            <w:lang w:eastAsia="en-US"/>
          </w:rPr>
          <w:br/>
          <w:t>ΠΡΟΕΔΡΟΣ</w:t>
        </w:r>
      </w:ins>
    </w:p>
    <w:p w14:paraId="3665B8AA" w14:textId="77777777" w:rsidR="007F198B" w:rsidRPr="007F198B" w:rsidRDefault="007F198B" w:rsidP="007F198B">
      <w:pPr>
        <w:spacing w:after="0" w:line="360" w:lineRule="auto"/>
        <w:rPr>
          <w:ins w:id="31" w:author="Φλούδα Χριστίνα" w:date="2017-04-27T10:21:00Z"/>
          <w:rFonts w:eastAsia="Times New Roman"/>
          <w:szCs w:val="24"/>
          <w:lang w:eastAsia="en-US"/>
        </w:rPr>
      </w:pPr>
      <w:ins w:id="32" w:author="Φλούδα Χριστίνα" w:date="2017-04-27T10:21:00Z">
        <w:r w:rsidRPr="007F198B">
          <w:rPr>
            <w:rFonts w:eastAsia="Times New Roman"/>
            <w:szCs w:val="24"/>
            <w:lang w:eastAsia="en-US"/>
          </w:rPr>
          <w:t>ΒΟΥΤΣΗΣ Ν. , σελ.</w:t>
        </w:r>
      </w:ins>
    </w:p>
    <w:p w14:paraId="776A2872" w14:textId="77777777" w:rsidR="007F198B" w:rsidRPr="007F198B" w:rsidRDefault="007F198B" w:rsidP="007F198B">
      <w:pPr>
        <w:spacing w:after="0" w:line="360" w:lineRule="auto"/>
        <w:rPr>
          <w:ins w:id="33" w:author="Φλούδα Χριστίνα" w:date="2017-04-27T10:21:00Z"/>
          <w:rFonts w:eastAsia="Times New Roman"/>
          <w:szCs w:val="24"/>
          <w:lang w:eastAsia="en-US"/>
        </w:rPr>
      </w:pPr>
    </w:p>
    <w:p w14:paraId="3E9EA3B0" w14:textId="77777777" w:rsidR="007F198B" w:rsidRPr="007F198B" w:rsidRDefault="007F198B" w:rsidP="007F198B">
      <w:pPr>
        <w:spacing w:after="0" w:line="360" w:lineRule="auto"/>
        <w:rPr>
          <w:ins w:id="34" w:author="Φλούδα Χριστίνα" w:date="2017-04-27T10:21:00Z"/>
          <w:rFonts w:eastAsia="Times New Roman"/>
          <w:szCs w:val="24"/>
          <w:lang w:eastAsia="en-US"/>
        </w:rPr>
      </w:pPr>
      <w:ins w:id="35" w:author="Φλούδα Χριστίνα" w:date="2017-04-27T10:21:00Z">
        <w:r w:rsidRPr="007F198B">
          <w:rPr>
            <w:rFonts w:eastAsia="Times New Roman"/>
            <w:szCs w:val="24"/>
            <w:lang w:eastAsia="en-US"/>
          </w:rPr>
          <w:t>ΠΡΟΕΔΡΕΥΟΝΤΕΣ</w:t>
        </w:r>
      </w:ins>
    </w:p>
    <w:p w14:paraId="66FA5D98" w14:textId="77777777" w:rsidR="007F198B" w:rsidRPr="007F198B" w:rsidRDefault="007F198B" w:rsidP="007F198B">
      <w:pPr>
        <w:spacing w:after="0" w:line="360" w:lineRule="auto"/>
        <w:rPr>
          <w:ins w:id="36" w:author="Φλούδα Χριστίνα" w:date="2017-04-27T10:21:00Z"/>
          <w:rFonts w:eastAsia="Times New Roman"/>
          <w:szCs w:val="24"/>
          <w:lang w:eastAsia="en-US"/>
        </w:rPr>
      </w:pPr>
      <w:ins w:id="37" w:author="Φλούδα Χριστίνα" w:date="2017-04-27T10:21:00Z">
        <w:r w:rsidRPr="007F198B">
          <w:rPr>
            <w:rFonts w:eastAsia="Times New Roman"/>
            <w:szCs w:val="24"/>
            <w:lang w:eastAsia="en-US"/>
          </w:rPr>
          <w:t>ΒΑΡΕΜΕΝΟΣ Γ. , σελ.</w:t>
        </w:r>
      </w:ins>
    </w:p>
    <w:p w14:paraId="2DE57513" w14:textId="77777777" w:rsidR="007F198B" w:rsidRPr="007F198B" w:rsidRDefault="007F198B" w:rsidP="007F198B">
      <w:pPr>
        <w:spacing w:after="0" w:line="360" w:lineRule="auto"/>
        <w:rPr>
          <w:ins w:id="38" w:author="Φλούδα Χριστίνα" w:date="2017-04-27T10:21:00Z"/>
          <w:rFonts w:eastAsia="Times New Roman"/>
          <w:szCs w:val="24"/>
          <w:lang w:eastAsia="en-US"/>
        </w:rPr>
      </w:pPr>
      <w:ins w:id="39" w:author="Φλούδα Χριστίνα" w:date="2017-04-27T10:21:00Z">
        <w:r w:rsidRPr="007F198B">
          <w:rPr>
            <w:rFonts w:eastAsia="Times New Roman"/>
            <w:szCs w:val="24"/>
            <w:lang w:eastAsia="en-US"/>
          </w:rPr>
          <w:t>ΚΟΥΡΑΚΗΣ Α. , σελ.</w:t>
        </w:r>
        <w:r w:rsidRPr="007F198B">
          <w:rPr>
            <w:rFonts w:eastAsia="Times New Roman"/>
            <w:szCs w:val="24"/>
            <w:lang w:eastAsia="en-US"/>
          </w:rPr>
          <w:br/>
          <w:t>ΚΡΕΜΑΣΤΙΝΟΣ Δ. , σελ.</w:t>
        </w:r>
        <w:r w:rsidRPr="007F198B">
          <w:rPr>
            <w:rFonts w:eastAsia="Times New Roman"/>
            <w:szCs w:val="24"/>
            <w:lang w:eastAsia="en-US"/>
          </w:rPr>
          <w:br/>
        </w:r>
      </w:ins>
    </w:p>
    <w:p w14:paraId="56C9201C" w14:textId="77777777" w:rsidR="007F198B" w:rsidRPr="007F198B" w:rsidRDefault="007F198B" w:rsidP="007F198B">
      <w:pPr>
        <w:spacing w:after="0" w:line="360" w:lineRule="auto"/>
        <w:rPr>
          <w:ins w:id="40" w:author="Φλούδα Χριστίνα" w:date="2017-04-27T10:21:00Z"/>
          <w:rFonts w:eastAsia="Times New Roman"/>
          <w:szCs w:val="24"/>
          <w:lang w:eastAsia="en-US"/>
        </w:rPr>
      </w:pPr>
    </w:p>
    <w:p w14:paraId="7CE1B393" w14:textId="77777777" w:rsidR="007F198B" w:rsidRPr="007F198B" w:rsidRDefault="007F198B" w:rsidP="007F198B">
      <w:pPr>
        <w:spacing w:after="0" w:line="360" w:lineRule="auto"/>
        <w:rPr>
          <w:ins w:id="41" w:author="Φλούδα Χριστίνα" w:date="2017-04-27T10:21:00Z"/>
          <w:rFonts w:eastAsia="Times New Roman"/>
          <w:szCs w:val="24"/>
          <w:lang w:eastAsia="en-US"/>
        </w:rPr>
      </w:pPr>
      <w:ins w:id="42" w:author="Φλούδα Χριστίνα" w:date="2017-04-27T10:21:00Z">
        <w:r w:rsidRPr="007F198B">
          <w:rPr>
            <w:rFonts w:eastAsia="Times New Roman"/>
            <w:szCs w:val="24"/>
            <w:lang w:eastAsia="en-US"/>
          </w:rPr>
          <w:t>ΟΜΙΛΗΤΕΣ</w:t>
        </w:r>
      </w:ins>
    </w:p>
    <w:p w14:paraId="13CDF39F" w14:textId="79B313B2" w:rsidR="007F198B" w:rsidRDefault="007F198B" w:rsidP="007F198B">
      <w:pPr>
        <w:spacing w:line="600" w:lineRule="auto"/>
        <w:ind w:firstLine="720"/>
        <w:contextualSpacing/>
        <w:jc w:val="center"/>
        <w:rPr>
          <w:ins w:id="43" w:author="Φλούδα Χριστίνα" w:date="2017-04-27T10:21:00Z"/>
          <w:rFonts w:eastAsia="Times New Roman" w:cs="Times New Roman"/>
          <w:szCs w:val="24"/>
        </w:rPr>
      </w:pPr>
      <w:ins w:id="44" w:author="Φλούδα Χριστίνα" w:date="2017-04-27T10:21:00Z">
        <w:r w:rsidRPr="007F198B">
          <w:rPr>
            <w:rFonts w:eastAsia="Times New Roman"/>
            <w:szCs w:val="24"/>
            <w:lang w:eastAsia="en-US"/>
          </w:rPr>
          <w:br/>
          <w:t>Α. Επί της Ειδικής Ημερήσιας Διάταξης:</w:t>
        </w:r>
        <w:r w:rsidRPr="007F198B">
          <w:rPr>
            <w:rFonts w:eastAsia="Times New Roman"/>
            <w:szCs w:val="24"/>
            <w:lang w:eastAsia="en-US"/>
          </w:rPr>
          <w:br/>
          <w:t>ΑΪΒΑΤΙΔΗΣ Ι. , σελ.</w:t>
        </w:r>
        <w:r w:rsidRPr="007F198B">
          <w:rPr>
            <w:rFonts w:eastAsia="Times New Roman"/>
            <w:szCs w:val="24"/>
            <w:lang w:eastAsia="en-US"/>
          </w:rPr>
          <w:br/>
          <w:t>ΑΜΥΡΑΣ Γ. , σελ.</w:t>
        </w:r>
        <w:r w:rsidRPr="007F198B">
          <w:rPr>
            <w:rFonts w:eastAsia="Times New Roman"/>
            <w:szCs w:val="24"/>
            <w:lang w:eastAsia="en-US"/>
          </w:rPr>
          <w:br/>
          <w:t>ΑΣΗΜΑΚΟΠΟΥΛΟΥ  Ά. , σελ.</w:t>
        </w:r>
        <w:r w:rsidRPr="007F198B">
          <w:rPr>
            <w:rFonts w:eastAsia="Times New Roman"/>
            <w:szCs w:val="24"/>
            <w:lang w:eastAsia="en-US"/>
          </w:rPr>
          <w:br/>
          <w:t>ΓΕΝΝΗΜΑΤΑ Φ. , σελ.</w:t>
        </w:r>
        <w:r w:rsidRPr="007F198B">
          <w:rPr>
            <w:rFonts w:eastAsia="Times New Roman"/>
            <w:szCs w:val="24"/>
            <w:lang w:eastAsia="en-US"/>
          </w:rPr>
          <w:br/>
          <w:t>ΓΕΡΜΕΝΗΣ Γ. , σελ.</w:t>
        </w:r>
        <w:r w:rsidRPr="007F198B">
          <w:rPr>
            <w:rFonts w:eastAsia="Times New Roman"/>
            <w:szCs w:val="24"/>
            <w:lang w:eastAsia="en-US"/>
          </w:rPr>
          <w:br/>
          <w:t>ΓΕΩΡΓΙΑΔΗΣ Μ. , σελ.</w:t>
        </w:r>
        <w:r w:rsidRPr="007F198B">
          <w:rPr>
            <w:rFonts w:eastAsia="Times New Roman"/>
            <w:szCs w:val="24"/>
            <w:lang w:eastAsia="en-US"/>
          </w:rPr>
          <w:br/>
          <w:t>ΓΕΩΡΓΙΑΔΗΣ Σ. , σελ.</w:t>
        </w:r>
        <w:r w:rsidRPr="007F198B">
          <w:rPr>
            <w:rFonts w:eastAsia="Times New Roman"/>
            <w:szCs w:val="24"/>
            <w:lang w:eastAsia="en-US"/>
          </w:rPr>
          <w:br/>
          <w:t>ΔΑΝΕΛΛΗΣ Σ. , σελ.</w:t>
        </w:r>
        <w:r w:rsidRPr="007F198B">
          <w:rPr>
            <w:rFonts w:eastAsia="Times New Roman"/>
            <w:szCs w:val="24"/>
            <w:lang w:eastAsia="en-US"/>
          </w:rPr>
          <w:br/>
          <w:t>ΔΕΛΗΣ Ι. , σελ.</w:t>
        </w:r>
        <w:r w:rsidRPr="007F198B">
          <w:rPr>
            <w:rFonts w:eastAsia="Times New Roman"/>
            <w:szCs w:val="24"/>
            <w:lang w:eastAsia="en-US"/>
          </w:rPr>
          <w:br/>
          <w:t>ΔΕΝΔΙΑΣ Ν. , σελ.</w:t>
        </w:r>
        <w:r w:rsidRPr="007F198B">
          <w:rPr>
            <w:rFonts w:eastAsia="Times New Roman"/>
            <w:szCs w:val="24"/>
            <w:lang w:eastAsia="en-US"/>
          </w:rPr>
          <w:br/>
          <w:t>ΘΕΟΔΩΡΑΚΗΣ Σ. , σελ.</w:t>
        </w:r>
        <w:r w:rsidRPr="007F198B">
          <w:rPr>
            <w:rFonts w:eastAsia="Times New Roman"/>
            <w:szCs w:val="24"/>
            <w:lang w:eastAsia="en-US"/>
          </w:rPr>
          <w:br/>
          <w:t>ΚΑΒΒΑΔΙΑ Ι. , σελ.</w:t>
        </w:r>
        <w:r w:rsidRPr="007F198B">
          <w:rPr>
            <w:rFonts w:eastAsia="Times New Roman"/>
            <w:szCs w:val="24"/>
            <w:lang w:eastAsia="en-US"/>
          </w:rPr>
          <w:br/>
          <w:t>ΚΑΜΜΕΝΟΣ Π. , σελ.</w:t>
        </w:r>
        <w:r w:rsidRPr="007F198B">
          <w:rPr>
            <w:rFonts w:eastAsia="Times New Roman"/>
            <w:szCs w:val="24"/>
            <w:lang w:eastAsia="en-US"/>
          </w:rPr>
          <w:br/>
          <w:t>ΚΑΡΑΘΑΝΑΣΟΠΟΥΛΟΣ Ν. , σελ.</w:t>
        </w:r>
        <w:r w:rsidRPr="007F198B">
          <w:rPr>
            <w:rFonts w:eastAsia="Times New Roman"/>
            <w:szCs w:val="24"/>
            <w:lang w:eastAsia="en-US"/>
          </w:rPr>
          <w:br/>
          <w:t>ΚΑΣΙΔΙΑΡΗΣ Η. , σελ.</w:t>
        </w:r>
        <w:r w:rsidRPr="007F198B">
          <w:rPr>
            <w:rFonts w:eastAsia="Times New Roman"/>
            <w:szCs w:val="24"/>
            <w:lang w:eastAsia="en-US"/>
          </w:rPr>
          <w:br/>
          <w:t>ΚΑΤΣΙΚΗΣ Κ. , σελ.</w:t>
        </w:r>
        <w:r w:rsidRPr="007F198B">
          <w:rPr>
            <w:rFonts w:eastAsia="Times New Roman"/>
            <w:szCs w:val="24"/>
            <w:lang w:eastAsia="en-US"/>
          </w:rPr>
          <w:br/>
          <w:t>ΚΟΥΚΟΥΤΣΗΣ Δ. , σελ.</w:t>
        </w:r>
        <w:r w:rsidRPr="007F198B">
          <w:rPr>
            <w:rFonts w:eastAsia="Times New Roman"/>
            <w:szCs w:val="24"/>
            <w:lang w:eastAsia="en-US"/>
          </w:rPr>
          <w:br/>
          <w:t>ΚΟΥΡΟΥΜΠΛΗΣ Π. , σελ.</w:t>
        </w:r>
        <w:r w:rsidRPr="007F198B">
          <w:rPr>
            <w:rFonts w:eastAsia="Times New Roman"/>
            <w:szCs w:val="24"/>
            <w:lang w:eastAsia="en-US"/>
          </w:rPr>
          <w:br/>
          <w:t>ΚΟΥΤΣΟΥΜΠΑΣ Δ. , σελ.</w:t>
        </w:r>
        <w:r w:rsidRPr="007F198B">
          <w:rPr>
            <w:rFonts w:eastAsia="Times New Roman"/>
            <w:szCs w:val="24"/>
            <w:lang w:eastAsia="en-US"/>
          </w:rPr>
          <w:br/>
          <w:t>ΛΑΜΠΡΟΥΛΗΣ Γ. , σελ.</w:t>
        </w:r>
        <w:r w:rsidRPr="007F198B">
          <w:rPr>
            <w:rFonts w:eastAsia="Times New Roman"/>
            <w:szCs w:val="24"/>
            <w:lang w:eastAsia="en-US"/>
          </w:rPr>
          <w:br/>
          <w:t>ΛΑΠΠΑΣ Σ. , σελ.</w:t>
        </w:r>
        <w:r w:rsidRPr="007F198B">
          <w:rPr>
            <w:rFonts w:eastAsia="Times New Roman"/>
            <w:szCs w:val="24"/>
            <w:lang w:eastAsia="en-US"/>
          </w:rPr>
          <w:br/>
          <w:t>ΛΕΒΕΝΤΗΣ Β. , σελ.</w:t>
        </w:r>
        <w:r w:rsidRPr="007F198B">
          <w:rPr>
            <w:rFonts w:eastAsia="Times New Roman"/>
            <w:szCs w:val="24"/>
            <w:lang w:eastAsia="en-US"/>
          </w:rPr>
          <w:br/>
          <w:t>ΛΟΒΕΡΔΟΣ Α. , σελ.</w:t>
        </w:r>
        <w:r w:rsidRPr="007F198B">
          <w:rPr>
            <w:rFonts w:eastAsia="Times New Roman"/>
            <w:szCs w:val="24"/>
            <w:lang w:eastAsia="en-US"/>
          </w:rPr>
          <w:br/>
          <w:t>ΜΑΝΤΑΣ Χ. , σελ.</w:t>
        </w:r>
        <w:r w:rsidRPr="007F198B">
          <w:rPr>
            <w:rFonts w:eastAsia="Times New Roman"/>
            <w:szCs w:val="24"/>
            <w:lang w:eastAsia="en-US"/>
          </w:rPr>
          <w:br/>
          <w:t>ΜΑΡΔΑΣ Δ. , σελ.</w:t>
        </w:r>
        <w:r w:rsidRPr="007F198B">
          <w:rPr>
            <w:rFonts w:eastAsia="Times New Roman"/>
            <w:szCs w:val="24"/>
            <w:lang w:eastAsia="en-US"/>
          </w:rPr>
          <w:br/>
          <w:t>ΜΑΥΡΩΤΑΣ Γ. , σελ.</w:t>
        </w:r>
        <w:r w:rsidRPr="007F198B">
          <w:rPr>
            <w:rFonts w:eastAsia="Times New Roman"/>
            <w:szCs w:val="24"/>
            <w:lang w:eastAsia="en-US"/>
          </w:rPr>
          <w:br/>
          <w:t>ΜΕΓΑΛΟΟΙΚΟΝΟΜΟΥ Θ. , σελ.</w:t>
        </w:r>
        <w:r w:rsidRPr="007F198B">
          <w:rPr>
            <w:rFonts w:eastAsia="Times New Roman"/>
            <w:szCs w:val="24"/>
            <w:lang w:eastAsia="en-US"/>
          </w:rPr>
          <w:br/>
          <w:t>ΜΗΤΣΟΤΑΚΗΣ Κ. , σελ.</w:t>
        </w:r>
        <w:r w:rsidRPr="007F198B">
          <w:rPr>
            <w:rFonts w:eastAsia="Times New Roman"/>
            <w:szCs w:val="24"/>
            <w:lang w:eastAsia="en-US"/>
          </w:rPr>
          <w:br/>
          <w:t>ΜΙΧΑΛΟΛΙΑΚΟΣ Ν. , σελ.</w:t>
        </w:r>
        <w:r w:rsidRPr="007F198B">
          <w:rPr>
            <w:rFonts w:eastAsia="Times New Roman"/>
            <w:szCs w:val="24"/>
            <w:lang w:eastAsia="en-US"/>
          </w:rPr>
          <w:br/>
          <w:t>ΜΟΡΦΙΔΗΣ Κ. , σελ.</w:t>
        </w:r>
        <w:r w:rsidRPr="007F198B">
          <w:rPr>
            <w:rFonts w:eastAsia="Times New Roman"/>
            <w:szCs w:val="24"/>
            <w:lang w:eastAsia="en-US"/>
          </w:rPr>
          <w:br/>
          <w:t>ΜΠΑΛΩΜΕΝΑΚΗΣ Α. , σελ.</w:t>
        </w:r>
        <w:r w:rsidRPr="007F198B">
          <w:rPr>
            <w:rFonts w:eastAsia="Times New Roman"/>
            <w:szCs w:val="24"/>
            <w:lang w:eastAsia="en-US"/>
          </w:rPr>
          <w:br/>
          <w:t>ΜΠΑΡΓΙΩΤΑΣ Κ. , σελ.</w:t>
        </w:r>
        <w:r w:rsidRPr="007F198B">
          <w:rPr>
            <w:rFonts w:eastAsia="Times New Roman"/>
            <w:szCs w:val="24"/>
            <w:lang w:eastAsia="en-US"/>
          </w:rPr>
          <w:br/>
          <w:t>ΜΠΑΡΜΠΑΡΟΥΣΗΣ Κ. , σελ.</w:t>
        </w:r>
        <w:r w:rsidRPr="007F198B">
          <w:rPr>
            <w:rFonts w:eastAsia="Times New Roman"/>
            <w:szCs w:val="24"/>
            <w:lang w:eastAsia="en-US"/>
          </w:rPr>
          <w:br/>
          <w:t>ΞΑΝΘΟΣ Α. , σελ.</w:t>
        </w:r>
        <w:r w:rsidRPr="007F198B">
          <w:rPr>
            <w:rFonts w:eastAsia="Times New Roman"/>
            <w:szCs w:val="24"/>
            <w:lang w:eastAsia="en-US"/>
          </w:rPr>
          <w:br/>
          <w:t>ΟΙΚΟΝΟΜΟΥ Β. , σελ.</w:t>
        </w:r>
        <w:r w:rsidRPr="007F198B">
          <w:rPr>
            <w:rFonts w:eastAsia="Times New Roman"/>
            <w:szCs w:val="24"/>
            <w:lang w:eastAsia="en-US"/>
          </w:rPr>
          <w:br/>
          <w:t>ΠΑΝΑΓΙΩΤΟΠΟΥΛΟΣ Ν. , σελ.</w:t>
        </w:r>
        <w:r w:rsidRPr="007F198B">
          <w:rPr>
            <w:rFonts w:eastAsia="Times New Roman"/>
            <w:szCs w:val="24"/>
            <w:lang w:eastAsia="en-US"/>
          </w:rPr>
          <w:br/>
          <w:t>ΠΑΠΑΔΟΠΟΥΛΟΣ Α. , σελ.</w:t>
        </w:r>
        <w:r w:rsidRPr="007F198B">
          <w:rPr>
            <w:rFonts w:eastAsia="Times New Roman"/>
            <w:szCs w:val="24"/>
            <w:lang w:eastAsia="en-US"/>
          </w:rPr>
          <w:br/>
          <w:t>ΠΑΠΑΡΗΓΑ Α. , σελ.</w:t>
        </w:r>
        <w:r w:rsidRPr="007F198B">
          <w:rPr>
            <w:rFonts w:eastAsia="Times New Roman"/>
            <w:szCs w:val="24"/>
            <w:lang w:eastAsia="en-US"/>
          </w:rPr>
          <w:br/>
          <w:t>ΠΑΠΑΧΡΙΣΤΟΠΟΥΛΟΣ Α. , σελ.</w:t>
        </w:r>
        <w:r w:rsidRPr="007F198B">
          <w:rPr>
            <w:rFonts w:eastAsia="Times New Roman"/>
            <w:szCs w:val="24"/>
            <w:lang w:eastAsia="en-US"/>
          </w:rPr>
          <w:br/>
          <w:t>ΠΟΛΑΚΗΣ Π. , σελ.</w:t>
        </w:r>
        <w:r w:rsidRPr="007F198B">
          <w:rPr>
            <w:rFonts w:eastAsia="Times New Roman"/>
            <w:szCs w:val="24"/>
            <w:lang w:eastAsia="en-US"/>
          </w:rPr>
          <w:br/>
          <w:t>ΤΣΑΚΑΛΩΤΟΣ Ε. , σελ.</w:t>
        </w:r>
        <w:r w:rsidRPr="007F198B">
          <w:rPr>
            <w:rFonts w:eastAsia="Times New Roman"/>
            <w:szCs w:val="24"/>
            <w:lang w:eastAsia="en-US"/>
          </w:rPr>
          <w:br/>
          <w:t>ΤΣΙΠΡΑΣ Α. , σελ.</w:t>
        </w:r>
        <w:r w:rsidRPr="007F198B">
          <w:rPr>
            <w:rFonts w:eastAsia="Times New Roman"/>
            <w:szCs w:val="24"/>
            <w:lang w:eastAsia="en-US"/>
          </w:rPr>
          <w:br/>
          <w:t>ΧΡΙΣΤΟΦΙΛΟΠΟΥΛΟΥ Π. , σελ.</w:t>
        </w:r>
        <w:r w:rsidRPr="007F198B">
          <w:rPr>
            <w:rFonts w:eastAsia="Times New Roman"/>
            <w:szCs w:val="24"/>
            <w:lang w:eastAsia="en-US"/>
          </w:rPr>
          <w:br/>
        </w:r>
        <w:r w:rsidRPr="007F198B">
          <w:rPr>
            <w:rFonts w:eastAsia="Times New Roman"/>
            <w:szCs w:val="24"/>
            <w:lang w:eastAsia="en-US"/>
          </w:rPr>
          <w:br/>
          <w:t>Β. Επί διαδικαστικού θέματος:</w:t>
        </w:r>
        <w:r w:rsidRPr="007F198B">
          <w:rPr>
            <w:rFonts w:eastAsia="Times New Roman"/>
            <w:szCs w:val="24"/>
            <w:lang w:eastAsia="en-US"/>
          </w:rPr>
          <w:br/>
          <w:t>ΑΣΗΜΑΚΟΠΟΥΛΟΥ  Ά. , σελ.</w:t>
        </w:r>
        <w:r w:rsidRPr="007F198B">
          <w:rPr>
            <w:rFonts w:eastAsia="Times New Roman"/>
            <w:szCs w:val="24"/>
            <w:lang w:eastAsia="en-US"/>
          </w:rPr>
          <w:br/>
          <w:t>ΒΙΤΣΑΣ Δ. , σελ.</w:t>
        </w:r>
        <w:r w:rsidRPr="007F198B">
          <w:rPr>
            <w:rFonts w:eastAsia="Times New Roman"/>
            <w:szCs w:val="24"/>
            <w:lang w:eastAsia="en-US"/>
          </w:rPr>
          <w:br/>
          <w:t>ΒΟΡΙΔΗΣ Μ. , σελ.</w:t>
        </w:r>
        <w:r w:rsidRPr="007F198B">
          <w:rPr>
            <w:rFonts w:eastAsia="Times New Roman"/>
            <w:szCs w:val="24"/>
            <w:lang w:eastAsia="en-US"/>
          </w:rPr>
          <w:br/>
          <w:t>ΒΟΥΤΣΗΣ Ν. , σελ.</w:t>
        </w:r>
        <w:r w:rsidRPr="007F198B">
          <w:rPr>
            <w:rFonts w:eastAsia="Times New Roman"/>
            <w:szCs w:val="24"/>
            <w:lang w:eastAsia="en-US"/>
          </w:rPr>
          <w:br/>
          <w:t>ΓΕΝΝΗΜΑΤΑ Φ. , σελ.</w:t>
        </w:r>
        <w:r w:rsidRPr="007F198B">
          <w:rPr>
            <w:rFonts w:eastAsia="Times New Roman"/>
            <w:szCs w:val="24"/>
            <w:lang w:eastAsia="en-US"/>
          </w:rPr>
          <w:br/>
          <w:t>ΓΕΩΡΓΙΑΔΗΣ Σ. , σελ.</w:t>
        </w:r>
        <w:r w:rsidRPr="007F198B">
          <w:rPr>
            <w:rFonts w:eastAsia="Times New Roman"/>
            <w:szCs w:val="24"/>
            <w:lang w:eastAsia="en-US"/>
          </w:rPr>
          <w:br/>
          <w:t>ΔΕΝΔΙΑΣ Ν. , σελ.</w:t>
        </w:r>
        <w:r w:rsidRPr="007F198B">
          <w:rPr>
            <w:rFonts w:eastAsia="Times New Roman"/>
            <w:szCs w:val="24"/>
            <w:lang w:eastAsia="en-US"/>
          </w:rPr>
          <w:br/>
          <w:t>ΚΑΡΑΘΑΝΑΣΟΠΟΥΛΟΣ Ν. , σελ.</w:t>
        </w:r>
        <w:r w:rsidRPr="007F198B">
          <w:rPr>
            <w:rFonts w:eastAsia="Times New Roman"/>
            <w:szCs w:val="24"/>
            <w:lang w:eastAsia="en-US"/>
          </w:rPr>
          <w:br/>
          <w:t>ΚΑΣΙΜΑΤΗ Ε. , σελ.</w:t>
        </w:r>
        <w:r w:rsidRPr="007F198B">
          <w:rPr>
            <w:rFonts w:eastAsia="Times New Roman"/>
            <w:szCs w:val="24"/>
            <w:lang w:eastAsia="en-US"/>
          </w:rPr>
          <w:br/>
          <w:t>ΚΕΓΚΕΡΟΓΛΟΥ Β. , σελ.</w:t>
        </w:r>
        <w:r w:rsidRPr="007F198B">
          <w:rPr>
            <w:rFonts w:eastAsia="Times New Roman"/>
            <w:szCs w:val="24"/>
            <w:lang w:eastAsia="en-US"/>
          </w:rPr>
          <w:br/>
          <w:t>ΚΟΥΡΑΚΗΣ Α. , σελ.</w:t>
        </w:r>
        <w:r w:rsidRPr="007F198B">
          <w:rPr>
            <w:rFonts w:eastAsia="Times New Roman"/>
            <w:szCs w:val="24"/>
            <w:lang w:eastAsia="en-US"/>
          </w:rPr>
          <w:br/>
          <w:t>ΚΟΥΡΟΥΜΠΛΗΣ Π. , σελ.</w:t>
        </w:r>
        <w:r w:rsidRPr="007F198B">
          <w:rPr>
            <w:rFonts w:eastAsia="Times New Roman"/>
            <w:szCs w:val="24"/>
            <w:lang w:eastAsia="en-US"/>
          </w:rPr>
          <w:br/>
          <w:t>ΚΡΕΜΑΣΤΙΝΟΣ Δ. , σελ.</w:t>
        </w:r>
        <w:r w:rsidRPr="007F198B">
          <w:rPr>
            <w:rFonts w:eastAsia="Times New Roman"/>
            <w:szCs w:val="24"/>
            <w:lang w:eastAsia="en-US"/>
          </w:rPr>
          <w:br/>
          <w:t>ΛΟΒΕΡΔΟΣ Α. , σελ.</w:t>
        </w:r>
        <w:r w:rsidRPr="007F198B">
          <w:rPr>
            <w:rFonts w:eastAsia="Times New Roman"/>
            <w:szCs w:val="24"/>
            <w:lang w:eastAsia="en-US"/>
          </w:rPr>
          <w:br/>
          <w:t>ΜΑΝΤΑΣ Χ. , σελ.</w:t>
        </w:r>
        <w:r w:rsidRPr="007F198B">
          <w:rPr>
            <w:rFonts w:eastAsia="Times New Roman"/>
            <w:szCs w:val="24"/>
            <w:lang w:eastAsia="en-US"/>
          </w:rPr>
          <w:br/>
          <w:t>ΟΙΚΟΝΟΜΟΥ Β. , σελ.</w:t>
        </w:r>
        <w:r w:rsidRPr="007F198B">
          <w:rPr>
            <w:rFonts w:eastAsia="Times New Roman"/>
            <w:szCs w:val="24"/>
            <w:lang w:eastAsia="en-US"/>
          </w:rPr>
          <w:br/>
          <w:t>ΠΟΛΑΚΗΣ Π. , σελ.</w:t>
        </w:r>
        <w:r w:rsidRPr="007F198B">
          <w:rPr>
            <w:rFonts w:eastAsia="Times New Roman"/>
            <w:szCs w:val="24"/>
            <w:lang w:eastAsia="en-US"/>
          </w:rPr>
          <w:br/>
          <w:t>ΤΑΣΟΥΛΑΣ Κ. , σελ.</w:t>
        </w:r>
        <w:r w:rsidRPr="007F198B">
          <w:rPr>
            <w:rFonts w:eastAsia="Times New Roman"/>
            <w:szCs w:val="24"/>
            <w:lang w:eastAsia="en-US"/>
          </w:rPr>
          <w:br/>
        </w:r>
        <w:r w:rsidRPr="007F198B">
          <w:rPr>
            <w:rFonts w:eastAsia="Times New Roman"/>
            <w:szCs w:val="24"/>
            <w:lang w:eastAsia="en-US"/>
          </w:rPr>
          <w:br/>
          <w:t>Γ. Επί προσωπικού θέματος:</w:t>
        </w:r>
        <w:r w:rsidRPr="007F198B">
          <w:rPr>
            <w:rFonts w:eastAsia="Times New Roman"/>
            <w:szCs w:val="24"/>
            <w:lang w:eastAsia="en-US"/>
          </w:rPr>
          <w:br/>
          <w:t>ΛΟΒΕΡΔΟΣ Α. , σελ.</w:t>
        </w:r>
        <w:r w:rsidRPr="007F198B">
          <w:rPr>
            <w:rFonts w:eastAsia="Times New Roman"/>
            <w:szCs w:val="24"/>
            <w:lang w:eastAsia="en-US"/>
          </w:rPr>
          <w:br/>
        </w:r>
        <w:r w:rsidRPr="007F198B">
          <w:rPr>
            <w:rFonts w:eastAsia="Times New Roman"/>
            <w:szCs w:val="24"/>
            <w:lang w:eastAsia="en-US"/>
          </w:rPr>
          <w:br/>
          <w:t>Δ. ΠΑΡΕΜΒΑΣΕΙΣ:</w:t>
        </w:r>
        <w:r w:rsidRPr="007F198B">
          <w:rPr>
            <w:rFonts w:eastAsia="Times New Roman"/>
            <w:szCs w:val="24"/>
            <w:lang w:eastAsia="en-US"/>
          </w:rPr>
          <w:br/>
          <w:t>ΑΘΑΝΑΣΙΟΥ Χ. , σελ.</w:t>
        </w:r>
        <w:r w:rsidRPr="007F198B">
          <w:rPr>
            <w:rFonts w:eastAsia="Times New Roman"/>
            <w:szCs w:val="24"/>
            <w:lang w:eastAsia="en-US"/>
          </w:rPr>
          <w:br/>
          <w:t>ΒΟΡΙΔΗΣ Μ. , σελ.</w:t>
        </w:r>
        <w:r w:rsidRPr="007F198B">
          <w:rPr>
            <w:rFonts w:eastAsia="Times New Roman"/>
            <w:szCs w:val="24"/>
            <w:lang w:eastAsia="en-US"/>
          </w:rPr>
          <w:br/>
          <w:t>ΓΚΙΟΛΑΣ Ι. , σελ.</w:t>
        </w:r>
        <w:r w:rsidRPr="007F198B">
          <w:rPr>
            <w:rFonts w:eastAsia="Times New Roman"/>
            <w:szCs w:val="24"/>
            <w:lang w:eastAsia="en-US"/>
          </w:rPr>
          <w:br/>
          <w:t>ΚΡΕΜΑΣΤΙΝΟΣ Δ. , σελ.</w:t>
        </w:r>
        <w:r w:rsidRPr="007F198B">
          <w:rPr>
            <w:rFonts w:eastAsia="Times New Roman"/>
            <w:szCs w:val="24"/>
            <w:lang w:eastAsia="en-US"/>
          </w:rPr>
          <w:br/>
          <w:t>ΜΠΑΛΑΦΑΣ Ι. , σελ.</w:t>
        </w:r>
        <w:r w:rsidRPr="007F198B">
          <w:rPr>
            <w:rFonts w:eastAsia="Times New Roman"/>
            <w:szCs w:val="24"/>
            <w:lang w:eastAsia="en-US"/>
          </w:rPr>
          <w:br/>
          <w:t>ΜΠΑΡΚΑΣ Κ. , σελ.</w:t>
        </w:r>
        <w:r w:rsidRPr="007F198B">
          <w:rPr>
            <w:rFonts w:eastAsia="Times New Roman"/>
            <w:szCs w:val="24"/>
            <w:lang w:eastAsia="en-US"/>
          </w:rPr>
          <w:br/>
          <w:t>ΠΑΝΤΖΑΣ Γ. , σελ.</w:t>
        </w:r>
        <w:r w:rsidRPr="007F198B">
          <w:rPr>
            <w:rFonts w:eastAsia="Times New Roman"/>
            <w:szCs w:val="24"/>
            <w:lang w:eastAsia="en-US"/>
          </w:rPr>
          <w:br/>
          <w:t>ΠΑΠΑΔΟΠΟΥΛΟΣ Ν. , σελ.</w:t>
        </w:r>
        <w:r w:rsidRPr="007F198B">
          <w:rPr>
            <w:rFonts w:eastAsia="Times New Roman"/>
            <w:szCs w:val="24"/>
            <w:lang w:eastAsia="en-US"/>
          </w:rPr>
          <w:br/>
          <w:t>ΣΚΟΥΡΟΛΙΑΚΟΣ Π. , σελ.</w:t>
        </w:r>
        <w:r w:rsidRPr="007F198B">
          <w:rPr>
            <w:rFonts w:eastAsia="Times New Roman"/>
            <w:szCs w:val="24"/>
            <w:lang w:eastAsia="en-US"/>
          </w:rPr>
          <w:br/>
          <w:t>ΤΡΑΓΑΚΗΣ Ι. , σελ.</w:t>
        </w:r>
        <w:r w:rsidRPr="007F198B">
          <w:rPr>
            <w:rFonts w:eastAsia="Times New Roman"/>
            <w:szCs w:val="24"/>
            <w:lang w:eastAsia="en-US"/>
          </w:rPr>
          <w:br/>
          <w:t>ΤΡΙΑΝΤΑΦΥΛΛΙΔΗΣ Α. , σελ.</w:t>
        </w:r>
        <w:r w:rsidRPr="007F198B">
          <w:rPr>
            <w:rFonts w:eastAsia="Times New Roman"/>
            <w:szCs w:val="24"/>
            <w:lang w:eastAsia="en-US"/>
          </w:rPr>
          <w:br/>
        </w:r>
      </w:ins>
    </w:p>
    <w:p w14:paraId="47A549AF"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7A549B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47A549B1"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7A549B2"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47A549B3"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ΣΥΝΕΔΡΙΑΣΗ ΡΖ΄</w:t>
      </w:r>
    </w:p>
    <w:p w14:paraId="47A549B4"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Μ. </w:t>
      </w:r>
      <w:r>
        <w:rPr>
          <w:rFonts w:eastAsia="Times New Roman" w:cs="Times New Roman"/>
          <w:szCs w:val="24"/>
        </w:rPr>
        <w:t>Τετάρτη 12 Απριλίου 2017</w:t>
      </w:r>
    </w:p>
    <w:p w14:paraId="47A549B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12 Απριλίου 2017, </w:t>
      </w:r>
      <w:r>
        <w:rPr>
          <w:rFonts w:eastAsia="Times New Roman" w:cs="Times New Roman"/>
          <w:szCs w:val="24"/>
        </w:rPr>
        <w:t>Μ</w:t>
      </w:r>
      <w:r>
        <w:rPr>
          <w:rFonts w:eastAsia="Times New Roman" w:cs="Times New Roman"/>
          <w:szCs w:val="24"/>
        </w:rPr>
        <w:t>εγάλη</w:t>
      </w:r>
      <w:r>
        <w:rPr>
          <w:rFonts w:eastAsia="Times New Roman" w:cs="Times New Roman"/>
          <w:szCs w:val="24"/>
        </w:rPr>
        <w:t xml:space="preserve"> Τετάρτη και ώρα 10.05΄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8316C9">
        <w:rPr>
          <w:rFonts w:eastAsia="Times New Roman" w:cs="Times New Roman"/>
          <w:b/>
          <w:szCs w:val="24"/>
        </w:rPr>
        <w:t>ΔΗΜΗΤΡΙΟΥ ΚΡΕΜΑΣΤΙΝΟΥ</w:t>
      </w:r>
      <w:r>
        <w:rPr>
          <w:rFonts w:eastAsia="Times New Roman" w:cs="Times New Roman"/>
          <w:szCs w:val="24"/>
        </w:rPr>
        <w:t>.</w:t>
      </w:r>
    </w:p>
    <w:p w14:paraId="47A549B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47A549B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w:t>
      </w:r>
      <w:r>
        <w:rPr>
          <w:rFonts w:eastAsia="Times New Roman" w:cs="Times New Roman"/>
          <w:szCs w:val="24"/>
        </w:rPr>
        <w:t>ΙΚΥΡΩΣΗ ΠΡΑΚΤΙΚΩΝ: Σύμφωνα με την από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ΡΣΤ΄ συνεδριάσεώς του, της Τρίτης 4 Απριλίου 2017, σε ό,τι αφορά την ψήφιση στο σύνολο του σχεδίου νόμου: «Τροποποιήσεις διατάξε</w:t>
      </w:r>
      <w:r>
        <w:rPr>
          <w:rFonts w:eastAsia="Times New Roman" w:cs="Times New Roman"/>
          <w:szCs w:val="24"/>
        </w:rPr>
        <w:t>ων της δασικής νομοθεσίας και άλλες διατάξεις»).</w:t>
      </w:r>
    </w:p>
    <w:p w14:paraId="47A549B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 xml:space="preserve">ρωτήσεων της Πέμπτης 20 Απριλίου 2017. </w:t>
      </w:r>
    </w:p>
    <w:p w14:paraId="47A549B9" w14:textId="77777777" w:rsidR="00080287" w:rsidRDefault="007F198B">
      <w:pPr>
        <w:spacing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 xml:space="preserve">ΕΠΙΚΑΙΡΕΣ ΕΡΩΤΗΣΕΙΣ </w:t>
      </w:r>
      <w:r>
        <w:rPr>
          <w:rFonts w:eastAsia="Times New Roman"/>
          <w:bCs/>
          <w:szCs w:val="24"/>
        </w:rPr>
        <w:t>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r>
        <w:rPr>
          <w:rFonts w:eastAsia="Times New Roman"/>
          <w:szCs w:val="24"/>
        </w:rPr>
        <w:t> </w:t>
      </w:r>
    </w:p>
    <w:p w14:paraId="47A549B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1. Η με αριθμό </w:t>
      </w:r>
      <w:r>
        <w:rPr>
          <w:rFonts w:eastAsia="Times New Roman"/>
          <w:szCs w:val="24"/>
        </w:rPr>
        <w:t xml:space="preserve">706/10-4-2017 επίκαιρη ερώτηση του Βουλευτή Δωδεκανήσου του Συνασπισμού Ριζοσπαστικής Αριστεράς κ. </w:t>
      </w:r>
      <w:r>
        <w:rPr>
          <w:rFonts w:eastAsia="Times New Roman"/>
          <w:bCs/>
          <w:szCs w:val="24"/>
        </w:rPr>
        <w:t>Ηλία Καματερού</w:t>
      </w:r>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τον πλειστηριασμό από τον ΕΦΚΑ</w:t>
      </w:r>
      <w:r>
        <w:rPr>
          <w:rFonts w:eastAsia="Times New Roman"/>
          <w:szCs w:val="24"/>
        </w:rPr>
        <w:t>,</w:t>
      </w:r>
      <w:r>
        <w:rPr>
          <w:rFonts w:eastAsia="Times New Roman"/>
          <w:szCs w:val="24"/>
        </w:rPr>
        <w:t xml:space="preserve"> ακινήτου ιδιοκτησίας «ΑΓΡΟΤΙΚΟΥ ΣΥΝΕΤΑΙΡΙΣΜΟΥ ΔΩΔΕΚΑΝΗΣΟΥ». </w:t>
      </w:r>
    </w:p>
    <w:p w14:paraId="47A549B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2. Η με αριθμό 699/6-4-2017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περαιτέρω αποδυνάμωση του Κέντρου Υγείας </w:t>
      </w:r>
      <w:proofErr w:type="spellStart"/>
      <w:r>
        <w:rPr>
          <w:rFonts w:eastAsia="Times New Roman"/>
          <w:szCs w:val="24"/>
        </w:rPr>
        <w:t>Καστο</w:t>
      </w:r>
      <w:r>
        <w:rPr>
          <w:rFonts w:eastAsia="Times New Roman"/>
          <w:szCs w:val="24"/>
        </w:rPr>
        <w:t>ρείου</w:t>
      </w:r>
      <w:proofErr w:type="spellEnd"/>
      <w:r>
        <w:rPr>
          <w:rFonts w:eastAsia="Times New Roman"/>
          <w:szCs w:val="24"/>
        </w:rPr>
        <w:t xml:space="preserve"> του Δήμου Σπάρτης. </w:t>
      </w:r>
    </w:p>
    <w:p w14:paraId="47A549BC" w14:textId="77777777" w:rsidR="00080287" w:rsidRDefault="007F198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703/6-4-2017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παραβίαση ισότητας </w:t>
      </w:r>
      <w:r>
        <w:rPr>
          <w:rFonts w:eastAsia="Times New Roman"/>
          <w:szCs w:val="24"/>
        </w:rPr>
        <w:lastRenderedPageBreak/>
        <w:t>στις πανελλή</w:t>
      </w:r>
      <w:r>
        <w:rPr>
          <w:rFonts w:eastAsia="Times New Roman"/>
          <w:szCs w:val="24"/>
        </w:rPr>
        <w:t>νιες εξετάσεις και την άρνηση ίδρυσης ξενόγλωσσων τμημάτων στο Εθνικό και Καποδιστριακό Πανεπιστήμιο Αθηνών. </w:t>
      </w:r>
    </w:p>
    <w:p w14:paraId="47A549BD" w14:textId="77777777" w:rsidR="00080287" w:rsidRDefault="007F198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696/4-4-2017 επίκαιρη ερώτηση του Βουλευτή Κιλκίς του Λαϊκού Συνδέσμου - Χρυσή Αυγή κ. </w:t>
      </w:r>
      <w:r>
        <w:rPr>
          <w:rFonts w:eastAsia="Times New Roman"/>
          <w:bCs/>
          <w:szCs w:val="24"/>
        </w:rPr>
        <w:t>Χρήστου Χατζησάββα</w:t>
      </w:r>
      <w:r>
        <w:rPr>
          <w:rFonts w:eastAsia="Times New Roman"/>
          <w:szCs w:val="24"/>
        </w:rPr>
        <w:t xml:space="preserve"> προς τον Υπουργό </w:t>
      </w:r>
      <w:r>
        <w:rPr>
          <w:rFonts w:eastAsia="Times New Roman"/>
          <w:bCs/>
          <w:szCs w:val="24"/>
        </w:rPr>
        <w:t>Οικονομι</w:t>
      </w:r>
      <w:r>
        <w:rPr>
          <w:rFonts w:eastAsia="Times New Roman"/>
          <w:bCs/>
          <w:szCs w:val="24"/>
        </w:rPr>
        <w:t>κών,</w:t>
      </w:r>
      <w:r>
        <w:rPr>
          <w:rFonts w:eastAsia="Times New Roman"/>
          <w:b/>
          <w:bCs/>
          <w:szCs w:val="24"/>
        </w:rPr>
        <w:t xml:space="preserve"> </w:t>
      </w:r>
      <w:r>
        <w:rPr>
          <w:rFonts w:eastAsia="Times New Roman"/>
          <w:szCs w:val="24"/>
        </w:rPr>
        <w:t>με θέμα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ίναι έτοιμη η </w:t>
      </w:r>
      <w:r>
        <w:rPr>
          <w:rFonts w:eastAsia="Times New Roman"/>
          <w:szCs w:val="24"/>
        </w:rPr>
        <w:t>ε</w:t>
      </w:r>
      <w:r>
        <w:rPr>
          <w:rFonts w:eastAsia="Times New Roman"/>
          <w:szCs w:val="24"/>
        </w:rPr>
        <w:t xml:space="preserve">θνική </w:t>
      </w:r>
      <w:r>
        <w:rPr>
          <w:rFonts w:eastAsia="Times New Roman"/>
          <w:szCs w:val="24"/>
        </w:rPr>
        <w:t>ο</w:t>
      </w:r>
      <w:r>
        <w:rPr>
          <w:rFonts w:eastAsia="Times New Roman"/>
          <w:szCs w:val="24"/>
        </w:rPr>
        <w:t>ικονομία για μια ενδεχόμενη κατάρρευση της Ευρωζώνης;».</w:t>
      </w:r>
    </w:p>
    <w:p w14:paraId="47A549BE" w14:textId="77777777" w:rsidR="00080287" w:rsidRDefault="007F198B">
      <w:pPr>
        <w:spacing w:line="600" w:lineRule="auto"/>
        <w:ind w:firstLine="720"/>
        <w:contextualSpacing/>
        <w:jc w:val="both"/>
        <w:rPr>
          <w:rFonts w:eastAsia="Times New Roman"/>
          <w:szCs w:val="24"/>
        </w:rPr>
      </w:pPr>
      <w:r>
        <w:rPr>
          <w:rFonts w:eastAsia="Times New Roman"/>
          <w:szCs w:val="24"/>
        </w:rPr>
        <w:t>5. Η με αριθμό 709/10-4-2017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τους Υπουργούς </w:t>
      </w:r>
      <w:r>
        <w:rPr>
          <w:rFonts w:eastAsia="Times New Roman"/>
          <w:bCs/>
          <w:szCs w:val="24"/>
        </w:rPr>
        <w:t>Εργασίας, Κοινω</w:t>
      </w:r>
      <w:r>
        <w:rPr>
          <w:rFonts w:eastAsia="Times New Roman"/>
          <w:bCs/>
          <w:szCs w:val="24"/>
        </w:rPr>
        <w:t xml:space="preserve">νικής Ασφάλισης και Κοινωνικής Αλληλεγγύης </w:t>
      </w:r>
      <w:r>
        <w:rPr>
          <w:rFonts w:eastAsia="Times New Roman"/>
          <w:szCs w:val="24"/>
        </w:rPr>
        <w:t>και</w:t>
      </w:r>
      <w:r>
        <w:rPr>
          <w:rFonts w:eastAsia="Times New Roman"/>
          <w:bCs/>
          <w:szCs w:val="24"/>
        </w:rPr>
        <w:t xml:space="preserve"> Αγροτικής Ανάπτυξης και Τροφίμων,</w:t>
      </w:r>
      <w:r>
        <w:rPr>
          <w:rFonts w:eastAsia="Times New Roman"/>
          <w:b/>
          <w:bCs/>
          <w:szCs w:val="24"/>
        </w:rPr>
        <w:t xml:space="preserve"> </w:t>
      </w:r>
      <w:r>
        <w:rPr>
          <w:rFonts w:eastAsia="Times New Roman"/>
          <w:szCs w:val="24"/>
        </w:rPr>
        <w:t>σχετικά με την καταβολή των δεδουλευμένων στους καπνοπαραγωγούς και εργαζομένους της επιχείρησης «ΚΑΠΝΙΚΗ ΜΙΧΑΗΛΙΔΗΣ Α</w:t>
      </w:r>
      <w:r>
        <w:rPr>
          <w:rFonts w:eastAsia="Times New Roman"/>
          <w:szCs w:val="24"/>
        </w:rPr>
        <w:t>.</w:t>
      </w:r>
      <w:r>
        <w:rPr>
          <w:rFonts w:eastAsia="Times New Roman"/>
          <w:szCs w:val="24"/>
        </w:rPr>
        <w:t>Ε</w:t>
      </w:r>
      <w:r>
        <w:rPr>
          <w:rFonts w:eastAsia="Times New Roman"/>
          <w:szCs w:val="24"/>
        </w:rPr>
        <w:t>.</w:t>
      </w:r>
      <w:r>
        <w:rPr>
          <w:rFonts w:eastAsia="Times New Roman"/>
          <w:szCs w:val="24"/>
        </w:rPr>
        <w:t>» στο Κιλκίς. </w:t>
      </w:r>
    </w:p>
    <w:p w14:paraId="47A549BF" w14:textId="77777777" w:rsidR="00080287" w:rsidRDefault="007F198B">
      <w:pPr>
        <w:spacing w:line="600" w:lineRule="auto"/>
        <w:ind w:firstLine="720"/>
        <w:contextualSpacing/>
        <w:jc w:val="both"/>
        <w:rPr>
          <w:rFonts w:eastAsia="Times New Roman"/>
          <w:szCs w:val="24"/>
        </w:rPr>
      </w:pPr>
      <w:r>
        <w:rPr>
          <w:rFonts w:eastAsia="Times New Roman"/>
          <w:szCs w:val="24"/>
        </w:rPr>
        <w:t>6. Η με αριθμό 701/6-4-2017 επίκαιρη ερ</w:t>
      </w:r>
      <w:r>
        <w:rPr>
          <w:rFonts w:eastAsia="Times New Roman"/>
          <w:szCs w:val="24"/>
        </w:rPr>
        <w:t>ώτηση της Βουλευτού Β΄ Πειραι</w:t>
      </w:r>
      <w:r>
        <w:rPr>
          <w:rFonts w:eastAsia="Times New Roman"/>
          <w:szCs w:val="24"/>
        </w:rPr>
        <w:t>ώς</w:t>
      </w:r>
      <w:r>
        <w:rPr>
          <w:rFonts w:eastAsia="Times New Roman"/>
          <w:szCs w:val="24"/>
        </w:rPr>
        <w:t xml:space="preserve"> της Ένωσης Κεντρώων κ</w:t>
      </w:r>
      <w:r>
        <w:rPr>
          <w:rFonts w:eastAsia="Times New Roman"/>
          <w:szCs w:val="24"/>
        </w:rPr>
        <w:t>.</w:t>
      </w:r>
      <w:r>
        <w:rPr>
          <w:rFonts w:eastAsia="Times New Roman"/>
          <w:szCs w:val="24"/>
        </w:rPr>
        <w:t xml:space="preserve">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το κλείσιμο των τοπικών ιατρείων «Ευγένειας – Χαραυγής» Κερατσινίου από τη 2</w:t>
      </w:r>
      <w:r>
        <w:rPr>
          <w:rFonts w:eastAsia="Times New Roman"/>
          <w:szCs w:val="24"/>
          <w:vertAlign w:val="superscript"/>
        </w:rPr>
        <w:t>η</w:t>
      </w:r>
      <w:r>
        <w:rPr>
          <w:rFonts w:eastAsia="Times New Roman"/>
          <w:szCs w:val="24"/>
        </w:rPr>
        <w:t xml:space="preserve"> Υγειονομική Περιφέρεια Αττικής. </w:t>
      </w:r>
    </w:p>
    <w:p w14:paraId="47A549C0" w14:textId="77777777" w:rsidR="00080287" w:rsidRDefault="007F198B">
      <w:pPr>
        <w:spacing w:line="600" w:lineRule="auto"/>
        <w:ind w:firstLine="720"/>
        <w:contextualSpacing/>
        <w:jc w:val="both"/>
        <w:rPr>
          <w:rFonts w:eastAsia="Times New Roman"/>
          <w:szCs w:val="24"/>
        </w:rPr>
      </w:pPr>
      <w:r>
        <w:rPr>
          <w:rFonts w:eastAsia="Times New Roman"/>
          <w:bCs/>
          <w:szCs w:val="24"/>
        </w:rPr>
        <w:lastRenderedPageBreak/>
        <w:t xml:space="preserve">Β. </w:t>
      </w:r>
      <w:r>
        <w:rPr>
          <w:rFonts w:eastAsia="Times New Roman"/>
          <w:bCs/>
          <w:szCs w:val="24"/>
        </w:rPr>
        <w:t xml:space="preserve">ΕΠΙΚΑΙΡΕΣ ΕΡΩΤΗΣΕΙΣ </w:t>
      </w:r>
      <w:r>
        <w:rPr>
          <w:rFonts w:eastAsia="Times New Roman"/>
          <w:bCs/>
          <w:szCs w:val="24"/>
        </w:rPr>
        <w:t>Δεύτερ</w:t>
      </w:r>
      <w:r>
        <w:rPr>
          <w:rFonts w:eastAsia="Times New Roman"/>
          <w:bCs/>
          <w:szCs w:val="24"/>
        </w:rPr>
        <w:t>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r>
        <w:rPr>
          <w:rFonts w:eastAsia="Times New Roman"/>
          <w:szCs w:val="24"/>
        </w:rPr>
        <w:t> </w:t>
      </w:r>
    </w:p>
    <w:p w14:paraId="47A549C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1. Η με αριθμό 707/10-4-2017 επίκαιρη ερώτηση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«Πρώην Στρατόπεδο Κόρδα: Ανάδειξη της περιοχής σε </w:t>
      </w:r>
      <w:proofErr w:type="spellStart"/>
      <w:r>
        <w:rPr>
          <w:rFonts w:eastAsia="Times New Roman"/>
          <w:szCs w:val="24"/>
        </w:rPr>
        <w:t>υπερτοπικό</w:t>
      </w:r>
      <w:proofErr w:type="spellEnd"/>
      <w:r>
        <w:rPr>
          <w:rFonts w:eastAsia="Times New Roman"/>
          <w:szCs w:val="24"/>
        </w:rPr>
        <w:t xml:space="preserve"> πάρκο». </w:t>
      </w:r>
    </w:p>
    <w:p w14:paraId="47A549C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2. Η με αριθμό 700/6-4-2017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σχετικά με την καθυ</w:t>
      </w:r>
      <w:r>
        <w:rPr>
          <w:rFonts w:eastAsia="Times New Roman"/>
          <w:szCs w:val="24"/>
        </w:rPr>
        <w:t xml:space="preserve">στέρηση στις διαδικασίες εφαρμογής του </w:t>
      </w:r>
      <w:proofErr w:type="spellStart"/>
      <w:r>
        <w:rPr>
          <w:rFonts w:eastAsia="Times New Roman"/>
          <w:szCs w:val="24"/>
        </w:rPr>
        <w:t>υ</w:t>
      </w:r>
      <w:r>
        <w:rPr>
          <w:rFonts w:eastAsia="Times New Roman"/>
          <w:szCs w:val="24"/>
        </w:rPr>
        <w:t>πομέτρου</w:t>
      </w:r>
      <w:proofErr w:type="spellEnd"/>
      <w:r>
        <w:rPr>
          <w:rFonts w:eastAsia="Times New Roman"/>
          <w:szCs w:val="24"/>
        </w:rPr>
        <w:t xml:space="preserve"> 6.1 “Εγκατάσταση Νέων Γεωργών”. </w:t>
      </w:r>
    </w:p>
    <w:p w14:paraId="47A549C3"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3. Η με αριθμό 702/6-4-2017 επίκαιρη ερώτηση του Βουλευτή Αιτωλοακαρνανίας της Δημοκρατικής Συμπαράταξης ΠΑΣΟΚ – ΔΗΜΑΡ κ. </w:t>
      </w:r>
      <w:r>
        <w:rPr>
          <w:rFonts w:eastAsia="Times New Roman"/>
          <w:bCs/>
          <w:szCs w:val="24"/>
        </w:rPr>
        <w:t>Δημητρίου Κωνσταντόπουλου</w:t>
      </w:r>
      <w:r>
        <w:rPr>
          <w:rFonts w:eastAsia="Times New Roman"/>
          <w:szCs w:val="24"/>
        </w:rPr>
        <w:t xml:space="preserve"> προς τον Υπουργό </w:t>
      </w:r>
      <w:r>
        <w:rPr>
          <w:rFonts w:eastAsia="Times New Roman"/>
          <w:bCs/>
          <w:szCs w:val="24"/>
        </w:rPr>
        <w:t xml:space="preserve">Υποδομών </w:t>
      </w:r>
      <w:r>
        <w:rPr>
          <w:rFonts w:eastAsia="Times New Roman"/>
          <w:bCs/>
          <w:szCs w:val="24"/>
        </w:rPr>
        <w:t>και Μεταφορών,</w:t>
      </w:r>
      <w:r>
        <w:rPr>
          <w:rFonts w:eastAsia="Times New Roman"/>
          <w:b/>
          <w:bCs/>
          <w:szCs w:val="24"/>
        </w:rPr>
        <w:t xml:space="preserve"> </w:t>
      </w:r>
      <w:r>
        <w:rPr>
          <w:rFonts w:eastAsia="Times New Roman"/>
          <w:szCs w:val="24"/>
        </w:rPr>
        <w:t>σχετικά με την σύνδεση του Αγρινίου με την Ιόνια Οδό και την ανακατασκευή της παλαιάς εθνικής οδού του Αγρινίου. </w:t>
      </w:r>
    </w:p>
    <w:p w14:paraId="47A549C4"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4. Η με αριθμό 705/6-4-2017 επίκαιρη ερώτηση της Βουλευτού Β΄ Αθηνών του Λαϊκού Συνδέσμου - Χρυσή Αυγή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w:t>
      </w:r>
      <w:r>
        <w:rPr>
          <w:rFonts w:eastAsia="Times New Roman"/>
          <w:szCs w:val="24"/>
        </w:rPr>
        <w:t xml:space="preserve">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τον διορισμό υπόδικης στη </w:t>
      </w:r>
      <w:r>
        <w:rPr>
          <w:rFonts w:eastAsia="Times New Roman"/>
          <w:szCs w:val="24"/>
        </w:rPr>
        <w:t>δ</w:t>
      </w:r>
      <w:r>
        <w:rPr>
          <w:rFonts w:eastAsia="Times New Roman"/>
          <w:szCs w:val="24"/>
        </w:rPr>
        <w:t xml:space="preserve">ιοίκηση του </w:t>
      </w:r>
      <w:proofErr w:type="spellStart"/>
      <w:r>
        <w:rPr>
          <w:rFonts w:eastAsia="Times New Roman"/>
          <w:szCs w:val="24"/>
        </w:rPr>
        <w:t>Υπερταμείου</w:t>
      </w:r>
      <w:proofErr w:type="spellEnd"/>
      <w:r>
        <w:rPr>
          <w:rFonts w:eastAsia="Times New Roman"/>
          <w:szCs w:val="24"/>
        </w:rPr>
        <w:t xml:space="preserve"> Αποκρατικοποιήσεων. </w:t>
      </w:r>
    </w:p>
    <w:p w14:paraId="47A549C5" w14:textId="77777777" w:rsidR="00080287" w:rsidRDefault="007F198B">
      <w:pPr>
        <w:spacing w:line="600" w:lineRule="auto"/>
        <w:ind w:firstLine="720"/>
        <w:contextualSpacing/>
        <w:jc w:val="both"/>
        <w:rPr>
          <w:rFonts w:eastAsia="Times New Roman"/>
          <w:szCs w:val="24"/>
        </w:rPr>
      </w:pPr>
      <w:r>
        <w:rPr>
          <w:rFonts w:eastAsia="Times New Roman"/>
          <w:szCs w:val="24"/>
        </w:rPr>
        <w:t>5. Η με αριθμό 710/10-4-2017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ς κ</w:t>
      </w:r>
      <w:r>
        <w:rPr>
          <w:rFonts w:eastAsia="Times New Roman"/>
          <w:b/>
          <w:szCs w:val="24"/>
        </w:rPr>
        <w:t xml:space="preserve">. </w:t>
      </w:r>
      <w:r>
        <w:rPr>
          <w:rFonts w:eastAsia="Times New Roman"/>
          <w:bCs/>
          <w:szCs w:val="24"/>
        </w:rPr>
        <w:t>Ιωάννη Δελή</w:t>
      </w:r>
      <w:r>
        <w:rPr>
          <w:rFonts w:eastAsia="Times New Roman"/>
          <w:szCs w:val="24"/>
        </w:rPr>
        <w:t xml:space="preserve"> προς την Υπουργό </w:t>
      </w:r>
      <w:r>
        <w:rPr>
          <w:rFonts w:eastAsia="Times New Roman"/>
          <w:bCs/>
          <w:szCs w:val="24"/>
        </w:rPr>
        <w:t>Εργασ</w:t>
      </w:r>
      <w:r>
        <w:rPr>
          <w:rFonts w:eastAsia="Times New Roman"/>
          <w:bCs/>
          <w:szCs w:val="24"/>
        </w:rPr>
        <w:t>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αντιμετώπιση των προβλημάτων των εργαζομένων της επιχείρησης </w:t>
      </w:r>
      <w:r>
        <w:rPr>
          <w:rFonts w:eastAsia="Times New Roman"/>
          <w:szCs w:val="24"/>
        </w:rPr>
        <w:t>σουπερ</w:t>
      </w:r>
      <w:r>
        <w:rPr>
          <w:rFonts w:eastAsia="Times New Roman"/>
          <w:szCs w:val="24"/>
        </w:rPr>
        <w:t xml:space="preserve">μάρκετ </w:t>
      </w:r>
      <w:r>
        <w:rPr>
          <w:rFonts w:eastAsia="Times New Roman"/>
          <w:szCs w:val="24"/>
        </w:rPr>
        <w:t>«ΑΦΟΙ ΚΑΡΥΠΙΔΗ Α.Ε.Ε.Ε.».</w:t>
      </w:r>
    </w:p>
    <w:p w14:paraId="47A549C6" w14:textId="77777777" w:rsidR="00080287" w:rsidRDefault="007F198B">
      <w:pPr>
        <w:spacing w:before="100" w:beforeAutospacing="1" w:after="100" w:afterAutospacing="1" w:line="600" w:lineRule="auto"/>
        <w:ind w:firstLine="720"/>
        <w:contextualSpacing/>
        <w:jc w:val="both"/>
        <w:rPr>
          <w:rFonts w:eastAsia="Times New Roman"/>
          <w:szCs w:val="24"/>
        </w:rPr>
      </w:pPr>
      <w:r>
        <w:rPr>
          <w:rFonts w:eastAsia="Times New Roman"/>
          <w:szCs w:val="24"/>
        </w:rPr>
        <w:t>6. Η με αριθμό 676/31-3-2017 επίκαιρη ερώτηση του Βουλευτή Ευβοίας του Λαϊκού Συνδέσμου</w:t>
      </w:r>
      <w:r>
        <w:rPr>
          <w:rFonts w:eastAsia="Times New Roman"/>
          <w:szCs w:val="24"/>
        </w:rPr>
        <w:t xml:space="preserve"> – 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την κατακράτηση μέρους των επιδοτήσεων του ΟΠΕΚΕΠΕ λόγω αδυναμίας καταβολής εισφοράς στον Γενικό Οργανισμό Εγγείων Βελτιώσεων (ΓΟΕΒ). </w:t>
      </w:r>
    </w:p>
    <w:p w14:paraId="47A549C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7. Η με αριθμό 648/24-3-2017 επίκαιρη ερώτηση του Βουλευτή Ευβοίας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 σκόπιμη </w:t>
      </w:r>
      <w:r>
        <w:rPr>
          <w:rFonts w:eastAsia="Times New Roman"/>
          <w:szCs w:val="24"/>
        </w:rPr>
        <w:lastRenderedPageBreak/>
        <w:t>κωλυσιεργία εκπληρώσεων όρου διαθήκης ο οποίος προβλέπει ίδρυση ογκολογικής κλινικής στη Χ</w:t>
      </w:r>
      <w:r>
        <w:rPr>
          <w:rFonts w:eastAsia="Times New Roman"/>
          <w:szCs w:val="24"/>
        </w:rPr>
        <w:t>αλκίδα. </w:t>
      </w:r>
    </w:p>
    <w:p w14:paraId="47A549C8"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8. Η με αριθμό 556/6-3-2017 επίκαιρη ερώτηση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ανάληψη από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του ανεξόφλητου υπολοίπου δανεικής σύμβασης του Οργανισμού Μεγάρου Μουσ</w:t>
      </w:r>
      <w:r>
        <w:rPr>
          <w:rFonts w:eastAsia="Times New Roman"/>
          <w:szCs w:val="24"/>
        </w:rPr>
        <w:t>ικής Αθηνών (ΟΜΜΑ). </w:t>
      </w:r>
    </w:p>
    <w:p w14:paraId="47A549C9"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9. Η με αριθμό 402/27-1-2017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μείωση του κόστους των διαγνωστικών εξετάσεων για τον καρκίνο του μαστού.</w:t>
      </w:r>
    </w:p>
    <w:p w14:paraId="47A549CA" w14:textId="77777777" w:rsidR="00080287" w:rsidRDefault="007F198B">
      <w:pPr>
        <w:spacing w:line="600" w:lineRule="auto"/>
        <w:ind w:firstLine="720"/>
        <w:contextualSpacing/>
        <w:jc w:val="both"/>
        <w:rPr>
          <w:rFonts w:eastAsia="Times New Roman"/>
          <w:bCs/>
          <w:szCs w:val="24"/>
        </w:rPr>
      </w:pPr>
      <w:r>
        <w:rPr>
          <w:rFonts w:eastAsia="Times New Roman"/>
          <w:bCs/>
          <w:szCs w:val="24"/>
        </w:rPr>
        <w:t>ΑΝΑΦΟΡΕΣ -</w:t>
      </w:r>
      <w:r>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47A549CB" w14:textId="77777777" w:rsidR="00080287" w:rsidRDefault="007F198B">
      <w:pPr>
        <w:tabs>
          <w:tab w:val="left" w:pos="0"/>
        </w:tabs>
        <w:spacing w:line="600" w:lineRule="auto"/>
        <w:ind w:firstLine="709"/>
        <w:contextualSpacing/>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446/18-10-2016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τα</w:t>
      </w:r>
      <w:r>
        <w:rPr>
          <w:rFonts w:eastAsia="Times New Roman"/>
          <w:szCs w:val="24"/>
        </w:rPr>
        <w:t xml:space="preserve"> σοβαρά προβλήματα που αντιμετωπίζουν οι αγρότες.</w:t>
      </w:r>
    </w:p>
    <w:p w14:paraId="47A549CC" w14:textId="77777777" w:rsidR="00080287" w:rsidRDefault="007F198B">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Κυρίες και κύριοι συνάδελφοι, εισερχόμαστε στην </w:t>
      </w:r>
    </w:p>
    <w:p w14:paraId="47A549CD" w14:textId="77777777" w:rsidR="00080287" w:rsidRDefault="007F198B">
      <w:pPr>
        <w:spacing w:before="100" w:beforeAutospacing="1" w:after="100" w:afterAutospacing="1" w:line="600" w:lineRule="auto"/>
        <w:contextualSpacing/>
        <w:jc w:val="center"/>
        <w:rPr>
          <w:rFonts w:eastAsia="Times New Roman"/>
          <w:b/>
          <w:szCs w:val="24"/>
        </w:rPr>
      </w:pPr>
      <w:r>
        <w:rPr>
          <w:rFonts w:eastAsia="Times New Roman"/>
          <w:b/>
          <w:szCs w:val="24"/>
        </w:rPr>
        <w:t>ΕΙΔΙΚΗ ΗΜΕΡΗΣΙΑ ΔΙΑΤΑΞΗ</w:t>
      </w:r>
    </w:p>
    <w:p w14:paraId="47A549CE"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Συζήτηση και λήψη απόφασης, σύμφωνα με τα άρθρα 68 παρ</w:t>
      </w:r>
      <w:r>
        <w:rPr>
          <w:rFonts w:eastAsia="Times New Roman"/>
          <w:szCs w:val="24"/>
        </w:rPr>
        <w:t>άγραφος</w:t>
      </w:r>
      <w:r>
        <w:rPr>
          <w:rFonts w:eastAsia="Times New Roman"/>
          <w:szCs w:val="24"/>
        </w:rPr>
        <w:t xml:space="preserve"> 2 του Συντάγματος και 144 </w:t>
      </w:r>
      <w:proofErr w:type="spellStart"/>
      <w:r>
        <w:rPr>
          <w:rFonts w:eastAsia="Times New Roman"/>
          <w:szCs w:val="24"/>
        </w:rPr>
        <w:t>επ</w:t>
      </w:r>
      <w:proofErr w:type="spellEnd"/>
      <w:r>
        <w:rPr>
          <w:rFonts w:eastAsia="Times New Roman"/>
          <w:szCs w:val="24"/>
        </w:rPr>
        <w:t>.</w:t>
      </w:r>
      <w:r>
        <w:rPr>
          <w:rFonts w:eastAsia="Times New Roman"/>
          <w:szCs w:val="24"/>
        </w:rPr>
        <w:t xml:space="preserve"> του Κανονισμού της Βουλής: </w:t>
      </w:r>
    </w:p>
    <w:p w14:paraId="47A549CF" w14:textId="77777777" w:rsidR="00080287" w:rsidRDefault="007F198B">
      <w:pPr>
        <w:spacing w:line="600" w:lineRule="auto"/>
        <w:ind w:firstLine="720"/>
        <w:contextualSpacing/>
        <w:jc w:val="both"/>
        <w:rPr>
          <w:rFonts w:eastAsia="Times New Roman"/>
          <w:szCs w:val="24"/>
        </w:rPr>
      </w:pPr>
      <w:r>
        <w:rPr>
          <w:rFonts w:eastAsia="Times New Roman"/>
          <w:szCs w:val="24"/>
        </w:rPr>
        <w:t>α. Επί της πρ</w:t>
      </w:r>
      <w:r>
        <w:rPr>
          <w:rFonts w:eastAsia="Times New Roman"/>
          <w:szCs w:val="24"/>
        </w:rPr>
        <w:t xml:space="preserve">οτάσεως που κατέθεσαν ο Πρόεδρος της Κοινοβουλευτικής Ομάδας του Συνασπισμού Ριζοσπαστικής Αριστεράς, κ. Αλέξης Τσίπρας, και οι Βουλευτές του </w:t>
      </w:r>
      <w:r>
        <w:rPr>
          <w:rFonts w:eastAsia="Times New Roman"/>
          <w:szCs w:val="24"/>
        </w:rPr>
        <w:t>κ</w:t>
      </w:r>
      <w:r>
        <w:rPr>
          <w:rFonts w:eastAsia="Times New Roman"/>
          <w:szCs w:val="24"/>
        </w:rPr>
        <w:t>όμματός του και ο Πρόεδρος της Κοινοβουλευτικής Ομάδας των Ανεξαρτήτων Ελλήνων, κ. Παναγιώτης (Πάνος) Καμμένος, κ</w:t>
      </w:r>
      <w:r>
        <w:rPr>
          <w:rFonts w:eastAsia="Times New Roman"/>
          <w:szCs w:val="24"/>
        </w:rPr>
        <w:t xml:space="preserve">αι οι Βουλευτές του </w:t>
      </w:r>
      <w:r>
        <w:rPr>
          <w:rFonts w:eastAsia="Times New Roman"/>
          <w:szCs w:val="24"/>
        </w:rPr>
        <w:t>κ</w:t>
      </w:r>
      <w:r>
        <w:rPr>
          <w:rFonts w:eastAsia="Times New Roman"/>
          <w:szCs w:val="24"/>
        </w:rPr>
        <w:t xml:space="preserve">όμματός του,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τη διερεύνηση σκανδάλων στον χώρο της </w:t>
      </w:r>
      <w:r>
        <w:rPr>
          <w:rFonts w:eastAsia="Times New Roman"/>
          <w:szCs w:val="24"/>
        </w:rPr>
        <w:t>υ</w:t>
      </w:r>
      <w:r>
        <w:rPr>
          <w:rFonts w:eastAsia="Times New Roman"/>
          <w:szCs w:val="24"/>
        </w:rPr>
        <w:t xml:space="preserve">γείας κατά τα έτη 1997-2014, και </w:t>
      </w:r>
    </w:p>
    <w:p w14:paraId="47A549D0" w14:textId="77777777" w:rsidR="00080287" w:rsidRDefault="007F198B">
      <w:pPr>
        <w:spacing w:line="600" w:lineRule="auto"/>
        <w:ind w:firstLine="720"/>
        <w:contextualSpacing/>
        <w:jc w:val="both"/>
        <w:rPr>
          <w:rFonts w:eastAsia="Times New Roman"/>
          <w:szCs w:val="24"/>
        </w:rPr>
      </w:pPr>
      <w:r>
        <w:rPr>
          <w:rFonts w:eastAsia="Times New Roman"/>
          <w:szCs w:val="24"/>
        </w:rPr>
        <w:t>β. Επί της προτάσεως που κατέθεσε ο Αρχηγός της Αξιωματικής Αντιπολίτευσης και Πρόεδρος της Κοινοβουλευτικής Ομ</w:t>
      </w:r>
      <w:r>
        <w:rPr>
          <w:rFonts w:eastAsia="Times New Roman"/>
          <w:szCs w:val="24"/>
        </w:rPr>
        <w:t xml:space="preserve">άδας της Νέας Δημοκρατίας, κ. Κυριάκος Μητσοτάκης, και οι Βουλευτές του </w:t>
      </w:r>
      <w:r>
        <w:rPr>
          <w:rFonts w:eastAsia="Times New Roman"/>
          <w:szCs w:val="24"/>
        </w:rPr>
        <w:t>κ</w:t>
      </w:r>
      <w:r>
        <w:rPr>
          <w:rFonts w:eastAsia="Times New Roman"/>
          <w:szCs w:val="24"/>
        </w:rPr>
        <w:t xml:space="preserve">όμματός του,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τη διερεύνηση της διαχείρισης και των δαπανών της δημόσιας υγείας από το 1996 μέχρι σήμερα.</w:t>
      </w:r>
    </w:p>
    <w:p w14:paraId="47A549D1" w14:textId="77777777" w:rsidR="00080287" w:rsidRDefault="007F198B">
      <w:pPr>
        <w:spacing w:line="600" w:lineRule="auto"/>
        <w:ind w:firstLine="720"/>
        <w:contextualSpacing/>
        <w:jc w:val="both"/>
        <w:rPr>
          <w:rFonts w:eastAsia="Times New Roman"/>
          <w:szCs w:val="24"/>
        </w:rPr>
      </w:pPr>
      <w:r>
        <w:rPr>
          <w:rFonts w:eastAsia="Times New Roman"/>
          <w:szCs w:val="24"/>
        </w:rPr>
        <w:t>(Οι προαναφερθείσες προτάσεις καταχωρίζο</w:t>
      </w:r>
      <w:r>
        <w:rPr>
          <w:rFonts w:eastAsia="Times New Roman"/>
          <w:szCs w:val="24"/>
        </w:rPr>
        <w:t xml:space="preserve">νται στα Πρακτικά και έχουν ως εξής: </w:t>
      </w:r>
    </w:p>
    <w:p w14:paraId="47A549D2" w14:textId="77777777" w:rsidR="00080287" w:rsidRDefault="007F198B">
      <w:pPr>
        <w:spacing w:line="600" w:lineRule="auto"/>
        <w:contextualSpacing/>
        <w:jc w:val="center"/>
        <w:rPr>
          <w:rFonts w:eastAsia="Times New Roman"/>
          <w:color w:val="FF0000"/>
          <w:szCs w:val="24"/>
        </w:rPr>
      </w:pPr>
      <w:r w:rsidRPr="00161458">
        <w:rPr>
          <w:rFonts w:eastAsia="Times New Roman"/>
          <w:color w:val="FF0000"/>
          <w:szCs w:val="24"/>
        </w:rPr>
        <w:t>(ΑΛΛΑΓΗ ΣΕΛΙΔΑΣ)</w:t>
      </w:r>
    </w:p>
    <w:p w14:paraId="47A549D3" w14:textId="77777777" w:rsidR="00080287" w:rsidRDefault="007F198B">
      <w:pPr>
        <w:spacing w:line="600" w:lineRule="auto"/>
        <w:contextualSpacing/>
        <w:jc w:val="center"/>
        <w:rPr>
          <w:rFonts w:eastAsia="Times New Roman"/>
          <w:color w:val="FF0000"/>
          <w:szCs w:val="24"/>
        </w:rPr>
      </w:pPr>
      <w:r w:rsidRPr="00161458">
        <w:rPr>
          <w:rFonts w:eastAsia="Times New Roman"/>
          <w:color w:val="FF0000"/>
          <w:szCs w:val="24"/>
        </w:rPr>
        <w:lastRenderedPageBreak/>
        <w:t>(Να μπουν οι σελίδες 7 έως 33)</w:t>
      </w:r>
    </w:p>
    <w:p w14:paraId="47A549D4" w14:textId="77777777" w:rsidR="00080287" w:rsidRDefault="007F198B">
      <w:pPr>
        <w:spacing w:line="600" w:lineRule="auto"/>
        <w:contextualSpacing/>
        <w:jc w:val="center"/>
        <w:rPr>
          <w:rFonts w:eastAsia="Times New Roman"/>
          <w:color w:val="FF0000"/>
          <w:szCs w:val="24"/>
        </w:rPr>
      </w:pPr>
      <w:r w:rsidRPr="00161458">
        <w:rPr>
          <w:rFonts w:eastAsia="Times New Roman"/>
          <w:color w:val="FF0000"/>
          <w:szCs w:val="24"/>
        </w:rPr>
        <w:t>(ΑΛΛΑΓΗ ΣΕΛΙΔΑΣ)</w:t>
      </w:r>
    </w:p>
    <w:p w14:paraId="47A549D5" w14:textId="77777777" w:rsidR="00080287" w:rsidRDefault="007F198B">
      <w:pPr>
        <w:spacing w:line="600" w:lineRule="auto"/>
        <w:contextualSpacing/>
        <w:jc w:val="both"/>
        <w:rPr>
          <w:rFonts w:eastAsia="Times New Roman"/>
          <w:szCs w:val="24"/>
        </w:rPr>
      </w:pPr>
      <w:r>
        <w:rPr>
          <w:rFonts w:eastAsia="Times New Roman"/>
          <w:szCs w:val="24"/>
        </w:rPr>
        <w:tab/>
      </w:r>
      <w:r>
        <w:rPr>
          <w:rFonts w:eastAsia="Times New Roman"/>
          <w:b/>
          <w:szCs w:val="24"/>
        </w:rPr>
        <w:t xml:space="preserve">ΠΡΟΕΔΡΕΥΩΝ (Δημήτριος Κρεμαστινός): </w:t>
      </w:r>
      <w:r>
        <w:rPr>
          <w:rFonts w:eastAsia="Times New Roman"/>
          <w:szCs w:val="24"/>
        </w:rPr>
        <w:t xml:space="preserve">Σύμφωνα με τον Κανονισμό της Βουλής, ο Πρωθυπουργός έχει δικαίωμα ομιλίας είκοσι λεπτών, ο Αρχηγός της Αξιωματικής Αντιπολίτευσης δικαίωμα ομιλίας είκοσι λεπτών και οι λοιποί Αρχηγοί από δεκαπέντε λεπτά. </w:t>
      </w:r>
    </w:p>
    <w:p w14:paraId="47A549D6" w14:textId="77777777" w:rsidR="00080287" w:rsidRDefault="007F198B">
      <w:pPr>
        <w:spacing w:line="600" w:lineRule="auto"/>
        <w:ind w:firstLine="720"/>
        <w:contextualSpacing/>
        <w:jc w:val="both"/>
        <w:rPr>
          <w:rFonts w:eastAsia="Times New Roman"/>
          <w:szCs w:val="24"/>
        </w:rPr>
      </w:pPr>
      <w:r>
        <w:rPr>
          <w:rFonts w:eastAsia="Times New Roman"/>
          <w:szCs w:val="24"/>
        </w:rPr>
        <w:t>Εκ μέρους της Κυβέρνησης ο Υπουργός Υγείας, κ. Ανδρ</w:t>
      </w:r>
      <w:r>
        <w:rPr>
          <w:rFonts w:eastAsia="Times New Roman"/>
          <w:szCs w:val="24"/>
        </w:rPr>
        <w:t xml:space="preserve">έας Ξανθός, θα μιλήσει για δέκα λεπτά και ο Αναπληρωτής Υπουργός Υγείας, κ. Παύλος </w:t>
      </w:r>
      <w:proofErr w:type="spellStart"/>
      <w:r>
        <w:rPr>
          <w:rFonts w:eastAsia="Times New Roman"/>
          <w:szCs w:val="24"/>
        </w:rPr>
        <w:t>Πολάκης</w:t>
      </w:r>
      <w:proofErr w:type="spellEnd"/>
      <w:r>
        <w:rPr>
          <w:rFonts w:eastAsia="Times New Roman"/>
          <w:szCs w:val="24"/>
        </w:rPr>
        <w:t xml:space="preserve">, και αυτός για δέκα λεπτά. </w:t>
      </w:r>
    </w:p>
    <w:p w14:paraId="47A549D7" w14:textId="77777777" w:rsidR="00080287" w:rsidRDefault="007F198B">
      <w:pPr>
        <w:spacing w:line="600" w:lineRule="auto"/>
        <w:ind w:firstLine="720"/>
        <w:contextualSpacing/>
        <w:jc w:val="both"/>
        <w:rPr>
          <w:rFonts w:eastAsia="Times New Roman"/>
          <w:szCs w:val="24"/>
        </w:rPr>
      </w:pPr>
      <w:r>
        <w:rPr>
          <w:rFonts w:eastAsia="Times New Roman"/>
          <w:szCs w:val="24"/>
        </w:rPr>
        <w:t>Οι Κοινοβουλευτικοί Εκπρόσωποι θα μιλήσουν δώδεκα λεπτά</w:t>
      </w:r>
      <w:r>
        <w:rPr>
          <w:rFonts w:eastAsia="Times New Roman"/>
          <w:szCs w:val="24"/>
        </w:rPr>
        <w:t>.</w:t>
      </w:r>
      <w:r>
        <w:rPr>
          <w:rFonts w:eastAsia="Times New Roman"/>
          <w:szCs w:val="24"/>
        </w:rPr>
        <w:t xml:space="preserve"> Ο κ. Χρήστος Μαντάς εκ μέρους του ΣΥΡΙΖΑ, ο κ. Νικόλαος </w:t>
      </w:r>
      <w:proofErr w:type="spellStart"/>
      <w:r>
        <w:rPr>
          <w:rFonts w:eastAsia="Times New Roman"/>
          <w:szCs w:val="24"/>
        </w:rPr>
        <w:t>Δένδιας</w:t>
      </w:r>
      <w:proofErr w:type="spellEnd"/>
      <w:r>
        <w:rPr>
          <w:rFonts w:eastAsia="Times New Roman"/>
          <w:szCs w:val="24"/>
        </w:rPr>
        <w:t xml:space="preserve"> εκ μέρους της Νέ</w:t>
      </w:r>
      <w:r>
        <w:rPr>
          <w:rFonts w:eastAsia="Times New Roman"/>
          <w:szCs w:val="24"/>
        </w:rPr>
        <w:t>ας Δημοκρατίας, ο κ. Ανδρέας Λοβέρδος εκ μέρους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ο κ. Γεώργιος Γερμενής εκ μέρους της Χρυσής Αυγής, για το Κομμουνιστικό Κόμμα Ελλάδας ο κ. Νικόλαος </w:t>
      </w:r>
      <w:proofErr w:type="spellStart"/>
      <w:r>
        <w:rPr>
          <w:rFonts w:eastAsia="Times New Roman"/>
          <w:szCs w:val="24"/>
        </w:rPr>
        <w:t>Καραθανασόπουλος</w:t>
      </w:r>
      <w:proofErr w:type="spellEnd"/>
      <w:r>
        <w:rPr>
          <w:rFonts w:eastAsia="Times New Roman"/>
          <w:szCs w:val="24"/>
        </w:rPr>
        <w:t xml:space="preserve">, για τους Ανεξάρτητους Έλληνες ο κ. Δημήτριος </w:t>
      </w:r>
      <w:r>
        <w:rPr>
          <w:rFonts w:eastAsia="Times New Roman"/>
          <w:szCs w:val="24"/>
        </w:rPr>
        <w:t xml:space="preserve">Καμμένος, για την Ένωση Κεντρώων ο κ. Μάριος Γεωργιάδης και για το Ποτάμι ο κ. Γεώργιος </w:t>
      </w:r>
      <w:proofErr w:type="spellStart"/>
      <w:r>
        <w:rPr>
          <w:rFonts w:eastAsia="Times New Roman"/>
          <w:szCs w:val="24"/>
        </w:rPr>
        <w:t>Αμυράς</w:t>
      </w:r>
      <w:proofErr w:type="spellEnd"/>
      <w:r>
        <w:rPr>
          <w:rFonts w:eastAsia="Times New Roman"/>
          <w:szCs w:val="24"/>
        </w:rPr>
        <w:t xml:space="preserve">. </w:t>
      </w:r>
    </w:p>
    <w:p w14:paraId="47A549D8" w14:textId="77777777" w:rsidR="00080287" w:rsidRDefault="007F198B">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Κατάλογος ομιλητών κατά προτεραιότητα</w:t>
      </w:r>
      <w:r>
        <w:rPr>
          <w:rFonts w:eastAsia="Times New Roman"/>
          <w:szCs w:val="24"/>
        </w:rPr>
        <w:t>.</w:t>
      </w:r>
      <w:r>
        <w:rPr>
          <w:rFonts w:eastAsia="Times New Roman"/>
          <w:szCs w:val="24"/>
        </w:rPr>
        <w:t xml:space="preserve"> Ο κ. Αντώνιος </w:t>
      </w:r>
      <w:proofErr w:type="spellStart"/>
      <w:r>
        <w:rPr>
          <w:rFonts w:eastAsia="Times New Roman"/>
          <w:szCs w:val="24"/>
        </w:rPr>
        <w:t>Μπαλωμενάκης</w:t>
      </w:r>
      <w:proofErr w:type="spellEnd"/>
      <w:r>
        <w:rPr>
          <w:rFonts w:eastAsia="Times New Roman"/>
          <w:szCs w:val="24"/>
        </w:rPr>
        <w:t xml:space="preserve"> για δέκα λεπτά, ο κ. Αθανάσιος </w:t>
      </w:r>
      <w:proofErr w:type="spellStart"/>
      <w:r>
        <w:rPr>
          <w:rFonts w:eastAsia="Times New Roman"/>
          <w:szCs w:val="24"/>
        </w:rPr>
        <w:t>Παπαχριστόπουλος</w:t>
      </w:r>
      <w:proofErr w:type="spellEnd"/>
      <w:r>
        <w:rPr>
          <w:rFonts w:eastAsia="Times New Roman"/>
          <w:szCs w:val="24"/>
        </w:rPr>
        <w:t xml:space="preserve"> για δέκα λεπτά –είναι οι καταθέσαντες την πρόταση από τον ΣΥΡΙΖΑ και τους Ανεξάρτητους Έλληνες αντίστοιχα-, η κ</w:t>
      </w:r>
      <w:r>
        <w:rPr>
          <w:rFonts w:eastAsia="Times New Roman"/>
          <w:szCs w:val="24"/>
        </w:rPr>
        <w:t>.</w:t>
      </w:r>
      <w:r>
        <w:rPr>
          <w:rFonts w:eastAsia="Times New Roman"/>
          <w:szCs w:val="24"/>
        </w:rPr>
        <w:t xml:space="preserve">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 για δέκα λεπτά, η κ</w:t>
      </w:r>
      <w:r>
        <w:rPr>
          <w:rFonts w:eastAsia="Times New Roman"/>
          <w:szCs w:val="24"/>
        </w:rPr>
        <w:t>.</w:t>
      </w:r>
      <w:r>
        <w:rPr>
          <w:rFonts w:eastAsia="Times New Roman"/>
          <w:szCs w:val="24"/>
        </w:rPr>
        <w:t xml:space="preserve"> Παρασκευή (Εύη) </w:t>
      </w:r>
      <w:proofErr w:type="spellStart"/>
      <w:r>
        <w:rPr>
          <w:rFonts w:eastAsia="Times New Roman"/>
          <w:szCs w:val="24"/>
        </w:rPr>
        <w:t>Χρι</w:t>
      </w:r>
      <w:r>
        <w:rPr>
          <w:rFonts w:eastAsia="Times New Roman"/>
          <w:szCs w:val="24"/>
        </w:rPr>
        <w:t>στοφιλοπούλου</w:t>
      </w:r>
      <w:proofErr w:type="spellEnd"/>
      <w:r>
        <w:rPr>
          <w:rFonts w:eastAsia="Times New Roman"/>
          <w:szCs w:val="24"/>
        </w:rPr>
        <w:t xml:space="preserve"> για δέκα λεπτά, ο κ. Ηλίας Κασιδιάρης για δέκα λεπτά, ο κ. Γεώργιος </w:t>
      </w:r>
      <w:proofErr w:type="spellStart"/>
      <w:r>
        <w:rPr>
          <w:rFonts w:eastAsia="Times New Roman"/>
          <w:szCs w:val="24"/>
        </w:rPr>
        <w:t>Λαμπρούλης</w:t>
      </w:r>
      <w:proofErr w:type="spellEnd"/>
      <w:r>
        <w:rPr>
          <w:rFonts w:eastAsia="Times New Roman"/>
          <w:szCs w:val="24"/>
        </w:rPr>
        <w:t xml:space="preserve"> για δέκα λεπτά, η κ</w:t>
      </w:r>
      <w:r>
        <w:rPr>
          <w:rFonts w:eastAsia="Times New Roman"/>
          <w:szCs w:val="24"/>
        </w:rPr>
        <w:t>.</w:t>
      </w:r>
      <w:r>
        <w:rPr>
          <w:rFonts w:eastAsia="Times New Roman"/>
          <w:szCs w:val="24"/>
        </w:rPr>
        <w:t xml:space="preserve"> Θεοδώρα </w:t>
      </w:r>
      <w:proofErr w:type="spellStart"/>
      <w:r>
        <w:rPr>
          <w:rFonts w:eastAsia="Times New Roman"/>
          <w:szCs w:val="24"/>
        </w:rPr>
        <w:t>Μεγαλοοικονόμου</w:t>
      </w:r>
      <w:proofErr w:type="spellEnd"/>
      <w:r>
        <w:rPr>
          <w:rFonts w:eastAsia="Times New Roman"/>
          <w:szCs w:val="24"/>
        </w:rPr>
        <w:t xml:space="preserve"> για δέκα λεπτά, ο κ. Γεώργιος </w:t>
      </w:r>
      <w:proofErr w:type="spellStart"/>
      <w:r>
        <w:rPr>
          <w:rFonts w:eastAsia="Times New Roman"/>
          <w:szCs w:val="24"/>
        </w:rPr>
        <w:t>Μαυρωτάς</w:t>
      </w:r>
      <w:proofErr w:type="spellEnd"/>
      <w:r>
        <w:rPr>
          <w:rFonts w:eastAsia="Times New Roman"/>
          <w:szCs w:val="24"/>
        </w:rPr>
        <w:t xml:space="preserve"> για δέκα λεπτά και ο κ. Δημήτριος </w:t>
      </w:r>
      <w:proofErr w:type="spellStart"/>
      <w:r>
        <w:rPr>
          <w:rFonts w:eastAsia="Times New Roman"/>
          <w:szCs w:val="24"/>
        </w:rPr>
        <w:t>Κουκούτσης</w:t>
      </w:r>
      <w:proofErr w:type="spellEnd"/>
      <w:r>
        <w:rPr>
          <w:rFonts w:eastAsia="Times New Roman"/>
          <w:szCs w:val="24"/>
        </w:rPr>
        <w:t xml:space="preserve"> για δέκα λεπτά. </w:t>
      </w:r>
    </w:p>
    <w:p w14:paraId="47A549D9" w14:textId="77777777" w:rsidR="00080287" w:rsidRDefault="007F198B">
      <w:pPr>
        <w:spacing w:line="600" w:lineRule="auto"/>
        <w:ind w:firstLine="720"/>
        <w:contextualSpacing/>
        <w:jc w:val="both"/>
        <w:rPr>
          <w:rFonts w:eastAsia="Times New Roman"/>
          <w:szCs w:val="24"/>
        </w:rPr>
      </w:pPr>
      <w:r>
        <w:rPr>
          <w:rFonts w:eastAsia="Times New Roman"/>
          <w:szCs w:val="24"/>
        </w:rPr>
        <w:t>Κύριοι συνάδελφοι</w:t>
      </w:r>
      <w:r>
        <w:rPr>
          <w:rFonts w:eastAsia="Times New Roman"/>
          <w:szCs w:val="24"/>
        </w:rPr>
        <w:t xml:space="preserve">, έχω την τιμή να σας ανακοινώσω ότι τα κόμματα έχουν ήδη υποβάλει καταστάσεις ομιλητών και έχει καταρτιστεί από την </w:t>
      </w:r>
      <w:r>
        <w:rPr>
          <w:rFonts w:eastAsia="Times New Roman"/>
          <w:szCs w:val="24"/>
        </w:rPr>
        <w:t>υ</w:t>
      </w:r>
      <w:r>
        <w:rPr>
          <w:rFonts w:eastAsia="Times New Roman"/>
          <w:szCs w:val="24"/>
        </w:rPr>
        <w:t>πηρεσία ενιαίος κατάλογος με εναλλαγή ομιλητών κατ’ αναλογία της κοινοβουλευτικής δύναμης των κομμάτων, όπως έχει εφαρμοστεί με κοινοβουλε</w:t>
      </w:r>
      <w:r>
        <w:rPr>
          <w:rFonts w:eastAsia="Times New Roman"/>
          <w:szCs w:val="24"/>
        </w:rPr>
        <w:t xml:space="preserve">υτική πρακτική και κατά το παρελθόν. </w:t>
      </w:r>
    </w:p>
    <w:p w14:paraId="47A549D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Ο χρόνος της ομιλίας των Προέδρων των Κοινοβουλευτικών Ομάδων θα είναι οριζόμενος, όπως είπα προηγουμένως, σύμφωνα με το άρθρο 97 του Κανονισμού της Βουλής, ενώ οι </w:t>
      </w:r>
      <w:r>
        <w:rPr>
          <w:rFonts w:eastAsia="Times New Roman"/>
          <w:szCs w:val="24"/>
        </w:rPr>
        <w:lastRenderedPageBreak/>
        <w:t>Υπουργοί με πρόταση του Προεδρείου θα μιλήσουν για δέκ</w:t>
      </w:r>
      <w:r>
        <w:rPr>
          <w:rFonts w:eastAsia="Times New Roman"/>
          <w:szCs w:val="24"/>
        </w:rPr>
        <w:t xml:space="preserve">α λεπτά και οι Κοινοβουλευτικοί Εκπρόσωποι για δώδεκα λεπτά. </w:t>
      </w:r>
    </w:p>
    <w:p w14:paraId="47A549D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ερωτάται το Σώμα: Γίνεται δεκτή η πρόταση;</w:t>
      </w:r>
    </w:p>
    <w:p w14:paraId="47A549D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Χρόνο για τους ομιλητές δεν είπατε, κύριε Πρόεδρε.</w:t>
      </w:r>
    </w:p>
    <w:p w14:paraId="47A549D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χρόνος για τους ομιλητές είναι</w:t>
      </w:r>
      <w:r>
        <w:rPr>
          <w:rFonts w:eastAsia="Times New Roman" w:cs="Times New Roman"/>
          <w:szCs w:val="24"/>
        </w:rPr>
        <w:t xml:space="preserve"> όσο</w:t>
      </w:r>
      <w:r>
        <w:rPr>
          <w:rFonts w:eastAsia="Times New Roman" w:cs="Times New Roman"/>
          <w:szCs w:val="24"/>
        </w:rPr>
        <w:t>ς</w:t>
      </w:r>
      <w:r>
        <w:rPr>
          <w:rFonts w:eastAsia="Times New Roman" w:cs="Times New Roman"/>
          <w:szCs w:val="24"/>
        </w:rPr>
        <w:t xml:space="preserve"> προβλέπει ο Κανονισμός.</w:t>
      </w:r>
    </w:p>
    <w:p w14:paraId="47A549D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Εσείς, κύριε Μαντά, θέλετε περισσότερες λεπτομέρειες;</w:t>
      </w:r>
    </w:p>
    <w:p w14:paraId="47A549D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Για τους ομιλητές. Είναι πέντε λεπτά;</w:t>
      </w:r>
    </w:p>
    <w:p w14:paraId="47A549E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w:t>
      </w:r>
    </w:p>
    <w:p w14:paraId="47A549E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Ως προς την οργάνωση της συζήτησης η πρόταση είναι να αρχίσει με έναν πρώτο κ</w:t>
      </w:r>
      <w:r>
        <w:rPr>
          <w:rFonts w:eastAsia="Times New Roman" w:cs="Times New Roman"/>
          <w:szCs w:val="24"/>
        </w:rPr>
        <w:t>ύκλο εννέα ομιλητών κατά προτεραιότητα, έναν από κάθε Κοινοβουλευτική Ομάδα και έναν Ανεξάρτητο Βουλευτή. Πρώτος θα λάβει τον λόγο ο Βουλευτής της Κοινοβουλευτικής Ομάδας του Συνασπισμού Ριζοσπαστικής Αριστεράς, δεύτερος ο Βουλευτής της Κοινοβουλευτικής Ομ</w:t>
      </w:r>
      <w:r>
        <w:rPr>
          <w:rFonts w:eastAsia="Times New Roman" w:cs="Times New Roman"/>
          <w:szCs w:val="24"/>
        </w:rPr>
        <w:t>άδας των Ανεξαρτήτων Ελλήνων -τα ονόματα τα είπαμε προηγουμέ</w:t>
      </w:r>
      <w:r>
        <w:rPr>
          <w:rFonts w:eastAsia="Times New Roman" w:cs="Times New Roman"/>
          <w:szCs w:val="24"/>
        </w:rPr>
        <w:lastRenderedPageBreak/>
        <w:t xml:space="preserve">νως- που έχουν καταθέσει την πρόταση για τη σύσταση της </w:t>
      </w:r>
      <w:r>
        <w:rPr>
          <w:rFonts w:eastAsia="Times New Roman" w:cs="Times New Roman"/>
          <w:szCs w:val="24"/>
        </w:rPr>
        <w:t>ε</w:t>
      </w:r>
      <w:r>
        <w:rPr>
          <w:rFonts w:eastAsia="Times New Roman" w:cs="Times New Roman"/>
          <w:szCs w:val="24"/>
        </w:rPr>
        <w:t>πιτροπής και εν συνεχεία, ο Βουλευτής της Νέας Δημοκρατίας. Βεβαίως, από εκεί και πέρα, ο κάθε Βουλευτής λαμβάνει τον λόγο για δέκα λεπτά χ</w:t>
      </w:r>
      <w:r>
        <w:rPr>
          <w:rFonts w:eastAsia="Times New Roman" w:cs="Times New Roman"/>
          <w:szCs w:val="24"/>
        </w:rPr>
        <w:t>ωρίς δικαίωμα δευτερολογίας. Αυτός είναι ο Κανονισμός.</w:t>
      </w:r>
    </w:p>
    <w:p w14:paraId="47A549E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 θέλετε, μπορώ να σας διαβάσω και τα ονόματα των Βουλευτών που έχουν δηλώσει τα κόμματα ότι θα μιλήσουν,…</w:t>
      </w:r>
    </w:p>
    <w:p w14:paraId="47A549E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χρειάζεται, κύριε Πρόεδρε. Ας προχωρήσουμε.</w:t>
      </w:r>
    </w:p>
    <w:p w14:paraId="47A549E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b/>
          <w:szCs w:val="24"/>
        </w:rPr>
        <w:t xml:space="preserve"> </w:t>
      </w:r>
      <w:r>
        <w:rPr>
          <w:rFonts w:eastAsia="Times New Roman" w:cs="Times New Roman"/>
          <w:szCs w:val="24"/>
        </w:rPr>
        <w:t>...αλλά από ό,τι φαίνεται, δεν χρειάζεται.</w:t>
      </w:r>
    </w:p>
    <w:p w14:paraId="47A549E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Ερωτάται, λοιπόν, το Σώμα</w:t>
      </w:r>
      <w:r>
        <w:rPr>
          <w:rFonts w:eastAsia="Times New Roman" w:cs="Times New Roman"/>
          <w:szCs w:val="24"/>
        </w:rPr>
        <w:t>:</w:t>
      </w:r>
      <w:r>
        <w:rPr>
          <w:rFonts w:eastAsia="Times New Roman" w:cs="Times New Roman"/>
          <w:szCs w:val="24"/>
        </w:rPr>
        <w:t xml:space="preserve"> Επί της προτάσεως υπάρχει κάποια αντιπρόταση ή να προχωρήσουμε κανονικά;</w:t>
      </w:r>
    </w:p>
    <w:p w14:paraId="47A549E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7A549E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Ομόφωνα, λοιπόν</w:t>
      </w:r>
      <w:r>
        <w:rPr>
          <w:rFonts w:eastAsia="Times New Roman" w:cs="Times New Roman"/>
          <w:szCs w:val="24"/>
        </w:rPr>
        <w:t>, γίνεται δεκτή. Το λέω για να μην έλθουν μετά άλλες προτάσεις. Η πρόταση έγινε δεκτή, λοιπόν, από την Ολομέλεια ομόφωνα.</w:t>
      </w:r>
    </w:p>
    <w:p w14:paraId="47A549E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μπορώ να έχω τον λόγο;</w:t>
      </w:r>
    </w:p>
    <w:p w14:paraId="47A549E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θέλετε τον λόγο επ</w:t>
      </w:r>
      <w:r>
        <w:rPr>
          <w:rFonts w:eastAsia="Times New Roman" w:cs="Times New Roman"/>
          <w:szCs w:val="24"/>
        </w:rPr>
        <w:t xml:space="preserve">ί </w:t>
      </w:r>
      <w:proofErr w:type="spellStart"/>
      <w:r>
        <w:rPr>
          <w:rFonts w:eastAsia="Times New Roman" w:cs="Times New Roman"/>
          <w:szCs w:val="24"/>
        </w:rPr>
        <w:t>ποίου</w:t>
      </w:r>
      <w:proofErr w:type="spellEnd"/>
      <w:r>
        <w:rPr>
          <w:rFonts w:eastAsia="Times New Roman" w:cs="Times New Roman"/>
          <w:szCs w:val="24"/>
        </w:rPr>
        <w:t xml:space="preserve"> θέματος;</w:t>
      </w:r>
    </w:p>
    <w:p w14:paraId="47A549E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Τυπικό είναι, αλλά επειδή είπατε ότι κατατέθηκαν δύο προτάσεις, θέλω να πω ότι κατατέθηκαν τρεις προτάσεις, αλλά κατά τον Κανονισμό, λόγω αριθμού υπογραφών, η πρόταση της Δημοκρατικής Συμπαράταξης δεν εισάγεται τυπικ</w:t>
      </w:r>
      <w:r>
        <w:rPr>
          <w:rFonts w:eastAsia="Times New Roman" w:cs="Times New Roman"/>
          <w:szCs w:val="24"/>
        </w:rPr>
        <w:t>ά στην Ολομέλεια. Αυτό ήθελα μόνο να πω για τα Πρακτικά.</w:t>
      </w:r>
    </w:p>
    <w:p w14:paraId="47A549E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7A549E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Βεβαίως έχετε δίκιο και καταγράφεται στα Πρακτικά.</w:t>
      </w:r>
    </w:p>
    <w:p w14:paraId="47A549E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Μπαίνουμε κατευθείαν στους ομιλητές.</w:t>
      </w:r>
    </w:p>
    <w:p w14:paraId="47A549E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 για δέκα λεπτά.</w:t>
      </w:r>
    </w:p>
    <w:p w14:paraId="47A549E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ΑΝΤΩ</w:t>
      </w:r>
      <w:r>
        <w:rPr>
          <w:rFonts w:eastAsia="Times New Roman" w:cs="Times New Roman"/>
          <w:b/>
          <w:szCs w:val="24"/>
        </w:rPr>
        <w:t>ΝΙΟΣ ΜΠΑΛΩΜΕΝΑΚΗΣ:</w:t>
      </w:r>
      <w:r>
        <w:rPr>
          <w:rFonts w:eastAsia="Times New Roman" w:cs="Times New Roman"/>
          <w:szCs w:val="24"/>
        </w:rPr>
        <w:t xml:space="preserve"> Ευχαριστώ πολύ, κύριε Πρόεδρε. Καλημέρα σας.</w:t>
      </w:r>
    </w:p>
    <w:p w14:paraId="47A549F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πρόταση για τη συγκρότηση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που καταθέσαμε</w:t>
      </w:r>
      <w:r>
        <w:rPr>
          <w:rFonts w:eastAsia="Times New Roman" w:cs="Times New Roman"/>
          <w:szCs w:val="24"/>
        </w:rPr>
        <w:t>,</w:t>
      </w:r>
      <w:r>
        <w:rPr>
          <w:rFonts w:eastAsia="Times New Roman" w:cs="Times New Roman"/>
          <w:szCs w:val="24"/>
        </w:rPr>
        <w:t xml:space="preserve"> είναι συνεπής προς τη διακηρυγμένη πρόθεση και δέσμευση της Κυβέρνησης να ερευνήσει και να π</w:t>
      </w:r>
      <w:r>
        <w:rPr>
          <w:rFonts w:eastAsia="Times New Roman" w:cs="Times New Roman"/>
          <w:szCs w:val="24"/>
        </w:rPr>
        <w:t xml:space="preserve">ατάξει τη διαφθορά σε όλους τους τομείς </w:t>
      </w:r>
      <w:r>
        <w:rPr>
          <w:rFonts w:eastAsia="Times New Roman" w:cs="Times New Roman"/>
          <w:szCs w:val="24"/>
        </w:rPr>
        <w:lastRenderedPageBreak/>
        <w:t>της δημόσιας ζωής, φέρνοντας στο φως όλες τις περιπτώσεις παρανομιών</w:t>
      </w:r>
      <w:r>
        <w:rPr>
          <w:rFonts w:eastAsia="Times New Roman" w:cs="Times New Roman"/>
          <w:szCs w:val="24"/>
        </w:rPr>
        <w:t>,</w:t>
      </w:r>
      <w:r>
        <w:rPr>
          <w:rFonts w:eastAsia="Times New Roman" w:cs="Times New Roman"/>
          <w:szCs w:val="24"/>
        </w:rPr>
        <w:t xml:space="preserve"> ευθύς μόλις συγκεντρωθούν γι’ αυτό ικανές ενδείξεις. Είναι</w:t>
      </w:r>
      <w:r>
        <w:rPr>
          <w:rFonts w:eastAsia="Times New Roman" w:cs="Times New Roman"/>
          <w:szCs w:val="24"/>
        </w:rPr>
        <w:t>,</w:t>
      </w:r>
      <w:r>
        <w:rPr>
          <w:rFonts w:eastAsia="Times New Roman" w:cs="Times New Roman"/>
          <w:szCs w:val="24"/>
        </w:rPr>
        <w:t xml:space="preserve"> ταυτόχρονα</w:t>
      </w:r>
      <w:r>
        <w:rPr>
          <w:rFonts w:eastAsia="Times New Roman" w:cs="Times New Roman"/>
          <w:szCs w:val="24"/>
        </w:rPr>
        <w:t>,</w:t>
      </w:r>
      <w:r>
        <w:rPr>
          <w:rFonts w:eastAsia="Times New Roman" w:cs="Times New Roman"/>
          <w:szCs w:val="24"/>
        </w:rPr>
        <w:t xml:space="preserve"> και ένα βασικό πολιτικό </w:t>
      </w:r>
      <w:proofErr w:type="spellStart"/>
      <w:r>
        <w:rPr>
          <w:rFonts w:eastAsia="Times New Roman" w:cs="Times New Roman"/>
          <w:szCs w:val="24"/>
        </w:rPr>
        <w:t>πρόταγμα</w:t>
      </w:r>
      <w:proofErr w:type="spellEnd"/>
      <w:r>
        <w:rPr>
          <w:rFonts w:eastAsia="Times New Roman" w:cs="Times New Roman"/>
          <w:szCs w:val="24"/>
        </w:rPr>
        <w:t xml:space="preserve"> του ΣΥΡΙΖΑ, έχοντας για αυτό πάρει σαφή π</w:t>
      </w:r>
      <w:r>
        <w:rPr>
          <w:rFonts w:eastAsia="Times New Roman" w:cs="Times New Roman"/>
          <w:szCs w:val="24"/>
        </w:rPr>
        <w:t>ολιτική εντολή από τον ελληνικό λαό.</w:t>
      </w:r>
    </w:p>
    <w:p w14:paraId="47A549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πρότασή μας δομείται σε τρεις κύριους άξονες</w:t>
      </w:r>
      <w:r>
        <w:rPr>
          <w:rFonts w:eastAsia="Times New Roman" w:cs="Times New Roman"/>
          <w:szCs w:val="24"/>
        </w:rPr>
        <w:t>,</w:t>
      </w:r>
      <w:r>
        <w:rPr>
          <w:rFonts w:eastAsia="Times New Roman" w:cs="Times New Roman"/>
          <w:szCs w:val="24"/>
        </w:rPr>
        <w:t xml:space="preserve"> που θα αναλυθούν στη συνέχεια από τους ομιλητές που θα εκπροσωπήσουν τους </w:t>
      </w:r>
      <w:proofErr w:type="spellStart"/>
      <w:r>
        <w:rPr>
          <w:rFonts w:eastAsia="Times New Roman" w:cs="Times New Roman"/>
          <w:szCs w:val="24"/>
        </w:rPr>
        <w:t>προτείνοντες</w:t>
      </w:r>
      <w:proofErr w:type="spellEnd"/>
      <w:r>
        <w:rPr>
          <w:rFonts w:eastAsia="Times New Roman" w:cs="Times New Roman"/>
          <w:szCs w:val="24"/>
        </w:rPr>
        <w:t>. Πρώτος, εκτίναξη της φαρμακευτικής δαπάνης και των λειτουργικών δαπανών των νοσοκομείων κατά την τελευταία δεκαετία. Οι αριθμοί είναι θεαματικοί</w:t>
      </w:r>
      <w:r>
        <w:rPr>
          <w:rFonts w:eastAsia="Times New Roman" w:cs="Times New Roman"/>
          <w:szCs w:val="24"/>
        </w:rPr>
        <w:t>.</w:t>
      </w:r>
      <w:r>
        <w:rPr>
          <w:rFonts w:eastAsia="Times New Roman" w:cs="Times New Roman"/>
          <w:szCs w:val="24"/>
        </w:rPr>
        <w:t xml:space="preserve"> Είναι 2 δισεκατομμύρι</w:t>
      </w:r>
      <w:r>
        <w:rPr>
          <w:rFonts w:eastAsia="Times New Roman" w:cs="Times New Roman"/>
          <w:szCs w:val="24"/>
        </w:rPr>
        <w:t>α το 2000, 4 δισεκατομμύρια το 2004, 17,5 δισεκατομμύρια το 2007 και αυτό χωρίς ενδιάμεση αύξηση πληθυσμού, χωρίς θεαματική βελτίωση συνθηκών παροχής υπηρεσιών υγείας, χωρίς κάποια έκτακτη ανάγκη, χωρίς κάποια φυσική καταστροφή ή επιδημία.</w:t>
      </w:r>
    </w:p>
    <w:p w14:paraId="47A549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Τι είχε συμβεί; </w:t>
      </w:r>
      <w:r>
        <w:rPr>
          <w:rFonts w:eastAsia="Times New Roman" w:cs="Times New Roman"/>
          <w:szCs w:val="24"/>
        </w:rPr>
        <w:t xml:space="preserve">Το γνωστό όργιο υπερτιμολόγησης των φαρμάκων και των </w:t>
      </w:r>
      <w:proofErr w:type="spellStart"/>
      <w:r>
        <w:rPr>
          <w:rFonts w:eastAsia="Times New Roman" w:cs="Times New Roman"/>
          <w:szCs w:val="24"/>
        </w:rPr>
        <w:t>ιατροτεχνολογικών</w:t>
      </w:r>
      <w:proofErr w:type="spellEnd"/>
      <w:r>
        <w:rPr>
          <w:rFonts w:eastAsia="Times New Roman" w:cs="Times New Roman"/>
          <w:szCs w:val="24"/>
        </w:rPr>
        <w:t xml:space="preserve"> υλικών.</w:t>
      </w:r>
    </w:p>
    <w:p w14:paraId="47A549F3" w14:textId="77777777" w:rsidR="00080287" w:rsidRDefault="007F198B">
      <w:pPr>
        <w:spacing w:line="600" w:lineRule="auto"/>
        <w:contextualSpacing/>
        <w:jc w:val="center"/>
        <w:rPr>
          <w:rFonts w:eastAsia="Times New Roman"/>
          <w:bCs/>
        </w:rPr>
      </w:pPr>
      <w:r>
        <w:rPr>
          <w:rFonts w:eastAsia="Times New Roman"/>
          <w:bCs/>
        </w:rPr>
        <w:t>(Θόρυβος στην Αίθουσα)</w:t>
      </w:r>
    </w:p>
    <w:p w14:paraId="47A549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ησυχία</w:t>
      </w:r>
      <w:r>
        <w:rPr>
          <w:rFonts w:eastAsia="Times New Roman" w:cs="Times New Roman"/>
          <w:szCs w:val="24"/>
        </w:rPr>
        <w:t>,</w:t>
      </w:r>
      <w:r>
        <w:rPr>
          <w:rFonts w:eastAsia="Times New Roman" w:cs="Times New Roman"/>
          <w:szCs w:val="24"/>
        </w:rPr>
        <w:t xml:space="preserve"> γιατί δεν ακούγεται ο ομιλητής.</w:t>
      </w:r>
    </w:p>
    <w:p w14:paraId="47A549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ΑΝΤΩΝΙΟΣ ΜΠΑΛΩΜΕΝΑΚΗΣ:</w:t>
      </w:r>
      <w:r>
        <w:rPr>
          <w:rFonts w:eastAsia="Times New Roman" w:cs="Times New Roman"/>
          <w:szCs w:val="24"/>
        </w:rPr>
        <w:t xml:space="preserve"> Είχαν φτάσει μέχρι και το 600% των τιμών των α</w:t>
      </w:r>
      <w:r>
        <w:rPr>
          <w:rFonts w:eastAsia="Times New Roman" w:cs="Times New Roman"/>
          <w:szCs w:val="24"/>
        </w:rPr>
        <w:t>ντιστοίχων ειδών στις ευρωπαϊκές χώρες. Συνειδητά, επίσης, είτε δεν δημιουργήθηκε αξιόπιστος μηχανισμός αξιολόγησης είτε εκείνοι οι μηχανισμοί που δημιουργήθηκαν</w:t>
      </w:r>
      <w:r>
        <w:rPr>
          <w:rFonts w:eastAsia="Times New Roman" w:cs="Times New Roman"/>
          <w:szCs w:val="24"/>
        </w:rPr>
        <w:t>,</w:t>
      </w:r>
      <w:r>
        <w:rPr>
          <w:rFonts w:eastAsia="Times New Roman" w:cs="Times New Roman"/>
          <w:szCs w:val="24"/>
        </w:rPr>
        <w:t xml:space="preserve"> μεταλλάχθηκαν τόσο</w:t>
      </w:r>
      <w:r>
        <w:rPr>
          <w:rFonts w:eastAsia="Times New Roman" w:cs="Times New Roman"/>
          <w:szCs w:val="24"/>
        </w:rPr>
        <w:t>,</w:t>
      </w:r>
      <w:r>
        <w:rPr>
          <w:rFonts w:eastAsia="Times New Roman" w:cs="Times New Roman"/>
          <w:szCs w:val="24"/>
        </w:rPr>
        <w:t xml:space="preserve"> ώστε να μη</w:t>
      </w:r>
      <w:r>
        <w:rPr>
          <w:rFonts w:eastAsia="Times New Roman" w:cs="Times New Roman"/>
          <w:szCs w:val="24"/>
        </w:rPr>
        <w:t>ν</w:t>
      </w:r>
      <w:r>
        <w:rPr>
          <w:rFonts w:eastAsia="Times New Roman" w:cs="Times New Roman"/>
          <w:szCs w:val="24"/>
        </w:rPr>
        <w:t xml:space="preserve"> μπορούν να διαδραματίζουν τον ρόλο για τον οποίο είχαν συσταθεί. Δεν υπήρξε μηχανισμός διαπραγμάτευσης αποδεκτών τιμών, δεν αξιοποιήθηκαν εργαλεία ηλεκτρονικής διακυβέρνησης, δεν παρακολουθήθηκαν συστηματικά οι δαπάνες ούτε ελεγχόταν το κόστος.</w:t>
      </w:r>
    </w:p>
    <w:p w14:paraId="47A549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Αυτή η τακ</w:t>
      </w:r>
      <w:r>
        <w:rPr>
          <w:rFonts w:eastAsia="Times New Roman" w:cs="Times New Roman"/>
          <w:szCs w:val="24"/>
        </w:rPr>
        <w:t xml:space="preserve">τική, κυρίες και κύριοι συνάδελφοι, δεν θα μπορούσε να είχε επικρατήσει, να γίνει γενικός κανόνας, αν δεν είχε την υψηλή κάλυψη των εκάστοτε ηγεσιών της </w:t>
      </w:r>
      <w:r>
        <w:rPr>
          <w:rFonts w:eastAsia="Times New Roman" w:cs="Times New Roman"/>
          <w:szCs w:val="24"/>
        </w:rPr>
        <w:t>υ</w:t>
      </w:r>
      <w:r>
        <w:rPr>
          <w:rFonts w:eastAsia="Times New Roman" w:cs="Times New Roman"/>
          <w:szCs w:val="24"/>
        </w:rPr>
        <w:t>γείας. Αυτό πρέπει να είναι σαφές.</w:t>
      </w:r>
    </w:p>
    <w:p w14:paraId="47A549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Επίσης σαφές πρέπει να είναι</w:t>
      </w:r>
      <w:r>
        <w:rPr>
          <w:rFonts w:eastAsia="Times New Roman" w:cs="Times New Roman"/>
          <w:szCs w:val="24"/>
        </w:rPr>
        <w:t>,</w:t>
      </w:r>
      <w:r>
        <w:rPr>
          <w:rFonts w:eastAsia="Times New Roman" w:cs="Times New Roman"/>
          <w:szCs w:val="24"/>
        </w:rPr>
        <w:t xml:space="preserve"> ότι αυτή η πρακτική ήταν πέρα για πέρ</w:t>
      </w:r>
      <w:r>
        <w:rPr>
          <w:rFonts w:eastAsia="Times New Roman" w:cs="Times New Roman"/>
          <w:szCs w:val="24"/>
        </w:rPr>
        <w:t xml:space="preserve">α εγκληματική, διότι εκτός από τη δημόσια δαπάνη που εκτοξεύτηκε, οδήγησε σε υπερχρέωση το </w:t>
      </w:r>
      <w:r>
        <w:rPr>
          <w:rFonts w:eastAsia="Times New Roman" w:cs="Times New Roman"/>
          <w:szCs w:val="24"/>
        </w:rPr>
        <w:t>δ</w:t>
      </w:r>
      <w:r>
        <w:rPr>
          <w:rFonts w:eastAsia="Times New Roman" w:cs="Times New Roman"/>
          <w:szCs w:val="24"/>
        </w:rPr>
        <w:t>ημόσιο, τα ασφαλιστικά ταμεία, οδήγησε σε θεαματικές όσο και μη αναγκαίες αυξήσεις του κόστους λειτουργίας των νοσοκομείων και βεβαίως -και εδώ είναι το ζήτημα- πλο</w:t>
      </w:r>
      <w:r>
        <w:rPr>
          <w:rFonts w:eastAsia="Times New Roman" w:cs="Times New Roman"/>
          <w:szCs w:val="24"/>
        </w:rPr>
        <w:t xml:space="preserve">ύτισε έναν κλειστό αριθμό ατόμων με </w:t>
      </w:r>
      <w:r>
        <w:rPr>
          <w:rFonts w:eastAsia="Times New Roman" w:cs="Times New Roman"/>
          <w:szCs w:val="24"/>
        </w:rPr>
        <w:lastRenderedPageBreak/>
        <w:t>τις μίζες και με τα υπερκέρδη μέσα από την ιδιοποίηση αυτού του δημόσιου αγαθού.</w:t>
      </w:r>
    </w:p>
    <w:p w14:paraId="47A549F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δεύτερος άξονας ελέγχου</w:t>
      </w:r>
      <w:r>
        <w:rPr>
          <w:rFonts w:eastAsia="Times New Roman" w:cs="Times New Roman"/>
          <w:szCs w:val="24"/>
        </w:rPr>
        <w:t>,</w:t>
      </w:r>
      <w:r>
        <w:rPr>
          <w:rFonts w:eastAsia="Times New Roman" w:cs="Times New Roman"/>
          <w:szCs w:val="24"/>
        </w:rPr>
        <w:t xml:space="preserve"> είναι ο τρόπος διαχείρισης στα νομικά πρόσωπα δημοσίου δικαίου και στα εποπτευόμενα νομικά πρόσωπα ιδιωτικού δικ</w:t>
      </w:r>
      <w:r>
        <w:rPr>
          <w:rFonts w:eastAsia="Times New Roman" w:cs="Times New Roman"/>
          <w:szCs w:val="24"/>
        </w:rPr>
        <w:t xml:space="preserve">αίου στον χώρο της </w:t>
      </w:r>
      <w:r>
        <w:rPr>
          <w:rFonts w:eastAsia="Times New Roman" w:cs="Times New Roman"/>
          <w:szCs w:val="24"/>
        </w:rPr>
        <w:t>υ</w:t>
      </w:r>
      <w:r>
        <w:rPr>
          <w:rFonts w:eastAsia="Times New Roman" w:cs="Times New Roman"/>
          <w:szCs w:val="24"/>
        </w:rPr>
        <w:t>γείας. Εδώ υπάρχουν, επίσης, ισχυρές ενδείξεις ότι η αδιαφάνεια στη διαχείριση ήταν ο κανόνας. Μπορούμε να αναφέρουμε την ελλειμματική καταγραφή των περιουσιών τους, που ήταν πάντοτε προβληματική, προμήθειες, χρεώσεις υλικών και εργασιώ</w:t>
      </w:r>
      <w:r>
        <w:rPr>
          <w:rFonts w:eastAsia="Times New Roman" w:cs="Times New Roman"/>
          <w:szCs w:val="24"/>
        </w:rPr>
        <w:t xml:space="preserve">ν, προσλήψεις του προσωπικού, σύναψη τριγωνικού τύπου συναλλαγών με εταιρείες και προμηθευτές, συμβάσεις παροχής υπηρεσιών, φυσικά η διαφημιστική δαπάνη και όλα αυτά σε ένα πέπλο αδιαφάνειας που το συσκότιζαν οι συνήθως –συνηθέστατα- κομματικά διορισμένες </w:t>
      </w:r>
      <w:r>
        <w:rPr>
          <w:rFonts w:eastAsia="Times New Roman" w:cs="Times New Roman"/>
          <w:szCs w:val="24"/>
        </w:rPr>
        <w:t xml:space="preserve">διοικήσεις. </w:t>
      </w:r>
    </w:p>
    <w:p w14:paraId="47A549F9"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αναφέρουμε ότι τον Δεκέμβριο του 2016</w:t>
      </w:r>
      <w:r>
        <w:rPr>
          <w:rFonts w:eastAsia="Times New Roman" w:cs="Times New Roman"/>
          <w:szCs w:val="24"/>
        </w:rPr>
        <w:t>,</w:t>
      </w:r>
      <w:r>
        <w:rPr>
          <w:rFonts w:eastAsia="Times New Roman" w:cs="Times New Roman"/>
          <w:szCs w:val="24"/>
        </w:rPr>
        <w:t xml:space="preserve"> έγινε ο διαχειριστικός έλεγχος στο ΚΕΕΛΠΝΟ από τη Γενική Γραμματεία Δημοσίων Εσόδων, από τον οποίο προέκυψε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διαχρονική διαφθορά. Επίσης και μερικότερες έρευνες του 2010, του 2011, του 2012</w:t>
      </w:r>
      <w:r>
        <w:rPr>
          <w:rFonts w:eastAsia="Times New Roman" w:cs="Times New Roman"/>
          <w:szCs w:val="24"/>
        </w:rPr>
        <w:t>,</w:t>
      </w:r>
      <w:r>
        <w:rPr>
          <w:rFonts w:eastAsia="Times New Roman" w:cs="Times New Roman"/>
          <w:szCs w:val="24"/>
        </w:rPr>
        <w:t xml:space="preserve"> έχουν καταλήξει να παραπεμφθεί στο ακροατήριο ικανός αριθμός προσώπων με κακουργηματικές κατηγορίες. </w:t>
      </w:r>
    </w:p>
    <w:p w14:paraId="47A549FA"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τρίτος άξονας της πρότασής μας αφορά τη διερεύνηση ύποπτων συναλλαγών φυσικών προσώπων, που είχαν ως αποτέλεσμα είτε τον παράνομο πλουτισμό των δικών </w:t>
      </w:r>
      <w:r>
        <w:rPr>
          <w:rFonts w:eastAsia="Times New Roman" w:cs="Times New Roman"/>
          <w:szCs w:val="24"/>
        </w:rPr>
        <w:t>τους και συγκεκριμένων ομάδων αποδεκτών είτε σαφή ζημία σε περιουσιακά στοιχεία μονάδων υγείας και ασφαλιστικών οργανισμών. Εδώ κυριαρχεί η περίπτωση του «Ντυνάν». Θα ακούσετε από συνάδελφο αναλυτικότατα την περιγραφή. Κυριαρχούν και περιπτώσεις</w:t>
      </w:r>
      <w:r>
        <w:rPr>
          <w:rFonts w:eastAsia="Times New Roman" w:cs="Times New Roman"/>
          <w:szCs w:val="24"/>
        </w:rPr>
        <w:t>,</w:t>
      </w:r>
      <w:r>
        <w:rPr>
          <w:rFonts w:eastAsia="Times New Roman" w:cs="Times New Roman"/>
          <w:szCs w:val="24"/>
        </w:rPr>
        <w:t xml:space="preserve"> όπου χάθη</w:t>
      </w:r>
      <w:r>
        <w:rPr>
          <w:rFonts w:eastAsia="Times New Roman" w:cs="Times New Roman"/>
          <w:szCs w:val="24"/>
        </w:rPr>
        <w:t>καν τα ίχνη δανείων και ενισχύσεων και</w:t>
      </w:r>
      <w:r>
        <w:rPr>
          <w:rFonts w:eastAsia="Times New Roman" w:cs="Times New Roman"/>
          <w:szCs w:val="24"/>
        </w:rPr>
        <w:t>,</w:t>
      </w:r>
      <w:r>
        <w:rPr>
          <w:rFonts w:eastAsia="Times New Roman" w:cs="Times New Roman"/>
          <w:szCs w:val="24"/>
        </w:rPr>
        <w:t xml:space="preserve"> βεβαίως, πολλές περιπτώσεις μικρού και μεγάλου χρηματισμού. </w:t>
      </w:r>
    </w:p>
    <w:p w14:paraId="47A549FB"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περιβάλλον μέσα στο οποίο πρέπει να παρέχονται, κυρίες και κύριοι συνάδελφοι, οι υπηρεσίες υγείας πρέπει να είναι απόλυτα διαφανές, πρέπει να είναι ένα </w:t>
      </w:r>
      <w:r>
        <w:rPr>
          <w:rFonts w:eastAsia="Times New Roman" w:cs="Times New Roman"/>
          <w:szCs w:val="24"/>
        </w:rPr>
        <w:t xml:space="preserve">περιβάλλον ισονομίας, ίσων δυνατοτήτων, ποιοτικά αναβαθμισμένο, με έμφαση στην εξυπηρέτηση του ασθενούς. </w:t>
      </w:r>
    </w:p>
    <w:p w14:paraId="47A549FC"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το ΕΣΥ κρατιέται όρθιο παρά τα βαθμιαία συνειδητά βήματα απαξίωσης, για τα οποία ιστορικά </w:t>
      </w:r>
      <w:proofErr w:type="spellStart"/>
      <w:r>
        <w:rPr>
          <w:rFonts w:eastAsia="Times New Roman" w:cs="Times New Roman"/>
          <w:szCs w:val="24"/>
        </w:rPr>
        <w:t>υπόλογες</w:t>
      </w:r>
      <w:proofErr w:type="spellEnd"/>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πολιτικές δυνάμεις που</w:t>
      </w:r>
      <w:r>
        <w:rPr>
          <w:rFonts w:eastAsia="Times New Roman" w:cs="Times New Roman"/>
          <w:szCs w:val="24"/>
        </w:rPr>
        <w:t xml:space="preserve"> κυβέρνησαν τη χώρα τα τελευταία σαράντα χρόνια. </w:t>
      </w:r>
    </w:p>
    <w:p w14:paraId="47A549FD"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αναγέννησης του δημόσιου συστήματος παροχής υγείας, που είναι σε εξέλιξη, προϋποθέτει αναγκαστικά </w:t>
      </w:r>
      <w:r>
        <w:rPr>
          <w:rFonts w:eastAsia="Times New Roman" w:cs="Times New Roman"/>
          <w:szCs w:val="24"/>
        </w:rPr>
        <w:lastRenderedPageBreak/>
        <w:t>και την εξυγίανσή του, την αποκάλυψη και</w:t>
      </w:r>
      <w:r>
        <w:rPr>
          <w:rFonts w:eastAsia="Times New Roman" w:cs="Times New Roman"/>
          <w:szCs w:val="24"/>
        </w:rPr>
        <w:t>,</w:t>
      </w:r>
      <w:r>
        <w:rPr>
          <w:rFonts w:eastAsia="Times New Roman" w:cs="Times New Roman"/>
          <w:szCs w:val="24"/>
        </w:rPr>
        <w:t xml:space="preserve"> βεβαίως, τον κολασμό όσων περιπτώσεων αποκαλυφθούν ότ</w:t>
      </w:r>
      <w:r>
        <w:rPr>
          <w:rFonts w:eastAsia="Times New Roman" w:cs="Times New Roman"/>
          <w:szCs w:val="24"/>
        </w:rPr>
        <w:t xml:space="preserve">ι υπονόμευαν τόσα χρόνια το δημόσιο σύστημα υγείας. Αυτός είναι ο μόνος και ο αποκλειστικός σκοπός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Μπορούμε να σας βεβαιώσουμε ότι δεν υπάρχουν άλλες σκοπιμότητες. </w:t>
      </w:r>
    </w:p>
    <w:p w14:paraId="47A549FE"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Επιδιώκουμε να αναδείξουμε τις παθογένειες του συστήματος τις σκ</w:t>
      </w:r>
      <w:r>
        <w:rPr>
          <w:rFonts w:eastAsia="Times New Roman" w:cs="Times New Roman"/>
          <w:szCs w:val="24"/>
        </w:rPr>
        <w:t xml:space="preserve">οτεινές πλευρές του και τις σχέσεις με τα μεγάλα και μικρότερα οικονομικά συμφέροντα, να ξεσκεπάσουμε τη διαπλοκή και εκείνα τα συμφέροντα τα οποία </w:t>
      </w:r>
      <w:proofErr w:type="spellStart"/>
      <w:r>
        <w:rPr>
          <w:rFonts w:eastAsia="Times New Roman" w:cs="Times New Roman"/>
          <w:szCs w:val="24"/>
        </w:rPr>
        <w:t>διαπλέκονται</w:t>
      </w:r>
      <w:proofErr w:type="spellEnd"/>
      <w:r>
        <w:rPr>
          <w:rFonts w:eastAsia="Times New Roman" w:cs="Times New Roman"/>
          <w:szCs w:val="24"/>
        </w:rPr>
        <w:t xml:space="preserve"> αναγκαστικά με ισχυρούς πολιτικούς και οικονομικούς παράγοντες, άλλοτε απροκάλυπτα δίκην επίδει</w:t>
      </w:r>
      <w:r>
        <w:rPr>
          <w:rFonts w:eastAsia="Times New Roman" w:cs="Times New Roman"/>
          <w:szCs w:val="24"/>
        </w:rPr>
        <w:t xml:space="preserve">ξης δύναμης και άλλοτε συγκεκαλυμμένα τόσο πολύ και τόσο επιμελώς, ελπίζοντας να μην τους ανακαλύψουμε. </w:t>
      </w:r>
    </w:p>
    <w:p w14:paraId="47A549FF"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η Αντιπολίτευση ρωτάει: «Γιατί τώρα;». Και σε αυτό το ερώτημα πρέπει να απαντήσουμε. Και απαντούμε ότι είναι μια αμήχανη κατηγορία, αφού δεν μας</w:t>
      </w:r>
      <w:r>
        <w:rPr>
          <w:rFonts w:eastAsia="Times New Roman" w:cs="Times New Roman"/>
          <w:szCs w:val="24"/>
        </w:rPr>
        <w:t xml:space="preserve"> λέει τι άραγε θα έπρεπε να κάνουμε με τόσες εκθέσεις, με τόσες δικογραφίες, με τόσα πορίσματα που έχουν έρθει, με τόσες εκθέσεις εξωτερικών και διεθνών οργανισμών καταγραφής του επιπέδου διαφάνειας. Την έκ</w:t>
      </w:r>
      <w:r>
        <w:rPr>
          <w:rFonts w:eastAsia="Times New Roman" w:cs="Times New Roman"/>
          <w:szCs w:val="24"/>
        </w:rPr>
        <w:lastRenderedPageBreak/>
        <w:t>θεση του Συνηγόρου του Πολίτη, την έκθεση της Διεθ</w:t>
      </w:r>
      <w:r>
        <w:rPr>
          <w:rFonts w:eastAsia="Times New Roman" w:cs="Times New Roman"/>
          <w:szCs w:val="24"/>
        </w:rPr>
        <w:t>νούς Διαφάνειας, την ευρωπαϊκή μελέτη για τη διαφθορά, έρευνες ιδιωτών -εντεταλμένων ή μη- τι θα έπρεπε να τα κάνουμε όλα αυτά; Να τα βάλουμε στο συρτάρι; Αυτή είναι η πρόταση της Νέας Δημοκρατίας; Ή μήπως θα έπρεπε να κάνουμε ό,τι έκανε και αυτή η παράταξ</w:t>
      </w:r>
      <w:r>
        <w:rPr>
          <w:rFonts w:eastAsia="Times New Roman" w:cs="Times New Roman"/>
          <w:szCs w:val="24"/>
        </w:rPr>
        <w:t>η,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έχει συγκροτήσει μια έκθεση, η οποία κατέγραψε φαινόμενα διαφθοράς επί των ημερών της και αυτή βρέθηκε σε ένα συρτάρι και εμάς μας άφησε με την απορία τι σκοπιμότητα είχε και γιατί κανένα από τα ευρήματα δεν κατέστη δυνατό να κινητοποιή</w:t>
      </w:r>
      <w:r>
        <w:rPr>
          <w:rFonts w:eastAsia="Times New Roman" w:cs="Times New Roman"/>
          <w:szCs w:val="24"/>
        </w:rPr>
        <w:t>σει αποτελεσματικά τον οποιονδήποτε διορθωτικό μηχανισμό;</w:t>
      </w:r>
    </w:p>
    <w:p w14:paraId="47A54A00"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δεν ξεκινάμε προκατειλημμένα απέναντι σε πρόσωπα, έως ότου και εάν -και το τονίζουμε το «και εάν»- αποδειχθούν όσα κατά περίπτωση τους καταμαρτυρούνται. Ξεκινάμε</w:t>
      </w:r>
      <w:r>
        <w:rPr>
          <w:rFonts w:eastAsia="Times New Roman" w:cs="Times New Roman"/>
          <w:szCs w:val="24"/>
        </w:rPr>
        <w:t>, όμως, ξέροντας ότι για τα φαινόμενα διαφθοράς</w:t>
      </w:r>
      <w:r>
        <w:rPr>
          <w:rFonts w:eastAsia="Times New Roman" w:cs="Times New Roman"/>
          <w:szCs w:val="24"/>
        </w:rPr>
        <w:t>,</w:t>
      </w:r>
      <w:r>
        <w:rPr>
          <w:rFonts w:eastAsia="Times New Roman" w:cs="Times New Roman"/>
          <w:szCs w:val="24"/>
        </w:rPr>
        <w:t xml:space="preserve"> υπόλογο είναι το παλιό πολιτικό σύστημα. Είναι μια γνώση βαθιά και πολύ καλά καταγεγραμμένη στη συλλογική συνείδηση. </w:t>
      </w:r>
    </w:p>
    <w:p w14:paraId="47A54A0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Απαντάμε, λοιπόν, στη Νέα Δημοκρατία και σε όποιον άλλο θέσει τέτοιο θέμα σχετικά με το χ</w:t>
      </w:r>
      <w:r>
        <w:rPr>
          <w:rFonts w:eastAsia="Times New Roman" w:cs="Times New Roman"/>
          <w:szCs w:val="24"/>
        </w:rPr>
        <w:t xml:space="preserve">ρονικό εύρος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ως εξής: Ακριβώς επειδή αντιμετωπίζουμε την κατάσταση που μας κληρονομήθηκε ως ενιαίο σύστημα δομημένο και ιεραρχημένο, που σκοπό είχε την εκμετάλλευση δημοσίων πόρων προς όφελος ενός κλειστού αριθμού προσώπων, </w:t>
      </w:r>
      <w:proofErr w:type="spellStart"/>
      <w:r>
        <w:rPr>
          <w:rFonts w:eastAsia="Times New Roman" w:cs="Times New Roman"/>
          <w:szCs w:val="24"/>
        </w:rPr>
        <w:t>οριοθε</w:t>
      </w:r>
      <w:r>
        <w:rPr>
          <w:rFonts w:eastAsia="Times New Roman" w:cs="Times New Roman"/>
          <w:szCs w:val="24"/>
        </w:rPr>
        <w:t>τούμαστε</w:t>
      </w:r>
      <w:proofErr w:type="spellEnd"/>
      <w:r>
        <w:rPr>
          <w:rFonts w:eastAsia="Times New Roman" w:cs="Times New Roman"/>
          <w:szCs w:val="24"/>
        </w:rPr>
        <w:t xml:space="preserve"> με εξαιρετική σαφήνεια απέναντί του. </w:t>
      </w:r>
    </w:p>
    <w:p w14:paraId="47A54A0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Κυβέρνηση στέκεται εχθρικά απέναντι σε αυτό το σύστημα. Όχι μόνο δεν μπορεί να αποτελέσει μέρος του, όχι μόνο δεν μπορεί να ανεχθεί να θεωρείται συνέχειά του, αλλά ακριβώς το αντίθετο ισχύει</w:t>
      </w:r>
      <w:r>
        <w:rPr>
          <w:rFonts w:eastAsia="Times New Roman" w:cs="Times New Roman"/>
          <w:szCs w:val="24"/>
        </w:rPr>
        <w:t>.</w:t>
      </w:r>
      <w:r>
        <w:rPr>
          <w:rFonts w:eastAsia="Times New Roman" w:cs="Times New Roman"/>
          <w:szCs w:val="24"/>
        </w:rPr>
        <w:t xml:space="preserve"> Δεν κρύβει την </w:t>
      </w:r>
      <w:r>
        <w:rPr>
          <w:rFonts w:eastAsia="Times New Roman" w:cs="Times New Roman"/>
          <w:szCs w:val="24"/>
        </w:rPr>
        <w:t xml:space="preserve">πρόθεσή της να το ανατρέψει, να το μεταρρυθμίσει βαθιά, κολάζοντας τις παρανομίες και βάζοντας στη θέση του ένα δίκαιο, δημοκρατικό, φιλολαϊκό, διαφανές σύστημα υγείας. </w:t>
      </w:r>
    </w:p>
    <w:p w14:paraId="47A54A0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Απόδειξη αυτής της αντιπαλότητάς μας με το παλιό σύστημα που θέλουμε να εκκαθαρίσουμε</w:t>
      </w:r>
      <w:r>
        <w:rPr>
          <w:rFonts w:eastAsia="Times New Roman" w:cs="Times New Roman"/>
          <w:szCs w:val="24"/>
        </w:rPr>
        <w:t>,</w:t>
      </w:r>
      <w:r>
        <w:rPr>
          <w:rFonts w:eastAsia="Times New Roman" w:cs="Times New Roman"/>
          <w:szCs w:val="24"/>
        </w:rPr>
        <w:t xml:space="preserve"> είναι το γεγονός ότι για πρώτη φορά στη μεταπολιτευτική ιστορία συστήνεται εξεταστική επιτροπή για την </w:t>
      </w:r>
      <w:r>
        <w:rPr>
          <w:rFonts w:eastAsia="Times New Roman" w:cs="Times New Roman"/>
          <w:szCs w:val="24"/>
        </w:rPr>
        <w:t>υ</w:t>
      </w:r>
      <w:r>
        <w:rPr>
          <w:rFonts w:eastAsia="Times New Roman" w:cs="Times New Roman"/>
          <w:szCs w:val="24"/>
        </w:rPr>
        <w:t xml:space="preserve">γεία. </w:t>
      </w:r>
    </w:p>
    <w:p w14:paraId="47A54A0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αυτό δεν μπορούμε, κυρίες και κύριοι συνάδελφοι, να συμμεριστούμε την πρόταση της Νέας Δημοκρατίας για τη χρονική έκταση της διαφάνειας και </w:t>
      </w:r>
      <w:r>
        <w:rPr>
          <w:rFonts w:eastAsia="Times New Roman" w:cs="Times New Roman"/>
          <w:szCs w:val="24"/>
        </w:rPr>
        <w:t xml:space="preserve">όχι ασφαλώς από φόβο. Η σημερινή ηγεσία του Υπουργείου Υγείας δεν έχει τίποτα να φοβηθεί, οποιαδήποτε σκιά, οποιαδήποτε υπόνοια έστω για διασύνδεση με οικονομικά συμφέροντα, αλλά στεκόμαστε αρνητικά σε αυτή την πρόταση ακριβώς από πολιτική επιλογή. </w:t>
      </w:r>
    </w:p>
    <w:p w14:paraId="47A54A0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προτ</w:t>
      </w:r>
      <w:r>
        <w:rPr>
          <w:rFonts w:eastAsia="Times New Roman" w:cs="Times New Roman"/>
          <w:szCs w:val="24"/>
        </w:rPr>
        <w:t xml:space="preserve">ροπή «όλα μαζί» μπορεί να φαίνεται σήμερα αθώα ή «εύπεπτη», αλλά στέλνει λάθος πολιτικό μήνυμα. Αδικεί τις προσπάθειες εξυγίανσης που κάνει αποδεδειγμένα αυτή η Κυβέρνηση. Κοινώς επιχειρεί να θολώσει τα νερά. </w:t>
      </w:r>
    </w:p>
    <w:p w14:paraId="47A54A0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Εννοείται, κυρίες και κύριοι συνάδελφοι -και π</w:t>
      </w:r>
      <w:r>
        <w:rPr>
          <w:rFonts w:eastAsia="Times New Roman" w:cs="Times New Roman"/>
          <w:szCs w:val="24"/>
        </w:rPr>
        <w:t>ρέπει να το πούμε αυτό- ότι δεν τίθεται θέμα λογοκρισίας. Κανένας Βουλευτής που θα συμμετέχει στην εξεταστική επιτροπή</w:t>
      </w:r>
      <w:r>
        <w:rPr>
          <w:rFonts w:eastAsia="Times New Roman" w:cs="Times New Roman"/>
          <w:szCs w:val="24"/>
        </w:rPr>
        <w:t>,</w:t>
      </w:r>
      <w:r>
        <w:rPr>
          <w:rFonts w:eastAsia="Times New Roman" w:cs="Times New Roman"/>
          <w:szCs w:val="24"/>
        </w:rPr>
        <w:t xml:space="preserve"> δεν θα εμποδίζεται να προτείνει ειδικότερα θέματα, εφόσον νομίζει ότι αυτά έχουν ενδιαφέρον. Τελικός κριτής σχετικά με την εμβέλεια και </w:t>
      </w:r>
      <w:r>
        <w:rPr>
          <w:rFonts w:eastAsia="Times New Roman" w:cs="Times New Roman"/>
          <w:szCs w:val="24"/>
        </w:rPr>
        <w:t>τη σοβαρότητα κάθε πρότασης είναι φυσικά ο ελληνικός λαός, ο οποίος θα παρακολουθεί.</w:t>
      </w:r>
    </w:p>
    <w:p w14:paraId="47A54A0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ακόμα να πω</w:t>
      </w:r>
      <w:r>
        <w:rPr>
          <w:rFonts w:eastAsia="Times New Roman" w:cs="Times New Roman"/>
          <w:szCs w:val="24"/>
        </w:rPr>
        <w:t>,</w:t>
      </w:r>
      <w:r>
        <w:rPr>
          <w:rFonts w:eastAsia="Times New Roman" w:cs="Times New Roman"/>
          <w:szCs w:val="24"/>
        </w:rPr>
        <w:t xml:space="preserve"> ότι ορισμένοι πολίτες ίσως σηκώσουν με αδιαφορία τους ώμους στο άκουσμα μιας ακόμα εξεταστικής. Ο πολίτης με τόσα βάσανα που περνάει</w:t>
      </w:r>
      <w:r>
        <w:rPr>
          <w:rFonts w:eastAsia="Times New Roman" w:cs="Times New Roman"/>
          <w:szCs w:val="24"/>
        </w:rPr>
        <w:t>,</w:t>
      </w:r>
      <w:r>
        <w:rPr>
          <w:rFonts w:eastAsia="Times New Roman" w:cs="Times New Roman"/>
          <w:szCs w:val="24"/>
        </w:rPr>
        <w:t xml:space="preserve"> μπορεί πραγματικά ν</w:t>
      </w:r>
      <w:r>
        <w:rPr>
          <w:rFonts w:eastAsia="Times New Roman" w:cs="Times New Roman"/>
          <w:szCs w:val="24"/>
        </w:rPr>
        <w:t>α αισθάνεται</w:t>
      </w:r>
      <w:r>
        <w:rPr>
          <w:rFonts w:eastAsia="Times New Roman" w:cs="Times New Roman"/>
          <w:szCs w:val="24"/>
        </w:rPr>
        <w:t>-</w:t>
      </w:r>
      <w:r>
        <w:rPr>
          <w:rFonts w:eastAsia="Times New Roman" w:cs="Times New Roman"/>
          <w:szCs w:val="24"/>
        </w:rPr>
        <w:t xml:space="preserve"> βλέποντας ότι συνεχώς οι ίδιοι και οι ίδιοι είναι πίσω από τα σκάνδαλα</w:t>
      </w:r>
      <w:r>
        <w:rPr>
          <w:rFonts w:eastAsia="Times New Roman" w:cs="Times New Roman"/>
          <w:szCs w:val="24"/>
        </w:rPr>
        <w:t>-</w:t>
      </w:r>
      <w:r>
        <w:rPr>
          <w:rFonts w:eastAsia="Times New Roman" w:cs="Times New Roman"/>
          <w:szCs w:val="24"/>
        </w:rPr>
        <w:t xml:space="preserve"> ταπεινωμένος και απογοητευμένος. Την αίσθηση αυτή την επιτείνουν και οι δυσλειτουργίες του δικαστικού συστήματος, την επιτείνει το άρθρο 86 του Συντάγματος, το οποίο γρήγ</w:t>
      </w:r>
      <w:r>
        <w:rPr>
          <w:rFonts w:eastAsia="Times New Roman" w:cs="Times New Roman"/>
          <w:szCs w:val="24"/>
        </w:rPr>
        <w:t>ορα πρέπει να μεταρρυθμιστεί –και θα μεταρρυθμιστεί-, όπως έχει δεσμευτεί η Κυβέρνηση.</w:t>
      </w:r>
    </w:p>
    <w:p w14:paraId="47A54A0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εκείνο που μπορούμε να διαβεβαιώσουμε</w:t>
      </w:r>
      <w:r>
        <w:rPr>
          <w:rFonts w:eastAsia="Times New Roman" w:cs="Times New Roman"/>
          <w:szCs w:val="24"/>
        </w:rPr>
        <w:t>,</w:t>
      </w:r>
      <w:r>
        <w:rPr>
          <w:rFonts w:eastAsia="Times New Roman" w:cs="Times New Roman"/>
          <w:szCs w:val="24"/>
        </w:rPr>
        <w:t xml:space="preserve"> είναι ότι ως Πλειοψηφία θα κάνουμε το παν για να μη μείνει τίποτα κρυμμένο, με αντικειμενικότητα, αμεροληψία και επιμονή στη</w:t>
      </w:r>
      <w:r>
        <w:rPr>
          <w:rFonts w:eastAsia="Times New Roman" w:cs="Times New Roman"/>
          <w:szCs w:val="24"/>
        </w:rPr>
        <w:t>ν ανακάλυψη της αλήθειας. Αυτή η επιμονή θα είναι ο οδηγός μας και θα θέλαμε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δούμε από όλες τις πολιτικές δυνάμεις μια διάθεση έρευνας σε βάθος. Θα θέλαμε να δούμε και από τα μέσα μαζικής επικοινωνίας μια αντικειμενική αναπαραγωγή των όσων </w:t>
      </w:r>
      <w:r>
        <w:rPr>
          <w:rFonts w:eastAsia="Times New Roman" w:cs="Times New Roman"/>
          <w:szCs w:val="24"/>
        </w:rPr>
        <w:t xml:space="preserve">συμβαίνουν εκεί πέρα και όχι ένα τείχος σιωπής όπως συνέβη στην πρόσφατη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47A54A0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δεσμευόμαστε ότι κανείς και τίποτα δεν θα μπορέσει να μας κάμψει. Θα κρατήσουμε και θα τηρήσουμε την υπόσχεσή μας μέχρι τέλους. </w:t>
      </w:r>
    </w:p>
    <w:p w14:paraId="47A54A0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(Στο σημείο αυτό κτυπάει </w:t>
      </w:r>
      <w:r>
        <w:rPr>
          <w:rFonts w:eastAsia="Times New Roman"/>
          <w:szCs w:val="24"/>
        </w:rPr>
        <w:t>το κουδούνι λήξεως του χρόνου ομιλίας του κυρίου Βουλευτή)</w:t>
      </w:r>
    </w:p>
    <w:p w14:paraId="47A54A0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Κύριε Πρόεδρε, θα ήθελα μισό λεπτό ακόμα. </w:t>
      </w:r>
    </w:p>
    <w:p w14:paraId="47A54A0C" w14:textId="77777777" w:rsidR="00080287" w:rsidRDefault="007F198B">
      <w:pPr>
        <w:spacing w:line="600" w:lineRule="auto"/>
        <w:ind w:firstLine="720"/>
        <w:contextualSpacing/>
        <w:jc w:val="both"/>
        <w:rPr>
          <w:rFonts w:eastAsia="Times New Roman"/>
          <w:szCs w:val="24"/>
        </w:rPr>
      </w:pPr>
      <w:r>
        <w:rPr>
          <w:rFonts w:eastAsia="Times New Roman"/>
          <w:szCs w:val="24"/>
        </w:rPr>
        <w:t>Κυρίες και κύριοι συνάδελφοι, αισθάνομαι την υποχρέωση να πω</w:t>
      </w:r>
      <w:r>
        <w:rPr>
          <w:rFonts w:eastAsia="Times New Roman"/>
          <w:szCs w:val="24"/>
        </w:rPr>
        <w:t>,</w:t>
      </w:r>
      <w:r>
        <w:rPr>
          <w:rFonts w:eastAsia="Times New Roman"/>
          <w:szCs w:val="24"/>
        </w:rPr>
        <w:t xml:space="preserve"> ότι σε αυτή την πολύ σημαντική συνεδρίαση που κάνουμε σήμερα</w:t>
      </w:r>
      <w:r>
        <w:rPr>
          <w:rFonts w:eastAsia="Times New Roman"/>
          <w:szCs w:val="24"/>
        </w:rPr>
        <w:t>,</w:t>
      </w:r>
      <w:r>
        <w:rPr>
          <w:rFonts w:eastAsia="Times New Roman"/>
          <w:szCs w:val="24"/>
        </w:rPr>
        <w:t xml:space="preserve"> νομίζω ότι πρέπει να </w:t>
      </w:r>
      <w:proofErr w:type="spellStart"/>
      <w:r>
        <w:rPr>
          <w:rFonts w:eastAsia="Times New Roman"/>
          <w:szCs w:val="24"/>
        </w:rPr>
        <w:t>αποτίσουμ</w:t>
      </w:r>
      <w:r>
        <w:rPr>
          <w:rFonts w:eastAsia="Times New Roman"/>
          <w:szCs w:val="24"/>
        </w:rPr>
        <w:t>ε</w:t>
      </w:r>
      <w:proofErr w:type="spellEnd"/>
      <w:r>
        <w:rPr>
          <w:rFonts w:eastAsia="Times New Roman"/>
          <w:szCs w:val="24"/>
        </w:rPr>
        <w:t xml:space="preserve"> φόρο τιμής σε μια κατηγορία συμπολιτών μας, του προσωπικού. Είναι εκείνοι που κράτησαν το ΕΣΥ όρθιο τόσα χρόνια. Είναι όλοι όσοι έχουν δώσει μάχες σκληρές προσωπικής αξιοπρέπειας, όσοι αποδεικνύουν πόσο σημαντικό είναι να είσαι γιατρός, νοσηλευτής, ταυτό</w:t>
      </w:r>
      <w:r>
        <w:rPr>
          <w:rFonts w:eastAsia="Times New Roman"/>
          <w:szCs w:val="24"/>
        </w:rPr>
        <w:t>χρονα και άνθρωπος. Και είναι εκείνοι</w:t>
      </w:r>
      <w:r>
        <w:rPr>
          <w:rFonts w:eastAsia="Times New Roman"/>
          <w:szCs w:val="24"/>
        </w:rPr>
        <w:t>,</w:t>
      </w:r>
      <w:r>
        <w:rPr>
          <w:rFonts w:eastAsia="Times New Roman"/>
          <w:szCs w:val="24"/>
        </w:rPr>
        <w:t xml:space="preserve"> που δεν υπέκυψαν στον πειρασμό των «άτυπων» μορφών πληρωμής, όπως κομψά λέγεται τώρα τελευταία το «φακελάκι». </w:t>
      </w:r>
    </w:p>
    <w:p w14:paraId="47A54A0D" w14:textId="77777777" w:rsidR="00080287" w:rsidRDefault="007F198B">
      <w:pPr>
        <w:spacing w:line="600" w:lineRule="auto"/>
        <w:ind w:firstLine="720"/>
        <w:contextualSpacing/>
        <w:jc w:val="both"/>
        <w:rPr>
          <w:rFonts w:eastAsia="Times New Roman"/>
          <w:szCs w:val="24"/>
        </w:rPr>
      </w:pPr>
      <w:r>
        <w:rPr>
          <w:rFonts w:eastAsia="Times New Roman"/>
          <w:szCs w:val="24"/>
        </w:rPr>
        <w:t>Αισθανόμαστε υποχρέωσή μας να το πούμε αυτό, διότι αυτούς που αντιπάλεψαν, κατήγγειλαν, συγκρούστηκαν με τ</w:t>
      </w:r>
      <w:r>
        <w:rPr>
          <w:rFonts w:eastAsia="Times New Roman"/>
          <w:szCs w:val="24"/>
        </w:rPr>
        <w:t>α θηρία των συμφερόντων</w:t>
      </w:r>
      <w:r>
        <w:rPr>
          <w:rFonts w:eastAsia="Times New Roman"/>
          <w:szCs w:val="24"/>
        </w:rPr>
        <w:t>,</w:t>
      </w:r>
      <w:r>
        <w:rPr>
          <w:rFonts w:eastAsia="Times New Roman"/>
          <w:szCs w:val="24"/>
        </w:rPr>
        <w:t xml:space="preserve"> πρέπει πραγματικά να τους τιμήσουμε και </w:t>
      </w:r>
      <w:r>
        <w:rPr>
          <w:rFonts w:eastAsia="Times New Roman"/>
          <w:szCs w:val="24"/>
        </w:rPr>
        <w:lastRenderedPageBreak/>
        <w:t>να θυμηθούμε ότι είναι αυτοί οι άνθρωποι ακριβώς</w:t>
      </w:r>
      <w:r>
        <w:rPr>
          <w:rFonts w:eastAsia="Times New Roman"/>
          <w:szCs w:val="24"/>
        </w:rPr>
        <w:t>,</w:t>
      </w:r>
      <w:r>
        <w:rPr>
          <w:rFonts w:eastAsia="Times New Roman"/>
          <w:szCs w:val="24"/>
        </w:rPr>
        <w:t xml:space="preserve"> που τα έβαλαν με τις «τίγρεις» και δεν άφησαν τους «κοριούς» να τους φάνε. </w:t>
      </w:r>
    </w:p>
    <w:p w14:paraId="47A54A0E"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Ευχαριστώ. </w:t>
      </w:r>
    </w:p>
    <w:p w14:paraId="47A54A0F" w14:textId="77777777" w:rsidR="00080287" w:rsidRDefault="007F198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7A54A10" w14:textId="77777777" w:rsidR="00080287" w:rsidRDefault="007F198B">
      <w:pPr>
        <w:spacing w:line="600" w:lineRule="auto"/>
        <w:ind w:firstLine="720"/>
        <w:contextualSpacing/>
        <w:jc w:val="both"/>
        <w:rPr>
          <w:rFonts w:eastAsia="Times New Roman"/>
          <w:szCs w:val="24"/>
        </w:rPr>
      </w:pPr>
      <w:r>
        <w:rPr>
          <w:rFonts w:eastAsia="Times New Roman"/>
          <w:b/>
          <w:szCs w:val="24"/>
        </w:rPr>
        <w:t>ΠΡΟΕΔΡΕΥΩ</w:t>
      </w:r>
      <w:r>
        <w:rPr>
          <w:rFonts w:eastAsia="Times New Roman"/>
          <w:b/>
          <w:szCs w:val="24"/>
        </w:rPr>
        <w:t>Ν (Δημήτριος Κρεμαστινός):</w:t>
      </w:r>
      <w:r>
        <w:rPr>
          <w:rFonts w:eastAsia="Times New Roman"/>
          <w:szCs w:val="24"/>
        </w:rPr>
        <w:t xml:space="preserve"> Και εγώ ευχαριστώ. </w:t>
      </w:r>
    </w:p>
    <w:p w14:paraId="47A54A1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Παπαχριστόπουλος</w:t>
      </w:r>
      <w:proofErr w:type="spellEnd"/>
      <w:r>
        <w:rPr>
          <w:rFonts w:eastAsia="Times New Roman"/>
          <w:szCs w:val="24"/>
        </w:rPr>
        <w:t xml:space="preserve"> εκ μέρους των Ανεξαρτήτων Ελλήνων. Σύμφωνα με τον Κανονισμό, τον λόγο έχουν τα κόμματα τα οποία έχουν κάνει την πρόταση για τη σύσταση της εξεταστικής επιτροπής. </w:t>
      </w:r>
    </w:p>
    <w:p w14:paraId="47A54A12"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ΑΘΑΝΑΣΙΟΣ </w:t>
      </w:r>
      <w:r>
        <w:rPr>
          <w:rFonts w:eastAsia="Times New Roman"/>
          <w:b/>
          <w:szCs w:val="24"/>
        </w:rPr>
        <w:t xml:space="preserve">ΠΑΠΑΧΡΙΣΤΟΠΟΥΛΟΣ: </w:t>
      </w:r>
      <w:r>
        <w:rPr>
          <w:rFonts w:eastAsia="Times New Roman"/>
          <w:szCs w:val="24"/>
        </w:rPr>
        <w:t xml:space="preserve">Ευχαριστώ, κύριε Πρόεδρε. </w:t>
      </w:r>
    </w:p>
    <w:p w14:paraId="47A54A13" w14:textId="77777777" w:rsidR="00080287" w:rsidRDefault="007F198B">
      <w:pPr>
        <w:spacing w:line="600" w:lineRule="auto"/>
        <w:ind w:firstLine="720"/>
        <w:contextualSpacing/>
        <w:jc w:val="both"/>
        <w:rPr>
          <w:rFonts w:eastAsia="Times New Roman"/>
          <w:szCs w:val="24"/>
        </w:rPr>
      </w:pPr>
      <w:r>
        <w:rPr>
          <w:rFonts w:eastAsia="Times New Roman"/>
          <w:szCs w:val="24"/>
        </w:rPr>
        <w:t>Ακούω αυτές τις μέρες το εξής επιχείρημα: «Γιατί μέχρι το 2015; Καθαρός ουρανός αστραπές δεν φοβάται»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47A54A14"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Συμβαίνει να είμαι γέννημα θρέμμα του χώρου της </w:t>
      </w:r>
      <w:r>
        <w:rPr>
          <w:rFonts w:eastAsia="Times New Roman"/>
          <w:szCs w:val="24"/>
        </w:rPr>
        <w:t>υ</w:t>
      </w:r>
      <w:r>
        <w:rPr>
          <w:rFonts w:eastAsia="Times New Roman"/>
          <w:szCs w:val="24"/>
        </w:rPr>
        <w:t>γείας και μάλιστα της δημόσιας. Δεν είπα ότι εγώ είμ</w:t>
      </w:r>
      <w:r>
        <w:rPr>
          <w:rFonts w:eastAsia="Times New Roman"/>
          <w:szCs w:val="24"/>
        </w:rPr>
        <w:t>αι ο απόλυτος γνώστης τού τι συμβαίνει στη δημόσια υγεία, αλλά νομίζω ότι μια μικρή γνώση πρέπει να την έχω. Είμαι από αυτούς που φωνάζω εδώ και είκοσι πέντε χρόνια</w:t>
      </w:r>
      <w:r>
        <w:rPr>
          <w:rFonts w:eastAsia="Times New Roman"/>
          <w:szCs w:val="24"/>
        </w:rPr>
        <w:t>,</w:t>
      </w:r>
      <w:r>
        <w:rPr>
          <w:rFonts w:eastAsia="Times New Roman"/>
          <w:szCs w:val="24"/>
        </w:rPr>
        <w:t xml:space="preserve"> για τα εξής που θα σας πω. </w:t>
      </w:r>
    </w:p>
    <w:p w14:paraId="47A54A15"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Στα κρεβάτια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υπάρχει τεράστια</w:t>
      </w:r>
      <w:r>
        <w:rPr>
          <w:rFonts w:eastAsia="Times New Roman"/>
          <w:szCs w:val="24"/>
        </w:rPr>
        <w:t xml:space="preserve"> έλλειψη. Δέκα άτομα ζητάνε αλλά δυσκολίες φοβερές. Για να βρεθεί ένα κρεβάτι</w:t>
      </w:r>
      <w:r>
        <w:rPr>
          <w:rFonts w:eastAsia="Times New Roman"/>
          <w:szCs w:val="24"/>
        </w:rPr>
        <w:t>,</w:t>
      </w:r>
      <w:r>
        <w:rPr>
          <w:rFonts w:eastAsia="Times New Roman"/>
          <w:szCs w:val="24"/>
        </w:rPr>
        <w:t xml:space="preserve"> πρέπει να γνωρίζεις και τον Πρωθυπουργό και δεν γίνεται, γιατί τα ρυθμίζει το ΕΚΑΒ. </w:t>
      </w:r>
    </w:p>
    <w:p w14:paraId="47A54A16"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Απλά θα μιλήσω με νούμερα. Αυτή η Κυβέρνηση παρέλαβε τετρακόσια τριάντα εφτά κρεβάτια στις </w:t>
      </w:r>
      <w:r>
        <w:rPr>
          <w:rFonts w:eastAsia="Times New Roman"/>
          <w:szCs w:val="24"/>
        </w:rPr>
        <w:t>μ</w:t>
      </w:r>
      <w:r>
        <w:rPr>
          <w:rFonts w:eastAsia="Times New Roman"/>
          <w:szCs w:val="24"/>
        </w:rPr>
        <w:t>ονάδες. Σήμερα και για την ακρίβεια όχι σήμερα αλλά πριν δυο μήνες ήταν πεντακόσια εξήντα οκτώ και είναι πλέον ή βέβαιο ότι στο τέλος Ιουνίου θα λειτουργούν γύρω στα εξακόσια εβδομήντα κρεβάτια. Λύθηκε το πρόβλημα; Όχι. Είναι μια προσπάθεια που γίνεται πρώ</w:t>
      </w:r>
      <w:r>
        <w:rPr>
          <w:rFonts w:eastAsia="Times New Roman"/>
          <w:szCs w:val="24"/>
        </w:rPr>
        <w:t>τη φορά</w:t>
      </w:r>
      <w:r>
        <w:rPr>
          <w:rFonts w:eastAsia="Times New Roman"/>
          <w:szCs w:val="24"/>
        </w:rPr>
        <w:t>,</w:t>
      </w:r>
      <w:r>
        <w:rPr>
          <w:rFonts w:eastAsia="Times New Roman"/>
          <w:szCs w:val="24"/>
        </w:rPr>
        <w:t xml:space="preserve"> τη στιγμή που για χρόνια αυτά ήταν κενά. </w:t>
      </w:r>
    </w:p>
    <w:p w14:paraId="47A54A17"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Δεύτερον. Όταν παρέλαβε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2015</w:t>
      </w:r>
      <w:r>
        <w:rPr>
          <w:rFonts w:eastAsia="Times New Roman"/>
          <w:szCs w:val="24"/>
        </w:rPr>
        <w:t>,</w:t>
      </w:r>
      <w:r>
        <w:rPr>
          <w:rFonts w:eastAsia="Times New Roman"/>
          <w:szCs w:val="24"/>
        </w:rPr>
        <w:t xml:space="preserve"> το έλλειμμα ήταν περίπου 935 εκατομμύρια, κοντά δηλαδή στο ένα δισεκατομμύριο. Παραδίδει αυτή η Κυβέρνηση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2016 πλεόνασμα για πρώτη φορά μετά από πολλά χρ</w:t>
      </w:r>
      <w:r>
        <w:rPr>
          <w:rFonts w:eastAsia="Times New Roman"/>
          <w:szCs w:val="24"/>
        </w:rPr>
        <w:t>όνια περίπου 35 εκατομμύρια.</w:t>
      </w:r>
    </w:p>
    <w:p w14:paraId="47A54A18"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Τρίτον. Είμαι από αυτούς –συγχωρήστε μου την έκφραση- που ουρλιάζω χρόνια</w:t>
      </w:r>
      <w:r>
        <w:rPr>
          <w:rFonts w:eastAsia="Times New Roman"/>
          <w:szCs w:val="24"/>
        </w:rPr>
        <w:t>,</w:t>
      </w:r>
      <w:r>
        <w:rPr>
          <w:rFonts w:eastAsia="Times New Roman"/>
          <w:szCs w:val="24"/>
        </w:rPr>
        <w:t xml:space="preserve"> να σταματήσει αυτό το αίσχος τις μέρες των επειγόντων, τις μέρες που έχουν εφημερία τα νοσοκομεία. Κι έχω πει το εξής: Να σταματήσει το αίσχος</w:t>
      </w:r>
      <w:r>
        <w:rPr>
          <w:rFonts w:eastAsia="Times New Roman"/>
          <w:szCs w:val="24"/>
        </w:rPr>
        <w:t>,</w:t>
      </w:r>
      <w:r>
        <w:rPr>
          <w:rFonts w:eastAsia="Times New Roman"/>
          <w:szCs w:val="24"/>
        </w:rPr>
        <w:t xml:space="preserve"> τού «έχω</w:t>
      </w:r>
      <w:r>
        <w:rPr>
          <w:rFonts w:eastAsia="Times New Roman"/>
          <w:szCs w:val="24"/>
        </w:rPr>
        <w:t xml:space="preserve"> συνεννοηθεί </w:t>
      </w:r>
      <w:r>
        <w:rPr>
          <w:rFonts w:eastAsia="Times New Roman"/>
          <w:szCs w:val="24"/>
        </w:rPr>
        <w:lastRenderedPageBreak/>
        <w:t xml:space="preserve">εγώ με τον διευθυντή, παίρνω το βαλιτσάκι, οι γιατροί της κλινικής ετοιμάζονται και με βάζουν μέσα». </w:t>
      </w:r>
    </w:p>
    <w:p w14:paraId="47A54A19"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Νομοθετήθηκε για πρώτη φορά από αυτή την Κυβέρνηση </w:t>
      </w:r>
      <w:r>
        <w:rPr>
          <w:rFonts w:eastAsia="Times New Roman"/>
          <w:szCs w:val="24"/>
        </w:rPr>
        <w:t>ε</w:t>
      </w:r>
      <w:r>
        <w:rPr>
          <w:rFonts w:eastAsia="Times New Roman"/>
          <w:szCs w:val="24"/>
        </w:rPr>
        <w:t xml:space="preserve">ιδική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πειγόντων, αυτό που γίνεται σε όλες τις χώρες της Ευρωπαϊκής Ένωσης, όπου ε</w:t>
      </w:r>
      <w:r>
        <w:rPr>
          <w:rFonts w:eastAsia="Times New Roman"/>
          <w:szCs w:val="24"/>
        </w:rPr>
        <w:t>ίναι ανεξάρτητος ο διευθυντής και είτε είσαι ταλαιπωρημένος ή δεν ξέρω τι, θα μπεις αν έχεις ανάγκη να μπεις. Τώρα έγινε αυτό.</w:t>
      </w:r>
    </w:p>
    <w:p w14:paraId="47A54A1A"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Τέταρτον. Με στοιχεία υπήρχε ένας σχεδόν άχρηστος μηχανισμός των ασθενοφόρων του ΕΚΑΒ. Για πρώτη φορά αυτός ο διαγωνισμός προχώρη</w:t>
      </w:r>
      <w:r>
        <w:rPr>
          <w:rFonts w:eastAsia="Times New Roman"/>
          <w:szCs w:val="24"/>
        </w:rPr>
        <w:t>σε</w:t>
      </w:r>
      <w:r>
        <w:rPr>
          <w:rFonts w:eastAsia="Times New Roman"/>
          <w:szCs w:val="24"/>
        </w:rPr>
        <w:t>,</w:t>
      </w:r>
      <w:r>
        <w:rPr>
          <w:rFonts w:eastAsia="Times New Roman"/>
          <w:szCs w:val="24"/>
        </w:rPr>
        <w:t xml:space="preserve"> και ενενήντα έξι καινούργια αυτοκίνητα του ΕΚΑΒ είναι δεδομένα. Δεν θέλω εδώ να πω λεπτομέρειες για τα 4Χ4 στα διάφορα νησιά από δω και από εκεί. Θα μπορούσα να πω λεπτομέρειες. </w:t>
      </w:r>
    </w:p>
    <w:p w14:paraId="47A54A1B" w14:textId="77777777" w:rsidR="00080287" w:rsidRDefault="007F198B">
      <w:pPr>
        <w:tabs>
          <w:tab w:val="left" w:pos="2820"/>
        </w:tabs>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Τι έχει γίνει με το «φακελάκι»; Είμαι από αυτούς που κάνουν αυστ</w:t>
      </w:r>
      <w:r>
        <w:rPr>
          <w:rFonts w:eastAsia="Times New Roman"/>
          <w:szCs w:val="24"/>
        </w:rPr>
        <w:t xml:space="preserve">ηρή κριτική, επίσης, για το «φακελάκι», για αυτό και άκουσα με μεγάλη μου χαρά μια πρόταση, που εγώ τουλάχιστον την κάνω πάνω από είκοσι πέντε χρόνια. Είμαστε η μοναδική χώρα στην Ευρωπαϊκή Ένωση που συμβαίνει αυτό. Εδώ ξεκαθαρίζω ότι η μεγάλη πλειονότητα </w:t>
      </w:r>
      <w:r>
        <w:rPr>
          <w:rFonts w:eastAsia="Times New Roman"/>
          <w:szCs w:val="24"/>
        </w:rPr>
        <w:t xml:space="preserve">των γιατρών δεν έχει σχέση. Κάποιοι γιατροί έχουν ακόμη συνείδηση ακόμη και με την </w:t>
      </w:r>
      <w:r>
        <w:rPr>
          <w:rFonts w:eastAsia="Times New Roman"/>
          <w:szCs w:val="24"/>
        </w:rPr>
        <w:lastRenderedPageBreak/>
        <w:t>κρίση.</w:t>
      </w:r>
      <w:r>
        <w:rPr>
          <w:rFonts w:eastAsia="Times New Roman"/>
          <w:color w:val="FF0000"/>
          <w:szCs w:val="24"/>
        </w:rPr>
        <w:t xml:space="preserve"> </w:t>
      </w:r>
      <w:r>
        <w:rPr>
          <w:rFonts w:eastAsia="Times New Roman"/>
          <w:szCs w:val="24"/>
        </w:rPr>
        <w:t>Διαβάσατε την πρόταση που έκανε ο Υπουργός Υγείας χθες ή προχθές από την Κρήτη; Διαβάστε τη με προσοχή. Κάποτε τόλμησε ένας ασθενής που ήταν ευχαριστημένος σε ένα νοσ</w:t>
      </w:r>
      <w:r>
        <w:rPr>
          <w:rFonts w:eastAsia="Times New Roman"/>
          <w:szCs w:val="24"/>
        </w:rPr>
        <w:t xml:space="preserve">οκομείο της Ολλανδίας να δώσει λεφτά στον γιατρό κι ακόμη τραβιέται στα δικαστήρια της Ολλανδίας. </w:t>
      </w:r>
    </w:p>
    <w:p w14:paraId="47A54A1C"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Να πω ότι είμαι από αυτούς που ουρλιάζω επί είκοσι δύο χρόνια</w:t>
      </w:r>
      <w:r>
        <w:rPr>
          <w:rFonts w:eastAsia="Times New Roman"/>
          <w:szCs w:val="24"/>
        </w:rPr>
        <w:t>,</w:t>
      </w:r>
      <w:r>
        <w:rPr>
          <w:rFonts w:eastAsia="Times New Roman"/>
          <w:szCs w:val="24"/>
        </w:rPr>
        <w:t xml:space="preserve"> ότι δεν μπορεί η </w:t>
      </w:r>
      <w:proofErr w:type="spellStart"/>
      <w:r>
        <w:rPr>
          <w:rFonts w:eastAsia="Times New Roman"/>
          <w:szCs w:val="24"/>
        </w:rPr>
        <w:t>αεροδιακομιδή</w:t>
      </w:r>
      <w:proofErr w:type="spellEnd"/>
      <w:r>
        <w:rPr>
          <w:rFonts w:eastAsia="Times New Roman"/>
          <w:szCs w:val="24"/>
        </w:rPr>
        <w:t xml:space="preserve"> να φεύγει από τη Λέρο και να πηγαίνει στην Αθήνα. Θα έπρεπε να </w:t>
      </w:r>
      <w:r>
        <w:rPr>
          <w:rFonts w:eastAsia="Times New Roman"/>
          <w:szCs w:val="24"/>
        </w:rPr>
        <w:t>υπάρχει ένα ελικόπτερο σε ένα κεντρικό νησί που να παίρνει τον ασθενή και να οργανωθεί κι ένα νοσοκομείο κεντρικό. Είκοσι πέντε χρόνια το φωνάζω. Υπάρχει τέτοιο ελικόπτερο, λοιπόν, στη Σύρο για όσους το έχουν ανάγκη. Το ξέρουν οι νησιώτες. Για όσους δεν το</w:t>
      </w:r>
      <w:r>
        <w:rPr>
          <w:rFonts w:eastAsia="Times New Roman"/>
          <w:szCs w:val="24"/>
        </w:rPr>
        <w:t xml:space="preserve"> ξέρουν, μπαίνει κι ένα τέτοιο ελικόπτερο του Στρατού για </w:t>
      </w:r>
      <w:proofErr w:type="spellStart"/>
      <w:r>
        <w:rPr>
          <w:rFonts w:eastAsia="Times New Roman"/>
          <w:szCs w:val="24"/>
        </w:rPr>
        <w:t>αεροδιακομιδή</w:t>
      </w:r>
      <w:proofErr w:type="spellEnd"/>
      <w:r>
        <w:rPr>
          <w:rFonts w:eastAsia="Times New Roman"/>
          <w:szCs w:val="24"/>
        </w:rPr>
        <w:t xml:space="preserve"> στη Λέσβο. Δεν κάνω διαφήμιση. Απαντάω στο ερώτημα, γιατί εγώ αν ήμουν Υπουργός Υγείας και η Κυβέρνησή μου έλεγε «εξεταστική επιτροπή για όσα συνέβησαν από το 2015 και μετά» θα ήμουν υ</w:t>
      </w:r>
      <w:r>
        <w:rPr>
          <w:rFonts w:eastAsia="Times New Roman"/>
          <w:szCs w:val="24"/>
        </w:rPr>
        <w:t xml:space="preserve">ποχρεωμένος να υποβάλω την παραίτησή μου. Απλά ελληνικά μιλάμε. Κανένας δεν εμποδίζει κανέναν από εσάς, αν έχει κάποια στοιχεία και μπορεί να τα τεκμηριώσει, να τα βάλει και για όσα συνέβησαν πριν από το 1997 και μετά το 2015. Αυτή είναι </w:t>
      </w:r>
      <w:r>
        <w:rPr>
          <w:rFonts w:eastAsia="Times New Roman"/>
          <w:szCs w:val="24"/>
        </w:rPr>
        <w:lastRenderedPageBreak/>
        <w:t xml:space="preserve">η απάντησή μου σε </w:t>
      </w:r>
      <w:r>
        <w:rPr>
          <w:rFonts w:eastAsia="Times New Roman"/>
          <w:szCs w:val="24"/>
        </w:rPr>
        <w:t>αυτή τη φημολογία ότι δήθεν η Κυβέρνηση φοβάται. Εγώ πιστεύω ότι δεν έχει να φοβηθεί απολύτως τίποτα.</w:t>
      </w:r>
    </w:p>
    <w:p w14:paraId="47A54A1D"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Κρατάω για τελευταίο το γεγονός ότι για πρώτη φορά εξυπηρετούνται εκατομμύρια πολίτες ανασφάλιστοι, που τους είχα εγώ στα δικά μου κιτάπια κι έλεγαν: «Για</w:t>
      </w:r>
      <w:r>
        <w:rPr>
          <w:rFonts w:eastAsia="Times New Roman"/>
          <w:szCs w:val="24"/>
        </w:rPr>
        <w:t>τρέ δεν έχω ένα κατοστάρικο», «Θέλω να δώσω στον γιατρό αλλά δεν έχω ένα κατοστάρικο» και ανέβαλλαν τα χειρουργεία τους γιατί ήταν ανασφάλιστοι. Αυτό έγινε αυτές τις μέρες.</w:t>
      </w:r>
    </w:p>
    <w:p w14:paraId="47A54A1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Έρχομαι στο σημερινό θέμα μας. Αυτά είναι η απάντησή μου ως προς το γιατί λέω όχι μ</w:t>
      </w:r>
      <w:r>
        <w:rPr>
          <w:rFonts w:eastAsia="Times New Roman" w:cs="Times New Roman"/>
          <w:szCs w:val="24"/>
        </w:rPr>
        <w:t>ετά το 2015. Ξαναλέω ότι όποιος έχει στοιχεία, δεν τον εμποδίζει κανένας σ’ αυτή την εξεταστική επιτροπή να τα βάλει κάτω. Τεκμήριο της αθωότητας υπάρχει και γι’ αυτούς και για τους άλλους και για όλους. Αυτό το νόημα έχει αυτή η διαδικασία, χωρίς -το ξανα</w:t>
      </w:r>
      <w:r>
        <w:rPr>
          <w:rFonts w:eastAsia="Times New Roman" w:cs="Times New Roman"/>
          <w:szCs w:val="24"/>
        </w:rPr>
        <w:t>λέω- ρεβανσισμό.</w:t>
      </w:r>
    </w:p>
    <w:p w14:paraId="47A54A1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Κι έρχομαι στα τρία θέματα τα οποία πρέπει να δούμε με μεγάλη προσοχή. Θέλω να ξεκινήσω με το ΚΕΕΛΠΝΟ. Με προσοχή διαβάζω ότι έχει ήδη γίνει παραπομπή στη </w:t>
      </w:r>
      <w:r>
        <w:rPr>
          <w:rFonts w:eastAsia="Times New Roman" w:cs="Times New Roman"/>
          <w:szCs w:val="24"/>
        </w:rPr>
        <w:t>δ</w:t>
      </w:r>
      <w:r>
        <w:rPr>
          <w:rFonts w:eastAsia="Times New Roman" w:cs="Times New Roman"/>
          <w:szCs w:val="24"/>
        </w:rPr>
        <w:t>ικαιοσύνη για το κακούργημα της απάτης. Το λέω γιατί κάποιοι –άλλη φημολογία- έχουν</w:t>
      </w:r>
      <w:r>
        <w:rPr>
          <w:rFonts w:eastAsia="Times New Roman" w:cs="Times New Roman"/>
          <w:szCs w:val="24"/>
        </w:rPr>
        <w:t xml:space="preserve"> εφεύρει τις εξεταστικές για να κλείσουν τα μάτια του </w:t>
      </w:r>
      <w:r>
        <w:rPr>
          <w:rFonts w:eastAsia="Times New Roman" w:cs="Times New Roman"/>
          <w:szCs w:val="24"/>
        </w:rPr>
        <w:lastRenderedPageBreak/>
        <w:t xml:space="preserve">κόσμου γι’ αυτά που υποφέρει. Αντιπερισπασμός. Ναι; Είναι πειστικό επιχείρημα; Για ακούστε, λοιπόν. </w:t>
      </w:r>
    </w:p>
    <w:p w14:paraId="47A54A2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Ήδη αυτή τη στιγμή έχει παραπεμφθεί στη </w:t>
      </w:r>
      <w:r>
        <w:rPr>
          <w:rFonts w:eastAsia="Times New Roman" w:cs="Times New Roman"/>
          <w:szCs w:val="24"/>
        </w:rPr>
        <w:t>δ</w:t>
      </w:r>
      <w:r>
        <w:rPr>
          <w:rFonts w:eastAsia="Times New Roman" w:cs="Times New Roman"/>
          <w:szCs w:val="24"/>
        </w:rPr>
        <w:t xml:space="preserve">ικαιοσύνη για το κακούργημα της απάτης ο πρώην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ιευθ</w:t>
      </w:r>
      <w:r>
        <w:rPr>
          <w:rFonts w:eastAsia="Times New Roman" w:cs="Times New Roman"/>
          <w:szCs w:val="24"/>
        </w:rPr>
        <w:t>υντής –δεν λέω ονόματα- και δεκαέξι μέλη της πρώην διοίκησης για απιστία σε βαθμό κακουργήματος με αφορμή σκανδαλώδεις διαφημιστικές δαπάνες για έκτακτα περιστατικά, όπως η συνηθισμένη εποχική γρίπη, για μεταδοτικά και άλλα νοσήματα όπως ο καρκίνος, για δι</w:t>
      </w:r>
      <w:r>
        <w:rPr>
          <w:rFonts w:eastAsia="Times New Roman" w:cs="Times New Roman"/>
          <w:szCs w:val="24"/>
        </w:rPr>
        <w:t xml:space="preserve">αφήμιση των </w:t>
      </w:r>
      <w:proofErr w:type="spellStart"/>
      <w:r>
        <w:rPr>
          <w:rFonts w:eastAsia="Times New Roman" w:cs="Times New Roman"/>
          <w:szCs w:val="24"/>
        </w:rPr>
        <w:t>γενόσημων</w:t>
      </w:r>
      <w:proofErr w:type="spellEnd"/>
      <w:r>
        <w:rPr>
          <w:rFonts w:eastAsia="Times New Roman" w:cs="Times New Roman"/>
          <w:szCs w:val="24"/>
        </w:rPr>
        <w:t xml:space="preserve"> φαρμάκων που δεν εμπίπτουν σε κα</w:t>
      </w:r>
      <w:r>
        <w:rPr>
          <w:rFonts w:eastAsia="Times New Roman" w:cs="Times New Roman"/>
          <w:szCs w:val="24"/>
        </w:rPr>
        <w:t>μ</w:t>
      </w:r>
      <w:r>
        <w:rPr>
          <w:rFonts w:eastAsia="Times New Roman" w:cs="Times New Roman"/>
          <w:szCs w:val="24"/>
        </w:rPr>
        <w:t>μία περίπτωση στις αρμοδιότητες του ΚΕΕΛΠΝΟ</w:t>
      </w:r>
      <w:r>
        <w:rPr>
          <w:rFonts w:eastAsia="Times New Roman" w:cs="Times New Roman"/>
          <w:szCs w:val="24"/>
        </w:rPr>
        <w:t>,</w:t>
      </w:r>
      <w:r>
        <w:rPr>
          <w:rFonts w:eastAsia="Times New Roman" w:cs="Times New Roman"/>
          <w:szCs w:val="24"/>
        </w:rPr>
        <w:t xml:space="preserve"> και κυρίως για τα ποσά που χορηγήθηκαν σε ΜΜΕ, όταν όλες οι καμπάνιες μπορούσαν να γίνουν δωρεάν ως κοινωνικά μηνύματα. </w:t>
      </w:r>
    </w:p>
    <w:p w14:paraId="47A54A2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πω περισσότερα. Είμαι </w:t>
      </w:r>
      <w:r>
        <w:rPr>
          <w:rFonts w:eastAsia="Times New Roman" w:cs="Times New Roman"/>
          <w:szCs w:val="24"/>
        </w:rPr>
        <w:t>απ’ αυτούς που πιστεύουν ότι πρέπει να είμαστε πολύ προσεκτικοί. Πρέπει να μάθουμε όμως αυτά τα χρήματα που ξοδεύτηκαν στο ΚΕΕΛΠΝΟ -και είναι πάρα πολλά δυστυχώς- αν σωστά ξοδεύτηκαν ή όχι.</w:t>
      </w:r>
    </w:p>
    <w:p w14:paraId="47A54A2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Δεύτερον, θέλω να θυμίσω ότι κάποια στιγμή δούλευα στον «Ευαγγελισ</w:t>
      </w:r>
      <w:r>
        <w:rPr>
          <w:rFonts w:eastAsia="Times New Roman" w:cs="Times New Roman"/>
          <w:szCs w:val="24"/>
        </w:rPr>
        <w:t xml:space="preserve">μό». Άδειαζε το </w:t>
      </w:r>
      <w:r>
        <w:rPr>
          <w:rFonts w:eastAsia="Times New Roman" w:cs="Times New Roman"/>
          <w:szCs w:val="24"/>
        </w:rPr>
        <w:t>τ</w:t>
      </w:r>
      <w:r>
        <w:rPr>
          <w:rFonts w:eastAsia="Times New Roman" w:cs="Times New Roman"/>
          <w:szCs w:val="24"/>
        </w:rPr>
        <w:t xml:space="preserve">μήμα. Έφευγαν σχεδόν όλοι για ταξίδια αναψυχής. Έτσι τα έλεγα εγώ. Γινόταν συνέδριο στην Αμερική με όλα πληρωμένα. Έπαιρναν τις οικογένειες, έπαιρναν </w:t>
      </w:r>
      <w:r>
        <w:rPr>
          <w:rFonts w:eastAsia="Times New Roman" w:cs="Times New Roman"/>
          <w:szCs w:val="24"/>
        </w:rPr>
        <w:lastRenderedPageBreak/>
        <w:t>φίλους. Άδειαζε το νοσοκομείο. Χρόνια αυτή η κατάσταση και καθόμασταν και τα κοιτάζαμε. Έ</w:t>
      </w:r>
      <w:r>
        <w:rPr>
          <w:rFonts w:eastAsia="Times New Roman" w:cs="Times New Roman"/>
          <w:szCs w:val="24"/>
        </w:rPr>
        <w:t>χω την τιμή να πω ότι δεν πήγα ποτέ σε ένα τέτοιο ταξίδι. Λυπάμαι που ευλογ</w:t>
      </w:r>
      <w:r>
        <w:rPr>
          <w:rFonts w:eastAsia="Times New Roman" w:cs="Times New Roman"/>
          <w:szCs w:val="24"/>
        </w:rPr>
        <w:t>ώ</w:t>
      </w:r>
      <w:r>
        <w:rPr>
          <w:rFonts w:eastAsia="Times New Roman" w:cs="Times New Roman"/>
          <w:szCs w:val="24"/>
        </w:rPr>
        <w:t xml:space="preserve"> τα γένια μου. Ήταν όλα πληρωμένα. Δεν κατάλαβα γιατί να είναι πληρωμένα. Και μάλιστα αυτοί που πήγαιναν</w:t>
      </w:r>
      <w:r>
        <w:rPr>
          <w:rFonts w:eastAsia="Times New Roman" w:cs="Times New Roman"/>
          <w:szCs w:val="24"/>
        </w:rPr>
        <w:t>,</w:t>
      </w:r>
      <w:r>
        <w:rPr>
          <w:rFonts w:eastAsia="Times New Roman" w:cs="Times New Roman"/>
          <w:szCs w:val="24"/>
        </w:rPr>
        <w:t xml:space="preserve"> έφερναν και χαρτί πίσω ότι έχουν προσόντα</w:t>
      </w:r>
      <w:r>
        <w:rPr>
          <w:rFonts w:eastAsia="Times New Roman" w:cs="Times New Roman"/>
          <w:szCs w:val="24"/>
        </w:rPr>
        <w:t>,</w:t>
      </w:r>
      <w:r>
        <w:rPr>
          <w:rFonts w:eastAsia="Times New Roman" w:cs="Times New Roman"/>
          <w:szCs w:val="24"/>
        </w:rPr>
        <w:t xml:space="preserve"> γιατί παρακολούθησαν το συνέδρι</w:t>
      </w:r>
      <w:r>
        <w:rPr>
          <w:rFonts w:eastAsia="Times New Roman" w:cs="Times New Roman"/>
          <w:szCs w:val="24"/>
        </w:rPr>
        <w:t>ο τάδε, τάδε και τάδε. Ενώ εμείς που δουλεύαμε σαν τα σκυλιά πίσω</w:t>
      </w:r>
      <w:r>
        <w:rPr>
          <w:rFonts w:eastAsia="Times New Roman" w:cs="Times New Roman"/>
          <w:szCs w:val="24"/>
        </w:rPr>
        <w:t>,</w:t>
      </w:r>
      <w:r>
        <w:rPr>
          <w:rFonts w:eastAsia="Times New Roman" w:cs="Times New Roman"/>
          <w:szCs w:val="24"/>
        </w:rPr>
        <w:t xml:space="preserve"> δεν τα είχαμε αυτά τα προσόντα και οι προαγωγές ήταν δύσκολες μετά απ’ αυτή την ιστορία. </w:t>
      </w:r>
    </w:p>
    <w:p w14:paraId="47A54A2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Θέλω απλά εδώ να πω το εξής. Η συγκεκριμένη εταιρεία,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είναι ένας κολοσσός απίστευτος.</w:t>
      </w:r>
      <w:r>
        <w:rPr>
          <w:rFonts w:eastAsia="Times New Roman" w:cs="Times New Roman"/>
          <w:szCs w:val="24"/>
        </w:rPr>
        <w:t xml:space="preserve"> Για όσους δεν έχουν ιδέα, τους λέω ότι πριν είκοσι ένα χρόνια συγχωνεύθηκε η </w:t>
      </w:r>
      <w:r>
        <w:rPr>
          <w:rFonts w:eastAsia="Times New Roman" w:cs="Times New Roman"/>
          <w:szCs w:val="24"/>
        </w:rPr>
        <w:t>«</w:t>
      </w:r>
      <w:r>
        <w:rPr>
          <w:rFonts w:eastAsia="Times New Roman" w:cs="Times New Roman"/>
          <w:szCs w:val="24"/>
          <w:lang w:val="en-US"/>
        </w:rPr>
        <w:t>CIBA</w:t>
      </w:r>
      <w:r>
        <w:rPr>
          <w:rFonts w:eastAsia="Times New Roman" w:cs="Times New Roman"/>
          <w:szCs w:val="24"/>
        </w:rPr>
        <w:t>-</w:t>
      </w:r>
      <w:r>
        <w:rPr>
          <w:rFonts w:eastAsia="Times New Roman" w:cs="Times New Roman"/>
          <w:szCs w:val="24"/>
          <w:lang w:val="en-US"/>
        </w:rPr>
        <w:t>GEIGY</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SANDOZ</w:t>
      </w:r>
      <w:r>
        <w:rPr>
          <w:rFonts w:eastAsia="Times New Roman" w:cs="Times New Roman"/>
          <w:szCs w:val="24"/>
        </w:rPr>
        <w:t>»</w:t>
      </w:r>
      <w:r>
        <w:rPr>
          <w:rFonts w:eastAsia="Times New Roman" w:cs="Times New Roman"/>
          <w:szCs w:val="24"/>
        </w:rPr>
        <w:t>. Έγινε αυτός ο φοβερός κολοσσός</w:t>
      </w:r>
      <w:r>
        <w:rPr>
          <w:rFonts w:eastAsia="Times New Roman" w:cs="Times New Roman"/>
          <w:szCs w:val="24"/>
        </w:rPr>
        <w:t>,</w:t>
      </w:r>
      <w:r>
        <w:rPr>
          <w:rFonts w:eastAsia="Times New Roman" w:cs="Times New Roman"/>
          <w:szCs w:val="24"/>
        </w:rPr>
        <w:t xml:space="preserve"> ο οποίος έχει πάνω από </w:t>
      </w:r>
      <w:proofErr w:type="spellStart"/>
      <w:r>
        <w:rPr>
          <w:rFonts w:eastAsia="Times New Roman" w:cs="Times New Roman"/>
          <w:szCs w:val="24"/>
        </w:rPr>
        <w:t>εκατόν</w:t>
      </w:r>
      <w:proofErr w:type="spellEnd"/>
      <w:r>
        <w:rPr>
          <w:rFonts w:eastAsia="Times New Roman" w:cs="Times New Roman"/>
          <w:szCs w:val="24"/>
        </w:rPr>
        <w:t xml:space="preserve"> δεκαοχτώ χιλιάδες υπαλλήλους σε όλον τον κόσμο. Προμηθεύει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χώρε</w:t>
      </w:r>
      <w:r>
        <w:rPr>
          <w:rFonts w:eastAsia="Times New Roman" w:cs="Times New Roman"/>
          <w:szCs w:val="24"/>
        </w:rPr>
        <w:t xml:space="preserve">ς. Έχει πληρώσει πάρα πολλά χρήματα σε δικαστικές αποφάσεις. Δεν θα ήθελα να σας κουράσω αυτή τη στιγμή. </w:t>
      </w:r>
    </w:p>
    <w:p w14:paraId="47A54A2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Θέλω μόνο να μείνω σε ένα δημοσίευμα της εφημερίδας «</w:t>
      </w:r>
      <w:r>
        <w:rPr>
          <w:rFonts w:eastAsia="Times New Roman" w:cs="Times New Roman"/>
          <w:szCs w:val="24"/>
        </w:rPr>
        <w:t>ΤΟ ΒΗΜΑ</w:t>
      </w:r>
      <w:r>
        <w:rPr>
          <w:rFonts w:eastAsia="Times New Roman" w:cs="Times New Roman"/>
          <w:szCs w:val="24"/>
        </w:rPr>
        <w:t>». Θέλω να πιστεύω ότι δεν θεωρείτε ότι «</w:t>
      </w:r>
      <w:r>
        <w:rPr>
          <w:rFonts w:eastAsia="Times New Roman" w:cs="Times New Roman"/>
          <w:szCs w:val="24"/>
        </w:rPr>
        <w:t>ΤΟ ΒΗΜΑ</w:t>
      </w:r>
      <w:r>
        <w:rPr>
          <w:rFonts w:eastAsia="Times New Roman" w:cs="Times New Roman"/>
          <w:szCs w:val="24"/>
        </w:rPr>
        <w:t>» είναι εφημερίδα που μπορεί να είναι υπέρ</w:t>
      </w:r>
      <w:r>
        <w:rPr>
          <w:rFonts w:eastAsia="Times New Roman" w:cs="Times New Roman"/>
          <w:szCs w:val="24"/>
        </w:rPr>
        <w:t xml:space="preserve"> της Κυβέρνησης, υπέρ </w:t>
      </w:r>
      <w:r>
        <w:rPr>
          <w:rFonts w:eastAsia="Times New Roman" w:cs="Times New Roman"/>
          <w:szCs w:val="24"/>
        </w:rPr>
        <w:lastRenderedPageBreak/>
        <w:t xml:space="preserve">του ΣΥΡΙΖΑ ούτε υπέρ των Ανεξαρτήτων Ελλήνων. Γράφει η καλή δημοσιογράφος, Γιάννα Παπαδάκου, ένα πόρισμα για 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έμεινε στο συρτάρι. Λέει πολλά εδώ. Ασχολείται ήδη </w:t>
      </w:r>
      <w:r>
        <w:rPr>
          <w:rFonts w:eastAsia="Times New Roman" w:cs="Times New Roman"/>
          <w:szCs w:val="24"/>
        </w:rPr>
        <w:t xml:space="preserve">από </w:t>
      </w:r>
      <w:r>
        <w:rPr>
          <w:rFonts w:eastAsia="Times New Roman" w:cs="Times New Roman"/>
          <w:szCs w:val="24"/>
        </w:rPr>
        <w:t xml:space="preserve">το </w:t>
      </w:r>
      <w:r>
        <w:rPr>
          <w:rFonts w:eastAsia="Times New Roman" w:cs="Times New Roman"/>
          <w:szCs w:val="24"/>
          <w:lang w:val="en-US"/>
        </w:rPr>
        <w:t>FBI</w:t>
      </w:r>
      <w:r>
        <w:rPr>
          <w:rFonts w:eastAsia="Times New Roman" w:cs="Times New Roman"/>
          <w:szCs w:val="24"/>
        </w:rPr>
        <w:t xml:space="preserve">, μια ειδική επιτροπή. Στην Αμερική, ξέρετε, </w:t>
      </w:r>
      <w:r>
        <w:rPr>
          <w:rFonts w:eastAsia="Times New Roman" w:cs="Times New Roman"/>
          <w:szCs w:val="24"/>
        </w:rPr>
        <w:t>υπάρχει ακόμα αυστηρότητα. Προς τιμήν του το δημοσίευμα εμπλέκει θετικά όχι αρνητικά έναν πρώην Υπουργό της Νέας Δημοκρατίας, ο οποίος ο ίδιος σχεδόν έχει καταγγείλει ότι κάτι περίεργο γινόταν μ’ αυτή την εταιρεία. Δεν θέλω να πω λεπτομέρειες. Αυτή είναι κ</w:t>
      </w:r>
      <w:r>
        <w:rPr>
          <w:rFonts w:eastAsia="Times New Roman" w:cs="Times New Roman"/>
          <w:szCs w:val="24"/>
        </w:rPr>
        <w:t xml:space="preserve">αι η δουλειά της </w:t>
      </w:r>
      <w:r>
        <w:rPr>
          <w:rFonts w:eastAsia="Times New Roman" w:cs="Times New Roman"/>
          <w:szCs w:val="24"/>
        </w:rPr>
        <w:t>ε</w:t>
      </w:r>
      <w:r>
        <w:rPr>
          <w:rFonts w:eastAsia="Times New Roman" w:cs="Times New Roman"/>
          <w:szCs w:val="24"/>
        </w:rPr>
        <w:t xml:space="preserve">πιτροπής. </w:t>
      </w:r>
    </w:p>
    <w:p w14:paraId="47A54A25" w14:textId="77777777" w:rsidR="00080287" w:rsidRDefault="007F198B">
      <w:pPr>
        <w:spacing w:line="600" w:lineRule="auto"/>
        <w:ind w:firstLine="720"/>
        <w:contextualSpacing/>
        <w:jc w:val="both"/>
        <w:rPr>
          <w:rFonts w:eastAsia="Times New Roman"/>
          <w:szCs w:val="24"/>
        </w:rPr>
      </w:pPr>
      <w:r>
        <w:rPr>
          <w:rFonts w:eastAsia="Times New Roman"/>
          <w:szCs w:val="24"/>
        </w:rPr>
        <w:t>Και τελειώνω με το τρίτο θέμα της σημερινής μας κουβέντας που είναι το «Ερρίκος Ντυνάν». Διαβάζω αυτολεξεί: «Πρέπει να γίνει απόδοση ευθυνών και επιβολή τυχόν κυρώσεων σε όλους όσους διαχειρίστηκαν το «Ερρίκος Ντυνάν» τόσο σε δ</w:t>
      </w:r>
      <w:r>
        <w:rPr>
          <w:rFonts w:eastAsia="Times New Roman"/>
          <w:szCs w:val="24"/>
        </w:rPr>
        <w:t>ιοικήσεις όσο και σε πολιτικούς προϊσταμένους, οι αποφάσεις των οποίων οδήγησαν το νοσηλευτικό ίδρυμα στη χρεοκοπία και ως εκ τούτου στον εκπλειστηριασμό του». Αυτό ζητά ο Γενικός Γραμματέας Διαφάνειας Ανθρωπίνων Δικαιωμάτων του Υπουργείου Δικαιοσύνης, Γιώ</w:t>
      </w:r>
      <w:r>
        <w:rPr>
          <w:rFonts w:eastAsia="Times New Roman"/>
          <w:szCs w:val="24"/>
        </w:rPr>
        <w:t xml:space="preserve">ργος </w:t>
      </w:r>
      <w:proofErr w:type="spellStart"/>
      <w:r>
        <w:rPr>
          <w:rFonts w:eastAsia="Times New Roman"/>
          <w:szCs w:val="24"/>
        </w:rPr>
        <w:t>Σούρλας</w:t>
      </w:r>
      <w:proofErr w:type="spellEnd"/>
      <w:r>
        <w:rPr>
          <w:rFonts w:eastAsia="Times New Roman"/>
          <w:szCs w:val="24"/>
        </w:rPr>
        <w:t>.</w:t>
      </w:r>
    </w:p>
    <w:p w14:paraId="47A54A2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Ο Γιώργος ο </w:t>
      </w:r>
      <w:proofErr w:type="spellStart"/>
      <w:r>
        <w:rPr>
          <w:rFonts w:eastAsia="Times New Roman"/>
          <w:szCs w:val="24"/>
        </w:rPr>
        <w:t>Σούρλας</w:t>
      </w:r>
      <w:proofErr w:type="spellEnd"/>
      <w:r>
        <w:rPr>
          <w:rFonts w:eastAsia="Times New Roman"/>
          <w:szCs w:val="24"/>
        </w:rPr>
        <w:t xml:space="preserve"> για όσους δεν θυμούνται, ήταν αυτός που εισηγήθηκε το 1992 </w:t>
      </w:r>
      <w:r>
        <w:rPr>
          <w:rFonts w:eastAsia="Times New Roman"/>
          <w:szCs w:val="24"/>
        </w:rPr>
        <w:t>ως</w:t>
      </w:r>
      <w:r>
        <w:rPr>
          <w:rFonts w:eastAsia="Times New Roman"/>
          <w:szCs w:val="24"/>
        </w:rPr>
        <w:t xml:space="preserve"> Υπουργός Υγείας, την ψήφιση </w:t>
      </w:r>
      <w:r>
        <w:rPr>
          <w:rFonts w:eastAsia="Times New Roman"/>
          <w:szCs w:val="24"/>
        </w:rPr>
        <w:lastRenderedPageBreak/>
        <w:t xml:space="preserve">του νόμου για την ίδρυση και την λειτουργία του «Ερρίκος Ντυνάν». Γράφει πολλά ο Γιώργος ο </w:t>
      </w:r>
      <w:proofErr w:type="spellStart"/>
      <w:r>
        <w:rPr>
          <w:rFonts w:eastAsia="Times New Roman"/>
          <w:szCs w:val="24"/>
        </w:rPr>
        <w:t>Σούρλας</w:t>
      </w:r>
      <w:proofErr w:type="spellEnd"/>
      <w:r>
        <w:rPr>
          <w:rFonts w:eastAsia="Times New Roman"/>
          <w:szCs w:val="24"/>
        </w:rPr>
        <w:t xml:space="preserve">. Και για όσους δεν θυμούνται, θα </w:t>
      </w:r>
      <w:r>
        <w:rPr>
          <w:rFonts w:eastAsia="Times New Roman"/>
          <w:szCs w:val="24"/>
        </w:rPr>
        <w:t>σας θυμίσω εγώ</w:t>
      </w:r>
      <w:r>
        <w:rPr>
          <w:rFonts w:eastAsia="Times New Roman"/>
          <w:szCs w:val="24"/>
        </w:rPr>
        <w:t>.</w:t>
      </w:r>
      <w:r>
        <w:rPr>
          <w:rFonts w:eastAsia="Times New Roman"/>
          <w:szCs w:val="24"/>
        </w:rPr>
        <w:t xml:space="preserve"> Λοιδορήθηκε από την παράταξη του</w:t>
      </w:r>
      <w:r>
        <w:rPr>
          <w:rFonts w:eastAsia="Times New Roman"/>
          <w:szCs w:val="24"/>
        </w:rPr>
        <w:t>,</w:t>
      </w:r>
      <w:r>
        <w:rPr>
          <w:rFonts w:eastAsia="Times New Roman"/>
          <w:szCs w:val="24"/>
        </w:rPr>
        <w:t xml:space="preserve"> όταν πρώτος έκανε θέμα για το ζήτημα του Γιώργου του </w:t>
      </w:r>
      <w:proofErr w:type="spellStart"/>
      <w:r>
        <w:rPr>
          <w:rFonts w:eastAsia="Times New Roman"/>
          <w:szCs w:val="24"/>
        </w:rPr>
        <w:t>Κοσκωτά</w:t>
      </w:r>
      <w:proofErr w:type="spellEnd"/>
      <w:r>
        <w:rPr>
          <w:rFonts w:eastAsia="Times New Roman"/>
          <w:szCs w:val="24"/>
        </w:rPr>
        <w:t xml:space="preserve"> πριν από πολλά χρόνια. Απομονώθηκε για αυτή την ιστορία. Και είναι και μια χειροπιαστή απόδειξη</w:t>
      </w:r>
      <w:r>
        <w:rPr>
          <w:rFonts w:eastAsia="Times New Roman"/>
          <w:szCs w:val="24"/>
        </w:rPr>
        <w:t>,</w:t>
      </w:r>
      <w:r>
        <w:rPr>
          <w:rFonts w:eastAsia="Times New Roman"/>
          <w:szCs w:val="24"/>
        </w:rPr>
        <w:t xml:space="preserve"> ότι έντιμοι πολιτικοί υπάρχουν σε όλα τα κόμματα</w:t>
      </w:r>
      <w:r>
        <w:rPr>
          <w:rFonts w:eastAsia="Times New Roman"/>
          <w:szCs w:val="24"/>
        </w:rPr>
        <w:t>.</w:t>
      </w:r>
    </w:p>
    <w:p w14:paraId="47A54A2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Τελειώνω με το εξής: Δεν υπάρχει ρεβανσισμός. Το επιχείρημα ότι αυτά τα ανακαλύψαμε για να κλείσουμε τα μάτια, καταρρέει με αυτά που σας λέω. Θέλω να πιστεύω ότι θα γίνει μια σοβαρή δουλειά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πάντα με σεβασμό του τεκμηρίου της </w:t>
      </w:r>
      <w:r>
        <w:rPr>
          <w:rFonts w:eastAsia="Times New Roman"/>
          <w:szCs w:val="24"/>
        </w:rPr>
        <w:t>αθωότητας των πάντων.</w:t>
      </w:r>
    </w:p>
    <w:p w14:paraId="47A54A28" w14:textId="77777777" w:rsidR="00080287" w:rsidRDefault="007F198B">
      <w:pPr>
        <w:spacing w:line="600" w:lineRule="auto"/>
        <w:ind w:firstLine="720"/>
        <w:contextualSpacing/>
        <w:jc w:val="both"/>
        <w:rPr>
          <w:rFonts w:eastAsia="Times New Roman"/>
          <w:szCs w:val="24"/>
        </w:rPr>
      </w:pPr>
      <w:r>
        <w:rPr>
          <w:rFonts w:eastAsia="Times New Roman"/>
          <w:szCs w:val="24"/>
        </w:rPr>
        <w:t>Ευχαριστώ πολύ.</w:t>
      </w:r>
    </w:p>
    <w:p w14:paraId="47A54A29" w14:textId="77777777" w:rsidR="00080287" w:rsidRDefault="007F198B">
      <w:pPr>
        <w:spacing w:line="600" w:lineRule="auto"/>
        <w:ind w:firstLine="720"/>
        <w:contextualSpacing/>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47A54A2A"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47A54A2B" w14:textId="77777777" w:rsidR="00080287" w:rsidRDefault="007F198B">
      <w:pPr>
        <w:spacing w:line="600" w:lineRule="auto"/>
        <w:ind w:firstLine="720"/>
        <w:contextualSpacing/>
        <w:jc w:val="both"/>
        <w:rPr>
          <w:rFonts w:eastAsia="Times New Roman"/>
          <w:szCs w:val="24"/>
        </w:rPr>
      </w:pPr>
      <w:r>
        <w:rPr>
          <w:rFonts w:eastAsia="Times New Roman"/>
          <w:szCs w:val="24"/>
        </w:rPr>
        <w:t>Τον λόγο έχει η κ. Ασημακοπούλου εκ μέρους της Νέας Δημοκρατίας για δέκα λεπτά.</w:t>
      </w:r>
    </w:p>
    <w:p w14:paraId="47A54A2C"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ΑΝΝΑ-ΜΙΣΕΛ ΑΣΗΜΑΚΟΠΟΥΛΟΥ: </w:t>
      </w:r>
      <w:r>
        <w:rPr>
          <w:rFonts w:eastAsia="Times New Roman"/>
          <w:szCs w:val="24"/>
        </w:rPr>
        <w:t>Ευχαρισ</w:t>
      </w:r>
      <w:r>
        <w:rPr>
          <w:rFonts w:eastAsia="Times New Roman"/>
          <w:szCs w:val="24"/>
        </w:rPr>
        <w:t>τώ, κύριε Πρόεδρε.</w:t>
      </w:r>
    </w:p>
    <w:p w14:paraId="47A54A2D"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Κύριε Πρόεδρε, τα πράγματα είναι απλά. Είμαστε εδώ σήμερα για ένα λόγο. Και ο λόγος είναι ο εξής: Επειδή η Κυβέρνηση αυτή τη στιγμή καταρρέει, κάνει αυτό το οποίο κάνει πάντα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αίζει παιχνίδια. Και το σημερινό δεν είναι τίποτα άλλο εκτός</w:t>
      </w:r>
      <w:r>
        <w:rPr>
          <w:rFonts w:eastAsia="Times New Roman"/>
          <w:szCs w:val="24"/>
        </w:rPr>
        <w:t xml:space="preserve"> από ένα παιχνίδι εντυπώσεων</w:t>
      </w:r>
      <w:r>
        <w:rPr>
          <w:rFonts w:eastAsia="Times New Roman"/>
          <w:szCs w:val="24"/>
        </w:rPr>
        <w:t>,</w:t>
      </w:r>
      <w:r>
        <w:rPr>
          <w:rFonts w:eastAsia="Times New Roman"/>
          <w:szCs w:val="24"/>
        </w:rPr>
        <w:t xml:space="preserve"> το οποίο έρχεται να καλύψει αυτό το οποίο έδειξε μια πρόσφατη δημοσκόπηση, δηλαδή ότι εννέα στους δέκα Έλληνες πιστεύουν ότι η χώρα κινείται στη λάθος κατεύθυνση.</w:t>
      </w:r>
    </w:p>
    <w:p w14:paraId="47A54A2E"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Το 70% πιστεύει ότι η αξιολόγηση δεν κλείνει, επειδή φοβάται η </w:t>
      </w:r>
      <w:r>
        <w:rPr>
          <w:rFonts w:eastAsia="Times New Roman"/>
          <w:szCs w:val="24"/>
        </w:rPr>
        <w:t>Κυβέρνηση το πολιτικό κόστος που θα πάρει άμα κλείσει η αξιολόγηση. Το 60% λέει ότι τα κάνετε όλα για την καρέκλα σας, εκ των οποίων οι μισοί είναι άνθρωποι που ψήφισαν το</w:t>
      </w:r>
      <w:r>
        <w:rPr>
          <w:rFonts w:eastAsia="Times New Roman"/>
          <w:szCs w:val="24"/>
        </w:rPr>
        <w:t>ν</w:t>
      </w:r>
      <w:r>
        <w:rPr>
          <w:rFonts w:eastAsia="Times New Roman"/>
          <w:szCs w:val="24"/>
        </w:rPr>
        <w:t xml:space="preserve"> ΣΥΡΙΖΑ στις εκλογές. Εικάζω ότι οι υπόλοιποι μισοί ή είναι κάπου διορισμένοι από εσ</w:t>
      </w:r>
      <w:r>
        <w:rPr>
          <w:rFonts w:eastAsia="Times New Roman"/>
          <w:szCs w:val="24"/>
        </w:rPr>
        <w:t>άς ή ντρέπονται να το πουν, γιατί όλη η Ελλάδα έχει καταλάβει αυτό το οποίο δείχνει αυτή η δημοσκόπηση, η οποία, για να το πω έτσι περιληπτικά, λέει ότι είστε και άσχετοι και καιροσκόποι.</w:t>
      </w:r>
    </w:p>
    <w:p w14:paraId="47A54A2F" w14:textId="77777777" w:rsidR="00080287" w:rsidRDefault="007F198B">
      <w:pPr>
        <w:spacing w:line="600" w:lineRule="auto"/>
        <w:ind w:firstLine="720"/>
        <w:contextualSpacing/>
        <w:jc w:val="both"/>
        <w:rPr>
          <w:rFonts w:eastAsia="Times New Roman"/>
          <w:szCs w:val="24"/>
        </w:rPr>
      </w:pPr>
      <w:r>
        <w:rPr>
          <w:rFonts w:eastAsia="Times New Roman"/>
          <w:szCs w:val="24"/>
        </w:rPr>
        <w:t>Εγώ, όμως, θα σχολιάσω ότι έχετε και θράσος. Ο εκπρόσωπος του κυβερν</w:t>
      </w:r>
      <w:r>
        <w:rPr>
          <w:rFonts w:eastAsia="Times New Roman"/>
          <w:szCs w:val="24"/>
        </w:rPr>
        <w:t xml:space="preserve">ητικού εταίρου επέλεξε σήμερα να πει πόσο εξαιρετικό είναι το έργο της Κυβερνήσεως στον τομέα της </w:t>
      </w:r>
      <w:r>
        <w:rPr>
          <w:rFonts w:eastAsia="Times New Roman"/>
          <w:szCs w:val="24"/>
        </w:rPr>
        <w:t>υ</w:t>
      </w:r>
      <w:r>
        <w:rPr>
          <w:rFonts w:eastAsia="Times New Roman"/>
          <w:szCs w:val="24"/>
        </w:rPr>
        <w:t xml:space="preserve">γείας </w:t>
      </w:r>
      <w:r>
        <w:rPr>
          <w:rFonts w:eastAsia="Times New Roman"/>
          <w:szCs w:val="24"/>
        </w:rPr>
        <w:lastRenderedPageBreak/>
        <w:t>ιδιαίτερα στα επείγοντα περιστατικά, όταν μόλις θρηνήσαμε δύο θύματα στη Χαλκιδική</w:t>
      </w:r>
      <w:r>
        <w:rPr>
          <w:rFonts w:eastAsia="Times New Roman"/>
          <w:szCs w:val="24"/>
        </w:rPr>
        <w:t>,</w:t>
      </w:r>
      <w:r>
        <w:rPr>
          <w:rFonts w:eastAsia="Times New Roman"/>
          <w:szCs w:val="24"/>
        </w:rPr>
        <w:t xml:space="preserve"> επειδή περίμεναν για να πάνε στα επείγοντα.</w:t>
      </w:r>
    </w:p>
    <w:p w14:paraId="47A54A30" w14:textId="77777777" w:rsidR="00080287" w:rsidRDefault="007F198B">
      <w:pPr>
        <w:spacing w:line="600" w:lineRule="auto"/>
        <w:ind w:firstLine="720"/>
        <w:contextualSpacing/>
        <w:jc w:val="both"/>
        <w:rPr>
          <w:rFonts w:eastAsia="Times New Roman"/>
          <w:szCs w:val="24"/>
        </w:rPr>
      </w:pPr>
      <w:r>
        <w:rPr>
          <w:rFonts w:eastAsia="Times New Roman"/>
          <w:szCs w:val="24"/>
        </w:rPr>
        <w:t>Προσπαθείτε, λοιπόν, τώ</w:t>
      </w:r>
      <w:r>
        <w:rPr>
          <w:rFonts w:eastAsia="Times New Roman"/>
          <w:szCs w:val="24"/>
        </w:rPr>
        <w:t>ρα να βρείτε έναν τρόπο</w:t>
      </w:r>
      <w:r>
        <w:rPr>
          <w:rFonts w:eastAsia="Times New Roman"/>
          <w:szCs w:val="24"/>
        </w:rPr>
        <w:t>,</w:t>
      </w:r>
      <w:r>
        <w:rPr>
          <w:rFonts w:eastAsia="Times New Roman"/>
          <w:szCs w:val="24"/>
        </w:rPr>
        <w:t xml:space="preserve"> να σερβίρετε πολιτικά τα αποτελέσματα της δεύτερης αξιολόγησης. Και οι Βουλευτές της κυβερνητικής </w:t>
      </w:r>
      <w:r>
        <w:rPr>
          <w:rFonts w:eastAsia="Times New Roman"/>
          <w:szCs w:val="24"/>
        </w:rPr>
        <w:t>π</w:t>
      </w:r>
      <w:r>
        <w:rPr>
          <w:rFonts w:eastAsia="Times New Roman"/>
          <w:szCs w:val="24"/>
        </w:rPr>
        <w:t>λειοψηφίας πρέπει να πάνε σήμερα, Μεγάλη Τετάρτη, Μεγάλη Εβδομάδα, στις εκλογικές τους περιφέρειες -και εγώ επειδή, όπως ξέρετε, ήμο</w:t>
      </w:r>
      <w:r>
        <w:rPr>
          <w:rFonts w:eastAsia="Times New Roman"/>
          <w:szCs w:val="24"/>
        </w:rPr>
        <w:t xml:space="preserve">υν Βουλευτής επαρχίας, ξέρω πολύ καλά τι σημαίνει αυτό- και να υπερασπιστούν αυτά τα οποία έχετε φέρει ή ετοιμάζεστε να φέρετε. </w:t>
      </w:r>
    </w:p>
    <w:p w14:paraId="47A54A3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Μέχρι τώρα είχαν ευχάριστα πράγματα να λένε: «Το </w:t>
      </w:r>
      <w:r>
        <w:rPr>
          <w:rFonts w:eastAsia="Times New Roman"/>
          <w:szCs w:val="24"/>
        </w:rPr>
        <w:t>π</w:t>
      </w:r>
      <w:r>
        <w:rPr>
          <w:rFonts w:eastAsia="Times New Roman"/>
          <w:szCs w:val="24"/>
        </w:rPr>
        <w:t>ρόγραμμα της Θεσσαλονίκης. Θα δώσουμε δέκατη τρίτη σύνταξη». Μετά και άλλα ευ</w:t>
      </w:r>
      <w:r>
        <w:rPr>
          <w:rFonts w:eastAsia="Times New Roman"/>
          <w:szCs w:val="24"/>
        </w:rPr>
        <w:t>χάριστα πράγματα: «</w:t>
      </w:r>
      <w:r>
        <w:rPr>
          <w:rFonts w:eastAsia="Times New Roman"/>
          <w:szCs w:val="24"/>
          <w:lang w:val="en-US"/>
        </w:rPr>
        <w:t>A</w:t>
      </w:r>
      <w:r>
        <w:rPr>
          <w:rFonts w:eastAsia="Times New Roman"/>
          <w:szCs w:val="24"/>
        </w:rPr>
        <w:t xml:space="preserve">χ παλέψαμε, αλλά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 xml:space="preserve">ρόγραμμα θα είναι αυτό το οποίο θα σας κάνει να μην πονέσετε όταν σας υπερφορολογήσουμε, όταν κλείνουν τα μαγαζιά σας, όταν οι ελεύθεροι επαγγελματίες κλείνουν τα μπλοκάκια τους».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 xml:space="preserve">ρόγραμμα! </w:t>
      </w:r>
    </w:p>
    <w:p w14:paraId="47A54A32" w14:textId="77777777" w:rsidR="00080287" w:rsidRDefault="007F198B">
      <w:pPr>
        <w:spacing w:line="600" w:lineRule="auto"/>
        <w:ind w:firstLine="720"/>
        <w:contextualSpacing/>
        <w:jc w:val="both"/>
        <w:rPr>
          <w:rFonts w:eastAsia="Times New Roman"/>
          <w:szCs w:val="24"/>
        </w:rPr>
      </w:pPr>
      <w:r>
        <w:rPr>
          <w:rFonts w:eastAsia="Times New Roman"/>
          <w:szCs w:val="24"/>
        </w:rPr>
        <w:t>Μετά μας αναγγείλατε ότι έρχεται η ανάπτυξη, βγήκαν τα στοιχεία της ΕΛΣΤΑΤ. Μετά λέγατε ότι ήρθε το τέλος της λιτότη</w:t>
      </w:r>
      <w:r>
        <w:rPr>
          <w:rFonts w:eastAsia="Times New Roman"/>
          <w:szCs w:val="24"/>
        </w:rPr>
        <w:lastRenderedPageBreak/>
        <w:t>τας. Ε τώρα ξέρετε πολύ καλά</w:t>
      </w:r>
      <w:r>
        <w:rPr>
          <w:rFonts w:eastAsia="Times New Roman"/>
          <w:szCs w:val="24"/>
        </w:rPr>
        <w:t>,</w:t>
      </w:r>
      <w:r>
        <w:rPr>
          <w:rFonts w:eastAsia="Times New Roman"/>
          <w:szCs w:val="24"/>
        </w:rPr>
        <w:t xml:space="preserve"> ότι όταν επιστρέψετε από τις πασχαλινές διακοπές, θα πρέπει να έρθετε εδώ μέσα να σηκώσετε το χέρι και να ψηφί</w:t>
      </w:r>
      <w:r>
        <w:rPr>
          <w:rFonts w:eastAsia="Times New Roman"/>
          <w:szCs w:val="24"/>
        </w:rPr>
        <w:t>σετε «ναι» σε όλα. Και αυτά τα οποία θα ψηφίσετε</w:t>
      </w:r>
      <w:r>
        <w:rPr>
          <w:rFonts w:eastAsia="Times New Roman"/>
          <w:szCs w:val="24"/>
        </w:rPr>
        <w:t>,</w:t>
      </w:r>
      <w:r>
        <w:rPr>
          <w:rFonts w:eastAsia="Times New Roman"/>
          <w:szCs w:val="24"/>
        </w:rPr>
        <w:t xml:space="preserve"> θα είναι 3,6 δισεκατομμύρια ευρώ επιπλέον μέτρα, περικοπή συντάξεων, μείωση του αφορολόγητου.</w:t>
      </w:r>
    </w:p>
    <w:p w14:paraId="47A54A3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Όλες οι κόκκινες γραμμές που είχε αυτή η Κυβέρνηση</w:t>
      </w:r>
      <w:r>
        <w:rPr>
          <w:rFonts w:eastAsia="Times New Roman" w:cs="Times New Roman"/>
          <w:szCs w:val="24"/>
        </w:rPr>
        <w:t>,</w:t>
      </w:r>
      <w:r>
        <w:rPr>
          <w:rFonts w:eastAsia="Times New Roman" w:cs="Times New Roman"/>
          <w:szCs w:val="24"/>
        </w:rPr>
        <w:t xml:space="preserve"> έχουν καταπατηθεί. Κι ενώ σερβίρετε την ηρωική διαπραγμάτευσ</w:t>
      </w:r>
      <w:r>
        <w:rPr>
          <w:rFonts w:eastAsia="Times New Roman" w:cs="Times New Roman"/>
          <w:szCs w:val="24"/>
        </w:rPr>
        <w:t>η, η πραγματικότητα είναι πως το μόνο πράγμα που κάνετε</w:t>
      </w:r>
      <w:r>
        <w:rPr>
          <w:rFonts w:eastAsia="Times New Roman" w:cs="Times New Roman"/>
          <w:szCs w:val="24"/>
        </w:rPr>
        <w:t>,</w:t>
      </w:r>
      <w:r>
        <w:rPr>
          <w:rFonts w:eastAsia="Times New Roman" w:cs="Times New Roman"/>
          <w:szCs w:val="24"/>
        </w:rPr>
        <w:t xml:space="preserve"> είναι να διαπραγματεύεστε με τις συνιστώσες σας. Ίσως γι’ αυτό διάβασα στο συνέδριό σας ότι οι πενήντα τρεις που βγήκαν να πουν «όχι εμείς δεν ζητάμε εκλογές…»</w:t>
      </w:r>
    </w:p>
    <w:p w14:paraId="47A54A34"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A3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Δεν ξέρω τι ήταν. Τέλος πάντων. Ό,τι ήταν. Η Κεντρική σας Επιτροπή. Πενήντα τρεις</w:t>
      </w:r>
      <w:r>
        <w:rPr>
          <w:rFonts w:eastAsia="Times New Roman" w:cs="Times New Roman"/>
          <w:szCs w:val="24"/>
        </w:rPr>
        <w:t>,</w:t>
      </w:r>
      <w:r>
        <w:rPr>
          <w:rFonts w:eastAsia="Times New Roman" w:cs="Times New Roman"/>
          <w:szCs w:val="24"/>
        </w:rPr>
        <w:t xml:space="preserve"> λοιπόν…</w:t>
      </w:r>
    </w:p>
    <w:p w14:paraId="47A54A3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Όργανο. Κεντρική Επιτροπή.</w:t>
      </w:r>
    </w:p>
    <w:p w14:paraId="47A54A3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Δεν προσποιούμαι ότι γνωρίζω τα εσωτερικά και τα εσωκομματικά του ΣΥΡΙΖΑ. Εγώ είμαι από άλλη παράταξη. Αυτό είναι σαφές. </w:t>
      </w:r>
    </w:p>
    <w:p w14:paraId="47A54A3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Παρακαλώ, μη διακόπτετε. </w:t>
      </w:r>
    </w:p>
    <w:p w14:paraId="47A54A3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Λένε, λοιπόν, οι πενήντα τρεις ότι δεν ζητάν</w:t>
      </w:r>
      <w:r>
        <w:rPr>
          <w:rFonts w:eastAsia="Times New Roman" w:cs="Times New Roman"/>
          <w:szCs w:val="24"/>
        </w:rPr>
        <w:t>ε ακριβώς εκλογές, αλλά ότι υπάρχει μια ανάγκη αριστερής στροφής για την επανασύνδεση του ΣΥΡΙΖΑ με την κοινωνία των πολλών και τα ριζοσπαστικά κοινωνικά κινήματα. Υποθέτω ότι η κοινωνία των πολλών είναι αυτή η οποία χαίρεται όταν το αφορολόγητο μειώνεται,</w:t>
      </w:r>
      <w:r>
        <w:rPr>
          <w:rFonts w:eastAsia="Times New Roman" w:cs="Times New Roman"/>
          <w:szCs w:val="24"/>
        </w:rPr>
        <w:t xml:space="preserve"> η κοινωνία των πολλών είναι αυτή η οποία χαίρεται όταν κόβετε συντάξεις! Επανασύνδεση με την κοινωνία των πολλών. Δεν ξέρω πώς θα το κάνετε αυτό. Ξέρω, όμως, πως όταν θα πάτε στις εκλογικές σας περιφέρειες, το καινούργιο επικοινωνιακό σας αφήγημα είναι τα</w:t>
      </w:r>
      <w:r>
        <w:rPr>
          <w:rFonts w:eastAsia="Times New Roman" w:cs="Times New Roman"/>
          <w:szCs w:val="24"/>
        </w:rPr>
        <w:t xml:space="preserve"> αντίμετρα. </w:t>
      </w:r>
    </w:p>
    <w:p w14:paraId="47A54A3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Τι είναι τα αντίμετρα; Εγώ αφήνω στην άκρη ότι δεν ξέρουμε τι είναι, δεν ξέρουμε ποια είναι, δεν ξέρουμε πώς θα υλοποιηθούν. Εγώ μιλώ με βάση την κοινή λογική. Για τα αντίμετρα εσείς λέτε ότι θα έχουν ουδέτερο μηδενικό δημοσιονομικό αποτέλεσμα</w:t>
      </w:r>
      <w:r>
        <w:rPr>
          <w:rFonts w:eastAsia="Times New Roman" w:cs="Times New Roman"/>
          <w:szCs w:val="24"/>
        </w:rPr>
        <w:t>. Ακούγεται βαρύγδουπο αυτό. Γιατί σας ζητάνε μέτρα</w:t>
      </w:r>
      <w:r>
        <w:rPr>
          <w:rFonts w:eastAsia="Times New Roman" w:cs="Times New Roman"/>
          <w:szCs w:val="24"/>
        </w:rPr>
        <w:t>,</w:t>
      </w:r>
      <w:r>
        <w:rPr>
          <w:rFonts w:eastAsia="Times New Roman" w:cs="Times New Roman"/>
          <w:szCs w:val="24"/>
        </w:rPr>
        <w:t xml:space="preserve"> αν έχουν μηδενικό δημοσιονομικό αποτέλεσμα; Έχασαν το μυαλό τους; Αν το αποτέλεσμα είναι μηδέν, γιατί να τα πάρετε; Μην τα </w:t>
      </w:r>
      <w:r>
        <w:rPr>
          <w:rFonts w:eastAsia="Times New Roman" w:cs="Times New Roman"/>
          <w:szCs w:val="24"/>
        </w:rPr>
        <w:lastRenderedPageBreak/>
        <w:t xml:space="preserve">πάρετε. Εν πάση </w:t>
      </w:r>
      <w:proofErr w:type="spellStart"/>
      <w:r>
        <w:rPr>
          <w:rFonts w:eastAsia="Times New Roman" w:cs="Times New Roman"/>
          <w:szCs w:val="24"/>
        </w:rPr>
        <w:t>περιπτώσει</w:t>
      </w:r>
      <w:proofErr w:type="spellEnd"/>
      <w:r>
        <w:rPr>
          <w:rFonts w:eastAsia="Times New Roman" w:cs="Times New Roman"/>
          <w:szCs w:val="24"/>
        </w:rPr>
        <w:t>, επειδή τα αντίμετρα δεν πείθουν, είμαστε εδώ σήμερα.</w:t>
      </w:r>
      <w:r>
        <w:rPr>
          <w:rFonts w:eastAsia="Times New Roman" w:cs="Times New Roman"/>
          <w:szCs w:val="24"/>
        </w:rPr>
        <w:t xml:space="preserve"> </w:t>
      </w:r>
    </w:p>
    <w:p w14:paraId="47A54A3B"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A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Το θέμα ποιο είναι;</w:t>
      </w:r>
    </w:p>
    <w:p w14:paraId="47A54A3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Κύριε Πρόεδρε, πάρα πολύ θόρυβο έχει στην Αίθουσα. Μόνο εμένα ενοχλεί αυτό; </w:t>
      </w:r>
    </w:p>
    <w:p w14:paraId="47A54A3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κύριοι συνάδελφοι.</w:t>
      </w:r>
    </w:p>
    <w:p w14:paraId="47A54A3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είναι το θέμα. </w:t>
      </w:r>
    </w:p>
    <w:p w14:paraId="47A54A4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Το θέμα είναι ότι επειδή δεν πείθουν τα αντίμετρα, το μόνο αντίμετρο που έχετε</w:t>
      </w:r>
      <w:r>
        <w:rPr>
          <w:rFonts w:eastAsia="Times New Roman" w:cs="Times New Roman"/>
          <w:szCs w:val="24"/>
        </w:rPr>
        <w:t>,</w:t>
      </w:r>
      <w:r>
        <w:rPr>
          <w:rFonts w:eastAsia="Times New Roman" w:cs="Times New Roman"/>
          <w:szCs w:val="24"/>
        </w:rPr>
        <w:t xml:space="preserve"> είναι να κάνετε εξεταστικές επιτροπές, διότι παίζετε ένα παιχνίδι και πάλι πολιτικού αντιπερισπασ</w:t>
      </w:r>
      <w:r>
        <w:rPr>
          <w:rFonts w:eastAsia="Times New Roman" w:cs="Times New Roman"/>
          <w:szCs w:val="24"/>
        </w:rPr>
        <w:t>μού. Αυτό είναι το θέμα.</w:t>
      </w:r>
    </w:p>
    <w:p w14:paraId="47A54A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Πάρτι στην υγεία</w:t>
      </w:r>
      <w:r>
        <w:rPr>
          <w:rFonts w:eastAsia="Times New Roman" w:cs="Times New Roman"/>
          <w:szCs w:val="24"/>
        </w:rPr>
        <w:t>»</w:t>
      </w:r>
      <w:r>
        <w:rPr>
          <w:rFonts w:eastAsia="Times New Roman" w:cs="Times New Roman"/>
          <w:szCs w:val="24"/>
        </w:rPr>
        <w:t xml:space="preserve">, άμα πας να πεις στο καφενείο, είναι πιο </w:t>
      </w:r>
      <w:proofErr w:type="spellStart"/>
      <w:r>
        <w:rPr>
          <w:rFonts w:eastAsia="Times New Roman" w:cs="Times New Roman"/>
          <w:szCs w:val="24"/>
        </w:rPr>
        <w:t>πιασάρικο</w:t>
      </w:r>
      <w:proofErr w:type="spellEnd"/>
      <w:r>
        <w:rPr>
          <w:rFonts w:eastAsia="Times New Roman" w:cs="Times New Roman"/>
          <w:szCs w:val="24"/>
        </w:rPr>
        <w:t xml:space="preserve"> από το αντίμετρα, ή από το «θα σου κόψω την σύνταξη και θα μειώσω το αφορολόγητο». </w:t>
      </w:r>
    </w:p>
    <w:p w14:paraId="47A54A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είναι το θέμα, επειδή έχετε απορία, κυρίες και κύριοι συνάδελφοι της κυβ</w:t>
      </w:r>
      <w:r>
        <w:rPr>
          <w:rFonts w:eastAsia="Times New Roman" w:cs="Times New Roman"/>
          <w:szCs w:val="24"/>
        </w:rPr>
        <w:t xml:space="preserve">ερνητικής </w:t>
      </w:r>
      <w:r>
        <w:rPr>
          <w:rFonts w:eastAsia="Times New Roman" w:cs="Times New Roman"/>
          <w:szCs w:val="24"/>
        </w:rPr>
        <w:t>π</w:t>
      </w:r>
      <w:r>
        <w:rPr>
          <w:rFonts w:eastAsia="Times New Roman" w:cs="Times New Roman"/>
          <w:szCs w:val="24"/>
        </w:rPr>
        <w:t>λειοψηφίας.</w:t>
      </w:r>
    </w:p>
    <w:p w14:paraId="47A54A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Ήρθαμε, λοιπόν, σήμερα να δούμε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Είναι το μοναδικό αντίμετρο που έχετε να </w:t>
      </w:r>
      <w:r>
        <w:rPr>
          <w:rFonts w:eastAsia="Times New Roman" w:cs="Times New Roman"/>
          <w:szCs w:val="24"/>
        </w:rPr>
        <w:lastRenderedPageBreak/>
        <w:t>προσφέρετε στον ελληνικό λαό για τη μεγαλειώδη και παταγώδη αποτυχία σας στο θέμα της διαπραγμάτευσης. Άρτος και θεάματα.</w:t>
      </w:r>
      <w:r>
        <w:rPr>
          <w:rFonts w:eastAsia="Times New Roman" w:cs="Times New Roman"/>
          <w:szCs w:val="24"/>
        </w:rPr>
        <w:t xml:space="preserve"> Δεν έχετε να μοιράσετε άρτο και έχουμε θεάματα. Οπότε ελπίζετε -και πιθανολογώ ότι έτσι θα γίνει- ότι τα κανάλια θα παίζουν τον κ. </w:t>
      </w:r>
      <w:proofErr w:type="spellStart"/>
      <w:r>
        <w:rPr>
          <w:rFonts w:eastAsia="Times New Roman" w:cs="Times New Roman"/>
          <w:szCs w:val="24"/>
        </w:rPr>
        <w:t>Πολάκη</w:t>
      </w:r>
      <w:proofErr w:type="spellEnd"/>
      <w:r>
        <w:rPr>
          <w:rFonts w:eastAsia="Times New Roman" w:cs="Times New Roman"/>
          <w:szCs w:val="24"/>
        </w:rPr>
        <w:t xml:space="preserve">, ο οποίος επέλεξε τον εξαιρετικά επικοινωνιακό Αντιπρόεδρο της Νέας Δημοκρατίας κ. Γεωργιάδη για να αντιπαρατίθεται. </w:t>
      </w:r>
      <w:r>
        <w:rPr>
          <w:rFonts w:eastAsia="Times New Roman" w:cs="Times New Roman"/>
          <w:szCs w:val="24"/>
        </w:rPr>
        <w:t xml:space="preserve">Εσείς νομίζετε ότι θα μας πείτε καμμιά μαντινάδα για την </w:t>
      </w:r>
      <w:r>
        <w:rPr>
          <w:rFonts w:eastAsia="Times New Roman" w:cs="Times New Roman"/>
          <w:szCs w:val="24"/>
        </w:rPr>
        <w:t>υ</w:t>
      </w:r>
      <w:r>
        <w:rPr>
          <w:rFonts w:eastAsia="Times New Roman" w:cs="Times New Roman"/>
          <w:szCs w:val="24"/>
        </w:rPr>
        <w:t xml:space="preserve">γεία κι έτσι δεν θα συζητάει ο κόσμος ότι του κόβετε τις συντάξεις και ότι μειώνετε το αφορολόγητο. Προβλέπω ότι θα έχετε διαφορετική αντιμετώπιση στις εκλογικές σας περιφέρειες </w:t>
      </w:r>
    </w:p>
    <w:p w14:paraId="47A54A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δυο χρόνια, λοιπόν, εσείς ανακαλύψατε τι; Ανακαλύψατε τη σπατάλη -διαβάζω από την πρότασή σας- την αδιαφανή διαχείριση και ανακαλύψατε και την </w:t>
      </w:r>
      <w:r>
        <w:rPr>
          <w:rFonts w:eastAsia="Times New Roman" w:cs="Times New Roman"/>
          <w:szCs w:val="24"/>
        </w:rPr>
        <w:t>«</w:t>
      </w:r>
      <w:proofErr w:type="spellStart"/>
      <w:r>
        <w:rPr>
          <w:rFonts w:eastAsia="Times New Roman" w:cs="Times New Roman"/>
          <w:szCs w:val="24"/>
        </w:rPr>
        <w:t>ημετεροκρατία</w:t>
      </w:r>
      <w:proofErr w:type="spellEnd"/>
      <w:r>
        <w:rPr>
          <w:rFonts w:eastAsia="Times New Roman" w:cs="Times New Roman"/>
          <w:szCs w:val="24"/>
        </w:rPr>
        <w:t>»</w:t>
      </w:r>
      <w:r>
        <w:rPr>
          <w:rFonts w:eastAsia="Times New Roman" w:cs="Times New Roman"/>
          <w:szCs w:val="24"/>
        </w:rPr>
        <w:t xml:space="preserve"> στις προσλήψεις. Φαίνεται η σπατάλη ήταν αυτό που σας ενδιέφερε</w:t>
      </w:r>
      <w:r>
        <w:rPr>
          <w:rFonts w:eastAsia="Times New Roman" w:cs="Times New Roman"/>
          <w:szCs w:val="24"/>
        </w:rPr>
        <w:t>,</w:t>
      </w:r>
      <w:r>
        <w:rPr>
          <w:rFonts w:eastAsia="Times New Roman" w:cs="Times New Roman"/>
          <w:szCs w:val="24"/>
        </w:rPr>
        <w:t xml:space="preserve"> όταν -μιλάω τώρα για τι</w:t>
      </w:r>
      <w:r>
        <w:rPr>
          <w:rFonts w:eastAsia="Times New Roman" w:cs="Times New Roman"/>
          <w:szCs w:val="24"/>
        </w:rPr>
        <w:t xml:space="preserve">ς δικές σας ημέρες στο Υπουργείο Υγείας- καταργήσατε τη </w:t>
      </w:r>
      <w:proofErr w:type="spellStart"/>
      <w:r>
        <w:rPr>
          <w:rFonts w:eastAsia="Times New Roman" w:cs="Times New Roman"/>
          <w:szCs w:val="24"/>
        </w:rPr>
        <w:t>συνταγογράφηση</w:t>
      </w:r>
      <w:proofErr w:type="spellEnd"/>
      <w:r>
        <w:rPr>
          <w:rFonts w:eastAsia="Times New Roman" w:cs="Times New Roman"/>
          <w:szCs w:val="24"/>
        </w:rPr>
        <w:t xml:space="preserve"> με βάση τη δραστική ουσία. Το </w:t>
      </w:r>
      <w:proofErr w:type="spellStart"/>
      <w:r>
        <w:rPr>
          <w:rFonts w:eastAsia="Times New Roman" w:cs="Times New Roman"/>
          <w:szCs w:val="24"/>
          <w:lang w:val="en-US"/>
        </w:rPr>
        <w:t>clawback</w:t>
      </w:r>
      <w:proofErr w:type="spellEnd"/>
      <w:r>
        <w:rPr>
          <w:rFonts w:eastAsia="Times New Roman" w:cs="Times New Roman"/>
          <w:szCs w:val="24"/>
        </w:rPr>
        <w:t xml:space="preserve"> έχει ξεφύγει από κάθε έλεγχο, ενώ υποτίθεται ότι σταδιακά θα καταργούνταν. Και προβλέπεται ότι μπορεί το νοσοκομειακό και το </w:t>
      </w:r>
      <w:proofErr w:type="spellStart"/>
      <w:r>
        <w:rPr>
          <w:rFonts w:eastAsia="Times New Roman" w:cs="Times New Roman"/>
          <w:szCs w:val="24"/>
        </w:rPr>
        <w:t>εξωνοσοκομειακό</w:t>
      </w:r>
      <w:proofErr w:type="spellEnd"/>
      <w:r>
        <w:rPr>
          <w:rFonts w:eastAsia="Times New Roman" w:cs="Times New Roman"/>
          <w:szCs w:val="24"/>
        </w:rPr>
        <w:t xml:space="preserve"> να φτ</w:t>
      </w:r>
      <w:r>
        <w:rPr>
          <w:rFonts w:eastAsia="Times New Roman" w:cs="Times New Roman"/>
          <w:szCs w:val="24"/>
        </w:rPr>
        <w:t xml:space="preserve">άσει το 1 δισεκατομμύριο. </w:t>
      </w:r>
    </w:p>
    <w:p w14:paraId="47A54A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ιαπραγμάτευσης δεν έχει κάνει τίποτα που θα έπρεπε να κάνει για την κτήση καινοτόμων φαρμάκων σε χαμηλότερο κόστος. Το 2015</w:t>
      </w:r>
      <w:r>
        <w:rPr>
          <w:rFonts w:eastAsia="Times New Roman" w:cs="Times New Roman"/>
          <w:szCs w:val="24"/>
        </w:rPr>
        <w:t>,</w:t>
      </w:r>
      <w:r>
        <w:rPr>
          <w:rFonts w:eastAsia="Times New Roman" w:cs="Times New Roman"/>
          <w:szCs w:val="24"/>
        </w:rPr>
        <w:t xml:space="preserve"> δεν εκδόθηκε δελτίο τιμών, όπως προβλέπει ο νόμος. Όλα αυτά τα κάνετε επειδή σας ενδιαφέρει </w:t>
      </w:r>
      <w:r>
        <w:rPr>
          <w:rFonts w:eastAsia="Times New Roman" w:cs="Times New Roman"/>
          <w:szCs w:val="24"/>
        </w:rPr>
        <w:t xml:space="preserve">η σπατάλη, ο περιορισμός της σπατάλης και η διαφάνεια! </w:t>
      </w:r>
    </w:p>
    <w:p w14:paraId="47A54A4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δε </w:t>
      </w:r>
      <w:r>
        <w:rPr>
          <w:rFonts w:eastAsia="Times New Roman" w:cs="Times New Roman"/>
          <w:szCs w:val="24"/>
        </w:rPr>
        <w:t>την «</w:t>
      </w:r>
      <w:proofErr w:type="spellStart"/>
      <w:r>
        <w:rPr>
          <w:rFonts w:eastAsia="Times New Roman" w:cs="Times New Roman"/>
          <w:szCs w:val="24"/>
        </w:rPr>
        <w:t>ημετεροκρατία</w:t>
      </w:r>
      <w:proofErr w:type="spellEnd"/>
      <w:r>
        <w:rPr>
          <w:rFonts w:eastAsia="Times New Roman" w:cs="Times New Roman"/>
          <w:szCs w:val="24"/>
        </w:rPr>
        <w:t>»</w:t>
      </w:r>
      <w:r>
        <w:rPr>
          <w:rFonts w:eastAsia="Times New Roman" w:cs="Times New Roman"/>
          <w:szCs w:val="24"/>
        </w:rPr>
        <w:t xml:space="preserve"> εδώ ειλικρινά είναι μια άλλη έκφανση θράσους. Και δεν μας ενδιαφέρει 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είπε ότι ήταν παράνομο που απομακρύνατε τις διοικήσεις των νοσοκομείων! Αυτό το περάσατε σ</w:t>
      </w:r>
      <w:r>
        <w:rPr>
          <w:rFonts w:eastAsia="Times New Roman" w:cs="Times New Roman"/>
          <w:szCs w:val="24"/>
        </w:rPr>
        <w:t xml:space="preserve">το ντούκου! Εγώ σας λέω για τα κριτήρια κατά της </w:t>
      </w:r>
      <w:r>
        <w:rPr>
          <w:rFonts w:eastAsia="Times New Roman" w:cs="Times New Roman"/>
          <w:szCs w:val="24"/>
        </w:rPr>
        <w:t>«</w:t>
      </w:r>
      <w:proofErr w:type="spellStart"/>
      <w:r>
        <w:rPr>
          <w:rFonts w:eastAsia="Times New Roman" w:cs="Times New Roman"/>
          <w:szCs w:val="24"/>
        </w:rPr>
        <w:t>ημετεροκρατίας</w:t>
      </w:r>
      <w:proofErr w:type="spellEnd"/>
      <w:r>
        <w:rPr>
          <w:rFonts w:eastAsia="Times New Roman" w:cs="Times New Roman"/>
          <w:szCs w:val="24"/>
        </w:rPr>
        <w:t>»</w:t>
      </w:r>
      <w:r>
        <w:rPr>
          <w:rFonts w:eastAsia="Times New Roman" w:cs="Times New Roman"/>
          <w:szCs w:val="24"/>
        </w:rPr>
        <w:t xml:space="preserve">, με τα οποία βάλατε τους διοικητές των νοσοκομείων. </w:t>
      </w:r>
    </w:p>
    <w:p w14:paraId="47A54A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αναφέρω μερικά παραδείγματα</w:t>
      </w:r>
      <w:r>
        <w:rPr>
          <w:rFonts w:eastAsia="Times New Roman" w:cs="Times New Roman"/>
          <w:szCs w:val="24"/>
        </w:rPr>
        <w:t>.</w:t>
      </w:r>
      <w:r>
        <w:rPr>
          <w:rFonts w:eastAsia="Times New Roman" w:cs="Times New Roman"/>
          <w:szCs w:val="24"/>
        </w:rPr>
        <w:t xml:space="preserve"> Νοσοκομείο Τρικάλων, μέλος της </w:t>
      </w:r>
      <w:r>
        <w:rPr>
          <w:rFonts w:eastAsia="Times New Roman" w:cs="Times New Roman"/>
          <w:szCs w:val="24"/>
        </w:rPr>
        <w:t>γ</w:t>
      </w:r>
      <w:r>
        <w:rPr>
          <w:rFonts w:eastAsia="Times New Roman" w:cs="Times New Roman"/>
          <w:szCs w:val="24"/>
        </w:rPr>
        <w:t xml:space="preserve">ραμματείας του </w:t>
      </w:r>
      <w:r>
        <w:rPr>
          <w:rFonts w:eastAsia="Times New Roman" w:cs="Times New Roman"/>
          <w:szCs w:val="24"/>
        </w:rPr>
        <w:t>τ</w:t>
      </w:r>
      <w:r>
        <w:rPr>
          <w:rFonts w:eastAsia="Times New Roman" w:cs="Times New Roman"/>
          <w:szCs w:val="24"/>
        </w:rPr>
        <w:t xml:space="preserve">ομέα </w:t>
      </w:r>
      <w:r>
        <w:rPr>
          <w:rFonts w:eastAsia="Times New Roman" w:cs="Times New Roman"/>
          <w:szCs w:val="24"/>
        </w:rPr>
        <w:t>υ</w:t>
      </w:r>
      <w:r>
        <w:rPr>
          <w:rFonts w:eastAsia="Times New Roman" w:cs="Times New Roman"/>
          <w:szCs w:val="24"/>
        </w:rPr>
        <w:t xml:space="preserve">γείας του ΣΥΡΙΖΑ. Για δες σύμπτωση! Κοζάνης, </w:t>
      </w:r>
      <w:r>
        <w:rPr>
          <w:rFonts w:eastAsia="Times New Roman" w:cs="Times New Roman"/>
          <w:szCs w:val="24"/>
        </w:rPr>
        <w:t>υ</w:t>
      </w:r>
      <w:r>
        <w:rPr>
          <w:rFonts w:eastAsia="Times New Roman" w:cs="Times New Roman"/>
          <w:szCs w:val="24"/>
        </w:rPr>
        <w:t>ποψήφ</w:t>
      </w:r>
      <w:r>
        <w:rPr>
          <w:rFonts w:eastAsia="Times New Roman" w:cs="Times New Roman"/>
          <w:szCs w:val="24"/>
        </w:rPr>
        <w:t>ιος Βουλευτής Κοζάνης με τον ΣΥΡΙΖΑ. Για δες σύμπτωση!</w:t>
      </w:r>
    </w:p>
    <w:p w14:paraId="47A54A4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Νοσοκομείο Κατερίνης δεύτερος στη θέση της λίστας του κ. Καμμένου στην Πιερία. Άλλη σύμπτωση! Αυτή είναι η </w:t>
      </w:r>
      <w:r>
        <w:rPr>
          <w:rFonts w:eastAsia="Times New Roman" w:cs="Times New Roman"/>
          <w:szCs w:val="24"/>
        </w:rPr>
        <w:t>«</w:t>
      </w:r>
      <w:proofErr w:type="spellStart"/>
      <w:r>
        <w:rPr>
          <w:rFonts w:eastAsia="Times New Roman" w:cs="Times New Roman"/>
          <w:szCs w:val="24"/>
        </w:rPr>
        <w:t>ημετεροκρατία</w:t>
      </w:r>
      <w:proofErr w:type="spellEnd"/>
      <w:r>
        <w:rPr>
          <w:rFonts w:eastAsia="Times New Roman" w:cs="Times New Roman"/>
          <w:szCs w:val="24"/>
        </w:rPr>
        <w:t>»</w:t>
      </w:r>
      <w:r>
        <w:rPr>
          <w:rFonts w:eastAsia="Times New Roman" w:cs="Times New Roman"/>
          <w:szCs w:val="24"/>
        </w:rPr>
        <w:t xml:space="preserve"> και η καταπολέμησή της; Νοσοκομείο Άρτας, φίλος και χειροκροτητής της </w:t>
      </w:r>
      <w:proofErr w:type="spellStart"/>
      <w:r>
        <w:rPr>
          <w:rFonts w:eastAsia="Times New Roman" w:cs="Times New Roman"/>
          <w:szCs w:val="24"/>
        </w:rPr>
        <w:t>ζε</w:t>
      </w:r>
      <w:r>
        <w:rPr>
          <w:rFonts w:eastAsia="Times New Roman" w:cs="Times New Roman"/>
          <w:szCs w:val="24"/>
        </w:rPr>
        <w:t>ϊ</w:t>
      </w:r>
      <w:r>
        <w:rPr>
          <w:rFonts w:eastAsia="Times New Roman" w:cs="Times New Roman"/>
          <w:szCs w:val="24"/>
        </w:rPr>
        <w:t>μπεκι</w:t>
      </w:r>
      <w:r>
        <w:rPr>
          <w:rFonts w:eastAsia="Times New Roman" w:cs="Times New Roman"/>
          <w:szCs w:val="24"/>
        </w:rPr>
        <w:t>άς</w:t>
      </w:r>
      <w:proofErr w:type="spellEnd"/>
      <w:r>
        <w:rPr>
          <w:rFonts w:eastAsia="Times New Roman" w:cs="Times New Roman"/>
          <w:szCs w:val="24"/>
        </w:rPr>
        <w:t xml:space="preserve"> της κ.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47A54A4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λοιπόν, είναι η αξιοκρατία στα δικά σας μάτια. Γι’ αυτό φέρατε μια </w:t>
      </w:r>
      <w:r>
        <w:rPr>
          <w:rFonts w:eastAsia="Times New Roman" w:cs="Times New Roman"/>
          <w:szCs w:val="24"/>
        </w:rPr>
        <w:t>ε</w:t>
      </w:r>
      <w:r>
        <w:rPr>
          <w:rFonts w:eastAsia="Times New Roman" w:cs="Times New Roman"/>
          <w:szCs w:val="24"/>
        </w:rPr>
        <w:t>ξεταστική</w:t>
      </w:r>
      <w:r>
        <w:rPr>
          <w:rFonts w:eastAsia="Times New Roman" w:cs="Times New Roman"/>
          <w:szCs w:val="24"/>
        </w:rPr>
        <w:t>,</w:t>
      </w:r>
      <w:r>
        <w:rPr>
          <w:rFonts w:eastAsia="Times New Roman" w:cs="Times New Roman"/>
          <w:szCs w:val="24"/>
        </w:rPr>
        <w:t xml:space="preserve"> για να δούμε την </w:t>
      </w:r>
      <w:r>
        <w:rPr>
          <w:rFonts w:eastAsia="Times New Roman" w:cs="Times New Roman"/>
          <w:szCs w:val="24"/>
        </w:rPr>
        <w:t>«</w:t>
      </w:r>
      <w:proofErr w:type="spellStart"/>
      <w:r>
        <w:rPr>
          <w:rFonts w:eastAsia="Times New Roman" w:cs="Times New Roman"/>
          <w:szCs w:val="24"/>
        </w:rPr>
        <w:t>ημετεροκρατία</w:t>
      </w:r>
      <w:proofErr w:type="spellEnd"/>
      <w:r>
        <w:rPr>
          <w:rFonts w:eastAsia="Times New Roman" w:cs="Times New Roman"/>
          <w:szCs w:val="24"/>
        </w:rPr>
        <w:t>»</w:t>
      </w:r>
      <w:r>
        <w:rPr>
          <w:rFonts w:eastAsia="Times New Roman" w:cs="Times New Roman"/>
          <w:szCs w:val="24"/>
        </w:rPr>
        <w:t xml:space="preserve">. </w:t>
      </w:r>
    </w:p>
    <w:p w14:paraId="47A54A4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Ζητάτε, λοιπόν, τρία πράγματα</w:t>
      </w:r>
      <w:r>
        <w:rPr>
          <w:rFonts w:eastAsia="Times New Roman" w:cs="Times New Roman"/>
          <w:szCs w:val="24"/>
        </w:rPr>
        <w:t>.</w:t>
      </w:r>
      <w:r>
        <w:rPr>
          <w:rFonts w:eastAsia="Times New Roman" w:cs="Times New Roman"/>
          <w:szCs w:val="24"/>
        </w:rPr>
        <w:t xml:space="preserve"> Διερεύνηση του ΚΕΕΛΠΝΟ της φαρμακευτικής δαπάνης και των προμηθειών και του «Ερρίκ</w:t>
      </w:r>
      <w:r>
        <w:rPr>
          <w:rFonts w:eastAsia="Times New Roman" w:cs="Times New Roman"/>
          <w:szCs w:val="24"/>
        </w:rPr>
        <w:t xml:space="preserve">ος Ντυνάν». </w:t>
      </w:r>
    </w:p>
    <w:p w14:paraId="47A54A4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εγώ δεν ήμουν Υπουργός Υγείας, δεν είμαι γιατρός, δεν είμαι φαρμακοποιός αλλά θα μιλήσω και πάλι με βάση την κοινή λογική. Εμείς συμφωνούμε με το «όλα στο φως». Δεν θέλω να υπάρχει κα</w:t>
      </w:r>
      <w:r>
        <w:rPr>
          <w:rFonts w:eastAsia="Times New Roman" w:cs="Times New Roman"/>
          <w:szCs w:val="24"/>
        </w:rPr>
        <w:t>μ</w:t>
      </w:r>
      <w:r>
        <w:rPr>
          <w:rFonts w:eastAsia="Times New Roman" w:cs="Times New Roman"/>
          <w:szCs w:val="24"/>
        </w:rPr>
        <w:t xml:space="preserve">μία σκιά σε αυτό. Δεν είναι, όμως, αυτό </w:t>
      </w:r>
      <w:r>
        <w:rPr>
          <w:rFonts w:eastAsia="Times New Roman" w:cs="Times New Roman"/>
          <w:szCs w:val="24"/>
        </w:rPr>
        <w:t xml:space="preserve">που θέλετε, διότι εμείς στη δική μας </w:t>
      </w:r>
      <w:r>
        <w:rPr>
          <w:rFonts w:eastAsia="Times New Roman" w:cs="Times New Roman"/>
          <w:szCs w:val="24"/>
        </w:rPr>
        <w:t>ε</w:t>
      </w:r>
      <w:r>
        <w:rPr>
          <w:rFonts w:eastAsia="Times New Roman" w:cs="Times New Roman"/>
          <w:szCs w:val="24"/>
        </w:rPr>
        <w:t xml:space="preserve">ξεταστική διευρύνουμε το πεδίο το οποίο ζητάμε να διερευνηθεί και θεματικά και χρονικά. Γιατί, λοιπόν -ρωτάω με βάση την κοινή λογική- εσείς έχετε αντίρρηση να γίνει αυτό; </w:t>
      </w:r>
    </w:p>
    <w:p w14:paraId="47A54A4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Συμφωνώ με το τεκμήριο της αθωότητας και δεν </w:t>
      </w:r>
      <w:r>
        <w:rPr>
          <w:rFonts w:eastAsia="Times New Roman" w:cs="Times New Roman"/>
          <w:szCs w:val="24"/>
        </w:rPr>
        <w:t xml:space="preserve">προκρίνω κανέναν. Όμως οι κακές οι γλώσσες λένε ότι έχετε βγάλει έξω το 1996, επειδή τότε γραμματέας ήταν ο κ. </w:t>
      </w:r>
      <w:proofErr w:type="spellStart"/>
      <w:r>
        <w:rPr>
          <w:rFonts w:eastAsia="Times New Roman" w:cs="Times New Roman"/>
          <w:szCs w:val="24"/>
        </w:rPr>
        <w:t>Κουρουμπλής</w:t>
      </w:r>
      <w:proofErr w:type="spellEnd"/>
      <w:r>
        <w:rPr>
          <w:rFonts w:eastAsia="Times New Roman" w:cs="Times New Roman"/>
          <w:szCs w:val="24"/>
        </w:rPr>
        <w:t xml:space="preserve"> και ότι έχετε βγάλει και την περίοδό του ως Υπουργός και ότι δεν θέλετε να συζητήσουμε τα θέματα τα οποία μόλις προανέφερα. Γιατί </w:t>
      </w:r>
      <w:r>
        <w:rPr>
          <w:rFonts w:eastAsia="Times New Roman" w:cs="Times New Roman"/>
          <w:szCs w:val="24"/>
        </w:rPr>
        <w:lastRenderedPageBreak/>
        <w:t>δεν</w:t>
      </w:r>
      <w:r>
        <w:rPr>
          <w:rFonts w:eastAsia="Times New Roman" w:cs="Times New Roman"/>
          <w:szCs w:val="24"/>
        </w:rPr>
        <w:t xml:space="preserve"> βγήκε το δελτίο φαρμάκων; Υπήρξε κάποιος ο οποίος ωφελήθηκε από αυτό; Κατά πόσο ωφελήθηκε; Γιατί δεν θέλετε, κυρίες και κύριοι, να τα συζητήσουμε αυτά; Γιατί δεν θέλετε; </w:t>
      </w:r>
    </w:p>
    <w:p w14:paraId="47A54A4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Pr>
          <w:rFonts w:eastAsia="Times New Roman" w:cs="Times New Roman"/>
          <w:szCs w:val="24"/>
        </w:rPr>
        <w:t xml:space="preserve"> κυρί</w:t>
      </w:r>
      <w:r>
        <w:rPr>
          <w:rFonts w:eastAsia="Times New Roman" w:cs="Times New Roman"/>
          <w:szCs w:val="24"/>
        </w:rPr>
        <w:t>ας</w:t>
      </w:r>
      <w:r>
        <w:rPr>
          <w:rFonts w:eastAsia="Times New Roman" w:cs="Times New Roman"/>
          <w:szCs w:val="24"/>
        </w:rPr>
        <w:t xml:space="preserve"> Βουλευτ</w:t>
      </w:r>
      <w:r>
        <w:rPr>
          <w:rFonts w:eastAsia="Times New Roman" w:cs="Times New Roman"/>
          <w:szCs w:val="24"/>
        </w:rPr>
        <w:t>ού</w:t>
      </w:r>
      <w:r>
        <w:rPr>
          <w:rFonts w:eastAsia="Times New Roman" w:cs="Times New Roman"/>
          <w:szCs w:val="24"/>
        </w:rPr>
        <w:t>)</w:t>
      </w:r>
    </w:p>
    <w:p w14:paraId="47A54A4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Ζητώ την ανοχή σας για ένα λεπτό ακόμα, κύριε Πρόεδρε. </w:t>
      </w:r>
    </w:p>
    <w:p w14:paraId="47A54A4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Γιατί δεν θέλετε; «Είναι…» -λέει- «…μια πολιτική απόφαση». Δεν ξέρω καν τι σημαίνει αυτό. Όμως εγώ θα σας πω τι απάντησε χθες ο Υπουργός. «Δεν θέλουμε…» -λέει- «…να δώσουμε το σήμα ότι εν δυνάμει είμ</w:t>
      </w:r>
      <w:r>
        <w:rPr>
          <w:rFonts w:eastAsia="Times New Roman" w:cs="Times New Roman"/>
          <w:szCs w:val="24"/>
        </w:rPr>
        <w:t xml:space="preserve">αστε ελεγχόμενοι όλοι και όλοι είμαστε το ίδιο. Δεν μπορούν να μπουν όλοι στο ίδιο τσουβάλι». Αλήθεια; Εσείς δεν είστε ελεγχόμενοι; Τι είστε; Υπεράνω ελέγχου; Γιατί είστε υπεράνω ελέγχου; Επειδή είστε </w:t>
      </w:r>
      <w:r>
        <w:rPr>
          <w:rFonts w:eastAsia="Times New Roman" w:cs="Times New Roman"/>
          <w:szCs w:val="24"/>
        </w:rPr>
        <w:t>Α</w:t>
      </w:r>
      <w:r>
        <w:rPr>
          <w:rFonts w:eastAsia="Times New Roman" w:cs="Times New Roman"/>
          <w:szCs w:val="24"/>
        </w:rPr>
        <w:t xml:space="preserve">ριστεροί; </w:t>
      </w:r>
    </w:p>
    <w:p w14:paraId="47A54A50"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ΣΚΟΥΡΟΛΙΑΚΟΣ:</w:t>
      </w:r>
      <w:r>
        <w:rPr>
          <w:rFonts w:eastAsia="Times New Roman" w:cs="Times New Roman"/>
          <w:szCs w:val="24"/>
        </w:rPr>
        <w:t xml:space="preserve"> Υπεράνω υποψίας εί</w:t>
      </w:r>
      <w:r>
        <w:rPr>
          <w:rFonts w:eastAsia="Times New Roman" w:cs="Times New Roman"/>
          <w:szCs w:val="24"/>
        </w:rPr>
        <w:t xml:space="preserve">μαστε. </w:t>
      </w:r>
    </w:p>
    <w:p w14:paraId="47A54A51"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Δεν καταλαβαίνω. Τι θα πει υπεράνω ελέγχου; Φοβάστε κάτι; Υπάρχει κάτι που έχετε να κρύψετε; Γιατί δεν το λέτε; Αυτό ζητάμε. Ζητάμε να διευρυνθεί η </w:t>
      </w:r>
      <w:r>
        <w:rPr>
          <w:rFonts w:eastAsia="Times New Roman" w:cs="Times New Roman"/>
          <w:szCs w:val="24"/>
        </w:rPr>
        <w:t>ε</w:t>
      </w:r>
      <w:r>
        <w:rPr>
          <w:rFonts w:eastAsia="Times New Roman" w:cs="Times New Roman"/>
          <w:szCs w:val="24"/>
        </w:rPr>
        <w:t xml:space="preserve">ξεταστική και χρονικά και θεματικά. </w:t>
      </w:r>
    </w:p>
    <w:p w14:paraId="47A54A52"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Κλείνω, κύριε Πρόεδρε, με το εξής:</w:t>
      </w:r>
      <w:r>
        <w:rPr>
          <w:rFonts w:eastAsia="Times New Roman" w:cs="Times New Roman"/>
          <w:szCs w:val="24"/>
        </w:rPr>
        <w:t xml:space="preserve"> Εμείς σας κάνουμε μια ρελάνς στο παιχνίδι που παίζετε, ένα παιχνίδι το οποίο υπενθυμίζω ότι έχει κοστίσει στον ελληνικό λαό, μετά τη θεωρία παιγνίων, τη «</w:t>
      </w:r>
      <w:proofErr w:type="spellStart"/>
      <w:r>
        <w:rPr>
          <w:rFonts w:eastAsia="Times New Roman" w:cs="Times New Roman"/>
          <w:szCs w:val="24"/>
        </w:rPr>
        <w:t>Βαρουφακειάδα</w:t>
      </w:r>
      <w:proofErr w:type="spellEnd"/>
      <w:r>
        <w:rPr>
          <w:rFonts w:eastAsia="Times New Roman" w:cs="Times New Roman"/>
          <w:szCs w:val="24"/>
        </w:rPr>
        <w:t>», «παίζουμε τη χώρα στα ζάρια», τρίτο μνημόνιο, καθυστέρηση της αξιολόγησης, 12 δισεκατ</w:t>
      </w:r>
      <w:r>
        <w:rPr>
          <w:rFonts w:eastAsia="Times New Roman" w:cs="Times New Roman"/>
          <w:szCs w:val="24"/>
        </w:rPr>
        <w:t xml:space="preserve">ομμύρια επιπλέον ζημιά μόνο από την καθυστέρηση, 3,6 δισεκατομμύρια ευρώ νέα μέτρα. Εδώ είμαστε. Και επειδή είμαστε εδώ, κυρίες </w:t>
      </w:r>
      <w:r w:rsidRPr="00586C37">
        <w:rPr>
          <w:rFonts w:eastAsia="Times New Roman" w:cs="Times New Roman"/>
          <w:szCs w:val="24"/>
        </w:rPr>
        <w:t>και κύριοι, παίζετε τα ρέστα σας. Αυτό κάνετε. Αλλά να ξέρετε ότι ο ελληνικός λαός έχει καταλάβει και όταν θα έρθει η ώρα -και ε</w:t>
      </w:r>
      <w:r w:rsidRPr="00586C37">
        <w:rPr>
          <w:rFonts w:eastAsia="Times New Roman" w:cs="Times New Roman"/>
          <w:szCs w:val="24"/>
        </w:rPr>
        <w:t xml:space="preserve">λπίζω με τις ευχές μου για Καλή Ανάσταση να έρθει πάρα πολύ σύντομα η λύτρωση για όλους μας- θα σας διώξει από το τραπέζι. </w:t>
      </w:r>
    </w:p>
    <w:p w14:paraId="47A54A53" w14:textId="77777777" w:rsidR="00080287" w:rsidRDefault="007F198B">
      <w:pPr>
        <w:spacing w:after="0" w:line="600" w:lineRule="auto"/>
        <w:ind w:firstLine="720"/>
        <w:contextualSpacing/>
        <w:jc w:val="both"/>
        <w:rPr>
          <w:rFonts w:eastAsia="Times New Roman" w:cs="Times New Roman"/>
          <w:szCs w:val="24"/>
        </w:rPr>
      </w:pPr>
      <w:r w:rsidRPr="00586C37">
        <w:rPr>
          <w:rFonts w:eastAsia="Times New Roman" w:cs="Times New Roman"/>
          <w:szCs w:val="24"/>
        </w:rPr>
        <w:t xml:space="preserve">Ευχαριστώ πολύ. </w:t>
      </w:r>
    </w:p>
    <w:p w14:paraId="47A54A54" w14:textId="77777777" w:rsidR="00080287" w:rsidRDefault="007F198B">
      <w:pPr>
        <w:spacing w:after="0" w:line="600" w:lineRule="auto"/>
        <w:ind w:firstLine="709"/>
        <w:contextualSpacing/>
        <w:jc w:val="center"/>
        <w:rPr>
          <w:rFonts w:eastAsia="Times New Roman" w:cs="Times New Roman"/>
          <w:szCs w:val="24"/>
        </w:rPr>
      </w:pPr>
      <w:r w:rsidRPr="00586C37">
        <w:rPr>
          <w:rFonts w:eastAsia="Times New Roman" w:cs="Times New Roman"/>
          <w:szCs w:val="24"/>
        </w:rPr>
        <w:t>(Χειροκροτήματα από την πτέρυγα της Νέας Δημοκρατίας)</w:t>
      </w:r>
    </w:p>
    <w:p w14:paraId="47A54A5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κι εγώ. </w:t>
      </w:r>
    </w:p>
    <w:p w14:paraId="47A54A5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Χριστοφιλοπούλου</w:t>
      </w:r>
      <w:proofErr w:type="spellEnd"/>
      <w:r>
        <w:rPr>
          <w:rFonts w:eastAsia="Times New Roman" w:cs="Times New Roman"/>
          <w:szCs w:val="24"/>
        </w:rPr>
        <w:t>, εκ μέρους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έχει τον λόγο για δέκα λεπτά. </w:t>
      </w:r>
    </w:p>
    <w:p w14:paraId="47A54A5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 </w:t>
      </w:r>
    </w:p>
    <w:p w14:paraId="47A54A5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Μεγάλη Τετάρτη σήμερα η «εν </w:t>
      </w:r>
      <w:proofErr w:type="spellStart"/>
      <w:r>
        <w:rPr>
          <w:rFonts w:eastAsia="Times New Roman" w:cs="Times New Roman"/>
          <w:szCs w:val="24"/>
        </w:rPr>
        <w:t>πολλαίς</w:t>
      </w:r>
      <w:proofErr w:type="spellEnd"/>
      <w:r>
        <w:rPr>
          <w:rFonts w:eastAsia="Times New Roman" w:cs="Times New Roman"/>
          <w:szCs w:val="24"/>
        </w:rPr>
        <w:t xml:space="preserve"> αμαρτίες </w:t>
      </w:r>
      <w:proofErr w:type="spellStart"/>
      <w:r>
        <w:rPr>
          <w:rFonts w:eastAsia="Times New Roman" w:cs="Times New Roman"/>
          <w:szCs w:val="24"/>
        </w:rPr>
        <w:t>περιπεσούσα</w:t>
      </w:r>
      <w:proofErr w:type="spellEnd"/>
      <w:r>
        <w:rPr>
          <w:rFonts w:eastAsia="Times New Roman" w:cs="Times New Roman"/>
          <w:szCs w:val="24"/>
        </w:rPr>
        <w:t xml:space="preserve"> γυνή». Ε</w:t>
      </w:r>
      <w:r>
        <w:rPr>
          <w:rFonts w:eastAsia="Times New Roman" w:cs="Times New Roman"/>
          <w:szCs w:val="24"/>
        </w:rPr>
        <w:t xml:space="preserve">ορτάζουμε την αμαρτωλή γυναίκα, λέει η Εκκλησία μας. </w:t>
      </w:r>
    </w:p>
    <w:p w14:paraId="47A54A5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Χθες ήταν. </w:t>
      </w:r>
    </w:p>
    <w:p w14:paraId="47A54A5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ησυχία. Δεν ακούγονται οι ομιλητές. </w:t>
      </w:r>
    </w:p>
    <w:p w14:paraId="47A54A5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Όχι. Διαβάστε λίγο. Το τροπάριο το έλεγαν χτες</w:t>
      </w:r>
      <w:r>
        <w:rPr>
          <w:rFonts w:eastAsia="Times New Roman" w:cs="Times New Roman"/>
          <w:szCs w:val="24"/>
        </w:rPr>
        <w:t xml:space="preserve">. Η ημέρα είναι σήμερα. Το τροπάριο ήταν όντως χθες. </w:t>
      </w:r>
    </w:p>
    <w:p w14:paraId="47A54A5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κρατήστε το</w:t>
      </w:r>
      <w:r>
        <w:rPr>
          <w:rFonts w:eastAsia="Times New Roman" w:cs="Times New Roman"/>
          <w:szCs w:val="24"/>
        </w:rPr>
        <w:t>ν</w:t>
      </w:r>
      <w:r>
        <w:rPr>
          <w:rFonts w:eastAsia="Times New Roman" w:cs="Times New Roman"/>
          <w:szCs w:val="24"/>
        </w:rPr>
        <w:t xml:space="preserve"> χρόνο μου, γιατί και γι’ αυτό ακόμα ο ΣΥΡΙΖΑ έχει…</w:t>
      </w:r>
    </w:p>
    <w:p w14:paraId="47A54A5D" w14:textId="77777777" w:rsidR="00080287" w:rsidRDefault="007F198B">
      <w:pPr>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A5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κύριοι συνάδελφοι.</w:t>
      </w:r>
    </w:p>
    <w:p w14:paraId="47A54A5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 xml:space="preserve">Σήμερα Μεγάλη Τετάρτη, συζητάμε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τα πεπραγμένα στην </w:t>
      </w:r>
      <w:r>
        <w:rPr>
          <w:rFonts w:eastAsia="Times New Roman" w:cs="Times New Roman"/>
          <w:szCs w:val="24"/>
        </w:rPr>
        <w:t>υ</w:t>
      </w:r>
      <w:r>
        <w:rPr>
          <w:rFonts w:eastAsia="Times New Roman" w:cs="Times New Roman"/>
          <w:szCs w:val="24"/>
        </w:rPr>
        <w:t>γεία. Ακούστηκαν ήδη πολλά και από το</w:t>
      </w:r>
      <w:r>
        <w:rPr>
          <w:rFonts w:eastAsia="Times New Roman" w:cs="Times New Roman"/>
          <w:szCs w:val="24"/>
        </w:rPr>
        <w:t>ν</w:t>
      </w:r>
      <w:r>
        <w:rPr>
          <w:rFonts w:eastAsia="Times New Roman" w:cs="Times New Roman"/>
          <w:szCs w:val="24"/>
        </w:rPr>
        <w:t xml:space="preserve"> ΣΥΡΙΖΑ και από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και από την </w:t>
      </w:r>
      <w:r>
        <w:rPr>
          <w:rFonts w:eastAsia="Times New Roman" w:cs="Times New Roman"/>
          <w:szCs w:val="24"/>
        </w:rPr>
        <w:t>ε</w:t>
      </w:r>
      <w:r>
        <w:rPr>
          <w:rFonts w:eastAsia="Times New Roman" w:cs="Times New Roman"/>
          <w:szCs w:val="24"/>
        </w:rPr>
        <w:t xml:space="preserve">ισηγήτρια της Νέας Δημοκρατίας. </w:t>
      </w:r>
    </w:p>
    <w:p w14:paraId="47A54A6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ξεκινήσω αντίστροφα, με μια</w:t>
      </w:r>
      <w:r>
        <w:rPr>
          <w:rFonts w:eastAsia="Times New Roman" w:cs="Times New Roman"/>
          <w:szCs w:val="24"/>
        </w:rPr>
        <w:t xml:space="preserve"> ερώτηση</w:t>
      </w:r>
      <w:r>
        <w:rPr>
          <w:rFonts w:eastAsia="Times New Roman" w:cs="Times New Roman"/>
          <w:szCs w:val="24"/>
        </w:rPr>
        <w:t>.</w:t>
      </w:r>
      <w:r>
        <w:rPr>
          <w:rFonts w:eastAsia="Times New Roman" w:cs="Times New Roman"/>
          <w:szCs w:val="24"/>
        </w:rPr>
        <w:t xml:space="preserve"> Άκουσα από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ότι «καθαρός ουρανός αστραπές δεν φοβάται». Πού ήταν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ως Διοικητής του Γενικού Κρατικού Νίκαιας και ο Αρχηγός του ως Υπουργός κυβέρνησης</w:t>
      </w:r>
      <w:r>
        <w:rPr>
          <w:rFonts w:eastAsia="Times New Roman" w:cs="Times New Roman"/>
          <w:szCs w:val="24"/>
        </w:rPr>
        <w:t>,</w:t>
      </w:r>
      <w:r>
        <w:rPr>
          <w:rFonts w:eastAsia="Times New Roman" w:cs="Times New Roman"/>
          <w:szCs w:val="24"/>
        </w:rPr>
        <w:t xml:space="preserve"> όταν η συνολική δαπάνη για την </w:t>
      </w:r>
      <w:r>
        <w:rPr>
          <w:rFonts w:eastAsia="Times New Roman" w:cs="Times New Roman"/>
          <w:szCs w:val="24"/>
        </w:rPr>
        <w:t>υ</w:t>
      </w:r>
      <w:r>
        <w:rPr>
          <w:rFonts w:eastAsia="Times New Roman" w:cs="Times New Roman"/>
          <w:szCs w:val="24"/>
        </w:rPr>
        <w:t>γεία, δημόσια και ιδι</w:t>
      </w:r>
      <w:r>
        <w:rPr>
          <w:rFonts w:eastAsia="Times New Roman" w:cs="Times New Roman"/>
          <w:szCs w:val="24"/>
        </w:rPr>
        <w:t xml:space="preserve">ωτική αυξήθηκε από το 2003 μέχρι το 2009 κατά 47%; </w:t>
      </w:r>
    </w:p>
    <w:p w14:paraId="47A54A6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Πού ήταν ο κ. Καμμένος και ο κ. </w:t>
      </w:r>
      <w:proofErr w:type="spellStart"/>
      <w:r>
        <w:rPr>
          <w:rFonts w:eastAsia="Times New Roman" w:cs="Times New Roman"/>
          <w:szCs w:val="24"/>
        </w:rPr>
        <w:t>Παπαχριστόπουλος</w:t>
      </w:r>
      <w:proofErr w:type="spellEnd"/>
      <w:r>
        <w:rPr>
          <w:rFonts w:eastAsia="Times New Roman" w:cs="Times New Roman"/>
          <w:szCs w:val="24"/>
        </w:rPr>
        <w:t>,</w:t>
      </w:r>
      <w:r>
        <w:rPr>
          <w:rFonts w:eastAsia="Times New Roman" w:cs="Times New Roman"/>
          <w:szCs w:val="24"/>
        </w:rPr>
        <w:t xml:space="preserve"> όταν η δημόσια δαπάνη για την </w:t>
      </w:r>
      <w:r>
        <w:rPr>
          <w:rFonts w:eastAsia="Times New Roman" w:cs="Times New Roman"/>
          <w:szCs w:val="24"/>
        </w:rPr>
        <w:t>υ</w:t>
      </w:r>
      <w:r>
        <w:rPr>
          <w:rFonts w:eastAsia="Times New Roman" w:cs="Times New Roman"/>
          <w:szCs w:val="24"/>
        </w:rPr>
        <w:t xml:space="preserve">γεία πραγματοποίησε άλμα 73%, όταν το ΑΕΠ εκείνη την εποχή αυξανόταν κατά 19%; </w:t>
      </w:r>
    </w:p>
    <w:p w14:paraId="47A54A6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Πού ήταν ο κ. Καμμένος και ο κ. </w:t>
      </w:r>
      <w:proofErr w:type="spellStart"/>
      <w:r>
        <w:rPr>
          <w:rFonts w:eastAsia="Times New Roman" w:cs="Times New Roman"/>
          <w:szCs w:val="24"/>
        </w:rPr>
        <w:t>Παπαχριστόπ</w:t>
      </w:r>
      <w:r>
        <w:rPr>
          <w:rFonts w:eastAsia="Times New Roman" w:cs="Times New Roman"/>
          <w:szCs w:val="24"/>
        </w:rPr>
        <w:t>ουλος</w:t>
      </w:r>
      <w:proofErr w:type="spellEnd"/>
      <w:r>
        <w:rPr>
          <w:rFonts w:eastAsia="Times New Roman" w:cs="Times New Roman"/>
          <w:szCs w:val="24"/>
        </w:rPr>
        <w:t>,</w:t>
      </w:r>
      <w:r>
        <w:rPr>
          <w:rFonts w:eastAsia="Times New Roman" w:cs="Times New Roman"/>
          <w:szCs w:val="24"/>
        </w:rPr>
        <w:t xml:space="preserve"> όταν η δημόσια φαρμακευτική δαπάνη ανέβηκε από 2,2 δισεκατομμύρια ευρώ το 2003 στα 5,2 δισεκατομμύρια ευρώ το 2009;</w:t>
      </w:r>
    </w:p>
    <w:p w14:paraId="47A54A6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Πού ήταν ο κ. Καμμένος και ο κ. </w:t>
      </w:r>
      <w:proofErr w:type="spellStart"/>
      <w:r>
        <w:rPr>
          <w:rFonts w:eastAsia="Times New Roman" w:cs="Times New Roman"/>
          <w:szCs w:val="24"/>
        </w:rPr>
        <w:t>Παπαχριστόπουλος</w:t>
      </w:r>
      <w:proofErr w:type="spellEnd"/>
      <w:r>
        <w:rPr>
          <w:rFonts w:eastAsia="Times New Roman" w:cs="Times New Roman"/>
          <w:szCs w:val="24"/>
        </w:rPr>
        <w:t>,</w:t>
      </w:r>
      <w:r>
        <w:rPr>
          <w:rFonts w:eastAsia="Times New Roman" w:cs="Times New Roman"/>
          <w:szCs w:val="24"/>
        </w:rPr>
        <w:t xml:space="preserve"> όταν τα χρέη των τεσσάρων μεγάλων ασφαλιστικών ταμείων -ΙΚΑ, ΟΑΕΕ, ΟΓΑ, ΟΠΑΔ- προς </w:t>
      </w:r>
      <w:r>
        <w:rPr>
          <w:rFonts w:eastAsia="Times New Roman" w:cs="Times New Roman"/>
          <w:szCs w:val="24"/>
        </w:rPr>
        <w:t>τα νοσοκομεία το 2003 ήταν 580 εκατομμύρια ευρώ και το 2009 ανήλθαν στο ιλιγγιώδες ποσό των 3,6 δισεκατομμυρίων ευρώ;</w:t>
      </w:r>
    </w:p>
    <w:p w14:paraId="47A54A6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πάρτι στην </w:t>
      </w:r>
      <w:r>
        <w:rPr>
          <w:rFonts w:eastAsia="Times New Roman" w:cs="Times New Roman"/>
          <w:szCs w:val="24"/>
        </w:rPr>
        <w:t>υ</w:t>
      </w:r>
      <w:r>
        <w:rPr>
          <w:rFonts w:eastAsia="Times New Roman" w:cs="Times New Roman"/>
          <w:szCs w:val="24"/>
        </w:rPr>
        <w:t xml:space="preserve">γεία το παρακολούθησε και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ως </w:t>
      </w:r>
      <w:r>
        <w:rPr>
          <w:rFonts w:eastAsia="Times New Roman" w:cs="Times New Roman"/>
          <w:szCs w:val="24"/>
        </w:rPr>
        <w:t>δ</w:t>
      </w:r>
      <w:r>
        <w:rPr>
          <w:rFonts w:eastAsia="Times New Roman" w:cs="Times New Roman"/>
          <w:szCs w:val="24"/>
        </w:rPr>
        <w:t xml:space="preserve">ιοικητής νοσοκομείου, παραιτηθείς </w:t>
      </w:r>
      <w:r>
        <w:rPr>
          <w:rFonts w:eastAsia="Times New Roman" w:cs="Times New Roman"/>
          <w:szCs w:val="24"/>
        </w:rPr>
        <w:lastRenderedPageBreak/>
        <w:t>και υποψήφιος Βουλευτής</w:t>
      </w:r>
      <w:r>
        <w:rPr>
          <w:rFonts w:eastAsia="Times New Roman" w:cs="Times New Roman"/>
          <w:szCs w:val="24"/>
        </w:rPr>
        <w:t xml:space="preserve"> της Νέας Δημοκρατίας, και ο κ. Καμμένος ως Υπουργός των κυβερνήσεων της Νέας Δημοκρατίας. Αυτά για να μην ξεχνιόμαστε εδώ πέρα!</w:t>
      </w:r>
    </w:p>
    <w:p w14:paraId="47A54A6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επειδή είπατε «όλα στο φως», κύριοι του ΣΥΡΙΖΑ, τι ακριβώς φοβάστε; Γιατί φοβάμαι, από αυτά που λέτε μέχρι τώρα, ότι κάτι θ</w:t>
      </w:r>
      <w:r>
        <w:rPr>
          <w:rFonts w:eastAsia="Times New Roman" w:cs="Times New Roman"/>
          <w:szCs w:val="24"/>
        </w:rPr>
        <w:t>έλετε να κάνετε. Και μάλλον να παίξετε θέλετε. Διότι, βεβαίως, εκτός από τα 12,5 δισεκατομμύρια ευρώ βάρη που ήδη έχετε φορτώσει -επιπλέον των άλλων μνημονίων- στις πλάτες του ελληνικού λαού στην περίοδο της διακυβέρνησής σας με το τρίτο μνημόνιο Τσίπρα-Κα</w:t>
      </w:r>
      <w:r>
        <w:rPr>
          <w:rFonts w:eastAsia="Times New Roman" w:cs="Times New Roman"/>
          <w:szCs w:val="24"/>
        </w:rPr>
        <w:t xml:space="preserve">μμένου, ετοιμάζεστε να φορτώσετε και άλλα 3,6 δισεκατομμύρια ευρώ. Να μειώσετε το αφορολόγητο, να περικόψετε τις συντάξεις με τον «κόφτη» του περίφημου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που ερχόταν ο κ. </w:t>
      </w:r>
      <w:proofErr w:type="spellStart"/>
      <w:r>
        <w:rPr>
          <w:rFonts w:eastAsia="Times New Roman" w:cs="Times New Roman"/>
          <w:szCs w:val="24"/>
        </w:rPr>
        <w:t>Κατρούγκαλος</w:t>
      </w:r>
      <w:proofErr w:type="spellEnd"/>
      <w:r>
        <w:rPr>
          <w:rFonts w:eastAsia="Times New Roman" w:cs="Times New Roman"/>
          <w:szCs w:val="24"/>
        </w:rPr>
        <w:t xml:space="preserve"> εδώ και ως ικανός ψεύτης ο ΣΥΡΙΖΑ –παν-ικανός σε αυτό </w:t>
      </w:r>
      <w:r>
        <w:rPr>
          <w:rFonts w:eastAsia="Times New Roman" w:cs="Times New Roman"/>
          <w:szCs w:val="24"/>
        </w:rPr>
        <w:t xml:space="preserve">και μόνο- μας έλεγε ότι θα αυξηθούν οι συντάξεις. </w:t>
      </w:r>
    </w:p>
    <w:p w14:paraId="47A54A6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την ώρα που ετοιμάζεστε να τα κάνετε όλα αυτά, βεβαίως</w:t>
      </w:r>
      <w:r>
        <w:rPr>
          <w:rFonts w:eastAsia="Times New Roman" w:cs="Times New Roman"/>
          <w:szCs w:val="24"/>
        </w:rPr>
        <w:t>,</w:t>
      </w:r>
      <w:r>
        <w:rPr>
          <w:rFonts w:eastAsia="Times New Roman" w:cs="Times New Roman"/>
          <w:szCs w:val="24"/>
        </w:rPr>
        <w:t xml:space="preserve"> ρίχνετε και μια </w:t>
      </w:r>
      <w:r>
        <w:rPr>
          <w:rFonts w:eastAsia="Times New Roman" w:cs="Times New Roman"/>
          <w:szCs w:val="24"/>
        </w:rPr>
        <w:t>ε</w:t>
      </w:r>
      <w:r>
        <w:rPr>
          <w:rFonts w:eastAsia="Times New Roman" w:cs="Times New Roman"/>
          <w:szCs w:val="24"/>
        </w:rPr>
        <w:t xml:space="preserve">ξεταστική να έχουμε να λέμε! Διότι περί αυτού πρόκειται. </w:t>
      </w:r>
    </w:p>
    <w:p w14:paraId="47A54A6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πείτε μου, παρακαλώ, κυρίες και κύριοι του ΣΥΡΙΖΑ, ποιο μέτρο εξυγ</w:t>
      </w:r>
      <w:r>
        <w:rPr>
          <w:rFonts w:eastAsia="Times New Roman" w:cs="Times New Roman"/>
          <w:szCs w:val="24"/>
        </w:rPr>
        <w:t xml:space="preserve">ίανσης από όσα είχαμε φέρει εμείς, ψηφίσατε </w:t>
      </w:r>
      <w:r>
        <w:rPr>
          <w:rFonts w:eastAsia="Times New Roman" w:cs="Times New Roman"/>
          <w:szCs w:val="24"/>
        </w:rPr>
        <w:lastRenderedPageBreak/>
        <w:t>ποτέ; Μπας και ψηφίσατε τότε το Εθνικό Σύστημα Υγείας το ίδιο; Όχι βέβαια! Μπας και ψηφίσατε στην περίοδο της κρίσης θεσμούς διαφάνειας, όπως η «</w:t>
      </w:r>
      <w:r>
        <w:rPr>
          <w:rFonts w:eastAsia="Times New Roman" w:cs="Times New Roman"/>
          <w:szCs w:val="24"/>
        </w:rPr>
        <w:t>ΔΙΑΥΓΕΙΑ</w:t>
      </w:r>
      <w:r>
        <w:rPr>
          <w:rFonts w:eastAsia="Times New Roman" w:cs="Times New Roman"/>
          <w:szCs w:val="24"/>
        </w:rPr>
        <w:t xml:space="preserve">» και η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που αφορούσε την </w:t>
      </w:r>
      <w:r>
        <w:rPr>
          <w:rFonts w:eastAsia="Times New Roman" w:cs="Times New Roman"/>
          <w:szCs w:val="24"/>
        </w:rPr>
        <w:t>υ</w:t>
      </w:r>
      <w:r>
        <w:rPr>
          <w:rFonts w:eastAsia="Times New Roman" w:cs="Times New Roman"/>
          <w:szCs w:val="24"/>
        </w:rPr>
        <w:t xml:space="preserve">γεία; </w:t>
      </w:r>
      <w:r>
        <w:rPr>
          <w:rFonts w:eastAsia="Times New Roman" w:cs="Times New Roman"/>
          <w:szCs w:val="24"/>
        </w:rPr>
        <w:t>Την ψηφίσατε; Την κατακεραυνώνατε στην Βουλή! Σήμερα την εφαρμόζει ο κύριος Υπουργός όπως όπως. Για να δούμε, λοιπόν, γιατί δεν την προεκτείνει, αφού είναι υπέρ της διαφάνειας. Μήπως ψηφίσατε τον Εισαγγελέα Διαφθοράς. Τι ψηφίσατε ποτέ;</w:t>
      </w:r>
    </w:p>
    <w:p w14:paraId="47A54A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Έχετε το θάρρος να τ</w:t>
      </w:r>
      <w:r>
        <w:rPr>
          <w:rFonts w:eastAsia="Times New Roman" w:cs="Times New Roman"/>
          <w:szCs w:val="24"/>
        </w:rPr>
        <w:t xml:space="preserve">ο πάτε μέχρι σήμερα, όπως λέει η πρόταση που κατέθεσε η Δημοκρατική Συμπαράταξη; Το έχετε αυτό το θάρρος και την τόλμη; Εμείς του ΠΑΣΟΚ το είχαμε στην </w:t>
      </w:r>
      <w:r>
        <w:rPr>
          <w:rFonts w:eastAsia="Times New Roman" w:cs="Times New Roman"/>
          <w:szCs w:val="24"/>
        </w:rPr>
        <w:t>ε</w:t>
      </w:r>
      <w:r>
        <w:rPr>
          <w:rFonts w:eastAsia="Times New Roman" w:cs="Times New Roman"/>
          <w:szCs w:val="24"/>
        </w:rPr>
        <w:t xml:space="preserve">ξεταστική για το έλλειμμα και εντάξαμε την περίοδο του πρώτου μνημονίου, εντάξαμε και τους εαυτούς μας. </w:t>
      </w:r>
    </w:p>
    <w:p w14:paraId="47A54A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Τότε το κάναμε. Και είχαμε πλειοψηφία. </w:t>
      </w:r>
    </w:p>
    <w:p w14:paraId="47A54A6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Φυσικά! Τότε είχαμε πλειοψηφία. </w:t>
      </w:r>
    </w:p>
    <w:p w14:paraId="47A54A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πρότασή μας δεν έχει πάρει τις υπογραφές που χρειάζονται για να συζητηθεί. Όμως</w:t>
      </w:r>
      <w:r>
        <w:rPr>
          <w:rFonts w:eastAsia="Times New Roman" w:cs="Times New Roman"/>
          <w:szCs w:val="24"/>
        </w:rPr>
        <w:t xml:space="preserve"> έχει κατατεθεί. Και πάμε –προς τη Νέα Δημοκρατία μιλώ- όσο πίσω θέλετε. Αλλά θα πάμε και μέχρι </w:t>
      </w:r>
      <w:r>
        <w:rPr>
          <w:rFonts w:eastAsia="Times New Roman" w:cs="Times New Roman"/>
          <w:szCs w:val="24"/>
        </w:rPr>
        <w:lastRenderedPageBreak/>
        <w:t>το 2017. Εάν δεν πάμε τώρα, θα πάμε κάποια άλλη στιγμή μέχρι το 2017. Γιατί εμείς τουλάχιστον στην Δημοκρατική Συμπαράταξη έχουμε καταθέσει δύο αναφορές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ία μηνυτήρια αναφορά και μία απλή αναφορά. Και η μηνυτήρια αναφορά έχει να κάνει με το ΚΕΕΛΠΝΟ. </w:t>
      </w:r>
    </w:p>
    <w:p w14:paraId="47A54A6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Γιατί άκουσα πάλι τον </w:t>
      </w:r>
      <w:r>
        <w:rPr>
          <w:rFonts w:eastAsia="Times New Roman" w:cs="Times New Roman"/>
          <w:szCs w:val="24"/>
        </w:rPr>
        <w:t>ε</w:t>
      </w:r>
      <w:r>
        <w:rPr>
          <w:rFonts w:eastAsia="Times New Roman" w:cs="Times New Roman"/>
          <w:szCs w:val="24"/>
        </w:rPr>
        <w:t xml:space="preserve">ισηγητή του ΣΥΡΙΖΑ και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από τους ΑΝΕΛ</w:t>
      </w:r>
      <w:r>
        <w:rPr>
          <w:rFonts w:eastAsia="Times New Roman" w:cs="Times New Roman"/>
          <w:szCs w:val="24"/>
        </w:rPr>
        <w:t>,</w:t>
      </w:r>
      <w:r>
        <w:rPr>
          <w:rFonts w:eastAsia="Times New Roman" w:cs="Times New Roman"/>
          <w:szCs w:val="24"/>
        </w:rPr>
        <w:t xml:space="preserve"> να μας αραδιάζουν αριθμούς που τους βολεύουν. Μίλησε κανείς για τους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νεκρούς από τη γρίπη πέρυσι, που είναι ποσοστό ρεκόρ, γιατί  η ηγεσία του Υπουργείου Υγείας καθυστέρησε να βγάλει την προκήρυξη και εν μέσω της προκήρυξης μπούκαρε κυριολεκτικά ο Αναπληρωτής Υπουργός, ο κ. </w:t>
      </w:r>
      <w:proofErr w:type="spellStart"/>
      <w:r>
        <w:rPr>
          <w:rFonts w:eastAsia="Times New Roman" w:cs="Times New Roman"/>
          <w:szCs w:val="24"/>
        </w:rPr>
        <w:t>Πολάκης</w:t>
      </w:r>
      <w:proofErr w:type="spellEnd"/>
      <w:r>
        <w:rPr>
          <w:rFonts w:eastAsia="Times New Roman" w:cs="Times New Roman"/>
          <w:szCs w:val="24"/>
        </w:rPr>
        <w:t xml:space="preserve">, μέσα στο ΚΕΕΛΠΝΟ, πήρε τα </w:t>
      </w:r>
      <w:r>
        <w:rPr>
          <w:rFonts w:eastAsia="Times New Roman" w:cs="Times New Roman"/>
          <w:szCs w:val="24"/>
        </w:rPr>
        <w:t xml:space="preserve">στοιχεία και αυτή τη στιγμή έχει ασκηθεί και δίωξη του </w:t>
      </w:r>
      <w:r>
        <w:rPr>
          <w:rFonts w:eastAsia="Times New Roman" w:cs="Times New Roman"/>
          <w:szCs w:val="24"/>
        </w:rPr>
        <w:t>ε</w:t>
      </w:r>
      <w:r>
        <w:rPr>
          <w:rFonts w:eastAsia="Times New Roman" w:cs="Times New Roman"/>
          <w:szCs w:val="24"/>
        </w:rPr>
        <w:t>ισαγγελέα;</w:t>
      </w:r>
    </w:p>
    <w:p w14:paraId="47A54A6D" w14:textId="77777777" w:rsidR="00080287" w:rsidRDefault="007F198B">
      <w:pPr>
        <w:spacing w:line="600" w:lineRule="auto"/>
        <w:ind w:firstLine="720"/>
        <w:contextualSpacing/>
        <w:jc w:val="both"/>
        <w:rPr>
          <w:rFonts w:eastAsia="Times New Roman"/>
          <w:szCs w:val="24"/>
        </w:rPr>
      </w:pPr>
      <w:r>
        <w:rPr>
          <w:rFonts w:eastAsia="Times New Roman"/>
          <w:szCs w:val="24"/>
        </w:rPr>
        <w:t>Αυτό γιατί θέλουμε να το κουκουλώσουμε; Εάν «καθαρός ουρανός αστραπές δεν φοβάται», γιατί, κύριοι του ΣΥΡΙΖΑ, κρατάτε ομπρέλα; Γιατί κρατάτε ομπρέλα;</w:t>
      </w:r>
    </w:p>
    <w:p w14:paraId="47A54A6E" w14:textId="77777777" w:rsidR="00080287" w:rsidRDefault="007F198B">
      <w:pPr>
        <w:spacing w:line="600" w:lineRule="auto"/>
        <w:ind w:firstLine="720"/>
        <w:contextualSpacing/>
        <w:jc w:val="both"/>
        <w:rPr>
          <w:rFonts w:eastAsia="Times New Roman"/>
          <w:szCs w:val="24"/>
        </w:rPr>
      </w:pPr>
      <w:r>
        <w:rPr>
          <w:rFonts w:eastAsia="Times New Roman"/>
          <w:szCs w:val="24"/>
        </w:rPr>
        <w:t>Και η δεύτερη μηνυτήρια αναφορά που έχο</w:t>
      </w:r>
      <w:r>
        <w:rPr>
          <w:rFonts w:eastAsia="Times New Roman"/>
          <w:szCs w:val="24"/>
        </w:rPr>
        <w:t xml:space="preserve">υμε καταθέσει, αφορά τη μη τιμολόγηση των φαρμάκων το 2015. Ποιος ωφελήθηκε από την εκτίναξη της φαρμακευτικής δαπάνης που ανέφερα </w:t>
      </w:r>
      <w:r>
        <w:rPr>
          <w:rFonts w:eastAsia="Times New Roman"/>
          <w:szCs w:val="24"/>
        </w:rPr>
        <w:lastRenderedPageBreak/>
        <w:t>πριν; Ποιος ωφελήθηκε από τη μη τιμολόγηση των φαρμάκων το 2015; Δεν θέλετε να εξεταστεί αυτό; Δεν είστε υπέρ του «όλα στο φω</w:t>
      </w:r>
      <w:r>
        <w:rPr>
          <w:rFonts w:eastAsia="Times New Roman"/>
          <w:szCs w:val="24"/>
        </w:rPr>
        <w:t>ς»; Όχι. «Των άλλων στο φως και εμείς μαζί σας». Όλων στο φως! «Τα δικά μας…» -λέτε εσείς- «πίσσα το σκοτάδι». Πίσσα το σκοτάδι στα δικά σας. Δεν θέλετε τίποτα να φανεί.</w:t>
      </w:r>
    </w:p>
    <w:p w14:paraId="47A54A6F"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Εμείς θα ψηφίσουμε την </w:t>
      </w:r>
      <w:r>
        <w:rPr>
          <w:rFonts w:eastAsia="Times New Roman"/>
          <w:szCs w:val="24"/>
        </w:rPr>
        <w:t>ε</w:t>
      </w:r>
      <w:r>
        <w:rPr>
          <w:rFonts w:eastAsia="Times New Roman"/>
          <w:szCs w:val="24"/>
        </w:rPr>
        <w:t>ξεταστική</w:t>
      </w:r>
      <w:r>
        <w:rPr>
          <w:rFonts w:eastAsia="Times New Roman"/>
          <w:szCs w:val="24"/>
        </w:rPr>
        <w:t>,</w:t>
      </w:r>
      <w:r>
        <w:rPr>
          <w:rFonts w:eastAsia="Times New Roman"/>
          <w:szCs w:val="24"/>
        </w:rPr>
        <w:t xml:space="preserve"> εάν συμφωνήσετε να την πάμε μέχρι σήμερα, για να μα</w:t>
      </w:r>
      <w:r>
        <w:rPr>
          <w:rFonts w:eastAsia="Times New Roman"/>
          <w:szCs w:val="24"/>
        </w:rPr>
        <w:t xml:space="preserve">ς δείξετε πραγματικά ότι δεν παίζετε παιχνίδια, ότι δεν χρειάζεστε ένα </w:t>
      </w:r>
      <w:proofErr w:type="spellStart"/>
      <w:r>
        <w:rPr>
          <w:rFonts w:eastAsia="Times New Roman"/>
          <w:szCs w:val="24"/>
        </w:rPr>
        <w:t>παιχνιδάκι</w:t>
      </w:r>
      <w:proofErr w:type="spellEnd"/>
      <w:r>
        <w:rPr>
          <w:rFonts w:eastAsia="Times New Roman"/>
          <w:szCs w:val="24"/>
        </w:rPr>
        <w:t xml:space="preserve"> για να πάτε στις περιφέρειές σας το Πάσχα, ότι δεν χρειάζεστε λάσπη στον ανεμιστήρα και σκανδαλοθηρία, αλλά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θέλετε να βάλουμε το δάχτυλο επί τον τύπον των ήλ</w:t>
      </w:r>
      <w:r>
        <w:rPr>
          <w:rFonts w:eastAsia="Times New Roman"/>
          <w:szCs w:val="24"/>
        </w:rPr>
        <w:t xml:space="preserve">ων. </w:t>
      </w:r>
    </w:p>
    <w:p w14:paraId="47A54A70"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Εάν στα αλήθεια το πιστεύετε αυτό, τότε μπορούμε να συμφωνήσουμε -και η δική μας πρόταση αυτόν τον σκοπό είχε- όλα τα κόμματα του συνταγματικού τόξου της Βουλής για μια περίοδο εξέτασης όλων των θεμάτων της </w:t>
      </w:r>
      <w:r>
        <w:rPr>
          <w:rFonts w:eastAsia="Times New Roman"/>
          <w:szCs w:val="24"/>
        </w:rPr>
        <w:t>υ</w:t>
      </w:r>
      <w:r>
        <w:rPr>
          <w:rFonts w:eastAsia="Times New Roman"/>
          <w:szCs w:val="24"/>
        </w:rPr>
        <w:t>γείας και αυτών που αναφέρετε και αυτών που</w:t>
      </w:r>
      <w:r>
        <w:rPr>
          <w:rFonts w:eastAsia="Times New Roman"/>
          <w:szCs w:val="24"/>
        </w:rPr>
        <w:t xml:space="preserve"> δεν αναφέρετε. Γιατί μέσα στα στοιχεία που σας παρέθεσα, υπάρχουν πάρα πολλά, κύριε Υπουργέ, τα οποία δεν ξέρω εάν θέλετε να ανακαλύψετε ή να κρύψετε. Θα φανεί, όμως, στην </w:t>
      </w:r>
      <w:r>
        <w:rPr>
          <w:rFonts w:eastAsia="Times New Roman"/>
          <w:szCs w:val="24"/>
        </w:rPr>
        <w:t>ε</w:t>
      </w:r>
      <w:r>
        <w:rPr>
          <w:rFonts w:eastAsia="Times New Roman"/>
          <w:szCs w:val="24"/>
        </w:rPr>
        <w:t>ξεταστική στην οποία σε κάθε περίπτωση εμείς, η Δημοκρατική Συμπαράταξη, θα συμμετ</w:t>
      </w:r>
      <w:r>
        <w:rPr>
          <w:rFonts w:eastAsia="Times New Roman"/>
          <w:szCs w:val="24"/>
        </w:rPr>
        <w:t>έχουμε.</w:t>
      </w:r>
    </w:p>
    <w:p w14:paraId="47A54A71"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 xml:space="preserve">Και για να μιλήσω λίγο και για τα πεπραγμένα στην </w:t>
      </w:r>
      <w:r>
        <w:rPr>
          <w:rFonts w:eastAsia="Times New Roman"/>
          <w:szCs w:val="24"/>
        </w:rPr>
        <w:t>υ</w:t>
      </w:r>
      <w:r>
        <w:rPr>
          <w:rFonts w:eastAsia="Times New Roman"/>
          <w:szCs w:val="24"/>
        </w:rPr>
        <w:t xml:space="preserve">γεία, τι απέγινε η ηλεκτρονική </w:t>
      </w:r>
      <w:proofErr w:type="spellStart"/>
      <w:r>
        <w:rPr>
          <w:rFonts w:eastAsia="Times New Roman"/>
          <w:szCs w:val="24"/>
        </w:rPr>
        <w:t>συνταγογράφηση</w:t>
      </w:r>
      <w:proofErr w:type="spellEnd"/>
      <w:r>
        <w:rPr>
          <w:rFonts w:eastAsia="Times New Roman"/>
          <w:szCs w:val="24"/>
        </w:rPr>
        <w:t>; Την προωθείτε; Και αν ναι, πώς; Όμως αυτά τα δυόμισ</w:t>
      </w:r>
      <w:r>
        <w:rPr>
          <w:rFonts w:eastAsia="Times New Roman"/>
          <w:szCs w:val="24"/>
        </w:rPr>
        <w:t>ι</w:t>
      </w:r>
      <w:r>
        <w:rPr>
          <w:rFonts w:eastAsia="Times New Roman"/>
          <w:szCs w:val="24"/>
        </w:rPr>
        <w:t xml:space="preserve"> χρόνια εκτός από το να παίρνετε τις λίστες από το ΚΕΕΛΠΝΟ, ποια ακριβώς θεσμική τομή εισαγάγατε; </w:t>
      </w:r>
      <w:r>
        <w:rPr>
          <w:rFonts w:eastAsia="Times New Roman"/>
          <w:szCs w:val="24"/>
        </w:rPr>
        <w:t xml:space="preserve">Γιατί και τα περί ανασφάλιστων είναι μπαλώματα. Υπήρχε ήδη κάλυψη των ανασφάλιστων. </w:t>
      </w:r>
    </w:p>
    <w:p w14:paraId="47A54A72" w14:textId="77777777" w:rsidR="00080287" w:rsidRDefault="007F198B">
      <w:pPr>
        <w:spacing w:line="600" w:lineRule="auto"/>
        <w:ind w:firstLine="720"/>
        <w:contextualSpacing/>
        <w:jc w:val="center"/>
        <w:rPr>
          <w:rFonts w:eastAsia="Times New Roman" w:cs="Times New Roman"/>
          <w:szCs w:val="24"/>
        </w:rPr>
      </w:pPr>
      <w:r>
        <w:rPr>
          <w:rFonts w:eastAsia="Times New Roman"/>
          <w:szCs w:val="24"/>
        </w:rPr>
        <w:t>(Θόρυβος από την πτέρυγα του ΣΥΡΙΖΑ)</w:t>
      </w:r>
    </w:p>
    <w:p w14:paraId="47A54A73" w14:textId="77777777" w:rsidR="00080287" w:rsidRDefault="007F198B">
      <w:pPr>
        <w:spacing w:line="600" w:lineRule="auto"/>
        <w:ind w:firstLine="720"/>
        <w:contextualSpacing/>
        <w:jc w:val="both"/>
        <w:rPr>
          <w:rFonts w:eastAsia="Times New Roman"/>
          <w:szCs w:val="24"/>
        </w:rPr>
      </w:pPr>
      <w:r>
        <w:rPr>
          <w:rFonts w:eastAsia="Times New Roman"/>
          <w:szCs w:val="24"/>
        </w:rPr>
        <w:t>Όχι θα τα ακούσετε. Η δική σας ρύθμιση ενέταξε και τους πρόσφυγες. Δεν υπήρχε κα</w:t>
      </w:r>
      <w:r>
        <w:rPr>
          <w:rFonts w:eastAsia="Times New Roman"/>
          <w:szCs w:val="24"/>
        </w:rPr>
        <w:t>μ</w:t>
      </w:r>
      <w:r>
        <w:rPr>
          <w:rFonts w:eastAsia="Times New Roman"/>
          <w:szCs w:val="24"/>
        </w:rPr>
        <w:t>μία διαφορά. Άρα τι έχετε κάνει επί δυόμισ</w:t>
      </w:r>
      <w:r>
        <w:rPr>
          <w:rFonts w:eastAsia="Times New Roman"/>
          <w:szCs w:val="24"/>
        </w:rPr>
        <w:t>ι</w:t>
      </w:r>
      <w:r>
        <w:rPr>
          <w:rFonts w:eastAsia="Times New Roman"/>
          <w:szCs w:val="24"/>
        </w:rPr>
        <w:t xml:space="preserve"> χρόνια στ</w:t>
      </w:r>
      <w:r>
        <w:rPr>
          <w:rFonts w:eastAsia="Times New Roman"/>
          <w:szCs w:val="24"/>
        </w:rPr>
        <w:t xml:space="preserve">ην </w:t>
      </w:r>
      <w:r>
        <w:rPr>
          <w:rFonts w:eastAsia="Times New Roman"/>
          <w:szCs w:val="24"/>
        </w:rPr>
        <w:t>υ</w:t>
      </w:r>
      <w:r>
        <w:rPr>
          <w:rFonts w:eastAsia="Times New Roman"/>
          <w:szCs w:val="24"/>
        </w:rPr>
        <w:t xml:space="preserve">γεία; Προσλήψεις; Τις τελευταίες προσλήψεις -που τις είχαμε έτοιμες- ο κ. </w:t>
      </w:r>
      <w:proofErr w:type="spellStart"/>
      <w:r>
        <w:rPr>
          <w:rFonts w:eastAsia="Times New Roman"/>
          <w:szCs w:val="24"/>
        </w:rPr>
        <w:t>Κουρουμπλής</w:t>
      </w:r>
      <w:proofErr w:type="spellEnd"/>
      <w:r>
        <w:rPr>
          <w:rFonts w:eastAsia="Times New Roman"/>
          <w:szCs w:val="24"/>
        </w:rPr>
        <w:t xml:space="preserve"> τις άφησε και κοιμόνταν. Είχε άλλες ασχολίες. Δεν ξέρω ποιες. Δείτε εσείς. Είχε, όμως, άλλες ασχολίες ο κ. </w:t>
      </w:r>
      <w:proofErr w:type="spellStart"/>
      <w:r>
        <w:rPr>
          <w:rFonts w:eastAsia="Times New Roman"/>
          <w:szCs w:val="24"/>
        </w:rPr>
        <w:t>Κουρουμπλής</w:t>
      </w:r>
      <w:proofErr w:type="spellEnd"/>
      <w:r>
        <w:rPr>
          <w:rFonts w:eastAsia="Times New Roman"/>
          <w:szCs w:val="24"/>
        </w:rPr>
        <w:t xml:space="preserve"> και τις άφησε τις προσλήψεις. Τώρα γίνονται. Έχ</w:t>
      </w:r>
      <w:r>
        <w:rPr>
          <w:rFonts w:eastAsia="Times New Roman"/>
          <w:szCs w:val="24"/>
        </w:rPr>
        <w:t>ουν περάσει δυόμισ</w:t>
      </w:r>
      <w:r>
        <w:rPr>
          <w:rFonts w:eastAsia="Times New Roman"/>
          <w:szCs w:val="24"/>
        </w:rPr>
        <w:t>ι</w:t>
      </w:r>
      <w:r>
        <w:rPr>
          <w:rFonts w:eastAsia="Times New Roman"/>
          <w:szCs w:val="24"/>
        </w:rPr>
        <w:t xml:space="preserve"> χρόνια και από εκείνες τις </w:t>
      </w:r>
      <w:r>
        <w:rPr>
          <w:rFonts w:eastAsia="Times New Roman"/>
          <w:szCs w:val="24"/>
        </w:rPr>
        <w:t xml:space="preserve">εννιακόσιες ογδόντα </w:t>
      </w:r>
      <w:r>
        <w:rPr>
          <w:rFonts w:eastAsia="Times New Roman"/>
          <w:szCs w:val="24"/>
        </w:rPr>
        <w:t xml:space="preserve">θέσεις, τώρα έχουν αρχίσει και γίνονται μόνιμες προσλήψεις. </w:t>
      </w:r>
    </w:p>
    <w:p w14:paraId="47A54A74" w14:textId="77777777" w:rsidR="00080287" w:rsidRDefault="007F198B">
      <w:pPr>
        <w:spacing w:line="600" w:lineRule="auto"/>
        <w:ind w:firstLine="720"/>
        <w:contextualSpacing/>
        <w:jc w:val="both"/>
        <w:rPr>
          <w:rFonts w:eastAsia="Times New Roman"/>
          <w:szCs w:val="24"/>
        </w:rPr>
      </w:pPr>
      <w:r>
        <w:rPr>
          <w:rFonts w:eastAsia="Times New Roman"/>
          <w:szCs w:val="24"/>
        </w:rPr>
        <w:t>Βέβαια έχετε άλλες προτεραιότητες, να κάνετε προσλήψεις μέσω ΟΑΕΔ. Γιατί να προχωρήσετε τις μόνιμες; Λέτε ότι προχωρήσατε τον δι</w:t>
      </w:r>
      <w:r>
        <w:rPr>
          <w:rFonts w:eastAsia="Times New Roman"/>
          <w:szCs w:val="24"/>
        </w:rPr>
        <w:t xml:space="preserve">αγωνισμό που έκανε ο κ. Λοβέρδος για το ΕΚΑΒ. </w:t>
      </w:r>
      <w:r>
        <w:rPr>
          <w:rFonts w:eastAsia="Times New Roman"/>
          <w:szCs w:val="24"/>
        </w:rPr>
        <w:lastRenderedPageBreak/>
        <w:t xml:space="preserve">Πήρατε τα μισά. Τους </w:t>
      </w:r>
      <w:proofErr w:type="spellStart"/>
      <w:r>
        <w:rPr>
          <w:rFonts w:eastAsia="Times New Roman"/>
          <w:szCs w:val="24"/>
        </w:rPr>
        <w:t>διασώστες</w:t>
      </w:r>
      <w:proofErr w:type="spellEnd"/>
      <w:r>
        <w:rPr>
          <w:rFonts w:eastAsia="Times New Roman"/>
          <w:szCs w:val="24"/>
        </w:rPr>
        <w:t xml:space="preserve">; Τι έγινε προχθές στη Χαλκιδική; </w:t>
      </w:r>
    </w:p>
    <w:p w14:paraId="47A54A75" w14:textId="77777777" w:rsidR="00080287" w:rsidRDefault="007F198B">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47A54A7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Τι έγινε; Κάνετε πώς δεν ξέρετε ή μήπως θέλετε να κάνετε από κάτω τον υποβολέα; Πέθαναν συνάνθρωποί μας. </w:t>
      </w:r>
      <w:proofErr w:type="spellStart"/>
      <w:r>
        <w:rPr>
          <w:rFonts w:eastAsia="Times New Roman"/>
          <w:szCs w:val="24"/>
        </w:rPr>
        <w:t>Δια</w:t>
      </w:r>
      <w:r>
        <w:rPr>
          <w:rFonts w:eastAsia="Times New Roman"/>
          <w:szCs w:val="24"/>
        </w:rPr>
        <w:t>σώστες</w:t>
      </w:r>
      <w:proofErr w:type="spellEnd"/>
      <w:r>
        <w:rPr>
          <w:rFonts w:eastAsia="Times New Roman"/>
          <w:szCs w:val="24"/>
        </w:rPr>
        <w:t>, όμως, δεν έχουν προσληφθεί.</w:t>
      </w:r>
    </w:p>
    <w:p w14:paraId="47A54A77" w14:textId="77777777" w:rsidR="00080287" w:rsidRDefault="007F198B">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ογδόντα επτά και εκατό. Βγήκαν τα αποτελέσματα. Μη λες ψέματα.</w:t>
      </w:r>
    </w:p>
    <w:p w14:paraId="47A54A78" w14:textId="77777777" w:rsidR="00080287" w:rsidRDefault="007F198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Ψέματα; Ψέματα κατά κόρον λες εσύ, ο Τσίπρας και η Κυβέρνησή σου! </w:t>
      </w:r>
    </w:p>
    <w:p w14:paraId="47A54A7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(Δημήτριος Κρεμαστινός): </w:t>
      </w:r>
      <w:r>
        <w:rPr>
          <w:rFonts w:eastAsia="Times New Roman" w:cs="Times New Roman"/>
          <w:szCs w:val="24"/>
        </w:rPr>
        <w:t>Παρακαλώ!</w:t>
      </w:r>
    </w:p>
    <w:p w14:paraId="47A54A7A" w14:textId="77777777" w:rsidR="00080287" w:rsidRDefault="007F198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Κάθε τόσο βγαίνει ο Τσίπρας και λέει ότι προσλαμβάνονται δέκα χιλιάδες στην </w:t>
      </w:r>
      <w:r>
        <w:rPr>
          <w:rFonts w:eastAsia="Times New Roman"/>
          <w:szCs w:val="24"/>
        </w:rPr>
        <w:t>υ</w:t>
      </w:r>
      <w:r>
        <w:rPr>
          <w:rFonts w:eastAsia="Times New Roman"/>
          <w:szCs w:val="24"/>
        </w:rPr>
        <w:t xml:space="preserve">γεία ή προσλαμβάνονται πέντε χιλιάδες στην </w:t>
      </w:r>
      <w:r>
        <w:rPr>
          <w:rFonts w:eastAsia="Times New Roman"/>
          <w:szCs w:val="24"/>
        </w:rPr>
        <w:t>υ</w:t>
      </w:r>
      <w:r>
        <w:rPr>
          <w:rFonts w:eastAsia="Times New Roman"/>
          <w:szCs w:val="24"/>
        </w:rPr>
        <w:t>γεία. Δεν ντρέπεστε; Θέλετε και να μιλάτε!</w:t>
      </w:r>
    </w:p>
    <w:p w14:paraId="47A54A7B" w14:textId="77777777" w:rsidR="00080287" w:rsidRDefault="007F198B">
      <w:pPr>
        <w:spacing w:line="600" w:lineRule="auto"/>
        <w:ind w:firstLine="720"/>
        <w:contextualSpacing/>
        <w:jc w:val="center"/>
        <w:rPr>
          <w:rFonts w:eastAsia="Times New Roman"/>
          <w:szCs w:val="24"/>
        </w:rPr>
      </w:pPr>
      <w:r>
        <w:rPr>
          <w:rFonts w:eastAsia="Times New Roman"/>
          <w:szCs w:val="24"/>
        </w:rPr>
        <w:t xml:space="preserve">(Θόρυβος από την πτέρυγα </w:t>
      </w:r>
      <w:r>
        <w:rPr>
          <w:rFonts w:eastAsia="Times New Roman"/>
          <w:szCs w:val="24"/>
        </w:rPr>
        <w:t>του ΣΥΡΙΖΑ)</w:t>
      </w:r>
    </w:p>
    <w:p w14:paraId="47A54A7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μη διακόπτετε τη συνάδελφο.</w:t>
      </w:r>
    </w:p>
    <w:p w14:paraId="47A54A7D" w14:textId="77777777" w:rsidR="00080287" w:rsidRDefault="007F198B">
      <w:pPr>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Έχετε διαστρεβλώσει τα πάντα. Κόβετε συντάξεις και λέτε ότι τις αυξάνετε. Παίρνετε στον ΟΑΕΔ και λέτε ότι κάνετε προσλήψεις. </w:t>
      </w:r>
    </w:p>
    <w:p w14:paraId="47A54A7E"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Αυτή, λοιπόν, η </w:t>
      </w:r>
      <w:r>
        <w:rPr>
          <w:rFonts w:eastAsia="Times New Roman"/>
          <w:szCs w:val="24"/>
        </w:rPr>
        <w:t xml:space="preserve">ιστορία της προπαγάνδας και του ψέματος πρέπει να τελειώσει. Και θα τελειώσει μόνο εάν υπάρξει συμφωνία, τουλάχιστον για το ευαίσθητο θέμα της </w:t>
      </w:r>
      <w:r>
        <w:rPr>
          <w:rFonts w:eastAsia="Times New Roman"/>
          <w:szCs w:val="24"/>
        </w:rPr>
        <w:t>υ</w:t>
      </w:r>
      <w:r>
        <w:rPr>
          <w:rFonts w:eastAsia="Times New Roman"/>
          <w:szCs w:val="24"/>
        </w:rPr>
        <w:t xml:space="preserve">γείας, να υπάρξει επιμήκυνση της εξεταστικής περιόδου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την περίοδο έως και σήμερα. </w:t>
      </w:r>
      <w:r>
        <w:rPr>
          <w:rFonts w:eastAsia="Times New Roman"/>
          <w:szCs w:val="24"/>
        </w:rPr>
        <w:t>Τότε θα δείξει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η Βουλή ότι δεν θέλει να παίξει πολιτικά </w:t>
      </w:r>
      <w:proofErr w:type="spellStart"/>
      <w:r>
        <w:rPr>
          <w:rFonts w:eastAsia="Times New Roman"/>
          <w:szCs w:val="24"/>
        </w:rPr>
        <w:t>παιχνιδάκια</w:t>
      </w:r>
      <w:proofErr w:type="spellEnd"/>
      <w:r>
        <w:rPr>
          <w:rFonts w:eastAsia="Times New Roman"/>
          <w:szCs w:val="24"/>
        </w:rPr>
        <w:t xml:space="preserve">. </w:t>
      </w:r>
    </w:p>
    <w:p w14:paraId="47A54A7F" w14:textId="77777777" w:rsidR="00080287" w:rsidRDefault="007F198B">
      <w:pPr>
        <w:spacing w:line="600" w:lineRule="auto"/>
        <w:ind w:firstLine="720"/>
        <w:contextualSpacing/>
        <w:jc w:val="both"/>
        <w:rPr>
          <w:rFonts w:eastAsia="Times New Roman"/>
          <w:szCs w:val="24"/>
        </w:rPr>
      </w:pPr>
      <w:r>
        <w:rPr>
          <w:rFonts w:eastAsia="Times New Roman"/>
          <w:szCs w:val="24"/>
        </w:rPr>
        <w:t>Ξέρετε κάτι; Είναι σαφές -εμένα δεν με ενδιαφέρουν οι δημοσκοπήσεις, αλλά το βλέπω στον κόσμο- ότι καταρρέετε. Το ξέρετε και εσείς πολύ καλά ότι καταρρέετε. Το θέμα, όμως, δ</w:t>
      </w:r>
      <w:r>
        <w:rPr>
          <w:rFonts w:eastAsia="Times New Roman"/>
          <w:szCs w:val="24"/>
        </w:rPr>
        <w:t xml:space="preserve">εν είναι αυτό. Το θέμα είναι αν μπορούμε να δείξουμε ως πολιτικό σύστημα ότι μπορούμε να συνεννοηθούμε έστω στα στοιχειώδη και όταν ακούει την </w:t>
      </w:r>
      <w:r>
        <w:rPr>
          <w:rFonts w:eastAsia="Times New Roman"/>
          <w:szCs w:val="24"/>
        </w:rPr>
        <w:t>Α</w:t>
      </w:r>
      <w:r>
        <w:rPr>
          <w:rFonts w:eastAsia="Times New Roman"/>
          <w:szCs w:val="24"/>
        </w:rPr>
        <w:t>ντιπολίτευση ο κύριος Υπουργός και ενοχλείται, να μην πετάγεται και να λέει ότι λέμε ψέματα.</w:t>
      </w:r>
    </w:p>
    <w:p w14:paraId="47A54A8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δεν λέμε ψέμα</w:t>
      </w:r>
      <w:r>
        <w:rPr>
          <w:rFonts w:eastAsia="Times New Roman" w:cs="Times New Roman"/>
          <w:szCs w:val="24"/>
        </w:rPr>
        <w:t xml:space="preserve">τα. Εμείς είπαμε αλήθειες και σκληρές αλήθειες. Και είπαμε και για τους εαυτούς μας αλήθειες. Εμείς, λοιπόν, λέμε να πάτε όσο πίσω θέλετε. Η δική μας πρόταση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πάει μέχρι και το τέλος του </w:t>
      </w:r>
      <w:r>
        <w:rPr>
          <w:rFonts w:eastAsia="Times New Roman" w:cs="Times New Roman"/>
          <w:szCs w:val="24"/>
        </w:rPr>
        <w:lastRenderedPageBreak/>
        <w:t xml:space="preserve">2016. Αυτή είναι μια σοβαρή </w:t>
      </w:r>
      <w:r>
        <w:rPr>
          <w:rFonts w:eastAsia="Times New Roman" w:cs="Times New Roman"/>
          <w:szCs w:val="24"/>
        </w:rPr>
        <w:t>πρόταση, μια ουσιαστική πρόταση και η Δημοκρατική Συμπαράταξη αυτή την πρόταση θα στηρίξει.</w:t>
      </w:r>
    </w:p>
    <w:p w14:paraId="47A54A8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7A54A8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47A54A8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Κασιδιάρης εκ </w:t>
      </w:r>
      <w:r>
        <w:rPr>
          <w:rFonts w:eastAsia="Times New Roman" w:cs="Times New Roman"/>
          <w:szCs w:val="24"/>
        </w:rPr>
        <w:t>μέρους της Χρυσής Αυγής για δέκα λεπτά.</w:t>
      </w:r>
    </w:p>
    <w:p w14:paraId="47A54A8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αρχάς η μόνη δύναμη η οποία παράγει πραγματικό έργο και έχει ουσιαστική παρουσία μέσα σε εξεταστικές και προανακριτικές επιτροπές είναι, βεβαίως, η Χρυσή Αυγή. </w:t>
      </w:r>
    </w:p>
    <w:p w14:paraId="47A54A8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Παίρνω παράδειγμα το φιάσκο της </w:t>
      </w:r>
      <w:r>
        <w:rPr>
          <w:rFonts w:eastAsia="Times New Roman" w:cs="Times New Roman"/>
          <w:szCs w:val="24"/>
        </w:rPr>
        <w:t xml:space="preserve">τελευταίας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 μέσα μαζικής ενημέρωσης</w:t>
      </w:r>
      <w:r>
        <w:rPr>
          <w:rFonts w:eastAsia="Times New Roman" w:cs="Times New Roman"/>
          <w:szCs w:val="24"/>
        </w:rPr>
        <w:t>,</w:t>
      </w:r>
      <w:r>
        <w:rPr>
          <w:rFonts w:eastAsia="Times New Roman" w:cs="Times New Roman"/>
          <w:szCs w:val="24"/>
        </w:rPr>
        <w:t xml:space="preserve"> όπου ο μοναδικός σκοπός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εν</w:t>
      </w:r>
      <w:r>
        <w:rPr>
          <w:rFonts w:eastAsia="Times New Roman" w:cs="Times New Roman"/>
          <w:szCs w:val="24"/>
        </w:rPr>
        <w:t xml:space="preserve">τέλει, όπως απεδείχθη από τα γεγονότα, ήταν η συγκάλυψη των σκανδάλων και της κλοπής του δημοσίου χρήματος για την οποία ευθύνονται πολιτικοί παράγοντες. </w:t>
      </w:r>
    </w:p>
    <w:p w14:paraId="47A54A8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Ομοίως και στην παρούσα </w:t>
      </w:r>
      <w:r>
        <w:rPr>
          <w:rFonts w:eastAsia="Times New Roman" w:cs="Times New Roman"/>
          <w:szCs w:val="24"/>
        </w:rPr>
        <w:t>ε</w:t>
      </w:r>
      <w:r>
        <w:rPr>
          <w:rFonts w:eastAsia="Times New Roman" w:cs="Times New Roman"/>
          <w:szCs w:val="24"/>
        </w:rPr>
        <w:t xml:space="preserve">ξεταστική για την </w:t>
      </w:r>
      <w:r>
        <w:rPr>
          <w:rFonts w:eastAsia="Times New Roman" w:cs="Times New Roman"/>
          <w:szCs w:val="24"/>
        </w:rPr>
        <w:t>υ</w:t>
      </w:r>
      <w:r>
        <w:rPr>
          <w:rFonts w:eastAsia="Times New Roman" w:cs="Times New Roman"/>
          <w:szCs w:val="24"/>
        </w:rPr>
        <w:t>γεία αυτός είναι ο σκοπός, δηλαδή αυτοί οι οποίοι κλέψανε</w:t>
      </w:r>
      <w:r>
        <w:rPr>
          <w:rFonts w:eastAsia="Times New Roman" w:cs="Times New Roman"/>
          <w:szCs w:val="24"/>
        </w:rPr>
        <w:t xml:space="preserve"> τα λεφτά, οι πολιτικοί παράγοντες, που βρίσκονται πίσω από τη διασπάθιση του δημοσίου χρήματος, να βγουν λάδι. </w:t>
      </w:r>
    </w:p>
    <w:p w14:paraId="47A54A8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Ήμουν παρών, ως εκπρόσωπος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τα δάνεια των κομμάτων. Εκεί, λοιπόν, ερχόμενοι οι </w:t>
      </w:r>
      <w:proofErr w:type="spellStart"/>
      <w:r>
        <w:rPr>
          <w:rFonts w:eastAsia="Times New Roman" w:cs="Times New Roman"/>
          <w:szCs w:val="24"/>
        </w:rPr>
        <w:t>κ</w:t>
      </w:r>
      <w:r>
        <w:rPr>
          <w:rFonts w:eastAsia="Times New Roman" w:cs="Times New Roman"/>
          <w:szCs w:val="24"/>
        </w:rPr>
        <w:t>αναλάρχες</w:t>
      </w:r>
      <w:proofErr w:type="spellEnd"/>
      <w:r>
        <w:rPr>
          <w:rFonts w:eastAsia="Times New Roman" w:cs="Times New Roman"/>
          <w:szCs w:val="24"/>
        </w:rPr>
        <w:t>,</w:t>
      </w:r>
      <w:r>
        <w:rPr>
          <w:rFonts w:eastAsia="Times New Roman" w:cs="Times New Roman"/>
          <w:szCs w:val="24"/>
        </w:rPr>
        <w:t xml:space="preserve"> μόνο τσάι δεν τους προσέφεραν οι εκπρόσωποι της Κυβέρνησης. Το ίδιο θα κάνουν και τώρα με όλους αυτούς τους πολιτικούς, «θεσμικούς», οικονομικούς παράγοντες, οι οποίοι ευθύνονται για την κλοπή δισεκατομμυρίων στον χώρο της </w:t>
      </w:r>
      <w:r>
        <w:rPr>
          <w:rFonts w:eastAsia="Times New Roman" w:cs="Times New Roman"/>
          <w:szCs w:val="24"/>
        </w:rPr>
        <w:t>υ</w:t>
      </w:r>
      <w:r>
        <w:rPr>
          <w:rFonts w:eastAsia="Times New Roman" w:cs="Times New Roman"/>
          <w:szCs w:val="24"/>
        </w:rPr>
        <w:t xml:space="preserve">γείας. </w:t>
      </w:r>
    </w:p>
    <w:p w14:paraId="47A54A8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Στην αντίπερα</w:t>
      </w:r>
      <w:r>
        <w:rPr>
          <w:rFonts w:eastAsia="Times New Roman" w:cs="Times New Roman"/>
          <w:szCs w:val="24"/>
        </w:rPr>
        <w:t xml:space="preserve"> όχθη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αντιμετώπισε όπως έπρεπε όλους αυτούς, οι οποίοι είναι απόλυτα συνυπεύθυνοι με το πολιτικό σύστημα για την τωρινή κατάντια της πατρίδας μας. Και όπως μάτωσαν οι </w:t>
      </w:r>
      <w:proofErr w:type="spellStart"/>
      <w:r>
        <w:rPr>
          <w:rFonts w:eastAsia="Times New Roman" w:cs="Times New Roman"/>
          <w:szCs w:val="24"/>
        </w:rPr>
        <w:t>καναλάρχες</w:t>
      </w:r>
      <w:proofErr w:type="spellEnd"/>
      <w:r>
        <w:rPr>
          <w:rFonts w:eastAsia="Times New Roman" w:cs="Times New Roman"/>
          <w:szCs w:val="24"/>
        </w:rPr>
        <w:t xml:space="preserve">, όπως μάτωσαν οι τραπεζίτες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w:t>
      </w:r>
      <w:r>
        <w:rPr>
          <w:rFonts w:eastAsia="Times New Roman" w:cs="Times New Roman"/>
          <w:szCs w:val="24"/>
        </w:rPr>
        <w:t>ιτροπή για τα δάνεια των κομμάτων και των μέσων ενημέρωσης, έτσι θα ματώσουν και στην παρούσα περίπτωση</w:t>
      </w:r>
      <w:r>
        <w:rPr>
          <w:rFonts w:eastAsia="Times New Roman" w:cs="Times New Roman"/>
          <w:szCs w:val="24"/>
        </w:rPr>
        <w:t>,</w:t>
      </w:r>
      <w:r>
        <w:rPr>
          <w:rFonts w:eastAsia="Times New Roman" w:cs="Times New Roman"/>
          <w:szCs w:val="24"/>
        </w:rPr>
        <w:t xml:space="preserve"> όλοι αυτοί που ευθύνονται για την κλοπή των δημοσίων ταμείων στον πολύπαθο χώρο της </w:t>
      </w:r>
      <w:r>
        <w:rPr>
          <w:rFonts w:eastAsia="Times New Roman" w:cs="Times New Roman"/>
          <w:szCs w:val="24"/>
        </w:rPr>
        <w:t>υ</w:t>
      </w:r>
      <w:r>
        <w:rPr>
          <w:rFonts w:eastAsia="Times New Roman" w:cs="Times New Roman"/>
          <w:szCs w:val="24"/>
        </w:rPr>
        <w:t>γείας στην Ελλάδα.</w:t>
      </w:r>
    </w:p>
    <w:p w14:paraId="47A54A8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Υπήρξε σωρεία αποδεικτικών στοιχείων στην τελευ</w:t>
      </w:r>
      <w:r>
        <w:rPr>
          <w:rFonts w:eastAsia="Times New Roman" w:cs="Times New Roman"/>
          <w:szCs w:val="24"/>
        </w:rPr>
        <w:t xml:space="preserve">ταία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διεξήχθη τους παρελθόντες μήνες. Υπήρχαν ντοκουμέντα, υπήρχαν μαρτυρίες και δεδομένα τα οποία θα έπρεπε να έχουν στείλει ήδη σε ειδικό δικαστήριο Υπουργούς. Και ήρθε ο ΣΥΡΙΖΑ και είπε ότι δεν πειράζει, δεν φταίει κανείς, δεν υπ</w:t>
      </w:r>
      <w:r>
        <w:rPr>
          <w:rFonts w:eastAsia="Times New Roman" w:cs="Times New Roman"/>
          <w:szCs w:val="24"/>
        </w:rPr>
        <w:t>άρχει πολιτικός να έχει ευθύνες. Καθάρισε το παλιό πολιτικό σύστημα. Δεν ήξεραν οι Υπουργοί και οι Πρωθυπουργοί ότι δινόντουσαν δάνεια με αέρα! Έτσι, λοιπόν, ένα ελεεινό σκάνδαλο δεκαετιών έλαβε και τη βούλα της Βουλής</w:t>
      </w:r>
      <w:r>
        <w:rPr>
          <w:rFonts w:eastAsia="Times New Roman" w:cs="Times New Roman"/>
          <w:szCs w:val="24"/>
        </w:rPr>
        <w:t>,</w:t>
      </w:r>
      <w:r>
        <w:rPr>
          <w:rFonts w:eastAsia="Times New Roman" w:cs="Times New Roman"/>
          <w:szCs w:val="24"/>
        </w:rPr>
        <w:t xml:space="preserve"> πλην της Χρυσής Αυγής βεβαίως, ότι δ</w:t>
      </w:r>
      <w:r>
        <w:rPr>
          <w:rFonts w:eastAsia="Times New Roman" w:cs="Times New Roman"/>
          <w:szCs w:val="24"/>
        </w:rPr>
        <w:t xml:space="preserve">εν υπάρχει κανένα πρόβλημα. </w:t>
      </w:r>
    </w:p>
    <w:p w14:paraId="47A54A8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σκοπεύετε να κάνετε και στον χώρο της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όπου έχουν γίνει τερατώδη εγκλήματα, όπου κανείς δεν μπορεί να μετρήσει τα δισεκατομμύρια τα οποία έχουν κλαπεί από το </w:t>
      </w:r>
      <w:r>
        <w:rPr>
          <w:rFonts w:eastAsia="Times New Roman" w:cs="Times New Roman"/>
          <w:szCs w:val="24"/>
        </w:rPr>
        <w:t>δ</w:t>
      </w:r>
      <w:r>
        <w:rPr>
          <w:rFonts w:eastAsia="Times New Roman" w:cs="Times New Roman"/>
          <w:szCs w:val="24"/>
        </w:rPr>
        <w:t xml:space="preserve">ημόσιο με τις υπογραφές Υπουργών και Πρωθυπουργών. </w:t>
      </w:r>
    </w:p>
    <w:p w14:paraId="47A54A8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λοιπόν, είναι πολύ κρίσιμος και καίριος ο ρόλος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που, όπως </w:t>
      </w:r>
      <w:proofErr w:type="spellStart"/>
      <w:r>
        <w:rPr>
          <w:rFonts w:eastAsia="Times New Roman" w:cs="Times New Roman"/>
          <w:szCs w:val="24"/>
        </w:rPr>
        <w:t>προείπα</w:t>
      </w:r>
      <w:proofErr w:type="spellEnd"/>
      <w:r>
        <w:rPr>
          <w:rFonts w:eastAsia="Times New Roman" w:cs="Times New Roman"/>
          <w:szCs w:val="24"/>
        </w:rPr>
        <w:t>, θα κάνει όλους αυτούς να ματώσουν. Θα αποκαλύψουμε στοιχεία, θα παρουσιάσουμε ντοκουμέντα, όπως κάνουμε στη Βουλή από το 2012</w:t>
      </w:r>
      <w:r>
        <w:rPr>
          <w:rFonts w:eastAsia="Times New Roman" w:cs="Times New Roman"/>
          <w:szCs w:val="24"/>
        </w:rPr>
        <w:t>,</w:t>
      </w:r>
      <w:r>
        <w:rPr>
          <w:rFonts w:eastAsia="Times New Roman" w:cs="Times New Roman"/>
          <w:szCs w:val="24"/>
        </w:rPr>
        <w:t xml:space="preserve"> όταν η Χρυσή Αυγή εισήλθε </w:t>
      </w:r>
      <w:r>
        <w:rPr>
          <w:rFonts w:eastAsia="Times New Roman" w:cs="Times New Roman"/>
          <w:szCs w:val="24"/>
        </w:rPr>
        <w:t>εδώ με την εντολή του ελληνι</w:t>
      </w:r>
      <w:r>
        <w:rPr>
          <w:rFonts w:eastAsia="Times New Roman" w:cs="Times New Roman"/>
          <w:szCs w:val="24"/>
        </w:rPr>
        <w:lastRenderedPageBreak/>
        <w:t>κού λαού, θα αποκαλύψουμε την αλήθεια. Πάγιο αίτημα της ελληνικής κοινωνίας είναι οι κλέφτες να πάνε στη φυλακή και όχι να γίνονται προανακριτικές και εξεταστικές επιτροπές κατά παραγγελία για να συγκαλύπτεται η πολιτική επικαιρ</w:t>
      </w:r>
      <w:r>
        <w:rPr>
          <w:rFonts w:eastAsia="Times New Roman" w:cs="Times New Roman"/>
          <w:szCs w:val="24"/>
        </w:rPr>
        <w:t xml:space="preserve">ότητα και οι συστημικές προδοσίες σε βάρος του ελληνικού λαού. Όχι, δηλαδή, τώρα, που η αξιολόγηση έχει κολλήσει στη γωνία τη </w:t>
      </w:r>
      <w:r>
        <w:rPr>
          <w:rFonts w:eastAsia="Times New Roman" w:cs="Times New Roman"/>
          <w:szCs w:val="24"/>
        </w:rPr>
        <w:t>σ</w:t>
      </w:r>
      <w:r>
        <w:rPr>
          <w:rFonts w:eastAsia="Times New Roman" w:cs="Times New Roman"/>
          <w:szCs w:val="24"/>
        </w:rPr>
        <w:t xml:space="preserve">υγκυβέρνηση Τσίπρα-Καμμένου, να μεταχειρίζεται το τέχνασμα αυτό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να ρίξει στάχτη στα μάτια του κόσμ</w:t>
      </w:r>
      <w:r>
        <w:rPr>
          <w:rFonts w:eastAsia="Times New Roman" w:cs="Times New Roman"/>
          <w:szCs w:val="24"/>
        </w:rPr>
        <w:t xml:space="preserve">ου. </w:t>
      </w:r>
    </w:p>
    <w:p w14:paraId="47A54A8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η Χρυσή Αυγή θα παίξει καίριο ρόλο, όπως </w:t>
      </w:r>
      <w:proofErr w:type="spellStart"/>
      <w:r>
        <w:rPr>
          <w:rFonts w:eastAsia="Times New Roman" w:cs="Times New Roman"/>
          <w:szCs w:val="24"/>
        </w:rPr>
        <w:t>προείπα</w:t>
      </w:r>
      <w:proofErr w:type="spellEnd"/>
      <w:r>
        <w:rPr>
          <w:rFonts w:eastAsia="Times New Roman" w:cs="Times New Roman"/>
          <w:szCs w:val="24"/>
        </w:rPr>
        <w:t>. Ήδη τα στοιχεία που έχουμε συλλέξει για τη διαφθορά, τη διαπλοκή και τα εγκλήματα πολιτικών παραγόντων ευρύτερα -όχι μόνο για οικονομικά σκάνδαλα- είναι τόσο σημαντικά</w:t>
      </w:r>
      <w:r>
        <w:rPr>
          <w:rFonts w:eastAsia="Times New Roman" w:cs="Times New Roman"/>
          <w:szCs w:val="24"/>
        </w:rPr>
        <w:t>,</w:t>
      </w:r>
      <w:r>
        <w:rPr>
          <w:rFonts w:eastAsia="Times New Roman" w:cs="Times New Roman"/>
          <w:szCs w:val="24"/>
        </w:rPr>
        <w:t xml:space="preserve"> που έχουν οδηγήσει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ισαγγελία να ζητήσει διώξεις. </w:t>
      </w:r>
    </w:p>
    <w:p w14:paraId="47A54A8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Πριν από ελάχιστες εβδομάδες ήρθαν εδώ δύο φάκελοι. Ο ένας αφορά δίωξη του πρώην Πρωθυπουργού Σαμαρά και ο άλλος αφορά δίωξη του πρώην Υπουργού Στουρνάρα</w:t>
      </w:r>
      <w:r>
        <w:rPr>
          <w:rFonts w:eastAsia="Times New Roman" w:cs="Times New Roman"/>
          <w:szCs w:val="24"/>
        </w:rPr>
        <w:t>,</w:t>
      </w:r>
      <w:r>
        <w:rPr>
          <w:rFonts w:eastAsia="Times New Roman" w:cs="Times New Roman"/>
          <w:szCs w:val="24"/>
        </w:rPr>
        <w:t xml:space="preserve"> για στοιχεία τα οποία έχω καταθέσει εγώ προσωπικά σε αυτό εδώ το </w:t>
      </w:r>
      <w:r>
        <w:rPr>
          <w:rFonts w:eastAsia="Times New Roman" w:cs="Times New Roman"/>
          <w:szCs w:val="24"/>
        </w:rPr>
        <w:t xml:space="preserve">Βήμα. Εις ό,τι αφορά τον Στουρνάρα για το σκάνδαλο των Ελληνικών Πετρελαίων και της </w:t>
      </w:r>
      <w:r>
        <w:rPr>
          <w:rFonts w:eastAsia="Times New Roman" w:cs="Times New Roman"/>
          <w:szCs w:val="24"/>
        </w:rPr>
        <w:t>«</w:t>
      </w:r>
      <w:r>
        <w:rPr>
          <w:rFonts w:eastAsia="Times New Roman" w:cs="Times New Roman"/>
          <w:szCs w:val="24"/>
          <w:lang w:val="en-US"/>
        </w:rPr>
        <w:t>MOTOR</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Pr>
          <w:rFonts w:eastAsia="Times New Roman" w:cs="Times New Roman"/>
          <w:szCs w:val="24"/>
        </w:rPr>
        <w:t xml:space="preserve"> και τ</w:t>
      </w:r>
      <w:r>
        <w:rPr>
          <w:rFonts w:eastAsia="Times New Roman" w:cs="Times New Roman"/>
          <w:szCs w:val="24"/>
        </w:rPr>
        <w:t>ο</w:t>
      </w:r>
      <w:r>
        <w:rPr>
          <w:rFonts w:eastAsia="Times New Roman" w:cs="Times New Roman"/>
          <w:szCs w:val="24"/>
        </w:rPr>
        <w:t xml:space="preserve"> 1,2 δισεκατομμύρι</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 xml:space="preserve">που έχασε το </w:t>
      </w:r>
      <w:r>
        <w:rPr>
          <w:rFonts w:eastAsia="Times New Roman" w:cs="Times New Roman"/>
          <w:szCs w:val="24"/>
        </w:rPr>
        <w:t>δ</w:t>
      </w:r>
      <w:r>
        <w:rPr>
          <w:rFonts w:eastAsia="Times New Roman" w:cs="Times New Roman"/>
          <w:szCs w:val="24"/>
        </w:rPr>
        <w:t>ημόσιο, και εις ό,τι αφορά τον Σαμαρά</w:t>
      </w:r>
      <w:r>
        <w:rPr>
          <w:rFonts w:eastAsia="Times New Roman" w:cs="Times New Roman"/>
          <w:szCs w:val="24"/>
        </w:rPr>
        <w:t>,</w:t>
      </w:r>
      <w:r>
        <w:rPr>
          <w:rFonts w:eastAsia="Times New Roman" w:cs="Times New Roman"/>
          <w:szCs w:val="24"/>
        </w:rPr>
        <w:t xml:space="preserve"> για το έγκλημα σε βάρος του Συντάγματος με τις παράνομες τηλεφωνικές εντολές για προφυλακίσεις Βουλευτών της Χρυσής Αυγής.</w:t>
      </w:r>
    </w:p>
    <w:p w14:paraId="47A54A8E" w14:textId="77777777" w:rsidR="00080287" w:rsidRDefault="007F198B">
      <w:pPr>
        <w:tabs>
          <w:tab w:val="left" w:pos="709"/>
        </w:tabs>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 xml:space="preserve">Η </w:t>
      </w:r>
      <w:r>
        <w:rPr>
          <w:rFonts w:eastAsia="Times New Roman" w:cs="Times New Roman"/>
          <w:szCs w:val="24"/>
        </w:rPr>
        <w:t>ε</w:t>
      </w:r>
      <w:r>
        <w:rPr>
          <w:rFonts w:eastAsia="Times New Roman" w:cs="Times New Roman"/>
          <w:szCs w:val="24"/>
        </w:rPr>
        <w:t>ισαγγελία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ζήτησε την ποινική δίωξη των συγκεκριμένων παραγόντων και η Βουλή κωφεύει. Ήδη η Χρυσή Αυγή συλλέγει υπογραφέ</w:t>
      </w:r>
      <w:r>
        <w:rPr>
          <w:rFonts w:eastAsia="Times New Roman" w:cs="Times New Roman"/>
          <w:szCs w:val="24"/>
        </w:rPr>
        <w:t>ς. Δυστυχώς αυτός ο άθλιος νόμος Βενιζέλου, ο νόμος περί ευθύνης υπουργών, δεν επιτρέπει στη δικαιοσύνη να διώξει τους υπουργούς και τους πρωθυπουργούς οι οποίοι έχουν εγκληματήσει. 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συλλέξουμε τριάντα υπογραφές. Πέρα από τις δικές μας υπο</w:t>
      </w:r>
      <w:r>
        <w:rPr>
          <w:rFonts w:eastAsia="Times New Roman" w:cs="Times New Roman"/>
          <w:szCs w:val="24"/>
        </w:rPr>
        <w:t xml:space="preserve">γραφές των Βουλευτών της Χρυσής Αυγής ευελπιστώ ότι θα υπάρξουν και άλλοι οι οποίοι δεν θα δεχτούν την ένοχη συγκάλυψη εγκληματιών. </w:t>
      </w:r>
    </w:p>
    <w:p w14:paraId="47A54A8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Θα πάω τώρα λίγο στο θέμα της υγείας, όπου πάγιος στόχος και εδώ βεβαίως του Λαϊκού Συνδέσμου </w:t>
      </w:r>
      <w:r>
        <w:rPr>
          <w:rFonts w:eastAsia="Times New Roman" w:cs="Times New Roman"/>
          <w:szCs w:val="24"/>
        </w:rPr>
        <w:t xml:space="preserve">- </w:t>
      </w:r>
      <w:r>
        <w:rPr>
          <w:rFonts w:eastAsia="Times New Roman" w:cs="Times New Roman"/>
          <w:szCs w:val="24"/>
        </w:rPr>
        <w:t>Χρυσή Αυγή είναι να βρεθούν</w:t>
      </w:r>
      <w:r>
        <w:rPr>
          <w:rFonts w:eastAsia="Times New Roman" w:cs="Times New Roman"/>
          <w:szCs w:val="24"/>
        </w:rPr>
        <w:t xml:space="preserve"> οι ένοχοι της κλοπής του δημοσίου χρήματος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έρθουν πίσω τα κλεμμένα. Και εδώ θεωρώ ότι θα επιτύχουμε πολύ ουσιαστικό αποτέλεσμα, διότι στην παρούσα περίπτωση της υγείας, ιδίως δε στην περιβόητη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υπάρχει ευτυχώς η δικαστικ</w:t>
      </w:r>
      <w:r>
        <w:rPr>
          <w:rFonts w:eastAsia="Times New Roman" w:cs="Times New Roman"/>
          <w:szCs w:val="24"/>
        </w:rPr>
        <w:t xml:space="preserve">ή συνδρομή, την οποία θα εκμεταλλευτούμε στο έπακρο. Έχει εμπλακεί το επίσημο </w:t>
      </w:r>
      <w:r>
        <w:rPr>
          <w:rFonts w:eastAsia="Times New Roman" w:cs="Times New Roman"/>
          <w:szCs w:val="24"/>
        </w:rPr>
        <w:lastRenderedPageBreak/>
        <w:t xml:space="preserve">αμερικανικό κράτος, οι αμερικανικές διωκτικές αρχές. Το </w:t>
      </w:r>
      <w:r>
        <w:rPr>
          <w:rFonts w:eastAsia="Times New Roman" w:cs="Times New Roman"/>
          <w:szCs w:val="24"/>
          <w:lang w:val="en-US"/>
        </w:rPr>
        <w:t>FBI</w:t>
      </w:r>
      <w:r>
        <w:rPr>
          <w:rFonts w:eastAsia="Times New Roman" w:cs="Times New Roman"/>
          <w:szCs w:val="24"/>
        </w:rPr>
        <w:t xml:space="preserve"> έχει απομαγνητοφωνήσεις παραγόντων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οι οποίοι περιγράφουν πώς χρηματίζεται το εν Ελλάδι πολιτικό σύστημ</w:t>
      </w:r>
      <w:r>
        <w:rPr>
          <w:rFonts w:eastAsia="Times New Roman" w:cs="Times New Roman"/>
          <w:szCs w:val="24"/>
        </w:rPr>
        <w:t>α, πώς τα παίρνουν οι Υπουργοί. 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ανακαλύψουμε και το μαύρο χρήμα που πήραν </w:t>
      </w:r>
      <w:r>
        <w:rPr>
          <w:rFonts w:eastAsia="Times New Roman" w:cs="Times New Roman"/>
          <w:szCs w:val="24"/>
        </w:rPr>
        <w:t>Υ</w:t>
      </w:r>
      <w:r>
        <w:rPr>
          <w:rFonts w:eastAsia="Times New Roman" w:cs="Times New Roman"/>
          <w:szCs w:val="24"/>
        </w:rPr>
        <w:t xml:space="preserve">πουργοί </w:t>
      </w:r>
      <w:proofErr w:type="spellStart"/>
      <w:r>
        <w:rPr>
          <w:rFonts w:eastAsia="Times New Roman" w:cs="Times New Roman"/>
          <w:szCs w:val="24"/>
        </w:rPr>
        <w:t>μνημονιακών</w:t>
      </w:r>
      <w:proofErr w:type="spellEnd"/>
      <w:r>
        <w:rPr>
          <w:rFonts w:eastAsia="Times New Roman" w:cs="Times New Roman"/>
          <w:szCs w:val="24"/>
        </w:rPr>
        <w:t xml:space="preserve"> </w:t>
      </w:r>
      <w:r>
        <w:rPr>
          <w:rFonts w:eastAsia="Times New Roman" w:cs="Times New Roman"/>
          <w:szCs w:val="24"/>
        </w:rPr>
        <w:t xml:space="preserve">κυβερνήσεων και τη ροή του χρήματος αυτού και πού τα έχουν κρύψει τα λεφτά αυτά. </w:t>
      </w:r>
    </w:p>
    <w:p w14:paraId="47A54A9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στην περιβόητη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για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Λαγκάρντ</w:t>
      </w:r>
      <w:proofErr w:type="spellEnd"/>
      <w:r>
        <w:rPr>
          <w:rFonts w:eastAsia="Times New Roman" w:cs="Times New Roman"/>
          <w:szCs w:val="24"/>
        </w:rPr>
        <w:t xml:space="preserve">, στην οποία είχα την τιμή να εκπροσωπώ τον Λαϊκό Σύνδεσμο </w:t>
      </w:r>
      <w:r>
        <w:rPr>
          <w:rFonts w:eastAsia="Times New Roman" w:cs="Times New Roman"/>
          <w:szCs w:val="24"/>
        </w:rPr>
        <w:t xml:space="preserve">- </w:t>
      </w:r>
      <w:r>
        <w:rPr>
          <w:rFonts w:eastAsia="Times New Roman" w:cs="Times New Roman"/>
          <w:szCs w:val="24"/>
        </w:rPr>
        <w:t xml:space="preserve">Χρυσή Αυγή, είχα πει από την πρώτη μέρα ότι πρέπει μέσω τηλεδιάσκεψης να καταθέσει ο </w:t>
      </w:r>
      <w:proofErr w:type="spellStart"/>
      <w:r>
        <w:rPr>
          <w:rFonts w:eastAsia="Times New Roman" w:cs="Times New Roman"/>
          <w:szCs w:val="24"/>
        </w:rPr>
        <w:t>Φαλτσιανί</w:t>
      </w:r>
      <w:proofErr w:type="spellEnd"/>
      <w:r>
        <w:rPr>
          <w:rFonts w:eastAsia="Times New Roman" w:cs="Times New Roman"/>
          <w:szCs w:val="24"/>
        </w:rPr>
        <w:t xml:space="preserve">, ο τότε υπάλληλος της τράπεζας </w:t>
      </w:r>
      <w:r>
        <w:rPr>
          <w:rFonts w:eastAsia="Times New Roman" w:cs="Times New Roman"/>
          <w:szCs w:val="24"/>
          <w:lang w:val="en-US"/>
        </w:rPr>
        <w:t>HSBC</w:t>
      </w:r>
      <w:r>
        <w:rPr>
          <w:rFonts w:eastAsia="Times New Roman" w:cs="Times New Roman"/>
          <w:szCs w:val="24"/>
        </w:rPr>
        <w:t>, ο οποίος ήξερε όλα τα μυστικά για τη ροή του μαύρο</w:t>
      </w:r>
      <w:r>
        <w:rPr>
          <w:rFonts w:eastAsia="Times New Roman" w:cs="Times New Roman"/>
          <w:szCs w:val="24"/>
        </w:rPr>
        <w:t>υ χρήματος. Ο συγκεκριμένος</w:t>
      </w:r>
      <w:r>
        <w:rPr>
          <w:rFonts w:eastAsia="Times New Roman" w:cs="Times New Roman"/>
          <w:szCs w:val="24"/>
        </w:rPr>
        <w:t>,</w:t>
      </w:r>
      <w:r>
        <w:rPr>
          <w:rFonts w:eastAsia="Times New Roman" w:cs="Times New Roman"/>
          <w:szCs w:val="24"/>
        </w:rPr>
        <w:t xml:space="preserve"> μάλιστα, εν συνεχεία ενώπιον των εισαγγελικών αρχών –διότι δεν δέχθηκε η Βουλή αυτή την πρόταση της Χρυσής Αυγής- αλλά και σε συνεντεύξεις σε ελλαδικά μέσα ενημέρωσης είχε δηλώσει</w:t>
      </w:r>
      <w:r>
        <w:rPr>
          <w:rFonts w:eastAsia="Times New Roman" w:cs="Times New Roman"/>
          <w:szCs w:val="24"/>
        </w:rPr>
        <w:t>,</w:t>
      </w:r>
      <w:r>
        <w:rPr>
          <w:rFonts w:eastAsia="Times New Roman" w:cs="Times New Roman"/>
          <w:szCs w:val="24"/>
        </w:rPr>
        <w:t xml:space="preserve"> ότι το μυστικό της </w:t>
      </w:r>
      <w:r>
        <w:rPr>
          <w:rFonts w:eastAsia="Times New Roman" w:cs="Times New Roman"/>
          <w:szCs w:val="24"/>
        </w:rPr>
        <w:t>λ</w:t>
      </w:r>
      <w:r>
        <w:rPr>
          <w:rFonts w:eastAsia="Times New Roman" w:cs="Times New Roman"/>
          <w:szCs w:val="24"/>
        </w:rPr>
        <w:t xml:space="preserve">ίστας </w:t>
      </w:r>
      <w:proofErr w:type="spellStart"/>
      <w:r>
        <w:rPr>
          <w:rFonts w:eastAsia="Times New Roman" w:cs="Times New Roman"/>
          <w:szCs w:val="24"/>
        </w:rPr>
        <w:t>Λαγκάρντ</w:t>
      </w:r>
      <w:proofErr w:type="spellEnd"/>
      <w:r>
        <w:rPr>
          <w:rFonts w:eastAsia="Times New Roman" w:cs="Times New Roman"/>
          <w:szCs w:val="24"/>
        </w:rPr>
        <w:t xml:space="preserve"> είναι πολύ </w:t>
      </w:r>
      <w:r>
        <w:rPr>
          <w:rFonts w:eastAsia="Times New Roman" w:cs="Times New Roman"/>
          <w:szCs w:val="24"/>
        </w:rPr>
        <w:t xml:space="preserve">εύκολο να το ανιχνεύσει κανείς στους μηδενικούς λογαριασμούς. </w:t>
      </w:r>
    </w:p>
    <w:p w14:paraId="47A54A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λοιπόν, στην παρούσα περίπτωση όπου και υπάρχει η δικαστική συνδρομή, όπου και υπάρχει εμπλοκή του </w:t>
      </w:r>
      <w:r>
        <w:rPr>
          <w:rFonts w:eastAsia="Times New Roman" w:cs="Times New Roman"/>
          <w:szCs w:val="24"/>
          <w:lang w:val="en-US"/>
        </w:rPr>
        <w:t>FBI</w:t>
      </w:r>
      <w:r>
        <w:rPr>
          <w:rFonts w:eastAsia="Times New Roman" w:cs="Times New Roman"/>
          <w:szCs w:val="24"/>
        </w:rPr>
        <w:t xml:space="preserve"> και </w:t>
      </w:r>
      <w:r>
        <w:rPr>
          <w:rFonts w:eastAsia="Times New Roman" w:cs="Times New Roman"/>
          <w:szCs w:val="24"/>
        </w:rPr>
        <w:lastRenderedPageBreak/>
        <w:t xml:space="preserve">των αμερικανικών διωκτικών αρχών, δεν θα βρούμε μόνο ποιοι </w:t>
      </w:r>
      <w:r>
        <w:rPr>
          <w:rFonts w:eastAsia="Times New Roman" w:cs="Times New Roman"/>
          <w:szCs w:val="24"/>
        </w:rPr>
        <w:t>Υ</w:t>
      </w:r>
      <w:r>
        <w:rPr>
          <w:rFonts w:eastAsia="Times New Roman" w:cs="Times New Roman"/>
          <w:szCs w:val="24"/>
        </w:rPr>
        <w:t xml:space="preserve">πουργοί είναι επίορκοι και έχουν πάρει μίζες και έχουν «λαδωθεί» για να βάζουν φάρμακα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να πληρώνει το </w:t>
      </w:r>
      <w:r>
        <w:rPr>
          <w:rFonts w:eastAsia="Times New Roman" w:cs="Times New Roman"/>
          <w:szCs w:val="24"/>
        </w:rPr>
        <w:t>δ</w:t>
      </w:r>
      <w:r>
        <w:rPr>
          <w:rFonts w:eastAsia="Times New Roman" w:cs="Times New Roman"/>
          <w:szCs w:val="24"/>
        </w:rPr>
        <w:t xml:space="preserve">ημόσιο και να ξοδεύει εκατοντάδες εκατομμύρια το </w:t>
      </w:r>
      <w:r>
        <w:rPr>
          <w:rFonts w:eastAsia="Times New Roman" w:cs="Times New Roman"/>
          <w:szCs w:val="24"/>
        </w:rPr>
        <w:t>δ</w:t>
      </w:r>
      <w:r>
        <w:rPr>
          <w:rFonts w:eastAsia="Times New Roman" w:cs="Times New Roman"/>
          <w:szCs w:val="24"/>
        </w:rPr>
        <w:t>ημόσιο και να υπερχρεώνει τα δημόσια ταμεία και να τα κονομάνε και να τα βάζουν στην</w:t>
      </w:r>
      <w:r>
        <w:rPr>
          <w:rFonts w:eastAsia="Times New Roman" w:cs="Times New Roman"/>
          <w:szCs w:val="24"/>
        </w:rPr>
        <w:t xml:space="preserve"> τσέπη τους αλλά θα ανακαλύψουμε και τη ροή του μαύρου χρήματος και σε ποιες τράπεζες του εξωτερικού είναι κρυμμένα τα κλεμμένα. Αυτό είναι το πάγιο αίτημα της Χρυσής Αυγής, η οποία εντελώς μόνη διεξάγει αυτόν τον αγώνα για την πολυπόθητη κάθαρση και για ν</w:t>
      </w:r>
      <w:r>
        <w:rPr>
          <w:rFonts w:eastAsia="Times New Roman" w:cs="Times New Roman"/>
          <w:szCs w:val="24"/>
        </w:rPr>
        <w:t xml:space="preserve">α τιμωρηθούν οι εγκληματίες που οδήγησαν την Ελλάδα στην παρούσα άθλια οικονομική κατάσταση. </w:t>
      </w:r>
    </w:p>
    <w:p w14:paraId="47A54A9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δεκάδες τα σκάνδαλα στον χώρο της υγείας. Ποιος μπορεί να ξεχάσει τα δεκαέξι εκατομμύρια εμβόλια; Δεκαέξι εκατομμύρια εμβόλια παρήγγειλε το </w:t>
      </w:r>
      <w:r>
        <w:rPr>
          <w:rFonts w:eastAsia="Times New Roman" w:cs="Times New Roman"/>
          <w:szCs w:val="24"/>
        </w:rPr>
        <w:t>δ</w:t>
      </w:r>
      <w:r>
        <w:rPr>
          <w:rFonts w:eastAsia="Times New Roman" w:cs="Times New Roman"/>
          <w:szCs w:val="24"/>
        </w:rPr>
        <w:t>ημόσιο αυτά λήξ</w:t>
      </w:r>
      <w:r>
        <w:rPr>
          <w:rFonts w:eastAsia="Times New Roman" w:cs="Times New Roman"/>
          <w:szCs w:val="24"/>
        </w:rPr>
        <w:t xml:space="preserve">ανε στη συνέχεια και κανείς δεν ξέρει πόσα άρπαξαν οι επίορκοι κυβερνητικοί παράγοντες που εμπλέκονται σε αυτό το σκάνδαλο. </w:t>
      </w:r>
    </w:p>
    <w:p w14:paraId="47A54A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προέκυψαν κάποια νέα κρίσιμα στοιχεία πολύ πρόσφατα. Και ανατρέχω στη δή</w:t>
      </w:r>
      <w:r>
        <w:rPr>
          <w:rFonts w:eastAsia="Times New Roman" w:cs="Times New Roman"/>
          <w:szCs w:val="24"/>
        </w:rPr>
        <w:lastRenderedPageBreak/>
        <w:t xml:space="preserve">λωση της απελθούσης </w:t>
      </w:r>
      <w:r>
        <w:rPr>
          <w:rFonts w:eastAsia="Times New Roman" w:cs="Times New Roman"/>
          <w:szCs w:val="24"/>
        </w:rPr>
        <w:t>ε</w:t>
      </w:r>
      <w:r>
        <w:rPr>
          <w:rFonts w:eastAsia="Times New Roman" w:cs="Times New Roman"/>
          <w:szCs w:val="24"/>
        </w:rPr>
        <w:t>ισ</w:t>
      </w:r>
      <w:r>
        <w:rPr>
          <w:rFonts w:eastAsia="Times New Roman" w:cs="Times New Roman"/>
          <w:szCs w:val="24"/>
        </w:rPr>
        <w:t>αγγελέως κατά της «</w:t>
      </w:r>
      <w:r>
        <w:rPr>
          <w:rFonts w:eastAsia="Times New Roman" w:cs="Times New Roman"/>
          <w:szCs w:val="24"/>
        </w:rPr>
        <w:t>δ</w:t>
      </w:r>
      <w:r>
        <w:rPr>
          <w:rFonts w:eastAsia="Times New Roman" w:cs="Times New Roman"/>
          <w:szCs w:val="24"/>
        </w:rPr>
        <w:t xml:space="preserve">ιαφθοράς» -εντός πάρα πολλών εισαγωγικών, γιατί δεν μπορεί ένας εισαγγελέας παράλληλα να είναι και επίορκος- της Ελένης </w:t>
      </w:r>
      <w:proofErr w:type="spellStart"/>
      <w:r>
        <w:rPr>
          <w:rFonts w:eastAsia="Times New Roman" w:cs="Times New Roman"/>
          <w:szCs w:val="24"/>
        </w:rPr>
        <w:t>Ράικου</w:t>
      </w:r>
      <w:proofErr w:type="spellEnd"/>
      <w:r>
        <w:rPr>
          <w:rFonts w:eastAsia="Times New Roman" w:cs="Times New Roman"/>
          <w:szCs w:val="24"/>
        </w:rPr>
        <w:t xml:space="preserve">, της περιβόητης «Έλα Ελένη», που της έλεγε ο </w:t>
      </w:r>
      <w:proofErr w:type="spellStart"/>
      <w:r>
        <w:rPr>
          <w:rFonts w:eastAsia="Times New Roman" w:cs="Times New Roman"/>
          <w:szCs w:val="24"/>
        </w:rPr>
        <w:t>Δελατόλλας</w:t>
      </w:r>
      <w:proofErr w:type="spellEnd"/>
      <w:r>
        <w:rPr>
          <w:rFonts w:eastAsia="Times New Roman" w:cs="Times New Roman"/>
          <w:szCs w:val="24"/>
        </w:rPr>
        <w:t xml:space="preserve"> –έτσι έγινε γνωστή στο πανελλήνιο- στο περιβόητο εκεί</w:t>
      </w:r>
      <w:r>
        <w:rPr>
          <w:rFonts w:eastAsia="Times New Roman" w:cs="Times New Roman"/>
          <w:szCs w:val="24"/>
        </w:rPr>
        <w:t xml:space="preserve">νο επεισόδιο που είχε γίνει στο στούντιο του </w:t>
      </w:r>
      <w:r>
        <w:rPr>
          <w:rFonts w:eastAsia="Times New Roman" w:cs="Times New Roman"/>
          <w:szCs w:val="24"/>
        </w:rPr>
        <w:t>«</w:t>
      </w:r>
      <w:r>
        <w:rPr>
          <w:rFonts w:eastAsia="Times New Roman" w:cs="Times New Roman"/>
          <w:szCs w:val="24"/>
          <w:lang w:val="en-US"/>
        </w:rPr>
        <w:t>ANT</w:t>
      </w:r>
      <w:r>
        <w:rPr>
          <w:rFonts w:eastAsia="Times New Roman" w:cs="Times New Roman"/>
          <w:szCs w:val="24"/>
        </w:rPr>
        <w:t>1</w:t>
      </w:r>
      <w:r>
        <w:rPr>
          <w:rFonts w:eastAsia="Times New Roman" w:cs="Times New Roman"/>
          <w:szCs w:val="24"/>
        </w:rPr>
        <w:t>»</w:t>
      </w:r>
      <w:r>
        <w:rPr>
          <w:rFonts w:eastAsia="Times New Roman" w:cs="Times New Roman"/>
          <w:szCs w:val="24"/>
        </w:rPr>
        <w:t>, οπότε άκουσε το πανελλήνιο έναν διαπλεκόμενο δημοσιογράφο</w:t>
      </w:r>
      <w:r>
        <w:rPr>
          <w:rFonts w:eastAsia="Times New Roman" w:cs="Times New Roman"/>
          <w:szCs w:val="24"/>
        </w:rPr>
        <w:t>,</w:t>
      </w:r>
      <w:r>
        <w:rPr>
          <w:rFonts w:eastAsia="Times New Roman" w:cs="Times New Roman"/>
          <w:szCs w:val="24"/>
        </w:rPr>
        <w:t xml:space="preserve"> να παίρνει την </w:t>
      </w:r>
      <w:r>
        <w:rPr>
          <w:rFonts w:eastAsia="Times New Roman" w:cs="Times New Roman"/>
          <w:szCs w:val="24"/>
        </w:rPr>
        <w:t>ε</w:t>
      </w:r>
      <w:r>
        <w:rPr>
          <w:rFonts w:eastAsia="Times New Roman" w:cs="Times New Roman"/>
          <w:szCs w:val="24"/>
        </w:rPr>
        <w:t>ισαγγελέα και να της λέει «Έλα Ελένη, τι έγινε; Σου ‘χω θέμα.». Έτσι έγινε η συγκεκριμένη κυρία επώνυμη και στη συνέχεια η Νέα Δ</w:t>
      </w:r>
      <w:r>
        <w:rPr>
          <w:rFonts w:eastAsia="Times New Roman" w:cs="Times New Roman"/>
          <w:szCs w:val="24"/>
        </w:rPr>
        <w:t xml:space="preserve">ημοκρατία τη διόρισε Εισαγγελέα κατά της Διαφθοράς. </w:t>
      </w:r>
    </w:p>
    <w:p w14:paraId="47A54A9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βγαίνει η συγκεκριμένη κυρία και λέει ότι «στο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Pr>
          <w:rFonts w:eastAsia="Times New Roman" w:cs="Times New Roman"/>
          <w:szCs w:val="24"/>
        </w:rPr>
        <w:t xml:space="preserve"> παραδίδω τους φακέλους και φεύγω». Και χρησιμοποιεί το άθλιο επιχείρημα, το οποίο αποδεικνύει ότι υπάρχει εμπλοκή πολιτικών παρ</w:t>
      </w:r>
      <w:r>
        <w:rPr>
          <w:rFonts w:eastAsia="Times New Roman" w:cs="Times New Roman"/>
          <w:szCs w:val="24"/>
        </w:rPr>
        <w:t>αγόντων στο εν λόγω σκάνδαλο, ότι υπάρχουν</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κάποια συμφέροντα που δεν μου επιτρέπουν να δουλέψω. Και αντί η εισαγγελέας να ονοματίσει τα συμφέροντα και ως δημόσιος κατήγορος να τα οδηγήσει ενώπιον των ανακριτικών αρχών, λέει «Εγώ φεύγω.». </w:t>
      </w:r>
    </w:p>
    <w:p w14:paraId="47A54A9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για</w:t>
      </w:r>
      <w:r>
        <w:rPr>
          <w:rFonts w:eastAsia="Times New Roman" w:cs="Times New Roman"/>
          <w:szCs w:val="24"/>
        </w:rPr>
        <w:t xml:space="preserve">τί έφυγε; Γιατί είναι τα πολιτικά </w:t>
      </w:r>
      <w:proofErr w:type="spellStart"/>
      <w:r>
        <w:rPr>
          <w:rFonts w:eastAsia="Times New Roman" w:cs="Times New Roman"/>
          <w:szCs w:val="24"/>
        </w:rPr>
        <w:t>συνεταιράκια</w:t>
      </w:r>
      <w:proofErr w:type="spellEnd"/>
      <w:r>
        <w:rPr>
          <w:rFonts w:eastAsia="Times New Roman" w:cs="Times New Roman"/>
          <w:szCs w:val="24"/>
        </w:rPr>
        <w:t xml:space="preserve"> της, οι κολλητοί της, που κάθονται σε αυτά εδώ τα έδρανα. Γιατί η </w:t>
      </w:r>
      <w:proofErr w:type="spellStart"/>
      <w:r>
        <w:rPr>
          <w:rFonts w:eastAsia="Times New Roman" w:cs="Times New Roman"/>
          <w:szCs w:val="24"/>
        </w:rPr>
        <w:t>Ράικου</w:t>
      </w:r>
      <w:proofErr w:type="spellEnd"/>
      <w:r>
        <w:rPr>
          <w:rFonts w:eastAsia="Times New Roman" w:cs="Times New Roman"/>
          <w:szCs w:val="24"/>
        </w:rPr>
        <w:t xml:space="preserve"> μπήκε στη θέση αυτή ως εκλεκτή της Νέας Δημοκρατίας και τώρα που έρχεται η ώρα να οδηγήσει στο εδώλιο του κατηγορουμένου τους συνεταίρου</w:t>
      </w:r>
      <w:r>
        <w:rPr>
          <w:rFonts w:eastAsia="Times New Roman" w:cs="Times New Roman"/>
          <w:szCs w:val="24"/>
        </w:rPr>
        <w:t>ς της, τους δικούς της, φεύγει από την εν λόγω θέση.</w:t>
      </w:r>
    </w:p>
    <w:p w14:paraId="47A54A9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μην αδικήσω, βεβαίως, και τον ΣΥΡΙΖΑ. Η Χρυσή Αυγή λέει ναι, ασφαλώς θα υπερψηφίσει κάθε πρόταση για διερεύνηση οποιασδήποτε περιόδου είτε κυβέρνηση ήταν η Νέα Δημοκρατία και το ΠΑΣΟΚ είτε ο ΣΥΡΙΖΑ κα</w:t>
      </w:r>
      <w:r>
        <w:rPr>
          <w:rFonts w:eastAsia="Times New Roman" w:cs="Times New Roman"/>
          <w:szCs w:val="24"/>
        </w:rPr>
        <w:t xml:space="preserve">ι οι ΑΝΕΛ. Να πέσει άπλετο φως σε όλα τα σκάνδαλα. </w:t>
      </w:r>
    </w:p>
    <w:p w14:paraId="47A54A9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μιλώ για σκάνδαλα, επειδή μιλώ για ποινικά αδικήματα, το πρώτο και κύριο ποινικό αδίκημα το οποίο τελούν οι Υπουργοί του ΣΥΡΙΖΑ, ιδίως στον χώρο της υγείας, είναι η παράβαση καθήκοντος. Όταν η </w:t>
      </w:r>
      <w:r>
        <w:rPr>
          <w:rFonts w:eastAsia="Times New Roman" w:cs="Times New Roman"/>
          <w:szCs w:val="24"/>
        </w:rPr>
        <w:t xml:space="preserve">Χρυσή Αυγή φέρνει επίκαιρες ερωτήσεις και ερωτήσεις με τη διαδικασία του </w:t>
      </w:r>
      <w:r>
        <w:rPr>
          <w:rFonts w:eastAsia="Times New Roman" w:cs="Times New Roman"/>
          <w:szCs w:val="24"/>
        </w:rPr>
        <w:t>κοινοβουλευτικού ελέγχου</w:t>
      </w:r>
      <w:r>
        <w:rPr>
          <w:rFonts w:eastAsia="Times New Roman" w:cs="Times New Roman"/>
          <w:szCs w:val="24"/>
        </w:rPr>
        <w:t xml:space="preserve"> και διεκδικεί ενημέρωση και ελέγχει την Κυβέρνηση εν </w:t>
      </w:r>
      <w:proofErr w:type="spellStart"/>
      <w:r>
        <w:rPr>
          <w:rFonts w:eastAsia="Times New Roman" w:cs="Times New Roman"/>
          <w:szCs w:val="24"/>
        </w:rPr>
        <w:t>ονόματι</w:t>
      </w:r>
      <w:proofErr w:type="spellEnd"/>
      <w:r>
        <w:rPr>
          <w:rFonts w:eastAsia="Times New Roman" w:cs="Times New Roman"/>
          <w:szCs w:val="24"/>
        </w:rPr>
        <w:t xml:space="preserve"> του ελληνικού λαού για τα σκάνδαλα, για τους διορισμούς στον χώρο της υγείας, έχουμε παράβαση καθ</w:t>
      </w:r>
      <w:r>
        <w:rPr>
          <w:rFonts w:eastAsia="Times New Roman" w:cs="Times New Roman"/>
          <w:szCs w:val="24"/>
        </w:rPr>
        <w:t xml:space="preserve">ήκοντος από τους </w:t>
      </w:r>
      <w:r>
        <w:rPr>
          <w:rFonts w:eastAsia="Times New Roman" w:cs="Times New Roman"/>
          <w:szCs w:val="24"/>
        </w:rPr>
        <w:lastRenderedPageBreak/>
        <w:t xml:space="preserve">Υπουργούς, οι οποίοι αρνούνται να απαντήσουν και να συμμετέχουν στον </w:t>
      </w:r>
      <w:r>
        <w:rPr>
          <w:rFonts w:eastAsia="Times New Roman" w:cs="Times New Roman"/>
          <w:szCs w:val="24"/>
        </w:rPr>
        <w:t>κοινοβουλευτικό έλεγχο</w:t>
      </w:r>
      <w:r>
        <w:rPr>
          <w:rFonts w:eastAsia="Times New Roman" w:cs="Times New Roman"/>
          <w:szCs w:val="24"/>
        </w:rPr>
        <w:t>. Και αρνούνται, διότι έχουν πολλά να κρύψουν. Αρνούνται, διότι φοβούνται τον διάλογο, τη γλώσσα της αλήθειας και την αποκάλυψη των σκανδάλων.</w:t>
      </w:r>
    </w:p>
    <w:p w14:paraId="47A54A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Χρυ</w:t>
      </w:r>
      <w:r>
        <w:rPr>
          <w:rFonts w:eastAsia="Times New Roman" w:cs="Times New Roman"/>
          <w:szCs w:val="24"/>
        </w:rPr>
        <w:t>σή Αυγή ως θεματοφύλακας της διαφάνειας σ’ αυτή τη Βουλή είναι η μόνη πολιτική δύναμη που είναι ικανή να τιμωρήσει τους ενόχους στον χώρο της υγείας για τα κλεμμένα, στον χώρο των εξοπλιστικών και της άμυνας, στον χώρο των εργολαβιών, των δημοσίων έργων πο</w:t>
      </w:r>
      <w:r>
        <w:rPr>
          <w:rFonts w:eastAsia="Times New Roman" w:cs="Times New Roman"/>
          <w:szCs w:val="24"/>
        </w:rPr>
        <w:t xml:space="preserve">υ βλέπαμε να πανηγυρίζουν οι </w:t>
      </w:r>
      <w:proofErr w:type="spellStart"/>
      <w:r>
        <w:rPr>
          <w:rFonts w:eastAsia="Times New Roman" w:cs="Times New Roman"/>
          <w:szCs w:val="24"/>
        </w:rPr>
        <w:t>συριζαίοι</w:t>
      </w:r>
      <w:proofErr w:type="spellEnd"/>
      <w:r>
        <w:rPr>
          <w:rFonts w:eastAsia="Times New Roman" w:cs="Times New Roman"/>
          <w:szCs w:val="24"/>
        </w:rPr>
        <w:t xml:space="preserve"> </w:t>
      </w:r>
      <w:r>
        <w:rPr>
          <w:rFonts w:eastAsia="Times New Roman" w:cs="Times New Roman"/>
          <w:szCs w:val="24"/>
        </w:rPr>
        <w:t xml:space="preserve">για τον δρόμο Κορίνθου-Πατρών. Δεν μας είπαν γιατί το </w:t>
      </w:r>
      <w:r>
        <w:rPr>
          <w:rFonts w:eastAsia="Times New Roman" w:cs="Times New Roman"/>
          <w:szCs w:val="24"/>
        </w:rPr>
        <w:t xml:space="preserve">δημόσιο </w:t>
      </w:r>
      <w:r>
        <w:rPr>
          <w:rFonts w:eastAsia="Times New Roman" w:cs="Times New Roman"/>
          <w:szCs w:val="24"/>
        </w:rPr>
        <w:t>αναγκάστηκε να πληρώσει επί χίλια στους εργολάβους κάθε χιλιόμετρο αυτού του δρόμου.</w:t>
      </w:r>
    </w:p>
    <w:p w14:paraId="47A54A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διακύβευμα</w:t>
      </w:r>
      <w:proofErr w:type="spellEnd"/>
      <w:r>
        <w:rPr>
          <w:rFonts w:eastAsia="Times New Roman" w:cs="Times New Roman"/>
          <w:szCs w:val="24"/>
        </w:rPr>
        <w:t xml:space="preserve"> της παρούσης </w:t>
      </w:r>
      <w:r>
        <w:rPr>
          <w:rFonts w:eastAsia="Times New Roman" w:cs="Times New Roman"/>
          <w:szCs w:val="24"/>
        </w:rPr>
        <w:t>εξεταστικής επιτροπής</w:t>
      </w:r>
      <w:r>
        <w:rPr>
          <w:rFonts w:eastAsia="Times New Roman" w:cs="Times New Roman"/>
          <w:szCs w:val="24"/>
        </w:rPr>
        <w:t xml:space="preserve"> είναι να βρεθούν οι </w:t>
      </w:r>
      <w:r>
        <w:rPr>
          <w:rFonts w:eastAsia="Times New Roman" w:cs="Times New Roman"/>
          <w:szCs w:val="24"/>
        </w:rPr>
        <w:t>ένοχοι, να βρεθούν αυτοί που έκλεψαν, να βρεθούν τα κλεμμένα και να επιστραφούν στον ελληνικό λαό. Πάγιο σύνθημά μας, που μεταφέρεται μέσα στη Βουλή από τη φωνή του ελληνικού λαού, που είναι η Χρυσή Αυγή, είναι ένα: Οι κλέφτες στη φυλακή, τα κλεμμένα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λαό. </w:t>
      </w:r>
    </w:p>
    <w:p w14:paraId="47A54A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αυτό το σύνθημα θα πορευτούμε και στην παρούσα </w:t>
      </w:r>
      <w:r>
        <w:rPr>
          <w:rFonts w:eastAsia="Times New Roman" w:cs="Times New Roman"/>
          <w:szCs w:val="24"/>
        </w:rPr>
        <w:t>εξεταστική επιτροπή</w:t>
      </w:r>
      <w:r>
        <w:rPr>
          <w:rFonts w:eastAsia="Times New Roman" w:cs="Times New Roman"/>
          <w:szCs w:val="24"/>
        </w:rPr>
        <w:t xml:space="preserve">, αναζητώντας και ανακαλύπτοντας </w:t>
      </w:r>
      <w:r>
        <w:rPr>
          <w:rFonts w:eastAsia="Times New Roman" w:cs="Times New Roman"/>
          <w:szCs w:val="24"/>
        </w:rPr>
        <w:lastRenderedPageBreak/>
        <w:t xml:space="preserve">ποινικές ευθύνες για τα πολιτικά πρόσωπα, που αδίκως προσπαθείτε να συγκαλύψετε όλο το </w:t>
      </w:r>
      <w:proofErr w:type="spellStart"/>
      <w:r>
        <w:rPr>
          <w:rFonts w:eastAsia="Times New Roman" w:cs="Times New Roman"/>
          <w:szCs w:val="24"/>
        </w:rPr>
        <w:t>μνημονιακό</w:t>
      </w:r>
      <w:proofErr w:type="spellEnd"/>
      <w:r>
        <w:rPr>
          <w:rFonts w:eastAsia="Times New Roman" w:cs="Times New Roman"/>
          <w:szCs w:val="24"/>
        </w:rPr>
        <w:t xml:space="preserve"> πολιτικό σύστημα. Επαναλαμβάνω, αδίκως προσπα</w:t>
      </w:r>
      <w:r>
        <w:rPr>
          <w:rFonts w:eastAsia="Times New Roman" w:cs="Times New Roman"/>
          <w:szCs w:val="24"/>
        </w:rPr>
        <w:t xml:space="preserve">θείτε να τα συγκαλύψετε. Η Χρυσή Αυγή είναι εδώ ως θεματοφύλακας της διαφάνειας, για να αποδώσει ποινικές ευθύνες και να οδηγήσει σε </w:t>
      </w:r>
      <w:r>
        <w:rPr>
          <w:rFonts w:eastAsia="Times New Roman" w:cs="Times New Roman"/>
          <w:szCs w:val="24"/>
        </w:rPr>
        <w:t xml:space="preserve">ειδικό δικαστήριο </w:t>
      </w:r>
      <w:r>
        <w:rPr>
          <w:rFonts w:eastAsia="Times New Roman" w:cs="Times New Roman"/>
          <w:szCs w:val="24"/>
        </w:rPr>
        <w:t>και στη φυλακή όλους τους ενόχους για τα κλεμμένα.</w:t>
      </w:r>
    </w:p>
    <w:p w14:paraId="47A54A9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7A54A9C"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Χρυσής </w:t>
      </w:r>
      <w:r>
        <w:rPr>
          <w:rFonts w:eastAsia="Times New Roman" w:cs="Times New Roman"/>
          <w:szCs w:val="24"/>
        </w:rPr>
        <w:t>Αυγής)</w:t>
      </w:r>
    </w:p>
    <w:p w14:paraId="47A54A9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εφόσον οι χρόνοι τηρηθούν, υπολογίζεται ότι η ψηφοφορία, η οποία θα διεξαχθεί μετά το τέλος της συζήτησης, θα γίνει στις 19.</w:t>
      </w:r>
      <w:r>
        <w:rPr>
          <w:rFonts w:eastAsia="Times New Roman" w:cs="Times New Roman"/>
          <w:szCs w:val="24"/>
        </w:rPr>
        <w:t>00΄</w:t>
      </w:r>
      <w:r>
        <w:rPr>
          <w:rFonts w:eastAsia="Times New Roman" w:cs="Times New Roman"/>
          <w:szCs w:val="24"/>
        </w:rPr>
        <w:t>.</w:t>
      </w:r>
    </w:p>
    <w:p w14:paraId="47A54A9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Λαμπρούλης</w:t>
      </w:r>
      <w:proofErr w:type="spellEnd"/>
      <w:r>
        <w:rPr>
          <w:rFonts w:eastAsia="Times New Roman" w:cs="Times New Roman"/>
          <w:szCs w:val="24"/>
        </w:rPr>
        <w:t xml:space="preserve"> εκ μέρους του Κομμουνιστικού Κόμματος </w:t>
      </w:r>
      <w:r>
        <w:rPr>
          <w:rFonts w:eastAsia="Times New Roman" w:cs="Times New Roman"/>
          <w:szCs w:val="24"/>
        </w:rPr>
        <w:t>Ελλάδας έχει τον λόγο για δέκα λεπτά.</w:t>
      </w:r>
    </w:p>
    <w:p w14:paraId="47A54A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w:t>
      </w:r>
      <w:r>
        <w:rPr>
          <w:rFonts w:eastAsia="Times New Roman" w:cs="Times New Roman"/>
          <w:b/>
          <w:szCs w:val="24"/>
        </w:rPr>
        <w:t xml:space="preserve">της </w:t>
      </w:r>
      <w:r>
        <w:rPr>
          <w:rFonts w:eastAsia="Times New Roman" w:cs="Times New Roman"/>
          <w:b/>
          <w:szCs w:val="24"/>
        </w:rPr>
        <w:t xml:space="preserve">Βουλής): </w:t>
      </w:r>
      <w:r>
        <w:rPr>
          <w:rFonts w:eastAsia="Times New Roman" w:cs="Times New Roman"/>
          <w:szCs w:val="24"/>
        </w:rPr>
        <w:t>Ευχαριστώ, κύριε Πρόεδρε.</w:t>
      </w:r>
    </w:p>
    <w:p w14:paraId="47A54A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θα συμμετάσχει στη συγκρότηση της </w:t>
      </w:r>
      <w:r>
        <w:rPr>
          <w:rFonts w:eastAsia="Times New Roman" w:cs="Times New Roman"/>
          <w:szCs w:val="24"/>
        </w:rPr>
        <w:t>εξεταστικής επιτροπής</w:t>
      </w:r>
      <w:r>
        <w:rPr>
          <w:rFonts w:eastAsia="Times New Roman" w:cs="Times New Roman"/>
          <w:szCs w:val="24"/>
        </w:rPr>
        <w:t>, διεκδικώντας συγχρόνως την επέκταση συνολικά της έρευνας χωρί</w:t>
      </w:r>
      <w:r>
        <w:rPr>
          <w:rFonts w:eastAsia="Times New Roman" w:cs="Times New Roman"/>
          <w:szCs w:val="24"/>
        </w:rPr>
        <w:t xml:space="preserve">ς χρονικούς περιορισμούς </w:t>
      </w:r>
      <w:r>
        <w:rPr>
          <w:rFonts w:eastAsia="Times New Roman" w:cs="Times New Roman"/>
          <w:szCs w:val="24"/>
        </w:rPr>
        <w:lastRenderedPageBreak/>
        <w:t>έως και σήμερα για τους παράγοντες που διαμόρφωσαν και διαμορφώνουν την επικίνδυνη και άθλια κατάσταση σε όλα τα επίπεδα του δημόσιου συστήματος υγείας. Ακριβώς επειδή αυτή η κατάσταση δεν πάει άλλο, θεωρούμε πως το ζήτημα της υγεί</w:t>
      </w:r>
      <w:r>
        <w:rPr>
          <w:rFonts w:eastAsia="Times New Roman" w:cs="Times New Roman"/>
          <w:szCs w:val="24"/>
        </w:rPr>
        <w:t>ας-πρόνοιας χρειάζεται πιο αποφασιστικά και απαιτητικά να μπει στο κέντρο της πάλης της εργατικής τάξης, των λαϊκών στρωμάτων, διεκδικώντας λύσεις στα καυτά και οξυμένα προβλήματα.</w:t>
      </w:r>
    </w:p>
    <w:p w14:paraId="47A54A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 τον περιορισμό της </w:t>
      </w:r>
      <w:r>
        <w:rPr>
          <w:rFonts w:eastAsia="Times New Roman" w:cs="Times New Roman"/>
          <w:szCs w:val="24"/>
        </w:rPr>
        <w:t>εξεταστικής επιτροπής</w:t>
      </w:r>
      <w:r>
        <w:rPr>
          <w:rFonts w:eastAsia="Times New Roman" w:cs="Times New Roman"/>
          <w:szCs w:val="24"/>
        </w:rPr>
        <w:t xml:space="preserve"> τόσο σε ό,τι αφορά τη θεματολογ</w:t>
      </w:r>
      <w:r>
        <w:rPr>
          <w:rFonts w:eastAsia="Times New Roman" w:cs="Times New Roman"/>
          <w:szCs w:val="24"/>
        </w:rPr>
        <w:t>ία όσο και στον χρόνο διερεύνησης, όχι μόνο επιδιώκεται να συγκαλυφθεί η επικίνδυνη για τον λαό κατάσταση στον χώρο της δημόσιας υγείας και οι τεράστιες ευθύνες των κυβερνήσεων, αλλά κυρίως να αποπροσανατολίσει από την αιτία που αναπαράγονται και επιδεινών</w:t>
      </w:r>
      <w:r>
        <w:rPr>
          <w:rFonts w:eastAsia="Times New Roman" w:cs="Times New Roman"/>
          <w:szCs w:val="24"/>
        </w:rPr>
        <w:t>ονται με νόμιμο τρόπο τα προβλήματα και στην υγεία του λαού. Γιατί ακριβώς η τραγική και άθλια κατάσταση στον χώρο της δημόσιας υγείας είναι αποτέλεσμα των αντιλαϊκών πολιτικών επιλογών που συρρικνώνουν τις κοινωνικές δαπάνες, τις δωρεάν παροχές, μεταφέρον</w:t>
      </w:r>
      <w:r>
        <w:rPr>
          <w:rFonts w:eastAsia="Times New Roman" w:cs="Times New Roman"/>
          <w:szCs w:val="24"/>
        </w:rPr>
        <w:t>τας το κόστος στον λαό. Περιορίζουν τις παροχές στο ελάχιστο βασικό πακέτο, μειώνουν τις κρατικές και ασφαλιστικές δαπάνες, προκειμέ</w:t>
      </w:r>
      <w:r>
        <w:rPr>
          <w:rFonts w:eastAsia="Times New Roman" w:cs="Times New Roman"/>
          <w:szCs w:val="24"/>
        </w:rPr>
        <w:lastRenderedPageBreak/>
        <w:t>νου να μειωθεί το μη μισθολογικό κόστος, έτσι ώστε να διαμορφωθεί πιο φθηνή εργατική δύναμη ως προϋπόθεση στήριξης της περίφ</w:t>
      </w:r>
      <w:r>
        <w:rPr>
          <w:rFonts w:eastAsia="Times New Roman" w:cs="Times New Roman"/>
          <w:szCs w:val="24"/>
        </w:rPr>
        <w:t>ημης ανταγωνιστικότητας και κερδοφορίας των επιχειρηματικών ομίλων.</w:t>
      </w:r>
    </w:p>
    <w:p w14:paraId="47A54A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Αυτόν τον στόχο υπηρετεί με συνέπεια τόσο η σημερινή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όσο και οι προηγούμενες, μια πολιτική που προωθείται ενιαία σε όλη την Ευρωπαϊκή Ένωση, ανεξάρτητα χρέους, μ</w:t>
      </w:r>
      <w:r>
        <w:rPr>
          <w:rFonts w:eastAsia="Times New Roman" w:cs="Times New Roman"/>
          <w:szCs w:val="24"/>
        </w:rPr>
        <w:t>νημονίων και που χρονικά ξεκίνησε η εφαρμογή της πολύ πριν το ξέσπασμα της καπιταλιστικής οικονομικής κρίσης.</w:t>
      </w:r>
    </w:p>
    <w:p w14:paraId="47A54A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Στην επίτευξη αυτού του στόχου οφείλονται οι μεγάλες ελλείψεις σε ιατρικό και νοσηλευτικό προσωπικό, σε εξοπλισμό, η υπολειτουργία κλινικών και ερ</w:t>
      </w:r>
      <w:r>
        <w:rPr>
          <w:rFonts w:eastAsia="Times New Roman" w:cs="Times New Roman"/>
          <w:szCs w:val="24"/>
        </w:rPr>
        <w:t>γαστηρίων, οι μακροχρόνιες λίστες, που εξαναγκάζουν τους ασθενείς να καταφεύγουν στους επιχειρηματίες υγείας πληρώνοντας τεράστια ποσά.</w:t>
      </w:r>
    </w:p>
    <w:p w14:paraId="47A54AA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Σε αυτό</w:t>
      </w:r>
      <w:r>
        <w:rPr>
          <w:rFonts w:eastAsia="Times New Roman" w:cs="Times New Roman"/>
          <w:szCs w:val="24"/>
        </w:rPr>
        <w:t>ν</w:t>
      </w:r>
      <w:r>
        <w:rPr>
          <w:rFonts w:eastAsia="Times New Roman" w:cs="Times New Roman"/>
          <w:szCs w:val="24"/>
        </w:rPr>
        <w:t xml:space="preserve"> τον στόχο οφείλονται τα απαράδεκτα επίπεδα της κρατικής χρηματοδότησης των μονάδων υγείας, που παραμένουν στα ί</w:t>
      </w:r>
      <w:r>
        <w:rPr>
          <w:rFonts w:eastAsia="Times New Roman" w:cs="Times New Roman"/>
          <w:szCs w:val="24"/>
        </w:rPr>
        <w:t xml:space="preserve">δια επίπεδα τα οποία είχαν διαμορφωθεί με τις μειώσεις από τις προηγούμενες κυβερνήσεις, η μειωμένη κρατική επιχορήγηση προς τον ΕΟΠΥΥ με το έλλειμμά του να μεταφέρεται </w:t>
      </w:r>
      <w:r>
        <w:rPr>
          <w:rFonts w:eastAsia="Times New Roman" w:cs="Times New Roman"/>
          <w:szCs w:val="24"/>
        </w:rPr>
        <w:lastRenderedPageBreak/>
        <w:t>στους συνταξιούχους μέσω της επιβολής εισφοράς 6% στις κύριες και στις επικουρικές συντ</w:t>
      </w:r>
      <w:r>
        <w:rPr>
          <w:rFonts w:eastAsia="Times New Roman" w:cs="Times New Roman"/>
          <w:szCs w:val="24"/>
        </w:rPr>
        <w:t xml:space="preserve">άξεις. Ακόμη και η περιβόητη πρόσβαση των ανασφάλιστων έγινε με ξένα κόλλυβα, αφού το κράτος δεν βάζει ούτε ένα ευρώ από τον κρατικό </w:t>
      </w:r>
      <w:r>
        <w:rPr>
          <w:rFonts w:eastAsia="Times New Roman" w:cs="Times New Roman"/>
          <w:szCs w:val="24"/>
        </w:rPr>
        <w:t>προϋπολογισμό</w:t>
      </w:r>
      <w:r>
        <w:rPr>
          <w:rFonts w:eastAsia="Times New Roman" w:cs="Times New Roman"/>
          <w:szCs w:val="24"/>
        </w:rPr>
        <w:t xml:space="preserve">. Προκειμένου δε να γίνει αποδεκτή αυτή η πολιτική, επενδύθηκε από όλες τις κυβερνήσεις με το προπαγανδιστικό </w:t>
      </w:r>
      <w:r>
        <w:rPr>
          <w:rFonts w:eastAsia="Times New Roman" w:cs="Times New Roman"/>
          <w:szCs w:val="24"/>
        </w:rPr>
        <w:t xml:space="preserve">περιτύλιγμα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της σπατάλης, του νοικοκυρέματος, με προφανή στόχο να περάσει στον λαό η αντίληψη των περιττών κοινωνικών δαπανών, των υπερβολικών παροχών προς τους ασθενείς, στις οποίες οφείλονται τα προβλήματα στην υγεία. </w:t>
      </w:r>
    </w:p>
    <w:p w14:paraId="47A54AA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Έτσι, από τη στ</w:t>
      </w:r>
      <w:r>
        <w:rPr>
          <w:rFonts w:eastAsia="Times New Roman" w:cs="Times New Roman"/>
          <w:szCs w:val="24"/>
        </w:rPr>
        <w:t>ιγμή που η πολιτική επιλογή και της σημερινής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όπως και των προηγούμενων κυβερνήσεων, έχει να κάνει με τη στήριξη του κεφαλαίου, των επιχειρηματικών ομίλων και στον χώρο της υγείας, όχι ανάσα υπέρ του λαού δεν μπορεί να δοθεί, </w:t>
      </w:r>
      <w:r>
        <w:rPr>
          <w:rFonts w:eastAsia="Times New Roman" w:cs="Times New Roman"/>
          <w:szCs w:val="24"/>
        </w:rPr>
        <w:t xml:space="preserve">όπως ισχυρίζεται η Κυβέρνηση, αλλά η κατάσταση θα γίνεται χειρότερη, αφού λειτουργεί σωρευτικά και πολλαπλασιαστικά. Με αυτό το κριτήριο θα πρέπει να κριθεί από τον λαό και όχι από τις προθέσεις, ότι δήθεν </w:t>
      </w:r>
      <w:r>
        <w:rPr>
          <w:rFonts w:eastAsia="Times New Roman" w:cs="Times New Roman"/>
          <w:szCs w:val="24"/>
        </w:rPr>
        <w:lastRenderedPageBreak/>
        <w:t xml:space="preserve">άλλα θέλει και άλλα κάνει επειδή υποχρεώνεται από </w:t>
      </w:r>
      <w:r>
        <w:rPr>
          <w:rFonts w:eastAsia="Times New Roman" w:cs="Times New Roman"/>
          <w:szCs w:val="24"/>
        </w:rPr>
        <w:t>τους δανειστές, ενώ στην πραγματικότητα ακολουθεί την τακτική του «τραβάτε με κι ας κλαίω».</w:t>
      </w:r>
    </w:p>
    <w:p w14:paraId="47A54AA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Τα προβλήματα και στον χώρο της υγείας δεν πρόκειται να λυθούν με εξεταστικές επιτροπές. Εξάλλου, η πείρα από το παρελθόν δείχνει πως οι εξεταστικές επιτροπές αξιοπ</w:t>
      </w:r>
      <w:r>
        <w:rPr>
          <w:rFonts w:eastAsia="Times New Roman" w:cs="Times New Roman"/>
          <w:szCs w:val="24"/>
        </w:rPr>
        <w:t>οιούνται ώστε να συσκοτίσουν, να παραπλανήσουν τον λαό από το κύριο πρόβλημα, την αιτία δηλαδή της όξυνσης των λαϊκών προβλημάτων, της γενικευμένης επίθεσης ενάντια στην εργατική τάξη και στα υπόλοιπα λαϊκά στρώματα, ειδικά σε περιόδους όπως αυτή που διανύ</w:t>
      </w:r>
      <w:r>
        <w:rPr>
          <w:rFonts w:eastAsia="Times New Roman" w:cs="Times New Roman"/>
          <w:szCs w:val="24"/>
        </w:rPr>
        <w:t>ουμε, με το νέο μεγάλο έγκλημα και πολιτικό σκάνδαλο της δεύτερης αξιολόγησης και το νέο πακέτο αντιλαϊκών μέτρων. Έτσι, όχι μόνο δεν πρόκειται να φτάσει το μαχαίρι στο κόκκαλο –η αγαπημένη σας φράση- αλλά αντίθετα, η σήψη, η διαφθορά, τα σκάνδαλα και η δι</w:t>
      </w:r>
      <w:r>
        <w:rPr>
          <w:rFonts w:eastAsia="Times New Roman" w:cs="Times New Roman"/>
          <w:szCs w:val="24"/>
        </w:rPr>
        <w:t>απλοκή παραμένουν. Και βεβαίως εμείς λέμε πως δεν μπορεί να αντιμετωπιστούν γιατί ακριβώς είναι σύμφυτα με την ίδια τη σαπίλα του καπιταλιστικού συστήματος, η οποία σημαδεύει την πολιτική διαχείρισης του συστήματος σε όλους τους τομείς: οικονομία, εξοπλισμ</w:t>
      </w:r>
      <w:r>
        <w:rPr>
          <w:rFonts w:eastAsia="Times New Roman" w:cs="Times New Roman"/>
          <w:szCs w:val="24"/>
        </w:rPr>
        <w:t xml:space="preserve">ός, στην υγεία και αλλού. </w:t>
      </w:r>
    </w:p>
    <w:p w14:paraId="47A54AA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όλες οι κυβερνήσεις έπαιρναν και παίρνουν μέτρα αντιμετώπισης της διαφθοράς, της διαπλοκής. Υπάρχει πλούσιο νομοθετικό πλαίσιο. Όμως όταν, για παράδειγμα, και ο τομέας της υγείας αναπτύσσεται στη βάση του κόστους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οφέλο</w:t>
      </w:r>
      <w:r>
        <w:rPr>
          <w:rFonts w:eastAsia="Times New Roman" w:cs="Times New Roman"/>
          <w:szCs w:val="24"/>
        </w:rPr>
        <w:t>υς, οι δημόσιες μονάδες υγείας προκειμένου να λειτουργήσουν εξαρτώνται από τους επιχειρηματικούς ομίλους για τον εξοπλισμό τους σε μηχανήματα, σε φάρμακα, σε αντιδραστήρια, ιατρικά εργαλεία, υγειονομικό υλικό και άλλα, το κυνήγι του κέρδους αποτελεί το θερ</w:t>
      </w:r>
      <w:r>
        <w:rPr>
          <w:rFonts w:eastAsia="Times New Roman" w:cs="Times New Roman"/>
          <w:szCs w:val="24"/>
        </w:rPr>
        <w:t>μοκήπιο αναπαραγωγής και των φαινομένων διαφθοράς, χρηματισμού. Και αυτό κα</w:t>
      </w:r>
      <w:r>
        <w:rPr>
          <w:rFonts w:eastAsia="Times New Roman" w:cs="Times New Roman"/>
          <w:szCs w:val="24"/>
        </w:rPr>
        <w:t>μ</w:t>
      </w:r>
      <w:r>
        <w:rPr>
          <w:rFonts w:eastAsia="Times New Roman" w:cs="Times New Roman"/>
          <w:szCs w:val="24"/>
        </w:rPr>
        <w:t>μία εξεταστική δεν μπορεί να το αντιμετωπίσει, όπως δεν το αντιμετώπισε κα</w:t>
      </w:r>
      <w:r>
        <w:rPr>
          <w:rFonts w:eastAsia="Times New Roman" w:cs="Times New Roman"/>
          <w:szCs w:val="24"/>
        </w:rPr>
        <w:t>μ</w:t>
      </w:r>
      <w:r>
        <w:rPr>
          <w:rFonts w:eastAsia="Times New Roman" w:cs="Times New Roman"/>
          <w:szCs w:val="24"/>
        </w:rPr>
        <w:t>μία νομοθεσία. Και ακριβώς οι πολιτικές επιλογές των κυβερνήσεων λειτουργίας στη βάση του κέρδους προϋποθ</w:t>
      </w:r>
      <w:r>
        <w:rPr>
          <w:rFonts w:eastAsia="Times New Roman" w:cs="Times New Roman"/>
          <w:szCs w:val="24"/>
        </w:rPr>
        <w:t>έτουν την περαιτέρω λεηλασία των ασφαλιστικών ταμείων, την εκμετάλλευση των ασθενών και ταυτόχρονα το χτύπημα εργασιακών δικαιωμάτων με μειώσεις μισθών, ανατροπή των συνθηκών δουλειάς και εργασιακών σχέσεων. Και όλα αυτά είναι νόμιμα. Με νόμους υλοποιούντα</w:t>
      </w:r>
      <w:r>
        <w:rPr>
          <w:rFonts w:eastAsia="Times New Roman" w:cs="Times New Roman"/>
          <w:szCs w:val="24"/>
        </w:rPr>
        <w:t xml:space="preserve">ι. </w:t>
      </w:r>
    </w:p>
    <w:p w14:paraId="47A54AA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τους αντιλαϊκούς νόμους δεν αξιοποιείται, για παράδειγμα, το ΚΕΕΛΠΝΟ τόσο από την παρούσα Κυβέρνηση </w:t>
      </w:r>
      <w:r>
        <w:rPr>
          <w:rFonts w:eastAsia="Times New Roman" w:cs="Times New Roman"/>
          <w:szCs w:val="24"/>
        </w:rPr>
        <w:lastRenderedPageBreak/>
        <w:t>όσο και από τις προηγούμενες ως επίσημο κρατικό δουλεμπορικό γραφείο; Προσλαμβάνουν προσωπικό για τις μονάδες υγείας ορισμένου χρόνου με πολύ χα</w:t>
      </w:r>
      <w:r>
        <w:rPr>
          <w:rFonts w:eastAsia="Times New Roman" w:cs="Times New Roman"/>
          <w:szCs w:val="24"/>
        </w:rPr>
        <w:t>μηλότερες αμοιβές και με περιορισμένα δικαιώματα -χωρίς επιδόματα, χωρίς άδειες- συμβάλλοντας στο τσάκισμα του δικαιώματος για σταθερή δουλειά με πλήρη δικαιώματα. Το ίδιο με το Νοσοκομείο «</w:t>
      </w:r>
      <w:r>
        <w:rPr>
          <w:rFonts w:eastAsia="Times New Roman" w:cs="Times New Roman"/>
          <w:szCs w:val="24"/>
        </w:rPr>
        <w:t xml:space="preserve">Ερρίκος </w:t>
      </w:r>
      <w:r>
        <w:rPr>
          <w:rFonts w:eastAsia="Times New Roman" w:cs="Times New Roman"/>
          <w:szCs w:val="24"/>
        </w:rPr>
        <w:t>Ντυνάν</w:t>
      </w:r>
      <w:r>
        <w:rPr>
          <w:rFonts w:eastAsia="Times New Roman" w:cs="Times New Roman"/>
          <w:szCs w:val="24"/>
        </w:rPr>
        <w:t xml:space="preserve">», που μπαίνει και αυτό στην πρόταση για τη σύσταση </w:t>
      </w:r>
      <w:r>
        <w:rPr>
          <w:rFonts w:eastAsia="Times New Roman" w:cs="Times New Roman"/>
          <w:szCs w:val="24"/>
        </w:rPr>
        <w:t xml:space="preserve">της </w:t>
      </w:r>
      <w:r>
        <w:rPr>
          <w:rFonts w:eastAsia="Times New Roman" w:cs="Times New Roman"/>
          <w:szCs w:val="24"/>
        </w:rPr>
        <w:t>εξεταστικής επιτροπής</w:t>
      </w:r>
      <w:r>
        <w:rPr>
          <w:rFonts w:eastAsia="Times New Roman" w:cs="Times New Roman"/>
          <w:szCs w:val="24"/>
        </w:rPr>
        <w:t>. Πρόκειται για μια επιχείρηση ιδιοκτησίας της μεγαλύτερης ΜΚΟ στην Ελλάδα, του Ελληνικού Ερυθρού Σταυρού, την οποία παρουσιάζετε ως πρότυπο της μεικτής οικονομίας, η οποία χρεοκόπησε και η οποία αποτέλεσε το όχημα που οδήγησε στην</w:t>
      </w:r>
      <w:r>
        <w:rPr>
          <w:rFonts w:eastAsia="Times New Roman" w:cs="Times New Roman"/>
          <w:szCs w:val="24"/>
        </w:rPr>
        <w:t xml:space="preserve"> επιχειρηματική δράση του συγκεκριμένου </w:t>
      </w:r>
      <w:r>
        <w:rPr>
          <w:rFonts w:eastAsia="Times New Roman" w:cs="Times New Roman"/>
          <w:szCs w:val="24"/>
        </w:rPr>
        <w:t>νοσοκομείου</w:t>
      </w:r>
      <w:r>
        <w:rPr>
          <w:rFonts w:eastAsia="Times New Roman" w:cs="Times New Roman"/>
          <w:szCs w:val="24"/>
        </w:rPr>
        <w:t xml:space="preserve">. Μάλιστα, το </w:t>
      </w:r>
      <w:proofErr w:type="spellStart"/>
      <w:r>
        <w:rPr>
          <w:rFonts w:eastAsia="Times New Roman" w:cs="Times New Roman"/>
          <w:szCs w:val="24"/>
        </w:rPr>
        <w:t>πολυδιαφημίζατε</w:t>
      </w:r>
      <w:proofErr w:type="spellEnd"/>
      <w:r>
        <w:rPr>
          <w:rFonts w:eastAsia="Times New Roman" w:cs="Times New Roman"/>
          <w:szCs w:val="24"/>
        </w:rPr>
        <w:t xml:space="preserve"> ως το </w:t>
      </w:r>
      <w:r>
        <w:rPr>
          <w:rFonts w:eastAsia="Times New Roman" w:cs="Times New Roman"/>
          <w:szCs w:val="24"/>
        </w:rPr>
        <w:t xml:space="preserve">νοσοκομείο </w:t>
      </w:r>
      <w:r>
        <w:rPr>
          <w:rFonts w:eastAsia="Times New Roman" w:cs="Times New Roman"/>
          <w:szCs w:val="24"/>
        </w:rPr>
        <w:t xml:space="preserve">πρότυπης λειτουργίας που θα έπρεπε να το μιμηθούν και τα υπόλοιπα νοσοκομεία του δημόσιου τομέα. Οι ασθενείς, όμως, τα ασφαλιστικά ταμεία, πλήρωναν κανονικά, </w:t>
      </w:r>
      <w:r>
        <w:rPr>
          <w:rFonts w:eastAsia="Times New Roman" w:cs="Times New Roman"/>
          <w:szCs w:val="24"/>
        </w:rPr>
        <w:t xml:space="preserve">ενώ οι εργαζόμενοι στο </w:t>
      </w:r>
      <w:r>
        <w:rPr>
          <w:rFonts w:eastAsia="Times New Roman" w:cs="Times New Roman"/>
          <w:szCs w:val="24"/>
        </w:rPr>
        <w:t xml:space="preserve">νοσοκομείο </w:t>
      </w:r>
      <w:r>
        <w:rPr>
          <w:rFonts w:eastAsia="Times New Roman" w:cs="Times New Roman"/>
          <w:szCs w:val="24"/>
        </w:rPr>
        <w:t>αυτό βίωναν όλα τα αντεργατικά μέτρα στις αποδοχές τους, στην εντατικοποίηση της εργασίας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7A54AA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ποια ήταν η πορεία του; Η πορεία του από τι καθορίστηκε; Καθορίστηκε από τον ανταγωνισμό και τα επιχειρηματικά</w:t>
      </w:r>
      <w:r>
        <w:rPr>
          <w:rFonts w:eastAsia="Times New Roman" w:cs="Times New Roman"/>
          <w:szCs w:val="24"/>
        </w:rPr>
        <w:t xml:space="preserve"> σχέδια στον χώρο της υγείας, μέσα από τη σφοδρή αντιπαράθεση μεταξύ των ιδιωτικών επιχειρηματικών ομίλων, που διεκδικούν βεβαίως ακόμα μεγαλύτερο μερίδιο στην αγορά υπηρεσιών υγείας, δηλαδή την περαιτέρω ανάπτυξη της επιχειρηματικής δραστηριότητας του </w:t>
      </w:r>
      <w:r>
        <w:rPr>
          <w:rFonts w:eastAsia="Times New Roman" w:cs="Times New Roman"/>
          <w:szCs w:val="24"/>
        </w:rPr>
        <w:t>νοσ</w:t>
      </w:r>
      <w:r>
        <w:rPr>
          <w:rFonts w:eastAsia="Times New Roman" w:cs="Times New Roman"/>
          <w:szCs w:val="24"/>
        </w:rPr>
        <w:t xml:space="preserve">οκομείου </w:t>
      </w:r>
      <w:r>
        <w:rPr>
          <w:rFonts w:eastAsia="Times New Roman" w:cs="Times New Roman"/>
          <w:szCs w:val="24"/>
        </w:rPr>
        <w:t xml:space="preserve">μέσα από την κοινή προσπάθεια της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 xml:space="preserve">κυβερνητικής οργάνωσης </w:t>
      </w:r>
      <w:r>
        <w:rPr>
          <w:rFonts w:eastAsia="Times New Roman" w:cs="Times New Roman"/>
          <w:szCs w:val="24"/>
        </w:rPr>
        <w:t>του Ερυθρού Σταυρού, αλλά και των κυβερνήσεων.</w:t>
      </w:r>
    </w:p>
    <w:p w14:paraId="47A54AA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μήπως η Κυβέρνηση σκέφτεται για παράδειγμα το Νοσοκομείο αυτό, το «Ερρίκος Ντυνάν», να το περάσει υπό κρατικό έλεγχο στο </w:t>
      </w:r>
      <w:r>
        <w:rPr>
          <w:rFonts w:eastAsia="Times New Roman" w:cs="Times New Roman"/>
          <w:szCs w:val="24"/>
        </w:rPr>
        <w:t>δημόσιο</w:t>
      </w:r>
      <w:r>
        <w:rPr>
          <w:rFonts w:eastAsia="Times New Roman" w:cs="Times New Roman"/>
          <w:szCs w:val="24"/>
        </w:rPr>
        <w:t>, ν</w:t>
      </w:r>
      <w:r>
        <w:rPr>
          <w:rFonts w:eastAsia="Times New Roman" w:cs="Times New Roman"/>
          <w:szCs w:val="24"/>
        </w:rPr>
        <w:t xml:space="preserve">α το πούμε έτσι, να λειτουργήσει με χρηματοδότηση από τον κρατικό </w:t>
      </w:r>
      <w:r>
        <w:rPr>
          <w:rFonts w:eastAsia="Times New Roman" w:cs="Times New Roman"/>
          <w:szCs w:val="24"/>
        </w:rPr>
        <w:t>προϋπολογισμό</w:t>
      </w:r>
      <w:r>
        <w:rPr>
          <w:rFonts w:eastAsia="Times New Roman" w:cs="Times New Roman"/>
          <w:szCs w:val="24"/>
        </w:rPr>
        <w:t>, να στελεχωθεί με μόνιμο προσωπικό, πλήρους και αποκλειστικής απασχόλησης και να παρέχει εντελώς δωρεάν όλες τις υπηρεσίες σε όλους, χωρίς όρους και προϋποθέσεις;</w:t>
      </w:r>
    </w:p>
    <w:p w14:paraId="47A54AA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Βεβαίως, σίγο</w:t>
      </w:r>
      <w:r>
        <w:rPr>
          <w:rFonts w:eastAsia="Times New Roman" w:cs="Times New Roman"/>
          <w:szCs w:val="24"/>
        </w:rPr>
        <w:t>υρο είναι ότι δεν αποτελεί κανένα γρίφο το ερώτημα αυτό, όπως για παράδειγμα αναρωτιέται η Κυβέρνηση για το πώς, ενώ μείωσε τη λιανική τιμή των φαρμάκων, οι ασθε</w:t>
      </w:r>
      <w:r>
        <w:rPr>
          <w:rFonts w:eastAsia="Times New Roman" w:cs="Times New Roman"/>
          <w:szCs w:val="24"/>
        </w:rPr>
        <w:lastRenderedPageBreak/>
        <w:t>νείς πληρώνουν περισσότερα από πριν, επιδεινώνοντας την εξίσου τραγική κατάσταση της φαρμακευτι</w:t>
      </w:r>
      <w:r>
        <w:rPr>
          <w:rFonts w:eastAsia="Times New Roman" w:cs="Times New Roman"/>
          <w:szCs w:val="24"/>
        </w:rPr>
        <w:t xml:space="preserve">κής περίθαλψης του λαού. Αφού διατηρεί όλα τα αντιλαϊκά μέτρα των προηγούμενων κυβερνήσεων, μείωσης της κρατικής και ασφαλιστικής δαπάνης, την αύξηση πληρωμών από τους ασθενείς, συμβάλλει με την πολιτική της στην αύξηση της </w:t>
      </w:r>
      <w:proofErr w:type="spellStart"/>
      <w:r>
        <w:rPr>
          <w:rFonts w:eastAsia="Times New Roman" w:cs="Times New Roman"/>
          <w:szCs w:val="24"/>
        </w:rPr>
        <w:t>μεσοσταθμικής</w:t>
      </w:r>
      <w:proofErr w:type="spellEnd"/>
      <w:r>
        <w:rPr>
          <w:rFonts w:eastAsia="Times New Roman" w:cs="Times New Roman"/>
          <w:szCs w:val="24"/>
        </w:rPr>
        <w:t xml:space="preserve"> πληρωμής από τον λ</w:t>
      </w:r>
      <w:r>
        <w:rPr>
          <w:rFonts w:eastAsia="Times New Roman" w:cs="Times New Roman"/>
          <w:szCs w:val="24"/>
        </w:rPr>
        <w:t xml:space="preserve">αό, από το 9% που ήταν το 2009 στο 35% περίπου σήμερα για τα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χωρίς να συνυπολογίζονται οι πληρωμές για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που πληρώνονται 100% από τους ασθενείς, ενώ βέβαια διατηρεί το χαράτσι του 1 ευρώ ανά συνταγή</w:t>
      </w:r>
      <w:r>
        <w:rPr>
          <w:rFonts w:eastAsia="Times New Roman" w:cs="Times New Roman"/>
          <w:szCs w:val="24"/>
        </w:rPr>
        <w:t>, μειώνει τις ασφαλιστικές τιμές κ.λπ.</w:t>
      </w:r>
      <w:r>
        <w:rPr>
          <w:rFonts w:eastAsia="Times New Roman" w:cs="Times New Roman"/>
          <w:szCs w:val="24"/>
        </w:rPr>
        <w:t>.</w:t>
      </w:r>
    </w:p>
    <w:p w14:paraId="47A54AA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Πού οδηγούν όλα αυτά; Στην υλοποίηση ακριβώς αυτής της </w:t>
      </w:r>
      <w:proofErr w:type="spellStart"/>
      <w:r>
        <w:rPr>
          <w:rFonts w:eastAsia="Times New Roman" w:cs="Times New Roman"/>
          <w:szCs w:val="24"/>
        </w:rPr>
        <w:t>ευρωενωσιακής</w:t>
      </w:r>
      <w:proofErr w:type="spellEnd"/>
      <w:r>
        <w:rPr>
          <w:rFonts w:eastAsia="Times New Roman" w:cs="Times New Roman"/>
          <w:szCs w:val="24"/>
        </w:rPr>
        <w:t xml:space="preserve"> πολιτικής, όπου κράτος και ασφαλιστικά ταμεία πλήρωσαν από το 2009 έως σήμερα 57,7% λιγότερο, ενώ οι ασφαλισμένοι 43% περισσότερο για φάρμακα, ενώ </w:t>
      </w:r>
      <w:r>
        <w:rPr>
          <w:rFonts w:eastAsia="Times New Roman" w:cs="Times New Roman"/>
          <w:szCs w:val="24"/>
        </w:rPr>
        <w:t>για φάρμακα που δεν αποζημιώνονται από τα ασφαλιστικά ταμεία κατά 14,6% περισσότερο.</w:t>
      </w:r>
    </w:p>
    <w:p w14:paraId="47A54AA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Ενώ η κατάσταση επιδεινώνεται για τον λαό, η Κυβέρνηση όπου βρεθεί και όπου σταθεί εκθειάζει την αποτελεσματικότητα </w:t>
      </w:r>
      <w:r>
        <w:rPr>
          <w:rFonts w:eastAsia="Times New Roman" w:cs="Times New Roman"/>
          <w:szCs w:val="24"/>
        </w:rPr>
        <w:lastRenderedPageBreak/>
        <w:t>της πολιτικής της για τη μείωση της δημόσιας φαρμακευτι</w:t>
      </w:r>
      <w:r>
        <w:rPr>
          <w:rFonts w:eastAsia="Times New Roman" w:cs="Times New Roman"/>
          <w:szCs w:val="24"/>
        </w:rPr>
        <w:t>κής δαπάνης και μάλιστα, συμφώνησε να κρατηθεί στα σημερινά επίπεδα τουλάχιστον έως το 2018. Ακριβώς μάλλον στην εικόνα μιας συνταγής φαρμάκων αποκαλύπτεται η ουσία της αντιλαϊκής πολιτικής στη φαρμακευτική περίθαλψη του λαού.</w:t>
      </w:r>
    </w:p>
    <w:p w14:paraId="47A54AAE" w14:textId="77777777" w:rsidR="00080287" w:rsidRDefault="007F198B">
      <w:pPr>
        <w:spacing w:line="600" w:lineRule="auto"/>
        <w:ind w:firstLine="720"/>
        <w:contextualSpacing/>
        <w:jc w:val="both"/>
        <w:rPr>
          <w:rFonts w:eastAsia="Times New Roman"/>
          <w:bCs/>
        </w:rPr>
      </w:pPr>
      <w:r>
        <w:rPr>
          <w:rFonts w:eastAsia="Times New Roman"/>
          <w:bCs/>
        </w:rPr>
        <w:t>(Στο σημείο αυτό κτυπάει το κ</w:t>
      </w:r>
      <w:r>
        <w:rPr>
          <w:rFonts w:eastAsia="Times New Roman"/>
          <w:bCs/>
        </w:rPr>
        <w:t>ουδούνι λήξεως του χρόνου ομιλίας του κυρίου Αντιπροέδρου)</w:t>
      </w:r>
    </w:p>
    <w:p w14:paraId="47A54AA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σε ένα λεπτό.</w:t>
      </w:r>
    </w:p>
    <w:p w14:paraId="47A54AB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 όντως το ενδιαφέρον της Κυβέρνησης για τους ασθενείς ήταν πραγματικό και όχι υποκριτικό, θα μπορούσε να καταργήσει τις λεγόμενες ασφαλιστικές τιμές με τις ο</w:t>
      </w:r>
      <w:r>
        <w:rPr>
          <w:rFonts w:eastAsia="Times New Roman" w:cs="Times New Roman"/>
          <w:szCs w:val="24"/>
        </w:rPr>
        <w:t xml:space="preserve">ποίες τα ασφαλιστικά ταμεία υπολογίζουν την αποζημίωση σε ένα μόνο μέρος της λιανικής τιμής των φαρμάκων και τα υπόλοιπα καλούνται να τα πληρώνουν οι ίδιοι οι ασθενείς, όπως και τα φάρμακα που δεν </w:t>
      </w:r>
      <w:proofErr w:type="spellStart"/>
      <w:r>
        <w:rPr>
          <w:rFonts w:eastAsia="Times New Roman" w:cs="Times New Roman"/>
          <w:szCs w:val="24"/>
        </w:rPr>
        <w:t>συνταγογραφούνται</w:t>
      </w:r>
      <w:proofErr w:type="spellEnd"/>
      <w:r>
        <w:rPr>
          <w:rFonts w:eastAsia="Times New Roman" w:cs="Times New Roman"/>
          <w:szCs w:val="24"/>
        </w:rPr>
        <w:t xml:space="preserve"> και τα πληρώνουν εξ ολοκλήρου.</w:t>
      </w:r>
    </w:p>
    <w:p w14:paraId="47A54AB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Έτσι, το </w:t>
      </w:r>
      <w:r>
        <w:rPr>
          <w:rFonts w:eastAsia="Times New Roman" w:cs="Times New Roman"/>
          <w:szCs w:val="24"/>
        </w:rPr>
        <w:t xml:space="preserve">κοινωνικό πρόσημο της πολιτικής της Κυβέρνησης φτάνει μέχρι το σημείο της αλλαγής του τρόπου των αυξημένων πληρωμών από τα λαϊκά στρώματα, γι’ αυτό με αυτή την πολιτική της Κυβέρνησης του κοινωνικού </w:t>
      </w:r>
      <w:proofErr w:type="spellStart"/>
      <w:r>
        <w:rPr>
          <w:rFonts w:eastAsia="Times New Roman" w:cs="Times New Roman"/>
          <w:szCs w:val="24"/>
        </w:rPr>
        <w:t>προσήμου</w:t>
      </w:r>
      <w:proofErr w:type="spellEnd"/>
      <w:r>
        <w:rPr>
          <w:rFonts w:eastAsia="Times New Roman" w:cs="Times New Roman"/>
          <w:szCs w:val="24"/>
        </w:rPr>
        <w:t xml:space="preserve"> δεν μπορεί </w:t>
      </w:r>
      <w:r>
        <w:rPr>
          <w:rFonts w:eastAsia="Times New Roman" w:cs="Times New Roman"/>
          <w:szCs w:val="24"/>
        </w:rPr>
        <w:lastRenderedPageBreak/>
        <w:t>ούτε ως σκετς να περάσει το λαϊκό αίτ</w:t>
      </w:r>
      <w:r>
        <w:rPr>
          <w:rFonts w:eastAsia="Times New Roman" w:cs="Times New Roman"/>
          <w:szCs w:val="24"/>
        </w:rPr>
        <w:t>ημα για δωρεάν φάρμακο, αποκλειστικά δημόσιο, δωρεάν σύστημα υγείας.</w:t>
      </w:r>
    </w:p>
    <w:p w14:paraId="47A54AB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Ακριβώς τα αποτελέσματα της πολιτικής για το μέλλον της Κυβέρνησης στο φάρμακο είναι ένα χαρακτηριστικό παράδειγμα της στρατηγικής πολιτικής Κυβέρνησης, Ευρωπαϊκής Ένωσης και κεφαλαίου, μ</w:t>
      </w:r>
      <w:r>
        <w:rPr>
          <w:rFonts w:eastAsia="Times New Roman" w:cs="Times New Roman"/>
          <w:szCs w:val="24"/>
        </w:rPr>
        <w:t>είωσης δηλαδή του μη μισθολογικού κόστους, ώστε να συμπιεστεί περισσότερο η τιμή της εργατικής δύναμης. Μειώνει το κράτος τη φαρμακευτική δαπάνη, επιδιώκοντας να εξασφαλίσει ποσά με τα οποία θα στηρίξει τα παντός είδους κίνητρα, φοροαπαλλαγές, μειώσεις εισ</w:t>
      </w:r>
      <w:r>
        <w:rPr>
          <w:rFonts w:eastAsia="Times New Roman" w:cs="Times New Roman"/>
          <w:szCs w:val="24"/>
        </w:rPr>
        <w:t xml:space="preserve">φορών, ζεστό χρήμα και άλλα υπέρ του κεφαλαίου. Έτσι, ακόμα και η όποια μείωση των τιμών των φαρμάκων, που μειώνει την </w:t>
      </w:r>
      <w:proofErr w:type="spellStart"/>
      <w:r>
        <w:rPr>
          <w:rFonts w:eastAsia="Times New Roman" w:cs="Times New Roman"/>
          <w:szCs w:val="24"/>
        </w:rPr>
        <w:t>υπερκερδοφορία</w:t>
      </w:r>
      <w:proofErr w:type="spellEnd"/>
      <w:r>
        <w:rPr>
          <w:rFonts w:eastAsia="Times New Roman" w:cs="Times New Roman"/>
          <w:szCs w:val="24"/>
        </w:rPr>
        <w:t xml:space="preserve"> των φαρμακοβιομηχανιών, ντόπιων και ξένων, τελικά επιστρέφεται πάλι πίσω με πολλαπλάσιο τρόπο μέσω της εξασφάλισης κινήτρω</w:t>
      </w:r>
      <w:r>
        <w:rPr>
          <w:rFonts w:eastAsia="Times New Roman" w:cs="Times New Roman"/>
          <w:szCs w:val="24"/>
        </w:rPr>
        <w:t>ν από το κράτος.</w:t>
      </w:r>
    </w:p>
    <w:p w14:paraId="47A54AB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γεγονός ότι από τη μείωση των τιμών των φαρμάκων ο λαός όχι μόνο δεν κερδίζει, αλλά από πάνω χάνει περισσότερο, δείχνει ότι το πρόβλημα είναι βαθιά ταξικό, πολιτικό, είναι πρόβλημα ανάπτυξης, για ποιο σκοπό γίνεται και ποιος επωφελείται</w:t>
      </w:r>
      <w:r>
        <w:rPr>
          <w:rFonts w:eastAsia="Times New Roman" w:cs="Times New Roman"/>
          <w:szCs w:val="24"/>
        </w:rPr>
        <w:t xml:space="preserve"> </w:t>
      </w:r>
      <w:r>
        <w:rPr>
          <w:rFonts w:eastAsia="Times New Roman" w:cs="Times New Roman"/>
          <w:szCs w:val="24"/>
        </w:rPr>
        <w:lastRenderedPageBreak/>
        <w:t>από αυτή. Το ζήτημα που τίθεται στον λαό, προκειμένου να γίνουμε πραγματικά κανονική χώρα, προϋποθέτει ο πλούτος που παράγουν οι ίδιοι οι εργαζόμενοι να αποτελεί κοινωνική ιδιοκτησία με τη δική τους εξουσία, με την κοινωνικοποίηση όλων των μονοπωλίων, ανά</w:t>
      </w:r>
      <w:r>
        <w:rPr>
          <w:rFonts w:eastAsia="Times New Roman" w:cs="Times New Roman"/>
          <w:szCs w:val="24"/>
        </w:rPr>
        <w:t>μεσα σε αυτά και της καπιταλιστικής φαρμακοβιομηχανίας.</w:t>
      </w:r>
    </w:p>
    <w:p w14:paraId="47A54AB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αυτόν τον στόχο πρέπει να κατατείνει η λαϊκή συμμαχία και πάλι, γιατί μόνο έτσι η υγεία, η πρόνοια, το φάρμακο μπορούν να γίνουν κοινωνικό αγαθό και όχι εμπόρευμα που είναι σήμερα. </w:t>
      </w:r>
    </w:p>
    <w:p w14:paraId="47A54AB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 xml:space="preserve">λοιπόν, το Κομμουνιστικό Κόμμα, κύριε Πρόεδρε, εμείς ψηφίζουμε –το έχουμε δηλώσει αυτό εξαρχής- την πρόταση για σύσταση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xml:space="preserve"> της Κυβέρνησης. Βεβαίως, εάν συμφωνηθεί και τεθεί σε ψηφοφορία, θα ψηφίσουμε και την πρόταση της Νέας Δημοκρατίας.</w:t>
      </w:r>
      <w:r>
        <w:rPr>
          <w:rFonts w:eastAsia="Times New Roman" w:cs="Times New Roman"/>
          <w:szCs w:val="24"/>
        </w:rPr>
        <w:t xml:space="preserve"> </w:t>
      </w:r>
    </w:p>
    <w:p w14:paraId="47A54AB6"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7A54AB7"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w:t>
      </w:r>
    </w:p>
    <w:p w14:paraId="47A54AB8"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Η κ. </w:t>
      </w:r>
      <w:proofErr w:type="spellStart"/>
      <w:r>
        <w:rPr>
          <w:rFonts w:eastAsia="Times New Roman"/>
          <w:szCs w:val="24"/>
        </w:rPr>
        <w:t>Μεγαλοοικονόμου</w:t>
      </w:r>
      <w:proofErr w:type="spellEnd"/>
      <w:r>
        <w:rPr>
          <w:rFonts w:eastAsia="Times New Roman"/>
          <w:szCs w:val="24"/>
        </w:rPr>
        <w:t xml:space="preserve"> εκ μέρους της Ένωσης Κεντρώων έχει τον λόγο για δέκα λεπτά. Παρακαλώ για την τήρηση του χρόνου, ούτως ώστε να τελειώσουμε την ώρα που έχουμε πει. </w:t>
      </w:r>
    </w:p>
    <w:p w14:paraId="47A54AB9"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 xml:space="preserve">Ορίστε, κυρία </w:t>
      </w:r>
      <w:proofErr w:type="spellStart"/>
      <w:r>
        <w:rPr>
          <w:rFonts w:eastAsia="Times New Roman"/>
          <w:szCs w:val="24"/>
        </w:rPr>
        <w:t>Μεγ</w:t>
      </w:r>
      <w:r>
        <w:rPr>
          <w:rFonts w:eastAsia="Times New Roman"/>
          <w:szCs w:val="24"/>
        </w:rPr>
        <w:t>αλοοικονόμου</w:t>
      </w:r>
      <w:proofErr w:type="spellEnd"/>
      <w:r>
        <w:rPr>
          <w:rFonts w:eastAsia="Times New Roman"/>
          <w:szCs w:val="24"/>
        </w:rPr>
        <w:t>, έχετε τον λόγο.</w:t>
      </w:r>
    </w:p>
    <w:p w14:paraId="47A54ABA"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Ευχαριστώ, κύριε Πρόεδρε. </w:t>
      </w:r>
    </w:p>
    <w:p w14:paraId="47A54ABB" w14:textId="77777777" w:rsidR="00080287" w:rsidRDefault="007F198B">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η σημερινή συζήτηση διεξάγεται για τη λήψη ή μη απόφασης, σύμφωνα με το άρθρο 68 παράγραφος 2 του Συντάγματος, επί της προτάσεω</w:t>
      </w:r>
      <w:r>
        <w:rPr>
          <w:rFonts w:eastAsia="Times New Roman"/>
          <w:szCs w:val="24"/>
        </w:rPr>
        <w:t>ς που κατέθεσαν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για σύσταση </w:t>
      </w:r>
      <w:r>
        <w:rPr>
          <w:rFonts w:eastAsia="Times New Roman"/>
          <w:szCs w:val="24"/>
        </w:rPr>
        <w:t xml:space="preserve">εξεταστικής επιτροπής </w:t>
      </w:r>
      <w:r>
        <w:rPr>
          <w:rFonts w:eastAsia="Times New Roman"/>
          <w:szCs w:val="24"/>
        </w:rPr>
        <w:t xml:space="preserve">για τη διερεύνηση σκανδάλου στον χώρο της υγείας κατά τα έτη 1997-2014. </w:t>
      </w:r>
    </w:p>
    <w:p w14:paraId="47A54ABC" w14:textId="77777777" w:rsidR="00080287" w:rsidRDefault="007F198B">
      <w:pPr>
        <w:spacing w:line="600" w:lineRule="auto"/>
        <w:ind w:firstLine="720"/>
        <w:contextualSpacing/>
        <w:jc w:val="both"/>
        <w:rPr>
          <w:rFonts w:eastAsia="Times New Roman"/>
          <w:szCs w:val="24"/>
        </w:rPr>
      </w:pPr>
      <w:r>
        <w:rPr>
          <w:rFonts w:eastAsia="Times New Roman"/>
          <w:szCs w:val="24"/>
        </w:rPr>
        <w:t>Ταυτοχρόνως, συζητούμε και επί της προτάσεως που κατέθεσε η Νέα Δημοκρατία για διερεύνηση της διαχείρισης και των δα</w:t>
      </w:r>
      <w:r>
        <w:rPr>
          <w:rFonts w:eastAsia="Times New Roman"/>
          <w:szCs w:val="24"/>
        </w:rPr>
        <w:t xml:space="preserve">πανών της δημόσιας υγείας από το 1996 μέχρι σήμερα. </w:t>
      </w:r>
    </w:p>
    <w:p w14:paraId="47A54ABD"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Αμφότερες οι επιλογές μάς βρίσκουν αντίθετους, γιατί είναι δύο προσχηματικές προτάσεις, οι οποίες εξυπηρετούν τα μικροπολιτικά συμφέροντα του κυβερνητικού Συνασπισμού και της Αξιωματικής Αντιπολίτευσης. </w:t>
      </w:r>
      <w:r>
        <w:rPr>
          <w:rFonts w:eastAsia="Times New Roman"/>
          <w:szCs w:val="24"/>
        </w:rPr>
        <w:t>Αφ’ ενός ο ΣΥΡΙΖΑ θέλει να διερευνήσει τα πιθανά σκάνδαλα, εξαιρουμένης, όμως, της δικής του θητείας και αφετέρου η Νέα Δημοκρατία αντιπολιτεύεται επ’ αυτού και ζητά διερεύνηση της θητείας μόνο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Κανείς από τους δύο, όμως, δεν ενδιαφέρεται</w:t>
      </w:r>
      <w:r>
        <w:rPr>
          <w:rFonts w:eastAsia="Times New Roman"/>
          <w:szCs w:val="24"/>
        </w:rPr>
        <w:t xml:space="preserve"> αληθινά για την </w:t>
      </w:r>
      <w:r>
        <w:rPr>
          <w:rFonts w:eastAsia="Times New Roman"/>
          <w:szCs w:val="24"/>
        </w:rPr>
        <w:lastRenderedPageBreak/>
        <w:t xml:space="preserve">πραγματική κατάσταση. Και τα δύο κόμματα γνωρίζουν και εμείς γνωρίζουμε και ο ελληνικός λαός γνωρίζει το πάρτι που είχε στηθεί –και έχει στηθεί- και την αδράνεια όσων διετέλεσαν αξιωματούχοι σε θέσεις ευθύνης όλα αυτά τα χρόνια. </w:t>
      </w:r>
    </w:p>
    <w:p w14:paraId="47A54ABE" w14:textId="77777777" w:rsidR="00080287" w:rsidRDefault="007F198B">
      <w:pPr>
        <w:spacing w:line="600" w:lineRule="auto"/>
        <w:ind w:firstLine="720"/>
        <w:contextualSpacing/>
        <w:jc w:val="both"/>
        <w:rPr>
          <w:rFonts w:eastAsia="Times New Roman"/>
          <w:szCs w:val="24"/>
        </w:rPr>
      </w:pPr>
      <w:r>
        <w:rPr>
          <w:rFonts w:eastAsia="Times New Roman"/>
          <w:szCs w:val="24"/>
        </w:rPr>
        <w:t>Τα σκάνδα</w:t>
      </w:r>
      <w:r>
        <w:rPr>
          <w:rFonts w:eastAsia="Times New Roman"/>
          <w:szCs w:val="24"/>
        </w:rPr>
        <w:t xml:space="preserve">λα στον χώρο της υγείας είναι καθημερινό φαινόμενο και πλέον δεν μας συγκλονίζουν. Η διαφθορά είναι σύνηθες φαινόμενο από τον τελευταίο διοικητικό υπάλληλο μέχρι τον εκάστοτε Υπουργό. Όλα αυτά που αναφέρονται ως χώρος υγείας και κατασπατάληση του δημοσίου </w:t>
      </w:r>
      <w:r>
        <w:rPr>
          <w:rFonts w:eastAsia="Times New Roman"/>
          <w:szCs w:val="24"/>
        </w:rPr>
        <w:t xml:space="preserve">χρήματος είναι ένας από τους σοβαρότερους παράγοντες που οδήγησαν την πατρίδα μας στη μέγγενη των μνημονίων. Είναι ένα διαρκές σκάνδαλο που έπρεπε να το είχαν επιλύσει όλοι όσοι κυβέρνησαν. </w:t>
      </w:r>
    </w:p>
    <w:p w14:paraId="47A54ABF" w14:textId="77777777" w:rsidR="00080287" w:rsidRDefault="007F198B">
      <w:pPr>
        <w:spacing w:line="600" w:lineRule="auto"/>
        <w:ind w:firstLine="720"/>
        <w:contextualSpacing/>
        <w:jc w:val="both"/>
        <w:rPr>
          <w:rFonts w:eastAsia="Times New Roman"/>
          <w:szCs w:val="24"/>
        </w:rPr>
      </w:pPr>
      <w:r>
        <w:rPr>
          <w:rFonts w:eastAsia="Times New Roman"/>
          <w:szCs w:val="24"/>
        </w:rPr>
        <w:t>Θα πρέπει να διερευνηθούν τα κονδύλια και οι σπατάλες του δημοσίο</w:t>
      </w:r>
      <w:r>
        <w:rPr>
          <w:rFonts w:eastAsia="Times New Roman"/>
          <w:szCs w:val="24"/>
        </w:rPr>
        <w:t>υ χρήματος από τη Μεταπολίτευση και μετά, για να πληροφορηθεί ο ελληνικός λαός, ανεξαρτήτως τυχόν παραγραφής των ποινικών ευθυνών των εμπλεκομένων προσώπων, ποιοι «έφαγαν» τα λεφτά. Σας λέω ότι είναι πάρα πολύ δύσκολη η διερεύνηση, γιατί ήδη έχουν παραγραφ</w:t>
      </w:r>
      <w:r>
        <w:rPr>
          <w:rFonts w:eastAsia="Times New Roman"/>
          <w:szCs w:val="24"/>
        </w:rPr>
        <w:t xml:space="preserve">εί από το 1974, αλλά εν πάση </w:t>
      </w:r>
      <w:proofErr w:type="spellStart"/>
      <w:r>
        <w:rPr>
          <w:rFonts w:eastAsia="Times New Roman"/>
          <w:szCs w:val="24"/>
        </w:rPr>
        <w:t>περιπτώσει</w:t>
      </w:r>
      <w:proofErr w:type="spellEnd"/>
      <w:r>
        <w:rPr>
          <w:rFonts w:eastAsia="Times New Roman"/>
          <w:szCs w:val="24"/>
        </w:rPr>
        <w:t xml:space="preserve">. Γιατί είμαι σίγουρη ότι από αυτή την </w:t>
      </w:r>
      <w:r>
        <w:rPr>
          <w:rFonts w:eastAsia="Times New Roman"/>
          <w:szCs w:val="24"/>
        </w:rPr>
        <w:t xml:space="preserve">επιτροπή </w:t>
      </w:r>
      <w:r>
        <w:rPr>
          <w:rFonts w:eastAsia="Times New Roman"/>
          <w:szCs w:val="24"/>
        </w:rPr>
        <w:lastRenderedPageBreak/>
        <w:t xml:space="preserve">το μόνο που θα αποδειχθεί –και το τονίζω- είναι ότι δεν τα «φάγαμε» όλοι μαζί. </w:t>
      </w:r>
    </w:p>
    <w:p w14:paraId="47A54AC0" w14:textId="77777777" w:rsidR="00080287" w:rsidRDefault="007F198B">
      <w:pPr>
        <w:spacing w:line="600" w:lineRule="auto"/>
        <w:ind w:firstLine="720"/>
        <w:contextualSpacing/>
        <w:jc w:val="both"/>
        <w:rPr>
          <w:rFonts w:eastAsia="Times New Roman"/>
          <w:szCs w:val="24"/>
        </w:rPr>
      </w:pPr>
      <w:r>
        <w:rPr>
          <w:rFonts w:eastAsia="Times New Roman"/>
          <w:szCs w:val="24"/>
        </w:rPr>
        <w:t>Δυστυχώς, η διαφθορά και η σήψη στον συγκεκριμένο χώρο αγγίζει τους πάντες. Το ψάρι, όπως</w:t>
      </w:r>
      <w:r>
        <w:rPr>
          <w:rFonts w:eastAsia="Times New Roman"/>
          <w:szCs w:val="24"/>
        </w:rPr>
        <w:t xml:space="preserve"> λέει και ο λαός, βρωμάει από το κεφάλι. Και όταν είσαι Υπουργός, έχεις την απόλυτη ευθύνη να κόψεις τον ομφάλιο λώρο της σαπίλας και της ρεμούλας που χρόνια τώρα συνδέονται με το Εθνικό Σύστημα Υγείας. </w:t>
      </w:r>
    </w:p>
    <w:p w14:paraId="47A54AC1" w14:textId="77777777" w:rsidR="00080287" w:rsidRDefault="007F198B">
      <w:pPr>
        <w:spacing w:line="600" w:lineRule="auto"/>
        <w:ind w:firstLine="720"/>
        <w:contextualSpacing/>
        <w:jc w:val="both"/>
        <w:rPr>
          <w:rFonts w:eastAsia="Times New Roman"/>
          <w:szCs w:val="24"/>
        </w:rPr>
      </w:pPr>
      <w:r>
        <w:rPr>
          <w:rFonts w:eastAsia="Times New Roman"/>
          <w:szCs w:val="24"/>
        </w:rPr>
        <w:t>Θα πρέπει, λοιπόν, να χυθεί άπλετο φως και να διερευ</w:t>
      </w:r>
      <w:r>
        <w:rPr>
          <w:rFonts w:eastAsia="Times New Roman"/>
          <w:szCs w:val="24"/>
        </w:rPr>
        <w:t>νηθούν τόσο τα σκάνδαλα όσο και η κατασπατάληση του δημοσίου χρήματος στον χώρο της υγείας από το 1974, δηλαδή από τη Μεταπολίτευση και εντεύθεν μέχρι σήμερα, γιατί πρέπει να μάθει ο ελληνικός λαός ποια είναι και ποια ήταν τα πολιτικά πρόσωπα που εμπλέκοντ</w:t>
      </w:r>
      <w:r>
        <w:rPr>
          <w:rFonts w:eastAsia="Times New Roman"/>
          <w:szCs w:val="24"/>
        </w:rPr>
        <w:t xml:space="preserve">αι ως ηθικοί αυτουργοί των εγκληματικών ενεργειών, να μάθει ότι όλοι αυτοί τους οποίους ψήφιζαν τόσα χρόνια είναι κοινοί εγκληματίες και όχι σωτήρες. </w:t>
      </w:r>
    </w:p>
    <w:p w14:paraId="47A54AC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Σε συνέντευξή του ο κύριος Υπουργός Υγείας δήλωσε ότι η διαφθορά στην υγεία έχει πολιτικό ονοματεπώνυμο. </w:t>
      </w:r>
    </w:p>
    <w:p w14:paraId="47A54AC3" w14:textId="77777777" w:rsidR="00080287" w:rsidRDefault="007F198B">
      <w:pPr>
        <w:spacing w:line="600" w:lineRule="auto"/>
        <w:ind w:firstLine="720"/>
        <w:contextualSpacing/>
        <w:jc w:val="both"/>
        <w:rPr>
          <w:rFonts w:eastAsia="Times New Roman"/>
          <w:szCs w:val="24"/>
        </w:rPr>
      </w:pPr>
      <w:r>
        <w:rPr>
          <w:rFonts w:eastAsia="Times New Roman"/>
          <w:szCs w:val="24"/>
        </w:rPr>
        <w:t>Ερωτώ, κύριοι συνάδελφοι: Τι εξυπηρετεί να γίνει μια επιτροπή για τη διερεύνηση ευθυνών και τελικώς να οδηγηθούμε σε ένα πόρισμα που δεν θα αποδίδει ευθύνες; Σε κα</w:t>
      </w:r>
      <w:r>
        <w:rPr>
          <w:rFonts w:eastAsia="Times New Roman"/>
          <w:szCs w:val="24"/>
        </w:rPr>
        <w:t>μ</w:t>
      </w:r>
      <w:r>
        <w:rPr>
          <w:rFonts w:eastAsia="Times New Roman"/>
          <w:szCs w:val="24"/>
        </w:rPr>
        <w:t xml:space="preserve">μιά περίπτωση </w:t>
      </w:r>
      <w:r>
        <w:rPr>
          <w:rFonts w:eastAsia="Times New Roman"/>
          <w:szCs w:val="24"/>
        </w:rPr>
        <w:lastRenderedPageBreak/>
        <w:t xml:space="preserve">δεν πρέπει να επαναληφθεί ό,τι συνέβη και με την </w:t>
      </w:r>
      <w:r>
        <w:rPr>
          <w:rFonts w:eastAsia="Times New Roman"/>
          <w:szCs w:val="24"/>
        </w:rPr>
        <w:t xml:space="preserve">εξεταστική </w:t>
      </w:r>
      <w:r>
        <w:rPr>
          <w:rFonts w:eastAsia="Times New Roman"/>
          <w:szCs w:val="24"/>
        </w:rPr>
        <w:t>που ήλεγξε τη δια</w:t>
      </w:r>
      <w:r>
        <w:rPr>
          <w:rFonts w:eastAsia="Times New Roman"/>
          <w:szCs w:val="24"/>
        </w:rPr>
        <w:t xml:space="preserve">πλοκή ανάμεσα στα μέσα μαζικής ενημέρωσης, τα πολιτικά πρόσωπα και τις τράπεζες. </w:t>
      </w:r>
    </w:p>
    <w:p w14:paraId="47A54AC4" w14:textId="77777777" w:rsidR="00080287" w:rsidRDefault="007F198B">
      <w:pPr>
        <w:spacing w:line="600" w:lineRule="auto"/>
        <w:contextualSpacing/>
        <w:jc w:val="both"/>
        <w:rPr>
          <w:rFonts w:eastAsia="Times New Roman" w:cs="Times New Roman"/>
          <w:szCs w:val="24"/>
        </w:rPr>
      </w:pPr>
      <w:r>
        <w:rPr>
          <w:rFonts w:eastAsia="Times New Roman" w:cs="Times New Roman"/>
          <w:szCs w:val="24"/>
        </w:rPr>
        <w:t>Ακούσαμε για εκατομμύρια ευρώ, αλλά κανείς εν τέλει δεν είχε εμπλοκή. Πού πήγαν τα τόσα εκατομμύρια</w:t>
      </w:r>
      <w:r w:rsidRPr="00591328">
        <w:rPr>
          <w:rFonts w:eastAsia="Times New Roman" w:cs="Times New Roman"/>
          <w:szCs w:val="24"/>
        </w:rPr>
        <w:t>,</w:t>
      </w:r>
      <w:r>
        <w:rPr>
          <w:rFonts w:eastAsia="Times New Roman" w:cs="Times New Roman"/>
          <w:szCs w:val="24"/>
        </w:rPr>
        <w:t xml:space="preserve"> αφού κανείς δεν έφταιγε; </w:t>
      </w:r>
    </w:p>
    <w:p w14:paraId="47A54AC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γελοίο του πράγματος προβλέπω ότι μας ετοιμάζει ο ΣΥΡΙΖΑ και οι ΑΝΕΛ και εδώ: Μια επιτροπή που θα ακούσουμε για αίσχη, θα ακούσουμε εκατομμύρια να περνάνε από μπροστά μας, αλλά πιθανόν δεν θα καταλήξουμε σε κανένα συγκεκριμένο πρόσωπο. </w:t>
      </w:r>
    </w:p>
    <w:p w14:paraId="47A54AC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Αλήθεια, κυ</w:t>
      </w:r>
      <w:r>
        <w:rPr>
          <w:rFonts w:eastAsia="Times New Roman" w:cs="Times New Roman"/>
          <w:szCs w:val="24"/>
        </w:rPr>
        <w:t xml:space="preserve">ρίες και κύριοι συνάδελφοι, μήπως πιστεύετε ότι ο ελληνικός λαός ενδιαφέρεται για την απόδοση πολιτικών ευθυνών; Οι πολιτικές ευθύνες έχουν αποδοθεί ήδη με την ψήφο. Ήταν αυτή που έστειλε το ΠΑΣΟΚ στο 4%, τη Νέα Δημοκρατία στην </w:t>
      </w:r>
      <w:r>
        <w:rPr>
          <w:rFonts w:eastAsia="Times New Roman" w:cs="Times New Roman"/>
          <w:szCs w:val="24"/>
        </w:rPr>
        <w:t>Αντιπολίτευση</w:t>
      </w:r>
      <w:r>
        <w:rPr>
          <w:rFonts w:eastAsia="Times New Roman" w:cs="Times New Roman"/>
          <w:szCs w:val="24"/>
        </w:rPr>
        <w:t>, ακριβώς γιατί</w:t>
      </w:r>
      <w:r>
        <w:rPr>
          <w:rFonts w:eastAsia="Times New Roman" w:cs="Times New Roman"/>
          <w:szCs w:val="24"/>
        </w:rPr>
        <w:t xml:space="preserve"> γνωρίζει πολύ καλά ο λαός ότι και η Νέα Δημοκρατία και το ΠΑΣΟΚ είναι αυτοί που κατέστρεψαν την Ελλάδα. Είναι αυτοί που βγήκαν πρωταθλητές στο ρουσφέτι, στην κατασπατάληση του κρατικού χρήματος και το βόλεμα των «ημετέρων». Ο ελληνικός λαός θέλει πίσω τα </w:t>
      </w:r>
      <w:r>
        <w:rPr>
          <w:rFonts w:eastAsia="Times New Roman" w:cs="Times New Roman"/>
          <w:szCs w:val="24"/>
        </w:rPr>
        <w:t xml:space="preserve">κλεμμένα και </w:t>
      </w:r>
      <w:r>
        <w:rPr>
          <w:rFonts w:eastAsia="Times New Roman" w:cs="Times New Roman"/>
          <w:szCs w:val="24"/>
        </w:rPr>
        <w:lastRenderedPageBreak/>
        <w:t xml:space="preserve">να μπουν οι κλέφτες στη φυλακή. Αυτό τους ενδιαφέρει. Όλα αυτά, βέβαια, ήταν προεκλογικές δεσμεύσεις του ΣΥΡΙΖΑ και των ΑΝΕΛ, που πάρα πολύ εύκολα τις ξέχασαν. </w:t>
      </w:r>
    </w:p>
    <w:p w14:paraId="47A54AC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Μην προσπαθείτε, λοιπόν, με επιτροπές οι οποίες είναι φιέστα να αποδείξετε στον ελ</w:t>
      </w:r>
      <w:r>
        <w:rPr>
          <w:rFonts w:eastAsia="Times New Roman" w:cs="Times New Roman"/>
          <w:szCs w:val="24"/>
        </w:rPr>
        <w:t>ληνικό λαό ότι δήθεν αποδίδετε δικαιοσύνη. Και πάλι σε πολιτικές ευθύνες θα καταλήξουμε και στο αδιέξοδο της προσωποποίησης των ευθυνών. Όμως, αυτή την πολιτική ανευθυνότητα ετών και την κλοπή του δημοσίου χρήματος πλήρωσε και πληρώνει ακριβά ο ελληνικός λ</w:t>
      </w:r>
      <w:r>
        <w:rPr>
          <w:rFonts w:eastAsia="Times New Roman" w:cs="Times New Roman"/>
          <w:szCs w:val="24"/>
        </w:rPr>
        <w:t>αός με το αίμα του, με στερήσεις, με μειώσεις των συντάξεών του, με στερήσεις επιδομάτων σε ΑΜΕΑ, με κόψιμο επικουρικών, με απίστευτες ελλείψεις, ακόμα και να μην έχει ο ελληνικός λαός τα προς το ζην. Τους φτάσαμε να είναι όλοι στα όρια της φτώχειας και πο</w:t>
      </w:r>
      <w:r>
        <w:rPr>
          <w:rFonts w:eastAsia="Times New Roman" w:cs="Times New Roman"/>
          <w:szCs w:val="24"/>
        </w:rPr>
        <w:t xml:space="preserve">λλοί περισσότεροι κάτω από τα όρια της φτώχειας. </w:t>
      </w:r>
    </w:p>
    <w:p w14:paraId="47A54AC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σε συνέντευξή του δήλωσε ότι διερευνώνται τυχόν ποινικές ευθύνες που αφορούν ενδεχομένως λειτουργούς της διοίκησης ή πολιτικά πρόσωπα και ότι δήθεν άμεσα από τη διαδικασία θέλουμε να εντοπ</w:t>
      </w:r>
      <w:r>
        <w:rPr>
          <w:rFonts w:eastAsia="Times New Roman" w:cs="Times New Roman"/>
          <w:szCs w:val="24"/>
        </w:rPr>
        <w:t xml:space="preserve">ίσουμε και τις τρύπες του συστήματος και τους μηχανισμούς που επέτρεψαν αυτές τις συμπεριφορές. </w:t>
      </w:r>
    </w:p>
    <w:p w14:paraId="47A54AC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Ίσως έχετε δίκιο, κύριε Υπουργέ, να θεωρηθεί ότι δεν μπορεί να μπουν όλοι σε ένα τσουβάλι και υποστηρίζετε ότι δεν πρέπει να ελεγχθεί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ΝΕΛ για τα δύο αυτά χρόνια της διακυβέρνησης. Όμως, από μόνη της αυτή η σκέψη είναι ανακόλουθη. Δεν πιστεύω ότι με το που συγκυβέρνησαν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αμέσως σταμάτησαν οι μίζες στα νοσοκομεία, δεν συνέχισαν να υπάρχουν τρωκτικά. </w:t>
      </w:r>
    </w:p>
    <w:p w14:paraId="47A54AC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Ρωτώ αυτούς που ακόμη συνε</w:t>
      </w:r>
      <w:r>
        <w:rPr>
          <w:rFonts w:eastAsia="Times New Roman" w:cs="Times New Roman"/>
          <w:szCs w:val="24"/>
        </w:rPr>
        <w:t xml:space="preserve">χίζουν: Γιατί δεν θέλετε να τους ανακαλύψετε; Αλήθεια, εάν είστε τόσο καθαροί, τι σας ενοχλεί άραγε να διερευνήσουμε και τη δική σας περίοδο; Ειλικρινώς εύχομαι να αποδειχθεί ότι ουδέν </w:t>
      </w:r>
      <w:proofErr w:type="spellStart"/>
      <w:r>
        <w:rPr>
          <w:rFonts w:eastAsia="Times New Roman" w:cs="Times New Roman"/>
          <w:szCs w:val="24"/>
        </w:rPr>
        <w:t>μεμπτόν</w:t>
      </w:r>
      <w:proofErr w:type="spellEnd"/>
      <w:r>
        <w:rPr>
          <w:rFonts w:eastAsia="Times New Roman" w:cs="Times New Roman"/>
          <w:szCs w:val="24"/>
        </w:rPr>
        <w:t xml:space="preserve"> έχετε διαπράξει. </w:t>
      </w:r>
    </w:p>
    <w:p w14:paraId="47A54AC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είμαι βέβαιη ότι δεν θα καταλήξει </w:t>
      </w:r>
      <w:r>
        <w:rPr>
          <w:rFonts w:eastAsia="Times New Roman" w:cs="Times New Roman"/>
          <w:szCs w:val="24"/>
        </w:rPr>
        <w:t>σε κανένα συμπέρασμα και πολύ περισσότερο είμαι βέβαιη ότι ακόμη και να διαπιστωθεί ο χορός των εκατομμυρίων δεν θα μπορέσουμε να καταλήξουμε στα πρόσωπα και στις τσέπες αυτών που τα φάγανε. Ο χρόνος αλλά κυρίως οι μέθοδοι διερεύνησης είναι εσφαλμένες.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ενός η </w:t>
      </w:r>
      <w:r>
        <w:rPr>
          <w:rFonts w:eastAsia="Times New Roman" w:cs="Times New Roman"/>
          <w:szCs w:val="24"/>
        </w:rPr>
        <w:t>επιτροπή</w:t>
      </w:r>
      <w:r>
        <w:rPr>
          <w:rFonts w:eastAsia="Times New Roman" w:cs="Times New Roman"/>
          <w:szCs w:val="24"/>
        </w:rPr>
        <w:t xml:space="preserve"> δεν έχει συγκεκριμένη κατεύθυνση, ακριβώς γιατί δεν θέλουμε να υπάρξει αποτέλεσμα και αφετέρου </w:t>
      </w:r>
      <w:r>
        <w:rPr>
          <w:rFonts w:eastAsia="Times New Roman" w:cs="Times New Roman"/>
          <w:szCs w:val="24"/>
        </w:rPr>
        <w:lastRenderedPageBreak/>
        <w:t xml:space="preserve">η διερεύνηση των σκανδάλων γίνεται για ένα συγκεκριμένο χρονικό διάστημα που δεν εξασφαλίζει ότι ο ελληνικός λαός θα πληροφορηθεί την αλήθεια. </w:t>
      </w:r>
    </w:p>
    <w:p w14:paraId="47A54AC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Ακόμη, σύμφωνα με την πρόταση του ΣΥΡΙΖΑ, θα διερευνηθούν τρία συγκεκριμένα ειδικότερα ζητήματα που άπτονται της υγείας. Πρώτον, το πάρτι στο ΚΕΕΛΠΝΟ αναφορικά με τη διαφημιστική του δαπάνη και το τραπεζικό του δανεισμό, δεύτερον, σχετικά με την τιμολόγηση</w:t>
      </w:r>
      <w:r>
        <w:rPr>
          <w:rFonts w:eastAsia="Times New Roman" w:cs="Times New Roman"/>
          <w:szCs w:val="24"/>
        </w:rPr>
        <w:t xml:space="preserve"> και τη φαρμακευτική δαπάνη και τρίτον τη διοίκηση και την υπερχρέωση του «Ερρίκος Ντυνάν». Θεωρώ ότι πρέπει να διευρυνθεί αυτός ο τομέας διότι υπάρχουν και πάρα πολλά άλλα θέματα. </w:t>
      </w:r>
    </w:p>
    <w:p w14:paraId="47A54AC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Αλήθεια, κυρίες και κύριοι συνάδελφοι, εκεί μόνο τελειώνει το πάρτι, σε αυ</w:t>
      </w:r>
      <w:r>
        <w:rPr>
          <w:rFonts w:eastAsia="Times New Roman" w:cs="Times New Roman"/>
          <w:szCs w:val="24"/>
        </w:rPr>
        <w:t xml:space="preserve">τά τα τρία που έχετε καταγράψει; Δεν έχετε ακούσει τίποτα άλλο για τον χώρο της υγείας; Πρόσφατα ακούσαμε για φαρμακευτικές που πριμοδοτούν γιατρούς. Όλοι μας γινόμαστε σχεδόν καθημερινά δέκτες πληροφοριών από γνωστούς και φίλους για τα όσα συμβαίνουν στα </w:t>
      </w:r>
      <w:r>
        <w:rPr>
          <w:rFonts w:eastAsia="Times New Roman" w:cs="Times New Roman"/>
          <w:szCs w:val="24"/>
        </w:rPr>
        <w:t xml:space="preserve">δημόσια νοσοκομεία. </w:t>
      </w:r>
    </w:p>
    <w:p w14:paraId="47A54AC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περιορισμός της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xml:space="preserve"> σε τόσο συγκεκριμένα αντικείμενα και αυτός από μόνος του τουλάχιστον αποδεικνύει πως για άλλη μια φορά μόνο απογοήτευση θα προκύψει και τίποτα ουσιώδες. </w:t>
      </w:r>
    </w:p>
    <w:p w14:paraId="47A54A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Επομένως μια τέτοια παρωδία, μια τέτοια φ</w:t>
      </w:r>
      <w:r>
        <w:rPr>
          <w:rFonts w:eastAsia="Times New Roman" w:cs="Times New Roman"/>
          <w:szCs w:val="24"/>
        </w:rPr>
        <w:t xml:space="preserve">ιέστα στο σύστημα υγείας η Ένωση Κεντρώων δεν μπορεί να τη στηρίξει. </w:t>
      </w:r>
    </w:p>
    <w:p w14:paraId="47A54AD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7A54AD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Προχωρούμε στον επόμενο ομιλητή, ο οποίος είναι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47A54AD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Το πλεονέκτημα τού ν</w:t>
      </w:r>
      <w:r>
        <w:rPr>
          <w:rFonts w:eastAsia="Times New Roman" w:cs="Times New Roman"/>
          <w:szCs w:val="24"/>
        </w:rPr>
        <w:t xml:space="preserve">α μιλάς τελευταίος είναι ότι έχεις ακούσει τους άλλους συναδέλφους οπότε θα προσπαθήσω να μην επαναλάβω πράγματα που ακούστηκαν. </w:t>
      </w:r>
    </w:p>
    <w:p w14:paraId="47A54AD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Έγινε πάρτι</w:t>
      </w:r>
      <w:r>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t>υγεία</w:t>
      </w:r>
      <w:r>
        <w:rPr>
          <w:rFonts w:eastAsia="Times New Roman" w:cs="Times New Roman"/>
          <w:szCs w:val="24"/>
        </w:rPr>
        <w:t>, λοιπόν, τα τελευταία είκοσι χρόνια; Υπήρξαν σκάνδαλα; Ποιος φταίει; Εμπλέκονται πολιτικά πρόσωπα; Σε α</w:t>
      </w:r>
      <w:r>
        <w:rPr>
          <w:rFonts w:eastAsia="Times New Roman" w:cs="Times New Roman"/>
          <w:szCs w:val="24"/>
        </w:rPr>
        <w:t xml:space="preserve">υτά τα ερωτήματα φιλοδοξεί να απαντήσει η εξεταστική επιτροπή για την </w:t>
      </w:r>
      <w:r>
        <w:rPr>
          <w:rFonts w:eastAsia="Times New Roman" w:cs="Times New Roman"/>
          <w:szCs w:val="24"/>
        </w:rPr>
        <w:t xml:space="preserve">υγεία </w:t>
      </w:r>
      <w:r>
        <w:rPr>
          <w:rFonts w:eastAsia="Times New Roman" w:cs="Times New Roman"/>
          <w:szCs w:val="24"/>
        </w:rPr>
        <w:t>που προτείνουν με βάση τις προτά</w:t>
      </w:r>
      <w:r>
        <w:rPr>
          <w:rFonts w:eastAsia="Times New Roman" w:cs="Times New Roman"/>
          <w:szCs w:val="24"/>
        </w:rPr>
        <w:lastRenderedPageBreak/>
        <w:t xml:space="preserve">σεις που έχουν καταθέσει τόσο η Κυβέρνηση όσο και η Νέα Δημοκρατία, αλλά και το ΠΑΣΟΚ. Δώδεκα </w:t>
      </w:r>
      <w:r>
        <w:rPr>
          <w:rFonts w:eastAsia="Times New Roman" w:cs="Times New Roman"/>
          <w:szCs w:val="24"/>
        </w:rPr>
        <w:t xml:space="preserve">Υπουργοί Υγείας </w:t>
      </w:r>
      <w:r>
        <w:rPr>
          <w:rFonts w:eastAsia="Times New Roman" w:cs="Times New Roman"/>
          <w:szCs w:val="24"/>
        </w:rPr>
        <w:t xml:space="preserve">από το 1997 ως το 2015 κι άλλοι τρεις </w:t>
      </w:r>
      <w:r>
        <w:rPr>
          <w:rFonts w:eastAsia="Times New Roman" w:cs="Times New Roman"/>
          <w:szCs w:val="24"/>
        </w:rPr>
        <w:t xml:space="preserve">έκτοτε. </w:t>
      </w:r>
    </w:p>
    <w:p w14:paraId="47A54AD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Τι αφορά όμως αυτή η πρόταση που συζητάμε; Ας τα δούμε ένα-ένα. </w:t>
      </w:r>
    </w:p>
    <w:p w14:paraId="47A54AD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Φαρμακευτική δαπάνη. Η υπέρογκη αύξηση της φαρμακευτικής δαπάνης στην Ελλάδα αποδίδεται κυρίως, όπως είναι ευρέως γνωστό, στον υπερβολικό όγκο κατανάλωσης φαρμάκων λόγω </w:t>
      </w:r>
      <w:proofErr w:type="spellStart"/>
      <w:r>
        <w:rPr>
          <w:rFonts w:eastAsia="Times New Roman" w:cs="Times New Roman"/>
          <w:szCs w:val="24"/>
        </w:rPr>
        <w:t>υπερσυνταγογράφησης</w:t>
      </w:r>
      <w:proofErr w:type="spellEnd"/>
      <w:r>
        <w:rPr>
          <w:rFonts w:eastAsia="Times New Roman" w:cs="Times New Roman"/>
          <w:szCs w:val="24"/>
        </w:rPr>
        <w:t xml:space="preserve"> και κατευθυνόμενης </w:t>
      </w:r>
      <w:proofErr w:type="spellStart"/>
      <w:r>
        <w:rPr>
          <w:rFonts w:eastAsia="Times New Roman" w:cs="Times New Roman"/>
          <w:szCs w:val="24"/>
        </w:rPr>
        <w:t>συνταγογράφησης</w:t>
      </w:r>
      <w:proofErr w:type="spellEnd"/>
      <w:r>
        <w:rPr>
          <w:rFonts w:eastAsia="Times New Roman" w:cs="Times New Roman"/>
          <w:szCs w:val="24"/>
        </w:rPr>
        <w:t>, αμυντικής ιατρικής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στην εκτεταμένη παρανομία με τα βιβλιάρια υγείας και τις ταινίες γνησιότητας, στις εστίες σπατάλης και διαφθοράς στα δημόσια νοσοκομεία, στα φαρμακεία, στα ασφαλιστικά ταμεία</w:t>
      </w:r>
      <w:r>
        <w:rPr>
          <w:rFonts w:eastAsia="Times New Roman" w:cs="Times New Roman"/>
          <w:szCs w:val="24"/>
        </w:rPr>
        <w:t xml:space="preserve">, στους πολίτες, και κυρίως στους γιατρούς, και σε μικρότερο βαθμό στις συγκριτικά υψηλές, με άλλες χώρες, τιμές ιδιαίτερα των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των εκτός πατέντας φαρμάκων και των </w:t>
      </w:r>
      <w:proofErr w:type="spellStart"/>
      <w:r>
        <w:rPr>
          <w:rFonts w:eastAsia="Times New Roman" w:cs="Times New Roman"/>
          <w:szCs w:val="24"/>
        </w:rPr>
        <w:t>γενόσημων</w:t>
      </w:r>
      <w:proofErr w:type="spellEnd"/>
      <w:r>
        <w:rPr>
          <w:rFonts w:eastAsia="Times New Roman" w:cs="Times New Roman"/>
          <w:szCs w:val="24"/>
        </w:rPr>
        <w:t xml:space="preserve"> σκευασμάτων. </w:t>
      </w:r>
    </w:p>
    <w:p w14:paraId="47A54AD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Έχουμε να δούμε επίσης το αναπτυξιακό κομμάτι: Έναν δυναμ</w:t>
      </w:r>
      <w:r>
        <w:rPr>
          <w:rFonts w:eastAsia="Times New Roman" w:cs="Times New Roman"/>
          <w:szCs w:val="24"/>
        </w:rPr>
        <w:t xml:space="preserve">ικό εξωστρεφή επιχειρηματικός κλάδος με εγχώριους και διεθνείς παίκτες, τη φαρμακοβιομηχανία και επιχειρήσεις εισαγωγής, που θα πρέπει και μπορούν να συμβάλουν αναπτυξιακά </w:t>
      </w:r>
      <w:r>
        <w:rPr>
          <w:rFonts w:eastAsia="Times New Roman" w:cs="Times New Roman"/>
          <w:szCs w:val="24"/>
        </w:rPr>
        <w:lastRenderedPageBreak/>
        <w:t xml:space="preserve">και θεσμικά στη βελτίωση της κατάστασης. Όλα αυτά πρέπει να τα δούμε, τι άλλαξε, τι </w:t>
      </w:r>
      <w:r>
        <w:rPr>
          <w:rFonts w:eastAsia="Times New Roman" w:cs="Times New Roman"/>
          <w:szCs w:val="24"/>
        </w:rPr>
        <w:t xml:space="preserve">πρέπει ακόμα να αλλάξει. </w:t>
      </w:r>
    </w:p>
    <w:p w14:paraId="47A54AD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στοιχείο, το </w:t>
      </w:r>
      <w:r>
        <w:rPr>
          <w:rFonts w:eastAsia="Times New Roman" w:cs="Times New Roman"/>
          <w:szCs w:val="24"/>
        </w:rPr>
        <w:t xml:space="preserve">Νοσοκομείο </w:t>
      </w:r>
      <w:r>
        <w:rPr>
          <w:rFonts w:eastAsia="Times New Roman" w:cs="Times New Roman"/>
          <w:szCs w:val="24"/>
        </w:rPr>
        <w:t xml:space="preserve">«Ερρίκος Ντυνάν», ένα νοσοκομείο για το οποίο οι δικογραφίες είναι περισσότερες από τα κρεβάτια του. Να δούμε τι έγινε εκεί, ποιος αυθαιρέτησε, ποιος επωφελήθηκε, ποιος ζημιώθηκε. </w:t>
      </w:r>
    </w:p>
    <w:p w14:paraId="47A54AD8" w14:textId="77777777" w:rsidR="00080287" w:rsidRDefault="007F198B">
      <w:pPr>
        <w:spacing w:line="600" w:lineRule="auto"/>
        <w:ind w:firstLine="720"/>
        <w:contextualSpacing/>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μιας και μιλάμε για κεντρικά νοσοκομεία, κάποια στιγμή κύριε Υπουργέ, πρέπει να δούμε και το θέμα της χωροταξίας. Δεν μπορούμε να έχουμε δέκα μεγάλα νοσοκομεία μέσα σε ένα τετραγωνικό χιλιόμετρο στο κέντρο της Αθήνας και ολόκληρες αναπτυσσόμενες περιοχές</w:t>
      </w:r>
      <w:r>
        <w:rPr>
          <w:rFonts w:eastAsia="Times New Roman" w:cs="Times New Roman"/>
          <w:szCs w:val="24"/>
        </w:rPr>
        <w:t xml:space="preserve">, όπως η </w:t>
      </w:r>
      <w:r>
        <w:rPr>
          <w:rFonts w:eastAsia="Times New Roman" w:cs="Times New Roman"/>
          <w:szCs w:val="24"/>
        </w:rPr>
        <w:t xml:space="preserve">ανατολική </w:t>
      </w:r>
      <w:r>
        <w:rPr>
          <w:rFonts w:eastAsia="Times New Roman" w:cs="Times New Roman"/>
          <w:szCs w:val="24"/>
        </w:rPr>
        <w:t xml:space="preserve">Αττική, με κρίσιμες υποδομές, αεροδρόμιο, λιμάνια, να μην έχουν ούτε ένα νοσοκομείο. Πρέπει να το δούμε κι αυτό κάποια στιγμή. Κλείνει εδώ αυτή η τοπικιστική παρένθεση. </w:t>
      </w:r>
    </w:p>
    <w:p w14:paraId="47A54AD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Τέλος, στην πρόταση της Κυβέρνησης είναι και το ΚΕΕΛΠΝΟ, το οποίο α</w:t>
      </w:r>
      <w:r>
        <w:rPr>
          <w:rFonts w:eastAsia="Times New Roman" w:cs="Times New Roman"/>
          <w:szCs w:val="24"/>
        </w:rPr>
        <w:t xml:space="preserve">πό τη μια χαρακτηρίζεται αμαρτωλό και από την άλλη η Κυβέρνηση ενισχύει άλλες παρόμοιες δομές όπως είναι η ΑΕΜΥ. </w:t>
      </w:r>
    </w:p>
    <w:p w14:paraId="47A54AD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Τι πρέπει να κάνει η εξεταστική επιτροπή για την οποία συζητάμε σήμερα; Να διερευνήσει τις υποθέσεις, να εντοπίσει τυχόν σκάνδαλα, να αποδώσει</w:t>
      </w:r>
      <w:r>
        <w:rPr>
          <w:rFonts w:eastAsia="Times New Roman" w:cs="Times New Roman"/>
          <w:szCs w:val="24"/>
        </w:rPr>
        <w:t xml:space="preserve"> ευθύνες, αν υπάρχουν, σε πολιτικά πρόσωπα. Οι συνεργάτες, η ομάδα κοινοβουλευτικής υποστήριξης του Ποταμιού και τεκμηρίωσης, έχει ήδη βρει μπόλικα στοιχεία για να τα συζητήσουμε στην </w:t>
      </w:r>
      <w:r>
        <w:rPr>
          <w:rFonts w:eastAsia="Times New Roman" w:cs="Times New Roman"/>
          <w:szCs w:val="24"/>
        </w:rPr>
        <w:t>επιτροπή</w:t>
      </w:r>
      <w:r>
        <w:rPr>
          <w:rFonts w:eastAsia="Times New Roman" w:cs="Times New Roman"/>
          <w:szCs w:val="24"/>
        </w:rPr>
        <w:t xml:space="preserve">. Σκοπός είναι να πέσει άπλετο φως στις υποθέσεις αυτές. Βέβαια </w:t>
      </w:r>
      <w:r>
        <w:rPr>
          <w:rFonts w:eastAsia="Times New Roman" w:cs="Times New Roman"/>
          <w:szCs w:val="24"/>
        </w:rPr>
        <w:t xml:space="preserve">αν εντοπιστούν περιπτώσεις εκτός των τριών –δηλαδή,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ΚΕΕΛΠΝΟ και φαρμακευτική δαπάνη-, να εξεταστούν κι αυτές. </w:t>
      </w:r>
    </w:p>
    <w:p w14:paraId="47A54AD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Αντιλαμβάνομαι την περίοδο εξέτασης που βάζουμε από το 1997 ως το 2014 ως μια αρχική ενδεικτική περίοδο.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w:t>
      </w:r>
      <w:r>
        <w:rPr>
          <w:rFonts w:eastAsia="Times New Roman" w:cs="Times New Roman"/>
          <w:szCs w:val="24"/>
        </w:rPr>
        <w:t xml:space="preserve">έλουν να υπάρχει συμψηφισμός με τη δική τους διακυβέρνηση, γι’ αυτό για πολιτικούς λόγους δεν πάνε την περίοδο εξέτασης μέχρι σήμερα. Αναφέρθηκε σ’ αυτό και ο </w:t>
      </w:r>
      <w:r>
        <w:rPr>
          <w:rFonts w:eastAsia="Times New Roman" w:cs="Times New Roman"/>
          <w:szCs w:val="24"/>
        </w:rPr>
        <w:t xml:space="preserve">κ. </w:t>
      </w:r>
      <w:proofErr w:type="spellStart"/>
      <w:r>
        <w:rPr>
          <w:rFonts w:eastAsia="Times New Roman" w:cs="Times New Roman"/>
          <w:szCs w:val="24"/>
        </w:rPr>
        <w:t>Μπαλωμενάκης</w:t>
      </w:r>
      <w:proofErr w:type="spellEnd"/>
      <w:r>
        <w:rPr>
          <w:rFonts w:eastAsia="Times New Roman" w:cs="Times New Roman"/>
          <w:szCs w:val="24"/>
        </w:rPr>
        <w:t xml:space="preserve"> στην αρχή.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είπε εξάλλου ότι καθαρός ουρανός αστραπές δεν φο</w:t>
      </w:r>
      <w:r>
        <w:rPr>
          <w:rFonts w:eastAsia="Times New Roman" w:cs="Times New Roman"/>
          <w:szCs w:val="24"/>
        </w:rPr>
        <w:t>βάται. Όμως αν υπάρξουν στοιχεία που παραπέμπουν και εκτός εξεταζόμενης περιόδου, δεν μπορώ να φανταστώ ότι θα υπάρξουν συμπολιτευόμενοι Βουλευτές οι οποίοι θα πουν «όχι, αυτά δεν τα εξετάζουμε». Άλλωστε και στην εξεταστική επιτροπή για τα δάνεια των κομμά</w:t>
      </w:r>
      <w:r>
        <w:rPr>
          <w:rFonts w:eastAsia="Times New Roman" w:cs="Times New Roman"/>
          <w:szCs w:val="24"/>
        </w:rPr>
        <w:t xml:space="preserve">των και των </w:t>
      </w:r>
      <w:r>
        <w:rPr>
          <w:rFonts w:eastAsia="Times New Roman" w:cs="Times New Roman"/>
          <w:szCs w:val="24"/>
        </w:rPr>
        <w:lastRenderedPageBreak/>
        <w:t xml:space="preserve">μέσων </w:t>
      </w:r>
      <w:r>
        <w:rPr>
          <w:rFonts w:eastAsia="Times New Roman" w:cs="Times New Roman"/>
          <w:szCs w:val="24"/>
        </w:rPr>
        <w:t xml:space="preserve">μαζικής ενημέρωσης </w:t>
      </w:r>
      <w:r>
        <w:rPr>
          <w:rFonts w:eastAsia="Times New Roman" w:cs="Times New Roman"/>
          <w:szCs w:val="24"/>
        </w:rPr>
        <w:t xml:space="preserve">εξετάσαμε και περιπτώσεις εκτός του στενού αντικειμένου της </w:t>
      </w:r>
      <w:r>
        <w:rPr>
          <w:rFonts w:eastAsia="Times New Roman" w:cs="Times New Roman"/>
          <w:szCs w:val="24"/>
        </w:rPr>
        <w:t>επιτροπής</w:t>
      </w:r>
      <w:r>
        <w:rPr>
          <w:rFonts w:eastAsia="Times New Roman" w:cs="Times New Roman"/>
          <w:szCs w:val="24"/>
        </w:rPr>
        <w:t xml:space="preserve">, όπως την περίοδο προ του 2002 ή και αντικείμενα που δεν είχαν να κάνουν με δάνεια των κομμάτων και των </w:t>
      </w:r>
      <w:r>
        <w:rPr>
          <w:rFonts w:eastAsia="Times New Roman" w:cs="Times New Roman"/>
          <w:szCs w:val="24"/>
        </w:rPr>
        <w:t>μέσων μαζικής ενημέρωσης</w:t>
      </w:r>
      <w:r>
        <w:rPr>
          <w:rFonts w:eastAsia="Times New Roman" w:cs="Times New Roman"/>
          <w:szCs w:val="24"/>
        </w:rPr>
        <w:t>, αλλά είχαν να κάνου</w:t>
      </w:r>
      <w:r>
        <w:rPr>
          <w:rFonts w:eastAsia="Times New Roman" w:cs="Times New Roman"/>
          <w:szCs w:val="24"/>
        </w:rPr>
        <w:t>ν, για παράδειγμα, με επιχορηγήσεις, διαφημιστική δαπάνη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Άρα, η εξεταστική επιτροπή αυτή πρέπει να είναι ευέλικτη. Κι αν για πολιτικούς λόγους ο ΣΥΡΙΖΑ δεν θέλει να μπει στο ίδιο «κάδρο» τώρα με Νέα Δημοκρατία και ΠΑΣΟΚ, αν προκύψουν τέτοια στοιχεία</w:t>
      </w:r>
      <w:r>
        <w:rPr>
          <w:rFonts w:eastAsia="Times New Roman" w:cs="Times New Roman"/>
          <w:szCs w:val="24"/>
        </w:rPr>
        <w:t xml:space="preserve"> για την τελευταία περίοδο, θα πρέπει να συναινέσει ως υπέρμαχος της διαφάνειας και του «όλα στο φως» και όχι του «όλα στο φως πλην ημών».</w:t>
      </w:r>
    </w:p>
    <w:p w14:paraId="47A54ADC" w14:textId="77777777" w:rsidR="00080287" w:rsidRDefault="007F198B">
      <w:pPr>
        <w:spacing w:line="600" w:lineRule="auto"/>
        <w:ind w:firstLine="720"/>
        <w:contextualSpacing/>
        <w:jc w:val="both"/>
        <w:rPr>
          <w:rFonts w:eastAsia="Times New Roman"/>
          <w:szCs w:val="24"/>
        </w:rPr>
      </w:pPr>
      <w:r>
        <w:rPr>
          <w:rFonts w:eastAsia="Times New Roman"/>
          <w:szCs w:val="24"/>
        </w:rPr>
        <w:t>Τι άλλο κατά τη γνώμη μου πρέπει να κάνει αυτή η επιτροπή; Να δει πού υπήρχαν τρύπες</w:t>
      </w:r>
      <w:r>
        <w:rPr>
          <w:rFonts w:eastAsia="Times New Roman"/>
          <w:szCs w:val="24"/>
        </w:rPr>
        <w:t xml:space="preserve"> </w:t>
      </w:r>
      <w:r>
        <w:rPr>
          <w:rFonts w:eastAsia="Times New Roman"/>
          <w:szCs w:val="24"/>
        </w:rPr>
        <w:t>του συστήματος και να τις κλείσε</w:t>
      </w:r>
      <w:r>
        <w:rPr>
          <w:rFonts w:eastAsia="Times New Roman"/>
          <w:szCs w:val="24"/>
        </w:rPr>
        <w:t xml:space="preserve">ι ή μάλλον να προτείνει τρόπους για να κλείσουν. Αν, για παράδειγμα, είχαν προχωρήσει οι ηλεκτρονικές προμήθειες στα νοσοκομεία, η σκανδαλώδης φαρμακευτική νοσοκομειακή δαπάνη θα είχε ελεγχθεί. Αν είχε προχωρήσει η ηλεκτρονική κάρτα ασθενούς, το φαινόμενο </w:t>
      </w:r>
      <w:r>
        <w:rPr>
          <w:rFonts w:eastAsia="Times New Roman"/>
          <w:szCs w:val="24"/>
        </w:rPr>
        <w:t xml:space="preserve">της υπερβολικής </w:t>
      </w:r>
      <w:proofErr w:type="spellStart"/>
      <w:r>
        <w:rPr>
          <w:rFonts w:eastAsia="Times New Roman"/>
          <w:szCs w:val="24"/>
        </w:rPr>
        <w:t>συνταγογράφησης</w:t>
      </w:r>
      <w:proofErr w:type="spellEnd"/>
      <w:r>
        <w:rPr>
          <w:rFonts w:eastAsia="Times New Roman"/>
          <w:szCs w:val="24"/>
        </w:rPr>
        <w:t>, χωρίς πολλές φορές να το ξέρει ούτε ο ίδιος ο ασθενής, θα είχε περιοριστεί.</w:t>
      </w:r>
    </w:p>
    <w:p w14:paraId="47A54ADD"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Πληρώνουμε, λοιπόν, το κόστος για την καθυστέρηση εφαρμογής γνωστών μεταρρυθμίσεων που, όμως, ξεβολεύουν κόσμο. Και όσο περισσότερο κόσμο ξεβολεύει</w:t>
      </w:r>
      <w:r>
        <w:rPr>
          <w:rFonts w:eastAsia="Times New Roman"/>
          <w:szCs w:val="24"/>
        </w:rPr>
        <w:t xml:space="preserve"> μια μεταρρύθμιση, τόσο το χειρότερο γι’ αυτήν. Γιατί αυτοί που ξεβολεύονται μπορεί να είναι λίγοι, αλλά είναι συνήθως κοντά στα αφτιά της εξουσίας, ενώ αυτοί που ωφελούνται είναι πολλοί, αλλά συνήθως είναι άφωνοι.</w:t>
      </w:r>
    </w:p>
    <w:p w14:paraId="47A54ADE"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Οι ψηφιακές δυνατότητες που προωθούν τη δ</w:t>
      </w:r>
      <w:r>
        <w:rPr>
          <w:rFonts w:eastAsia="Times New Roman"/>
          <w:szCs w:val="24"/>
        </w:rPr>
        <w:t xml:space="preserve">ιαφάνεια και τη διασταύρωση στοιχείων πρέπει να γίνουν προτεραιότητα. Η ΗΔΙΚΑ μπορεί να παίξει κομβικό ρόλο συνδέοντας συστήματα δεδομένων νοσοκομείων, γιατρών, ασθενών. Γι’ αυτό η </w:t>
      </w:r>
      <w:proofErr w:type="spellStart"/>
      <w:r>
        <w:rPr>
          <w:rFonts w:eastAsia="Times New Roman"/>
          <w:szCs w:val="24"/>
        </w:rPr>
        <w:t>διαλειτουργικότητα</w:t>
      </w:r>
      <w:proofErr w:type="spellEnd"/>
      <w:r>
        <w:rPr>
          <w:rFonts w:eastAsia="Times New Roman"/>
          <w:szCs w:val="24"/>
        </w:rPr>
        <w:t xml:space="preserve"> των συστημάτων είναι απαραίτητη. </w:t>
      </w:r>
    </w:p>
    <w:p w14:paraId="47A54ADF"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Η φαρμακευτική δαπάνη </w:t>
      </w:r>
      <w:r>
        <w:rPr>
          <w:rFonts w:eastAsia="Times New Roman"/>
          <w:szCs w:val="24"/>
        </w:rPr>
        <w:t>ήταν υπέρογκη γιατί ήταν ανεξέλεγκτη και ήταν ανεξέλεγκτη γιατί ήταν προσοδοφόρα για κάποιους. Και η μεγάλη μας ντροπή ποια είναι; Είναι ότι αν δεν ερχόταν η τρόικα και τα μνημόνια να μας αναγκάσουν να την περιορίσουμε, δεν θα είχαμε κάνει τίποτα, δυστυχώς</w:t>
      </w:r>
      <w:r>
        <w:rPr>
          <w:rFonts w:eastAsia="Times New Roman"/>
          <w:szCs w:val="24"/>
        </w:rPr>
        <w:t xml:space="preserve">. </w:t>
      </w:r>
    </w:p>
    <w:p w14:paraId="47A54AE0"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Πάμε στο ΚΕΕΛΠΝΟ. Λέγοντας τη λέξη ΚΕΕΛΠΝΟ το μυαλό όλων πηγαίνει στα κακά του και όχι στα καλά του. Είναι, δυστυχώς, τέτοιες οι πρακτικές που ακολουθήθηκαν που η </w:t>
      </w:r>
      <w:r>
        <w:rPr>
          <w:rFonts w:eastAsia="Times New Roman"/>
          <w:szCs w:val="24"/>
        </w:rPr>
        <w:lastRenderedPageBreak/>
        <w:t>σκέψη δεν πηγαίνει στην ευελιξία που προσέφερε και προσφέρει, αλλά στις πελατειακές σχέσεις π</w:t>
      </w:r>
      <w:r>
        <w:rPr>
          <w:rFonts w:eastAsia="Times New Roman"/>
          <w:szCs w:val="24"/>
        </w:rPr>
        <w:t xml:space="preserve">ου εξυπηρέτησε, είτε αυτό είναι ρουσφετολογικές προσλήψεις κάνοντας </w:t>
      </w:r>
      <w:r>
        <w:rPr>
          <w:rFonts w:eastAsia="Times New Roman"/>
          <w:szCs w:val="24"/>
          <w:lang w:val="en-US"/>
        </w:rPr>
        <w:t>bypass</w:t>
      </w:r>
      <w:r>
        <w:rPr>
          <w:rFonts w:eastAsia="Times New Roman"/>
          <w:szCs w:val="24"/>
        </w:rPr>
        <w:t xml:space="preserve"> στο ΑΣΕΠ, είτε διαφημιστική δαπάνη που μοίραζε προνομιακά σε κάποιους. Και είναι ενδεικτικό πως το πολιτικό σύστημα αν θεσπίσει κατά λάθος ή με βαριά καρδιά κάποια αξιοκρατική διαδι</w:t>
      </w:r>
      <w:r>
        <w:rPr>
          <w:rFonts w:eastAsia="Times New Roman"/>
          <w:szCs w:val="24"/>
        </w:rPr>
        <w:t xml:space="preserve">κασία, όπως ήταν το ΑΣΕΠ, έρχεται το ίδιο και την ξηλώνει σιγά σιγά και μεθοδικά. </w:t>
      </w:r>
    </w:p>
    <w:p w14:paraId="47A54AE1"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Γι’ αυτό λέω και επαναλαμβάνω ότι αν έπρεπε να συσταθεί μια εξεταστική επιτροπή, αυτή που θα έπιανε πραγματικά τρόπο θα ήταν μια εξεταστική επιτροπή για το πελατειακό κράτος</w:t>
      </w:r>
      <w:r>
        <w:rPr>
          <w:rFonts w:eastAsia="Times New Roman"/>
          <w:szCs w:val="24"/>
        </w:rPr>
        <w:t xml:space="preserve">. Ποιος, όμως, θα ψήφιζε κάτι τέτοιο όταν όλοι το πολεμούν στα λόγια, αλλά το στηρίζουν με τα έργα τους; Όσο, λοιπόν, ένας έμπορος όπλων προωθεί ειρηνευτικές διαδικασίες, τόσο και το πολιτικό μας σύστημα προωθεί </w:t>
      </w:r>
      <w:proofErr w:type="spellStart"/>
      <w:r>
        <w:rPr>
          <w:rFonts w:eastAsia="Times New Roman"/>
          <w:szCs w:val="24"/>
        </w:rPr>
        <w:t>αντιπελατειακές</w:t>
      </w:r>
      <w:proofErr w:type="spellEnd"/>
      <w:r>
        <w:rPr>
          <w:rFonts w:eastAsia="Times New Roman"/>
          <w:szCs w:val="24"/>
        </w:rPr>
        <w:t xml:space="preserve"> πρακτικές και πολιτικές! </w:t>
      </w:r>
    </w:p>
    <w:p w14:paraId="47A54AE2"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Ότ</w:t>
      </w:r>
      <w:r>
        <w:rPr>
          <w:rFonts w:eastAsia="Times New Roman"/>
          <w:szCs w:val="24"/>
        </w:rPr>
        <w:t xml:space="preserve">αν, όμως, δεν υπάρχουν θεσμοί που διασφαλίζουν τις ίσες ευκαιρίες και τις ανοιχτές διαδικασίες, η </w:t>
      </w:r>
      <w:r>
        <w:rPr>
          <w:rFonts w:eastAsia="Times New Roman"/>
          <w:szCs w:val="24"/>
        </w:rPr>
        <w:t xml:space="preserve">Κοινοβουλευτική Δημοκρατία </w:t>
      </w:r>
      <w:r>
        <w:rPr>
          <w:rFonts w:eastAsia="Times New Roman"/>
          <w:szCs w:val="24"/>
        </w:rPr>
        <w:t xml:space="preserve">μας διολισθαίνει σε κοινοβουλευτική </w:t>
      </w:r>
      <w:proofErr w:type="spellStart"/>
      <w:r>
        <w:rPr>
          <w:rFonts w:eastAsia="Times New Roman"/>
          <w:szCs w:val="24"/>
        </w:rPr>
        <w:t>πελατοκρατία</w:t>
      </w:r>
      <w:proofErr w:type="spellEnd"/>
      <w:r>
        <w:rPr>
          <w:rFonts w:eastAsia="Times New Roman"/>
          <w:szCs w:val="24"/>
        </w:rPr>
        <w:t xml:space="preserve">. </w:t>
      </w:r>
      <w:r>
        <w:rPr>
          <w:rFonts w:eastAsia="Times New Roman"/>
          <w:szCs w:val="24"/>
        </w:rPr>
        <w:lastRenderedPageBreak/>
        <w:t xml:space="preserve">Και όσο δεν καταλαβαίνουμε ότι αυτό είναι το νούμερο ένα πρόβλημα της χώρας, όσο </w:t>
      </w:r>
      <w:r>
        <w:rPr>
          <w:rFonts w:eastAsia="Times New Roman"/>
          <w:szCs w:val="24"/>
        </w:rPr>
        <w:t>κι αν είναι λύση για κάποια κόμματα, τόσο θα κυνηγάμε την ουρά μας.</w:t>
      </w:r>
    </w:p>
    <w:p w14:paraId="47A54AE3"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Μιας και μιλάμε για πελατειακό κράτος, έχουμε κάνει μια ερώτηση και για τον χώρο της </w:t>
      </w:r>
      <w:r>
        <w:rPr>
          <w:rFonts w:eastAsia="Times New Roman"/>
          <w:szCs w:val="24"/>
        </w:rPr>
        <w:t xml:space="preserve">υγείας </w:t>
      </w:r>
      <w:r>
        <w:rPr>
          <w:rFonts w:eastAsia="Times New Roman"/>
          <w:szCs w:val="24"/>
        </w:rPr>
        <w:t xml:space="preserve">-είχαμε κάνει και για την </w:t>
      </w:r>
      <w:r>
        <w:rPr>
          <w:rFonts w:eastAsia="Times New Roman"/>
          <w:szCs w:val="24"/>
        </w:rPr>
        <w:t>παιδεία</w:t>
      </w:r>
      <w:r>
        <w:rPr>
          <w:rFonts w:eastAsia="Times New Roman"/>
          <w:szCs w:val="24"/>
        </w:rPr>
        <w:t>-, που δεν έχει απαντηθεί, για το πόσοι νοσηλευτές είναι αποσπα</w:t>
      </w:r>
      <w:r>
        <w:rPr>
          <w:rFonts w:eastAsia="Times New Roman"/>
          <w:szCs w:val="24"/>
        </w:rPr>
        <w:t>σμένοι εκτός νοσοκομείων ή σε άλλες διοικητικές υπηρεσίες και λείπουν από την πρώτη γραμμή και περιμένουμε απάντηση.</w:t>
      </w:r>
    </w:p>
    <w:p w14:paraId="47A54AE4"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Η παρούσα εξεταστική επιτροπή που θα ψηφίσουμε σήμερα θα έχει νόημα αν στοχεύσει στην ουσία και όχι στο σόου, όπως είδαμε πολλές φορές να γ</w:t>
      </w:r>
      <w:r>
        <w:rPr>
          <w:rFonts w:eastAsia="Times New Roman"/>
          <w:szCs w:val="24"/>
        </w:rPr>
        <w:t>ίνεται στην εξεταστική επιτροπή για τα δάνεια των κομμάτων και των μέσων μαζικής ενημέρωσης. Να μη φτιάξουμε, δηλαδή, μια εξεταστική επιτροπή για να ανταγωνίζεται το «</w:t>
      </w:r>
      <w:r>
        <w:rPr>
          <w:rFonts w:eastAsia="Times New Roman"/>
          <w:szCs w:val="24"/>
          <w:lang w:val="en-US"/>
        </w:rPr>
        <w:t>Survivor</w:t>
      </w:r>
      <w:r>
        <w:rPr>
          <w:rFonts w:eastAsia="Times New Roman"/>
          <w:szCs w:val="24"/>
        </w:rPr>
        <w:t xml:space="preserve">» σε τηλεθέαση. </w:t>
      </w:r>
    </w:p>
    <w:p w14:paraId="47A54AE5"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Κι ερχόμαστε στο ερώτημα: Γιατί τώρα αυτή η εξεταστική επιτροπή </w:t>
      </w:r>
      <w:r>
        <w:rPr>
          <w:rFonts w:eastAsia="Times New Roman"/>
          <w:szCs w:val="24"/>
        </w:rPr>
        <w:t xml:space="preserve">ή και οι άλλες που ξεκίνησαν ή προαναγγέλλονται; Σε λίγο η Βουλή θα ξεπεράσει ακόμη και τα πανεπιστήμια που έχουν </w:t>
      </w:r>
      <w:r>
        <w:rPr>
          <w:rFonts w:eastAsia="Times New Roman"/>
          <w:szCs w:val="24"/>
        </w:rPr>
        <w:lastRenderedPageBreak/>
        <w:t>τρεις εξεταστικές περιόδους τον χρόνο. Κι επειδή στα πανεπιστήμια θεσπίστηκε η πτυχιακή εξεταστική, εμείς βάλαμε την προανακριτική, για να ισο</w:t>
      </w:r>
      <w:r>
        <w:rPr>
          <w:rFonts w:eastAsia="Times New Roman"/>
          <w:szCs w:val="24"/>
        </w:rPr>
        <w:t xml:space="preserve">φαρίσουμε. </w:t>
      </w:r>
    </w:p>
    <w:p w14:paraId="47A54AE6"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Η γνώμη μου είναι ότι γίνεται τώρα και όχι πριν από έξι μήνες ή πριν από έναν χρόνο, ώστε να δημιουργηθεί ένας αντιπερισπασμός για να περάσουν τα μέτρα και να κριθούν κάπως τα αποτελέσματα της άγονης, αέναης διαπραγμάτευσης. Έτσι η Κυβέρνηση πάει σε ένα γή</w:t>
      </w:r>
      <w:r>
        <w:rPr>
          <w:rFonts w:eastAsia="Times New Roman"/>
          <w:szCs w:val="24"/>
        </w:rPr>
        <w:t xml:space="preserve">πεδο που θεωρεί προνομιακό, αυτό της αναμόχλευσης του παρελθόντος. Όμως ελλοχεύει γι’ αυτήν πάντα ο κίνδυνος να γίνει αυτό που έγινε και στην εξεταστική για τα δάνεια, δηλαδή να φανεί ότι συνεχίζει τις πρακτικές των προηγούμενων παρά τις διακηρύξεις της. </w:t>
      </w:r>
    </w:p>
    <w:p w14:paraId="47A54AE7"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Γιατί εγώ πιστεύω ότι το θέμα είναι διακομματικό και οριζόντιο. Γινόντουσαν μόνο επί ΠΑΣΟΚ; Γινόντουσαν μόνο επί Νέας Δημοκρατίας; Δεν γίνονται επί ΣΥΡΙΖΑ; Πιστεύω ότι ανεξάρτητα από το διαφημιζόμενο ηθικό πλεονέκτημα της εκάστοτε κυβέρνησης, υπάρχει και μ</w:t>
      </w:r>
      <w:r>
        <w:rPr>
          <w:rFonts w:eastAsia="Times New Roman"/>
          <w:szCs w:val="24"/>
        </w:rPr>
        <w:t>ια ανήθικη πλεονεξία των διαφόρων κυκλωμάτων και μηχανισμών στα παράκεντρα εξουσίας, στους διαδρόμους των Υπουργείων, της Βουλής, των περιφερειών, των δήμων.</w:t>
      </w:r>
    </w:p>
    <w:p w14:paraId="47A54AE8"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 xml:space="preserve">Με λίγα λόγια, το μεγάλο πρόβλημα δεν είναι τόσο ο </w:t>
      </w:r>
      <w:r>
        <w:rPr>
          <w:rFonts w:eastAsia="Times New Roman"/>
          <w:szCs w:val="24"/>
        </w:rPr>
        <w:t>«</w:t>
      </w:r>
      <w:proofErr w:type="spellStart"/>
      <w:r>
        <w:rPr>
          <w:rFonts w:eastAsia="Times New Roman"/>
          <w:szCs w:val="24"/>
        </w:rPr>
        <w:t>Μαυρογιαλούρος</w:t>
      </w:r>
      <w:proofErr w:type="spellEnd"/>
      <w:r>
        <w:rPr>
          <w:rFonts w:eastAsia="Times New Roman"/>
          <w:szCs w:val="24"/>
        </w:rPr>
        <w:t>»</w:t>
      </w:r>
      <w:r>
        <w:rPr>
          <w:rFonts w:eastAsia="Times New Roman"/>
          <w:szCs w:val="24"/>
        </w:rPr>
        <w:t xml:space="preserve">, όσο ο </w:t>
      </w:r>
      <w:r>
        <w:rPr>
          <w:rFonts w:eastAsia="Times New Roman"/>
          <w:szCs w:val="24"/>
        </w:rPr>
        <w:t>«</w:t>
      </w:r>
      <w:proofErr w:type="spellStart"/>
      <w:r>
        <w:rPr>
          <w:rFonts w:eastAsia="Times New Roman"/>
          <w:szCs w:val="24"/>
        </w:rPr>
        <w:t>Γκρούεζας</w:t>
      </w:r>
      <w:proofErr w:type="spellEnd"/>
      <w:r>
        <w:rPr>
          <w:rFonts w:eastAsia="Times New Roman"/>
          <w:szCs w:val="24"/>
        </w:rPr>
        <w:t>»</w:t>
      </w:r>
      <w:r>
        <w:rPr>
          <w:rFonts w:eastAsia="Times New Roman"/>
          <w:szCs w:val="24"/>
        </w:rPr>
        <w:t xml:space="preserve"> και οι </w:t>
      </w:r>
      <w:r>
        <w:rPr>
          <w:rFonts w:eastAsia="Times New Roman"/>
          <w:szCs w:val="24"/>
        </w:rPr>
        <w:t>«</w:t>
      </w:r>
      <w:proofErr w:type="spellStart"/>
      <w:r>
        <w:rPr>
          <w:rFonts w:eastAsia="Times New Roman"/>
          <w:szCs w:val="24"/>
        </w:rPr>
        <w:t>Γκρ</w:t>
      </w:r>
      <w:r>
        <w:rPr>
          <w:rFonts w:eastAsia="Times New Roman"/>
          <w:szCs w:val="24"/>
        </w:rPr>
        <w:t>ούεζες</w:t>
      </w:r>
      <w:proofErr w:type="spellEnd"/>
      <w:r>
        <w:rPr>
          <w:rFonts w:eastAsia="Times New Roman"/>
          <w:szCs w:val="24"/>
        </w:rPr>
        <w:t>»</w:t>
      </w:r>
      <w:r>
        <w:rPr>
          <w:rFonts w:eastAsia="Times New Roman"/>
          <w:szCs w:val="24"/>
        </w:rPr>
        <w:t xml:space="preserve"> είναι παντός καιρού και παντός κόμματος. </w:t>
      </w:r>
    </w:p>
    <w:p w14:paraId="47A54AE9"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Το θέμα, λοιπόν, είναι πώς θα φτιάξουμε εκείνες τις διαδικασίες που θα θωρακίσουν το σύστημα ανεξαρτήτως προσώπων. Χρειαζόμαστε, λοιπόν, θεσμούς και όχι </w:t>
      </w:r>
      <w:proofErr w:type="spellStart"/>
      <w:r>
        <w:rPr>
          <w:rFonts w:eastAsia="Times New Roman"/>
          <w:szCs w:val="24"/>
        </w:rPr>
        <w:t>φωτοστέφανα</w:t>
      </w:r>
      <w:proofErr w:type="spellEnd"/>
      <w:r>
        <w:rPr>
          <w:rFonts w:eastAsia="Times New Roman"/>
          <w:szCs w:val="24"/>
        </w:rPr>
        <w:t>. Χρειαζόμαστε όχι απλή μεταρρύθμιση, αλλά</w:t>
      </w:r>
      <w:r>
        <w:rPr>
          <w:rFonts w:eastAsia="Times New Roman"/>
          <w:szCs w:val="24"/>
        </w:rPr>
        <w:t xml:space="preserve"> ριζική μεταμόρφωση στο σύστημα. Οι μεγάλες, όμως, αλλαγές χρειάζονται και μεγάλες συναινέσεις. </w:t>
      </w:r>
    </w:p>
    <w:p w14:paraId="47A54AE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Προσφέρεται μια εξεταστική επιτροπή για κάτι τέτοιο; Νομίζω πως όχι. Θα καταλήξει σε σόου όπου θα πρωταγωνιστεί η ατάκα και όχι το επιχείρημα. Δεν θα εστιάσει </w:t>
      </w:r>
      <w:r>
        <w:rPr>
          <w:rFonts w:eastAsia="Times New Roman"/>
          <w:szCs w:val="24"/>
        </w:rPr>
        <w:t>στα θέματα αλλά στα αναθέματα. Δεν θα εστιάσει στις προτάσεις αλλά στις εντάσεις.</w:t>
      </w:r>
    </w:p>
    <w:p w14:paraId="47A54AEB" w14:textId="77777777" w:rsidR="00080287" w:rsidRDefault="007F198B">
      <w:pPr>
        <w:spacing w:line="600" w:lineRule="auto"/>
        <w:ind w:firstLine="720"/>
        <w:contextualSpacing/>
        <w:jc w:val="both"/>
        <w:rPr>
          <w:rFonts w:eastAsia="Times New Roman"/>
          <w:szCs w:val="24"/>
        </w:rPr>
      </w:pPr>
      <w:r>
        <w:rPr>
          <w:rFonts w:eastAsia="Times New Roman"/>
          <w:szCs w:val="24"/>
        </w:rPr>
        <w:t>Κυρίες και κύριοι συνάδελφοι, αυτό που χρειάζεται η χώρα δεν είναι κάποιον με ηθικό πλεονέκτημα που ως άγιος έρχεται να καθαρίσει το σύστημα, χρειάζεται κάποιον να δημιουργήσ</w:t>
      </w:r>
      <w:r>
        <w:rPr>
          <w:rFonts w:eastAsia="Times New Roman"/>
          <w:szCs w:val="24"/>
        </w:rPr>
        <w:t xml:space="preserve">ει το θεσμικό πλεονέκτημα που ανεξαρτήτως προσώπων θα κάνει τις διαδικασίες διαφανείς, αξιοκρατικές και ισότιμες για όλους. Δεν χρειαζόμαστε, λοιπόν, το ηθικό πλεονέκτημα αλλά το θεσμικό </w:t>
      </w:r>
      <w:r>
        <w:rPr>
          <w:rFonts w:eastAsia="Times New Roman"/>
          <w:szCs w:val="24"/>
        </w:rPr>
        <w:lastRenderedPageBreak/>
        <w:t xml:space="preserve">πλεονέκτημα. Αυτό πρέπει να αναζητήσουμε όχι μόνο στη συγκεκριμένη </w:t>
      </w:r>
      <w:r>
        <w:rPr>
          <w:rFonts w:eastAsia="Times New Roman"/>
          <w:szCs w:val="24"/>
        </w:rPr>
        <w:t>εξ</w:t>
      </w:r>
      <w:r>
        <w:rPr>
          <w:rFonts w:eastAsia="Times New Roman"/>
          <w:szCs w:val="24"/>
        </w:rPr>
        <w:t>εταστική επιτροπή</w:t>
      </w:r>
      <w:r>
        <w:rPr>
          <w:rFonts w:eastAsia="Times New Roman"/>
          <w:szCs w:val="24"/>
        </w:rPr>
        <w:t>, αλλά γενικά στην πολιτική πρακτική μας. Μπορούμε; Μακάρι να μπορούσα να πω: «ναι, μπορούμε».</w:t>
      </w:r>
    </w:p>
    <w:p w14:paraId="47A54AEC"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Θα ψηφίσουμε, λοιπόν, υπέρ της σύστασης της </w:t>
      </w:r>
      <w:r>
        <w:rPr>
          <w:rFonts w:eastAsia="Times New Roman"/>
          <w:szCs w:val="24"/>
        </w:rPr>
        <w:t xml:space="preserve">εξεταστικής επιτροπής </w:t>
      </w:r>
      <w:r>
        <w:rPr>
          <w:rFonts w:eastAsia="Times New Roman"/>
          <w:szCs w:val="24"/>
        </w:rPr>
        <w:t xml:space="preserve">με το βλέμμα, όμως, όχι μόνο στο παρελθόν αλλά και στο μέλλον. Χωρίς </w:t>
      </w:r>
      <w:proofErr w:type="spellStart"/>
      <w:r>
        <w:rPr>
          <w:rFonts w:eastAsia="Times New Roman"/>
          <w:szCs w:val="24"/>
        </w:rPr>
        <w:t>πολιτικάν</w:t>
      </w:r>
      <w:r>
        <w:rPr>
          <w:rFonts w:eastAsia="Times New Roman"/>
          <w:szCs w:val="24"/>
        </w:rPr>
        <w:t>τικα</w:t>
      </w:r>
      <w:proofErr w:type="spellEnd"/>
      <w:r>
        <w:rPr>
          <w:rFonts w:eastAsia="Times New Roman"/>
          <w:szCs w:val="24"/>
        </w:rPr>
        <w:t xml:space="preserve"> τερτίπια και περιορισμούς θέλουμε να διερευνηθεί όχι μόνο το χθες, αλλά και το σήμερα, γιατί μόνο έτσι θα φτιάξουμε ένα καλύτερο αύριο.</w:t>
      </w:r>
    </w:p>
    <w:p w14:paraId="47A54AED" w14:textId="77777777" w:rsidR="00080287" w:rsidRDefault="007F198B">
      <w:pPr>
        <w:spacing w:line="600" w:lineRule="auto"/>
        <w:ind w:firstLine="720"/>
        <w:contextualSpacing/>
        <w:jc w:val="both"/>
        <w:rPr>
          <w:rFonts w:eastAsia="Times New Roman"/>
          <w:szCs w:val="24"/>
        </w:rPr>
      </w:pPr>
      <w:r>
        <w:rPr>
          <w:rFonts w:eastAsia="Times New Roman"/>
          <w:szCs w:val="24"/>
        </w:rPr>
        <w:t>Ευχαριστώ πολύ.</w:t>
      </w:r>
    </w:p>
    <w:p w14:paraId="47A54AEE" w14:textId="77777777" w:rsidR="00080287" w:rsidRDefault="007F198B">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Ποταμιού)</w:t>
      </w:r>
    </w:p>
    <w:p w14:paraId="47A54AEF"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Τον λόγο έχει ο κ</w:t>
      </w:r>
      <w:r>
        <w:rPr>
          <w:rFonts w:eastAsia="Times New Roman"/>
          <w:szCs w:val="24"/>
        </w:rPr>
        <w:t xml:space="preserve">. </w:t>
      </w:r>
      <w:proofErr w:type="spellStart"/>
      <w:r>
        <w:rPr>
          <w:rFonts w:eastAsia="Times New Roman"/>
          <w:szCs w:val="24"/>
        </w:rPr>
        <w:t>Κουκούτσης</w:t>
      </w:r>
      <w:proofErr w:type="spellEnd"/>
      <w:r>
        <w:rPr>
          <w:rFonts w:eastAsia="Times New Roman"/>
          <w:szCs w:val="24"/>
        </w:rPr>
        <w:t xml:space="preserve"> ως Ανεξάρτητος Βουλευτής.</w:t>
      </w:r>
    </w:p>
    <w:p w14:paraId="47A54AF0"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ΔΗΜΗΤΡΙΟΣ ΚΟΥΚΟΥΤΣΗΣ: </w:t>
      </w:r>
      <w:r>
        <w:rPr>
          <w:rFonts w:eastAsia="Times New Roman"/>
          <w:szCs w:val="24"/>
        </w:rPr>
        <w:t>Ευχαριστώ, κύριε Πρόεδρε.</w:t>
      </w:r>
    </w:p>
    <w:p w14:paraId="47A54AF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Είναι κοινής αποδοχής πλέον η αντίληψη ότι στην Ελλάδα τις εκλογές τις κερδίζουν τα κόμματα που στηρίζονται στην αρνητική ψήφο των πολιτών για αυτούς που κυβερνούσαν ως </w:t>
      </w:r>
      <w:r>
        <w:rPr>
          <w:rFonts w:eastAsia="Times New Roman"/>
          <w:szCs w:val="24"/>
        </w:rPr>
        <w:t xml:space="preserve">το σημείο εκείνο. Έτσι ήρθε ο κ. Παπανδρέου στην διακυβέρνηση της χώρας, έτσι ήρθε ο κ. Σαμαράς, έτσι ήρθε και ο κ. Τσίπρας. Η </w:t>
      </w:r>
      <w:r>
        <w:rPr>
          <w:rFonts w:eastAsia="Times New Roman"/>
          <w:szCs w:val="24"/>
        </w:rPr>
        <w:lastRenderedPageBreak/>
        <w:t xml:space="preserve">οργή και η αηδία των ψηφοφόρων για το παλαιό και όχι το θετικό πρόσημο για το καινούργιο έκριναν πάντοτε το εκλογικό αποτέλεσμα. </w:t>
      </w:r>
    </w:p>
    <w:p w14:paraId="47A54AF2" w14:textId="77777777" w:rsidR="00080287" w:rsidRDefault="007F198B">
      <w:pPr>
        <w:spacing w:line="600" w:lineRule="auto"/>
        <w:ind w:firstLine="720"/>
        <w:contextualSpacing/>
        <w:jc w:val="both"/>
        <w:rPr>
          <w:rFonts w:eastAsia="Times New Roman"/>
          <w:szCs w:val="24"/>
        </w:rPr>
      </w:pPr>
      <w:r>
        <w:rPr>
          <w:rFonts w:eastAsia="Times New Roman"/>
          <w:szCs w:val="24"/>
        </w:rPr>
        <w:t>Είναι προφανές ότι έτσι βολεύονται όλοι. Ό,τι κακό έχει πράξει μια ανίκανη και φαύλη κυβέρνηση παλαιότερα αμνηστεύεται προκειμένου οι ψηφοφόροι να απαλλαγούν από την τρέχουσα</w:t>
      </w:r>
      <w:r>
        <w:rPr>
          <w:rFonts w:eastAsia="Times New Roman"/>
          <w:szCs w:val="24"/>
        </w:rPr>
        <w:t xml:space="preserve"> </w:t>
      </w:r>
      <w:r>
        <w:rPr>
          <w:rFonts w:eastAsia="Times New Roman"/>
          <w:szCs w:val="24"/>
        </w:rPr>
        <w:t>τυραννία. Μάλιστα, είναι προθυμότατοι να επιστρέψουν σε ό,τι πριν λίγα χρόνια τους προξενούσε αηδία και αποτροπιασμό και μάλιστα το πράττουν χωρίς αιδώ, πανεύκολα και μάλιστα με πείσμα και ενθουσιασμό για το υποτιθέμενο καινούργιο.</w:t>
      </w:r>
    </w:p>
    <w:p w14:paraId="47A54AF3" w14:textId="77777777" w:rsidR="00080287" w:rsidRDefault="007F198B">
      <w:pPr>
        <w:spacing w:line="600" w:lineRule="auto"/>
        <w:ind w:firstLine="720"/>
        <w:contextualSpacing/>
        <w:jc w:val="both"/>
        <w:rPr>
          <w:rFonts w:eastAsia="Times New Roman"/>
          <w:szCs w:val="24"/>
        </w:rPr>
      </w:pPr>
      <w:r>
        <w:rPr>
          <w:rFonts w:eastAsia="Times New Roman"/>
          <w:szCs w:val="24"/>
        </w:rPr>
        <w:t>Ποια είναι, λοιπόν, τα κ</w:t>
      </w:r>
      <w:r>
        <w:rPr>
          <w:rFonts w:eastAsia="Times New Roman"/>
          <w:szCs w:val="24"/>
        </w:rPr>
        <w:t>ριτήρια επιλογής; Με ποια κριτήρια, με ποια μέτρα και σταθμά αξιολογεί ο μέσος πολίτης αυτής της χώρας αυτόν που θα τον κυβερνήσει; Δυστυχώς, τα κόμματα εξουσίας στην Ελλάδα δεν προέβαλαν ποτέ κάποιον χαρακτήρα δημιουργικό, αλλά αντίθετα η επιβίωσή τους βα</w:t>
      </w:r>
      <w:r>
        <w:rPr>
          <w:rFonts w:eastAsia="Times New Roman"/>
          <w:szCs w:val="24"/>
        </w:rPr>
        <w:t>σιζόταν και βασίζεται στη διαχειριστική εκδοχή της εξουσίας και στην εκλογή ενός αρχηγού πάνω κάτω στο πρότυπα του πετυχημένου υποτίθεται αντιπάλου έως τότε.</w:t>
      </w:r>
    </w:p>
    <w:p w14:paraId="47A54AF4" w14:textId="77777777" w:rsidR="00080287" w:rsidRDefault="007F198B">
      <w:pPr>
        <w:spacing w:line="600" w:lineRule="auto"/>
        <w:ind w:firstLine="720"/>
        <w:contextualSpacing/>
        <w:jc w:val="both"/>
        <w:rPr>
          <w:rFonts w:eastAsia="Times New Roman"/>
          <w:szCs w:val="24"/>
        </w:rPr>
      </w:pPr>
      <w:r>
        <w:rPr>
          <w:rFonts w:eastAsia="Times New Roman"/>
          <w:szCs w:val="24"/>
        </w:rPr>
        <w:t>Τον σημαντικότερο ρόλο βέβαια τον παίζει το όνομα, ακριβώς όπως πράττει κανείς και στο πολυκατάστη</w:t>
      </w:r>
      <w:r>
        <w:rPr>
          <w:rFonts w:eastAsia="Times New Roman"/>
          <w:szCs w:val="24"/>
        </w:rPr>
        <w:t xml:space="preserve">μα αγοράζοντας </w:t>
      </w:r>
      <w:r>
        <w:rPr>
          <w:rFonts w:eastAsia="Times New Roman"/>
          <w:szCs w:val="24"/>
        </w:rPr>
        <w:lastRenderedPageBreak/>
        <w:t xml:space="preserve">απορρυπαντικό για τα ρούχα του ή κάποια οδοντόκρεμα. Πάντα προτιμά το επώνυμο και μάλιστα με ωραίο </w:t>
      </w:r>
      <w:r>
        <w:rPr>
          <w:rFonts w:eastAsia="Times New Roman"/>
          <w:szCs w:val="24"/>
          <w:lang w:val="en-US"/>
        </w:rPr>
        <w:t>design</w:t>
      </w:r>
      <w:r>
        <w:rPr>
          <w:rFonts w:eastAsia="Times New Roman"/>
          <w:szCs w:val="24"/>
        </w:rPr>
        <w:t xml:space="preserve"> προϊόν. Εφόσον τα πάντα, λοιπόν, είναι </w:t>
      </w:r>
      <w:r>
        <w:rPr>
          <w:rFonts w:eastAsia="Times New Roman"/>
          <w:szCs w:val="24"/>
          <w:lang w:val="en-US"/>
        </w:rPr>
        <w:t>marketing</w:t>
      </w:r>
      <w:r>
        <w:rPr>
          <w:rFonts w:eastAsia="Times New Roman"/>
          <w:szCs w:val="24"/>
        </w:rPr>
        <w:t xml:space="preserve">, γιατί να μην ισχύει αυτό και στην πολιτική; </w:t>
      </w:r>
    </w:p>
    <w:p w14:paraId="47A54AF5"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Και μάλιστα ισχύει. Έτσι αντιλαμβάνεται </w:t>
      </w:r>
      <w:r>
        <w:rPr>
          <w:rFonts w:eastAsia="Times New Roman"/>
          <w:szCs w:val="24"/>
        </w:rPr>
        <w:t>την πολιτική ο μέσος ψηφοφόρος. Και όπως έλεγε ο Τσώρτσιλ, είναι αρκετά πέντε λεπτά στο σύστημα που έχουμε χτίσει να μιλήσεις με τ</w:t>
      </w:r>
      <w:r>
        <w:rPr>
          <w:rFonts w:eastAsia="Times New Roman"/>
          <w:szCs w:val="24"/>
          <w:lang w:val="en-US"/>
        </w:rPr>
        <w:t>o</w:t>
      </w:r>
      <w:r>
        <w:rPr>
          <w:rFonts w:eastAsia="Times New Roman"/>
          <w:szCs w:val="24"/>
        </w:rPr>
        <w:t>ν μέσο ψηφοφόρο, για να καταλάβεις την ποιότητα του πολιτεύματος. Και ο εθνοπατέρας που επιλέγει άλλωστε είναι κατ’ εικόνα κα</w:t>
      </w:r>
      <w:r>
        <w:rPr>
          <w:rFonts w:eastAsia="Times New Roman"/>
          <w:szCs w:val="24"/>
        </w:rPr>
        <w:t xml:space="preserve">ι ομοίωσή του και εφόσον αυτή η διαδικασία κρίνεται ως παρακμιακή λογικό δεν είναι την κοινωνική παρακμή να ακολουθήσει η οικονομική καταστροφή, η οικονομική παρακμή; </w:t>
      </w:r>
    </w:p>
    <w:p w14:paraId="47A54AF6" w14:textId="77777777" w:rsidR="00080287" w:rsidRDefault="007F198B">
      <w:pPr>
        <w:spacing w:line="600" w:lineRule="auto"/>
        <w:ind w:firstLine="720"/>
        <w:contextualSpacing/>
        <w:jc w:val="both"/>
        <w:rPr>
          <w:rFonts w:eastAsia="Times New Roman"/>
          <w:szCs w:val="24"/>
        </w:rPr>
      </w:pPr>
      <w:r>
        <w:rPr>
          <w:rFonts w:eastAsia="Times New Roman"/>
          <w:szCs w:val="24"/>
        </w:rPr>
        <w:t>Η διακυβέρνηση της χώρας, κυρίες και κύριοι, με ψέματα, με ψευδαισθήσεις, εξωραϊσμούς κα</w:t>
      </w:r>
      <w:r>
        <w:rPr>
          <w:rFonts w:eastAsia="Times New Roman"/>
          <w:szCs w:val="24"/>
        </w:rPr>
        <w:t>ι εγωκεντρικά συμπλέγματα, δεν οδήγησε πουθενά ή μάλλον οδηγεί με μαθηματική ακρίβεια στην κοινωνική αναταραχή και στην έκρηξη. Παρά ταύτα ο μέσος πολίτης αποσβολωμένος νιώθει το έδαφος να υποχωρεί κάτω από τα πόδια του, αλλά δεν έχει την δύναμη να κάνει ο</w:t>
      </w:r>
      <w:r>
        <w:rPr>
          <w:rFonts w:eastAsia="Times New Roman"/>
          <w:szCs w:val="24"/>
        </w:rPr>
        <w:t>ύτε ένα βήμα για να σωθεί.</w:t>
      </w:r>
    </w:p>
    <w:p w14:paraId="47A54A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ένα δύσκολο, σαθρό κοινωνικό περιβάλλον, λοιπόν, λογικό είναι να φουντώσει η ίντριγκα, η ρεμούλα, η κλεψιά και η διαφθορά. Είναι ένα έργο </w:t>
      </w:r>
      <w:proofErr w:type="spellStart"/>
      <w:r>
        <w:rPr>
          <w:rFonts w:eastAsia="Times New Roman" w:cs="Times New Roman"/>
          <w:szCs w:val="24"/>
        </w:rPr>
        <w:t>πολυπαιγμένο</w:t>
      </w:r>
      <w:proofErr w:type="spellEnd"/>
      <w:r>
        <w:rPr>
          <w:rFonts w:eastAsia="Times New Roman" w:cs="Times New Roman"/>
          <w:szCs w:val="24"/>
        </w:rPr>
        <w:t xml:space="preserve"> στην Ελλάδα, με διαφορετικούς κάθε φορά σκηνοθέτες και ηθοποιούς, αλλά πάντ</w:t>
      </w:r>
      <w:r>
        <w:rPr>
          <w:rFonts w:eastAsia="Times New Roman" w:cs="Times New Roman"/>
          <w:szCs w:val="24"/>
        </w:rPr>
        <w:t xml:space="preserve">οτε με το ίδιο κοινό, με τους ίδιους θεατές. </w:t>
      </w:r>
    </w:p>
    <w:p w14:paraId="47A54A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w:t>
      </w:r>
      <w:r>
        <w:rPr>
          <w:rFonts w:eastAsia="Times New Roman" w:cs="Times New Roman"/>
          <w:szCs w:val="24"/>
        </w:rPr>
        <w:t xml:space="preserve">καλούμαστε </w:t>
      </w:r>
      <w:r>
        <w:rPr>
          <w:rFonts w:eastAsia="Times New Roman" w:cs="Times New Roman"/>
          <w:szCs w:val="24"/>
        </w:rPr>
        <w:t xml:space="preserve">να συστήσουμε μια </w:t>
      </w:r>
      <w:r>
        <w:rPr>
          <w:rFonts w:eastAsia="Times New Roman" w:cs="Times New Roman"/>
          <w:szCs w:val="24"/>
        </w:rPr>
        <w:t xml:space="preserve">εξεταστική επιτροπή </w:t>
      </w:r>
      <w:r>
        <w:rPr>
          <w:rFonts w:eastAsia="Times New Roman" w:cs="Times New Roman"/>
          <w:szCs w:val="24"/>
        </w:rPr>
        <w:t xml:space="preserve">για τη διερεύνηση σκανδάλων στον χώρο της </w:t>
      </w:r>
      <w:r>
        <w:rPr>
          <w:rFonts w:eastAsia="Times New Roman" w:cs="Times New Roman"/>
          <w:szCs w:val="24"/>
        </w:rPr>
        <w:t xml:space="preserve">υγείας </w:t>
      </w:r>
      <w:r>
        <w:rPr>
          <w:rFonts w:eastAsia="Times New Roman" w:cs="Times New Roman"/>
          <w:szCs w:val="24"/>
        </w:rPr>
        <w:t>για ένα συγκεκριμένο χρονικό διάστημα. Γιατί για ένα συγκεκριμένο χρονικό διάστημα; Αυτό είναι τ</w:t>
      </w:r>
      <w:r>
        <w:rPr>
          <w:rFonts w:eastAsia="Times New Roman" w:cs="Times New Roman"/>
          <w:szCs w:val="24"/>
        </w:rPr>
        <w:t xml:space="preserve">ο δυσνόητο. Κι ενώ τα προβλήματα διογκώνονται, Μεγάλη Εβδομάδα η Κυβέρνηση προκηρύσσει </w:t>
      </w:r>
      <w:r>
        <w:rPr>
          <w:rFonts w:eastAsia="Times New Roman" w:cs="Times New Roman"/>
          <w:szCs w:val="24"/>
        </w:rPr>
        <w:t>εξεταστική επιτροπή</w:t>
      </w:r>
      <w:r>
        <w:rPr>
          <w:rFonts w:eastAsia="Times New Roman" w:cs="Times New Roman"/>
          <w:szCs w:val="24"/>
        </w:rPr>
        <w:t xml:space="preserve"> για το θέμα της </w:t>
      </w:r>
      <w:r>
        <w:rPr>
          <w:rFonts w:eastAsia="Times New Roman" w:cs="Times New Roman"/>
          <w:szCs w:val="24"/>
        </w:rPr>
        <w:t>υγείας</w:t>
      </w:r>
      <w:r>
        <w:rPr>
          <w:rFonts w:eastAsia="Times New Roman" w:cs="Times New Roman"/>
          <w:szCs w:val="24"/>
        </w:rPr>
        <w:t xml:space="preserve">. Όχι ότι δεν είναι βέβαια αναγκαίο, αλλά αφού λύσαμε όλα τα άλλα σοβαρά προβλήματα, να λύσουμε κι αυτό! </w:t>
      </w:r>
    </w:p>
    <w:p w14:paraId="47A54A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Στην τελευταία εκλογι</w:t>
      </w:r>
      <w:r>
        <w:rPr>
          <w:rFonts w:eastAsia="Times New Roman" w:cs="Times New Roman"/>
          <w:szCs w:val="24"/>
        </w:rPr>
        <w:t xml:space="preserve">κή αναμέτρηση μάς πόνεσαν τα αφτιά μας να ακούμε συνέχεια για το ηθικό πλεονέκτημα της Αριστεράς, το οποίο, απ’ ό,τι φαίνεται, αφομοιώθηκε στον δρόμο της εξουσίας και του συστήματος, που τόσο άγρια αντιπάλεψε όλα αυτά τα χρόνια. </w:t>
      </w:r>
    </w:p>
    <w:p w14:paraId="47A54A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η πρόταση αυτή που φ</w:t>
      </w:r>
      <w:r>
        <w:rPr>
          <w:rFonts w:eastAsia="Times New Roman" w:cs="Times New Roman"/>
          <w:szCs w:val="24"/>
        </w:rPr>
        <w:t xml:space="preserve">έρατε για </w:t>
      </w:r>
      <w:r>
        <w:rPr>
          <w:rFonts w:eastAsia="Times New Roman" w:cs="Times New Roman"/>
          <w:szCs w:val="24"/>
        </w:rPr>
        <w:t>εξεταστική επιτροπή</w:t>
      </w:r>
      <w:r>
        <w:rPr>
          <w:rFonts w:eastAsia="Times New Roman" w:cs="Times New Roman"/>
          <w:szCs w:val="24"/>
        </w:rPr>
        <w:t xml:space="preserve"> να μην είναι, για παράδειγμα, για όσα συνέβησαν από την ώρα </w:t>
      </w:r>
      <w:r>
        <w:rPr>
          <w:rFonts w:eastAsia="Times New Roman" w:cs="Times New Roman"/>
          <w:szCs w:val="24"/>
        </w:rPr>
        <w:lastRenderedPageBreak/>
        <w:t>που συστήθηκε το ΕΣΥ έως σήμερα; Υπάρχει κάποιος λόγος; Πολύ καλά κάνατε και φέρνετε στην Αίθουσα αυτή σκάνδαλα ατιμώρητα, αλλά η γυναίκα του Καίσαρα εκτός του να είν</w:t>
      </w:r>
      <w:r>
        <w:rPr>
          <w:rFonts w:eastAsia="Times New Roman" w:cs="Times New Roman"/>
          <w:szCs w:val="24"/>
        </w:rPr>
        <w:t xml:space="preserve">αι τίμια πρέπει κιόλας να το δείχνει. Θα μου πείτε, υπάρχει και η γνωστή θεωρία «μήπως και οι προηγούμενοι τα ίδια δεν έκαναν;». Είναι το γνωστό ανέκδοτο. </w:t>
      </w:r>
    </w:p>
    <w:p w14:paraId="47A54A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φαγοπότι όμως στον τομέα της </w:t>
      </w:r>
      <w:r>
        <w:rPr>
          <w:rFonts w:eastAsia="Times New Roman" w:cs="Times New Roman"/>
          <w:szCs w:val="24"/>
        </w:rPr>
        <w:t>υγείας</w:t>
      </w:r>
      <w:r>
        <w:rPr>
          <w:rFonts w:eastAsia="Times New Roman" w:cs="Times New Roman"/>
          <w:szCs w:val="24"/>
        </w:rPr>
        <w:t xml:space="preserve"> με τη συγκατάθεση πολιτικών, γραφειοκρατών, ειδικών συμβούλων</w:t>
      </w:r>
      <w:r>
        <w:rPr>
          <w:rFonts w:eastAsia="Times New Roman" w:cs="Times New Roman"/>
          <w:szCs w:val="24"/>
        </w:rPr>
        <w:t>, υπηρεσιακών παραγόντων κ.λπ., είναι ιστορία πολλών ετών. Διαχρονικά, σε αυτήν την έρημη χώρα, πωλούνται νοσοκομειακά προϊόντα σε υψηλές τιμές, εξασφαλίζοντας τεράστια κέρδη σε προμηθευτές και σε κατασκευάστριες εταιρείες. Η πρακτική της υπερτιμολόγησης θ</w:t>
      </w:r>
      <w:r>
        <w:rPr>
          <w:rFonts w:eastAsia="Times New Roman" w:cs="Times New Roman"/>
          <w:szCs w:val="24"/>
        </w:rPr>
        <w:t>εσμοθετήθηκε με ΦΕΚ περί ανωτάτων τιμών ιατρικών υλικών το 1998, επί κυβερνήσεως Σημίτη. Όλα τα ΦΕΚ μέχρι το 2010 προέβλεπαν υψηλές τιμές, οι οποίες μάλιστα προσδιορίζονταν εντελώς αυθαίρετα. Το 2005 έγινε μια μείωση 20%-25% στις τιμές και πέρασε –μου επιτ</w:t>
      </w:r>
      <w:r>
        <w:rPr>
          <w:rFonts w:eastAsia="Times New Roman" w:cs="Times New Roman"/>
          <w:szCs w:val="24"/>
        </w:rPr>
        <w:t xml:space="preserve">ρέπετε την έκφραση- στο ντούκου. Αναλογιστείτε, λοιπόν, ποια ήταν τα υπέρογκα κέρδη στον τομέα αυτό. </w:t>
      </w:r>
    </w:p>
    <w:p w14:paraId="47A54A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Η περίφημη Επιτροπή Προμηθειών Υγείας από το 2007 έως σήμερα παραμένει ο κεντρικός φορέας διοίκησης των προμηθειών υγείας. Μια επιστημονική μελέτη που διε</w:t>
      </w:r>
      <w:r>
        <w:rPr>
          <w:rFonts w:eastAsia="Times New Roman" w:cs="Times New Roman"/>
          <w:szCs w:val="24"/>
        </w:rPr>
        <w:t xml:space="preserve">νεργήθηκε από τον καθηγητή κ. </w:t>
      </w:r>
      <w:proofErr w:type="spellStart"/>
      <w:r>
        <w:rPr>
          <w:rFonts w:eastAsia="Times New Roman" w:cs="Times New Roman"/>
          <w:szCs w:val="24"/>
        </w:rPr>
        <w:t>Μάρδα</w:t>
      </w:r>
      <w:proofErr w:type="spellEnd"/>
      <w:r>
        <w:rPr>
          <w:rFonts w:eastAsia="Times New Roman" w:cs="Times New Roman"/>
          <w:szCs w:val="24"/>
        </w:rPr>
        <w:t xml:space="preserve"> το 2011 εντόπισε υλικά σε τιμές αυξημένες κατά 1.000% και 2.000%, σε σχέση με άλλες χώρες, όπως για παράδειγμα είναι τα ορθοπεδικά υλικά. Τα ευρήματα των επιθεωρητών γεμίζουν εκατοντάδες τόμους. Εκατοντάδες είναι τα πορί</w:t>
      </w:r>
      <w:r>
        <w:rPr>
          <w:rFonts w:eastAsia="Times New Roman" w:cs="Times New Roman"/>
          <w:szCs w:val="24"/>
        </w:rPr>
        <w:t xml:space="preserve">σματα που εκδόθηκαν για τη συνεργασία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τα νοσοκομεία, κοντά στα εβδομήντα πέντε. Άλλα αναφέρονται στην προμήθεια ορθοπεδικών υλικών από την αμερικάνικη εταιρεία </w:t>
      </w:r>
      <w:r>
        <w:rPr>
          <w:rFonts w:eastAsia="Times New Roman" w:cs="Times New Roman"/>
          <w:szCs w:val="24"/>
        </w:rPr>
        <w:t>«</w:t>
      </w:r>
      <w:r>
        <w:rPr>
          <w:rFonts w:eastAsia="Times New Roman" w:cs="Times New Roman"/>
          <w:szCs w:val="24"/>
          <w:lang w:val="en-US"/>
        </w:rPr>
        <w:t>JOHNSON</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JOHNSON</w:t>
      </w:r>
      <w:r>
        <w:rPr>
          <w:rFonts w:eastAsia="Times New Roman" w:cs="Times New Roman"/>
          <w:szCs w:val="24"/>
        </w:rPr>
        <w:t>»</w:t>
      </w:r>
      <w:r>
        <w:rPr>
          <w:rFonts w:eastAsia="Times New Roman" w:cs="Times New Roman"/>
          <w:szCs w:val="24"/>
        </w:rPr>
        <w:t>. Άλλωστε, οι έλεγχοι στα νοσοκομεία έδειξαν πόσο σαθρό εί</w:t>
      </w:r>
      <w:r>
        <w:rPr>
          <w:rFonts w:eastAsia="Times New Roman" w:cs="Times New Roman"/>
          <w:szCs w:val="24"/>
        </w:rPr>
        <w:t xml:space="preserve">ναι το σύστημα προμηθειών. Έδειξαν ιατρικά υλικά που αγοράζονται με απευθείας παραγγελίες, χωρίς προεγκρίσεις και φυσικά </w:t>
      </w:r>
      <w:proofErr w:type="spellStart"/>
      <w:r>
        <w:rPr>
          <w:rFonts w:eastAsia="Times New Roman" w:cs="Times New Roman"/>
          <w:szCs w:val="24"/>
        </w:rPr>
        <w:t>υπερτιμολογημένα</w:t>
      </w:r>
      <w:proofErr w:type="spellEnd"/>
      <w:r>
        <w:rPr>
          <w:rFonts w:eastAsia="Times New Roman" w:cs="Times New Roman"/>
          <w:szCs w:val="24"/>
        </w:rPr>
        <w:t xml:space="preserve"> και αποθηκευμένα σε παράνομες αποθήκες μέσα στα νοσοκομεία. </w:t>
      </w:r>
      <w:r>
        <w:rPr>
          <w:rFonts w:eastAsia="Times New Roman" w:cs="Times New Roman"/>
          <w:szCs w:val="24"/>
        </w:rPr>
        <w:t>Κατ</w:t>
      </w:r>
      <w:r>
        <w:rPr>
          <w:rFonts w:eastAsia="Times New Roman" w:cs="Times New Roman"/>
          <w:szCs w:val="24"/>
        </w:rPr>
        <w:t>α</w:t>
      </w:r>
      <w:r>
        <w:rPr>
          <w:rFonts w:eastAsia="Times New Roman" w:cs="Times New Roman"/>
          <w:szCs w:val="24"/>
        </w:rPr>
        <w:t xml:space="preserve">πώς φαίνεται σε αυτό το ποτάμι χρήματος, σύμφωνα με τα πορίσματα, έχουν κολυμπήσει Υπουργοί, Υφυπουργοί, γραμματείς, γιατροί, γραφειοκράτες, ΜΚΟ. Οι τελευταίοι ειδικά στην ψυχική υγεία έδρεψαν δάφνες! </w:t>
      </w:r>
    </w:p>
    <w:p w14:paraId="47A54A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πορεία του χρόνου παρακολουθήσαμε και περίεργα φα</w:t>
      </w:r>
      <w:r>
        <w:rPr>
          <w:rFonts w:eastAsia="Times New Roman" w:cs="Times New Roman"/>
          <w:szCs w:val="24"/>
        </w:rPr>
        <w:t xml:space="preserve">ινόμενα που συνδέονται άμεσα με οικονομικά συμφέροντα στον χώρο της </w:t>
      </w:r>
      <w:r>
        <w:rPr>
          <w:rFonts w:eastAsia="Times New Roman" w:cs="Times New Roman"/>
          <w:szCs w:val="24"/>
        </w:rPr>
        <w:t>υγείας</w:t>
      </w:r>
      <w:r>
        <w:rPr>
          <w:rFonts w:eastAsia="Times New Roman" w:cs="Times New Roman"/>
          <w:szCs w:val="24"/>
        </w:rPr>
        <w:t>, όπως το παραλήρημα κατά των εμβολίων, τον μύθο της αποτοξίνωσης με μαγικά ραβδιά, τα τεστ δυσανεξίας, τα ομοιοπαθητικά φάρμακα κ.λπ.</w:t>
      </w:r>
      <w:r>
        <w:rPr>
          <w:rFonts w:eastAsia="Times New Roman" w:cs="Times New Roman"/>
          <w:szCs w:val="24"/>
        </w:rPr>
        <w:t>.</w:t>
      </w:r>
      <w:r>
        <w:rPr>
          <w:rFonts w:eastAsia="Times New Roman" w:cs="Times New Roman"/>
          <w:szCs w:val="24"/>
        </w:rPr>
        <w:t xml:space="preserve"> Όσο για τη περιβόητη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αυτή </w:t>
      </w:r>
      <w:r>
        <w:rPr>
          <w:rFonts w:eastAsia="Times New Roman" w:cs="Times New Roman"/>
          <w:szCs w:val="24"/>
        </w:rPr>
        <w:t xml:space="preserve">η υπόθεση τα έχει όλα. Έχει μίζες, έχει </w:t>
      </w:r>
      <w:r>
        <w:rPr>
          <w:rFonts w:eastAsia="Times New Roman" w:cs="Times New Roman"/>
          <w:szCs w:val="24"/>
          <w:lang w:val="en-US"/>
        </w:rPr>
        <w:t>FBI</w:t>
      </w:r>
      <w:r>
        <w:rPr>
          <w:rFonts w:eastAsia="Times New Roman" w:cs="Times New Roman"/>
          <w:szCs w:val="24"/>
        </w:rPr>
        <w:t>, έχει δικαστήρια, αυτοκτονίες, εισαγγελείς, πολιτικά πρόσωπα. Και τι δεν έχει; Ο ανελέητος πόλεμος για την πίτα</w:t>
      </w:r>
      <w:r>
        <w:rPr>
          <w:rFonts w:eastAsia="Times New Roman" w:cs="Times New Roman"/>
          <w:szCs w:val="24"/>
        </w:rPr>
        <w:t xml:space="preserve"> </w:t>
      </w:r>
      <w:r>
        <w:rPr>
          <w:rFonts w:eastAsia="Times New Roman" w:cs="Times New Roman"/>
          <w:szCs w:val="24"/>
        </w:rPr>
        <w:t xml:space="preserve">της </w:t>
      </w:r>
      <w:proofErr w:type="spellStart"/>
      <w:r>
        <w:rPr>
          <w:rFonts w:eastAsia="Times New Roman" w:cs="Times New Roman"/>
          <w:szCs w:val="24"/>
        </w:rPr>
        <w:t>συνταγογράφησης</w:t>
      </w:r>
      <w:proofErr w:type="spellEnd"/>
      <w:r>
        <w:rPr>
          <w:rFonts w:eastAsia="Times New Roman" w:cs="Times New Roman"/>
          <w:szCs w:val="24"/>
        </w:rPr>
        <w:t xml:space="preserve"> μαίνεται ακόμα στη χώρα μας. </w:t>
      </w:r>
    </w:p>
    <w:p w14:paraId="47A54AF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 σημαντικό να αποσαφηνιστεί ότι υπάρχουν μάρτυρες σε αυτήν την υπόθεση, οι οποίοι κατέθεσαν στα αμερικανικά δικαστήρια κι αυτοί ουσιαστικά εξαγοράζουν τώρα, με αυτόν τον τρόπο, την ασυλία τους, μιας και συμμετείχαν και οι ίδιοι στα δίκτυα τα οποία </w:t>
      </w:r>
      <w:r>
        <w:rPr>
          <w:rFonts w:eastAsia="Times New Roman" w:cs="Times New Roman"/>
          <w:szCs w:val="24"/>
        </w:rPr>
        <w:t xml:space="preserve">καταγγέλλουν. </w:t>
      </w:r>
    </w:p>
    <w:p w14:paraId="47A54AF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πω κάποια πράγματα, τα οποία τα ανέφερα εδώ πέντε χρόνια ακριβώς πριν και τα οποία θα τα επαναλαμβάνω όσο βρίσκομαι σε αυτήν εδώ την Αίθουσα. </w:t>
      </w:r>
    </w:p>
    <w:p w14:paraId="47A54B00"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δικαίως εξοργίζονται οι Έλληνες πολίτες όταν βλέπ</w:t>
      </w:r>
      <w:r>
        <w:rPr>
          <w:rFonts w:eastAsia="Times New Roman" w:cs="Times New Roman"/>
          <w:szCs w:val="24"/>
        </w:rPr>
        <w:t>ουν διάφορους πολιτικούς που κατηγο</w:t>
      </w:r>
      <w:r>
        <w:rPr>
          <w:rFonts w:eastAsia="Times New Roman" w:cs="Times New Roman"/>
          <w:szCs w:val="24"/>
        </w:rPr>
        <w:lastRenderedPageBreak/>
        <w:t>ρούνται για σοβαρά αδικήματα, που ενέχουν σοβαρότατες ποινικές και πολιτικές ευθύνες, να εμφανίζονται στα κανάλια και τη Βουλή και να συμπεριφέρονται με απίστευτη θρασύτητα και να απαντούν στις κατηγορίες που τους προσάπτ</w:t>
      </w:r>
      <w:r>
        <w:rPr>
          <w:rFonts w:eastAsia="Times New Roman" w:cs="Times New Roman"/>
          <w:szCs w:val="24"/>
        </w:rPr>
        <w:t xml:space="preserve">ονται με τέτοιον τρόπο, θεωρώντας όλους εμάς ως τουλάχιστον ηλίθιους. </w:t>
      </w:r>
    </w:p>
    <w:p w14:paraId="47A54B01"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Η τακτική τους αυτή, βέβαια, αποδίδει. Και αποδίδει, γιατί έχουν γνώση των άπλυτων του συστήματος και έχουν την άποψη ότι μπορούν έτσι να εκβιάζουν τους πάντες. </w:t>
      </w:r>
    </w:p>
    <w:p w14:paraId="47A54B02"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Ας είμαστε, όμως, ειλικ</w:t>
      </w:r>
      <w:r>
        <w:rPr>
          <w:rFonts w:eastAsia="Times New Roman" w:cs="Times New Roman"/>
          <w:szCs w:val="24"/>
        </w:rPr>
        <w:t>ρινείς. Πρέπει να ομολογήσουμε ότι το σύστημα μόνο ανελέητο δεν υπήρξε απέναντί τους μέχρι σήμερα. Άλλωστε, όσοι διάβηκαν -κάποιοι λίγοι- την πόρτα της φυλακής το έκαναν για ελάχιστο χρόνο. Όλοι όσοι κατέκλεψαν αυτό τον λαό κυκλοφορούν ελεύθεροι και αυτό ε</w:t>
      </w:r>
      <w:r>
        <w:rPr>
          <w:rFonts w:eastAsia="Times New Roman" w:cs="Times New Roman"/>
          <w:szCs w:val="24"/>
        </w:rPr>
        <w:t xml:space="preserve">πιτείνει τα αισθήματα ασυδοσίας, αλαζονείας και απληστίας που τους διακατέχουν. </w:t>
      </w:r>
    </w:p>
    <w:p w14:paraId="47A54B03"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δεν μπορεί να αναστηθεί η χώρα, δεν μπορεί να υπάρξει ούτε καν υποψία κράτους δικαίου, ούτε ένα ψήγμα εθνικής αξιοπρέπειας, αν δεν δικαστεί με την</w:t>
      </w:r>
      <w:r>
        <w:rPr>
          <w:rFonts w:eastAsia="Times New Roman" w:cs="Times New Roman"/>
          <w:szCs w:val="24"/>
        </w:rPr>
        <w:t xml:space="preserve"> κατηγορία της εσχάτης προδοσίας και δεν τιμωρηθεί και ο τελευταίος Βουλευτής, Υπουργός, υπηρεσιακός παράγοντας που </w:t>
      </w:r>
      <w:r>
        <w:rPr>
          <w:rFonts w:eastAsia="Times New Roman" w:cs="Times New Roman"/>
          <w:szCs w:val="24"/>
        </w:rPr>
        <w:lastRenderedPageBreak/>
        <w:t xml:space="preserve">συμμετείχε στο ξεπούλημα και στη φτωχοποίηση αυτού εδώ του λαού. </w:t>
      </w:r>
    </w:p>
    <w:p w14:paraId="47A54B04"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Ενθυμείστε στις </w:t>
      </w:r>
      <w:r>
        <w:rPr>
          <w:rFonts w:eastAsia="Times New Roman" w:cs="Times New Roman"/>
          <w:szCs w:val="24"/>
        </w:rPr>
        <w:t xml:space="preserve">επιτροπές </w:t>
      </w:r>
      <w:r>
        <w:rPr>
          <w:rFonts w:eastAsia="Times New Roman" w:cs="Times New Roman"/>
          <w:szCs w:val="24"/>
        </w:rPr>
        <w:t xml:space="preserve">ή ακόμα και μέσα εδώ, σε αυτήν εδώ την Αίθουσα, </w:t>
      </w:r>
      <w:r>
        <w:rPr>
          <w:rFonts w:eastAsia="Times New Roman" w:cs="Times New Roman"/>
          <w:szCs w:val="24"/>
        </w:rPr>
        <w:t xml:space="preserve">πόσες φορές απαλείψατε με τη στάση σας και την ψήφο σας σκάνδαλα από πάνω σας και θέλετε τώρα να πιστέψουμε ότι θα πράξετε το αντίθετο; Γιατί; Έχει αλλάξει κάτι σε αυτήν εδώ τη χώρα; </w:t>
      </w:r>
    </w:p>
    <w:p w14:paraId="47A54B0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7A54B0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w:t>
      </w:r>
      <w:r>
        <w:rPr>
          <w:rFonts w:eastAsia="Times New Roman" w:cs="Times New Roman"/>
          <w:szCs w:val="24"/>
        </w:rPr>
        <w:t xml:space="preserve">γώ ευχαριστώ. </w:t>
      </w:r>
    </w:p>
    <w:p w14:paraId="47A54B0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στον κατάλογο ομιλητών Βουλευτών. Ο κάθε ομιλητής θα έχει το</w:t>
      </w:r>
      <w:r>
        <w:rPr>
          <w:rFonts w:eastAsia="Times New Roman" w:cs="Times New Roman"/>
          <w:szCs w:val="24"/>
        </w:rPr>
        <w:t>ν</w:t>
      </w:r>
      <w:r>
        <w:rPr>
          <w:rFonts w:eastAsia="Times New Roman" w:cs="Times New Roman"/>
          <w:szCs w:val="24"/>
        </w:rPr>
        <w:t xml:space="preserve"> λόγο για πέντε λεπτά. Θα πρέπει, όμως, να πούμε ότι παρεμβαίνουν οι Κοινοβουλευτικοί Εκπρόσωποι. Για κάθε δύο Βουλευτές μπορεί να παρεμβαίνει ένας Κοινοβουλευτικός Εκ</w:t>
      </w:r>
      <w:r>
        <w:rPr>
          <w:rFonts w:eastAsia="Times New Roman" w:cs="Times New Roman"/>
          <w:szCs w:val="24"/>
        </w:rPr>
        <w:t xml:space="preserve">πρόσωπος, αρχής γενομένης εκ των μικρότερων κομμάτων προς τα μεγαλύτερα, όπως γίνεται και με τους Αρχηγούς. Αν, βέβαια, κάποιος Κοινοβουλευτικός Εκπρόσωπος έχει κάποιο λόγο να προηγηθεί, ασφαλώς αυτό θα γίνει δεκτό από πλευράς Προεδρείου. </w:t>
      </w:r>
    </w:p>
    <w:p w14:paraId="47A54B0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 xml:space="preserve">κ. Παπαδόπουλος, Βουλευτής του ΣΥΡΙΖΑ, για πέντε λεπτά. </w:t>
      </w:r>
    </w:p>
    <w:p w14:paraId="47A54B0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Τι έφταιξε και η Ελλάδα, μια ιστορική ευρωπαϊκή χώρα με πανάρχαιο πολιτισμό, προικισμένη από τη φύση, οδηγήθηκε σε εκρηκτικά ελλείμματα, υπερχρέωση, ουσιαστική χρεοκοπία και σ</w:t>
      </w:r>
      <w:r>
        <w:rPr>
          <w:rFonts w:eastAsia="Times New Roman" w:cs="Times New Roman"/>
          <w:szCs w:val="24"/>
        </w:rPr>
        <w:t xml:space="preserve">τη συνέχεια σε κηδεμονία από τους δανειστές της και σε </w:t>
      </w:r>
      <w:proofErr w:type="spellStart"/>
      <w:r>
        <w:rPr>
          <w:rFonts w:eastAsia="Times New Roman" w:cs="Times New Roman"/>
          <w:szCs w:val="24"/>
        </w:rPr>
        <w:t>μνημονιακές</w:t>
      </w:r>
      <w:proofErr w:type="spellEnd"/>
      <w:r>
        <w:rPr>
          <w:rFonts w:eastAsia="Times New Roman" w:cs="Times New Roman"/>
          <w:szCs w:val="24"/>
        </w:rPr>
        <w:t xml:space="preserve"> συμφωνίες εσωτερικής υποτίμησης, φτωχοποίησης του ελληνικού λαού; </w:t>
      </w:r>
    </w:p>
    <w:p w14:paraId="47A54B0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εμείς που υπογράφουμε την πρόταση σύστασης </w:t>
      </w:r>
      <w:r>
        <w:rPr>
          <w:rFonts w:eastAsia="Times New Roman" w:cs="Times New Roman"/>
          <w:szCs w:val="24"/>
        </w:rPr>
        <w:t xml:space="preserve">εξεταστικής επιτροπής </w:t>
      </w:r>
      <w:r>
        <w:rPr>
          <w:rFonts w:eastAsia="Times New Roman" w:cs="Times New Roman"/>
          <w:szCs w:val="24"/>
        </w:rPr>
        <w:t xml:space="preserve">για τη διερεύνηση των σκανδάλων στο </w:t>
      </w:r>
      <w:r>
        <w:rPr>
          <w:rFonts w:eastAsia="Times New Roman" w:cs="Times New Roman"/>
          <w:szCs w:val="24"/>
        </w:rPr>
        <w:t xml:space="preserve">χώρο της </w:t>
      </w:r>
      <w:r>
        <w:rPr>
          <w:rFonts w:eastAsia="Times New Roman" w:cs="Times New Roman"/>
          <w:szCs w:val="24"/>
        </w:rPr>
        <w:t xml:space="preserve">υγείας </w:t>
      </w:r>
      <w:r>
        <w:rPr>
          <w:rFonts w:eastAsia="Times New Roman" w:cs="Times New Roman"/>
          <w:szCs w:val="24"/>
        </w:rPr>
        <w:t>υποστηρίζουμε -κυρία Ασημακοπούλου, εισηγήτρια της Νέας Δημοκρατίας, δεν σας βλέπω τώρα εδώ- ότι στις βασικές αιτίες για τα απίθανα ελλείμματα της εθνικής οικονομίας, για τον δημοσιονομικό εκτροχιασμό, καθώς και για την επακόλουθη υγειονομι</w:t>
      </w:r>
      <w:r>
        <w:rPr>
          <w:rFonts w:eastAsia="Times New Roman" w:cs="Times New Roman"/>
          <w:szCs w:val="24"/>
        </w:rPr>
        <w:t xml:space="preserve">κή τραγωδία και για τις ελλείψεις στο ΕΣΥ βρίσκεται η πρωτοφανής διαπλοκή, διαφθορά, </w:t>
      </w:r>
      <w:proofErr w:type="spellStart"/>
      <w:r>
        <w:rPr>
          <w:rFonts w:eastAsia="Times New Roman" w:cs="Times New Roman"/>
          <w:szCs w:val="24"/>
        </w:rPr>
        <w:t>προκλητή</w:t>
      </w:r>
      <w:proofErr w:type="spellEnd"/>
      <w:r>
        <w:rPr>
          <w:rFonts w:eastAsia="Times New Roman" w:cs="Times New Roman"/>
          <w:szCs w:val="24"/>
        </w:rPr>
        <w:t xml:space="preserve"> ζήτηση υπηρεσιών, φαρμάκων, εργαστηριακών εξετάσεων. Βρίσκεται το μεγάλο φαγοπότι στο</w:t>
      </w:r>
      <w:r>
        <w:rPr>
          <w:rFonts w:eastAsia="Times New Roman" w:cs="Times New Roman"/>
          <w:szCs w:val="24"/>
        </w:rPr>
        <w:t>ν</w:t>
      </w:r>
      <w:r>
        <w:rPr>
          <w:rFonts w:eastAsia="Times New Roman" w:cs="Times New Roman"/>
          <w:szCs w:val="24"/>
        </w:rPr>
        <w:t xml:space="preserve"> χώρο της </w:t>
      </w:r>
      <w:r>
        <w:rPr>
          <w:rFonts w:eastAsia="Times New Roman" w:cs="Times New Roman"/>
          <w:szCs w:val="24"/>
        </w:rPr>
        <w:t>υγείας</w:t>
      </w:r>
      <w:r>
        <w:rPr>
          <w:rFonts w:eastAsia="Times New Roman" w:cs="Times New Roman"/>
          <w:szCs w:val="24"/>
        </w:rPr>
        <w:t xml:space="preserve">, η αθλιότητα της διασπάθισης του δημοσίου χρήματος. Τα δεδομένα </w:t>
      </w:r>
      <w:r>
        <w:rPr>
          <w:rFonts w:eastAsia="Times New Roman" w:cs="Times New Roman"/>
          <w:szCs w:val="24"/>
        </w:rPr>
        <w:lastRenderedPageBreak/>
        <w:t>αποκαλύπτουν αδικαιολόγητη αύξηση της φαρμακευτικής δαπάνης επί πάρα πολλά χρόνια, προκλητική στο διάστημα που εξετάζουμε σε σχέση με τα ευρωπαϊκά δεδομένα. Στα 700 ευρώ κατά κεφαλήν έφτασε η</w:t>
      </w:r>
      <w:r>
        <w:rPr>
          <w:rFonts w:eastAsia="Times New Roman" w:cs="Times New Roman"/>
          <w:szCs w:val="24"/>
        </w:rPr>
        <w:t xml:space="preserve"> φαρμακευτική δαπάνη το 2009 στην Ελλάδα, ενώ ο μέσος κοινοτικός όρος είναι στα 270 ευρώ. </w:t>
      </w:r>
    </w:p>
    <w:p w14:paraId="47A54B0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Σημειώνουμε ότι η δημόσια φαρμακευτική δαπάνη έφτασε στα 5,3 δισεκατομμύρια το 2009 και συνεχίστηκε και τα άλλα χρόνια. Ταυτόχρονα, η ιδιωτική φαρμακευτική δαπάνη, η</w:t>
      </w:r>
      <w:r>
        <w:rPr>
          <w:rFonts w:eastAsia="Times New Roman" w:cs="Times New Roman"/>
          <w:szCs w:val="24"/>
        </w:rPr>
        <w:t xml:space="preserve"> δαπάνη από τις τσέπες των πολιτών, εκτοξεύτηκε στο διάστημα που ερευνούμε στα 1,3 - 1,4 δισεκατομμύρια περίπου και η συνολική φαρμακευτική δαπάνη στα 6,346 δισεκατομμύρια ευρώ το 2009. </w:t>
      </w:r>
    </w:p>
    <w:p w14:paraId="47A54B0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Τα δεδομένα αποκαλύπτουν ακόμη ξεζούμισμα του ΙΚΑ και των άλλων ασφαλ</w:t>
      </w:r>
      <w:r>
        <w:rPr>
          <w:rFonts w:eastAsia="Times New Roman" w:cs="Times New Roman"/>
          <w:szCs w:val="24"/>
        </w:rPr>
        <w:t xml:space="preserve">ιστικών ταμείων, τεράστιες υπερτιμολογήσεις υγειονομικού υλικού, βηματοδοτών, φαρμάκων, εμβολίων, καμερών ανίχνευσης γρίπης, </w:t>
      </w:r>
      <w:proofErr w:type="spellStart"/>
      <w:r>
        <w:rPr>
          <w:rFonts w:eastAsia="Times New Roman" w:cs="Times New Roman"/>
          <w:szCs w:val="24"/>
        </w:rPr>
        <w:t>βιοϊατρικού</w:t>
      </w:r>
      <w:proofErr w:type="spellEnd"/>
      <w:r>
        <w:rPr>
          <w:rFonts w:eastAsia="Times New Roman" w:cs="Times New Roman"/>
          <w:szCs w:val="24"/>
        </w:rPr>
        <w:t xml:space="preserve"> εξοπλισμού, υλικών </w:t>
      </w:r>
      <w:proofErr w:type="spellStart"/>
      <w:r>
        <w:rPr>
          <w:rFonts w:eastAsia="Times New Roman" w:cs="Times New Roman"/>
          <w:szCs w:val="24"/>
        </w:rPr>
        <w:t>αρθροπλαστικής</w:t>
      </w:r>
      <w:proofErr w:type="spellEnd"/>
      <w:r>
        <w:rPr>
          <w:rFonts w:eastAsia="Times New Roman" w:cs="Times New Roman"/>
          <w:szCs w:val="24"/>
        </w:rPr>
        <w:t xml:space="preserve"> και αγγειοπλαστικής, αιμοστατικών γαζών. Αποκαλύπτουν γενικευμένες συναλλαγές, υπέρογ</w:t>
      </w:r>
      <w:r>
        <w:rPr>
          <w:rFonts w:eastAsia="Times New Roman" w:cs="Times New Roman"/>
          <w:szCs w:val="24"/>
        </w:rPr>
        <w:t>κες μίζες, φουσκωμένα «φακελάκια». Αποκαλύπτουν την κατασπατάληση δη</w:t>
      </w:r>
      <w:r>
        <w:rPr>
          <w:rFonts w:eastAsia="Times New Roman" w:cs="Times New Roman"/>
          <w:szCs w:val="24"/>
        </w:rPr>
        <w:lastRenderedPageBreak/>
        <w:t xml:space="preserve">μοσίων πόρων, τη </w:t>
      </w:r>
      <w:proofErr w:type="spellStart"/>
      <w:r>
        <w:rPr>
          <w:rFonts w:eastAsia="Times New Roman" w:cs="Times New Roman"/>
          <w:szCs w:val="24"/>
        </w:rPr>
        <w:t>λεηλάτηση</w:t>
      </w:r>
      <w:proofErr w:type="spellEnd"/>
      <w:r>
        <w:rPr>
          <w:rFonts w:eastAsia="Times New Roman" w:cs="Times New Roman"/>
          <w:szCs w:val="24"/>
        </w:rPr>
        <w:t xml:space="preserve"> δημοσίου χρήματος, την αμαρτωλή συμπεριφορά γιατρών, φαρμακοποιών, κρατικών λειτουργών. </w:t>
      </w:r>
    </w:p>
    <w:p w14:paraId="47A54B0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τα υποστηρίζουμε μόνο εμείς αυτά. Η επερώτηση των Βουλευτών του Ποτα</w:t>
      </w:r>
      <w:r>
        <w:rPr>
          <w:rFonts w:eastAsia="Times New Roman" w:cs="Times New Roman"/>
          <w:szCs w:val="24"/>
        </w:rPr>
        <w:t xml:space="preserve">μιού, που συζητήθηκε στη Βουλή στις 22 Γενάρη 2016, διαπιστώνει τη διαχρονική απροθυμία των εναλλασσόμενων κυβερνήσεων Νέας Δημοκρατίας και ΠΑΣΟΚ, να συγκρουστούν με ομάδες πίεσης και συμφέροντα που λυμαίνονται χρόνια τον χώρο της </w:t>
      </w:r>
      <w:r>
        <w:rPr>
          <w:rFonts w:eastAsia="Times New Roman" w:cs="Times New Roman"/>
          <w:szCs w:val="24"/>
        </w:rPr>
        <w:t>υγείας</w:t>
      </w:r>
      <w:r>
        <w:rPr>
          <w:rFonts w:eastAsia="Times New Roman" w:cs="Times New Roman"/>
          <w:szCs w:val="24"/>
        </w:rPr>
        <w:t>, να πατάξουν τις π</w:t>
      </w:r>
      <w:r>
        <w:rPr>
          <w:rFonts w:eastAsia="Times New Roman" w:cs="Times New Roman"/>
          <w:szCs w:val="24"/>
        </w:rPr>
        <w:t xml:space="preserve">αθογένειες, τις συναλλαγές, τη διαφθορά. </w:t>
      </w:r>
    </w:p>
    <w:p w14:paraId="47A54B0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στις αναλύσεις πολλών ερευνητών για την υπερχρέωση της Ελλάδας, ακόμη και στις διαχρονικές τοποθετήσεις στελεχών της Νέας Δημοκρατίας, όπως για παράδειγμα του κ. </w:t>
      </w:r>
      <w:proofErr w:type="spellStart"/>
      <w:r>
        <w:rPr>
          <w:rFonts w:eastAsia="Times New Roman" w:cs="Times New Roman"/>
          <w:szCs w:val="24"/>
        </w:rPr>
        <w:t>Σούρλα</w:t>
      </w:r>
      <w:proofErr w:type="spellEnd"/>
      <w:r>
        <w:rPr>
          <w:rFonts w:eastAsia="Times New Roman" w:cs="Times New Roman"/>
          <w:szCs w:val="24"/>
        </w:rPr>
        <w:t xml:space="preserve"> ή της κ. Μπακογιάννη όταν αυτονομήθ</w:t>
      </w:r>
      <w:r>
        <w:rPr>
          <w:rFonts w:eastAsia="Times New Roman" w:cs="Times New Roman"/>
          <w:szCs w:val="24"/>
        </w:rPr>
        <w:t>ηκε, καθώς και του ΠΑΣΟΚ, όπως για παράδειγμα του πρώην Υπουργού Υγείας κ. Αλέκου Παπαδόπουλου περί «</w:t>
      </w:r>
      <w:proofErr w:type="spellStart"/>
      <w:r>
        <w:rPr>
          <w:rFonts w:eastAsia="Times New Roman" w:cs="Times New Roman"/>
          <w:szCs w:val="24"/>
        </w:rPr>
        <w:t>πιράνχας</w:t>
      </w:r>
      <w:proofErr w:type="spellEnd"/>
      <w:r>
        <w:rPr>
          <w:rFonts w:eastAsia="Times New Roman" w:cs="Times New Roman"/>
          <w:szCs w:val="24"/>
        </w:rPr>
        <w:t xml:space="preserve">» και του κ. Ηλία </w:t>
      </w:r>
      <w:proofErr w:type="spellStart"/>
      <w:r>
        <w:rPr>
          <w:rFonts w:eastAsia="Times New Roman" w:cs="Times New Roman"/>
          <w:szCs w:val="24"/>
        </w:rPr>
        <w:t>Μόσιαλου</w:t>
      </w:r>
      <w:proofErr w:type="spellEnd"/>
      <w:r>
        <w:rPr>
          <w:rFonts w:eastAsia="Times New Roman" w:cs="Times New Roman"/>
          <w:szCs w:val="24"/>
        </w:rPr>
        <w:t xml:space="preserve"> για κερδοσκοπία και αντιδεοντολογική </w:t>
      </w:r>
      <w:proofErr w:type="spellStart"/>
      <w:r>
        <w:rPr>
          <w:rFonts w:eastAsia="Times New Roman" w:cs="Times New Roman"/>
          <w:szCs w:val="24"/>
        </w:rPr>
        <w:t>συνταγογράφηση</w:t>
      </w:r>
      <w:proofErr w:type="spellEnd"/>
      <w:r>
        <w:rPr>
          <w:rFonts w:eastAsia="Times New Roman" w:cs="Times New Roman"/>
          <w:szCs w:val="24"/>
        </w:rPr>
        <w:t xml:space="preserve"> στα ασφαλιστικά ταμεία, επισημαίνονται σημαντικές πλευρές των σκανδά</w:t>
      </w:r>
      <w:r>
        <w:rPr>
          <w:rFonts w:eastAsia="Times New Roman" w:cs="Times New Roman"/>
          <w:szCs w:val="24"/>
        </w:rPr>
        <w:t xml:space="preserve">λων που δεν δικαιολογούν τα τωρινά φληναφήματα του </w:t>
      </w:r>
      <w:r>
        <w:rPr>
          <w:rFonts w:eastAsia="Times New Roman" w:cs="Times New Roman"/>
          <w:szCs w:val="24"/>
        </w:rPr>
        <w:lastRenderedPageBreak/>
        <w:t xml:space="preserve">κειμένου της Νέας Δημοκρατίας περί πολιτικού αντιπερισπασμού της Κυβέρνησης. </w:t>
      </w:r>
    </w:p>
    <w:p w14:paraId="47A54B0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Είναι, λοιπόν, πάρα πολύ σημαντικό καθήκον όλων μας να πέσει άπλετο φως στο καθεστώς που εξέθρεψε τη διασπάθιση του δημοσίου χρ</w:t>
      </w:r>
      <w:r>
        <w:rPr>
          <w:rFonts w:eastAsia="Times New Roman" w:cs="Times New Roman"/>
          <w:szCs w:val="24"/>
        </w:rPr>
        <w:t xml:space="preserve">ήματος και σε όλες τις υποθέσεις που συγκροτούν το παζλ των σκανδάλων στην </w:t>
      </w:r>
      <w:r>
        <w:rPr>
          <w:rFonts w:eastAsia="Times New Roman" w:cs="Times New Roman"/>
          <w:szCs w:val="24"/>
        </w:rPr>
        <w:t>υγεία</w:t>
      </w:r>
      <w:r>
        <w:rPr>
          <w:rFonts w:eastAsia="Times New Roman" w:cs="Times New Roman"/>
          <w:szCs w:val="24"/>
        </w:rPr>
        <w:t>, προκειμένου να υπάρξουν παρεμβάσεις απονομής δικαιοσύνης σε όσους αποδεδειγμένα καταχράστηκαν εξουσία και δημόσιο χρήμα. Το κεντρικό, όμως, καθήκον μας είναι να εξαχθούν πολύ</w:t>
      </w:r>
      <w:r>
        <w:rPr>
          <w:rFonts w:eastAsia="Times New Roman" w:cs="Times New Roman"/>
          <w:szCs w:val="24"/>
        </w:rPr>
        <w:t xml:space="preserve">τιμα συμπεράσματα για τη μεγάλη προσπάθεια συνολικής εξυγίανσης στον χώρο της </w:t>
      </w:r>
      <w:r>
        <w:rPr>
          <w:rFonts w:eastAsia="Times New Roman" w:cs="Times New Roman"/>
          <w:szCs w:val="24"/>
        </w:rPr>
        <w:t>υγείας</w:t>
      </w:r>
      <w:r>
        <w:rPr>
          <w:rFonts w:eastAsia="Times New Roman" w:cs="Times New Roman"/>
          <w:szCs w:val="24"/>
        </w:rPr>
        <w:t xml:space="preserve">, χρηστής διαχείρισης του δημοσίου χρήματος, στρατηγικής οργάνωσης, ολοκληρωμένου ποιοτικού, αποτελεσματικού και δωρεάν δημόσιου συστήματος υγείας. </w:t>
      </w:r>
    </w:p>
    <w:p w14:paraId="47A54B1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Τα σκάνδαλα που διερευν</w:t>
      </w:r>
      <w:r>
        <w:rPr>
          <w:rFonts w:eastAsia="Times New Roman" w:cs="Times New Roman"/>
          <w:szCs w:val="24"/>
        </w:rPr>
        <w:t xml:space="preserve">ούμε δεν είναι μόνα αυτά που έγιναν μέχρι τώρα πασιφανή, όπως εκείνα του ΚΕΕΛΠΝΟ, της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xml:space="preserve">, του «Ερρίκος Ντυνάν», της </w:t>
      </w:r>
      <w:r>
        <w:rPr>
          <w:rFonts w:eastAsia="Times New Roman" w:cs="Times New Roman"/>
          <w:szCs w:val="24"/>
        </w:rPr>
        <w:t>«</w:t>
      </w:r>
      <w:r>
        <w:rPr>
          <w:rFonts w:eastAsia="Times New Roman" w:cs="Times New Roman"/>
          <w:szCs w:val="24"/>
        </w:rPr>
        <w:t>D</w:t>
      </w:r>
      <w:r>
        <w:rPr>
          <w:rFonts w:eastAsia="Times New Roman" w:cs="Times New Roman"/>
          <w:szCs w:val="24"/>
        </w:rPr>
        <w:t>EPUY»</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GB"/>
        </w:rPr>
        <w:t>S</w:t>
      </w:r>
      <w:r>
        <w:rPr>
          <w:rFonts w:eastAsia="Times New Roman" w:cs="Times New Roman"/>
          <w:szCs w:val="24"/>
          <w:lang w:val="en-GB"/>
        </w:rPr>
        <w:t>IEMENS</w:t>
      </w:r>
      <w:r>
        <w:rPr>
          <w:rFonts w:eastAsia="Times New Roman" w:cs="Times New Roman"/>
          <w:szCs w:val="24"/>
        </w:rPr>
        <w:t>»</w:t>
      </w:r>
      <w:r>
        <w:rPr>
          <w:rFonts w:eastAsia="Times New Roman" w:cs="Times New Roman"/>
          <w:szCs w:val="24"/>
        </w:rPr>
        <w:t>, αλλά και πολλά άλλα. Είναι στην κυριολεξία μια εγκληματική αντικοινωνική συμπεριφορά, ένα ιδιωτικό «πάρτι» τ</w:t>
      </w:r>
      <w:r>
        <w:rPr>
          <w:rFonts w:eastAsia="Times New Roman" w:cs="Times New Roman"/>
          <w:szCs w:val="24"/>
        </w:rPr>
        <w:t>ων «</w:t>
      </w:r>
      <w:proofErr w:type="spellStart"/>
      <w:r>
        <w:rPr>
          <w:rFonts w:eastAsia="Times New Roman" w:cs="Times New Roman"/>
          <w:szCs w:val="24"/>
        </w:rPr>
        <w:t>πιράνχας</w:t>
      </w:r>
      <w:proofErr w:type="spellEnd"/>
      <w:r>
        <w:rPr>
          <w:rFonts w:eastAsia="Times New Roman" w:cs="Times New Roman"/>
          <w:szCs w:val="24"/>
        </w:rPr>
        <w:t xml:space="preserve">» που φούσκωνε τις κρατικές δαπάνες, κύριε Σημίτη, και όχι της κοινωνίας. </w:t>
      </w:r>
    </w:p>
    <w:p w14:paraId="47A54B1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περίπτωση της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xml:space="preserve"> δεν θα αναλύσω το ζήτημα, γιατί ασχολήθηκαν αρκετά με αυτό οι συνάδελφοι και κυρίως ο κ. Θανάσης </w:t>
      </w:r>
      <w:proofErr w:type="spellStart"/>
      <w:r>
        <w:rPr>
          <w:rFonts w:eastAsia="Times New Roman" w:cs="Times New Roman"/>
          <w:szCs w:val="24"/>
        </w:rPr>
        <w:t>Παπαχριστόπουλος</w:t>
      </w:r>
      <w:proofErr w:type="spellEnd"/>
      <w:r>
        <w:rPr>
          <w:rFonts w:eastAsia="Times New Roman" w:cs="Times New Roman"/>
          <w:szCs w:val="24"/>
        </w:rPr>
        <w:t>. Φαίνεται ότι η έκρηξη</w:t>
      </w:r>
      <w:r>
        <w:rPr>
          <w:rFonts w:eastAsia="Times New Roman" w:cs="Times New Roman"/>
          <w:szCs w:val="24"/>
        </w:rPr>
        <w:t xml:space="preserve"> της φαρμακευτικής δαπάνης στην Ελλάδα, στα χρόνια της κραιπάλης, καθώς και η πρακτική της δωροδοκίας δεν αφορούσαν μόνο τη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αλλά και πολλές άλλες φαρμακευτικές εταιρείες.</w:t>
      </w:r>
    </w:p>
    <w:p w14:paraId="47A54B1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Κλείνω με το εξής. Ρωτάτε: Γιατί διερεύνηση μέχρι το 2015; Απλώς, γιατί μ</w:t>
      </w:r>
      <w:r>
        <w:rPr>
          <w:rFonts w:eastAsia="Times New Roman" w:cs="Times New Roman"/>
          <w:szCs w:val="24"/>
        </w:rPr>
        <w:t>έχρι τότε αντί για προοδευτικό εκσυγχρονισμό, επανίδρυση του κράτους, σύγκρουση με τους «νταβατζήδες», υπήρξε ασυδοσία προς τα «</w:t>
      </w:r>
      <w:proofErr w:type="spellStart"/>
      <w:r>
        <w:rPr>
          <w:rFonts w:eastAsia="Times New Roman" w:cs="Times New Roman"/>
          <w:szCs w:val="24"/>
        </w:rPr>
        <w:t>πιράνχας</w:t>
      </w:r>
      <w:proofErr w:type="spellEnd"/>
      <w:r>
        <w:rPr>
          <w:rFonts w:eastAsia="Times New Roman" w:cs="Times New Roman"/>
          <w:szCs w:val="24"/>
        </w:rPr>
        <w:t>», αδιαφορία για την κακοδιαχείριση, ασύδοτη εμπορευματοποίηση, διάχυτη ανομία στη διοίκηση υπηρεσιών υγείας, ανορθολογι</w:t>
      </w:r>
      <w:r>
        <w:rPr>
          <w:rFonts w:eastAsia="Times New Roman" w:cs="Times New Roman"/>
          <w:szCs w:val="24"/>
        </w:rPr>
        <w:t xml:space="preserve">κή ανάπτυξη δομών και υπηρεσιών και κυρίως συνωμοσία σιωπής για όλα τα σκάνδαλα, τα στοιχεία, το προανακριτικό υλικό, τις καταγγελίες, τις εκθέσεις του κ. Ρακιντζή και του Σώματος Επιθεωρητών Υπηρεσιών Υγείας. </w:t>
      </w:r>
    </w:p>
    <w:p w14:paraId="47A54B1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 πολιτικός λόγος είναι ότι μετά τις εκλογές </w:t>
      </w:r>
      <w:r>
        <w:rPr>
          <w:rFonts w:eastAsia="Times New Roman" w:cs="Times New Roman"/>
          <w:szCs w:val="24"/>
        </w:rPr>
        <w:t xml:space="preserve">του 2015 προέκυψε μια Κυβέρνηση μηδενικής ανοχής στη διαπλοκή και στη </w:t>
      </w:r>
      <w:r>
        <w:rPr>
          <w:rFonts w:eastAsia="Times New Roman" w:cs="Times New Roman"/>
          <w:szCs w:val="24"/>
        </w:rPr>
        <w:lastRenderedPageBreak/>
        <w:t>διαφθορά. Εάν έχετε διαφορετική εικόνα, θα ακούσουμε προσεκτικά και θα διερευνήσουμε και τα δεδομένα που θα παρουσιάσετε. Εμείς, πάντως, θα αξιοποιήσουμε τα συμπεράσματα του συνολικού έρ</w:t>
      </w:r>
      <w:r>
        <w:rPr>
          <w:rFonts w:eastAsia="Times New Roman" w:cs="Times New Roman"/>
          <w:szCs w:val="24"/>
        </w:rPr>
        <w:t xml:space="preserve">γου της </w:t>
      </w:r>
      <w:r>
        <w:rPr>
          <w:rFonts w:eastAsia="Times New Roman" w:cs="Times New Roman"/>
          <w:szCs w:val="24"/>
        </w:rPr>
        <w:t>εξεταστικής επιτροπής</w:t>
      </w:r>
      <w:r>
        <w:rPr>
          <w:rFonts w:eastAsia="Times New Roman" w:cs="Times New Roman"/>
          <w:szCs w:val="24"/>
        </w:rPr>
        <w:t xml:space="preserve">, για να εξοικονομήσουμε πολύτιμους πόρους για τις ανάγκες του δημόσιου συστήματος υγείας, για το νέο ΕΚΠΥ του ΕΟΠΥΥ, για το νέο σύστημα προμηθειών, για τη νέα φαρμακευτική πολιτική, για τη δεοντολογική ηλεκτρονική </w:t>
      </w:r>
      <w:proofErr w:type="spellStart"/>
      <w:r>
        <w:rPr>
          <w:rFonts w:eastAsia="Times New Roman" w:cs="Times New Roman"/>
          <w:szCs w:val="24"/>
        </w:rPr>
        <w:t>συνταγογράφη</w:t>
      </w:r>
      <w:r>
        <w:rPr>
          <w:rFonts w:eastAsia="Times New Roman" w:cs="Times New Roman"/>
          <w:szCs w:val="24"/>
        </w:rPr>
        <w:t>ση</w:t>
      </w:r>
      <w:proofErr w:type="spellEnd"/>
      <w:r>
        <w:rPr>
          <w:rFonts w:eastAsia="Times New Roman" w:cs="Times New Roman"/>
          <w:szCs w:val="24"/>
        </w:rPr>
        <w:t xml:space="preserve"> και τελικά για να ανασυγκροτήσουμε αυτή τη χώρα, καθήκον το οποίο αναλάβαμε και με τη νέα λαϊκή εντολή, για την οποία θα απολογηθούμε στις εκλογές του 2019, αγαπητοί συνάδελφοι.</w:t>
      </w:r>
    </w:p>
    <w:p w14:paraId="47A54B1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7A54B15"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7A54B1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47A54B1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Επειδή ο κ. Παπαδόπουλος αναφέρθηκε σε ονόματα, ο όρος «</w:t>
      </w:r>
      <w:proofErr w:type="spellStart"/>
      <w:r>
        <w:rPr>
          <w:rFonts w:eastAsia="Times New Roman" w:cs="Times New Roman"/>
          <w:szCs w:val="24"/>
        </w:rPr>
        <w:t>πιράνχας</w:t>
      </w:r>
      <w:proofErr w:type="spellEnd"/>
      <w:r>
        <w:rPr>
          <w:rFonts w:eastAsia="Times New Roman" w:cs="Times New Roman"/>
          <w:szCs w:val="24"/>
        </w:rPr>
        <w:t xml:space="preserve">» στην </w:t>
      </w:r>
      <w:r>
        <w:rPr>
          <w:rFonts w:eastAsia="Times New Roman" w:cs="Times New Roman"/>
          <w:szCs w:val="24"/>
        </w:rPr>
        <w:t xml:space="preserve">υγεία </w:t>
      </w:r>
      <w:r>
        <w:rPr>
          <w:rFonts w:eastAsia="Times New Roman" w:cs="Times New Roman"/>
          <w:szCs w:val="24"/>
        </w:rPr>
        <w:t>χρησιμοποιήθηκε από εμένα όταν ήμουν Υπουργός Υγείας. Είχε ψηφιστεί τότε, μαζί με τον Αλέκο Παπαδόπουλο που ήταν Υπουργός των Οικονο</w:t>
      </w:r>
      <w:r>
        <w:rPr>
          <w:rFonts w:eastAsia="Times New Roman" w:cs="Times New Roman"/>
          <w:szCs w:val="24"/>
        </w:rPr>
        <w:t xml:space="preserve">μικών, ο σχετικός νόμος για τις προμήθειες της </w:t>
      </w:r>
      <w:r>
        <w:rPr>
          <w:rFonts w:eastAsia="Times New Roman" w:cs="Times New Roman"/>
          <w:szCs w:val="24"/>
        </w:rPr>
        <w:t>υγείας</w:t>
      </w:r>
      <w:r>
        <w:rPr>
          <w:rFonts w:eastAsia="Times New Roman" w:cs="Times New Roman"/>
          <w:szCs w:val="24"/>
        </w:rPr>
        <w:t>, που εάν είχε εφαρμοστεί, ίσως να μη γινόταν σήμερα η συζήτηση.</w:t>
      </w:r>
    </w:p>
    <w:p w14:paraId="47A54B18"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 αυτού μπορεί να σας δώσει περισσότερες πληροφορίες ο κ. </w:t>
      </w:r>
      <w:proofErr w:type="spellStart"/>
      <w:r>
        <w:rPr>
          <w:rFonts w:eastAsia="Times New Roman"/>
          <w:color w:val="000000"/>
          <w:szCs w:val="24"/>
          <w:shd w:val="clear" w:color="auto" w:fill="FFFFFF"/>
        </w:rPr>
        <w:t>Κουρουμπλής</w:t>
      </w:r>
      <w:proofErr w:type="spellEnd"/>
      <w:r>
        <w:rPr>
          <w:rFonts w:eastAsia="Times New Roman"/>
          <w:color w:val="000000"/>
          <w:szCs w:val="24"/>
          <w:shd w:val="clear" w:color="auto" w:fill="FFFFFF"/>
        </w:rPr>
        <w:t xml:space="preserve">, ο οποίος τότε ήταν Γραμματέας Πρόνοιας. Και, βεβαίως, είναι καλό </w:t>
      </w:r>
      <w:r>
        <w:rPr>
          <w:rFonts w:eastAsia="Times New Roman"/>
          <w:color w:val="000000"/>
          <w:szCs w:val="24"/>
          <w:shd w:val="clear" w:color="auto" w:fill="FFFFFF"/>
        </w:rPr>
        <w:t xml:space="preserve">να τον δείτε και εσείς αυτόν τον νόμο, γιατί πράγματι είναι πολύ σαφής. </w:t>
      </w:r>
    </w:p>
    <w:p w14:paraId="47A54B19"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Προχωρούμε στον επόμενο Βουλευτή, ο οποίος είναι ο κ. Οικονόμου από πλευράς Νέας Δημοκρατίας. </w:t>
      </w:r>
    </w:p>
    <w:p w14:paraId="47A54B1A"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ΒΑΣΙΛΕΙΟΣ ΟΙΚΟΝΟΜΟΥ:</w:t>
      </w:r>
      <w:r>
        <w:rPr>
          <w:rFonts w:eastAsia="Times New Roman"/>
          <w:color w:val="000000"/>
          <w:szCs w:val="24"/>
          <w:shd w:val="clear" w:color="auto" w:fill="FFFFFF"/>
        </w:rPr>
        <w:t xml:space="preserve"> Κύριε Πρόεδρε, η πρόταση που καταθέτει ο ΣΥΡΙΖΑ για την </w:t>
      </w:r>
      <w:r>
        <w:rPr>
          <w:rFonts w:eastAsia="Times New Roman"/>
          <w:color w:val="000000"/>
          <w:szCs w:val="24"/>
          <w:shd w:val="clear" w:color="auto" w:fill="FFFFFF"/>
        </w:rPr>
        <w:t xml:space="preserve">εξεταστική </w:t>
      </w:r>
      <w:r>
        <w:rPr>
          <w:rFonts w:eastAsia="Times New Roman"/>
          <w:color w:val="000000"/>
          <w:szCs w:val="24"/>
          <w:shd w:val="clear" w:color="auto" w:fill="FFFFFF"/>
        </w:rPr>
        <w:t>είναι πραγματικά για γέλια. Είναι μια πολύ αποτυχημένη προσπάθεια να πολιτικοποιήσει την αντιπαράθεση</w:t>
      </w:r>
      <w:r>
        <w:rPr>
          <w:rFonts w:eastAsia="Times New Roman"/>
          <w:color w:val="000000"/>
          <w:szCs w:val="24"/>
          <w:shd w:val="clear" w:color="auto" w:fill="FFFFFF"/>
        </w:rPr>
        <w:t xml:space="preserve"> στην υγεία </w:t>
      </w:r>
      <w:r>
        <w:rPr>
          <w:rFonts w:eastAsia="Times New Roman"/>
          <w:color w:val="000000"/>
          <w:szCs w:val="24"/>
          <w:shd w:val="clear" w:color="auto" w:fill="FFFFFF"/>
        </w:rPr>
        <w:t xml:space="preserve">να οξύνει και να πολώσει το κλίμα. Βέβαια, την άλλη στιγμή ζητάει συναίνεση για πρωτοβουλίες που έχουν να κάνουν με την </w:t>
      </w:r>
      <w:r>
        <w:rPr>
          <w:rFonts w:eastAsia="Times New Roman"/>
          <w:color w:val="000000"/>
          <w:szCs w:val="24"/>
          <w:shd w:val="clear" w:color="auto" w:fill="FFFFFF"/>
        </w:rPr>
        <w:t>υγεία</w:t>
      </w:r>
      <w:r>
        <w:rPr>
          <w:rFonts w:eastAsia="Times New Roman"/>
          <w:color w:val="000000"/>
          <w:szCs w:val="24"/>
          <w:shd w:val="clear" w:color="auto" w:fill="FFFFFF"/>
        </w:rPr>
        <w:t>. Δεν υπάρχει περί</w:t>
      </w:r>
      <w:r>
        <w:rPr>
          <w:rFonts w:eastAsia="Times New Roman"/>
          <w:color w:val="000000"/>
          <w:szCs w:val="24"/>
          <w:shd w:val="clear" w:color="auto" w:fill="FFFFFF"/>
        </w:rPr>
        <w:t>πτωση να λάβει καμμία συναίνεση. Η αντιπαράθεση θα είναι κάθετη, απόλυτη και σκληρή για τα έργα και τις ημέρες αυτής της Κυβέρνησης.</w:t>
      </w:r>
    </w:p>
    <w:p w14:paraId="47A54B1B"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Ακούστε, λοιπόν: </w:t>
      </w:r>
      <w:r>
        <w:rPr>
          <w:rFonts w:eastAsia="Times New Roman"/>
          <w:color w:val="000000"/>
          <w:szCs w:val="24"/>
          <w:shd w:val="clear" w:color="auto" w:fill="FFFFFF"/>
        </w:rPr>
        <w:t xml:space="preserve">Για </w:t>
      </w:r>
      <w:r>
        <w:rPr>
          <w:rFonts w:eastAsia="Times New Roman"/>
          <w:color w:val="000000"/>
          <w:szCs w:val="24"/>
          <w:shd w:val="clear" w:color="auto" w:fill="FFFFFF"/>
        </w:rPr>
        <w:t>την</w:t>
      </w:r>
      <w:r>
        <w:rPr>
          <w:rFonts w:eastAsia="Times New Roman"/>
          <w:color w:val="000000"/>
          <w:szCs w:val="24"/>
          <w:shd w:val="clear" w:color="auto" w:fill="FFFFFF"/>
        </w:rPr>
        <w:t xml:space="preserve"> περίοδο 2015-2017 έρχεται ο κύριος Υπουργός </w:t>
      </w:r>
      <w:r>
        <w:rPr>
          <w:rFonts w:eastAsia="Times New Roman"/>
          <w:color w:val="000000"/>
          <w:szCs w:val="24"/>
          <w:shd w:val="clear" w:color="auto" w:fill="FFFFFF"/>
        </w:rPr>
        <w:t xml:space="preserve">Υγείας </w:t>
      </w:r>
      <w:r>
        <w:rPr>
          <w:rFonts w:eastAsia="Times New Roman"/>
          <w:color w:val="000000"/>
          <w:szCs w:val="24"/>
          <w:shd w:val="clear" w:color="auto" w:fill="FFFFFF"/>
        </w:rPr>
        <w:t>με τη νέα θεωρία περί ηθικοποίησης της διοικήσε</w:t>
      </w:r>
      <w:r>
        <w:rPr>
          <w:rFonts w:eastAsia="Times New Roman"/>
          <w:color w:val="000000"/>
          <w:szCs w:val="24"/>
          <w:shd w:val="clear" w:color="auto" w:fill="FFFFFF"/>
        </w:rPr>
        <w:t xml:space="preserve">ως, που έφερε η </w:t>
      </w:r>
      <w:proofErr w:type="spellStart"/>
      <w:r>
        <w:rPr>
          <w:rFonts w:eastAsia="Times New Roman"/>
          <w:color w:val="000000"/>
          <w:szCs w:val="24"/>
          <w:shd w:val="clear" w:color="auto" w:fill="FFFFFF"/>
        </w:rPr>
        <w:t>ΥΠΕάρχης</w:t>
      </w:r>
      <w:proofErr w:type="spellEnd"/>
      <w:r>
        <w:rPr>
          <w:rFonts w:eastAsia="Times New Roman"/>
          <w:color w:val="000000"/>
          <w:szCs w:val="24"/>
          <w:shd w:val="clear" w:color="auto" w:fill="FFFFFF"/>
        </w:rPr>
        <w:t xml:space="preserve"> Κρήτης, αυτή τη θρασύτατη πολιτική τοποθέτηση μιας μεσαίας κρατικής λειτουργού, η οποία </w:t>
      </w:r>
      <w:r>
        <w:rPr>
          <w:rFonts w:eastAsia="Times New Roman"/>
          <w:color w:val="000000"/>
          <w:szCs w:val="24"/>
          <w:shd w:val="clear" w:color="auto" w:fill="FFFFFF"/>
        </w:rPr>
        <w:lastRenderedPageBreak/>
        <w:t xml:space="preserve">λέει ότι ηθικοποιεί ο ΣΥΡΙΖΑ ως έχων το πρόσταγμα για την </w:t>
      </w:r>
      <w:r>
        <w:rPr>
          <w:rFonts w:eastAsia="Times New Roman"/>
          <w:color w:val="000000"/>
          <w:szCs w:val="24"/>
          <w:shd w:val="clear" w:color="auto" w:fill="FFFFFF"/>
        </w:rPr>
        <w:t xml:space="preserve">περιφέρειά </w:t>
      </w:r>
      <w:r>
        <w:rPr>
          <w:rFonts w:eastAsia="Times New Roman"/>
          <w:color w:val="000000"/>
          <w:szCs w:val="24"/>
          <w:shd w:val="clear" w:color="auto" w:fill="FFFFFF"/>
        </w:rPr>
        <w:t xml:space="preserve">της το δικαίωμα να </w:t>
      </w:r>
      <w:r>
        <w:rPr>
          <w:rFonts w:eastAsia="Times New Roman"/>
          <w:color w:val="000000"/>
          <w:szCs w:val="24"/>
          <w:shd w:val="clear" w:color="auto" w:fill="FFFFFF"/>
        </w:rPr>
        <w:t>ασκεί διοίκηση</w:t>
      </w:r>
      <w:r>
        <w:rPr>
          <w:rFonts w:eastAsia="Times New Roman"/>
          <w:color w:val="000000"/>
          <w:szCs w:val="24"/>
          <w:shd w:val="clear" w:color="auto" w:fill="FFFFFF"/>
        </w:rPr>
        <w:t xml:space="preserve">, κατά το «ηθικό πλεονέκτημα» της Αριστεράς. </w:t>
      </w:r>
    </w:p>
    <w:p w14:paraId="47A54B1C"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Αυτή είναι η πιο φαύλη, απαράδεκτη και αδιανόητη συμπεριφορά, όπου έρχεται ο Υπουργός να </w:t>
      </w:r>
      <w:r>
        <w:rPr>
          <w:rFonts w:eastAsia="Times New Roman"/>
          <w:color w:val="000000"/>
          <w:szCs w:val="24"/>
          <w:shd w:val="clear" w:color="auto" w:fill="FFFFFF"/>
        </w:rPr>
        <w:t xml:space="preserve">συμπληρώσει </w:t>
      </w:r>
      <w:r>
        <w:rPr>
          <w:rFonts w:eastAsia="Times New Roman"/>
          <w:color w:val="000000"/>
          <w:szCs w:val="24"/>
          <w:shd w:val="clear" w:color="auto" w:fill="FFFFFF"/>
        </w:rPr>
        <w:t xml:space="preserve">ότι </w:t>
      </w:r>
      <w:r>
        <w:rPr>
          <w:rFonts w:eastAsia="Times New Roman"/>
          <w:color w:val="000000"/>
          <w:szCs w:val="24"/>
          <w:shd w:val="clear" w:color="auto" w:fill="FFFFFF"/>
        </w:rPr>
        <w:t>αυτός</w:t>
      </w:r>
      <w:r>
        <w:rPr>
          <w:rFonts w:eastAsia="Times New Roman"/>
          <w:color w:val="000000"/>
          <w:szCs w:val="24"/>
          <w:shd w:val="clear" w:color="auto" w:fill="FFFFFF"/>
        </w:rPr>
        <w:t xml:space="preserve"> δεν θα </w:t>
      </w:r>
      <w:r>
        <w:rPr>
          <w:rFonts w:eastAsia="Times New Roman"/>
          <w:color w:val="000000"/>
          <w:szCs w:val="24"/>
          <w:shd w:val="clear" w:color="auto" w:fill="FFFFFF"/>
        </w:rPr>
        <w:t xml:space="preserve">ελέγχεται </w:t>
      </w:r>
      <w:r>
        <w:rPr>
          <w:rFonts w:eastAsia="Times New Roman"/>
          <w:color w:val="000000"/>
          <w:szCs w:val="24"/>
          <w:shd w:val="clear" w:color="auto" w:fill="FFFFFF"/>
        </w:rPr>
        <w:t xml:space="preserve">από κανέναν, διότι </w:t>
      </w:r>
      <w:r>
        <w:rPr>
          <w:rFonts w:eastAsia="Times New Roman"/>
          <w:color w:val="000000"/>
          <w:szCs w:val="24"/>
          <w:shd w:val="clear" w:color="auto" w:fill="FFFFFF"/>
        </w:rPr>
        <w:t xml:space="preserve">είναι </w:t>
      </w:r>
      <w:r>
        <w:rPr>
          <w:rFonts w:eastAsia="Times New Roman"/>
          <w:color w:val="000000"/>
          <w:szCs w:val="24"/>
          <w:shd w:val="clear" w:color="auto" w:fill="FFFFFF"/>
        </w:rPr>
        <w:t xml:space="preserve">εξ ορισμού ηθικός. </w:t>
      </w:r>
    </w:p>
    <w:p w14:paraId="47A54B1D"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Άρα, το διάστημα 2015-2017, που προτε</w:t>
      </w:r>
      <w:r>
        <w:rPr>
          <w:rFonts w:eastAsia="Times New Roman"/>
          <w:color w:val="000000"/>
          <w:szCs w:val="24"/>
          <w:shd w:val="clear" w:color="auto" w:fill="FFFFFF"/>
        </w:rPr>
        <w:t xml:space="preserve">ίνει η Νέα Δημοκρατία συν το 1996 δεν θα </w:t>
      </w:r>
      <w:r>
        <w:rPr>
          <w:rFonts w:eastAsia="Times New Roman"/>
          <w:color w:val="000000"/>
          <w:szCs w:val="24"/>
          <w:shd w:val="clear" w:color="auto" w:fill="FFFFFF"/>
        </w:rPr>
        <w:t xml:space="preserve">είναι </w:t>
      </w:r>
      <w:r>
        <w:rPr>
          <w:rFonts w:eastAsia="Times New Roman"/>
          <w:color w:val="000000"/>
          <w:szCs w:val="24"/>
          <w:shd w:val="clear" w:color="auto" w:fill="FFFFFF"/>
        </w:rPr>
        <w:t xml:space="preserve">σε έλεγχο, γιατί </w:t>
      </w:r>
      <w:r>
        <w:rPr>
          <w:rFonts w:eastAsia="Times New Roman"/>
          <w:color w:val="000000"/>
          <w:szCs w:val="24"/>
          <w:shd w:val="clear" w:color="auto" w:fill="FFFFFF"/>
        </w:rPr>
        <w:t xml:space="preserve">αυτοί </w:t>
      </w:r>
      <w:r>
        <w:rPr>
          <w:rFonts w:eastAsia="Times New Roman"/>
          <w:color w:val="000000"/>
          <w:szCs w:val="24"/>
          <w:shd w:val="clear" w:color="auto" w:fill="FFFFFF"/>
        </w:rPr>
        <w:t xml:space="preserve">εξ ορισμού </w:t>
      </w:r>
      <w:r>
        <w:rPr>
          <w:rFonts w:eastAsia="Times New Roman"/>
          <w:color w:val="000000"/>
          <w:szCs w:val="24"/>
          <w:shd w:val="clear" w:color="auto" w:fill="FFFFFF"/>
        </w:rPr>
        <w:t xml:space="preserve">είναι </w:t>
      </w:r>
      <w:r>
        <w:rPr>
          <w:rFonts w:eastAsia="Times New Roman"/>
          <w:color w:val="000000"/>
          <w:szCs w:val="24"/>
          <w:shd w:val="clear" w:color="auto" w:fill="FFFFFF"/>
        </w:rPr>
        <w:t>ηθικοί</w:t>
      </w:r>
      <w:r>
        <w:rPr>
          <w:rFonts w:eastAsia="Times New Roman"/>
          <w:color w:val="000000"/>
          <w:szCs w:val="24"/>
          <w:shd w:val="clear" w:color="auto" w:fill="FFFFFF"/>
        </w:rPr>
        <w:t xml:space="preserve">! </w:t>
      </w:r>
    </w:p>
    <w:p w14:paraId="47A54B1E"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Δείτε, λοιπόν, πώς θα καταρρεύσει αυτό το οικοδόμημα της αθλιότητας και της τραγικής πολιτικής προσέγγισης που κάνει ο ΣΥΡΙΖΑ: </w:t>
      </w:r>
    </w:p>
    <w:p w14:paraId="47A54B1F"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Πρώτον, είστε ηθικοί</w:t>
      </w:r>
      <w:r>
        <w:rPr>
          <w:rFonts w:eastAsia="Times New Roman"/>
          <w:color w:val="000000"/>
          <w:szCs w:val="24"/>
          <w:shd w:val="clear" w:color="auto" w:fill="FFFFFF"/>
        </w:rPr>
        <w:t xml:space="preserve">; </w:t>
      </w:r>
      <w:r>
        <w:rPr>
          <w:rFonts w:eastAsia="Times New Roman"/>
          <w:color w:val="000000"/>
          <w:szCs w:val="24"/>
          <w:shd w:val="clear" w:color="auto" w:fill="FFFFFF"/>
        </w:rPr>
        <w:t>Πολύ ωραία</w:t>
      </w:r>
      <w:r>
        <w:rPr>
          <w:rFonts w:eastAsia="Times New Roman"/>
          <w:color w:val="000000"/>
          <w:szCs w:val="24"/>
          <w:shd w:val="clear" w:color="auto" w:fill="FFFFFF"/>
        </w:rPr>
        <w:t xml:space="preserve">. Εμείς ισχυριζόμαστε ότι το 2015 με τη μη τιμολόγηση των </w:t>
      </w:r>
      <w:r>
        <w:rPr>
          <w:rFonts w:eastAsia="Times New Roman"/>
          <w:color w:val="000000"/>
          <w:szCs w:val="24"/>
          <w:shd w:val="clear" w:color="auto" w:fill="FFFFFF"/>
        </w:rPr>
        <w:t xml:space="preserve">φαρμάκων </w:t>
      </w:r>
      <w:r>
        <w:rPr>
          <w:rFonts w:eastAsia="Times New Roman"/>
          <w:color w:val="000000"/>
          <w:szCs w:val="24"/>
          <w:shd w:val="clear" w:color="auto" w:fill="FFFFFF"/>
        </w:rPr>
        <w:t>δώσατε ένα πολύ ωραίο δωράκι -κατά τη δική μου εκτίμηση, υπογραφή Βασίλης Οικονόμου- ύψους 200 εκατομμυρίων στις φαρμακοβιομηχανίες, πέρα και έξω από τον νόμο. Δεν σας καλύπτει νομικά η «</w:t>
      </w:r>
      <w:proofErr w:type="spellStart"/>
      <w:r>
        <w:rPr>
          <w:rFonts w:eastAsia="Times New Roman"/>
          <w:color w:val="000000"/>
          <w:szCs w:val="24"/>
          <w:shd w:val="clear" w:color="auto" w:fill="FFFFFF"/>
        </w:rPr>
        <w:t>Βα</w:t>
      </w:r>
      <w:r>
        <w:rPr>
          <w:rFonts w:eastAsia="Times New Roman"/>
          <w:color w:val="000000"/>
          <w:szCs w:val="24"/>
          <w:shd w:val="clear" w:color="auto" w:fill="FFFFFF"/>
        </w:rPr>
        <w:t>ρουφάκεια</w:t>
      </w:r>
      <w:proofErr w:type="spellEnd"/>
      <w:r>
        <w:rPr>
          <w:rFonts w:eastAsia="Times New Roman"/>
          <w:color w:val="000000"/>
          <w:szCs w:val="24"/>
          <w:shd w:val="clear" w:color="auto" w:fill="FFFFFF"/>
        </w:rPr>
        <w:t xml:space="preserve">» διαπραγμάτευση. </w:t>
      </w:r>
    </w:p>
    <w:p w14:paraId="47A54B20"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ερωτώ: Έχετε την αγωνία, κύριοι του ΣΥΡΙΖΑ να εξετάσετε αυτή τη βαριά και πολύ σημαντική καταγγελία που γίνεται </w:t>
      </w:r>
      <w:r>
        <w:rPr>
          <w:rFonts w:eastAsia="Times New Roman"/>
          <w:color w:val="000000"/>
          <w:szCs w:val="24"/>
          <w:shd w:val="clear" w:color="auto" w:fill="FFFFFF"/>
        </w:rPr>
        <w:lastRenderedPageBreak/>
        <w:t xml:space="preserve">για τα έργα και της ημέρες της Κυβερνήσεώς σας, όπου Υπουργός ήταν ο </w:t>
      </w:r>
      <w:proofErr w:type="spellStart"/>
      <w:r>
        <w:rPr>
          <w:rFonts w:eastAsia="Times New Roman"/>
          <w:color w:val="000000"/>
          <w:szCs w:val="24"/>
          <w:shd w:val="clear" w:color="auto" w:fill="FFFFFF"/>
        </w:rPr>
        <w:t>Κουρουμπλής</w:t>
      </w:r>
      <w:proofErr w:type="spellEnd"/>
      <w:r>
        <w:rPr>
          <w:rFonts w:eastAsia="Times New Roman"/>
          <w:color w:val="000000"/>
          <w:szCs w:val="24"/>
          <w:shd w:val="clear" w:color="auto" w:fill="FFFFFF"/>
        </w:rPr>
        <w:t xml:space="preserve"> και μετά πήρε τη σκυτάλη ο Ξανθ</w:t>
      </w:r>
      <w:r>
        <w:rPr>
          <w:rFonts w:eastAsia="Times New Roman"/>
          <w:color w:val="000000"/>
          <w:szCs w:val="24"/>
          <w:shd w:val="clear" w:color="auto" w:fill="FFFFFF"/>
        </w:rPr>
        <w:t>ός;</w:t>
      </w:r>
    </w:p>
    <w:p w14:paraId="47A54B21"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Εμείς εκτιμούμε ότι είναι 200 εκατομμύρια το δώρο στις φαρμακοβιομηχανίες. Πάντως, ένα είναι σίγουρο: Θα το βρούμε. Θα κάνουμε </w:t>
      </w:r>
      <w:r>
        <w:rPr>
          <w:rFonts w:eastAsia="Times New Roman"/>
          <w:color w:val="000000"/>
          <w:szCs w:val="24"/>
          <w:shd w:val="clear" w:color="auto" w:fill="FFFFFF"/>
        </w:rPr>
        <w:t>εξεταστική</w:t>
      </w:r>
      <w:r>
        <w:rPr>
          <w:rFonts w:eastAsia="Times New Roman"/>
          <w:color w:val="000000"/>
          <w:szCs w:val="24"/>
          <w:shd w:val="clear" w:color="auto" w:fill="FFFFFF"/>
        </w:rPr>
        <w:t xml:space="preserve">, θα κάνουμε </w:t>
      </w:r>
      <w:r>
        <w:rPr>
          <w:rFonts w:eastAsia="Times New Roman"/>
          <w:color w:val="000000"/>
          <w:szCs w:val="24"/>
          <w:shd w:val="clear" w:color="auto" w:fill="FFFFFF"/>
        </w:rPr>
        <w:t>προκαταρκτική</w:t>
      </w:r>
      <w:r>
        <w:rPr>
          <w:rFonts w:eastAsia="Times New Roman"/>
          <w:color w:val="000000"/>
          <w:szCs w:val="24"/>
          <w:shd w:val="clear" w:color="auto" w:fill="FFFFFF"/>
        </w:rPr>
        <w:t xml:space="preserve">, θα κάνουμε ό,τι θέλετε. Όμως, αυτό το πράγμα δεν μπορεί να μείνει σκοτεινό. </w:t>
      </w:r>
    </w:p>
    <w:p w14:paraId="47A54B22"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Τελειώνω τ</w:t>
      </w:r>
      <w:r>
        <w:rPr>
          <w:rFonts w:eastAsia="Times New Roman"/>
          <w:color w:val="000000"/>
          <w:szCs w:val="24"/>
          <w:shd w:val="clear" w:color="auto" w:fill="FFFFFF"/>
        </w:rPr>
        <w:t xml:space="preserve">ο θέμα του φαρμάκου </w:t>
      </w:r>
      <w:r>
        <w:rPr>
          <w:rFonts w:eastAsia="Times New Roman"/>
          <w:color w:val="000000"/>
          <w:szCs w:val="24"/>
          <w:shd w:val="clear" w:color="auto" w:fill="FFFFFF"/>
        </w:rPr>
        <w:t xml:space="preserve">και πάω στο θέμα των προσλήψεων </w:t>
      </w:r>
      <w:r>
        <w:rPr>
          <w:rFonts w:eastAsia="Times New Roman"/>
          <w:color w:val="000000"/>
          <w:szCs w:val="24"/>
          <w:shd w:val="clear" w:color="auto" w:fill="FFFFFF"/>
        </w:rPr>
        <w:t>με ένα μόνο περιστατικό: Η ποινική δίωξη για το ΚΕΕΛΠΝΟ, όπως καταλήγει, λέει: «Αφορά τα αδικήματα της απάτης από κοινού, σε συνδυασμό με τις επιβαρυντικές περιστάσεις του ν</w:t>
      </w:r>
      <w:r>
        <w:rPr>
          <w:rFonts w:eastAsia="Times New Roman"/>
          <w:color w:val="000000"/>
          <w:szCs w:val="24"/>
          <w:shd w:val="clear" w:color="auto" w:fill="FFFFFF"/>
        </w:rPr>
        <w:t>.</w:t>
      </w:r>
      <w:r>
        <w:rPr>
          <w:rFonts w:eastAsia="Times New Roman"/>
          <w:color w:val="000000"/>
          <w:szCs w:val="24"/>
          <w:shd w:val="clear" w:color="auto" w:fill="FFFFFF"/>
        </w:rPr>
        <w:t xml:space="preserve">1608/1950 περί καταχραστών δημοσίου, της παράνομης επεξεργασίας προσωπικών δεδομένων, με σκοπό το παράνομο περιουσιακό όφελος και τη βλάβη τρίτου και της υπεξαγωγής εγγράφου από κοινού, με σκοπό τον προσπορισμό σε άλλον αθέμιτου οφέλους». </w:t>
      </w:r>
    </w:p>
    <w:p w14:paraId="47A54B23"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Αφορά τρεις υπαλ</w:t>
      </w:r>
      <w:r>
        <w:rPr>
          <w:rFonts w:eastAsia="Times New Roman"/>
          <w:color w:val="000000"/>
          <w:szCs w:val="24"/>
          <w:shd w:val="clear" w:color="auto" w:fill="FFFFFF"/>
        </w:rPr>
        <w:t xml:space="preserve">λήλους, αλλά στρέφεται και κατά παντός άλλου υπευθύνου. Ξέρετε ποιος είναι ο «κατά παντός άλλου υπευθύνου»; Έχει ένα όνομα: </w:t>
      </w:r>
      <w:proofErr w:type="spellStart"/>
      <w:r>
        <w:rPr>
          <w:rFonts w:eastAsia="Times New Roman"/>
          <w:color w:val="000000"/>
          <w:szCs w:val="24"/>
          <w:shd w:val="clear" w:color="auto" w:fill="FFFFFF"/>
        </w:rPr>
        <w:t>Πολάκης</w:t>
      </w:r>
      <w:proofErr w:type="spellEnd"/>
      <w:r>
        <w:rPr>
          <w:rFonts w:eastAsia="Times New Roman"/>
          <w:color w:val="000000"/>
          <w:szCs w:val="24"/>
          <w:shd w:val="clear" w:color="auto" w:fill="FFFFFF"/>
        </w:rPr>
        <w:t>. Πού είναι ο αγαπητός Αναπληρωτής; Ξέρετε τι είναι αυτό; Είναι ποινική δίωξη για τις παράνομες προσλήψεις στο ΚΕΕΛΠΝΟ!</w:t>
      </w:r>
    </w:p>
    <w:p w14:paraId="47A54B24"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Δεν έ</w:t>
      </w:r>
      <w:r>
        <w:rPr>
          <w:rFonts w:eastAsia="Times New Roman"/>
          <w:color w:val="000000"/>
          <w:szCs w:val="24"/>
          <w:shd w:val="clear" w:color="auto" w:fill="FFFFFF"/>
        </w:rPr>
        <w:t xml:space="preserve">χετε την απορία να εξετάσετε το πρόσταγμα του </w:t>
      </w:r>
      <w:r>
        <w:rPr>
          <w:rFonts w:eastAsia="Times New Roman"/>
          <w:color w:val="000000"/>
          <w:szCs w:val="24"/>
          <w:shd w:val="clear" w:color="auto" w:fill="FFFFFF"/>
        </w:rPr>
        <w:t>εισαγγελέα</w:t>
      </w:r>
      <w:r>
        <w:rPr>
          <w:rFonts w:eastAsia="Times New Roman"/>
          <w:color w:val="000000"/>
          <w:szCs w:val="24"/>
          <w:shd w:val="clear" w:color="auto" w:fill="FFFFFF"/>
        </w:rPr>
        <w:t>; Μήπως θέλετε να παραγραφεί; Μήπως θέλετε να φύγουμε από αυτή</w:t>
      </w:r>
      <w:r>
        <w:rPr>
          <w:rFonts w:eastAsia="Times New Roman"/>
          <w:color w:val="000000"/>
          <w:szCs w:val="24"/>
          <w:shd w:val="clear" w:color="auto" w:fill="FFFFFF"/>
        </w:rPr>
        <w:t>ν</w:t>
      </w:r>
      <w:r>
        <w:rPr>
          <w:rFonts w:eastAsia="Times New Roman"/>
          <w:color w:val="000000"/>
          <w:szCs w:val="24"/>
          <w:shd w:val="clear" w:color="auto" w:fill="FFFFFF"/>
        </w:rPr>
        <w:t xml:space="preserve"> την περίοδο; Εσείς είχατε πολύ μεγάλη αγωνία στην αναθεώρηση του Συντάγματος να φύγει το άρθρο 86 και να μην υπάρχει η προστασία των Υπο</w:t>
      </w:r>
      <w:r>
        <w:rPr>
          <w:rFonts w:eastAsia="Times New Roman"/>
          <w:color w:val="000000"/>
          <w:szCs w:val="24"/>
          <w:shd w:val="clear" w:color="auto" w:fill="FFFFFF"/>
        </w:rPr>
        <w:t xml:space="preserve">υργών. </w:t>
      </w:r>
    </w:p>
    <w:p w14:paraId="47A54B25" w14:textId="77777777" w:rsidR="00080287" w:rsidRDefault="007F198B">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Παπαδόπουλε, αγαπητέ και σεβαστέ μου συνάδελφε, έχετε μεγάλη αγωνία. Και φέρνετε στην </w:t>
      </w:r>
      <w:r>
        <w:rPr>
          <w:rFonts w:eastAsia="Times New Roman"/>
          <w:color w:val="000000"/>
          <w:szCs w:val="24"/>
          <w:shd w:val="clear" w:color="auto" w:fill="FFFFFF"/>
        </w:rPr>
        <w:t xml:space="preserve">Αναθεώρηση </w:t>
      </w:r>
      <w:r>
        <w:rPr>
          <w:rFonts w:eastAsia="Times New Roman"/>
          <w:color w:val="000000"/>
          <w:szCs w:val="24"/>
          <w:shd w:val="clear" w:color="auto" w:fill="FFFFFF"/>
        </w:rPr>
        <w:t xml:space="preserve">του Συντάγματος την παράλειψη του άρθρου 86, που καλύπτει στους Υπουργούς. </w:t>
      </w:r>
    </w:p>
    <w:p w14:paraId="47A54B26" w14:textId="77777777" w:rsidR="00080287" w:rsidRDefault="007F198B">
      <w:pPr>
        <w:spacing w:line="600" w:lineRule="auto"/>
        <w:ind w:firstLine="720"/>
        <w:contextualSpacing/>
        <w:jc w:val="both"/>
        <w:rPr>
          <w:rFonts w:eastAsia="Times New Roman"/>
          <w:szCs w:val="24"/>
        </w:rPr>
      </w:pPr>
      <w:r>
        <w:rPr>
          <w:rFonts w:eastAsia="Times New Roman"/>
          <w:szCs w:val="24"/>
        </w:rPr>
        <w:t>Και ρωτάμε εμείς εδώ: Εδώ έχετε μια πολύ ξεκάθαρη περίπτωση. Δεν έχετ</w:t>
      </w:r>
      <w:r>
        <w:rPr>
          <w:rFonts w:eastAsia="Times New Roman"/>
          <w:szCs w:val="24"/>
        </w:rPr>
        <w:t xml:space="preserve">ε τουλάχιστον την κοινοβουλευτική απορία να δείτε τι θα γίνει με αυτήν την υπόθεση; Στην </w:t>
      </w:r>
      <w:r>
        <w:rPr>
          <w:rFonts w:eastAsia="Times New Roman"/>
          <w:szCs w:val="24"/>
        </w:rPr>
        <w:t>ε</w:t>
      </w:r>
      <w:r>
        <w:rPr>
          <w:rFonts w:eastAsia="Times New Roman"/>
          <w:szCs w:val="24"/>
        </w:rPr>
        <w:t xml:space="preserve">ξεταστική </w:t>
      </w:r>
      <w:r>
        <w:rPr>
          <w:rFonts w:eastAsia="Times New Roman"/>
          <w:szCs w:val="24"/>
        </w:rPr>
        <w:t xml:space="preserve">θα το εξετάσουμε αυτό. Ό,τι και να κάνετε, στην υπόθεση αυτή θα μπούμε. Θα μπούμε </w:t>
      </w:r>
      <w:r>
        <w:rPr>
          <w:rFonts w:eastAsia="Times New Roman"/>
          <w:szCs w:val="24"/>
        </w:rPr>
        <w:t xml:space="preserve">και </w:t>
      </w:r>
      <w:r>
        <w:rPr>
          <w:rFonts w:eastAsia="Times New Roman"/>
          <w:szCs w:val="24"/>
        </w:rPr>
        <w:t>στην υπόθεση για το 2015 στον ΕΟΠΥΥ.</w:t>
      </w:r>
    </w:p>
    <w:p w14:paraId="47A54B27" w14:textId="77777777" w:rsidR="00080287" w:rsidRDefault="007F198B">
      <w:pPr>
        <w:spacing w:line="600" w:lineRule="auto"/>
        <w:ind w:firstLine="720"/>
        <w:contextualSpacing/>
        <w:jc w:val="both"/>
        <w:rPr>
          <w:rFonts w:eastAsia="Times New Roman"/>
          <w:szCs w:val="24"/>
        </w:rPr>
      </w:pPr>
      <w:r>
        <w:rPr>
          <w:rFonts w:eastAsia="Times New Roman"/>
          <w:szCs w:val="24"/>
        </w:rPr>
        <w:t>Κοιτάξτε, δεν γίνεται να έχω 1.00</w:t>
      </w:r>
      <w:r>
        <w:rPr>
          <w:rFonts w:eastAsia="Times New Roman"/>
          <w:szCs w:val="24"/>
        </w:rPr>
        <w:t xml:space="preserve">0.000.000 από τις εισφορές υπέρ του ΕΟΠΥΥ επιπλέον έσοδα, να παίρνω και την </w:t>
      </w:r>
      <w:proofErr w:type="spellStart"/>
      <w:r>
        <w:rPr>
          <w:rFonts w:eastAsia="Times New Roman"/>
          <w:szCs w:val="24"/>
        </w:rPr>
        <w:t>υποδόση</w:t>
      </w:r>
      <w:proofErr w:type="spellEnd"/>
      <w:r>
        <w:rPr>
          <w:rFonts w:eastAsia="Times New Roman"/>
          <w:szCs w:val="24"/>
        </w:rPr>
        <w:t xml:space="preserve"> των 650.000.000 της πρώτης αξιολόγησης του 2015 -να έχω, δηλαδή, 1.650.000.000- και να μου κάνει απολογισμό ο Πρόεδρος του ΕΟΠΥΥ ότι τα ληξιπρόθεσμα έχουν φτάσει στο επίπεδ</w:t>
      </w:r>
      <w:r>
        <w:rPr>
          <w:rFonts w:eastAsia="Times New Roman"/>
          <w:szCs w:val="24"/>
        </w:rPr>
        <w:t xml:space="preserve">ο του 2014. Ήταν 1.100.000.000, τα πήγε 1.300.000.000 </w:t>
      </w:r>
      <w:r>
        <w:rPr>
          <w:rFonts w:eastAsia="Times New Roman"/>
          <w:szCs w:val="24"/>
        </w:rPr>
        <w:lastRenderedPageBreak/>
        <w:t xml:space="preserve">και τα ξαναπήγε στο 1.100.000.000. Βέβαια, μαθαίνω ότι τα ληξιπρόθεσμα τον Φεβρουάριο έχουν ξαναπάει 1.300.000.000. </w:t>
      </w:r>
    </w:p>
    <w:p w14:paraId="47A54B28" w14:textId="77777777" w:rsidR="00080287" w:rsidRDefault="007F198B">
      <w:pPr>
        <w:spacing w:line="600" w:lineRule="auto"/>
        <w:ind w:firstLine="720"/>
        <w:contextualSpacing/>
        <w:jc w:val="both"/>
        <w:rPr>
          <w:rFonts w:eastAsia="Times New Roman"/>
          <w:szCs w:val="24"/>
        </w:rPr>
      </w:pPr>
      <w:r>
        <w:rPr>
          <w:rFonts w:eastAsia="Times New Roman"/>
          <w:szCs w:val="24"/>
        </w:rPr>
        <w:t>Ρωτάω, λοιπόν, το εξής: Πού πήγαν τα λεφτά; Τι πληρώσατε; Δώσατε 600.000.000 στα νοσο</w:t>
      </w:r>
      <w:r>
        <w:rPr>
          <w:rFonts w:eastAsia="Times New Roman"/>
          <w:szCs w:val="24"/>
        </w:rPr>
        <w:t xml:space="preserve">κομεία, από τα οποία </w:t>
      </w:r>
      <w:proofErr w:type="spellStart"/>
      <w:r>
        <w:rPr>
          <w:rFonts w:eastAsia="Times New Roman"/>
          <w:szCs w:val="24"/>
        </w:rPr>
        <w:t>ενταλματοποιήσατε</w:t>
      </w:r>
      <w:proofErr w:type="spellEnd"/>
      <w:r>
        <w:rPr>
          <w:rFonts w:eastAsia="Times New Roman"/>
          <w:szCs w:val="24"/>
        </w:rPr>
        <w:t xml:space="preserve"> μόνο τα πεντακόσια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υτά θα είναι μια μεγάλη τρύπα για τον ΕΟΠΥΥ, για τα οποία δεν θα δώσετε λογαριασμό; Και δεν θα δώσετε λογαριασμό για το ότι δεν συμψηφίσατε το </w:t>
      </w:r>
      <w:proofErr w:type="spellStart"/>
      <w:r>
        <w:rPr>
          <w:rFonts w:eastAsia="Times New Roman"/>
          <w:szCs w:val="24"/>
          <w:lang w:val="en-US"/>
        </w:rPr>
        <w:t>clawback</w:t>
      </w:r>
      <w:proofErr w:type="spellEnd"/>
      <w:r>
        <w:rPr>
          <w:rFonts w:eastAsia="Times New Roman"/>
          <w:szCs w:val="24"/>
        </w:rPr>
        <w:t xml:space="preserve"> για το 2016; Και δεν θα μας πείτε γιατί ξεκι</w:t>
      </w:r>
      <w:r>
        <w:rPr>
          <w:rFonts w:eastAsia="Times New Roman"/>
          <w:szCs w:val="24"/>
        </w:rPr>
        <w:t>νήσατε τη διαδικασία συμψηφισμού τώρα, αφού ήρθε το θέμα στη Βουλή; Και ήταν υποχρέωσή σας, γιατί υπήρχε ο νόμος -δεν τον αλλάξατε- που σας υποχρεώνει να κάνετε αυτή τη διευθέτηση. Άρα, τα ζητήματα είναι οι προσλήψεις, το φάρμακο και ο ΕΟΠΥΥ.</w:t>
      </w:r>
    </w:p>
    <w:p w14:paraId="47A54B29" w14:textId="77777777" w:rsidR="00080287" w:rsidRDefault="007F198B">
      <w:pPr>
        <w:spacing w:line="600" w:lineRule="auto"/>
        <w:ind w:firstLine="720"/>
        <w:contextualSpacing/>
        <w:jc w:val="both"/>
        <w:rPr>
          <w:rFonts w:eastAsia="Times New Roman" w:cs="Times New Roman"/>
          <w:szCs w:val="24"/>
        </w:rPr>
      </w:pPr>
      <w:r>
        <w:rPr>
          <w:rFonts w:eastAsia="Times New Roman"/>
          <w:szCs w:val="24"/>
        </w:rPr>
        <w:t xml:space="preserve">Έχω μαζί μου </w:t>
      </w:r>
      <w:r>
        <w:rPr>
          <w:rFonts w:eastAsia="Times New Roman"/>
          <w:szCs w:val="24"/>
        </w:rPr>
        <w:t>έναν κατάλογο -είκοσι πέντε είναι οι περιπτώσεις που έχω βρει εγώ- με τους διοικητές των νοσοκομείων -θα έχουμε την ευκαιρία να τα πούμε αυτά- που είναι όλοι υποψήφιοι Βουλευτές, κομματικά στελέχη, υποψήφιοι, περιφερειακοί σύμβουλοι, δηλαδή το «</w:t>
      </w:r>
      <w:proofErr w:type="spellStart"/>
      <w:r>
        <w:rPr>
          <w:rFonts w:eastAsia="Times New Roman" w:cs="Times New Roman"/>
          <w:szCs w:val="24"/>
        </w:rPr>
        <w:t>ανφάν</w:t>
      </w:r>
      <w:proofErr w:type="spellEnd"/>
      <w:r>
        <w:rPr>
          <w:rFonts w:eastAsia="Times New Roman" w:cs="Times New Roman"/>
          <w:szCs w:val="24"/>
        </w:rPr>
        <w:t xml:space="preserve"> </w:t>
      </w:r>
      <w:proofErr w:type="spellStart"/>
      <w:r>
        <w:rPr>
          <w:rFonts w:eastAsia="Times New Roman" w:cs="Times New Roman"/>
          <w:szCs w:val="24"/>
        </w:rPr>
        <w:t>γκατέ</w:t>
      </w:r>
      <w:proofErr w:type="spellEnd"/>
      <w:r>
        <w:rPr>
          <w:rFonts w:eastAsia="Times New Roman" w:cs="Times New Roman"/>
          <w:szCs w:val="24"/>
        </w:rPr>
        <w:t>» του ΣΥΡΙΖΑ. Βάλατε κομματικά σας στελέχη</w:t>
      </w:r>
      <w:r>
        <w:rPr>
          <w:rFonts w:eastAsia="Times New Roman" w:cs="Times New Roman"/>
          <w:szCs w:val="24"/>
        </w:rPr>
        <w:t xml:space="preserve"> στα νοσοκομεία</w:t>
      </w:r>
      <w:r>
        <w:rPr>
          <w:rFonts w:eastAsia="Times New Roman" w:cs="Times New Roman"/>
          <w:szCs w:val="24"/>
        </w:rPr>
        <w:t xml:space="preserve">. Κατά τη δική σας αντίληψη καλά κάνατε. Δεν μπορεί, όμως, να το βαφτίζετε αυτό αξιοκρατία. Και ήρθε ο κ. Τσίπρας και είπε απ’ αυτό εδώ το Βήμα, «βγάλαμε </w:t>
      </w:r>
      <w:r>
        <w:rPr>
          <w:rFonts w:eastAsia="Times New Roman" w:cs="Times New Roman"/>
          <w:szCs w:val="24"/>
        </w:rPr>
        <w:lastRenderedPageBreak/>
        <w:t>τους κομματικούς εγκάθετους της Νέας Δημοκρατίας και βάλαμε τους τεχνοκράτες και τα καλύτερα στελέχη τ</w:t>
      </w:r>
      <w:r>
        <w:rPr>
          <w:rFonts w:eastAsia="Times New Roman" w:cs="Times New Roman"/>
          <w:szCs w:val="24"/>
        </w:rPr>
        <w:t xml:space="preserve">ης </w:t>
      </w:r>
      <w:r>
        <w:rPr>
          <w:rFonts w:eastAsia="Times New Roman" w:cs="Times New Roman"/>
          <w:szCs w:val="24"/>
        </w:rPr>
        <w:t>υγείας</w:t>
      </w:r>
      <w:r>
        <w:rPr>
          <w:rFonts w:eastAsia="Times New Roman" w:cs="Times New Roman"/>
          <w:szCs w:val="24"/>
        </w:rPr>
        <w:t xml:space="preserve">». Και πάω και βλέπω τα βιογραφικά τους και οι άνθρωποι φιγουράρουν -και καλά κάνουν γιατί νιώθουν καλά με αυτό- ως κορυφαία στελέχη στο </w:t>
      </w:r>
      <w:r>
        <w:rPr>
          <w:rFonts w:eastAsia="Times New Roman" w:cs="Times New Roman"/>
          <w:szCs w:val="24"/>
        </w:rPr>
        <w:t xml:space="preserve">νομό </w:t>
      </w:r>
      <w:r>
        <w:rPr>
          <w:rFonts w:eastAsia="Times New Roman" w:cs="Times New Roman"/>
          <w:szCs w:val="24"/>
        </w:rPr>
        <w:t>τους του ΣΥΡΙΖΑ και των ΑΝΕΛ.</w:t>
      </w:r>
    </w:p>
    <w:p w14:paraId="47A54B2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 xml:space="preserve">του </w:t>
      </w:r>
      <w:r>
        <w:rPr>
          <w:rFonts w:eastAsia="Times New Roman" w:cs="Times New Roman"/>
          <w:szCs w:val="24"/>
        </w:rPr>
        <w:t>κυρίου Β</w:t>
      </w:r>
      <w:r>
        <w:rPr>
          <w:rFonts w:eastAsia="Times New Roman" w:cs="Times New Roman"/>
          <w:szCs w:val="24"/>
        </w:rPr>
        <w:t>ουλευτή)</w:t>
      </w:r>
    </w:p>
    <w:p w14:paraId="47A54B2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w:t>
      </w:r>
    </w:p>
    <w:p w14:paraId="47A54B2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Ολοκληρώνω, κύριε Πρόεδρε.</w:t>
      </w:r>
    </w:p>
    <w:p w14:paraId="47A54B2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να λέτε τέτοια πράγματα. Είναι πολύ βαριά πολιτικά ατοπήματα. Και νομίζω ότι αυτά θα πρέπει να τα εξετάσουμε στην </w:t>
      </w:r>
      <w:r>
        <w:rPr>
          <w:rFonts w:eastAsia="Times New Roman" w:cs="Times New Roman"/>
          <w:szCs w:val="24"/>
        </w:rPr>
        <w:t>εξεταστική</w:t>
      </w:r>
      <w:r>
        <w:rPr>
          <w:rFonts w:eastAsia="Times New Roman" w:cs="Times New Roman"/>
          <w:szCs w:val="24"/>
        </w:rPr>
        <w:t xml:space="preserve">. </w:t>
      </w:r>
    </w:p>
    <w:p w14:paraId="47A54B2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 αυτό εμείς κάναμε την πρόταση για το 2015 και το 2017. Άπαξ και δεν την ψηφίσετε, θα είστε υπόλογοι, θα δώσετε λόγο. Δεν υπάρχει περίπτωση να κρυφτείτε πίσω από τίποτα. Να ξέρετε ότι το 2015 και το 2017 θα εξεταστούν, θα ελεγχθούν και θα έρθουν όλα στο </w:t>
      </w:r>
      <w:r>
        <w:rPr>
          <w:rFonts w:eastAsia="Times New Roman" w:cs="Times New Roman"/>
          <w:szCs w:val="24"/>
        </w:rPr>
        <w:t xml:space="preserve">φως. </w:t>
      </w:r>
    </w:p>
    <w:p w14:paraId="47A54B2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7A54B3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7A54B3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47A54B3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Μορφίδης</w:t>
      </w:r>
      <w:proofErr w:type="spellEnd"/>
      <w:r>
        <w:rPr>
          <w:rFonts w:eastAsia="Times New Roman" w:cs="Times New Roman"/>
          <w:szCs w:val="24"/>
        </w:rPr>
        <w:t>, Βουλευτής του ΣΥΡΙΖΑ.</w:t>
      </w:r>
    </w:p>
    <w:p w14:paraId="47A54B3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Ευχαριστώ, κύριε Πρόεδρε.</w:t>
      </w:r>
    </w:p>
    <w:p w14:paraId="47A54B3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δώσω μια μικρή απάντηση στον κ. Οικονόμου. </w:t>
      </w:r>
    </w:p>
    <w:p w14:paraId="47A54B3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είμαι από την </w:t>
      </w:r>
      <w:r>
        <w:rPr>
          <w:rFonts w:eastAsia="Times New Roman" w:cs="Times New Roman"/>
          <w:szCs w:val="24"/>
        </w:rPr>
        <w:t xml:space="preserve">Περιφέρεια </w:t>
      </w:r>
      <w:r>
        <w:rPr>
          <w:rFonts w:eastAsia="Times New Roman" w:cs="Times New Roman"/>
          <w:szCs w:val="24"/>
        </w:rPr>
        <w:t xml:space="preserve">Ανατολικής Μακεδονίας και της Θράκης. Στους πέντε </w:t>
      </w:r>
      <w:r>
        <w:rPr>
          <w:rFonts w:eastAsia="Times New Roman" w:cs="Times New Roman"/>
          <w:szCs w:val="24"/>
        </w:rPr>
        <w:t>νομούς</w:t>
      </w:r>
      <w:r>
        <w:rPr>
          <w:rFonts w:eastAsia="Times New Roman" w:cs="Times New Roman"/>
          <w:szCs w:val="24"/>
        </w:rPr>
        <w:t xml:space="preserve"> υπάρχει ένα στέλεχος του ΣΥΡΙΖΑ το οποίο ανέλαβε νοσοκομείο, δύο στελέχη της Νέας Δημοκρατίας, ένα πρώην </w:t>
      </w:r>
      <w:r>
        <w:rPr>
          <w:rFonts w:eastAsia="Times New Roman" w:cs="Times New Roman"/>
          <w:szCs w:val="24"/>
        </w:rPr>
        <w:t>στέλεχος του ΠΑΣΟΚ και ένας ανεξάρτητος που δεν ξέρω τι είναι. Υπάρχουν, όμως, δύο στελέχη της Νέας Δημοκρατίας σε σύνολο πέντε ανθρώπων. Τι έπρεπε να πούμε;</w:t>
      </w:r>
    </w:p>
    <w:p w14:paraId="47A54B3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Για τώρα λέτε;</w:t>
      </w:r>
    </w:p>
    <w:p w14:paraId="47A54B3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Για σήμερα. Μάλλον, δεν τσεκάρατε καλά </w:t>
      </w:r>
      <w:r>
        <w:rPr>
          <w:rFonts w:eastAsia="Times New Roman" w:cs="Times New Roman"/>
          <w:szCs w:val="24"/>
        </w:rPr>
        <w:t>τον κατάλογο.</w:t>
      </w:r>
    </w:p>
    <w:p w14:paraId="47A54B3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Θέλετε να σας καταθέσω τη λίστα των είκοσι πέντε;</w:t>
      </w:r>
    </w:p>
    <w:p w14:paraId="47A54B3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ΜΟΡΦΙΔΗΣ:</w:t>
      </w:r>
      <w:r>
        <w:rPr>
          <w:rFonts w:eastAsia="Times New Roman" w:cs="Times New Roman"/>
          <w:szCs w:val="24"/>
        </w:rPr>
        <w:t xml:space="preserve"> Τώρα, μιλάω εγώ. Με </w:t>
      </w:r>
      <w:proofErr w:type="spellStart"/>
      <w:r>
        <w:rPr>
          <w:rFonts w:eastAsia="Times New Roman" w:cs="Times New Roman"/>
          <w:szCs w:val="24"/>
        </w:rPr>
        <w:t>συγχωρείτε</w:t>
      </w:r>
      <w:proofErr w:type="spellEnd"/>
      <w:r>
        <w:rPr>
          <w:rFonts w:eastAsia="Times New Roman" w:cs="Times New Roman"/>
          <w:szCs w:val="24"/>
        </w:rPr>
        <w:t xml:space="preserve">, δεν σας διέκοψε κανείς, κύριε Οικονόμου. </w:t>
      </w:r>
    </w:p>
    <w:p w14:paraId="47A54B3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Στην </w:t>
      </w:r>
      <w:r>
        <w:rPr>
          <w:rFonts w:eastAsia="Times New Roman" w:cs="Times New Roman"/>
          <w:szCs w:val="24"/>
        </w:rPr>
        <w:t xml:space="preserve">εξεταστική </w:t>
      </w:r>
      <w:r>
        <w:rPr>
          <w:rFonts w:eastAsia="Times New Roman" w:cs="Times New Roman"/>
          <w:szCs w:val="24"/>
        </w:rPr>
        <w:t>θα κατατεθεί ούτως ή άλλως.</w:t>
      </w:r>
    </w:p>
    <w:p w14:paraId="47A54B3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ΜΟΡΦΙΔΗΣ:</w:t>
      </w:r>
      <w:r>
        <w:rPr>
          <w:rFonts w:eastAsia="Times New Roman" w:cs="Times New Roman"/>
          <w:szCs w:val="24"/>
        </w:rPr>
        <w:t xml:space="preserve"> Σεβαστείτε ότι μιλάω εγώ, άμα θέλετε.</w:t>
      </w:r>
    </w:p>
    <w:p w14:paraId="47A54B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Εμείς μιλάμε με επώνυμα.</w:t>
      </w:r>
    </w:p>
    <w:p w14:paraId="47A54B3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Κι εγώ, αν θέλετε, να σας τα πω και επωνύμως.</w:t>
      </w:r>
    </w:p>
    <w:p w14:paraId="47A54B3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 μην επηρεαζόμαστε από τα τηλεοπτικά, κύριε </w:t>
      </w:r>
      <w:r>
        <w:rPr>
          <w:rFonts w:eastAsia="Times New Roman" w:cs="Times New Roman"/>
          <w:szCs w:val="24"/>
        </w:rPr>
        <w:t>Οικονόμου.</w:t>
      </w:r>
    </w:p>
    <w:p w14:paraId="47A54B3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Μορφίδη</w:t>
      </w:r>
      <w:proofErr w:type="spellEnd"/>
      <w:r>
        <w:rPr>
          <w:rFonts w:eastAsia="Times New Roman" w:cs="Times New Roman"/>
          <w:szCs w:val="24"/>
        </w:rPr>
        <w:t>.</w:t>
      </w:r>
    </w:p>
    <w:p w14:paraId="47A54B4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Κυρίες και κύριοι συνάδελφοι, συζητάμε σήμερα την πρόταση για σύσταση </w:t>
      </w:r>
      <w:r>
        <w:rPr>
          <w:rFonts w:eastAsia="Times New Roman" w:cs="Times New Roman"/>
          <w:szCs w:val="24"/>
        </w:rPr>
        <w:t xml:space="preserve">εξεταστικής επιτροπής </w:t>
      </w:r>
      <w:r>
        <w:rPr>
          <w:rFonts w:eastAsia="Times New Roman" w:cs="Times New Roman"/>
          <w:szCs w:val="24"/>
        </w:rPr>
        <w:t xml:space="preserve">με σκοπό τη διερεύνηση σκανδάλων στο χώρο της </w:t>
      </w:r>
      <w:r>
        <w:rPr>
          <w:rFonts w:eastAsia="Times New Roman" w:cs="Times New Roman"/>
          <w:szCs w:val="24"/>
        </w:rPr>
        <w:t>υγείας</w:t>
      </w:r>
      <w:r>
        <w:rPr>
          <w:rFonts w:eastAsia="Times New Roman" w:cs="Times New Roman"/>
          <w:szCs w:val="24"/>
        </w:rPr>
        <w:t>.</w:t>
      </w:r>
    </w:p>
    <w:p w14:paraId="47A54B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Ερώτημα πρώτο: Υπάρχουν λόγοι που καθιστούν αναγκα</w:t>
      </w:r>
      <w:r>
        <w:rPr>
          <w:rFonts w:eastAsia="Times New Roman" w:cs="Times New Roman"/>
          <w:szCs w:val="24"/>
        </w:rPr>
        <w:t>ία τη σύστασή της και ποιοι;</w:t>
      </w:r>
    </w:p>
    <w:p w14:paraId="47A54B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δεύτερο: Ποια περίοδος θα διερευνηθεί; </w:t>
      </w:r>
    </w:p>
    <w:p w14:paraId="47A54B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Ερώτημα τρίτο: Με ποιους στόχους;</w:t>
      </w:r>
    </w:p>
    <w:p w14:paraId="47A54B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πρώτο ερώτημα, ας ρίξουμε μια ματιά στις καταγγελίες που έχουν δει το φως της δημοσιότητας με έντονη την οσμή του σκανδάλου, όπως για το Κ</w:t>
      </w:r>
      <w:r>
        <w:rPr>
          <w:rFonts w:eastAsia="Times New Roman" w:cs="Times New Roman"/>
          <w:szCs w:val="24"/>
        </w:rPr>
        <w:t xml:space="preserve">ΕΕΛΠΝΟ,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και άλλες είκοσι με τριάντα τουλάχιστον περιπτώσεις. Την ίδια στιγμή πορίσματα ελέγχου και αναφορές από αρμόδια κρατικά όργανα καταδεικνύουν σπατάλη, κακοδιαχείριση του δημοσίου χρήματος, αδιαφάνεια, ασυδοσία, αλλ</w:t>
      </w:r>
      <w:r>
        <w:rPr>
          <w:rFonts w:eastAsia="Times New Roman" w:cs="Times New Roman"/>
          <w:szCs w:val="24"/>
        </w:rPr>
        <w:t xml:space="preserve">ά και διαπλοκή. </w:t>
      </w:r>
    </w:p>
    <w:p w14:paraId="47A54B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Κοινός τόπος των παραπάνω είναι ότι η </w:t>
      </w:r>
      <w:r>
        <w:rPr>
          <w:rFonts w:eastAsia="Times New Roman" w:cs="Times New Roman"/>
          <w:szCs w:val="24"/>
        </w:rPr>
        <w:t xml:space="preserve">υγεία </w:t>
      </w:r>
      <w:r>
        <w:rPr>
          <w:rFonts w:eastAsia="Times New Roman" w:cs="Times New Roman"/>
          <w:szCs w:val="24"/>
        </w:rPr>
        <w:t xml:space="preserve">γενικά, τα δημόσια νοσοκομεία και τα δημόσια ασφαλιστικά ταμεία λεηλατήθηκαν ασύστολα. </w:t>
      </w:r>
    </w:p>
    <w:p w14:paraId="47A54B46" w14:textId="77777777" w:rsidR="00080287" w:rsidRDefault="007F198B">
      <w:pPr>
        <w:spacing w:line="600" w:lineRule="auto"/>
        <w:contextualSpacing/>
        <w:jc w:val="both"/>
        <w:rPr>
          <w:rFonts w:eastAsia="Times New Roman" w:cs="Times New Roman"/>
          <w:szCs w:val="24"/>
        </w:rPr>
      </w:pPr>
      <w:r>
        <w:rPr>
          <w:rFonts w:eastAsia="Times New Roman" w:cs="Times New Roman"/>
          <w:szCs w:val="24"/>
        </w:rPr>
        <w:t xml:space="preserve">Η λέξη «λεηλασία» δεν είναι λέξη εντυπωσιασμού. Είναι απλά η πραγματικότητα. </w:t>
      </w:r>
    </w:p>
    <w:p w14:paraId="47A54B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Ας δούμε τη διαχείριση του ΚΕ</w:t>
      </w:r>
      <w:r>
        <w:rPr>
          <w:rFonts w:eastAsia="Times New Roman" w:cs="Times New Roman"/>
          <w:szCs w:val="24"/>
        </w:rPr>
        <w:t xml:space="preserve">ΕΛΠΝΟ. Ένας καθ’ όλα αξιόλογος φορέας με μεγάλη προσφορά και επιστημονικό έργο μετατράπηκε σε </w:t>
      </w:r>
      <w:proofErr w:type="spellStart"/>
      <w:r>
        <w:rPr>
          <w:rFonts w:eastAsia="Times New Roman" w:cs="Times New Roman"/>
          <w:szCs w:val="24"/>
        </w:rPr>
        <w:t>παραμάγαζο</w:t>
      </w:r>
      <w:proofErr w:type="spellEnd"/>
      <w:r>
        <w:rPr>
          <w:rFonts w:eastAsia="Times New Roman" w:cs="Times New Roman"/>
          <w:szCs w:val="24"/>
        </w:rPr>
        <w:t>. Ελέγχθηκε για πρώτη φορά το 2016 από τη Γενική Διεύθυνση Δημοσιονομικού Ελέγχου του Υπουργείου Οικονομικών. Στελέχη και υπάλληλοι του φορέα παραπέμπον</w:t>
      </w:r>
      <w:r>
        <w:rPr>
          <w:rFonts w:eastAsia="Times New Roman" w:cs="Times New Roman"/>
          <w:szCs w:val="24"/>
        </w:rPr>
        <w:t xml:space="preserve">ται με βαρύτατες κατηγορίες στο Ποινικό Δικαστήριο. </w:t>
      </w:r>
    </w:p>
    <w:p w14:paraId="47A54B4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θα πρέπει να εξετάσουμε πώς διορίστηκε αυτό το προσωπικό, τι ποσά δανείστηκε ακόμα και με την εγγύηση του ελληνικού δημοσίου το ΚΕΕΛΠΝΟ, πώς διαχειρίστηκε το δημόσιο χρήμα, γιατί δαπάνησε τεράστια </w:t>
      </w:r>
      <w:r>
        <w:rPr>
          <w:rFonts w:eastAsia="Times New Roman" w:cs="Times New Roman"/>
          <w:szCs w:val="24"/>
        </w:rPr>
        <w:t xml:space="preserve">ποσά για διαφήμιση, για ποιες ανάγκες και κυρίως ποιοι έλαβαν τα ποσά αυτά. </w:t>
      </w:r>
    </w:p>
    <w:p w14:paraId="47A54B4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Πώς είναι δυνατόν ένας δημόσιος φορέας να μην τηρεί λογιστικά βιβλία, να μην έχει οργανωμένο λογιστήριο, τα όποια στοιχεία είχε στο αρχείο του να μην είναι καν σε χρονολογική σειρά, σύμφωνα με το πόρισμα; </w:t>
      </w:r>
    </w:p>
    <w:p w14:paraId="47A54B4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όσον αφορά τον διαγωνισμό για την αγορά του κτ</w:t>
      </w:r>
      <w:r>
        <w:rPr>
          <w:rFonts w:eastAsia="Times New Roman" w:cs="Times New Roman"/>
          <w:szCs w:val="24"/>
        </w:rPr>
        <w:t xml:space="preserve">ηρίου στην </w:t>
      </w:r>
      <w:proofErr w:type="spellStart"/>
      <w:r>
        <w:rPr>
          <w:rFonts w:eastAsia="Times New Roman" w:cs="Times New Roman"/>
          <w:szCs w:val="24"/>
        </w:rPr>
        <w:t>Αγράφων</w:t>
      </w:r>
      <w:proofErr w:type="spellEnd"/>
      <w:r>
        <w:rPr>
          <w:rFonts w:eastAsia="Times New Roman" w:cs="Times New Roman"/>
          <w:szCs w:val="24"/>
        </w:rPr>
        <w:t xml:space="preserve">, δεν έχω δει φωτογραφία υψηλότερης ανάλυσης και ευκρίνειας. </w:t>
      </w:r>
    </w:p>
    <w:p w14:paraId="47A54B4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Ας δούμε τα στοιχεία για τις δαπάνες που πλήρωσαν τα ασφαλιστικά ταμεία για το φάρμακο. Μέσα σε μια δεκαετία εκτινάσσονται από τα 900 εκατομμύρια στα 5 δισεκατομμύρια ευρώ. Καν</w:t>
      </w:r>
      <w:r>
        <w:rPr>
          <w:rFonts w:eastAsia="Times New Roman" w:cs="Times New Roman"/>
          <w:szCs w:val="24"/>
        </w:rPr>
        <w:t>είς δεν αντιλήφθηκε; Κανείς δεν αναρωτήθηκε γιατί; Και οι διοικήσεις των ασφαλιστικών ταμείων, αλλά και το Υπουργείο, αμέλησαν τα εξής: Πρώτον, να επανδρώσουν με εξειδικευμένο ιατρικό προσωπικό για να κάνει τον έλεγχο. Δεύτερον, να διαμορ</w:t>
      </w:r>
      <w:r>
        <w:rPr>
          <w:rFonts w:eastAsia="Times New Roman" w:cs="Times New Roman"/>
          <w:szCs w:val="24"/>
        </w:rPr>
        <w:lastRenderedPageBreak/>
        <w:t xml:space="preserve">φώσουν το σχετικό </w:t>
      </w:r>
      <w:r>
        <w:rPr>
          <w:rFonts w:eastAsia="Times New Roman" w:cs="Times New Roman"/>
          <w:szCs w:val="24"/>
        </w:rPr>
        <w:t xml:space="preserve">θεσμικό πλαίσιο. Τρίτον, να κατευθύνουν έστω το υπάρχον προσωπικό σε μια </w:t>
      </w:r>
      <w:proofErr w:type="spellStart"/>
      <w:r>
        <w:rPr>
          <w:rFonts w:eastAsia="Times New Roman" w:cs="Times New Roman"/>
          <w:szCs w:val="24"/>
        </w:rPr>
        <w:t>αυστηροποίηση</w:t>
      </w:r>
      <w:proofErr w:type="spellEnd"/>
      <w:r>
        <w:rPr>
          <w:rFonts w:eastAsia="Times New Roman" w:cs="Times New Roman"/>
          <w:szCs w:val="24"/>
        </w:rPr>
        <w:t xml:space="preserve"> των ελέγχων που αφορούν το φάρμακο. Αυτό είχε ως αποτέλεσμα οι δαπάνες των φαρμακείων και των εταιρειών προσθετικών ειδών δεν ελέγχονταν, γίνονταν κούτες προς αρχειοθέτη</w:t>
      </w:r>
      <w:r>
        <w:rPr>
          <w:rFonts w:eastAsia="Times New Roman" w:cs="Times New Roman"/>
          <w:szCs w:val="24"/>
        </w:rPr>
        <w:t xml:space="preserve">ση. Επομένως, τα ασφαλιστικά ταμεία πλήρωναν τις εξωπραγματικές τιμές των φαρμάκων και οι φαρμακευτικές αποκόμιζαν τεράστια κέρδη. Και κάπως έτσι φαρμακευτικές εταιρείες, όπως 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είχαν στήσει με γιατρούς ένα </w:t>
      </w:r>
      <w:proofErr w:type="spellStart"/>
      <w:r>
        <w:rPr>
          <w:rFonts w:eastAsia="Times New Roman" w:cs="Times New Roman"/>
          <w:szCs w:val="24"/>
        </w:rPr>
        <w:t>παρακύκλωμα</w:t>
      </w:r>
      <w:proofErr w:type="spellEnd"/>
      <w:r>
        <w:rPr>
          <w:rFonts w:eastAsia="Times New Roman" w:cs="Times New Roman"/>
          <w:szCs w:val="24"/>
        </w:rPr>
        <w:t xml:space="preserve"> διαπλοκής και κέρδο</w:t>
      </w:r>
      <w:r>
        <w:rPr>
          <w:rFonts w:eastAsia="Times New Roman" w:cs="Times New Roman"/>
          <w:szCs w:val="24"/>
        </w:rPr>
        <w:t xml:space="preserve">υς και νέμονταν το δημόσιο χρήμα. </w:t>
      </w:r>
    </w:p>
    <w:p w14:paraId="47A54B4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Όλα αυτά τα πληροφορηθήκαμε από έρευνα των αμερικανικών αρχών. Και πολλοί έπεσαν από τα σύννεφα. Κάποιοι βέβαια εξ υμών γνώριζαν και διευκόλυναν αυτήν τη διαπλοκή και έχουν τεράστιες ευθύνες. Και εννοείται ότι η έρευνα θα</w:t>
      </w:r>
      <w:r>
        <w:rPr>
          <w:rFonts w:eastAsia="Times New Roman" w:cs="Times New Roman"/>
          <w:szCs w:val="24"/>
        </w:rPr>
        <w:t xml:space="preserve"> συνεχιστεί και θα ζητηθεί από τις αμερικανικές αρχές να δοθούν τα </w:t>
      </w:r>
      <w:proofErr w:type="spellStart"/>
      <w:r>
        <w:rPr>
          <w:rFonts w:eastAsia="Times New Roman" w:cs="Times New Roman"/>
          <w:szCs w:val="24"/>
          <w:lang w:val="en-US"/>
        </w:rPr>
        <w:t>iban</w:t>
      </w:r>
      <w:proofErr w:type="spellEnd"/>
      <w:r>
        <w:rPr>
          <w:rFonts w:eastAsia="Times New Roman" w:cs="Times New Roman"/>
          <w:szCs w:val="24"/>
        </w:rPr>
        <w:t xml:space="preserve"> των λογαριασμών όσων εμπλέκονται.</w:t>
      </w:r>
    </w:p>
    <w:p w14:paraId="47A54B4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όλα τα παραπάνω και βέβαια η κατάθεση προτάσεων για την ίδια </w:t>
      </w:r>
      <w:r>
        <w:rPr>
          <w:rFonts w:eastAsia="Times New Roman" w:cs="Times New Roman"/>
          <w:szCs w:val="24"/>
        </w:rPr>
        <w:t xml:space="preserve">εξεταστική </w:t>
      </w:r>
      <w:r>
        <w:rPr>
          <w:rFonts w:eastAsia="Times New Roman" w:cs="Times New Roman"/>
          <w:szCs w:val="24"/>
        </w:rPr>
        <w:t>και από άλλα κόμματα, δηλώνουν την ανάγκη για τη</w:t>
      </w:r>
      <w:r>
        <w:rPr>
          <w:rFonts w:eastAsia="Times New Roman" w:cs="Times New Roman"/>
          <w:szCs w:val="24"/>
        </w:rPr>
        <w:t xml:space="preserve"> σύστασή της. </w:t>
      </w:r>
    </w:p>
    <w:p w14:paraId="47A54B4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στο δεύτερο ερώτημα: Ποια περίοδος θα διερευνηθεί; Η διαφωνία μας είναι στη χρονική περίοδο που θα εξετάσουμε, δηλαδή αν θα εξετάσουμε τη διετία 2015-2016. Αγαπητοί συνάδελφοι, επιμένουν κάποιοι να τσουβαλιάζουν όλους και όλα, επιμέν</w:t>
      </w:r>
      <w:r>
        <w:rPr>
          <w:rFonts w:eastAsia="Times New Roman" w:cs="Times New Roman"/>
          <w:szCs w:val="24"/>
        </w:rPr>
        <w:t xml:space="preserve">ουν στην τακτική «όλοι ίδιοι είναι», επιμένουν ότι θα ανακαλύψουν για τη διετία 2015-2016 στοιχεία που θα μειώσουν την κατακραυγή και τα έργα για τις δικές τους ημέρες. Αλλά, δεν είμαστε όλοι ίδιοι, κύριοι. </w:t>
      </w:r>
    </w:p>
    <w:p w14:paraId="47A54B4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προηγούμενες κυβερνήσεις και οι πολιτικές που</w:t>
      </w:r>
      <w:r>
        <w:rPr>
          <w:rFonts w:eastAsia="Times New Roman" w:cs="Times New Roman"/>
          <w:szCs w:val="24"/>
        </w:rPr>
        <w:t xml:space="preserve"> εφαρμόστηκαν συρρίκνωσαν το κοινωνικό κράτος και τα δικαιώματα των πολιτών, στήριξαν την ιδιωτική και απαξίωσαν τη δημόσια και δωρεάν </w:t>
      </w:r>
      <w:r>
        <w:rPr>
          <w:rFonts w:eastAsia="Times New Roman" w:cs="Times New Roman"/>
          <w:szCs w:val="24"/>
        </w:rPr>
        <w:t>υ</w:t>
      </w:r>
      <w:r>
        <w:rPr>
          <w:rFonts w:eastAsia="Times New Roman" w:cs="Times New Roman"/>
          <w:szCs w:val="24"/>
        </w:rPr>
        <w:t>γεία. Εμείς παλεύουμε να την ξαναστήσουμε στα πόδια της και αυτό το έχουμε αποδείξει με πολλούς τρόπους αυτά τα δ</w:t>
      </w:r>
      <w:r>
        <w:rPr>
          <w:rFonts w:eastAsia="Times New Roman" w:cs="Times New Roman"/>
          <w:szCs w:val="24"/>
        </w:rPr>
        <w:t>ύ</w:t>
      </w:r>
      <w:r>
        <w:rPr>
          <w:rFonts w:eastAsia="Times New Roman" w:cs="Times New Roman"/>
          <w:szCs w:val="24"/>
        </w:rPr>
        <w:t>ο χρόν</w:t>
      </w:r>
      <w:r>
        <w:rPr>
          <w:rFonts w:eastAsia="Times New Roman" w:cs="Times New Roman"/>
          <w:szCs w:val="24"/>
        </w:rPr>
        <w:t>ια. Και αν ελπίζετε ότι θα βρείτε γκρίζες περιοχές στις προσπάθειές μας, ιδού η Ρόδος. Ας εξετάσουμε, όμως, πρώτα τα δικά σας καταφανώς μελανά στοιχεία για τις ημέρες της πολιτικής σας.</w:t>
      </w:r>
    </w:p>
    <w:p w14:paraId="47A54B5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τρίτο ερώτημα: Ποιοι είναι οι στόχοι της σύστασης της </w:t>
      </w:r>
      <w:r>
        <w:rPr>
          <w:rFonts w:eastAsia="Times New Roman" w:cs="Times New Roman"/>
          <w:szCs w:val="24"/>
        </w:rPr>
        <w:t>ε</w:t>
      </w:r>
      <w:r>
        <w:rPr>
          <w:rFonts w:eastAsia="Times New Roman" w:cs="Times New Roman"/>
          <w:szCs w:val="24"/>
        </w:rPr>
        <w:t xml:space="preserve">ξεταστικής;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w:t>
      </w:r>
      <w:r>
        <w:rPr>
          <w:rFonts w:eastAsia="Times New Roman" w:cs="Times New Roman"/>
          <w:szCs w:val="24"/>
        </w:rPr>
        <w:t xml:space="preserve"> προφανείς: να αποκαλυφ</w:t>
      </w:r>
      <w:r>
        <w:rPr>
          <w:rFonts w:eastAsia="Times New Roman" w:cs="Times New Roman"/>
          <w:szCs w:val="24"/>
        </w:rPr>
        <w:lastRenderedPageBreak/>
        <w:t xml:space="preserve">θεί η αλήθεια. Το μεγάλο φαγοπότι στον χώρο της Υγείας έχει σημαντικό μερίδιο στην επιβολή των μνημονίων στη χώρα. Να αποδοθούν ευθύνες σε </w:t>
      </w:r>
      <w:r>
        <w:rPr>
          <w:rFonts w:eastAsia="Times New Roman" w:cs="Times New Roman"/>
          <w:szCs w:val="24"/>
        </w:rPr>
        <w:t xml:space="preserve">όλους όσους εμπλέκονται στην κατασπατάληση του δημοσίου χρήματος και στην καταρράκωση του Εθνικού Συστήματος Υγείας. Να απονεμηθεί επιτέλους δικαιοσύνη. </w:t>
      </w:r>
    </w:p>
    <w:p w14:paraId="47A54B5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 απώτερος, όμως, στόχος της </w:t>
      </w:r>
      <w:r>
        <w:rPr>
          <w:rFonts w:eastAsia="Times New Roman" w:cs="Times New Roman"/>
          <w:szCs w:val="24"/>
        </w:rPr>
        <w:t xml:space="preserve">εξεταστικής </w:t>
      </w:r>
      <w:r>
        <w:rPr>
          <w:rFonts w:eastAsia="Times New Roman" w:cs="Times New Roman"/>
          <w:szCs w:val="24"/>
        </w:rPr>
        <w:t>είναι διττός: Πρώτον, να κατανοήσουμε τις παθογένειες που μας</w:t>
      </w:r>
      <w:r>
        <w:rPr>
          <w:rFonts w:eastAsia="Times New Roman" w:cs="Times New Roman"/>
          <w:szCs w:val="24"/>
        </w:rPr>
        <w:t xml:space="preserve"> έφεραν εδώ, την απουσία ελεγκτικών μηχανισμών, που επιτρέπουν την ασυδοσία και την αδιαφάνεια, τη λειτουργία μηχανισμών που επιτρέπουν τη διαπλοκή και τη συναλλαγή πολιτικών και υπηρεσιακών φορέων</w:t>
      </w:r>
      <w:r>
        <w:rPr>
          <w:rFonts w:eastAsia="Times New Roman" w:cs="Times New Roman"/>
          <w:szCs w:val="24"/>
        </w:rPr>
        <w:t>,</w:t>
      </w:r>
      <w:r>
        <w:rPr>
          <w:rFonts w:eastAsia="Times New Roman" w:cs="Times New Roman"/>
          <w:szCs w:val="24"/>
        </w:rPr>
        <w:t xml:space="preserve"> με ισχυρά επιχειρηματικά συμφέροντα. Και δεύτερον, να θερ</w:t>
      </w:r>
      <w:r>
        <w:rPr>
          <w:rFonts w:eastAsia="Times New Roman" w:cs="Times New Roman"/>
          <w:szCs w:val="24"/>
        </w:rPr>
        <w:t xml:space="preserve">απεύσουμε αυτές τις παθογένειες, γιατί έχουμε καθήκον απέναντι στους πολίτες, που </w:t>
      </w:r>
      <w:proofErr w:type="spellStart"/>
      <w:r>
        <w:rPr>
          <w:rFonts w:eastAsia="Times New Roman" w:cs="Times New Roman"/>
          <w:szCs w:val="24"/>
        </w:rPr>
        <w:t>φτωχοποιήθηκαν</w:t>
      </w:r>
      <w:proofErr w:type="spellEnd"/>
      <w:r>
        <w:rPr>
          <w:rFonts w:eastAsia="Times New Roman" w:cs="Times New Roman"/>
          <w:szCs w:val="24"/>
        </w:rPr>
        <w:t xml:space="preserve"> τα χρόνια της κρίσης, που στερήθηκαν την πρόσβαση στη δημόσια </w:t>
      </w:r>
      <w:r>
        <w:rPr>
          <w:rFonts w:eastAsia="Times New Roman" w:cs="Times New Roman"/>
          <w:szCs w:val="24"/>
        </w:rPr>
        <w:t>υγεία</w:t>
      </w:r>
      <w:r>
        <w:rPr>
          <w:rFonts w:eastAsia="Times New Roman" w:cs="Times New Roman"/>
          <w:szCs w:val="24"/>
        </w:rPr>
        <w:t xml:space="preserve">, να συγκρουστούμε και να πετύχουμε. </w:t>
      </w:r>
    </w:p>
    <w:p w14:paraId="47A54B5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7A54B53"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 ΣΥΡΙΖΑ)</w:t>
      </w:r>
    </w:p>
    <w:p w14:paraId="47A54B54" w14:textId="77777777" w:rsidR="00080287" w:rsidRDefault="007F198B">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47A54B55" w14:textId="77777777" w:rsidR="00080287" w:rsidRDefault="007F198B">
      <w:pPr>
        <w:spacing w:line="600" w:lineRule="auto"/>
        <w:ind w:firstLine="720"/>
        <w:contextualSpacing/>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Αμυράς</w:t>
      </w:r>
      <w:proofErr w:type="spellEnd"/>
      <w:r>
        <w:rPr>
          <w:rFonts w:eastAsia="Times New Roman"/>
          <w:bCs/>
          <w:szCs w:val="24"/>
        </w:rPr>
        <w:t xml:space="preserve">, Κοινοβουλευτικός Εκπρόσωπος του κόμματος Το Ποτάμι. </w:t>
      </w:r>
    </w:p>
    <w:p w14:paraId="47A54B56" w14:textId="77777777" w:rsidR="00080287" w:rsidRDefault="007F198B">
      <w:pPr>
        <w:spacing w:line="600" w:lineRule="auto"/>
        <w:ind w:firstLine="720"/>
        <w:contextualSpacing/>
        <w:jc w:val="both"/>
        <w:rPr>
          <w:rFonts w:eastAsia="Times New Roman"/>
          <w:bCs/>
          <w:szCs w:val="24"/>
        </w:rPr>
      </w:pPr>
      <w:r>
        <w:rPr>
          <w:rFonts w:eastAsia="Times New Roman"/>
          <w:b/>
          <w:bCs/>
          <w:szCs w:val="24"/>
        </w:rPr>
        <w:lastRenderedPageBreak/>
        <w:t>ΓΕΩΡΓΙΟΣ ΑΜΥΡΑΣ:</w:t>
      </w:r>
      <w:r>
        <w:rPr>
          <w:rFonts w:eastAsia="Times New Roman"/>
          <w:bCs/>
          <w:szCs w:val="24"/>
        </w:rPr>
        <w:t xml:space="preserve"> Ευχαριστώ πολύ, κύριε Πρόεδρε. </w:t>
      </w:r>
    </w:p>
    <w:p w14:paraId="47A54B5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θέλω να απευθυνθώ ιδιαιτέρως στους </w:t>
      </w:r>
      <w:r>
        <w:rPr>
          <w:rFonts w:eastAsia="Times New Roman" w:cs="Times New Roman"/>
          <w:szCs w:val="24"/>
        </w:rPr>
        <w:t xml:space="preserve">συναδέλφους του ΣΥΡΙΖΑ και των ΑΝΕΛ- φαντάζομαι το ακούσατε το «καρφί» του </w:t>
      </w:r>
      <w:proofErr w:type="spellStart"/>
      <w:r>
        <w:rPr>
          <w:rFonts w:eastAsia="Times New Roman" w:cs="Times New Roman"/>
          <w:szCs w:val="24"/>
        </w:rPr>
        <w:t>Προεδρεύοντος</w:t>
      </w:r>
      <w:proofErr w:type="spellEnd"/>
      <w:r>
        <w:rPr>
          <w:rFonts w:eastAsia="Times New Roman" w:cs="Times New Roman"/>
          <w:szCs w:val="24"/>
        </w:rPr>
        <w:t>. Ήταν από εδώ</w:t>
      </w:r>
      <w:r>
        <w:rPr>
          <w:rFonts w:eastAsia="Times New Roman" w:cs="Times New Roman"/>
          <w:szCs w:val="24"/>
        </w:rPr>
        <w:t>,</w:t>
      </w:r>
      <w:r>
        <w:rPr>
          <w:rFonts w:eastAsia="Times New Roman" w:cs="Times New Roman"/>
          <w:szCs w:val="24"/>
        </w:rPr>
        <w:t xml:space="preserve"> μέχρι τον Λυκαβηττό. Είπε ότι τα «</w:t>
      </w:r>
      <w:proofErr w:type="spellStart"/>
      <w:r>
        <w:rPr>
          <w:rFonts w:eastAsia="Times New Roman" w:cs="Times New Roman"/>
          <w:szCs w:val="24"/>
        </w:rPr>
        <w:t>πιράνχας</w:t>
      </w:r>
      <w:proofErr w:type="spellEnd"/>
      <w:r>
        <w:rPr>
          <w:rFonts w:eastAsia="Times New Roman" w:cs="Times New Roman"/>
          <w:szCs w:val="24"/>
        </w:rPr>
        <w:t xml:space="preserve">» στην </w:t>
      </w:r>
      <w:r>
        <w:rPr>
          <w:rFonts w:eastAsia="Times New Roman" w:cs="Times New Roman"/>
          <w:szCs w:val="24"/>
        </w:rPr>
        <w:t>υ</w:t>
      </w:r>
      <w:r>
        <w:rPr>
          <w:rFonts w:eastAsia="Times New Roman" w:cs="Times New Roman"/>
          <w:szCs w:val="24"/>
        </w:rPr>
        <w:t xml:space="preserve">γεία, που επικαλεστήκατε κύριε Παπαδόπουλε, κύριε συνάδελφε του ΣΥΡΙΖΑ, ήταν μία φράση του κ. </w:t>
      </w:r>
      <w:proofErr w:type="spellStart"/>
      <w:r>
        <w:rPr>
          <w:rFonts w:eastAsia="Times New Roman" w:cs="Times New Roman"/>
          <w:szCs w:val="24"/>
        </w:rPr>
        <w:t>Κρεμαστι</w:t>
      </w:r>
      <w:r>
        <w:rPr>
          <w:rFonts w:eastAsia="Times New Roman" w:cs="Times New Roman"/>
          <w:szCs w:val="24"/>
        </w:rPr>
        <w:t>νού</w:t>
      </w:r>
      <w:proofErr w:type="spellEnd"/>
      <w:r>
        <w:rPr>
          <w:rFonts w:eastAsia="Times New Roman" w:cs="Times New Roman"/>
          <w:szCs w:val="24"/>
        </w:rPr>
        <w:t xml:space="preserve">, όταν εκείνος ήταν Υπουργός Υγείας και ο κ. </w:t>
      </w:r>
      <w:proofErr w:type="spellStart"/>
      <w:r>
        <w:rPr>
          <w:rFonts w:eastAsia="Times New Roman" w:cs="Times New Roman"/>
          <w:szCs w:val="24"/>
        </w:rPr>
        <w:t>Κουρουμπλής</w:t>
      </w:r>
      <w:proofErr w:type="spellEnd"/>
      <w:r>
        <w:rPr>
          <w:rFonts w:eastAsia="Times New Roman" w:cs="Times New Roman"/>
          <w:szCs w:val="24"/>
        </w:rPr>
        <w:t xml:space="preserve"> ήταν Γενικός Γραμματέας Πρόνοιας. Δεν πρέπει, δηλαδή, για τα «</w:t>
      </w:r>
      <w:proofErr w:type="spellStart"/>
      <w:r>
        <w:rPr>
          <w:rFonts w:eastAsia="Times New Roman" w:cs="Times New Roman"/>
          <w:szCs w:val="24"/>
        </w:rPr>
        <w:t>πιράνχας</w:t>
      </w:r>
      <w:proofErr w:type="spellEnd"/>
      <w:r>
        <w:rPr>
          <w:rFonts w:eastAsia="Times New Roman" w:cs="Times New Roman"/>
          <w:szCs w:val="24"/>
        </w:rPr>
        <w:t>» και για τον νόμο για τις προμήθειες, που όπως μας είπε λίγο πριν ο κ. Κρεμαστινός δεν εφαρμόστηκε ποτέ, να μάθουμε την αλήθε</w:t>
      </w:r>
      <w:r>
        <w:rPr>
          <w:rFonts w:eastAsia="Times New Roman" w:cs="Times New Roman"/>
          <w:szCs w:val="24"/>
        </w:rPr>
        <w:t xml:space="preserve">ια και από τον κ. </w:t>
      </w:r>
      <w:proofErr w:type="spellStart"/>
      <w:r>
        <w:rPr>
          <w:rFonts w:eastAsia="Times New Roman" w:cs="Times New Roman"/>
          <w:szCs w:val="24"/>
        </w:rPr>
        <w:t>Κρεμαστινό</w:t>
      </w:r>
      <w:proofErr w:type="spellEnd"/>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που ήταν Υπουργός και από τον κ. </w:t>
      </w:r>
      <w:proofErr w:type="spellStart"/>
      <w:r>
        <w:rPr>
          <w:rFonts w:eastAsia="Times New Roman" w:cs="Times New Roman"/>
          <w:szCs w:val="24"/>
        </w:rPr>
        <w:t>Κουρουμπλή</w:t>
      </w:r>
      <w:proofErr w:type="spellEnd"/>
      <w:r>
        <w:rPr>
          <w:rFonts w:eastAsia="Times New Roman" w:cs="Times New Roman"/>
          <w:szCs w:val="24"/>
        </w:rPr>
        <w:t xml:space="preserve">; Γιατί, λοιπόν, προτείνετε εσείς την εξέταση της περιόδου του </w:t>
      </w:r>
      <w:proofErr w:type="spellStart"/>
      <w:r>
        <w:rPr>
          <w:rFonts w:eastAsia="Times New Roman" w:cs="Times New Roman"/>
          <w:szCs w:val="24"/>
        </w:rPr>
        <w:t>φαγοποτίου</w:t>
      </w:r>
      <w:proofErr w:type="spellEnd"/>
      <w:r>
        <w:rPr>
          <w:rFonts w:eastAsia="Times New Roman" w:cs="Times New Roman"/>
          <w:szCs w:val="24"/>
        </w:rPr>
        <w:t xml:space="preserve"> στην </w:t>
      </w:r>
      <w:r>
        <w:rPr>
          <w:rFonts w:eastAsia="Times New Roman" w:cs="Times New Roman"/>
          <w:szCs w:val="24"/>
        </w:rPr>
        <w:t>υ</w:t>
      </w:r>
      <w:r>
        <w:rPr>
          <w:rFonts w:eastAsia="Times New Roman" w:cs="Times New Roman"/>
          <w:szCs w:val="24"/>
        </w:rPr>
        <w:t xml:space="preserve">γεία από το 1997 και όχι από το 1996; </w:t>
      </w:r>
    </w:p>
    <w:p w14:paraId="47A54B5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Από το 1993 ως το 1996 ήσασταν Υπουργός, κύριε </w:t>
      </w:r>
      <w:proofErr w:type="spellStart"/>
      <w:r>
        <w:rPr>
          <w:rFonts w:eastAsia="Times New Roman" w:cs="Times New Roman"/>
          <w:szCs w:val="24"/>
        </w:rPr>
        <w:t>Κρεμαστιν</w:t>
      </w:r>
      <w:r>
        <w:rPr>
          <w:rFonts w:eastAsia="Times New Roman" w:cs="Times New Roman"/>
          <w:szCs w:val="24"/>
        </w:rPr>
        <w:t>έ</w:t>
      </w:r>
      <w:proofErr w:type="spellEnd"/>
      <w:r>
        <w:rPr>
          <w:rFonts w:eastAsia="Times New Roman" w:cs="Times New Roman"/>
          <w:szCs w:val="24"/>
        </w:rPr>
        <w:t xml:space="preserve"> και ο κ. </w:t>
      </w:r>
      <w:proofErr w:type="spellStart"/>
      <w:r>
        <w:rPr>
          <w:rFonts w:eastAsia="Times New Roman" w:cs="Times New Roman"/>
          <w:szCs w:val="24"/>
        </w:rPr>
        <w:t>Κουρουμπλής</w:t>
      </w:r>
      <w:proofErr w:type="spellEnd"/>
      <w:r>
        <w:rPr>
          <w:rFonts w:eastAsia="Times New Roman" w:cs="Times New Roman"/>
          <w:szCs w:val="24"/>
        </w:rPr>
        <w:t xml:space="preserve"> ήταν Γενικός Γραμματέας;</w:t>
      </w:r>
    </w:p>
    <w:p w14:paraId="47A54B59" w14:textId="77777777" w:rsidR="00080287" w:rsidRDefault="007F198B">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Γενικός Γραμματέας Πρόνοιας. </w:t>
      </w:r>
    </w:p>
    <w:p w14:paraId="47A54B5A" w14:textId="77777777" w:rsidR="00080287" w:rsidRDefault="007F198B">
      <w:pPr>
        <w:spacing w:line="600" w:lineRule="auto"/>
        <w:ind w:firstLine="720"/>
        <w:contextualSpacing/>
        <w:jc w:val="both"/>
        <w:rPr>
          <w:rFonts w:eastAsia="Times New Roman"/>
          <w:bCs/>
          <w:szCs w:val="24"/>
        </w:rPr>
      </w:pPr>
      <w:r>
        <w:rPr>
          <w:rFonts w:eastAsia="Times New Roman"/>
          <w:b/>
          <w:bCs/>
          <w:szCs w:val="24"/>
        </w:rPr>
        <w:lastRenderedPageBreak/>
        <w:t>ΓΕΩΡΓΙΟΣ ΑΜΥΡΑΣ:</w:t>
      </w:r>
      <w:r>
        <w:rPr>
          <w:rFonts w:eastAsia="Times New Roman"/>
          <w:bCs/>
          <w:szCs w:val="24"/>
        </w:rPr>
        <w:t xml:space="preserve"> Βεβαίως. Θα ξέρει πολλά ο κ. </w:t>
      </w:r>
      <w:proofErr w:type="spellStart"/>
      <w:r>
        <w:rPr>
          <w:rFonts w:eastAsia="Times New Roman"/>
          <w:bCs/>
          <w:szCs w:val="24"/>
        </w:rPr>
        <w:t>Κουρουμπλής</w:t>
      </w:r>
      <w:proofErr w:type="spellEnd"/>
      <w:r>
        <w:rPr>
          <w:rFonts w:eastAsia="Times New Roman"/>
          <w:bCs/>
          <w:szCs w:val="24"/>
        </w:rPr>
        <w:t>. Είναι έξυπνος άνθρωπος. Δεν θα τον καλέσουμε; Αυτό είναι το «όλα στο φως». Όλα τα υ</w:t>
      </w:r>
      <w:r>
        <w:rPr>
          <w:rFonts w:eastAsia="Times New Roman"/>
          <w:bCs/>
          <w:szCs w:val="24"/>
        </w:rPr>
        <w:t xml:space="preserve">πόλοιπα είναι «ανοίγω - κλείνω» τον διακόπτη του φωτός με τα δικά μου συμφέροντα. Δεν είναι έτσι. </w:t>
      </w:r>
    </w:p>
    <w:p w14:paraId="47A54B5B" w14:textId="77777777" w:rsidR="00080287" w:rsidRDefault="007F198B">
      <w:pPr>
        <w:spacing w:line="600" w:lineRule="auto"/>
        <w:ind w:firstLine="720"/>
        <w:contextualSpacing/>
        <w:jc w:val="both"/>
        <w:rPr>
          <w:rFonts w:eastAsia="Times New Roman"/>
          <w:bCs/>
          <w:szCs w:val="24"/>
        </w:rPr>
      </w:pPr>
      <w:r>
        <w:rPr>
          <w:rFonts w:eastAsia="Times New Roman"/>
          <w:bCs/>
          <w:szCs w:val="24"/>
        </w:rPr>
        <w:t>Εμείς, λοιπόν, λέμε ότι πιο λογικό θα ήταν η έρευνα να ξεκινήσει τουλάχιστον από το 1996. Από το 1993 θα σας έλεγα εγώ. Ας πάμε και από το 1821, αρκεί να βγε</w:t>
      </w:r>
      <w:r>
        <w:rPr>
          <w:rFonts w:eastAsia="Times New Roman"/>
          <w:bCs/>
          <w:szCs w:val="24"/>
        </w:rPr>
        <w:t>ι κάτι, να μάθουμε και να αλλάξουμε τον τρόπο που η υγεία είναι δομημένη και λειτουργεί</w:t>
      </w:r>
      <w:r>
        <w:rPr>
          <w:rFonts w:eastAsia="Times New Roman"/>
          <w:bCs/>
          <w:szCs w:val="24"/>
        </w:rPr>
        <w:t>,</w:t>
      </w:r>
      <w:r>
        <w:rPr>
          <w:rFonts w:eastAsia="Times New Roman"/>
          <w:bCs/>
          <w:szCs w:val="24"/>
        </w:rPr>
        <w:t xml:space="preserve"> εκεί που χρειάζεται. Άλλη εξήγηση εγώ δεν μπορώ να δώσω για τη μικρή χρονική περίοδο</w:t>
      </w:r>
      <w:r>
        <w:rPr>
          <w:rFonts w:eastAsia="Times New Roman"/>
          <w:bCs/>
          <w:szCs w:val="24"/>
        </w:rPr>
        <w:t>,</w:t>
      </w:r>
      <w:r>
        <w:rPr>
          <w:rFonts w:eastAsia="Times New Roman"/>
          <w:bCs/>
          <w:szCs w:val="24"/>
        </w:rPr>
        <w:t xml:space="preserve"> που εσείς προτείνετε -η Συμπολίτευση- για εξέταση από τη γνωστή κουτοπονηριά. Ο κ</w:t>
      </w:r>
      <w:r>
        <w:rPr>
          <w:rFonts w:eastAsia="Times New Roman"/>
          <w:bCs/>
          <w:szCs w:val="24"/>
        </w:rPr>
        <w:t>. Ξανθός, ο Υπουργός Υγείας, είπε προχθές ότι δεν είμαστε όλοι στο ίδιο τσουβάλι. Φυσικά και δεν είμαστε όλοι στο ίδιο τσουβάλι. Αυτό έλειπε! Αλλά δεν θα το αποφασίσετε εσείς για τον εαυτό σας. Τι φοβάστε; Καθαρός ουρανός</w:t>
      </w:r>
      <w:r>
        <w:rPr>
          <w:rFonts w:eastAsia="Times New Roman"/>
          <w:bCs/>
          <w:szCs w:val="24"/>
        </w:rPr>
        <w:t>,</w:t>
      </w:r>
      <w:r>
        <w:rPr>
          <w:rFonts w:eastAsia="Times New Roman"/>
          <w:bCs/>
          <w:szCs w:val="24"/>
        </w:rPr>
        <w:t xml:space="preserve"> αστραπές δεν φοβάται. Εγώ, αν ήμο</w:t>
      </w:r>
      <w:r>
        <w:rPr>
          <w:rFonts w:eastAsia="Times New Roman"/>
          <w:bCs/>
          <w:szCs w:val="24"/>
        </w:rPr>
        <w:t>υν Υπουργός, θα ήμουν ο πρώτος που θα έλεγα</w:t>
      </w:r>
      <w:r>
        <w:rPr>
          <w:rFonts w:eastAsia="Times New Roman"/>
          <w:bCs/>
          <w:szCs w:val="24"/>
        </w:rPr>
        <w:t>,</w:t>
      </w:r>
      <w:r>
        <w:rPr>
          <w:rFonts w:eastAsia="Times New Roman"/>
          <w:bCs/>
          <w:szCs w:val="24"/>
        </w:rPr>
        <w:t xml:space="preserve"> τη δική μου περίοδο να την εξετάσετε όλη, δεν έχω να φοβηθώ τίποτα. Αλλιώς, κατά τα άλλα, μπατάρει το πράγμα προς τη μία πλευρά και ήδη η προτεινόμενη </w:t>
      </w:r>
      <w:r>
        <w:rPr>
          <w:rFonts w:eastAsia="Times New Roman"/>
          <w:bCs/>
          <w:szCs w:val="24"/>
        </w:rPr>
        <w:t xml:space="preserve">εξεταστική </w:t>
      </w:r>
      <w:r>
        <w:rPr>
          <w:rFonts w:eastAsia="Times New Roman"/>
          <w:bCs/>
          <w:szCs w:val="24"/>
        </w:rPr>
        <w:t xml:space="preserve">χάνει σε αξιοπιστία. </w:t>
      </w:r>
    </w:p>
    <w:p w14:paraId="47A54B5C" w14:textId="77777777" w:rsidR="00080287" w:rsidRDefault="007F198B">
      <w:pPr>
        <w:spacing w:line="600" w:lineRule="auto"/>
        <w:ind w:firstLine="720"/>
        <w:contextualSpacing/>
        <w:jc w:val="both"/>
        <w:rPr>
          <w:rFonts w:eastAsia="Times New Roman"/>
          <w:bCs/>
          <w:szCs w:val="24"/>
        </w:rPr>
      </w:pPr>
      <w:r>
        <w:rPr>
          <w:rFonts w:eastAsia="Times New Roman"/>
          <w:bCs/>
          <w:szCs w:val="24"/>
        </w:rPr>
        <w:lastRenderedPageBreak/>
        <w:t>Το βασικό ποιο είναι; Να δο</w:t>
      </w:r>
      <w:r>
        <w:rPr>
          <w:rFonts w:eastAsia="Times New Roman"/>
          <w:bCs/>
          <w:szCs w:val="24"/>
        </w:rPr>
        <w:t xml:space="preserve">ύμε και για την τελευταία διετία τι έχει αλλάξει στο σύστημα της </w:t>
      </w:r>
      <w:r>
        <w:rPr>
          <w:rFonts w:eastAsia="Times New Roman"/>
          <w:bCs/>
          <w:szCs w:val="24"/>
        </w:rPr>
        <w:t>υγείας</w:t>
      </w:r>
      <w:r>
        <w:rPr>
          <w:rFonts w:eastAsia="Times New Roman"/>
          <w:bCs/>
          <w:szCs w:val="24"/>
        </w:rPr>
        <w:t>. Το σύστημα προμηθειών έχει αλλάξει; Οι υπερτιμολογήσεις είναι παρελθόν; Ο νοσοκομειακός εξοπλισμός παραδίδεται στην ώρα του; Τα «</w:t>
      </w:r>
      <w:proofErr w:type="spellStart"/>
      <w:r>
        <w:rPr>
          <w:rFonts w:eastAsia="Times New Roman"/>
          <w:bCs/>
          <w:szCs w:val="24"/>
        </w:rPr>
        <w:t>πιράνχας</w:t>
      </w:r>
      <w:proofErr w:type="spellEnd"/>
      <w:r>
        <w:rPr>
          <w:rFonts w:eastAsia="Times New Roman"/>
          <w:bCs/>
          <w:szCs w:val="24"/>
        </w:rPr>
        <w:t xml:space="preserve">», για τα οποία λέγαμε, εξαφανίστηκαν από τον </w:t>
      </w:r>
      <w:r>
        <w:rPr>
          <w:rFonts w:eastAsia="Times New Roman"/>
          <w:bCs/>
          <w:szCs w:val="24"/>
        </w:rPr>
        <w:t xml:space="preserve">πλουσιοπάροχο «βιότοπο» της </w:t>
      </w:r>
      <w:r>
        <w:rPr>
          <w:rFonts w:eastAsia="Times New Roman"/>
          <w:bCs/>
          <w:szCs w:val="24"/>
        </w:rPr>
        <w:t>υγείας</w:t>
      </w:r>
      <w:r>
        <w:rPr>
          <w:rFonts w:eastAsia="Times New Roman"/>
          <w:bCs/>
          <w:szCs w:val="24"/>
        </w:rPr>
        <w:t xml:space="preserve">; Όλα αυτά έφυγαν στην τελευταία διετία; Μακάρι. Γιατί δεν τη βάζουμε στο μικροσκόπιό μας και να βγείτε να κάνετε διαφήμιση του νέου συστήματος </w:t>
      </w:r>
      <w:r>
        <w:rPr>
          <w:rFonts w:eastAsia="Times New Roman"/>
          <w:bCs/>
          <w:szCs w:val="24"/>
        </w:rPr>
        <w:t>υγείας</w:t>
      </w:r>
      <w:r>
        <w:rPr>
          <w:rFonts w:eastAsia="Times New Roman"/>
          <w:bCs/>
          <w:szCs w:val="24"/>
        </w:rPr>
        <w:t xml:space="preserve">; Γιατί όχι; </w:t>
      </w:r>
    </w:p>
    <w:p w14:paraId="47A54B5D" w14:textId="77777777" w:rsidR="00080287" w:rsidRDefault="007F198B">
      <w:pPr>
        <w:spacing w:line="600" w:lineRule="auto"/>
        <w:ind w:firstLine="720"/>
        <w:contextualSpacing/>
        <w:jc w:val="both"/>
        <w:rPr>
          <w:rFonts w:eastAsia="Times New Roman"/>
          <w:bCs/>
          <w:szCs w:val="24"/>
        </w:rPr>
      </w:pPr>
      <w:r>
        <w:rPr>
          <w:rFonts w:eastAsia="Times New Roman"/>
          <w:bCs/>
          <w:szCs w:val="24"/>
        </w:rPr>
        <w:t xml:space="preserve">Για να ξεκαθαρίσουμε, λοιπόν, τα πράγματα, το Ποτάμι δηλώνει ότι πρέπει να εξετασθούν τα πάντα και οι πάντες. Όπως ψηφίσαμε υπέρ της Ειδικής Κοινοβουλευτικής Επιτροπής για τους αμυντικούς εξοπλισμούς και τον κ. Παπαντωνίου, τώρα </w:t>
      </w:r>
      <w:proofErr w:type="spellStart"/>
      <w:r>
        <w:rPr>
          <w:rFonts w:eastAsia="Times New Roman"/>
          <w:bCs/>
          <w:szCs w:val="24"/>
        </w:rPr>
        <w:t>τασσόμεθα</w:t>
      </w:r>
      <w:proofErr w:type="spellEnd"/>
      <w:r>
        <w:rPr>
          <w:rFonts w:eastAsia="Times New Roman"/>
          <w:bCs/>
          <w:szCs w:val="24"/>
        </w:rPr>
        <w:t xml:space="preserve"> υπέρ της διερεύνη</w:t>
      </w:r>
      <w:r>
        <w:rPr>
          <w:rFonts w:eastAsia="Times New Roman"/>
          <w:bCs/>
          <w:szCs w:val="24"/>
        </w:rPr>
        <w:t xml:space="preserve">σης όλων των υποθέσεων Υγείας. Όποιοι έκαναν πάρτι με λεφτά του </w:t>
      </w:r>
      <w:r>
        <w:rPr>
          <w:rFonts w:eastAsia="Times New Roman"/>
          <w:bCs/>
          <w:szCs w:val="24"/>
        </w:rPr>
        <w:t xml:space="preserve">δημοσίου </w:t>
      </w:r>
      <w:r>
        <w:rPr>
          <w:rFonts w:eastAsia="Times New Roman"/>
          <w:bCs/>
          <w:szCs w:val="24"/>
        </w:rPr>
        <w:t xml:space="preserve">στον ευαίσθητο τομέα της </w:t>
      </w:r>
      <w:r>
        <w:rPr>
          <w:rFonts w:eastAsia="Times New Roman"/>
          <w:bCs/>
          <w:szCs w:val="24"/>
        </w:rPr>
        <w:t>υγείας</w:t>
      </w:r>
      <w:r>
        <w:rPr>
          <w:rFonts w:eastAsia="Times New Roman"/>
          <w:bCs/>
          <w:szCs w:val="24"/>
        </w:rPr>
        <w:t xml:space="preserve">, πρέπει να εντοπισθούν και να λογοδοτήσουν στη </w:t>
      </w:r>
      <w:r>
        <w:rPr>
          <w:rFonts w:eastAsia="Times New Roman"/>
          <w:bCs/>
          <w:szCs w:val="24"/>
        </w:rPr>
        <w:t>δικαιοσύνη</w:t>
      </w:r>
      <w:r>
        <w:rPr>
          <w:rFonts w:eastAsia="Times New Roman"/>
          <w:bCs/>
          <w:szCs w:val="24"/>
        </w:rPr>
        <w:t xml:space="preserve"> είτε είναι του 1950 η υπόθεση είτε είναι του 2017 ή του 2001. </w:t>
      </w:r>
    </w:p>
    <w:p w14:paraId="47A54B5E" w14:textId="77777777" w:rsidR="00080287" w:rsidRDefault="007F198B">
      <w:pPr>
        <w:spacing w:line="600" w:lineRule="auto"/>
        <w:ind w:firstLine="720"/>
        <w:contextualSpacing/>
        <w:jc w:val="both"/>
        <w:rPr>
          <w:rFonts w:eastAsia="Times New Roman"/>
          <w:bCs/>
          <w:szCs w:val="24"/>
        </w:rPr>
      </w:pPr>
      <w:r>
        <w:rPr>
          <w:rFonts w:eastAsia="Times New Roman"/>
          <w:bCs/>
          <w:szCs w:val="24"/>
        </w:rPr>
        <w:t>«Όλα στο φως» και με ονοματεπώ</w:t>
      </w:r>
      <w:r>
        <w:rPr>
          <w:rFonts w:eastAsia="Times New Roman"/>
          <w:bCs/>
          <w:szCs w:val="24"/>
        </w:rPr>
        <w:t xml:space="preserve">νυμο είναι η θέση μας στο Ποτάμι, χωρίς πολιτικούς συμψηφισμούς, χωρίς παιχνίδια </w:t>
      </w:r>
      <w:r>
        <w:rPr>
          <w:rFonts w:eastAsia="Times New Roman"/>
          <w:bCs/>
          <w:szCs w:val="24"/>
        </w:rPr>
        <w:lastRenderedPageBreak/>
        <w:t>τακτικής ή μικροκομματικής. Όχι στα θεάματα</w:t>
      </w:r>
      <w:r>
        <w:rPr>
          <w:rFonts w:eastAsia="Times New Roman"/>
          <w:bCs/>
          <w:szCs w:val="24"/>
        </w:rPr>
        <w:t>,</w:t>
      </w:r>
      <w:r>
        <w:rPr>
          <w:rFonts w:eastAsia="Times New Roman"/>
          <w:bCs/>
          <w:szCs w:val="24"/>
        </w:rPr>
        <w:t xml:space="preserve"> επειδή δεν υπάρχει άρτος. Όχι στα επικοινωνιακά αντίμετρα</w:t>
      </w:r>
      <w:r>
        <w:rPr>
          <w:rFonts w:eastAsia="Times New Roman"/>
          <w:bCs/>
          <w:szCs w:val="24"/>
        </w:rPr>
        <w:t>,</w:t>
      </w:r>
      <w:r>
        <w:rPr>
          <w:rFonts w:eastAsia="Times New Roman"/>
          <w:bCs/>
          <w:szCs w:val="24"/>
        </w:rPr>
        <w:t xml:space="preserve"> επειδή έρχονται μέτρα σε φόρους και συντάξεις -οι γνωστές περικοπές- ύψ</w:t>
      </w:r>
      <w:r>
        <w:rPr>
          <w:rFonts w:eastAsia="Times New Roman"/>
          <w:bCs/>
          <w:szCs w:val="24"/>
        </w:rPr>
        <w:t xml:space="preserve">ους 3,6 δισεκατομμυρίων ευρώ. Δεν θέλουμε η </w:t>
      </w:r>
      <w:r>
        <w:rPr>
          <w:rFonts w:eastAsia="Times New Roman"/>
          <w:bCs/>
          <w:szCs w:val="24"/>
        </w:rPr>
        <w:t>εξεταστική επιτροπή</w:t>
      </w:r>
      <w:r>
        <w:rPr>
          <w:rFonts w:eastAsia="Times New Roman"/>
          <w:bCs/>
          <w:szCs w:val="24"/>
        </w:rPr>
        <w:t xml:space="preserve"> να λειτουργήσει ως πολιτικό πλυντήριο, όπως έχουμε δει κατ’ επανάληψη στο παρελθόν να συμβαίνει, αλλά ούτε και ως κοινοβουλευτικό σωσίβιο σε μια Κυβέρνηση που παραπαίει. Όμως, φοβάμαι ότι τέτο</w:t>
      </w:r>
      <w:r>
        <w:rPr>
          <w:rFonts w:eastAsia="Times New Roman"/>
          <w:bCs/>
          <w:szCs w:val="24"/>
        </w:rPr>
        <w:t xml:space="preserve">ιου είδους πρωτοβουλίες καταλήγουν στο κενό. </w:t>
      </w:r>
    </w:p>
    <w:p w14:paraId="47A54B5F" w14:textId="77777777" w:rsidR="00080287" w:rsidRDefault="007F198B">
      <w:pPr>
        <w:spacing w:line="600" w:lineRule="auto"/>
        <w:ind w:firstLine="720"/>
        <w:contextualSpacing/>
        <w:jc w:val="both"/>
        <w:rPr>
          <w:rFonts w:eastAsia="Times New Roman" w:cs="Times New Roman"/>
          <w:szCs w:val="24"/>
        </w:rPr>
      </w:pPr>
      <w:r>
        <w:rPr>
          <w:rFonts w:eastAsia="Times New Roman"/>
          <w:bCs/>
          <w:szCs w:val="24"/>
        </w:rPr>
        <w:t xml:space="preserve">Αλήθεια, πείτε μου, ποιος καλόπιστος πολίτης μπορεί να δεχθεί ότι η </w:t>
      </w:r>
      <w:r>
        <w:rPr>
          <w:rFonts w:eastAsia="Times New Roman"/>
          <w:bCs/>
          <w:szCs w:val="24"/>
        </w:rPr>
        <w:t>εξεταστική επιτροπή</w:t>
      </w:r>
      <w:r>
        <w:rPr>
          <w:rFonts w:eastAsia="Times New Roman"/>
          <w:bCs/>
          <w:szCs w:val="24"/>
        </w:rPr>
        <w:t>, όσο καλά κι αν κάνει τη δουλειά της –που το εύχομαι- θα μπορέσει να βρει λεπτομέρειες υποθέσεων</w:t>
      </w:r>
      <w:r>
        <w:rPr>
          <w:rFonts w:eastAsia="Times New Roman"/>
          <w:bCs/>
          <w:szCs w:val="24"/>
        </w:rPr>
        <w:t>,</w:t>
      </w:r>
      <w:r>
        <w:rPr>
          <w:rFonts w:eastAsia="Times New Roman"/>
          <w:bCs/>
          <w:szCs w:val="24"/>
        </w:rPr>
        <w:t xml:space="preserve"> που αποτέλεσαν πραγματικ</w:t>
      </w:r>
      <w:r>
        <w:rPr>
          <w:rFonts w:eastAsia="Times New Roman"/>
          <w:bCs/>
          <w:szCs w:val="24"/>
        </w:rPr>
        <w:t>ά πηγή σκανδάλων</w:t>
      </w:r>
      <w:r>
        <w:rPr>
          <w:rFonts w:eastAsia="Times New Roman"/>
          <w:bCs/>
          <w:szCs w:val="24"/>
        </w:rPr>
        <w:t>,</w:t>
      </w:r>
      <w:r>
        <w:rPr>
          <w:rFonts w:eastAsia="Times New Roman"/>
          <w:bCs/>
          <w:szCs w:val="24"/>
        </w:rPr>
        <w:t xml:space="preserve"> πριν από είκοσι χρόνια; Εμείς θα δώσουμε όλες μας τις δυνάμεις και μακάρι να το κάνουν όλοι για να βρεθούν. </w:t>
      </w:r>
    </w:p>
    <w:p w14:paraId="47A54B6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Εγώ, όμως, θέλω να θέσω το εξής ερώτημα: Ποιος μας εξασφαλίζει ότι και σήμερα, αυτή τη στιγμή που μιλάμε, κάποιοι δεν θησαυρίζουν</w:t>
      </w:r>
      <w:r>
        <w:rPr>
          <w:rFonts w:eastAsia="Times New Roman" w:cs="Times New Roman"/>
          <w:szCs w:val="24"/>
        </w:rPr>
        <w:t xml:space="preserve"> από διάτρητα συστήματα προμηθειών, ελέγχου και λειτουργίας των χώρων της </w:t>
      </w:r>
      <w:r>
        <w:rPr>
          <w:rFonts w:eastAsia="Times New Roman" w:cs="Times New Roman"/>
          <w:szCs w:val="24"/>
        </w:rPr>
        <w:t>υγείας</w:t>
      </w:r>
      <w:r>
        <w:rPr>
          <w:rFonts w:eastAsia="Times New Roman" w:cs="Times New Roman"/>
          <w:szCs w:val="24"/>
        </w:rPr>
        <w:t xml:space="preserve">; </w:t>
      </w:r>
    </w:p>
    <w:p w14:paraId="47A54B6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την άποψή μου, την προσωπική, θα ήταν πιο χρήσιμη -κυρίως για τους φορολογούμενους- η σύσταση μιας εξεταστικής επιτροπής για το τι μπορούμε να κάνουμε, ώστε να θωρακίσο</w:t>
      </w:r>
      <w:r>
        <w:rPr>
          <w:rFonts w:eastAsia="Times New Roman" w:cs="Times New Roman"/>
          <w:szCs w:val="24"/>
        </w:rPr>
        <w:t xml:space="preserve">υμε το δημόσιο χρήμα από τα κοράκια της </w:t>
      </w:r>
      <w:r>
        <w:rPr>
          <w:rFonts w:eastAsia="Times New Roman" w:cs="Times New Roman"/>
          <w:szCs w:val="24"/>
        </w:rPr>
        <w:t>υγείας</w:t>
      </w:r>
      <w:r>
        <w:rPr>
          <w:rFonts w:eastAsia="Times New Roman" w:cs="Times New Roman"/>
          <w:szCs w:val="24"/>
        </w:rPr>
        <w:t>, πώς θα διαμορφώσουμε ένα σύστημα προμηθειών</w:t>
      </w:r>
      <w:r>
        <w:rPr>
          <w:rFonts w:eastAsia="Times New Roman" w:cs="Times New Roman"/>
          <w:szCs w:val="24"/>
        </w:rPr>
        <w:t>,</w:t>
      </w:r>
      <w:r>
        <w:rPr>
          <w:rFonts w:eastAsia="Times New Roman" w:cs="Times New Roman"/>
          <w:szCs w:val="24"/>
        </w:rPr>
        <w:t xml:space="preserve"> ώστε να πάψουν να αγοράζουν τα ελληνικά νοσοκομεία υλικά και εξοπλισμό σε τιμές ακριβότερες από την υπόλοιπη Ευρώπη ή να βλέπουμε για το ίδιο προϊόν διαφορετικές τ</w:t>
      </w:r>
      <w:r>
        <w:rPr>
          <w:rFonts w:eastAsia="Times New Roman" w:cs="Times New Roman"/>
          <w:szCs w:val="24"/>
        </w:rPr>
        <w:t xml:space="preserve">ιμές από νοσοκομείο σε νοσοκομείο, πώς θα μπουν οι κανόνες για τις δαπάνες στο Εθνικό Σύστημα Υγείας και όλοι οι διαγωνισμοί να έχουν ευρεία δημοσιότητα και διαφάνεια, άρα και καλύτερους όρους για το </w:t>
      </w:r>
      <w:r>
        <w:rPr>
          <w:rFonts w:eastAsia="Times New Roman" w:cs="Times New Roman"/>
          <w:szCs w:val="24"/>
        </w:rPr>
        <w:t>δημόσιο</w:t>
      </w:r>
      <w:r>
        <w:rPr>
          <w:rFonts w:eastAsia="Times New Roman" w:cs="Times New Roman"/>
          <w:szCs w:val="24"/>
        </w:rPr>
        <w:t xml:space="preserve">. Αυτή η εξεταστική θα ήταν χρήσιμη για την </w:t>
      </w:r>
      <w:r>
        <w:rPr>
          <w:rFonts w:eastAsia="Times New Roman" w:cs="Times New Roman"/>
          <w:szCs w:val="24"/>
        </w:rPr>
        <w:t>υγεία</w:t>
      </w:r>
      <w:r>
        <w:rPr>
          <w:rFonts w:eastAsia="Times New Roman" w:cs="Times New Roman"/>
          <w:szCs w:val="24"/>
        </w:rPr>
        <w:t xml:space="preserve">, ώστε να πάψει ο χώρος να είναι όμηρος των κυκλωμάτων. </w:t>
      </w:r>
    </w:p>
    <w:p w14:paraId="47A54B6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το είχα προτείνει στην </w:t>
      </w:r>
      <w:r>
        <w:rPr>
          <w:rFonts w:eastAsia="Times New Roman" w:cs="Times New Roman"/>
          <w:szCs w:val="24"/>
        </w:rPr>
        <w:t xml:space="preserve">εξεταστική </w:t>
      </w:r>
      <w:r>
        <w:rPr>
          <w:rFonts w:eastAsia="Times New Roman" w:cs="Times New Roman"/>
          <w:szCs w:val="24"/>
        </w:rPr>
        <w:t xml:space="preserve">που είχε συσταθεί για την είσοδο της χώρας στα πρώτα δύο μνημόνια. Το θυμάστε; Ήταν η επαναστατική περίοδος του ΣΥΡΙΖΑ. Συμμετείχα σε εκείνη την </w:t>
      </w:r>
      <w:r>
        <w:rPr>
          <w:rFonts w:eastAsia="Times New Roman" w:cs="Times New Roman"/>
          <w:szCs w:val="24"/>
        </w:rPr>
        <w:t>εξεταστική</w:t>
      </w:r>
      <w:r>
        <w:rPr>
          <w:rFonts w:eastAsia="Times New Roman" w:cs="Times New Roman"/>
          <w:szCs w:val="24"/>
        </w:rPr>
        <w:t xml:space="preserve">, </w:t>
      </w:r>
      <w:r>
        <w:rPr>
          <w:rFonts w:eastAsia="Times New Roman" w:cs="Times New Roman"/>
          <w:szCs w:val="24"/>
        </w:rPr>
        <w:t xml:space="preserve">η οποία πήγε άκλαυτη. Με το που αρχίσαμε να καλούμε τα πρώτα πολιτικά πρόσωπα, </w:t>
      </w:r>
      <w:proofErr w:type="spellStart"/>
      <w:r>
        <w:rPr>
          <w:rFonts w:eastAsia="Times New Roman" w:cs="Times New Roman"/>
          <w:szCs w:val="24"/>
        </w:rPr>
        <w:t>εξηφανίσθη</w:t>
      </w:r>
      <w:proofErr w:type="spellEnd"/>
      <w:r>
        <w:rPr>
          <w:rFonts w:eastAsia="Times New Roman" w:cs="Times New Roman"/>
          <w:szCs w:val="24"/>
        </w:rPr>
        <w:t xml:space="preserve">. Εξαϋλώθηκε εκείνη η </w:t>
      </w:r>
      <w:r>
        <w:rPr>
          <w:rFonts w:eastAsia="Times New Roman" w:cs="Times New Roman"/>
          <w:szCs w:val="24"/>
        </w:rPr>
        <w:t xml:space="preserve">εξεταστική, </w:t>
      </w:r>
      <w:r>
        <w:rPr>
          <w:rFonts w:eastAsia="Times New Roman" w:cs="Times New Roman"/>
          <w:szCs w:val="24"/>
        </w:rPr>
        <w:t xml:space="preserve">για τους λόγους εισόδου της </w:t>
      </w:r>
      <w:r>
        <w:rPr>
          <w:rFonts w:eastAsia="Times New Roman" w:cs="Times New Roman"/>
          <w:szCs w:val="24"/>
        </w:rPr>
        <w:lastRenderedPageBreak/>
        <w:t>χώρας στα μνημόνια. Εσείς, οι Βουλευτές του ΣΥΡΙΖΑ, από περιέργεια έστω, δεν ασχοληθήκατε, δεν αναρωτηθήκ</w:t>
      </w:r>
      <w:r>
        <w:rPr>
          <w:rFonts w:eastAsia="Times New Roman" w:cs="Times New Roman"/>
          <w:szCs w:val="24"/>
        </w:rPr>
        <w:t xml:space="preserve">ατε τι θα γίνει με εκείνη την </w:t>
      </w:r>
      <w:r>
        <w:rPr>
          <w:rFonts w:eastAsia="Times New Roman" w:cs="Times New Roman"/>
          <w:szCs w:val="24"/>
        </w:rPr>
        <w:t>εξεταστική</w:t>
      </w:r>
      <w:r>
        <w:rPr>
          <w:rFonts w:eastAsia="Times New Roman" w:cs="Times New Roman"/>
          <w:szCs w:val="24"/>
        </w:rPr>
        <w:t xml:space="preserve">; Όχι βέβαια, γιατί βλέπατε ότι φέρνατε το δικό σας μνημόνιο, το τρίτο μνημόνιο Τσίπρα-Καμμένου. Και τώρα έχουμε και το μνημόνιο-κάβα των 3,6 δισεκατομμυρίων ευρώ σε περικοπές μισθών και συντάξεων. </w:t>
      </w:r>
    </w:p>
    <w:p w14:paraId="47A54B6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w:t>
      </w:r>
      <w:r>
        <w:rPr>
          <w:rFonts w:eastAsia="Times New Roman" w:cs="Times New Roman"/>
          <w:szCs w:val="24"/>
        </w:rPr>
        <w:t>εξεταστική</w:t>
      </w:r>
      <w:r>
        <w:rPr>
          <w:rFonts w:eastAsia="Times New Roman" w:cs="Times New Roman"/>
          <w:szCs w:val="24"/>
        </w:rPr>
        <w:t xml:space="preserve"> που καλούμαστε σήμερα να αποφασίσουμε, μπορεί μεν να διερευνήσει υποθέσεις του παρελθόντος, αλλά στην πράξη είναι μια παραδοχή -και μάλιστα πανηγυρική- του πολιτικού συστήματος ότι δεν μπόρεσε να θωρακίσει το δημόσιο χρήμα όταν έπρεπε και να θερ</w:t>
      </w:r>
      <w:r>
        <w:rPr>
          <w:rFonts w:eastAsia="Times New Roman" w:cs="Times New Roman"/>
          <w:szCs w:val="24"/>
        </w:rPr>
        <w:t xml:space="preserve">απεύσει εγκαίρως προβλήματα και σκοτεινά σημεία. </w:t>
      </w:r>
    </w:p>
    <w:p w14:paraId="47A54B6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 παράδειγμα, βλέπουμε ότι μέρος της πρότασης είναι να διερευνηθούν τα κονδύλια του ΚΕΕΛΠΝΟ. Φυσικά. Κα</w:t>
      </w:r>
      <w:r>
        <w:rPr>
          <w:rFonts w:eastAsia="Times New Roman" w:cs="Times New Roman"/>
          <w:szCs w:val="24"/>
        </w:rPr>
        <w:t>μ</w:t>
      </w:r>
      <w:r>
        <w:rPr>
          <w:rFonts w:eastAsia="Times New Roman" w:cs="Times New Roman"/>
          <w:szCs w:val="24"/>
        </w:rPr>
        <w:t>μία αντίρρηση. Με τα κονδύλια του υπόλοιπου δημόσιου τομέα τι γίνεται; Πώς μοιράζονται οι διαφημιστι</w:t>
      </w:r>
      <w:r>
        <w:rPr>
          <w:rFonts w:eastAsia="Times New Roman" w:cs="Times New Roman"/>
          <w:szCs w:val="24"/>
        </w:rPr>
        <w:t>κές δαπάνες τραπεζών και ΔΕΚΟ; Ακόμα και σήμερα</w:t>
      </w:r>
      <w:r>
        <w:rPr>
          <w:rFonts w:eastAsia="Times New Roman" w:cs="Times New Roman"/>
          <w:szCs w:val="24"/>
        </w:rPr>
        <w:t>,</w:t>
      </w:r>
      <w:r>
        <w:rPr>
          <w:rFonts w:eastAsia="Times New Roman" w:cs="Times New Roman"/>
          <w:szCs w:val="24"/>
        </w:rPr>
        <w:t xml:space="preserve"> κομματικά μέσα ή φίλια προς την Κυβέρνηση μέσα μαζικής ενημέρωσης λαμβάνουν τη μερίδα του λέοντος. Ακόμα περιμένω να υλοποιηθεί η πρόταση που είχε κάνει ο κ. Δραγασάκης -δέσμευση, έτσι την είχε πει ο ίδιος- </w:t>
      </w:r>
      <w:r>
        <w:rPr>
          <w:rFonts w:eastAsia="Times New Roman" w:cs="Times New Roman"/>
          <w:szCs w:val="24"/>
        </w:rPr>
        <w:t xml:space="preserve">ότι όλες οι </w:t>
      </w:r>
      <w:r>
        <w:rPr>
          <w:rFonts w:eastAsia="Times New Roman" w:cs="Times New Roman"/>
          <w:szCs w:val="24"/>
        </w:rPr>
        <w:lastRenderedPageBreak/>
        <w:t xml:space="preserve">ΔΕΚΟ που ελέγχονται από το κράτος, θα ανακοινώνουν το πού διαθέτουν και με τι κριτήρια τα διαφημιστικά τους κονδύλια. </w:t>
      </w:r>
    </w:p>
    <w:p w14:paraId="47A54B6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Ακόμα δεν έχει γίνει, κυρίες και κύριοι συνάδελφοι, και μας λέτε για το ΚΕΕΛΠΝΟ. Βεβαίως. Καλά κάνετε και λέτε για το ΚΕΕΛΠΝΟ</w:t>
      </w:r>
      <w:r>
        <w:rPr>
          <w:rFonts w:eastAsia="Times New Roman" w:cs="Times New Roman"/>
          <w:szCs w:val="24"/>
        </w:rPr>
        <w:t xml:space="preserve">. Για τους άλλους δημόσιους οργανισμούς, που ακόμα και σήμερα κατά το δοκούν δίνουν την κρατική διαφήμιση, κανείς από εσάς δεν θα αναριγήσει; </w:t>
      </w:r>
    </w:p>
    <w:p w14:paraId="47A54B6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λίγο πιο δίπλα από τον τομέα ευθύνης της Κυβέρνησης για την </w:t>
      </w:r>
      <w:r>
        <w:rPr>
          <w:rFonts w:eastAsia="Times New Roman" w:cs="Times New Roman"/>
          <w:szCs w:val="24"/>
        </w:rPr>
        <w:t>υ</w:t>
      </w:r>
      <w:r>
        <w:rPr>
          <w:rFonts w:eastAsia="Times New Roman" w:cs="Times New Roman"/>
          <w:szCs w:val="24"/>
        </w:rPr>
        <w:t>γεία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έχουμε το μετανα</w:t>
      </w:r>
      <w:r>
        <w:rPr>
          <w:rFonts w:eastAsia="Times New Roman" w:cs="Times New Roman"/>
          <w:szCs w:val="24"/>
        </w:rPr>
        <w:t xml:space="preserve">στευτικό. Εκεί κι αν έχουμε καταγγελίες για απευθείας αναθέσεις, για προμήθειες απευθείας για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καταγγελίες για προσλήψεις, για κατανομή κονδυλίων</w:t>
      </w:r>
      <w:r>
        <w:rPr>
          <w:rFonts w:eastAsia="Times New Roman" w:cs="Times New Roman"/>
          <w:szCs w:val="24"/>
        </w:rPr>
        <w:t>,</w:t>
      </w:r>
      <w:r>
        <w:rPr>
          <w:rFonts w:eastAsia="Times New Roman" w:cs="Times New Roman"/>
          <w:szCs w:val="24"/>
        </w:rPr>
        <w:t xml:space="preserve"> με τουλάχιστον γκρίζες διαδικασίες. Δεν είναι και αυτό ένα μέρος του </w:t>
      </w:r>
      <w:proofErr w:type="spellStart"/>
      <w:r>
        <w:rPr>
          <w:rFonts w:eastAsia="Times New Roman" w:cs="Times New Roman"/>
          <w:szCs w:val="24"/>
        </w:rPr>
        <w:t>ενδιαφέροντός</w:t>
      </w:r>
      <w:proofErr w:type="spellEnd"/>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για να μην χρειαστεί να συγκροτήσουμε στο μέλλον άλλη εξεταστική επιτροπή για τα κονδύλια του μεταναστευτικού</w:t>
      </w:r>
      <w:r>
        <w:rPr>
          <w:rFonts w:eastAsia="Times New Roman" w:cs="Times New Roman"/>
          <w:szCs w:val="24"/>
        </w:rPr>
        <w:t>;</w:t>
      </w:r>
      <w:r>
        <w:rPr>
          <w:rFonts w:eastAsia="Times New Roman" w:cs="Times New Roman"/>
          <w:szCs w:val="24"/>
        </w:rPr>
        <w:t xml:space="preserve"> Διότι -σας θυμίζω- υπάρχουν σοβαρότατες καταγγελίες για το μεταναστευτικό από κυβερνητικά στελέχη</w:t>
      </w:r>
      <w:r>
        <w:rPr>
          <w:rFonts w:eastAsia="Times New Roman" w:cs="Times New Roman"/>
          <w:szCs w:val="24"/>
        </w:rPr>
        <w:t>,</w:t>
      </w:r>
      <w:r>
        <w:rPr>
          <w:rFonts w:eastAsia="Times New Roman" w:cs="Times New Roman"/>
          <w:szCs w:val="24"/>
        </w:rPr>
        <w:t xml:space="preserve"> που παραιτήθηκαν, από στελέχη του ΣΥΡΙΖΑ, από</w:t>
      </w:r>
      <w:r>
        <w:rPr>
          <w:rFonts w:eastAsia="Times New Roman" w:cs="Times New Roman"/>
          <w:szCs w:val="24"/>
        </w:rPr>
        <w:t xml:space="preserve"> Βουλευτές επίσης του ΣΥΡΙΖΑ. </w:t>
      </w:r>
    </w:p>
    <w:p w14:paraId="47A54B6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Την ευθύνη θα φέρει κυρίως η Κυβέρνηση, εάν δεν ενδιαφερθεί για το πώς </w:t>
      </w:r>
      <w:proofErr w:type="spellStart"/>
      <w:r>
        <w:rPr>
          <w:rFonts w:eastAsia="Times New Roman" w:cs="Times New Roman"/>
          <w:szCs w:val="24"/>
        </w:rPr>
        <w:t>σπαταλάται</w:t>
      </w:r>
      <w:proofErr w:type="spellEnd"/>
      <w:r>
        <w:rPr>
          <w:rFonts w:eastAsia="Times New Roman" w:cs="Times New Roman"/>
          <w:szCs w:val="24"/>
        </w:rPr>
        <w:t xml:space="preserve"> το δημόσιο χρήμα σε όλους τους </w:t>
      </w:r>
      <w:r>
        <w:rPr>
          <w:rFonts w:eastAsia="Times New Roman" w:cs="Times New Roman"/>
          <w:szCs w:val="24"/>
        </w:rPr>
        <w:lastRenderedPageBreak/>
        <w:t xml:space="preserve">χώρους και όχι μόνο στο χώρο της </w:t>
      </w:r>
      <w:r>
        <w:rPr>
          <w:rFonts w:eastAsia="Times New Roman" w:cs="Times New Roman"/>
          <w:szCs w:val="24"/>
        </w:rPr>
        <w:t>υγείας</w:t>
      </w:r>
      <w:r>
        <w:rPr>
          <w:rFonts w:eastAsia="Times New Roman" w:cs="Times New Roman"/>
          <w:szCs w:val="24"/>
        </w:rPr>
        <w:t xml:space="preserve">, όπου εκεί, βεβαίως, υπάρχει ένα προνομιακό πεδίο για λοβιτούρες και </w:t>
      </w:r>
      <w:proofErr w:type="spellStart"/>
      <w:r>
        <w:rPr>
          <w:rFonts w:eastAsia="Times New Roman" w:cs="Times New Roman"/>
          <w:szCs w:val="24"/>
        </w:rPr>
        <w:t>λαμ</w:t>
      </w:r>
      <w:r>
        <w:rPr>
          <w:rFonts w:eastAsia="Times New Roman" w:cs="Times New Roman"/>
          <w:szCs w:val="24"/>
        </w:rPr>
        <w:t>ογιές</w:t>
      </w:r>
      <w:proofErr w:type="spellEnd"/>
      <w:r>
        <w:rPr>
          <w:rFonts w:eastAsia="Times New Roman" w:cs="Times New Roman"/>
          <w:szCs w:val="24"/>
        </w:rPr>
        <w:t>. Ψάχνοντας στο παρελθόν, δεν πρέπει επίσης να χάσουμε το δάσος της αδιαφάνειας</w:t>
      </w:r>
      <w:r>
        <w:rPr>
          <w:rFonts w:eastAsia="Times New Roman" w:cs="Times New Roman"/>
          <w:szCs w:val="24"/>
        </w:rPr>
        <w:t>,</w:t>
      </w:r>
      <w:r>
        <w:rPr>
          <w:rFonts w:eastAsia="Times New Roman" w:cs="Times New Roman"/>
          <w:szCs w:val="24"/>
        </w:rPr>
        <w:t xml:space="preserve"> που μας έχει κυκλώσει επί δεκαετίες. </w:t>
      </w:r>
    </w:p>
    <w:p w14:paraId="47A54B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λοιπόν, το Ποτάμι λέει «ναι»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επιτροπή</w:t>
      </w:r>
      <w:r>
        <w:rPr>
          <w:rFonts w:eastAsia="Times New Roman" w:cs="Times New Roman"/>
          <w:szCs w:val="24"/>
        </w:rPr>
        <w:t>, «όχι» στο κυνήγι μαγισσών. Λέμε «ναι» στη διερεύνηση όλων των</w:t>
      </w:r>
      <w:r>
        <w:rPr>
          <w:rFonts w:eastAsia="Times New Roman" w:cs="Times New Roman"/>
          <w:szCs w:val="24"/>
        </w:rPr>
        <w:t xml:space="preserve"> υποθέσεων, «όχι» όμως σε υποκριτικά παιχνίδια</w:t>
      </w:r>
      <w:r>
        <w:rPr>
          <w:rFonts w:eastAsia="Times New Roman" w:cs="Times New Roman"/>
          <w:szCs w:val="24"/>
        </w:rPr>
        <w:t>,</w:t>
      </w:r>
      <w:r>
        <w:rPr>
          <w:rFonts w:eastAsia="Times New Roman" w:cs="Times New Roman"/>
          <w:szCs w:val="24"/>
        </w:rPr>
        <w:t xml:space="preserve"> με πρωταγωνιστές κυρίως την Κυβέρνηση. Και επιτέλους, ας αποφασίσουμε πώς το πολιτικό σύστημα θα πάψει να κυνηγάει την ουρά του</w:t>
      </w:r>
      <w:r>
        <w:rPr>
          <w:rFonts w:eastAsia="Times New Roman" w:cs="Times New Roman"/>
          <w:szCs w:val="24"/>
        </w:rPr>
        <w:t>,</w:t>
      </w:r>
      <w:r>
        <w:rPr>
          <w:rFonts w:eastAsia="Times New Roman" w:cs="Times New Roman"/>
          <w:szCs w:val="24"/>
        </w:rPr>
        <w:t xml:space="preserve"> με το να θεσπίσουμε κανόνες που δεν θα επιτρέπουν σε κανέναν περαστικό Υπουργό </w:t>
      </w:r>
      <w:r>
        <w:rPr>
          <w:rFonts w:eastAsia="Times New Roman" w:cs="Times New Roman"/>
          <w:szCs w:val="24"/>
        </w:rPr>
        <w:t>να αυθαιρετεί ή να καταχράται το δημόσιο χρήμα.</w:t>
      </w:r>
    </w:p>
    <w:p w14:paraId="47A54B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7A54B6A"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47A54B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47A54B6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να κάνω μία ερώτηση επί της διαδικασίας. </w:t>
      </w:r>
    </w:p>
    <w:p w14:paraId="47A54B6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Κρεμαστινός):</w:t>
      </w:r>
      <w:r>
        <w:rPr>
          <w:rFonts w:eastAsia="Times New Roman" w:cs="Times New Roman"/>
          <w:szCs w:val="24"/>
        </w:rPr>
        <w:t xml:space="preserve"> Παρακαλώ, κύριε Λοβέρδο. </w:t>
      </w:r>
    </w:p>
    <w:p w14:paraId="47A54B6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είναι κάτι που απασχολεί τις κοινοβουλευτικές ομάδες. Ήδη έχουμε κάνει κάποιες πρώτες συζητήσεις, αλλά όλοι καταλήγουμε σε κοινό ερώτημα. Πολύ ωραία αναφέρατε το πρ</w:t>
      </w:r>
      <w:r>
        <w:rPr>
          <w:rFonts w:eastAsia="Times New Roman" w:cs="Times New Roman"/>
          <w:szCs w:val="24"/>
        </w:rPr>
        <w:t xml:space="preserve">ωί τη διαδικασία που αποφάσισε η </w:t>
      </w:r>
      <w:r>
        <w:rPr>
          <w:rFonts w:eastAsia="Times New Roman" w:cs="Times New Roman"/>
          <w:szCs w:val="24"/>
        </w:rPr>
        <w:t>διάσκεψη</w:t>
      </w:r>
      <w:r>
        <w:rPr>
          <w:rFonts w:eastAsia="Times New Roman" w:cs="Times New Roman"/>
          <w:szCs w:val="24"/>
        </w:rPr>
        <w:t>. Δ</w:t>
      </w:r>
      <w:r>
        <w:rPr>
          <w:rFonts w:eastAsia="Times New Roman" w:cs="Times New Roman"/>
          <w:szCs w:val="24"/>
        </w:rPr>
        <w:t xml:space="preserve">εν σκεφθήκαμε, όμως, τότε να σας πούμε -το κάνουμε τώρα- πώς θα ψηφίσουμε. </w:t>
      </w:r>
    </w:p>
    <w:p w14:paraId="47A54B6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Ως γνωστόν, έχει κατατεθεί η πρόταση των Βουλευτών ΣΥΡΙΖΑ και ΑΝΕΛ και η πρόταση των Βουλευτών της Νέας Δημοκρατίας. Έχουμε καταθέσει κα</w:t>
      </w:r>
      <w:r>
        <w:rPr>
          <w:rFonts w:eastAsia="Times New Roman" w:cs="Times New Roman"/>
          <w:szCs w:val="24"/>
        </w:rPr>
        <w:t xml:space="preserve">ι εμείς μια δική μας πρόταση, αλλά ο αριθμός μας δεν είναι εξήντα, για να μπει σε ψηφοφορία. Θέλουμε, λοιπόν, το Προεδρείο να ξεκαθαρίσει -για να ξέρουν όλες οι </w:t>
      </w:r>
      <w:r>
        <w:rPr>
          <w:rFonts w:eastAsia="Times New Roman" w:cs="Times New Roman"/>
          <w:szCs w:val="24"/>
        </w:rPr>
        <w:t xml:space="preserve">κοινοβουλευτικές ομάδες </w:t>
      </w:r>
      <w:r>
        <w:rPr>
          <w:rFonts w:eastAsia="Times New Roman" w:cs="Times New Roman"/>
          <w:szCs w:val="24"/>
        </w:rPr>
        <w:t xml:space="preserve">τι στάση θα εισηγηθούν στους Βουλευτές τους- πώς θα ψηφίσουμε. Δηλαδή, </w:t>
      </w:r>
      <w:r>
        <w:rPr>
          <w:rFonts w:eastAsia="Times New Roman" w:cs="Times New Roman"/>
          <w:szCs w:val="24"/>
        </w:rPr>
        <w:t>θα ψηφίσουμε ή τη μία ή την άλλη; Θα ψηφίσουμε και τις δύο; Θα ψηφίσουμε υπέρ της μιας και κατά της άλλης σε δύο ψηφοφορίες; Είναι εναλλακτικές διαδικαστικές δυνατότητες. Πείτε μας ποια είναι η απόφαση του Προεδρείου.</w:t>
      </w:r>
    </w:p>
    <w:p w14:paraId="47A54B70" w14:textId="77777777" w:rsidR="00080287" w:rsidRDefault="007F198B">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Η </w:t>
      </w:r>
      <w:r>
        <w:rPr>
          <w:rFonts w:eastAsia="Times New Roman"/>
          <w:bCs/>
        </w:rPr>
        <w:t xml:space="preserve">γραπτή απόφαση είναι ότι θα  γίνει ταυτόχρονα η ψηφοφορία επί των δύο </w:t>
      </w:r>
      <w:r>
        <w:rPr>
          <w:rFonts w:eastAsia="Times New Roman"/>
          <w:bCs/>
        </w:rPr>
        <w:lastRenderedPageBreak/>
        <w:t>προτάσεων με μία εκφώνηση του καταλόγου. Όπως ξέρετε, βέβαια, κυρίαρχο Σώμα είναι η Βουλή και εάν τεθεί διαφορετικά το θέμα, μπορεί και να αλλάξει αυτό. Όμως, αυτή είναι η απόφαση την οπ</w:t>
      </w:r>
      <w:r>
        <w:rPr>
          <w:rFonts w:eastAsia="Times New Roman"/>
          <w:bCs/>
        </w:rPr>
        <w:t>οία σας διαβάζω.</w:t>
      </w:r>
    </w:p>
    <w:p w14:paraId="47A54B71" w14:textId="77777777" w:rsidR="00080287" w:rsidRDefault="007F198B">
      <w:pPr>
        <w:spacing w:line="600" w:lineRule="auto"/>
        <w:ind w:firstLine="720"/>
        <w:contextualSpacing/>
        <w:jc w:val="both"/>
        <w:rPr>
          <w:rFonts w:eastAsia="Times New Roman"/>
          <w:bCs/>
        </w:rPr>
      </w:pPr>
      <w:r>
        <w:rPr>
          <w:rFonts w:eastAsia="Times New Roman"/>
          <w:b/>
          <w:bCs/>
        </w:rPr>
        <w:t>ΑΝΔΡΕΑΣ ΛΟΒΕΡΔΟΣ:</w:t>
      </w:r>
      <w:r>
        <w:rPr>
          <w:rFonts w:eastAsia="Times New Roman"/>
          <w:bCs/>
        </w:rPr>
        <w:t xml:space="preserve"> Αυτό δεν απαντάει στο ερώτημα που σας έθεσα. Μπορεί ένας Βουλευτής να πει «ψηφίζω και τις δύο» ή πρέπει να λέει «ναι» στη μία «όχι» στην άλλη; Τι πρέπει να κάνουμε;</w:t>
      </w:r>
    </w:p>
    <w:p w14:paraId="47A54B72" w14:textId="77777777" w:rsidR="00080287" w:rsidRDefault="007F198B">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Η ταυτόχρονη ψηφοφορία, όπως ξέρετε -είναι δική μου ερμηνεία αυτή- είναι ψηφίζω αυτή και όχι αυτή. Αυτή είναι η ταυτόχρονη ψηφοφορία.</w:t>
      </w:r>
    </w:p>
    <w:p w14:paraId="47A54B73"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ΑΝΔΡΕΑΣ ΛΟΒΕΡΔΟΣ:</w:t>
      </w:r>
      <w:r>
        <w:rPr>
          <w:rFonts w:eastAsia="Times New Roman" w:cs="Times New Roman"/>
          <w:szCs w:val="24"/>
        </w:rPr>
        <w:t xml:space="preserve"> Αυτό είναι το απολύτως λογικό.</w:t>
      </w:r>
    </w:p>
    <w:p w14:paraId="47A54B74" w14:textId="77777777" w:rsidR="00080287" w:rsidRDefault="007F198B">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w:t>
      </w:r>
      <w:r>
        <w:rPr>
          <w:rFonts w:eastAsia="Times New Roman"/>
          <w:bCs/>
        </w:rPr>
        <w:t>Δ</w:t>
      </w:r>
      <w:r>
        <w:rPr>
          <w:rFonts w:eastAsia="Times New Roman"/>
          <w:bCs/>
        </w:rPr>
        <w:t xml:space="preserve">ιαφορετικά, θα μπορούσε να ψηφίζει </w:t>
      </w:r>
      <w:r>
        <w:rPr>
          <w:rFonts w:eastAsia="Times New Roman"/>
          <w:bCs/>
        </w:rPr>
        <w:t>και τις δύο προτάσεις.</w:t>
      </w:r>
    </w:p>
    <w:p w14:paraId="47A54B75" w14:textId="77777777" w:rsidR="00080287" w:rsidRDefault="007F198B">
      <w:pPr>
        <w:spacing w:line="600" w:lineRule="auto"/>
        <w:ind w:firstLine="720"/>
        <w:contextualSpacing/>
        <w:jc w:val="both"/>
        <w:rPr>
          <w:rFonts w:eastAsia="Times New Roman"/>
          <w:bCs/>
        </w:rPr>
      </w:pPr>
      <w:r>
        <w:rPr>
          <w:rFonts w:eastAsia="Times New Roman"/>
          <w:b/>
          <w:bCs/>
        </w:rPr>
        <w:t>ΑΝΔΡΕΑΣ ΛΟΒΕΡΔΟΣ:</w:t>
      </w:r>
      <w:r>
        <w:rPr>
          <w:rFonts w:eastAsia="Times New Roman"/>
          <w:bCs/>
        </w:rPr>
        <w:t xml:space="preserve"> Αυτό είναι το απολύτως λογικό. Επειδή, όμως, δεν το έχουμε καθαρό -έχω συνεννοηθεί με τέσσερις </w:t>
      </w:r>
      <w:r>
        <w:rPr>
          <w:rFonts w:eastAsia="Times New Roman"/>
          <w:bCs/>
        </w:rPr>
        <w:t>κοινοβουλευτικές ομάδες</w:t>
      </w:r>
      <w:r>
        <w:rPr>
          <w:rFonts w:eastAsia="Times New Roman"/>
          <w:bCs/>
        </w:rPr>
        <w:t xml:space="preserve"> που έχουν το ίδιο ερώτημα- πρέπει ο κ. </w:t>
      </w:r>
      <w:proofErr w:type="spellStart"/>
      <w:r>
        <w:rPr>
          <w:rFonts w:eastAsia="Times New Roman"/>
          <w:bCs/>
        </w:rPr>
        <w:t>Βούτσης</w:t>
      </w:r>
      <w:proofErr w:type="spellEnd"/>
      <w:r>
        <w:rPr>
          <w:rFonts w:eastAsia="Times New Roman"/>
          <w:bCs/>
        </w:rPr>
        <w:t xml:space="preserve"> να δώσει μια απάντηση.</w:t>
      </w:r>
    </w:p>
    <w:p w14:paraId="47A54B76" w14:textId="77777777" w:rsidR="00080287" w:rsidRDefault="007F198B">
      <w:pPr>
        <w:spacing w:line="600" w:lineRule="auto"/>
        <w:ind w:firstLine="720"/>
        <w:contextualSpacing/>
        <w:jc w:val="both"/>
        <w:rPr>
          <w:rFonts w:eastAsia="Times New Roman"/>
          <w:bCs/>
        </w:rPr>
      </w:pPr>
      <w:r>
        <w:rPr>
          <w:rFonts w:eastAsia="Times New Roman"/>
          <w:b/>
          <w:bCs/>
        </w:rPr>
        <w:lastRenderedPageBreak/>
        <w:t>ΠΡΟΕΔΡΕΥΩΝ (Δημήτριος Κρεμ</w:t>
      </w:r>
      <w:r>
        <w:rPr>
          <w:rFonts w:eastAsia="Times New Roman"/>
          <w:b/>
          <w:bCs/>
        </w:rPr>
        <w:t>αστινός):</w:t>
      </w:r>
      <w:r>
        <w:rPr>
          <w:rFonts w:eastAsia="Times New Roman"/>
          <w:bCs/>
        </w:rPr>
        <w:t xml:space="preserve"> Η απάντηση είναι αυτή</w:t>
      </w:r>
      <w:r>
        <w:rPr>
          <w:rFonts w:eastAsia="Times New Roman"/>
          <w:bCs/>
        </w:rPr>
        <w:t>,</w:t>
      </w:r>
      <w:r>
        <w:rPr>
          <w:rFonts w:eastAsia="Times New Roman"/>
          <w:bCs/>
        </w:rPr>
        <w:t xml:space="preserve"> με βάση την απόφαση που έχουμε αυτή τη στιγμή.</w:t>
      </w:r>
    </w:p>
    <w:p w14:paraId="47A54B77"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ΑΝΔΡΕΑΣ ΛΟΒΕΡΔΟΣ:</w:t>
      </w:r>
      <w:r>
        <w:rPr>
          <w:rFonts w:eastAsia="Times New Roman" w:cs="Times New Roman"/>
          <w:szCs w:val="24"/>
        </w:rPr>
        <w:t xml:space="preserve"> Άρα, ψηφίζουμε τη μία ή την άλλη.</w:t>
      </w:r>
    </w:p>
    <w:p w14:paraId="47A54B78" w14:textId="77777777" w:rsidR="00080287" w:rsidRDefault="007F198B">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rPr>
        <w:t>Ακριβώς.</w:t>
      </w:r>
    </w:p>
    <w:p w14:paraId="47A54B79" w14:textId="77777777" w:rsidR="00080287" w:rsidRDefault="007F198B">
      <w:pPr>
        <w:spacing w:line="600" w:lineRule="auto"/>
        <w:ind w:firstLine="720"/>
        <w:contextualSpacing/>
        <w:jc w:val="both"/>
        <w:rPr>
          <w:rFonts w:eastAsia="Times New Roman"/>
          <w:bCs/>
        </w:rPr>
      </w:pPr>
      <w:r>
        <w:rPr>
          <w:rFonts w:eastAsia="Times New Roman"/>
          <w:bCs/>
        </w:rPr>
        <w:t>Η κ. Παπαρήγα με την ιδιότητα της πρώην Πρόεδρου της Κοινοβουλευτικής Ομάδας το</w:t>
      </w:r>
      <w:r>
        <w:rPr>
          <w:rFonts w:eastAsia="Times New Roman"/>
          <w:bCs/>
        </w:rPr>
        <w:t>υ Κομμουνιστικού Κόμματος Ελλάδας, έχει τον λόγο για δέκα λεπτά.</w:t>
      </w:r>
    </w:p>
    <w:p w14:paraId="47A54B7A" w14:textId="77777777" w:rsidR="00080287" w:rsidRDefault="007F198B">
      <w:pPr>
        <w:spacing w:line="600" w:lineRule="auto"/>
        <w:ind w:firstLine="720"/>
        <w:contextualSpacing/>
        <w:jc w:val="both"/>
        <w:rPr>
          <w:rFonts w:eastAsia="Times New Roman"/>
          <w:bCs/>
        </w:rPr>
      </w:pPr>
      <w:r>
        <w:rPr>
          <w:rFonts w:eastAsia="Times New Roman"/>
          <w:b/>
          <w:bCs/>
        </w:rPr>
        <w:t>ΑΛΕΞΑΝΔΡΑ ΠΑΠΑΡΗΓΑ:</w:t>
      </w:r>
      <w:r>
        <w:rPr>
          <w:rFonts w:eastAsia="Times New Roman"/>
          <w:bCs/>
        </w:rPr>
        <w:t xml:space="preserve"> Το ερώτημα γιατί η Κυβέρνηση εξαιρεί το δίχρονο 2015-2016, τουλάχιστον, υπάρχει. Το διάστημα του 2017 είναι πολύ μικρό. Στο κάτω-κάτω, κύριε Υπουργέ, μπορεί η εξέταση και </w:t>
      </w:r>
      <w:r>
        <w:rPr>
          <w:rFonts w:eastAsia="Times New Roman"/>
          <w:bCs/>
        </w:rPr>
        <w:t xml:space="preserve">του δίχρονου να αναδείξει </w:t>
      </w:r>
      <w:proofErr w:type="spellStart"/>
      <w:r>
        <w:rPr>
          <w:rFonts w:eastAsia="Times New Roman"/>
          <w:bCs/>
        </w:rPr>
        <w:t>προϋπάρχοντα</w:t>
      </w:r>
      <w:proofErr w:type="spellEnd"/>
      <w:r>
        <w:rPr>
          <w:rFonts w:eastAsia="Times New Roman"/>
          <w:bCs/>
        </w:rPr>
        <w:t xml:space="preserve"> σκάνδαλα, τα οποία</w:t>
      </w:r>
      <w:r>
        <w:rPr>
          <w:rFonts w:eastAsia="Times New Roman"/>
          <w:bCs/>
        </w:rPr>
        <w:t>,</w:t>
      </w:r>
      <w:r>
        <w:rPr>
          <w:rFonts w:eastAsia="Times New Roman"/>
          <w:bCs/>
        </w:rPr>
        <w:t xml:space="preserve"> το μεγάλο σας νυστέρι και η διορατικότητά σας να μην τα έχει αναδείξει. Γιατί δεν δέχεστε; Οι λόγοι, βέβαια, είναι προφανείς. Είναι, όμως, ένα ζήτημα αυτό. Γιατί το αποφεύγετε;</w:t>
      </w:r>
    </w:p>
    <w:p w14:paraId="47A54B7B" w14:textId="77777777" w:rsidR="00080287" w:rsidRDefault="007F198B">
      <w:pPr>
        <w:spacing w:line="600" w:lineRule="auto"/>
        <w:ind w:firstLine="720"/>
        <w:contextualSpacing/>
        <w:jc w:val="both"/>
        <w:rPr>
          <w:rFonts w:eastAsia="Times New Roman"/>
          <w:bCs/>
        </w:rPr>
      </w:pPr>
      <w:r>
        <w:rPr>
          <w:rFonts w:eastAsia="Times New Roman"/>
          <w:bCs/>
        </w:rPr>
        <w:t>Θα έλεγα δε και με τ</w:t>
      </w:r>
      <w:r>
        <w:rPr>
          <w:rFonts w:eastAsia="Times New Roman"/>
          <w:bCs/>
        </w:rPr>
        <w:t xml:space="preserve">ην ευκαιρία, επειδή σηκώνετε τη σημαία της καθαρότητας, της ηθικής, της συνέπειας κ.λπ., ότι δεν έχετε τοποθετηθεί, γιατί οι τοποθετήσεις δεν γίνονται μόνο για το </w:t>
      </w:r>
      <w:r>
        <w:rPr>
          <w:rFonts w:eastAsia="Times New Roman"/>
          <w:bCs/>
        </w:rPr>
        <w:lastRenderedPageBreak/>
        <w:t>τι γίνεται μέσα στα σύνορα της Ελλάδας. Η Ελλάδα έτσι και αλλιώς</w:t>
      </w:r>
      <w:r>
        <w:rPr>
          <w:rFonts w:eastAsia="Times New Roman"/>
          <w:bCs/>
        </w:rPr>
        <w:t>,</w:t>
      </w:r>
      <w:r>
        <w:rPr>
          <w:rFonts w:eastAsia="Times New Roman"/>
          <w:bCs/>
        </w:rPr>
        <w:t xml:space="preserve"> είναι ενταγμένη σε διεθνείς</w:t>
      </w:r>
      <w:r>
        <w:rPr>
          <w:rFonts w:eastAsia="Times New Roman"/>
          <w:bCs/>
        </w:rPr>
        <w:t xml:space="preserve"> ενώσεις, έχει αντιπροσώπους. Γιατί δεν σας ενοχλεί το γεγονός ότι δεν υπάρχει συνεδρίαση που ασχολείται με την πορεία της παγκόσμιας οικονομίας, του Διεθνούς Νομισματικού Ταμείου, του ΟΟΣΑ; Στο Νταβός δε, πάρα πολλή συζήτηση γίνεται. Γιατί δεν σας ενοχλεί</w:t>
      </w:r>
      <w:r>
        <w:rPr>
          <w:rFonts w:eastAsia="Times New Roman"/>
          <w:bCs/>
        </w:rPr>
        <w:t xml:space="preserve"> το γεγονός ότι ο τομέας της </w:t>
      </w:r>
      <w:r>
        <w:rPr>
          <w:rFonts w:eastAsia="Times New Roman"/>
          <w:bCs/>
        </w:rPr>
        <w:t xml:space="preserve">υγείας </w:t>
      </w:r>
      <w:r>
        <w:rPr>
          <w:rFonts w:eastAsia="Times New Roman"/>
          <w:bCs/>
        </w:rPr>
        <w:t xml:space="preserve">-εκτός από τα εξοπλιστικά προγράμματα- θεωρείται ένας τομέας όπου μπορεί να πραγματοποιηθεί ανάκαμψη της ανάπτυξης και της κερδοφορίας. Μάλιστα, όπως λένε επίσημα ντοκουμέντα, όσο κι αν αυξηθούν οι επενδύσεις στον τομέα </w:t>
      </w:r>
      <w:r>
        <w:rPr>
          <w:rFonts w:eastAsia="Times New Roman"/>
          <w:bCs/>
        </w:rPr>
        <w:t xml:space="preserve">της </w:t>
      </w:r>
      <w:r>
        <w:rPr>
          <w:rFonts w:eastAsia="Times New Roman"/>
          <w:bCs/>
        </w:rPr>
        <w:t>υγείας</w:t>
      </w:r>
      <w:r>
        <w:rPr>
          <w:rFonts w:eastAsia="Times New Roman"/>
          <w:bCs/>
        </w:rPr>
        <w:t xml:space="preserve">, στις πιο αναπτυγμένες καπιταλιστικές χώρες θα υπάρχει μείωση θέσεων εργασίας στον τομέα της </w:t>
      </w:r>
      <w:r>
        <w:rPr>
          <w:rFonts w:eastAsia="Times New Roman"/>
          <w:bCs/>
        </w:rPr>
        <w:t xml:space="preserve">υγείας </w:t>
      </w:r>
      <w:r>
        <w:rPr>
          <w:rFonts w:eastAsia="Times New Roman"/>
          <w:bCs/>
        </w:rPr>
        <w:t>κατά επτά εκατομμύρια θέσεις. Αυτό είναι το ένα.</w:t>
      </w:r>
    </w:p>
    <w:p w14:paraId="47A54B7C" w14:textId="77777777" w:rsidR="00080287" w:rsidRDefault="007F198B">
      <w:pPr>
        <w:spacing w:line="600" w:lineRule="auto"/>
        <w:ind w:firstLine="720"/>
        <w:contextualSpacing/>
        <w:jc w:val="both"/>
        <w:rPr>
          <w:rFonts w:eastAsia="Times New Roman"/>
          <w:bCs/>
        </w:rPr>
      </w:pPr>
      <w:r>
        <w:rPr>
          <w:rFonts w:eastAsia="Times New Roman"/>
          <w:bCs/>
        </w:rPr>
        <w:t>Δεύτερον, γιατί δεν σας ενοχλεί το γεγονός ότι εδώ και πάρα πολλά χρόνια, προ κρίσης, έχει αντικ</w:t>
      </w:r>
      <w:r>
        <w:rPr>
          <w:rFonts w:eastAsia="Times New Roman"/>
          <w:bCs/>
        </w:rPr>
        <w:t xml:space="preserve">ατασταθεί ο όρος «ασθενής» διεθνώς με τον όρο «πελάτης», αναγορεύοντας και τον δημόσιο -κρατικό, ας πούμε- και τον ιδιωτικό τομέα </w:t>
      </w:r>
      <w:r>
        <w:rPr>
          <w:rFonts w:eastAsia="Times New Roman"/>
          <w:bCs/>
        </w:rPr>
        <w:t xml:space="preserve">υγείας </w:t>
      </w:r>
      <w:r>
        <w:rPr>
          <w:rFonts w:eastAsia="Times New Roman"/>
          <w:bCs/>
        </w:rPr>
        <w:t>σε τομέα πραγματοποίησης επιχειρηματικής δραστηριότητας; Αυτά δεν σας ενοχλούν καθόλου. Αυτό, επειδή έχετε και μια διάθ</w:t>
      </w:r>
      <w:r>
        <w:rPr>
          <w:rFonts w:eastAsia="Times New Roman"/>
          <w:bCs/>
        </w:rPr>
        <w:t>εση προς το φιλοσοφείν.</w:t>
      </w:r>
    </w:p>
    <w:p w14:paraId="47A54B7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Α</w:t>
      </w:r>
      <w:r>
        <w:rPr>
          <w:rFonts w:eastAsia="Times New Roman" w:cs="Times New Roman"/>
          <w:szCs w:val="24"/>
        </w:rPr>
        <w:t>΄</w:t>
      </w:r>
      <w:r>
        <w:rPr>
          <w:rFonts w:eastAsia="Times New Roman" w:cs="Times New Roman"/>
          <w:szCs w:val="24"/>
        </w:rPr>
        <w:t xml:space="preserve"> Αντιπρόεδρος της Βουλής κ. </w:t>
      </w:r>
      <w:r w:rsidRPr="00814B11">
        <w:rPr>
          <w:rFonts w:eastAsia="Times New Roman" w:cs="Times New Roman"/>
          <w:b/>
          <w:szCs w:val="24"/>
        </w:rPr>
        <w:t>ΑΝΑΣΤΑΣΙΟΣ ΚΟΥΡΑΚΗΣ</w:t>
      </w:r>
      <w:r>
        <w:rPr>
          <w:rFonts w:eastAsia="Times New Roman" w:cs="Times New Roman"/>
          <w:szCs w:val="24"/>
        </w:rPr>
        <w:t>)</w:t>
      </w:r>
    </w:p>
    <w:p w14:paraId="47A54B7E" w14:textId="77777777" w:rsidR="00080287" w:rsidRDefault="007F198B">
      <w:pPr>
        <w:spacing w:line="600" w:lineRule="auto"/>
        <w:ind w:firstLine="720"/>
        <w:contextualSpacing/>
        <w:jc w:val="both"/>
        <w:rPr>
          <w:rFonts w:eastAsia="Times New Roman"/>
          <w:bCs/>
        </w:rPr>
      </w:pPr>
      <w:r>
        <w:rPr>
          <w:rFonts w:eastAsia="Times New Roman"/>
          <w:bCs/>
        </w:rPr>
        <w:t xml:space="preserve">Η εξέταση των σκανδάλων δεν έχει καμμία σχέση -θα το πούμε καθαρά- με την ηθική ευαισθησία των κατηγορούντων -αναφέρομαι και διαχρονικά- όπως, βεβαίως, οι κατηγορούμενοι δεν είναι πάντα και όλοι θύματα πολιτικής σκευωρίας. Η </w:t>
      </w:r>
      <w:r>
        <w:rPr>
          <w:rFonts w:eastAsia="Times New Roman"/>
          <w:bCs/>
        </w:rPr>
        <w:t>ε</w:t>
      </w:r>
      <w:r>
        <w:rPr>
          <w:rFonts w:eastAsia="Times New Roman"/>
          <w:bCs/>
        </w:rPr>
        <w:t xml:space="preserve">ξεταστική </w:t>
      </w:r>
      <w:r>
        <w:rPr>
          <w:rFonts w:eastAsia="Times New Roman"/>
          <w:bCs/>
        </w:rPr>
        <w:t xml:space="preserve">επιτροπή </w:t>
      </w:r>
      <w:r>
        <w:rPr>
          <w:rFonts w:eastAsia="Times New Roman"/>
          <w:bCs/>
        </w:rPr>
        <w:t>που θα γίνε</w:t>
      </w:r>
      <w:r>
        <w:rPr>
          <w:rFonts w:eastAsia="Times New Roman"/>
          <w:bCs/>
        </w:rPr>
        <w:t>ι -δεν ξέρω ποια από τις δύο θα αποφασιστεί- μπορεί να επιβεβαιώσει κάποια σκάνδαλα. Σε καμμία περίπτωση δεν μπορούμε να το αποκλείσουμε ούτε και έχουμε διάθεση να μη γίνει αυτό.</w:t>
      </w:r>
    </w:p>
    <w:p w14:paraId="47A54B7F" w14:textId="77777777" w:rsidR="00080287" w:rsidRDefault="007F198B">
      <w:pPr>
        <w:spacing w:line="600" w:lineRule="auto"/>
        <w:ind w:firstLine="720"/>
        <w:contextualSpacing/>
        <w:jc w:val="both"/>
        <w:rPr>
          <w:rFonts w:eastAsia="Times New Roman"/>
          <w:bCs/>
        </w:rPr>
      </w:pPr>
      <w:r>
        <w:rPr>
          <w:rFonts w:eastAsia="Times New Roman"/>
          <w:bCs/>
        </w:rPr>
        <w:t>Στην ουσία, όμως, και οι αποκαλύψεις να γίνουν και υπάρχει παραπέρα δικαστήρι</w:t>
      </w:r>
      <w:r>
        <w:rPr>
          <w:rFonts w:eastAsia="Times New Roman"/>
          <w:bCs/>
        </w:rPr>
        <w:t>ο κ.λπ., τα αποτελέσματα θα χρησιμοποιηθούν στον ανταγωνισμό ανάμεσα στην Κυβέρνηση, τη Νέα Δημοκρατία και τα άλλα κόμματα για την κυβερνητική καρέκλα. Εκεί, κυρίως, θα χρησιμοποιηθούν.</w:t>
      </w:r>
    </w:p>
    <w:p w14:paraId="47A54B8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Θα χρησιμοποιηθούν ως βιτρίνα σε ένα σάπιο σύστημα –το καπιταλιστικό- </w:t>
      </w:r>
      <w:r>
        <w:rPr>
          <w:rFonts w:eastAsia="Times New Roman" w:cs="Times New Roman"/>
          <w:szCs w:val="24"/>
        </w:rPr>
        <w:t>ότι τάχα μπορεί να εξυγιανθεί. Και οπωσδήποτε</w:t>
      </w:r>
      <w:r>
        <w:rPr>
          <w:rFonts w:eastAsia="Times New Roman" w:cs="Times New Roman"/>
          <w:szCs w:val="24"/>
        </w:rPr>
        <w:t>,</w:t>
      </w:r>
      <w:r>
        <w:rPr>
          <w:rFonts w:eastAsia="Times New Roman" w:cs="Times New Roman"/>
          <w:szCs w:val="24"/>
        </w:rPr>
        <w:t xml:space="preserve"> θα οδηγήσουν και στη νέα μοιρασιά της πίτας. Μπορεί ο νομάρχης να φύγει από τη μέση και να μπει μια άλλη εταιρεία, γιατί, όπως ξέρετε, έτσι γίνεται σε αυτές τις περιπτώσεις. </w:t>
      </w:r>
    </w:p>
    <w:p w14:paraId="47A54B8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Άλλωστε, τα σκάνδαλα δεν βγαίνουν από κανέναν κυβερνητικό έλεγχο ούτε από λαϊκό, εργατικό και τέτοιου είδους έλεγχο. Βγαίνουν στο πλαίσιο του ανταγωνισμού ανάμεσα στις εταιρείες που παράγουν ιατρικά εργαλεία, γενικότερα ιατρικά προϊόντα. </w:t>
      </w:r>
    </w:p>
    <w:p w14:paraId="47A54B8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w:t>
      </w:r>
      <w:r>
        <w:rPr>
          <w:rFonts w:eastAsia="Times New Roman" w:cs="Times New Roman"/>
          <w:szCs w:val="24"/>
        </w:rPr>
        <w:t>τώσει</w:t>
      </w:r>
      <w:proofErr w:type="spellEnd"/>
      <w:r>
        <w:rPr>
          <w:rFonts w:eastAsia="Times New Roman" w:cs="Times New Roman"/>
          <w:szCs w:val="24"/>
        </w:rPr>
        <w:t>, μας δίνεται η ευκαιρία για άλλη μια φορά να πούμε ότι η αντιπαράθεση ανάμεσα στη Νέα Δημοκρατία και τον ΣΥΡΙΖΑ και στους πιθανούς συμμάχους του ενός ή του άλλου κόμματος πριν ή μετά τις εκλογές -αλλά με πρωταγωνιστές οπωσδήποτε τη Νέα Δημοκρατία και</w:t>
      </w:r>
      <w:r>
        <w:rPr>
          <w:rFonts w:eastAsia="Times New Roman" w:cs="Times New Roman"/>
          <w:szCs w:val="24"/>
        </w:rPr>
        <w:t xml:space="preserve"> το ΠΑΣΟΚ- είναι ένας ανταγωνισμός που θα πάρει ακόμα πιο οξυμμένη μορφή το επόμενο διάστημα ή τα επόμενα χρόνια. Γίνεται στο ίδιο γήπεδο και με τους ίδιους κανόνες. Και αυτό δεν μπορεί να το αμφισβητήσει κανείς. </w:t>
      </w:r>
    </w:p>
    <w:p w14:paraId="47A54B83"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ο διαιτητής, οι διαιτητές και οι </w:t>
      </w:r>
      <w:r>
        <w:rPr>
          <w:rFonts w:eastAsia="Times New Roman" w:cs="Times New Roman"/>
          <w:szCs w:val="24"/>
        </w:rPr>
        <w:t>«</w:t>
      </w:r>
      <w:r>
        <w:rPr>
          <w:rFonts w:eastAsia="Times New Roman" w:cs="Times New Roman"/>
          <w:szCs w:val="24"/>
          <w:lang w:val="en-US"/>
        </w:rPr>
        <w:t>linesman</w:t>
      </w:r>
      <w:r>
        <w:rPr>
          <w:rFonts w:eastAsia="Times New Roman" w:cs="Times New Roman"/>
          <w:szCs w:val="24"/>
        </w:rPr>
        <w:t>» είναι μιλημένοι και αυτή τη στιγμή είναι μιλημένοι υπέρ της Κυβέρνησης, διότι ξέρουν πάρα πολύ καλά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μπορεί να χειραγωγήσει τον λαό πολύ καλύτερα από ό,τι οι προηγούμενες κυβερνήσεις. </w:t>
      </w:r>
    </w:p>
    <w:p w14:paraId="47A54B8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είναι βέβαιο -με την </w:t>
      </w:r>
      <w:r>
        <w:rPr>
          <w:rFonts w:eastAsia="Times New Roman" w:cs="Times New Roman"/>
          <w:szCs w:val="24"/>
        </w:rPr>
        <w:t xml:space="preserve">ευκαιρία- κυρία Ασημακοπούλου, ότι δεν δουλεύουν ότι οι σημερινοί διαιτητές και υπέρ </w:t>
      </w:r>
      <w:r>
        <w:rPr>
          <w:rFonts w:eastAsia="Times New Roman" w:cs="Times New Roman"/>
          <w:szCs w:val="24"/>
        </w:rPr>
        <w:lastRenderedPageBreak/>
        <w:t>σας,</w:t>
      </w:r>
      <w:r>
        <w:rPr>
          <w:rFonts w:eastAsia="Times New Roman" w:cs="Times New Roman"/>
          <w:szCs w:val="24"/>
        </w:rPr>
        <w:t xml:space="preserve"> με την έννοια ότι μπορεί να σκέφτονται, όταν θα παρακμάσει ο ΣΥΡΙΖΑ και οι ΑΝΕΛ, τότε μπορεί να έρθει μια κυβέρνηση με κορμό της Νέας Δημοκρατίας και να έχει λησμονηθ</w:t>
      </w:r>
      <w:r>
        <w:rPr>
          <w:rFonts w:eastAsia="Times New Roman" w:cs="Times New Roman"/>
          <w:szCs w:val="24"/>
        </w:rPr>
        <w:t xml:space="preserve">εί η θητεία της Νέας Δημοκρατίας και του ΠΑΣΟΚ τα προηγούμενα χρόνια. </w:t>
      </w:r>
    </w:p>
    <w:p w14:paraId="47A54B8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Κάπως έτσι δεν έγινε και τον Ιούλη του 1974, όπου πήραν συγχωροχάρτι και τα κόμματα που προέκυψαν από την ΕΡΕ και την Ένωση Κέντρου; Όμως και η ΕΡΕ και η Ένωση Κέντρου πήραν ένα συγχωρο</w:t>
      </w:r>
      <w:r>
        <w:rPr>
          <w:rFonts w:eastAsia="Times New Roman" w:cs="Times New Roman"/>
          <w:szCs w:val="24"/>
        </w:rPr>
        <w:t xml:space="preserve">χάρτι στη συνείδηση του λαού, μόνο και μόνο γιατί δεν συνέπραξαν ανοιχτά, ήταν εναντίον της </w:t>
      </w:r>
      <w:r>
        <w:rPr>
          <w:rFonts w:eastAsia="Times New Roman" w:cs="Times New Roman"/>
          <w:szCs w:val="24"/>
        </w:rPr>
        <w:t>δ</w:t>
      </w:r>
      <w:r>
        <w:rPr>
          <w:rFonts w:eastAsia="Times New Roman" w:cs="Times New Roman"/>
          <w:szCs w:val="24"/>
        </w:rPr>
        <w:t>ικτατορίας. Έτσι είναι τα πράγματα και γι’</w:t>
      </w:r>
      <w:r>
        <w:rPr>
          <w:rFonts w:eastAsia="Times New Roman" w:cs="Times New Roman"/>
          <w:szCs w:val="24"/>
        </w:rPr>
        <w:t xml:space="preserve"> </w:t>
      </w:r>
      <w:r>
        <w:rPr>
          <w:rFonts w:eastAsia="Times New Roman" w:cs="Times New Roman"/>
          <w:szCs w:val="24"/>
        </w:rPr>
        <w:t xml:space="preserve">αυτό ο ανταγωνισμός σας θα οξυνθεί. </w:t>
      </w:r>
    </w:p>
    <w:p w14:paraId="47A54B86"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καμμία περίπτωση</w:t>
      </w:r>
      <w:r>
        <w:rPr>
          <w:rFonts w:eastAsia="Times New Roman" w:cs="Times New Roman"/>
          <w:szCs w:val="24"/>
        </w:rPr>
        <w:t>,</w:t>
      </w:r>
      <w:r>
        <w:rPr>
          <w:rFonts w:eastAsia="Times New Roman" w:cs="Times New Roman"/>
          <w:szCs w:val="24"/>
        </w:rPr>
        <w:t xml:space="preserve"> εμείς δεν μπορούμε να δώσουμε κανένα μετάλλιο, ή θα το πω αλλι</w:t>
      </w:r>
      <w:r>
        <w:rPr>
          <w:rFonts w:eastAsia="Times New Roman" w:cs="Times New Roman"/>
          <w:szCs w:val="24"/>
        </w:rPr>
        <w:t>ώς, δεν δικαιούται μετάλλιο ηθικής συνέπειας και διαφάνειας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επειδή θα φέρουν -είμαι βέβαιη ότι θα φέρουν- και νέες εξεταστικές επιτροπές τα επόμενα χρόνια. Άλλωστε, έχει και παρελθόν αυτή η ιστορία. </w:t>
      </w:r>
      <w:r>
        <w:rPr>
          <w:rFonts w:eastAsia="Times New Roman" w:cs="Times New Roman"/>
          <w:szCs w:val="24"/>
        </w:rPr>
        <w:t>Δ</w:t>
      </w:r>
      <w:r>
        <w:rPr>
          <w:rFonts w:eastAsia="Times New Roman" w:cs="Times New Roman"/>
          <w:szCs w:val="24"/>
        </w:rPr>
        <w:t xml:space="preserve">εν μπορούν να πάρουν ένα </w:t>
      </w:r>
      <w:r>
        <w:rPr>
          <w:rFonts w:eastAsia="Times New Roman" w:cs="Times New Roman"/>
          <w:szCs w:val="24"/>
        </w:rPr>
        <w:t xml:space="preserve">τέτοιο βραβείο ηθικής συνέπειας και διαφάνειας, όταν οι Υπουργοί της Κυβέρνησης και ο Πρωθυπουργός βγαίνουν και λένε ότι το 2018 βγαίνουμε από τα μνημόνια, το 2019 και 2020 θα έρθουν καινούργια μέτρα </w:t>
      </w:r>
      <w:r>
        <w:rPr>
          <w:rFonts w:eastAsia="Times New Roman" w:cs="Times New Roman"/>
          <w:szCs w:val="24"/>
        </w:rPr>
        <w:lastRenderedPageBreak/>
        <w:t xml:space="preserve">και θα παραμείνουν όλα τα </w:t>
      </w:r>
      <w:proofErr w:type="spellStart"/>
      <w:r>
        <w:rPr>
          <w:rFonts w:eastAsia="Times New Roman" w:cs="Times New Roman"/>
          <w:szCs w:val="24"/>
        </w:rPr>
        <w:t>μνημονιακά</w:t>
      </w:r>
      <w:proofErr w:type="spellEnd"/>
      <w:r>
        <w:rPr>
          <w:rFonts w:eastAsia="Times New Roman" w:cs="Times New Roman"/>
          <w:szCs w:val="24"/>
        </w:rPr>
        <w:t xml:space="preserve"> μέτρα των προηγούμε</w:t>
      </w:r>
      <w:r>
        <w:rPr>
          <w:rFonts w:eastAsia="Times New Roman" w:cs="Times New Roman"/>
          <w:szCs w:val="24"/>
        </w:rPr>
        <w:t xml:space="preserve">νων κυβερνήσεων. </w:t>
      </w:r>
    </w:p>
    <w:p w14:paraId="47A54B87"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να σας πιστέψουμε για τις ηθικές προθέσεις σας στα ζητήματα της υγείας, όταν η κοινωνική σας πολιτική ταυτίζεται με συσσίτια, κουπόνια, ελεημοσύνες και τα λοιπά; </w:t>
      </w:r>
    </w:p>
    <w:p w14:paraId="47A54B8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κάθε δικαίωμα να αμφισβητούμε την ειλικρίνειά σας και την </w:t>
      </w:r>
      <w:r>
        <w:rPr>
          <w:rFonts w:eastAsia="Times New Roman" w:cs="Times New Roman"/>
          <w:szCs w:val="24"/>
        </w:rPr>
        <w:t>πολιτική ηθική σας –δεν μιλάμε για ζητήματα προσώπων, δεν έχουμε κάτι να πούμε- και δεν μπορούμε να αποδώσουμε ηθική –και μάλιστα, αριστερή, όπως θέλετε εσείς- όταν το μεν κόμμα του ΣΥΡΙΖΑ βγαίνει και καταδικάζει την αμερικάνικη επίθεση στη Συρία, αλλά η Κ</w:t>
      </w:r>
      <w:r>
        <w:rPr>
          <w:rFonts w:eastAsia="Times New Roman" w:cs="Times New Roman"/>
          <w:szCs w:val="24"/>
        </w:rPr>
        <w:t>υβέρνηση έχει παραδώσει τη Σούδα, δίνει τις διευκολύνσεις, για να πραγματοποιούνται αυτές οι επιθέσεις, ετοιμάζεται για πέντε χρόνια να διευρύνει τον ρόλο της Σούδας στην περιοχή και ο πολεμοκάπηλος Υπουργός Άμυνας να προσφέρει νέες βάσεις, οπωσδήποτε με τ</w:t>
      </w:r>
      <w:r>
        <w:rPr>
          <w:rFonts w:eastAsia="Times New Roman" w:cs="Times New Roman"/>
          <w:szCs w:val="24"/>
        </w:rPr>
        <w:t xml:space="preserve">η σύμφωνη γνώμη τουλάχιστον του Πρωθυπουργού, αν όχι και όλης της Κυβέρνησης. </w:t>
      </w:r>
    </w:p>
    <w:p w14:paraId="47A54B89"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κυριότερο, αυτό -αν θέλετε- που προκαλεί</w:t>
      </w:r>
      <w:r>
        <w:rPr>
          <w:rFonts w:eastAsia="Times New Roman" w:cs="Times New Roman"/>
          <w:szCs w:val="24"/>
        </w:rPr>
        <w:t>,</w:t>
      </w:r>
      <w:r>
        <w:rPr>
          <w:rFonts w:eastAsia="Times New Roman" w:cs="Times New Roman"/>
          <w:szCs w:val="24"/>
        </w:rPr>
        <w:t xml:space="preserve"> είναι ότι κάθε μέρα όλο και πιο πολύ βγαίνετε και λέτε ότι η οικονομική </w:t>
      </w:r>
      <w:r>
        <w:rPr>
          <w:rFonts w:eastAsia="Times New Roman" w:cs="Times New Roman"/>
          <w:szCs w:val="24"/>
        </w:rPr>
        <w:lastRenderedPageBreak/>
        <w:t>κρίση στην Ελλάδα οφείλεται στα σκάνδαλα</w:t>
      </w:r>
      <w:r>
        <w:rPr>
          <w:rFonts w:eastAsia="Times New Roman" w:cs="Times New Roman"/>
          <w:szCs w:val="24"/>
        </w:rPr>
        <w:t>,</w:t>
      </w:r>
      <w:r>
        <w:rPr>
          <w:rFonts w:eastAsia="Times New Roman" w:cs="Times New Roman"/>
          <w:szCs w:val="24"/>
        </w:rPr>
        <w:t xml:space="preserve"> που έχουν δημι</w:t>
      </w:r>
      <w:r>
        <w:rPr>
          <w:rFonts w:eastAsia="Times New Roman" w:cs="Times New Roman"/>
          <w:szCs w:val="24"/>
        </w:rPr>
        <w:t xml:space="preserve">ουργηθεί με ευθύνη κυβερνητικών κομμάτων και συγκεκριμένων Υπουργών και τα λοιπά. </w:t>
      </w:r>
    </w:p>
    <w:p w14:paraId="47A54B8A"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Πεί</w:t>
      </w:r>
      <w:r>
        <w:rPr>
          <w:rFonts w:eastAsia="Times New Roman" w:cs="Times New Roman"/>
          <w:szCs w:val="24"/>
        </w:rPr>
        <w:t xml:space="preserve">τε μου, βρείτε μου ένα διεθνές οικονομικό </w:t>
      </w:r>
      <w:r>
        <w:rPr>
          <w:rFonts w:eastAsia="Times New Roman" w:cs="Times New Roman"/>
          <w:szCs w:val="24"/>
          <w:lang w:val="en-US"/>
        </w:rPr>
        <w:t>forum</w:t>
      </w:r>
      <w:r>
        <w:rPr>
          <w:rFonts w:eastAsia="Times New Roman" w:cs="Times New Roman"/>
          <w:szCs w:val="24"/>
        </w:rPr>
        <w:t xml:space="preserve"> ή οργανισμό, φέρτε μου οικονομολόγους επιστήμονες, αλλά και επιστήμονες που διαθέτει ο ΣΥΡΙΖΑ -και είναι και καθηγητές σε </w:t>
      </w:r>
      <w:r>
        <w:rPr>
          <w:rFonts w:eastAsia="Times New Roman" w:cs="Times New Roman"/>
          <w:szCs w:val="24"/>
        </w:rPr>
        <w:t xml:space="preserve">θέματα οικονομίας- που υποστηρίζουν ότι η οικονομική κρίση οφείλεται σε σκάνδαλα, μια οικονομική κρίση που εμφανίζεται εδώ και διακόσια χρόνια σε όλον τον κόσμο και πολύ πρόσφατα σε πάρα πολλές χώρες και όχι μόνο στην Ελλάδα. </w:t>
      </w:r>
    </w:p>
    <w:p w14:paraId="47A54B8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είναι το χειρότερο που κ</w:t>
      </w:r>
      <w:r>
        <w:rPr>
          <w:rFonts w:eastAsia="Times New Roman" w:cs="Times New Roman"/>
          <w:szCs w:val="24"/>
        </w:rPr>
        <w:t>άνετε. Αυτή είναι η χειρότερη υπηρεσία που προσφέρετε στον ελληνικό λαό. Δύο φορές πήγε και έκοψε τώρα κορδέλες ο Πρωθυπουργός και η μόνη κουβέντα που είπε είναι ότι η κρίση στην Ελλάδα οφείλεται στη διαφθορά. Ξεχάσατε αυτά που λέγατε όταν ήσασταν στη Βουλ</w:t>
      </w:r>
      <w:r>
        <w:rPr>
          <w:rFonts w:eastAsia="Times New Roman" w:cs="Times New Roman"/>
          <w:szCs w:val="24"/>
        </w:rPr>
        <w:t xml:space="preserve">ή; Δεν έχει σημασία εάν είχατε 4% ή 5% ή 6%. Αυτά δεν τα διδάσκουν ούτε στην Πολιτική Οικονομία του </w:t>
      </w:r>
      <w:r>
        <w:rPr>
          <w:rFonts w:eastAsia="Times New Roman" w:cs="Times New Roman"/>
          <w:szCs w:val="24"/>
        </w:rPr>
        <w:t>δ</w:t>
      </w:r>
      <w:r>
        <w:rPr>
          <w:rFonts w:eastAsia="Times New Roman" w:cs="Times New Roman"/>
          <w:szCs w:val="24"/>
        </w:rPr>
        <w:t xml:space="preserve">ημοτικού και αυτοί που είναι υποστηριχτές του καπιταλιστικού συστήματος. Πουθενά δεν υπάρχουν αυτά. </w:t>
      </w:r>
    </w:p>
    <w:p w14:paraId="47A54B8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θεωρούνται τα </w:t>
      </w:r>
      <w:proofErr w:type="spellStart"/>
      <w:r>
        <w:rPr>
          <w:rFonts w:eastAsia="Times New Roman" w:cs="Times New Roman"/>
          <w:szCs w:val="24"/>
        </w:rPr>
        <w:t>βλήτα</w:t>
      </w:r>
      <w:proofErr w:type="spellEnd"/>
      <w:r>
        <w:rPr>
          <w:rFonts w:eastAsia="Times New Roman" w:cs="Times New Roman"/>
          <w:szCs w:val="24"/>
        </w:rPr>
        <w:t xml:space="preserve"> –κακώς, γιατί εμένα μου</w:t>
      </w:r>
      <w:r>
        <w:rPr>
          <w:rFonts w:eastAsia="Times New Roman" w:cs="Times New Roman"/>
          <w:szCs w:val="24"/>
        </w:rPr>
        <w:t xml:space="preserve"> αρέσουν πάρα πολύ αυτά τα χόρτα- κουτόχορτα, όταν μιλάτε στην τηλεόραση και όταν μιλάτε μέσα στη Βουλή πλασάρετε κουτόχορτα για τον ελληνικό λαό</w:t>
      </w:r>
      <w:r>
        <w:rPr>
          <w:rFonts w:eastAsia="Times New Roman" w:cs="Times New Roman"/>
          <w:szCs w:val="24"/>
        </w:rPr>
        <w:t>,</w:t>
      </w:r>
      <w:r>
        <w:rPr>
          <w:rFonts w:eastAsia="Times New Roman" w:cs="Times New Roman"/>
          <w:szCs w:val="24"/>
        </w:rPr>
        <w:t xml:space="preserve"> λέγοντας ότι η οικονομική κρίση είναι προϊόν διαφθοράς. Η διαφθορά υπάρχει και σε συνθήκες ανάπτυξης, αειφόρο</w:t>
      </w:r>
      <w:r>
        <w:rPr>
          <w:rFonts w:eastAsia="Times New Roman" w:cs="Times New Roman"/>
          <w:szCs w:val="24"/>
        </w:rPr>
        <w:t xml:space="preserve">υ όπως λέτε εσείς και ταχύρρυθμης και σε συνθήκες κρίσης. Είναι ένα επιχείρημα. Αυτή είναι η χειρότερη υπηρεσία. </w:t>
      </w:r>
    </w:p>
    <w:p w14:paraId="47A54B8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την ευκαιρία, εμείς βεβαίως δεν πρόκειται να εξοικειωθούμε ποτέ με κανένα είδος σκανδάλου. Αλλά δεν κάνουμε τον διαχωρισμό ανάμεσα στα </w:t>
      </w:r>
      <w:r>
        <w:rPr>
          <w:rFonts w:eastAsia="Times New Roman" w:cs="Times New Roman"/>
          <w:szCs w:val="24"/>
        </w:rPr>
        <w:t>σκάνδαλα που γίνονται με τη συνταγματική βούλα, με τις διεθνείς συμβάσεις και με τις αποφάσεις του Κοινοβουλίου, με τα παράνομα σκάνδαλα</w:t>
      </w:r>
      <w:r>
        <w:rPr>
          <w:rFonts w:eastAsia="Times New Roman" w:cs="Times New Roman"/>
          <w:szCs w:val="24"/>
        </w:rPr>
        <w:t>,</w:t>
      </w:r>
      <w:r>
        <w:rPr>
          <w:rFonts w:eastAsia="Times New Roman" w:cs="Times New Roman"/>
          <w:szCs w:val="24"/>
        </w:rPr>
        <w:t xml:space="preserve"> για τα οποία καλώς να πάνε και στη φυλακή αυτοί που χρηματίστηκαν προσωπικά. Δεν έχουμε καμμία συμπάθεια για αυτούς. </w:t>
      </w:r>
    </w:p>
    <w:p w14:paraId="47A54B8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Αλλά κάποια στιγμή</w:t>
      </w:r>
      <w:r>
        <w:rPr>
          <w:rFonts w:eastAsia="Times New Roman" w:cs="Times New Roman"/>
          <w:szCs w:val="24"/>
        </w:rPr>
        <w:t>,</w:t>
      </w:r>
      <w:r>
        <w:rPr>
          <w:rFonts w:eastAsia="Times New Roman" w:cs="Times New Roman"/>
          <w:szCs w:val="24"/>
        </w:rPr>
        <w:t xml:space="preserve"> θα έρθει η ώρα και οι πρόσφορες συνθήκες</w:t>
      </w:r>
      <w:r>
        <w:rPr>
          <w:rFonts w:eastAsia="Times New Roman" w:cs="Times New Roman"/>
          <w:szCs w:val="24"/>
        </w:rPr>
        <w:t>,</w:t>
      </w:r>
      <w:r>
        <w:rPr>
          <w:rFonts w:eastAsia="Times New Roman" w:cs="Times New Roman"/>
          <w:szCs w:val="24"/>
        </w:rPr>
        <w:t xml:space="preserve"> όπου ο λαός θα καταδικάσει και τα νόμιμα σκάνδαλα, αυτά που έχουν τη βούλα του Κοινοβουλίου. Θα καταδικάσει και εκείνα τα σκάνδαλα από εκείνα τα κόμματα που γίνονται χωρίς κανένα βάρος προσωπικο</w:t>
      </w:r>
      <w:r>
        <w:rPr>
          <w:rFonts w:eastAsia="Times New Roman" w:cs="Times New Roman"/>
          <w:szCs w:val="24"/>
        </w:rPr>
        <w:t xml:space="preserve">ύ πλουτισμού. </w:t>
      </w:r>
    </w:p>
    <w:p w14:paraId="47A54B8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μεγαλύτερο σκάνδαλο είναι ότι ο λαός πληρώνει το μεγαλύτερο μερίδιο πληρωμής στα ζητήματα της υγείας. Το μεγαλύτερο σκάνδαλο είναι ότι η πολυφαρμακία και οι πολλαπλές εξετάσεις ωθούνται μέσα από το δημόσιο σύστημα υγείας. Όλα αυτά είναι ν</w:t>
      </w:r>
      <w:r>
        <w:rPr>
          <w:rFonts w:eastAsia="Times New Roman" w:cs="Times New Roman"/>
          <w:szCs w:val="24"/>
        </w:rPr>
        <w:t xml:space="preserve">ομιμοποιημένα. Σκάνδαλο είναι ότι κόβετε την πολυφαρμακία και τις πολλαπλές εξετάσεις, όχι με στοιχείο την επιστημονική έρευνα, αλλά με κριτήριο τα μνημόνια. Έτσι είναι το θέμα. </w:t>
      </w:r>
    </w:p>
    <w:p w14:paraId="47A54B9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το τελευταίο</w:t>
      </w:r>
      <w:r>
        <w:rPr>
          <w:rFonts w:eastAsia="Times New Roman" w:cs="Times New Roman"/>
          <w:szCs w:val="24"/>
        </w:rPr>
        <w:t>: Υ</w:t>
      </w:r>
      <w:r>
        <w:rPr>
          <w:rFonts w:eastAsia="Times New Roman" w:cs="Times New Roman"/>
          <w:szCs w:val="24"/>
        </w:rPr>
        <w:t>πάρχει κάτι που είναι σάπιο από γεννησιμιού στο δημόσιο σύ</w:t>
      </w:r>
      <w:r>
        <w:rPr>
          <w:rFonts w:eastAsia="Times New Roman" w:cs="Times New Roman"/>
          <w:szCs w:val="24"/>
        </w:rPr>
        <w:t>στημα υγείας στις συνθήκες του καπιταλισμού. Δεν υπάρχει η έννοια της συλλογικότητας. Ο ασθενής πρέπει μόνος του να βρει σε ποιο νοσοκομείο θα πάει, ποιον ιατρό θα επιλέξει, θα του πει και η γειτόνισσα, πρέπει να κάνει τον συντονισμό. Τώρα δεν έχουμε τα ρά</w:t>
      </w:r>
      <w:r>
        <w:rPr>
          <w:rFonts w:eastAsia="Times New Roman" w:cs="Times New Roman"/>
          <w:szCs w:val="24"/>
        </w:rPr>
        <w:t>ντζα. Έχουμε και αυτά, αλλά θα έλεγα ότι αυτό είναι το σχετικά λιγότερο</w:t>
      </w:r>
      <w:r>
        <w:rPr>
          <w:rFonts w:eastAsia="Times New Roman" w:cs="Times New Roman"/>
          <w:szCs w:val="24"/>
        </w:rPr>
        <w:t>,</w:t>
      </w:r>
      <w:r>
        <w:rPr>
          <w:rFonts w:eastAsia="Times New Roman" w:cs="Times New Roman"/>
          <w:szCs w:val="24"/>
        </w:rPr>
        <w:t xml:space="preserve"> μπροστά στις τεράστιες λίστες. Το ένα τμήμα του νοσοκομείου δεν συγκοινωνεί με το άλλο και πρέπει να αρχίσεις ξανά από την αρχή και να μπεις στη λίστα</w:t>
      </w:r>
      <w:r>
        <w:rPr>
          <w:rFonts w:eastAsia="Times New Roman" w:cs="Times New Roman"/>
          <w:szCs w:val="24"/>
        </w:rPr>
        <w:t>,</w:t>
      </w:r>
      <w:r>
        <w:rPr>
          <w:rFonts w:eastAsia="Times New Roman" w:cs="Times New Roman"/>
          <w:szCs w:val="24"/>
        </w:rPr>
        <w:t xml:space="preserve"> όταν ο ένας ιατρός σε παραπέμπε</w:t>
      </w:r>
      <w:r>
        <w:rPr>
          <w:rFonts w:eastAsia="Times New Roman" w:cs="Times New Roman"/>
          <w:szCs w:val="24"/>
        </w:rPr>
        <w:t xml:space="preserve">ι στον άλλο. Έτσι έχουν μάθει και οι γιατροί να λειτουργούν, ατομικά. Πρέπει ο ασθενής να ξέρει πέντε πράγματα για τα θέματα της υγείας, να τα καταλαβαίνει ή να έχει συγγενείς. </w:t>
      </w:r>
    </w:p>
    <w:p w14:paraId="47A54B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Με μια κουβέντα</w:t>
      </w:r>
      <w:r>
        <w:rPr>
          <w:rFonts w:eastAsia="Times New Roman" w:cs="Times New Roman"/>
          <w:szCs w:val="24"/>
        </w:rPr>
        <w:t>,</w:t>
      </w:r>
      <w:r>
        <w:rPr>
          <w:rFonts w:eastAsia="Times New Roman" w:cs="Times New Roman"/>
          <w:szCs w:val="24"/>
        </w:rPr>
        <w:t xml:space="preserve"> θέλω να πω ποια είναι η ουσιαστική διαφορά μας, πέρα από το κ</w:t>
      </w:r>
      <w:r>
        <w:rPr>
          <w:rFonts w:eastAsia="Times New Roman" w:cs="Times New Roman"/>
          <w:szCs w:val="24"/>
        </w:rPr>
        <w:t>όστος της υγείας. Εμείς υποστηρίζουμε κέντρα υγείας, πρωτοβάθμια φροντίδα υγείας, που η ανάπτυξ</w:t>
      </w:r>
      <w:r>
        <w:rPr>
          <w:rFonts w:eastAsia="Times New Roman" w:cs="Times New Roman"/>
          <w:szCs w:val="24"/>
        </w:rPr>
        <w:t>ή</w:t>
      </w:r>
      <w:r>
        <w:rPr>
          <w:rFonts w:eastAsia="Times New Roman" w:cs="Times New Roman"/>
          <w:szCs w:val="24"/>
        </w:rPr>
        <w:t xml:space="preserve"> τους -και όχι αυτά που φτιάχνετε τώρα τα κατασκευάσματα, τα εξαμβλώματα- παίρνει υπόψιν τον πληθυσμό, τη σύνθεση του πληθυσμού, την επιδημιολογία, την ύπαρξη β</w:t>
      </w:r>
      <w:r>
        <w:rPr>
          <w:rFonts w:eastAsia="Times New Roman" w:cs="Times New Roman"/>
          <w:szCs w:val="24"/>
        </w:rPr>
        <w:t xml:space="preserve">ιομηχανικής αγροτικής παραγωγής, τον παιδικό πληθυσμό, τα σχολεία, τις σχολές, τον ηλικιωμένο πληθυσμό, τον γυναικείο πληθυσμό, τα ΑΜΕΑ, τους μετανάστες, τους </w:t>
      </w:r>
      <w:proofErr w:type="spellStart"/>
      <w:r>
        <w:rPr>
          <w:rFonts w:eastAsia="Times New Roman" w:cs="Times New Roman"/>
          <w:szCs w:val="24"/>
        </w:rPr>
        <w:t>Ρομά</w:t>
      </w:r>
      <w:proofErr w:type="spellEnd"/>
      <w:r>
        <w:rPr>
          <w:rFonts w:eastAsia="Times New Roman" w:cs="Times New Roman"/>
          <w:szCs w:val="24"/>
        </w:rPr>
        <w:t xml:space="preserve"> και είναι στελεχωμένα με όλες τις ειδικότητες. Και οδοντίατρος στην πρωτοβάθμια φροντίδα υγε</w:t>
      </w:r>
      <w:r>
        <w:rPr>
          <w:rFonts w:eastAsia="Times New Roman" w:cs="Times New Roman"/>
          <w:szCs w:val="24"/>
        </w:rPr>
        <w:t xml:space="preserve">ίας και φαρμακοποιός και κοινωνικοί λειτουργοί και ψυχολόγοι και επισκέπτες υγείας και υποστηρικτικό διοικητικό προσωπικό. Να διαθέτει πλήρη εργαστηριακό και διαγνωστικό εξοπλισμό, </w:t>
      </w:r>
      <w:proofErr w:type="spellStart"/>
      <w:r>
        <w:rPr>
          <w:rFonts w:eastAsia="Times New Roman" w:cs="Times New Roman"/>
          <w:szCs w:val="24"/>
        </w:rPr>
        <w:t>φυσικοθεραπευτήριο</w:t>
      </w:r>
      <w:proofErr w:type="spellEnd"/>
      <w:r>
        <w:rPr>
          <w:rFonts w:eastAsia="Times New Roman" w:cs="Times New Roman"/>
          <w:szCs w:val="24"/>
        </w:rPr>
        <w:t xml:space="preserve">, φαρμακείο και να λειτουργεί σε εικοσιτετράωρη βάση. Τι </w:t>
      </w:r>
      <w:r>
        <w:rPr>
          <w:rFonts w:eastAsia="Times New Roman" w:cs="Times New Roman"/>
          <w:szCs w:val="24"/>
        </w:rPr>
        <w:t xml:space="preserve">σχέση έχουν αυτά που ετοιμάζετε τώρα, οι τομείς υγείας για τις περιοχές με δώδεκα χιλιάδες κατοίκους; </w:t>
      </w:r>
    </w:p>
    <w:p w14:paraId="47A54B9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Αυτά όλα -και τελειώνω- είναι σκάνδαλα, γιατί μεταβιβάζετε από το κέντρο προς τα κάτω φθηνές, μισές, εξαθλιωμένες υπηρεσίες υγείας</w:t>
      </w:r>
      <w:r>
        <w:rPr>
          <w:rFonts w:eastAsia="Times New Roman" w:cs="Times New Roman"/>
          <w:szCs w:val="24"/>
        </w:rPr>
        <w:t>,</w:t>
      </w:r>
      <w:r>
        <w:rPr>
          <w:rFonts w:eastAsia="Times New Roman" w:cs="Times New Roman"/>
          <w:szCs w:val="24"/>
        </w:rPr>
        <w:t xml:space="preserve"> που μπορεί να είναι κ</w:t>
      </w:r>
      <w:r>
        <w:rPr>
          <w:rFonts w:eastAsia="Times New Roman" w:cs="Times New Roman"/>
          <w:szCs w:val="24"/>
        </w:rPr>
        <w:t xml:space="preserve">αι δωρεάν, αλλά θα είναι </w:t>
      </w:r>
      <w:r>
        <w:rPr>
          <w:rFonts w:eastAsia="Times New Roman" w:cs="Times New Roman"/>
          <w:szCs w:val="24"/>
        </w:rPr>
        <w:lastRenderedPageBreak/>
        <w:t>ανεπαρκείς και θα είναι για την μεγάλη πλειοψηφία του πληθυσμού</w:t>
      </w:r>
      <w:r>
        <w:rPr>
          <w:rFonts w:eastAsia="Times New Roman" w:cs="Times New Roman"/>
          <w:szCs w:val="24"/>
        </w:rPr>
        <w:t>,</w:t>
      </w:r>
      <w:r>
        <w:rPr>
          <w:rFonts w:eastAsia="Times New Roman" w:cs="Times New Roman"/>
          <w:szCs w:val="24"/>
        </w:rPr>
        <w:t xml:space="preserve"> που υποφέρει από σχετική και απόλυτη εξαθλίωση, η οποία βεβαίως θα συνεχιστεί και το 2019 και το 2020 και το 2021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μέχρι να πει την πρώτη και τελευταία του λέξη</w:t>
      </w:r>
      <w:r>
        <w:rPr>
          <w:rFonts w:eastAsia="Times New Roman" w:cs="Times New Roman"/>
          <w:szCs w:val="24"/>
        </w:rPr>
        <w:t xml:space="preserve"> ο λαός. </w:t>
      </w:r>
    </w:p>
    <w:p w14:paraId="47A54B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Αλεξάνδρα Παπαρήγα, τέως Γενική Γραμματέα του Κομμουνιστικού Κόμματος Ελλάδας.</w:t>
      </w:r>
    </w:p>
    <w:p w14:paraId="47A54B9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ΑΛΕ</w:t>
      </w:r>
      <w:r>
        <w:rPr>
          <w:rFonts w:eastAsia="Times New Roman" w:cs="Times New Roman"/>
          <w:b/>
          <w:szCs w:val="24"/>
        </w:rPr>
        <w:t>Ξ</w:t>
      </w:r>
      <w:r>
        <w:rPr>
          <w:rFonts w:eastAsia="Times New Roman" w:cs="Times New Roman"/>
          <w:b/>
          <w:szCs w:val="24"/>
        </w:rPr>
        <w:t>Α</w:t>
      </w:r>
      <w:r>
        <w:rPr>
          <w:rFonts w:eastAsia="Times New Roman" w:cs="Times New Roman"/>
          <w:b/>
          <w:szCs w:val="24"/>
        </w:rPr>
        <w:t>ΝΔΡΑ</w:t>
      </w:r>
      <w:r>
        <w:rPr>
          <w:rFonts w:eastAsia="Times New Roman" w:cs="Times New Roman"/>
          <w:b/>
          <w:szCs w:val="24"/>
        </w:rPr>
        <w:t xml:space="preserve"> ΠΑΠΑΡΗΓΑ: </w:t>
      </w:r>
      <w:r>
        <w:rPr>
          <w:rFonts w:eastAsia="Times New Roman" w:cs="Times New Roman"/>
          <w:szCs w:val="24"/>
        </w:rPr>
        <w:t>Τι θα πει «τέως»; Ό,τι είμαι τώρα. Δεν είμαστε καλά!</w:t>
      </w:r>
    </w:p>
    <w:p w14:paraId="47A54B9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w:t>
      </w:r>
      <w:r>
        <w:rPr>
          <w:rFonts w:eastAsia="Times New Roman" w:cs="Times New Roman"/>
          <w:szCs w:val="24"/>
        </w:rPr>
        <w:t>γ</w:t>
      </w:r>
      <w:r>
        <w:rPr>
          <w:rFonts w:eastAsia="Times New Roman" w:cs="Times New Roman"/>
          <w:szCs w:val="24"/>
        </w:rPr>
        <w:t>γνώ</w:t>
      </w:r>
      <w:r>
        <w:rPr>
          <w:rFonts w:eastAsia="Times New Roman" w:cs="Times New Roman"/>
          <w:szCs w:val="24"/>
        </w:rPr>
        <w:t>μη. Ήθελα να αναφέρω και μια ιδιότητα, η οποία …</w:t>
      </w:r>
    </w:p>
    <w:p w14:paraId="47A54B9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ΑΛΕ</w:t>
      </w:r>
      <w:r>
        <w:rPr>
          <w:rFonts w:eastAsia="Times New Roman" w:cs="Times New Roman"/>
          <w:b/>
          <w:szCs w:val="24"/>
        </w:rPr>
        <w:t>Ξ</w:t>
      </w:r>
      <w:r>
        <w:rPr>
          <w:rFonts w:eastAsia="Times New Roman" w:cs="Times New Roman"/>
          <w:b/>
          <w:szCs w:val="24"/>
        </w:rPr>
        <w:t>Α</w:t>
      </w:r>
      <w:r>
        <w:rPr>
          <w:rFonts w:eastAsia="Times New Roman" w:cs="Times New Roman"/>
          <w:b/>
          <w:szCs w:val="24"/>
        </w:rPr>
        <w:t>ΝΔΡΑ</w:t>
      </w:r>
      <w:r>
        <w:rPr>
          <w:rFonts w:eastAsia="Times New Roman" w:cs="Times New Roman"/>
          <w:b/>
          <w:szCs w:val="24"/>
        </w:rPr>
        <w:t xml:space="preserve"> ΠΑΠΑΡΗΓΑ: </w:t>
      </w:r>
      <w:r>
        <w:rPr>
          <w:rFonts w:eastAsia="Times New Roman" w:cs="Times New Roman"/>
          <w:szCs w:val="24"/>
        </w:rPr>
        <w:t xml:space="preserve">Ό,τι είμαι τώρα. Βουλευτής. </w:t>
      </w:r>
    </w:p>
    <w:p w14:paraId="47A54B9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47A54B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μια διαδικαστική ερώτηση θα ήθελα να κάνω. </w:t>
      </w:r>
    </w:p>
    <w:p w14:paraId="47A54B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 έχετε τον λόγο.</w:t>
      </w:r>
    </w:p>
    <w:p w14:paraId="47A54B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proofErr w:type="spellStart"/>
      <w:r>
        <w:rPr>
          <w:rFonts w:eastAsia="Times New Roman" w:cs="Times New Roman"/>
          <w:szCs w:val="24"/>
        </w:rPr>
        <w:t>Προεδρεύοντος</w:t>
      </w:r>
      <w:proofErr w:type="spellEnd"/>
      <w:r>
        <w:rPr>
          <w:rFonts w:eastAsia="Times New Roman" w:cs="Times New Roman"/>
          <w:szCs w:val="24"/>
        </w:rPr>
        <w:t xml:space="preserve"> του κ. </w:t>
      </w:r>
      <w:proofErr w:type="spellStart"/>
      <w:r>
        <w:rPr>
          <w:rFonts w:eastAsia="Times New Roman" w:cs="Times New Roman"/>
          <w:szCs w:val="24"/>
        </w:rPr>
        <w:t>Κρεμαστινού</w:t>
      </w:r>
      <w:proofErr w:type="spellEnd"/>
      <w:r>
        <w:rPr>
          <w:rFonts w:eastAsia="Times New Roman" w:cs="Times New Roman"/>
          <w:szCs w:val="24"/>
        </w:rPr>
        <w:t xml:space="preserve"> ρώτησα π</w:t>
      </w:r>
      <w:r>
        <w:rPr>
          <w:rFonts w:eastAsia="Times New Roman" w:cs="Times New Roman"/>
          <w:szCs w:val="24"/>
        </w:rPr>
        <w:t>ώ</w:t>
      </w:r>
      <w:r>
        <w:rPr>
          <w:rFonts w:eastAsia="Times New Roman" w:cs="Times New Roman"/>
          <w:szCs w:val="24"/>
        </w:rPr>
        <w:t xml:space="preserve">ς θα ψηφίσουμε. Μου δόθηκε απάντηση ότι θα ψηφίσουμε με ενιαία εκφώνηση του καταλόγου και για τις δύο </w:t>
      </w:r>
      <w:r>
        <w:rPr>
          <w:rFonts w:eastAsia="Times New Roman" w:cs="Times New Roman"/>
          <w:szCs w:val="24"/>
        </w:rPr>
        <w:lastRenderedPageBreak/>
        <w:t>προτάσεις</w:t>
      </w:r>
      <w:r>
        <w:rPr>
          <w:rFonts w:eastAsia="Times New Roman" w:cs="Times New Roman"/>
          <w:szCs w:val="24"/>
        </w:rPr>
        <w:t>,</w:t>
      </w:r>
      <w:r>
        <w:rPr>
          <w:rFonts w:eastAsia="Times New Roman" w:cs="Times New Roman"/>
          <w:szCs w:val="24"/>
        </w:rPr>
        <w:t xml:space="preserve"> αλλά αντιπαραθετικά ή τη μία ή την άλλη. Εδώ</w:t>
      </w:r>
      <w:r>
        <w:rPr>
          <w:rFonts w:eastAsia="Times New Roman" w:cs="Times New Roman"/>
          <w:szCs w:val="24"/>
        </w:rPr>
        <w:t>,</w:t>
      </w:r>
      <w:r>
        <w:rPr>
          <w:rFonts w:eastAsia="Times New Roman" w:cs="Times New Roman"/>
          <w:szCs w:val="24"/>
        </w:rPr>
        <w:t xml:space="preserve"> η συνεργάτη</w:t>
      </w:r>
      <w:r>
        <w:rPr>
          <w:rFonts w:eastAsia="Times New Roman" w:cs="Times New Roman"/>
          <w:szCs w:val="24"/>
        </w:rPr>
        <w:t xml:space="preserve">ς σας μου δείχνει την απόφαση της </w:t>
      </w:r>
      <w:r>
        <w:rPr>
          <w:rFonts w:eastAsia="Times New Roman" w:cs="Times New Roman"/>
          <w:szCs w:val="24"/>
        </w:rPr>
        <w:t>δ</w:t>
      </w:r>
      <w:r>
        <w:rPr>
          <w:rFonts w:eastAsia="Times New Roman" w:cs="Times New Roman"/>
          <w:szCs w:val="24"/>
        </w:rPr>
        <w:t>ιάσκεψης</w:t>
      </w:r>
      <w:r>
        <w:rPr>
          <w:rFonts w:eastAsia="Times New Roman" w:cs="Times New Roman"/>
          <w:szCs w:val="24"/>
        </w:rPr>
        <w:t>,</w:t>
      </w:r>
      <w:r>
        <w:rPr>
          <w:rFonts w:eastAsia="Times New Roman" w:cs="Times New Roman"/>
          <w:szCs w:val="24"/>
        </w:rPr>
        <w:t xml:space="preserve"> που λέει ότι μπορούμε να ψηφίσουμε και τις δύο. </w:t>
      </w:r>
    </w:p>
    <w:p w14:paraId="47A54B9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παρακαλώ πάρα πολύ</w:t>
      </w:r>
      <w:r>
        <w:rPr>
          <w:rFonts w:eastAsia="Times New Roman" w:cs="Times New Roman"/>
          <w:szCs w:val="24"/>
        </w:rPr>
        <w:t>,</w:t>
      </w:r>
      <w:r>
        <w:rPr>
          <w:rFonts w:eastAsia="Times New Roman" w:cs="Times New Roman"/>
          <w:szCs w:val="24"/>
        </w:rPr>
        <w:t xml:space="preserve"> να ξεκαθαριστεί από το Προεδρείο στο Σώμα πώς θα ψηφίσουμε.</w:t>
      </w:r>
    </w:p>
    <w:p w14:paraId="47A54B9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Οι προτάσεις δεν είναι αντιπαραθετικές. Μπορ</w:t>
      </w:r>
      <w:r>
        <w:rPr>
          <w:rFonts w:eastAsia="Times New Roman" w:cs="Times New Roman"/>
          <w:szCs w:val="24"/>
        </w:rPr>
        <w:t>ούν να χαρακτηριστούν συμπληρωματικές ή όπως θέλετε. Ένας Βουλευτής μπορεί να ψηφίσει «ΝΑΙ», «ΟΧΙ», «ΠΑΡΩΝ» στη μια, «ΝΑΙ», «ΟΧΙ», «ΠΑΡΩΝ» στην άλλη. Θα μπορούσαμε, αν θέλαμε, να εξαντλήσουμε τον κατάλογο για τη μ</w:t>
      </w:r>
      <w:r>
        <w:rPr>
          <w:rFonts w:eastAsia="Times New Roman" w:cs="Times New Roman"/>
          <w:szCs w:val="24"/>
        </w:rPr>
        <w:t>ι</w:t>
      </w:r>
      <w:r>
        <w:rPr>
          <w:rFonts w:eastAsia="Times New Roman" w:cs="Times New Roman"/>
          <w:szCs w:val="24"/>
        </w:rPr>
        <w:t>α και να ξανακάνουμε από την αρχή τον κατά</w:t>
      </w:r>
      <w:r>
        <w:rPr>
          <w:rFonts w:eastAsia="Times New Roman" w:cs="Times New Roman"/>
          <w:szCs w:val="24"/>
        </w:rPr>
        <w:t>λογο για την άλλη. Καταλαβαίνετε ότι αυτό θα ήταν ταλαιπωρία για το Σώμα. Επομένως, θα εκφωνείται το όνομα κάθε Βουλευτή</w:t>
      </w:r>
      <w:r>
        <w:rPr>
          <w:rFonts w:eastAsia="Times New Roman" w:cs="Times New Roman"/>
          <w:szCs w:val="24"/>
        </w:rPr>
        <w:t>,</w:t>
      </w:r>
      <w:r>
        <w:rPr>
          <w:rFonts w:eastAsia="Times New Roman" w:cs="Times New Roman"/>
          <w:szCs w:val="24"/>
        </w:rPr>
        <w:t xml:space="preserve"> σύμφωνα με τον κατάλογο. Θα ρωτάμε τι ψηφίζει στην πρώτη, τι ψηφίζει στη δεύτερη και θα προχωρήσουμε έτσι. </w:t>
      </w:r>
    </w:p>
    <w:p w14:paraId="47A54B9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Άρα, μπο</w:t>
      </w:r>
      <w:r>
        <w:rPr>
          <w:rFonts w:eastAsia="Times New Roman" w:cs="Times New Roman"/>
          <w:szCs w:val="24"/>
        </w:rPr>
        <w:t xml:space="preserve">ρεί να ψηφίσει και τις δύο. </w:t>
      </w:r>
    </w:p>
    <w:p w14:paraId="47A54B9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Μπορεί να ψηφίσει και τις δύο ή να απορρίψει και τις δύο ή στη μία «ΝΑΙ» ή στη μία «ΟΧΙ».</w:t>
      </w:r>
    </w:p>
    <w:p w14:paraId="47A54B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Κι αν πάρουν και οι δύο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μια ψήφους; </w:t>
      </w:r>
    </w:p>
    <w:p w14:paraId="47A54B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b/>
          <w:szCs w:val="24"/>
        </w:rPr>
        <w:t>:</w:t>
      </w:r>
      <w:r>
        <w:rPr>
          <w:rFonts w:eastAsia="Times New Roman" w:cs="Times New Roman"/>
          <w:szCs w:val="24"/>
        </w:rPr>
        <w:t xml:space="preserve"> Όποιος κερδίσει.</w:t>
      </w:r>
    </w:p>
    <w:p w14:paraId="47A54B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Όποιος κερδίσει! Δεν θα προκύψει τέτοιο ενδεχόμενο. </w:t>
      </w:r>
    </w:p>
    <w:p w14:paraId="47A54B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Κύριε Πρόεδρε, θα ήθελα τον λόγο.</w:t>
      </w:r>
    </w:p>
    <w:p w14:paraId="47A54B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Υπουργέ, έχε</w:t>
      </w:r>
      <w:r>
        <w:rPr>
          <w:rFonts w:eastAsia="Times New Roman" w:cs="Times New Roman"/>
          <w:szCs w:val="24"/>
        </w:rPr>
        <w:t>τε τον λόγο.</w:t>
      </w:r>
    </w:p>
    <w:p w14:paraId="47A54BA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Για να λύσουμε το διαδικαστικό, όπως σωστά ζητάει ο κ. Λοβέρδος -απλά να το πει το Προεδρείο, δεν λέω ότι θα το πω εγώ- προτείνω το εξής: Οι δύο προτάσεις</w:t>
      </w:r>
      <w:r>
        <w:rPr>
          <w:rFonts w:eastAsia="Times New Roman" w:cs="Times New Roman"/>
          <w:szCs w:val="24"/>
        </w:rPr>
        <w:t>,</w:t>
      </w:r>
      <w:r>
        <w:rPr>
          <w:rFonts w:eastAsia="Times New Roman" w:cs="Times New Roman"/>
          <w:szCs w:val="24"/>
        </w:rPr>
        <w:t xml:space="preserve"> άσχετα αν μπορούν να έχουν ένα </w:t>
      </w:r>
      <w:r>
        <w:rPr>
          <w:rFonts w:eastAsia="Times New Roman" w:cs="Times New Roman"/>
          <w:szCs w:val="24"/>
        </w:rPr>
        <w:t>κοινό σκεπτικό, με μια έννοια είναι αντιπαραθετικές. Στο τέλος</w:t>
      </w:r>
      <w:r>
        <w:rPr>
          <w:rFonts w:eastAsia="Times New Roman" w:cs="Times New Roman"/>
          <w:szCs w:val="24"/>
        </w:rPr>
        <w:t>,</w:t>
      </w:r>
      <w:r>
        <w:rPr>
          <w:rFonts w:eastAsia="Times New Roman" w:cs="Times New Roman"/>
          <w:szCs w:val="24"/>
        </w:rPr>
        <w:t xml:space="preserve"> μία πρόταση θα ισχύσει. Μία πρόταση</w:t>
      </w:r>
      <w:r>
        <w:rPr>
          <w:rFonts w:eastAsia="Times New Roman" w:cs="Times New Roman"/>
          <w:szCs w:val="24"/>
        </w:rPr>
        <w:t>,</w:t>
      </w:r>
      <w:r>
        <w:rPr>
          <w:rFonts w:eastAsia="Times New Roman" w:cs="Times New Roman"/>
          <w:szCs w:val="24"/>
        </w:rPr>
        <w:t xml:space="preserve"> γιατί μια επιτροπή θα βγάλουμε. Άρα, θα πρέπει θα διαπιστωθεί με τον έναν ή τον άλλο τρόπο ποια είναι αυτή η πρόταση</w:t>
      </w:r>
      <w:r>
        <w:rPr>
          <w:rFonts w:eastAsia="Times New Roman" w:cs="Times New Roman"/>
          <w:szCs w:val="24"/>
        </w:rPr>
        <w:t>,</w:t>
      </w:r>
      <w:r>
        <w:rPr>
          <w:rFonts w:eastAsia="Times New Roman" w:cs="Times New Roman"/>
          <w:szCs w:val="24"/>
        </w:rPr>
        <w:t xml:space="preserve"> η οποία ισχύει ή υπερισχύει.</w:t>
      </w:r>
    </w:p>
    <w:p w14:paraId="47A54BA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Άρα, η </w:t>
      </w:r>
      <w:r>
        <w:rPr>
          <w:rFonts w:eastAsia="Times New Roman" w:cs="Times New Roman"/>
          <w:szCs w:val="24"/>
        </w:rPr>
        <w:t>δική μου γνώμη και η πρότασή μου προς το Προεδρείο είναι να μπουν αντιπαραθετικά, στον βαθμό που υπάρχουν αυτές οι προτάσεις…</w:t>
      </w:r>
    </w:p>
    <w:p w14:paraId="47A54BA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είναι το σωστό, αλλά έχουν πάρει άλλη απόφαση.</w:t>
      </w:r>
    </w:p>
    <w:p w14:paraId="47A54BA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Γι’ </w:t>
      </w:r>
      <w:r>
        <w:rPr>
          <w:rFonts w:eastAsia="Times New Roman" w:cs="Times New Roman"/>
          <w:szCs w:val="24"/>
        </w:rPr>
        <w:t>αυτό λέω να το δει το Προεδρείο. Δεν επιβάλλω εγώ στο Προεδρείο</w:t>
      </w:r>
      <w:r>
        <w:rPr>
          <w:rFonts w:eastAsia="Times New Roman" w:cs="Times New Roman"/>
          <w:szCs w:val="24"/>
        </w:rPr>
        <w:t>,</w:t>
      </w:r>
      <w:r>
        <w:rPr>
          <w:rFonts w:eastAsia="Times New Roman" w:cs="Times New Roman"/>
          <w:szCs w:val="24"/>
        </w:rPr>
        <w:t xml:space="preserve"> έτσι κι αλλιώς. Υπάρχει περίπτωση και οι δύο προτάσεις να πάρουν πλειοψηφία. Λέω την απίθανη περίπτωση. Σε μία τέτοια περίπτωση τι ισχύει; </w:t>
      </w:r>
    </w:p>
    <w:p w14:paraId="47A54BA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Κατανοητό. Εγκαίρ</w:t>
      </w:r>
      <w:r>
        <w:rPr>
          <w:rFonts w:eastAsia="Times New Roman" w:cs="Times New Roman"/>
          <w:szCs w:val="24"/>
        </w:rPr>
        <w:t>ως θα επανέλθουμε.</w:t>
      </w:r>
    </w:p>
    <w:p w14:paraId="47A54BA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w:t>
      </w:r>
    </w:p>
    <w:p w14:paraId="47A54BA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ο κ. Κρεμαστινός είπε το αντίθετο απ’ αυτό που λέτε εσείς και το ίδιο με αυτό που λέει ο κ. Βίτσας. Για να μην έχουμε το βράδυ στις εφτά η ώρα και στις οχτώ η ώρα όλη αυτή τη διαδικ</w:t>
      </w:r>
      <w:r>
        <w:rPr>
          <w:rFonts w:eastAsia="Times New Roman" w:cs="Times New Roman"/>
          <w:szCs w:val="24"/>
        </w:rPr>
        <w:t xml:space="preserve">αστική συζήτηση, προτιμότερο είναι το Προεδρείο να το ξεκαθαρίσει. Μιλήστε με τον κύριο Πρόεδρο και να μας πείτε ποια είναι η τελική επιλογή. </w:t>
      </w:r>
    </w:p>
    <w:p w14:paraId="47A54BA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Θα επανέλθουμε.</w:t>
      </w:r>
    </w:p>
    <w:p w14:paraId="47A54BA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Μπαργιώτας</w:t>
      </w:r>
      <w:proofErr w:type="spellEnd"/>
      <w:r>
        <w:rPr>
          <w:rFonts w:eastAsia="Times New Roman" w:cs="Times New Roman"/>
          <w:szCs w:val="24"/>
        </w:rPr>
        <w:t>, Βουλευτής της Δημοκ</w:t>
      </w:r>
      <w:r>
        <w:rPr>
          <w:rFonts w:eastAsia="Times New Roman" w:cs="Times New Roman"/>
          <w:szCs w:val="24"/>
        </w:rPr>
        <w:t>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για πέντε λεπτά.</w:t>
      </w:r>
    </w:p>
    <w:p w14:paraId="47A54BA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47A54BA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έχει καλά τεκμηριωθεί ότι υπήρξε πάρτι στην υγεία -έχουν αναφερθεί όλα τα στοιχεία από το πρωί- ότι από το 2004 μέχρι το 2</w:t>
      </w:r>
      <w:r>
        <w:rPr>
          <w:rFonts w:eastAsia="Times New Roman" w:cs="Times New Roman"/>
          <w:szCs w:val="24"/>
        </w:rPr>
        <w:t>009 είναι πολύ γνωστό ότι ο δεύτερος σημαντικότερος λόγος για τη δημοσιονομική εκτροπή ήταν το έλλειμμα που παρήγαγε το Εθνικό Σύστημα Υγείας</w:t>
      </w:r>
      <w:r>
        <w:rPr>
          <w:rFonts w:eastAsia="Times New Roman" w:cs="Times New Roman"/>
          <w:szCs w:val="24"/>
        </w:rPr>
        <w:t>,</w:t>
      </w:r>
      <w:r>
        <w:rPr>
          <w:rFonts w:eastAsia="Times New Roman" w:cs="Times New Roman"/>
          <w:szCs w:val="24"/>
        </w:rPr>
        <w:t xml:space="preserve"> με τον τρόπο που το παρήγαγε, για τους λόγους που έχουμε πολλές φορές συζητήσει. Όλα αυτά είναι γνωστά. Τα συζητά</w:t>
      </w:r>
      <w:r>
        <w:rPr>
          <w:rFonts w:eastAsia="Times New Roman" w:cs="Times New Roman"/>
          <w:szCs w:val="24"/>
        </w:rPr>
        <w:t>με περίπου από το 2009 και η αλήθεια είναι ότι δεν υπάρχει μεγάλο νοσοκομείο ή μεγάλος οργανισμός στην επικράτεια</w:t>
      </w:r>
      <w:r>
        <w:rPr>
          <w:rFonts w:eastAsia="Times New Roman" w:cs="Times New Roman"/>
          <w:szCs w:val="24"/>
        </w:rPr>
        <w:t>,</w:t>
      </w:r>
      <w:r>
        <w:rPr>
          <w:rFonts w:eastAsia="Times New Roman" w:cs="Times New Roman"/>
          <w:szCs w:val="24"/>
        </w:rPr>
        <w:t xml:space="preserve"> στα οποία να μη βρίσκονται είτε οι εισαγγελείς είτε ο Εισαγγελέας Διαφθοράς είτε το ΣΕΥΠ</w:t>
      </w:r>
      <w:r>
        <w:rPr>
          <w:rFonts w:eastAsia="Times New Roman" w:cs="Times New Roman"/>
          <w:szCs w:val="24"/>
        </w:rPr>
        <w:t>,</w:t>
      </w:r>
      <w:r>
        <w:rPr>
          <w:rFonts w:eastAsia="Times New Roman" w:cs="Times New Roman"/>
          <w:szCs w:val="24"/>
        </w:rPr>
        <w:t xml:space="preserve"> κάνοντας έρευνες και διερευνώντας αυτή την περίοδο.</w:t>
      </w:r>
      <w:r>
        <w:rPr>
          <w:rFonts w:eastAsia="Times New Roman" w:cs="Times New Roman"/>
          <w:szCs w:val="24"/>
        </w:rPr>
        <w:t xml:space="preserve"> </w:t>
      </w:r>
    </w:p>
    <w:p w14:paraId="47A54BAF"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Σήμερα μπαίνουμε στον αστερισμό των εξεταστικών, λοιπόν, όπου η </w:t>
      </w:r>
      <w:r>
        <w:rPr>
          <w:rFonts w:eastAsia="Times New Roman"/>
          <w:szCs w:val="24"/>
        </w:rPr>
        <w:t>ε</w:t>
      </w:r>
      <w:r>
        <w:rPr>
          <w:rFonts w:eastAsia="Times New Roman"/>
          <w:szCs w:val="24"/>
        </w:rPr>
        <w:t>ξεταστική θα διερευνήσει -και καλά θα κάνει- τις πολιτικές ευθύνες και τις ευθύνες των προσώπων</w:t>
      </w:r>
      <w:r>
        <w:rPr>
          <w:rFonts w:eastAsia="Times New Roman"/>
          <w:szCs w:val="24"/>
        </w:rPr>
        <w:t>,</w:t>
      </w:r>
      <w:r>
        <w:rPr>
          <w:rFonts w:eastAsia="Times New Roman"/>
          <w:szCs w:val="24"/>
        </w:rPr>
        <w:t xml:space="preserve"> που εμπλέκονται σε αυτή την ιστορία. Είμαι υποχρεωμένος να σημειώσω ότι οι πολιτικές ευθύνες</w:t>
      </w:r>
      <w:r>
        <w:rPr>
          <w:rFonts w:eastAsia="Times New Roman"/>
          <w:szCs w:val="24"/>
        </w:rPr>
        <w:t xml:space="preserve"> έχουν παραγραφεί </w:t>
      </w:r>
      <w:r>
        <w:rPr>
          <w:rFonts w:eastAsia="Times New Roman"/>
          <w:szCs w:val="24"/>
        </w:rPr>
        <w:t>όλες,</w:t>
      </w:r>
      <w:r>
        <w:rPr>
          <w:rFonts w:eastAsia="Times New Roman"/>
          <w:szCs w:val="24"/>
        </w:rPr>
        <w:t xml:space="preserve"> εκτός από τ</w:t>
      </w:r>
      <w:r>
        <w:rPr>
          <w:rFonts w:eastAsia="Times New Roman"/>
          <w:szCs w:val="24"/>
        </w:rPr>
        <w:t>ων</w:t>
      </w:r>
      <w:r>
        <w:rPr>
          <w:rFonts w:eastAsia="Times New Roman"/>
          <w:szCs w:val="24"/>
        </w:rPr>
        <w:t xml:space="preserve"> Υπουργ</w:t>
      </w:r>
      <w:r>
        <w:rPr>
          <w:rFonts w:eastAsia="Times New Roman"/>
          <w:szCs w:val="24"/>
        </w:rPr>
        <w:t>ών</w:t>
      </w:r>
      <w:r>
        <w:rPr>
          <w:rFonts w:eastAsia="Times New Roman"/>
          <w:szCs w:val="24"/>
        </w:rPr>
        <w:t xml:space="preserve"> από το 2014 και μετά, οι οποίοι όμως από την πρόταση της Κυβέρνησης προστατεύονται -θα δούμε μετά γιατί.</w:t>
      </w:r>
    </w:p>
    <w:p w14:paraId="47A54BB0"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Θέλω να πω ότι εμείς θα ψηφίσουμε «ΝΑΙ» κατ’ αρχ</w:t>
      </w:r>
      <w:r>
        <w:rPr>
          <w:rFonts w:eastAsia="Times New Roman"/>
          <w:szCs w:val="24"/>
        </w:rPr>
        <w:t>άς</w:t>
      </w:r>
      <w:r>
        <w:rPr>
          <w:rFonts w:eastAsia="Times New Roman"/>
          <w:szCs w:val="24"/>
        </w:rPr>
        <w:t xml:space="preserve"> στη συζήτηση και στη σύσταση εξεταστικής, γιατί η συζήτηση γι’ αυτά τα θέματα είναι θεμιτή. Είναι ίσως και υποχρεωτική. Θα μπορούσε</w:t>
      </w:r>
      <w:r>
        <w:rPr>
          <w:rFonts w:eastAsia="Times New Roman"/>
          <w:szCs w:val="24"/>
        </w:rPr>
        <w:t>,</w:t>
      </w:r>
      <w:r>
        <w:rPr>
          <w:rFonts w:eastAsia="Times New Roman"/>
          <w:szCs w:val="24"/>
        </w:rPr>
        <w:t xml:space="preserve"> υπό όρους να είναι και χρήσιμη και σε απλά ελληνικά</w:t>
      </w:r>
      <w:r>
        <w:rPr>
          <w:rFonts w:eastAsia="Times New Roman"/>
          <w:szCs w:val="24"/>
        </w:rPr>
        <w:t>,</w:t>
      </w:r>
      <w:r>
        <w:rPr>
          <w:rFonts w:eastAsia="Times New Roman"/>
          <w:szCs w:val="24"/>
        </w:rPr>
        <w:t xml:space="preserve"> θα είναι χρήσιμη όταν τα παθήματα γίνονται μαθήματα, όταν πέρα από τη</w:t>
      </w:r>
      <w:r>
        <w:rPr>
          <w:rFonts w:eastAsia="Times New Roman"/>
          <w:szCs w:val="24"/>
        </w:rPr>
        <w:t>ν τιμωρία ή την ικανοποίηση του κοινού περί δικαίου αισθήματος, η οποία είναι πάρα πολύ σημαντική και ουσιώδης, έρχεται από πίσω και η διόρθωση. Όταν οι τρύπες</w:t>
      </w:r>
      <w:r>
        <w:rPr>
          <w:rFonts w:eastAsia="Times New Roman"/>
          <w:szCs w:val="24"/>
        </w:rPr>
        <w:t>,</w:t>
      </w:r>
      <w:r>
        <w:rPr>
          <w:rFonts w:eastAsia="Times New Roman"/>
          <w:szCs w:val="24"/>
        </w:rPr>
        <w:t xml:space="preserve"> που διαπιστώνονται στο σύστημα</w:t>
      </w:r>
      <w:r>
        <w:rPr>
          <w:rFonts w:eastAsia="Times New Roman"/>
          <w:szCs w:val="24"/>
        </w:rPr>
        <w:t>,</w:t>
      </w:r>
      <w:r>
        <w:rPr>
          <w:rFonts w:eastAsia="Times New Roman"/>
          <w:szCs w:val="24"/>
        </w:rPr>
        <w:t xml:space="preserve"> βουλώνουν, να το πω πολύ απλά. Όταν το θεσμικό πλαίσιο εξελίσσε</w:t>
      </w:r>
      <w:r>
        <w:rPr>
          <w:rFonts w:eastAsia="Times New Roman"/>
          <w:szCs w:val="24"/>
        </w:rPr>
        <w:t xml:space="preserve">ται και θωρακίζεται και γίνεται κάτι πιο λειτουργικό, πιο δημοκρατικό, πιο διαφανές. Είναι χρήσιμες, λοιπόν, αυτές οι συζητήσεις, αρκεί να μην είναι οι παλιές αμαρτίες προφάσεις για καινούργιες αμαρτίες. </w:t>
      </w:r>
    </w:p>
    <w:p w14:paraId="47A54BB1"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Όπως είπα προηγουμένως, το πάρτι στην υγεία είναι γνωστό. Το έχουμε συζητήσει διεξοδικά με νούμερα, υπεύθυνους, πολιτικά υπεύθυνους. Έχει συζητηθεί πάρα πολλές φορές. Το ερώτημα είναι: Γιατί τώρα και γιατί έτσι; </w:t>
      </w:r>
    </w:p>
    <w:p w14:paraId="47A54BB2"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Είναι δύο ερωτήματα</w:t>
      </w:r>
      <w:r>
        <w:rPr>
          <w:rFonts w:eastAsia="Times New Roman"/>
          <w:szCs w:val="24"/>
        </w:rPr>
        <w:t>,</w:t>
      </w:r>
      <w:r>
        <w:rPr>
          <w:rFonts w:eastAsia="Times New Roman"/>
          <w:szCs w:val="24"/>
        </w:rPr>
        <w:t xml:space="preserve"> τα οποία δεν μπορούν ν</w:t>
      </w:r>
      <w:r>
        <w:rPr>
          <w:rFonts w:eastAsia="Times New Roman"/>
          <w:szCs w:val="24"/>
        </w:rPr>
        <w:t>α απαντηθούν. Γιατί τη Μεγάλη Εβδομάδα του 2017 αυτή η συζήτηση και όχι τη Μεγάλη Εβδομάδα του 2015, που υπενθυμίζω ότι Μεγάλη Δευτέρα τότε συζητ</w:t>
      </w:r>
      <w:r>
        <w:rPr>
          <w:rFonts w:eastAsia="Times New Roman"/>
          <w:szCs w:val="24"/>
        </w:rPr>
        <w:t>ούσ</w:t>
      </w:r>
      <w:r>
        <w:rPr>
          <w:rFonts w:eastAsia="Times New Roman"/>
          <w:szCs w:val="24"/>
        </w:rPr>
        <w:t xml:space="preserve">αμε </w:t>
      </w:r>
      <w:r>
        <w:rPr>
          <w:rFonts w:eastAsia="Times New Roman"/>
          <w:szCs w:val="24"/>
        </w:rPr>
        <w:t xml:space="preserve">για </w:t>
      </w:r>
      <w:r>
        <w:rPr>
          <w:rFonts w:eastAsia="Times New Roman"/>
          <w:szCs w:val="24"/>
        </w:rPr>
        <w:t xml:space="preserve">την </w:t>
      </w:r>
      <w:r>
        <w:rPr>
          <w:rFonts w:eastAsia="Times New Roman"/>
          <w:szCs w:val="24"/>
        </w:rPr>
        <w:t xml:space="preserve">εξεταστική </w:t>
      </w:r>
      <w:r>
        <w:rPr>
          <w:rFonts w:eastAsia="Times New Roman"/>
          <w:szCs w:val="24"/>
        </w:rPr>
        <w:t xml:space="preserve">για τα μνημόνια; Γιατί δεν περάσαμε την </w:t>
      </w:r>
      <w:r>
        <w:rPr>
          <w:rFonts w:eastAsia="Times New Roman"/>
          <w:szCs w:val="24"/>
        </w:rPr>
        <w:t xml:space="preserve">εξεταστική </w:t>
      </w:r>
      <w:r>
        <w:rPr>
          <w:rFonts w:eastAsia="Times New Roman"/>
          <w:szCs w:val="24"/>
        </w:rPr>
        <w:t>για την υγεία εκείνη την εποχή; Τι</w:t>
      </w:r>
      <w:r>
        <w:rPr>
          <w:rFonts w:eastAsia="Times New Roman"/>
          <w:szCs w:val="24"/>
        </w:rPr>
        <w:t xml:space="preserve"> άλλαξε στο μεταξύ; Είναι μια ιστορία</w:t>
      </w:r>
      <w:r>
        <w:rPr>
          <w:rFonts w:eastAsia="Times New Roman"/>
          <w:szCs w:val="24"/>
        </w:rPr>
        <w:t>,</w:t>
      </w:r>
      <w:r>
        <w:rPr>
          <w:rFonts w:eastAsia="Times New Roman"/>
          <w:szCs w:val="24"/>
        </w:rPr>
        <w:t xml:space="preserve"> που τελειώνει, χοντρά-χοντρά, πολύ πριν το 2014, τουλάχιστον το μεγάλο της κομμάτι. </w:t>
      </w:r>
    </w:p>
    <w:p w14:paraId="47A54BB3"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Και γιατί μέχρι το 2014; Τι άλλαξε μετά το 2014; Ποια είναι η ουσιώδης διαφορά στο θεσμικό πλαίσιο, στη λειτουργία, στις προμήθειες </w:t>
      </w:r>
      <w:r>
        <w:rPr>
          <w:rFonts w:eastAsia="Times New Roman"/>
          <w:szCs w:val="24"/>
        </w:rPr>
        <w:t>των νοσοκομείων</w:t>
      </w:r>
      <w:r>
        <w:rPr>
          <w:rFonts w:eastAsia="Times New Roman"/>
          <w:szCs w:val="24"/>
        </w:rPr>
        <w:t>,</w:t>
      </w:r>
      <w:r>
        <w:rPr>
          <w:rFonts w:eastAsia="Times New Roman"/>
          <w:szCs w:val="24"/>
        </w:rPr>
        <w:t xml:space="preserve"> που κάνει αυτή την περίοδο αδιάφορη πολιτικά για συζήτηση; </w:t>
      </w:r>
    </w:p>
    <w:p w14:paraId="47A54BB4"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Ποιο είναι το κίνητρο της Κυβέρνησης σήμερα; Ποια είναι η ανάγκη; Τι φοβάται και προστατεύει τους Υπουργούς της; Γιατί είναι προφανές ότι προστατεύει τους Υπουργούς της από την οπ</w:t>
      </w:r>
      <w:r>
        <w:rPr>
          <w:rFonts w:eastAsia="Times New Roman"/>
          <w:szCs w:val="24"/>
        </w:rPr>
        <w:t>οιαδήποτε ενδεχόμενη ευθύνη προκύψει.</w:t>
      </w:r>
    </w:p>
    <w:p w14:paraId="47A54BB5"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Η προφανής απάντηση </w:t>
      </w:r>
      <w:r>
        <w:rPr>
          <w:rFonts w:eastAsia="Times New Roman"/>
          <w:szCs w:val="24"/>
        </w:rPr>
        <w:t>σ</w:t>
      </w:r>
      <w:r>
        <w:rPr>
          <w:rFonts w:eastAsia="Times New Roman"/>
          <w:szCs w:val="24"/>
        </w:rPr>
        <w:t>το «</w:t>
      </w:r>
      <w:r>
        <w:rPr>
          <w:rFonts w:eastAsia="Times New Roman"/>
          <w:szCs w:val="24"/>
        </w:rPr>
        <w:t>γ</w:t>
      </w:r>
      <w:r>
        <w:rPr>
          <w:rFonts w:eastAsia="Times New Roman"/>
          <w:szCs w:val="24"/>
        </w:rPr>
        <w:t>ιατί τώρα;» είναι η συγκυρία προφανώς. Δεν χρειάζεται ιδιαίτερη ευφυΐα για να καταλάβει κανείς ότι από το Πρόγραμμα της Θεσσαλονίκης στο πετσόκομμα του αφορολόγητου και στις πολιτικές που εφαρ</w:t>
      </w:r>
      <w:r>
        <w:rPr>
          <w:rFonts w:eastAsia="Times New Roman"/>
          <w:szCs w:val="24"/>
        </w:rPr>
        <w:t>μόζονται σήμερα, η Κυβέρνηση αποδεικνύει κάθε μέρα και περισσότερο και με αυτή την αξιολόγηση, τα άλλα 3,6 δισεκατομμύρια, ότι είναι η πιο αντιλαϊκή κυβέρνηση μέσα στο μνημόνιο. Χειρίζεται το πρόβλημα της κρίσης με τον πιο αντιλαϊκό τρόπο, εφαρμόζοντας όλο</w:t>
      </w:r>
      <w:r>
        <w:rPr>
          <w:rFonts w:eastAsia="Times New Roman"/>
          <w:szCs w:val="24"/>
        </w:rPr>
        <w:t xml:space="preserve"> και βαρύτερες περικοπές στα λαϊκά στρώματα. </w:t>
      </w:r>
    </w:p>
    <w:p w14:paraId="47A54BB6"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Και ως αντίβαρο </w:t>
      </w:r>
      <w:r>
        <w:rPr>
          <w:rFonts w:eastAsia="Times New Roman"/>
          <w:szCs w:val="24"/>
        </w:rPr>
        <w:t xml:space="preserve">σε </w:t>
      </w:r>
      <w:r>
        <w:rPr>
          <w:rFonts w:eastAsia="Times New Roman"/>
          <w:szCs w:val="24"/>
        </w:rPr>
        <w:t>αυτή την πολιτική και αυτή την τεράστια πολιτική αντίφαση μιας Κυβέρνησης</w:t>
      </w:r>
      <w:r>
        <w:rPr>
          <w:rFonts w:eastAsia="Times New Roman"/>
          <w:szCs w:val="24"/>
        </w:rPr>
        <w:t>,</w:t>
      </w:r>
      <w:r>
        <w:rPr>
          <w:rFonts w:eastAsia="Times New Roman"/>
          <w:szCs w:val="24"/>
        </w:rPr>
        <w:t xml:space="preserve"> που έλεγε τελείως διαφορετικά πράγματα πριν αναλάβει και κάνει εντελώς διαφορετικά πράγματα τώρα, είναι η σκανδαλολο</w:t>
      </w:r>
      <w:r>
        <w:rPr>
          <w:rFonts w:eastAsia="Times New Roman"/>
          <w:szCs w:val="24"/>
        </w:rPr>
        <w:t xml:space="preserve">γία. Ούτε αυτό είναι τίποτα καινούργιο. </w:t>
      </w:r>
    </w:p>
    <w:p w14:paraId="47A54BB7"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εργαλειοποίηση</w:t>
      </w:r>
      <w:proofErr w:type="spellEnd"/>
      <w:r>
        <w:rPr>
          <w:rFonts w:eastAsia="Times New Roman"/>
          <w:szCs w:val="24"/>
        </w:rPr>
        <w:t xml:space="preserve"> της διαφθοράς και της υποτιθέμενης διαπλοκής ως πολιτικό εργαλείο είναι παλιά. Και για την Κυβέρνηση είναι παλιά. Υπενθυμίζω ότι όλα τα </w:t>
      </w:r>
      <w:proofErr w:type="spellStart"/>
      <w:r>
        <w:rPr>
          <w:rFonts w:eastAsia="Times New Roman"/>
          <w:szCs w:val="24"/>
        </w:rPr>
        <w:t>εφαρμοστικά</w:t>
      </w:r>
      <w:proofErr w:type="spellEnd"/>
      <w:r>
        <w:rPr>
          <w:rFonts w:eastAsia="Times New Roman"/>
          <w:szCs w:val="24"/>
        </w:rPr>
        <w:t xml:space="preserve"> νομοσχέδια του τρίτου μνημονίου ψηφίστηκαν ταυτόχρ</w:t>
      </w:r>
      <w:r>
        <w:rPr>
          <w:rFonts w:eastAsia="Times New Roman"/>
          <w:szCs w:val="24"/>
        </w:rPr>
        <w:t>ονα με το σίριαλ κάθαρσης στις τηλεοπτικές συχνότητες</w:t>
      </w:r>
      <w:r>
        <w:rPr>
          <w:rFonts w:eastAsia="Times New Roman"/>
          <w:szCs w:val="24"/>
        </w:rPr>
        <w:t>,</w:t>
      </w:r>
      <w:r>
        <w:rPr>
          <w:rFonts w:eastAsia="Times New Roman"/>
          <w:szCs w:val="24"/>
        </w:rPr>
        <w:t xml:space="preserve"> που είχε τη γνωστή κα</w:t>
      </w:r>
      <w:r>
        <w:rPr>
          <w:rFonts w:eastAsia="Times New Roman"/>
          <w:szCs w:val="24"/>
        </w:rPr>
        <w:lastRenderedPageBreak/>
        <w:t xml:space="preserve">τάληξη. Κάθε φορά που ψηφίζαμε νομοσχέδιο για το τρίτο μνημόνιο, </w:t>
      </w:r>
      <w:proofErr w:type="spellStart"/>
      <w:r>
        <w:rPr>
          <w:rFonts w:eastAsia="Times New Roman"/>
          <w:szCs w:val="24"/>
        </w:rPr>
        <w:t>εφαρμοστικό</w:t>
      </w:r>
      <w:proofErr w:type="spellEnd"/>
      <w:r>
        <w:rPr>
          <w:rFonts w:eastAsia="Times New Roman"/>
          <w:szCs w:val="24"/>
        </w:rPr>
        <w:t xml:space="preserve">, ψηφίζαμε και ένα κομμάτι του περίφημου νομοσχεδίου για τις άδειες στα κανάλια. </w:t>
      </w:r>
    </w:p>
    <w:p w14:paraId="47A54BB8"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Έτσι, λοιπόν, η Κυβέρν</w:t>
      </w:r>
      <w:r>
        <w:rPr>
          <w:rFonts w:eastAsia="Times New Roman"/>
          <w:szCs w:val="24"/>
        </w:rPr>
        <w:t>ηση επιλέγει να ανοίξει το θέμα τώρα</w:t>
      </w:r>
      <w:r>
        <w:rPr>
          <w:rFonts w:eastAsia="Times New Roman"/>
          <w:szCs w:val="24"/>
        </w:rPr>
        <w:t>,</w:t>
      </w:r>
      <w:r>
        <w:rPr>
          <w:rFonts w:eastAsia="Times New Roman"/>
          <w:szCs w:val="24"/>
        </w:rPr>
        <w:t xml:space="preserve"> απλά γιατί την βολεύει επικοινωνιακά. Δεν υπάρχει κανένα άλλο κίνητρο. Δεν υπάρχει κανένας άλλο σκοπός. Ουσιαστικά</w:t>
      </w:r>
      <w:r>
        <w:rPr>
          <w:rFonts w:eastAsia="Times New Roman"/>
          <w:szCs w:val="24"/>
        </w:rPr>
        <w:t>,</w:t>
      </w:r>
      <w:r>
        <w:rPr>
          <w:rFonts w:eastAsia="Times New Roman"/>
          <w:szCs w:val="24"/>
        </w:rPr>
        <w:t xml:space="preserve"> επιχειρεί και με αυτή την </w:t>
      </w:r>
      <w:r>
        <w:rPr>
          <w:rFonts w:eastAsia="Times New Roman"/>
          <w:szCs w:val="24"/>
        </w:rPr>
        <w:t>εξεταστική</w:t>
      </w:r>
      <w:r>
        <w:rPr>
          <w:rFonts w:eastAsia="Times New Roman"/>
          <w:szCs w:val="24"/>
        </w:rPr>
        <w:t>, όπως και με την προηγούμενη, να ξεκινήσει μια λασπομαχία</w:t>
      </w:r>
      <w:r>
        <w:rPr>
          <w:rFonts w:eastAsia="Times New Roman"/>
          <w:szCs w:val="24"/>
        </w:rPr>
        <w:t>,</w:t>
      </w:r>
      <w:r>
        <w:rPr>
          <w:rFonts w:eastAsia="Times New Roman"/>
          <w:szCs w:val="24"/>
        </w:rPr>
        <w:t xml:space="preserve"> ελπίζο</w:t>
      </w:r>
      <w:r>
        <w:rPr>
          <w:rFonts w:eastAsia="Times New Roman"/>
          <w:szCs w:val="24"/>
        </w:rPr>
        <w:t>ντας ότι η λάσπη θα απλωθεί παντού και θα καλύψει και το αφορολόγητο και το πετσόκομμα των συντάξεων και το ξεπούλημα της ΔΕΗ και όλες τις πολιτικές</w:t>
      </w:r>
      <w:r>
        <w:rPr>
          <w:rFonts w:eastAsia="Times New Roman"/>
          <w:szCs w:val="24"/>
        </w:rPr>
        <w:t>,</w:t>
      </w:r>
      <w:r>
        <w:rPr>
          <w:rFonts w:eastAsia="Times New Roman"/>
          <w:szCs w:val="24"/>
        </w:rPr>
        <w:t xml:space="preserve"> που υποχρεώνεται να εφαρμόσει, αντίθετα με όσα έλεγε πριν. Μέχρι το 2014, όμως, μην σπιλωθούμε κιόλας, μην</w:t>
      </w:r>
      <w:r>
        <w:rPr>
          <w:rFonts w:eastAsia="Times New Roman"/>
          <w:szCs w:val="24"/>
        </w:rPr>
        <w:t xml:space="preserve"> πάθουμε και καμιά ζημιά. Θα σταματήσουμε το 2014. </w:t>
      </w:r>
    </w:p>
    <w:p w14:paraId="47A54BB9"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«Είμαστε διαφορετικοί», λένε στην Κυβέρνηση. Αν είναι πραγματικά διαφορετικοί στην Κυβέρνηση, θα έπρεπε να έχουν κάνει μεταρρυθμίσεις. Θα έπρεπε να είχαν κάνει αυτό που είπαμε στην αρχή -είναι δυόμισι χρό</w:t>
      </w:r>
      <w:r>
        <w:rPr>
          <w:rFonts w:eastAsia="Times New Roman"/>
          <w:szCs w:val="24"/>
        </w:rPr>
        <w:t>νια Κυβέρνηση να θωρακίσουν το θεσμικό πλαίσιο. Να το πω απλά, αν βρίσκεις το ΚΕΕΛΠΝΟ προ</w:t>
      </w:r>
      <w:r>
        <w:rPr>
          <w:rFonts w:eastAsia="Times New Roman"/>
          <w:szCs w:val="24"/>
        </w:rPr>
        <w:lastRenderedPageBreak/>
        <w:t xml:space="preserve">βληματικό, το αλλάζεις ή το κλείνεις. Δεν συνεχίζεις να το διαχειρίζεσαι με τον ίδιο ακριβώς τρόπο που το διαχειριζόσουν και πριν. </w:t>
      </w:r>
    </w:p>
    <w:p w14:paraId="47A54BBA"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Μέχρι τώρα</w:t>
      </w:r>
      <w:r>
        <w:rPr>
          <w:rFonts w:eastAsia="Times New Roman"/>
          <w:szCs w:val="24"/>
        </w:rPr>
        <w:t>,</w:t>
      </w:r>
      <w:r>
        <w:rPr>
          <w:rFonts w:eastAsia="Times New Roman"/>
          <w:szCs w:val="24"/>
        </w:rPr>
        <w:t xml:space="preserve"> δεν έχουμε δει ούτε όρα</w:t>
      </w:r>
      <w:r>
        <w:rPr>
          <w:rFonts w:eastAsia="Times New Roman"/>
          <w:szCs w:val="24"/>
        </w:rPr>
        <w:t xml:space="preserve">μα ούτε πρόγραμμα ούτε διάθεση αλλαγής, διορισμούς μόνο. </w:t>
      </w:r>
    </w:p>
    <w:p w14:paraId="47A54BBB"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Παρεμπιπτόντως, κύριε </w:t>
      </w:r>
      <w:proofErr w:type="spellStart"/>
      <w:r>
        <w:rPr>
          <w:rFonts w:eastAsia="Times New Roman"/>
          <w:szCs w:val="24"/>
        </w:rPr>
        <w:t>Πολάκη</w:t>
      </w:r>
      <w:proofErr w:type="spellEnd"/>
      <w:r>
        <w:rPr>
          <w:rFonts w:eastAsia="Times New Roman"/>
          <w:szCs w:val="24"/>
        </w:rPr>
        <w:t xml:space="preserve">, δεκαοκτώ χιλιάδες εφτακόσιους είπατε και ακόμα περιμένουμε να μας πείτε πού είναι και ποιοι είναι. Θα έρθουν, ελπίζω, κάποια στιγμή σε </w:t>
      </w:r>
      <w:r>
        <w:rPr>
          <w:rFonts w:eastAsia="Times New Roman"/>
          <w:szCs w:val="24"/>
          <w:lang w:val="en-US"/>
        </w:rPr>
        <w:t>excel</w:t>
      </w:r>
      <w:r>
        <w:rPr>
          <w:rFonts w:eastAsia="Times New Roman"/>
          <w:szCs w:val="24"/>
        </w:rPr>
        <w:t xml:space="preserve">. </w:t>
      </w:r>
    </w:p>
    <w:p w14:paraId="47A54BBC" w14:textId="77777777" w:rsidR="00080287" w:rsidRDefault="007F198B">
      <w:pPr>
        <w:spacing w:line="600" w:lineRule="auto"/>
        <w:ind w:firstLine="720"/>
        <w:contextualSpacing/>
        <w:jc w:val="both"/>
        <w:rPr>
          <w:rFonts w:eastAsia="Times New Roman"/>
          <w:szCs w:val="24"/>
        </w:rPr>
      </w:pPr>
      <w:r>
        <w:rPr>
          <w:rFonts w:eastAsia="Times New Roman"/>
          <w:szCs w:val="24"/>
        </w:rPr>
        <w:t>Υποτίθεται, λοιπόν, πως θ</w:t>
      </w:r>
      <w:r>
        <w:rPr>
          <w:rFonts w:eastAsia="Times New Roman"/>
          <w:szCs w:val="24"/>
        </w:rPr>
        <w:t>έλετε να συζητήσουμε για το ΚΕΕΛΠΝΟ, μέχρι το 2014, όμως, λέει. Γιατί τι άλλαξε; Άλλαξε κάτι μετά το 2014; Υπήρξε νόμος που αλλάζει το καταστατικό του ΚΕΕΛΠΝΟ, τον τρόπο που λειτουργεί, βούλωσε τις τρύπες</w:t>
      </w:r>
      <w:r>
        <w:rPr>
          <w:rFonts w:eastAsia="Times New Roman"/>
          <w:szCs w:val="24"/>
        </w:rPr>
        <w:t>,</w:t>
      </w:r>
      <w:r>
        <w:rPr>
          <w:rFonts w:eastAsia="Times New Roman"/>
          <w:szCs w:val="24"/>
        </w:rPr>
        <w:t xml:space="preserve"> που είπα προηγουμένως; Άλλαξε κάτι; Μπήκαν ρήτρες;</w:t>
      </w:r>
    </w:p>
    <w:p w14:paraId="47A54BBD" w14:textId="77777777" w:rsidR="00080287" w:rsidRDefault="007F198B">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A54BBE"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Το μόνο πράγμα που μπήκε ήταν ο κ. </w:t>
      </w:r>
      <w:proofErr w:type="spellStart"/>
      <w:r>
        <w:rPr>
          <w:rFonts w:eastAsia="Times New Roman"/>
          <w:szCs w:val="24"/>
        </w:rPr>
        <w:t>Πολάκης</w:t>
      </w:r>
      <w:proofErr w:type="spellEnd"/>
      <w:r>
        <w:rPr>
          <w:rFonts w:eastAsia="Times New Roman"/>
          <w:szCs w:val="24"/>
        </w:rPr>
        <w:t xml:space="preserve"> στη συνεδρίαση του </w:t>
      </w:r>
      <w:r>
        <w:rPr>
          <w:rFonts w:eastAsia="Times New Roman"/>
          <w:szCs w:val="24"/>
        </w:rPr>
        <w:t xml:space="preserve">διοικητικού </w:t>
      </w:r>
      <w:r>
        <w:rPr>
          <w:rFonts w:eastAsia="Times New Roman"/>
          <w:szCs w:val="24"/>
        </w:rPr>
        <w:t xml:space="preserve">του </w:t>
      </w:r>
      <w:r>
        <w:rPr>
          <w:rFonts w:eastAsia="Times New Roman"/>
          <w:szCs w:val="24"/>
        </w:rPr>
        <w:t>συμβουλίου,</w:t>
      </w:r>
      <w:r>
        <w:rPr>
          <w:rFonts w:eastAsia="Times New Roman"/>
          <w:szCs w:val="24"/>
        </w:rPr>
        <w:t xml:space="preserve"> κάνοντας μπάχαλο τη διαδικασία και οδηγώντας εκείνες τις περίφημες προσλήψεις, πο</w:t>
      </w:r>
      <w:r>
        <w:rPr>
          <w:rFonts w:eastAsia="Times New Roman"/>
          <w:szCs w:val="24"/>
        </w:rPr>
        <w:t xml:space="preserve">υ ήταν απαραίτητες για να λειτουργήσουν οι ΜΕΘ τον χειμώνα του 2016, σε ναυάγιο. </w:t>
      </w:r>
    </w:p>
    <w:p w14:paraId="47A54BBF"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Άρα, λοιπόν, εδώ έχουμε ίσως ένα λόγο</w:t>
      </w:r>
      <w:r>
        <w:rPr>
          <w:rFonts w:eastAsia="Times New Roman"/>
          <w:szCs w:val="24"/>
        </w:rPr>
        <w:t>,</w:t>
      </w:r>
      <w:r>
        <w:rPr>
          <w:rFonts w:eastAsia="Times New Roman"/>
          <w:szCs w:val="24"/>
        </w:rPr>
        <w:t xml:space="preserve"> για τον οποίο δεν πάμε μετά το 2015, γιατί αποδεικνύεται ότι αυτή η Κυβέρνηση, η </w:t>
      </w:r>
      <w:r>
        <w:rPr>
          <w:rFonts w:eastAsia="Times New Roman"/>
          <w:szCs w:val="24"/>
        </w:rPr>
        <w:t xml:space="preserve">Κυβέρνηση </w:t>
      </w:r>
      <w:r>
        <w:rPr>
          <w:rFonts w:eastAsia="Times New Roman"/>
          <w:szCs w:val="24"/>
        </w:rPr>
        <w:t>της Αριστεράς, είναι χειρότερη από τις προηγ</w:t>
      </w:r>
      <w:r>
        <w:rPr>
          <w:rFonts w:eastAsia="Times New Roman"/>
          <w:szCs w:val="24"/>
        </w:rPr>
        <w:t xml:space="preserve">ούμενες στο ΚΕΕΛΠΝΟ. Διότι εγώ δεν μπορώ να θυμηθώ κανέναν Υπουργό και κανέναν διοικητή του ΚΕΕΛΠΝΟ να ποδοπατά με αυτόν τον τρόπο το προβληματικό θεσμικό πλαίσιο ενός μεγάλου οργανισμού και να χειραγωγεί τόσο κυνικά τους διορισμούς γιατρών στις ΜΕΘ όσο η </w:t>
      </w:r>
      <w:r>
        <w:rPr>
          <w:rFonts w:eastAsia="Times New Roman"/>
          <w:szCs w:val="24"/>
        </w:rPr>
        <w:t>τελευταία.</w:t>
      </w:r>
    </w:p>
    <w:p w14:paraId="47A54BC0" w14:textId="77777777" w:rsidR="00080287" w:rsidRDefault="007F198B">
      <w:pPr>
        <w:spacing w:line="600" w:lineRule="auto"/>
        <w:ind w:firstLine="720"/>
        <w:contextualSpacing/>
        <w:jc w:val="both"/>
        <w:rPr>
          <w:rFonts w:eastAsia="Times New Roman"/>
          <w:szCs w:val="24"/>
        </w:rPr>
      </w:pPr>
      <w:r>
        <w:rPr>
          <w:rFonts w:eastAsia="Times New Roman"/>
          <w:szCs w:val="24"/>
        </w:rPr>
        <w:t>Θυμίζω ότι για εδώ υπάρχουν ανοιχτές πειθαρχικές έρευνες και κατηγορίες. Αν είναι έτσι</w:t>
      </w:r>
      <w:r>
        <w:rPr>
          <w:rFonts w:eastAsia="Times New Roman"/>
          <w:szCs w:val="24"/>
        </w:rPr>
        <w:t>,</w:t>
      </w:r>
      <w:r>
        <w:rPr>
          <w:rFonts w:eastAsia="Times New Roman"/>
          <w:szCs w:val="24"/>
        </w:rPr>
        <w:t xml:space="preserve"> ανοίγουμε τη συζήτηση μέχρι το 2017, αποδεικνύεται η αθωότητα και τελειώσαμε. Το </w:t>
      </w:r>
      <w:r>
        <w:rPr>
          <w:rFonts w:eastAsia="Times New Roman"/>
          <w:szCs w:val="24"/>
        </w:rPr>
        <w:t>«</w:t>
      </w:r>
      <w:r>
        <w:rPr>
          <w:rFonts w:eastAsia="Times New Roman"/>
          <w:szCs w:val="24"/>
        </w:rPr>
        <w:t>δεν το συζητάμε</w:t>
      </w:r>
      <w:r>
        <w:rPr>
          <w:rFonts w:eastAsia="Times New Roman"/>
          <w:szCs w:val="24"/>
        </w:rPr>
        <w:t>»</w:t>
      </w:r>
      <w:r>
        <w:rPr>
          <w:rFonts w:eastAsia="Times New Roman"/>
          <w:szCs w:val="24"/>
        </w:rPr>
        <w:t xml:space="preserve"> είναι άλλη κατάσταση.</w:t>
      </w:r>
    </w:p>
    <w:p w14:paraId="47A54BC1"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Ολ</w:t>
      </w:r>
      <w:r>
        <w:rPr>
          <w:rFonts w:eastAsia="Times New Roman"/>
          <w:szCs w:val="24"/>
        </w:rPr>
        <w:t>οκληρώνετε, σας παρακαλώ.</w:t>
      </w:r>
    </w:p>
    <w:p w14:paraId="47A54BC2"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ΚΩΝΣΤΑΝΤΙΝΟΣ ΜΠΑΡΓΙΩΤΑΣ: </w:t>
      </w:r>
      <w:r>
        <w:rPr>
          <w:rFonts w:eastAsia="Times New Roman"/>
          <w:szCs w:val="24"/>
        </w:rPr>
        <w:t>Τελειώνω με αυτό. Ένα σχόλιο μόνο θα κάνω.</w:t>
      </w:r>
    </w:p>
    <w:p w14:paraId="47A54BC3" w14:textId="77777777" w:rsidR="00080287" w:rsidRDefault="007F198B">
      <w:pPr>
        <w:spacing w:line="600" w:lineRule="auto"/>
        <w:ind w:firstLine="720"/>
        <w:contextualSpacing/>
        <w:jc w:val="both"/>
        <w:rPr>
          <w:rFonts w:eastAsia="Times New Roman"/>
          <w:szCs w:val="24"/>
        </w:rPr>
      </w:pPr>
      <w:r>
        <w:rPr>
          <w:rFonts w:eastAsia="Times New Roman"/>
          <w:szCs w:val="24"/>
        </w:rPr>
        <w:t>Είναι τέτοια η διάθεση για θεσμική αλλαγή</w:t>
      </w:r>
      <w:r>
        <w:rPr>
          <w:rFonts w:eastAsia="Times New Roman"/>
          <w:szCs w:val="24"/>
        </w:rPr>
        <w:t>,</w:t>
      </w:r>
      <w:r>
        <w:rPr>
          <w:rFonts w:eastAsia="Times New Roman"/>
          <w:szCs w:val="24"/>
        </w:rPr>
        <w:t xml:space="preserve"> που την είδαμε και στον τελευταίο νόμο, τη βλέπουμε διαρκώς. «Κατά παρέκκλιση κάθε κείμενης διάταξης», είναι η αγαπημέν</w:t>
      </w:r>
      <w:r>
        <w:rPr>
          <w:rFonts w:eastAsia="Times New Roman"/>
          <w:szCs w:val="24"/>
        </w:rPr>
        <w:t>η φράση πολ</w:t>
      </w:r>
      <w:r>
        <w:rPr>
          <w:rFonts w:eastAsia="Times New Roman"/>
          <w:szCs w:val="24"/>
        </w:rPr>
        <w:lastRenderedPageBreak/>
        <w:t>λών νόμων αυτής της Κυβέρνησης, με την τροπολογία στον τελευταίο νόμο, στο ν.4461 για την ψυχική υγεία όπου δημιουργείται</w:t>
      </w:r>
      <w:r>
        <w:rPr>
          <w:rFonts w:eastAsia="Times New Roman"/>
          <w:szCs w:val="24"/>
        </w:rPr>
        <w:t>,</w:t>
      </w:r>
      <w:r>
        <w:rPr>
          <w:rFonts w:eastAsia="Times New Roman"/>
          <w:szCs w:val="24"/>
        </w:rPr>
        <w:t xml:space="preserve"> όχι ΚΕΕΛΠΝΟ, αν υποθέσουμε ότι αυτά που λέει ο κ. </w:t>
      </w:r>
      <w:proofErr w:type="spellStart"/>
      <w:r>
        <w:rPr>
          <w:rFonts w:eastAsia="Times New Roman"/>
          <w:szCs w:val="24"/>
        </w:rPr>
        <w:t>Πολάκης</w:t>
      </w:r>
      <w:proofErr w:type="spellEnd"/>
      <w:r>
        <w:rPr>
          <w:rFonts w:eastAsia="Times New Roman"/>
          <w:szCs w:val="24"/>
        </w:rPr>
        <w:t xml:space="preserve"> είναι αλήθεια</w:t>
      </w:r>
      <w:r>
        <w:rPr>
          <w:rFonts w:eastAsia="Times New Roman"/>
          <w:szCs w:val="24"/>
        </w:rPr>
        <w:t>,</w:t>
      </w:r>
      <w:r>
        <w:rPr>
          <w:rFonts w:eastAsia="Times New Roman"/>
          <w:szCs w:val="24"/>
        </w:rPr>
        <w:t xml:space="preserve"> έστω κατά το ήμισυ, αλλά επί δέκα</w:t>
      </w:r>
      <w:r>
        <w:rPr>
          <w:rFonts w:eastAsia="Times New Roman"/>
          <w:szCs w:val="24"/>
        </w:rPr>
        <w:t>,</w:t>
      </w:r>
      <w:r>
        <w:rPr>
          <w:rFonts w:eastAsia="Times New Roman"/>
          <w:szCs w:val="24"/>
        </w:rPr>
        <w:t xml:space="preserve"> μια ανώνυμη ετ</w:t>
      </w:r>
      <w:r>
        <w:rPr>
          <w:rFonts w:eastAsia="Times New Roman"/>
          <w:szCs w:val="24"/>
        </w:rPr>
        <w:t xml:space="preserve">αιρεία του </w:t>
      </w:r>
      <w:r>
        <w:rPr>
          <w:rFonts w:eastAsia="Times New Roman"/>
          <w:szCs w:val="24"/>
        </w:rPr>
        <w:t>δ</w:t>
      </w:r>
      <w:r>
        <w:rPr>
          <w:rFonts w:eastAsia="Times New Roman"/>
          <w:szCs w:val="24"/>
        </w:rPr>
        <w:t>ημοσίου, μετατρέπεται σε ελβετικό σουγιά, ο οποίος μπορεί</w:t>
      </w:r>
      <w:r>
        <w:rPr>
          <w:rFonts w:eastAsia="Times New Roman"/>
          <w:szCs w:val="24"/>
        </w:rPr>
        <w:t>,</w:t>
      </w:r>
      <w:r>
        <w:rPr>
          <w:rFonts w:eastAsia="Times New Roman"/>
          <w:szCs w:val="24"/>
        </w:rPr>
        <w:t xml:space="preserve"> χωρίς κανένα θεσμικό πλαίσιο, χωρίς καμ</w:t>
      </w:r>
      <w:r>
        <w:rPr>
          <w:rFonts w:eastAsia="Times New Roman"/>
          <w:szCs w:val="24"/>
        </w:rPr>
        <w:t>μ</w:t>
      </w:r>
      <w:r>
        <w:rPr>
          <w:rFonts w:eastAsia="Times New Roman"/>
          <w:szCs w:val="24"/>
        </w:rPr>
        <w:t>ία διαφάνεια να σώζει εταιρείες ψυχικής υγείας, να υιοθετεί ΜΚΟ, να παίρνει λεφτά από το προσφυγικό, να κάνει ΚΕΠ, να κάνει τα πάντα «κατά παρέκκ</w:t>
      </w:r>
      <w:r>
        <w:rPr>
          <w:rFonts w:eastAsia="Times New Roman"/>
          <w:szCs w:val="24"/>
        </w:rPr>
        <w:t>λιση της κάθε κείμενης διαδικασίας».</w:t>
      </w:r>
    </w:p>
    <w:p w14:paraId="47A54BC4" w14:textId="77777777" w:rsidR="00080287" w:rsidRDefault="007F198B">
      <w:pPr>
        <w:spacing w:line="600" w:lineRule="auto"/>
        <w:ind w:firstLine="720"/>
        <w:contextualSpacing/>
        <w:jc w:val="both"/>
        <w:rPr>
          <w:rFonts w:eastAsia="Times New Roman"/>
          <w:szCs w:val="24"/>
        </w:rPr>
      </w:pPr>
      <w:r>
        <w:rPr>
          <w:rFonts w:eastAsia="Times New Roman"/>
          <w:szCs w:val="24"/>
        </w:rPr>
        <w:t>Έτσι, λοιπόν, νομίζω ότι οι εξεταστικές αυτού του τύπου έχουν νόημα</w:t>
      </w:r>
      <w:r>
        <w:rPr>
          <w:rFonts w:eastAsia="Times New Roman"/>
          <w:szCs w:val="24"/>
        </w:rPr>
        <w:t>,</w:t>
      </w:r>
      <w:r>
        <w:rPr>
          <w:rFonts w:eastAsia="Times New Roman"/>
          <w:szCs w:val="24"/>
        </w:rPr>
        <w:t xml:space="preserve"> όταν είναι ειλικρινείς και ψάχνουν να καταδείξουν, να φωτίσουν τις αιτίες και τις αδυναμίες. Δεν έχουν νόημα όταν είναι λασπομαχίες με ευτελείς στόχου</w:t>
      </w:r>
      <w:r>
        <w:rPr>
          <w:rFonts w:eastAsia="Times New Roman"/>
          <w:szCs w:val="24"/>
        </w:rPr>
        <w:t>ς. Έχουμε πραγματικά ανάγκη και από καταπολέμηση της διαφθοράς και από ένα καλύτερο θεσμικό πλαίσιο, δικαιοσύνη, διαφάνεια, εκσυγχρονισμό της δημόσιας διοίκησης.</w:t>
      </w:r>
    </w:p>
    <w:p w14:paraId="47A54BC5" w14:textId="77777777" w:rsidR="00080287" w:rsidRDefault="007F198B">
      <w:pPr>
        <w:spacing w:line="600" w:lineRule="auto"/>
        <w:ind w:firstLine="720"/>
        <w:contextualSpacing/>
        <w:jc w:val="both"/>
        <w:rPr>
          <w:rFonts w:eastAsia="Times New Roman"/>
          <w:szCs w:val="24"/>
        </w:rPr>
      </w:pPr>
      <w:r>
        <w:rPr>
          <w:rFonts w:eastAsia="Times New Roman"/>
          <w:szCs w:val="24"/>
        </w:rPr>
        <w:t>Εγώ πιστεύω ότι έχουμε ανάγκη από έναν νέο τρόπο άσκησης εξουσίας, από ένα διαφορετικό πρότυπο</w:t>
      </w:r>
      <w:r>
        <w:rPr>
          <w:rFonts w:eastAsia="Times New Roman"/>
          <w:szCs w:val="24"/>
        </w:rPr>
        <w:t xml:space="preserve"> άσκησης εξουσίας. Πολύ φοβάμαι, όμως, ότι η Κυβέρνηση αυτή συμπυκνώνει όλες τις αρνητικές πτυχές της Μεταπολίτευσης και παραμένει </w:t>
      </w:r>
      <w:r>
        <w:rPr>
          <w:rFonts w:eastAsia="Times New Roman"/>
          <w:szCs w:val="24"/>
        </w:rPr>
        <w:lastRenderedPageBreak/>
        <w:t>στον πρωταθλητισμό του παλαιοκομματισμού και της υποκρισίας.</w:t>
      </w:r>
    </w:p>
    <w:p w14:paraId="47A54BC6" w14:textId="77777777" w:rsidR="00080287" w:rsidRDefault="007F198B">
      <w:pPr>
        <w:spacing w:line="600" w:lineRule="auto"/>
        <w:ind w:firstLine="720"/>
        <w:contextualSpacing/>
        <w:jc w:val="both"/>
        <w:rPr>
          <w:rFonts w:eastAsia="Times New Roman"/>
          <w:szCs w:val="24"/>
        </w:rPr>
      </w:pPr>
      <w:r>
        <w:rPr>
          <w:rFonts w:eastAsia="Times New Roman"/>
          <w:szCs w:val="24"/>
        </w:rPr>
        <w:t>Ευχαριστώ για την ανοχή σας.</w:t>
      </w:r>
    </w:p>
    <w:p w14:paraId="47A54BC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Δημοκρατικής Συμπαράταξης ΠΑΣΟΚ - ΔΗΜΑΡ)</w:t>
      </w:r>
    </w:p>
    <w:p w14:paraId="47A54BC8"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Τον λόγο έχει ο κ. Δημήτριος </w:t>
      </w:r>
      <w:proofErr w:type="spellStart"/>
      <w:r>
        <w:rPr>
          <w:rFonts w:eastAsia="Times New Roman"/>
          <w:szCs w:val="24"/>
        </w:rPr>
        <w:t>Μάρδας</w:t>
      </w:r>
      <w:proofErr w:type="spellEnd"/>
      <w:r>
        <w:rPr>
          <w:rFonts w:eastAsia="Times New Roman"/>
          <w:szCs w:val="24"/>
        </w:rPr>
        <w:t>, Βουλευτής του ΣΥΡΙΖΑ.</w:t>
      </w:r>
    </w:p>
    <w:p w14:paraId="47A54BC9"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ΔΗΜΗΤΡΙΟΣ ΜΑΡΔΑΣ: </w:t>
      </w:r>
      <w:r>
        <w:rPr>
          <w:rFonts w:eastAsia="Times New Roman"/>
          <w:szCs w:val="24"/>
        </w:rPr>
        <w:t xml:space="preserve">Κυρίες και κύριοι, σε ό,τι αφορά την απόφαση της σύστασης </w:t>
      </w:r>
      <w:r>
        <w:rPr>
          <w:rFonts w:eastAsia="Times New Roman"/>
          <w:szCs w:val="24"/>
        </w:rPr>
        <w:t xml:space="preserve">εξεταστικής επιτροπής </w:t>
      </w:r>
      <w:r>
        <w:rPr>
          <w:rFonts w:eastAsia="Times New Roman"/>
          <w:szCs w:val="24"/>
        </w:rPr>
        <w:t xml:space="preserve">για την </w:t>
      </w:r>
      <w:r>
        <w:rPr>
          <w:rFonts w:eastAsia="Times New Roman"/>
          <w:szCs w:val="24"/>
        </w:rPr>
        <w:t xml:space="preserve">υγεία </w:t>
      </w:r>
      <w:r>
        <w:rPr>
          <w:rFonts w:eastAsia="Times New Roman"/>
          <w:szCs w:val="24"/>
        </w:rPr>
        <w:t>μέχρι τώρ</w:t>
      </w:r>
      <w:r>
        <w:rPr>
          <w:rFonts w:eastAsia="Times New Roman"/>
          <w:szCs w:val="24"/>
        </w:rPr>
        <w:t xml:space="preserve">α ακούστηκαν διάφορες σκέψεις και διάφοροι χαρακτηρισμοί. </w:t>
      </w:r>
    </w:p>
    <w:p w14:paraId="47A54BCA" w14:textId="77777777" w:rsidR="00080287" w:rsidRDefault="007F198B">
      <w:pPr>
        <w:spacing w:line="600" w:lineRule="auto"/>
        <w:ind w:firstLine="720"/>
        <w:contextualSpacing/>
        <w:jc w:val="both"/>
        <w:rPr>
          <w:rFonts w:eastAsia="Times New Roman"/>
          <w:szCs w:val="24"/>
        </w:rPr>
      </w:pPr>
      <w:r>
        <w:rPr>
          <w:rFonts w:eastAsia="Times New Roman"/>
          <w:szCs w:val="24"/>
        </w:rPr>
        <w:t>Αναφέρομαι σε ορισμένους. Κάποιοι αναφέρθηκαν στα λασπόνερα, ότι είναι κάτι για γέλια, ότι το κάνουμε</w:t>
      </w:r>
      <w:r>
        <w:rPr>
          <w:rFonts w:eastAsia="Times New Roman"/>
          <w:szCs w:val="24"/>
        </w:rPr>
        <w:t>,</w:t>
      </w:r>
      <w:r>
        <w:rPr>
          <w:rFonts w:eastAsia="Times New Roman"/>
          <w:szCs w:val="24"/>
        </w:rPr>
        <w:t xml:space="preserve"> για να καλύψουμε τα όσα πρόκειται να συζητήσουμε σε λίγες μέρες, ότι ρίχνουμε μια εξεταστική επιτροπή </w:t>
      </w:r>
      <w:r>
        <w:rPr>
          <w:rFonts w:eastAsia="Times New Roman"/>
          <w:szCs w:val="24"/>
        </w:rPr>
        <w:t>,</w:t>
      </w:r>
      <w:r>
        <w:rPr>
          <w:rFonts w:eastAsia="Times New Roman"/>
          <w:szCs w:val="24"/>
        </w:rPr>
        <w:t>έτσι γιατί πάλι κάτι έχουμε στο μυαλό μας.</w:t>
      </w:r>
    </w:p>
    <w:p w14:paraId="47A54BC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Η ερώτηση που τίθεται είναι η εξής: Ήρθαν οι αμερικανικές αρχές και έδωσαν κάποια στοιχεία, τα οποία δείχνουν ότι υπάρχει τουλάχιστον πρόβλημα σε μια μεγάλη εταιρεία φαρμάκων. Εσείς θα σιωπούσατε; Δηλαδή εσείς θα το αφήνατε και θα λέγατε </w:t>
      </w:r>
      <w:r>
        <w:rPr>
          <w:rFonts w:eastAsia="Times New Roman"/>
          <w:szCs w:val="24"/>
        </w:rPr>
        <w:lastRenderedPageBreak/>
        <w:t>ότι θα το εξετάσου</w:t>
      </w:r>
      <w:r>
        <w:rPr>
          <w:rFonts w:eastAsia="Times New Roman"/>
          <w:szCs w:val="24"/>
        </w:rPr>
        <w:t>με εν καιρώ ή στο πλαίσιο</w:t>
      </w:r>
      <w:r>
        <w:rPr>
          <w:rFonts w:eastAsia="Times New Roman"/>
          <w:szCs w:val="24"/>
        </w:rPr>
        <w:t>,</w:t>
      </w:r>
      <w:r>
        <w:rPr>
          <w:rFonts w:eastAsia="Times New Roman"/>
          <w:szCs w:val="24"/>
        </w:rPr>
        <w:t xml:space="preserve"> των όποιων διαδικασιών έχουμε δεν θα το εξετάσουμε αυτό το θέμα; Ως εκ τούτου</w:t>
      </w:r>
      <w:r>
        <w:rPr>
          <w:rFonts w:eastAsia="Times New Roman"/>
          <w:szCs w:val="24"/>
        </w:rPr>
        <w:t>,</w:t>
      </w:r>
      <w:r>
        <w:rPr>
          <w:rFonts w:eastAsia="Times New Roman"/>
          <w:szCs w:val="24"/>
        </w:rPr>
        <w:t xml:space="preserve"> εκ των πραγμάτων αυτή η </w:t>
      </w:r>
      <w:r>
        <w:rPr>
          <w:rFonts w:eastAsia="Times New Roman"/>
          <w:szCs w:val="24"/>
        </w:rPr>
        <w:t xml:space="preserve">επιτροπή </w:t>
      </w:r>
      <w:r>
        <w:rPr>
          <w:rFonts w:eastAsia="Times New Roman"/>
          <w:szCs w:val="24"/>
        </w:rPr>
        <w:t>έπρεπε να συσταθεί.</w:t>
      </w:r>
    </w:p>
    <w:p w14:paraId="47A54BCC" w14:textId="77777777" w:rsidR="00080287" w:rsidRDefault="007F198B">
      <w:pPr>
        <w:spacing w:line="600" w:lineRule="auto"/>
        <w:ind w:firstLine="720"/>
        <w:contextualSpacing/>
        <w:jc w:val="both"/>
        <w:rPr>
          <w:rFonts w:eastAsia="Times New Roman"/>
          <w:szCs w:val="24"/>
        </w:rPr>
      </w:pPr>
      <w:r>
        <w:rPr>
          <w:rFonts w:eastAsia="Times New Roman"/>
          <w:szCs w:val="24"/>
        </w:rPr>
        <w:t>Έρχομαι στο θέμα μας. Κατ</w:t>
      </w:r>
      <w:r>
        <w:rPr>
          <w:rFonts w:eastAsia="Times New Roman"/>
          <w:szCs w:val="24"/>
        </w:rPr>
        <w:t>’</w:t>
      </w:r>
      <w:r>
        <w:rPr>
          <w:rFonts w:eastAsia="Times New Roman"/>
          <w:szCs w:val="24"/>
        </w:rPr>
        <w:t xml:space="preserve"> </w:t>
      </w:r>
      <w:r>
        <w:rPr>
          <w:rFonts w:eastAsia="Times New Roman"/>
          <w:szCs w:val="24"/>
        </w:rPr>
        <w:t>αρχάς, σύμφωνα με μια μελέτη που είχε γίνει το 2011 και είχε τότε ανακ</w:t>
      </w:r>
      <w:r>
        <w:rPr>
          <w:rFonts w:eastAsia="Times New Roman"/>
          <w:szCs w:val="24"/>
        </w:rPr>
        <w:t>οινωθεί -θα σας υπενθυμίσω κάποια νούμερα, ενδεχομένως να τα θυμάστε- το κόστος των φαρμάκων και οι ιατρικές εξετάσεις, οι ιατρικές πράξεις πιο συγκεκριμένα, στοίχισαν στη χώρα 9 δισεκατομμύρια ευρώ. Στην Πορτογαλία τότε στοίχισαν 4,5 δισεκατομμύρια ευρώ ο</w:t>
      </w:r>
      <w:r>
        <w:rPr>
          <w:rFonts w:eastAsia="Times New Roman"/>
          <w:szCs w:val="24"/>
        </w:rPr>
        <w:t>ι ίδιες πράξεις και στην Ισπανία των σαράντα έξι εκατομμυρίων στοίχισαν 12,5 δισεκατομμύρια ευρώ. Δηλαδή 9 δισεκατομμύρια, 4,5 δισεκατομμύρια, 12,5 δισεκατομμύρια. Μόνο αυτό προβληματίζει.</w:t>
      </w:r>
    </w:p>
    <w:p w14:paraId="47A54BC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στον χώρο των προμηθειών. Το 1993 είχαμε μία </w:t>
      </w:r>
      <w:r>
        <w:rPr>
          <w:rFonts w:eastAsia="Times New Roman" w:cs="Times New Roman"/>
          <w:szCs w:val="24"/>
        </w:rPr>
        <w:t>ο</w:t>
      </w:r>
      <w:r>
        <w:rPr>
          <w:rFonts w:eastAsia="Times New Roman" w:cs="Times New Roman"/>
          <w:szCs w:val="24"/>
        </w:rPr>
        <w:t>δηγία της Ευρ</w:t>
      </w:r>
      <w:r>
        <w:rPr>
          <w:rFonts w:eastAsia="Times New Roman" w:cs="Times New Roman"/>
          <w:szCs w:val="24"/>
        </w:rPr>
        <w:t>ωπαϊκής Ένωσης, η οποία</w:t>
      </w:r>
      <w:r>
        <w:rPr>
          <w:rFonts w:eastAsia="Times New Roman" w:cs="Times New Roman"/>
          <w:szCs w:val="24"/>
        </w:rPr>
        <w:t>,</w:t>
      </w:r>
      <w:r>
        <w:rPr>
          <w:rFonts w:eastAsia="Times New Roman" w:cs="Times New Roman"/>
          <w:szCs w:val="24"/>
        </w:rPr>
        <w:t xml:space="preserve"> μέσα σε τριάντα περίπου σελίδες, εισήγαγε ένα πλαίσιο προμηθειών για τα υλικά. Το ίδιο έγινε και το 2004, όπου ενοποιήθηκαν κάποιες οδηγίες και είχαμε την </w:t>
      </w:r>
      <w:r>
        <w:rPr>
          <w:rFonts w:eastAsia="Times New Roman" w:cs="Times New Roman"/>
          <w:szCs w:val="24"/>
        </w:rPr>
        <w:t>ο</w:t>
      </w:r>
      <w:r>
        <w:rPr>
          <w:rFonts w:eastAsia="Times New Roman" w:cs="Times New Roman"/>
          <w:szCs w:val="24"/>
        </w:rPr>
        <w:t>δηγία 18/2004, που στην ουσία εκσυγχρόνιζε το σύστημα, εισάγοντας τα ηλεκτρ</w:t>
      </w:r>
      <w:r>
        <w:rPr>
          <w:rFonts w:eastAsia="Times New Roman" w:cs="Times New Roman"/>
          <w:szCs w:val="24"/>
        </w:rPr>
        <w:t xml:space="preserve">ονικά συστήματα προμηθειών και ό,τι πιο σύγχρονο υπήρχε. </w:t>
      </w:r>
    </w:p>
    <w:p w14:paraId="47A54BC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 αυτό το πακέτο των δύο </w:t>
      </w:r>
      <w:r>
        <w:rPr>
          <w:rFonts w:eastAsia="Times New Roman" w:cs="Times New Roman"/>
          <w:szCs w:val="24"/>
        </w:rPr>
        <w:t>ο</w:t>
      </w:r>
      <w:r>
        <w:rPr>
          <w:rFonts w:eastAsia="Times New Roman" w:cs="Times New Roman"/>
          <w:szCs w:val="24"/>
        </w:rPr>
        <w:t>δηγιών από το 1995 μέχρι το 2011 προκάλεσε αυτήν τη γραφειοκρατία στο Υπουργείο Υγείας, σε ό,τι αφορά τις προμήθειες. Είναι μια γραφειοκρατία που αναφέρεται στο σύνολο τω</w:t>
      </w:r>
      <w:r>
        <w:rPr>
          <w:rFonts w:eastAsia="Times New Roman" w:cs="Times New Roman"/>
          <w:szCs w:val="24"/>
        </w:rPr>
        <w:t xml:space="preserve">ν προμηθειών για τα υλικά, όπου εκεί εντάσσονται και τα υλικά της υγείας συν αποφάσεις, εγκύκλιοι και ό,τι άλλο μπορείτε να φανταστείτε. Και όπως ξέρετε, βέβαια, η γραφειοκρατία, όπως συνηθίζουμε να λέμε στην οικονομία, είναι η ξαδέλφη της διαφθοράς. </w:t>
      </w:r>
    </w:p>
    <w:p w14:paraId="47A54B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2</w:t>
      </w:r>
      <w:r>
        <w:rPr>
          <w:rFonts w:eastAsia="Times New Roman" w:cs="Times New Roman"/>
          <w:szCs w:val="24"/>
        </w:rPr>
        <w:t>001 θεμελιώθηκε το ηλεκτρονικό σύστημα προμηθειών στη χώρα. Αυτό, για να κάνει το πρώτο του ξεκίνημα</w:t>
      </w:r>
      <w:r>
        <w:rPr>
          <w:rFonts w:eastAsia="Times New Roman" w:cs="Times New Roman"/>
          <w:szCs w:val="24"/>
        </w:rPr>
        <w:t>,</w:t>
      </w:r>
      <w:r>
        <w:rPr>
          <w:rFonts w:eastAsia="Times New Roman" w:cs="Times New Roman"/>
          <w:szCs w:val="24"/>
        </w:rPr>
        <w:t xml:space="preserve"> μετά από παλινωδίες μυθιστορηματικού χαρακτήρα, μπορώ να σας πω, μιας δεκαετίας, χρειάστηκε δώδεκα σχεδόν χρόνια. Το 2001 γίνεται μια άλλη προσπάθεια</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γίνει πιο ορθολογικό το σύστημα προμηθειών της χώρας μέσω των ΠΕΣΥ. Οι κυβερνήσεις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εισήγαγαν αυτό το σύστημα, οι ίδιες κυβερνήσεις το έκαναν, έτσι ώστε να χαθεί σε ένα σύνολο άλλων αποφάσεων, σε μεταλλαγές ονομάτων από ΠΕΣY σε ΔΥΠΕ, από ΔΥΠΕ σε ΥΠ</w:t>
      </w:r>
      <w:r>
        <w:rPr>
          <w:rFonts w:eastAsia="Times New Roman" w:cs="Times New Roman"/>
          <w:szCs w:val="24"/>
        </w:rPr>
        <w:t>Ε, με αλλαγές λειτουργιών, με αποτέλεσμα ένα σύστημα να καταρρεύσει</w:t>
      </w:r>
      <w:r>
        <w:rPr>
          <w:rFonts w:eastAsia="Times New Roman" w:cs="Times New Roman"/>
          <w:szCs w:val="24"/>
        </w:rPr>
        <w:t>,</w:t>
      </w:r>
      <w:r>
        <w:rPr>
          <w:rFonts w:eastAsia="Times New Roman" w:cs="Times New Roman"/>
          <w:szCs w:val="24"/>
        </w:rPr>
        <w:t xml:space="preserve"> πριν την έναρξή του. </w:t>
      </w:r>
    </w:p>
    <w:p w14:paraId="47A54BD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Φτ</w:t>
      </w:r>
      <w:r>
        <w:rPr>
          <w:rFonts w:eastAsia="Times New Roman" w:cs="Times New Roman"/>
          <w:szCs w:val="24"/>
        </w:rPr>
        <w:t>άνουμε βέβαια</w:t>
      </w:r>
      <w:r>
        <w:rPr>
          <w:rFonts w:eastAsia="Times New Roman" w:cs="Times New Roman"/>
          <w:szCs w:val="24"/>
        </w:rPr>
        <w:t>,</w:t>
      </w:r>
      <w:r>
        <w:rPr>
          <w:rFonts w:eastAsia="Times New Roman" w:cs="Times New Roman"/>
          <w:szCs w:val="24"/>
        </w:rPr>
        <w:t xml:space="preserve"> στο 2005, όπου, όπως σωστά επισημάνθηκε, έγινε μια μείωση κατά 25% μέσω ΦΕΚ σε κάποιες κατηγορίες υλικών, ορθοπεδικών, καρδιολογικών κ.λπ.. Βέβαια, </w:t>
      </w:r>
      <w:r>
        <w:rPr>
          <w:rFonts w:eastAsia="Times New Roman" w:cs="Times New Roman"/>
          <w:szCs w:val="24"/>
        </w:rPr>
        <w:t>το ερώτημα είναι</w:t>
      </w:r>
      <w:r>
        <w:rPr>
          <w:rFonts w:eastAsia="Times New Roman" w:cs="Times New Roman"/>
          <w:szCs w:val="24"/>
        </w:rPr>
        <w:t>,</w:t>
      </w:r>
      <w:r>
        <w:rPr>
          <w:rFonts w:eastAsia="Times New Roman" w:cs="Times New Roman"/>
          <w:szCs w:val="24"/>
        </w:rPr>
        <w:t xml:space="preserve"> πριν τι γινόταν. Όταν μπορούμε και μειώνουμε κατά 25%, φανταστείτε τι γινόταν. Ακολουθήθηκε η σωστή διαδικασία της μείωσης; Φυσικά όχι. Η </w:t>
      </w:r>
      <w:r>
        <w:rPr>
          <w:rFonts w:eastAsia="Times New Roman" w:cs="Times New Roman"/>
          <w:szCs w:val="24"/>
        </w:rPr>
        <w:t>επιτροπή</w:t>
      </w:r>
      <w:r>
        <w:rPr>
          <w:rFonts w:eastAsia="Times New Roman" w:cs="Times New Roman"/>
          <w:szCs w:val="24"/>
        </w:rPr>
        <w:t xml:space="preserve"> σας είχε πει τότε κάντε έναν διαγωνισμό, έτσι ώστε να δείτε τι συμβαίνει στην αγορά των προ</w:t>
      </w:r>
      <w:r>
        <w:rPr>
          <w:rFonts w:eastAsia="Times New Roman" w:cs="Times New Roman"/>
          <w:szCs w:val="24"/>
        </w:rPr>
        <w:t>μηθειών και πάρτε από εκεί τιμές. Εσείς επιλέξατε να ρωτήσετε τους διάφορους συλλόγους, έτσι ώστε να πάρετε κάποιες τιμές. Οι σύλλογοι, όμως, δεν βλέπουν το συμφέρον του κράτους, βλέπουν το συμφέρον των μελών τους, με αποτέλεσμα πάλι οι τιμές του 2005 να ε</w:t>
      </w:r>
      <w:r>
        <w:rPr>
          <w:rFonts w:eastAsia="Times New Roman" w:cs="Times New Roman"/>
          <w:szCs w:val="24"/>
        </w:rPr>
        <w:t xml:space="preserve">ίναι υψηλές. </w:t>
      </w:r>
    </w:p>
    <w:p w14:paraId="47A54BD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A54BD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Κλείνω, κύριε Πρόεδρε. </w:t>
      </w:r>
    </w:p>
    <w:p w14:paraId="47A54BD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φάνηκε στο Παρατηρητήριο Προμηθειών, το οποίο ήταν μια πάρα πολύ σωστή πράξη, η οποία όμως, στήθηκε πάλι σε ένα στρεβλό πλαίσιο,</w:t>
      </w:r>
      <w:r>
        <w:rPr>
          <w:rFonts w:eastAsia="Times New Roman" w:cs="Times New Roman"/>
          <w:szCs w:val="24"/>
        </w:rPr>
        <w:t xml:space="preserve"> με αποτέλεσμα να γίνονται τώρα προσπάθειες, έτσι ώστε αυτό το στρεβλό πλαίσιο να διορθωθεί. </w:t>
      </w:r>
    </w:p>
    <w:p w14:paraId="47A54BD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το οδοιπορικό ενός συστήματος, το οποίο έχει οδηγήσει σε πανάκριβες προμήθειες. Και αν θέλετε, θα ήταν σκόπιμο -αυτό θα το συζητήσουμε στην </w:t>
      </w:r>
      <w:r>
        <w:rPr>
          <w:rFonts w:eastAsia="Times New Roman" w:cs="Times New Roman"/>
          <w:szCs w:val="24"/>
        </w:rPr>
        <w:t>ε</w:t>
      </w:r>
      <w:r>
        <w:rPr>
          <w:rFonts w:eastAsia="Times New Roman" w:cs="Times New Roman"/>
          <w:szCs w:val="24"/>
        </w:rPr>
        <w:t>πιτροπή- κ</w:t>
      </w:r>
      <w:r>
        <w:rPr>
          <w:rFonts w:eastAsia="Times New Roman" w:cs="Times New Roman"/>
          <w:szCs w:val="24"/>
        </w:rPr>
        <w:t xml:space="preserve">αι ίσως θα ήταν απαραίτητο να εφαρμοστεί ένας μηχανισμός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δωδεκαετίας, κατά τα πρότυπα του ΣΔΟΕ, σε κάποιους διοικητές νοσοκομείων και ενδεχομένως, σε κάποιους άλλους κρατικούς λειτουργούς. </w:t>
      </w:r>
    </w:p>
    <w:p w14:paraId="47A54BD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7A54BD6"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47A54BD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Μάρδα</w:t>
      </w:r>
      <w:proofErr w:type="spellEnd"/>
      <w:r>
        <w:rPr>
          <w:rFonts w:eastAsia="Times New Roman" w:cs="Times New Roman"/>
          <w:szCs w:val="24"/>
        </w:rPr>
        <w:t>.</w:t>
      </w:r>
    </w:p>
    <w:p w14:paraId="47A54BD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Ανδρέας Λοβέρδος. </w:t>
      </w:r>
    </w:p>
    <w:p w14:paraId="47A54BD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Κυρίες και κύριοι Βουλευτές, αν και Κοινοβουλευτικός Εκπρό</w:t>
      </w:r>
      <w:r>
        <w:rPr>
          <w:rFonts w:eastAsia="Times New Roman" w:cs="Times New Roman"/>
          <w:szCs w:val="24"/>
        </w:rPr>
        <w:t>σωπος, αυτήν η φορά ίσως είναι και η πρώτη φορά που δεν θα γενικεύσω</w:t>
      </w:r>
      <w:r>
        <w:rPr>
          <w:rFonts w:eastAsia="Times New Roman" w:cs="Times New Roman"/>
          <w:szCs w:val="24"/>
        </w:rPr>
        <w:t>,</w:t>
      </w:r>
      <w:r>
        <w:rPr>
          <w:rFonts w:eastAsia="Times New Roman" w:cs="Times New Roman"/>
          <w:szCs w:val="24"/>
        </w:rPr>
        <w:t xml:space="preserve"> κάνοντας πολιτικές αναφορές επί της συνολικής κυβερνητικής πολιτικής,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ή όψη της συμφωνίας που επίκειται μου δίνει αφορμές.</w:t>
      </w:r>
      <w:r w:rsidDel="00B62A15">
        <w:rPr>
          <w:rFonts w:eastAsia="Times New Roman" w:cs="Times New Roman"/>
          <w:szCs w:val="24"/>
        </w:rPr>
        <w:t xml:space="preserve"> </w:t>
      </w:r>
      <w:r>
        <w:rPr>
          <w:rFonts w:eastAsia="Times New Roman" w:cs="Times New Roman"/>
          <w:szCs w:val="24"/>
        </w:rPr>
        <w:t>Και κυρίως</w:t>
      </w:r>
      <w:r>
        <w:rPr>
          <w:rFonts w:eastAsia="Times New Roman" w:cs="Times New Roman"/>
          <w:szCs w:val="24"/>
        </w:rPr>
        <w:t>,</w:t>
      </w:r>
      <w:r>
        <w:rPr>
          <w:rFonts w:eastAsia="Times New Roman" w:cs="Times New Roman"/>
          <w:szCs w:val="24"/>
        </w:rPr>
        <w:t xml:space="preserve"> μου δίνει την αφορμή να θυμηθώ τον Υπουργό </w:t>
      </w:r>
      <w:r>
        <w:rPr>
          <w:rFonts w:eastAsia="Times New Roman" w:cs="Times New Roman"/>
          <w:szCs w:val="24"/>
        </w:rPr>
        <w:t xml:space="preserve">κ. </w:t>
      </w:r>
      <w:proofErr w:type="spellStart"/>
      <w:r>
        <w:rPr>
          <w:rFonts w:eastAsia="Times New Roman" w:cs="Times New Roman"/>
          <w:szCs w:val="24"/>
        </w:rPr>
        <w:t>Σπίρτζη</w:t>
      </w:r>
      <w:proofErr w:type="spellEnd"/>
      <w:r>
        <w:rPr>
          <w:rFonts w:eastAsia="Times New Roman" w:cs="Times New Roman"/>
          <w:szCs w:val="24"/>
        </w:rPr>
        <w:t xml:space="preserve">, ο οποίος </w:t>
      </w:r>
      <w:r>
        <w:rPr>
          <w:rFonts w:eastAsia="Times New Roman" w:cs="Times New Roman"/>
          <w:szCs w:val="24"/>
        </w:rPr>
        <w:lastRenderedPageBreak/>
        <w:t>στις 20 Φεβρουαρίου 2017, τώρα δηλαδή, όταν συμφώνησε η Κυβέρνηση με την τρόικα ότι θα συμφωνήσουν είχε πει «τέλος η λιτότητα» και είχε χαρακτηρίσει εκείνη την ημέρα ως ισοϋψή</w:t>
      </w:r>
      <w:r>
        <w:rPr>
          <w:rFonts w:eastAsia="Times New Roman" w:cs="Times New Roman"/>
          <w:szCs w:val="24"/>
        </w:rPr>
        <w:t>,</w:t>
      </w:r>
      <w:r>
        <w:rPr>
          <w:rFonts w:eastAsia="Times New Roman" w:cs="Times New Roman"/>
          <w:szCs w:val="24"/>
        </w:rPr>
        <w:t xml:space="preserve"> σε αξία με την απελευθέρωση των Ιωαννίνων. </w:t>
      </w:r>
    </w:p>
    <w:p w14:paraId="47A54BD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Θα τον περιμέν</w:t>
      </w:r>
      <w:r>
        <w:rPr>
          <w:rFonts w:eastAsia="Times New Roman" w:cs="Times New Roman"/>
          <w:szCs w:val="24"/>
        </w:rPr>
        <w:t>ουμε στη Βουλή</w:t>
      </w:r>
      <w:r>
        <w:rPr>
          <w:rFonts w:eastAsia="Times New Roman" w:cs="Times New Roman"/>
          <w:szCs w:val="24"/>
        </w:rPr>
        <w:t>,</w:t>
      </w:r>
      <w:r>
        <w:rPr>
          <w:rFonts w:eastAsia="Times New Roman" w:cs="Times New Roman"/>
          <w:szCs w:val="24"/>
        </w:rPr>
        <w:t xml:space="preserve"> όταν θα έρθει η συμφωνία, για να μας πει η συμφωνία αυτή και η μέρα</w:t>
      </w:r>
      <w:r>
        <w:rPr>
          <w:rFonts w:eastAsia="Times New Roman" w:cs="Times New Roman"/>
          <w:szCs w:val="24"/>
        </w:rPr>
        <w:t>,</w:t>
      </w:r>
      <w:r>
        <w:rPr>
          <w:rFonts w:eastAsia="Times New Roman" w:cs="Times New Roman"/>
          <w:szCs w:val="24"/>
        </w:rPr>
        <w:t xml:space="preserve"> που θα ψηφιστεί ισοϋψείς με ποια άλλη ημέρα της εθνικής μας ιστορίας είναι;</w:t>
      </w:r>
    </w:p>
    <w:p w14:paraId="47A54BD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Πραγματικά, θα έχει πάρα πολύ μεγάλη σημασία να δούμε τότε τη συμφωνία και να μιλήσουμε τότε. Τ</w:t>
      </w:r>
      <w:r>
        <w:rPr>
          <w:rFonts w:eastAsia="Times New Roman" w:cs="Times New Roman"/>
          <w:szCs w:val="24"/>
        </w:rPr>
        <w:t xml:space="preserve">ο να συζητάμε, όμως, για μέτρα πριν αυτά έρθουν εδώ είναι παγίδα για τους αδαείς, όχι για όσους καταλαβαίνουν. </w:t>
      </w:r>
    </w:p>
    <w:p w14:paraId="47A54BD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λοιπόν, στην ουσία του σημερινού μας θέματος. Έχουμε πει «ναι» στη διαφάνεια, «ναι» σε όλα, φως σε όλα. Σε όλα, όμως. </w:t>
      </w:r>
    </w:p>
    <w:p w14:paraId="47A54BD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Το ερώτημα που τίθε</w:t>
      </w:r>
      <w:r>
        <w:rPr>
          <w:rFonts w:eastAsia="Times New Roman" w:cs="Times New Roman"/>
          <w:szCs w:val="24"/>
        </w:rPr>
        <w:t>ται σε εμάς</w:t>
      </w:r>
      <w:r>
        <w:rPr>
          <w:rFonts w:eastAsia="Times New Roman" w:cs="Times New Roman"/>
          <w:szCs w:val="24"/>
        </w:rPr>
        <w:t>,</w:t>
      </w:r>
      <w:r>
        <w:rPr>
          <w:rFonts w:eastAsia="Times New Roman" w:cs="Times New Roman"/>
          <w:szCs w:val="24"/>
        </w:rPr>
        <w:t xml:space="preserve"> που έχουμε διατελέσει Υπουργοί και στο κόμμα μας, κυβερνητικό κόμμα, πολλές φορές είναι: Αυτά εσείς, κύριοι και κυρίες, τα λέτε τώρα που είστε στη Μειοψηφία, στην Αντιπολίτευση ή τα λέγατε και ως Πλειοψηφία της Βουλής; </w:t>
      </w:r>
    </w:p>
    <w:p w14:paraId="47A54BD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τη δύναμη των παραδε</w:t>
      </w:r>
      <w:r>
        <w:rPr>
          <w:rFonts w:eastAsia="Times New Roman" w:cs="Times New Roman"/>
          <w:szCs w:val="24"/>
        </w:rPr>
        <w:t>ιγμάτων</w:t>
      </w:r>
      <w:r>
        <w:rPr>
          <w:rFonts w:eastAsia="Times New Roman" w:cs="Times New Roman"/>
          <w:szCs w:val="24"/>
        </w:rPr>
        <w:t>,</w:t>
      </w:r>
      <w:r>
        <w:rPr>
          <w:rFonts w:eastAsia="Times New Roman" w:cs="Times New Roman"/>
          <w:szCs w:val="24"/>
        </w:rPr>
        <w:t xml:space="preserve"> η απάντηση είναι μία: Τα λέγαμε και ως Πλειοψηφία της Βουλής.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θύμισε το πρωί ότι δεχτήκαμε στην </w:t>
      </w:r>
      <w:r>
        <w:rPr>
          <w:rFonts w:eastAsia="Times New Roman" w:cs="Times New Roman"/>
          <w:szCs w:val="24"/>
        </w:rPr>
        <w:t xml:space="preserve">εξεταστική επιτροπή </w:t>
      </w:r>
      <w:r>
        <w:rPr>
          <w:rFonts w:eastAsia="Times New Roman" w:cs="Times New Roman"/>
          <w:szCs w:val="24"/>
        </w:rPr>
        <w:t xml:space="preserve">για την </w:t>
      </w:r>
      <w:r>
        <w:rPr>
          <w:rFonts w:eastAsia="Times New Roman" w:cs="Times New Roman"/>
          <w:szCs w:val="24"/>
        </w:rPr>
        <w:t xml:space="preserve">οικονομία </w:t>
      </w:r>
      <w:r>
        <w:rPr>
          <w:rFonts w:eastAsia="Times New Roman" w:cs="Times New Roman"/>
          <w:szCs w:val="24"/>
        </w:rPr>
        <w:t>να ενταχθεί και το πρώτο μνημόνιο που έγινε επί της δικής μας Κυβέρνησης, με την τότε Πλειο</w:t>
      </w:r>
      <w:r>
        <w:rPr>
          <w:rFonts w:eastAsia="Times New Roman" w:cs="Times New Roman"/>
          <w:szCs w:val="24"/>
        </w:rPr>
        <w:t xml:space="preserve">ψηφία. </w:t>
      </w:r>
    </w:p>
    <w:p w14:paraId="47A54BD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Αυτή είναι η πρακτική μας και την συνεχίσαμε και τότε που ήμασταν στην κυβέρνηση και είχαμε την πλειοψηφία της Βουλής και μετά</w:t>
      </w:r>
      <w:r>
        <w:rPr>
          <w:rFonts w:eastAsia="Times New Roman" w:cs="Times New Roman"/>
          <w:szCs w:val="24"/>
        </w:rPr>
        <w:t>,</w:t>
      </w:r>
      <w:r>
        <w:rPr>
          <w:rFonts w:eastAsia="Times New Roman" w:cs="Times New Roman"/>
          <w:szCs w:val="24"/>
        </w:rPr>
        <w:t xml:space="preserve"> που γίναμε μέρος της Αντιπολίτευσης και μάλιστα</w:t>
      </w:r>
      <w:r>
        <w:rPr>
          <w:rFonts w:eastAsia="Times New Roman" w:cs="Times New Roman"/>
          <w:szCs w:val="24"/>
        </w:rPr>
        <w:t>,</w:t>
      </w:r>
      <w:r>
        <w:rPr>
          <w:rFonts w:eastAsia="Times New Roman" w:cs="Times New Roman"/>
          <w:szCs w:val="24"/>
        </w:rPr>
        <w:t xml:space="preserve"> όχι της Αξιωματικής. Ίδια στάση, γιατί πηγάζει από τις ίδιες αρχές και </w:t>
      </w:r>
      <w:r>
        <w:rPr>
          <w:rFonts w:eastAsia="Times New Roman" w:cs="Times New Roman"/>
          <w:szCs w:val="24"/>
        </w:rPr>
        <w:t xml:space="preserve">τις ίδιες αξίες. </w:t>
      </w:r>
    </w:p>
    <w:p w14:paraId="47A54BE0"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Ήρθε, λόγου χάρη, η πρόταση της Πλειοψηφίας μετά το 2015 για εξεταστική για τα μνημόνια. Είπαμε «ναι». Και τους προειδοποιούσαμε και για το μνημόνιο που θα έρθει. «Όχι, δεν θα έρθει», έλεγαν τότε οι Βουλευτές του ΣΥΡΙΖΑ και των ΑΝΕΛ. Ήρθε</w:t>
      </w:r>
      <w:r>
        <w:rPr>
          <w:rFonts w:eastAsia="Times New Roman" w:cs="Times New Roman"/>
          <w:szCs w:val="24"/>
        </w:rPr>
        <w:t xml:space="preserve"> το μνημόνιο εκείνο. </w:t>
      </w:r>
    </w:p>
    <w:p w14:paraId="47A54BE1"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χάθηκε. Προτείναμε να συνεχιστεί και να καταλάβει όλες τις περιόδους. Σιωπή! Σιωπή, όμως. Ούτε μια εξήγηση</w:t>
      </w:r>
      <w:r>
        <w:rPr>
          <w:rFonts w:eastAsia="Times New Roman" w:cs="Times New Roman"/>
          <w:szCs w:val="24"/>
        </w:rPr>
        <w:t>,</w:t>
      </w:r>
      <w:r>
        <w:rPr>
          <w:rFonts w:eastAsia="Times New Roman" w:cs="Times New Roman"/>
          <w:szCs w:val="24"/>
        </w:rPr>
        <w:t xml:space="preserve"> γιατί εκείνη η </w:t>
      </w:r>
      <w:r>
        <w:rPr>
          <w:rFonts w:eastAsia="Times New Roman" w:cs="Times New Roman"/>
          <w:szCs w:val="24"/>
        </w:rPr>
        <w:t xml:space="preserve">επιτροπή </w:t>
      </w:r>
      <w:r>
        <w:rPr>
          <w:rFonts w:eastAsia="Times New Roman" w:cs="Times New Roman"/>
          <w:szCs w:val="24"/>
        </w:rPr>
        <w:t xml:space="preserve">δεν έπρεπε να συνεχιστεί μετά τις εκλογές του Σεπτεμβρίου 2015. </w:t>
      </w:r>
    </w:p>
    <w:p w14:paraId="47A54BE2"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Ήρθε η πρόταση για την </w:t>
      </w:r>
      <w:r>
        <w:rPr>
          <w:rFonts w:eastAsia="Times New Roman" w:cs="Times New Roman"/>
          <w:szCs w:val="24"/>
        </w:rPr>
        <w:t xml:space="preserve">προανακριτική </w:t>
      </w:r>
      <w:r>
        <w:rPr>
          <w:rFonts w:eastAsia="Times New Roman" w:cs="Times New Roman"/>
          <w:szCs w:val="24"/>
        </w:rPr>
        <w:t xml:space="preserve">για τους εξοπλισμούς.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είπαμε ότι η διαδικασία ήταν λάθος -το είπα εγώ από αυτό το Βήμα και είπα ότι εδώ υπάρχει πρόβλημα- Βουλευτές της Πλειοψηφίας κουνούσαν θετικά το κεφάλι τους και, μάλιστα, Βουλευτές που είχαν ρόλο εκείνη τη μέρα στη συζήτηση. </w:t>
      </w:r>
    </w:p>
    <w:p w14:paraId="47A54BE3"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Όταν πήρε ο Πρωθυπουργός </w:t>
      </w:r>
      <w:r>
        <w:rPr>
          <w:rFonts w:eastAsia="Times New Roman" w:cs="Times New Roman"/>
          <w:szCs w:val="24"/>
        </w:rPr>
        <w:t>το λόγο το βράδυ αναφέρθηκε σε εμένα</w:t>
      </w:r>
      <w:r>
        <w:rPr>
          <w:rFonts w:eastAsia="Times New Roman" w:cs="Times New Roman"/>
          <w:szCs w:val="24"/>
        </w:rPr>
        <w:t>,</w:t>
      </w:r>
      <w:r>
        <w:rPr>
          <w:rFonts w:eastAsia="Times New Roman" w:cs="Times New Roman"/>
          <w:szCs w:val="24"/>
        </w:rPr>
        <w:t xml:space="preserve"> λέγοντας ότι χρησιμοποίησα δικολαβίστικο επιχείρημα. Καθετί που δεν καταλαβαίνουμε</w:t>
      </w:r>
      <w:r>
        <w:rPr>
          <w:rFonts w:eastAsia="Times New Roman" w:cs="Times New Roman"/>
          <w:szCs w:val="24"/>
        </w:rPr>
        <w:t>,</w:t>
      </w:r>
      <w:r>
        <w:rPr>
          <w:rFonts w:eastAsia="Times New Roman" w:cs="Times New Roman"/>
          <w:szCs w:val="24"/>
        </w:rPr>
        <w:t xml:space="preserve"> το χαρακτηρίζουμε αρνητικά. </w:t>
      </w:r>
    </w:p>
    <w:p w14:paraId="47A54BE4"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Ήρθε, όμως, χθες ο κ. Δημήτριος Φίλης, γνωστός δικηγόρος και πρώην μέλος του </w:t>
      </w:r>
      <w:r>
        <w:rPr>
          <w:rFonts w:eastAsia="Times New Roman" w:cs="Times New Roman"/>
          <w:szCs w:val="24"/>
        </w:rPr>
        <w:t xml:space="preserve">διοικητικού συμβουλίου </w:t>
      </w:r>
      <w:r>
        <w:rPr>
          <w:rFonts w:eastAsia="Times New Roman" w:cs="Times New Roman"/>
          <w:szCs w:val="24"/>
        </w:rPr>
        <w:t>του Δ</w:t>
      </w:r>
      <w:r>
        <w:rPr>
          <w:rFonts w:eastAsia="Times New Roman" w:cs="Times New Roman"/>
          <w:szCs w:val="24"/>
        </w:rPr>
        <w:t>ΣΑ, και έγραψε στην Εφημερίδα των Συντακτών αυτό που είπα εγώ, ότι η διαδικασία</w:t>
      </w:r>
      <w:r>
        <w:rPr>
          <w:rFonts w:eastAsia="Times New Roman" w:cs="Times New Roman"/>
          <w:szCs w:val="24"/>
        </w:rPr>
        <w:t>,</w:t>
      </w:r>
      <w:r>
        <w:rPr>
          <w:rFonts w:eastAsia="Times New Roman" w:cs="Times New Roman"/>
          <w:szCs w:val="24"/>
        </w:rPr>
        <w:t xml:space="preserve"> την οποία προτείνετε είναι μια διαδικασία…</w:t>
      </w:r>
    </w:p>
    <w:p w14:paraId="47A54BE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το είπατε μόνο εσείς. </w:t>
      </w:r>
    </w:p>
    <w:p w14:paraId="47A54BE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είπατε κι εσείς. Απλώς, δεν ήξερα αν με εξουσιοδοτείτε να πω το ό</w:t>
      </w:r>
      <w:r>
        <w:rPr>
          <w:rFonts w:eastAsia="Times New Roman" w:cs="Times New Roman"/>
          <w:szCs w:val="24"/>
        </w:rPr>
        <w:t>νομά σας. Δεν μπορώ να το χρησιμοποιώ, αν δεν ξέρω αν το θέλετε. Κι εσείς το είπατε.</w:t>
      </w:r>
    </w:p>
    <w:p w14:paraId="47A54BE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Μου το έκλεψε η κ. Μπακογιάννη. </w:t>
      </w:r>
    </w:p>
    <w:p w14:paraId="47A54BE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 xml:space="preserve">Δεν το έκλεψα. Αναφέρθηκα στο ότι το είπατε εσείς, αλλά φοβήθηκα μη διαγραφείτε. </w:t>
      </w:r>
    </w:p>
    <w:p w14:paraId="47A54BE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Εγώ πάντως</w:t>
      </w:r>
      <w:r>
        <w:rPr>
          <w:rFonts w:eastAsia="Times New Roman" w:cs="Times New Roman"/>
          <w:szCs w:val="24"/>
        </w:rPr>
        <w:t>,</w:t>
      </w:r>
      <w:r>
        <w:rPr>
          <w:rFonts w:eastAsia="Times New Roman" w:cs="Times New Roman"/>
          <w:szCs w:val="24"/>
        </w:rPr>
        <w:t xml:space="preserve"> το είπα από το Βήμα της Βουλής, μιλώντας ως Κοινοβουλευτικός Εκπρόσωπος της Δημοκρατικής Συμπαράταξης. </w:t>
      </w:r>
    </w:p>
    <w:p w14:paraId="47A54BE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χθες στην Εφημερίδα των Συντακτών ο κ. Φίλης να σας πει ότι αυτό που κάνατε σταματάει και καθυστερεί για λίγο -για τρεις </w:t>
      </w:r>
      <w:r>
        <w:rPr>
          <w:rFonts w:eastAsia="Times New Roman" w:cs="Times New Roman"/>
          <w:szCs w:val="24"/>
        </w:rPr>
        <w:t xml:space="preserve">μήνες- </w:t>
      </w:r>
      <w:r>
        <w:rPr>
          <w:rFonts w:eastAsia="Times New Roman" w:cs="Times New Roman"/>
          <w:szCs w:val="24"/>
        </w:rPr>
        <w:t>για</w:t>
      </w:r>
      <w:r>
        <w:rPr>
          <w:rFonts w:eastAsia="Times New Roman" w:cs="Times New Roman"/>
          <w:szCs w:val="24"/>
        </w:rPr>
        <w:t xml:space="preserve"> πολύ -για έναν χρόνο και βάλε- τις διαδικασίες στην ποινική δικαιοσύνη. </w:t>
      </w:r>
    </w:p>
    <w:p w14:paraId="47A54BE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Ποιες διαδικασίες; Εκείνες που θεσπίσαμε εμείς το 2011: Βενιζέλος, Μιλτιάδης Παπαϊωάννου, Χάρης Καστανίδης, οι τρεις Υπουργοί που πήραν την απόφαση να διαχωρίσουν τα αδικήμ</w:t>
      </w:r>
      <w:r>
        <w:rPr>
          <w:rFonts w:eastAsia="Times New Roman" w:cs="Times New Roman"/>
          <w:szCs w:val="24"/>
        </w:rPr>
        <w:t xml:space="preserve">ατα των Υπουργών από τα υπουργικά αδικήματα, προσαρμοζόμενοι και στη νομολογία, όπως σωστά είχατε πει εσείς. </w:t>
      </w:r>
    </w:p>
    <w:p w14:paraId="47A54BE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Καταθέτω το κείμενο του κ. Φίλη, για να το δουν οι συνάδελφοι που φώναζαν όταν καταθέταμε αυτές τις απόψεις εδώ.</w:t>
      </w:r>
    </w:p>
    <w:p w14:paraId="47A54BE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w:t>
      </w:r>
      <w:r>
        <w:rPr>
          <w:rFonts w:eastAsia="Times New Roman" w:cs="Times New Roman"/>
          <w:szCs w:val="24"/>
        </w:rPr>
        <w:t xml:space="preserve">νδρέας Λοβέρδος καταθέτει για τα Πρακτικά το προαναφερθέν δημοσίευμα,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7A54BE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«Ναι» στη διαφάνεια, λοιπόν, «ναι» σε όλα! </w:t>
      </w:r>
    </w:p>
    <w:p w14:paraId="47A54BE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Χθες, όμως, στην </w:t>
      </w:r>
      <w:r>
        <w:rPr>
          <w:rFonts w:eastAsia="Times New Roman" w:cs="Times New Roman"/>
          <w:szCs w:val="24"/>
        </w:rPr>
        <w:t>προανακριτική επ</w:t>
      </w:r>
      <w:r>
        <w:rPr>
          <w:rFonts w:eastAsia="Times New Roman" w:cs="Times New Roman"/>
          <w:szCs w:val="24"/>
        </w:rPr>
        <w:t>ιτροπή</w:t>
      </w:r>
      <w:r>
        <w:rPr>
          <w:rFonts w:eastAsia="Times New Roman" w:cs="Times New Roman"/>
          <w:szCs w:val="24"/>
        </w:rPr>
        <w:t xml:space="preserve"> μεγάλη πλειοψηφία τεσσάρων κομμάτων, με τα άλλα τέσσερα αντίθετα, απέρριψε την πρότασή μου να είναι</w:t>
      </w:r>
      <w:r>
        <w:rPr>
          <w:rFonts w:eastAsia="Times New Roman" w:cs="Times New Roman"/>
          <w:szCs w:val="24"/>
        </w:rPr>
        <w:t>,</w:t>
      </w:r>
      <w:r>
        <w:rPr>
          <w:rFonts w:eastAsia="Times New Roman" w:cs="Times New Roman"/>
          <w:szCs w:val="24"/>
        </w:rPr>
        <w:t xml:space="preserve"> όχι μόνο δημόσιες</w:t>
      </w:r>
      <w:r>
        <w:rPr>
          <w:rFonts w:eastAsia="Times New Roman" w:cs="Times New Roman"/>
          <w:szCs w:val="24"/>
        </w:rPr>
        <w:t>,</w:t>
      </w:r>
      <w:r>
        <w:rPr>
          <w:rFonts w:eastAsia="Times New Roman" w:cs="Times New Roman"/>
          <w:szCs w:val="24"/>
        </w:rPr>
        <w:t xml:space="preserve"> αλλά ανοιχτές και στην Τηλεόραση της Βουλής οι διαδικασίες της </w:t>
      </w:r>
      <w:r>
        <w:rPr>
          <w:rFonts w:eastAsia="Times New Roman" w:cs="Times New Roman"/>
          <w:szCs w:val="24"/>
        </w:rPr>
        <w:t>προανακριτικής επιτροπής</w:t>
      </w:r>
      <w:r>
        <w:rPr>
          <w:rFonts w:eastAsia="Times New Roman" w:cs="Times New Roman"/>
          <w:szCs w:val="24"/>
        </w:rPr>
        <w:t xml:space="preserve">. </w:t>
      </w:r>
    </w:p>
    <w:p w14:paraId="47A54BF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Ψηφίσατε να μην υπάρχει δημοσιότητα και</w:t>
      </w:r>
      <w:r>
        <w:rPr>
          <w:rFonts w:eastAsia="Times New Roman" w:cs="Times New Roman"/>
          <w:szCs w:val="24"/>
        </w:rPr>
        <w:t xml:space="preserve"> να μην ακούνε οι πολίτες που ενδιαφέρονται, όσοι ενδιαφέρονται, όσα λέγονται εκεί. </w:t>
      </w:r>
    </w:p>
    <w:p w14:paraId="47A54B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Στην προανακριτική, κύριε Λοβέρδο;</w:t>
      </w:r>
    </w:p>
    <w:p w14:paraId="47A54B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Παρακαλώ, τα επιχειρήματά μου ήταν και πολιτικά και νομικά. Μη μου λέτε, λοιπόν, τα νομικά σας επιχειρήματα. </w:t>
      </w:r>
    </w:p>
    <w:p w14:paraId="47A54BF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πρότεινε και το ψηφίσαμε, να συσταθεί </w:t>
      </w:r>
      <w:r>
        <w:rPr>
          <w:rFonts w:eastAsia="Times New Roman" w:cs="Times New Roman"/>
          <w:szCs w:val="24"/>
        </w:rPr>
        <w:t xml:space="preserve">εξεταστική επιτροπή </w:t>
      </w:r>
      <w:r>
        <w:rPr>
          <w:rFonts w:eastAsia="Times New Roman" w:cs="Times New Roman"/>
          <w:szCs w:val="24"/>
        </w:rPr>
        <w:t xml:space="preserve">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Είπατε «όχι». Και σήμερα, για να είστε συνεπε</w:t>
      </w:r>
      <w:r>
        <w:rPr>
          <w:rFonts w:eastAsia="Times New Roman" w:cs="Times New Roman"/>
          <w:szCs w:val="24"/>
        </w:rPr>
        <w:t>ίς με την αδιαφανή προσέγγιση του εαυτού σας, να λέτε για τους άλλους, όχι αυτοί για εσάς, λέτε «όχι» σε εξέταση της διετίας 2015-2017. Γιατί; Τι σας πειράζει; Τι φοβάστε;</w:t>
      </w:r>
    </w:p>
    <w:p w14:paraId="47A54B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εξηγήσεις ότι εμείς δεν είμαστε ίδιοι με τους </w:t>
      </w:r>
      <w:r>
        <w:rPr>
          <w:rFonts w:eastAsia="Times New Roman" w:cs="Times New Roman"/>
          <w:szCs w:val="24"/>
        </w:rPr>
        <w:t>άλλους,</w:t>
      </w:r>
      <w:r>
        <w:rPr>
          <w:rFonts w:eastAsia="Times New Roman" w:cs="Times New Roman"/>
          <w:szCs w:val="24"/>
        </w:rPr>
        <w:t xml:space="preserve"> είναι σωστές. Γιατί πράγματ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δεν είμαστε ίδιοι και ευτυχώς που δεν είμαστε ίδιοι. Για φανταστείτε να σας μοιάζαμε. </w:t>
      </w:r>
    </w:p>
    <w:p w14:paraId="47A54B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είναι πολιτικά επιχειρήματα αυτά. Αυτά είναι επιχειρήματα καφενείου, την ώρα που το καφενείο βαριέται, όχι όταν ασχολείται με τα θέματά του. </w:t>
      </w:r>
    </w:p>
    <w:p w14:paraId="47A54B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είναι </w:t>
      </w:r>
      <w:r>
        <w:rPr>
          <w:rFonts w:eastAsia="Times New Roman" w:cs="Times New Roman"/>
          <w:szCs w:val="24"/>
        </w:rPr>
        <w:t xml:space="preserve">μία: Γιατί δεν θέλετε να είναι η εξέταση των πραγμάτων και για την περίοδο 2015-2017; Τα είπε και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δεν θα πω κάτι από όλα αυτά που ανέφερε η </w:t>
      </w:r>
      <w:proofErr w:type="spellStart"/>
      <w:r>
        <w:rPr>
          <w:rFonts w:eastAsia="Times New Roman" w:cs="Times New Roman"/>
          <w:szCs w:val="24"/>
        </w:rPr>
        <w:t>εισηγήτριά</w:t>
      </w:r>
      <w:proofErr w:type="spellEnd"/>
      <w:r>
        <w:rPr>
          <w:rFonts w:eastAsia="Times New Roman" w:cs="Times New Roman"/>
          <w:szCs w:val="24"/>
        </w:rPr>
        <w:t xml:space="preserve"> μας. Θα μιλήσω μόνο για ένα θέμα: Υπάρχει νόμος το 2015, νομίζω του κ. Γεωργιάδ</w:t>
      </w:r>
      <w:r>
        <w:rPr>
          <w:rFonts w:eastAsia="Times New Roman" w:cs="Times New Roman"/>
          <w:szCs w:val="24"/>
        </w:rPr>
        <w:t xml:space="preserve">η, που επιβάλλει κατ’ έτος δύο τιμολογήσεις φαρμάκων. </w:t>
      </w:r>
    </w:p>
    <w:p w14:paraId="47A54B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συναδέλφους που δεν ξέρουν, κάθε τιμολόγηση εκείνη την εποχή σήμαινε και </w:t>
      </w:r>
      <w:proofErr w:type="spellStart"/>
      <w:r>
        <w:rPr>
          <w:rFonts w:eastAsia="Times New Roman" w:cs="Times New Roman"/>
          <w:szCs w:val="24"/>
        </w:rPr>
        <w:t>υποτιμολόγηση</w:t>
      </w:r>
      <w:proofErr w:type="spellEnd"/>
      <w:r>
        <w:rPr>
          <w:rFonts w:eastAsia="Times New Roman" w:cs="Times New Roman"/>
          <w:szCs w:val="24"/>
        </w:rPr>
        <w:t xml:space="preserve"> και ίσως να σημαίνει και ακόμη. Κάθε τιμολόγηση σημαίνει ότι οι τιμές κατεβαίνουν. Γίνονταν, λοιπόν, δύο </w:t>
      </w:r>
      <w:r>
        <w:rPr>
          <w:rFonts w:eastAsia="Times New Roman" w:cs="Times New Roman"/>
          <w:szCs w:val="24"/>
        </w:rPr>
        <w:t xml:space="preserve">τον χρόνο. Η μία έγινε στις 14 Δεκεμβρίου, δηλαδή που να αφορά δεκαπέντε ημέρες του 2015 -πάει το 2015 δωράκι- και όλες οι θετικές της ενέργειες να αφορούν το 2016. </w:t>
      </w:r>
    </w:p>
    <w:p w14:paraId="47A54B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έτος </w:t>
      </w:r>
      <w:proofErr w:type="spellStart"/>
      <w:r>
        <w:rPr>
          <w:rFonts w:eastAsia="Times New Roman" w:cs="Times New Roman"/>
          <w:szCs w:val="24"/>
        </w:rPr>
        <w:t>εδωρήθη</w:t>
      </w:r>
      <w:proofErr w:type="spellEnd"/>
      <w:r>
        <w:rPr>
          <w:rFonts w:eastAsia="Times New Roman" w:cs="Times New Roman"/>
          <w:szCs w:val="24"/>
        </w:rPr>
        <w:t>, κυρίες και κύριοι Βουλευτές! Δεν μπορείτε να μου πείτε ότι αυτό δεν θα τ</w:t>
      </w:r>
      <w:r>
        <w:rPr>
          <w:rFonts w:eastAsia="Times New Roman" w:cs="Times New Roman"/>
          <w:szCs w:val="24"/>
        </w:rPr>
        <w:t xml:space="preserve">ο εξετάσει η </w:t>
      </w:r>
      <w:r>
        <w:rPr>
          <w:rFonts w:eastAsia="Times New Roman" w:cs="Times New Roman"/>
          <w:szCs w:val="24"/>
        </w:rPr>
        <w:t>εξεταστική επιτροπή</w:t>
      </w:r>
      <w:r>
        <w:rPr>
          <w:rFonts w:eastAsia="Times New Roman" w:cs="Times New Roman"/>
          <w:szCs w:val="24"/>
        </w:rPr>
        <w:t>. Έχετε επιχειρήματα. Ο ένας Υπουργός λέει «δεν προλαβαίναμε». Ο Υπουργός και όχι ο Αναπληρωτής του τότε, σε μία συνέντευξή του, που δεν ελέγχω εάν αυτά που είπε είναι ακριβώς αυτά που γράφτηκαν, είπε ότι η τρόικα του είπε ν</w:t>
      </w:r>
      <w:r>
        <w:rPr>
          <w:rFonts w:eastAsia="Times New Roman" w:cs="Times New Roman"/>
          <w:szCs w:val="24"/>
        </w:rPr>
        <w:t xml:space="preserve">α μην τιμολογήσει. </w:t>
      </w:r>
    </w:p>
    <w:p w14:paraId="47A54B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Θα καλέσουμε και την τρόικα, λοιπόν, στην </w:t>
      </w:r>
      <w:r>
        <w:rPr>
          <w:rFonts w:eastAsia="Times New Roman" w:cs="Times New Roman"/>
          <w:szCs w:val="24"/>
        </w:rPr>
        <w:t xml:space="preserve">εξεταστική </w:t>
      </w:r>
      <w:r>
        <w:rPr>
          <w:rFonts w:eastAsia="Times New Roman" w:cs="Times New Roman"/>
          <w:szCs w:val="24"/>
        </w:rPr>
        <w:t xml:space="preserve">να μας τα πει αυτά. Δηλαδή, και τι έγινε εάν του το είπε η τρόικα; Αφού ο νόμος ορίζει άλλως, που αποκλείεται να έχει συμβεί και κάτι τέτοιο. </w:t>
      </w:r>
    </w:p>
    <w:p w14:paraId="47A54B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Δείτε τις διαφορές των τιμών που προέκυψ</w:t>
      </w:r>
      <w:r>
        <w:rPr>
          <w:rFonts w:eastAsia="Times New Roman" w:cs="Times New Roman"/>
          <w:szCs w:val="24"/>
        </w:rPr>
        <w:t xml:space="preserve">αν από την τιμολόγηση που κάνατε μόνοι σας στο τέλος του 2015, για να καταλάβετε το μέγεθος του δώρου. </w:t>
      </w:r>
    </w:p>
    <w:p w14:paraId="47A54B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είστε όμως πονηροί μόνο για την περίοδο 2015-2016 έως και σήμερα. Είστε πονηροί και για την έναρξη της εξέτασης των πραγμάτων. Γιατί, συνάδελφοι, να</w:t>
      </w:r>
      <w:r>
        <w:rPr>
          <w:rFonts w:eastAsia="Times New Roman" w:cs="Times New Roman"/>
          <w:szCs w:val="24"/>
        </w:rPr>
        <w:t xml:space="preserve"> μην είναι από το έτος αναφοράς όλων μας, που είναι το 2009, που η δαπάνη σε όλα τα επίπεδα έφτασε στο αποκορύφωμά της; </w:t>
      </w:r>
    </w:p>
    <w:p w14:paraId="47A54B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Πηγαίνετε στο 1997, για να μην υπάρχει συγκεκριμένο θέμα</w:t>
      </w:r>
      <w:r>
        <w:rPr>
          <w:rFonts w:eastAsia="Times New Roman" w:cs="Times New Roman"/>
          <w:szCs w:val="24"/>
        </w:rPr>
        <w:t>,</w:t>
      </w:r>
      <w:r>
        <w:rPr>
          <w:rFonts w:eastAsia="Times New Roman" w:cs="Times New Roman"/>
          <w:szCs w:val="24"/>
        </w:rPr>
        <w:t xml:space="preserve"> που να αφορά πολιτικούς εταίρους σας</w:t>
      </w:r>
      <w:r>
        <w:rPr>
          <w:rFonts w:eastAsia="Times New Roman" w:cs="Times New Roman"/>
          <w:szCs w:val="24"/>
        </w:rPr>
        <w:t xml:space="preserve"> είτε μετέχουν στην Κυβέρνηση είτε δεν μετέχουν. Για να θολώσετε τα νερά πηγαίνετε στο 1997, όχι γιατί θέλετε να εξετάσετε μια μεγαλύτερη περίοδο. </w:t>
      </w:r>
    </w:p>
    <w:p w14:paraId="47A54B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ίστε πονηροί και σε κάτι ακόμη, που το λέω, συνάδελφοι, μόνο με τον τίτλο του, γιατί ακόμη δεν έχω την ενημ</w:t>
      </w:r>
      <w:r>
        <w:rPr>
          <w:rFonts w:eastAsia="Times New Roman" w:cs="Times New Roman"/>
          <w:szCs w:val="24"/>
        </w:rPr>
        <w:t>έρωση που χρειάζεται να αποκτήσω: Δεν το ανέφερε κανένας εισηγητής σας εδώ και φαίνεται να μην σας απασχολεί, αν και πήραν τον λόγο από την Πλειοψηφία τέσσερις ή πέντε συνάδελφοι. Ουδείς μίλησε για τους επωφελουμένους της περιόδου της ευμάρειας αυτού του θ</w:t>
      </w:r>
      <w:r>
        <w:rPr>
          <w:rFonts w:eastAsia="Times New Roman" w:cs="Times New Roman"/>
          <w:szCs w:val="24"/>
        </w:rPr>
        <w:t xml:space="preserve">λιβερού επιπέδου, δηλαδή της διαφθοράς και της σπατάλης. </w:t>
      </w:r>
    </w:p>
    <w:p w14:paraId="47A54BF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διαφθορά και η σπατάλη είχε επωφελουμένους, που δεν ήταν μόνο οι εταιρείες, αλλά ήταν και επαγγελματίες, γιατροί, φαρμακοποιοί και στελέχη των φαρμακευτικών που έκαναν πώληση προϊόντων. Ήταν πάρα </w:t>
      </w:r>
      <w:r>
        <w:rPr>
          <w:rFonts w:eastAsia="Times New Roman" w:cs="Times New Roman"/>
          <w:szCs w:val="24"/>
        </w:rPr>
        <w:t xml:space="preserve">πολλοί. </w:t>
      </w:r>
    </w:p>
    <w:p w14:paraId="47A54BF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Έχει εντοπιστεί ένας κατάλογος από την κ. </w:t>
      </w:r>
      <w:proofErr w:type="spellStart"/>
      <w:r>
        <w:rPr>
          <w:rFonts w:eastAsia="Times New Roman" w:cs="Times New Roman"/>
          <w:szCs w:val="24"/>
        </w:rPr>
        <w:t>Ράικου</w:t>
      </w:r>
      <w:proofErr w:type="spellEnd"/>
      <w:r>
        <w:rPr>
          <w:rFonts w:eastAsia="Times New Roman" w:cs="Times New Roman"/>
          <w:szCs w:val="24"/>
        </w:rPr>
        <w:t xml:space="preserve">. Η κ. </w:t>
      </w:r>
      <w:proofErr w:type="spellStart"/>
      <w:r>
        <w:rPr>
          <w:rFonts w:eastAsia="Times New Roman" w:cs="Times New Roman"/>
          <w:szCs w:val="24"/>
        </w:rPr>
        <w:t>Ράικου</w:t>
      </w:r>
      <w:proofErr w:type="spellEnd"/>
      <w:r>
        <w:rPr>
          <w:rFonts w:eastAsia="Times New Roman" w:cs="Times New Roman"/>
          <w:szCs w:val="24"/>
        </w:rPr>
        <w:t xml:space="preserve"> παραιτήθηκε με επιστολή της. Όμως, αντί να πείτε ότι αγωνιάτε να δείτε τι είπε, ο Υπουργός Δικαιοσύνης την χτυπούσε εδώ. Το παρακάμπτω αυτό</w:t>
      </w:r>
      <w:r>
        <w:rPr>
          <w:rFonts w:eastAsia="Times New Roman" w:cs="Times New Roman"/>
          <w:szCs w:val="24"/>
        </w:rPr>
        <w:t>,</w:t>
      </w:r>
      <w:r>
        <w:rPr>
          <w:rFonts w:eastAsia="Times New Roman" w:cs="Times New Roman"/>
          <w:szCs w:val="24"/>
        </w:rPr>
        <w:t xml:space="preserve"> γιατί το έχουμε ξαναπεί. </w:t>
      </w:r>
    </w:p>
    <w:p w14:paraId="47A54C0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Ακούμε ότι σας ενδ</w:t>
      </w:r>
      <w:r>
        <w:rPr>
          <w:rFonts w:eastAsia="Times New Roman" w:cs="Times New Roman"/>
          <w:szCs w:val="24"/>
        </w:rPr>
        <w:t>ιαφέρει αυτός ο κατάλογος των γιατρών. Γιατί σας ενδιαφέρει; Έχει πολιτικό πρόβλημα ο κατάλογος των γιατρών; Όλα αυτά είναι θέμα χρόνου να έρθουν εδώ.</w:t>
      </w:r>
    </w:p>
    <w:p w14:paraId="47A54C0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η Κυβέρνηση αυτή και στο θέμα της </w:t>
      </w:r>
      <w:r>
        <w:rPr>
          <w:rFonts w:eastAsia="Times New Roman"/>
          <w:szCs w:val="24"/>
        </w:rPr>
        <w:t xml:space="preserve">υγείας </w:t>
      </w:r>
      <w:r>
        <w:rPr>
          <w:rFonts w:eastAsia="Times New Roman"/>
          <w:szCs w:val="24"/>
        </w:rPr>
        <w:t xml:space="preserve">δεν πράττει, αλλά μιλάει. Και η </w:t>
      </w:r>
      <w:r>
        <w:rPr>
          <w:rFonts w:eastAsia="Times New Roman"/>
          <w:szCs w:val="24"/>
        </w:rPr>
        <w:t>εξεταστική επιτροπή ένας τρόπος άρθρωσης λόγου είναι. Εγώ δεν μπαίνω στην προβληματική και στη συζήτηση για το εάν το κάνει ή όχι για αντιπερισπασμό. Κανείς δεν ασχολείται με αυτά. Ασχολούνται εκείνοι που είναι στον χώρο της πολιτικής και δεν έχουν τι να π</w:t>
      </w:r>
      <w:r>
        <w:rPr>
          <w:rFonts w:eastAsia="Times New Roman"/>
          <w:szCs w:val="24"/>
        </w:rPr>
        <w:t>ουν, γιατί δεν κάνουν. Τι δεν κάνουν;</w:t>
      </w:r>
    </w:p>
    <w:p w14:paraId="47A54C02" w14:textId="77777777" w:rsidR="00080287" w:rsidRDefault="007F198B">
      <w:pPr>
        <w:spacing w:line="600" w:lineRule="auto"/>
        <w:ind w:firstLine="720"/>
        <w:contextualSpacing/>
        <w:jc w:val="both"/>
        <w:rPr>
          <w:rFonts w:eastAsia="Times New Roman"/>
          <w:szCs w:val="24"/>
        </w:rPr>
      </w:pPr>
      <w:r>
        <w:rPr>
          <w:rFonts w:eastAsia="Times New Roman"/>
          <w:szCs w:val="24"/>
        </w:rPr>
        <w:t>Έλεγα στην Υπουργό Διοικητικής Ανασυγκρότησης τις προηγούμενες μέρες</w:t>
      </w:r>
      <w:r>
        <w:rPr>
          <w:rFonts w:eastAsia="Times New Roman"/>
          <w:szCs w:val="24"/>
        </w:rPr>
        <w:t>:</w:t>
      </w:r>
      <w:r>
        <w:rPr>
          <w:rFonts w:eastAsia="Times New Roman"/>
          <w:szCs w:val="24"/>
        </w:rPr>
        <w:t xml:space="preserve"> «Για πείτε μου, έχετε κάνει κάτι σαν το ΑΣΕΠ, σαν τον Συνήγορο του Πολίτη, σαν τις συλλογικές διαπραγματεύσεις στο δημόσιο, σαν τον «Κ</w:t>
      </w:r>
      <w:r>
        <w:rPr>
          <w:rFonts w:eastAsia="Times New Roman"/>
          <w:szCs w:val="24"/>
        </w:rPr>
        <w:t>ΑΠΟΔΙΣΤΡΙΑ</w:t>
      </w:r>
      <w:r>
        <w:rPr>
          <w:rFonts w:eastAsia="Times New Roman"/>
          <w:szCs w:val="24"/>
        </w:rPr>
        <w:t>», σ</w:t>
      </w:r>
      <w:r>
        <w:rPr>
          <w:rFonts w:eastAsia="Times New Roman"/>
          <w:szCs w:val="24"/>
        </w:rPr>
        <w:t xml:space="preserve">αν τη </w:t>
      </w:r>
      <w:r>
        <w:rPr>
          <w:rFonts w:eastAsia="Times New Roman"/>
          <w:szCs w:val="24"/>
        </w:rPr>
        <w:t>«</w:t>
      </w:r>
      <w:r>
        <w:rPr>
          <w:rFonts w:eastAsia="Times New Roman"/>
          <w:szCs w:val="24"/>
        </w:rPr>
        <w:t>Δ</w:t>
      </w:r>
      <w:r>
        <w:rPr>
          <w:rFonts w:eastAsia="Times New Roman"/>
          <w:szCs w:val="24"/>
        </w:rPr>
        <w:t>ΙΑΥΓΕΙΑ»</w:t>
      </w:r>
      <w:r>
        <w:rPr>
          <w:rFonts w:eastAsia="Times New Roman"/>
          <w:szCs w:val="24"/>
        </w:rPr>
        <w:t>; Έχετε κάτι να επιδείξετε; Έχετε μία προσφορά αυτά τα δυόμισι χρόνια;».</w:t>
      </w:r>
    </w:p>
    <w:p w14:paraId="47A54C03"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κυβερνάνε πιο πολύ από την πρώτη </w:t>
      </w:r>
      <w:r>
        <w:rPr>
          <w:rFonts w:eastAsia="Times New Roman"/>
          <w:szCs w:val="24"/>
        </w:rPr>
        <w:t xml:space="preserve">κυβέρνηση </w:t>
      </w:r>
      <w:r>
        <w:rPr>
          <w:rFonts w:eastAsia="Times New Roman"/>
          <w:szCs w:val="24"/>
        </w:rPr>
        <w:t xml:space="preserve">Παπανδρέου. Είναι περισσότερο στην κυβέρνηση απ’ ό,τι η </w:t>
      </w:r>
      <w:r>
        <w:rPr>
          <w:rFonts w:eastAsia="Times New Roman"/>
          <w:szCs w:val="24"/>
        </w:rPr>
        <w:t xml:space="preserve">κυβέρνηση </w:t>
      </w:r>
      <w:r>
        <w:rPr>
          <w:rFonts w:eastAsia="Times New Roman"/>
          <w:szCs w:val="24"/>
        </w:rPr>
        <w:t>Γιώργου Παπανδρέου. Είναι έν</w:t>
      </w:r>
      <w:r>
        <w:rPr>
          <w:rFonts w:eastAsia="Times New Roman"/>
          <w:szCs w:val="24"/>
        </w:rPr>
        <w:t xml:space="preserve">αν ή δύο μήνες περισσότερο. Έχετε για κάτι να περηφανευτείτε στο </w:t>
      </w:r>
      <w:r>
        <w:rPr>
          <w:rFonts w:eastAsia="Times New Roman"/>
          <w:szCs w:val="24"/>
        </w:rPr>
        <w:lastRenderedPageBreak/>
        <w:t>χώρο του Υπουργείου Δημόσιας Διοίκησης; Για τίποτα, παρά μόνο για διορισμούς.</w:t>
      </w:r>
    </w:p>
    <w:p w14:paraId="47A54C04"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Πάμε στην </w:t>
      </w:r>
      <w:r>
        <w:rPr>
          <w:rFonts w:eastAsia="Times New Roman"/>
          <w:szCs w:val="24"/>
        </w:rPr>
        <w:t>υγεία</w:t>
      </w:r>
      <w:r>
        <w:rPr>
          <w:rFonts w:eastAsia="Times New Roman"/>
          <w:szCs w:val="24"/>
        </w:rPr>
        <w:t>. Πείτε μου κάτι ισοϋψές με το ΕΣΥ</w:t>
      </w:r>
      <w:r>
        <w:rPr>
          <w:rFonts w:eastAsia="Times New Roman"/>
          <w:szCs w:val="24"/>
        </w:rPr>
        <w:t>,</w:t>
      </w:r>
      <w:r>
        <w:rPr>
          <w:rFonts w:eastAsia="Times New Roman"/>
          <w:szCs w:val="24"/>
        </w:rPr>
        <w:t xml:space="preserve"> που έχετε κάνει. Άκουσα Υπουργό –δεν θυμάμαι εάν ήταν ο Υπουργ</w:t>
      </w:r>
      <w:r>
        <w:rPr>
          <w:rFonts w:eastAsia="Times New Roman"/>
          <w:szCs w:val="24"/>
        </w:rPr>
        <w:t xml:space="preserve">ός ή ο Αναπληρωτής- που </w:t>
      </w:r>
      <w:r>
        <w:rPr>
          <w:rFonts w:eastAsia="Times New Roman"/>
          <w:szCs w:val="24"/>
        </w:rPr>
        <w:t>είπ</w:t>
      </w:r>
      <w:r>
        <w:rPr>
          <w:rFonts w:eastAsia="Times New Roman"/>
          <w:szCs w:val="24"/>
        </w:rPr>
        <w:t xml:space="preserve">ε ότι ο ΕΟΠΥΥ είναι </w:t>
      </w:r>
      <w:proofErr w:type="spellStart"/>
      <w:r>
        <w:rPr>
          <w:rFonts w:eastAsia="Times New Roman"/>
          <w:szCs w:val="24"/>
        </w:rPr>
        <w:t>μονοψώνιο</w:t>
      </w:r>
      <w:proofErr w:type="spellEnd"/>
      <w:r>
        <w:rPr>
          <w:rFonts w:eastAsia="Times New Roman"/>
          <w:szCs w:val="24"/>
        </w:rPr>
        <w:t xml:space="preserve"> και αυτό πρέπει να το εκμεταλλευτεί, να το αξιοποιήσει η Κυβέρνηση. Σωστά! Εγώ δεν πρόλαβα, γιατί από το 2012 έγινε </w:t>
      </w:r>
      <w:proofErr w:type="spellStart"/>
      <w:r>
        <w:rPr>
          <w:rFonts w:eastAsia="Times New Roman"/>
          <w:szCs w:val="24"/>
        </w:rPr>
        <w:t>μονοψώνιο</w:t>
      </w:r>
      <w:proofErr w:type="spellEnd"/>
      <w:r>
        <w:rPr>
          <w:rFonts w:eastAsia="Times New Roman"/>
          <w:szCs w:val="24"/>
        </w:rPr>
        <w:t>. Έφυγα τον Μάιο του 2012. Αλλά τον ΕΟΠΥΥ εγώ τον έκανα. Και ήταν η μισή Ν</w:t>
      </w:r>
      <w:r>
        <w:rPr>
          <w:rFonts w:eastAsia="Times New Roman"/>
          <w:szCs w:val="24"/>
        </w:rPr>
        <w:t xml:space="preserve">έα Δημοκρατία στην κατάληψη του Υπουργείου και όλη η υπόλοιπη αντιπολίτευση! Και επί έναν μήνα το κέντρο του ΕΣΥ, το Υπουργείο, είχε καταληφθεί και </w:t>
      </w:r>
      <w:proofErr w:type="spellStart"/>
      <w:r>
        <w:rPr>
          <w:rFonts w:eastAsia="Times New Roman"/>
          <w:szCs w:val="24"/>
        </w:rPr>
        <w:t>συνταγογραφούσαν</w:t>
      </w:r>
      <w:proofErr w:type="spellEnd"/>
      <w:r>
        <w:rPr>
          <w:rFonts w:eastAsia="Times New Roman"/>
          <w:szCs w:val="24"/>
        </w:rPr>
        <w:t xml:space="preserve"> αθρόα. Ούτε ήξερες ποιος </w:t>
      </w:r>
      <w:proofErr w:type="spellStart"/>
      <w:r>
        <w:rPr>
          <w:rFonts w:eastAsia="Times New Roman"/>
          <w:szCs w:val="24"/>
        </w:rPr>
        <w:t>συνταγογραφούσε</w:t>
      </w:r>
      <w:proofErr w:type="spellEnd"/>
      <w:r>
        <w:rPr>
          <w:rFonts w:eastAsia="Times New Roman"/>
          <w:szCs w:val="24"/>
        </w:rPr>
        <w:t xml:space="preserve">, τι έκανε, γιατί έλεγαν όχι στο </w:t>
      </w:r>
      <w:proofErr w:type="spellStart"/>
      <w:r>
        <w:rPr>
          <w:rFonts w:eastAsia="Times New Roman"/>
          <w:szCs w:val="24"/>
        </w:rPr>
        <w:t>μονοψώνιο</w:t>
      </w:r>
      <w:proofErr w:type="spellEnd"/>
      <w:r>
        <w:rPr>
          <w:rFonts w:eastAsia="Times New Roman"/>
          <w:szCs w:val="24"/>
        </w:rPr>
        <w:t xml:space="preserve"> που επιτ</w:t>
      </w:r>
      <w:r>
        <w:rPr>
          <w:rFonts w:eastAsia="Times New Roman"/>
          <w:szCs w:val="24"/>
        </w:rPr>
        <w:t>ρέπει στον ΕΟΠΥΥ να διαπραγματεύεται με τις εταιρείες πολλά και διάφορα είτε αφορά φάρμακα είτε αφορά υλικά.</w:t>
      </w:r>
    </w:p>
    <w:p w14:paraId="47A54C05"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Είπατε τίποτα υπέρ του </w:t>
      </w:r>
      <w:r>
        <w:rPr>
          <w:rFonts w:eastAsia="Times New Roman"/>
          <w:szCs w:val="24"/>
          <w:lang w:val="en-US"/>
        </w:rPr>
        <w:t>rebate</w:t>
      </w:r>
      <w:r>
        <w:rPr>
          <w:rFonts w:eastAsia="Times New Roman"/>
          <w:szCs w:val="24"/>
        </w:rPr>
        <w:t xml:space="preserve">; Μόνο κατά λέγατε. Το εφαρμόζετε. Για το </w:t>
      </w:r>
      <w:proofErr w:type="spellStart"/>
      <w:r>
        <w:rPr>
          <w:rFonts w:eastAsia="Times New Roman"/>
          <w:szCs w:val="24"/>
          <w:lang w:val="en-US"/>
        </w:rPr>
        <w:t>clawback</w:t>
      </w:r>
      <w:proofErr w:type="spellEnd"/>
      <w:r>
        <w:rPr>
          <w:rFonts w:eastAsia="Times New Roman"/>
          <w:szCs w:val="24"/>
        </w:rPr>
        <w:t xml:space="preserve"> ήσασταν κατά. Και το επεκτείνατε σε όλα τα υλικά. Είπατε τίποτα για</w:t>
      </w:r>
      <w:r>
        <w:rPr>
          <w:rFonts w:eastAsia="Times New Roman"/>
          <w:szCs w:val="24"/>
        </w:rPr>
        <w:t xml:space="preserve"> την τιμολόγηση που έγινε εκείνο τον καιρό με βάση τις πολλές τιμολογήσεις που κάναμε εμείς, που ήταν </w:t>
      </w:r>
      <w:proofErr w:type="spellStart"/>
      <w:r>
        <w:rPr>
          <w:rFonts w:eastAsia="Times New Roman"/>
          <w:szCs w:val="24"/>
        </w:rPr>
        <w:t>υποτιμολογήσεις</w:t>
      </w:r>
      <w:proofErr w:type="spellEnd"/>
      <w:r>
        <w:rPr>
          <w:rFonts w:eastAsia="Times New Roman"/>
          <w:szCs w:val="24"/>
        </w:rPr>
        <w:t xml:space="preserve">; </w:t>
      </w:r>
      <w:r>
        <w:rPr>
          <w:rFonts w:eastAsia="Times New Roman"/>
          <w:szCs w:val="24"/>
        </w:rPr>
        <w:t>Θ</w:t>
      </w:r>
      <w:r>
        <w:rPr>
          <w:rFonts w:eastAsia="Times New Roman"/>
          <w:szCs w:val="24"/>
        </w:rPr>
        <w:t xml:space="preserve">έλω να μνημονεύσω και τους </w:t>
      </w:r>
      <w:r>
        <w:rPr>
          <w:rFonts w:eastAsia="Times New Roman"/>
          <w:szCs w:val="24"/>
        </w:rPr>
        <w:lastRenderedPageBreak/>
        <w:t xml:space="preserve">προηγούμενους από εμένα Υπουργούς, όπως την κ. Κατσέλη, την κ. </w:t>
      </w:r>
      <w:proofErr w:type="spellStart"/>
      <w:r>
        <w:rPr>
          <w:rFonts w:eastAsia="Times New Roman"/>
          <w:szCs w:val="24"/>
        </w:rPr>
        <w:t>Ξενογιανακοπούλου</w:t>
      </w:r>
      <w:proofErr w:type="spellEnd"/>
      <w:r>
        <w:rPr>
          <w:rFonts w:eastAsia="Times New Roman"/>
          <w:szCs w:val="24"/>
        </w:rPr>
        <w:t>, αλλά και τους επόμενους Υπο</w:t>
      </w:r>
      <w:r>
        <w:rPr>
          <w:rFonts w:eastAsia="Times New Roman"/>
          <w:szCs w:val="24"/>
        </w:rPr>
        <w:t xml:space="preserve">υργούς Υγείας –γιατί είχα μεταφέρει την αρμοδιότητα της τιμολόγησης στο Υπουργείο Υγείας- όπως τον κ. </w:t>
      </w:r>
      <w:proofErr w:type="spellStart"/>
      <w:r>
        <w:rPr>
          <w:rFonts w:eastAsia="Times New Roman"/>
          <w:szCs w:val="24"/>
        </w:rPr>
        <w:t>Λυκουρέντζο</w:t>
      </w:r>
      <w:proofErr w:type="spellEnd"/>
      <w:r>
        <w:rPr>
          <w:rFonts w:eastAsia="Times New Roman"/>
          <w:szCs w:val="24"/>
        </w:rPr>
        <w:t xml:space="preserve">, τον κ. </w:t>
      </w:r>
      <w:proofErr w:type="spellStart"/>
      <w:r>
        <w:rPr>
          <w:rFonts w:eastAsia="Times New Roman"/>
          <w:szCs w:val="24"/>
        </w:rPr>
        <w:t>Σαλμά</w:t>
      </w:r>
      <w:proofErr w:type="spellEnd"/>
      <w:r>
        <w:rPr>
          <w:rFonts w:eastAsia="Times New Roman"/>
          <w:szCs w:val="24"/>
        </w:rPr>
        <w:t>, τον Γεωργιάδη και τον κ. Βορίδη. Είπατε τίποτα για την περίοδο αυτή και τη στάση σας τότε; Ήσασταν κατά. Και για την ηλεκτρονικ</w:t>
      </w:r>
      <w:r>
        <w:rPr>
          <w:rFonts w:eastAsia="Times New Roman"/>
          <w:szCs w:val="24"/>
        </w:rPr>
        <w:t xml:space="preserve">ή </w:t>
      </w:r>
      <w:proofErr w:type="spellStart"/>
      <w:r>
        <w:rPr>
          <w:rFonts w:eastAsia="Times New Roman"/>
          <w:szCs w:val="24"/>
        </w:rPr>
        <w:t>συνταγογράφηση</w:t>
      </w:r>
      <w:proofErr w:type="spellEnd"/>
      <w:r>
        <w:rPr>
          <w:rFonts w:eastAsia="Times New Roman"/>
          <w:szCs w:val="24"/>
        </w:rPr>
        <w:t xml:space="preserve"> ήσασταν κατά.</w:t>
      </w:r>
    </w:p>
    <w:p w14:paraId="47A54C0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Είπατε τίποτα για το </w:t>
      </w:r>
      <w:r>
        <w:rPr>
          <w:rFonts w:eastAsia="Times New Roman"/>
          <w:szCs w:val="24"/>
          <w:lang w:val="en-US"/>
        </w:rPr>
        <w:t>ESY</w:t>
      </w:r>
      <w:r>
        <w:rPr>
          <w:rFonts w:eastAsia="Times New Roman"/>
          <w:szCs w:val="24"/>
        </w:rPr>
        <w:t>.</w:t>
      </w:r>
      <w:r>
        <w:rPr>
          <w:rFonts w:eastAsia="Times New Roman"/>
          <w:szCs w:val="24"/>
          <w:lang w:val="en-US"/>
        </w:rPr>
        <w:t>net</w:t>
      </w:r>
      <w:r>
        <w:rPr>
          <w:rFonts w:eastAsia="Times New Roman"/>
          <w:szCs w:val="24"/>
        </w:rPr>
        <w:t>; Έχετε κάνει κάτι ισοϋψές με αυτό</w:t>
      </w:r>
      <w:r>
        <w:rPr>
          <w:rFonts w:eastAsia="Times New Roman"/>
          <w:szCs w:val="24"/>
        </w:rPr>
        <w:t>,</w:t>
      </w:r>
      <w:r>
        <w:rPr>
          <w:rFonts w:eastAsia="Times New Roman"/>
          <w:szCs w:val="24"/>
        </w:rPr>
        <w:t xml:space="preserve"> για να έχετε τον έλεγχο της κίνησης των νοσοκομείων; Έχετε κάνει κάτι για την εξάλειψη της λίστας της ντροπής του ΟΚΑΝΑ, που την περιορίσαμε σε βαθμό που όλη αυτ</w:t>
      </w:r>
      <w:r>
        <w:rPr>
          <w:rFonts w:eastAsia="Times New Roman"/>
          <w:szCs w:val="24"/>
        </w:rPr>
        <w:t xml:space="preserve">ή η κοινότητα αναγνωρίζει; Για τις ηλεκτρονικές δημοπρασίες; Ας μας πουν ένα μέτρο που μπορεί να συγκριθεί με τα μέτρα εκείνης της εποχής. </w:t>
      </w:r>
    </w:p>
    <w:p w14:paraId="47A54C07" w14:textId="77777777" w:rsidR="00080287" w:rsidRDefault="007F198B">
      <w:pPr>
        <w:spacing w:line="600" w:lineRule="auto"/>
        <w:ind w:firstLine="720"/>
        <w:contextualSpacing/>
        <w:jc w:val="both"/>
        <w:rPr>
          <w:rFonts w:eastAsia="Times New Roman"/>
          <w:szCs w:val="24"/>
        </w:rPr>
      </w:pPr>
      <w:r>
        <w:rPr>
          <w:rFonts w:eastAsia="Times New Roman"/>
          <w:szCs w:val="24"/>
        </w:rPr>
        <w:t>Δεν υπάρχει τίποτε απολύτως. Μόνο λόγια, που κρύβουν ανυπαρξία πολιτικών. Λόγια που κρύβουν ότι η Κυβέρνηση αυτή για</w:t>
      </w:r>
      <w:r>
        <w:rPr>
          <w:rFonts w:eastAsia="Times New Roman"/>
          <w:szCs w:val="24"/>
        </w:rPr>
        <w:t xml:space="preserve"> περίπου δυόμισι χρόνια δεν έχει να παρουσιάσει τίποτα. </w:t>
      </w:r>
    </w:p>
    <w:p w14:paraId="47A54C08"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Κλείνοντας, μήπως στα γενικότερα θέματα της διαφθοράς έχετε να παρουσιάσετε κάτι, όπως οι οικονομικοί εισαγγελείς, οι εισαγγελείς κατά της διαφθοράς; Αυτά είναι δικές μας αποφάσεις, </w:t>
      </w:r>
      <w:r>
        <w:rPr>
          <w:rFonts w:eastAsia="Times New Roman"/>
          <w:szCs w:val="24"/>
        </w:rPr>
        <w:lastRenderedPageBreak/>
        <w:t>αποφάσεις των κυβ</w:t>
      </w:r>
      <w:r>
        <w:rPr>
          <w:rFonts w:eastAsia="Times New Roman"/>
          <w:szCs w:val="24"/>
        </w:rPr>
        <w:t xml:space="preserve">ερνήσεων της πρώτης περιόδου της οικονομικής κρίσης. Τίποτα! </w:t>
      </w:r>
    </w:p>
    <w:p w14:paraId="47A54C0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DC6331">
        <w:rPr>
          <w:rFonts w:eastAsia="Times New Roman" w:cs="Times New Roman"/>
          <w:b/>
          <w:szCs w:val="24"/>
        </w:rPr>
        <w:t>ΝΙΚΟΛΑΟΣ ΒΟΥΤΣΗΣ</w:t>
      </w:r>
      <w:r>
        <w:rPr>
          <w:rFonts w:eastAsia="Times New Roman" w:cs="Times New Roman"/>
          <w:szCs w:val="24"/>
        </w:rPr>
        <w:t>)</w:t>
      </w:r>
    </w:p>
    <w:p w14:paraId="47A54C0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Έχετε μαλώσει με την πραγματικότητα, κύριε Υπουργέ, γιατί η πραγματικότητα είναι ο εχθρός σας. Και με </w:t>
      </w:r>
      <w:r>
        <w:rPr>
          <w:rFonts w:eastAsia="Times New Roman"/>
          <w:szCs w:val="24"/>
        </w:rPr>
        <w:t>το «βρίσε, βρίσε, κάτι μένει,» κερδοσκοπήσατε λίγο καιρό. Τώρα πια</w:t>
      </w:r>
      <w:r>
        <w:rPr>
          <w:rFonts w:eastAsia="Times New Roman"/>
          <w:szCs w:val="24"/>
        </w:rPr>
        <w:t>,</w:t>
      </w:r>
      <w:r>
        <w:rPr>
          <w:rFonts w:eastAsia="Times New Roman"/>
          <w:szCs w:val="24"/>
        </w:rPr>
        <w:t xml:space="preserve"> δεν σας ακούει κανείς. Τώρα πια</w:t>
      </w:r>
      <w:r>
        <w:rPr>
          <w:rFonts w:eastAsia="Times New Roman"/>
          <w:szCs w:val="24"/>
        </w:rPr>
        <w:t>,</w:t>
      </w:r>
      <w:r>
        <w:rPr>
          <w:rFonts w:eastAsia="Times New Roman"/>
          <w:szCs w:val="24"/>
        </w:rPr>
        <w:t xml:space="preserve"> αυτό που περιμένουν οι πολίτες είναι να δουν απ’ αυτά που κάνετε τι τους αφορά, και πόσο είναι το κακό που έχετε κάνει γι’ αυτούς. Για όλα τα υπόλοιπα</w:t>
      </w:r>
      <w:r>
        <w:rPr>
          <w:rFonts w:eastAsia="Times New Roman"/>
          <w:szCs w:val="24"/>
        </w:rPr>
        <w:t>,</w:t>
      </w:r>
      <w:r>
        <w:rPr>
          <w:rFonts w:eastAsia="Times New Roman"/>
          <w:szCs w:val="24"/>
        </w:rPr>
        <w:t xml:space="preserve"> όσο</w:t>
      </w:r>
      <w:r>
        <w:rPr>
          <w:rFonts w:eastAsia="Times New Roman"/>
          <w:szCs w:val="24"/>
        </w:rPr>
        <w:t xml:space="preserve"> και αν φωνάζετε, όσο και αν κόπτεστε, όσο και αν λέτε ό,τι θέλετε να πείτε, ακροατήριο δεν έχετε.</w:t>
      </w:r>
    </w:p>
    <w:p w14:paraId="47A54C0B" w14:textId="77777777" w:rsidR="00080287" w:rsidRDefault="007F198B">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ίναι ο λαός που διαβεβαιώνει</w:t>
      </w:r>
      <w:r>
        <w:rPr>
          <w:rFonts w:eastAsia="Times New Roman"/>
          <w:szCs w:val="24"/>
        </w:rPr>
        <w:t>,</w:t>
      </w:r>
      <w:r>
        <w:rPr>
          <w:rFonts w:eastAsia="Times New Roman"/>
          <w:szCs w:val="24"/>
        </w:rPr>
        <w:t xml:space="preserve"> σε ποσοστά άνω του 90%</w:t>
      </w:r>
      <w:r>
        <w:rPr>
          <w:rFonts w:eastAsia="Times New Roman"/>
          <w:szCs w:val="24"/>
        </w:rPr>
        <w:t>,</w:t>
      </w:r>
      <w:r>
        <w:rPr>
          <w:rFonts w:eastAsia="Times New Roman"/>
          <w:szCs w:val="24"/>
        </w:rPr>
        <w:t xml:space="preserve"> πια ότι πιστεύει πως αυτά που λέτε για τη διαπραγμάτευση και όσα λέτε </w:t>
      </w:r>
      <w:proofErr w:type="spellStart"/>
      <w:r>
        <w:rPr>
          <w:rFonts w:eastAsia="Times New Roman"/>
          <w:szCs w:val="24"/>
        </w:rPr>
        <w:t>γι</w:t>
      </w:r>
      <w:r>
        <w:rPr>
          <w:rFonts w:eastAsia="Times New Roman"/>
          <w:szCs w:val="24"/>
        </w:rPr>
        <w:t>’</w:t>
      </w:r>
      <w:r>
        <w:rPr>
          <w:rFonts w:eastAsia="Times New Roman"/>
          <w:szCs w:val="24"/>
        </w:rPr>
        <w:t>αυτά</w:t>
      </w:r>
      <w:proofErr w:type="spellEnd"/>
      <w:r>
        <w:rPr>
          <w:rFonts w:eastAsia="Times New Roman"/>
          <w:szCs w:val="24"/>
        </w:rPr>
        <w:t xml:space="preserve"> που κάνετε έχουν μόνο </w:t>
      </w:r>
      <w:r>
        <w:rPr>
          <w:rFonts w:eastAsia="Times New Roman"/>
          <w:szCs w:val="24"/>
        </w:rPr>
        <w:t>έναν σκοπό, να κρατηθείτε στην εξουσία. Οι μέρες σας, όμως, είναι μετρημένες.</w:t>
      </w:r>
    </w:p>
    <w:p w14:paraId="47A54C0C" w14:textId="77777777" w:rsidR="00080287" w:rsidRDefault="007F198B">
      <w:pPr>
        <w:spacing w:line="600" w:lineRule="auto"/>
        <w:ind w:firstLine="720"/>
        <w:contextualSpacing/>
        <w:jc w:val="both"/>
        <w:rPr>
          <w:rFonts w:eastAsia="Times New Roman"/>
          <w:szCs w:val="24"/>
        </w:rPr>
      </w:pPr>
      <w:r>
        <w:rPr>
          <w:rFonts w:eastAsia="Times New Roman"/>
          <w:szCs w:val="24"/>
        </w:rPr>
        <w:t>Ευχαριστώ, κύριε Πρόεδρε.</w:t>
      </w:r>
    </w:p>
    <w:p w14:paraId="47A54C0D" w14:textId="77777777" w:rsidR="00080287" w:rsidRDefault="007F198B">
      <w:pPr>
        <w:spacing w:line="600" w:lineRule="auto"/>
        <w:ind w:firstLine="720"/>
        <w:contextualSpacing/>
        <w:jc w:val="center"/>
        <w:rPr>
          <w:rFonts w:eastAsia="Times New Roman"/>
          <w:szCs w:val="24"/>
        </w:rPr>
      </w:pPr>
      <w:r>
        <w:rPr>
          <w:rFonts w:eastAsia="Times New Roman"/>
          <w:szCs w:val="24"/>
        </w:rPr>
        <w:t>(Χειροκροτήματα)</w:t>
      </w:r>
    </w:p>
    <w:p w14:paraId="47A54C0E"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πολύ, κύριε Λοβέρδο.</w:t>
      </w:r>
    </w:p>
    <w:p w14:paraId="47A54C0F"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Τον λόγο έχει ο συνάδελφος από τη Νέα Δημοκρατία κ. Παναγιωτόπουλος.</w:t>
      </w:r>
    </w:p>
    <w:p w14:paraId="47A54C10" w14:textId="77777777" w:rsidR="00080287" w:rsidRDefault="007F198B">
      <w:pPr>
        <w:spacing w:line="600" w:lineRule="auto"/>
        <w:ind w:firstLine="720"/>
        <w:contextualSpacing/>
        <w:jc w:val="both"/>
        <w:rPr>
          <w:rFonts w:eastAsia="Times New Roman"/>
          <w:szCs w:val="24"/>
        </w:rPr>
      </w:pPr>
      <w:r>
        <w:rPr>
          <w:rFonts w:eastAsia="Times New Roman"/>
          <w:b/>
          <w:szCs w:val="24"/>
        </w:rPr>
        <w:t>ΝΙΚ</w:t>
      </w:r>
      <w:r>
        <w:rPr>
          <w:rFonts w:eastAsia="Times New Roman"/>
          <w:b/>
          <w:szCs w:val="24"/>
        </w:rPr>
        <w:t>ΟΛΑΟΣ ΠΑΝΑΓΙΩΤΟΠΟΥΛΟΣ:</w:t>
      </w:r>
      <w:r>
        <w:rPr>
          <w:rFonts w:eastAsia="Times New Roman"/>
          <w:szCs w:val="24"/>
        </w:rPr>
        <w:t xml:space="preserve"> Ευχαριστώ, κύριε Πρόεδρε.</w:t>
      </w:r>
    </w:p>
    <w:p w14:paraId="47A54C11" w14:textId="77777777" w:rsidR="00080287" w:rsidRDefault="007F198B">
      <w:pPr>
        <w:spacing w:line="600" w:lineRule="auto"/>
        <w:contextualSpacing/>
        <w:jc w:val="both"/>
        <w:rPr>
          <w:rFonts w:eastAsia="Times New Roman" w:cs="Times New Roman"/>
          <w:szCs w:val="24"/>
        </w:rPr>
      </w:pPr>
      <w:r>
        <w:rPr>
          <w:rFonts w:eastAsia="Times New Roman"/>
          <w:szCs w:val="24"/>
        </w:rPr>
        <w:t>Κυρίες και κύριοι συνάδελφοι, σήμερα είναι Μεγάλη Τετάρτη και είμαστε εδώ στο ίδιο βαρετό πλέον έργο θεατές. Τεχνάσματα εντυπωσιασμών και αντιπερισπασμών, για να μην ασχολείται ο λαός ή μάλλον για να ασχολεί</w:t>
      </w:r>
      <w:r>
        <w:rPr>
          <w:rFonts w:eastAsia="Times New Roman"/>
          <w:szCs w:val="24"/>
        </w:rPr>
        <w:t xml:space="preserve">ται λιγότερο. </w:t>
      </w:r>
      <w:r>
        <w:rPr>
          <w:rFonts w:eastAsia="Times New Roman" w:cs="Times New Roman"/>
          <w:szCs w:val="24"/>
        </w:rPr>
        <w:t>Γιατί</w:t>
      </w:r>
      <w:r>
        <w:rPr>
          <w:rFonts w:eastAsia="Times New Roman" w:cs="Times New Roman"/>
          <w:szCs w:val="24"/>
        </w:rPr>
        <w:t>,</w:t>
      </w:r>
      <w:r>
        <w:rPr>
          <w:rFonts w:eastAsia="Times New Roman" w:cs="Times New Roman"/>
          <w:szCs w:val="24"/>
        </w:rPr>
        <w:t xml:space="preserve"> </w:t>
      </w:r>
      <w:r>
        <w:rPr>
          <w:rFonts w:eastAsia="Times New Roman" w:cs="Times New Roman"/>
          <w:szCs w:val="24"/>
        </w:rPr>
        <w:t>μην έχετε κα</w:t>
      </w:r>
      <w:r>
        <w:rPr>
          <w:rFonts w:eastAsia="Times New Roman" w:cs="Times New Roman"/>
          <w:szCs w:val="24"/>
        </w:rPr>
        <w:t>μ</w:t>
      </w:r>
      <w:r>
        <w:rPr>
          <w:rFonts w:eastAsia="Times New Roman" w:cs="Times New Roman"/>
          <w:szCs w:val="24"/>
        </w:rPr>
        <w:t>μία αμφιβολία</w:t>
      </w:r>
      <w:r>
        <w:rPr>
          <w:rFonts w:eastAsia="Times New Roman" w:cs="Times New Roman"/>
          <w:szCs w:val="24"/>
        </w:rPr>
        <w:t>,</w:t>
      </w:r>
      <w:r>
        <w:rPr>
          <w:rFonts w:eastAsia="Times New Roman" w:cs="Times New Roman"/>
          <w:szCs w:val="24"/>
        </w:rPr>
        <w:t xml:space="preserve"> ότι ασχολείται πολύ με τις θλιβερές επιδόσεις της Κυβέρνησης, με την κατάρρευση της οικονομίας από ένα μείγμα </w:t>
      </w:r>
      <w:proofErr w:type="spellStart"/>
      <w:r>
        <w:rPr>
          <w:rFonts w:eastAsia="Times New Roman" w:cs="Times New Roman"/>
          <w:szCs w:val="24"/>
        </w:rPr>
        <w:t>υπερφορολόγησης</w:t>
      </w:r>
      <w:proofErr w:type="spellEnd"/>
      <w:r>
        <w:rPr>
          <w:rFonts w:eastAsia="Times New Roman" w:cs="Times New Roman"/>
          <w:szCs w:val="24"/>
        </w:rPr>
        <w:t xml:space="preserve"> και ιδεοληψίας, που έχουν νεκρώσει τα πάντα στην αγορά, με την αξιολόγηση, που αν</w:t>
      </w:r>
      <w:r>
        <w:rPr>
          <w:rFonts w:eastAsia="Times New Roman" w:cs="Times New Roman"/>
          <w:szCs w:val="24"/>
        </w:rPr>
        <w:t xml:space="preserve">τί για το τέλος της λιτότητας μάλλον φέρνει την αρχή τετάρτου μνημονίου, με τη χειροτέρευση σε όλα και στην </w:t>
      </w:r>
      <w:r>
        <w:rPr>
          <w:rFonts w:eastAsia="Times New Roman" w:cs="Times New Roman"/>
          <w:szCs w:val="24"/>
        </w:rPr>
        <w:t>υγεία</w:t>
      </w:r>
      <w:r>
        <w:rPr>
          <w:rFonts w:eastAsia="Times New Roman" w:cs="Times New Roman"/>
          <w:szCs w:val="24"/>
        </w:rPr>
        <w:t xml:space="preserve">. </w:t>
      </w:r>
    </w:p>
    <w:p w14:paraId="47A54C1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Θυμίζω ότι πέρυσι τέτοιες ημέρες ακούγαμε ότι μετά το Πάσχα φτάνει η ανάπτυξη. Τον Ιανουάριο ο Πρωθυπουργός υποσχόταν «ούτε ένα ευρώ νέα μέτ</w:t>
      </w:r>
      <w:r>
        <w:rPr>
          <w:rFonts w:eastAsia="Times New Roman" w:cs="Times New Roman"/>
          <w:szCs w:val="24"/>
        </w:rPr>
        <w:t xml:space="preserve">ρα για την περίοδο μετά το τέλος του προγράμματος», δηλαδή, μετά το 2018, αλλά 3,6 δισεκατομμύρια θα τα υλοποιήσουν οι άλλοι. Μαγκιά. Τον Δεκέμβριο </w:t>
      </w:r>
      <w:r>
        <w:rPr>
          <w:rFonts w:eastAsia="Times New Roman" w:cs="Times New Roman"/>
          <w:szCs w:val="24"/>
        </w:rPr>
        <w:lastRenderedPageBreak/>
        <w:t>του 2016 ο Πρωθυπουργός όριζε το τέλος συμφωνίας ως το αργότερο στα μέσα του 2018 και τι προέκυψε; Ένα νέο μ</w:t>
      </w:r>
      <w:r>
        <w:rPr>
          <w:rFonts w:eastAsia="Times New Roman" w:cs="Times New Roman"/>
          <w:szCs w:val="24"/>
        </w:rPr>
        <w:t>νημόνιο</w:t>
      </w:r>
      <w:r>
        <w:rPr>
          <w:rFonts w:eastAsia="Times New Roman" w:cs="Times New Roman"/>
          <w:szCs w:val="24"/>
        </w:rPr>
        <w:t>,</w:t>
      </w:r>
      <w:r>
        <w:rPr>
          <w:rFonts w:eastAsia="Times New Roman" w:cs="Times New Roman"/>
          <w:szCs w:val="24"/>
        </w:rPr>
        <w:t xml:space="preserve"> στην ουσία χωρίς χρηματοδότηση, αλλά με μέτρα. </w:t>
      </w:r>
    </w:p>
    <w:p w14:paraId="47A54C1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«Κόκκινες γραμμές»; Αφήστε καλύτερα. Και το Διεθνές Νομισματικό Ταμείο μέσα, και καμ</w:t>
      </w:r>
      <w:r>
        <w:rPr>
          <w:rFonts w:eastAsia="Times New Roman" w:cs="Times New Roman"/>
          <w:szCs w:val="24"/>
        </w:rPr>
        <w:t>μ</w:t>
      </w:r>
      <w:r>
        <w:rPr>
          <w:rFonts w:eastAsia="Times New Roman" w:cs="Times New Roman"/>
          <w:szCs w:val="24"/>
        </w:rPr>
        <w:t>ία πρόβλεψη για ελάφρυνση χρέους, και μείωση συντάξεων, και μείωση αφορολόγητου και νομοθέτηση για το 2019 και 202</w:t>
      </w:r>
      <w:r>
        <w:rPr>
          <w:rFonts w:eastAsia="Times New Roman" w:cs="Times New Roman"/>
          <w:szCs w:val="24"/>
        </w:rPr>
        <w:t xml:space="preserve">0, και διατήρηση στόχου πλεονάσματος στο 3,5% του ΑΕΠ, όλα μέσα. </w:t>
      </w:r>
    </w:p>
    <w:p w14:paraId="47A54C1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μόνη σοβαρή προσπάθεια διαπραγμάτευσης που κάνετε, κύριοι της Κυβέρνησης, είναι για να πείσετε το δικό σας εσωτερικό ακροατήριο. Γι’ αυτό και έρχεστε να συζητήσετε τη συμφωνία πρώτα </w:t>
      </w:r>
      <w:r>
        <w:rPr>
          <w:rFonts w:eastAsia="Times New Roman" w:cs="Times New Roman"/>
          <w:szCs w:val="24"/>
        </w:rPr>
        <w:t>στο κομματικό σας όργανο και μετά στη Βουλή. Γιατί πώς θα έρθει στη Βουλή το πακέτο</w:t>
      </w:r>
      <w:r>
        <w:rPr>
          <w:rFonts w:eastAsia="Times New Roman" w:cs="Times New Roman"/>
          <w:szCs w:val="24"/>
        </w:rPr>
        <w:t>,</w:t>
      </w:r>
      <w:r>
        <w:rPr>
          <w:rFonts w:eastAsia="Times New Roman" w:cs="Times New Roman"/>
          <w:szCs w:val="24"/>
        </w:rPr>
        <w:t xml:space="preserve"> αν δεν πειστεί πρώτα ο κ. Φίλης; Πώς να παλέψεις, λοιπόν, αυτό το θλιβερό ναυάγιο</w:t>
      </w:r>
      <w:r>
        <w:rPr>
          <w:rFonts w:eastAsia="Times New Roman" w:cs="Times New Roman"/>
          <w:szCs w:val="24"/>
        </w:rPr>
        <w:t>,</w:t>
      </w:r>
      <w:r>
        <w:rPr>
          <w:rFonts w:eastAsia="Times New Roman" w:cs="Times New Roman"/>
          <w:szCs w:val="24"/>
        </w:rPr>
        <w:t xml:space="preserve"> όταν δεν έχεις τι να κάνεις ή δεν έχεις κάνει ούτε αυτά που έπρεπε να έχεις κάνει; </w:t>
      </w:r>
    </w:p>
    <w:p w14:paraId="47A54C1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τον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Υπουργό Υγείας, τον Μάρτιο του 2015 να μιλάει για χιλιάδες προσλήψεις. Πόσες έγιναν άραγε από αυτές στον χώρο της </w:t>
      </w:r>
      <w:r>
        <w:rPr>
          <w:rFonts w:eastAsia="Times New Roman" w:cs="Times New Roman"/>
          <w:szCs w:val="24"/>
        </w:rPr>
        <w:t>υ</w:t>
      </w:r>
      <w:r>
        <w:rPr>
          <w:rFonts w:eastAsia="Times New Roman" w:cs="Times New Roman"/>
          <w:szCs w:val="24"/>
        </w:rPr>
        <w:t xml:space="preserve">γείας; Προηγούνται άλλου τύπου προσλήψεις. Όταν δεν ξέρεις τι να κάνεις, τότε κάνεις </w:t>
      </w:r>
      <w:r>
        <w:rPr>
          <w:rFonts w:eastAsia="Times New Roman" w:cs="Times New Roman"/>
          <w:szCs w:val="24"/>
        </w:rPr>
        <w:lastRenderedPageBreak/>
        <w:t>εξεταστικές</w:t>
      </w:r>
      <w:r>
        <w:rPr>
          <w:rFonts w:eastAsia="Times New Roman" w:cs="Times New Roman"/>
          <w:szCs w:val="24"/>
        </w:rPr>
        <w:t>,</w:t>
      </w:r>
      <w:r>
        <w:rPr>
          <w:rFonts w:eastAsia="Times New Roman" w:cs="Times New Roman"/>
          <w:szCs w:val="24"/>
        </w:rPr>
        <w:t xml:space="preserve"> όχι για</w:t>
      </w:r>
      <w:r>
        <w:rPr>
          <w:rFonts w:eastAsia="Times New Roman" w:cs="Times New Roman"/>
          <w:szCs w:val="24"/>
        </w:rPr>
        <w:t xml:space="preserve"> να ελέγξεις τα πάντα, αλλά για να ελέγξεις τους άλλους. Όχι για την ανακάλυψη όλης της αλήθειας, αλλά για την άσκηση πίεσης στους πολιτικούς σου αντιπάλους και την απόπειρα αποπροσανατολισμού στην κοινωνία. </w:t>
      </w:r>
    </w:p>
    <w:p w14:paraId="47A54C16" w14:textId="77777777" w:rsidR="00080287" w:rsidRDefault="007F198B">
      <w:pPr>
        <w:spacing w:line="600" w:lineRule="auto"/>
        <w:contextualSpacing/>
        <w:jc w:val="both"/>
        <w:rPr>
          <w:rFonts w:eastAsia="Times New Roman" w:cs="Times New Roman"/>
          <w:szCs w:val="24"/>
        </w:rPr>
      </w:pPr>
      <w:r>
        <w:rPr>
          <w:rFonts w:eastAsia="Times New Roman" w:cs="Times New Roman"/>
          <w:szCs w:val="24"/>
        </w:rPr>
        <w:t>Κάποτε, στο παρελθόν, με αφορμή τη συχνή και σκ</w:t>
      </w:r>
      <w:r>
        <w:rPr>
          <w:rFonts w:eastAsia="Times New Roman" w:cs="Times New Roman"/>
          <w:szCs w:val="24"/>
        </w:rPr>
        <w:t>όπιμη άσκηση από μέρους κοινοβουλευτικών πλειοψηφιών του δικαιώματος να προτείνουν εξεταστικές επιτροπές γινόταν λόγος για την ποινικοποίηση της πολιτικής ζωής. Τώρα</w:t>
      </w:r>
      <w:r>
        <w:rPr>
          <w:rFonts w:eastAsia="Times New Roman" w:cs="Times New Roman"/>
          <w:szCs w:val="24"/>
        </w:rPr>
        <w:t>,</w:t>
      </w:r>
      <w:r>
        <w:rPr>
          <w:rFonts w:eastAsia="Times New Roman" w:cs="Times New Roman"/>
          <w:szCs w:val="24"/>
        </w:rPr>
        <w:t xml:space="preserve"> το μοτίβο άλλαξε, θα έπρεπε να κάνουμε λόγο για την ηθικοποίηση της πολιτικής ζωής. Οι έχ</w:t>
      </w:r>
      <w:r>
        <w:rPr>
          <w:rFonts w:eastAsia="Times New Roman" w:cs="Times New Roman"/>
          <w:szCs w:val="24"/>
        </w:rPr>
        <w:t xml:space="preserve">οντες υποτίθεται το ηθικό πλεονέκτημα καταγγέλλουν με ιερή αγανάκτηση και σε κάθε ευκαιρία -ιδού μια ακόμα ευκαιρία- το παλιό σύστημα, προσδιορίζουν εαυτούς ως το νέο και άφθαρτο και οριοθετούν αυθαίρετα την περίοδο ελέγχου της </w:t>
      </w:r>
      <w:r>
        <w:rPr>
          <w:rFonts w:eastAsia="Times New Roman" w:cs="Times New Roman"/>
          <w:szCs w:val="24"/>
        </w:rPr>
        <w:t xml:space="preserve">επιτροπής </w:t>
      </w:r>
      <w:r>
        <w:rPr>
          <w:rFonts w:eastAsia="Times New Roman" w:cs="Times New Roman"/>
          <w:szCs w:val="24"/>
        </w:rPr>
        <w:t xml:space="preserve">έτσι ώστε αυτή να </w:t>
      </w:r>
      <w:r>
        <w:rPr>
          <w:rFonts w:eastAsia="Times New Roman" w:cs="Times New Roman"/>
          <w:szCs w:val="24"/>
        </w:rPr>
        <w:t>περιλαμβάνει όλους</w:t>
      </w:r>
      <w:r>
        <w:rPr>
          <w:rFonts w:eastAsia="Times New Roman" w:cs="Times New Roman"/>
          <w:szCs w:val="24"/>
        </w:rPr>
        <w:t>,</w:t>
      </w:r>
      <w:r>
        <w:rPr>
          <w:rFonts w:eastAsia="Times New Roman" w:cs="Times New Roman"/>
          <w:szCs w:val="24"/>
        </w:rPr>
        <w:t xml:space="preserve"> εκτός από τους </w:t>
      </w:r>
      <w:r>
        <w:rPr>
          <w:rFonts w:eastAsia="Times New Roman" w:cs="Times New Roman"/>
          <w:szCs w:val="24"/>
        </w:rPr>
        <w:t>ίδιους.</w:t>
      </w:r>
      <w:r>
        <w:rPr>
          <w:rFonts w:eastAsia="Times New Roman" w:cs="Times New Roman"/>
          <w:szCs w:val="24"/>
        </w:rPr>
        <w:tab/>
      </w:r>
    </w:p>
    <w:p w14:paraId="47A54C1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Μια και τα βαφτίσια είναι της μόδας αυτές τις ημέρες</w:t>
      </w:r>
      <w:r>
        <w:rPr>
          <w:rFonts w:eastAsia="Times New Roman" w:cs="Times New Roman"/>
          <w:szCs w:val="24"/>
        </w:rPr>
        <w:t>,</w:t>
      </w:r>
      <w:r>
        <w:rPr>
          <w:rFonts w:eastAsia="Times New Roman" w:cs="Times New Roman"/>
          <w:szCs w:val="24"/>
        </w:rPr>
        <w:t xml:space="preserve"> επιτρέψτε μου να κάνω και εγώ μία «βάπτιση». Θα ήθελα να ονομάσω αυτή την </w:t>
      </w:r>
      <w:r>
        <w:rPr>
          <w:rFonts w:eastAsia="Times New Roman" w:cs="Times New Roman"/>
          <w:szCs w:val="24"/>
        </w:rPr>
        <w:t xml:space="preserve">εξεταστική </w:t>
      </w:r>
      <w:r>
        <w:rPr>
          <w:rFonts w:eastAsia="Times New Roman" w:cs="Times New Roman"/>
          <w:szCs w:val="24"/>
        </w:rPr>
        <w:t>«</w:t>
      </w:r>
      <w:r>
        <w:rPr>
          <w:rFonts w:eastAsia="Times New Roman" w:cs="Times New Roman"/>
          <w:szCs w:val="24"/>
        </w:rPr>
        <w:t xml:space="preserve">εξεταστική </w:t>
      </w:r>
      <w:r>
        <w:rPr>
          <w:rFonts w:eastAsia="Times New Roman" w:cs="Times New Roman"/>
          <w:szCs w:val="24"/>
        </w:rPr>
        <w:t xml:space="preserve">παρ’ ολίγον και ο κ. </w:t>
      </w:r>
      <w:proofErr w:type="spellStart"/>
      <w:r>
        <w:rPr>
          <w:rFonts w:eastAsia="Times New Roman" w:cs="Times New Roman"/>
          <w:szCs w:val="24"/>
        </w:rPr>
        <w:t>Κουρουμπλής</w:t>
      </w:r>
      <w:proofErr w:type="spellEnd"/>
      <w:r>
        <w:rPr>
          <w:rFonts w:eastAsia="Times New Roman" w:cs="Times New Roman"/>
          <w:szCs w:val="24"/>
        </w:rPr>
        <w:t>». Διότι για εσάς</w:t>
      </w:r>
      <w:r>
        <w:rPr>
          <w:rFonts w:eastAsia="Times New Roman" w:cs="Times New Roman"/>
          <w:szCs w:val="24"/>
        </w:rPr>
        <w:t>,</w:t>
      </w:r>
      <w:r>
        <w:rPr>
          <w:rFonts w:eastAsia="Times New Roman" w:cs="Times New Roman"/>
          <w:szCs w:val="24"/>
        </w:rPr>
        <w:t xml:space="preserve"> η διερευνητική περίοδος πρέπει να ξεκινήσει όταν ο συγκεκριμένος σταματάει από το Υπουργείο Υγείας ως Γενικός Γραμματέας Πρόνοιας ΠΑΣΟΚ, και πρέπει να </w:t>
      </w:r>
      <w:r>
        <w:rPr>
          <w:rFonts w:eastAsia="Times New Roman" w:cs="Times New Roman"/>
          <w:szCs w:val="24"/>
        </w:rPr>
        <w:lastRenderedPageBreak/>
        <w:t>σταματήσει αμέσως πριν ο συγκεκριμένος επανέλθει στο Υπουργείο Υγείας, ως Υπουργός Υγείας ΣΥΡΙΖΑ αυτήν τ</w:t>
      </w:r>
      <w:r>
        <w:rPr>
          <w:rFonts w:eastAsia="Times New Roman" w:cs="Times New Roman"/>
          <w:szCs w:val="24"/>
        </w:rPr>
        <w:t>η φορά, αναβαπτισθείς ως νέος και άφθαρτος, πριν από το εν ενεργεία δίδυμο</w:t>
      </w:r>
      <w:r>
        <w:rPr>
          <w:rFonts w:eastAsia="Times New Roman" w:cs="Times New Roman"/>
          <w:szCs w:val="24"/>
        </w:rPr>
        <w:t>,</w:t>
      </w:r>
      <w:r>
        <w:rPr>
          <w:rFonts w:eastAsia="Times New Roman" w:cs="Times New Roman"/>
          <w:szCs w:val="24"/>
        </w:rPr>
        <w:t xml:space="preserve"> βέβαια!</w:t>
      </w:r>
    </w:p>
    <w:p w14:paraId="47A54C1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κάνετε αυτό; Αναρωτιέμαι. Ο ίδιος ο κ. </w:t>
      </w:r>
      <w:proofErr w:type="spellStart"/>
      <w:r>
        <w:rPr>
          <w:rFonts w:eastAsia="Times New Roman" w:cs="Times New Roman"/>
          <w:szCs w:val="24"/>
        </w:rPr>
        <w:t>Κουρουμπλής</w:t>
      </w:r>
      <w:proofErr w:type="spellEnd"/>
      <w:r>
        <w:rPr>
          <w:rFonts w:eastAsia="Times New Roman" w:cs="Times New Roman"/>
          <w:szCs w:val="24"/>
        </w:rPr>
        <w:t>,</w:t>
      </w:r>
      <w:r>
        <w:rPr>
          <w:rFonts w:eastAsia="Times New Roman" w:cs="Times New Roman"/>
          <w:szCs w:val="24"/>
        </w:rPr>
        <w:t xml:space="preserve"> προς τιμήν του</w:t>
      </w:r>
      <w:r>
        <w:rPr>
          <w:rFonts w:eastAsia="Times New Roman" w:cs="Times New Roman"/>
          <w:szCs w:val="24"/>
        </w:rPr>
        <w:t>,</w:t>
      </w:r>
      <w:r>
        <w:rPr>
          <w:rFonts w:eastAsia="Times New Roman" w:cs="Times New Roman"/>
          <w:szCs w:val="24"/>
        </w:rPr>
        <w:t xml:space="preserve"> δηλώνει ότι δεν έχει αντίρρηση να ελεγχθούν και η περίοδος της δικής του θητείας στο Υπουργείο.</w:t>
      </w:r>
      <w:r>
        <w:rPr>
          <w:rFonts w:eastAsia="Times New Roman" w:cs="Times New Roman"/>
          <w:szCs w:val="24"/>
        </w:rPr>
        <w:t xml:space="preserve"> Άλλωστε </w:t>
      </w:r>
      <w:r>
        <w:rPr>
          <w:rFonts w:eastAsia="Times New Roman" w:cs="Times New Roman"/>
          <w:szCs w:val="24"/>
        </w:rPr>
        <w:t xml:space="preserve">γενικός γραμματέας πρόνοιας </w:t>
      </w:r>
      <w:r>
        <w:rPr>
          <w:rFonts w:eastAsia="Times New Roman" w:cs="Times New Roman"/>
          <w:szCs w:val="24"/>
        </w:rPr>
        <w:t xml:space="preserve">ήταν τότε, όταν η </w:t>
      </w:r>
      <w:r>
        <w:rPr>
          <w:rFonts w:eastAsia="Times New Roman" w:cs="Times New Roman"/>
          <w:szCs w:val="24"/>
        </w:rPr>
        <w:t xml:space="preserve">πρόνοια </w:t>
      </w:r>
      <w:r>
        <w:rPr>
          <w:rFonts w:eastAsia="Times New Roman" w:cs="Times New Roman"/>
          <w:szCs w:val="24"/>
        </w:rPr>
        <w:t xml:space="preserve">υπαγόταν στο Υπουργείο Υγείας, πιθανόν να ασκούσε κάποια πολιτική επιρροή, αλλά δεν συμμετείχε ή δεν υπέγραφε τις αποφάσεις τότε στον χώρο της </w:t>
      </w:r>
      <w:r>
        <w:rPr>
          <w:rFonts w:eastAsia="Times New Roman" w:cs="Times New Roman"/>
          <w:szCs w:val="24"/>
        </w:rPr>
        <w:t>υγείας</w:t>
      </w:r>
      <w:r>
        <w:rPr>
          <w:rFonts w:eastAsia="Times New Roman" w:cs="Times New Roman"/>
          <w:szCs w:val="24"/>
        </w:rPr>
        <w:t xml:space="preserve">. Γιατί το κάνετε αυτό, λοιπόν; </w:t>
      </w:r>
    </w:p>
    <w:p w14:paraId="47A54C1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υπηρεσια</w:t>
      </w:r>
      <w:r>
        <w:rPr>
          <w:rFonts w:eastAsia="Times New Roman" w:cs="Times New Roman"/>
          <w:szCs w:val="24"/>
        </w:rPr>
        <w:t xml:space="preserve">κοί παράγοντες του Υπουργείου, προμηθευτές, παίκτες στον χώρο της </w:t>
      </w:r>
      <w:r>
        <w:rPr>
          <w:rFonts w:eastAsia="Times New Roman" w:cs="Times New Roman"/>
          <w:szCs w:val="24"/>
        </w:rPr>
        <w:t>υγείας</w:t>
      </w:r>
      <w:r>
        <w:rPr>
          <w:rFonts w:eastAsia="Times New Roman" w:cs="Times New Roman"/>
          <w:szCs w:val="24"/>
        </w:rPr>
        <w:t xml:space="preserve">, όσοι ενέχονται ενδεχομένως σε υποθέσεις που ερευνώνται από τη </w:t>
      </w:r>
      <w:r>
        <w:rPr>
          <w:rFonts w:eastAsia="Times New Roman" w:cs="Times New Roman"/>
          <w:szCs w:val="24"/>
        </w:rPr>
        <w:t xml:space="preserve">δικαιοσύνη </w:t>
      </w:r>
      <w:r>
        <w:rPr>
          <w:rFonts w:eastAsia="Times New Roman" w:cs="Times New Roman"/>
          <w:szCs w:val="24"/>
        </w:rPr>
        <w:t>αυτήν τη στιγμή, με αντικείμενο</w:t>
      </w:r>
      <w:r>
        <w:rPr>
          <w:rFonts w:eastAsia="Times New Roman" w:cs="Times New Roman"/>
          <w:szCs w:val="24"/>
        </w:rPr>
        <w:t>,</w:t>
      </w:r>
      <w:r>
        <w:rPr>
          <w:rFonts w:eastAsia="Times New Roman" w:cs="Times New Roman"/>
          <w:szCs w:val="24"/>
        </w:rPr>
        <w:t xml:space="preserve"> που όντως πρέπει να διερευνήσουμε, δεν έρχονται και φεύγουν μαζί με την εκάσ</w:t>
      </w:r>
      <w:r>
        <w:rPr>
          <w:rFonts w:eastAsia="Times New Roman" w:cs="Times New Roman"/>
          <w:szCs w:val="24"/>
        </w:rPr>
        <w:t>τοτε πολιτική ηγεσία. Γιατί, λοιπόν, να είναι κάποιοι μέσα και κάποιοι απ’ έξω; Ρωτάω.</w:t>
      </w:r>
    </w:p>
    <w:p w14:paraId="47A54C1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ίνω και την απάντηση: Πρώτον, γιατί, κατά τη λογική σας, πρέπει να ελεγχθούν μόνον οι άλλοι, δηλαδή οι πολιτικοί αντίπαλοι. Και δεύτερον, γιατί αν ελεγχθούν όλοι, δηλαδ</w:t>
      </w:r>
      <w:r>
        <w:rPr>
          <w:rFonts w:eastAsia="Times New Roman" w:cs="Times New Roman"/>
          <w:szCs w:val="24"/>
        </w:rPr>
        <w:t xml:space="preserve">ή και οι δικοί </w:t>
      </w:r>
      <w:r>
        <w:rPr>
          <w:rFonts w:eastAsia="Times New Roman" w:cs="Times New Roman"/>
          <w:szCs w:val="24"/>
        </w:rPr>
        <w:lastRenderedPageBreak/>
        <w:t>σας, κύριοι της Κυβέρνησης, τότε θα προκύψουν και άλλα ενδιαφέροντα ζητήματα προς διερεύνηση: Όχι μόνο, για παράδειγμα, η σκανδαλώδης παράλειψη της Κυβέρνησης ΣΥΡΙΖΑ να εκδώσει δελτίο τιμών το 2015, παράλειψη που ως ουσιαστικό αποτέλεσμα είχ</w:t>
      </w:r>
      <w:r>
        <w:rPr>
          <w:rFonts w:eastAsia="Times New Roman" w:cs="Times New Roman"/>
          <w:szCs w:val="24"/>
        </w:rPr>
        <w:t>ε οφέλη από συγκεκριμένες φαρμακευτικές εταιρείες</w:t>
      </w:r>
      <w:r>
        <w:rPr>
          <w:rFonts w:eastAsia="Times New Roman" w:cs="Times New Roman"/>
          <w:szCs w:val="24"/>
        </w:rPr>
        <w:t>,</w:t>
      </w:r>
      <w:r>
        <w:rPr>
          <w:rFonts w:eastAsia="Times New Roman" w:cs="Times New Roman"/>
          <w:szCs w:val="24"/>
        </w:rPr>
        <w:t xml:space="preserve"> με φάρμακα των οποίων η πατέντα έληγε εντός του 2015 και επομένως</w:t>
      </w:r>
      <w:r>
        <w:rPr>
          <w:rFonts w:eastAsia="Times New Roman" w:cs="Times New Roman"/>
          <w:szCs w:val="24"/>
        </w:rPr>
        <w:t>,</w:t>
      </w:r>
      <w:r>
        <w:rPr>
          <w:rFonts w:eastAsia="Times New Roman" w:cs="Times New Roman"/>
          <w:szCs w:val="24"/>
        </w:rPr>
        <w:t xml:space="preserve"> έπρεπε να επιλεγούν άλλα </w:t>
      </w:r>
      <w:r>
        <w:rPr>
          <w:rFonts w:eastAsia="Times New Roman" w:cs="Times New Roman"/>
          <w:szCs w:val="24"/>
        </w:rPr>
        <w:t xml:space="preserve">φθηνότερα, </w:t>
      </w:r>
      <w:r>
        <w:rPr>
          <w:rFonts w:eastAsia="Times New Roman" w:cs="Times New Roman"/>
          <w:szCs w:val="24"/>
        </w:rPr>
        <w:t>πλην, όμως, δεν επελέγησαν και παρέμειναν τα ίδια, με ληγμένη πατέντα, αλλά και μία άλλη υπόθεση</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οποίας ο φάκελος δικογραφίας έχει ήδη αποσταλεί στη Βουλή</w:t>
      </w:r>
      <w:r>
        <w:rPr>
          <w:rFonts w:eastAsia="Times New Roman" w:cs="Times New Roman"/>
          <w:szCs w:val="24"/>
        </w:rPr>
        <w:t>,</w:t>
      </w:r>
      <w:r>
        <w:rPr>
          <w:rFonts w:eastAsia="Times New Roman" w:cs="Times New Roman"/>
          <w:szCs w:val="24"/>
        </w:rPr>
        <w:t xml:space="preserve"> βάσει του νόμου περί ευθύνης Υπουργών, διότι σε αυτήν διασταυρώθηκαν τα στοιχεία του φακέλου με τα ονόματα της σημερινής πολιτικής ηγεσίας.</w:t>
      </w:r>
    </w:p>
    <w:p w14:paraId="47A54C1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Πρόκειται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την υπόθεση των παράνομων προσλήψε</w:t>
      </w:r>
      <w:r>
        <w:rPr>
          <w:rFonts w:eastAsia="Times New Roman" w:cs="Times New Roman"/>
          <w:szCs w:val="24"/>
        </w:rPr>
        <w:t>ων στο ΚΕΕΛΠΝΟ, κατόπιν ενεργειών της πολιτικής ηγεσίας του Υπουργείου, για την οποία ήδη έχουν ασκηθεί ποινικές διώξεις σε βαθμό κακουργήματος</w:t>
      </w:r>
      <w:r>
        <w:rPr>
          <w:rFonts w:eastAsia="Times New Roman" w:cs="Times New Roman"/>
          <w:szCs w:val="24"/>
        </w:rPr>
        <w:t>,</w:t>
      </w:r>
      <w:r>
        <w:rPr>
          <w:rFonts w:eastAsia="Times New Roman" w:cs="Times New Roman"/>
          <w:szCs w:val="24"/>
        </w:rPr>
        <w:t xml:space="preserve"> σε συγκεκριμένα μόνο πρόσωπα. Γιατί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μην ελεγχθεί αυτή η υπόθεση; Δεν άπτεται του χώρου της </w:t>
      </w:r>
      <w:r>
        <w:rPr>
          <w:rFonts w:eastAsia="Times New Roman" w:cs="Times New Roman"/>
          <w:szCs w:val="24"/>
        </w:rPr>
        <w:t>υγείας</w:t>
      </w:r>
      <w:r>
        <w:rPr>
          <w:rFonts w:eastAsia="Times New Roman" w:cs="Times New Roman"/>
          <w:szCs w:val="24"/>
        </w:rPr>
        <w:t xml:space="preserve">; </w:t>
      </w:r>
    </w:p>
    <w:p w14:paraId="47A54C1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πρόταση, κυρίες και κύριοι, η πρόταση της Νέας Δημοκρατίας, λέει να εξεταστούν όλα τώρα, και το </w:t>
      </w:r>
      <w:r>
        <w:rPr>
          <w:rFonts w:eastAsia="Times New Roman" w:cs="Times New Roman"/>
          <w:szCs w:val="24"/>
        </w:rPr>
        <w:lastRenderedPageBreak/>
        <w:t xml:space="preserve">ΚΕΕΛΠΝΟ διαχρονικά και η φαρμακευτική δαπάνη και οι προμήθειες </w:t>
      </w:r>
      <w:proofErr w:type="spellStart"/>
      <w:r>
        <w:rPr>
          <w:rFonts w:eastAsia="Times New Roman" w:cs="Times New Roman"/>
          <w:szCs w:val="24"/>
        </w:rPr>
        <w:t>ιατροτεχνολογικού</w:t>
      </w:r>
      <w:proofErr w:type="spellEnd"/>
      <w:r>
        <w:rPr>
          <w:rFonts w:eastAsia="Times New Roman" w:cs="Times New Roman"/>
          <w:szCs w:val="24"/>
        </w:rPr>
        <w:t xml:space="preserve"> υλικού και 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αιτία –θυμίζω- της παραίτησης της Εισαγγελ</w:t>
      </w:r>
      <w:r>
        <w:rPr>
          <w:rFonts w:eastAsia="Times New Roman" w:cs="Times New Roman"/>
          <w:szCs w:val="24"/>
        </w:rPr>
        <w:t>έως Διαφθοράς προ ημερών, με βαριές καταγγελίες για απόπειρα παρεμπόδισης του έργου της.</w:t>
      </w:r>
    </w:p>
    <w:p w14:paraId="47A54C1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Να ελεγχθούν όλα, να τα εξετάσουμε όλα και αν προκύψουν ευθύνες, όπου προκύψουν, να τις αποδώσουμε εκεί που πρέπει και οι υπεύθυνοι να υποστούν τις συνέπειες</w:t>
      </w:r>
      <w:r>
        <w:rPr>
          <w:rFonts w:eastAsia="Times New Roman" w:cs="Times New Roman"/>
          <w:szCs w:val="24"/>
        </w:rPr>
        <w:t>,</w:t>
      </w:r>
      <w:r>
        <w:rPr>
          <w:rFonts w:eastAsia="Times New Roman" w:cs="Times New Roman"/>
          <w:szCs w:val="24"/>
        </w:rPr>
        <w:t xml:space="preserve"> βεβαίως. Όμως να τα εξετάσουμε όλα, όχι μόνο ό,τι σας βολεύει. Γιατί αν εξετάσουμε μόνο ό,τι σας βολεύει, απαξιώνετε στην πράξη ό,τι επιζητείτε με τόσο ζήλο στα λόγια, δηλαδή τη διερεύνηση της αλήθειας, και κατ’ αυτόν τον τρόπο, κυρίες και κύριοι της κυβε</w:t>
      </w:r>
      <w:r>
        <w:rPr>
          <w:rFonts w:eastAsia="Times New Roman" w:cs="Times New Roman"/>
          <w:szCs w:val="24"/>
        </w:rPr>
        <w:t xml:space="preserve">ρνητικής πλειοψηφίας, πολύ φοβούμαι ότι για μια ακόμη φορά -έχουμε χάσει τον λογαριασμό- αποδεικνύεστε κατώτεροι των περιστάσεων. </w:t>
      </w:r>
    </w:p>
    <w:p w14:paraId="47A54C1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A54C1F" w14:textId="77777777" w:rsidR="00080287" w:rsidRDefault="007F198B">
      <w:pPr>
        <w:spacing w:line="600" w:lineRule="auto"/>
        <w:ind w:left="357" w:firstLine="363"/>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20" w14:textId="77777777" w:rsidR="00080287" w:rsidRDefault="007F198B">
      <w:pPr>
        <w:spacing w:line="600" w:lineRule="auto"/>
        <w:ind w:firstLine="720"/>
        <w:contextualSpacing/>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Ε</w:t>
      </w:r>
      <w:r>
        <w:rPr>
          <w:rFonts w:eastAsia="Times New Roman" w:cs="Times New Roman"/>
          <w:szCs w:val="24"/>
        </w:rPr>
        <w:t>υχαριστούμε, κύριε Παναγιω</w:t>
      </w:r>
      <w:r>
        <w:rPr>
          <w:rFonts w:eastAsia="Times New Roman" w:cs="Times New Roman"/>
          <w:szCs w:val="24"/>
        </w:rPr>
        <w:t>τόπουλε.</w:t>
      </w:r>
    </w:p>
    <w:p w14:paraId="47A54C2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Αρχηγός της Αξιωματικής Αντιπολίτευσης κ. Κυριάκος Μητσοτάκης για είκοσι λεπτά.</w:t>
      </w:r>
    </w:p>
    <w:p w14:paraId="47A54C22" w14:textId="77777777" w:rsidR="00080287" w:rsidRDefault="007F198B">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23" w14:textId="77777777" w:rsidR="00080287" w:rsidRDefault="007F198B">
      <w:pPr>
        <w:spacing w:line="600" w:lineRule="auto"/>
        <w:ind w:firstLine="720"/>
        <w:contextualSpacing/>
        <w:jc w:val="both"/>
        <w:rPr>
          <w:rFonts w:eastAsia="Times New Roman" w:cs="Times New Roman"/>
          <w:szCs w:val="24"/>
        </w:rPr>
      </w:pPr>
      <w:r>
        <w:rPr>
          <w:rFonts w:eastAsia="Times New Roman"/>
          <w:b/>
          <w:bCs/>
          <w:szCs w:val="24"/>
        </w:rPr>
        <w:t xml:space="preserve">ΚΥΡΙΑΚΟΣ ΜΗΤΣΟΤΑΚΗΣ (Πρόεδρος της Νέας Δημοκρατίας): </w:t>
      </w:r>
      <w:r>
        <w:rPr>
          <w:rFonts w:eastAsia="Times New Roman" w:cs="Times New Roman"/>
          <w:szCs w:val="24"/>
        </w:rPr>
        <w:t>Κυρίες και κύριοι Βουλευτές, ο ελληνικός λαό</w:t>
      </w:r>
      <w:r>
        <w:rPr>
          <w:rFonts w:eastAsia="Times New Roman" w:cs="Times New Roman"/>
          <w:szCs w:val="24"/>
        </w:rPr>
        <w:t>ς οφείλει να μάθει σε ποιο ακριβώς σημείο βρισκόμαστε και τι ακριβώς έχει μέχρι στιγμής συμφωνηθεί όσον αφορά στη δεύτερη αξιολόγηση. Και αυτό πρέπει να γίνει στη Βουλή των Ελλήνων, διότι αυτός είναι ο φυσικός χώρος μιας δημοκρατικής πολιτείας. Και η αλήθε</w:t>
      </w:r>
      <w:r>
        <w:rPr>
          <w:rFonts w:eastAsia="Times New Roman" w:cs="Times New Roman"/>
          <w:szCs w:val="24"/>
        </w:rPr>
        <w:t xml:space="preserve">ια δεν μπορεί να περιμένει άλλο. </w:t>
      </w:r>
    </w:p>
    <w:p w14:paraId="47A54C2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ήθελα να ξεκινήσω διαβάζοντας ένα απόσπασμα παλαιότερης ομιλίας. Θα σας πω μετά τίνος είναι αυτή η ομιλία, αν και φαντάζομαι ότι θα το έχετε ήδη μαντέψει. Διαβάζω: «Στην αρχή η Κυβέρνηση διαβεβαίωνε το γνωστό, ότι δεν θ</w:t>
      </w:r>
      <w:r>
        <w:rPr>
          <w:rFonts w:eastAsia="Times New Roman" w:cs="Times New Roman"/>
          <w:szCs w:val="24"/>
        </w:rPr>
        <w:t>α υπάρξουν νέα μέτρα. Στη συνέχεια αρχίζει να υποχωρεί, μιλώντας για μέτρα μεν, αλλά ανώδυνα δε. Αργότερα δηλώνουν αιφνιδιασμένοι «Μα, πόσο σκληρή είναι τελικά αυτή η τρόικα!». Τέλος, διακόπτουν λίγο τις συνομιλίες για να το ξανασκεφτούν. Και πού καταλήγει</w:t>
      </w:r>
      <w:r>
        <w:rPr>
          <w:rFonts w:eastAsia="Times New Roman" w:cs="Times New Roman"/>
          <w:szCs w:val="24"/>
        </w:rPr>
        <w:t xml:space="preserve"> </w:t>
      </w:r>
      <w:r>
        <w:rPr>
          <w:rFonts w:eastAsia="Times New Roman" w:cs="Times New Roman"/>
          <w:szCs w:val="24"/>
        </w:rPr>
        <w:lastRenderedPageBreak/>
        <w:t xml:space="preserve">σχεδόν πάντα αυτό το </w:t>
      </w:r>
      <w:proofErr w:type="spellStart"/>
      <w:r>
        <w:rPr>
          <w:rFonts w:eastAsia="Times New Roman" w:cs="Times New Roman"/>
          <w:szCs w:val="24"/>
        </w:rPr>
        <w:t>χιλιοπαιγμένο</w:t>
      </w:r>
      <w:proofErr w:type="spellEnd"/>
      <w:r>
        <w:rPr>
          <w:rFonts w:eastAsia="Times New Roman" w:cs="Times New Roman"/>
          <w:szCs w:val="24"/>
        </w:rPr>
        <w:t xml:space="preserve"> σίριαλ της δραματοποίησης; Στο γνωστό τέλος της άτακτης υποχώρησης, της </w:t>
      </w:r>
      <w:proofErr w:type="spellStart"/>
      <w:r>
        <w:rPr>
          <w:rFonts w:eastAsia="Times New Roman" w:cs="Times New Roman"/>
          <w:szCs w:val="24"/>
        </w:rPr>
        <w:t>αυτογελοιοποίησης</w:t>
      </w:r>
      <w:proofErr w:type="spellEnd"/>
      <w:r>
        <w:rPr>
          <w:rFonts w:eastAsia="Times New Roman" w:cs="Times New Roman"/>
          <w:szCs w:val="24"/>
        </w:rPr>
        <w:t xml:space="preserve"> και της παράδοσης.».</w:t>
      </w:r>
    </w:p>
    <w:p w14:paraId="47A54C2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w:t>
      </w:r>
      <w:r>
        <w:rPr>
          <w:rFonts w:eastAsia="Times New Roman" w:cs="Times New Roman"/>
          <w:szCs w:val="24"/>
        </w:rPr>
        <w:t xml:space="preserve">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7A54C2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Ξέρετε ποιος τα είπε αυτά, φαντάζομαι. Αλέξης Τσίπρας στις 29 Νοεμβρίου του 2014.</w:t>
      </w:r>
    </w:p>
    <w:p w14:paraId="47A54C27" w14:textId="77777777" w:rsidR="00080287" w:rsidRDefault="007F198B">
      <w:pPr>
        <w:spacing w:line="600" w:lineRule="auto"/>
        <w:ind w:left="357" w:firstLine="363"/>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w:t>
      </w:r>
      <w:r>
        <w:rPr>
          <w:rFonts w:eastAsia="Times New Roman" w:cs="Times New Roman"/>
          <w:szCs w:val="24"/>
        </w:rPr>
        <w:t>ς)</w:t>
      </w:r>
    </w:p>
    <w:p w14:paraId="47A54C2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η δεύτερη αξιολόγηση, όπως εξελίσσεται, δεν συνιστά απλώς μια «άτακτη υποχώρηση, </w:t>
      </w:r>
      <w:proofErr w:type="spellStart"/>
      <w:r>
        <w:rPr>
          <w:rFonts w:eastAsia="Times New Roman" w:cs="Times New Roman"/>
          <w:szCs w:val="24"/>
        </w:rPr>
        <w:t>αυτογελοιοποίηση</w:t>
      </w:r>
      <w:proofErr w:type="spellEnd"/>
      <w:r>
        <w:rPr>
          <w:rFonts w:eastAsia="Times New Roman" w:cs="Times New Roman"/>
          <w:szCs w:val="24"/>
        </w:rPr>
        <w:t xml:space="preserve"> και παράδοση», αλλά αποτελεί το Βατερλό μιας θλιβερής διακυβέρνησης και μαζί αποτελεί και την απόδειξη ότι το παρελθόν εκδικείται και ότι το πολιτ</w:t>
      </w:r>
      <w:r>
        <w:rPr>
          <w:rFonts w:eastAsia="Times New Roman" w:cs="Times New Roman"/>
          <w:szCs w:val="24"/>
        </w:rPr>
        <w:t xml:space="preserve">ικό ψέμα του παρόντος παράγει ενδεχομένως μια εθνική τραγωδία για το μέλλον. Η Κυβέρνηση προσπαθεί να παρουσιάσει την υποτιθέμενη διαπραγμάτευση περίπου </w:t>
      </w:r>
      <w:r>
        <w:rPr>
          <w:rFonts w:eastAsia="Times New Roman" w:cs="Times New Roman"/>
          <w:szCs w:val="24"/>
        </w:rPr>
        <w:lastRenderedPageBreak/>
        <w:t>σαν έναν εθνικό θρίαμβο. Κάποιοι πανηγύρισαν το τέλος της λιτότητας. Οι πολίτες όμως πρέπει να μάθουν α</w:t>
      </w:r>
      <w:r>
        <w:rPr>
          <w:rFonts w:eastAsia="Times New Roman" w:cs="Times New Roman"/>
          <w:szCs w:val="24"/>
        </w:rPr>
        <w:t>κριβώς τι έχει συμφωνηθεί, διότι πίσω από το προπέτασμα του λευκού καπνού που βγήκε στη Μάλτα υπάρχει φυσικά πολύ γκρίζο.</w:t>
      </w:r>
    </w:p>
    <w:p w14:paraId="47A54C2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Τρία πράγματα συγκρατήστε: Πρώτον, τα μέτρα που φαίνεται να έχουν συμφωνηθεί είναι οδυνηρά για όλους τους Έλληνες, αλλά ακόμα πιο οδυν</w:t>
      </w:r>
      <w:r>
        <w:rPr>
          <w:rFonts w:eastAsia="Times New Roman" w:cs="Times New Roman"/>
          <w:szCs w:val="24"/>
        </w:rPr>
        <w:t>ηρά για τους ασθενέστερους συμπολίτες μας και παραβιάζουν κάθε κόκκινη γραμμή</w:t>
      </w:r>
      <w:r>
        <w:rPr>
          <w:rFonts w:eastAsia="Times New Roman" w:cs="Times New Roman"/>
          <w:szCs w:val="24"/>
        </w:rPr>
        <w:t xml:space="preserve"> </w:t>
      </w:r>
      <w:r>
        <w:rPr>
          <w:rFonts w:eastAsia="Times New Roman" w:cs="Times New Roman"/>
          <w:szCs w:val="24"/>
        </w:rPr>
        <w:t xml:space="preserve">της Κυβέρνησης. </w:t>
      </w:r>
    </w:p>
    <w:p w14:paraId="47A54C2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καθυστέρηση στη διαπραγμάτευση είχε και συνεχίζει να έχει τεράστιο κόστος για την πραγματική οικονομία. </w:t>
      </w:r>
    </w:p>
    <w:p w14:paraId="47A54C2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Τρίτο και χειρότερο, η Κυβέρνηση δεσμεύει τη</w:t>
      </w:r>
      <w:r>
        <w:rPr>
          <w:rFonts w:eastAsia="Times New Roman" w:cs="Times New Roman"/>
          <w:szCs w:val="24"/>
        </w:rPr>
        <w:t xml:space="preserve"> χώρα για τα χρόνια μετά τη λήξη της θητείας της, χωρίς μάλιστα να κερδίσει τίποτα χειροπιαστό ούτε στο χρέος ούτε στα πρωτογενή πλεονάσματα. Υποθηκεύεται το μέλλον της χώρας από τους δανειστές ως αντίμετρο. Αντίμετρο για την αναξιοπιστία αυτών που κυβερνο</w:t>
      </w:r>
      <w:r>
        <w:rPr>
          <w:rFonts w:eastAsia="Times New Roman" w:cs="Times New Roman"/>
          <w:szCs w:val="24"/>
        </w:rPr>
        <w:t xml:space="preserve">ύν στο παρόν, δηλαδή των ΣΥΡΙΖΑ-ΑΝΕΛ. Και είναι, δυστυχώς, το μόνο πραγματικό αντίμετρο, το αντίμετρο για τη ζημιά που συνεχίζουν οι κυβερνώντες να κάνουν στη χώρα και μέσα και έξω. </w:t>
      </w:r>
    </w:p>
    <w:p w14:paraId="47A54C2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Η αλήθεια είναι σκληρή και ακόμα σκληρότεροι είναι οι αριθμοί. Τα συμφωνημένα μέτρα για το 2019 και για το 2020 είναι 3,6 δισεκατομμύρια. Αυτά προστίθενται στα 9 δισεκατομμύρια μέτρων που ήδη έχει πάρει η Κυβέρνηση ΣΥΡΙΖΑ-ΑΝΕΛ. Πήρε 12,5 δισεκατομμύρια νέα</w:t>
      </w:r>
      <w:r>
        <w:rPr>
          <w:rFonts w:eastAsia="Times New Roman" w:cs="Times New Roman"/>
          <w:szCs w:val="24"/>
        </w:rPr>
        <w:t xml:space="preserve"> μέτρα η Κυβέρνησή σας, ενώ </w:t>
      </w:r>
      <w:r>
        <w:rPr>
          <w:rFonts w:eastAsia="Times New Roman" w:cs="Times New Roman"/>
          <w:szCs w:val="24"/>
        </w:rPr>
        <w:t xml:space="preserve">τάζατε </w:t>
      </w:r>
      <w:r>
        <w:rPr>
          <w:rFonts w:eastAsia="Times New Roman" w:cs="Times New Roman"/>
          <w:szCs w:val="24"/>
        </w:rPr>
        <w:t>12 δισεκατομμύρια χωρίς κα</w:t>
      </w:r>
      <w:r>
        <w:rPr>
          <w:rFonts w:eastAsia="Times New Roman" w:cs="Times New Roman"/>
          <w:szCs w:val="24"/>
        </w:rPr>
        <w:t>μ</w:t>
      </w:r>
      <w:r>
        <w:rPr>
          <w:rFonts w:eastAsia="Times New Roman" w:cs="Times New Roman"/>
          <w:szCs w:val="24"/>
        </w:rPr>
        <w:t>μία ντροπή και χωρίς κα</w:t>
      </w:r>
      <w:r>
        <w:rPr>
          <w:rFonts w:eastAsia="Times New Roman" w:cs="Times New Roman"/>
          <w:szCs w:val="24"/>
        </w:rPr>
        <w:t>μ</w:t>
      </w:r>
      <w:r>
        <w:rPr>
          <w:rFonts w:eastAsia="Times New Roman" w:cs="Times New Roman"/>
          <w:szCs w:val="24"/>
        </w:rPr>
        <w:t>μία συστολή στη Θεσσαλονίκη. Ισορροπία τρόμου και καταστροφής!</w:t>
      </w:r>
    </w:p>
    <w:p w14:paraId="47A54C2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2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Συμφωνήσατε ήδη, όπως φαίνεται, αφορολόγητο κοντά στι</w:t>
      </w:r>
      <w:r>
        <w:rPr>
          <w:rFonts w:eastAsia="Times New Roman" w:cs="Times New Roman"/>
          <w:szCs w:val="24"/>
        </w:rPr>
        <w:t>ς 6.000 ευρώ, λίγο πάνω ή λίγο κάτω και φυσικά κατάργηση της προσωπικής διαφοράς στις συντάξεις. Αυτό σημαίνει πολύ απλά ότι ένας πολίτης που δήλωνε σήμερα εισόδημα 8.000 ευρώ ετησίως θα πληρώνει από το 2019 φόρο 450 ευρώ περίπου εκεί που σήμερα δεν πλήρων</w:t>
      </w:r>
      <w:r>
        <w:rPr>
          <w:rFonts w:eastAsia="Times New Roman" w:cs="Times New Roman"/>
          <w:szCs w:val="24"/>
        </w:rPr>
        <w:t xml:space="preserve">ε τίποτα. Και σημαίνει, επίσης, ότι ένας συνταξιούχος θα δει να χάνεται και η δωδέκατη σύνταξη, ενδεχομένως και η εντέκατη για κάποιους, εκεί που τάζατε δέκατη τρίτη σύνταξη. </w:t>
      </w:r>
    </w:p>
    <w:p w14:paraId="47A54C2F"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3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Το ψέμα έχει κοντά ποδάρια</w:t>
      </w:r>
      <w:r>
        <w:rPr>
          <w:rFonts w:eastAsia="Times New Roman" w:cs="Times New Roman"/>
          <w:szCs w:val="24"/>
        </w:rPr>
        <w:t xml:space="preserve"> και δεν πάει μακριά. Δυστυχώς, όμως, με αυτά και με αυτά η χώρα βρίσκεται στο πουθενά. </w:t>
      </w:r>
    </w:p>
    <w:p w14:paraId="47A54C3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Έρχομαι στα ενεργειακά. Η Κυβέρνηση αποδέχθηκε την πώληση μονάδων της ΔΕΗ που αντιστοιχούν στο 40% της παραγωγικής ισχύος της επιχείρησης. Εσείς που πολεμούσατε το μον</w:t>
      </w:r>
      <w:r>
        <w:rPr>
          <w:rFonts w:eastAsia="Times New Roman" w:cs="Times New Roman"/>
          <w:szCs w:val="24"/>
        </w:rPr>
        <w:t>τέλο της «μικρής ΔΕΗ» αποδεχθήκατε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αυτό και αφού περάσατε βέβαια δυο χρόνια απαξιώνοντας τη Δημόσια Επιχείρηση Ηλεκτρισμού με τις ανερμάτιστες πολιτικές σας. Να σας θυμίσω πού ήταν η μετοχή της ΔΕΗ πριν από δυόμισι χρόνια το 2014; Ήταν στα 12 ευρ</w:t>
      </w:r>
      <w:r>
        <w:rPr>
          <w:rFonts w:eastAsia="Times New Roman" w:cs="Times New Roman"/>
          <w:szCs w:val="24"/>
        </w:rPr>
        <w:t xml:space="preserve">ώ. Ξέρετε πού είναι σήμερα; Είναι στα 2,9 ευρώ, δηλαδή τέσσερις φορές κάτω. Και σε τελική ανάλυση, ποιος ευνοείται από την απαξίωση της επιχείρησης, εάν όχι οι ανταγωνιστές της; </w:t>
      </w:r>
    </w:p>
    <w:p w14:paraId="47A54C3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τα πολυδιαφημισμένα αντίμετρα της Κυβέρνησης, για τα οποία</w:t>
      </w:r>
      <w:r>
        <w:rPr>
          <w:rFonts w:eastAsia="Times New Roman" w:cs="Times New Roman"/>
          <w:szCs w:val="24"/>
        </w:rPr>
        <w:t xml:space="preserve"> ακούσαμε πολλά. Είναι, ομολογουμένως, αγωνιώδης, σχεδόν συγκινητική, θα έλεγα, η προσπάθειά σας να παρουσιάσετε το νέο πακέτο των μέτρων ως δημοσιονομικά ουδέτερο. Μόνο που πρόκειται για ένα ακόμα ψέμα, γιατί τα αντίμετρα θα ισχύσουν μόνο εάν ξεπεραστούν </w:t>
      </w:r>
      <w:r>
        <w:rPr>
          <w:rFonts w:eastAsia="Times New Roman" w:cs="Times New Roman"/>
          <w:szCs w:val="24"/>
        </w:rPr>
        <w:t xml:space="preserve">–επαναλαμβάνω, μόνο εάν ξεπεραστούν- οι στόχοι του πλεονάσματος του 3,5%, </w:t>
      </w:r>
      <w:r>
        <w:rPr>
          <w:rFonts w:eastAsia="Times New Roman" w:cs="Times New Roman"/>
          <w:szCs w:val="24"/>
        </w:rPr>
        <w:lastRenderedPageBreak/>
        <w:t>ενώ η μείωση του αφορολόγητου και οι περικοπές των συντάξεων θα ισχύσουν ούτως ή αλλιώς.</w:t>
      </w:r>
    </w:p>
    <w:p w14:paraId="47A54C3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κάτι ακόμα. Έχω μια ακόμα απορία. Ειλικρινά δεν καταλαβαίνω γιατί πανηγυρίζετε για μια πρ</w:t>
      </w:r>
      <w:r>
        <w:rPr>
          <w:rFonts w:eastAsia="Times New Roman" w:cs="Times New Roman"/>
          <w:szCs w:val="24"/>
        </w:rPr>
        <w:t>όβλεψη η οποία υπήρχε σε όλα τα μνημόνια. Γιατί και στο δεύτερο μνημόνιο υπήρχε η δυνατότητα να παρθούν μέτρα δημοσιονομικής ελάφρυνσης σε περίπτωση υπέρβασης των στόχων. Και αυτό ακριβώς -να σας θυμίσω- έκανε η προηγούμενη Κυβέρνηση, μειώνοντας τον ΦΠΑ στ</w:t>
      </w:r>
      <w:r>
        <w:rPr>
          <w:rFonts w:eastAsia="Times New Roman" w:cs="Times New Roman"/>
          <w:szCs w:val="24"/>
        </w:rPr>
        <w:t>ην εστίαση, ασφαλιστικές εισφορές, φόρο πετρελαίου θέρμανσης, εισφορά αλληλεγγύης, για την οποία είχε προγραμματιστεί και η κατάργησή της μέχρι που τη διατηρήσατε και την αυξήσατε κιόλας.</w:t>
      </w:r>
    </w:p>
    <w:p w14:paraId="47A54C3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τα κάναμε χωρίς τη σύμφωνη γνώμη της τρόικας. Εμείς τα </w:t>
      </w:r>
      <w:r>
        <w:rPr>
          <w:rFonts w:eastAsia="Times New Roman" w:cs="Times New Roman"/>
          <w:szCs w:val="24"/>
        </w:rPr>
        <w:t>κάναμε αυτά χωρίς να πανηγυρίζουμε. Εσείς πανηγυρίζετε χωρίς καν να τα έχετε κάνει.</w:t>
      </w:r>
    </w:p>
    <w:p w14:paraId="47A54C35"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3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δυστυχώς, η Κυβέρνηση δεν έχει να παρουσιάσει απολύτως τίποτα που να δικαιολογεί την καθυστέρηση ενός ολόκληρου χ</w:t>
      </w:r>
      <w:r>
        <w:rPr>
          <w:rFonts w:eastAsia="Times New Roman" w:cs="Times New Roman"/>
          <w:szCs w:val="24"/>
        </w:rPr>
        <w:t xml:space="preserve">ρόνου στο κλείσιμο της αξιολόγησης. Και θέτω την απλή </w:t>
      </w:r>
      <w:r>
        <w:rPr>
          <w:rFonts w:eastAsia="Times New Roman" w:cs="Times New Roman"/>
          <w:szCs w:val="24"/>
        </w:rPr>
        <w:lastRenderedPageBreak/>
        <w:t xml:space="preserve">ερώτηση: Αν η αξιολόγηση είχε κλείσει πριν από έναν χρόνο, όπως προβλεπόταν, θα ήταν πιο βαρύ ή πιο ελαφρύ το τίμημα για τους Έλληνες πολίτες; Διότι οι Έλληνες πολίτες είναι αυτοί που πληρώνουν το πολύ </w:t>
      </w:r>
      <w:r>
        <w:rPr>
          <w:rFonts w:eastAsia="Times New Roman" w:cs="Times New Roman"/>
          <w:szCs w:val="24"/>
        </w:rPr>
        <w:t>βαρύ τίμημα της φαρσοκωμωδίας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47A54C3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όλοι γνωρίζουν σήμερα την απάντηση. Δεν ξέρετε ούτε τι θέλετε ούτε πώς να το πετύχετε. Ή μάλλον, το μόνο που θέλετε είναι να μείνετε στην εξουσία με κάθε τρόπο, με κάθε κόστος, με κάθε μέσο, όσο γίνεται περισσότερο. Γιατί άραγε; </w:t>
      </w:r>
    </w:p>
    <w:p w14:paraId="47A54C3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μόνη διαπραγμάτε</w:t>
      </w:r>
      <w:r>
        <w:rPr>
          <w:rFonts w:eastAsia="Times New Roman" w:cs="Times New Roman"/>
          <w:szCs w:val="24"/>
        </w:rPr>
        <w:t>υση, την οποία επιχειρεί να κάνει ο κ. Τσίπρας, είναι με τις συνιστώσες και με τους βαρόνους του ΣΥΡΙΖΑ, μια διαδικασία θλιβερή, η οποία, μάλιστα, διεξάγεται και σε κοινή θέα, όπως συμβαίνει στη ΔΕΗ με φόντο πάντα την κατάρρευση της Δημόσιας Επιχείρησης Ηλ</w:t>
      </w:r>
      <w:r>
        <w:rPr>
          <w:rFonts w:eastAsia="Times New Roman" w:cs="Times New Roman"/>
          <w:szCs w:val="24"/>
        </w:rPr>
        <w:t xml:space="preserve">εκτρισμού. </w:t>
      </w:r>
    </w:p>
    <w:p w14:paraId="47A54C3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Εδώ και μήνες είχαμε προειδοποιήσει, σε όλους τους τόνους, από αυτήν εδώ την Αίθουσα, ότι η καθυστέρηση στην ολοκλήρωση της διαπραγμάτευσης θα είχε εξαιρετικά αρνητικές συνέπειες για την πραγματική οικονομία. Τα γεγονότα, δυστυχώς, μας δικαίωσα</w:t>
      </w:r>
      <w:r>
        <w:rPr>
          <w:rFonts w:eastAsia="Times New Roman" w:cs="Times New Roman"/>
          <w:szCs w:val="24"/>
        </w:rPr>
        <w:t xml:space="preserve">ν. Η ύφεση επέστρεψε. Ύφεση στο τέλος του 2016 και πολύ άσχημα μηνύματα από την αγορά για το πρώτο τρίμηνο </w:t>
      </w:r>
      <w:r>
        <w:rPr>
          <w:rFonts w:eastAsia="Times New Roman" w:cs="Times New Roman"/>
          <w:szCs w:val="24"/>
        </w:rPr>
        <w:lastRenderedPageBreak/>
        <w:t xml:space="preserve">του 2017. Χάθηκαν θέσεις εργασίας. Σύμφωνα με την τελευταία έρευνα εργατικού δυναμικού της ΕΛΣΤΑΤ, χάθηκαν πάνω από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χιλιάδες </w:t>
      </w:r>
      <w:r>
        <w:rPr>
          <w:rFonts w:eastAsia="Times New Roman" w:cs="Times New Roman"/>
          <w:szCs w:val="24"/>
        </w:rPr>
        <w:t>θέσεις στο τετράμηνο Οκτώβριος 2016 - Ιανουάριος 2017. Η ρευστότητα στην οικονομία εξαφανίζεται. Πάλι είχαμε εκροές καταθέσεων από τις τράπεζες -2,5 δισεκατομμύρια τους πρώτους δύο μήνες- τα κόκκινα δάνεια των νοικοκυριών αντί να μειώνονται, αυξάνονται και</w:t>
      </w:r>
      <w:r>
        <w:rPr>
          <w:rFonts w:eastAsia="Times New Roman" w:cs="Times New Roman"/>
          <w:szCs w:val="24"/>
        </w:rPr>
        <w:t xml:space="preserve"> το κράτος έχει κηρύξει πάλι άτυπη στάση πληρωμών προς τους ιδιώτες. Επενδύσεις γίνονται με το σταγονόμετρο. Κανείς δεν εμπιστεύεται μια κυβέρνηση που δεν πιστεύει στις πραγματικές μεταρρυθμίσεις, που άλλα συμφωνεί και άλλα παρουσιάζει και που δεν τηρεί το</w:t>
      </w:r>
      <w:r>
        <w:rPr>
          <w:rFonts w:eastAsia="Times New Roman" w:cs="Times New Roman"/>
          <w:szCs w:val="24"/>
        </w:rPr>
        <w:t xml:space="preserve">ν λόγο της τελικά προς </w:t>
      </w:r>
      <w:r>
        <w:rPr>
          <w:rFonts w:eastAsia="Times New Roman" w:cs="Times New Roman"/>
          <w:szCs w:val="24"/>
        </w:rPr>
        <w:t xml:space="preserve">καμμία </w:t>
      </w:r>
      <w:r>
        <w:rPr>
          <w:rFonts w:eastAsia="Times New Roman" w:cs="Times New Roman"/>
          <w:szCs w:val="24"/>
        </w:rPr>
        <w:t>κατεύθυνση.</w:t>
      </w:r>
    </w:p>
    <w:p w14:paraId="47A54C3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για τον εξωδικαστικό συμβιβασμό, το οποίο συζητείται αυτές τις μέρες στην αρμόδια </w:t>
      </w:r>
      <w:r>
        <w:rPr>
          <w:rFonts w:eastAsia="Times New Roman" w:cs="Times New Roman"/>
          <w:szCs w:val="24"/>
        </w:rPr>
        <w:t>ε</w:t>
      </w:r>
      <w:r>
        <w:rPr>
          <w:rFonts w:eastAsia="Times New Roman" w:cs="Times New Roman"/>
          <w:szCs w:val="24"/>
        </w:rPr>
        <w:t>πιτροπή της Βουλής, είναι ένα χαρακτηριστικό παράδειγμα για το πώς αντιλαμβάνεται η Κυβέρνηση τις μεταρρυθμίσεις: ένα</w:t>
      </w:r>
      <w:r>
        <w:rPr>
          <w:rFonts w:eastAsia="Times New Roman" w:cs="Times New Roman"/>
          <w:szCs w:val="24"/>
        </w:rPr>
        <w:t xml:space="preserve"> γραφειοκρατικό, ανεφάρμοστο συνονθύλευμα διατάξεων, που όλοι ανεξαιρέτως οι φορείς οι οποίοι ήρθαν στην </w:t>
      </w:r>
      <w:r>
        <w:rPr>
          <w:rFonts w:eastAsia="Times New Roman" w:cs="Times New Roman"/>
          <w:szCs w:val="24"/>
        </w:rPr>
        <w:t>ε</w:t>
      </w:r>
      <w:r>
        <w:rPr>
          <w:rFonts w:eastAsia="Times New Roman" w:cs="Times New Roman"/>
          <w:szCs w:val="24"/>
        </w:rPr>
        <w:t>πιτροπή σας λένε ότι δεν θα λύσει το πρόβλημα. Απλά θα το μεταθέσει για το μέλλον, για να το αντιμετωπίσει η επόμενη κυβέρνηση.</w:t>
      </w:r>
    </w:p>
    <w:p w14:paraId="47A54C3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κατάσταση της χώρας </w:t>
      </w:r>
      <w:r>
        <w:rPr>
          <w:rFonts w:eastAsia="Times New Roman" w:cs="Times New Roman"/>
          <w:szCs w:val="24"/>
        </w:rPr>
        <w:t xml:space="preserve">είναι τραγική και η θέση της είναι εξαιρετικά ευάλωτη. Όλοι γνωρίζουν ότι ο στόχος για ανάπτυξη 2,7% έχει ήδη χαθεί. Θα είμαστε τυχεροί αν φτάσουμε στο 1,5%. Και αυτό ενέχει τον κίνδυνο να ζητηθούν πρόσθετα μέτρα όχι μόνο για το 2019 και το 2020, αλλά και </w:t>
      </w:r>
      <w:r>
        <w:rPr>
          <w:rFonts w:eastAsia="Times New Roman" w:cs="Times New Roman"/>
          <w:szCs w:val="24"/>
        </w:rPr>
        <w:t>για το 2018. Διότι όλοι ξέρουν ότι τα μέτρα που συμφωνήσατε κακήν κακώς στη Μάλτα, δεν θα είχαν σίγουρα ζητηθεί εάν η χώρα είχε μείνει στην τροχιά ανάπτυξης που βρισκόταν το 2014. Και βέβαια, ούτε πριν από έναν χρόνο, όταν έπρεπε κανονικά να είχε ολοκληρωθ</w:t>
      </w:r>
      <w:r>
        <w:rPr>
          <w:rFonts w:eastAsia="Times New Roman" w:cs="Times New Roman"/>
          <w:szCs w:val="24"/>
        </w:rPr>
        <w:t>εί η δεύτερη αξιολόγηση, κανείς δεν τολμούσε -επαναλαμβάνω- να ζητά πρόσθετα μέτρα για το 2019 και το 2020.</w:t>
      </w:r>
    </w:p>
    <w:p w14:paraId="47A54C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Βουλιάξατε την οικονομία, βουλιάξατε τη χώρα. Και αντί να πετάτε σωσίβιο, πάτε να πνίξετε τους πολίτες δυστυχώς -και λυπάμαι που το λέω- συχνά και μ</w:t>
      </w:r>
      <w:r>
        <w:rPr>
          <w:rFonts w:eastAsia="Times New Roman" w:cs="Times New Roman"/>
          <w:szCs w:val="24"/>
        </w:rPr>
        <w:t xml:space="preserve">ε τη σιωπηλή συμφωνία των θεσμών που ανέχτηκαν το λάθος μείγμα δημοσιονομικής πολιτικής και που κλείνουν το μάτι σήμερα στην </w:t>
      </w:r>
      <w:proofErr w:type="spellStart"/>
      <w:r>
        <w:rPr>
          <w:rFonts w:eastAsia="Times New Roman" w:cs="Times New Roman"/>
          <w:szCs w:val="24"/>
        </w:rPr>
        <w:t>υπερφορολόγηση</w:t>
      </w:r>
      <w:proofErr w:type="spellEnd"/>
      <w:r>
        <w:rPr>
          <w:rFonts w:eastAsia="Times New Roman" w:cs="Times New Roman"/>
          <w:szCs w:val="24"/>
        </w:rPr>
        <w:t xml:space="preserve"> της παραγωγικής Ελλάδ</w:t>
      </w:r>
      <w:r>
        <w:rPr>
          <w:rFonts w:eastAsia="Times New Roman" w:cs="Times New Roman"/>
          <w:szCs w:val="24"/>
        </w:rPr>
        <w:t>α</w:t>
      </w:r>
      <w:r>
        <w:rPr>
          <w:rFonts w:eastAsia="Times New Roman" w:cs="Times New Roman"/>
          <w:szCs w:val="24"/>
        </w:rPr>
        <w:t>ς για να χρηματοδοτεί ο ΣΥΡΙΖΑ το κομματικό του κράτος.</w:t>
      </w:r>
    </w:p>
    <w:p w14:paraId="47A54C3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w:t>
      </w:r>
      <w:r>
        <w:rPr>
          <w:rFonts w:eastAsia="Times New Roman" w:cs="Times New Roman"/>
          <w:szCs w:val="24"/>
        </w:rPr>
        <w:t>ας Δημοκρατίας)</w:t>
      </w:r>
    </w:p>
    <w:p w14:paraId="47A54C3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χειρότερα, όμως, έτσι όπως χειριστήκατε τα πράγματα φαίνεται ότι έχετε εκχωρήσει στο Διεθνές Νομισματικό Ταμείο τον τελικό ρόλο του </w:t>
      </w:r>
      <w:proofErr w:type="spellStart"/>
      <w:r>
        <w:rPr>
          <w:rFonts w:eastAsia="Times New Roman" w:cs="Times New Roman"/>
          <w:szCs w:val="24"/>
        </w:rPr>
        <w:t>αξιολογητή</w:t>
      </w:r>
      <w:proofErr w:type="spellEnd"/>
      <w:r>
        <w:rPr>
          <w:rFonts w:eastAsia="Times New Roman" w:cs="Times New Roman"/>
          <w:szCs w:val="24"/>
        </w:rPr>
        <w:t xml:space="preserve"> των επιδόσεων της ελληνικής οικονομίας. Και είναι φυσικά γνωστές οι επιφυλάξεις του Ταμείου</w:t>
      </w:r>
      <w:r>
        <w:rPr>
          <w:rFonts w:eastAsia="Times New Roman" w:cs="Times New Roman"/>
          <w:szCs w:val="24"/>
        </w:rPr>
        <w:t xml:space="preserve"> για την επίτευξη των δημοσιονομικών στόχων. Εν πολλοίς, τα κάνατε θάλασσα και πήγατε τη χώρα στον βυθό.</w:t>
      </w:r>
    </w:p>
    <w:p w14:paraId="47A54C3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Θυμίζω ότι το τρίτο τρίμηνο του 2014 η ελληνική οικονομία ήταν από τους πρωταθλητές στην ανάπτυξη στην Ευρωζώνη. Το τέταρτο τρίμηνο του 2016 είναι ουρα</w:t>
      </w:r>
      <w:r>
        <w:rPr>
          <w:rFonts w:eastAsia="Times New Roman" w:cs="Times New Roman"/>
          <w:szCs w:val="24"/>
        </w:rPr>
        <w:t>γός, μόνη χώρα από τις δεκαοκτώ με αρνητικό ρυθμό ανάπτυξης. Αυτά είναι τα επιτεύγματά σας.</w:t>
      </w:r>
    </w:p>
    <w:p w14:paraId="47A54C40" w14:textId="77777777" w:rsidR="00080287" w:rsidRDefault="007F198B">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47A54C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Καταθέτω τον σχετικό πίνακα στα Πρακτικά.</w:t>
      </w:r>
    </w:p>
    <w:p w14:paraId="47A54C42" w14:textId="77777777" w:rsidR="00080287" w:rsidRDefault="007F198B">
      <w:pPr>
        <w:spacing w:line="600" w:lineRule="auto"/>
        <w:ind w:firstLine="720"/>
        <w:contextualSpacing/>
        <w:jc w:val="both"/>
        <w:rPr>
          <w:rFonts w:eastAsia="Times New Roman" w:cs="Times New Roman"/>
        </w:rPr>
      </w:pPr>
      <w:r>
        <w:rPr>
          <w:rFonts w:eastAsia="Times New Roman" w:cs="Times New Roman"/>
        </w:rPr>
        <w:t>(Στο σημείο αυτό ο Πρόεδρος της Νέας Δημοκρατίας κ. Κυριάκος Μητσοτά</w:t>
      </w:r>
      <w:r>
        <w:rPr>
          <w:rFonts w:eastAsia="Times New Roman" w:cs="Times New Roman"/>
        </w:rPr>
        <w:t>κης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7A54C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Αυτός είναι ο πάτος που μας οδήγησε ο κ. Τσίπρας και αυτός είναι ο πάτος που κινδυνεύει να</w:t>
      </w:r>
      <w:r>
        <w:rPr>
          <w:rFonts w:eastAsia="Times New Roman" w:cs="Times New Roman"/>
          <w:szCs w:val="24"/>
        </w:rPr>
        <w:t xml:space="preserve"> παγιδευτεί ολόκληρη η χώρα. Γι’ αυτό η Κυβέρνηση δέχτηκε να νομοθετήσει εκ των προτέρων μέτρα </w:t>
      </w:r>
      <w:proofErr w:type="spellStart"/>
      <w:r>
        <w:rPr>
          <w:rFonts w:eastAsia="Times New Roman" w:cs="Times New Roman"/>
          <w:szCs w:val="24"/>
        </w:rPr>
        <w:t>υφεσιακά</w:t>
      </w:r>
      <w:proofErr w:type="spellEnd"/>
      <w:r>
        <w:rPr>
          <w:rFonts w:eastAsia="Times New Roman" w:cs="Times New Roman"/>
          <w:szCs w:val="24"/>
        </w:rPr>
        <w:t xml:space="preserve"> για μετά την λήξη του </w:t>
      </w:r>
      <w:r>
        <w:rPr>
          <w:rFonts w:eastAsia="Times New Roman" w:cs="Times New Roman"/>
          <w:szCs w:val="24"/>
        </w:rPr>
        <w:t xml:space="preserve">Γ΄ </w:t>
      </w:r>
      <w:r>
        <w:rPr>
          <w:rFonts w:eastAsia="Times New Roman" w:cs="Times New Roman"/>
          <w:szCs w:val="24"/>
        </w:rPr>
        <w:t>Προγράμματος.</w:t>
      </w:r>
    </w:p>
    <w:p w14:paraId="47A54C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 να σας το πω πολύ απλά, δεχθήκατε από τις αρχές του 2017 να προεξοφλήσετε ότι η χώρα δεν θα έχει βγει από την</w:t>
      </w:r>
      <w:r>
        <w:rPr>
          <w:rFonts w:eastAsia="Times New Roman" w:cs="Times New Roman"/>
          <w:szCs w:val="24"/>
        </w:rPr>
        <w:t xml:space="preserve"> κρίση ούτε το 2019 και δεν κερδίσατε τίποτα συγκεκριμένο στα μεσοπρόθεσμα μέτρα για το χρέος. Έχετε εγκλωβίσει τη χώρα σε υψηλά πρωτογενή πλεονάσματα για πολλά χρόνια, διότι ακριβώς σε αυτό συμφωνήσατε το καλοκαίρι του 2015.</w:t>
      </w:r>
    </w:p>
    <w:p w14:paraId="47A54C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Συνοψίζω, λοιπόν: Ζητούσατε </w:t>
      </w:r>
      <w:r>
        <w:rPr>
          <w:rFonts w:eastAsia="Times New Roman" w:cs="Times New Roman"/>
          <w:szCs w:val="24"/>
        </w:rPr>
        <w:t>ρύθμιση για το χρέος χωρίς μέτρα και δεχθήκατε μέτρα χωρίς ρύθμιση για το χρέος και, μάλιστα, χωρίς καμμία εξασφάλιση για χρηματοδότηση μετά το 2018.</w:t>
      </w:r>
    </w:p>
    <w:p w14:paraId="47A54C46" w14:textId="77777777" w:rsidR="00080287" w:rsidRDefault="007F198B">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47A54C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Τέταρτο μνημόνιο χωρίς λεφτά. Αυτό συνομολογήσατε. Ε</w:t>
      </w:r>
      <w:r>
        <w:rPr>
          <w:rFonts w:eastAsia="Times New Roman" w:cs="Times New Roman"/>
          <w:szCs w:val="24"/>
        </w:rPr>
        <w:t>ίχατε να διαλέξετε μεταξύ συνθηκολόγησης και εκλογών. Επιλέξατε τη συνθηκολόγηση, αλλά δεν θα αποφύγετε τις εκλογές.</w:t>
      </w:r>
    </w:p>
    <w:p w14:paraId="47A54C48" w14:textId="77777777" w:rsidR="00080287" w:rsidRDefault="007F198B">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47A54C4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Πιστεύετε στα αλήθεια ότι τον λογαριασμό θα τον πληρώσουν οι επόμενοι; Οι πολίτες, όμ</w:t>
      </w:r>
      <w:r>
        <w:rPr>
          <w:rFonts w:eastAsia="Times New Roman" w:cs="Times New Roman"/>
          <w:szCs w:val="24"/>
        </w:rPr>
        <w:t xml:space="preserve">ως, γνωρίζουν: Η μείωση του αφορολόγητου έχει την υπογραφή Τσίπρα-Καμμένου. Η μείωση των συντάξεων έχει την υπογραφή Τσίπρα- Καμμένου. </w:t>
      </w:r>
    </w:p>
    <w:p w14:paraId="47A54C4A" w14:textId="77777777" w:rsidR="00080287" w:rsidRDefault="007F198B">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47A54C4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μείωση του διαθέσιμου εισοδήματος έχει την υπογραφή Τσίπρα- Καμμ</w:t>
      </w:r>
      <w:r>
        <w:rPr>
          <w:rFonts w:eastAsia="Times New Roman" w:cs="Times New Roman"/>
          <w:szCs w:val="24"/>
        </w:rPr>
        <w:t>ένου. Οι πολίτες σάς πλήρωσαν και σάς πληρώνουν. Και τα κανονίσατε να σας πληρώνουν και αφού δεν θα είστε πια στην εξουσία.</w:t>
      </w:r>
    </w:p>
    <w:p w14:paraId="47A54C4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να υπάρξει ελπίδα, κυρίες και κύριοι συνάδελφοι, ότι η χώρα μπορεί να βγει από το τέλμα της λιτότητας και της ύφεσης, πρέπει να </w:t>
      </w:r>
      <w:r>
        <w:rPr>
          <w:rFonts w:eastAsia="Times New Roman" w:cs="Times New Roman"/>
          <w:szCs w:val="24"/>
        </w:rPr>
        <w:t>έρθει η πολιτική αλλαγή το συντομότερο δυνατό, μια πολιτική αλλαγή σε όλα, στα λόγια, στα έργα, στο ήθος, στη νοοτροπία, στην αποτελεσματικότητα, μια πολιτική αλλαγή που θα φέρει ξανά στη χώρα την αλήθεια, την αξιοπιστία, την εμπιστοσύνη, την αξιοκρατία, τ</w:t>
      </w:r>
      <w:r>
        <w:rPr>
          <w:rFonts w:eastAsia="Times New Roman" w:cs="Times New Roman"/>
          <w:szCs w:val="24"/>
        </w:rPr>
        <w:t xml:space="preserve">η λογοδοσία, θα φέρει στην εξουσία τις δημιουργικές δυνάμεις του τόπου για να βγάλουμε τη χώρα από την κρίση με ένα ολοκληρωμένο εθνικό σχέδιο αλλαγών και μεταρρυθμίσεων, για να δοθεί ώθηση στην ελληνική οικονομία και να </w:t>
      </w:r>
      <w:r>
        <w:rPr>
          <w:rFonts w:eastAsia="Times New Roman" w:cs="Times New Roman"/>
          <w:szCs w:val="24"/>
        </w:rPr>
        <w:lastRenderedPageBreak/>
        <w:t>διεκδικήσουμε με αξιοπιστία ένα καλ</w:t>
      </w:r>
      <w:r>
        <w:rPr>
          <w:rFonts w:eastAsia="Times New Roman" w:cs="Times New Roman"/>
          <w:szCs w:val="24"/>
        </w:rPr>
        <w:t>ύτερο και ασφαλέστερο μέλλον για τη χώρα μετά το τέλος του Γ</w:t>
      </w:r>
      <w:r>
        <w:rPr>
          <w:rFonts w:eastAsia="Times New Roman" w:cs="Times New Roman"/>
          <w:szCs w:val="24"/>
        </w:rPr>
        <w:t>΄</w:t>
      </w:r>
      <w:r>
        <w:rPr>
          <w:rFonts w:eastAsia="Times New Roman" w:cs="Times New Roman"/>
          <w:szCs w:val="24"/>
        </w:rPr>
        <w:t xml:space="preserve"> Προγράμματος, για να κερδίσουμε και πάλι τον σεβασμό της χώρας από τους εταίρους, για να εγγυηθούμε την επιστροφή στην ευρωπαϊκή κανονικότητα.</w:t>
      </w:r>
    </w:p>
    <w:p w14:paraId="47A54C4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Αυτή την αποστολή δεν μπορείτε να τη φέρετε εις πέρ</w:t>
      </w:r>
      <w:r>
        <w:rPr>
          <w:rFonts w:eastAsia="Times New Roman" w:cs="Times New Roman"/>
          <w:szCs w:val="24"/>
        </w:rPr>
        <w:t>ας, γιατί απλά δεν έχετε πια το απαραίτητο πολιτικό κεφάλαιο. Κανείς δεν συζητάει στα σοβαρά με μια Κυβέρνηση που παραπαίει. Όλοι ξέρουν ότι δεν έχετε τίποτα άλλο να δώσετε. Είστε μια Κυβέρνηση σε αποδρομή.</w:t>
      </w:r>
    </w:p>
    <w:p w14:paraId="47A54C4E" w14:textId="77777777" w:rsidR="00080287" w:rsidRDefault="007F198B">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w:t>
      </w:r>
      <w:r>
        <w:rPr>
          <w:rFonts w:eastAsia="Times New Roman"/>
          <w:bCs/>
        </w:rPr>
        <w:t>ίας)</w:t>
      </w:r>
    </w:p>
    <w:p w14:paraId="47A54C4F"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Κάθε λεπτό που μένετε στην εξουσία είναι ένα χαμένο λεπτό για τη χώρα, μια χώρα που μόνο εάν επανέλθει σε γρήγορους ρυθμούς ανάπτυξης, θα μπορέσει να διαπραγματευθεί σε άλλη βάση τα εθνικά της συμφέροντα, εθνικά συμφέροντα που τελικά εσείς δεν τα υπηρ</w:t>
      </w:r>
      <w:r>
        <w:rPr>
          <w:rFonts w:eastAsia="Times New Roman" w:cs="Times New Roman"/>
          <w:szCs w:val="24"/>
        </w:rPr>
        <w:t xml:space="preserve">ετείτε, διότι το μόνο που ξέρετε να κάνετε είναι να σκορπίζετε το μίσος. Τρέφεστε από την ένταση και συντηρείστε από τον διχασμό μόνο και μόνο για επικοινωνιακούς λόγους και για τους σκοπούς της θεατρικής παράστασης που </w:t>
      </w:r>
      <w:r>
        <w:rPr>
          <w:rFonts w:eastAsia="Times New Roman" w:cs="Times New Roman"/>
          <w:szCs w:val="24"/>
        </w:rPr>
        <w:lastRenderedPageBreak/>
        <w:t>κάθε φορά στήνετε. Μόνο που η χώρα έ</w:t>
      </w:r>
      <w:r>
        <w:rPr>
          <w:rFonts w:eastAsia="Times New Roman" w:cs="Times New Roman"/>
          <w:szCs w:val="24"/>
        </w:rPr>
        <w:t>χει ανάγκη από αξιόπιστο Πρωθυπουργό και όχι από σκηνοθέτη τυφλών συγκρούσεων!</w:t>
      </w:r>
    </w:p>
    <w:p w14:paraId="47A54C50" w14:textId="77777777" w:rsidR="00080287" w:rsidRDefault="007F198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5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Θέλετε να μετατρέψετε την Ελλάδα σε ένα απέραντο δικαστήριο για το χθες, γιατί πολύ απλά δεν μπορείτε να την κάνετε ένα μεγ</w:t>
      </w:r>
      <w:r>
        <w:rPr>
          <w:rFonts w:eastAsia="Times New Roman" w:cs="Times New Roman"/>
          <w:szCs w:val="24"/>
        </w:rPr>
        <w:t xml:space="preserve">άλο εργοτάξιο για το αύριο. </w:t>
      </w:r>
    </w:p>
    <w:p w14:paraId="47A54C5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λοιπόν, να κατασκευάζετε εχθρούς! Σταματήστε να βλέπετε παντού θεωρίες συνωμοσίας! Και επιτέλους, δεν σας φταίει η Αντιπολίτευση! Η δική σας ανικανότητα σάς φταίει! </w:t>
      </w:r>
    </w:p>
    <w:p w14:paraId="47A54C53"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σας το λέμε και πάλι: Το αίτημα για </w:t>
      </w:r>
      <w:r>
        <w:rPr>
          <w:rFonts w:eastAsia="Times New Roman" w:cs="Times New Roman"/>
          <w:szCs w:val="24"/>
        </w:rPr>
        <w:t xml:space="preserve">εκλογές δεν συνδέεται με την ολοκλήρωση της αξιολόγησης. Και να συμβεί αυτό, που σήμερα είναι το πιο πιθανό σενάριο, η χώρα θα συνεχίσει να σέρνεται. Η Ελλάδα χρειάζεται μια δυναμική επανεκκίνηση και η μοίρα μας δεν είναι προδιαγεγραμμένη. </w:t>
      </w:r>
    </w:p>
    <w:p w14:paraId="47A54C5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σας θυμίζω κάτι ακόμα που θα το βρείτε ενδιαφέρον, κυρίες και κύριοι συνάδελφοι και ακούστε το: Τον Ιούλιο του 2014 ο κ. Τσίπρας είχε πει σε μια ομιλία του το εξής: «Το 30% που αθροίζουν τα δυο κόμματα…» -στις δημοσκοπήσεις τότε- «…που συγκυβερνούν, θέ</w:t>
      </w:r>
      <w:r>
        <w:rPr>
          <w:rFonts w:eastAsia="Times New Roman" w:cs="Times New Roman"/>
          <w:szCs w:val="24"/>
        </w:rPr>
        <w:t xml:space="preserve">λει να αποφασίσει για το σύνολο της χώρας και </w:t>
      </w:r>
      <w:r>
        <w:rPr>
          <w:rFonts w:eastAsia="Times New Roman" w:cs="Times New Roman"/>
          <w:szCs w:val="24"/>
        </w:rPr>
        <w:lastRenderedPageBreak/>
        <w:t xml:space="preserve">κυρίως να δεσμεύσει την επόμενη κυβέρνηση για πολλές δεκαετίες. Δεν νομιμοποιείται πολιτικά και ηθικά να πάρει αποφάσεις». </w:t>
      </w:r>
    </w:p>
    <w:p w14:paraId="47A54C5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Πόσο αθροίζουν σήμερα ΣΥΡΙΖΑ και ΑΝΕΛ; Θα σας αφήσω να το βρείτε μόνοι σας. Πάντως είν</w:t>
      </w:r>
      <w:r>
        <w:rPr>
          <w:rFonts w:eastAsia="Times New Roman" w:cs="Times New Roman"/>
          <w:szCs w:val="24"/>
        </w:rPr>
        <w:t>αι κάτω από 30%.</w:t>
      </w:r>
    </w:p>
    <w:p w14:paraId="47A54C56" w14:textId="77777777" w:rsidR="00080287" w:rsidRDefault="007F198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47A54C57"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αν η «συνέπεια» δεν ήταν μια λέξη που αγνοείται στο λεξιλόγιο του κ. Τσίπρα, θα είχατε ήδη κάνει εδώ και καιρό αυτό που πρέπει. Θα είχατε οδηγήσει τη χώρα σε </w:t>
      </w:r>
      <w:r>
        <w:rPr>
          <w:rFonts w:eastAsia="Times New Roman" w:cs="Times New Roman"/>
          <w:szCs w:val="24"/>
        </w:rPr>
        <w:t>εκλογές. Είναι προϋπόθεση για την ανάκαμψή της και όσο νωρίτερα συμβεί αυτό τόσο καλύτερα για τον τόπο.</w:t>
      </w:r>
    </w:p>
    <w:p w14:paraId="47A54C5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ό,τι αφορά την ημερήσια διάταξη της συνεδρίασης, τα πράγματα είναι επίσης πολύ απλά. Άρτο η Κυβέρνηση αδυνατεί να προσφ</w:t>
      </w:r>
      <w:r>
        <w:rPr>
          <w:rFonts w:eastAsia="Times New Roman" w:cs="Times New Roman"/>
          <w:szCs w:val="24"/>
        </w:rPr>
        <w:t xml:space="preserve">έρει και αντί θεαμάτων έχουμε τις εξεταστικές επιτροπές -όπως σήμερα για την </w:t>
      </w:r>
      <w:r>
        <w:rPr>
          <w:rFonts w:eastAsia="Times New Roman" w:cs="Times New Roman"/>
          <w:szCs w:val="24"/>
        </w:rPr>
        <w:t>υ</w:t>
      </w:r>
      <w:r>
        <w:rPr>
          <w:rFonts w:eastAsia="Times New Roman" w:cs="Times New Roman"/>
          <w:szCs w:val="24"/>
        </w:rPr>
        <w:t xml:space="preserve">γεία- μπας και καλυφθούν οι αποτυχίες και τα φάλτσα σε όλους τους τομείς. </w:t>
      </w:r>
    </w:p>
    <w:p w14:paraId="47A54C59"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Ας μείνουμε, όμως, στην ουσία. Η </w:t>
      </w:r>
      <w:r>
        <w:rPr>
          <w:rFonts w:eastAsia="Times New Roman" w:cs="Times New Roman"/>
          <w:szCs w:val="24"/>
        </w:rPr>
        <w:t>υ</w:t>
      </w:r>
      <w:r>
        <w:rPr>
          <w:rFonts w:eastAsia="Times New Roman" w:cs="Times New Roman"/>
          <w:szCs w:val="24"/>
        </w:rPr>
        <w:t xml:space="preserve">γεία είναι σήμερα σε χειρότερη κατάσταση παρά ποτέ. Τα νοσοκομεία κρατιούνται </w:t>
      </w:r>
      <w:r>
        <w:rPr>
          <w:rFonts w:eastAsia="Times New Roman" w:cs="Times New Roman"/>
          <w:szCs w:val="24"/>
        </w:rPr>
        <w:lastRenderedPageBreak/>
        <w:t>μόνο χάρη στην αυταπάρνηση ιατρών, νοσηλευτών και διοικητικού προσωπικού. Θέλω να τους ευχαριστήσω για άλλη μια φορά από το Βήμα της Βουλής και να τους συγχαρώ για την αυταπάρνησ</w:t>
      </w:r>
      <w:r>
        <w:rPr>
          <w:rFonts w:eastAsia="Times New Roman" w:cs="Times New Roman"/>
          <w:szCs w:val="24"/>
        </w:rPr>
        <w:t xml:space="preserve">η με την οποία επιτελούν το έργο τους. </w:t>
      </w:r>
    </w:p>
    <w:p w14:paraId="47A54C5A" w14:textId="77777777" w:rsidR="00080287" w:rsidRDefault="007F198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5B"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πρωτοβάθμια φροντίδα καταρρέει. Εδώ και δυόμισι χρόνια έχετε καταθέσει για την πρωτοβάθμια φροντίδα όλη και όλη μια τροπολογία, χωρίς καν την αναγκαία χρηματοδό</w:t>
      </w:r>
      <w:r>
        <w:rPr>
          <w:rFonts w:eastAsia="Times New Roman" w:cs="Times New Roman"/>
          <w:szCs w:val="24"/>
        </w:rPr>
        <w:t xml:space="preserve">τηση. Οι οφειλές των ασφαλιστικών ταμείων στον ΕΟΠΥΥ αυξάνονται. </w:t>
      </w:r>
    </w:p>
    <w:p w14:paraId="47A54C5C"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Ως αντιπολίτευση σας θυμάμαι να φωνάζετε για τα 5 ευρώ από όσους έκαναν εισαγωγή στα νοσοκομεία. Φυσικά, είχαμε εξαιρέσει τότε τους οικονομικά αδύνατους. Φωνάζατε για τα 5 ευρώ. Τι κάνατε ως</w:t>
      </w:r>
      <w:r>
        <w:rPr>
          <w:rFonts w:eastAsia="Times New Roman" w:cs="Times New Roman"/>
          <w:szCs w:val="24"/>
        </w:rPr>
        <w:t xml:space="preserve"> κυβέρνηση; Αυξήσατε σε όλους τις εισφορές κατά 2%. </w:t>
      </w:r>
    </w:p>
    <w:p w14:paraId="47A54C5D"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Ως αντιπολίτευση σας θυμάμαι να μιλάτε για αλλαγή του διοικητικού μοντέλου των δημόσιων νοσοκομείων. Και ως κυβέρνηση τι κάνατε; Απολύσατε τους διοικητές μέσα από μια διαδικασία η οποία ακυρώθηκε στο Συμ</w:t>
      </w:r>
      <w:r>
        <w:rPr>
          <w:rFonts w:eastAsia="Times New Roman" w:cs="Times New Roman"/>
          <w:szCs w:val="24"/>
        </w:rPr>
        <w:t xml:space="preserve">βούλιο της Επικρατείας και θα χρεώσετε τώρα το </w:t>
      </w:r>
      <w:r>
        <w:rPr>
          <w:rFonts w:eastAsia="Times New Roman" w:cs="Times New Roman"/>
          <w:szCs w:val="24"/>
        </w:rPr>
        <w:t xml:space="preserve">δημόσιο </w:t>
      </w:r>
      <w:r>
        <w:rPr>
          <w:rFonts w:eastAsia="Times New Roman" w:cs="Times New Roman"/>
          <w:szCs w:val="24"/>
        </w:rPr>
        <w:t xml:space="preserve">με αποζημιώσεις.  </w:t>
      </w:r>
    </w:p>
    <w:p w14:paraId="47A54C5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τομέα της ηλεκτρονικής διακυβέρνησης, ένα εξαιρετικά σημαντικό εργαλείο μεταρρυθμίσεων και διαφάνειας στον τομέα της </w:t>
      </w:r>
      <w:r>
        <w:rPr>
          <w:rFonts w:eastAsia="Times New Roman" w:cs="Times New Roman"/>
          <w:szCs w:val="24"/>
        </w:rPr>
        <w:t>υ</w:t>
      </w:r>
      <w:r>
        <w:rPr>
          <w:rFonts w:eastAsia="Times New Roman" w:cs="Times New Roman"/>
          <w:szCs w:val="24"/>
        </w:rPr>
        <w:t xml:space="preserve">γείας, όλα παραμένουν στάσιμα. Ούτε την αντικατάσταση, την </w:t>
      </w:r>
      <w:r>
        <w:rPr>
          <w:rFonts w:eastAsia="Times New Roman" w:cs="Times New Roman"/>
          <w:szCs w:val="24"/>
        </w:rPr>
        <w:t xml:space="preserve">ενίσχυση του στόλου των υπαρχόντων καταπονημένων ασθενοφόρων δεν καταφέρατε να ολοκληρώσετε. </w:t>
      </w:r>
    </w:p>
    <w:p w14:paraId="47A54C5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περασμένη εβδομάδα στη Χαλκιδική πέθανε ένας συμπολίτης μας. Περίμενε δύο ώρες για να έρθει το ασθενοφόρο. Προχθές η τραγωδία επαναλήφθηκε. Ένιωσε κανείς από </w:t>
      </w:r>
      <w:r>
        <w:rPr>
          <w:rFonts w:eastAsia="Times New Roman" w:cs="Times New Roman"/>
          <w:szCs w:val="24"/>
        </w:rPr>
        <w:t xml:space="preserve">εσάς την ανάγκη έστω να ζητήσει μια συγγνώμη; </w:t>
      </w:r>
    </w:p>
    <w:p w14:paraId="47A54C6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C61" w14:textId="77777777" w:rsidR="00080287" w:rsidRDefault="007F198B">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47A54C6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είναι αστείο, ξέρετε, να πεθαίνουν συνάνθρωποί μας, κυρίες και</w:t>
      </w:r>
      <w:r>
        <w:rPr>
          <w:rFonts w:eastAsia="Times New Roman" w:cs="Times New Roman"/>
          <w:szCs w:val="24"/>
        </w:rPr>
        <w:t xml:space="preserve"> κύριοι συνάδελφοι. Καθόλου αστείο δεν είναι. Συγκρατήστε τα γέλια σας, λοιπόν. </w:t>
      </w:r>
    </w:p>
    <w:p w14:paraId="47A54C6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σε σχέση με το νέο ΕΣΠΑ υπάρχει κίνδυνος να μην χρηματοδοτηθούν έργα του τομέα Υγείας επειδή οι αρμόδιες υπηρεσίες </w:t>
      </w:r>
      <w:r>
        <w:rPr>
          <w:rFonts w:eastAsia="Times New Roman" w:cs="Times New Roman"/>
          <w:szCs w:val="24"/>
        </w:rPr>
        <w:t xml:space="preserve">της </w:t>
      </w:r>
      <w:r>
        <w:rPr>
          <w:rFonts w:eastAsia="Times New Roman" w:cs="Times New Roman"/>
          <w:szCs w:val="24"/>
        </w:rPr>
        <w:t xml:space="preserve">Ευρωπαϊκής Ένωσης δεν εγκρίνουν τη στρατηγική </w:t>
      </w:r>
      <w:r>
        <w:rPr>
          <w:rFonts w:eastAsia="Times New Roman" w:cs="Times New Roman"/>
          <w:szCs w:val="24"/>
        </w:rPr>
        <w:t xml:space="preserve">που έχει υποβληθεί από το Υπουργείο. </w:t>
      </w:r>
    </w:p>
    <w:p w14:paraId="47A54C6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Όπου και να κοιτάξουμε, υπάρχει μια εικόνα παρακμής, αδράνειας και ανικανότητας. Το μόνο που επικαλείστε είναι ότι το ΕΣΥ καλύπτει πλέον τους ανασφάλιστους, ενώ η πραγματικότητα είναι ότι αυτή η ρύθμιση δεν είναι δικιά</w:t>
      </w:r>
      <w:r>
        <w:rPr>
          <w:rFonts w:eastAsia="Times New Roman" w:cs="Times New Roman"/>
          <w:szCs w:val="24"/>
        </w:rPr>
        <w:t xml:space="preserve"> σας, αλλά ισχύει από το 2014. </w:t>
      </w:r>
    </w:p>
    <w:p w14:paraId="47A54C65"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C6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 </w:t>
      </w:r>
    </w:p>
    <w:p w14:paraId="47A54C67" w14:textId="77777777" w:rsidR="00080287" w:rsidRDefault="007F198B">
      <w:pPr>
        <w:spacing w:line="600" w:lineRule="auto"/>
        <w:ind w:firstLine="720"/>
        <w:contextualSpacing/>
        <w:jc w:val="both"/>
        <w:rPr>
          <w:rFonts w:eastAsia="Times New Roman" w:cs="Times New Roman"/>
          <w:b/>
          <w:szCs w:val="24"/>
        </w:rPr>
      </w:pPr>
      <w:r>
        <w:rPr>
          <w:rFonts w:eastAsia="Times New Roman" w:cs="Times New Roman"/>
          <w:b/>
          <w:szCs w:val="24"/>
        </w:rPr>
        <w:t>ΚΥΡΙΑΚΟΣ ΜΗΤΣΟΤΑΚΗΣ (Πρόεδρος της Νέας Δημοκρατίας):</w:t>
      </w:r>
    </w:p>
    <w:p w14:paraId="47A54C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Ψέματα και μικροψυχία και σε αυτό, όπως και σε όλα, όπως και στα πρόσφατα εγκαίνια των μ</w:t>
      </w:r>
      <w:r>
        <w:rPr>
          <w:rFonts w:eastAsia="Times New Roman" w:cs="Times New Roman"/>
          <w:szCs w:val="24"/>
        </w:rPr>
        <w:t xml:space="preserve">εγάλων αυτοκινητοδρόμων. </w:t>
      </w:r>
    </w:p>
    <w:p w14:paraId="47A54C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συνταγή είναι πολύ γνωστή και επαρκώς παλαιοκομματική. Επιχειρείτε να κρύψετε το φιάσκο της δικιά</w:t>
      </w:r>
      <w:r>
        <w:rPr>
          <w:rFonts w:eastAsia="Times New Roman" w:cs="Times New Roman"/>
          <w:szCs w:val="24"/>
        </w:rPr>
        <w:t>ς</w:t>
      </w:r>
      <w:r>
        <w:rPr>
          <w:rFonts w:eastAsia="Times New Roman" w:cs="Times New Roman"/>
          <w:szCs w:val="24"/>
        </w:rPr>
        <w:t xml:space="preserve"> σας αποτυχίας στην αρένα της σκανδαλολογίας, βγάζοντας μπροστά πάντα γνωστού ήθους και ύφους μέσα ενημέρωσης ώστε να μην μένει κα</w:t>
      </w:r>
      <w:r>
        <w:rPr>
          <w:rFonts w:eastAsia="Times New Roman" w:cs="Times New Roman"/>
          <w:szCs w:val="24"/>
        </w:rPr>
        <w:t>μμία αμφιβολία ούτε για τις προθέσεις, ούτε για τον ενορχηστρωτή του όλου εγχειρήματος.</w:t>
      </w:r>
    </w:p>
    <w:p w14:paraId="47A54C6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Ειλικρινά πιστεύετε ότι θα μας φέρετε σε δύσκολη θέση με τις εξεταστικές; Αδίκως κουράζεστε. Θέλετε εξεταστική; Συμφωνούμε. Δεν έχουμε καμμία αντίρρηση. Όλα στο φως. Να</w:t>
      </w:r>
      <w:r>
        <w:rPr>
          <w:rFonts w:eastAsia="Times New Roman" w:cs="Times New Roman"/>
          <w:szCs w:val="24"/>
        </w:rPr>
        <w:t xml:space="preserve"> ερευνηθούν όλα. Θέλετε να υπογράψουμε και εμείς; Μαζί σας. Με έναν όρο όμως: Θα μπούνε μέσα άλλες δύο χρονικές περίοδοι. Θα μπει και το 1996 και θα μπει και η τελευταία διετία, τα χρόνια της δικιάς σας διακυβέρνησης. </w:t>
      </w:r>
    </w:p>
    <w:p w14:paraId="47A54C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Όσον αφορά το 1996 έχω μια απορία. Με</w:t>
      </w:r>
      <w:r>
        <w:rPr>
          <w:rFonts w:eastAsia="Times New Roman" w:cs="Times New Roman"/>
          <w:szCs w:val="24"/>
        </w:rPr>
        <w:t xml:space="preserve"> ποια λογική ξεκινάτε την </w:t>
      </w:r>
      <w:r>
        <w:rPr>
          <w:rFonts w:eastAsia="Times New Roman" w:cs="Times New Roman"/>
          <w:szCs w:val="24"/>
        </w:rPr>
        <w:t>εξεταστική</w:t>
      </w:r>
      <w:r>
        <w:rPr>
          <w:rFonts w:eastAsia="Times New Roman" w:cs="Times New Roman"/>
          <w:szCs w:val="24"/>
        </w:rPr>
        <w:t xml:space="preserve"> από το 1997, ένα τελείως αυθαίρετο χρονικό ορόσημο; Εάν θέλετε να πιάσουμε όλη την περίοδο Σημίτη, δεν θα έπρεπε να ξεκινήσουμε από το 1996; Γιατί από το 1997; Θα σας πω εγώ το γιατί. Ο λόγος που θέλετε να αποφύγετε το </w:t>
      </w:r>
      <w:r>
        <w:rPr>
          <w:rFonts w:eastAsia="Times New Roman" w:cs="Times New Roman"/>
          <w:szCs w:val="24"/>
        </w:rPr>
        <w:t xml:space="preserve">1996 είναι γιατί τότε ήταν Γενικός Γραμματέας του Υπουργείου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Και για να αποφύγετε τον έλεγχο της περιόδου </w:t>
      </w:r>
      <w:proofErr w:type="spellStart"/>
      <w:r>
        <w:rPr>
          <w:rFonts w:eastAsia="Times New Roman" w:cs="Times New Roman"/>
          <w:szCs w:val="24"/>
        </w:rPr>
        <w:t>Κουρουμπλή</w:t>
      </w:r>
      <w:proofErr w:type="spellEnd"/>
      <w:r>
        <w:rPr>
          <w:rFonts w:eastAsia="Times New Roman" w:cs="Times New Roman"/>
          <w:szCs w:val="24"/>
        </w:rPr>
        <w:t xml:space="preserve">, κόβετε μια χρονιά από την περίοδο Σημίτη. Ευρηματικό, δεν μπορώ να πω! </w:t>
      </w:r>
    </w:p>
    <w:p w14:paraId="47A54C6C" w14:textId="77777777" w:rsidR="00080287" w:rsidRDefault="007F198B">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47A54C6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όμως, κύριοι του ΣΥΡΙΖΑ, όταν ανοίξατε την πόρτα στο ορφανά του Τσοχατζόπουλου και σε διάφορους περιπλανώμενους του ΠΑΣΟΚ, πήρατε μαζί, πακέτο και τις ευθύνες τους και θα απολογηθείτε για αυτές. Και εάν πιστεύετε ότι δεν έχετε τίπ</w:t>
      </w:r>
      <w:r>
        <w:rPr>
          <w:rFonts w:eastAsia="Times New Roman" w:cs="Times New Roman"/>
          <w:szCs w:val="24"/>
        </w:rPr>
        <w:t xml:space="preserve">οτα να κρύψετε, ιδού η Ρόδος. Πολύ απλά δεχθείτε τη δικιά μας πρόταση, βάλτε μέσα και το 1996 ώστε να ελεγχθούν και τα έργα και οι ημέρες του κ. </w:t>
      </w:r>
      <w:proofErr w:type="spellStart"/>
      <w:r>
        <w:rPr>
          <w:rFonts w:eastAsia="Times New Roman" w:cs="Times New Roman"/>
          <w:szCs w:val="24"/>
        </w:rPr>
        <w:t>Κουρουμπλή</w:t>
      </w:r>
      <w:proofErr w:type="spellEnd"/>
      <w:r>
        <w:rPr>
          <w:rFonts w:eastAsia="Times New Roman" w:cs="Times New Roman"/>
          <w:szCs w:val="24"/>
        </w:rPr>
        <w:t xml:space="preserve">. Και εάν «ουδέν </w:t>
      </w:r>
      <w:proofErr w:type="spellStart"/>
      <w:r>
        <w:rPr>
          <w:rFonts w:eastAsia="Times New Roman" w:cs="Times New Roman"/>
          <w:szCs w:val="24"/>
        </w:rPr>
        <w:t>μεμπτόν</w:t>
      </w:r>
      <w:proofErr w:type="spellEnd"/>
      <w:r>
        <w:rPr>
          <w:rFonts w:eastAsia="Times New Roman" w:cs="Times New Roman"/>
          <w:szCs w:val="24"/>
        </w:rPr>
        <w:t xml:space="preserve">» προκύψει, για να χρησιμοποιήσω και έκφραση του κ. Παππά για τα εξωτικά του </w:t>
      </w:r>
      <w:r>
        <w:rPr>
          <w:rFonts w:eastAsia="Times New Roman" w:cs="Times New Roman"/>
          <w:szCs w:val="24"/>
        </w:rPr>
        <w:t xml:space="preserve">ταξίδια με ιδιωτικά </w:t>
      </w:r>
      <w:proofErr w:type="spellStart"/>
      <w:r>
        <w:rPr>
          <w:rFonts w:eastAsia="Times New Roman" w:cs="Times New Roman"/>
          <w:szCs w:val="24"/>
        </w:rPr>
        <w:t>λίαρ</w:t>
      </w:r>
      <w:proofErr w:type="spellEnd"/>
      <w:r>
        <w:rPr>
          <w:rFonts w:eastAsia="Times New Roman" w:cs="Times New Roman"/>
          <w:szCs w:val="24"/>
        </w:rPr>
        <w:t xml:space="preserve"> τζετ και με εκλεκτή παρέα, τόσο το καλύτερο για όλους. Η άρνησή σας, όμως, κάτι λέει.</w:t>
      </w:r>
    </w:p>
    <w:p w14:paraId="47A54C6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όμως, την τελευταία διετία, το θεωρούμε ζήτημα στοιχειώδους πολιτικής και ηθικής τάξης, ιδίως όταν για την περίοδο αυτή έχουν ήδη </w:t>
      </w:r>
      <w:r>
        <w:rPr>
          <w:rFonts w:eastAsia="Times New Roman" w:cs="Times New Roman"/>
          <w:szCs w:val="24"/>
        </w:rPr>
        <w:t xml:space="preserve">αποσταλεί από τη </w:t>
      </w:r>
      <w:r>
        <w:rPr>
          <w:rFonts w:eastAsia="Times New Roman" w:cs="Times New Roman"/>
          <w:szCs w:val="24"/>
        </w:rPr>
        <w:t xml:space="preserve">δικαιοσύνη </w:t>
      </w:r>
      <w:r>
        <w:rPr>
          <w:rFonts w:eastAsia="Times New Roman" w:cs="Times New Roman"/>
          <w:szCs w:val="24"/>
        </w:rPr>
        <w:t xml:space="preserve">στη Βουλή φάκελοι δικογραφίας που αφορούν στη συγκεκριμένη περίοδο και σε τυχόν αδικήματα Υπουργών. Και τα ζητήματα αυτά, να υπενθυμίσω στο Σώμα, δεν είναι καθόλου επουσιώδη: Δελτία τιμών φαρμάκων που δεν εκδόθηκαν, ζημιώνοντας </w:t>
      </w:r>
      <w:r>
        <w:rPr>
          <w:rFonts w:eastAsia="Times New Roman" w:cs="Times New Roman"/>
          <w:szCs w:val="24"/>
        </w:rPr>
        <w:t xml:space="preserve">το δημόσιο, διαγωνισμοί που καταργήθηκαν αυθαίρετα, παράνομες αποφάσεις που κατέπεσαν στα δικαστήρια, ποινικές διώξεις σε βαθμό </w:t>
      </w:r>
      <w:r>
        <w:rPr>
          <w:rFonts w:eastAsia="Times New Roman" w:cs="Times New Roman"/>
          <w:szCs w:val="24"/>
        </w:rPr>
        <w:lastRenderedPageBreak/>
        <w:t xml:space="preserve">κακουργήματος σε υπαλλήλους που εκτελούσαν, όμως, εντολές της πολιτικής ηγεσίας. </w:t>
      </w:r>
    </w:p>
    <w:p w14:paraId="47A54C6F" w14:textId="77777777" w:rsidR="00080287" w:rsidRDefault="007F198B">
      <w:pPr>
        <w:tabs>
          <w:tab w:val="left" w:pos="4454"/>
          <w:tab w:val="center" w:pos="4513"/>
        </w:tabs>
        <w:spacing w:line="600" w:lineRule="auto"/>
        <w:ind w:firstLine="720"/>
        <w:contextualSpacing/>
        <w:jc w:val="both"/>
        <w:rPr>
          <w:rFonts w:eastAsia="Times New Roman" w:cs="Times New Roman"/>
          <w:szCs w:val="24"/>
        </w:rPr>
      </w:pPr>
      <w:r>
        <w:rPr>
          <w:rFonts w:eastAsia="Times New Roman" w:cs="Times New Roman"/>
          <w:szCs w:val="24"/>
        </w:rPr>
        <w:t>Για όλα αυτά πραγματικά πιστεύετε ότι δεν πρέπ</w:t>
      </w:r>
      <w:r>
        <w:rPr>
          <w:rFonts w:eastAsia="Times New Roman" w:cs="Times New Roman"/>
          <w:szCs w:val="24"/>
        </w:rPr>
        <w:t xml:space="preserve">ει να δοθούν εξηγήσεις; </w:t>
      </w:r>
    </w:p>
    <w:p w14:paraId="47A54C7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Ελάτε, λοιπόν, και δείξτε ότι δεν έχετε τίποτα να φοβηθείτε. Και επαναλαμβάνω: Κάντε το και θα υπερψηφίσουμε τη δική σας πρόταση. Δεν θα το κάνετε όμως. Δεν θα το κάνετε. Μας το είπατε ήδη. Ξέρετε γιατί; Διότι δεν σας ενδιαφέρει κα</w:t>
      </w:r>
      <w:r>
        <w:rPr>
          <w:rFonts w:eastAsia="Times New Roman" w:cs="Times New Roman"/>
          <w:szCs w:val="24"/>
        </w:rPr>
        <w:t xml:space="preserve">θόλου η αλήθεια. Σας ενδιαφέρουν μόνο οι εντυπώσεις. Και δεύτερον, διότι γνωρίζετε πάρα πολύ καλά ότι για τη δική σας περίοδο έχετε λερωμένη τη φωλιά σας. </w:t>
      </w:r>
    </w:p>
    <w:p w14:paraId="47A54C7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τελευταίοι, λοιπόν, που μπορούν σε αυτή την Αίθουσα να παραδίδουν μαθήματα χρηστής διοίκησης είστ</w:t>
      </w:r>
      <w:r>
        <w:rPr>
          <w:rFonts w:eastAsia="Times New Roman" w:cs="Times New Roman"/>
          <w:szCs w:val="24"/>
        </w:rPr>
        <w:t xml:space="preserve">ε εσείς. </w:t>
      </w:r>
    </w:p>
    <w:p w14:paraId="47A54C7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θυμηθούμε μερικά πράγματα και πρώτα απ’ όλα ποια ήταν η στάση σας για μια σειρά παρεμβάσεων στον χώρο της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 xml:space="preserve">που μείωναν τις δαπάνες </w:t>
      </w:r>
      <w:r>
        <w:rPr>
          <w:rFonts w:eastAsia="Times New Roman" w:cs="Times New Roman"/>
          <w:szCs w:val="24"/>
        </w:rPr>
        <w:t xml:space="preserve">υγείας </w:t>
      </w:r>
      <w:r>
        <w:rPr>
          <w:rFonts w:eastAsia="Times New Roman" w:cs="Times New Roman"/>
          <w:szCs w:val="24"/>
        </w:rPr>
        <w:t xml:space="preserve">και ενίσχυαν τη διαφάνεια. Πάμε να δούμε, λοιπόν, πώς είχατε συμπεριφερθεί στο παρελθόν. </w:t>
      </w:r>
    </w:p>
    <w:p w14:paraId="47A54C7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Θεσπίστηκε η επιβολή κυρώσεων σε γιατρούς που υπερέβαιναν τα όρια </w:t>
      </w:r>
      <w:proofErr w:type="spellStart"/>
      <w:r>
        <w:rPr>
          <w:rFonts w:eastAsia="Times New Roman" w:cs="Times New Roman"/>
          <w:szCs w:val="24"/>
        </w:rPr>
        <w:t>συνταγογράφησης</w:t>
      </w:r>
      <w:proofErr w:type="spellEnd"/>
      <w:r>
        <w:rPr>
          <w:rFonts w:eastAsia="Times New Roman" w:cs="Times New Roman"/>
          <w:szCs w:val="24"/>
        </w:rPr>
        <w:t xml:space="preserve"> και σε φαρμακοποιούς που </w:t>
      </w:r>
      <w:r>
        <w:rPr>
          <w:rFonts w:eastAsia="Times New Roman" w:cs="Times New Roman"/>
          <w:szCs w:val="24"/>
        </w:rPr>
        <w:lastRenderedPageBreak/>
        <w:t xml:space="preserve">δεν χρησιμοποιούσαν το φτηνότερο </w:t>
      </w:r>
      <w:proofErr w:type="spellStart"/>
      <w:r>
        <w:rPr>
          <w:rFonts w:eastAsia="Times New Roman" w:cs="Times New Roman"/>
          <w:szCs w:val="24"/>
        </w:rPr>
        <w:t>γενόσημο</w:t>
      </w:r>
      <w:proofErr w:type="spellEnd"/>
      <w:r>
        <w:rPr>
          <w:rFonts w:eastAsia="Times New Roman" w:cs="Times New Roman"/>
          <w:szCs w:val="24"/>
        </w:rPr>
        <w:t xml:space="preserve"> φάρμακο. Ο ΣΥΡΙΖΑ δεν το ψήφισε. </w:t>
      </w:r>
    </w:p>
    <w:p w14:paraId="47A54C7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Μειώσαμε εμείς και η προηγούμενη κυβέρνηση του ΠΑΣΟΚ, τη φαρμακευτική δαπ</w:t>
      </w:r>
      <w:r>
        <w:rPr>
          <w:rFonts w:eastAsia="Times New Roman" w:cs="Times New Roman"/>
          <w:szCs w:val="24"/>
        </w:rPr>
        <w:t xml:space="preserve">άνη κατά 3,5 δισεκατομμύρια ευρώ με πολύ σημαντικό πολιτικό κόστος. Ο ΣΥΡΙΖΑ ως αντιπολίτευση καταψήφισε όλα τα μέτρα που στόχευαν στην περικοπή της φαρμακευτικής δαπάνης. Το πιο σημαντικό είναι ότι η Κυβέρνησή σας -Υπουργός ο κ. </w:t>
      </w:r>
      <w:proofErr w:type="spellStart"/>
      <w:r>
        <w:rPr>
          <w:rFonts w:eastAsia="Times New Roman" w:cs="Times New Roman"/>
          <w:szCs w:val="24"/>
        </w:rPr>
        <w:t>Κουρουμπλής</w:t>
      </w:r>
      <w:proofErr w:type="spellEnd"/>
      <w:r>
        <w:rPr>
          <w:rFonts w:eastAsia="Times New Roman" w:cs="Times New Roman"/>
          <w:szCs w:val="24"/>
        </w:rPr>
        <w:t xml:space="preserve">- παρά τη ρητή </w:t>
      </w:r>
      <w:r>
        <w:rPr>
          <w:rFonts w:eastAsia="Times New Roman" w:cs="Times New Roman"/>
          <w:szCs w:val="24"/>
        </w:rPr>
        <w:t>αναφορά του νόμου, δεν εξέδωσε δελτίο τιμών για το 2015 ώστε να γίνει η σχετική μείωση στις τιμές. Γιατί άραγε; Ποιος ωφελήθηκε απ’ αυτή την απόφαση; Δεν θεωρείτ</w:t>
      </w:r>
      <w:r>
        <w:rPr>
          <w:rFonts w:eastAsia="Times New Roman" w:cs="Times New Roman"/>
          <w:szCs w:val="24"/>
        </w:rPr>
        <w:t>ε</w:t>
      </w:r>
      <w:r>
        <w:rPr>
          <w:rFonts w:eastAsia="Times New Roman" w:cs="Times New Roman"/>
          <w:szCs w:val="24"/>
        </w:rPr>
        <w:t xml:space="preserve"> χρήσιμο και κρίσιμο να διερευνηθεί αυτή η πτυχή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47A54C7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είχαμε ετ</w:t>
      </w:r>
      <w:r>
        <w:rPr>
          <w:rFonts w:eastAsia="Times New Roman" w:cs="Times New Roman"/>
          <w:szCs w:val="24"/>
        </w:rPr>
        <w:t>οιμάσει διαγωνισμούς για τη φαρμακευτική δαπάνη των νοσοκομείων. Τους ακυρώσατε, με αποτέλεσμα σήμερα τα νοσοκομεία να προμηθεύονται φάρμακα πολύ πιο ακριβά. Ξαναρωτώ: Ποιος άραγε ωφελήθηκε απ’ αυτή την απόφαση; Δεν θα έπρεπε κι αυτή η πτυχή του θέματος να</w:t>
      </w:r>
      <w:r>
        <w:rPr>
          <w:rFonts w:eastAsia="Times New Roman" w:cs="Times New Roman"/>
          <w:szCs w:val="24"/>
        </w:rPr>
        <w:t xml:space="preserve"> ερευνηθεί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47A54C7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αν η Κυβέρνηση ήθελε πραγματικά να καταπολεμήσει τη διαφθορά στον χώρο της </w:t>
      </w:r>
      <w:r>
        <w:rPr>
          <w:rFonts w:eastAsia="Times New Roman" w:cs="Times New Roman"/>
          <w:szCs w:val="24"/>
        </w:rPr>
        <w:t>υ</w:t>
      </w:r>
      <w:r>
        <w:rPr>
          <w:rFonts w:eastAsia="Times New Roman" w:cs="Times New Roman"/>
          <w:szCs w:val="24"/>
        </w:rPr>
        <w:t>γείας, θα μπορούσε πράγματι να είχε λάβει μια σειρά από μέτρα. Το 2014 υποβλήθηκε στο Υπουργείο Υγείας η πρότ</w:t>
      </w:r>
      <w:r>
        <w:rPr>
          <w:rFonts w:eastAsia="Times New Roman" w:cs="Times New Roman"/>
          <w:szCs w:val="24"/>
        </w:rPr>
        <w:t xml:space="preserve">αση στρατηγικής της ομάδας εργασίας για την καταπολέμηση της διαφθοράς στην </w:t>
      </w:r>
      <w:r>
        <w:rPr>
          <w:rFonts w:eastAsia="Times New Roman" w:cs="Times New Roman"/>
          <w:szCs w:val="24"/>
        </w:rPr>
        <w:t>υ</w:t>
      </w:r>
      <w:r>
        <w:rPr>
          <w:rFonts w:eastAsia="Times New Roman" w:cs="Times New Roman"/>
          <w:szCs w:val="24"/>
        </w:rPr>
        <w:t>γεία. Είναι ένα κείμενο πυκνό, εξαιρετικά εμπεριστατωμένο, εκατό σελίδων. Το καταθέτω για τα Πρακτικά.</w:t>
      </w:r>
    </w:p>
    <w:p w14:paraId="47A54C77" w14:textId="77777777" w:rsidR="00080287" w:rsidRDefault="007F198B">
      <w:pPr>
        <w:spacing w:line="600" w:lineRule="auto"/>
        <w:ind w:firstLine="709"/>
        <w:contextualSpacing/>
        <w:jc w:val="both"/>
        <w:rPr>
          <w:rFonts w:eastAsia="Times New Roman"/>
          <w:szCs w:val="24"/>
        </w:rPr>
      </w:pPr>
      <w:r>
        <w:rPr>
          <w:rFonts w:eastAsia="Times New Roman" w:cs="Times New Roman"/>
          <w:szCs w:val="24"/>
        </w:rPr>
        <w:t>(Στο σημείο αυτό ο Πρόεδρος της Νέας Δημοκρατίας κ. Κυριάκος Μητσοτάκης κατα</w:t>
      </w:r>
      <w:r>
        <w:rPr>
          <w:rFonts w:eastAsia="Times New Roman" w:cs="Times New Roman"/>
          <w:szCs w:val="24"/>
        </w:rPr>
        <w:t xml:space="preserve">θέτει για τα Πρακτικά το προαναφερθέν κείμενο, το οποίο βρίσκεται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7A54C7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Περιλάμβανε αυτό το κείμενο μια σειρά από προτάσεις. Ενδεικτικά μόνο αναφέρω την επιμήκυνση του χρόν</w:t>
      </w:r>
      <w:r>
        <w:rPr>
          <w:rFonts w:eastAsia="Times New Roman" w:cs="Times New Roman"/>
          <w:szCs w:val="24"/>
        </w:rPr>
        <w:t>ου παραγραφής αδικημάτων και την μετατροπή ποινικών αδικημάτων που συνδέονται με τη διαφθορά σε κακουργήματα, τη θέσπιση αυστηρότερων ποινικών, αλλά και πειθαρχικών, ποινών, κυρίως τη θέσπιση ταχύτερων διαδικασιών για την πειθαρχική δίωξη και τη λειτουργία</w:t>
      </w:r>
      <w:r>
        <w:rPr>
          <w:rFonts w:eastAsia="Times New Roman" w:cs="Times New Roman"/>
          <w:szCs w:val="24"/>
        </w:rPr>
        <w:t xml:space="preserve"> των πειθαρχικών συμβουλίων -μια εξαιρετικά πονε</w:t>
      </w:r>
      <w:r>
        <w:rPr>
          <w:rFonts w:eastAsia="Times New Roman" w:cs="Times New Roman"/>
          <w:szCs w:val="24"/>
        </w:rPr>
        <w:lastRenderedPageBreak/>
        <w:t xml:space="preserve">μένη ιστορία στο χώρο της </w:t>
      </w:r>
      <w:r>
        <w:rPr>
          <w:rFonts w:eastAsia="Times New Roman" w:cs="Times New Roman"/>
          <w:szCs w:val="24"/>
        </w:rPr>
        <w:t>υ</w:t>
      </w:r>
      <w:r>
        <w:rPr>
          <w:rFonts w:eastAsia="Times New Roman" w:cs="Times New Roman"/>
          <w:szCs w:val="24"/>
        </w:rPr>
        <w:t>γείας- καθώς και την στελέχωση αυτών των πειθαρχικών συμβουλίων από δικαστικούς λειτουργούς, την ενίσχυση των ελεγκτικών μηχανισμών, την δυνατότητα ανταλλαγής πληροφοριών μεταξύ του</w:t>
      </w:r>
      <w:r>
        <w:rPr>
          <w:rFonts w:eastAsia="Times New Roman" w:cs="Times New Roman"/>
          <w:szCs w:val="24"/>
        </w:rPr>
        <w:t xml:space="preserve">ς, τη θέσπιση ειδικής διαδικασίας ελέγχου των χρηματοδοτήσεων και των χορηγιών των φαρμακευτικών εταιρειών. </w:t>
      </w:r>
    </w:p>
    <w:p w14:paraId="47A54C7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Πόσες δράσεις υλοποιήσατε απ’ αυτές; Κα</w:t>
      </w:r>
      <w:r>
        <w:rPr>
          <w:rFonts w:eastAsia="Times New Roman" w:cs="Times New Roman"/>
          <w:szCs w:val="24"/>
        </w:rPr>
        <w:t>μ</w:t>
      </w:r>
      <w:r>
        <w:rPr>
          <w:rFonts w:eastAsia="Times New Roman" w:cs="Times New Roman"/>
          <w:szCs w:val="24"/>
        </w:rPr>
        <w:t>μία, γιατί δεν ενδιαφέρεστε για τη διαφάνεια. Αυτό που σας ενδιαφέρει είναι να παριστάνετε ότι χρησιμοποιεί</w:t>
      </w:r>
      <w:r>
        <w:rPr>
          <w:rFonts w:eastAsia="Times New Roman" w:cs="Times New Roman"/>
          <w:szCs w:val="24"/>
        </w:rPr>
        <w:t xml:space="preserve">τε τη διαφάνεια για να πετάτε λάσπη. </w:t>
      </w:r>
    </w:p>
    <w:p w14:paraId="47A54C7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Επειδή, όμως, εσείς θα φύγετε και κάποια στιγμή εμείς θα έρθουμε, να καταθέσουμε και κάποιες πρόσθετες προτάσεις της Νέας Δημοκρατίας, γιατί υπάρχουν πολλά τα οποία μπορούν να γίνουν για να βελτιώσουμε τη διαφάνεια στο</w:t>
      </w:r>
      <w:r>
        <w:rPr>
          <w:rFonts w:eastAsia="Times New Roman" w:cs="Times New Roman"/>
          <w:szCs w:val="24"/>
        </w:rPr>
        <w:t xml:space="preserve">ν χώρο της </w:t>
      </w:r>
      <w:r>
        <w:rPr>
          <w:rFonts w:eastAsia="Times New Roman" w:cs="Times New Roman"/>
          <w:szCs w:val="24"/>
        </w:rPr>
        <w:t>υ</w:t>
      </w:r>
      <w:r>
        <w:rPr>
          <w:rFonts w:eastAsia="Times New Roman" w:cs="Times New Roman"/>
          <w:szCs w:val="24"/>
        </w:rPr>
        <w:t xml:space="preserve">γείας και τα οποία μπορούν να γίνουν και σύντομα, εντός των πρώτων </w:t>
      </w:r>
      <w:proofErr w:type="spellStart"/>
      <w:r>
        <w:rPr>
          <w:rFonts w:eastAsia="Times New Roman" w:cs="Times New Roman"/>
          <w:szCs w:val="24"/>
        </w:rPr>
        <w:t>εκατόν</w:t>
      </w:r>
      <w:proofErr w:type="spellEnd"/>
      <w:r>
        <w:rPr>
          <w:rFonts w:eastAsia="Times New Roman" w:cs="Times New Roman"/>
          <w:szCs w:val="24"/>
        </w:rPr>
        <w:t xml:space="preserve"> ογδόντα ημερών. Ενδεικτικά αναφέρω: Δημοσιοποίηση ποσοτικών και ποιοτικών στοιχείων σχετικά με τη λειτουργία και την αποτελεσματικότητα δημοσίων αλλά και ιδιωτικών νοσοκο</w:t>
      </w:r>
      <w:r>
        <w:rPr>
          <w:rFonts w:eastAsia="Times New Roman" w:cs="Times New Roman"/>
          <w:szCs w:val="24"/>
        </w:rPr>
        <w:t xml:space="preserve">μείων. Σημαντικότατο. Αξιοποίηση του εργαλείου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με έμφαση στον έλεγχο της ποσότητας -</w:t>
      </w:r>
      <w:r>
        <w:rPr>
          <w:rFonts w:eastAsia="Times New Roman" w:cs="Times New Roman"/>
          <w:szCs w:val="24"/>
        </w:rPr>
        <w:lastRenderedPageBreak/>
        <w:t xml:space="preserve">επαναλαμβάνω, της ποσότητας- των </w:t>
      </w:r>
      <w:proofErr w:type="spellStart"/>
      <w:r>
        <w:rPr>
          <w:rFonts w:eastAsia="Times New Roman" w:cs="Times New Roman"/>
          <w:szCs w:val="24"/>
        </w:rPr>
        <w:t>συνταγογραφούμενων</w:t>
      </w:r>
      <w:proofErr w:type="spellEnd"/>
      <w:r>
        <w:rPr>
          <w:rFonts w:eastAsia="Times New Roman" w:cs="Times New Roman"/>
          <w:szCs w:val="24"/>
        </w:rPr>
        <w:t xml:space="preserve"> φαρμάκων. Απόλυτη διαφάνεια σε θέματα όπως η πρόσβαση σε λίστες χειρουργείων και στις κ</w:t>
      </w:r>
      <w:r>
        <w:rPr>
          <w:rFonts w:eastAsia="Times New Roman" w:cs="Times New Roman"/>
          <w:szCs w:val="24"/>
        </w:rPr>
        <w:t xml:space="preserve">λίνες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w:t>
      </w:r>
    </w:p>
    <w:p w14:paraId="47A54C7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Σύνδεση με την εξαιρετικά σημαντική πρωτοβουλία του </w:t>
      </w:r>
      <w:r>
        <w:rPr>
          <w:rFonts w:eastAsia="Times New Roman"/>
          <w:szCs w:val="24"/>
          <w:lang w:val="en-US"/>
        </w:rPr>
        <w:t>Open</w:t>
      </w:r>
      <w:r>
        <w:rPr>
          <w:rFonts w:eastAsia="Times New Roman"/>
          <w:szCs w:val="24"/>
        </w:rPr>
        <w:t xml:space="preserve"> </w:t>
      </w:r>
      <w:r>
        <w:rPr>
          <w:rFonts w:eastAsia="Times New Roman"/>
          <w:szCs w:val="24"/>
          <w:lang w:val="en-US"/>
        </w:rPr>
        <w:t>Government</w:t>
      </w:r>
      <w:r>
        <w:rPr>
          <w:rFonts w:eastAsia="Times New Roman"/>
          <w:szCs w:val="24"/>
        </w:rPr>
        <w:t xml:space="preserve"> </w:t>
      </w:r>
      <w:r>
        <w:rPr>
          <w:rFonts w:eastAsia="Times New Roman"/>
          <w:szCs w:val="24"/>
          <w:lang w:val="en-US"/>
        </w:rPr>
        <w:t>Partnership</w:t>
      </w:r>
      <w:r>
        <w:rPr>
          <w:rFonts w:eastAsia="Times New Roman"/>
          <w:szCs w:val="24"/>
        </w:rPr>
        <w:t xml:space="preserve"> -του </w:t>
      </w:r>
      <w:r>
        <w:rPr>
          <w:rFonts w:eastAsia="Times New Roman"/>
          <w:szCs w:val="24"/>
          <w:lang w:val="en-US"/>
        </w:rPr>
        <w:t>OGP</w:t>
      </w:r>
      <w:r>
        <w:rPr>
          <w:rFonts w:eastAsia="Times New Roman"/>
          <w:szCs w:val="24"/>
        </w:rPr>
        <w:t xml:space="preserve">- για την πολιτική των ανοιχτών δεδομένων στους δημόσιους φορείς υγείας. </w:t>
      </w:r>
      <w:proofErr w:type="spellStart"/>
      <w:r>
        <w:rPr>
          <w:rFonts w:eastAsia="Times New Roman"/>
          <w:szCs w:val="24"/>
        </w:rPr>
        <w:t>Αυστηροποίηση</w:t>
      </w:r>
      <w:proofErr w:type="spellEnd"/>
      <w:r>
        <w:rPr>
          <w:rFonts w:eastAsia="Times New Roman"/>
          <w:szCs w:val="24"/>
        </w:rPr>
        <w:t xml:space="preserve"> των κυρώσεων για τις εταιρείες του κλάδου</w:t>
      </w:r>
      <w:r>
        <w:rPr>
          <w:rFonts w:eastAsia="Times New Roman"/>
          <w:szCs w:val="24"/>
        </w:rPr>
        <w:t xml:space="preserve"> του φαρμάκου και των φαρμακευτικών υλικών που δεν υιοθετούν εσωτερικές διαδικασίες και εργαλεία καταπολέμησης της διαφθοράς. Και, βέβαια, κεντρικός ανασχεδιασμός του συστήματος προμηθειών υγείας με χρήση συμφωνιών-πλαίσιο, νέα πρότυπα και απλούστευση διαδ</w:t>
      </w:r>
      <w:r>
        <w:rPr>
          <w:rFonts w:eastAsia="Times New Roman"/>
          <w:szCs w:val="24"/>
        </w:rPr>
        <w:t>ικασιών.</w:t>
      </w:r>
    </w:p>
    <w:p w14:paraId="47A54C7C"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Η διαφάνεια, κυρίες και κύριοι συνάδελφοι, διασφαλίζεται με μηχανισμούς ελέγχου και λήψης αποφάσεων που λειτουργούν στο φως και με σεβασμό στο δημόσιο χρήμα. </w:t>
      </w:r>
    </w:p>
    <w:p w14:paraId="47A54C7D"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Θέλετε διαφάνεια; Σας ανέφερα ήδη αρκετές προτάσεις. Προχωρήστε σε αυτή την κατεύθυνση. </w:t>
      </w:r>
      <w:r>
        <w:rPr>
          <w:rFonts w:eastAsia="Times New Roman"/>
          <w:szCs w:val="24"/>
        </w:rPr>
        <w:t xml:space="preserve">Όμως, είναι προφανές ότι όλα αυτά τα οποία σας είπα, δεν σας απασχολούν. Αντιθέτως, είτε μέσω των αποφάσεών σας για τη μη έκδοση δελτίου τιμών </w:t>
      </w:r>
      <w:r>
        <w:rPr>
          <w:rFonts w:eastAsia="Times New Roman"/>
          <w:szCs w:val="24"/>
        </w:rPr>
        <w:lastRenderedPageBreak/>
        <w:t>φαρμάκων</w:t>
      </w:r>
      <w:r>
        <w:rPr>
          <w:rFonts w:eastAsia="Times New Roman"/>
          <w:szCs w:val="24"/>
        </w:rPr>
        <w:t xml:space="preserve"> </w:t>
      </w:r>
      <w:r>
        <w:rPr>
          <w:rFonts w:eastAsia="Times New Roman"/>
          <w:szCs w:val="24"/>
        </w:rPr>
        <w:t xml:space="preserve">είτε με την αδράνεια την οποία επιδεικνύετε, γίνεστε τελικά οι καλύτεροι υπηρέτες των συμφερόντων στο χώρο της </w:t>
      </w:r>
      <w:r>
        <w:rPr>
          <w:rFonts w:eastAsia="Times New Roman"/>
          <w:szCs w:val="24"/>
        </w:rPr>
        <w:t>υ</w:t>
      </w:r>
      <w:r>
        <w:rPr>
          <w:rFonts w:eastAsia="Times New Roman"/>
          <w:szCs w:val="24"/>
        </w:rPr>
        <w:t>γείας. Γιατί αυτό είστε τελικά: μια δύναμη ακινησίας και διατήρησης των κακώς κείμενων σε όλη τη χώρα. Δεν είστε εκείνοι που θα διώξουν το παλιό</w:t>
      </w:r>
      <w:r>
        <w:rPr>
          <w:rFonts w:eastAsia="Times New Roman"/>
          <w:szCs w:val="24"/>
        </w:rPr>
        <w:t>. Είστε προστάτες του παλιού και αποδειχθήκατε πιο παλιοί και από το παλιό.</w:t>
      </w:r>
    </w:p>
    <w:p w14:paraId="47A54C7E" w14:textId="77777777" w:rsidR="00080287" w:rsidRDefault="007F198B">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7A54C7F"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κλείνω με την εξής παρατήρηση: Τα πολλά λόγια είναι συχνά φτώχεια. Και είναι αλήθεια ότι ο κ. </w:t>
      </w:r>
      <w:r>
        <w:rPr>
          <w:rFonts w:eastAsia="Times New Roman"/>
          <w:szCs w:val="24"/>
        </w:rPr>
        <w:t>Τσίπρας έφερε μόνο φτώχεια. Έφερε φτώχεια στους πολίτες και βέβαια πολ</w:t>
      </w:r>
      <w:r>
        <w:rPr>
          <w:rFonts w:eastAsia="Times New Roman"/>
          <w:szCs w:val="24"/>
        </w:rPr>
        <w:t>λή</w:t>
      </w:r>
      <w:r>
        <w:rPr>
          <w:rFonts w:eastAsia="Times New Roman"/>
          <w:szCs w:val="24"/>
        </w:rPr>
        <w:t xml:space="preserve"> λάσπη στους πολιτικούς του αντιπάλους. </w:t>
      </w:r>
    </w:p>
    <w:p w14:paraId="47A54C80"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Ο τόπος έχει υποφέρει από τον διχασμό. Εσείς επιπόλαια και ανεύθυνα τον καλλιεργείτε, βλέποντάς τον ως ένα πολιτικό όπλο, ως το ύστατο, τελικά,</w:t>
      </w:r>
      <w:r>
        <w:rPr>
          <w:rFonts w:eastAsia="Times New Roman"/>
          <w:szCs w:val="24"/>
        </w:rPr>
        <w:t xml:space="preserve"> καταφύγιο της πολιτικής σας επιβίωσης. Επιδιώκετε τη φτωχοποίηση της κοινωνίας και τη διαιώνιση της κρίσης, διότι μόνο μέσα από αυτή μπορείτε να υπάρξετε. Στην Ελλάδα της κανονικότητας δεν έχετε κανέναν ρόλο. Η χώρα αξίζει κάτι πολύ καλύτερο από εσάς. </w:t>
      </w:r>
    </w:p>
    <w:p w14:paraId="47A54C81"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Εμ</w:t>
      </w:r>
      <w:r>
        <w:rPr>
          <w:rFonts w:eastAsia="Times New Roman"/>
          <w:szCs w:val="24"/>
        </w:rPr>
        <w:t>είς εγγυόμαστε την υπέρβαση της κρίσης, τη μεγάλη φυγή προς τα μπρος, την οριστική ρήξη με τις παθογένειες του χθες, την πραγματική ελπίδα. Η πραγματική ελπίδα είναι η ελπίδα της αλήθειας και η αλήθεια της ελπίδας για όλους, πρώτα από όλα, όμως, για τους ν</w:t>
      </w:r>
      <w:r>
        <w:rPr>
          <w:rFonts w:eastAsia="Times New Roman"/>
          <w:szCs w:val="24"/>
        </w:rPr>
        <w:t xml:space="preserve">έους ανθρώπους. </w:t>
      </w:r>
    </w:p>
    <w:p w14:paraId="47A54C82"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Πάνω από όλα, όμως, έχουμε ένα χρέος. Εγώ προσωπικά έχω χρέος να ενώσω όλους τους Έλληνες και γι’ αυτό η παράταξή μας θα κάνει τα πάντα. Πρέπει να αφήσουμε, επιτέλους, πίσω μας τους τεχνητούς διχασμούς και το μίσος που καλλιεργείται, τον μ</w:t>
      </w:r>
      <w:r>
        <w:rPr>
          <w:rFonts w:eastAsia="Times New Roman"/>
          <w:szCs w:val="24"/>
        </w:rPr>
        <w:t>ύθο του φθόνου και των διακρίσεων -αυτά μας κρατάνε, τελικά, όλους πίσω- και να ξαναβάλουμε την Ελλάδα σε τροχιά που να μπορεί να την φέρει σε ένα καλύτερο μέλλον.</w:t>
      </w:r>
    </w:p>
    <w:p w14:paraId="47A54C83"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Ξέρουμε καλά ότι δεν θα είναι εύκολο. Και δεν θα είναι εύκολο διότι τα αποτυπώματα των πολιτ</w:t>
      </w:r>
      <w:r>
        <w:rPr>
          <w:rFonts w:eastAsia="Times New Roman"/>
          <w:szCs w:val="24"/>
        </w:rPr>
        <w:t xml:space="preserve">ικών σας επιλογών θα μας συνοδεύουν για αρκετά χρόνια από τότε που θα έχετε γυρίσει στα έδρανα της Αντιπολίτευσης. </w:t>
      </w:r>
    </w:p>
    <w:p w14:paraId="47A54C84"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Όμως, ένα είναι βέβαιο: Με σκληρή δουλειά, με σοβαρότητα, με αξιοπιστία και υπευθυνότητα θα κερδίσουμε τον χαμένο χρόνο και θα κάνουμε τους </w:t>
      </w:r>
      <w:r>
        <w:rPr>
          <w:rFonts w:eastAsia="Times New Roman"/>
          <w:szCs w:val="24"/>
        </w:rPr>
        <w:t>Έλληνες και πάλι υπερήφανους, θα κάνουμε τους Έλληνες και πάλι αισιόδοξους.</w:t>
      </w:r>
    </w:p>
    <w:p w14:paraId="47A54C85"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lastRenderedPageBreak/>
        <w:t>Σας ευχαριστώ πολύ.</w:t>
      </w:r>
    </w:p>
    <w:p w14:paraId="47A54C86" w14:textId="77777777" w:rsidR="00080287" w:rsidRDefault="007F198B">
      <w:pPr>
        <w:tabs>
          <w:tab w:val="left" w:pos="2820"/>
        </w:tabs>
        <w:spacing w:line="600" w:lineRule="auto"/>
        <w:ind w:firstLine="720"/>
        <w:contextualSpacing/>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47A54C87"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Πρόεδρε.</w:t>
      </w:r>
    </w:p>
    <w:p w14:paraId="47A54C88"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συνάδ</w:t>
      </w:r>
      <w:r>
        <w:rPr>
          <w:rFonts w:eastAsia="Times New Roman"/>
          <w:szCs w:val="24"/>
        </w:rPr>
        <w:t xml:space="preserve">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 τον τρόπο οργάνωσης και</w:t>
      </w:r>
      <w:r>
        <w:rPr>
          <w:rFonts w:eastAsia="Times New Roman"/>
          <w:szCs w:val="24"/>
        </w:rPr>
        <w:t xml:space="preserve"> λειτουργίας της Βουλής, τριάντα τέσσερις μαθητές και μαθήτριες και τέσσερις εκπαιδευτικοί συνοδοί από το Λύκειο της Ολλανδίας </w:t>
      </w:r>
      <w:proofErr w:type="spellStart"/>
      <w:r>
        <w:rPr>
          <w:rFonts w:eastAsia="Times New Roman"/>
          <w:szCs w:val="24"/>
          <w:lang w:val="en-US"/>
        </w:rPr>
        <w:t>Pantarijn</w:t>
      </w:r>
      <w:proofErr w:type="spellEnd"/>
      <w:r>
        <w:rPr>
          <w:rFonts w:eastAsia="Times New Roman"/>
          <w:szCs w:val="24"/>
        </w:rPr>
        <w:t>.</w:t>
      </w:r>
    </w:p>
    <w:p w14:paraId="47A54C89"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Η Βουλή σάς καλωσορίζει.</w:t>
      </w:r>
    </w:p>
    <w:p w14:paraId="47A54C8A" w14:textId="77777777" w:rsidR="00080287" w:rsidRDefault="007F198B">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47A54C8B"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Τον λόγο έχει ζητήσει δι’ ολίγον ο Υπουργός</w:t>
      </w:r>
      <w:r>
        <w:rPr>
          <w:rFonts w:eastAsia="Times New Roman"/>
          <w:szCs w:val="24"/>
        </w:rPr>
        <w:t xml:space="preserve"> Οικονομικών κ. </w:t>
      </w:r>
      <w:proofErr w:type="spellStart"/>
      <w:r>
        <w:rPr>
          <w:rFonts w:eastAsia="Times New Roman"/>
          <w:szCs w:val="24"/>
        </w:rPr>
        <w:t>Τσακαλώτος</w:t>
      </w:r>
      <w:proofErr w:type="spellEnd"/>
      <w:r>
        <w:rPr>
          <w:rFonts w:eastAsia="Times New Roman"/>
          <w:szCs w:val="24"/>
        </w:rPr>
        <w:t xml:space="preserve">. </w:t>
      </w:r>
    </w:p>
    <w:p w14:paraId="47A54C8C"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Επειδή ακριβώς επί αρκετή ώρα, ως είχε κάθε δικαίωμα, ο Αρχηγός της Αξιωματικής Αντιπολίτευσης αναφέρθηκε στην </w:t>
      </w:r>
      <w:r>
        <w:rPr>
          <w:rFonts w:eastAsia="Times New Roman"/>
          <w:szCs w:val="24"/>
        </w:rPr>
        <w:lastRenderedPageBreak/>
        <w:t xml:space="preserve">πρόσφατη διαπραγμάτευση και συμφωνία, προφανώς αισθάνεται την υποχρέωση να δώσει κάποιες διευκρινίσεις. </w:t>
      </w:r>
    </w:p>
    <w:p w14:paraId="47A54C8D"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Παρακαλώ πο</w:t>
      </w:r>
      <w:r>
        <w:rPr>
          <w:rFonts w:eastAsia="Times New Roman"/>
          <w:szCs w:val="24"/>
        </w:rPr>
        <w:t>λύ, κύριε Υπουργέ, έχετε τον λόγο.</w:t>
      </w:r>
    </w:p>
    <w:p w14:paraId="47A54C8E"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Ευχαριστώ, κύριε Πρόεδρε.</w:t>
      </w:r>
    </w:p>
    <w:p w14:paraId="47A54C8F"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Όπως ξέρετε, κύριε Πρόεδρε, εμένα δεν μου αρέσει στους πολιτικούς αντιπάλους να λέω ότι λένε ψέματα </w:t>
      </w:r>
      <w:proofErr w:type="spellStart"/>
      <w:r>
        <w:rPr>
          <w:rFonts w:eastAsia="Times New Roman"/>
          <w:szCs w:val="24"/>
        </w:rPr>
        <w:t>πόσω</w:t>
      </w:r>
      <w:proofErr w:type="spellEnd"/>
      <w:r>
        <w:rPr>
          <w:rFonts w:eastAsia="Times New Roman"/>
          <w:szCs w:val="24"/>
        </w:rPr>
        <w:t xml:space="preserve"> μάλλον ότι είναι ψεύτες. Οπότε εγώ θα συγκρατ</w:t>
      </w:r>
      <w:r>
        <w:rPr>
          <w:rFonts w:eastAsia="Times New Roman"/>
          <w:szCs w:val="24"/>
        </w:rPr>
        <w:t>ηθώ και θα πω για ανακρίβειες στην ομιλία του Προέδρου της Αξιωματικής Αντιπολίτευσης.</w:t>
      </w:r>
    </w:p>
    <w:p w14:paraId="47A54C90"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Ανακρίβεια νούμερο ένα είναι ότι πάει χάλια η αγορά εργασίας. Δεν ξέρω ποια στοιχεία έχει ο κ. Μητσοτάκης, αλλά εγώ ξέρω από 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ότι τον Μάρτιο είχαμε ένα θετικ</w:t>
      </w:r>
      <w:r>
        <w:rPr>
          <w:rFonts w:eastAsia="Times New Roman"/>
          <w:szCs w:val="24"/>
        </w:rPr>
        <w:t xml:space="preserve">ό ισοζύγιο προσλήψεων - αποχωρήσεων τριάντα οκτώ χιλιάδων, που ήταν ο ρεκόρ μήνας από το 2001. Και όχι μόνο αυτό. Ξέρω ότι είχαμε μια αύξηση στις θέσεις εργασίας που είναι μόνιμες και μία μείωση σε αυτές τις θέσεις που ήταν έκτακτες ή μη μόνιμου χαρακτήρα </w:t>
      </w:r>
      <w:r>
        <w:rPr>
          <w:rFonts w:eastAsia="Times New Roman"/>
          <w:szCs w:val="24"/>
        </w:rPr>
        <w:t xml:space="preserve">και ότι τους τελευταίους δεκαπέντε μήνες έχουν αυξηθεί οι θέσεις εργασίας κατά </w:t>
      </w:r>
      <w:proofErr w:type="spellStart"/>
      <w:r>
        <w:rPr>
          <w:rFonts w:eastAsia="Times New Roman"/>
          <w:szCs w:val="24"/>
        </w:rPr>
        <w:t>εκατόν</w:t>
      </w:r>
      <w:proofErr w:type="spellEnd"/>
      <w:r>
        <w:rPr>
          <w:rFonts w:eastAsia="Times New Roman"/>
          <w:szCs w:val="24"/>
        </w:rPr>
        <w:t xml:space="preserve"> πενήντα χιλιάδες.</w:t>
      </w:r>
    </w:p>
    <w:p w14:paraId="47A54C91"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Μου έκανε, όμως, εντύπωση ότι στην ομιλία του ο κ. Μητσοτάκης δεν είπε τίποτα για το εργασιακό κομμάτι της διαπραγμάτευσης, ότι εμείς έχουμε διαπραγματε</w:t>
      </w:r>
      <w:r>
        <w:rPr>
          <w:rFonts w:eastAsia="Times New Roman"/>
          <w:szCs w:val="24"/>
        </w:rPr>
        <w:t xml:space="preserve">υθεί να επιστρέψουν οι συλλογικές συμβάσεις, να μην αυξηθούν οι ομαδικές απολύσεις, να μην υπάρχει στον νόμο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όλο αυτό που το λέτε εσείς «αριστερή ιδεοληψία». Δηλαδή, έχουμε πει στους εργαζόμενους όχι μόνο ότι θα αυξήσουμε τις θέσεις εργασίας, αλλ</w:t>
      </w:r>
      <w:r>
        <w:rPr>
          <w:rFonts w:eastAsia="Times New Roman"/>
          <w:szCs w:val="24"/>
        </w:rPr>
        <w:t xml:space="preserve">ά και ότι αυτές οι θέσεις εργασίας θα έχουν και σοβαρούς μισθούς. Γιατί θα έχουν σοβαρούς μισθούς; Διότι θα υπάρχει η διαπραγμάτευση για να μπορεί να αντιστραφεί το κλίμα των εργαζομένων που τροφοδοτεί και τη Χρυσή Αυγή και τη </w:t>
      </w:r>
      <w:proofErr w:type="spellStart"/>
      <w:r>
        <w:rPr>
          <w:rFonts w:eastAsia="Times New Roman"/>
          <w:szCs w:val="24"/>
        </w:rPr>
        <w:t>Λε</w:t>
      </w:r>
      <w:proofErr w:type="spellEnd"/>
      <w:r>
        <w:rPr>
          <w:rFonts w:eastAsia="Times New Roman"/>
          <w:szCs w:val="24"/>
        </w:rPr>
        <w:t xml:space="preserve"> </w:t>
      </w:r>
      <w:proofErr w:type="spellStart"/>
      <w:r>
        <w:rPr>
          <w:rFonts w:eastAsia="Times New Roman"/>
          <w:szCs w:val="24"/>
        </w:rPr>
        <w:t>Πεν</w:t>
      </w:r>
      <w:proofErr w:type="spellEnd"/>
      <w:r>
        <w:rPr>
          <w:rFonts w:eastAsia="Times New Roman"/>
          <w:szCs w:val="24"/>
        </w:rPr>
        <w:t xml:space="preserve"> και όλες τις ακραίες λ</w:t>
      </w:r>
      <w:r>
        <w:rPr>
          <w:rFonts w:eastAsia="Times New Roman"/>
          <w:szCs w:val="24"/>
        </w:rPr>
        <w:t xml:space="preserve">αϊκές δεξιές δυνάμεις, που δουλεύουν και ζουν πάνω στην εικόνα ότι οι εργαζόμενοι και είναι θύματα στην κρίση και δεν θα συμμετέχουν στην ανάπτυξη. </w:t>
      </w:r>
    </w:p>
    <w:p w14:paraId="47A54C9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Για αυτό σας λέω ότι αυτές οι ακραίες δεξιές δυνάμεις είναι αποτέλεσμα των πολιτικών που έχετε υποστηρίξει </w:t>
      </w:r>
      <w:r>
        <w:rPr>
          <w:rFonts w:eastAsia="Times New Roman"/>
          <w:szCs w:val="24"/>
        </w:rPr>
        <w:t>εσείς και το Ευρωπαϊκό Λαϊκό Κόμμα για τριάντα χρόνια. Με λίγα λόγια, κύριοι συνάδελφοι, είσαστε η νόσος που έχει μπερδέψει τον εαυτό της με τη θεραπεία.</w:t>
      </w:r>
    </w:p>
    <w:p w14:paraId="47A54C93"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 xml:space="preserve">Πάμε στη δεύτερη ανακρίβεια. Είπε ότι τα αντίμετρα θα μπουν -και το είπε έτσι ακριβώς ο Πρόεδρός σας- </w:t>
      </w:r>
      <w:r>
        <w:rPr>
          <w:rFonts w:eastAsia="Times New Roman"/>
          <w:szCs w:val="24"/>
        </w:rPr>
        <w:t xml:space="preserve">μόνο αν υπάρχει υπέρβαση του 3,5%. Δηλαδή, εσείς θεωρείτε ότι αν είναι 3,5% η πρόβλεψη για το 2019 θα πάρουμε 1% </w:t>
      </w:r>
      <w:proofErr w:type="spellStart"/>
      <w:r>
        <w:rPr>
          <w:rFonts w:eastAsia="Times New Roman"/>
          <w:szCs w:val="24"/>
        </w:rPr>
        <w:t>υφεσιακά</w:t>
      </w:r>
      <w:proofErr w:type="spellEnd"/>
      <w:r>
        <w:rPr>
          <w:rFonts w:eastAsia="Times New Roman"/>
          <w:szCs w:val="24"/>
        </w:rPr>
        <w:t xml:space="preserve"> μέτρα και άρα ο στόχος θα είναι 4,5%. </w:t>
      </w:r>
    </w:p>
    <w:p w14:paraId="47A54C94"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Είναι δυνατόν αυτό να υπάρξει; Δεν το καταλάβατε; Το έχει εξηγήσει ο </w:t>
      </w:r>
      <w:proofErr w:type="spellStart"/>
      <w:r>
        <w:rPr>
          <w:rFonts w:eastAsia="Times New Roman"/>
          <w:szCs w:val="24"/>
        </w:rPr>
        <w:t>Ντάισελμπλουμ</w:t>
      </w:r>
      <w:proofErr w:type="spellEnd"/>
      <w:r>
        <w:rPr>
          <w:rFonts w:eastAsia="Times New Roman"/>
          <w:szCs w:val="24"/>
        </w:rPr>
        <w:t xml:space="preserve">, το έχει </w:t>
      </w:r>
      <w:r>
        <w:rPr>
          <w:rFonts w:eastAsia="Times New Roman"/>
          <w:szCs w:val="24"/>
        </w:rPr>
        <w:t xml:space="preserve">εξηγήσει ο </w:t>
      </w:r>
      <w:proofErr w:type="spellStart"/>
      <w:r>
        <w:rPr>
          <w:rFonts w:eastAsia="Times New Roman"/>
          <w:szCs w:val="24"/>
        </w:rPr>
        <w:t>Μοσκοβισί</w:t>
      </w:r>
      <w:proofErr w:type="spellEnd"/>
      <w:r>
        <w:rPr>
          <w:rFonts w:eastAsia="Times New Roman"/>
          <w:szCs w:val="24"/>
        </w:rPr>
        <w:t>, το έχουν εξηγήσει όλοι. Αν είμαστε εντός των στόχων και προβλέψουμε το 2018 ότι το 2019 θα είμαστε στο 3,5% θα υπάρχει 1% θετικά μέτρα και 1% αρνητικά μέτρα.</w:t>
      </w:r>
    </w:p>
    <w:p w14:paraId="47A54C95" w14:textId="77777777" w:rsidR="00080287" w:rsidRDefault="007F198B">
      <w:pPr>
        <w:spacing w:line="600" w:lineRule="auto"/>
        <w:ind w:firstLine="720"/>
        <w:contextualSpacing/>
        <w:jc w:val="both"/>
        <w:rPr>
          <w:rFonts w:eastAsia="Times New Roman"/>
          <w:szCs w:val="24"/>
        </w:rPr>
      </w:pPr>
      <w:r>
        <w:rPr>
          <w:rFonts w:eastAsia="Times New Roman"/>
          <w:szCs w:val="24"/>
        </w:rPr>
        <w:t>Άρα, εσείς λέτε ανακρίβειες σοβαρές όταν λέτε ότι τα καλά μέτρα, τα αντίμετρ</w:t>
      </w:r>
      <w:r>
        <w:rPr>
          <w:rFonts w:eastAsia="Times New Roman"/>
          <w:szCs w:val="24"/>
        </w:rPr>
        <w:t>α, θα υπάρξουν μόνο αν υπάρχει υπέρβαση. Σας παρακαλώ μην το ξαναπείτε. Έτσι ακριβώς το είπε ο κ. Μητσοτάκης.</w:t>
      </w:r>
    </w:p>
    <w:p w14:paraId="47A54C9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Να σας πω τι είπε ο κ </w:t>
      </w:r>
      <w:proofErr w:type="spellStart"/>
      <w:r>
        <w:rPr>
          <w:rFonts w:eastAsia="Times New Roman"/>
          <w:szCs w:val="24"/>
        </w:rPr>
        <w:t>Ντάισελμπλουμ</w:t>
      </w:r>
      <w:proofErr w:type="spellEnd"/>
      <w:r>
        <w:rPr>
          <w:rFonts w:eastAsia="Times New Roman"/>
          <w:szCs w:val="24"/>
        </w:rPr>
        <w:t xml:space="preserve">; Ο κ. </w:t>
      </w:r>
      <w:proofErr w:type="spellStart"/>
      <w:r>
        <w:rPr>
          <w:rFonts w:eastAsia="Times New Roman"/>
          <w:szCs w:val="24"/>
        </w:rPr>
        <w:t>Ντάισελμπλουμ</w:t>
      </w:r>
      <w:proofErr w:type="spellEnd"/>
      <w:r>
        <w:rPr>
          <w:rFonts w:eastAsia="Times New Roman"/>
          <w:szCs w:val="24"/>
        </w:rPr>
        <w:t xml:space="preserve"> είπε ότι επειδή τα θετικά μέτρα, τα κακά μέτρα όπως λέει αυτός, θα γίνουν έτσι και αλλιώς,</w:t>
      </w:r>
      <w:r>
        <w:rPr>
          <w:rFonts w:eastAsia="Times New Roman"/>
          <w:szCs w:val="24"/>
        </w:rPr>
        <w:t xml:space="preserve"> όταν θα είναι 3,5% το 2019 θα είναι 5,5% η πρόβλεψη για το 2020, γιατί θα πάρουμε και 1% για το αφορολόγητο και 1% για τις συντάξεις, άρα υπάρχει 2% χώρος για τα καλά μέτρα. Αυτό είπε ο </w:t>
      </w:r>
      <w:proofErr w:type="spellStart"/>
      <w:r>
        <w:rPr>
          <w:rFonts w:eastAsia="Times New Roman"/>
          <w:szCs w:val="24"/>
        </w:rPr>
        <w:t>Ντάισελμπλουμ</w:t>
      </w:r>
      <w:proofErr w:type="spellEnd"/>
      <w:r>
        <w:rPr>
          <w:rFonts w:eastAsia="Times New Roman"/>
          <w:szCs w:val="24"/>
        </w:rPr>
        <w:t xml:space="preserve">. Είναι ακριβώς </w:t>
      </w:r>
      <w:r>
        <w:rPr>
          <w:rFonts w:eastAsia="Times New Roman"/>
          <w:szCs w:val="24"/>
        </w:rPr>
        <w:lastRenderedPageBreak/>
        <w:t>αυτό που είπα εγώ και ακριβώς το αντίθετ</w:t>
      </w:r>
      <w:r>
        <w:rPr>
          <w:rFonts w:eastAsia="Times New Roman"/>
          <w:szCs w:val="24"/>
        </w:rPr>
        <w:t>ο αυτό που είπε ο Αρχηγός σας.</w:t>
      </w:r>
    </w:p>
    <w:p w14:paraId="47A54C9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Αλλά πάλι μου κάνει εντύπωση ότι δεν είπε τίποτα για τα θετικά μέτρα. Κυρίες και κύριοι συνάδελφοι, την έκθεση της </w:t>
      </w:r>
      <w:r>
        <w:rPr>
          <w:rFonts w:eastAsia="Times New Roman"/>
          <w:szCs w:val="24"/>
          <w:lang w:val="en-US"/>
        </w:rPr>
        <w:t>UNICEF</w:t>
      </w:r>
      <w:r>
        <w:rPr>
          <w:rFonts w:eastAsia="Times New Roman"/>
          <w:szCs w:val="24"/>
        </w:rPr>
        <w:t xml:space="preserve"> τη διαβάσατε; Διαβάσατε καθόλου τι λέει η έκθεση της </w:t>
      </w:r>
      <w:r>
        <w:rPr>
          <w:rFonts w:eastAsia="Times New Roman"/>
          <w:szCs w:val="24"/>
          <w:lang w:val="en-US"/>
        </w:rPr>
        <w:t>UNICEF</w:t>
      </w:r>
      <w:r>
        <w:rPr>
          <w:rFonts w:eastAsia="Times New Roman"/>
          <w:szCs w:val="24"/>
        </w:rPr>
        <w:t xml:space="preserve"> για την παιδική φτώχια; Τη διαβάσατε ή είνα</w:t>
      </w:r>
      <w:r>
        <w:rPr>
          <w:rFonts w:eastAsia="Times New Roman"/>
          <w:szCs w:val="24"/>
        </w:rPr>
        <w:t>ι τελείως αμελητέο για εσάς ότι ένα μεγάλο κομμάτι του πακέτου των 1,8 δισεκατομμυρίου ευρώ από τη μεριά της δαπάνης θα είναι για την παιδική φτώχια;</w:t>
      </w:r>
    </w:p>
    <w:p w14:paraId="47A54C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διαβάσει τις συγκριτικές ευρωπαϊκές μελέτες για το πόσο ξοδεύουμε για τη στέγαση; Είμαστε στον πάτο! Άρα, ένα μεγάλο πακέτο θα είναι γι’ αυτό. Έχετε διαβάσει για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τα παιδιά που θέλουν να γυρίσουν πίσω; Άρα, ένα μεγάλο πακέτο θα είνα</w:t>
      </w:r>
      <w:r>
        <w:rPr>
          <w:rFonts w:eastAsia="Times New Roman" w:cs="Times New Roman"/>
          <w:szCs w:val="24"/>
        </w:rPr>
        <w:t xml:space="preserve">ι γι’ αυτό. </w:t>
      </w:r>
    </w:p>
    <w:p w14:paraId="47A54C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Λέτε να συζητήσουμε σοβαρά. Θα μιλήσετε σοβαρά γι’ αυτά τα θέματα ή απλώς θα πείτε ότι δεν μας νοιάζει η παιδική φτώχεια, δεν μας νοιάζει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δεν μας νοιάζει το θέμα της στέγασης; </w:t>
      </w:r>
    </w:p>
    <w:p w14:paraId="47A54C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Τρίτη ανακρίβεια είναι ότι συμφωνήθηκε πως θα πάρο</w:t>
      </w:r>
      <w:r>
        <w:rPr>
          <w:rFonts w:eastAsia="Times New Roman" w:cs="Times New Roman"/>
          <w:szCs w:val="24"/>
        </w:rPr>
        <w:t xml:space="preserve">υμε τα μέτρα χωρίς τίποτα για το χρέος. Μα ποτέ δεν ακούτε κανέναν </w:t>
      </w:r>
      <w:r>
        <w:rPr>
          <w:rFonts w:eastAsia="Times New Roman" w:cs="Times New Roman"/>
          <w:szCs w:val="24"/>
          <w:lang w:val="en-US"/>
        </w:rPr>
        <w:lastRenderedPageBreak/>
        <w:t>E</w:t>
      </w:r>
      <w:proofErr w:type="spellStart"/>
      <w:r>
        <w:rPr>
          <w:rFonts w:eastAsia="Times New Roman" w:cs="Times New Roman"/>
          <w:szCs w:val="24"/>
        </w:rPr>
        <w:t>υρωπαίο</w:t>
      </w:r>
      <w:proofErr w:type="spellEnd"/>
      <w:r>
        <w:rPr>
          <w:rFonts w:eastAsia="Times New Roman" w:cs="Times New Roman"/>
          <w:szCs w:val="24"/>
        </w:rPr>
        <w:t xml:space="preserve"> του ΔΝΤ τι λέει; Δεν έχει ακούσει κανένας από εσάς ότι τίποτε δεν είναι συμφωνημένο μέχρι όλα να συμφωνηθούν; Δεν έχετε ακούσει αυτήν την έκφραση; Δεν ακούσατε τον </w:t>
      </w:r>
      <w:proofErr w:type="spellStart"/>
      <w:r>
        <w:rPr>
          <w:rFonts w:eastAsia="Times New Roman" w:cs="Times New Roman"/>
          <w:szCs w:val="24"/>
        </w:rPr>
        <w:t>Ντάισελμπλουμ</w:t>
      </w:r>
      <w:proofErr w:type="spellEnd"/>
      <w:r>
        <w:rPr>
          <w:rFonts w:eastAsia="Times New Roman" w:cs="Times New Roman"/>
          <w:szCs w:val="24"/>
        </w:rPr>
        <w:t xml:space="preserve"> να</w:t>
      </w:r>
      <w:r>
        <w:rPr>
          <w:rFonts w:eastAsia="Times New Roman" w:cs="Times New Roman"/>
          <w:szCs w:val="24"/>
        </w:rPr>
        <w:t xml:space="preserve"> λέει μετά από τη Μάλτα ότι τώρα αρχίζει η συζήτηση για το χρέος; Ότι ήταν να γίνει η συμφωνία της Μάλτας και τώρα στις νέες συναντήσεις του ΔΝΤ θα γίνει συζήτηση και όλα θα συμφωνηθούν σε ένα τελευταίο </w:t>
      </w:r>
      <w:proofErr w:type="spellStart"/>
      <w:r>
        <w:rPr>
          <w:rFonts w:eastAsia="Times New Roman" w:cs="Times New Roman"/>
          <w:szCs w:val="24"/>
          <w:lang w:val="en-US"/>
        </w:rPr>
        <w:t>Eurogroup</w:t>
      </w:r>
      <w:proofErr w:type="spellEnd"/>
      <w:r>
        <w:rPr>
          <w:rFonts w:eastAsia="Times New Roman" w:cs="Times New Roman"/>
          <w:szCs w:val="24"/>
        </w:rPr>
        <w:t>; Δεν ξέρω αν θα είναι 22 Μαΐου ή αν θα φέρε</w:t>
      </w:r>
      <w:r>
        <w:rPr>
          <w:rFonts w:eastAsia="Times New Roman" w:cs="Times New Roman"/>
          <w:szCs w:val="24"/>
        </w:rPr>
        <w:t xml:space="preserve">ι κι ένα έκτακτο ο Πρόεδρος του </w:t>
      </w:r>
      <w:proofErr w:type="spellStart"/>
      <w:r>
        <w:rPr>
          <w:rFonts w:eastAsia="Times New Roman" w:cs="Times New Roman"/>
          <w:szCs w:val="24"/>
          <w:lang w:val="en-US"/>
        </w:rPr>
        <w:t>Eurogroup</w:t>
      </w:r>
      <w:proofErr w:type="spellEnd"/>
      <w:r>
        <w:rPr>
          <w:rFonts w:eastAsia="Times New Roman" w:cs="Times New Roman"/>
          <w:szCs w:val="24"/>
        </w:rPr>
        <w:t xml:space="preserve">. Δεν το ξέρω αυτό. Όμως, γιατί βιάζεστε να πείτε άλλη ανακρίβεια ότι έχουμε αποφασίσει για το χρέος; Πού το ξέρετε ότι το έχουμε αποφασίσει; Από πού προκύπτει; </w:t>
      </w:r>
    </w:p>
    <w:p w14:paraId="47A54C9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Άλλη μια φορά αντί να έρχεστε εδώ και να χρησιμοποιεί</w:t>
      </w:r>
      <w:r>
        <w:rPr>
          <w:rFonts w:eastAsia="Times New Roman" w:cs="Times New Roman"/>
          <w:szCs w:val="24"/>
        </w:rPr>
        <w:t>τε την ευκαιρία για να συζητήσετε τι πρέπει να κάνουμε για το χρέος, τι πρέπει να συζητήσουμε για το χρέος, τι είναι αυτά τα αντίμετρα, να πείτε μπράβο που πήραμε τουλάχιστον μηδενικό δημοσιονομικό αποτέλεσμα και να συζητήσουμε αυτά τα αντίμετρα, το μόνο π</w:t>
      </w:r>
      <w:r>
        <w:rPr>
          <w:rFonts w:eastAsia="Times New Roman" w:cs="Times New Roman"/>
          <w:szCs w:val="24"/>
        </w:rPr>
        <w:t xml:space="preserve">ου κάνατε είναι να βοηθάτε να πάει χειρότερα η ελληνική οικονομία και να λέτε ότι έχουμε καθυστερήσει τη διαπραγμάτευση, όταν σχεδόν όλοι οι Ευρωπαίοι -ακόμα και από το Ευρωπαϊκό Λαϊκό Κόμμα βγαίνουν Βουλευτές στην Ευρωβουλή- λένε ότι ο </w:t>
      </w:r>
      <w:r>
        <w:rPr>
          <w:rFonts w:eastAsia="Times New Roman" w:cs="Times New Roman"/>
          <w:szCs w:val="24"/>
        </w:rPr>
        <w:lastRenderedPageBreak/>
        <w:t>τσακωμός της Γερμαν</w:t>
      </w:r>
      <w:r>
        <w:rPr>
          <w:rFonts w:eastAsia="Times New Roman" w:cs="Times New Roman"/>
          <w:szCs w:val="24"/>
        </w:rPr>
        <w:t xml:space="preserve">ίας και του ΔΝΤ δεν πρέπει να καθυστερήσει αυτήν την αξιολόγηση. </w:t>
      </w:r>
    </w:p>
    <w:p w14:paraId="47A54C9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Είναι κρίμα που θεωρείτε ότι δεν είστε λαϊκιστές και νομίζω ότι μόνο στο μυαλό σας δεν είστε λαϊκιστές. Εγώ βλέπω συνεχώς έναν τρόπο συζήτησης, έναν τρόπο να πολιτεύεστε που θυμίζει τις χειρ</w:t>
      </w:r>
      <w:r>
        <w:rPr>
          <w:rFonts w:eastAsia="Times New Roman" w:cs="Times New Roman"/>
          <w:szCs w:val="24"/>
        </w:rPr>
        <w:t xml:space="preserve">ότερες εποχές της παράδοσής σας. Και θα σας πω ότι οι χειρότερες εποχές είναι αρκετά κακές.  </w:t>
      </w:r>
    </w:p>
    <w:p w14:paraId="47A54C9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4C9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47A54C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δώσει κάποιες διευκρινίσεις και ο Κοινοβουλευτικός Εκπρόσ</w:t>
      </w:r>
      <w:r>
        <w:rPr>
          <w:rFonts w:eastAsia="Times New Roman" w:cs="Times New Roman"/>
          <w:szCs w:val="24"/>
        </w:rPr>
        <w:t xml:space="preserve">ωπος της Νέας Δημοκρατίας για να κλείσουμε αυτόν τον κύκλο. Ύστερα έχει τον λόγο ο Πρόεδρος των Ανεξαρτήτων Ελλήνων κ. Καμμένος και μετά η Βουλευτής κ. Καββαδία. </w:t>
      </w:r>
    </w:p>
    <w:p w14:paraId="47A54C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47A54C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άκουσε όλη η Αίθουσα με προσο</w:t>
      </w:r>
      <w:r>
        <w:rPr>
          <w:rFonts w:eastAsia="Times New Roman" w:cs="Times New Roman"/>
          <w:szCs w:val="24"/>
        </w:rPr>
        <w:t xml:space="preserve">χή τον Υπουργό Οικονομικών να μιλά με οργίλο ύφος, πρέπει να πω, το οποίο συνήθως δεν τον χαρακτηρίζει. Φαντάζομαι ότι εξηγείται από την τεράστια πίεση που δέχεται. Και η πίεση αυτή δεν προέρχεται, προφανώς, κύριε Υπουργέ, μόνο </w:t>
      </w:r>
      <w:r>
        <w:rPr>
          <w:rFonts w:eastAsia="Times New Roman" w:cs="Times New Roman"/>
          <w:szCs w:val="24"/>
        </w:rPr>
        <w:lastRenderedPageBreak/>
        <w:t>από την Αντιπολίτευση. Φαντά</w:t>
      </w:r>
      <w:r>
        <w:rPr>
          <w:rFonts w:eastAsia="Times New Roman" w:cs="Times New Roman"/>
          <w:szCs w:val="24"/>
        </w:rPr>
        <w:t xml:space="preserve">ζομαι, απ’ ό,τι ακούμε, έχετε και κάποια εσωτερικά προβλήματα, πέρα από τα προβλήματα της διαπραγμάτευσης. </w:t>
      </w:r>
    </w:p>
    <w:p w14:paraId="47A54C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σας ακούσαμε ιδιαίτερα νευρικό να μας απευθύνεστε, λέγοντας μας μάλιστα ότι δεν υβρίζετε εσείς. Φαντάζομαι, κύριε Υπουργέ, δεν ή</w:t>
      </w:r>
      <w:r>
        <w:rPr>
          <w:rFonts w:eastAsia="Times New Roman" w:cs="Times New Roman"/>
          <w:szCs w:val="24"/>
        </w:rPr>
        <w:t>σασταν στην Αίθουσα όλα τα προηγούμενα χρόνια, όταν η λέξη «ψεύτης», εκπεμπόμενη από την πλευρά του κόμματος στο οποίο ανήκετε και του οποίου είστε Υπουργός, ήταν το λιγότερο που μπορούσαμε να ακούσουμε. Φαντάζομαι κάθε φορά που η τότε Αντιπολίτευση μάς απ</w:t>
      </w:r>
      <w:r>
        <w:rPr>
          <w:rFonts w:eastAsia="Times New Roman" w:cs="Times New Roman"/>
          <w:szCs w:val="24"/>
        </w:rPr>
        <w:t>οκαλούσε προδότες και γερμανοτσολιάδες, εσείς σηκωνόσασταν και ζητούσατε να ανακαλέσουν. Φαντάζομαι ότι για όλες τις ύβρεις που έχει εκπέμψει το κόμμα σας τόσα χρόνια, μας έχετε ζητήσει συγγνώμη και δεν τις έχουμε ακούσει. Κι έρχεστε τώρα εδώ να μας λέτε ό</w:t>
      </w:r>
      <w:r>
        <w:rPr>
          <w:rFonts w:eastAsia="Times New Roman" w:cs="Times New Roman"/>
          <w:szCs w:val="24"/>
        </w:rPr>
        <w:t xml:space="preserve">τι σας ενοχλεί να σας λέμε ψεύτες. </w:t>
      </w:r>
    </w:p>
    <w:p w14:paraId="47A54C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Είστε ψεύτες, κύριε Υπουργέ, και ψεύτες είναι το λιγότερο που μπορούμε να σας πούμε. Είστε μεγάλοι ψεύτες, απαράδεκτοι ψεύτες, ανεκδιήγητοι ψεύτες. Είστε ψεύτες!</w:t>
      </w:r>
    </w:p>
    <w:p w14:paraId="47A54CA4"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A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w:t>
      </w:r>
      <w:r>
        <w:rPr>
          <w:rFonts w:eastAsia="Times New Roman" w:cs="Times New Roman"/>
          <w:szCs w:val="24"/>
        </w:rPr>
        <w:t xml:space="preserve"> τώρα στα άλλα. Στο θέμα της εργασίας, ο κ. Μητσοτάκης αναφέρθηκε στα στοιχεία που έχουν δοθεί στη δημοσιότητα μέχρι τον Φεβρουάριο. Αν έχετε νεότερα στοιχεία να τα προσκομίσετε. </w:t>
      </w:r>
    </w:p>
    <w:p w14:paraId="47A54CA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Αν από εκεί και πέρα για τη διαπραγμάτευση συνολικά θα θέλατε να μας κάνετε </w:t>
      </w:r>
      <w:r>
        <w:rPr>
          <w:rFonts w:eastAsia="Times New Roman" w:cs="Times New Roman"/>
          <w:szCs w:val="24"/>
        </w:rPr>
        <w:t xml:space="preserve">μια σοβαρή ενημέρωση -διότι θυμάμαι την τελευταία φορά, κύριε Υπουργέ, που ήρθατε στην </w:t>
      </w:r>
      <w:r>
        <w:rPr>
          <w:rFonts w:eastAsia="Times New Roman" w:cs="Times New Roman"/>
          <w:szCs w:val="24"/>
        </w:rPr>
        <w:t>ε</w:t>
      </w:r>
      <w:r>
        <w:rPr>
          <w:rFonts w:eastAsia="Times New Roman" w:cs="Times New Roman"/>
          <w:szCs w:val="24"/>
        </w:rPr>
        <w:t>πιτροπή δεν μας κάνατε κάποια ενημέρωση, μας είπατε τι δεν μπορείτε να μας πείτε, επειδή διεξάγεται η διαπραγμάτευση- αν λοιπόν, τώρα θέλετε πραγματικά να μας πείτε πού</w:t>
      </w:r>
      <w:r>
        <w:rPr>
          <w:rFonts w:eastAsia="Times New Roman" w:cs="Times New Roman"/>
          <w:szCs w:val="24"/>
        </w:rPr>
        <w:t xml:space="preserve"> έχετε καταλήξει, μπορείτε κάλλιστα να σηκωθείτε να μας το πείτε. </w:t>
      </w:r>
    </w:p>
    <w:p w14:paraId="47A54CA7" w14:textId="77777777" w:rsidR="00080287" w:rsidRDefault="007F198B">
      <w:pPr>
        <w:spacing w:after="0" w:line="600" w:lineRule="auto"/>
        <w:ind w:firstLine="720"/>
        <w:contextualSpacing/>
        <w:rPr>
          <w:rFonts w:eastAsia="Times New Roman" w:cs="Times New Roman"/>
          <w:szCs w:val="24"/>
        </w:rPr>
      </w:pPr>
      <w:r>
        <w:rPr>
          <w:rFonts w:eastAsia="Times New Roman" w:cs="Times New Roman"/>
          <w:szCs w:val="24"/>
        </w:rPr>
        <w:t xml:space="preserve">Σας ρωτάμε, όμως, ευθέως και απαντήστε μας. Με το αφορολόγητο τι έγινε; Τι έγινε με το αφορολόγητο; Θα μειωθεί ή δεν θα μειωθεί; Με τις συντάξεις τι έγινε; Θα μειωθούν ή δεν θα μειωθούν; </w:t>
      </w:r>
    </w:p>
    <w:p w14:paraId="47A54CA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δική σας δήλωση ότι αν παρθεί ένα ευρώ επιπλέον μέτρα θα παραιτηθείτε, ισχύει ή δεν ισχύει; Θα παραιτηθείτε σήμερα ή δεν θα παραιτηθείτε, για να ξέρουμε πού βρισκόμαστε; Πείτε μας τι είπατε τότε, εσείς ο ειλικρινής. Τι είπατε; </w:t>
      </w:r>
    </w:p>
    <w:p w14:paraId="47A54CA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κύριε Π</w:t>
      </w:r>
      <w:r>
        <w:rPr>
          <w:rFonts w:eastAsia="Times New Roman" w:cs="Times New Roman"/>
          <w:szCs w:val="24"/>
        </w:rPr>
        <w:t xml:space="preserve">ρόεδρε, οφείλω να πω και κάτι επιπλέον. Ο κύριος Υπουργός φαντάζομαι θέλησε ως αμοιβή της εξαιρετικής εργασίας την οποία παρέχει διαπραγματευόμενος να έχει -αν θυμάμαι καλά, κύριε Υπουργέ- συνάντηση για κοκτέιλ με τη </w:t>
      </w:r>
      <w:proofErr w:type="spellStart"/>
      <w:r>
        <w:rPr>
          <w:rFonts w:eastAsia="Times New Roman" w:cs="Times New Roman"/>
          <w:szCs w:val="24"/>
        </w:rPr>
        <w:t>Σκάρλετ</w:t>
      </w:r>
      <w:proofErr w:type="spellEnd"/>
      <w:r>
        <w:rPr>
          <w:rFonts w:eastAsia="Times New Roman" w:cs="Times New Roman"/>
          <w:szCs w:val="24"/>
        </w:rPr>
        <w:t xml:space="preserve"> Γιόχανσον. Αυτό δεν είχατε πει;</w:t>
      </w:r>
      <w:r>
        <w:rPr>
          <w:rFonts w:eastAsia="Times New Roman" w:cs="Times New Roman"/>
          <w:szCs w:val="24"/>
        </w:rPr>
        <w:t xml:space="preserve"> Λοιπόν, έτσι που τα πάτε και η μακαρίτισσα η Γεωργία Βασιλειάδου πολύ σας πέφτει. </w:t>
      </w:r>
    </w:p>
    <w:p w14:paraId="47A54CAA" w14:textId="77777777" w:rsidR="00080287" w:rsidRDefault="007F198B">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7A54CAB" w14:textId="77777777" w:rsidR="00080287" w:rsidRDefault="007F198B">
      <w:pPr>
        <w:spacing w:after="0" w:line="600" w:lineRule="auto"/>
        <w:ind w:firstLine="709"/>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στην Αίθουσα)</w:t>
      </w:r>
    </w:p>
    <w:p w14:paraId="47A54CAC" w14:textId="77777777" w:rsidR="00080287" w:rsidRDefault="007F198B">
      <w:pPr>
        <w:spacing w:after="0" w:line="600" w:lineRule="auto"/>
        <w:ind w:firstLine="720"/>
        <w:contextualSpacing/>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r>
        <w:rPr>
          <w:rFonts w:eastAsia="Times New Roman" w:cs="Times New Roman"/>
          <w:b/>
          <w:szCs w:val="24"/>
        </w:rPr>
        <w:t xml:space="preserve"> </w:t>
      </w:r>
    </w:p>
    <w:p w14:paraId="47A54CA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μετά από αυτό το άκρως αντιφεμινιστικό σχόλιο, θα δώσω τον λόγο στον Πρόεδρο των Ανεξαρτήτων Ελλήνων κ. Καμμένο. </w:t>
      </w:r>
    </w:p>
    <w:p w14:paraId="47A54CA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Σεβόμαστε και τη μνήμη της Γεωργίας Βασιλειάδου και την κ. Γιόχανσον και όλους. Προς Θεού! </w:t>
      </w:r>
    </w:p>
    <w:p w14:paraId="47A54CA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Πρόεδρε.</w:t>
      </w:r>
    </w:p>
    <w:p w14:paraId="47A54CB0"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ΠΑΝΟΣ ΚΑΜΜΕΝΟ</w:t>
      </w:r>
      <w:r>
        <w:rPr>
          <w:rFonts w:eastAsia="Times New Roman" w:cs="Times New Roman"/>
          <w:b/>
          <w:szCs w:val="24"/>
        </w:rPr>
        <w:t>Σ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κυρίες και κύριοι συνάδελφοι, όταν ο ιστορικός του μέλλοντος θα </w:t>
      </w:r>
      <w:r>
        <w:rPr>
          <w:rFonts w:eastAsia="Times New Roman" w:cs="Times New Roman"/>
          <w:szCs w:val="24"/>
        </w:rPr>
        <w:lastRenderedPageBreak/>
        <w:t xml:space="preserve">ανοίξει να διαβάσει τα Πρακτικά της σημερινής συνεδρίασης με θέμα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την </w:t>
      </w:r>
      <w:r>
        <w:rPr>
          <w:rFonts w:eastAsia="Times New Roman" w:cs="Times New Roman"/>
          <w:szCs w:val="24"/>
        </w:rPr>
        <w:t xml:space="preserve">υγεία </w:t>
      </w:r>
      <w:r>
        <w:rPr>
          <w:rFonts w:eastAsia="Times New Roman" w:cs="Times New Roman"/>
          <w:szCs w:val="24"/>
        </w:rPr>
        <w:t xml:space="preserve">θα δει ότι ο Αρχηγός της Αξιωματικής Αντιπολίτευσης επί είκοσι ένα λεπτά και σαράντα τέσσερα δευτερόλεπτα τη λέξη «υγεία» δεν την είπε. Ούτε τη λέξη «εξεταστική» είπε. </w:t>
      </w:r>
    </w:p>
    <w:p w14:paraId="47A54CB1"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σε όλη του τη δευτερολογία ο Κοινοβουλευτικός Εκπρόσωπος μίλησε για τη Γεωργία </w:t>
      </w:r>
      <w:r>
        <w:rPr>
          <w:rFonts w:eastAsia="Times New Roman" w:cs="Times New Roman"/>
          <w:szCs w:val="24"/>
        </w:rPr>
        <w:t xml:space="preserve">Βασιλειάδου </w:t>
      </w:r>
      <w:r>
        <w:rPr>
          <w:rFonts w:eastAsia="Times New Roman" w:cs="Times New Roman"/>
          <w:szCs w:val="24"/>
        </w:rPr>
        <w:t xml:space="preserve">-Θεός </w:t>
      </w:r>
      <w:proofErr w:type="spellStart"/>
      <w:r>
        <w:rPr>
          <w:rFonts w:eastAsia="Times New Roman" w:cs="Times New Roman"/>
          <w:szCs w:val="24"/>
        </w:rPr>
        <w:t>σχωρέστην</w:t>
      </w:r>
      <w:proofErr w:type="spellEnd"/>
      <w:r>
        <w:rPr>
          <w:rFonts w:eastAsia="Times New Roman" w:cs="Times New Roman"/>
          <w:szCs w:val="24"/>
        </w:rPr>
        <w:t>- και για ελληνικές κωμωδί</w:t>
      </w:r>
      <w:r>
        <w:rPr>
          <w:rFonts w:eastAsia="Times New Roman" w:cs="Times New Roman"/>
          <w:szCs w:val="24"/>
        </w:rPr>
        <w:t>ε</w:t>
      </w:r>
      <w:r>
        <w:rPr>
          <w:rFonts w:eastAsia="Times New Roman" w:cs="Times New Roman"/>
          <w:szCs w:val="24"/>
        </w:rPr>
        <w:t xml:space="preserve">ς, για να αποφύγει να αναφερθεί στο θέμα της σημερινής συζήτησης. </w:t>
      </w:r>
    </w:p>
    <w:p w14:paraId="47A54CB2"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αυτό γιατί; Γιατί τους καίνε και τα δύο. Το πρώτο που καίει τον Αρχηγό της Αξιωματικής Αντιπολίτευσης είναι η συζήτηση για την </w:t>
      </w:r>
      <w:r>
        <w:rPr>
          <w:rFonts w:eastAsia="Times New Roman" w:cs="Times New Roman"/>
          <w:szCs w:val="24"/>
        </w:rPr>
        <w:t>εξετ</w:t>
      </w:r>
      <w:r>
        <w:rPr>
          <w:rFonts w:eastAsia="Times New Roman" w:cs="Times New Roman"/>
          <w:szCs w:val="24"/>
        </w:rPr>
        <w:t xml:space="preserve">αστική </w:t>
      </w:r>
      <w:r>
        <w:rPr>
          <w:rFonts w:eastAsia="Times New Roman" w:cs="Times New Roman"/>
          <w:szCs w:val="24"/>
        </w:rPr>
        <w:t xml:space="preserve">για την </w:t>
      </w:r>
      <w:r>
        <w:rPr>
          <w:rFonts w:eastAsia="Times New Roman" w:cs="Times New Roman"/>
          <w:szCs w:val="24"/>
        </w:rPr>
        <w:t>υ</w:t>
      </w:r>
      <w:r>
        <w:rPr>
          <w:rFonts w:eastAsia="Times New Roman" w:cs="Times New Roman"/>
          <w:szCs w:val="24"/>
        </w:rPr>
        <w:t xml:space="preserve">γεία. Και θα εξηγήσω ακριβώς για ποιον λόγο. Το δεύτερο είναι ότι επετεύχθη μια συμφωνία. </w:t>
      </w:r>
    </w:p>
    <w:p w14:paraId="47A54CB3"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Εγώ θυμάμαι πριν από λίγες ημέρες εδώ, τα «παπαγαλάκια» των εφημερίδων που εκδίδονται χωρίς να πληρώνουν κρατήσεις, ΦΠΑ, ασφαλιστικές εισφορές -μιλάω</w:t>
      </w:r>
      <w:r>
        <w:rPr>
          <w:rFonts w:eastAsia="Times New Roman" w:cs="Times New Roman"/>
          <w:szCs w:val="24"/>
        </w:rPr>
        <w:t xml:space="preserve"> για το Βήμα και για τα Νέα, αν και θα μπορούσε κάλλιστα ο ένας διευθυντής των Νέων να πουλήσει το κότερό του και να τη βγάζει την εφημερίδα, αν θέλει- έναντι των άλλων εφημερίδων που πληρώνουν κανο</w:t>
      </w:r>
      <w:r>
        <w:rPr>
          <w:rFonts w:eastAsia="Times New Roman" w:cs="Times New Roman"/>
          <w:szCs w:val="24"/>
        </w:rPr>
        <w:lastRenderedPageBreak/>
        <w:t>νικά τις κρατήσεις, είχαν πρωτοσέλιδα ότι δεν θα κλείσει η</w:t>
      </w:r>
      <w:r>
        <w:rPr>
          <w:rFonts w:eastAsia="Times New Roman" w:cs="Times New Roman"/>
          <w:szCs w:val="24"/>
        </w:rPr>
        <w:t xml:space="preserve"> συμφωνία, ότι η συμφωνία βούλιαξε, ότι η Κυβέρνηση αυτή θα συρθεί σε εκλογές μέχρι το Πάσχα, γιατί δεν θα υπάρξει κα</w:t>
      </w:r>
      <w:r>
        <w:rPr>
          <w:rFonts w:eastAsia="Times New Roman" w:cs="Times New Roman"/>
          <w:szCs w:val="24"/>
        </w:rPr>
        <w:t>μ</w:t>
      </w:r>
      <w:r>
        <w:rPr>
          <w:rFonts w:eastAsia="Times New Roman" w:cs="Times New Roman"/>
          <w:szCs w:val="24"/>
        </w:rPr>
        <w:t xml:space="preserve">μία συμφωνία, ότι οι θεσμοί, η Ευρωπαϊκή Ένωση, το ΔΝΤ μάς έχουν πετάξει όλους απ’ έξω. </w:t>
      </w:r>
    </w:p>
    <w:p w14:paraId="47A54CB4"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Τελικά, η συμφωνία έκλεισε. Τελικά, για πρώτη φορ</w:t>
      </w:r>
      <w:r>
        <w:rPr>
          <w:rFonts w:eastAsia="Times New Roman" w:cs="Times New Roman"/>
          <w:szCs w:val="24"/>
        </w:rPr>
        <w:t xml:space="preserve">ά μετά από επτά χρόνια ακούστηκε η λέξη «θετικά μέτρα» και η συμφωνία αυτή δεν περιλαμβάνει κανένα μέτρο αρνητικό προς τον ελληνικό λαό. </w:t>
      </w:r>
    </w:p>
    <w:p w14:paraId="47A54CB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Για πρώτη φορά μιλάμε για μείωση του ΕΝΦΙΑ. Για πρώτη φορά μιλάμε για παροχές σε εκείνους οι οποίοι υποφέρουν. Για πρώ</w:t>
      </w:r>
      <w:r>
        <w:rPr>
          <w:rFonts w:eastAsia="Times New Roman" w:cs="Times New Roman"/>
          <w:szCs w:val="24"/>
        </w:rPr>
        <w:t>τη φορά προχωράει η Κυβέρνηση σε θεσμοθέτηση μέτρων, όπως τα κόκκινα δάνεια και η επαναδιαπραγμάτευση των επιχειρηματικών δανείων με εξωδικαστικό συμβιβασμό, που θα δώσει ανάσα σε τριακόσιες χιλιάδες επιχειρήσεις και θα δημιουργήσει εξακόσιες χιλιάδες θέσε</w:t>
      </w:r>
      <w:r>
        <w:rPr>
          <w:rFonts w:eastAsia="Times New Roman" w:cs="Times New Roman"/>
          <w:szCs w:val="24"/>
        </w:rPr>
        <w:t xml:space="preserve">ις εργασίας. </w:t>
      </w:r>
    </w:p>
    <w:p w14:paraId="47A54CB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θα πρέπει να απολογηθεί η Αξιωματική Αντιπολίτευση και όχι για όλα αυτά τα οποία ακούγονται εδώ με αναφορές στην παλιά ελληνική κωμωδία. Διότι ο ελληνικός λαός </w:t>
      </w:r>
      <w:r>
        <w:rPr>
          <w:rFonts w:eastAsia="Times New Roman" w:cs="Times New Roman"/>
          <w:szCs w:val="24"/>
        </w:rPr>
        <w:lastRenderedPageBreak/>
        <w:t>ζει ένα δράμα. Και ζει ένα δράμα, γιατί κάποιοι κάποτε αποφάσισαν</w:t>
      </w:r>
      <w:r>
        <w:rPr>
          <w:rFonts w:eastAsia="Times New Roman" w:cs="Times New Roman"/>
          <w:szCs w:val="24"/>
        </w:rPr>
        <w:t xml:space="preserve"> να στηρίξουν τον Γιώργο Παπανδρέου όταν κατήργησε στο σύνολό τους τις επικουρικές συντάξεις. Όταν συμφώνησε ο Βενιζέλος μαζί με τον Σαμαρά να κουρέψουν με το </w:t>
      </w:r>
      <w:r>
        <w:rPr>
          <w:rFonts w:eastAsia="Times New Roman" w:cs="Times New Roman"/>
          <w:szCs w:val="24"/>
          <w:lang w:val="en-US"/>
        </w:rPr>
        <w:t>PSI</w:t>
      </w:r>
      <w:r>
        <w:rPr>
          <w:rFonts w:eastAsia="Times New Roman" w:cs="Times New Roman"/>
          <w:szCs w:val="24"/>
        </w:rPr>
        <w:t xml:space="preserve"> τα ασφαλιστικά ταμεία, να διαλύσουν τα νοσοκομεία, να διαλύσουν τη δημόσια περιουσία, τα πανε</w:t>
      </w:r>
      <w:r>
        <w:rPr>
          <w:rFonts w:eastAsia="Times New Roman" w:cs="Times New Roman"/>
          <w:szCs w:val="24"/>
        </w:rPr>
        <w:t xml:space="preserve">πιστήμια, να οδηγήσουν στην εξαθλίωση τον ελληνικό λαό, τους ομολογιούχους. </w:t>
      </w:r>
    </w:p>
    <w:p w14:paraId="47A54CB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Ποιοι τα συμφώνησαν αυτά; Ποιοι τα στήριξαν; Η συμμαχία Νέας Δημοκρατίας-ΠΑΣΟΚ, της Νέας Δημοκρατίας που επέλεξε αντί να επιτεθεί στον Γιώργο Παπανδρέου και να τον οδηγήσει από τό</w:t>
      </w:r>
      <w:r>
        <w:rPr>
          <w:rFonts w:eastAsia="Times New Roman" w:cs="Times New Roman"/>
          <w:szCs w:val="24"/>
        </w:rPr>
        <w:t xml:space="preserve">τε σε εξεταστική  επιτροπή και να προχωρήσει σε ρήξη με το σχέδιο υποδούλωσης της Ελλάδας στα μνημόνια, να γίνει ο συνήγορος υπεράσπισης. </w:t>
      </w:r>
    </w:p>
    <w:p w14:paraId="47A54CB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βλέπουμε τη Νέα Δημοκρατία του Κώστα Καραμανλή να ακολουθεί τη γραμμή του Αντώνη Σαμαρά: Να υπερασπίζεται </w:t>
      </w:r>
      <w:r>
        <w:rPr>
          <w:rFonts w:eastAsia="Times New Roman" w:cs="Times New Roman"/>
          <w:szCs w:val="24"/>
        </w:rPr>
        <w:t>τον Βενιζέλο για τα υποβρύχια, να μην τολμάει να πει τη λέξη «Παπαντωνίου» -πήραν και τον υιό Παπαντωνίου στα νέα στελέχη της Νέας Δημοκρατίας- να μην αναφέρεται στην εποχή Καραμανλή και να στηρίζει τον Γιώργο Παπανδρέου.</w:t>
      </w:r>
    </w:p>
    <w:p w14:paraId="47A54CB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πάμε να δούμε στην υγεία τι</w:t>
      </w:r>
      <w:r>
        <w:rPr>
          <w:rFonts w:eastAsia="Times New Roman" w:cs="Times New Roman"/>
          <w:szCs w:val="24"/>
        </w:rPr>
        <w:t xml:space="preserve"> ακριβώς έγινε. Για να δούμε ακριβώς για ποιον λόγο ακολουθείται αυτή η συμπεριφορά. Ξέρετε, ένας από τους πιο παλιούς κοινοβουλευτικούς, που είχα την τύχη να τον έχω δάσκαλο εδώ, ήταν ο πατέρας του σημερινού Αρχηγού της Αξιωματικής Αντιπολίτευσης, ο Κωνστ</w:t>
      </w:r>
      <w:r>
        <w:rPr>
          <w:rFonts w:eastAsia="Times New Roman" w:cs="Times New Roman"/>
          <w:szCs w:val="24"/>
        </w:rPr>
        <w:t xml:space="preserve">αντίνος Μητσοτάκης, ο οποίος, σε μια εποχή που δεν υπήρχε η </w:t>
      </w:r>
      <w:r>
        <w:rPr>
          <w:rFonts w:eastAsia="Times New Roman" w:cs="Times New Roman"/>
          <w:szCs w:val="24"/>
          <w:lang w:val="en-US"/>
        </w:rPr>
        <w:t>GOOGLE</w:t>
      </w:r>
      <w:r>
        <w:rPr>
          <w:rFonts w:eastAsia="Times New Roman" w:cs="Times New Roman"/>
          <w:szCs w:val="24"/>
        </w:rPr>
        <w:t xml:space="preserve">, έλεγε «πριν από κάθε συζήτηση, ανατρέξτε στα παλιά Πρακτικά. Διαβάστε τις ομιλίες των άλλων εκπροσώπων που ήταν τότε στην Αντιπολίτευση ή στη </w:t>
      </w:r>
      <w:r>
        <w:rPr>
          <w:rFonts w:eastAsia="Times New Roman" w:cs="Times New Roman"/>
          <w:szCs w:val="24"/>
        </w:rPr>
        <w:t>συμπολίτευση</w:t>
      </w:r>
      <w:r>
        <w:rPr>
          <w:rFonts w:eastAsia="Times New Roman" w:cs="Times New Roman"/>
          <w:szCs w:val="24"/>
        </w:rPr>
        <w:t xml:space="preserve">». </w:t>
      </w:r>
    </w:p>
    <w:p w14:paraId="47A54CB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Ανέτρεξα, λοιπόν, σε αυτά τα Π</w:t>
      </w:r>
      <w:r>
        <w:rPr>
          <w:rFonts w:eastAsia="Times New Roman" w:cs="Times New Roman"/>
          <w:szCs w:val="24"/>
        </w:rPr>
        <w:t xml:space="preserve">ρακτικά και σήμερα θα καταρρεύσουν τα δύο επιχειρήματα που χρησιμοποίησε ο Αρχηγός της Αξιωματικής Αντιπολιτεύσεως για την </w:t>
      </w:r>
      <w:r>
        <w:rPr>
          <w:rFonts w:eastAsia="Times New Roman" w:cs="Times New Roman"/>
          <w:szCs w:val="24"/>
        </w:rPr>
        <w:t>εξεταστική επιτροπή</w:t>
      </w:r>
      <w:r>
        <w:rPr>
          <w:rFonts w:eastAsia="Times New Roman" w:cs="Times New Roman"/>
          <w:szCs w:val="24"/>
        </w:rPr>
        <w:t xml:space="preserve"> για την υγεία. Τι μας είπε εδώ; Το πρώτο ερώτημα ήταν γιατί δεν κάνουμε </w:t>
      </w:r>
      <w:r>
        <w:rPr>
          <w:rFonts w:eastAsia="Times New Roman" w:cs="Times New Roman"/>
          <w:szCs w:val="24"/>
        </w:rPr>
        <w:t xml:space="preserve">εξεταστική επιτροπή </w:t>
      </w:r>
      <w:r>
        <w:rPr>
          <w:rFonts w:eastAsia="Times New Roman" w:cs="Times New Roman"/>
          <w:szCs w:val="24"/>
        </w:rPr>
        <w:t>από το 1996 και την κ</w:t>
      </w:r>
      <w:r>
        <w:rPr>
          <w:rFonts w:eastAsia="Times New Roman" w:cs="Times New Roman"/>
          <w:szCs w:val="24"/>
        </w:rPr>
        <w:t xml:space="preserve">άνουμε από το 1997. Και η δικαιολογία ήταν γιατί το 1996, για ενάμιση μήνα, ήταν Γραμματέας ο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47A54CB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Θέλω, λοιπόν, να ανατρέξω στην επιστολή της κ. Ντόρας Μπακογιάννη, Αρχηγού τότε του κόμματος ΔΗΣΥ, της Δημοκρατικής Συμμαχίας, που πήρε 1% τότε σ</w:t>
      </w:r>
      <w:r>
        <w:rPr>
          <w:rFonts w:eastAsia="Times New Roman" w:cs="Times New Roman"/>
          <w:szCs w:val="24"/>
        </w:rPr>
        <w:t xml:space="preserve">τις εκλογές, κατέρρευσε. </w:t>
      </w:r>
      <w:r>
        <w:rPr>
          <w:rFonts w:eastAsia="Times New Roman" w:cs="Times New Roman"/>
          <w:szCs w:val="24"/>
        </w:rPr>
        <w:lastRenderedPageBreak/>
        <w:t xml:space="preserve">Στις 12-1-2011, με αριθμό πρωτοκόλλου επικαίρων επερωτήσεων 18, καταθέτει επερώτηση στον τότε Υπουργό Υγείας και Κοινωνικής Αλληλεγγύης, τον κ. Ανδρέα </w:t>
      </w:r>
      <w:proofErr w:type="spellStart"/>
      <w:r>
        <w:rPr>
          <w:rFonts w:eastAsia="Times New Roman" w:cs="Times New Roman"/>
          <w:szCs w:val="24"/>
        </w:rPr>
        <w:t>Λοβέδρο</w:t>
      </w:r>
      <w:proofErr w:type="spellEnd"/>
      <w:r>
        <w:rPr>
          <w:rFonts w:eastAsia="Times New Roman" w:cs="Times New Roman"/>
          <w:szCs w:val="24"/>
        </w:rPr>
        <w:t xml:space="preserve">. </w:t>
      </w:r>
    </w:p>
    <w:p w14:paraId="47A54CB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Ποιο είναι το αντικείμενο της ερωτήσεως αυτής; Έστειλε επιστολή ως Αρχ</w:t>
      </w:r>
      <w:r>
        <w:rPr>
          <w:rFonts w:eastAsia="Times New Roman" w:cs="Times New Roman"/>
          <w:szCs w:val="24"/>
        </w:rPr>
        <w:t xml:space="preserve">ηγός κόμματος τότε. Μετά, βέβαια, δεν ξαναμπήκε στη Βουλή, γιατί ποτέ δεν ψηφίστηκε ως Αρχηγός κόμματος από τον ελληνικό λαό, αλλά επέστρεψε στη Νέα Δημοκρατία και άρχισε να </w:t>
      </w:r>
      <w:proofErr w:type="spellStart"/>
      <w:r>
        <w:rPr>
          <w:rFonts w:eastAsia="Times New Roman" w:cs="Times New Roman"/>
          <w:szCs w:val="24"/>
        </w:rPr>
        <w:t>παρακαλάει</w:t>
      </w:r>
      <w:proofErr w:type="spellEnd"/>
      <w:r>
        <w:rPr>
          <w:rFonts w:eastAsia="Times New Roman" w:cs="Times New Roman"/>
          <w:szCs w:val="24"/>
        </w:rPr>
        <w:t xml:space="preserve"> τον κ. Αντώνη Σαμαρά, τον οποίο εξύβριζε και ο οποίος έριξε τον πατέρα </w:t>
      </w:r>
      <w:r>
        <w:rPr>
          <w:rFonts w:eastAsia="Times New Roman" w:cs="Times New Roman"/>
          <w:szCs w:val="24"/>
        </w:rPr>
        <w:t xml:space="preserve">της από την Κυβέρνηση, να την ξαναπάρει κοντά του. </w:t>
      </w:r>
    </w:p>
    <w:p w14:paraId="47A54CB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Στην ανακοίνωση την οποία έκανε και στην επιστολή που έστειλε στους Αρχηγούς των κομμάτων πρότεινε </w:t>
      </w:r>
      <w:r>
        <w:rPr>
          <w:rFonts w:eastAsia="Times New Roman" w:cs="Times New Roman"/>
          <w:szCs w:val="24"/>
        </w:rPr>
        <w:t xml:space="preserve">εξεταστική </w:t>
      </w:r>
      <w:r>
        <w:rPr>
          <w:rFonts w:eastAsia="Times New Roman" w:cs="Times New Roman"/>
          <w:szCs w:val="24"/>
        </w:rPr>
        <w:t>στην υγεία, λέγοντας ότι πρόκειται για ένα αδίστακτο, κερδοφόρο παιχνίδι ενός ευρύτερου κυκλώμ</w:t>
      </w:r>
      <w:r>
        <w:rPr>
          <w:rFonts w:eastAsia="Times New Roman" w:cs="Times New Roman"/>
          <w:szCs w:val="24"/>
        </w:rPr>
        <w:t xml:space="preserve">ατος ανθρώπων με τη φαρμακευτική δαπάνη και ειδικότερα τα ιατρικά υλικά, που αγοράζονται σε τιμές όχι απλώς διπλάσιες αλλά συχνά πολλαπλάσιες του πραγματικού κόστους. </w:t>
      </w:r>
    </w:p>
    <w:p w14:paraId="47A54CB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πότε πρότεινε η κ. Μπακογιάννη τη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 τελευταί</w:t>
      </w:r>
      <w:r>
        <w:rPr>
          <w:rFonts w:eastAsia="Times New Roman" w:cs="Times New Roman"/>
          <w:szCs w:val="24"/>
        </w:rPr>
        <w:t xml:space="preserve">α δέκα χρόνια, δηλαδή από το 2001 και μετά. Δεν ήξερε η κ. Μπακογιάννη ότι ο κ. </w:t>
      </w:r>
      <w:proofErr w:type="spellStart"/>
      <w:r>
        <w:rPr>
          <w:rFonts w:eastAsia="Times New Roman" w:cs="Times New Roman"/>
          <w:szCs w:val="24"/>
        </w:rPr>
        <w:t>Κουρουμπλής</w:t>
      </w:r>
      <w:proofErr w:type="spellEnd"/>
      <w:r>
        <w:rPr>
          <w:rFonts w:eastAsia="Times New Roman" w:cs="Times New Roman"/>
          <w:szCs w:val="24"/>
        </w:rPr>
        <w:t xml:space="preserve"> </w:t>
      </w:r>
      <w:r>
        <w:rPr>
          <w:rFonts w:eastAsia="Times New Roman" w:cs="Times New Roman"/>
          <w:szCs w:val="24"/>
        </w:rPr>
        <w:lastRenderedPageBreak/>
        <w:t xml:space="preserve">ήταν τότε Γραμματέας, το 1996 μέχρι το 1997 για να ζητήσει πιο πριν; Όχι. Δεν ήθελε για πιο πριν. </w:t>
      </w:r>
    </w:p>
    <w:p w14:paraId="47A54CB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όπως αποδεικνύεται, η τότε συμμορία Σημίτη είναι σήμερα εκε</w:t>
      </w:r>
      <w:r>
        <w:rPr>
          <w:rFonts w:eastAsia="Times New Roman" w:cs="Times New Roman"/>
          <w:szCs w:val="24"/>
        </w:rPr>
        <w:t xml:space="preserve">ίνη η πολιτική ομάδα, η οποία στηρίζει τη Νέα Δημοκρατία και συνδιαλέγονται και συνευρίσκονται, προκειμένου να αποτελέσουν την κοινή δύναμη και να χτυπήσουν την Κυβέρνηση που αποφάσισε να χτυπήσει τη διαπλοκή και τη διαφθορά. </w:t>
      </w:r>
    </w:p>
    <w:p w14:paraId="47A54CC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επόμενη δημοσίευση </w:t>
      </w:r>
      <w:r>
        <w:rPr>
          <w:rFonts w:eastAsia="Times New Roman" w:cs="Times New Roman"/>
          <w:szCs w:val="24"/>
        </w:rPr>
        <w:t>από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ΒΗΜΑ</w:t>
      </w:r>
      <w:r>
        <w:rPr>
          <w:rFonts w:eastAsia="Times New Roman" w:cs="Times New Roman"/>
          <w:szCs w:val="24"/>
        </w:rPr>
        <w:t xml:space="preserve">», του οποίου θα σας θυμίσω, κυρίες και κύριοι συνάδελφοι, ο γιος του εκδότη ήταν Βουλευτής της Νέας Δημοκρατίας: «Αγριεύει ο πόλεμος στην οικογένεια της </w:t>
      </w:r>
      <w:r>
        <w:rPr>
          <w:rFonts w:eastAsia="Times New Roman" w:cs="Times New Roman"/>
          <w:szCs w:val="24"/>
        </w:rPr>
        <w:t>κ</w:t>
      </w:r>
      <w:r>
        <w:rPr>
          <w:rFonts w:eastAsia="Times New Roman" w:cs="Times New Roman"/>
          <w:szCs w:val="24"/>
        </w:rPr>
        <w:t xml:space="preserve">εντροδεξιάς με την κ. Ντόρα Μπακογιάννη να επιμένει στην ανάγκη σύστασης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την υγεία. Η Πρόεδρος της Δημοκρατικής Συμμαχίας, αν και διαψεύδει ότι είχε στο στόχαστρο συγκεκριμένα πρόσωπα, ειδικά από τον χώρο της Νέας Δημοκρατίας, με επιστολή που έστειλε στους πολιτικούς Αρχηγούς ζήτησε τη συναίνεσή τους στο να συσταθε</w:t>
      </w:r>
      <w:r>
        <w:rPr>
          <w:rFonts w:eastAsia="Times New Roman" w:cs="Times New Roman"/>
          <w:szCs w:val="24"/>
        </w:rPr>
        <w:t xml:space="preserve">ί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ενισχύοντας με αυτόν τον τρόπο τα σενάρια ότι έχει στο επίκεντρο της κριτικής τον Αντιπρόεδρο της Νέας Δημοκρατίας, κ. Δημήτρη Αβραμόπουλο. </w:t>
      </w:r>
    </w:p>
    <w:p w14:paraId="47A54CC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Πολλά έμπειρα στελέχη της Νέας Δημοκρατίας», επιμένω ότι ο κ. Ψυχάρης ήταν Βουλευτής της Νέα</w:t>
      </w:r>
      <w:r>
        <w:rPr>
          <w:rFonts w:eastAsia="Times New Roman" w:cs="Times New Roman"/>
          <w:szCs w:val="24"/>
        </w:rPr>
        <w:t>ς Δημοκρατίας, «θεωρούν ότι με την κίνησή της αυτή δεν στοχεύει μόνο στους Υπουργούς Υγείας των Κυβερνήσεων Καραμανλή, αλλά πρωτίστως στον κ. Αβραμόπουλο και δευτερευόντως στον κ. Νικήτα Κακλαμάνη», σημερινό Αντιπρόεδρο της Βουλής και μέλος της Κοινοβουλευ</w:t>
      </w:r>
      <w:r>
        <w:rPr>
          <w:rFonts w:eastAsia="Times New Roman" w:cs="Times New Roman"/>
          <w:szCs w:val="24"/>
        </w:rPr>
        <w:t xml:space="preserve">τικής Ομάδας της Νέας Δημοκρατίας, «αλλά στέλνει ένα μήνυμα στη Ρηγίλλης». </w:t>
      </w:r>
    </w:p>
    <w:p w14:paraId="47A54CC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Προσέξτε το μήνυμα που λέει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ΒΗΜΑ</w:t>
      </w:r>
      <w:r>
        <w:rPr>
          <w:rFonts w:eastAsia="Times New Roman" w:cs="Times New Roman"/>
          <w:szCs w:val="24"/>
        </w:rPr>
        <w:t xml:space="preserve">» του Ψυχάρη. «Ουσιαστικά με την ενέργειά της, όπως λένε τα ίδια στελέχη της Νέας Δημοκρατίας στο παρασκήνιο, προειδοποιεί την ηγεσία της Νέας Δημοκρατίας ότι εάν επιχειρηθεί εμπλοκή της στην υπόθεση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γαλάζια συμφωνία, θα υπάρξει μετωπική σ</w:t>
      </w:r>
      <w:r>
        <w:rPr>
          <w:rFonts w:eastAsia="Times New Roman" w:cs="Times New Roman"/>
          <w:szCs w:val="24"/>
        </w:rPr>
        <w:t>ύγκρουση».</w:t>
      </w:r>
    </w:p>
    <w:p w14:paraId="47A54CC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πεμπτουσία της πολιτικής λογικής: Πάμε μάγκες να τα βρούμε, για να μην ανοίξει μύτη! </w:t>
      </w:r>
    </w:p>
    <w:p w14:paraId="47A54CC4"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4CC5"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 xml:space="preserve">Μη με μπλέξεις στη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γιατί άμα με μπλέξεις στη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θα σου μπλέξω δύο Υπου</w:t>
      </w:r>
      <w:r>
        <w:rPr>
          <w:rFonts w:eastAsia="Times New Roman"/>
          <w:szCs w:val="24"/>
        </w:rPr>
        <w:t>ργούς της κυβέρνησης Καραμανλή, της οποίας συμμετείχε.</w:t>
      </w:r>
    </w:p>
    <w:p w14:paraId="47A54CC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Και το πιο ωραίο είναι το παρακάτω. Συνεχίζω να διαβάζω από </w:t>
      </w:r>
      <w:r>
        <w:rPr>
          <w:rFonts w:eastAsia="Times New Roman"/>
          <w:szCs w:val="24"/>
        </w:rPr>
        <w:t>«ΤΟ</w:t>
      </w:r>
      <w:r>
        <w:rPr>
          <w:rFonts w:eastAsia="Times New Roman"/>
          <w:szCs w:val="24"/>
        </w:rPr>
        <w:t xml:space="preserve"> ΒΗΜΑ</w:t>
      </w:r>
      <w:r>
        <w:rPr>
          <w:rFonts w:eastAsia="Times New Roman"/>
          <w:szCs w:val="24"/>
        </w:rPr>
        <w:t>»</w:t>
      </w:r>
      <w:r>
        <w:rPr>
          <w:rFonts w:eastAsia="Times New Roman"/>
          <w:szCs w:val="24"/>
        </w:rPr>
        <w:t>: «Το καρφί ήρθε λίγο αργότερα, όταν δεν θέλησε να μιλήσει επί της ουσίας για τις ευθύνες της κυβέρνησης Καραμανλή, αλλά ανέφερε -Ντ</w:t>
      </w:r>
      <w:r>
        <w:rPr>
          <w:rFonts w:eastAsia="Times New Roman"/>
          <w:szCs w:val="24"/>
        </w:rPr>
        <w:t xml:space="preserve">όρα Μπακογιάννη, αδερφή του σημερινού Αρχηγού- με νόημα: «Δεν υπάρχει υπουργικό συμβούλιο που συζητήθηκε θέμα υγείας που εγώ να ήμουν παρούσα». </w:t>
      </w:r>
    </w:p>
    <w:p w14:paraId="47A54CC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Λίγο αργότερα η ίδια και οι Βουλευτές της ΔΗΣΥ κατέθεσαν επίκαιρη ερώτηση στη Βουλή για το ίδιο θέμα, ζητώντας </w:t>
      </w:r>
      <w:r>
        <w:rPr>
          <w:rFonts w:eastAsia="Times New Roman"/>
          <w:szCs w:val="24"/>
        </w:rPr>
        <w:t xml:space="preserve">από τον αρμόδιο Υπουργό Υγείας κ. Ανδρέα Λοβέρδο να εξηγήσει: Ποιοι ήταν οι ενδιάμεσοι στους οποίους αναφέρθηκε. Ποιοι πλούτισαν παράνομα από την υπόθεση της υπερτιμολόγησης την τελευταία δεκαετία των φαρμάκων και των ιατρικών υλικών (εμβολίων </w:t>
      </w:r>
      <w:proofErr w:type="spellStart"/>
      <w:r>
        <w:rPr>
          <w:rFonts w:eastAsia="Times New Roman"/>
          <w:szCs w:val="24"/>
        </w:rPr>
        <w:t>κ.ο.κ.</w:t>
      </w:r>
      <w:proofErr w:type="spellEnd"/>
      <w:r>
        <w:rPr>
          <w:rFonts w:eastAsia="Times New Roman"/>
          <w:szCs w:val="24"/>
        </w:rPr>
        <w:t>). Εάν</w:t>
      </w:r>
      <w:r>
        <w:rPr>
          <w:rFonts w:eastAsia="Times New Roman"/>
          <w:szCs w:val="24"/>
        </w:rPr>
        <w:t xml:space="preserve"> το κράτος προτίθεται να κινήσει διαδικασίες επιστροφής του παράνομου πλούτου.».</w:t>
      </w:r>
    </w:p>
    <w:p w14:paraId="47A54CC8"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Θα καταθέσω, λοιπόν, στη Βουλή για να έχουν όλοι οι συνάδελφοι Βουλευτές την επίκαιρη επερώτηση της κ. Ντόρας Μπακογιάννης ως Αρχηγού τότε του κόμματος ΔΗΣΥ εναντίον </w:t>
      </w:r>
      <w:r>
        <w:rPr>
          <w:rFonts w:eastAsia="Times New Roman"/>
          <w:szCs w:val="24"/>
        </w:rPr>
        <w:lastRenderedPageBreak/>
        <w:t xml:space="preserve">της Νέας </w:t>
      </w:r>
      <w:r>
        <w:rPr>
          <w:rFonts w:eastAsia="Times New Roman"/>
          <w:szCs w:val="24"/>
        </w:rPr>
        <w:t xml:space="preserve">Δημοκρατίας και </w:t>
      </w:r>
      <w:r>
        <w:rPr>
          <w:rFonts w:eastAsia="Times New Roman"/>
          <w:szCs w:val="24"/>
        </w:rPr>
        <w:t>«ΤΟ</w:t>
      </w:r>
      <w:r>
        <w:rPr>
          <w:rFonts w:eastAsia="Times New Roman"/>
          <w:szCs w:val="24"/>
        </w:rPr>
        <w:t xml:space="preserve"> ΒΗΜΑ</w:t>
      </w:r>
      <w:r>
        <w:rPr>
          <w:rFonts w:eastAsia="Times New Roman"/>
          <w:szCs w:val="24"/>
        </w:rPr>
        <w:t>»</w:t>
      </w:r>
      <w:r>
        <w:rPr>
          <w:rFonts w:eastAsia="Times New Roman"/>
          <w:szCs w:val="24"/>
        </w:rPr>
        <w:t>, το οποίο θα πρέπει να το κρατούμε στα Πρακτικά μας αρκετά συχνά για να δούμε ποια είναι ακριβώς τα παιχνίδια τα οποία παίχτηκαν.</w:t>
      </w:r>
    </w:p>
    <w:p w14:paraId="47A54CC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γίνεται, όμως, όλο αυτό; Γίνεται όλο αυτό διότι στον τομέα της υγείας, όπως και στον τομέα των</w:t>
      </w:r>
      <w:r>
        <w:rPr>
          <w:rFonts w:eastAsia="Times New Roman" w:cs="Times New Roman"/>
          <w:szCs w:val="24"/>
        </w:rPr>
        <w:t xml:space="preserve"> εξοπλιστικών, υπήρχε η </w:t>
      </w:r>
      <w:proofErr w:type="spellStart"/>
      <w:r>
        <w:rPr>
          <w:rFonts w:eastAsia="Times New Roman" w:cs="Times New Roman"/>
          <w:szCs w:val="24"/>
        </w:rPr>
        <w:t>ομερτά</w:t>
      </w:r>
      <w:proofErr w:type="spellEnd"/>
      <w:r>
        <w:rPr>
          <w:rFonts w:eastAsia="Times New Roman" w:cs="Times New Roman"/>
          <w:szCs w:val="24"/>
        </w:rPr>
        <w:t xml:space="preserve"> της συγκάλυψης. Δεν σε πειράζω, κύριε Βενιζέλο, για τα υποβρύχια για να μην μου ανοίξεις άλλες ιστορίες του παρελθόντος. Δεν θα παραπέμψουμε τον κ. Παπαντωνίου ή και θα τον παραπέμψουμε, αλλά ο Αρχηγός της Αξιωματικής Αντιπολ</w:t>
      </w:r>
      <w:r>
        <w:rPr>
          <w:rFonts w:eastAsia="Times New Roman" w:cs="Times New Roman"/>
          <w:szCs w:val="24"/>
        </w:rPr>
        <w:t xml:space="preserve">ίτευσης θα έχει συνάχι, η κ. Γεννηματά θα έχει ιλαρά, δεν θα είναι κανείς εδώ από τους Αρχηγούς των δύο κομμάτων για να μην παρεξηγηθεί ο κ. Παπαντωνίου. Και βεβαίως είναι και τα </w:t>
      </w:r>
      <w:r>
        <w:rPr>
          <w:rFonts w:eastAsia="Times New Roman" w:cs="Times New Roman"/>
          <w:szCs w:val="24"/>
          <w:lang w:val="en-US"/>
        </w:rPr>
        <w:t>tweet</w:t>
      </w:r>
      <w:r>
        <w:rPr>
          <w:rFonts w:eastAsia="Times New Roman" w:cs="Times New Roman"/>
          <w:szCs w:val="24"/>
        </w:rPr>
        <w:t xml:space="preserve"> των συναδέλφων από την πλευρά της Νέας Δημοκρατίας και του Αντιπροέδρου</w:t>
      </w:r>
      <w:r>
        <w:rPr>
          <w:rFonts w:eastAsia="Times New Roman" w:cs="Times New Roman"/>
          <w:szCs w:val="24"/>
        </w:rPr>
        <w:t xml:space="preserve"> -που ήταν παρών- ο οποίος παρουσίαζε τις θέσεις που είχε πάρει ο κ. Παπαντωνίου κατά της σύστασης της προανακριτικής επιτροπής της Βουλής.</w:t>
      </w:r>
    </w:p>
    <w:p w14:paraId="47A54CC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Αυτά κυρίες και κύριοι συνάδελφοι, δείχνουν ξεκάθαρα ότι έχουμε υποχρέωση να προχωρήσουμε σε αυτήν την </w:t>
      </w:r>
      <w:r>
        <w:rPr>
          <w:rFonts w:eastAsia="Times New Roman" w:cs="Times New Roman"/>
          <w:szCs w:val="24"/>
        </w:rPr>
        <w:t xml:space="preserve">εξεταστική </w:t>
      </w:r>
      <w:r>
        <w:rPr>
          <w:rFonts w:eastAsia="Times New Roman" w:cs="Times New Roman"/>
          <w:szCs w:val="24"/>
        </w:rPr>
        <w:t>κα</w:t>
      </w:r>
      <w:r>
        <w:rPr>
          <w:rFonts w:eastAsia="Times New Roman" w:cs="Times New Roman"/>
          <w:szCs w:val="24"/>
        </w:rPr>
        <w:t xml:space="preserve">ι να ανοίξουν τα πάντα και να αποδοθούν οι ευθύνες σε όποιον και εάν ανήκουν. Και η παραγραφή βεβαίως και δεν υπάρχει. Και </w:t>
      </w:r>
      <w:r>
        <w:rPr>
          <w:rFonts w:eastAsia="Times New Roman" w:cs="Times New Roman"/>
          <w:szCs w:val="24"/>
        </w:rPr>
        <w:lastRenderedPageBreak/>
        <w:t>τη μη παραγραφή τη λένε ακριβώς στην ίδια επερώτηση που είχε κατατεθεί, αλλά και στις απαντήσεις του τότε Υπουργού Υγείας για την υπό</w:t>
      </w:r>
      <w:r>
        <w:rPr>
          <w:rFonts w:eastAsia="Times New Roman" w:cs="Times New Roman"/>
          <w:szCs w:val="24"/>
        </w:rPr>
        <w:t>θεση των φαρμάκων.</w:t>
      </w:r>
    </w:p>
    <w:p w14:paraId="47A54CC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 να ανοίξουμε τους λογαριασμούς των γιατρών και να δούμε ποιοι γιατροί πλούτισαν από μίζες από φαρμακευτικές εταιρείες. Ποιοι έχουν στην Ελβετία καταθέσεις αρκετών εκατομμυρίων ευρώ χωρίς να τις έχουν δηλώσει ποτέ στην Ελλάδα; Τι έγιν</w:t>
      </w:r>
      <w:r>
        <w:rPr>
          <w:rFonts w:eastAsia="Times New Roman" w:cs="Times New Roman"/>
          <w:szCs w:val="24"/>
        </w:rPr>
        <w:t xml:space="preserve">ε με τα εμβόλια, με τις ενέσεις, με τα φάρμακα, με τα υπόθετα; Ποιοι έκαναν τις λεγόμενες χρυσές λίστες; Τι γινόταν με το όργιο των λεγόμενων ορθοπεδικών ανταλλακτικών; Και τότε θα βρούμε γιατί υπάρχει αυτή η </w:t>
      </w:r>
      <w:proofErr w:type="spellStart"/>
      <w:r>
        <w:rPr>
          <w:rFonts w:eastAsia="Times New Roman" w:cs="Times New Roman"/>
          <w:szCs w:val="24"/>
        </w:rPr>
        <w:t>ομερτά</w:t>
      </w:r>
      <w:proofErr w:type="spellEnd"/>
      <w:r>
        <w:rPr>
          <w:rFonts w:eastAsia="Times New Roman" w:cs="Times New Roman"/>
          <w:szCs w:val="24"/>
        </w:rPr>
        <w:t>.</w:t>
      </w:r>
    </w:p>
    <w:p w14:paraId="47A54CC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κυρίες και κύριοι συνάδελφοι,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ξεταστική την οποία έχουμε καταθέσει, θα διαπιστώσετε ότι η πρόταση των Βουλευτών των δύο κυβερνητικών κομμάτων, του ΣΥΡΙΖΑ και των Ανεξαρτήτων Ελλήνων, έχει ακόμα μία διαφορά. Αναφέρονται σε μία υπόθεση, στην υπόθεση του ΚΕΕΛΠΝΟ και μάλιστα στα θέμα</w:t>
      </w:r>
      <w:r>
        <w:rPr>
          <w:rFonts w:eastAsia="Times New Roman" w:cs="Times New Roman"/>
          <w:szCs w:val="24"/>
        </w:rPr>
        <w:t xml:space="preserve">τα των διαφημιστικών δαπανών, σε εκείνα τα θέματα που αφορούν πληρωμή δημοσιογράφων, εφημερίδων και Μέσων προκειμένου να συμμετέχουν σε αυτή τη μαφία της αντιπολιτεύσεως, αλλά και εκείνων των εταιρειών, των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που </w:t>
      </w:r>
      <w:r>
        <w:rPr>
          <w:rFonts w:eastAsia="Times New Roman" w:cs="Times New Roman"/>
          <w:szCs w:val="24"/>
        </w:rPr>
        <w:lastRenderedPageBreak/>
        <w:t xml:space="preserve">υπήρξαν διαμεσολαβητές. Και θα </w:t>
      </w:r>
      <w:r>
        <w:rPr>
          <w:rFonts w:eastAsia="Times New Roman" w:cs="Times New Roman"/>
          <w:szCs w:val="24"/>
        </w:rPr>
        <w:t>θυμίσω ότι ήταν και αυτοί που χειριζόντουσαν τις επιστροφές του 30% της διαφημιστικής δαπάνης που προβλέπεται ότι θα έπρεπε να δίνεται στον πελάτη.</w:t>
      </w:r>
    </w:p>
    <w:p w14:paraId="47A54CC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Έχω, όμως, και ένα τρίτο ερώτημα. Και το ερώτημα αυτό αφορά το περίφημο </w:t>
      </w:r>
      <w:r>
        <w:rPr>
          <w:rFonts w:eastAsia="Times New Roman" w:cs="Times New Roman"/>
          <w:szCs w:val="24"/>
        </w:rPr>
        <w:t>«</w:t>
      </w:r>
      <w:r>
        <w:rPr>
          <w:rFonts w:eastAsia="Times New Roman" w:cs="Times New Roman"/>
          <w:szCs w:val="24"/>
        </w:rPr>
        <w:t>Ε</w:t>
      </w:r>
      <w:r>
        <w:rPr>
          <w:rFonts w:eastAsia="Times New Roman" w:cs="Times New Roman"/>
          <w:szCs w:val="24"/>
        </w:rPr>
        <w:t>ρρίκος</w:t>
      </w:r>
      <w:r>
        <w:rPr>
          <w:rFonts w:eastAsia="Times New Roman" w:cs="Times New Roman"/>
          <w:szCs w:val="24"/>
        </w:rPr>
        <w:t xml:space="preserve"> </w:t>
      </w:r>
      <w:r>
        <w:rPr>
          <w:rFonts w:eastAsia="Times New Roman" w:cs="Times New Roman"/>
          <w:szCs w:val="24"/>
        </w:rPr>
        <w:t>Ντυνάν»</w:t>
      </w:r>
      <w:r>
        <w:rPr>
          <w:rFonts w:eastAsia="Times New Roman" w:cs="Times New Roman"/>
          <w:szCs w:val="24"/>
        </w:rPr>
        <w:t>. Μετά τη σύλληψη το</w:t>
      </w:r>
      <w:r>
        <w:rPr>
          <w:rFonts w:eastAsia="Times New Roman" w:cs="Times New Roman"/>
          <w:szCs w:val="24"/>
        </w:rPr>
        <w:t xml:space="preserve">υ Προέδρου του Ελληνικού Ερυθρού Σταυρού κ. Ανδρέα </w:t>
      </w:r>
      <w:proofErr w:type="spellStart"/>
      <w:r>
        <w:rPr>
          <w:rFonts w:eastAsia="Times New Roman" w:cs="Times New Roman"/>
          <w:szCs w:val="24"/>
        </w:rPr>
        <w:t>Μαρτίνη</w:t>
      </w:r>
      <w:proofErr w:type="spellEnd"/>
      <w:r>
        <w:rPr>
          <w:rFonts w:eastAsia="Times New Roman" w:cs="Times New Roman"/>
          <w:szCs w:val="24"/>
        </w:rPr>
        <w:t xml:space="preserve"> και της συζύγου του για απάτη κατ’ εξακολούθηση, άρχισαν να ανοίγουν στόματα. Ξέρετε πότε κατατέθηκε η πρώτη ερώτηση; Η πρώτη ερώτηση κατατέθηκε πριν από το 2000.</w:t>
      </w:r>
    </w:p>
    <w:p w14:paraId="47A54CC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Εάν θυμάμαι καλά, το 1996-1997 ο τ</w:t>
      </w:r>
      <w:r>
        <w:rPr>
          <w:rFonts w:eastAsia="Times New Roman" w:cs="Times New Roman"/>
          <w:szCs w:val="24"/>
        </w:rPr>
        <w:t xml:space="preserve">ότε διευθυντής του </w:t>
      </w:r>
      <w:r>
        <w:rPr>
          <w:rFonts w:eastAsia="Times New Roman" w:cs="Times New Roman"/>
          <w:szCs w:val="24"/>
        </w:rPr>
        <w:t>«</w:t>
      </w:r>
      <w:r>
        <w:rPr>
          <w:rFonts w:eastAsia="Times New Roman" w:cs="Times New Roman"/>
          <w:szCs w:val="24"/>
        </w:rPr>
        <w:t>ΕΛΕΥΘΕΡΟΥ ΤΥΠΟΥ</w:t>
      </w:r>
      <w:r>
        <w:rPr>
          <w:rFonts w:eastAsia="Times New Roman" w:cs="Times New Roman"/>
          <w:szCs w:val="24"/>
        </w:rPr>
        <w:t>»</w:t>
      </w:r>
      <w:r>
        <w:rPr>
          <w:rFonts w:eastAsia="Times New Roman" w:cs="Times New Roman"/>
          <w:szCs w:val="24"/>
        </w:rPr>
        <w:t xml:space="preserve">, κ. </w:t>
      </w:r>
      <w:proofErr w:type="spellStart"/>
      <w:r>
        <w:rPr>
          <w:rFonts w:eastAsia="Times New Roman" w:cs="Times New Roman"/>
          <w:szCs w:val="24"/>
        </w:rPr>
        <w:t>Ντάσκας</w:t>
      </w:r>
      <w:proofErr w:type="spellEnd"/>
      <w:r>
        <w:rPr>
          <w:rFonts w:eastAsia="Times New Roman" w:cs="Times New Roman"/>
          <w:szCs w:val="24"/>
        </w:rPr>
        <w:t xml:space="preserve">, -σημερινός δημοσιογράφος- ξεκίνησε μια μεγάλη έρευνα για το θέμα του </w:t>
      </w:r>
      <w:r>
        <w:rPr>
          <w:rFonts w:eastAsia="Times New Roman" w:cs="Times New Roman"/>
          <w:szCs w:val="24"/>
        </w:rPr>
        <w:t>«Ερρίκος Ντυνάν»</w:t>
      </w:r>
      <w:r>
        <w:rPr>
          <w:rFonts w:eastAsia="Times New Roman" w:cs="Times New Roman"/>
          <w:szCs w:val="24"/>
        </w:rPr>
        <w:t xml:space="preserve">, ένα κληροδότημα του </w:t>
      </w:r>
      <w:r>
        <w:rPr>
          <w:rFonts w:eastAsia="Times New Roman" w:cs="Times New Roman"/>
          <w:szCs w:val="24"/>
        </w:rPr>
        <w:t>«Ερυθρού Σταυρού»</w:t>
      </w:r>
      <w:r>
        <w:rPr>
          <w:rFonts w:eastAsia="Times New Roman" w:cs="Times New Roman"/>
          <w:szCs w:val="24"/>
        </w:rPr>
        <w:t xml:space="preserve">, το οποίο περιέργως πουλήθηκε σε ιδιώτες. Ξέρετε ποια ήταν η τύχη του κ. Γιάννη </w:t>
      </w:r>
      <w:proofErr w:type="spellStart"/>
      <w:r>
        <w:rPr>
          <w:rFonts w:eastAsia="Times New Roman" w:cs="Times New Roman"/>
          <w:szCs w:val="24"/>
        </w:rPr>
        <w:t>Ν</w:t>
      </w:r>
      <w:r>
        <w:rPr>
          <w:rFonts w:eastAsia="Times New Roman" w:cs="Times New Roman"/>
          <w:szCs w:val="24"/>
        </w:rPr>
        <w:t>τάσκα</w:t>
      </w:r>
      <w:proofErr w:type="spellEnd"/>
      <w:r>
        <w:rPr>
          <w:rFonts w:eastAsia="Times New Roman" w:cs="Times New Roman"/>
          <w:szCs w:val="24"/>
        </w:rPr>
        <w:t>; Εκδιώχθηκε απ’ όλα τα Μέσα στα οποία εκλήθη να δουλέψει. Και παρ’ όλα αυτά συνέχισε να πηγαίνει και να καταθέτει στα δικαστήρια.</w:t>
      </w:r>
    </w:p>
    <w:p w14:paraId="47A54C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εκείνη την εποχή κατέθετα ερωτήσεις στη Βουλή. Ο πανίσχυρος, όμως, τότε </w:t>
      </w:r>
      <w:proofErr w:type="spellStart"/>
      <w:r>
        <w:rPr>
          <w:rFonts w:eastAsia="Times New Roman" w:cs="Times New Roman"/>
          <w:szCs w:val="24"/>
        </w:rPr>
        <w:t>Μαρτίνης</w:t>
      </w:r>
      <w:proofErr w:type="spellEnd"/>
      <w:r>
        <w:rPr>
          <w:rFonts w:eastAsia="Times New Roman" w:cs="Times New Roman"/>
          <w:szCs w:val="24"/>
        </w:rPr>
        <w:t xml:space="preserve"> ήταν αυτός ο οποίος δεν </w:t>
      </w:r>
      <w:proofErr w:type="spellStart"/>
      <w:r>
        <w:rPr>
          <w:rFonts w:eastAsia="Times New Roman" w:cs="Times New Roman"/>
          <w:szCs w:val="24"/>
        </w:rPr>
        <w:t>ακουμπήθηκε</w:t>
      </w:r>
      <w:proofErr w:type="spellEnd"/>
      <w:r>
        <w:rPr>
          <w:rFonts w:eastAsia="Times New Roman" w:cs="Times New Roman"/>
          <w:szCs w:val="24"/>
        </w:rPr>
        <w:t xml:space="preserve"> ποτέ από κανέναν. </w:t>
      </w:r>
    </w:p>
    <w:p w14:paraId="47A54CD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δούμε τι γινόταν με την υπόθεση του </w:t>
      </w:r>
      <w:r>
        <w:rPr>
          <w:rFonts w:eastAsia="Times New Roman" w:cs="Times New Roman"/>
          <w:szCs w:val="24"/>
        </w:rPr>
        <w:t>«</w:t>
      </w:r>
      <w:r>
        <w:rPr>
          <w:rFonts w:eastAsia="Times New Roman" w:cs="Times New Roman"/>
          <w:szCs w:val="24"/>
        </w:rPr>
        <w:t>Ε</w:t>
      </w:r>
      <w:r>
        <w:rPr>
          <w:rFonts w:eastAsia="Times New Roman" w:cs="Times New Roman"/>
          <w:szCs w:val="24"/>
        </w:rPr>
        <w:t>ρρίκος</w:t>
      </w:r>
      <w:r>
        <w:rPr>
          <w:rFonts w:eastAsia="Times New Roman" w:cs="Times New Roman"/>
          <w:szCs w:val="24"/>
        </w:rPr>
        <w:t xml:space="preserve"> </w:t>
      </w:r>
      <w:r>
        <w:rPr>
          <w:rFonts w:eastAsia="Times New Roman" w:cs="Times New Roman"/>
          <w:szCs w:val="24"/>
        </w:rPr>
        <w:t>Ντυνάν»</w:t>
      </w:r>
      <w:r>
        <w:rPr>
          <w:rFonts w:eastAsia="Times New Roman" w:cs="Times New Roman"/>
          <w:szCs w:val="24"/>
        </w:rPr>
        <w:t>, για να δούμε τι γράφουν μέσα οι ελεγκτές του Σώματος Επιθεωρητών Υγείας και Πρόνοιας για εταιρείες στις οποίες συμμετείχαν και ήταν μέτοχοι συγγενικά πρόσωπα πολιτικών. Αναφέρ</w:t>
      </w:r>
      <w:r>
        <w:rPr>
          <w:rFonts w:eastAsia="Times New Roman" w:cs="Times New Roman"/>
          <w:szCs w:val="24"/>
        </w:rPr>
        <w:t xml:space="preserve">ομαι συγκεκριμένα: Η εταιρεία </w:t>
      </w:r>
      <w:r>
        <w:rPr>
          <w:rFonts w:eastAsia="Times New Roman" w:cs="Times New Roman"/>
          <w:szCs w:val="24"/>
        </w:rPr>
        <w:t>«</w:t>
      </w:r>
      <w:r>
        <w:rPr>
          <w:rFonts w:eastAsia="Times New Roman" w:cs="Times New Roman"/>
          <w:szCs w:val="24"/>
        </w:rPr>
        <w:t xml:space="preserve">ΑΙΑ </w:t>
      </w:r>
      <w:r>
        <w:rPr>
          <w:rFonts w:eastAsia="Times New Roman" w:cs="Times New Roman"/>
          <w:szCs w:val="24"/>
          <w:lang w:val="en-US"/>
        </w:rPr>
        <w:t>RELATE</w:t>
      </w:r>
      <w:r>
        <w:rPr>
          <w:rFonts w:eastAsia="Times New Roman" w:cs="Times New Roman"/>
          <w:szCs w:val="24"/>
        </w:rPr>
        <w:t>»</w:t>
      </w:r>
      <w:r>
        <w:rPr>
          <w:rFonts w:eastAsia="Times New Roman" w:cs="Times New Roman"/>
          <w:szCs w:val="24"/>
        </w:rPr>
        <w:t xml:space="preserve"> λαμβάνει το 2009 το 20% του συνολικού ποσού που συγκεντρώθηκε από πολίτες σε εράνους υπέρ του Ερυθρού Σταυρού, δηλαδή ένα στα πέντε. Πέντε ευρώ έδινε το παιδάκι στο σχολείο για τον Ερυθρό Σταυρό και το 1 ευρώ το έ</w:t>
      </w:r>
      <w:r>
        <w:rPr>
          <w:rFonts w:eastAsia="Times New Roman" w:cs="Times New Roman"/>
          <w:szCs w:val="24"/>
        </w:rPr>
        <w:t xml:space="preserve">παιρνε η διαφημιστική εταιρεία. Κατά διαβολική σύμπτωση ανήκει σε οικογένεια πολιτική. Θα την ανοίξει η </w:t>
      </w:r>
      <w:r>
        <w:rPr>
          <w:rFonts w:eastAsia="Times New Roman" w:cs="Times New Roman"/>
          <w:szCs w:val="24"/>
        </w:rPr>
        <w:t>εξεταστική επιτροπή</w:t>
      </w:r>
      <w:r>
        <w:rPr>
          <w:rFonts w:eastAsia="Times New Roman" w:cs="Times New Roman"/>
          <w:szCs w:val="24"/>
        </w:rPr>
        <w:t xml:space="preserve">. </w:t>
      </w:r>
    </w:p>
    <w:p w14:paraId="47A54CD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Σύμφωνα με το ίδιο πόρισμα για τη διαφημιστική προβολή του εράνου του Ερυθρού Σταυρού τη χρονιά εκείνη, που ξεπερνά τα 235.000 ευρ</w:t>
      </w:r>
      <w:r>
        <w:rPr>
          <w:rFonts w:eastAsia="Times New Roman" w:cs="Times New Roman"/>
          <w:szCs w:val="24"/>
        </w:rPr>
        <w:t>ώ σε κόστος, δεν τηρήθηκε κα</w:t>
      </w:r>
      <w:r>
        <w:rPr>
          <w:rFonts w:eastAsia="Times New Roman" w:cs="Times New Roman"/>
          <w:szCs w:val="24"/>
        </w:rPr>
        <w:t>μ</w:t>
      </w:r>
      <w:r>
        <w:rPr>
          <w:rFonts w:eastAsia="Times New Roman" w:cs="Times New Roman"/>
          <w:szCs w:val="24"/>
        </w:rPr>
        <w:t xml:space="preserve">μία διαγωνιστική διαδικασία, όπως θα έπρεπε. </w:t>
      </w:r>
    </w:p>
    <w:p w14:paraId="47A54CD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9304DC">
        <w:rPr>
          <w:rFonts w:eastAsia="Times New Roman" w:cs="Times New Roman"/>
          <w:b/>
          <w:szCs w:val="24"/>
        </w:rPr>
        <w:t xml:space="preserve"> ΑΝΑΣΤΑΣΙΟΣ ΚΟΥΡΑΚΗΣ</w:t>
      </w:r>
      <w:r>
        <w:rPr>
          <w:rFonts w:eastAsia="Times New Roman" w:cs="Times New Roman"/>
          <w:szCs w:val="24"/>
        </w:rPr>
        <w:t>)</w:t>
      </w:r>
    </w:p>
    <w:p w14:paraId="47A54CD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βεβαίως προχωράμε στις περίφημες ιστοσελίδες, οι οποίες στήθηκαν από συμβού</w:t>
      </w:r>
      <w:r>
        <w:rPr>
          <w:rFonts w:eastAsia="Times New Roman" w:cs="Times New Roman"/>
          <w:szCs w:val="24"/>
        </w:rPr>
        <w:t xml:space="preserve">λους Υπουργών χωρίς να έχουν </w:t>
      </w:r>
      <w:r>
        <w:rPr>
          <w:rFonts w:eastAsia="Times New Roman" w:cs="Times New Roman"/>
          <w:szCs w:val="24"/>
        </w:rPr>
        <w:lastRenderedPageBreak/>
        <w:t xml:space="preserve">καν τη δημοσιογραφική ιδιότητα, άλλοι εξ αυτών προφυλακίστηκαν, άλλοι εξ αυτών βρίσκονται στη δικαιοσύνη και άλλοι εξ αυτών συνεχίζουν να αποτελούν τα περίστροφα της διαπλοκής. </w:t>
      </w:r>
    </w:p>
    <w:p w14:paraId="47A54CD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Έχουμε 80.000 ευρώ, 200.000 ευρώ, 250.000 ευρώ απ</w:t>
      </w:r>
      <w:r>
        <w:rPr>
          <w:rFonts w:eastAsia="Times New Roman" w:cs="Times New Roman"/>
          <w:szCs w:val="24"/>
        </w:rPr>
        <w:t xml:space="preserve">ό το ΚΕΕΛΠΝΟ προκειμένου να διαφημιστεί τι; Να διαφημίσει το ΚΕΕΛΠΝΟ μέχρι κονδύλια από την Ευρωπαϊκή Ένωση που αφορούσαν τον καρκίνο, ως μεταδοτική ασθένεια τον καρκίνο. </w:t>
      </w:r>
    </w:p>
    <w:p w14:paraId="47A54CD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ερωτώ τον ελληνικό λαό από το Βήμα: Ποιος δεν θέλει να γίνει η έρευνα για την υγ</w:t>
      </w:r>
      <w:r>
        <w:rPr>
          <w:rFonts w:eastAsia="Times New Roman" w:cs="Times New Roman"/>
          <w:szCs w:val="24"/>
        </w:rPr>
        <w:t xml:space="preserve">εία και για ποιον λόγο το 90% του χρόνου ασχολούμαστε με το τι συμβαίνει με τις διαπραγματεύσεις, που έχουμε τη δυνατότητα να το συζητούμε για αρκετές μέρες και ώρες, όποτε θέλει το οποιοδήποτε κόμμα να συγκαλέσει συζήτηση; Ακριβώς γιατί από αυτό το μαύρο </w:t>
      </w:r>
      <w:r>
        <w:rPr>
          <w:rFonts w:eastAsia="Times New Roman" w:cs="Times New Roman"/>
          <w:szCs w:val="24"/>
        </w:rPr>
        <w:t xml:space="preserve">χρήμα της υγείας που είναι ισάξιο, όπως είπε η κυρία </w:t>
      </w:r>
      <w:proofErr w:type="spellStart"/>
      <w:r>
        <w:rPr>
          <w:rFonts w:eastAsia="Times New Roman" w:cs="Times New Roman"/>
          <w:szCs w:val="24"/>
        </w:rPr>
        <w:t>Ράικου</w:t>
      </w:r>
      <w:proofErr w:type="spellEnd"/>
      <w:r>
        <w:rPr>
          <w:rFonts w:eastAsia="Times New Roman" w:cs="Times New Roman"/>
          <w:szCs w:val="24"/>
        </w:rPr>
        <w:t xml:space="preserve"> φεύγοντας, σκάνδαλο των εξοπλιστικών, προκύπτει το μαύρο χρήμα που έχτισε το κράτος της διαπλοκής. </w:t>
      </w:r>
    </w:p>
    <w:p w14:paraId="47A54CD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Αυτή, λοιπόν, εδώ η Κυβέρνηση, μία Κυβέρνηση δύο κομμάτων που συναντηθήκαμε με διαφορετικούς πολ</w:t>
      </w:r>
      <w:r>
        <w:rPr>
          <w:rFonts w:eastAsia="Times New Roman" w:cs="Times New Roman"/>
          <w:szCs w:val="24"/>
        </w:rPr>
        <w:t xml:space="preserve">ιτικούς χαρακτήρες και καταγωγές, είναι εδώ ακριβώς γιατί ούτε ο ΣΥΡΙΖΑ </w:t>
      </w:r>
      <w:r>
        <w:rPr>
          <w:rFonts w:eastAsia="Times New Roman" w:cs="Times New Roman"/>
          <w:szCs w:val="24"/>
        </w:rPr>
        <w:lastRenderedPageBreak/>
        <w:t>ούτε οι Ανεξάρτητοι Έλληνες έχουμε κα</w:t>
      </w:r>
      <w:r>
        <w:rPr>
          <w:rFonts w:eastAsia="Times New Roman" w:cs="Times New Roman"/>
          <w:szCs w:val="24"/>
        </w:rPr>
        <w:t>μ</w:t>
      </w:r>
      <w:r>
        <w:rPr>
          <w:rFonts w:eastAsia="Times New Roman" w:cs="Times New Roman"/>
          <w:szCs w:val="24"/>
        </w:rPr>
        <w:t xml:space="preserve">μία σχέση με αυτό το βρώμικο παρελθόν. </w:t>
      </w:r>
    </w:p>
    <w:p w14:paraId="47A54CD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Καλώ όποιους δεν θέλουν από τους συναδέλφους Βουλευτές να έχουν σχέση με αυτό το παρελθόν της διαπλοκής, τ</w:t>
      </w:r>
      <w:r>
        <w:rPr>
          <w:rFonts w:eastAsia="Times New Roman" w:cs="Times New Roman"/>
          <w:szCs w:val="24"/>
        </w:rPr>
        <w:t xml:space="preserve">ης διαφθοράς, της βρωμιάς να ψηφίσουν την </w:t>
      </w:r>
      <w:r>
        <w:rPr>
          <w:rFonts w:eastAsia="Times New Roman" w:cs="Times New Roman"/>
          <w:szCs w:val="24"/>
        </w:rPr>
        <w:t>εξεταστική επιτροπή</w:t>
      </w:r>
      <w:r>
        <w:rPr>
          <w:rFonts w:eastAsia="Times New Roman" w:cs="Times New Roman"/>
          <w:szCs w:val="24"/>
        </w:rPr>
        <w:t>, να μπούμε μέσα στην Αίθουσα και να πούμε την αλήθεια στον ελληνικό λαό, να κατασχέσουμε τα κλεμμένα, να τα επιστρέψουν εκείνοι οι οποίοι κλέψανε τα λεφτά του ελληνικού λαού και εκείνοι οι πολιτ</w:t>
      </w:r>
      <w:r>
        <w:rPr>
          <w:rFonts w:eastAsia="Times New Roman" w:cs="Times New Roman"/>
          <w:szCs w:val="24"/>
        </w:rPr>
        <w:t xml:space="preserve">ικοί οι οποίοι ακουμπήσανε το δάχτυλο στο μέλι, να πληρώσουν επιτέλους την ποινή που αξίζει να πληρώσουν από τον ελληνικό ποινικό κώδικα. </w:t>
      </w:r>
    </w:p>
    <w:p w14:paraId="47A54CD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κάνουμε πίσω, κυρίες και κύριοι συνάδελφοι, και τη χάρη των εκλογών δεν θα σας την κάνουμε. Θα τελειώσει η </w:t>
      </w:r>
      <w:r>
        <w:rPr>
          <w:rFonts w:eastAsia="Times New Roman" w:cs="Times New Roman"/>
          <w:szCs w:val="24"/>
        </w:rPr>
        <w:t>εξε</w:t>
      </w:r>
      <w:r>
        <w:rPr>
          <w:rFonts w:eastAsia="Times New Roman" w:cs="Times New Roman"/>
          <w:szCs w:val="24"/>
        </w:rPr>
        <w:t>ταστική επιτροπή</w:t>
      </w:r>
      <w:r>
        <w:rPr>
          <w:rFonts w:eastAsia="Times New Roman" w:cs="Times New Roman"/>
          <w:szCs w:val="24"/>
        </w:rPr>
        <w:t xml:space="preserve">, θα τελειώσει η </w:t>
      </w:r>
      <w:r>
        <w:rPr>
          <w:rFonts w:eastAsia="Times New Roman" w:cs="Times New Roman"/>
          <w:szCs w:val="24"/>
        </w:rPr>
        <w:t>προανακριτική επιτροπή</w:t>
      </w:r>
      <w:r>
        <w:rPr>
          <w:rFonts w:eastAsia="Times New Roman" w:cs="Times New Roman"/>
          <w:szCs w:val="24"/>
        </w:rPr>
        <w:t xml:space="preserve">, θα αποδοθούν οι ευθύνες, η Ελλάδα έχει βγει από τον δρόμο των μνημονίων και όταν θα φτάσουμε σε σημείο, πλέον, ο ελληνικός λαός να έχει αρχίσει την ευημερία, τότε μπορούμε να </w:t>
      </w:r>
      <w:proofErr w:type="spellStart"/>
      <w:r>
        <w:rPr>
          <w:rFonts w:eastAsia="Times New Roman" w:cs="Times New Roman"/>
          <w:szCs w:val="24"/>
        </w:rPr>
        <w:t>ξανατσακωθούμε</w:t>
      </w:r>
      <w:proofErr w:type="spellEnd"/>
      <w:r>
        <w:rPr>
          <w:rFonts w:eastAsia="Times New Roman" w:cs="Times New Roman"/>
          <w:szCs w:val="24"/>
        </w:rPr>
        <w:t xml:space="preserve"> πολιτικά.</w:t>
      </w:r>
      <w:r>
        <w:rPr>
          <w:rFonts w:eastAsia="Times New Roman" w:cs="Times New Roman"/>
          <w:szCs w:val="24"/>
        </w:rPr>
        <w:t xml:space="preserve"> Μέχρι τότε μην ελπίζετε ότι θα πέσει αυτή η Κυβέρνηση. </w:t>
      </w:r>
    </w:p>
    <w:p w14:paraId="47A54CD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Υπουργός Εθνικής Άμυνας και Πρόεδρος των Ανεξαρτήτων Ελλήνων κ. Πάνος Καμμένος καταθέτει για τα Πρακτικά τα προαναφερθέντα έγγραφα, τα οποία βρίσκονται στο αρχείο του Τμήματος Γραμ</w:t>
      </w:r>
      <w:r>
        <w:rPr>
          <w:rFonts w:eastAsia="Times New Roman" w:cs="Times New Roman"/>
          <w:szCs w:val="24"/>
        </w:rPr>
        <w:t>ματείας της Διεύθυνσης Στενογραφίας και Πρακτικών της Βουλής)</w:t>
      </w:r>
    </w:p>
    <w:p w14:paraId="47A54CDA"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ΣΥΡΙΖΑ και των </w:t>
      </w:r>
      <w:r>
        <w:rPr>
          <w:rFonts w:eastAsia="Times New Roman" w:cs="Times New Roman"/>
          <w:szCs w:val="24"/>
        </w:rPr>
        <w:t>ΑΝΕΛ</w:t>
      </w:r>
      <w:r>
        <w:rPr>
          <w:rFonts w:eastAsia="Times New Roman" w:cs="Times New Roman"/>
          <w:szCs w:val="24"/>
        </w:rPr>
        <w:t>)</w:t>
      </w:r>
    </w:p>
    <w:p w14:paraId="47A54CD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Πάνο Καμμένο, Αρχηγό των Ανεξαρτήτων Ελλήνων.</w:t>
      </w:r>
    </w:p>
    <w:p w14:paraId="47A54CD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στον κατάλογο με τη </w:t>
      </w:r>
      <w:r>
        <w:rPr>
          <w:rFonts w:eastAsia="Times New Roman" w:cs="Times New Roman"/>
          <w:szCs w:val="24"/>
        </w:rPr>
        <w:t>Βουλευτή του ΣΥΡΙΖΑ κ. Αννέτα Καββαδία.</w:t>
      </w:r>
    </w:p>
    <w:p w14:paraId="47A54CD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Σας ευχαριστώ, κύριε Πρόεδρε.</w:t>
      </w:r>
    </w:p>
    <w:p w14:paraId="47A54CD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Πραγματικά εντυπωσιάζομαι από το θράσος ορισμένων σε αυτήν εδώ την Αίθουσα. Εντυπωσιάζομαι αλλά, βεβαίως, δεν εκπλήσσομαι. Άλλωστε το θράσος είναι χαρακτηριστ</w:t>
      </w:r>
      <w:r>
        <w:rPr>
          <w:rFonts w:eastAsia="Times New Roman" w:cs="Times New Roman"/>
          <w:szCs w:val="24"/>
        </w:rPr>
        <w:t xml:space="preserve">ικό γνώρισμα όλων όσοι διακατέχονται από μια ιδιοκτησιακή αντίληψη σε ό,τι αφορά τις τύχες της χώρας, όλων όσοι χωρίς ντροπή κουνάνε σήμερα το δάχτυλο έχοντας επί χρόνια κατασπαταλήσει πακτωλό </w:t>
      </w:r>
      <w:r>
        <w:rPr>
          <w:rFonts w:eastAsia="Times New Roman" w:cs="Times New Roman"/>
          <w:szCs w:val="24"/>
        </w:rPr>
        <w:lastRenderedPageBreak/>
        <w:t>χρημάτων, έχουν αναγάγει τη διαφθορά και τη διαπλοκή σε κυρίαρχ</w:t>
      </w:r>
      <w:r>
        <w:rPr>
          <w:rFonts w:eastAsia="Times New Roman" w:cs="Times New Roman"/>
          <w:szCs w:val="24"/>
        </w:rPr>
        <w:t xml:space="preserve">η ιδεολογία και έχουν οδηγήσει άρρωστες γυναίκες στη δημόσια διαπόμπευση χωρίς να αισθανθούν την ανάγκη να ζητήσουν έστω μια συγνώμη. </w:t>
      </w:r>
    </w:p>
    <w:p w14:paraId="47A54CD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Προφανώς και αντιλαμβάνομαι την ενόχληση, γιατί δεν είναι λίγο πράγμα να βρίσκεται επιτέλους μια Κυβέρνηση που αποφασίζει</w:t>
      </w:r>
      <w:r>
        <w:rPr>
          <w:rFonts w:eastAsia="Times New Roman" w:cs="Times New Roman"/>
          <w:szCs w:val="24"/>
        </w:rPr>
        <w:t xml:space="preserve"> να θέσει τον </w:t>
      </w:r>
      <w:proofErr w:type="spellStart"/>
      <w:r>
        <w:rPr>
          <w:rFonts w:eastAsia="Times New Roman" w:cs="Times New Roman"/>
          <w:szCs w:val="24"/>
        </w:rPr>
        <w:t>δάκτυλον</w:t>
      </w:r>
      <w:proofErr w:type="spellEnd"/>
      <w:r>
        <w:rPr>
          <w:rFonts w:eastAsia="Times New Roman" w:cs="Times New Roman"/>
          <w:szCs w:val="24"/>
        </w:rPr>
        <w:t xml:space="preserve"> επί τον τύπον των ήλων και να αγγίξει έναν χώρο όπως αυτόν της </w:t>
      </w:r>
      <w:r>
        <w:rPr>
          <w:rFonts w:eastAsia="Times New Roman" w:cs="Times New Roman"/>
          <w:szCs w:val="24"/>
        </w:rPr>
        <w:t>υγείας</w:t>
      </w:r>
      <w:r>
        <w:rPr>
          <w:rFonts w:eastAsia="Times New Roman" w:cs="Times New Roman"/>
          <w:szCs w:val="24"/>
        </w:rPr>
        <w:t xml:space="preserve">, για τον οποίο επί χρόνια βοά η κοινωνία. Σπατάλη δημόσιου χρήματος, ασυδοσία στις δαπάνες και αδιαφανείς σχέσεις μεταξύ φαρμακευτικών εταιρειών, ιδιωτών γιατρών, </w:t>
      </w:r>
      <w:r>
        <w:rPr>
          <w:rFonts w:eastAsia="Times New Roman" w:cs="Times New Roman"/>
          <w:szCs w:val="24"/>
        </w:rPr>
        <w:t xml:space="preserve">δημοσίων λειτουργών, υπαλλήλων του χώρου της </w:t>
      </w:r>
      <w:r>
        <w:rPr>
          <w:rFonts w:eastAsia="Times New Roman" w:cs="Times New Roman"/>
          <w:szCs w:val="24"/>
        </w:rPr>
        <w:t xml:space="preserve">υγείας </w:t>
      </w:r>
      <w:r>
        <w:rPr>
          <w:rFonts w:eastAsia="Times New Roman" w:cs="Times New Roman"/>
          <w:szCs w:val="24"/>
        </w:rPr>
        <w:t>αλλά και πολιτικών προσώπων συνέθεταν ένα διαχρονικό γαϊτανάκι διαφθοράς και διαπλοκής, για το οποίο όλοι γνώριζαν, αλλά κανείς δεν μιλούσε και κυρίως κανείς δεν άγγιζε. Και αυτό το αισχρό γαϊτανάκι, σε β</w:t>
      </w:r>
      <w:r>
        <w:rPr>
          <w:rFonts w:eastAsia="Times New Roman" w:cs="Times New Roman"/>
          <w:szCs w:val="24"/>
        </w:rPr>
        <w:t xml:space="preserve">άρος όχι μόνο του δημοσίου χρήματος αλλά και σε βάρος της υγείας των πολιτών, δεν εκτυλισσόταν μόνο, κυρίες και κύριοι, στα χρόνια του «πάρτι» και των παχιών αγελάδων, αλλά συνεχίστηκε και στην εποχή της κρίσης. </w:t>
      </w:r>
    </w:p>
    <w:p w14:paraId="47A54CE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μετριοπαθείς υπολογισμούς, το «μαύρο χ</w:t>
      </w:r>
      <w:r>
        <w:rPr>
          <w:rFonts w:eastAsia="Times New Roman" w:cs="Times New Roman"/>
          <w:szCs w:val="24"/>
        </w:rPr>
        <w:t xml:space="preserve">ρήμα» που καταναλώθηκε τα προηγούμενα χρόνια στον χώρο της </w:t>
      </w:r>
      <w:r>
        <w:rPr>
          <w:rFonts w:eastAsia="Times New Roman" w:cs="Times New Roman"/>
          <w:szCs w:val="24"/>
        </w:rPr>
        <w:t xml:space="preserve">υγείας </w:t>
      </w:r>
      <w:r>
        <w:rPr>
          <w:rFonts w:eastAsia="Times New Roman" w:cs="Times New Roman"/>
          <w:szCs w:val="24"/>
        </w:rPr>
        <w:t>ανέρχεται –προσέξτε το ποσό- στο ιλιγγιώδες ποσό των 85 δισεκατομμυρίων ευρώ, δηλαδή το ένα τέταρτο του δημόσιου χρέους της χώρας. Και όλοι όσοι υπήρξαν μέτοχοι και συμμέτοχοι –γιατί αυτό το</w:t>
      </w:r>
      <w:r>
        <w:rPr>
          <w:rFonts w:eastAsia="Times New Roman" w:cs="Times New Roman"/>
          <w:szCs w:val="24"/>
        </w:rPr>
        <w:t xml:space="preserve"> «πάρτι» έχει διοργανωτές με ονοματεπώνυμο, Νέα Δημοκρατία και ΠΑΣΟΚ- διαρρηγνύουν τώρα υποκριτικά τα ιμάτιά τους, προσπαθώντας να φορτώσουν στον ΣΥΡΙΖΑ αμαρτίες, να πουν «Δε βαριέσαι, βρε αδερφέ, όλοι ίδιοι είναι.», ελπίζοντας ότι φωνάζοντας ο κλέφτης θα </w:t>
      </w:r>
      <w:r>
        <w:rPr>
          <w:rFonts w:eastAsia="Times New Roman" w:cs="Times New Roman"/>
          <w:szCs w:val="24"/>
        </w:rPr>
        <w:t xml:space="preserve">φοβηθεί ο νοικοκύρης. </w:t>
      </w:r>
    </w:p>
    <w:p w14:paraId="47A54CE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το λέμε ξεκάθαρα: Δεν είμαστε όλοι ίδιοι. Τα σκάνδαλα θα τεκμηριωθούν και θα γνωστοποιηθούν, γιατί τα στοιχεία υπάρχουν και η </w:t>
      </w:r>
      <w:r>
        <w:rPr>
          <w:rFonts w:eastAsia="Times New Roman" w:cs="Times New Roman"/>
          <w:szCs w:val="24"/>
        </w:rPr>
        <w:t xml:space="preserve">επιτροπή </w:t>
      </w:r>
      <w:r>
        <w:rPr>
          <w:rFonts w:eastAsia="Times New Roman" w:cs="Times New Roman"/>
          <w:szCs w:val="24"/>
        </w:rPr>
        <w:t xml:space="preserve">θα τα εντοπίσει. Οι πολίτες θα μάθουν και η </w:t>
      </w:r>
      <w:r>
        <w:rPr>
          <w:rFonts w:eastAsia="Times New Roman" w:cs="Times New Roman"/>
          <w:szCs w:val="24"/>
        </w:rPr>
        <w:t xml:space="preserve">δικαιοσύνη </w:t>
      </w:r>
      <w:r>
        <w:rPr>
          <w:rFonts w:eastAsia="Times New Roman" w:cs="Times New Roman"/>
          <w:szCs w:val="24"/>
        </w:rPr>
        <w:t>θα κληθεί να πράξει το καθήκον τ</w:t>
      </w:r>
      <w:r>
        <w:rPr>
          <w:rFonts w:eastAsia="Times New Roman" w:cs="Times New Roman"/>
          <w:szCs w:val="24"/>
        </w:rPr>
        <w:t xml:space="preserve">ης. Οι κραυγές δεν πρόκειται να κρύψουν την αλήθεια. </w:t>
      </w:r>
    </w:p>
    <w:p w14:paraId="47A54CE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στην </w:t>
      </w:r>
      <w:r>
        <w:rPr>
          <w:rFonts w:eastAsia="Times New Roman" w:cs="Times New Roman"/>
          <w:szCs w:val="24"/>
        </w:rPr>
        <w:t>επιτροπή</w:t>
      </w:r>
      <w:r>
        <w:rPr>
          <w:rFonts w:eastAsia="Times New Roman" w:cs="Times New Roman"/>
          <w:szCs w:val="24"/>
        </w:rPr>
        <w:t>, κυρίες και κύριοι, θα μιλήσουμε για πολλά. Ενδεικτικά όμως εδώ θα αναφερθώ μόνο στη διαχείριση και την εν γένει λειτουργία του ΚΕΕΛΠΝΟ, του φορέα που απ’ ό,τι φαίνεται, απ</w:t>
      </w:r>
      <w:r>
        <w:rPr>
          <w:rFonts w:eastAsia="Times New Roman" w:cs="Times New Roman"/>
          <w:szCs w:val="24"/>
        </w:rPr>
        <w:t xml:space="preserve">ό όσα έχουν δει το φως της δημοσιότητας, αποτέλεσε επί χρόνια την </w:t>
      </w:r>
      <w:r>
        <w:rPr>
          <w:rFonts w:eastAsia="Times New Roman" w:cs="Times New Roman"/>
          <w:szCs w:val="24"/>
          <w:lang w:val="en-US"/>
        </w:rPr>
        <w:t>offshore</w:t>
      </w:r>
      <w:r>
        <w:rPr>
          <w:rFonts w:eastAsia="Times New Roman" w:cs="Times New Roman"/>
          <w:szCs w:val="24"/>
        </w:rPr>
        <w:t xml:space="preserve"> πολλών κυβερνήσεων, </w:t>
      </w:r>
      <w:r>
        <w:rPr>
          <w:rFonts w:eastAsia="Times New Roman" w:cs="Times New Roman"/>
          <w:szCs w:val="24"/>
        </w:rPr>
        <w:lastRenderedPageBreak/>
        <w:t xml:space="preserve">μία </w:t>
      </w:r>
      <w:r>
        <w:rPr>
          <w:rFonts w:eastAsia="Times New Roman" w:cs="Times New Roman"/>
          <w:szCs w:val="24"/>
          <w:lang w:val="en-US"/>
        </w:rPr>
        <w:t>offshore</w:t>
      </w:r>
      <w:r>
        <w:rPr>
          <w:rFonts w:eastAsia="Times New Roman" w:cs="Times New Roman"/>
          <w:szCs w:val="24"/>
        </w:rPr>
        <w:t xml:space="preserve"> εγκατεστημένη όχι κάπου στα μακρινά νησιά </w:t>
      </w:r>
      <w:proofErr w:type="spellStart"/>
      <w:r>
        <w:rPr>
          <w:rFonts w:eastAsia="Times New Roman" w:cs="Times New Roman"/>
          <w:szCs w:val="24"/>
        </w:rPr>
        <w:t>Κεϊμάν</w:t>
      </w:r>
      <w:proofErr w:type="spellEnd"/>
      <w:r>
        <w:rPr>
          <w:rFonts w:eastAsia="Times New Roman" w:cs="Times New Roman"/>
          <w:szCs w:val="24"/>
        </w:rPr>
        <w:t xml:space="preserve">, αλλά εδώ πιο πάνω, στο κοντινό Μαρούσι, στην οδό </w:t>
      </w:r>
      <w:proofErr w:type="spellStart"/>
      <w:r>
        <w:rPr>
          <w:rFonts w:eastAsia="Times New Roman" w:cs="Times New Roman"/>
          <w:szCs w:val="24"/>
        </w:rPr>
        <w:t>Αγράφων</w:t>
      </w:r>
      <w:proofErr w:type="spellEnd"/>
      <w:r>
        <w:rPr>
          <w:rFonts w:eastAsia="Times New Roman" w:cs="Times New Roman"/>
          <w:szCs w:val="24"/>
        </w:rPr>
        <w:t xml:space="preserve">. Και, δυστυχώς για πολλούς, η οδός </w:t>
      </w:r>
      <w:proofErr w:type="spellStart"/>
      <w:r>
        <w:rPr>
          <w:rFonts w:eastAsia="Times New Roman" w:cs="Times New Roman"/>
          <w:szCs w:val="24"/>
        </w:rPr>
        <w:t>Αγράφω</w:t>
      </w:r>
      <w:r>
        <w:rPr>
          <w:rFonts w:eastAsia="Times New Roman" w:cs="Times New Roman"/>
          <w:szCs w:val="24"/>
        </w:rPr>
        <w:t>ν</w:t>
      </w:r>
      <w:proofErr w:type="spellEnd"/>
      <w:r>
        <w:rPr>
          <w:rFonts w:eastAsia="Times New Roman" w:cs="Times New Roman"/>
          <w:szCs w:val="24"/>
        </w:rPr>
        <w:t xml:space="preserve"> φαίνεται πως έχει να μας πει και να μας αποκαλύψει πολλά. </w:t>
      </w:r>
    </w:p>
    <w:p w14:paraId="47A54CE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Ενδεικτικά –επαναλαμβάνω- θα αναφέρω τα πορίσματα του ελέγχου του Σώματος Επιθεωρητών Υπηρεσιών Υγείας-Πρόνοιας, παραπομπή σε ποινικό δικαστήριο στελεχών και υπαλλήλων του ΚΕΕΛΠΝΟ με βαρύτατες κα</w:t>
      </w:r>
      <w:r>
        <w:rPr>
          <w:rFonts w:eastAsia="Times New Roman" w:cs="Times New Roman"/>
          <w:szCs w:val="24"/>
        </w:rPr>
        <w:t>τηγορίες για κακουργηματικές πράξεις, πόρισμα του ΣΔΟΕ για εικονικά τιμολόγια της περιόδου 2003-2009. Και δεν είναι μόνο αυτά. Υπάρχουν ιδιωτικά συμφωνητικά για χορηγίες -προσέξτε, όχι διαφημίσεις, αλλά χορηγίες- σε συγκεκριμένα τηλεοπτικά κανάλια. Υπάρχει</w:t>
      </w:r>
      <w:r>
        <w:rPr>
          <w:rFonts w:eastAsia="Times New Roman" w:cs="Times New Roman"/>
          <w:szCs w:val="24"/>
        </w:rPr>
        <w:t xml:space="preserve"> για παράδειγμα χορηγία –επαναλαμβάνω, όχι διαφήμιση- ύψους ενός εκατομμυρίου σε κανάλι πανελλαδικής εμβέλειας. Οι λεπτομέρειες προσεχώς. Υπάρχουν τηλεοπτικές διαφημίσεις του ΚΕΕΛΠΝΟ, που έγιναν από συγκεκριμένες εταιρείες, χωρίς προκήρυξη της δαπάνης, αλλ</w:t>
      </w:r>
      <w:r>
        <w:rPr>
          <w:rFonts w:eastAsia="Times New Roman" w:cs="Times New Roman"/>
          <w:szCs w:val="24"/>
        </w:rPr>
        <w:t xml:space="preserve">ά με ανάθεση, και στη συνέχεια προβλήθηκαν ή δημοσιεύτηκαν με υψηλότατο τίμημα σε συγκεκριμένα και επιλεγμένα ραδιοτηλεοπτικά μέσα. </w:t>
      </w:r>
    </w:p>
    <w:p w14:paraId="47A54CE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τέτοιους τρόπους αλλά και με άλλους, οι οποίοι θα αποκαλυφθούν βεβαίως κατά την πορεία της </w:t>
      </w:r>
      <w:r>
        <w:rPr>
          <w:rFonts w:eastAsia="Times New Roman" w:cs="Times New Roman"/>
          <w:szCs w:val="24"/>
        </w:rPr>
        <w:t>εξεταστικής</w:t>
      </w:r>
      <w:r>
        <w:rPr>
          <w:rFonts w:eastAsia="Times New Roman" w:cs="Times New Roman"/>
          <w:szCs w:val="24"/>
        </w:rPr>
        <w:t>, τι εξασφαλιζόταν</w:t>
      </w:r>
      <w:r>
        <w:rPr>
          <w:rFonts w:eastAsia="Times New Roman" w:cs="Times New Roman"/>
          <w:szCs w:val="24"/>
        </w:rPr>
        <w:t xml:space="preserve">; Εξασφαλιζόταν η </w:t>
      </w:r>
      <w:proofErr w:type="spellStart"/>
      <w:r>
        <w:rPr>
          <w:rFonts w:eastAsia="Times New Roman" w:cs="Times New Roman"/>
          <w:szCs w:val="24"/>
        </w:rPr>
        <w:t>ομερτά</w:t>
      </w:r>
      <w:proofErr w:type="spellEnd"/>
      <w:r>
        <w:rPr>
          <w:rFonts w:eastAsia="Times New Roman" w:cs="Times New Roman"/>
          <w:szCs w:val="24"/>
        </w:rPr>
        <w:t>, αυτή η ένοχη σιωπή των μέσων μαζικής ενημέρωσης. Εκτός όμως από τη σιωπή εξασφαλιζόταν και η συμμετοχή. Είναι αυτονόητο ότι όλοι όσοι τάιζαν, με τέτοιους αδιαφανείς και ενίοτε παράνομους τρόπους, μέσω των χρημάτων του ΚΕΕΛΠΝΟ, δεν</w:t>
      </w:r>
      <w:r>
        <w:rPr>
          <w:rFonts w:eastAsia="Times New Roman" w:cs="Times New Roman"/>
          <w:szCs w:val="24"/>
        </w:rPr>
        <w:t xml:space="preserve"> αγόραζαν μόνο χρόνο για τα λοιμώδη νοσήματα, αλλά και για το κόμμα τους, πολύ συχνά ακόμη και για τον εαυτό τους, σε βάρος συνυποψηφίων τους από τον ίδιο κομματικό χώρο. Έτσι έγιναν κάποιοι, κυρίες και κύριοι, τηλεοπτικοί αστέρες. Έτσι κάποια κόμματα σφιχ</w:t>
      </w:r>
      <w:r>
        <w:rPr>
          <w:rFonts w:eastAsia="Times New Roman" w:cs="Times New Roman"/>
          <w:szCs w:val="24"/>
        </w:rPr>
        <w:t xml:space="preserve">ταγκάλιασαν τη λεγόμενη «τέταρτη εξουσία», που αντί να ελέγχει τις άλλες τρεις, όπως είναι η αποστολή της, βρέθηκε να </w:t>
      </w:r>
      <w:proofErr w:type="spellStart"/>
      <w:r>
        <w:rPr>
          <w:rFonts w:eastAsia="Times New Roman" w:cs="Times New Roman"/>
          <w:szCs w:val="24"/>
        </w:rPr>
        <w:t>διαπλέκεται</w:t>
      </w:r>
      <w:proofErr w:type="spellEnd"/>
      <w:r>
        <w:rPr>
          <w:rFonts w:eastAsia="Times New Roman" w:cs="Times New Roman"/>
          <w:szCs w:val="24"/>
        </w:rPr>
        <w:t xml:space="preserve"> και να υπηρετεί ιδιοτελείς σκοπούς. </w:t>
      </w:r>
    </w:p>
    <w:p w14:paraId="47A54CE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Επειδή όμως η γενίκευση είναι η μήτρα του φασισμού, σπεύδω να διευκρινίσω. Δεν έλαβαν μέρ</w:t>
      </w:r>
      <w:r>
        <w:rPr>
          <w:rFonts w:eastAsia="Times New Roman" w:cs="Times New Roman"/>
          <w:szCs w:val="24"/>
        </w:rPr>
        <w:t xml:space="preserve">ος όλοι οι άνθρωποι των μέσων μαζικής ενημέρωσης σε αυτά τα παιχνίδια συναλλαγής και προφανώς δεν ήταν όλοι οι άνθρωποι του ΚΕΕΛΠΝΟ αναμεμειγμένοι σε τέτοια παιχνίδια. Τιμούμε το επιστημονικό </w:t>
      </w:r>
      <w:r>
        <w:rPr>
          <w:rFonts w:eastAsia="Times New Roman" w:cs="Times New Roman"/>
          <w:szCs w:val="24"/>
        </w:rPr>
        <w:lastRenderedPageBreak/>
        <w:t>προσωπικό του Κέντρου, το οποίο προσφέρει τα μέγιστα στη δημόσια</w:t>
      </w:r>
      <w:r>
        <w:rPr>
          <w:rFonts w:eastAsia="Times New Roman" w:cs="Times New Roman"/>
          <w:szCs w:val="24"/>
        </w:rPr>
        <w:t xml:space="preserve"> υγεία, και είμαι διατεθειμένη να δεχθώ ότι ακόμη και οι κατά καιρούς πολιτικοί προϊστάμενοι του Κέντρου δεν είναι κατ’ ανάγκην όλοι ένοχοι ή τουλάχιστον εξίσου ένοχοι για τα όσα τέρατα και σημεία φαίνονται από τα πρώτα στοιχεία να έχουν διαπραχθεί. </w:t>
      </w:r>
    </w:p>
    <w:p w14:paraId="47A54CE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θα κλείσω με αυτό. Δεν ζητάμε τη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έχοντας προεξοφλήσει την ενοχή κάποιων. Άλλωστε, το κυνήγι μαγισσών είναι προνομιακό πεδίο άλλων πολιτικών χώρων και προφανώς δεν ανήκει στην ιστορία της δικής μας Αριστεράς. </w:t>
      </w:r>
      <w:r>
        <w:rPr>
          <w:rFonts w:eastAsia="Times New Roman" w:cs="Times New Roman"/>
          <w:szCs w:val="24"/>
        </w:rPr>
        <w:t>Όμως, σε κα</w:t>
      </w:r>
      <w:r>
        <w:rPr>
          <w:rFonts w:eastAsia="Times New Roman" w:cs="Times New Roman"/>
          <w:szCs w:val="24"/>
        </w:rPr>
        <w:t>μ</w:t>
      </w:r>
      <w:r>
        <w:rPr>
          <w:rFonts w:eastAsia="Times New Roman" w:cs="Times New Roman"/>
          <w:szCs w:val="24"/>
        </w:rPr>
        <w:t xml:space="preserve">μία περίπτωση δεν προτιθέμεθα να παίξουμε τον ουδέτερο ρόλο κανενός Πόντιου Πιλάτου. Είμαστε εδώ, όλα αυτά τα οποία υπάρχουν θα συζητηθούν, θα ανιχνευθούν μέσα από την πορεία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w:t>
      </w:r>
    </w:p>
    <w:p w14:paraId="47A54CE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κάτι που έχει ακουστεί ήδη. </w:t>
      </w:r>
      <w:r>
        <w:rPr>
          <w:rFonts w:eastAsia="Times New Roman" w:cs="Times New Roman"/>
          <w:szCs w:val="24"/>
        </w:rPr>
        <w:t>Δεν είμαστε όλοι ίδιοι. Εμείς δεν έχουμε κα</w:t>
      </w:r>
      <w:r>
        <w:rPr>
          <w:rFonts w:eastAsia="Times New Roman" w:cs="Times New Roman"/>
          <w:szCs w:val="24"/>
        </w:rPr>
        <w:t>μ</w:t>
      </w:r>
      <w:r>
        <w:rPr>
          <w:rFonts w:eastAsia="Times New Roman" w:cs="Times New Roman"/>
          <w:szCs w:val="24"/>
        </w:rPr>
        <w:t>μία οργανική σχέση με αυτό το «πάρτι», το οποίο είχε λίγους οργανωτές και πολλούς συμμετέχοντες.</w:t>
      </w:r>
    </w:p>
    <w:p w14:paraId="47A54CE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A54CE9"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47A54CE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Ευχαρισ</w:t>
      </w:r>
      <w:r>
        <w:rPr>
          <w:rFonts w:eastAsia="Times New Roman" w:cs="Times New Roman"/>
          <w:szCs w:val="24"/>
        </w:rPr>
        <w:t>τούμε την κ. Αννέτα Καββαδία.</w:t>
      </w:r>
    </w:p>
    <w:p w14:paraId="47A54CE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Ένωσης Κεντρώων κ. Μάριος Γεωργιάδης, για δώδεκα λεπτά.</w:t>
      </w:r>
    </w:p>
    <w:p w14:paraId="47A54CE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κύριε Πρόεδρε. </w:t>
      </w:r>
    </w:p>
    <w:p w14:paraId="47A54CE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Χρόνια πολλά σε όλους! Κάποιοι, βέβαια, δεν θα κάνουν γιορτές, αλλά δεν</w:t>
      </w:r>
      <w:r>
        <w:rPr>
          <w:rFonts w:eastAsia="Times New Roman" w:cs="Times New Roman"/>
          <w:szCs w:val="24"/>
        </w:rPr>
        <w:t xml:space="preserve"> έχει κα</w:t>
      </w:r>
      <w:r>
        <w:rPr>
          <w:rFonts w:eastAsia="Times New Roman" w:cs="Times New Roman"/>
          <w:szCs w:val="24"/>
        </w:rPr>
        <w:t>μ</w:t>
      </w:r>
      <w:r>
        <w:rPr>
          <w:rFonts w:eastAsia="Times New Roman" w:cs="Times New Roman"/>
          <w:szCs w:val="24"/>
        </w:rPr>
        <w:t xml:space="preserve">μία σημασία αυτό. </w:t>
      </w:r>
    </w:p>
    <w:p w14:paraId="47A54CE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κατάθεση εκ μέρους της κυβερνητικής Πλειοψηφίας όσον αφορά την πρόταση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 διερεύνηση των σκανδάλων στην </w:t>
      </w:r>
      <w:r>
        <w:rPr>
          <w:rFonts w:eastAsia="Times New Roman" w:cs="Times New Roman"/>
          <w:szCs w:val="24"/>
        </w:rPr>
        <w:t>υ</w:t>
      </w:r>
      <w:r>
        <w:rPr>
          <w:rFonts w:eastAsia="Times New Roman" w:cs="Times New Roman"/>
          <w:szCs w:val="24"/>
        </w:rPr>
        <w:t xml:space="preserve">γεία μόνο θράσος εμπεριέχει και μόνο πρόκληση θα μπορούσε κάποιος να την χαρακτηρίσει. Και αυτό, όχι γιατί αμφισβητούμε το βουλευτικό δικαίωμά σας, απλώς είναι μια προσπάθεια εξαπάτησης για άλλη μια φορά και αποπροσανατολισμού του ελληνικού λαού. </w:t>
      </w:r>
    </w:p>
    <w:p w14:paraId="47A54CE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w:t>
      </w:r>
      <w:r>
        <w:rPr>
          <w:rFonts w:eastAsia="Times New Roman" w:cs="Times New Roman"/>
          <w:szCs w:val="24"/>
        </w:rPr>
        <w:t xml:space="preserve">που η Κυβέρνησή σας είναι έτοιμη να υπογράψει τέταρτο μνημόνιο, την ώρα που συμφωνήσατε οι συντάξεις να </w:t>
      </w:r>
      <w:r>
        <w:rPr>
          <w:rFonts w:eastAsia="Times New Roman" w:cs="Times New Roman"/>
          <w:szCs w:val="24"/>
        </w:rPr>
        <w:lastRenderedPageBreak/>
        <w:t>συρρικνωθούν και το αφορολόγητο να μειωθεί τόσο ώστε στο τέλος της ημέρας να χαθεί ένας μισθός ή μια σύνταξη, προσπαθείτε να στρέψετε τα φώτα της κοινής</w:t>
      </w:r>
      <w:r>
        <w:rPr>
          <w:rFonts w:eastAsia="Times New Roman" w:cs="Times New Roman"/>
          <w:szCs w:val="24"/>
        </w:rPr>
        <w:t xml:space="preserve"> γνώμης και να τα κατευθύνετε στο αγαπημένο σας πεδίο, αυτό της αρένας. Γιατί τώρα πια αποκαλύφθηκε ότι η περήφανη για «πρώτη φορά </w:t>
      </w:r>
      <w:r>
        <w:rPr>
          <w:rFonts w:eastAsia="Times New Roman" w:cs="Times New Roman"/>
          <w:szCs w:val="24"/>
        </w:rPr>
        <w:t>α</w:t>
      </w:r>
      <w:r>
        <w:rPr>
          <w:rFonts w:eastAsia="Times New Roman" w:cs="Times New Roman"/>
          <w:szCs w:val="24"/>
        </w:rPr>
        <w:t>ριστερά» συμφώνησε αντιλαϊκά μέτρα και μάλιστα χωρίς χρηματοδότηση και ό,τι ακούω από εκεί και πέρα για το ποιος λέει ψέματα</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 για εμάς σαν Ένωση Κεντρώων ισχύει αυτό που λένε «από τη μια μπαίνει και από την άλλη βγαίνει». Έχετε εξαπατήσει τον ελληνικό λαό και συνεχίζετε να τον εξαπατάτε. Είναι κάτι</w:t>
      </w:r>
      <w:r>
        <w:rPr>
          <w:rFonts w:eastAsia="Times New Roman" w:cs="Times New Roman"/>
          <w:szCs w:val="24"/>
        </w:rPr>
        <w:t>,</w:t>
      </w:r>
      <w:r>
        <w:rPr>
          <w:rFonts w:eastAsia="Times New Roman" w:cs="Times New Roman"/>
          <w:szCs w:val="24"/>
        </w:rPr>
        <w:t xml:space="preserve"> που συμβαίνει πρώτη φορά στην ιστορία, να υπογράφετε μέτρα χωρίς χρηματοδ</w:t>
      </w:r>
      <w:r>
        <w:rPr>
          <w:rFonts w:eastAsia="Times New Roman" w:cs="Times New Roman"/>
          <w:szCs w:val="24"/>
        </w:rPr>
        <w:t xml:space="preserve">ότηση. Και αυτά που αντιπροτείνετε ως αντίμετρα, για να εκτονώσετε την κοινωνική οργή, είναι δυστυχώς συσσίτια και κουλούρια στα παιδιά στα σχολεία. </w:t>
      </w:r>
    </w:p>
    <w:p w14:paraId="47A54CF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Στήνετε, λοιπόν, αυτή τη στιγμή ένα νέο σκηνικό, όπως κάνατε και με τα κομματικά δάνεια, όπως κάνατε και μ</w:t>
      </w:r>
      <w:r>
        <w:rPr>
          <w:rFonts w:eastAsia="Times New Roman" w:cs="Times New Roman"/>
          <w:szCs w:val="24"/>
        </w:rPr>
        <w:t xml:space="preserve">ε τα ΜΜΕ, όπως έγινε και με τα εξοπλιστικά, με την εμπλοκή του κ. Παπαντωνίου, ώστε με ελεγχόμενες και επιλεκτικές διαρροές για σκάνδαλα, είτε υπαρκτά είτε ανύπαρκτα, να παραμυθιάσετε για άλλη μια φορά την κοινωνία. </w:t>
      </w:r>
    </w:p>
    <w:p w14:paraId="47A54C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επί της ουσίας δεν υπάρχει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αμφιβολία ότι πολλά και μεγάλα σκάνδαλα έχουν γίνει στον χώρο της </w:t>
      </w:r>
      <w:r>
        <w:rPr>
          <w:rFonts w:eastAsia="Times New Roman" w:cs="Times New Roman"/>
          <w:szCs w:val="24"/>
        </w:rPr>
        <w:t>υ</w:t>
      </w:r>
      <w:r>
        <w:rPr>
          <w:rFonts w:eastAsia="Times New Roman" w:cs="Times New Roman"/>
          <w:szCs w:val="24"/>
        </w:rPr>
        <w:t>γείας τα τελευταία σαράντα χρόνια. Επί δεκαετίες ολόκληρες, με κυβερνήσεις είτε του ΠΑΣΟΚ είτε της Νέας Δημοκρατίας, διάφορα κυκλώματα από προμηθευτές, φαρμακευτικές εταιρείες, δημόσιους</w:t>
      </w:r>
      <w:r>
        <w:rPr>
          <w:rFonts w:eastAsia="Times New Roman" w:cs="Times New Roman"/>
          <w:szCs w:val="24"/>
        </w:rPr>
        <w:t xml:space="preserve"> λειτουργούς, πολιτικούς, γιατρούς και νοσηλευτικό προσωπικό, φαρμακοποιούς και λοιπούς εμπλεκομένους κατασπαταλούσαν το δημόσιο διαθέσιμο πόρο και σιτίζονταν σε βάρος του ελληνικού λαού και του κοινωνικού συνόλου. </w:t>
      </w:r>
    </w:p>
    <w:p w14:paraId="47A54C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Είχε δημιουργηθεί μια από τις μεγαλύτερε</w:t>
      </w:r>
      <w:r>
        <w:rPr>
          <w:rFonts w:eastAsia="Times New Roman" w:cs="Times New Roman"/>
          <w:szCs w:val="24"/>
        </w:rPr>
        <w:t>ς εστίες διαφθοράς και μια πάρα πολύ καλοστημένη φάμπρικα, που προφανώς λειτουργεί και μέχρι σήμερα. Όμως, καλώς ή κακώς για κάποιους ήρθε η ώρα να έρθουν όλα στο φως, όπως λέμε. Πολύ ορθά συμπεριλήφθηκε η περίοδος διακυβέρνησης του ΠΑΣΟΚ της δεκαετίας του</w:t>
      </w:r>
      <w:r>
        <w:rPr>
          <w:rFonts w:eastAsia="Times New Roman" w:cs="Times New Roman"/>
          <w:szCs w:val="24"/>
        </w:rPr>
        <w:t xml:space="preserve"> ’90. Γιατί εάν ήταν δυνατόν να έχουμε ένα κείμενο, μια έστω περίληψη των πεπραγμένων της τότε κυβερνήσεως, αυτό το βιβλίο θα αποτελούσε την επιτομή των σκανδάλων και της διαφθοράς. Δεν υπήρχε τομέας του δημοσίου βίου που να μην κατάφεραν να βάλουν το χέρι</w:t>
      </w:r>
      <w:r>
        <w:rPr>
          <w:rFonts w:eastAsia="Times New Roman" w:cs="Times New Roman"/>
          <w:szCs w:val="24"/>
        </w:rPr>
        <w:t xml:space="preserve"> τους, ακόμη και στον μισθό του τότε Πρωθυπουργού. </w:t>
      </w:r>
    </w:p>
    <w:p w14:paraId="47A54CF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Τα όσα έγιναν εκείνη την περίοδο άνοιξαν τα μάτια και την όρεξη και στους επόμενους, της Νέας Δημοκρατίας, για την περίοδο 2004-2009 και ίσως και αργότερα, που εμπνευσμένοι από τους προηγούμενους συνέχισα</w:t>
      </w:r>
      <w:r>
        <w:rPr>
          <w:rFonts w:eastAsia="Times New Roman" w:cs="Times New Roman"/>
          <w:szCs w:val="24"/>
        </w:rPr>
        <w:t>ν με την ίδια ή ακόμη χειρότερα, με βελτιωμένη μέθοδο. Για παράδειγμα, όλοι θυμούνται την προμήθεια κάποιων εκατοντάδων χιλιάδων αχρείαστων εμβολίων για τη γρίπη των πτηνών, την επίσης αδιαφανή διαχείριση των προμηθειών των νοσοκομείων, την εκτόξευση της φ</w:t>
      </w:r>
      <w:r>
        <w:rPr>
          <w:rFonts w:eastAsia="Times New Roman" w:cs="Times New Roman"/>
          <w:szCs w:val="24"/>
        </w:rPr>
        <w:t xml:space="preserve">αρμακευτικής δαπάνης στα ύψη και πάρα πολλά άλλα. </w:t>
      </w:r>
    </w:p>
    <w:p w14:paraId="47A54C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στην Ένωση Κεντρώων δεν γνωρίζουμε γιατί δεν μπήκε μέσα στην περίοδο διερεύνησης η περίοδος πριν από το 1997, ίσως και από το 1993 ή ακόμα και από το 1990 έως σήμερα, με στόχο πραγματικά να αντικατοπ</w:t>
      </w:r>
      <w:r>
        <w:rPr>
          <w:rFonts w:eastAsia="Times New Roman" w:cs="Times New Roman"/>
          <w:szCs w:val="24"/>
        </w:rPr>
        <w:t>τρίζεται το αφήγημα όλων σας, αυτό που λέτε «όλα στο φως». Διότι δεν είναι όλα στο φως, όταν σταματάει στο 2014.</w:t>
      </w:r>
    </w:p>
    <w:p w14:paraId="47A54C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ακόμα και αν εξαιρεθούν αυτές οι περίοδοι, πώς θα λειτουργεί η </w:t>
      </w:r>
      <w:r>
        <w:rPr>
          <w:rFonts w:eastAsia="Times New Roman" w:cs="Times New Roman"/>
          <w:szCs w:val="24"/>
        </w:rPr>
        <w:t>ε</w:t>
      </w:r>
      <w:r>
        <w:rPr>
          <w:rFonts w:eastAsia="Times New Roman" w:cs="Times New Roman"/>
          <w:szCs w:val="24"/>
        </w:rPr>
        <w:t>πιτροπή; Θα απαγορεύετε στους μάρτυρες να απαντούν, όταν ερωτώνται σχε</w:t>
      </w:r>
      <w:r>
        <w:rPr>
          <w:rFonts w:eastAsia="Times New Roman" w:cs="Times New Roman"/>
          <w:szCs w:val="24"/>
        </w:rPr>
        <w:t xml:space="preserve">τικά; Θα αλλοιώνονται τα Πρακτικά; Δηλαδή, θα λογοκριθούν οι επιστολές, όταν κάποιοι θα έρχονται στην </w:t>
      </w:r>
      <w:r>
        <w:rPr>
          <w:rFonts w:eastAsia="Times New Roman" w:cs="Times New Roman"/>
          <w:szCs w:val="24"/>
        </w:rPr>
        <w:t>ε</w:t>
      </w:r>
      <w:r>
        <w:rPr>
          <w:rFonts w:eastAsia="Times New Roman" w:cs="Times New Roman"/>
          <w:szCs w:val="24"/>
        </w:rPr>
        <w:t xml:space="preserve">πιτροπή και θα προσκομίζουν αναφορές οι οποίες </w:t>
      </w:r>
      <w:r>
        <w:rPr>
          <w:rFonts w:eastAsia="Times New Roman" w:cs="Times New Roman"/>
          <w:szCs w:val="24"/>
        </w:rPr>
        <w:lastRenderedPageBreak/>
        <w:t>θα αναφέρονται στο 1997; Ή για μετά το 2014, τι θα κάνετε; Θα παίρνετε έναν μαρκαδόρο και θα τα σβήνετε, γ</w:t>
      </w:r>
      <w:r>
        <w:rPr>
          <w:rFonts w:eastAsia="Times New Roman" w:cs="Times New Roman"/>
          <w:szCs w:val="24"/>
        </w:rPr>
        <w:t>ιατί δεν περιλαμβάνεται αυτή η περίοδος;</w:t>
      </w:r>
    </w:p>
    <w:p w14:paraId="47A54C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από την πλευρά της Πλειοψηφίας ακούστηκαν πάρα πολλά ανέκδοτα έως σήμερα για το δήθεν ηθικό πλεονέκτημα της Αριστεράς και λογικά απαιτούνται και κάποιες αποδείξεις ή ενδείξεις σκανδάλων </w:t>
      </w:r>
      <w:r>
        <w:rPr>
          <w:rFonts w:eastAsia="Times New Roman" w:cs="Times New Roman"/>
          <w:szCs w:val="24"/>
          <w:lang w:val="en-US"/>
        </w:rPr>
        <w:t>made</w:t>
      </w:r>
      <w:r>
        <w:rPr>
          <w:rFonts w:eastAsia="Times New Roman" w:cs="Times New Roman"/>
          <w:szCs w:val="24"/>
        </w:rPr>
        <w:t xml:space="preserve"> </w:t>
      </w:r>
      <w:r>
        <w:rPr>
          <w:rFonts w:eastAsia="Times New Roman" w:cs="Times New Roman"/>
          <w:szCs w:val="24"/>
          <w:lang w:val="en-US"/>
        </w:rPr>
        <w:t>by</w:t>
      </w:r>
      <w:r>
        <w:rPr>
          <w:rFonts w:eastAsia="Times New Roman" w:cs="Times New Roman"/>
          <w:szCs w:val="24"/>
        </w:rPr>
        <w:t xml:space="preserve"> ΣΥΡΙΖΑ, για την απόφαση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ευχαρίστως να σας απαριθμήσω και εγώ μερικά από τα εν λόγω σκάνδαλα:</w:t>
      </w:r>
    </w:p>
    <w:p w14:paraId="47A54C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Την επίσημη πολιτική του κράτους ΣΥΡΙΖΑ, το περίφημο «δεν πληρώνω» σε ό,τι έχει να κάνει με τα νοσοκομεία. Τα επίσημα σ</w:t>
      </w:r>
      <w:r>
        <w:rPr>
          <w:rFonts w:eastAsia="Times New Roman" w:cs="Times New Roman"/>
          <w:szCs w:val="24"/>
        </w:rPr>
        <w:t>τοιχεία για τον Ιανουάριο δείχνουν ότι οι ληξιπρόθεσμες οφειλές του ΕΟΠΥΥ προς τα νοσοκομεία ανέρχονται στα 1,33 δισεκατομμύρια ευρώ. Ταυτόχρονα, οι υποχρεώσεις των νοσοκομείων προς τους προμηθευτές έχουν φτάσει τα 522 εκατομμύρια ευρώ. Πώς μπορούμε να ονο</w:t>
      </w:r>
      <w:r>
        <w:rPr>
          <w:rFonts w:eastAsia="Times New Roman" w:cs="Times New Roman"/>
          <w:szCs w:val="24"/>
        </w:rPr>
        <w:t>μάσουμε το παραπάνω; Σαφώς, σκάνδαλο πρώτου βαθμού.</w:t>
      </w:r>
    </w:p>
    <w:p w14:paraId="47A54C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ότι η καταστροφή της </w:t>
      </w:r>
      <w:r>
        <w:rPr>
          <w:rFonts w:eastAsia="Times New Roman" w:cs="Times New Roman"/>
          <w:szCs w:val="24"/>
        </w:rPr>
        <w:t>υ</w:t>
      </w:r>
      <w:r>
        <w:rPr>
          <w:rFonts w:eastAsia="Times New Roman" w:cs="Times New Roman"/>
          <w:szCs w:val="24"/>
        </w:rPr>
        <w:t xml:space="preserve">γείας επί ημερών ΣΥΡΙΖΑ-ΑΝΕΛ δεν περιορίζεται μόνο στη δημόσια, αλλά έχει κατακλύσει και την ιδιωτική υγεία. Είναι ολοφάνερο ότι η Κυβέρνηση </w:t>
      </w:r>
      <w:r>
        <w:rPr>
          <w:rFonts w:eastAsia="Times New Roman" w:cs="Times New Roman"/>
          <w:szCs w:val="24"/>
        </w:rPr>
        <w:lastRenderedPageBreak/>
        <w:t>στραγγαλίζει κάθε ιδιωτική μ</w:t>
      </w:r>
      <w:r>
        <w:rPr>
          <w:rFonts w:eastAsia="Times New Roman" w:cs="Times New Roman"/>
          <w:szCs w:val="24"/>
        </w:rPr>
        <w:t xml:space="preserve">ονάδα υγείας μέσω του </w:t>
      </w:r>
      <w:proofErr w:type="spellStart"/>
      <w:r>
        <w:rPr>
          <w:rFonts w:eastAsia="Times New Roman" w:cs="Times New Roman"/>
          <w:szCs w:val="24"/>
        </w:rPr>
        <w:t>υπερόπλου</w:t>
      </w:r>
      <w:proofErr w:type="spellEnd"/>
      <w:r>
        <w:rPr>
          <w:rFonts w:eastAsia="Times New Roman" w:cs="Times New Roman"/>
          <w:szCs w:val="24"/>
        </w:rPr>
        <w:t xml:space="preserve"> της παύσης πληρωμών ή της αιώνιας καθυστέρησης πληρωμών ή των αδικαιολόγητων περικοπών εκ μέρους του ΕΟΠΥΥ. Σύμφωνα με πρόσφατη μελέτη, για κάθε 100 ευρώ τιμολόγηση οι περικοπές φτάνουν τα 79 ευρώ, δηλαδή</w:t>
      </w:r>
      <w:r>
        <w:rPr>
          <w:rFonts w:eastAsia="Times New Roman" w:cs="Times New Roman"/>
          <w:szCs w:val="24"/>
        </w:rPr>
        <w:t>,</w:t>
      </w:r>
      <w:r>
        <w:rPr>
          <w:rFonts w:eastAsia="Times New Roman" w:cs="Times New Roman"/>
          <w:szCs w:val="24"/>
        </w:rPr>
        <w:t xml:space="preserve"> οδηγούν την ιδιωτι</w:t>
      </w:r>
      <w:r>
        <w:rPr>
          <w:rFonts w:eastAsia="Times New Roman" w:cs="Times New Roman"/>
          <w:szCs w:val="24"/>
        </w:rPr>
        <w:t>κή υγεία σε αφανισμό χάριν των ιδεολογικών αγκυλώσεών τους. Πώς μπορούμε να χαρακτηρίσουμε τη μόνιμη αδιαφορία της παρούσης Κυβέρνησης για την επίλυση των προβλημάτων των ιδιωτικών μονάδων υγείας και την ολοφάνερη υπονόμευση της λειτουργίας τους; Μα, φυσικ</w:t>
      </w:r>
      <w:r>
        <w:rPr>
          <w:rFonts w:eastAsia="Times New Roman" w:cs="Times New Roman"/>
          <w:szCs w:val="24"/>
        </w:rPr>
        <w:t>ά, σκάνδαλο πρώτου βαθμού.</w:t>
      </w:r>
    </w:p>
    <w:p w14:paraId="47A54C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Τρίτον, τη συντήρηση και διαιώνιση εξοπλισμού ξεπερασμένης τεχνολογίας, όπως για παράδειγμα τα μηχανήματα υποστήριξης υγείας και τα μηχανήματα αιμοκάθαρσης, με αποτέλεσμα -εκτός των άλλων- την υπέρμετρη διόγκωση του κόστους συντή</w:t>
      </w:r>
      <w:r>
        <w:rPr>
          <w:rFonts w:eastAsia="Times New Roman" w:cs="Times New Roman"/>
          <w:szCs w:val="24"/>
        </w:rPr>
        <w:t xml:space="preserve">ρησής τους. Πώς μπορούμε να χαρακτηρίσουμε τη συνειδητή επιλογή της Κυβέρνησης ΣΥΡΙΖΑ-ΑΝΕΛ δήθεν να επιδιορθώνει </w:t>
      </w:r>
      <w:proofErr w:type="spellStart"/>
      <w:r>
        <w:rPr>
          <w:rFonts w:eastAsia="Times New Roman" w:cs="Times New Roman"/>
          <w:szCs w:val="24"/>
        </w:rPr>
        <w:t>απαξιωμένο</w:t>
      </w:r>
      <w:proofErr w:type="spellEnd"/>
      <w:r>
        <w:rPr>
          <w:rFonts w:eastAsia="Times New Roman" w:cs="Times New Roman"/>
          <w:szCs w:val="24"/>
        </w:rPr>
        <w:t xml:space="preserve"> ιατρικό εξοπλισμό αντί να προμηθεύεται νέο, ώστε να μην υπάρχει καμμία αμφισβήτηση για την ορθή διάγνωση; Μα, φυσικά, σκάνδαλο πρώτο</w:t>
      </w:r>
      <w:r>
        <w:rPr>
          <w:rFonts w:eastAsia="Times New Roman" w:cs="Times New Roman"/>
          <w:szCs w:val="24"/>
        </w:rPr>
        <w:t>υ βαθμού.</w:t>
      </w:r>
    </w:p>
    <w:p w14:paraId="47A54C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από προχθές και τελείως </w:t>
      </w:r>
      <w:proofErr w:type="spellStart"/>
      <w:r>
        <w:rPr>
          <w:rFonts w:eastAsia="Times New Roman" w:cs="Times New Roman"/>
          <w:szCs w:val="24"/>
        </w:rPr>
        <w:t>συμπτωματικά</w:t>
      </w:r>
      <w:proofErr w:type="spellEnd"/>
      <w:r>
        <w:rPr>
          <w:rFonts w:eastAsia="Times New Roman" w:cs="Times New Roman"/>
          <w:szCs w:val="24"/>
        </w:rPr>
        <w:t xml:space="preserve"> έχει αναρτηθεί για διαβούλευση στο </w:t>
      </w:r>
      <w:r>
        <w:rPr>
          <w:rFonts w:eastAsia="Times New Roman" w:cs="Times New Roman"/>
          <w:szCs w:val="24"/>
          <w:lang w:val="en-US"/>
        </w:rPr>
        <w:t>open</w:t>
      </w:r>
      <w:r>
        <w:rPr>
          <w:rFonts w:eastAsia="Times New Roman" w:cs="Times New Roman"/>
          <w:szCs w:val="24"/>
        </w:rPr>
        <w:t xml:space="preserve"> </w:t>
      </w:r>
      <w:r>
        <w:rPr>
          <w:rFonts w:eastAsia="Times New Roman" w:cs="Times New Roman"/>
          <w:szCs w:val="24"/>
          <w:lang w:val="en-US"/>
        </w:rPr>
        <w:t>government</w:t>
      </w:r>
      <w:r>
        <w:rPr>
          <w:rFonts w:eastAsia="Times New Roman" w:cs="Times New Roman"/>
          <w:szCs w:val="24"/>
        </w:rPr>
        <w:t xml:space="preserve"> σχέδιο νόμου της Κυβέρνησης με το οποίο δημιουργείται ακόμη ένας νέος και γιγάντιος οργανισμός, η λεγόμενη Εθνική Κεντρική Αρχή Προμηθειών Υγείας. Μ</w:t>
      </w:r>
      <w:r>
        <w:rPr>
          <w:rFonts w:eastAsia="Times New Roman" w:cs="Times New Roman"/>
          <w:szCs w:val="24"/>
        </w:rPr>
        <w:t xml:space="preserve">άλιστα, φροντίζετε να προικίσετε αυτόν τον </w:t>
      </w:r>
      <w:r>
        <w:rPr>
          <w:rFonts w:eastAsia="Times New Roman" w:cs="Times New Roman"/>
          <w:szCs w:val="24"/>
        </w:rPr>
        <w:t>ο</w:t>
      </w:r>
      <w:r>
        <w:rPr>
          <w:rFonts w:eastAsia="Times New Roman" w:cs="Times New Roman"/>
          <w:szCs w:val="24"/>
        </w:rPr>
        <w:t>ργανισμό με οργανογράμματα τεσσάρων διευθύνσεων και δώδεκα τμημάτων, με δυνατότητα τοποθετήσεως απεριόριστου πλήθους υπαλλήλων, με δυνατότητα άπειρων επιτροπών και άλλα τυχερά, θα μπορούσαμε να τα ονομάσουμε, μια</w:t>
      </w:r>
      <w:r>
        <w:rPr>
          <w:rFonts w:eastAsia="Times New Roman" w:cs="Times New Roman"/>
          <w:szCs w:val="24"/>
        </w:rPr>
        <w:t xml:space="preserve"> νέα υπηρεσία κομματικού στρατού, βεβαίως. Όλα αυτά, βέβαια, στις πλάτες του Έλληνα φορολογούμενου πολίτη.</w:t>
      </w:r>
    </w:p>
    <w:p w14:paraId="47A54C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Πώς το ονομάζετε και αυτό, αγαπητοί συνάδελφοι Βουλευτές; Μα, φυσικά, σκάνδαλο πρώτου βαθμού.</w:t>
      </w:r>
    </w:p>
    <w:p w14:paraId="47A54C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Την υπόθεση των προσλήψεων μέσω ΚΕΕΛΠΝΟ. Πώς χαρακτηρίζ</w:t>
      </w:r>
      <w:r>
        <w:rPr>
          <w:rFonts w:eastAsia="Times New Roman" w:cs="Times New Roman"/>
          <w:szCs w:val="24"/>
        </w:rPr>
        <w:t xml:space="preserve">ετε το γεγονός ότι στέλεχος της Κυβέρνησης παίρνει από τον αρμόδιο φορέα προσλήψεων όλους τους φακέλους και τις αιτήσεις συμμετοχής σε διαγωνισμό γιατρών και νοσηλευτών και αντικαθιστά τον πίνακα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πιτυχόντων με άλλον της αρεσκείας </w:t>
      </w:r>
      <w:r>
        <w:rPr>
          <w:rFonts w:eastAsia="Times New Roman" w:cs="Times New Roman"/>
          <w:szCs w:val="24"/>
        </w:rPr>
        <w:t>του; Μα, βέβαια, σκάνδαλο πρώτου βαθμού.</w:t>
      </w:r>
    </w:p>
    <w:p w14:paraId="47A54C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όλα αυτά τα σκάνδαλα, λοιπόν, κύριοι της Πλειοψηφίας και άλλες δυο φορές τόσα που σας έχουν προσάψει οι προηγούμενοι ομιλητές θα προσέλθουν οι Υπουργοί και τα στελέχη σας στην </w:t>
      </w:r>
      <w:r>
        <w:rPr>
          <w:rFonts w:eastAsia="Times New Roman" w:cs="Times New Roman"/>
          <w:szCs w:val="24"/>
        </w:rPr>
        <w:t>ε</w:t>
      </w:r>
      <w:r>
        <w:rPr>
          <w:rFonts w:eastAsia="Times New Roman" w:cs="Times New Roman"/>
          <w:szCs w:val="24"/>
        </w:rPr>
        <w:t>πιτροπή να δώσουν λόγο, να απολογη</w:t>
      </w:r>
      <w:r>
        <w:rPr>
          <w:rFonts w:eastAsia="Times New Roman" w:cs="Times New Roman"/>
          <w:szCs w:val="24"/>
        </w:rPr>
        <w:t>θούν και βέβαια να κριθούν.</w:t>
      </w:r>
    </w:p>
    <w:p w14:paraId="47A54CF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Βουλευτές, ο κάθε πολίτης της χώρας</w:t>
      </w:r>
      <w:r>
        <w:rPr>
          <w:rFonts w:eastAsia="Times New Roman" w:cs="Times New Roman"/>
          <w:szCs w:val="24"/>
        </w:rPr>
        <w:t>,</w:t>
      </w:r>
      <w:r>
        <w:rPr>
          <w:rFonts w:eastAsia="Times New Roman" w:cs="Times New Roman"/>
          <w:szCs w:val="24"/>
        </w:rPr>
        <w:t xml:space="preserve"> που είχε την ατυχία να νοσηλευτεί συνειδητοποιεί από πρώτο χέρι και το νιώθει πάνω του ότι αυτή η Κυβέρνηση μόνο βλάβες προκαλεί και συστηματικά αμελεί να ασχοληθεί με την</w:t>
      </w:r>
      <w:r>
        <w:rPr>
          <w:rFonts w:eastAsia="Times New Roman" w:cs="Times New Roman"/>
          <w:szCs w:val="24"/>
        </w:rPr>
        <w:t xml:space="preserve"> υγεία του λαού και να λύσει προβλήματα. Αν ήσασταν προϊόν, για παράδειγμα ένα πακέτο τσιγάρων, το </w:t>
      </w:r>
      <w:r>
        <w:rPr>
          <w:rFonts w:eastAsia="Times New Roman" w:cs="Times New Roman"/>
          <w:szCs w:val="24"/>
          <w:lang w:val="en-US"/>
        </w:rPr>
        <w:t>health</w:t>
      </w:r>
      <w:r>
        <w:rPr>
          <w:rFonts w:eastAsia="Times New Roman" w:cs="Times New Roman"/>
          <w:szCs w:val="24"/>
        </w:rPr>
        <w:t xml:space="preserve"> </w:t>
      </w:r>
      <w:r>
        <w:rPr>
          <w:rFonts w:eastAsia="Times New Roman" w:cs="Times New Roman"/>
          <w:szCs w:val="24"/>
          <w:lang w:val="en-US"/>
        </w:rPr>
        <w:t>note</w:t>
      </w:r>
      <w:r>
        <w:rPr>
          <w:rFonts w:eastAsia="Times New Roman" w:cs="Times New Roman"/>
          <w:szCs w:val="24"/>
        </w:rPr>
        <w:t xml:space="preserve"> θα έγραφε «Η Κυβέρνηση βλάπτει σοβαρά την υγεία».</w:t>
      </w:r>
    </w:p>
    <w:p w14:paraId="47A54CFF"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Εάν η Κυβέρνηση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επιθυμεί να εξυγιάνει την </w:t>
      </w:r>
      <w:r>
        <w:rPr>
          <w:rFonts w:eastAsia="Times New Roman" w:cs="Times New Roman"/>
          <w:szCs w:val="24"/>
        </w:rPr>
        <w:t>υ</w:t>
      </w:r>
      <w:r>
        <w:rPr>
          <w:rFonts w:eastAsia="Times New Roman" w:cs="Times New Roman"/>
          <w:szCs w:val="24"/>
        </w:rPr>
        <w:t>γεία και να παύσουν τα σκάνδαλα, ένα πρ</w:t>
      </w:r>
      <w:r>
        <w:rPr>
          <w:rFonts w:eastAsia="Times New Roman" w:cs="Times New Roman"/>
          <w:szCs w:val="24"/>
        </w:rPr>
        <w:t xml:space="preserve">ώτο καλό βήμα θα ήταν να ζητήσει άμεσα, τώρα, αυτή τη στιγμή που μιλάμε, τις παραιτήσεις όλων των στελεχών της που εμπλέκονται με τον χώρο της </w:t>
      </w:r>
      <w:r>
        <w:rPr>
          <w:rFonts w:eastAsia="Times New Roman" w:cs="Times New Roman"/>
          <w:szCs w:val="24"/>
        </w:rPr>
        <w:t>υ</w:t>
      </w:r>
      <w:r>
        <w:rPr>
          <w:rFonts w:eastAsia="Times New Roman" w:cs="Times New Roman"/>
          <w:szCs w:val="24"/>
        </w:rPr>
        <w:t xml:space="preserve">γείας. </w:t>
      </w:r>
    </w:p>
    <w:p w14:paraId="47A54D00"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ίδιο, βέβαια -για να μη νομίζετε ότι τα λέμε για την Κυβέρνηση- θα έπρεπε να είχαν κάνει όλα αυτά τα </w:t>
      </w:r>
      <w:r>
        <w:rPr>
          <w:rFonts w:eastAsia="Times New Roman" w:cs="Times New Roman"/>
          <w:szCs w:val="24"/>
        </w:rPr>
        <w:t xml:space="preserve">χρόνια και το ΠΑΣΟΚ και η Νέα Δημοκρατία και όλοι όσοι είχαν τις ευθύνες τότε. </w:t>
      </w:r>
      <w:r>
        <w:rPr>
          <w:rFonts w:eastAsia="Times New Roman" w:cs="Times New Roman"/>
          <w:szCs w:val="24"/>
        </w:rPr>
        <w:lastRenderedPageBreak/>
        <w:t xml:space="preserve">Γι’ αυτό θα έρθουν στην </w:t>
      </w:r>
      <w:r>
        <w:rPr>
          <w:rFonts w:eastAsia="Times New Roman" w:cs="Times New Roman"/>
          <w:szCs w:val="24"/>
        </w:rPr>
        <w:t>ε</w:t>
      </w:r>
      <w:r>
        <w:rPr>
          <w:rFonts w:eastAsia="Times New Roman" w:cs="Times New Roman"/>
          <w:szCs w:val="24"/>
        </w:rPr>
        <w:t xml:space="preserve">πιτροπή, για να εξεταστούν, αλλά μη βγάζετε την ουρά σας απέξω. Να μοιράσετε τις ευθύνες αναλόγως και να τελειώνουμε με τα ψέματα και τα παραμύθια αυτή </w:t>
      </w:r>
      <w:r>
        <w:rPr>
          <w:rFonts w:eastAsia="Times New Roman" w:cs="Times New Roman"/>
          <w:szCs w:val="24"/>
        </w:rPr>
        <w:t xml:space="preserve">τη στιγμή της Κυβέρνησης και να ξεκαθαρίσουμε τη δική μας θέση. </w:t>
      </w:r>
    </w:p>
    <w:p w14:paraId="47A54D0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Δηλώνουμε ότι στην περίπτωση</w:t>
      </w:r>
      <w:r>
        <w:rPr>
          <w:rFonts w:eastAsia="Times New Roman" w:cs="Times New Roman"/>
          <w:szCs w:val="24"/>
        </w:rPr>
        <w:t>,</w:t>
      </w:r>
      <w:r>
        <w:rPr>
          <w:rFonts w:eastAsia="Times New Roman" w:cs="Times New Roman"/>
          <w:szCs w:val="24"/>
        </w:rPr>
        <w:t xml:space="preserve"> που παρά τις εκκλήσεις μας η κυβερνητική Πλειοψηφία δεν δείξει γενναιότητα, δεν αλλάξει θέση και δεν συμπεριλάβει στην πρότασή της και την περίοδο διακυβέρνησής </w:t>
      </w:r>
      <w:r>
        <w:rPr>
          <w:rFonts w:eastAsia="Times New Roman" w:cs="Times New Roman"/>
          <w:szCs w:val="24"/>
        </w:rPr>
        <w:t>της, δηλαδή</w:t>
      </w:r>
      <w:r>
        <w:rPr>
          <w:rFonts w:eastAsia="Times New Roman" w:cs="Times New Roman"/>
          <w:szCs w:val="24"/>
        </w:rPr>
        <w:t>,</w:t>
      </w:r>
      <w:r>
        <w:rPr>
          <w:rFonts w:eastAsia="Times New Roman" w:cs="Times New Roman"/>
          <w:szCs w:val="24"/>
        </w:rPr>
        <w:t xml:space="preserve"> την περίοδο 2015-2017, τότε εμείς θα την αγνοήσουμε και θα την καταψηφίσουμε. </w:t>
      </w:r>
    </w:p>
    <w:p w14:paraId="47A54D0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θεωρώ την πρόταση της Νέας Δημοκρατίας πιο ολοκληρωμένη αναφορικά με τις περιόδους. </w:t>
      </w:r>
    </w:p>
    <w:p w14:paraId="47A54D03"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Σταματήστε, όμως και εσείς το μικροπολιτικό παιχνίδι! Κατεβάστε μια π</w:t>
      </w:r>
      <w:r>
        <w:rPr>
          <w:rFonts w:eastAsia="Times New Roman" w:cs="Times New Roman"/>
          <w:szCs w:val="24"/>
        </w:rPr>
        <w:t xml:space="preserve">ρόταση από κοινού όλοι μαζί και αφήστε το </w:t>
      </w:r>
      <w:proofErr w:type="spellStart"/>
      <w:r>
        <w:rPr>
          <w:rFonts w:eastAsia="Times New Roman" w:cs="Times New Roman"/>
          <w:szCs w:val="24"/>
          <w:lang w:val="en-US"/>
        </w:rPr>
        <w:t>showtime</w:t>
      </w:r>
      <w:proofErr w:type="spellEnd"/>
      <w:r>
        <w:rPr>
          <w:rFonts w:eastAsia="Times New Roman" w:cs="Times New Roman"/>
          <w:szCs w:val="24"/>
        </w:rPr>
        <w:t xml:space="preserve"> στην άκρη! Αρκετό </w:t>
      </w:r>
      <w:r>
        <w:rPr>
          <w:rFonts w:eastAsia="Times New Roman" w:cs="Times New Roman"/>
          <w:szCs w:val="24"/>
          <w:lang w:val="en-US"/>
        </w:rPr>
        <w:t>show</w:t>
      </w:r>
      <w:r>
        <w:rPr>
          <w:rFonts w:eastAsia="Times New Roman" w:cs="Times New Roman"/>
          <w:szCs w:val="24"/>
        </w:rPr>
        <w:t xml:space="preserve"> ζούμε καθημερινά από το </w:t>
      </w:r>
      <w:r>
        <w:rPr>
          <w:rFonts w:eastAsia="Times New Roman" w:cs="Times New Roman"/>
          <w:szCs w:val="24"/>
          <w:lang w:val="en-US"/>
        </w:rPr>
        <w:t>Survivor</w:t>
      </w:r>
      <w:r>
        <w:rPr>
          <w:rFonts w:eastAsia="Times New Roman" w:cs="Times New Roman"/>
          <w:szCs w:val="24"/>
        </w:rPr>
        <w:t xml:space="preserve">, δεν μας λείπει άλλο </w:t>
      </w:r>
      <w:r>
        <w:rPr>
          <w:rFonts w:eastAsia="Times New Roman" w:cs="Times New Roman"/>
          <w:szCs w:val="24"/>
          <w:lang w:val="en-US"/>
        </w:rPr>
        <w:t>trash</w:t>
      </w:r>
      <w:r>
        <w:rPr>
          <w:rFonts w:eastAsia="Times New Roman" w:cs="Times New Roman"/>
          <w:szCs w:val="24"/>
        </w:rPr>
        <w:t xml:space="preserve"> </w:t>
      </w:r>
      <w:proofErr w:type="spellStart"/>
      <w:r>
        <w:rPr>
          <w:rFonts w:eastAsia="Times New Roman" w:cs="Times New Roman"/>
          <w:szCs w:val="24"/>
          <w:lang w:val="en-US"/>
        </w:rPr>
        <w:t>tv</w:t>
      </w:r>
      <w:proofErr w:type="spellEnd"/>
      <w:r>
        <w:rPr>
          <w:rFonts w:eastAsia="Times New Roman" w:cs="Times New Roman"/>
          <w:szCs w:val="24"/>
        </w:rPr>
        <w:t xml:space="preserve">. Βρείτε μια από κοινού πρόταση και θα την υπερψηφίσουμε. </w:t>
      </w:r>
    </w:p>
    <w:p w14:paraId="47A54D0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Ή στην καλύτερη, αγαπητοί συνάδελφοι, βρείτε το θάρρος να δια</w:t>
      </w:r>
      <w:r>
        <w:rPr>
          <w:rFonts w:eastAsia="Times New Roman" w:cs="Times New Roman"/>
          <w:szCs w:val="24"/>
        </w:rPr>
        <w:t>μορφώσετε την πρόταση</w:t>
      </w:r>
      <w:r>
        <w:rPr>
          <w:rFonts w:eastAsia="Times New Roman" w:cs="Times New Roman"/>
          <w:szCs w:val="24"/>
        </w:rPr>
        <w:t>,</w:t>
      </w:r>
      <w:r>
        <w:rPr>
          <w:rFonts w:eastAsia="Times New Roman" w:cs="Times New Roman"/>
          <w:szCs w:val="24"/>
        </w:rPr>
        <w:t xml:space="preserve"> που έχετε κατεβάσει αυτή τη στιγμή και τότε θα μας βρείτε συμμάχους. Να επεκταθεί η έρευνα </w:t>
      </w:r>
      <w:r>
        <w:rPr>
          <w:rFonts w:eastAsia="Times New Roman" w:cs="Times New Roman"/>
          <w:szCs w:val="24"/>
        </w:rPr>
        <w:lastRenderedPageBreak/>
        <w:t xml:space="preserve">μέχρι σήμερα, όχι την ουρά σας απέξω! Διαφορετικά, πολύ φοβάμαι ότι θα σας «μαυρίσουμε» αμφότερους. </w:t>
      </w:r>
    </w:p>
    <w:p w14:paraId="47A54D0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47A54D06" w14:textId="77777777" w:rsidR="00080287" w:rsidRDefault="007F198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Ένωσης Κεντρώων)</w:t>
      </w:r>
    </w:p>
    <w:p w14:paraId="47A54D07"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Μάριο Γεωργιάδη, Κοινοβουλευτικό Εκπρόσωπο από το Ποτάμι. </w:t>
      </w:r>
    </w:p>
    <w:p w14:paraId="47A54D0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Από την Ένωση Κεντρώων!</w:t>
      </w:r>
    </w:p>
    <w:p w14:paraId="47A54D09"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Συγγνώμη, κύριε Γεωργιάδη, από την Ένωση Κεντρώων. </w:t>
      </w:r>
    </w:p>
    <w:p w14:paraId="47A54D0A" w14:textId="77777777" w:rsidR="00080287" w:rsidRDefault="007F198B">
      <w:pPr>
        <w:spacing w:line="600" w:lineRule="auto"/>
        <w:ind w:firstLine="720"/>
        <w:contextualSpacing/>
        <w:jc w:val="both"/>
        <w:rPr>
          <w:rFonts w:eastAsia="Times New Roman"/>
          <w:szCs w:val="24"/>
        </w:rPr>
      </w:pPr>
      <w:r>
        <w:rPr>
          <w:rFonts w:eastAsia="Times New Roman"/>
          <w:szCs w:val="24"/>
        </w:rPr>
        <w:t>Έσπευσε στη διόρθωση του λάθους ο έτερος Γεωργιάδης.</w:t>
      </w:r>
    </w:p>
    <w:p w14:paraId="47A54D0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Προχωρούμε με τον κ. Ιωάννη </w:t>
      </w:r>
      <w:proofErr w:type="spellStart"/>
      <w:r>
        <w:rPr>
          <w:rFonts w:eastAsia="Times New Roman"/>
          <w:szCs w:val="24"/>
        </w:rPr>
        <w:t>Αϊβατίδη</w:t>
      </w:r>
      <w:proofErr w:type="spellEnd"/>
      <w:r>
        <w:rPr>
          <w:rFonts w:eastAsia="Times New Roman"/>
          <w:szCs w:val="24"/>
        </w:rPr>
        <w:t>, Βουλευτή από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p>
    <w:p w14:paraId="47A54D0C" w14:textId="77777777" w:rsidR="00080287" w:rsidRDefault="007F198B">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Ευχαριστώ πολύ, κύριε Πρόεδρε. </w:t>
      </w:r>
    </w:p>
    <w:p w14:paraId="47A54D0D"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Ευθύς εξ</w:t>
      </w:r>
      <w:r>
        <w:rPr>
          <w:rFonts w:eastAsia="Times New Roman"/>
          <w:szCs w:val="24"/>
        </w:rPr>
        <w:t xml:space="preserve">αρχής θα καταστήσω σαφές πως ως Χρυσή Αυγή θα υπερψηφίσουμε αμφότερες τις προτάσεις σύστασης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το πεδίο της </w:t>
      </w:r>
      <w:r>
        <w:rPr>
          <w:rFonts w:eastAsia="Times New Roman"/>
          <w:szCs w:val="24"/>
        </w:rPr>
        <w:t>υ</w:t>
      </w:r>
      <w:r>
        <w:rPr>
          <w:rFonts w:eastAsia="Times New Roman"/>
          <w:szCs w:val="24"/>
        </w:rPr>
        <w:t xml:space="preserve">γείας, ρητώς και </w:t>
      </w:r>
      <w:proofErr w:type="spellStart"/>
      <w:r>
        <w:rPr>
          <w:rFonts w:eastAsia="Times New Roman"/>
          <w:szCs w:val="24"/>
        </w:rPr>
        <w:t>ανενδοιάστως</w:t>
      </w:r>
      <w:proofErr w:type="spellEnd"/>
      <w:r>
        <w:rPr>
          <w:rFonts w:eastAsia="Times New Roman"/>
          <w:szCs w:val="24"/>
        </w:rPr>
        <w:t xml:space="preserve"> την πρόταση της </w:t>
      </w:r>
      <w:r>
        <w:rPr>
          <w:rFonts w:eastAsia="Times New Roman"/>
          <w:szCs w:val="24"/>
        </w:rPr>
        <w:t>σ</w:t>
      </w:r>
      <w:r>
        <w:rPr>
          <w:rFonts w:eastAsia="Times New Roman"/>
          <w:szCs w:val="24"/>
        </w:rPr>
        <w:t xml:space="preserve">υγκυβέρνησης για τη διερεύνηση σκανδάλων στον χώρο της </w:t>
      </w:r>
      <w:r>
        <w:rPr>
          <w:rFonts w:eastAsia="Times New Roman"/>
          <w:szCs w:val="24"/>
        </w:rPr>
        <w:t>υ</w:t>
      </w:r>
      <w:r>
        <w:rPr>
          <w:rFonts w:eastAsia="Times New Roman"/>
          <w:szCs w:val="24"/>
        </w:rPr>
        <w:t>γείας κατά την περίο</w:t>
      </w:r>
      <w:r>
        <w:rPr>
          <w:rFonts w:eastAsia="Times New Roman"/>
          <w:szCs w:val="24"/>
        </w:rPr>
        <w:t xml:space="preserve">δο 1997-2014, αλλά και την πρόταση της Νέας Δημοκρατίας για τη διερεύνηση της διαχείρισης και των δαπανών από το έτος 1996 έως την τρέχουσα χρονική περίοδο, όμως, με μια μικρή τυπική επιφύλαξη. </w:t>
      </w:r>
    </w:p>
    <w:p w14:paraId="47A54D0E" w14:textId="77777777" w:rsidR="00080287" w:rsidRDefault="007F198B">
      <w:pPr>
        <w:spacing w:line="600" w:lineRule="auto"/>
        <w:ind w:firstLine="720"/>
        <w:contextualSpacing/>
        <w:jc w:val="both"/>
        <w:rPr>
          <w:rFonts w:eastAsia="Times New Roman"/>
          <w:szCs w:val="24"/>
        </w:rPr>
      </w:pPr>
      <w:r>
        <w:rPr>
          <w:rFonts w:eastAsia="Times New Roman"/>
          <w:szCs w:val="24"/>
        </w:rPr>
        <w:t>Εξηγώ γιατί. Είναι πρόδηλη και –θα έλεγα- ειδοποιός η διαφορά</w:t>
      </w:r>
      <w:r>
        <w:rPr>
          <w:rFonts w:eastAsia="Times New Roman"/>
          <w:szCs w:val="24"/>
        </w:rPr>
        <w:t xml:space="preserve"> ανάμεσα στις δυο προτάσεις. Στη μεν πρώτη, της </w:t>
      </w:r>
      <w:r>
        <w:rPr>
          <w:rFonts w:eastAsia="Times New Roman"/>
          <w:szCs w:val="24"/>
        </w:rPr>
        <w:t>σ</w:t>
      </w:r>
      <w:r>
        <w:rPr>
          <w:rFonts w:eastAsia="Times New Roman"/>
          <w:szCs w:val="24"/>
        </w:rPr>
        <w:t>υγκυβέρνησης, υπάρχει ρητή αναφορά σε σκάνδαλα, η δε πρόταση της Νέας Δημοκρατίας χρησιμοποιεί τη φράση «διερεύνηση διαχείρισης και δαπανών», κάτι το οποίο προδίδει δισταγμό, πολιτική ανασφάλεια, ίσως και εν</w:t>
      </w:r>
      <w:r>
        <w:rPr>
          <w:rFonts w:eastAsia="Times New Roman"/>
          <w:szCs w:val="24"/>
        </w:rPr>
        <w:t xml:space="preserve">οχή. </w:t>
      </w:r>
    </w:p>
    <w:p w14:paraId="47A54D0F"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Η πρόταση της </w:t>
      </w:r>
      <w:r>
        <w:rPr>
          <w:rFonts w:eastAsia="Times New Roman"/>
          <w:szCs w:val="24"/>
        </w:rPr>
        <w:t>σ</w:t>
      </w:r>
      <w:r>
        <w:rPr>
          <w:rFonts w:eastAsia="Times New Roman"/>
          <w:szCs w:val="24"/>
        </w:rPr>
        <w:t xml:space="preserve">υγκυβέρνησης είναι κατά το μάλλον ή ήττον τεκμηριωμένη και επαρκώς </w:t>
      </w:r>
      <w:proofErr w:type="spellStart"/>
      <w:r>
        <w:rPr>
          <w:rFonts w:eastAsia="Times New Roman"/>
          <w:szCs w:val="24"/>
        </w:rPr>
        <w:t>στοιχειοθετημένη</w:t>
      </w:r>
      <w:proofErr w:type="spellEnd"/>
      <w:r>
        <w:rPr>
          <w:rFonts w:eastAsia="Times New Roman"/>
          <w:szCs w:val="24"/>
        </w:rPr>
        <w:t xml:space="preserve"> ως προς τους βασικούς κατευθυντήριους διερευνητικούς άξονες της υπό σύσταση </w:t>
      </w:r>
      <w:r>
        <w:rPr>
          <w:rFonts w:eastAsia="Times New Roman"/>
          <w:szCs w:val="24"/>
        </w:rPr>
        <w:t>ε</w:t>
      </w:r>
      <w:r>
        <w:rPr>
          <w:rFonts w:eastAsia="Times New Roman"/>
          <w:szCs w:val="24"/>
        </w:rPr>
        <w:t xml:space="preserve">πιτροπής. </w:t>
      </w:r>
    </w:p>
    <w:p w14:paraId="47A54D10" w14:textId="77777777" w:rsidR="00080287" w:rsidRDefault="007F198B">
      <w:pPr>
        <w:spacing w:line="600" w:lineRule="auto"/>
        <w:ind w:firstLine="720"/>
        <w:contextualSpacing/>
        <w:jc w:val="both"/>
        <w:rPr>
          <w:rFonts w:eastAsia="Times New Roman"/>
          <w:szCs w:val="24"/>
        </w:rPr>
      </w:pPr>
      <w:r>
        <w:rPr>
          <w:rFonts w:eastAsia="Times New Roman"/>
          <w:szCs w:val="24"/>
        </w:rPr>
        <w:t>Ωστόσο, στην εισαγωγή της εμφανίζει ένα μείζον –θα έλεγα- λογικ</w:t>
      </w:r>
      <w:r>
        <w:rPr>
          <w:rFonts w:eastAsia="Times New Roman"/>
          <w:szCs w:val="24"/>
        </w:rPr>
        <w:t xml:space="preserve">ό σφάλμα, κύριε Υπουργέ. Αναφέρεται επί λέξει πως </w:t>
      </w:r>
      <w:r>
        <w:rPr>
          <w:rFonts w:eastAsia="Times New Roman"/>
          <w:szCs w:val="24"/>
        </w:rPr>
        <w:lastRenderedPageBreak/>
        <w:t>δημιουργήθηκαν ευνοϊκές συνθήκες διαφθοράς</w:t>
      </w:r>
      <w:r>
        <w:rPr>
          <w:rFonts w:eastAsia="Times New Roman"/>
          <w:szCs w:val="24"/>
        </w:rPr>
        <w:t>,</w:t>
      </w:r>
      <w:r>
        <w:rPr>
          <w:rFonts w:eastAsia="Times New Roman"/>
          <w:szCs w:val="24"/>
        </w:rPr>
        <w:t xml:space="preserve"> λόγω της κρίσης, ενώ συνέβη και συμβαίνει και στην τρέχουσα χρονική περίοδο ακριβώς το αντίθετο, δηλαδή</w:t>
      </w:r>
      <w:r>
        <w:rPr>
          <w:rFonts w:eastAsia="Times New Roman"/>
          <w:szCs w:val="24"/>
        </w:rPr>
        <w:t>,</w:t>
      </w:r>
      <w:r>
        <w:rPr>
          <w:rFonts w:eastAsia="Times New Roman"/>
          <w:szCs w:val="24"/>
        </w:rPr>
        <w:t xml:space="preserve"> η διαφθορά της πολιτικής εξουσίας στον χώρο της </w:t>
      </w:r>
      <w:r>
        <w:rPr>
          <w:rFonts w:eastAsia="Times New Roman"/>
          <w:szCs w:val="24"/>
        </w:rPr>
        <w:t>υ</w:t>
      </w:r>
      <w:r>
        <w:rPr>
          <w:rFonts w:eastAsia="Times New Roman"/>
          <w:szCs w:val="24"/>
        </w:rPr>
        <w:t>γείας –κ</w:t>
      </w:r>
      <w:r>
        <w:rPr>
          <w:rFonts w:eastAsia="Times New Roman"/>
          <w:szCs w:val="24"/>
        </w:rPr>
        <w:t xml:space="preserve">αι όχι μόνο- έχει οδηγήσει στην οικονομική κρίση, στην παρατεταμένη, εξοντωτική οικονομική ύφεση. </w:t>
      </w:r>
    </w:p>
    <w:p w14:paraId="47A54D1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Το κόστος της </w:t>
      </w:r>
      <w:proofErr w:type="spellStart"/>
      <w:r>
        <w:rPr>
          <w:rFonts w:eastAsia="Times New Roman"/>
          <w:szCs w:val="24"/>
        </w:rPr>
        <w:t>πολυεπίπεδης</w:t>
      </w:r>
      <w:proofErr w:type="spellEnd"/>
      <w:r>
        <w:rPr>
          <w:rFonts w:eastAsia="Times New Roman"/>
          <w:szCs w:val="24"/>
        </w:rPr>
        <w:t xml:space="preserve"> αυτής διαφθοράς στον χώρο της </w:t>
      </w:r>
      <w:r>
        <w:rPr>
          <w:rFonts w:eastAsia="Times New Roman"/>
          <w:szCs w:val="24"/>
        </w:rPr>
        <w:t>υ</w:t>
      </w:r>
      <w:r>
        <w:rPr>
          <w:rFonts w:eastAsia="Times New Roman"/>
          <w:szCs w:val="24"/>
        </w:rPr>
        <w:t xml:space="preserve">γείας ήταν η απώλεια 85 δισεκατομμυρίων ευρώ για τον ελληνικό λαό, το ελληνικό κράτος, το ελληνικό </w:t>
      </w:r>
      <w:r>
        <w:rPr>
          <w:rFonts w:eastAsia="Times New Roman"/>
          <w:szCs w:val="24"/>
        </w:rPr>
        <w:t xml:space="preserve">έθνος. </w:t>
      </w:r>
    </w:p>
    <w:p w14:paraId="47A54D1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τέως Γενικό Επιθεωρητή Δημόσιας Διοίκησης, τον κ. Λέανδρο Ρακιντζή, το κόστος της διαφθοράς ετησίως ανέρχεται στα 33 δισεκατομμύρια ευρώ, με σημαντική συμμετοχή της διαφθοράς που αφορά στην </w:t>
      </w:r>
      <w:r>
        <w:rPr>
          <w:rFonts w:eastAsia="Times New Roman" w:cs="Times New Roman"/>
          <w:szCs w:val="24"/>
        </w:rPr>
        <w:t>υ</w:t>
      </w:r>
      <w:r>
        <w:rPr>
          <w:rFonts w:eastAsia="Times New Roman" w:cs="Times New Roman"/>
          <w:szCs w:val="24"/>
        </w:rPr>
        <w:t>γεία, ήτοι εάν δεν υπήρχαν τα φαινόμενα αυ</w:t>
      </w:r>
      <w:r>
        <w:rPr>
          <w:rFonts w:eastAsia="Times New Roman" w:cs="Times New Roman"/>
          <w:szCs w:val="24"/>
        </w:rPr>
        <w:t>τά εκτεταμένης διαφθοράς επί μία δεκαετία ή εάν παταχθεί αποτελεσματικά η διαφθορά επί μία δεκαετία, αυτό θα οδηγήσει στην εξάλειψη του δημοσίου χρέους της Ελλάδος. Προς επίρρωσιν του ισχυρισμού μου αυτού θα σας αναφέρω πως η Ελλάδα το έτος 2016 κατείχε τη</w:t>
      </w:r>
      <w:r>
        <w:rPr>
          <w:rFonts w:eastAsia="Times New Roman" w:cs="Times New Roman"/>
          <w:szCs w:val="24"/>
        </w:rPr>
        <w:t>ν κάθε άλλο παρά τιμητική 69</w:t>
      </w:r>
      <w:r>
        <w:rPr>
          <w:rFonts w:eastAsia="Times New Roman" w:cs="Times New Roman"/>
          <w:szCs w:val="24"/>
          <w:vertAlign w:val="superscript"/>
        </w:rPr>
        <w:t>η</w:t>
      </w:r>
      <w:r>
        <w:rPr>
          <w:rFonts w:eastAsia="Times New Roman" w:cs="Times New Roman"/>
          <w:szCs w:val="24"/>
        </w:rPr>
        <w:t xml:space="preserve"> θέση στη διεθνή λίστα των αδιάφθορων χωρών. Στη λίστα αυτή, ως γνωστόν, φιγουράρει η Δανία. </w:t>
      </w:r>
    </w:p>
    <w:p w14:paraId="47A54D1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Το έτος 2015 ήταν στην 58</w:t>
      </w:r>
      <w:r>
        <w:rPr>
          <w:rFonts w:eastAsia="Times New Roman" w:cs="Times New Roman"/>
          <w:szCs w:val="24"/>
          <w:vertAlign w:val="superscript"/>
        </w:rPr>
        <w:t>η</w:t>
      </w:r>
      <w:r>
        <w:rPr>
          <w:rFonts w:eastAsia="Times New Roman" w:cs="Times New Roman"/>
          <w:szCs w:val="24"/>
        </w:rPr>
        <w:t xml:space="preserve"> θέση. Αυτό σημαίνει ότι μέσα σε έναν χρόνο διακυβέρνησης από τον ΣΥΡΙΖΑ και τους ΑΝΕΛ η Ελλάδα βυθίστηκε έντεκα θέσεις, δηλαδή στη 69</w:t>
      </w:r>
      <w:r>
        <w:rPr>
          <w:rFonts w:eastAsia="Times New Roman" w:cs="Times New Roman"/>
          <w:szCs w:val="24"/>
          <w:vertAlign w:val="superscript"/>
        </w:rPr>
        <w:t>η</w:t>
      </w:r>
      <w:r>
        <w:rPr>
          <w:rFonts w:eastAsia="Times New Roman" w:cs="Times New Roman"/>
          <w:szCs w:val="24"/>
        </w:rPr>
        <w:t xml:space="preserve"> θέση το έτος 2016. </w:t>
      </w:r>
    </w:p>
    <w:p w14:paraId="47A54D1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οι μεταπολιτευτικές κυβερνήσεις δημιούργησαν ένα διεφθαρμένο κράτος και η </w:t>
      </w:r>
      <w:r>
        <w:rPr>
          <w:rFonts w:eastAsia="Times New Roman" w:cs="Times New Roman"/>
          <w:szCs w:val="24"/>
        </w:rPr>
        <w:t>σ</w:t>
      </w:r>
      <w:r>
        <w:rPr>
          <w:rFonts w:eastAsia="Times New Roman" w:cs="Times New Roman"/>
          <w:szCs w:val="24"/>
        </w:rPr>
        <w:t>υγκυβέρνηση συν</w:t>
      </w:r>
      <w:r>
        <w:rPr>
          <w:rFonts w:eastAsia="Times New Roman" w:cs="Times New Roman"/>
          <w:szCs w:val="24"/>
        </w:rPr>
        <w:t>εχίζει να συντηρεί αυτήν την κατάσταση. Η Νέα Δημοκρατία χαρακτηρίζει την πρόταση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ως πολιτικό αντιπερισπασμό. Όμως, συμβαίνει ακριβώς το αντίθετο. Η πρόταση της Νέας Δημοκρατίας συνιστά προδήλως κίνηση αντιπερισπασμού αφού ακολούθησε χρονικά </w:t>
      </w:r>
      <w:r>
        <w:rPr>
          <w:rFonts w:eastAsia="Times New Roman" w:cs="Times New Roman"/>
          <w:szCs w:val="24"/>
        </w:rPr>
        <w:t xml:space="preserve">την πρόταση της </w:t>
      </w:r>
      <w:r>
        <w:rPr>
          <w:rFonts w:eastAsia="Times New Roman" w:cs="Times New Roman"/>
          <w:szCs w:val="24"/>
        </w:rPr>
        <w:t>σ</w:t>
      </w:r>
      <w:r>
        <w:rPr>
          <w:rFonts w:eastAsia="Times New Roman" w:cs="Times New Roman"/>
          <w:szCs w:val="24"/>
        </w:rPr>
        <w:t xml:space="preserve">υγκυβέρνησης. Σε κάθε περίπτωση, η </w:t>
      </w:r>
      <w:r>
        <w:rPr>
          <w:rFonts w:eastAsia="Times New Roman" w:cs="Times New Roman"/>
          <w:szCs w:val="24"/>
        </w:rPr>
        <w:t>ε</w:t>
      </w:r>
      <w:r>
        <w:rPr>
          <w:rFonts w:eastAsia="Times New Roman" w:cs="Times New Roman"/>
          <w:szCs w:val="24"/>
        </w:rPr>
        <w:t xml:space="preserve">ξεταστική θα εξελιχθεί σε μία θεατρινίστικη αντιμαχία, προβλέπω χωρίς αποτέλεσμα όσον αφορά στην απόδοση ευθυνών σε πολιτικά πρόσωπα, τουλάχιστον ποινικών ευθυνών. </w:t>
      </w:r>
    </w:p>
    <w:p w14:paraId="47A54D1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 Αρχηγός της Χρυσής Αυγής Νικόλαος </w:t>
      </w:r>
      <w:proofErr w:type="spellStart"/>
      <w:r>
        <w:rPr>
          <w:rFonts w:eastAsia="Times New Roman" w:cs="Times New Roman"/>
          <w:szCs w:val="24"/>
        </w:rPr>
        <w:t>Μι</w:t>
      </w:r>
      <w:r>
        <w:rPr>
          <w:rFonts w:eastAsia="Times New Roman" w:cs="Times New Roman"/>
          <w:szCs w:val="24"/>
        </w:rPr>
        <w:t>χαλο</w:t>
      </w:r>
      <w:r>
        <w:rPr>
          <w:rFonts w:eastAsia="Times New Roman" w:cs="Times New Roman"/>
          <w:szCs w:val="24"/>
        </w:rPr>
        <w:t>λ</w:t>
      </w:r>
      <w:r>
        <w:rPr>
          <w:rFonts w:eastAsia="Times New Roman" w:cs="Times New Roman"/>
          <w:szCs w:val="24"/>
        </w:rPr>
        <w:t>ιάκος</w:t>
      </w:r>
      <w:proofErr w:type="spellEnd"/>
      <w:r>
        <w:rPr>
          <w:rFonts w:eastAsia="Times New Roman" w:cs="Times New Roman"/>
          <w:szCs w:val="24"/>
        </w:rPr>
        <w:t xml:space="preserve"> έχει αναφερθεί πολλές φορές στο διαβόητο «κόμμα των κομμάτων», το </w:t>
      </w:r>
      <w:proofErr w:type="spellStart"/>
      <w:r>
        <w:rPr>
          <w:rFonts w:eastAsia="Times New Roman" w:cs="Times New Roman"/>
          <w:szCs w:val="24"/>
        </w:rPr>
        <w:t>αμοραλιστικό</w:t>
      </w:r>
      <w:proofErr w:type="spellEnd"/>
      <w:r>
        <w:rPr>
          <w:rFonts w:eastAsia="Times New Roman" w:cs="Times New Roman"/>
          <w:szCs w:val="24"/>
        </w:rPr>
        <w:t xml:space="preserve">, ψευδεπίγραφο «συνταγματικό τόξο». Είμαι βέβαιος ότι και στην </w:t>
      </w:r>
      <w:r>
        <w:rPr>
          <w:rFonts w:eastAsia="Times New Roman" w:cs="Times New Roman"/>
          <w:szCs w:val="24"/>
        </w:rPr>
        <w:t>ε</w:t>
      </w:r>
      <w:r>
        <w:rPr>
          <w:rFonts w:eastAsia="Times New Roman" w:cs="Times New Roman"/>
          <w:szCs w:val="24"/>
        </w:rPr>
        <w:t>πιτροπή αυτή θα εξελιχθεί μια κατάσταση εσωκομματικής κόντρας αυτού του «κόμματος των κομμάτων», που θα</w:t>
      </w:r>
      <w:r>
        <w:rPr>
          <w:rFonts w:eastAsia="Times New Roman" w:cs="Times New Roman"/>
          <w:szCs w:val="24"/>
        </w:rPr>
        <w:t xml:space="preserve"> χαρακτηρίζεται από κατ’ επίφαση διαξιφισμούς με </w:t>
      </w:r>
      <w:r>
        <w:rPr>
          <w:rFonts w:eastAsia="Times New Roman" w:cs="Times New Roman"/>
          <w:szCs w:val="24"/>
        </w:rPr>
        <w:lastRenderedPageBreak/>
        <w:t xml:space="preserve">μία βολική εσωστρέφεια, γιατί ουσιαστικά ο ΣΥΡΙΖΑ, οι ΑΝΕΛ, η Νέα Δημοκρατία και οι λοιπές δημοκρατικές δυνάμεις επιχειρούν αντιπερισπασμό σε βάρος του ελληνικού λαού που υποφέρει από τους σύγχρονους ξένους </w:t>
      </w:r>
      <w:r>
        <w:rPr>
          <w:rFonts w:eastAsia="Times New Roman" w:cs="Times New Roman"/>
          <w:szCs w:val="24"/>
        </w:rPr>
        <w:t xml:space="preserve">δυνάστες, τους Θεσμούς δηλαδή και τους εγχώριους συνεργάτες τους. </w:t>
      </w:r>
    </w:p>
    <w:p w14:paraId="47A54D1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Είμαι βέβαιος πως σε αυτήν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θα αναμετρηθεί από τη μία πλευρά ο παραληρηματικός </w:t>
      </w:r>
      <w:proofErr w:type="spellStart"/>
      <w:r>
        <w:rPr>
          <w:rFonts w:eastAsia="Times New Roman" w:cs="Times New Roman"/>
          <w:szCs w:val="24"/>
        </w:rPr>
        <w:t>αθ</w:t>
      </w:r>
      <w:r>
        <w:rPr>
          <w:rFonts w:eastAsia="Times New Roman" w:cs="Times New Roman"/>
          <w:szCs w:val="24"/>
        </w:rPr>
        <w:t>ανατισμός</w:t>
      </w:r>
      <w:proofErr w:type="spellEnd"/>
      <w:r>
        <w:rPr>
          <w:rFonts w:eastAsia="Times New Roman" w:cs="Times New Roman"/>
          <w:szCs w:val="24"/>
        </w:rPr>
        <w:t xml:space="preserve"> της Αριστεράς του ΣΥΡΙΖΑ με τον μεταλλαγμένο με γονίδιο εξουσιομανίας και α</w:t>
      </w:r>
      <w:r>
        <w:rPr>
          <w:rFonts w:eastAsia="Times New Roman" w:cs="Times New Roman"/>
          <w:szCs w:val="24"/>
        </w:rPr>
        <w:t>ριστερισμού πατριωτισμό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και από την άλλη ο </w:t>
      </w:r>
      <w:proofErr w:type="spellStart"/>
      <w:r>
        <w:rPr>
          <w:rFonts w:eastAsia="Times New Roman" w:cs="Times New Roman"/>
          <w:szCs w:val="24"/>
        </w:rPr>
        <w:t>ψευδοεθνισμός</w:t>
      </w:r>
      <w:proofErr w:type="spellEnd"/>
      <w:r>
        <w:rPr>
          <w:rFonts w:eastAsia="Times New Roman" w:cs="Times New Roman"/>
          <w:szCs w:val="24"/>
        </w:rPr>
        <w:t xml:space="preserve">, ο κίβδηλος εθνισμός της Νέας Δημοκρατίας. </w:t>
      </w:r>
    </w:p>
    <w:p w14:paraId="47A54D1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αποτελεί την μόνη εγγυήτρια πολιτική δύναμη που τεκμηριωμένα και </w:t>
      </w:r>
      <w:proofErr w:type="spellStart"/>
      <w:r>
        <w:rPr>
          <w:rFonts w:eastAsia="Times New Roman" w:cs="Times New Roman"/>
          <w:szCs w:val="24"/>
        </w:rPr>
        <w:t>στοιχειοθετημένα</w:t>
      </w:r>
      <w:proofErr w:type="spellEnd"/>
      <w:r>
        <w:rPr>
          <w:rFonts w:eastAsia="Times New Roman" w:cs="Times New Roman"/>
          <w:szCs w:val="24"/>
        </w:rPr>
        <w:t xml:space="preserve"> θα αναδείξει ευθύνες εάν αναλογούν –</w:t>
      </w:r>
      <w:r>
        <w:rPr>
          <w:rFonts w:eastAsia="Times New Roman" w:cs="Times New Roman"/>
          <w:szCs w:val="24"/>
        </w:rPr>
        <w:t xml:space="preserve">πιστεύουμε ότι αναλογούν- για το αμαρτωλό ΚΕΕΛΠΝΟ, το δυσώδες «Ερρίκος Ντυνάν» αλλά και το σκάνδαλο της </w:t>
      </w:r>
      <w:proofErr w:type="spellStart"/>
      <w:r>
        <w:rPr>
          <w:rFonts w:eastAsia="Times New Roman" w:cs="Times New Roman"/>
          <w:szCs w:val="24"/>
        </w:rPr>
        <w:t>υπερκοστολόγησης</w:t>
      </w:r>
      <w:proofErr w:type="spellEnd"/>
      <w:r>
        <w:rPr>
          <w:rFonts w:eastAsia="Times New Roman" w:cs="Times New Roman"/>
          <w:szCs w:val="24"/>
        </w:rPr>
        <w:t xml:space="preserve"> φαρμάκων, της κακοδιαχείρισης των δημόσιων νοσοκομείων, ώστε να καταδειχθούν ευθύνες σε πολιτικά πρόσωπα που αποστέρησαν από τον ελληνι</w:t>
      </w:r>
      <w:r>
        <w:rPr>
          <w:rFonts w:eastAsia="Times New Roman" w:cs="Times New Roman"/>
          <w:szCs w:val="24"/>
        </w:rPr>
        <w:t xml:space="preserve">κό λαό, από το ελληνικό κράτος, από το ελληνικό έθνος ουσιαστικά ζωτικό χώρο. </w:t>
      </w:r>
    </w:p>
    <w:p w14:paraId="47A54D18"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Ολοκληρώστε σας παρακαλώ, κύριε </w:t>
      </w:r>
      <w:proofErr w:type="spellStart"/>
      <w:r>
        <w:rPr>
          <w:rFonts w:eastAsia="Times New Roman" w:cs="Times New Roman"/>
          <w:szCs w:val="24"/>
        </w:rPr>
        <w:t>Αϊβατίδη</w:t>
      </w:r>
      <w:proofErr w:type="spellEnd"/>
      <w:r>
        <w:rPr>
          <w:rFonts w:eastAsia="Times New Roman" w:cs="Times New Roman"/>
          <w:szCs w:val="24"/>
        </w:rPr>
        <w:t xml:space="preserve">. </w:t>
      </w:r>
    </w:p>
    <w:p w14:paraId="47A54D19"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Τέλος, κύριε Πρόεδρε, με την άδειά σας, λόγω της ημέρας εύχομαι Καλή Ανάσταση στο</w:t>
      </w:r>
      <w:r>
        <w:rPr>
          <w:rFonts w:eastAsia="Times New Roman" w:cs="Times New Roman"/>
          <w:szCs w:val="24"/>
        </w:rPr>
        <w:t xml:space="preserve">ν χριστεπώνυμο λαό μας, στο χριστεπώνυμο έθνος μας. </w:t>
      </w:r>
    </w:p>
    <w:p w14:paraId="47A54D1A"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7A54D1B"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7A54D1C"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Ιωάννη </w:t>
      </w:r>
      <w:proofErr w:type="spellStart"/>
      <w:r>
        <w:rPr>
          <w:rFonts w:eastAsia="Times New Roman" w:cs="Times New Roman"/>
          <w:szCs w:val="24"/>
        </w:rPr>
        <w:t>Αϊβατίδη</w:t>
      </w:r>
      <w:proofErr w:type="spellEnd"/>
      <w:r>
        <w:rPr>
          <w:rFonts w:eastAsia="Times New Roman" w:cs="Times New Roman"/>
          <w:szCs w:val="24"/>
        </w:rPr>
        <w:t xml:space="preserve">. </w:t>
      </w:r>
    </w:p>
    <w:p w14:paraId="47A54D1D"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Κοινοβουλευτικό Εκπρόσωπο της Χρυσής Αυγής</w:t>
      </w:r>
      <w:r>
        <w:rPr>
          <w:rFonts w:eastAsia="Times New Roman" w:cs="Times New Roman"/>
          <w:szCs w:val="24"/>
        </w:rPr>
        <w:t xml:space="preserve"> </w:t>
      </w:r>
      <w:r>
        <w:rPr>
          <w:rFonts w:eastAsia="Times New Roman" w:cs="Times New Roman"/>
          <w:szCs w:val="24"/>
        </w:rPr>
        <w:t>κ. Γεώρ</w:t>
      </w:r>
      <w:r>
        <w:rPr>
          <w:rFonts w:eastAsia="Times New Roman" w:cs="Times New Roman"/>
          <w:szCs w:val="24"/>
        </w:rPr>
        <w:t xml:space="preserve">γιο Γερμενή. </w:t>
      </w:r>
    </w:p>
    <w:p w14:paraId="47A54D1E"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Γερμενή, έχετε τον λόγο. </w:t>
      </w:r>
    </w:p>
    <w:p w14:paraId="47A54D1F"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 xml:space="preserve">- ΑΔΩΝΙΣ ΓΕΩΡΓΙΑΔΗΣ: </w:t>
      </w:r>
      <w:r>
        <w:rPr>
          <w:rFonts w:eastAsia="Times New Roman" w:cs="Times New Roman"/>
          <w:szCs w:val="24"/>
        </w:rPr>
        <w:t xml:space="preserve">Κύριε Πρόεδρε, είχαμε πει θα μιλάνε ένας-δύο Βουλευτές και μετά Κοινοβουλευτικοί. </w:t>
      </w:r>
    </w:p>
    <w:p w14:paraId="47A54D20" w14:textId="77777777" w:rsidR="00080287" w:rsidRDefault="007F198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Είναι περίπου τόσοι οι ομιλητές όσοι και οι Κοινοβουλευτικοί. Ο</w:t>
      </w:r>
      <w:r>
        <w:rPr>
          <w:rFonts w:eastAsia="Times New Roman" w:cs="Times New Roman"/>
          <w:szCs w:val="24"/>
        </w:rPr>
        <w:t xml:space="preserve">πότε πηγαίνει ένας-ένας, για να έρθουν ίσα, αλλιώς θα πέσουν όλοι οι Κοινοβουλευτικοί να μιλήσουν στο τέλος. </w:t>
      </w:r>
    </w:p>
    <w:p w14:paraId="47A54D21"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Έχουν ζητήσει οι κοινοβουλευτικοί εκπρόσωποι μέχρι τώρα?</w:t>
      </w:r>
    </w:p>
    <w:p w14:paraId="47A54D22"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Έχουν ζητήσει. Είναι ο κ. Μαντάς, ο κ. </w:t>
      </w:r>
      <w:proofErr w:type="spellStart"/>
      <w:r>
        <w:rPr>
          <w:rFonts w:eastAsia="Times New Roman"/>
          <w:szCs w:val="24"/>
        </w:rPr>
        <w:t>Δένδιας</w:t>
      </w:r>
      <w:proofErr w:type="spellEnd"/>
      <w:r>
        <w:rPr>
          <w:rFonts w:eastAsia="Times New Roman"/>
          <w:szCs w:val="24"/>
        </w:rPr>
        <w:t xml:space="preserve">. Μερικοί θα μιλήσουν μισό χρόνο. Είναι ο κ. Γερμενής που θα μιλήσει τώρα, ο κ. </w:t>
      </w:r>
      <w:proofErr w:type="spellStart"/>
      <w:r>
        <w:rPr>
          <w:rFonts w:eastAsia="Times New Roman"/>
          <w:szCs w:val="24"/>
        </w:rPr>
        <w:t>Καραθανασόπουλος</w:t>
      </w:r>
      <w:proofErr w:type="spellEnd"/>
      <w:r>
        <w:rPr>
          <w:rFonts w:eastAsia="Times New Roman"/>
          <w:szCs w:val="24"/>
        </w:rPr>
        <w:t>, ο κ. Δημήτριος Καμμένος.</w:t>
      </w:r>
    </w:p>
    <w:p w14:paraId="47A54D23"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Κύριε Γερμενή, έχετε τον λόγο.</w:t>
      </w:r>
    </w:p>
    <w:p w14:paraId="47A54D24"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Δεν πάει πολύς καιρός από την εξεταστική επιτροπή για τη δανειοδότηση των κόμματων και των μέσων μαζικής ενημέρωσης από τις τράπεζες, που στο τέλος το συμπέρασμα που βγήκε από αυτή την εξεταστική επιτροπή ήταν πως μεγαλοεργολάβοι, κόμματα και τράπεζες είχα</w:t>
      </w:r>
      <w:r>
        <w:rPr>
          <w:rFonts w:eastAsia="Times New Roman"/>
          <w:szCs w:val="24"/>
        </w:rPr>
        <w:t xml:space="preserve">ν, όπως αποδείχθηκε, οικονομικό αλισβερίσι. </w:t>
      </w:r>
    </w:p>
    <w:p w14:paraId="47A54D25"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Στα μάτια του ελληνικού λαού δεν υπήρχε δικαίωση από τα πόρισμα που βγήκε παρά μόνο η επιβεβαίωση -όλος ο κόσμος επιβεβαιώθηκε γι’ αυτά που έλεγε στα καφενεία- ότι τελικά είσαστε όλοι ένα </w:t>
      </w:r>
      <w:proofErr w:type="spellStart"/>
      <w:r>
        <w:rPr>
          <w:rFonts w:eastAsia="Times New Roman"/>
          <w:szCs w:val="24"/>
        </w:rPr>
        <w:t>παρεάκι</w:t>
      </w:r>
      <w:proofErr w:type="spellEnd"/>
      <w:r>
        <w:rPr>
          <w:rFonts w:eastAsia="Times New Roman"/>
          <w:szCs w:val="24"/>
        </w:rPr>
        <w:t xml:space="preserve"> που </w:t>
      </w:r>
      <w:proofErr w:type="spellStart"/>
      <w:r>
        <w:rPr>
          <w:rFonts w:eastAsia="Times New Roman"/>
          <w:szCs w:val="24"/>
        </w:rPr>
        <w:t>αλληλοσυγκα</w:t>
      </w:r>
      <w:r>
        <w:rPr>
          <w:rFonts w:eastAsia="Times New Roman"/>
          <w:szCs w:val="24"/>
        </w:rPr>
        <w:t>λύπτεστε</w:t>
      </w:r>
      <w:proofErr w:type="spellEnd"/>
      <w:r>
        <w:rPr>
          <w:rFonts w:eastAsia="Times New Roman"/>
          <w:szCs w:val="24"/>
        </w:rPr>
        <w:t xml:space="preserve"> για τα σκάνδαλα</w:t>
      </w:r>
      <w:r>
        <w:rPr>
          <w:rFonts w:eastAsia="Times New Roman"/>
          <w:szCs w:val="24"/>
        </w:rPr>
        <w:t>,</w:t>
      </w:r>
      <w:r>
        <w:rPr>
          <w:rFonts w:eastAsia="Times New Roman"/>
          <w:szCs w:val="24"/>
        </w:rPr>
        <w:t xml:space="preserve"> που έχετε διαπράξει. </w:t>
      </w:r>
    </w:p>
    <w:p w14:paraId="47A54D26"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Μόλις πριν δέκα ημέρες πάλι σε αυτήν εδώ την Αίθουσα ψηφίσαμε για να συσταθεί άλλη μια προκαταρτική εξέταση για την </w:t>
      </w:r>
      <w:r>
        <w:rPr>
          <w:rFonts w:eastAsia="Times New Roman"/>
          <w:szCs w:val="24"/>
        </w:rPr>
        <w:lastRenderedPageBreak/>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που αφορούσε την ενδεχόμενη τέλεση αδικημάτων στο πλαίσιο σ</w:t>
      </w:r>
      <w:r>
        <w:rPr>
          <w:rFonts w:eastAsia="Times New Roman"/>
          <w:szCs w:val="24"/>
        </w:rPr>
        <w:t>ύναψης συμβάσεων εξοπλιστικών προγραμμάτων του Υπουργείου Εθνικής Αμύνης επί Γιάννου Παπαντωνίου. Και μαθαίνουμε από τον εκπρόσωπό μας στη συγκεκριμένη εξεταστική επιτροπή, τον Γιάννη Λαγό, ότι κατά τη διάρκεια αυτής της επιτροπής ψήφισαν τα κόμματα -όχι η</w:t>
      </w:r>
      <w:r>
        <w:rPr>
          <w:rFonts w:eastAsia="Times New Roman"/>
          <w:szCs w:val="24"/>
        </w:rPr>
        <w:t xml:space="preserve"> Χρυσή Αυγή φυσικά- να μην υπάρχει τηλεοπτική κάλυψη, ούτε καν γνωστοποίηση των Πρακτικών της επιτροπής. </w:t>
      </w:r>
    </w:p>
    <w:p w14:paraId="47A54D27"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Ποιος είναι εν τέλει ο σκοπός μιας εξεταστικής επιτροπής, αν αυτή τελικά γίνεται στα κρυφά; Τι φοβάστε; Τι φοβάται η </w:t>
      </w:r>
      <w:r>
        <w:rPr>
          <w:rFonts w:eastAsia="Times New Roman"/>
          <w:szCs w:val="24"/>
        </w:rPr>
        <w:t>ε</w:t>
      </w:r>
      <w:r>
        <w:rPr>
          <w:rFonts w:eastAsia="Times New Roman"/>
          <w:szCs w:val="24"/>
        </w:rPr>
        <w:t>λληνική Βουλή; Αυτά είναι ανήκου</w:t>
      </w:r>
      <w:r>
        <w:rPr>
          <w:rFonts w:eastAsia="Times New Roman"/>
          <w:szCs w:val="24"/>
        </w:rPr>
        <w:t>στα πράγματα. Δεν γίνονται πουθενά. Κι εσείς που ενδιαφέρεστε για τις δήθεν δημοκρατικές διαδικασίες, αυτοαναιρείστε. Ενώ εμείς τι λέμε; Τι λέει η Χρυσή Αυγή; Όλα στο φως, έτσι ώστε ο ελληνικός λαός να έχει πλήρη ενημέρωση.</w:t>
      </w:r>
    </w:p>
    <w:p w14:paraId="47A54D28"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Καλούμαστε, λοιπόν, εδώ σήμερα ν</w:t>
      </w:r>
      <w:r>
        <w:rPr>
          <w:rFonts w:eastAsia="Times New Roman"/>
          <w:szCs w:val="24"/>
        </w:rPr>
        <w:t xml:space="preserve">α ψηφίσουμε ξανά για μια νέα εξεταστική επιτροπή, αναφορικά τώρα με τη διερεύνηση σκανδάλων στο χώρο της υγείας 1997-2014. </w:t>
      </w:r>
    </w:p>
    <w:p w14:paraId="47A54D29"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Σας ρωτώ: Θα έχει πρόσβαση ο ελληνικός λαός σε αυτήν την επιτροπή; Ή η ψηφοφορία εδώ σήμερα, όπως και η ίδια η </w:t>
      </w:r>
      <w:r>
        <w:rPr>
          <w:rFonts w:eastAsia="Times New Roman"/>
          <w:szCs w:val="24"/>
        </w:rPr>
        <w:lastRenderedPageBreak/>
        <w:t>επιτροπή η οποία θα σ</w:t>
      </w:r>
      <w:r>
        <w:rPr>
          <w:rFonts w:eastAsia="Times New Roman"/>
          <w:szCs w:val="24"/>
        </w:rPr>
        <w:t>υστηθεί, στοχεύει απλά στον αποπροσανατολισμό της κοινής γνώμης από τα νέα μέτρα</w:t>
      </w:r>
      <w:r>
        <w:rPr>
          <w:rFonts w:eastAsia="Times New Roman"/>
          <w:szCs w:val="24"/>
        </w:rPr>
        <w:t>,</w:t>
      </w:r>
      <w:r>
        <w:rPr>
          <w:rFonts w:eastAsia="Times New Roman"/>
          <w:szCs w:val="24"/>
        </w:rPr>
        <w:t xml:space="preserve"> που έχετε σκοπό να φέρετε και από το τέταρτο μνημόνιο, το οποίο τέταρτο μνημόνιο το μαγειρεύετε, αλλά ακόμα δεν ξέρετε πώς να το πλασάρετε τόσο στα στελέχη σας όσο και στον ε</w:t>
      </w:r>
      <w:r>
        <w:rPr>
          <w:rFonts w:eastAsia="Times New Roman"/>
          <w:szCs w:val="24"/>
        </w:rPr>
        <w:t xml:space="preserve">λληνικό λαό, αφού πλέον και </w:t>
      </w:r>
      <w:proofErr w:type="spellStart"/>
      <w:r>
        <w:rPr>
          <w:rFonts w:eastAsia="Times New Roman"/>
          <w:szCs w:val="24"/>
        </w:rPr>
        <w:t>δημοσκοπικά</w:t>
      </w:r>
      <w:proofErr w:type="spellEnd"/>
      <w:r>
        <w:rPr>
          <w:rFonts w:eastAsia="Times New Roman"/>
          <w:szCs w:val="24"/>
        </w:rPr>
        <w:t xml:space="preserve"> κατρακυλάτε;</w:t>
      </w:r>
    </w:p>
    <w:p w14:paraId="47A54D2A"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Αναφορικά, λοιπόν, με το θέμα που συζητάμε σήμερα, θέλω να σας θυμίσω ότι στο Σύνταγμα υπάρχει το άρθρο 21 παράγραφος 3 που λέει: «Το κράτος μεριμνά για την υγεία των πολιτών και παίρνει ειδικά μέτρα για</w:t>
      </w:r>
      <w:r>
        <w:rPr>
          <w:rFonts w:eastAsia="Times New Roman"/>
          <w:szCs w:val="24"/>
        </w:rPr>
        <w:t xml:space="preserve"> την προστασία της νεότητας, του γήρατος, της αναπηρίας και για την περίθαλψη των απόρων». </w:t>
      </w:r>
    </w:p>
    <w:p w14:paraId="47A54D2B" w14:textId="77777777" w:rsidR="00080287" w:rsidRDefault="007F198B">
      <w:pPr>
        <w:tabs>
          <w:tab w:val="left" w:pos="2820"/>
        </w:tabs>
        <w:spacing w:line="600" w:lineRule="auto"/>
        <w:ind w:firstLine="720"/>
        <w:contextualSpacing/>
        <w:jc w:val="both"/>
        <w:rPr>
          <w:rFonts w:eastAsia="Times New Roman"/>
          <w:szCs w:val="24"/>
        </w:rPr>
      </w:pPr>
      <w:r>
        <w:rPr>
          <w:rFonts w:eastAsia="Times New Roman"/>
          <w:szCs w:val="24"/>
        </w:rPr>
        <w:t xml:space="preserve">Τι συμβαίνει, όμως, στον τομέα της υγείας στην Ελλάδα του 2017; </w:t>
      </w:r>
      <w:r>
        <w:rPr>
          <w:rFonts w:eastAsia="Times New Roman"/>
          <w:szCs w:val="24"/>
        </w:rPr>
        <w:t>ν</w:t>
      </w:r>
      <w:r>
        <w:rPr>
          <w:rFonts w:eastAsia="Times New Roman"/>
          <w:szCs w:val="24"/>
        </w:rPr>
        <w:t xml:space="preserve">οσοκομεία προς πλήρη διάλυση, έλλειψη σε γιατρούς και νοσηλευτές, ανεπάρκεια σε ιατρικό εξοπλισμό, </w:t>
      </w:r>
      <w:r>
        <w:rPr>
          <w:rFonts w:eastAsia="Times New Roman"/>
          <w:szCs w:val="24"/>
        </w:rPr>
        <w:t xml:space="preserve">με αποτέλεσμα -και δεν είναι μυστικό αυτό, το λένε οι άνθρωποι ανοιχτά- οι γιατροί να αρνούνται να χειρουργήσουν, γιατί φοβούνται μην πάρουν και κανέναν ασθενή στην πλάτη τους και τους κυνηγάνε μετά οι συγγενείς. </w:t>
      </w:r>
      <w:r>
        <w:rPr>
          <w:rFonts w:eastAsia="Times New Roman"/>
          <w:szCs w:val="24"/>
        </w:rPr>
        <w:t>Επίσης, νοσοκομεία με ανεπαρκή αριθμό κλινώ</w:t>
      </w:r>
      <w:r>
        <w:rPr>
          <w:rFonts w:eastAsia="Times New Roman"/>
          <w:szCs w:val="24"/>
        </w:rPr>
        <w:t xml:space="preserve">ν. Έχουμε φτάσει στο σημείο να ζητούν από τον ασθενή να </w:t>
      </w:r>
      <w:r>
        <w:rPr>
          <w:rFonts w:eastAsia="Times New Roman"/>
          <w:szCs w:val="24"/>
        </w:rPr>
        <w:lastRenderedPageBreak/>
        <w:t xml:space="preserve">φέρει οινόπνευμα και σεντόνια από το σπίτι. Οι λοιμώξεις θερίζουν. </w:t>
      </w:r>
    </w:p>
    <w:p w14:paraId="47A54D2C" w14:textId="77777777" w:rsidR="00080287" w:rsidRDefault="007F198B">
      <w:pPr>
        <w:spacing w:line="600" w:lineRule="auto"/>
        <w:ind w:firstLine="720"/>
        <w:contextualSpacing/>
        <w:jc w:val="both"/>
        <w:rPr>
          <w:rFonts w:eastAsia="Times New Roman"/>
          <w:szCs w:val="24"/>
        </w:rPr>
      </w:pPr>
      <w:r>
        <w:rPr>
          <w:rFonts w:eastAsia="Times New Roman"/>
          <w:szCs w:val="24"/>
        </w:rPr>
        <w:t>Αυτά δεν τα έχετε συναντήσει; Από εμάς εδώ -το άκουσα και από άλλους Βουλευτές- τα ακούτε πρώτη φορά; Τι συμβαίνει λοιπόν; Γιατί δεν</w:t>
      </w:r>
      <w:r>
        <w:rPr>
          <w:rFonts w:eastAsia="Times New Roman"/>
          <w:szCs w:val="24"/>
        </w:rPr>
        <w:t xml:space="preserve"> παίρνετε κάποια μέτρα να φτιάξετε αυτήν την κατάσταση; Δύο χρόνια είσαστε Κυβέρνηση!</w:t>
      </w:r>
    </w:p>
    <w:p w14:paraId="47A54D2D"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Εμείς εδώ από την μεριά μας ως Χρυσή Αυγή και οι Βουλευτές μας έχουμε καταθέσει εκατοντάδες ερωτήσεις σχετικά με τα προβλήματα της υγείας, αλλά εσείς οι δήθεν δημοκράτες </w:t>
      </w:r>
      <w:r>
        <w:rPr>
          <w:rFonts w:eastAsia="Times New Roman"/>
          <w:szCs w:val="24"/>
        </w:rPr>
        <w:t>δεν μπαίνετε στον κόπο καν να μας απαντήσετε σε αυτά τα φλέγοντα ζητήματα, προφασιζόμενοι ότι είμαστε υπόδικοι μιας υπόθεσης για την οποία όμως υπάρχουν και έχουν ακουστεί από αυτήν εδώ την Αίθουσα, από αυτό εδώ το Βήμα, ατράνταχτες αποδείξεις περί σκευωρί</w:t>
      </w:r>
      <w:r>
        <w:rPr>
          <w:rFonts w:eastAsia="Times New Roman"/>
          <w:szCs w:val="24"/>
        </w:rPr>
        <w:t>ας. Γιατί ας μην γελιόμαστε σε αυτήν την Αίθουσα υπάρχουν και άλλοι υπόδικοι, που δεν έχετε κανένα πρόβλημα να τους απαντάτε.</w:t>
      </w:r>
    </w:p>
    <w:p w14:paraId="47A54D2E" w14:textId="77777777" w:rsidR="00080287" w:rsidRDefault="007F198B">
      <w:pPr>
        <w:spacing w:line="600" w:lineRule="auto"/>
        <w:ind w:firstLine="720"/>
        <w:contextualSpacing/>
        <w:jc w:val="both"/>
        <w:rPr>
          <w:rFonts w:eastAsia="Times New Roman"/>
          <w:szCs w:val="24"/>
        </w:rPr>
      </w:pPr>
      <w:r>
        <w:rPr>
          <w:rFonts w:eastAsia="Times New Roman"/>
          <w:szCs w:val="24"/>
        </w:rPr>
        <w:t>Να σας θυμίσω, κύριε Υπουργέ, ότι μόλις την προηγούμενη εβδομάδα ήρθε στη Βουλή δικογραφία για τον Σαμαρά, για τον πρώην Πρωθυπουρ</w:t>
      </w:r>
      <w:r>
        <w:rPr>
          <w:rFonts w:eastAsia="Times New Roman"/>
          <w:szCs w:val="24"/>
        </w:rPr>
        <w:t>γό της χώρας, σχετικά με τη σκευωρία που στήθηκε με τον γνωστό «</w:t>
      </w:r>
      <w:proofErr w:type="spellStart"/>
      <w:r>
        <w:rPr>
          <w:rFonts w:eastAsia="Times New Roman"/>
          <w:szCs w:val="24"/>
        </w:rPr>
        <w:t>Παναθηναϊκάκια</w:t>
      </w:r>
      <w:proofErr w:type="spellEnd"/>
      <w:r>
        <w:rPr>
          <w:rFonts w:eastAsia="Times New Roman"/>
          <w:szCs w:val="24"/>
        </w:rPr>
        <w:t xml:space="preserve">», τον </w:t>
      </w:r>
      <w:proofErr w:type="spellStart"/>
      <w:r>
        <w:rPr>
          <w:rFonts w:eastAsia="Times New Roman"/>
          <w:szCs w:val="24"/>
        </w:rPr>
        <w:t>Μπάμπη</w:t>
      </w:r>
      <w:proofErr w:type="spellEnd"/>
      <w:r>
        <w:rPr>
          <w:rFonts w:eastAsia="Times New Roman"/>
          <w:szCs w:val="24"/>
        </w:rPr>
        <w:t xml:space="preserve">, για </w:t>
      </w:r>
      <w:r>
        <w:rPr>
          <w:rFonts w:eastAsia="Times New Roman"/>
          <w:szCs w:val="24"/>
        </w:rPr>
        <w:lastRenderedPageBreak/>
        <w:t>να μπουν τρεις Βουλευτές του ελληνικού Κοινοβουλίου στη φυλακή.</w:t>
      </w:r>
    </w:p>
    <w:p w14:paraId="47A54D2F"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Πλήρης κατάλυση του Συντάγματος, λες και η φυλακή για κάποιους είναι να πάνε διακοπές. Εκεί τι </w:t>
      </w:r>
      <w:r>
        <w:rPr>
          <w:rFonts w:eastAsia="Times New Roman"/>
          <w:szCs w:val="24"/>
        </w:rPr>
        <w:t>θα κάνετε; Θα απαντάτε από εδώ και πέρα στους Βουλευτές της Νέας Δημοκρατίας που για τον τότε Πρωθυπουργό της χώρας μέχρι πριν μια εβδομάδα ήρθε εδώ πλέον δικογραφία; Δεν είναι υπόδικος αυτός; Τι δικαιολογία θα βρίσκετε εκεί πέρα;</w:t>
      </w:r>
    </w:p>
    <w:p w14:paraId="47A54D30" w14:textId="77777777" w:rsidR="00080287" w:rsidRDefault="007F198B">
      <w:pPr>
        <w:spacing w:line="600" w:lineRule="auto"/>
        <w:ind w:firstLine="720"/>
        <w:contextualSpacing/>
        <w:jc w:val="both"/>
        <w:rPr>
          <w:rFonts w:eastAsia="Times New Roman"/>
          <w:szCs w:val="24"/>
        </w:rPr>
      </w:pPr>
      <w:r>
        <w:rPr>
          <w:rFonts w:eastAsia="Times New Roman"/>
          <w:szCs w:val="24"/>
        </w:rPr>
        <w:t>Εγώ</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πιστεύω ότι </w:t>
      </w:r>
      <w:r>
        <w:rPr>
          <w:rFonts w:eastAsia="Times New Roman"/>
          <w:szCs w:val="24"/>
        </w:rPr>
        <w:t>δεν απαντάτε στις ερωτήσεις μας, τις οποίες στην ουσία δεν τις κάνουν απλά οι Βουλευτές της Χρυσής Αυγής, αφού από πίσω τους έχουν κάποιους –ας μην τους πούμε «ψηφοφόρους»- ανθρώπους που μας στέλνουν γράμματα, μας παίρνουν τηλέφωνα και λένε: «Ρε παιδιά, κα</w:t>
      </w:r>
      <w:r>
        <w:rPr>
          <w:rFonts w:eastAsia="Times New Roman"/>
          <w:szCs w:val="24"/>
        </w:rPr>
        <w:t xml:space="preserve">ταθέστε την τάδε ερώτηση». </w:t>
      </w:r>
    </w:p>
    <w:p w14:paraId="47A54D31" w14:textId="77777777" w:rsidR="00080287" w:rsidRDefault="007F198B">
      <w:pPr>
        <w:spacing w:line="600" w:lineRule="auto"/>
        <w:ind w:firstLine="720"/>
        <w:contextualSpacing/>
        <w:jc w:val="both"/>
        <w:rPr>
          <w:rFonts w:eastAsia="Times New Roman"/>
          <w:szCs w:val="24"/>
        </w:rPr>
      </w:pPr>
      <w:r>
        <w:rPr>
          <w:rFonts w:eastAsia="Times New Roman"/>
          <w:szCs w:val="24"/>
        </w:rPr>
        <w:t>Εμείς δεν ζητάμε πολιτική ταυτότητα, όταν καταθέτουμε μια ερώτηση για κάποιον φουκαρά</w:t>
      </w:r>
      <w:r>
        <w:rPr>
          <w:rFonts w:eastAsia="Times New Roman"/>
          <w:szCs w:val="24"/>
        </w:rPr>
        <w:t>,</w:t>
      </w:r>
      <w:r>
        <w:rPr>
          <w:rFonts w:eastAsia="Times New Roman"/>
          <w:szCs w:val="24"/>
        </w:rPr>
        <w:t xml:space="preserve"> που έχει ένα πρόβλημα στην περιοχή του. Εσείς, όμως, τους βάζετε όλους σε ένα μέρος, τους κατακεραυνώνετε και λέτε: «Είστε υπόδικοι, είστε μέ</w:t>
      </w:r>
      <w:r>
        <w:rPr>
          <w:rFonts w:eastAsia="Times New Roman"/>
          <w:szCs w:val="24"/>
        </w:rPr>
        <w:t xml:space="preserve">λη εγκληματικής οργάνωσης». Και η ιδεολογία σας -πρωτίστως η ιδεολογία σας- που λοιδορήθηκε καλώς ή κακώς τόσα χρόνια, προσωπικά </w:t>
      </w:r>
      <w:r>
        <w:rPr>
          <w:rFonts w:eastAsia="Times New Roman"/>
          <w:szCs w:val="24"/>
        </w:rPr>
        <w:lastRenderedPageBreak/>
        <w:t xml:space="preserve">για εμένα, αν θέλετε -ακόμα και αν είστε πολιτικά αντίπαλος- κακώς λοιδορήθηκε. </w:t>
      </w:r>
    </w:p>
    <w:p w14:paraId="47A54D32" w14:textId="77777777" w:rsidR="00080287" w:rsidRDefault="007F198B">
      <w:pPr>
        <w:spacing w:line="600" w:lineRule="auto"/>
        <w:ind w:firstLine="720"/>
        <w:contextualSpacing/>
        <w:jc w:val="both"/>
        <w:rPr>
          <w:rFonts w:eastAsia="Times New Roman"/>
          <w:szCs w:val="24"/>
        </w:rPr>
      </w:pPr>
      <w:r>
        <w:rPr>
          <w:rFonts w:eastAsia="Times New Roman"/>
          <w:szCs w:val="24"/>
        </w:rPr>
        <w:t>Είναι εδώ και ο κ. Γεωργιάδης. Του έχουν κάψει</w:t>
      </w:r>
      <w:r>
        <w:rPr>
          <w:rFonts w:eastAsia="Times New Roman"/>
          <w:szCs w:val="24"/>
        </w:rPr>
        <w:t xml:space="preserve"> το μαγαζί τριάντα φορές. Τους πάγκους του Γιάννη του Σχοινά τους καταστρέφανε. </w:t>
      </w:r>
    </w:p>
    <w:p w14:paraId="47A54D33" w14:textId="77777777" w:rsidR="00080287" w:rsidRDefault="007F198B">
      <w:pPr>
        <w:spacing w:line="600" w:lineRule="auto"/>
        <w:ind w:firstLine="720"/>
        <w:contextualSpacing/>
        <w:jc w:val="both"/>
        <w:rPr>
          <w:rFonts w:eastAsia="Times New Roman"/>
          <w:szCs w:val="24"/>
        </w:rPr>
      </w:pPr>
      <w:r>
        <w:rPr>
          <w:rFonts w:eastAsia="Times New Roman"/>
          <w:szCs w:val="24"/>
        </w:rPr>
        <w:t>Δεν μας αρέσουν εμάς αυτά τα πράγματα. Όμως, εμείς μπαίνουμε στη λογική να συζητήσουμε και μαζί σας, αλλά εσείς από την μεριά σας δεν θέλετε.</w:t>
      </w:r>
    </w:p>
    <w:p w14:paraId="47A54D34" w14:textId="77777777" w:rsidR="00080287" w:rsidRDefault="007F198B">
      <w:pPr>
        <w:spacing w:line="600" w:lineRule="auto"/>
        <w:ind w:firstLine="720"/>
        <w:contextualSpacing/>
        <w:jc w:val="both"/>
        <w:rPr>
          <w:rFonts w:eastAsia="Times New Roman"/>
          <w:szCs w:val="24"/>
        </w:rPr>
      </w:pPr>
      <w:r>
        <w:rPr>
          <w:rFonts w:eastAsia="Times New Roman"/>
          <w:szCs w:val="24"/>
        </w:rPr>
        <w:t>Μην κουνάς το κεφάλι σου. Αυτή εί</w:t>
      </w:r>
      <w:r>
        <w:rPr>
          <w:rFonts w:eastAsia="Times New Roman"/>
          <w:szCs w:val="24"/>
        </w:rPr>
        <w:t>ναι η πραγματικότητα! Γιατί ο κάθε φουκαράς</w:t>
      </w:r>
      <w:r>
        <w:rPr>
          <w:rFonts w:eastAsia="Times New Roman"/>
          <w:szCs w:val="24"/>
        </w:rPr>
        <w:t>,</w:t>
      </w:r>
      <w:r>
        <w:rPr>
          <w:rFonts w:eastAsia="Times New Roman"/>
          <w:szCs w:val="24"/>
        </w:rPr>
        <w:t xml:space="preserve"> που δεν μπορεί να πάει να πάρει έναν αντιτετανικό ορό από το κάθε κέντρο τον στέλνουν...</w:t>
      </w:r>
    </w:p>
    <w:p w14:paraId="47A54D35"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ΝΙΝΑ ΚΑΣΙΜΑΤΗ: </w:t>
      </w:r>
      <w:r>
        <w:rPr>
          <w:rFonts w:eastAsia="Times New Roman"/>
          <w:szCs w:val="24"/>
        </w:rPr>
        <w:t>Δεν σας επιτρέπω να μου απευθύνεστε.</w:t>
      </w:r>
    </w:p>
    <w:p w14:paraId="47A54D36"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ΓΕΩΡΓΙΟΣ ΓΕΡΜΕΝΗΣ: </w:t>
      </w:r>
      <w:r>
        <w:rPr>
          <w:rFonts w:eastAsia="Times New Roman"/>
          <w:szCs w:val="24"/>
        </w:rPr>
        <w:t>Δεν σου μίλησα.</w:t>
      </w:r>
      <w:r>
        <w:rPr>
          <w:rFonts w:eastAsia="Times New Roman"/>
          <w:b/>
          <w:szCs w:val="24"/>
        </w:rPr>
        <w:t xml:space="preserve"> </w:t>
      </w:r>
      <w:r>
        <w:rPr>
          <w:rFonts w:eastAsia="Times New Roman"/>
          <w:szCs w:val="24"/>
        </w:rPr>
        <w:t>Άκουσες το όνομά σου;</w:t>
      </w:r>
    </w:p>
    <w:p w14:paraId="47A54D37"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Μην κάνετε διάλογο σας παρακαλώ.</w:t>
      </w:r>
    </w:p>
    <w:p w14:paraId="47A54D38"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ΓΕΩΡΓΙΟΣ ΓΕΡΜΕΝΗΣ: </w:t>
      </w:r>
      <w:r>
        <w:rPr>
          <w:rFonts w:eastAsia="Times New Roman"/>
          <w:szCs w:val="24"/>
        </w:rPr>
        <w:t>Άκουσες το όνομά σου; Κοίτα το βιβλίο σου τώρα και μην μιλάς! Μη μιλάς άλλο! Ας έρθουμε τώρα στο προκείμενο. Από το 1985...</w:t>
      </w:r>
    </w:p>
    <w:p w14:paraId="47A54D39" w14:textId="77777777" w:rsidR="00080287" w:rsidRDefault="007F198B">
      <w:pPr>
        <w:spacing w:line="600" w:lineRule="auto"/>
        <w:ind w:firstLine="720"/>
        <w:contextualSpacing/>
        <w:jc w:val="both"/>
        <w:rPr>
          <w:rFonts w:eastAsia="Times New Roman"/>
          <w:szCs w:val="24"/>
        </w:rPr>
      </w:pPr>
      <w:r>
        <w:rPr>
          <w:rFonts w:eastAsia="Times New Roman"/>
          <w:b/>
          <w:szCs w:val="24"/>
        </w:rPr>
        <w:lastRenderedPageBreak/>
        <w:t>ΝΙΝΑ ΚΑΣΙΜΑΤΗ:</w:t>
      </w:r>
      <w:r>
        <w:rPr>
          <w:rFonts w:eastAsia="Times New Roman"/>
          <w:szCs w:val="24"/>
        </w:rPr>
        <w:t xml:space="preserve"> Σιγά που θα μας πείτε εάν θα μι</w:t>
      </w:r>
      <w:r>
        <w:rPr>
          <w:rFonts w:eastAsia="Times New Roman"/>
          <w:szCs w:val="24"/>
        </w:rPr>
        <w:t>λήσουμε ή όχι μέσα στη Βουλή!</w:t>
      </w:r>
    </w:p>
    <w:p w14:paraId="47A54D3A"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Σας παρακαλώ!</w:t>
      </w:r>
    </w:p>
    <w:p w14:paraId="47A54D3B"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Κοίτα το βιβλιαράκι σου εσύ.</w:t>
      </w:r>
    </w:p>
    <w:p w14:paraId="47A54D3C"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Σας παρακαλώ, κύριε Γερμενή.</w:t>
      </w:r>
    </w:p>
    <w:p w14:paraId="47A54D3D"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ΓΕΩΡΓΙΟΣ ΓΕΡΜΕΝΗΣ: </w:t>
      </w:r>
      <w:r>
        <w:rPr>
          <w:rFonts w:eastAsia="Times New Roman"/>
          <w:szCs w:val="24"/>
        </w:rPr>
        <w:t>Επιτρέπεται να με διακόπτουν;</w:t>
      </w:r>
    </w:p>
    <w:p w14:paraId="47A54D3E"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βέβαια. Συνεχίστε.</w:t>
      </w:r>
    </w:p>
    <w:p w14:paraId="47A54D3F" w14:textId="77777777" w:rsidR="00080287" w:rsidRDefault="007F198B">
      <w:pPr>
        <w:spacing w:line="600" w:lineRule="auto"/>
        <w:ind w:firstLine="720"/>
        <w:contextualSpacing/>
        <w:jc w:val="both"/>
        <w:rPr>
          <w:rFonts w:eastAsia="Times New Roman"/>
          <w:b/>
          <w:szCs w:val="24"/>
        </w:rPr>
      </w:pPr>
      <w:r>
        <w:rPr>
          <w:rFonts w:eastAsia="Times New Roman"/>
          <w:b/>
          <w:szCs w:val="24"/>
        </w:rPr>
        <w:t xml:space="preserve">ΓΕΩΡΓΙΟΣ ΓΕΡΜΕΝΗΣ: </w:t>
      </w:r>
      <w:r>
        <w:rPr>
          <w:rFonts w:eastAsia="Times New Roman"/>
          <w:szCs w:val="24"/>
        </w:rPr>
        <w:t>Από το 1985 και την ίδρυση του ΕΣΥ επί ΠΑΣΟΚ μιλούσατε για το εθνικό....</w:t>
      </w:r>
    </w:p>
    <w:p w14:paraId="47A54D40"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ΝΙΝΑ ΚΑΣΙΜΑΤΗ: </w:t>
      </w:r>
      <w:r>
        <w:rPr>
          <w:rFonts w:eastAsia="Times New Roman"/>
          <w:szCs w:val="24"/>
        </w:rPr>
        <w:t>Συγγνώμη,</w:t>
      </w:r>
      <w:r>
        <w:rPr>
          <w:rFonts w:eastAsia="Times New Roman"/>
          <w:b/>
          <w:szCs w:val="24"/>
        </w:rPr>
        <w:t xml:space="preserve"> </w:t>
      </w:r>
      <w:r>
        <w:rPr>
          <w:rFonts w:eastAsia="Times New Roman"/>
          <w:szCs w:val="24"/>
        </w:rPr>
        <w:t>παραβιάζει τον Κανονισμό. Πρέπει να επανέλθει στην τάξη, κύριε Πρόεδρε!</w:t>
      </w:r>
    </w:p>
    <w:p w14:paraId="47A54D41" w14:textId="77777777" w:rsidR="00080287" w:rsidRDefault="007F198B">
      <w:pPr>
        <w:spacing w:line="600" w:lineRule="auto"/>
        <w:ind w:firstLine="720"/>
        <w:contextualSpacing/>
        <w:jc w:val="both"/>
        <w:rPr>
          <w:rFonts w:eastAsia="Times New Roman"/>
          <w:b/>
          <w:szCs w:val="24"/>
        </w:rPr>
      </w:pPr>
      <w:r>
        <w:rPr>
          <w:rFonts w:eastAsia="Times New Roman"/>
          <w:b/>
          <w:szCs w:val="24"/>
        </w:rPr>
        <w:t>ΓΕΩΡΓΙΟΣ Γ</w:t>
      </w:r>
      <w:r>
        <w:rPr>
          <w:rFonts w:eastAsia="Times New Roman"/>
          <w:b/>
          <w:szCs w:val="24"/>
        </w:rPr>
        <w:t xml:space="preserve">ΕΡΜΕΝΗΣ: </w:t>
      </w:r>
      <w:r>
        <w:rPr>
          <w:rFonts w:eastAsia="Times New Roman"/>
          <w:szCs w:val="24"/>
        </w:rPr>
        <w:t>Στο βιβλιαράκι σου!</w:t>
      </w:r>
    </w:p>
    <w:p w14:paraId="47A54D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Δημιουργήθηκε από το 1985, από το ΕΣΥ και επί Κυβερνήσεως ΠΑΣΟΚ, το λεγόμενο Εθνικό Σύστημα Υγείας το σύστημα που θα μίλαγε για μια σύγχρονη κοινωνία δικαίου. </w:t>
      </w:r>
    </w:p>
    <w:p w14:paraId="47A54D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Αντ’ αυτού τι είχαμε; Είχαμε και εδώ απουσία καταγραφής ελέγχου του</w:t>
      </w:r>
      <w:r>
        <w:rPr>
          <w:rFonts w:eastAsia="Times New Roman" w:cs="Times New Roman"/>
          <w:szCs w:val="24"/>
        </w:rPr>
        <w:t xml:space="preserve"> ανθρωπίνου δυναμικού στο ΕΣΥ, κρούσματα απάτης, κατάχρηση ιατρικών πράξεων, αχρησιμοποίητο ιατρικό υλικό, μισθοδοτήσεις σε εργαζομένους φαντάσματα, άγνωστος αριθμός κλινών σε νοσοκομεία και τέλος, την καθοδήγηση των ασθενών σε ιδιωτικά θεραπευτήρια. Άρα, </w:t>
      </w:r>
      <w:r>
        <w:rPr>
          <w:rFonts w:eastAsia="Times New Roman" w:cs="Times New Roman"/>
          <w:szCs w:val="24"/>
        </w:rPr>
        <w:t xml:space="preserve">όπως διαπιστώνουμε, σκάνδαλα υπήρχαν και πριν το 1996. </w:t>
      </w:r>
    </w:p>
    <w:p w14:paraId="47A54D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μεγάλο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που αν δεν τα έβγαζαν στη φόρα οι αμερικάνικες αρχές, εμείς εδώ δεν θα παίρναμε είδηση, ενώ πολλά ακόμα στοιχεία δεν έχουν έρθει στο φως, δεν μας τα έχουν</w:t>
      </w:r>
      <w:r>
        <w:rPr>
          <w:rFonts w:eastAsia="Times New Roman" w:cs="Times New Roman"/>
          <w:szCs w:val="24"/>
        </w:rPr>
        <w:t xml:space="preserve"> στείλει οι Αμερικάνοι και δεν έχουν φτάσει ακόμα στα χέρια της δικαιοσύνης για το τι ακριβώς συνέβη. </w:t>
      </w:r>
    </w:p>
    <w:p w14:paraId="47A54D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αυτήν την υπόθεση σε τι να πρωτοαναφερθώ; Στην ύποπτη παραίτηση της Εισαγγελέως Ελένης </w:t>
      </w:r>
      <w:proofErr w:type="spellStart"/>
      <w:r>
        <w:rPr>
          <w:rFonts w:eastAsia="Times New Roman" w:cs="Times New Roman"/>
          <w:szCs w:val="24"/>
        </w:rPr>
        <w:t>Ράικου</w:t>
      </w:r>
      <w:proofErr w:type="spellEnd"/>
      <w:r>
        <w:rPr>
          <w:rFonts w:eastAsia="Times New Roman" w:cs="Times New Roman"/>
          <w:szCs w:val="24"/>
        </w:rPr>
        <w:t>, γνωστή από την προσφώνηση «έλα Ελένη», η οποία στην</w:t>
      </w:r>
      <w:r>
        <w:rPr>
          <w:rFonts w:eastAsia="Times New Roman" w:cs="Times New Roman"/>
          <w:szCs w:val="24"/>
        </w:rPr>
        <w:t xml:space="preserve"> προκειμένη περίπτωση λέει ότι δέχθηκε απειλές; Θα γίνει εδώ αλήθεια άρση του τηλεφωνικού της απορρήτου, για να εξακριβωθούν οι καταγγελίες; </w:t>
      </w:r>
    </w:p>
    <w:p w14:paraId="47A54D4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Είχαμε, προ μηνός, στέλεχος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αποπειράθηκε λέει να αυτοκτονήσει. Τι συμβαίνει, κύριοι, με αυτή</w:t>
      </w:r>
      <w:r>
        <w:rPr>
          <w:rFonts w:eastAsia="Times New Roman" w:cs="Times New Roman"/>
          <w:szCs w:val="24"/>
        </w:rPr>
        <w:t xml:space="preserve">ν την εταιρεία; Ποια Κυβέρνηση, ποιοι Υπουργοί, ποια στελέχη του πολιτικού συστήματος εμπλέκονται; </w:t>
      </w:r>
    </w:p>
    <w:p w14:paraId="47A54D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A54D4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Τελειώνω, κύριε Πρόεδρε, σε ένα λεπτό.</w:t>
      </w:r>
    </w:p>
    <w:p w14:paraId="47A54D4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και έχω μπροστά μου τον </w:t>
      </w:r>
      <w:r>
        <w:rPr>
          <w:rFonts w:eastAsia="Times New Roman" w:cs="Times New Roman"/>
          <w:szCs w:val="24"/>
        </w:rPr>
        <w:t>Άδωνι Γεωργιάδη -Υπουργός εκείνη την περίοδο- ο οποίος και θα μιλήσει αμέσως μετά, εγώ θα ήθελα να του κάνω την εξής παρατήρηση: μιλάμε για δαπάνη για τα φάρμακα υψηλού κόστους που υπερβαίνει τα 500</w:t>
      </w:r>
      <w:r>
        <w:rPr>
          <w:rFonts w:eastAsia="Times New Roman" w:cs="Times New Roman"/>
          <w:szCs w:val="24"/>
          <w:vertAlign w:val="superscript"/>
        </w:rPr>
        <w:t xml:space="preserve"> </w:t>
      </w:r>
      <w:r>
        <w:rPr>
          <w:rFonts w:eastAsia="Times New Roman" w:cs="Times New Roman"/>
          <w:szCs w:val="24"/>
        </w:rPr>
        <w:t>εκατομμύρια ευρώ ετησίως. Με υπουργική απόφαση στις 21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2014 ορίστηκε η τιμολόγηση των φαρμάκων υψηλού κόστους, προκειμένου να προκύψει η λιανική τιμή που θα πωλούνταν στα φαρμακεία. </w:t>
      </w:r>
    </w:p>
    <w:p w14:paraId="47A54D4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γινόταν ως εξής: Από τη χονδρική τιμή αφαιρούνταν το 13% ως έκπτωση κι έτσι </w:t>
      </w:r>
      <w:proofErr w:type="spellStart"/>
      <w:r>
        <w:rPr>
          <w:rFonts w:eastAsia="Times New Roman" w:cs="Times New Roman"/>
          <w:szCs w:val="24"/>
        </w:rPr>
        <w:t>προέκυπτε</w:t>
      </w:r>
      <w:proofErr w:type="spellEnd"/>
      <w:r>
        <w:rPr>
          <w:rFonts w:eastAsia="Times New Roman" w:cs="Times New Roman"/>
          <w:szCs w:val="24"/>
        </w:rPr>
        <w:t xml:space="preserve"> η λεγόμενη νοσοκομειακή τιμή, στην οπο</w:t>
      </w:r>
      <w:r>
        <w:rPr>
          <w:rFonts w:eastAsia="Times New Roman" w:cs="Times New Roman"/>
          <w:szCs w:val="24"/>
        </w:rPr>
        <w:t xml:space="preserve">ία προστίθεται 2% επί της τιμής. Και έτσι υπολογίζονταν η ειδική χονδρική τιμή. </w:t>
      </w:r>
    </w:p>
    <w:p w14:paraId="47A54D4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 Με απόφαση του ιδίου Υπουργού στις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2014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αλλάζει ο τρόπος υπολογισμού και αφαιρείται από τον υπολογισμό η έκπτωση του 13%. </w:t>
      </w:r>
    </w:p>
    <w:p w14:paraId="47A54D4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εδώ; Τι </w:t>
      </w:r>
      <w:r>
        <w:rPr>
          <w:rFonts w:eastAsia="Times New Roman" w:cs="Times New Roman"/>
          <w:szCs w:val="24"/>
        </w:rPr>
        <w:t>γίνεται; Αν αναλογιστούμε την τιμή αυτή στα φάρμακα υψηλού κόστους, αντιλαμβανόμαστε ότι υπάρχει επιβάρυνση στην τσέπη του Έλληνα πολίτη</w:t>
      </w:r>
      <w:r>
        <w:rPr>
          <w:rFonts w:eastAsia="Times New Roman" w:cs="Times New Roman"/>
          <w:szCs w:val="24"/>
        </w:rPr>
        <w:t>,</w:t>
      </w:r>
      <w:r>
        <w:rPr>
          <w:rFonts w:eastAsia="Times New Roman" w:cs="Times New Roman"/>
          <w:szCs w:val="24"/>
        </w:rPr>
        <w:t xml:space="preserve"> που νοσεί από σοβαρές ασθένειες. </w:t>
      </w:r>
    </w:p>
    <w:p w14:paraId="47A54D4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αυτές οι αλλαγές, κύριε Υπουργέ εκείνης της περιόδου; Η απάντηση είναι συγκεκρ</w:t>
      </w:r>
      <w:r>
        <w:rPr>
          <w:rFonts w:eastAsia="Times New Roman" w:cs="Times New Roman"/>
          <w:szCs w:val="24"/>
        </w:rPr>
        <w:t xml:space="preserve">ιμένη. Με τον ανώτερο τρόπο τιμολόγησης οι φαρμακοβιομηχανίες είχαν 13% περισσότερο κέρδος, ενώ την ίδια ώρα οι Έλληνες ασφαλισμένοι υποχρεώθηκαν να καταβάλλουν υψηλότερο τίμημα για την αγορά των φαρμάκων. </w:t>
      </w:r>
    </w:p>
    <w:p w14:paraId="47A54D4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Κι εδώ ρωτάμε το εξής: Δείτε εσείς ποια συγκεκριμ</w:t>
      </w:r>
      <w:r>
        <w:rPr>
          <w:rFonts w:eastAsia="Times New Roman" w:cs="Times New Roman"/>
          <w:szCs w:val="24"/>
        </w:rPr>
        <w:t xml:space="preserve">ένη εταιρεία εκείνη την περίοδο κέρδιζε όλες τις δημοπρασίες, όλους τους διαγωνισμούς και βγάλτε τα συμπεράσματά σας. </w:t>
      </w:r>
    </w:p>
    <w:p w14:paraId="47A54D4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7A54D5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7A54D5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47A54D5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προχωρούμε στους</w:t>
      </w:r>
      <w:r>
        <w:rPr>
          <w:rFonts w:eastAsia="Times New Roman" w:cs="Times New Roman"/>
          <w:szCs w:val="24"/>
        </w:rPr>
        <w:t xml:space="preserve"> ομιλητές. Τον λόγο έχει ο κ. Σπυρίδων</w:t>
      </w:r>
      <w:r>
        <w:rPr>
          <w:rFonts w:eastAsia="Times New Roman" w:cs="Times New Roman"/>
          <w:szCs w:val="24"/>
        </w:rPr>
        <w:t>ας</w:t>
      </w:r>
      <w:r>
        <w:rPr>
          <w:rFonts w:eastAsia="Times New Roman" w:cs="Times New Roman"/>
          <w:szCs w:val="24"/>
        </w:rPr>
        <w:t xml:space="preserve"> </w:t>
      </w:r>
      <w:proofErr w:type="spellStart"/>
      <w:r>
        <w:rPr>
          <w:rFonts w:eastAsia="Times New Roman" w:cs="Times New Roman"/>
          <w:szCs w:val="24"/>
        </w:rPr>
        <w:t>Λάππας</w:t>
      </w:r>
      <w:proofErr w:type="spellEnd"/>
      <w:r>
        <w:rPr>
          <w:rFonts w:eastAsia="Times New Roman" w:cs="Times New Roman"/>
          <w:szCs w:val="24"/>
        </w:rPr>
        <w:t xml:space="preserve">, Βουλευτής του ΣΥΡΙΖΑ. Μετά θα δούμε ποιος θα μιλήσει, γιατί μπορεί να έρθει ο Υπουργός εν τω μεταξύ να μιλήσει. </w:t>
      </w:r>
    </w:p>
    <w:p w14:paraId="47A54D5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xml:space="preserve">, έχετε τον λόγο. </w:t>
      </w:r>
    </w:p>
    <w:p w14:paraId="47A54D54"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47A54D5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μάλλον μάθαμε μια πληροφορία, ένα μαντάτο, που πρέπει να το άκουσε ευχάριστα ο ελληνικός λαός: Το ελληνικό κράτος πρέπει να ιδρύθηκε το Γενάρη 2015! Δεν υπήρχε πριν! Άρα, λοιπόν, η διαπλοκή, η διαφθορά, η απαξίωση, η χρ</w:t>
      </w:r>
      <w:r>
        <w:rPr>
          <w:rFonts w:eastAsia="Times New Roman" w:cs="Times New Roman"/>
          <w:szCs w:val="24"/>
        </w:rPr>
        <w:t xml:space="preserve">εοκοπία άρχισαν να συμβαίνουν μετά το Γενάρη 2015. Αυτή είναι η πληροφορία από τον </w:t>
      </w:r>
      <w:r>
        <w:rPr>
          <w:rFonts w:eastAsia="Times New Roman" w:cs="Times New Roman"/>
          <w:szCs w:val="24"/>
        </w:rPr>
        <w:t>ε</w:t>
      </w:r>
      <w:r>
        <w:rPr>
          <w:rFonts w:eastAsia="Times New Roman" w:cs="Times New Roman"/>
          <w:szCs w:val="24"/>
        </w:rPr>
        <w:t xml:space="preserve">ισηγητή της Νέας Δημοκρατίας. Αυτό είναι το ένα.  </w:t>
      </w:r>
    </w:p>
    <w:p w14:paraId="47A54D5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Δεύτερον, άκουσα την κ. Ασημακοπούλου, που είπε ότι αιτία κάθε πρότασης για εξεταστική επιτροπή είναι το ότι στο μυαλό τη</w:t>
      </w:r>
      <w:r>
        <w:rPr>
          <w:rFonts w:eastAsia="Times New Roman" w:cs="Times New Roman"/>
          <w:szCs w:val="24"/>
        </w:rPr>
        <w:t xml:space="preserve">ς Κυβέρνησης και των στελεχών της είναι η απόπειρα αποπροσανατολισμού της κοινής γνώμης και των εργαζομένων. </w:t>
      </w:r>
    </w:p>
    <w:p w14:paraId="47A54D5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-και λυπάμαι που θα το πω- είπε ότι «αντιπερισπασμό κάνει η Κυβέρνηση, επίσης, για να συμψηφίσει ευθύνες». Θα το δούμε</w:t>
      </w:r>
      <w:r>
        <w:rPr>
          <w:rFonts w:eastAsia="Times New Roman" w:cs="Times New Roman"/>
          <w:szCs w:val="24"/>
        </w:rPr>
        <w:t xml:space="preserve"> αν ισχύει αυτό. </w:t>
      </w:r>
    </w:p>
    <w:p w14:paraId="47A54D5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Έρχεται ο κ. Λοβέρδος και κάνει μια αναφορά στο χθες. Είπε ότι «πριν από δέκα ημέρες συζητούσαμε για 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για τα εξοπλιστικά και κακώς ήρθε στη Βουλή η δικογραφία, διότι θα σημάνει μεγάλη καθυστέρηση και κακώς αποφασ</w:t>
      </w:r>
      <w:r>
        <w:rPr>
          <w:rFonts w:eastAsia="Times New Roman" w:cs="Times New Roman"/>
          <w:szCs w:val="24"/>
        </w:rPr>
        <w:t xml:space="preserve">ίζει να είναι «κλειστή» και όχι «ανοιχτή»». </w:t>
      </w:r>
    </w:p>
    <w:p w14:paraId="47A54D5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Δεν είναι εδώ ο κ. Λοβέρδος. Είναι νομικός, συγκροτημένος, καθηγητής πανεπιστημίου. Δυο πράγματα θα του πω. Και εγώ δικηγόρος είμαι. Είναι δυνατόν να ομιλεί για επιτροπή</w:t>
      </w:r>
      <w:r>
        <w:rPr>
          <w:rFonts w:eastAsia="Times New Roman" w:cs="Times New Roman"/>
          <w:szCs w:val="24"/>
        </w:rPr>
        <w:t>,</w:t>
      </w:r>
      <w:r>
        <w:rPr>
          <w:rFonts w:eastAsia="Times New Roman" w:cs="Times New Roman"/>
          <w:szCs w:val="24"/>
        </w:rPr>
        <w:t xml:space="preserve"> που κάνει πράξεις προανάκρισης, η οποία </w:t>
      </w:r>
      <w:r>
        <w:rPr>
          <w:rFonts w:eastAsia="Times New Roman" w:cs="Times New Roman"/>
          <w:szCs w:val="24"/>
        </w:rPr>
        <w:t xml:space="preserve">να είναι «ανοιχτή»; Κώδικας Ποινικής Δικονομίας: «Η προανάκριση είναι μυστική». Τελεία και παύλα. Δεν χρειάζεται άλλο επιχείρημα. </w:t>
      </w:r>
    </w:p>
    <w:p w14:paraId="47A54D5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για ποια καθυστέρηση μιλάει; Επιλογή της Κυβέρνησης είναι να φέρει τη δικογραφία στη Βουλή; Δεν ήρθε με παραγγελία </w:t>
      </w:r>
      <w:r>
        <w:rPr>
          <w:rFonts w:eastAsia="Times New Roman" w:cs="Times New Roman"/>
          <w:szCs w:val="24"/>
        </w:rPr>
        <w:t xml:space="preserve">του εισαγγελικού λειτουργού; </w:t>
      </w:r>
    </w:p>
    <w:p w14:paraId="47A54D5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Όσοι είναι νομικοί νομίζω το καταλαβαίνουν. Τι θα έπρεπε να κάνει; Άλλο θα ήταν να αποφάσιζε η Βουλή κάτι διαφορετικό. Ορθώς ήρθε στη Βουλή και ήταν υποχρεωμένος ο αρμόδιος Υπουργός Δικαιοσύνης. Άλλο τι θα αποφασίσει. Θα δούμε</w:t>
      </w:r>
      <w:r>
        <w:rPr>
          <w:rFonts w:eastAsia="Times New Roman" w:cs="Times New Roman"/>
          <w:szCs w:val="24"/>
        </w:rPr>
        <w:t xml:space="preserve"> τι θα κάνει η </w:t>
      </w:r>
      <w:r>
        <w:rPr>
          <w:rFonts w:eastAsia="Times New Roman" w:cs="Times New Roman"/>
          <w:szCs w:val="24"/>
        </w:rPr>
        <w:t>ε</w:t>
      </w:r>
      <w:r>
        <w:rPr>
          <w:rFonts w:eastAsia="Times New Roman" w:cs="Times New Roman"/>
          <w:szCs w:val="24"/>
        </w:rPr>
        <w:t xml:space="preserve">πιτροπή. </w:t>
      </w:r>
    </w:p>
    <w:p w14:paraId="47A54D5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έχω τη γνώμη ότι η δικογραφία για τα εξοπλιστικά -και το ξέρει ο κ. Βορίδης- αν κάνει μία-δύο συνεδριάσεις για διευκρινήσεις σε ειδικά ζητήματα θα επιτρέψει στον αρμόδιο </w:t>
      </w:r>
      <w:r>
        <w:rPr>
          <w:rFonts w:eastAsia="Times New Roman" w:cs="Times New Roman"/>
          <w:szCs w:val="24"/>
        </w:rPr>
        <w:t>ε</w:t>
      </w:r>
      <w:r>
        <w:rPr>
          <w:rFonts w:eastAsia="Times New Roman" w:cs="Times New Roman"/>
          <w:szCs w:val="24"/>
        </w:rPr>
        <w:t>ισαγγελέα. Τελεία και παύλα.</w:t>
      </w:r>
    </w:p>
    <w:p w14:paraId="47A54D5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στο θέμα μας: Πο</w:t>
      </w:r>
      <w:r>
        <w:rPr>
          <w:rFonts w:eastAsia="Times New Roman" w:cs="Times New Roman"/>
          <w:szCs w:val="24"/>
        </w:rPr>
        <w:t xml:space="preserve">ιος χρεοκόπησε την Ελλάδα. </w:t>
      </w:r>
    </w:p>
    <w:p w14:paraId="47A54D5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Το 2015, όταν ανέλαβε την κυβερνητική εξουσία ο ΣΥΡΙΖΑ, ο κ. Γκάμπριελ, Αντικαγκελάριος της Γερμανίας είπε: «Η ελληνική ελίτ λεηλατούσε την Ελλάδα επί χρόνια και εμείς δυστυχώς απλώς κοιτούσαμε». Αυτό είναι το ένα. Θα το δώσω στ</w:t>
      </w:r>
      <w:r>
        <w:rPr>
          <w:rFonts w:eastAsia="Times New Roman" w:cs="Times New Roman"/>
          <w:szCs w:val="24"/>
        </w:rPr>
        <w:t>η συνέχεια στα Πρακτικά.</w:t>
      </w:r>
    </w:p>
    <w:p w14:paraId="47A54D5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Δεύτερον, τον Απρίλιο 2015, επίσης, ο Υπουργός Διαφθοράς κ. Νικολούδης, αφού ανέφερε ότι στα εξοπλιστικά κυριαρχεί μια μίζα 2%-3%, ανέφερε ότι στο χώρο της υγείας η μίζα ανερχόταν στο ιλιγγιώδες, το απίστευτο ποσοστό του 24%. Είναι</w:t>
      </w:r>
      <w:r>
        <w:rPr>
          <w:rFonts w:eastAsia="Times New Roman" w:cs="Times New Roman"/>
          <w:szCs w:val="24"/>
        </w:rPr>
        <w:t xml:space="preserve"> καταχωρημένο στα Πρακτικά. </w:t>
      </w:r>
    </w:p>
    <w:p w14:paraId="47A54D60"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Μιλάτε για αποπροσανατολισμό και αντιπερισπασμό. Εγώ δεν θα σας μιλήσω με τη δική μας γλώσσα, αλλά θα σας πω λόγια δικών σας ανθρώπων. </w:t>
      </w:r>
    </w:p>
    <w:p w14:paraId="47A54D61"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Κρεμαστινός. Έχω μια εισήγησή του στο βιβλίο «Η διαφθορά» του Ιδρύματος </w:t>
      </w:r>
      <w:proofErr w:type="spellStart"/>
      <w:r>
        <w:rPr>
          <w:rFonts w:eastAsia="Times New Roman" w:cs="Times New Roman"/>
          <w:szCs w:val="24"/>
        </w:rPr>
        <w:t>Μαραγκοπούλου</w:t>
      </w:r>
      <w:proofErr w:type="spellEnd"/>
      <w:r>
        <w:rPr>
          <w:rFonts w:eastAsia="Times New Roman" w:cs="Times New Roman"/>
          <w:szCs w:val="24"/>
        </w:rPr>
        <w:t>, όπου</w:t>
      </w:r>
      <w:r>
        <w:rPr>
          <w:rFonts w:eastAsia="Times New Roman" w:cs="Times New Roman"/>
          <w:szCs w:val="24"/>
        </w:rPr>
        <w:t xml:space="preserve"> λέει φοβερά και </w:t>
      </w:r>
      <w:r>
        <w:rPr>
          <w:rFonts w:eastAsia="Times New Roman" w:cs="Times New Roman"/>
          <w:szCs w:val="24"/>
        </w:rPr>
        <w:lastRenderedPageBreak/>
        <w:t>τρομερά πράγματα και μάλιστα το 2013. Ο Κρεμαστινός, πρώην Υπουργός Υγείας, ομότιμος καθηγητής πανεπιστημίου, μιλάει για τη διαφθορά στην υγεία. Τι λέει; Πράγματα φοβερά και τρομερά.</w:t>
      </w:r>
    </w:p>
    <w:p w14:paraId="47A54D62"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Αφού λέει ότι από τα 2 δισεκατομμύρια το 2000 πήγαμε στα</w:t>
      </w:r>
      <w:r>
        <w:rPr>
          <w:rFonts w:eastAsia="Times New Roman" w:cs="Times New Roman"/>
          <w:szCs w:val="24"/>
        </w:rPr>
        <w:t xml:space="preserve"> 4 δισεκατομμύρια το 2004 και στα 17,5 δισεκατομμύρια το 2009, λέει: «Και τότε πόνεσα. Δεκαεπτά δισεκατομμύρια τα τελευταία επτά χρόνια». Και ρωτάει: «Γιατί δεν τα βρίσκουν;». Αυτό είναι το βασικό ερώτημα για την υγεία και τη δικαιοσύνη. </w:t>
      </w:r>
    </w:p>
    <w:p w14:paraId="47A54D63"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Μάλιστα, τελειώνε</w:t>
      </w:r>
      <w:r>
        <w:rPr>
          <w:rFonts w:eastAsia="Times New Roman" w:cs="Times New Roman"/>
          <w:szCs w:val="24"/>
        </w:rPr>
        <w:t xml:space="preserve">ι ο Κρεμαστινός την εισήγησή του -την έχω εδώ, θα σας τη δώσω- λέγοντας ότι «για μας η διαφθορά στον χώρο της υγείας είναι ο υπ’ αριθμόν ένα κίνδυνος για την επιβίωση της χώρας». </w:t>
      </w:r>
    </w:p>
    <w:p w14:paraId="47A54D64"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Ο Ρακιτζής στο πρώτο Πανελλήνιο Συνέδριο-Φόρουμ Δημόσιας Υγείας έλεγε τα ίδι</w:t>
      </w:r>
      <w:r>
        <w:rPr>
          <w:rFonts w:eastAsia="Times New Roman" w:cs="Times New Roman"/>
          <w:szCs w:val="24"/>
        </w:rPr>
        <w:t xml:space="preserve">α περίπου. Θα το δείτε. </w:t>
      </w:r>
    </w:p>
    <w:p w14:paraId="47A54D65"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Φτάνουμε στον κ. </w:t>
      </w:r>
      <w:proofErr w:type="spellStart"/>
      <w:r>
        <w:rPr>
          <w:rFonts w:eastAsia="Times New Roman" w:cs="Times New Roman"/>
          <w:szCs w:val="24"/>
        </w:rPr>
        <w:t>Σούρλα</w:t>
      </w:r>
      <w:proofErr w:type="spellEnd"/>
      <w:r>
        <w:rPr>
          <w:rFonts w:eastAsia="Times New Roman" w:cs="Times New Roman"/>
          <w:szCs w:val="24"/>
        </w:rPr>
        <w:t xml:space="preserve">, έναν δικό σας άνθρωπο, που σαν Γενικός Γραμματέας Διαφάνειας τότε, ειδικά για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είπε τα εξής: «Δεν φανταζόμουν ποτέ εγώ, που με νόμο δικό μου έγινε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ότι θα είχε αυτή την κατάληξη. Εκτιμώ ότι υπάρχουν ευθύνες για πράξεις και παραλείψεις </w:t>
      </w:r>
      <w:r>
        <w:rPr>
          <w:rFonts w:eastAsia="Times New Roman" w:cs="Times New Roman"/>
          <w:szCs w:val="24"/>
        </w:rPr>
        <w:lastRenderedPageBreak/>
        <w:t>όσων είχαν τη διαχείριση του Ιδρύματος, αλλά και των πολιτικών προϊσταμένων, που όπως φαίνεται αποφάσιζαν χωρίς περίσκεψη για τις κρατικές επιχορηγήσεις». Καταλήγει: «</w:t>
      </w:r>
      <w:r>
        <w:rPr>
          <w:rFonts w:eastAsia="Times New Roman" w:cs="Times New Roman"/>
          <w:szCs w:val="24"/>
        </w:rPr>
        <w:t xml:space="preserve">Υπάρχουν ευθύνες και πρέπει να αναζητηθούν και να επιβληθούν κυρώσεις». </w:t>
      </w:r>
    </w:p>
    <w:p w14:paraId="47A54D66"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7A54D67"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θα ήθελα την ανοχή σας, σας παρακαλώ.</w:t>
      </w:r>
    </w:p>
    <w:p w14:paraId="47A54D68"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εσείς μας λέτε ότι η </w:t>
      </w:r>
      <w:r>
        <w:rPr>
          <w:rFonts w:eastAsia="Times New Roman" w:cs="Times New Roman"/>
          <w:szCs w:val="24"/>
        </w:rPr>
        <w:t>ε</w:t>
      </w:r>
      <w:r>
        <w:rPr>
          <w:rFonts w:eastAsia="Times New Roman" w:cs="Times New Roman"/>
          <w:szCs w:val="24"/>
        </w:rPr>
        <w:t>πιτροπή αυτή γίνεται</w:t>
      </w:r>
      <w:r>
        <w:rPr>
          <w:rFonts w:eastAsia="Times New Roman" w:cs="Times New Roman"/>
          <w:szCs w:val="24"/>
        </w:rPr>
        <w:t xml:space="preserve"> για αντιπερισπασμό και αποπροσανατολισμό. Κρατήστε το για τον εαυτό σας. Το τι έγινε με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θα έρθει να μας τα πει σε λίγο ο κ. Γεωργιάδης. </w:t>
      </w:r>
    </w:p>
    <w:p w14:paraId="47A54D69"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Ως γνωστόν, ο κ. </w:t>
      </w:r>
      <w:proofErr w:type="spellStart"/>
      <w:r>
        <w:rPr>
          <w:rFonts w:eastAsia="Times New Roman" w:cs="Times New Roman"/>
          <w:szCs w:val="24"/>
        </w:rPr>
        <w:t>Μαρτίνης</w:t>
      </w:r>
      <w:proofErr w:type="spellEnd"/>
      <w:r>
        <w:rPr>
          <w:rFonts w:eastAsia="Times New Roman" w:cs="Times New Roman"/>
          <w:szCs w:val="24"/>
        </w:rPr>
        <w:t xml:space="preserve"> κρατείται για δύο κακουργήματα. Το ένα είναι για παθητική δωροδοκία και </w:t>
      </w:r>
      <w:r>
        <w:rPr>
          <w:rFonts w:eastAsia="Times New Roman" w:cs="Times New Roman"/>
          <w:szCs w:val="24"/>
        </w:rPr>
        <w:t>νομιμοποίηση εσόδων 3,2 εκατομμυρίων ευρώ, που βρέθηκαν στον λογαριασμό</w:t>
      </w:r>
      <w:r>
        <w:rPr>
          <w:rFonts w:eastAsia="Times New Roman" w:cs="Times New Roman"/>
          <w:szCs w:val="24"/>
        </w:rPr>
        <w:t>,</w:t>
      </w:r>
      <w:r>
        <w:rPr>
          <w:rFonts w:eastAsia="Times New Roman" w:cs="Times New Roman"/>
          <w:szCs w:val="24"/>
        </w:rPr>
        <w:t xml:space="preserve"> που είχε λάβει από τη </w:t>
      </w:r>
      <w:r>
        <w:rPr>
          <w:rFonts w:eastAsia="Times New Roman" w:cs="Times New Roman"/>
          <w:szCs w:val="24"/>
        </w:rPr>
        <w:t>«</w:t>
      </w:r>
      <w:r>
        <w:rPr>
          <w:rFonts w:eastAsia="Times New Roman" w:cs="Times New Roman"/>
          <w:szCs w:val="24"/>
          <w:lang w:val="en-US"/>
        </w:rPr>
        <w:t>HOSPITAL</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w:t>
      </w:r>
      <w:r>
        <w:rPr>
          <w:rFonts w:eastAsia="Times New Roman" w:cs="Times New Roman"/>
          <w:szCs w:val="24"/>
        </w:rPr>
        <w:t xml:space="preserve">, τη γερμανική εταιρεία. </w:t>
      </w:r>
    </w:p>
    <w:p w14:paraId="47A54D6A"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Το δεύτερο είναι επίσης κακουργηματική απιστία -δεύτερη φορά που κρατείται- γιατί έκανε έκπτωση 60%-100% σε πεν</w:t>
      </w:r>
      <w:r>
        <w:rPr>
          <w:rFonts w:eastAsia="Times New Roman" w:cs="Times New Roman"/>
          <w:szCs w:val="24"/>
        </w:rPr>
        <w:t xml:space="preserve">ήντα </w:t>
      </w:r>
      <w:r>
        <w:rPr>
          <w:rFonts w:eastAsia="Times New Roman" w:cs="Times New Roman"/>
          <w:szCs w:val="24"/>
        </w:rPr>
        <w:lastRenderedPageBreak/>
        <w:t xml:space="preserve">ένα </w:t>
      </w:r>
      <w:r>
        <w:rPr>
          <w:rFonts w:eastAsia="Times New Roman" w:cs="Times New Roman"/>
          <w:szCs w:val="24"/>
          <w:lang w:val="en-US"/>
        </w:rPr>
        <w:t>VIPs</w:t>
      </w:r>
      <w:r>
        <w:rPr>
          <w:rFonts w:eastAsia="Times New Roman" w:cs="Times New Roman"/>
          <w:szCs w:val="24"/>
        </w:rPr>
        <w:t xml:space="preserve"> πρόσωπα της πολιτικής ζωής, με ζημιά για το νοσοκομείο 1,75 εκατομμύρια ευρώ. </w:t>
      </w:r>
    </w:p>
    <w:p w14:paraId="47A54D6B"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 </w:t>
      </w:r>
      <w:proofErr w:type="spellStart"/>
      <w:r>
        <w:rPr>
          <w:rFonts w:eastAsia="Times New Roman" w:cs="Times New Roman"/>
          <w:szCs w:val="24"/>
        </w:rPr>
        <w:t>Μαρτίνης</w:t>
      </w:r>
      <w:proofErr w:type="spellEnd"/>
      <w:r>
        <w:rPr>
          <w:rFonts w:eastAsia="Times New Roman" w:cs="Times New Roman"/>
          <w:szCs w:val="24"/>
        </w:rPr>
        <w:t xml:space="preserve"> έδωσε δύο καταθέσεις, μία τον Νοέμβριο του 2016 και μία πρόσφατα, τον Μάρτιο του 2017. Κελαηδάει και έχει πει σημεία και τέρατα! Δεν</w:t>
      </w:r>
      <w:r>
        <w:rPr>
          <w:rFonts w:eastAsia="Times New Roman" w:cs="Times New Roman"/>
          <w:szCs w:val="24"/>
        </w:rPr>
        <w:t xml:space="preserve"> μπορώ να σας τα πω όλα. Τα έχω γραμμένα όλα. Τα έχω διαβάσει από τη δικογραφία. Εδώ είναι η δικογραφία, θα την δούμε όλοι να την αξιολογήσουμε. Λέει σημεία και τέρατα!</w:t>
      </w:r>
    </w:p>
    <w:p w14:paraId="47A54D6C"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ολοκληρώστε. </w:t>
      </w:r>
    </w:p>
    <w:p w14:paraId="47A54D6D"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Ναι, κύριε</w:t>
      </w:r>
      <w:r>
        <w:rPr>
          <w:rFonts w:eastAsia="Times New Roman" w:cs="Times New Roman"/>
          <w:szCs w:val="24"/>
        </w:rPr>
        <w:t xml:space="preserve"> Πρόεδρε. </w:t>
      </w:r>
    </w:p>
    <w:p w14:paraId="47A54D6E"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δεν αναγγέλθηκε με μεθόδευση το δημόσιο στον πλειστηριασμό που έγινε για οφειλόμενους φόρους 4,5 εκατομμυρίων ευρώ, που ποτέ δεν αναγγέλθηκαν και ποτέ δεν εισπράχθηκαν. </w:t>
      </w:r>
    </w:p>
    <w:p w14:paraId="47A54D6F" w14:textId="77777777" w:rsidR="00080287" w:rsidRDefault="007F198B">
      <w:pPr>
        <w:spacing w:after="0" w:line="600" w:lineRule="auto"/>
        <w:ind w:firstLine="720"/>
        <w:contextualSpacing/>
        <w:jc w:val="both"/>
        <w:rPr>
          <w:rFonts w:eastAsia="Times New Roman" w:cs="Times New Roman"/>
          <w:szCs w:val="24"/>
        </w:rPr>
      </w:pPr>
      <w:r>
        <w:rPr>
          <w:rFonts w:eastAsia="Times New Roman" w:cs="Times New Roman"/>
          <w:szCs w:val="24"/>
        </w:rPr>
        <w:t>Ποιος πήγε με επιταγή 115 εκατομμυρίων να «χτυπήσει» τον πλειστηρια</w:t>
      </w:r>
      <w:r>
        <w:rPr>
          <w:rFonts w:eastAsia="Times New Roman" w:cs="Times New Roman"/>
          <w:szCs w:val="24"/>
        </w:rPr>
        <w:t xml:space="preserve">σμό; Μία κύρια εταιρεία, η «ΗΜΙΘΕΑ», η οποία ήταν πριν </w:t>
      </w:r>
      <w:r>
        <w:rPr>
          <w:rFonts w:eastAsia="Times New Roman" w:cs="Times New Roman"/>
          <w:szCs w:val="24"/>
        </w:rPr>
        <w:t>«ΝΕ</w:t>
      </w:r>
      <w:r>
        <w:rPr>
          <w:rFonts w:eastAsia="Times New Roman" w:cs="Times New Roman"/>
          <w:szCs w:val="24"/>
          <w:lang w:val="en-US"/>
        </w:rPr>
        <w:t>W</w:t>
      </w:r>
      <w:r>
        <w:rPr>
          <w:rFonts w:eastAsia="Times New Roman" w:cs="Times New Roman"/>
          <w:szCs w:val="24"/>
        </w:rPr>
        <w:t xml:space="preserve"> </w:t>
      </w:r>
      <w:r>
        <w:rPr>
          <w:rFonts w:eastAsia="Times New Roman" w:cs="Times New Roman"/>
          <w:szCs w:val="24"/>
          <w:lang w:val="en-US"/>
        </w:rPr>
        <w:t>EVOLUTION</w:t>
      </w:r>
      <w:r>
        <w:rPr>
          <w:rFonts w:eastAsia="Times New Roman" w:cs="Times New Roman"/>
          <w:szCs w:val="24"/>
        </w:rPr>
        <w:t xml:space="preserve"> </w:t>
      </w:r>
      <w:r>
        <w:rPr>
          <w:rFonts w:eastAsia="Times New Roman" w:cs="Times New Roman"/>
          <w:szCs w:val="24"/>
        </w:rPr>
        <w:t xml:space="preserve">Κτηματική </w:t>
      </w:r>
      <w:r>
        <w:rPr>
          <w:rFonts w:eastAsia="Times New Roman" w:cs="Times New Roman"/>
          <w:szCs w:val="24"/>
        </w:rPr>
        <w:t xml:space="preserve">Τουριστική </w:t>
      </w:r>
      <w:r>
        <w:rPr>
          <w:rFonts w:eastAsia="Times New Roman" w:cs="Times New Roman"/>
          <w:szCs w:val="24"/>
        </w:rPr>
        <w:t>Αναπτυξιακή Ανώνυμη Εταιρεία</w:t>
      </w:r>
      <w:r>
        <w:rPr>
          <w:rFonts w:eastAsia="Times New Roman" w:cs="Times New Roman"/>
          <w:szCs w:val="24"/>
        </w:rPr>
        <w:t>»</w:t>
      </w:r>
      <w:r>
        <w:rPr>
          <w:rFonts w:eastAsia="Times New Roman" w:cs="Times New Roman"/>
          <w:szCs w:val="24"/>
        </w:rPr>
        <w:t xml:space="preserve">, αναπτυξιακού και τουριστικού χαρακτήρα. </w:t>
      </w:r>
      <w:r>
        <w:rPr>
          <w:rFonts w:eastAsia="Times New Roman" w:cs="Times New Roman"/>
          <w:szCs w:val="24"/>
        </w:rPr>
        <w:lastRenderedPageBreak/>
        <w:t>Έγινε η εταιρεία ως «ΗΜΙΘΕΑ ΝΕ</w:t>
      </w:r>
      <w:r>
        <w:rPr>
          <w:rFonts w:eastAsia="Times New Roman" w:cs="Times New Roman"/>
          <w:szCs w:val="24"/>
          <w:lang w:val="en-US"/>
        </w:rPr>
        <w:t>W</w:t>
      </w:r>
      <w:r>
        <w:rPr>
          <w:rFonts w:eastAsia="Times New Roman" w:cs="Times New Roman"/>
          <w:szCs w:val="24"/>
        </w:rPr>
        <w:t xml:space="preserve"> </w:t>
      </w:r>
      <w:r>
        <w:rPr>
          <w:rFonts w:eastAsia="Times New Roman" w:cs="Times New Roman"/>
          <w:szCs w:val="24"/>
          <w:lang w:val="en-US"/>
        </w:rPr>
        <w:t>EVOLUTION</w:t>
      </w:r>
      <w:r>
        <w:rPr>
          <w:rFonts w:eastAsia="Times New Roman" w:cs="Times New Roman"/>
          <w:szCs w:val="24"/>
        </w:rPr>
        <w:t xml:space="preserve">» τέσσερις ημέρες πριν τον πλειστηριασμό στον ίδιο συμβολαιογράφο που έγινε η ίδρυση και στον ίδιο συμβολαιογράφο που έγινε ο πλειστηριασμός και έρχεται με μια επιταγή 115 εκατομμυρίων και «χτυπάει» χωρίς κανέναν άλλο ενδιαφερόμενο. </w:t>
      </w:r>
    </w:p>
    <w:p w14:paraId="47A54D7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Ποιο είναι το θέμα με την «ΗΜΙΘΕΑ»; Θα σας το πω για να το ξέρετε, κύριε Βορίδη και κύριε Γεωργιάδη. Η «ΗΜΙΘΕΑ» το 2005 έχει κεφάλαιο 60.000 ευρώ. Όταν ήρθε με την επιταγή είχε μηδέν κεφάλαιο. Πού βρήκε το ποσό των 115 εκατομμυρίων; Ποιοι ήταν οι πραγματικ</w:t>
      </w:r>
      <w:r>
        <w:rPr>
          <w:rFonts w:eastAsia="Times New Roman" w:cs="Times New Roman"/>
          <w:szCs w:val="24"/>
        </w:rPr>
        <w:t xml:space="preserve">οί χρηματοδότες; Κεφάλαιο δεν είχε, εργαζομένους δεν είχε, έδρα δεν είχε, απασχολούμενους δεν είχε, κύκλο εργασιών δεν είχε! Να έρθετε, λοιπόν, να μας πείτε εδώ πού βρέθηκαν τα 115 εκατομμύρια και πουλήθηκε το «Ερρίκος Ντυνάν». </w:t>
      </w:r>
    </w:p>
    <w:p w14:paraId="47A54D7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Άρα, κύριε Πρόεδρε, και τελ</w:t>
      </w:r>
      <w:r>
        <w:rPr>
          <w:rFonts w:eastAsia="Times New Roman" w:cs="Times New Roman"/>
          <w:szCs w:val="24"/>
        </w:rPr>
        <w:t xml:space="preserve">ειώνω με αυτό, η </w:t>
      </w:r>
      <w:r>
        <w:rPr>
          <w:rFonts w:eastAsia="Times New Roman" w:cs="Times New Roman"/>
          <w:szCs w:val="24"/>
        </w:rPr>
        <w:t>ε</w:t>
      </w:r>
      <w:r>
        <w:rPr>
          <w:rFonts w:eastAsia="Times New Roman" w:cs="Times New Roman"/>
          <w:szCs w:val="24"/>
        </w:rPr>
        <w:t xml:space="preserve">ξεταστική μας έχει να ερευνήσει τρία πράγματα: Πρώτον, εάν ο Υπουργός Υγείας τότε είχε το δικαίωμα να παρέμβει και να ζητήσει την παραίτηση του ΔΣ. </w:t>
      </w:r>
    </w:p>
    <w:p w14:paraId="47A54D7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κύριε Γεωργιάδη, πρέπει να σας πω ότι από τον ιδρυτικό Κανονισμό του «Ερρίκος Ντυν</w:t>
      </w:r>
      <w:r>
        <w:rPr>
          <w:rFonts w:eastAsia="Times New Roman" w:cs="Times New Roman"/>
          <w:szCs w:val="24"/>
        </w:rPr>
        <w:t xml:space="preserve">άν» -τον οποίο εμείς οι νομικοί τον διαβάζουμε ακόμη και στις υποσημειώσεις του- δεν έχει δικαίωμα να παρέμβει σε διοικητικό επίπεδο και να ζητήσει την παραίτηση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Έχει λόγο μόνο για τον τρόπο παροχής νοσηλευτικών υπηρεσιών και τί</w:t>
      </w:r>
      <w:r>
        <w:rPr>
          <w:rFonts w:eastAsia="Times New Roman" w:cs="Times New Roman"/>
          <w:szCs w:val="24"/>
        </w:rPr>
        <w:t>ποτε άλλο. Και όμως το κάνατε και ζητήσατε την παραίτηση. Και ήταν η αρχή για να ξετυλιχθεί το κουβάρι στο θέμα του «Ερρίκος Ντυνάν».</w:t>
      </w:r>
    </w:p>
    <w:p w14:paraId="47A54D7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Δεύτερον, κύριε Πρόεδρε, η κατάσχεση από την Τράπεζα Πειραιώς έγινε μόνο στο κτήριο και στο παράρτημά του. Ο κ. Βορίδης πέ</w:t>
      </w:r>
      <w:r>
        <w:rPr>
          <w:rFonts w:eastAsia="Times New Roman" w:cs="Times New Roman"/>
          <w:szCs w:val="24"/>
        </w:rPr>
        <w:t xml:space="preserve">ρασε μία τροπολογία τέσσερις ημέρες πριν από τον πλειστηριασμό, που λέει «αυτοδικαίως μαζί με το κτήριο να πηγαίνει και η άδεια λειτουργίας και το σήμα του». Να το δούμε αυτό, εάν είναι σωστό ή νόμιμο. </w:t>
      </w:r>
    </w:p>
    <w:p w14:paraId="47A54D7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εννοείτε νόμιμο; Αφού το ψήφισε</w:t>
      </w:r>
      <w:r>
        <w:rPr>
          <w:rFonts w:eastAsia="Times New Roman" w:cs="Times New Roman"/>
          <w:szCs w:val="24"/>
        </w:rPr>
        <w:t xml:space="preserve"> η Βουλή. </w:t>
      </w:r>
    </w:p>
    <w:p w14:paraId="47A54D7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Τι σημασία έχει αυτό, κύριε Βορίδη; Θα δούμε. Ό,τι ψηφίζει η Βουλή δεν είναι νόμιμο. </w:t>
      </w:r>
    </w:p>
    <w:p w14:paraId="47A54D7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Το τίμημα των 115 εκατομμυρίων, όπως λέει ο </w:t>
      </w:r>
      <w:proofErr w:type="spellStart"/>
      <w:r>
        <w:rPr>
          <w:rFonts w:eastAsia="Times New Roman" w:cs="Times New Roman"/>
          <w:szCs w:val="24"/>
        </w:rPr>
        <w:t>Μαρτίνης</w:t>
      </w:r>
      <w:proofErr w:type="spellEnd"/>
      <w:r>
        <w:rPr>
          <w:rFonts w:eastAsia="Times New Roman" w:cs="Times New Roman"/>
          <w:szCs w:val="24"/>
        </w:rPr>
        <w:t xml:space="preserve"> στην κατάθεσή του τον Μάρτιο που είναι </w:t>
      </w:r>
      <w:r>
        <w:rPr>
          <w:rFonts w:eastAsia="Times New Roman" w:cs="Times New Roman"/>
          <w:szCs w:val="24"/>
        </w:rPr>
        <w:lastRenderedPageBreak/>
        <w:t>ποταμός, δεν ήταν απλώς μικρό</w:t>
      </w:r>
      <w:r>
        <w:rPr>
          <w:rFonts w:eastAsia="Times New Roman" w:cs="Times New Roman"/>
          <w:szCs w:val="24"/>
        </w:rPr>
        <w:t xml:space="preserve">, αλλά ήταν ευτελέστατο. Αρκεί δε να λάβουμε υπ’ </w:t>
      </w:r>
      <w:proofErr w:type="spellStart"/>
      <w:r>
        <w:rPr>
          <w:rFonts w:eastAsia="Times New Roman" w:cs="Times New Roman"/>
          <w:szCs w:val="24"/>
        </w:rPr>
        <w:t>όψιν</w:t>
      </w:r>
      <w:proofErr w:type="spellEnd"/>
      <w:r>
        <w:rPr>
          <w:rFonts w:eastAsia="Times New Roman" w:cs="Times New Roman"/>
          <w:szCs w:val="24"/>
        </w:rPr>
        <w:t xml:space="preserve">, λέει ο </w:t>
      </w:r>
      <w:proofErr w:type="spellStart"/>
      <w:r>
        <w:rPr>
          <w:rFonts w:eastAsia="Times New Roman" w:cs="Times New Roman"/>
          <w:szCs w:val="24"/>
        </w:rPr>
        <w:t>Μαρτίνης</w:t>
      </w:r>
      <w:proofErr w:type="spellEnd"/>
      <w:r>
        <w:rPr>
          <w:rFonts w:eastAsia="Times New Roman" w:cs="Times New Roman"/>
          <w:szCs w:val="24"/>
        </w:rPr>
        <w:t>, ότι μόνο ένα δάνειο της Τράπεζας Πειραιώς ήταν πάνω από 50 εκατομμύρια και είχε δέκα τέτοια δάνεια και άλλα τόσα περιουσιακά στοιχεία. Δηλαδή, αποτιμάται η περιουσία του στα 115 εκατομ</w:t>
      </w:r>
      <w:r>
        <w:rPr>
          <w:rFonts w:eastAsia="Times New Roman" w:cs="Times New Roman"/>
          <w:szCs w:val="24"/>
        </w:rPr>
        <w:t xml:space="preserve">μύρια; Θα το ερευνήσουμε και αυτό.   </w:t>
      </w:r>
    </w:p>
    <w:p w14:paraId="47A54D7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Τέλος, ρωτάει ο </w:t>
      </w:r>
      <w:proofErr w:type="spellStart"/>
      <w:r>
        <w:rPr>
          <w:rFonts w:eastAsia="Times New Roman" w:cs="Times New Roman"/>
          <w:szCs w:val="24"/>
        </w:rPr>
        <w:t>Ελευθεριάνος</w:t>
      </w:r>
      <w:proofErr w:type="spellEnd"/>
      <w:r>
        <w:rPr>
          <w:rFonts w:eastAsia="Times New Roman" w:cs="Times New Roman"/>
          <w:szCs w:val="24"/>
        </w:rPr>
        <w:t>, ο Εισαγγελέας Διαφθοράς</w:t>
      </w:r>
      <w:r>
        <w:rPr>
          <w:rFonts w:eastAsia="Times New Roman" w:cs="Times New Roman"/>
          <w:szCs w:val="24"/>
        </w:rPr>
        <w:t>,</w:t>
      </w:r>
      <w:r>
        <w:rPr>
          <w:rFonts w:eastAsia="Times New Roman" w:cs="Times New Roman"/>
          <w:szCs w:val="24"/>
        </w:rPr>
        <w:t xml:space="preserve"> που έστειλε τη δικογραφία, την οποία μελετήσαμε </w:t>
      </w:r>
      <w:proofErr w:type="spellStart"/>
      <w:r>
        <w:rPr>
          <w:rFonts w:eastAsia="Times New Roman" w:cs="Times New Roman"/>
          <w:szCs w:val="24"/>
        </w:rPr>
        <w:t>ευρυθώς</w:t>
      </w:r>
      <w:proofErr w:type="spellEnd"/>
      <w:r>
        <w:rPr>
          <w:rFonts w:eastAsia="Times New Roman" w:cs="Times New Roman"/>
          <w:szCs w:val="24"/>
        </w:rPr>
        <w:t xml:space="preserve">, το οποίο βέβαια ρωτάμε και εμείς στην </w:t>
      </w:r>
      <w:r>
        <w:rPr>
          <w:rFonts w:eastAsia="Times New Roman" w:cs="Times New Roman"/>
          <w:szCs w:val="24"/>
        </w:rPr>
        <w:t>ε</w:t>
      </w:r>
      <w:r>
        <w:rPr>
          <w:rFonts w:eastAsia="Times New Roman" w:cs="Times New Roman"/>
          <w:szCs w:val="24"/>
        </w:rPr>
        <w:t>πιτροπή, εάν στα στοιχεία του πλειστηριασμού περιλαμβάνονται και πε</w:t>
      </w:r>
      <w:r>
        <w:rPr>
          <w:rFonts w:eastAsia="Times New Roman" w:cs="Times New Roman"/>
          <w:szCs w:val="24"/>
        </w:rPr>
        <w:t xml:space="preserve">ριουσιακά στοιχεία, υλικά και άυλα, που είχαν </w:t>
      </w:r>
      <w:proofErr w:type="spellStart"/>
      <w:r>
        <w:rPr>
          <w:rFonts w:eastAsia="Times New Roman" w:cs="Times New Roman"/>
          <w:szCs w:val="24"/>
        </w:rPr>
        <w:t>δωρηθεί</w:t>
      </w:r>
      <w:proofErr w:type="spellEnd"/>
      <w:r>
        <w:rPr>
          <w:rFonts w:eastAsia="Times New Roman" w:cs="Times New Roman"/>
          <w:szCs w:val="24"/>
        </w:rPr>
        <w:t xml:space="preserve"> από τον Ελληνικό Ερυθρό Σταυρό, διότι δόθηκαν με τον βασικό όρο να παραμείνει το «Ερρίκος Ντυνάν» κοινωφελές ίδρυμα.</w:t>
      </w:r>
    </w:p>
    <w:p w14:paraId="47A54D7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w:t>
      </w:r>
    </w:p>
    <w:p w14:paraId="47A54D7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Έχου</w:t>
      </w:r>
      <w:r>
        <w:rPr>
          <w:rFonts w:eastAsia="Times New Roman" w:cs="Times New Roman"/>
          <w:szCs w:val="24"/>
        </w:rPr>
        <w:t>με πολλά, λοιπόν, να ερευνήσουμε.</w:t>
      </w:r>
    </w:p>
    <w:p w14:paraId="47A54D7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λοιπόν, που πτώχευε βίαια η ελληνική κοινωνία, κάποιοι έκαναν πάρτι εδώ στην Ελλάδα. </w:t>
      </w:r>
    </w:p>
    <w:p w14:paraId="47A54D7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τα σχετικά έγγραφα στα Πρακτικά. </w:t>
      </w:r>
    </w:p>
    <w:p w14:paraId="47A54D7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Σπυρίδων</w:t>
      </w:r>
      <w:r>
        <w:rPr>
          <w:rFonts w:eastAsia="Times New Roman" w:cs="Times New Roman"/>
          <w:szCs w:val="24"/>
        </w:rPr>
        <w:t>ας</w:t>
      </w:r>
      <w:r>
        <w:rPr>
          <w:rFonts w:eastAsia="Times New Roman" w:cs="Times New Roman"/>
          <w:szCs w:val="24"/>
        </w:rPr>
        <w:t xml:space="preserve"> </w:t>
      </w:r>
      <w:proofErr w:type="spellStart"/>
      <w:r>
        <w:rPr>
          <w:rFonts w:eastAsia="Times New Roman" w:cs="Times New Roman"/>
          <w:szCs w:val="24"/>
        </w:rPr>
        <w:t>Λάππας</w:t>
      </w:r>
      <w:proofErr w:type="spellEnd"/>
      <w:r>
        <w:rPr>
          <w:rFonts w:eastAsia="Times New Roman" w:cs="Times New Roman"/>
          <w:szCs w:val="24"/>
        </w:rPr>
        <w:t xml:space="preserve"> καταθέτει για τα Πρακτικά τα προαν</w:t>
      </w:r>
      <w:r>
        <w:rPr>
          <w:rFonts w:eastAsia="Times New Roman" w:cs="Times New Roman"/>
          <w:szCs w:val="24"/>
        </w:rPr>
        <w:t xml:space="preserve">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7A54D7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πάρτι κάποτε τελειώνουν. Ξέρετε γιατί; Σταματάει να παίζει η μουσική. </w:t>
      </w:r>
    </w:p>
    <w:p w14:paraId="47A54D7E"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7A54D7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(Αναστάσιος Κουράκης): </w:t>
      </w:r>
      <w:r>
        <w:rPr>
          <w:rFonts w:eastAsia="Times New Roman" w:cs="Times New Roman"/>
          <w:szCs w:val="24"/>
        </w:rPr>
        <w:t xml:space="preserve">Ευχαριστούμε τον κ. Σπυρίδωνα </w:t>
      </w:r>
      <w:proofErr w:type="spellStart"/>
      <w:r>
        <w:rPr>
          <w:rFonts w:eastAsia="Times New Roman" w:cs="Times New Roman"/>
          <w:szCs w:val="24"/>
        </w:rPr>
        <w:t>Λάππα</w:t>
      </w:r>
      <w:proofErr w:type="spellEnd"/>
      <w:r>
        <w:rPr>
          <w:rFonts w:eastAsia="Times New Roman" w:cs="Times New Roman"/>
          <w:szCs w:val="24"/>
        </w:rPr>
        <w:t xml:space="preserve">. </w:t>
      </w:r>
    </w:p>
    <w:p w14:paraId="47A54D8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Κομμουνιστικού Κόμματος Ελλάδας κ. Δημήτριο</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Κουτσούμπα</w:t>
      </w:r>
      <w:r>
        <w:rPr>
          <w:rFonts w:eastAsia="Times New Roman" w:cs="Times New Roman"/>
          <w:szCs w:val="24"/>
        </w:rPr>
        <w:t>ς</w:t>
      </w:r>
      <w:proofErr w:type="spellEnd"/>
      <w:r>
        <w:rPr>
          <w:rFonts w:eastAsia="Times New Roman" w:cs="Times New Roman"/>
          <w:szCs w:val="24"/>
        </w:rPr>
        <w:t xml:space="preserve">. </w:t>
      </w:r>
    </w:p>
    <w:p w14:paraId="47A54D8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w:t>
      </w:r>
      <w:r>
        <w:rPr>
          <w:rFonts w:eastAsia="Times New Roman" w:cs="Times New Roman"/>
          <w:b/>
          <w:szCs w:val="24"/>
        </w:rPr>
        <w:t>Κομμουνιστικού Κόμματος Ελλάδας):</w:t>
      </w:r>
      <w:r>
        <w:rPr>
          <w:rFonts w:eastAsia="Times New Roman" w:cs="Times New Roman"/>
          <w:szCs w:val="24"/>
        </w:rPr>
        <w:t xml:space="preserve"> Κυρίες και κύριοι Βουλευτές, όλα όσα ακούστηκαν τις προηγούμενες ημέρες και σήμερα για τη συμφωνία με το κουαρτέτο προκαλούν στην κυριολεξία τη νοημοσύνη του ελληνικού λαού, ενός λαού</w:t>
      </w:r>
      <w:r>
        <w:rPr>
          <w:rFonts w:eastAsia="Times New Roman" w:cs="Times New Roman"/>
          <w:szCs w:val="24"/>
        </w:rPr>
        <w:t>,</w:t>
      </w:r>
      <w:r>
        <w:rPr>
          <w:rFonts w:eastAsia="Times New Roman" w:cs="Times New Roman"/>
          <w:szCs w:val="24"/>
        </w:rPr>
        <w:t xml:space="preserve"> που έχει γονατίσει εδώ και οκτώ χρόνι</w:t>
      </w:r>
      <w:r>
        <w:rPr>
          <w:rFonts w:eastAsia="Times New Roman" w:cs="Times New Roman"/>
          <w:szCs w:val="24"/>
        </w:rPr>
        <w:t>α –κοντεύουμε να μπούμε στον ένατο- από την κρίση, τα μέτρα, τα μνη</w:t>
      </w:r>
      <w:r>
        <w:rPr>
          <w:rFonts w:eastAsia="Times New Roman" w:cs="Times New Roman"/>
          <w:szCs w:val="24"/>
        </w:rPr>
        <w:lastRenderedPageBreak/>
        <w:t>μόνιά σας και τώρα έρχεται αντιμέτωπος με ένα αβάσταχτο πακέτο, με μείωση του αφορολόγητου, με περικοπές στις συντάξεις, με επέκταση ιδιωτικοποιήσεων, που ουσιαστικά αφορούν ένα νέο πρόγραμ</w:t>
      </w:r>
      <w:r>
        <w:rPr>
          <w:rFonts w:eastAsia="Times New Roman" w:cs="Times New Roman"/>
          <w:szCs w:val="24"/>
        </w:rPr>
        <w:t xml:space="preserve">μα, ανεξάρτητα εάν θα ονομαστεί πάλι μνημόνιο ή και κάπως αλλιώς. </w:t>
      </w:r>
    </w:p>
    <w:p w14:paraId="47A54D8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παραμύθι των αντίμετρων δεν πείθει κανέναν, ούτε τον ελληνικό λαό ούτε καν τα στελέχη του ΣΥΡΙΖΑ, που για τους δικούς τους λόγους λένε ότι δεν αντισταθμίζονται οι νέες τεράστιες απώλειες</w:t>
      </w:r>
      <w:r>
        <w:rPr>
          <w:rFonts w:eastAsia="Times New Roman" w:cs="Times New Roman"/>
          <w:szCs w:val="24"/>
        </w:rPr>
        <w:t xml:space="preserve">. </w:t>
      </w:r>
    </w:p>
    <w:p w14:paraId="47A54D83" w14:textId="77777777" w:rsidR="00080287" w:rsidRDefault="007F198B">
      <w:pPr>
        <w:spacing w:line="600" w:lineRule="auto"/>
        <w:ind w:firstLine="720"/>
        <w:contextualSpacing/>
        <w:jc w:val="both"/>
        <w:rPr>
          <w:rFonts w:eastAsia="Times New Roman"/>
          <w:szCs w:val="24"/>
        </w:rPr>
      </w:pPr>
      <w:r>
        <w:rPr>
          <w:rFonts w:eastAsia="Times New Roman"/>
          <w:szCs w:val="24"/>
        </w:rPr>
        <w:t>Ακόμη και εάν δεχτούμε πως μέτρα και αντίμετρα έχουν μηδενικό δημοσιονομικό αποτέλεσμα –που δεν ισχύει φυσικά- αυτό αφορά κυρίως τη στήριξη του μεγάλου κεφαλαίου, είτε με τη μείωση των φορολογικών συντελεστών των επιχειρηματικών ομίλων είτε με την επιδό</w:t>
      </w:r>
      <w:r>
        <w:rPr>
          <w:rFonts w:eastAsia="Times New Roman"/>
          <w:szCs w:val="24"/>
        </w:rPr>
        <w:t>τηση του μισθολογικού τους κόστους, δηλαδή</w:t>
      </w:r>
      <w:r>
        <w:rPr>
          <w:rFonts w:eastAsia="Times New Roman"/>
          <w:szCs w:val="24"/>
        </w:rPr>
        <w:t>,</w:t>
      </w:r>
      <w:r>
        <w:rPr>
          <w:rFonts w:eastAsia="Times New Roman"/>
          <w:szCs w:val="24"/>
        </w:rPr>
        <w:t xml:space="preserve"> με κρατικό χρήμα που θα δίνεται σε κάποιους απ’ αυτούς τους ομίλους για να προσλαμβάνουν φθηνούς, αναλώσιμους εργαζόμενους τους οποίους μάλιστα θα μπορούν να απολύουν μετά από έξι μήνες.</w:t>
      </w:r>
    </w:p>
    <w:p w14:paraId="47A54D8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w:t>
      </w:r>
      <w:r>
        <w:rPr>
          <w:rFonts w:eastAsia="Times New Roman" w:cs="Times New Roman"/>
          <w:szCs w:val="24"/>
        </w:rPr>
        <w:t xml:space="preserve">δρική Έδρα καταλαμβάνει ο Πρόεδρος της Βουλής κ. </w:t>
      </w:r>
      <w:r w:rsidRPr="008A119E">
        <w:rPr>
          <w:rFonts w:eastAsia="Times New Roman" w:cs="Times New Roman"/>
          <w:b/>
          <w:szCs w:val="24"/>
        </w:rPr>
        <w:t>ΝΙΚΟΛΑΟΣ ΒΟΥΤΣΗΣ</w:t>
      </w:r>
      <w:r>
        <w:rPr>
          <w:rFonts w:eastAsia="Times New Roman" w:cs="Times New Roman"/>
          <w:szCs w:val="24"/>
        </w:rPr>
        <w:t>)</w:t>
      </w:r>
    </w:p>
    <w:p w14:paraId="47A54D85" w14:textId="77777777" w:rsidR="00080287" w:rsidRDefault="007F198B">
      <w:pPr>
        <w:spacing w:line="600" w:lineRule="auto"/>
        <w:ind w:firstLine="720"/>
        <w:contextualSpacing/>
        <w:jc w:val="both"/>
        <w:rPr>
          <w:rFonts w:eastAsia="Times New Roman"/>
          <w:szCs w:val="24"/>
        </w:rPr>
      </w:pPr>
      <w:r>
        <w:rPr>
          <w:rFonts w:eastAsia="Times New Roman"/>
          <w:szCs w:val="24"/>
        </w:rPr>
        <w:lastRenderedPageBreak/>
        <w:t>Όσον αφορά τα λαϊκά στρώματα, τα λεγόμενα αντίμετρα, το πολύ, πολύ να οδηγήσουν σε μια νέα αφαίμαξη μισθωτών, αυτοαπασχολούμενων, προκειμένου να δοθούν κάποια ψίχουλα στην ακραία φτώχεια, η</w:t>
      </w:r>
      <w:r>
        <w:rPr>
          <w:rFonts w:eastAsia="Times New Roman"/>
          <w:szCs w:val="24"/>
        </w:rPr>
        <w:t xml:space="preserve"> οποία θα αυξηθεί εξαιτίας ακριβώς αυτής της πολιτικής. Γιατί η μείωση του αφορολογήτου, η περικοπή των συντάξεων θα πλήξει και τους χαμηλόμισθους και τους χαμηλοσυνταξιούχους. </w:t>
      </w:r>
    </w:p>
    <w:p w14:paraId="47A54D8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Την ίδια στιγμή, ενώ τα αντιλαϊκά μέτρα είναι δεδομένα, τα όποια αντίμετρα θα </w:t>
      </w:r>
      <w:r>
        <w:rPr>
          <w:rFonts w:eastAsia="Times New Roman"/>
          <w:szCs w:val="24"/>
        </w:rPr>
        <w:t>εφαρμόζονται μόνο στον βαθμό που επιτευχθούν δημοσιονομικά αποτελέσματα πάνω από τον στόχο του 3,5%. Και αυτά που λέτε ότι θα νομοθετηθούν μαζί είναι το γνωστό επικοινωνιακό τρ</w:t>
      </w:r>
      <w:r>
        <w:rPr>
          <w:rFonts w:eastAsia="Times New Roman"/>
          <w:szCs w:val="24"/>
        </w:rPr>
        <w:t>ι</w:t>
      </w:r>
      <w:r>
        <w:rPr>
          <w:rFonts w:eastAsia="Times New Roman"/>
          <w:szCs w:val="24"/>
        </w:rPr>
        <w:t>κ, οι γνωστές κουτοπονηριές για να κρύψετε αυτήν την πραγματικότητα, ότι η προϋ</w:t>
      </w:r>
      <w:r>
        <w:rPr>
          <w:rFonts w:eastAsia="Times New Roman"/>
          <w:szCs w:val="24"/>
        </w:rPr>
        <w:t>πόθεση εφαρμογής τους –εάν εφαρμοστούν- είναι η συνέχιση, η κλιμάκωση της επίθεσης.</w:t>
      </w:r>
    </w:p>
    <w:p w14:paraId="47A54D87" w14:textId="77777777" w:rsidR="00080287" w:rsidRDefault="007F198B">
      <w:pPr>
        <w:spacing w:line="600" w:lineRule="auto"/>
        <w:ind w:firstLine="720"/>
        <w:contextualSpacing/>
        <w:jc w:val="both"/>
        <w:rPr>
          <w:rFonts w:eastAsia="Times New Roman"/>
          <w:szCs w:val="24"/>
        </w:rPr>
      </w:pPr>
      <w:r>
        <w:rPr>
          <w:rFonts w:eastAsia="Times New Roman"/>
          <w:szCs w:val="24"/>
        </w:rPr>
        <w:t>Θέλετε να πούμε για τα εργασιακά</w:t>
      </w:r>
      <w:r>
        <w:rPr>
          <w:rFonts w:eastAsia="Times New Roman"/>
          <w:szCs w:val="24"/>
        </w:rPr>
        <w:t>,</w:t>
      </w:r>
      <w:r>
        <w:rPr>
          <w:rFonts w:eastAsia="Times New Roman"/>
          <w:szCs w:val="24"/>
        </w:rPr>
        <w:t xml:space="preserve"> που τα εμφανίζεται και σαν επιτυχία αυτής εδώ της διαπραγμάτευσης; Η ουσία είναι ότι δεν λέτε κουβέντα για την επαναφορά του κατώτατου μισ</w:t>
      </w:r>
      <w:r>
        <w:rPr>
          <w:rFonts w:eastAsia="Times New Roman"/>
          <w:szCs w:val="24"/>
        </w:rPr>
        <w:t>θού, που τον είχατε μάλιστα και σημαία σας. Δεν λέτε κουβέντα για την κα</w:t>
      </w:r>
      <w:r>
        <w:rPr>
          <w:rFonts w:eastAsia="Times New Roman"/>
          <w:szCs w:val="24"/>
        </w:rPr>
        <w:lastRenderedPageBreak/>
        <w:t>τάργηση της απαράδεκτης διάκρισης σε βάρος των νέων εργαζομένων. Δεν λέτε κουβέντα για την κατάργηση όλου αυτού του νομοθετικού πλαισίου</w:t>
      </w:r>
      <w:r>
        <w:rPr>
          <w:rFonts w:eastAsia="Times New Roman"/>
          <w:szCs w:val="24"/>
        </w:rPr>
        <w:t>,</w:t>
      </w:r>
      <w:r>
        <w:rPr>
          <w:rFonts w:eastAsia="Times New Roman"/>
          <w:szCs w:val="24"/>
        </w:rPr>
        <w:t xml:space="preserve"> που έπληξε τη δυνατότητα των εργαζομένων να δι</w:t>
      </w:r>
      <w:r>
        <w:rPr>
          <w:rFonts w:eastAsia="Times New Roman"/>
          <w:szCs w:val="24"/>
        </w:rPr>
        <w:t xml:space="preserve">εκδικούν κλαδικές συλλογικές συμβάσεις και έχουμε φτάσει στη γενίκευση των επιχειρησιακών, των ατομικών συμβάσεων. Δεν λέτε κουβέντα, για παράδειγμα, για την επαναφορά της </w:t>
      </w:r>
      <w:proofErr w:type="spellStart"/>
      <w:r>
        <w:rPr>
          <w:rFonts w:eastAsia="Times New Roman"/>
          <w:szCs w:val="24"/>
        </w:rPr>
        <w:t>υποχρεωτικότητας</w:t>
      </w:r>
      <w:proofErr w:type="spellEnd"/>
      <w:r>
        <w:rPr>
          <w:rFonts w:eastAsia="Times New Roman"/>
          <w:szCs w:val="24"/>
        </w:rPr>
        <w:t xml:space="preserve"> των συμβάσεων που θα δεσμεύει την εργοδοσία για την εφαρμογή τους.</w:t>
      </w:r>
    </w:p>
    <w:p w14:paraId="47A54D88" w14:textId="77777777" w:rsidR="00080287" w:rsidRDefault="007F198B">
      <w:pPr>
        <w:spacing w:line="600" w:lineRule="auto"/>
        <w:ind w:firstLine="720"/>
        <w:contextualSpacing/>
        <w:jc w:val="both"/>
        <w:rPr>
          <w:rFonts w:eastAsia="Times New Roman"/>
          <w:szCs w:val="24"/>
        </w:rPr>
      </w:pPr>
      <w:r>
        <w:rPr>
          <w:rFonts w:eastAsia="Times New Roman"/>
          <w:szCs w:val="24"/>
        </w:rPr>
        <w:t>Το πιο εξοργιστικό, όμως, είναι ότι στην πραγματικότητα κάνετε όλη αυτήν την προσπάθεια εξωραϊσμού της Ευρωπαϊκής Ένωσης -που έκανε και κάνει αυτή εδώ η Κυβέρνηση- με αφορμή κυρίως τα εργασιακά. Και τι δεν ακούσαμε αυτές τις μέρες! Ο εργασιακός μεσαίωνας τ</w:t>
      </w:r>
      <w:r>
        <w:rPr>
          <w:rFonts w:eastAsia="Times New Roman"/>
          <w:szCs w:val="24"/>
        </w:rPr>
        <w:t>ον οποίο εφαρμόζει και ενισχύει η Κυβέρνηση για πάνω από δυόμισι χρόνια είναι –λέει- απαιτήσεις κάποιων κύκλων</w:t>
      </w:r>
      <w:r>
        <w:rPr>
          <w:rFonts w:eastAsia="Times New Roman"/>
          <w:szCs w:val="24"/>
        </w:rPr>
        <w:t>,</w:t>
      </w:r>
      <w:r>
        <w:rPr>
          <w:rFonts w:eastAsia="Times New Roman"/>
          <w:szCs w:val="24"/>
        </w:rPr>
        <w:t xml:space="preserve"> που θέλουν να υπονομεύσουν το κεκτημένο της Ευρωπαϊκής Ένωσης. Το πρόβλημα, δηλαδή, είναι κάποιοι ακραίοι, μόνο που εμφανίστηκαν ξαφνικά από το </w:t>
      </w:r>
      <w:r>
        <w:rPr>
          <w:rFonts w:eastAsia="Times New Roman"/>
          <w:szCs w:val="24"/>
        </w:rPr>
        <w:t xml:space="preserve">πουθενά και θέλουν να μολύνουν την άσπιλη και αμόλυντη Ευρωπαϊκή Ένωση. </w:t>
      </w:r>
    </w:p>
    <w:p w14:paraId="47A54D89" w14:textId="77777777" w:rsidR="00080287" w:rsidRDefault="007F198B">
      <w:pPr>
        <w:spacing w:line="600" w:lineRule="auto"/>
        <w:ind w:firstLine="720"/>
        <w:contextualSpacing/>
        <w:jc w:val="both"/>
        <w:rPr>
          <w:rFonts w:eastAsia="Times New Roman"/>
          <w:szCs w:val="24"/>
        </w:rPr>
      </w:pPr>
      <w:r>
        <w:rPr>
          <w:rFonts w:eastAsia="Times New Roman"/>
          <w:szCs w:val="24"/>
        </w:rPr>
        <w:t>Έλεος, κύριοι! Η Ευρωπαϊκή Ένωση είναι ακριβώς αυτή</w:t>
      </w:r>
      <w:r>
        <w:rPr>
          <w:rFonts w:eastAsia="Times New Roman"/>
          <w:szCs w:val="24"/>
        </w:rPr>
        <w:t>,</w:t>
      </w:r>
      <w:r>
        <w:rPr>
          <w:rFonts w:eastAsia="Times New Roman"/>
          <w:szCs w:val="24"/>
        </w:rPr>
        <w:t xml:space="preserve"> που εδώ και πάνω από τριάντα χρόνια ξηλώνει βήμα το βήμα </w:t>
      </w:r>
      <w:r>
        <w:rPr>
          <w:rFonts w:eastAsia="Times New Roman"/>
          <w:szCs w:val="24"/>
        </w:rPr>
        <w:lastRenderedPageBreak/>
        <w:t>κάθε εργασιακό δικαίωμα, με ιδιαίτερη ένταση, βέβαια, τα τελευταία χρόνια</w:t>
      </w:r>
      <w:r>
        <w:rPr>
          <w:rFonts w:eastAsia="Times New Roman"/>
          <w:szCs w:val="24"/>
        </w:rPr>
        <w:t xml:space="preserve"> της κρίσης, των μνημονίων.</w:t>
      </w:r>
    </w:p>
    <w:p w14:paraId="47A54D8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Ό,τι διαφυλάχθηκε σε κατακτήσεις, διαφυλάχθηκε χάρη στη σύγκρουση με αυτές τις κατευθύνσεις της Ευρωπαϊκής Ένωσης. Αυτά τα μέτρα δεν εφαρμόζονται άλλωστε σε όλες τις χώρες κράτη-μέλη της; Τα ίδια μέτρα για τα εργασιακά δεν </w:t>
      </w:r>
      <w:r>
        <w:rPr>
          <w:rFonts w:eastAsia="Times New Roman"/>
          <w:szCs w:val="24"/>
        </w:rPr>
        <w:t>ψήφισε πέρυσι</w:t>
      </w:r>
      <w:r>
        <w:rPr>
          <w:rFonts w:eastAsia="Times New Roman"/>
          <w:szCs w:val="24"/>
        </w:rPr>
        <w:t>,</w:t>
      </w:r>
      <w:r>
        <w:rPr>
          <w:rFonts w:eastAsia="Times New Roman"/>
          <w:szCs w:val="24"/>
        </w:rPr>
        <w:t xml:space="preserve"> με τον νόμο Ελ </w:t>
      </w:r>
      <w:proofErr w:type="spellStart"/>
      <w:r>
        <w:rPr>
          <w:rFonts w:eastAsia="Times New Roman"/>
          <w:szCs w:val="24"/>
        </w:rPr>
        <w:t>Κομρί</w:t>
      </w:r>
      <w:proofErr w:type="spellEnd"/>
      <w:r>
        <w:rPr>
          <w:rFonts w:eastAsia="Times New Roman"/>
          <w:szCs w:val="24"/>
        </w:rPr>
        <w:t>,</w:t>
      </w:r>
      <w:r>
        <w:rPr>
          <w:rFonts w:eastAsia="Times New Roman"/>
          <w:szCs w:val="24"/>
        </w:rPr>
        <w:t xml:space="preserve"> η γαλλική </w:t>
      </w:r>
      <w:r>
        <w:rPr>
          <w:rFonts w:eastAsia="Times New Roman"/>
          <w:szCs w:val="24"/>
        </w:rPr>
        <w:t>κ</w:t>
      </w:r>
      <w:r>
        <w:rPr>
          <w:rFonts w:eastAsia="Times New Roman"/>
          <w:szCs w:val="24"/>
        </w:rPr>
        <w:t>υβέρνηση του νότιου συμμάχου σας, κ. Ολάντ; Είναι ένας νόμος</w:t>
      </w:r>
      <w:r>
        <w:rPr>
          <w:rFonts w:eastAsia="Times New Roman"/>
          <w:szCs w:val="24"/>
        </w:rPr>
        <w:t>,</w:t>
      </w:r>
      <w:r>
        <w:rPr>
          <w:rFonts w:eastAsia="Times New Roman"/>
          <w:szCs w:val="24"/>
        </w:rPr>
        <w:t xml:space="preserve"> που έβγαλε στον δρόμο για πολλές εβδομάδες εκατοντάδες χιλιάδες εργαζόμενους στη Γαλλία.</w:t>
      </w:r>
    </w:p>
    <w:p w14:paraId="47A54D8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Έχετε γίνει πιο </w:t>
      </w:r>
      <w:proofErr w:type="spellStart"/>
      <w:r>
        <w:rPr>
          <w:rFonts w:eastAsia="Times New Roman"/>
          <w:szCs w:val="24"/>
        </w:rPr>
        <w:t>ευρωλάγνοι</w:t>
      </w:r>
      <w:proofErr w:type="spellEnd"/>
      <w:r>
        <w:rPr>
          <w:rFonts w:eastAsia="Times New Roman"/>
          <w:szCs w:val="24"/>
        </w:rPr>
        <w:t xml:space="preserve"> και από τους πιο </w:t>
      </w:r>
      <w:proofErr w:type="spellStart"/>
      <w:r>
        <w:rPr>
          <w:rFonts w:eastAsia="Times New Roman"/>
          <w:szCs w:val="24"/>
        </w:rPr>
        <w:t>ευρωλάγνους</w:t>
      </w:r>
      <w:proofErr w:type="spellEnd"/>
      <w:r>
        <w:rPr>
          <w:rFonts w:eastAsia="Times New Roman"/>
          <w:szCs w:val="24"/>
        </w:rPr>
        <w:t xml:space="preserve">. </w:t>
      </w:r>
      <w:r>
        <w:rPr>
          <w:rFonts w:eastAsia="Times New Roman"/>
          <w:szCs w:val="24"/>
        </w:rPr>
        <w:t>Βεβαίως, θα πει κάποιος, εδώ φτάσατε στο σημείο να προσφέρετε κάλυψη στην επίθεση των Ηνωμένων Πολιτειών της Αμερικής στη Συρία. Στην Ευρωπαϊκή Ένωση θα κολλήσετε; Μετά την πρόσκληση του ΝΑΤΟ στο Αιγαίο, μετά τη στήριξη όλων των επιθετικών νατοϊκών αποφάσε</w:t>
      </w:r>
      <w:r>
        <w:rPr>
          <w:rFonts w:eastAsia="Times New Roman"/>
          <w:szCs w:val="24"/>
        </w:rPr>
        <w:t xml:space="preserve">ων, μετά τις συμφωνίες Υπουργών στις Ηνωμένες Πολιτείες για επέκταση των στρατιωτικών τους βάσεων στην Ελλάδα, όπως στη Σούδα, φτάσατε στο σημείο με την υπογραφή σας στη κοινή ανακοίνωση της Συνόδου </w:t>
      </w:r>
      <w:r>
        <w:rPr>
          <w:rFonts w:eastAsia="Times New Roman"/>
          <w:szCs w:val="24"/>
        </w:rPr>
        <w:lastRenderedPageBreak/>
        <w:t>των χωρών του Νότου να δώσετε πλήρη κάλυψη και να χαρακτη</w:t>
      </w:r>
      <w:r>
        <w:rPr>
          <w:rFonts w:eastAsia="Times New Roman"/>
          <w:szCs w:val="24"/>
        </w:rPr>
        <w:t>ρίσετε μάλιστα κατανοητή την επίθεση των Ηνωμένων Πολιτειών της Αμερικής στη Συρία, που ρίχνει επιπλέον «λάδι» στη φωτιά των ανταγωνισμών με επικίνδυνες και απρόβλεπτες συνέπειες για τους λαούς της περιοχής.</w:t>
      </w:r>
    </w:p>
    <w:p w14:paraId="47A54D8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Χθες μάλιστα ο Υπουργός σας και συνεταίρος σας σ</w:t>
      </w:r>
      <w:r>
        <w:rPr>
          <w:rFonts w:eastAsia="Times New Roman" w:cs="Times New Roman"/>
          <w:szCs w:val="24"/>
        </w:rPr>
        <w:t xml:space="preserve">την Κυβέρνηση από τους ΑΝΕΛ καμάρωνε από το Κόσοβο γι’ αυτήν την πολιτική, για τη </w:t>
      </w:r>
      <w:proofErr w:type="spellStart"/>
      <w:r>
        <w:rPr>
          <w:rFonts w:eastAsia="Times New Roman" w:cs="Times New Roman"/>
          <w:szCs w:val="24"/>
        </w:rPr>
        <w:t>γεωστρατηγική</w:t>
      </w:r>
      <w:proofErr w:type="spellEnd"/>
      <w:r>
        <w:rPr>
          <w:rFonts w:eastAsia="Times New Roman" w:cs="Times New Roman"/>
          <w:szCs w:val="24"/>
        </w:rPr>
        <w:t xml:space="preserve">, λέει, αναβάθμιση της Ελλάδας. </w:t>
      </w:r>
    </w:p>
    <w:p w14:paraId="47A54D8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τι αμυντικές ανάγκες της χώρας υπηρετεί η παρουσία ελληνικού στρατού στο Κόσοβο και αλλού, που και εσείς καταδικάζατε, </w:t>
      </w:r>
      <w:r>
        <w:rPr>
          <w:rFonts w:eastAsia="Times New Roman" w:cs="Times New Roman"/>
          <w:szCs w:val="24"/>
        </w:rPr>
        <w:t>όταν ήσασταν στην Αντιπολίτευση; Και την ίδια στιγμή κομπάζετε ότι θα επεκτείνετε για μια πενταετία τη συμφωνία με τις Ηνωμένες Πολιτείες για τη βάση της Σούδας.</w:t>
      </w:r>
    </w:p>
    <w:p w14:paraId="47A54D8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Αποδείξατε για μια ακόμα φορά ότι δεν έχετε κανέναν φραγμό, καμμιά αναστολή, προκειμένου να στ</w:t>
      </w:r>
      <w:r>
        <w:rPr>
          <w:rFonts w:eastAsia="Times New Roman" w:cs="Times New Roman"/>
          <w:szCs w:val="24"/>
        </w:rPr>
        <w:t>ηρίξετε τους επικίνδυνους σχεδιασμούς προς όφελος όχι φυσικά της ειρήνης και του λαού μας, ο οποίος πρέπει να διεκδικήσει εδώ και τώρα την απεμπλοκή της Ελλάδας από οποιουσδήποτε πολέμους, επιθετικές ενέργειες, το κλείσιμο των νατοϊκών βάσεων και της Σούδα</w:t>
      </w:r>
      <w:r>
        <w:rPr>
          <w:rFonts w:eastAsia="Times New Roman" w:cs="Times New Roman"/>
          <w:szCs w:val="24"/>
        </w:rPr>
        <w:t xml:space="preserve">ς </w:t>
      </w:r>
      <w:r>
        <w:rPr>
          <w:rFonts w:eastAsia="Times New Roman" w:cs="Times New Roman"/>
          <w:szCs w:val="24"/>
        </w:rPr>
        <w:lastRenderedPageBreak/>
        <w:t xml:space="preserve">ειδικά, την επιστροφή των Ελλήνων που υπάρχουν σε αποστολές εκτός συνόρων από το πλιάτσικο του κεφαλαίου, που γίνεται στην ευρύτερη περιοχή. </w:t>
      </w:r>
    </w:p>
    <w:p w14:paraId="47A54D8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λέμε ότι ο ΣΥΡΙΖΑ προσφέρει πολύτιμες, ανεκτίμητες υπηρεσίες στο σύστημα. Γιατί με την παραπλάνηση και </w:t>
      </w:r>
      <w:r>
        <w:rPr>
          <w:rFonts w:eastAsia="Times New Roman" w:cs="Times New Roman"/>
          <w:szCs w:val="24"/>
        </w:rPr>
        <w:t>με το «καρότο», με την ταμπέλα της δήθεν προόδου, όσο και αν αυτό άρχισε να ξεφτίζει πλέον, γιατί ο λαός σάς πήρε χαμπάρι, πετύχατε να περάσετε, όμως, σκληρά αντιλαϊκά μέτρα και πάνω απ’ όλα να περάσετε αντιλήψεις, ιδέες βαθιά αντιδραστικές μέσα στον κόσμο</w:t>
      </w:r>
      <w:r>
        <w:rPr>
          <w:rFonts w:eastAsia="Times New Roman" w:cs="Times New Roman"/>
          <w:szCs w:val="24"/>
        </w:rPr>
        <w:t xml:space="preserve">, σε αυτόν τον κόσμο που σας ακολουθούσε, αντιλήψεις κατάφωρα εχθρικές για τον λαό μας. </w:t>
      </w:r>
    </w:p>
    <w:p w14:paraId="47A54D9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εδώ βρίσκεται, βέβαια, και η δύσκολη θέση της Νέας Δημοκρατίας, γιατί πρέπει να αντιπολιτευτεί μια Κυβέρνηση που αποδείχτηκε σε αυτά ζητήματα πιο ικανή, δηλαδή</w:t>
      </w:r>
      <w:r>
        <w:rPr>
          <w:rFonts w:eastAsia="Times New Roman" w:cs="Times New Roman"/>
          <w:szCs w:val="24"/>
        </w:rPr>
        <w:t>,</w:t>
      </w:r>
      <w:r>
        <w:rPr>
          <w:rFonts w:eastAsia="Times New Roman" w:cs="Times New Roman"/>
          <w:szCs w:val="24"/>
        </w:rPr>
        <w:t xml:space="preserve"> να περνάει πολιτικές για τις οποίες η Νέα Δημοκρατία θεωρεί ότι έχει και το </w:t>
      </w:r>
      <w:r>
        <w:rPr>
          <w:rFonts w:eastAsia="Times New Roman" w:cs="Times New Roman"/>
          <w:szCs w:val="24"/>
          <w:lang w:val="en-US"/>
        </w:rPr>
        <w:t>know</w:t>
      </w:r>
      <w:r>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Και όχι μόνο αυτό, αλλά να βλέπει και την Κυβέρνηση ΣΥΡΙΖΑ να παίρνει επιπλέον και τα εύσημα από τους </w:t>
      </w:r>
      <w:proofErr w:type="spellStart"/>
      <w:r>
        <w:rPr>
          <w:rFonts w:eastAsia="Times New Roman" w:cs="Times New Roman"/>
          <w:szCs w:val="24"/>
        </w:rPr>
        <w:t>ευρωενωσιακούς</w:t>
      </w:r>
      <w:proofErr w:type="spellEnd"/>
      <w:r>
        <w:rPr>
          <w:rFonts w:eastAsia="Times New Roman" w:cs="Times New Roman"/>
          <w:szCs w:val="24"/>
        </w:rPr>
        <w:t xml:space="preserve"> συμμάχους, από τους </w:t>
      </w:r>
      <w:proofErr w:type="spellStart"/>
      <w:r>
        <w:rPr>
          <w:rFonts w:eastAsia="Times New Roman" w:cs="Times New Roman"/>
          <w:szCs w:val="24"/>
        </w:rPr>
        <w:t>ευρωατλαντικούς</w:t>
      </w:r>
      <w:proofErr w:type="spellEnd"/>
      <w:r>
        <w:rPr>
          <w:rFonts w:eastAsia="Times New Roman" w:cs="Times New Roman"/>
          <w:szCs w:val="24"/>
        </w:rPr>
        <w:t xml:space="preserve"> εταίρους, από το</w:t>
      </w:r>
      <w:r>
        <w:rPr>
          <w:rFonts w:eastAsia="Times New Roman" w:cs="Times New Roman"/>
          <w:szCs w:val="24"/>
        </w:rPr>
        <w:t xml:space="preserve">ν ΣΕΒ στην Ελλάδα για τις επιδόσεις της σε αυτό το αντιλαϊκό </w:t>
      </w:r>
      <w:r>
        <w:rPr>
          <w:rFonts w:eastAsia="Times New Roman" w:cs="Times New Roman"/>
          <w:szCs w:val="24"/>
        </w:rPr>
        <w:lastRenderedPageBreak/>
        <w:t>έργο. Και προσπαθεί, βέβαια, να υπερακοντίσει καταφεύγοντας ακόμα και σε γραφικότητες, όπως αυτή σήμερα του κ. Γεωργιάδη.</w:t>
      </w:r>
    </w:p>
    <w:p w14:paraId="47A54D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όσον αφορά την </w:t>
      </w:r>
      <w:r>
        <w:rPr>
          <w:rFonts w:eastAsia="Times New Roman" w:cs="Times New Roman"/>
          <w:szCs w:val="24"/>
        </w:rPr>
        <w:t>ε</w:t>
      </w:r>
      <w:r>
        <w:rPr>
          <w:rFonts w:eastAsia="Times New Roman" w:cs="Times New Roman"/>
          <w:szCs w:val="24"/>
        </w:rPr>
        <w:t>ξεταστική για την υγεία το χ</w:t>
      </w:r>
      <w:r>
        <w:rPr>
          <w:rFonts w:eastAsia="Times New Roman" w:cs="Times New Roman"/>
          <w:szCs w:val="24"/>
        </w:rPr>
        <w:t xml:space="preserve">ρονικό διάστημα της έρευνας και κυρίως η θεματολογία της προσφέρεται για μια βολική, θα λέγαμε, αντιπαράθεση ανάμεσα στην Κυβέρνηση και τα κόμματα της αντιπολίτευσης αφού συσκοτίζονται όλα τα παραπάνω, αλλά και οι αιτίες της άθλιας κατάστασης του δημοσίου </w:t>
      </w:r>
      <w:r>
        <w:rPr>
          <w:rFonts w:eastAsia="Times New Roman" w:cs="Times New Roman"/>
          <w:szCs w:val="24"/>
        </w:rPr>
        <w:t>συστήματος υγείας σε σχέση με τις αυξημένες, τις πραγματικές λαϊκές ανάγκες. Η Κυβέρνηση ΣΥΡΙΖΑ-ΑΝΕΛ υλοποιεί με επιταχυνόμενους ρυθμούς και στον τομέα της υγείας μια πολιτική-συνέχεια όλων των προηγούμενων κυβερνήσεων και ανεξάρτητα με τις επιμέρους διαφο</w:t>
      </w:r>
      <w:r>
        <w:rPr>
          <w:rFonts w:eastAsia="Times New Roman" w:cs="Times New Roman"/>
          <w:szCs w:val="24"/>
        </w:rPr>
        <w:t xml:space="preserve">ροποιήσεις. </w:t>
      </w:r>
    </w:p>
    <w:p w14:paraId="47A54D9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τόσο η σημερινή </w:t>
      </w:r>
      <w:r>
        <w:rPr>
          <w:rFonts w:eastAsia="Times New Roman" w:cs="Times New Roman"/>
          <w:szCs w:val="24"/>
        </w:rPr>
        <w:t>σ</w:t>
      </w:r>
      <w:r>
        <w:rPr>
          <w:rFonts w:eastAsia="Times New Roman" w:cs="Times New Roman"/>
          <w:szCs w:val="24"/>
        </w:rPr>
        <w:t xml:space="preserve">υγκυβέρνηση ΣΥΡΙΖΑ-ΑΝΕΛ όσο και της Νέας Δημοκρατίας και του ΠΑΣΟΚ προηγούμενα είχαν και έχουν ως προπαγανδιστικό περιτύλιγμα των αντιλαϊκών μέτρων δήθεν το νοικοκύρεμα, δήθεν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δαπανών</w:t>
      </w:r>
      <w:r>
        <w:rPr>
          <w:rFonts w:eastAsia="Times New Roman" w:cs="Times New Roman"/>
          <w:szCs w:val="24"/>
        </w:rPr>
        <w:t>, δήθεν το χτύπημα της σπατάλης. Με αυτήν την προπαγάνδα προωθούνται όλα τα σκληρά αντιλαϊκά μέτρα.</w:t>
      </w:r>
    </w:p>
    <w:p w14:paraId="47A54D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με νόμιμο τρόπο, κύριε </w:t>
      </w:r>
      <w:proofErr w:type="spellStart"/>
      <w:r>
        <w:rPr>
          <w:rFonts w:eastAsia="Times New Roman" w:cs="Times New Roman"/>
          <w:szCs w:val="24"/>
        </w:rPr>
        <w:t>Λάππα</w:t>
      </w:r>
      <w:proofErr w:type="spellEnd"/>
      <w:r>
        <w:rPr>
          <w:rFonts w:eastAsia="Times New Roman" w:cs="Times New Roman"/>
          <w:szCs w:val="24"/>
        </w:rPr>
        <w:t>, γίνεται η τεράστια κλοπή με την αφαίρεση ακόμα και αυτών των ελάχιστων, ανεπαρκών λαϊκών δικαιωμάτων στην υγεία. Με «νόμιμ</w:t>
      </w:r>
      <w:r>
        <w:rPr>
          <w:rFonts w:eastAsia="Times New Roman" w:cs="Times New Roman"/>
          <w:szCs w:val="24"/>
        </w:rPr>
        <w:t>ο» τρόπο οι ασθενείς πληρώνουν περισσότερα από πριν και το κράτος και τα ασφαλιστικά ταμεία πληρώνουν και παρέχουν λιγότερα. Με νόμιμο τρόπο κλείνουν δημόσια νοσοκομεία, ψυχιατρεία, κλινικές, εργαστήρια, μονάδες του ΠΕΔΥ. Με νόμιμο τρόπο μειώνεται το μόνιμ</w:t>
      </w:r>
      <w:r>
        <w:rPr>
          <w:rFonts w:eastAsia="Times New Roman" w:cs="Times New Roman"/>
          <w:szCs w:val="24"/>
        </w:rPr>
        <w:t>ο προσωπικό στο δημόσιο σύστημα υγείας, με νόμιμο τρόπο αυξάνεται η εκμετάλλευση των εργαζομένων στην υγεία γιατρών, νοσηλευτών και λοιπών και μέσω της απαράδεκτης σχέσης εργασίας ορισμένου χρόνου και με ακόμα πιο μειωμένα δικαιώματα από τους επικουρικούς,</w:t>
      </w:r>
      <w:r>
        <w:rPr>
          <w:rFonts w:eastAsia="Times New Roman" w:cs="Times New Roman"/>
          <w:szCs w:val="24"/>
        </w:rPr>
        <w:t xml:space="preserve"> με το μπλοκάκι, την κοινωνική εργασία και πάει λέγοντας, διότι δεν στοιχίζουν στον κρατικό προϋπολογισμό, αφού πληρώνονται από τα έσοδα των μονάδων υγείας. </w:t>
      </w:r>
    </w:p>
    <w:p w14:paraId="47A54D9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Όλα αυτά όμως, κάθε άλλο παρά νόμιμα τα θεωρούμε εμείς, το ίδιο το εργατικό λαϊκό κίνημα. Αυτά όλα</w:t>
      </w:r>
      <w:r>
        <w:rPr>
          <w:rFonts w:eastAsia="Times New Roman" w:cs="Times New Roman"/>
          <w:szCs w:val="24"/>
        </w:rPr>
        <w:t xml:space="preserve"> κι αν είναι καραμπινάτες παρανομίες που κάνετε κατά συρροή σημερινοί και χθεσινοί κυβερνώντες! </w:t>
      </w:r>
    </w:p>
    <w:p w14:paraId="47A54D9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το ΚΕΕΛΠΝΟ αξιοποιείται κατά κόρον και από τη σημερινή Κυβέρνηση για να τροφοδοτεί τις δημόσιες μονάδες υγείας με πάμφθηνο προσωπικό, με χαμ</w:t>
      </w:r>
      <w:r>
        <w:rPr>
          <w:rFonts w:eastAsia="Times New Roman" w:cs="Times New Roman"/>
          <w:szCs w:val="24"/>
        </w:rPr>
        <w:t xml:space="preserve">ηλότερες αμοιβές, ακόμα και από το επικουρικό προσωπικό, με προσωρινή σχέση εργασίας, χωρίς άδειες, χωρίς επιδόματα υγείας, Χριστουγέννων, Πάσχα. </w:t>
      </w:r>
    </w:p>
    <w:p w14:paraId="47A54D9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Πρόσφατο ανδραγάθημα της Κυβέρνησης είναι και η νομοθέτηση που προβλέπει ότι οι περιφέρειες και οι δήμοι ξεχω</w:t>
      </w:r>
      <w:r>
        <w:rPr>
          <w:rFonts w:eastAsia="Times New Roman" w:cs="Times New Roman"/>
          <w:szCs w:val="24"/>
        </w:rPr>
        <w:t>ριστά ή από κοινού οι ενώσεις τους, οι επιχειρήσεις ΟΤΑ, μπορούν να συνάπτουν συμβάσεις με τις υγειονομικές περιφέρειες, τα νοσοκομεία, τις μονάδες ψυχικής υγείας, τις μονάδες πρωτοβάθμιας φροντίδας</w:t>
      </w:r>
      <w:r>
        <w:rPr>
          <w:rFonts w:eastAsia="Times New Roman" w:cs="Times New Roman"/>
          <w:szCs w:val="24"/>
        </w:rPr>
        <w:t>,</w:t>
      </w:r>
      <w:r>
        <w:rPr>
          <w:rFonts w:eastAsia="Times New Roman" w:cs="Times New Roman"/>
          <w:szCs w:val="24"/>
        </w:rPr>
        <w:t xml:space="preserve"> που βρίσκονται εντός των διοικητικών ορίων τους, προκειμ</w:t>
      </w:r>
      <w:r>
        <w:rPr>
          <w:rFonts w:eastAsia="Times New Roman" w:cs="Times New Roman"/>
          <w:szCs w:val="24"/>
        </w:rPr>
        <w:t>ένου να χρηματοδοτούν από τους προϋπολογισμούς τους τη μελέτη, την εκτέλεση των έργων και προγραμμάτων ανάπτυξης των δημοσίων δομών υγείας και τις προμήθειες, εκτός των φαρμάκων. Μεταφέρει την ευθύνη της χρηματοδότησης για την ανάπτυξη, λειτουργία, προμήθε</w:t>
      </w:r>
      <w:r>
        <w:rPr>
          <w:rFonts w:eastAsia="Times New Roman" w:cs="Times New Roman"/>
          <w:szCs w:val="24"/>
        </w:rPr>
        <w:t>ιες υγειονομικού υλικού και μηχανημάτων και υπηρεσιών από τον κρατικό προϋπολογισμό στην τοπική διοίκηση πρώτου και δευτέρου βαθμού. Ε</w:t>
      </w:r>
      <w:r>
        <w:rPr>
          <w:rFonts w:eastAsia="Times New Roman" w:cs="Times New Roman"/>
          <w:szCs w:val="24"/>
        </w:rPr>
        <w:lastRenderedPageBreak/>
        <w:t>πεκτείνει και βαθαίνει προηγούμενα μέτρα που προώθησε η Κυβέρνηση, όπως τη χρηματοδότηση από τους δήμους και τις περιφέρει</w:t>
      </w:r>
      <w:r>
        <w:rPr>
          <w:rFonts w:eastAsia="Times New Roman" w:cs="Times New Roman"/>
          <w:szCs w:val="24"/>
        </w:rPr>
        <w:t>ες της πρόσληψης επικουρικού προσωπικού, την παροχή επιδομάτων ως κινήτρων για την κάλυψη σοβαρών ελλείψεων σε γιατρούς και άλλα. Ανοίγει παραπέρα τον δρόμο της επιπλέον επιβάρυνσης του λαού μας με δημοτικά τέλη και φορολογία, προκειμένου να υλοποιηθούν αυ</w:t>
      </w:r>
      <w:r>
        <w:rPr>
          <w:rFonts w:eastAsia="Times New Roman" w:cs="Times New Roman"/>
          <w:szCs w:val="24"/>
        </w:rPr>
        <w:t xml:space="preserve">τά τα μέτρα, με το επιχείρημα ότι είναι σε όφελος της υγείας του λαού και με δεδομένη την περικοπή της κρατικής χρηματοδότησης, αλλά και της άσχημης οικονομικής κατάστασης των δήμων και των περιφερειών, λόγω πάλι της </w:t>
      </w:r>
      <w:proofErr w:type="spellStart"/>
      <w:r>
        <w:rPr>
          <w:rFonts w:eastAsia="Times New Roman" w:cs="Times New Roman"/>
          <w:szCs w:val="24"/>
        </w:rPr>
        <w:t>υποχρηματοδότησής</w:t>
      </w:r>
      <w:proofErr w:type="spellEnd"/>
      <w:r>
        <w:rPr>
          <w:rFonts w:eastAsia="Times New Roman" w:cs="Times New Roman"/>
          <w:szCs w:val="24"/>
        </w:rPr>
        <w:t xml:space="preserve"> τους από το κράτος. </w:t>
      </w:r>
    </w:p>
    <w:p w14:paraId="47A54D9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η Κυβέρνηση νομοθέτησε, βάζοντας τη σφραγίδα όχι απλώς μιας υποβαθμισμένης και ανεπαρκούς δημόσιας πρωτοβάθμιας φροντίδας υγείας, όπως είναι σήμερα, αλλά και την τυπική διάλυσή της. Με την καθιέρωση των τοπικών μονάδων υγείας επεκτείνεται επάξια </w:t>
      </w:r>
      <w:r>
        <w:rPr>
          <w:rFonts w:eastAsia="Times New Roman" w:cs="Times New Roman"/>
          <w:szCs w:val="24"/>
        </w:rPr>
        <w:t xml:space="preserve">το σχέδιο, το οποίο ξεκίνησε από προηγούμενες κυβερνήσεις, για την αναδιάρθρωση της πρωτοβάθμιας φροντίδας υγείας με υποδομές και προσωπικό που δεν </w:t>
      </w:r>
      <w:r>
        <w:rPr>
          <w:rFonts w:eastAsia="Times New Roman" w:cs="Times New Roman"/>
          <w:szCs w:val="24"/>
        </w:rPr>
        <w:lastRenderedPageBreak/>
        <w:t>θα επιβαρύνουν το κράτος και με παροχές του ελάχιστου στοιχειώδους πακέτου στους ασθενείς, που, επίσης, να κ</w:t>
      </w:r>
      <w:r>
        <w:rPr>
          <w:rFonts w:eastAsia="Times New Roman" w:cs="Times New Roman"/>
          <w:szCs w:val="24"/>
        </w:rPr>
        <w:t xml:space="preserve">οστίζουν ελάχιστα σε κράτος και ασφαλιστικά ταμεία. </w:t>
      </w:r>
    </w:p>
    <w:p w14:paraId="47A54D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Τα μεγαλεπήβολα σχέδια για την πρωτοβάθμια φροντίδα υγείας, που με καταιγιστικό τρόπο προπαγανδίζετε όλο το προηγούμενο διάστημα, αποδεικνύονται μια τεράστια φούσκα. Τι να πρωτοθαυμάσει κανείς; Ότι για δ</w:t>
      </w:r>
      <w:r>
        <w:rPr>
          <w:rFonts w:eastAsia="Times New Roman" w:cs="Times New Roman"/>
          <w:szCs w:val="24"/>
        </w:rPr>
        <w:t>έκα έως δώδεκα χιλιάδες πληθυσμό προβλέπετε κατ’ ελάχιστον έναν γιατρό ή έναν παθολόγο ή έναν γενικό γιατρό ή έναν παιδίατρο, έναν νοσηλευτή ή έναν επισκέπτη υγείας ή έναν διοικητικό; Δηλαδή, ένας γιατρός και ένας νοσηλευτής με έναν διοικητικό θα δουλεύουν</w:t>
      </w:r>
      <w:r>
        <w:rPr>
          <w:rFonts w:eastAsia="Times New Roman" w:cs="Times New Roman"/>
          <w:szCs w:val="24"/>
        </w:rPr>
        <w:t xml:space="preserve"> και θα παρέχουν υπηρεσίες προαγωγής, πρόληψης, διάγνωσης και θεραπείας. Όμως, και σε κάθε βάρδια να υπάρχει αυτός ο αριθμός, αντιμετωπίζονται έτσι οι ανάγκες; Και όταν αρρωσταίνουν ή παίρνουν άδειες αυτοί οι εργαζόμενοι τι θα γίνεται; Ποιον κοροϊδεύετε; Ε</w:t>
      </w:r>
      <w:r>
        <w:rPr>
          <w:rFonts w:eastAsia="Times New Roman" w:cs="Times New Roman"/>
          <w:szCs w:val="24"/>
        </w:rPr>
        <w:t xml:space="preserve">ίναι ζήτημα αν αυτές οι ομάδες θα μπορούν έστω να </w:t>
      </w:r>
      <w:proofErr w:type="spellStart"/>
      <w:r>
        <w:rPr>
          <w:rFonts w:eastAsia="Times New Roman" w:cs="Times New Roman"/>
          <w:szCs w:val="24"/>
        </w:rPr>
        <w:t>συνταγογραφούν</w:t>
      </w:r>
      <w:proofErr w:type="spellEnd"/>
      <w:r>
        <w:rPr>
          <w:rFonts w:eastAsia="Times New Roman" w:cs="Times New Roman"/>
          <w:szCs w:val="24"/>
        </w:rPr>
        <w:t xml:space="preserve">, ενώ η μέτρηση ακόμα και της πίεσης θα θεωρείται πολυτέλεια. </w:t>
      </w:r>
    </w:p>
    <w:p w14:paraId="47A54D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ακρωτηριασμός της έννοιας και της αποστολής της πρωτοβάθμιας φροντίδας υγείας, που εσείς την ονομάζετε </w:t>
      </w:r>
      <w:r>
        <w:rPr>
          <w:rFonts w:eastAsia="Times New Roman" w:cs="Times New Roman"/>
          <w:szCs w:val="24"/>
        </w:rPr>
        <w:lastRenderedPageBreak/>
        <w:t>«τομή». Είναι α</w:t>
      </w:r>
      <w:r>
        <w:rPr>
          <w:rFonts w:eastAsia="Times New Roman" w:cs="Times New Roman"/>
          <w:szCs w:val="24"/>
        </w:rPr>
        <w:t>κρωτηριασμός των ελάχιστων παροχών</w:t>
      </w:r>
      <w:r>
        <w:rPr>
          <w:rFonts w:eastAsia="Times New Roman" w:cs="Times New Roman"/>
          <w:szCs w:val="24"/>
        </w:rPr>
        <w:t>,</w:t>
      </w:r>
      <w:r>
        <w:rPr>
          <w:rFonts w:eastAsia="Times New Roman" w:cs="Times New Roman"/>
          <w:szCs w:val="24"/>
        </w:rPr>
        <w:t xml:space="preserve"> που είχαν οι λαϊκές οικογένειες, γιατί με τη σύνθεση αυτών των ομάδων και των αριθμό των υγειονομικών που θα την αποτελούν, μόνο ως αστείο ακούγεται αυτό που ισχυρίζεστε, ότι «θα παρέχει ολοκληρωμένες και ποιοτικές μάλισ</w:t>
      </w:r>
      <w:r>
        <w:rPr>
          <w:rFonts w:eastAsia="Times New Roman" w:cs="Times New Roman"/>
          <w:szCs w:val="24"/>
        </w:rPr>
        <w:t>τα υπηρεσίες σε όλον τον πληθυσμό και ιδιαίτερα στις ευαίσθητες κοινωνικές ομάδες». Δικά σας λόγια</w:t>
      </w:r>
      <w:r>
        <w:rPr>
          <w:rFonts w:eastAsia="Times New Roman" w:cs="Times New Roman"/>
          <w:szCs w:val="24"/>
        </w:rPr>
        <w:t>.</w:t>
      </w:r>
      <w:r>
        <w:rPr>
          <w:rFonts w:eastAsia="Times New Roman" w:cs="Times New Roman"/>
          <w:szCs w:val="24"/>
        </w:rPr>
        <w:t xml:space="preserve"> Λέτε ότι αυτές οι ομάδες θα συμπληρώνουν τις υπόλοιπες δημόσιες μονάδες της πρωτοβάθμιας φροντίδας υγείας, δηλαδή</w:t>
      </w:r>
      <w:r>
        <w:rPr>
          <w:rFonts w:eastAsia="Times New Roman" w:cs="Times New Roman"/>
          <w:szCs w:val="24"/>
        </w:rPr>
        <w:t>,</w:t>
      </w:r>
      <w:r>
        <w:rPr>
          <w:rFonts w:eastAsia="Times New Roman" w:cs="Times New Roman"/>
          <w:szCs w:val="24"/>
        </w:rPr>
        <w:t xml:space="preserve"> τα ιατρεία του ΠΕΔΥ, τα κέντρα υγείας, τα</w:t>
      </w:r>
      <w:r>
        <w:rPr>
          <w:rFonts w:eastAsia="Times New Roman" w:cs="Times New Roman"/>
          <w:szCs w:val="24"/>
        </w:rPr>
        <w:t xml:space="preserve"> περιφερειακά ιατρεία. Αυτό θα ίσχυε αν αυτές οι δημόσιες μονάδες ήταν στελεχωμένες με όλο το αναγκαίο προσωπικό και εξοπλισμένες και με μηχανήματα και με εργαστήρια, που να λειτουργούν βέβαια. Από αυτά, όμως, σχεδόν τίποτα δεν ισχύει. Στην ουσία δεν συμπλ</w:t>
      </w:r>
      <w:r>
        <w:rPr>
          <w:rFonts w:eastAsia="Times New Roman" w:cs="Times New Roman"/>
          <w:szCs w:val="24"/>
        </w:rPr>
        <w:t xml:space="preserve">ηρώνετε το δημόσιο σύστημα πρωτοβάθμιας υγείας, αλλά αυτό το </w:t>
      </w:r>
      <w:proofErr w:type="spellStart"/>
      <w:r>
        <w:rPr>
          <w:rFonts w:eastAsia="Times New Roman" w:cs="Times New Roman"/>
          <w:szCs w:val="24"/>
        </w:rPr>
        <w:t>ελαχιστότατο</w:t>
      </w:r>
      <w:proofErr w:type="spellEnd"/>
      <w:r>
        <w:rPr>
          <w:rFonts w:eastAsia="Times New Roman" w:cs="Times New Roman"/>
          <w:szCs w:val="24"/>
        </w:rPr>
        <w:t xml:space="preserve"> που υπάρχει το κάνετε ακόμα χειρότερο.</w:t>
      </w:r>
    </w:p>
    <w:p w14:paraId="47A54D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προσωπικό που θα στελεχώσει τις τοπικές μονάδες θα είναι εργαζόμενοι ορισμένου χρόνου, δηλαδή προσωπικό με μειωμένα δικαιώματα και </w:t>
      </w:r>
      <w:r>
        <w:rPr>
          <w:rFonts w:eastAsia="Times New Roman" w:cs="Times New Roman"/>
          <w:szCs w:val="24"/>
        </w:rPr>
        <w:t>αποδοχές, το οποίο θα ε</w:t>
      </w:r>
      <w:r>
        <w:rPr>
          <w:rFonts w:eastAsia="Times New Roman" w:cs="Times New Roman"/>
          <w:szCs w:val="24"/>
        </w:rPr>
        <w:lastRenderedPageBreak/>
        <w:t xml:space="preserve">ναλλάσσεται μεταξύ φθηνής εντατικοποιημένης εργασίας και ανεργίας, το οποίο, εκτός των άλλων, βέβαια, θα απαξιώνεται κιόλας ως εξειδικευμένο επιστημονικό προσωπικό. </w:t>
      </w:r>
    </w:p>
    <w:p w14:paraId="47A54D9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Ούτε καμμιά χρηματοδότηση από τον κρατικό προϋπολογισμό προβλέπεται</w:t>
      </w:r>
      <w:r>
        <w:rPr>
          <w:rFonts w:eastAsia="Times New Roman" w:cs="Times New Roman"/>
          <w:szCs w:val="24"/>
        </w:rPr>
        <w:t>. Το αντίθετο, αναφέρεται ως ανδραγάθημα ότι το σχέδιο θα υλοποιηθεί από την προσωρινή χρηματοδότηση του ΕΣΠΑ, που σημαίνει ότι στρώνετε το έδαφος αυτές οι μονάδες το επόμενο διάστημα να περάσουν στην πλήρη ευθύνη της τοπικής διοίκησης και της επιβολής τοπ</w:t>
      </w:r>
      <w:r>
        <w:rPr>
          <w:rFonts w:eastAsia="Times New Roman" w:cs="Times New Roman"/>
          <w:szCs w:val="24"/>
        </w:rPr>
        <w:t>ικής φορολογίας, προκειμένου να συνεχίσουν να λειτουργούν.</w:t>
      </w:r>
    </w:p>
    <w:p w14:paraId="47A54D9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με νόμιμο τρόπο, επίσης, οι δημόσιες μονάδες υγείας ενισχύουν τη λειτουργία τους ως επιχειρήσεις με την ταμπέλα του </w:t>
      </w:r>
      <w:r>
        <w:rPr>
          <w:rFonts w:eastAsia="Times New Roman" w:cs="Times New Roman"/>
          <w:szCs w:val="24"/>
        </w:rPr>
        <w:t>δ</w:t>
      </w:r>
      <w:r>
        <w:rPr>
          <w:rFonts w:eastAsia="Times New Roman" w:cs="Times New Roman"/>
          <w:szCs w:val="24"/>
        </w:rPr>
        <w:t>ημοσίου, ενισχύεται η ανταποδοτικότητα στην παροχή των υπηρεσ</w:t>
      </w:r>
      <w:r>
        <w:rPr>
          <w:rFonts w:eastAsia="Times New Roman" w:cs="Times New Roman"/>
          <w:szCs w:val="24"/>
        </w:rPr>
        <w:t xml:space="preserve">ιών τους. Με νόμιμο τρόπο εφαρμόζονται τα πλαφόν και οι περικοπές στις ιατρικές εργαστηριακές εξετάσεις, στα φάρμακα, στο υγειονομικό υλικό κ.λπ. προς τους ασθενείς. </w:t>
      </w:r>
    </w:p>
    <w:p w14:paraId="47A54D9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Με νόμιμο τρόπο δόθηκε ιατροφαρμακευτική περίθαλψη και νοσηλεία σε ανασφάλιστους, αλλά χω</w:t>
      </w:r>
      <w:r>
        <w:rPr>
          <w:rFonts w:eastAsia="Times New Roman" w:cs="Times New Roman"/>
          <w:szCs w:val="24"/>
        </w:rPr>
        <w:t xml:space="preserve">ρίς το κράτος να βάλει ούτε ένα ευρώ από τον κρατικό προϋπολογισμό. Για να έχουν </w:t>
      </w:r>
      <w:r>
        <w:rPr>
          <w:rFonts w:eastAsia="Times New Roman" w:cs="Times New Roman"/>
          <w:szCs w:val="24"/>
        </w:rPr>
        <w:lastRenderedPageBreak/>
        <w:t xml:space="preserve">αυτό το δικαίωμα οι ανασφάλιστοι, θα πρέπει να πληρώνουν κανονικά τις συμμετοχές, όπως και οι ασφαλισμένοι, ενώ η ευθύνη της κρατικής χρηματοδότησης μεταφέρθηκε στον </w:t>
      </w:r>
      <w:proofErr w:type="spellStart"/>
      <w:r>
        <w:rPr>
          <w:rFonts w:eastAsia="Times New Roman" w:cs="Times New Roman"/>
          <w:szCs w:val="24"/>
        </w:rPr>
        <w:t>υποχρηματ</w:t>
      </w:r>
      <w:r>
        <w:rPr>
          <w:rFonts w:eastAsia="Times New Roman" w:cs="Times New Roman"/>
          <w:szCs w:val="24"/>
        </w:rPr>
        <w:t>οδοτούμενο</w:t>
      </w:r>
      <w:proofErr w:type="spellEnd"/>
      <w:r>
        <w:rPr>
          <w:rFonts w:eastAsia="Times New Roman" w:cs="Times New Roman"/>
          <w:szCs w:val="24"/>
        </w:rPr>
        <w:t xml:space="preserve"> πάλι από το κράτος ΕΟΠΥΥ και στις δημόσιες μονάδες υγείας. Πρόκειται για γνωστά </w:t>
      </w:r>
      <w:proofErr w:type="spellStart"/>
      <w:r>
        <w:rPr>
          <w:rFonts w:eastAsia="Times New Roman" w:cs="Times New Roman"/>
          <w:szCs w:val="24"/>
        </w:rPr>
        <w:t>συριζαίικα</w:t>
      </w:r>
      <w:proofErr w:type="spellEnd"/>
      <w:r>
        <w:rPr>
          <w:rFonts w:eastAsia="Times New Roman" w:cs="Times New Roman"/>
          <w:szCs w:val="24"/>
        </w:rPr>
        <w:t xml:space="preserve"> </w:t>
      </w:r>
      <w:proofErr w:type="spellStart"/>
      <w:r>
        <w:rPr>
          <w:rFonts w:eastAsia="Times New Roman" w:cs="Times New Roman"/>
          <w:szCs w:val="24"/>
        </w:rPr>
        <w:t>ευρωενωσιακά</w:t>
      </w:r>
      <w:proofErr w:type="spellEnd"/>
      <w:r>
        <w:rPr>
          <w:rFonts w:eastAsia="Times New Roman" w:cs="Times New Roman"/>
          <w:szCs w:val="24"/>
        </w:rPr>
        <w:t xml:space="preserve"> κόλπα, να κερνάτε με ξένα κόλλυβα. Από τη μία, με την πολιτική τους δημιουργούν πάμφτωχους εξαθλιωμένους και από την άλλη, βάζουν –βάζετε, δη</w:t>
      </w:r>
      <w:r>
        <w:rPr>
          <w:rFonts w:eastAsia="Times New Roman" w:cs="Times New Roman"/>
          <w:szCs w:val="24"/>
        </w:rPr>
        <w:t xml:space="preserve">λαδή- τους λιγότερο φτωχούς να πληρώσουν, για να αντιμετωπιστεί το πρόβλημα. </w:t>
      </w:r>
    </w:p>
    <w:p w14:paraId="47A54D9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Ένα από τα μέτρα ως προς αυτό είναι και αύξηση των εισφορών στις κύριες συντάξεις στο 6% και η επιβολή του ίδιου ποσοστού στις επικουρικές συντάξεις. Ακόμη, όμως, και γι’ αυτά πο</w:t>
      </w:r>
      <w:r>
        <w:rPr>
          <w:rFonts w:eastAsia="Times New Roman" w:cs="Times New Roman"/>
          <w:szCs w:val="24"/>
        </w:rPr>
        <w:t>υ υποτίθεται ότι δικαιούνται οι ασθενείς στην πράξη υποχρεώνονται να πληρώνουν για να έχουν, αφού σε πολλές περιπτώσεις, όπως, παραδείγματος χάριν, στα νησιά, σε περιοχές εκτός μεγάλων αστικών κέντρων, είτε δεν υπάρχουν υποδομές, είτε λείπει ιατρικός εξοπλ</w:t>
      </w:r>
      <w:r>
        <w:rPr>
          <w:rFonts w:eastAsia="Times New Roman" w:cs="Times New Roman"/>
          <w:szCs w:val="24"/>
        </w:rPr>
        <w:t xml:space="preserve">ισμός, μηχανήματα, είτε λείπουν ακόμα και βασικές ειδικότητες, όπως είναι καρδιολόγοι, παιδίατροι και άλλοι. </w:t>
      </w:r>
    </w:p>
    <w:p w14:paraId="47A54D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όλες οι κυβερνήσεις προφασίζονται ότι παίρνουν μέτρα αντιμετώπισης της διαφθοράς, της διαπλοκής </w:t>
      </w:r>
      <w:r>
        <w:rPr>
          <w:rFonts w:eastAsia="Times New Roman" w:cs="Times New Roman"/>
          <w:szCs w:val="24"/>
        </w:rPr>
        <w:lastRenderedPageBreak/>
        <w:t>κ.λπ.</w:t>
      </w:r>
      <w:r>
        <w:rPr>
          <w:rFonts w:eastAsia="Times New Roman" w:cs="Times New Roman"/>
          <w:szCs w:val="24"/>
        </w:rPr>
        <w:t>.</w:t>
      </w:r>
      <w:r>
        <w:rPr>
          <w:rFonts w:eastAsia="Times New Roman" w:cs="Times New Roman"/>
          <w:szCs w:val="24"/>
        </w:rPr>
        <w:t xml:space="preserve"> Υπάρχει πλούσιο νομοθετι</w:t>
      </w:r>
      <w:r>
        <w:rPr>
          <w:rFonts w:eastAsia="Times New Roman" w:cs="Times New Roman"/>
          <w:szCs w:val="24"/>
        </w:rPr>
        <w:t>κό οπλοστάσιο. Όταν, όμως, και ο τομέας της υγείας αναπτύσσεται στη βάση του κόστους οφέλους, όταν οι δημόσιες μονάδες υγείας, για να έχουν όλα όσα χρειάζονται, για να λειτουργήσουν στοιχειωδώς, εξαρτώνται από διάφορους επιχειρηματικούς ομίλους, σε μηχανήμ</w:t>
      </w:r>
      <w:r>
        <w:rPr>
          <w:rFonts w:eastAsia="Times New Roman" w:cs="Times New Roman"/>
          <w:szCs w:val="24"/>
        </w:rPr>
        <w:t xml:space="preserve">ατα, σε φάρμακα, σε ιατρικά εργαλεία, σε αντιδραστήρια, σε υγειονομικό υλικό, σε ηλεκτρική ενέργεια, σε πετρέλαιο, σε νερό, το κυνήγι του κέρδους αποτελεί το θερμοκήπιο αναπαραγωγής των φαινομένων διαφθοράς, χρηματισμού και όλα όσα ακολουθούν. </w:t>
      </w:r>
    </w:p>
    <w:p w14:paraId="47A54D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καμμία</w:t>
      </w:r>
      <w:r>
        <w:rPr>
          <w:rFonts w:eastAsia="Times New Roman" w:cs="Times New Roman"/>
          <w:szCs w:val="24"/>
        </w:rPr>
        <w:t xml:space="preserve"> εξεταστική δεν μπορεί να το αντιμετωπίσει, όπως δεν το αντιμετώπισε και καμία μέχρι τα τώρα νομοθεσία. Παραδείγματος χάριν, η υπόθεση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ούτε η πρώτη είναι ούτε η τελευταία θα είναι. Είναι μια από τις περιπτώσεις, όσες κατά καιρούς βγαίνουν στην ε</w:t>
      </w:r>
      <w:r>
        <w:rPr>
          <w:rFonts w:eastAsia="Times New Roman" w:cs="Times New Roman"/>
          <w:szCs w:val="24"/>
        </w:rPr>
        <w:t>πιφάνεια, βέβαια, ως αποτέλεσμα του πολέμου ανάμεσα σε φαρμακοβιομηχανίες για τη διεκδίκηση μεγαλύτερης πίτας στην αγορά. Και τώρα που υπάρχει κλειστός προϋπολογισμός στη δημόσια φαρμακευτική δαπάνη πιθανόν να δούμε πολλά ακόμα, αφού η προίκα της φαρμακοβι</w:t>
      </w:r>
      <w:r>
        <w:rPr>
          <w:rFonts w:eastAsia="Times New Roman" w:cs="Times New Roman"/>
          <w:szCs w:val="24"/>
        </w:rPr>
        <w:t>ομηχανίας διεκδικείται από πολλούς γαμπρούς.</w:t>
      </w:r>
    </w:p>
    <w:p w14:paraId="47A54D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δεδομένο είναι ότι σ’ αυτές τις συνθήκες της ανάπτυξης όποιος γαμπρός και να επικρατήσει, τη νύφη πάλι θα την «πληρώσει», όπως και πριν ο λαός, οι ασθενείς των λαϊκών στρωμάτων. Εάν δεν φύγει από τη μέση το κ</w:t>
      </w:r>
      <w:r>
        <w:rPr>
          <w:rFonts w:eastAsia="Times New Roman" w:cs="Times New Roman"/>
          <w:szCs w:val="24"/>
        </w:rPr>
        <w:t>ριτήριο του καπιταλιστικού κέρδους, θα συνεχίσει να υπάρχει και η διαφθορά, η παράνομη και πολύ περισσότερο η νόμιμη, θα συνεχίσει να υπάρχει το τεράστιο πρόβλημα για τη λαϊκή υγεία, θα συνεχίσουν να γίνονται και να συζητάμε εξεταστικές επιτροπές. Την ίδια</w:t>
      </w:r>
      <w:r>
        <w:rPr>
          <w:rFonts w:eastAsia="Times New Roman" w:cs="Times New Roman"/>
          <w:szCs w:val="24"/>
        </w:rPr>
        <w:t xml:space="preserve"> στιγμή που υπάρχει τεράστια πρόοδος στην επιστήμη, στην τεχνολογία, ενώ υπάρχει μεγάλος αριθμός εξειδικευμένου υγειονομικού προσωπικού, για τον λαό τα πράγματα πηγαίνουν σχετικά ή και απόλυτα προς τα πίσω. </w:t>
      </w:r>
    </w:p>
    <w:p w14:paraId="47A54D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Κυβέρνηση ισχυρίζεται ότι το Νοσοκομείο «Ερρίκ</w:t>
      </w:r>
      <w:r>
        <w:rPr>
          <w:rFonts w:eastAsia="Times New Roman" w:cs="Times New Roman"/>
          <w:szCs w:val="24"/>
        </w:rPr>
        <w:t>ος Ντυνάν» μετατράπηκε από κοινωφελές ίδρυμα σε ιδιωτικό νοσοκομείο. Το Νοσοκομείο αυτό, που ήταν ιδιοκτησίας της μεγαλύτερης ΜΚΟ στην Ελλάδα, του Ελληνικού Ερυθρού Σταυρού, από την αρχή λειτουργούσε στο πλαίσιο της μικτής οικονομίας, σαν κανονική επιχείρη</w:t>
      </w:r>
      <w:r>
        <w:rPr>
          <w:rFonts w:eastAsia="Times New Roman" w:cs="Times New Roman"/>
          <w:szCs w:val="24"/>
        </w:rPr>
        <w:t xml:space="preserve">ση. Οι ασθενείς πλήρωναν κανονικά είτε άμεσα είτε μέσω των ασφαλιστικών ταμείων. Ο έλεγχος για ατασθαλίες και παρανομίες -ήδη είναι προφυλακισμένος ο πρώην </w:t>
      </w:r>
      <w:r>
        <w:rPr>
          <w:rFonts w:eastAsia="Times New Roman" w:cs="Times New Roman"/>
          <w:szCs w:val="24"/>
        </w:rPr>
        <w:t>π</w:t>
      </w:r>
      <w:r>
        <w:rPr>
          <w:rFonts w:eastAsia="Times New Roman" w:cs="Times New Roman"/>
          <w:szCs w:val="24"/>
        </w:rPr>
        <w:t xml:space="preserve">ρόεδρος </w:t>
      </w:r>
      <w:r>
        <w:rPr>
          <w:rFonts w:eastAsia="Times New Roman" w:cs="Times New Roman"/>
          <w:szCs w:val="24"/>
        </w:rPr>
        <w:lastRenderedPageBreak/>
        <w:t>του Ντυνάν- δεν λέει κανένας να μη γίνει ούτε ισχυριζόμαστε κάτι τέτοιο. Όμως, αυτό από μόν</w:t>
      </w:r>
      <w:r>
        <w:rPr>
          <w:rFonts w:eastAsia="Times New Roman" w:cs="Times New Roman"/>
          <w:szCs w:val="24"/>
        </w:rPr>
        <w:t xml:space="preserve">ο του δεν μπορεί να απαντήσει στο κύριο, δηλαδή ότι η όλη εξέλιξη και αυτού του </w:t>
      </w:r>
      <w:r>
        <w:rPr>
          <w:rFonts w:eastAsia="Times New Roman" w:cs="Times New Roman"/>
          <w:szCs w:val="24"/>
        </w:rPr>
        <w:t>ν</w:t>
      </w:r>
      <w:r>
        <w:rPr>
          <w:rFonts w:eastAsia="Times New Roman" w:cs="Times New Roman"/>
          <w:szCs w:val="24"/>
        </w:rPr>
        <w:t xml:space="preserve">οσοκομείου έγινε στο έδαφος του ανταγωνισμού, της επιχειρηματικής δράσης στον χώρο της υγείας. Είχε όλα τα στοιχεία με τα οποία λειτουργεί αυτή εδώ η καπιταλιστική οικονομία, </w:t>
      </w:r>
      <w:r>
        <w:rPr>
          <w:rFonts w:eastAsia="Times New Roman" w:cs="Times New Roman"/>
          <w:szCs w:val="24"/>
        </w:rPr>
        <w:t xml:space="preserve">μεταξύ των οποίων είναι και η απαξίωση του συγκεκριμένου </w:t>
      </w:r>
      <w:r>
        <w:rPr>
          <w:rFonts w:eastAsia="Times New Roman" w:cs="Times New Roman"/>
          <w:szCs w:val="24"/>
        </w:rPr>
        <w:t>ν</w:t>
      </w:r>
      <w:r>
        <w:rPr>
          <w:rFonts w:eastAsia="Times New Roman" w:cs="Times New Roman"/>
          <w:szCs w:val="24"/>
        </w:rPr>
        <w:t>οσοκομείου προκειμένου να αποτελέσει μόνο φθηνή λεία για τους μεγαλοεπιχειρηματίες του χώρου.</w:t>
      </w:r>
    </w:p>
    <w:p w14:paraId="47A54D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Όταν όλες οι άλλες πολιτικές δυνάμεις εκθείαζαν το πρότυπο της μικτής οικονομίας στο παράδειγμα του «Ερρ</w:t>
      </w:r>
      <w:r>
        <w:rPr>
          <w:rFonts w:eastAsia="Times New Roman" w:cs="Times New Roman"/>
          <w:szCs w:val="24"/>
        </w:rPr>
        <w:t>ίκος Ντυνάν» που έπρεπε να ακολουθήσουν και τα υπόλοιπα κρατικά νοσοκομεία, όπως έλεγαν, ήμασταν το μοναδικό κόμμα</w:t>
      </w:r>
      <w:r>
        <w:rPr>
          <w:rFonts w:eastAsia="Times New Roman" w:cs="Times New Roman"/>
          <w:szCs w:val="24"/>
        </w:rPr>
        <w:t>,</w:t>
      </w:r>
      <w:r>
        <w:rPr>
          <w:rFonts w:eastAsia="Times New Roman" w:cs="Times New Roman"/>
          <w:szCs w:val="24"/>
        </w:rPr>
        <w:t xml:space="preserve"> που τονίζαμε ότι η επιχειρηματική δράση και με αυτή τη μορφή τίποτα καλό δεν προοιώνιζε ούτε για τους ασθενείς ούτε για τους υπόλοιπους εργαζόμενους.</w:t>
      </w:r>
    </w:p>
    <w:p w14:paraId="47A54DA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μοναδική λύση από τη σκοπιά της υπηρέτησης των λαϊκών συμφερόντων είναι το </w:t>
      </w:r>
      <w:r>
        <w:rPr>
          <w:rFonts w:eastAsia="Times New Roman" w:cs="Times New Roman"/>
          <w:szCs w:val="24"/>
        </w:rPr>
        <w:t>ν</w:t>
      </w:r>
      <w:r>
        <w:rPr>
          <w:rFonts w:eastAsia="Times New Roman" w:cs="Times New Roman"/>
          <w:szCs w:val="24"/>
        </w:rPr>
        <w:t>οσοκομείο αυτό να περάσει σ</w:t>
      </w:r>
      <w:r>
        <w:rPr>
          <w:rFonts w:eastAsia="Times New Roman" w:cs="Times New Roman"/>
          <w:szCs w:val="24"/>
        </w:rPr>
        <w:t>την πλήρη ιδιοκτησία, χρηματοδότηση και λειτουργία του από το κρά</w:t>
      </w:r>
      <w:r>
        <w:rPr>
          <w:rFonts w:eastAsia="Times New Roman" w:cs="Times New Roman"/>
          <w:szCs w:val="24"/>
        </w:rPr>
        <w:lastRenderedPageBreak/>
        <w:t>τος. Στον τομέα της υγείας φαίνεται, λοιπόν, η φιλολαϊκή, κοινωνική, πολιτική, οικονομική συνολική πρόταση ανατροπής του ΚΚΕ.</w:t>
      </w:r>
    </w:p>
    <w:p w14:paraId="47A54DA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Σε αυτή την κατεύθυνση πιστεύουμε ότι πρέπει να εντάσσονται και ο</w:t>
      </w:r>
      <w:r>
        <w:rPr>
          <w:rFonts w:eastAsia="Times New Roman" w:cs="Times New Roman"/>
          <w:szCs w:val="24"/>
        </w:rPr>
        <w:t>ι σημερινές προτάσεις για άμεση ανακούφιση, για αποσυμφόρηση των νοσοκομείων, με προσλήψεις ιατρικού και νοσηλευτικού προσωπικού, με εξασφάλιση υποδομών, ιατρικού εξοπλισμού, φαρμάκων, με γενναία αύξηση της κρατικής χρηματοδότησης.</w:t>
      </w:r>
    </w:p>
    <w:p w14:paraId="47A54DA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 </w:t>
      </w:r>
      <w:r>
        <w:rPr>
          <w:rFonts w:eastAsia="Times New Roman" w:cs="Times New Roman"/>
          <w:szCs w:val="24"/>
        </w:rPr>
        <w:t>ΚΚΕ συμφωνεί να γίνει διερεύνηση του ζητήματος. Δεν βλέπουμε, επίσης, τον λόγο γιατί να μην επεκταθεί μέχρι σήμερα, μέχρι αυτή την ώρα που μιλούμε ή να μη συμπεριλάβει και έναν χρόνο πριν ή και περισσότερο, αν χρειάζεται. Έτσι θα ξεκαθαριστεί και ότι δεν έ</w:t>
      </w:r>
      <w:r>
        <w:rPr>
          <w:rFonts w:eastAsia="Times New Roman" w:cs="Times New Roman"/>
          <w:szCs w:val="24"/>
        </w:rPr>
        <w:t>χετε κάτι να κρύψετε ούτε κάποιον να καλύψετε από σημερινούς ή πρώην Υπουργούς κ.λπ.</w:t>
      </w:r>
      <w:r>
        <w:rPr>
          <w:rFonts w:eastAsia="Times New Roman" w:cs="Times New Roman"/>
          <w:szCs w:val="24"/>
        </w:rPr>
        <w:t>.</w:t>
      </w:r>
      <w:r>
        <w:rPr>
          <w:rFonts w:eastAsia="Times New Roman" w:cs="Times New Roman"/>
          <w:szCs w:val="24"/>
        </w:rPr>
        <w:t xml:space="preserve"> Τόσο απλά και ξεκάθαρα είναι τα πράγματα.</w:t>
      </w:r>
    </w:p>
    <w:p w14:paraId="47A54DA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Στα πολιτικά παιχνίδια που παίζετε όλοι σας εμείς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συμμετέχουμε.</w:t>
      </w:r>
    </w:p>
    <w:p w14:paraId="47A54DA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A54DA9" w14:textId="77777777" w:rsidR="00080287" w:rsidRDefault="007F198B">
      <w:pPr>
        <w:spacing w:line="600" w:lineRule="auto"/>
        <w:ind w:firstLine="720"/>
        <w:contextualSpacing/>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w:t>
      </w:r>
      <w:r>
        <w:rPr>
          <w:rFonts w:eastAsia="Times New Roman" w:cs="Times New Roman"/>
          <w:szCs w:val="24"/>
        </w:rPr>
        <w:t xml:space="preserve">στούμε τον κ. </w:t>
      </w:r>
      <w:proofErr w:type="spellStart"/>
      <w:r>
        <w:rPr>
          <w:rFonts w:eastAsia="Times New Roman" w:cs="Times New Roman"/>
          <w:szCs w:val="24"/>
        </w:rPr>
        <w:t>Κουτσούμπα</w:t>
      </w:r>
      <w:proofErr w:type="spellEnd"/>
      <w:r>
        <w:rPr>
          <w:rFonts w:eastAsia="Times New Roman" w:cs="Times New Roman"/>
          <w:szCs w:val="24"/>
        </w:rPr>
        <w:t>.</w:t>
      </w:r>
    </w:p>
    <w:p w14:paraId="47A54DA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από τη Νέα Δημοκρατία.</w:t>
      </w:r>
    </w:p>
    <w:p w14:paraId="47A54DA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Πρώτα από όλα, κύριε Γενικέ Γραμματέα, μου επιτρέπετε να κάνω μια διευκρίνιση. Στην πρωινή μου αναφορά δεν είχα καμμία διάθεση να</w:t>
      </w:r>
      <w:r>
        <w:rPr>
          <w:rFonts w:eastAsia="Times New Roman" w:cs="Times New Roman"/>
          <w:szCs w:val="24"/>
        </w:rPr>
        <w:t xml:space="preserve"> εμπλέξω το Κομμουνιστικό Κόμμα Ελλάδ</w:t>
      </w:r>
      <w:r>
        <w:rPr>
          <w:rFonts w:eastAsia="Times New Roman" w:cs="Times New Roman"/>
          <w:szCs w:val="24"/>
        </w:rPr>
        <w:t>α</w:t>
      </w:r>
      <w:r>
        <w:rPr>
          <w:rFonts w:eastAsia="Times New Roman" w:cs="Times New Roman"/>
          <w:szCs w:val="24"/>
        </w:rPr>
        <w:t>ς. Η αναφορά μου σε αγράμματους κομμουνιστές θα έπρεπε να σας ξεκαθαρίζει ότι δεν αναφερόμουν σε εσάς. Εσείς είστε κανονικοί κομμουνιστές εγγράμματοι και μάλιστα, σοβαροί.</w:t>
      </w:r>
    </w:p>
    <w:p w14:paraId="47A54DAC"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 xml:space="preserve">ΔΗΜΗΤΡΙΟΣ ΚΟΥΤΣΟΥΜΠΑΣ (Γενικός Γραμματέας της </w:t>
      </w:r>
      <w:r>
        <w:rPr>
          <w:rFonts w:eastAsia="Times New Roman"/>
          <w:b/>
          <w:bCs/>
        </w:rPr>
        <w:t>Κεντρικής Επιτροπής του Κομμουνιστικού Κόμματος Ελλάδας):</w:t>
      </w:r>
      <w:r>
        <w:rPr>
          <w:rFonts w:eastAsia="Times New Roman"/>
          <w:bCs/>
        </w:rPr>
        <w:t xml:space="preserve"> </w:t>
      </w:r>
      <w:r>
        <w:rPr>
          <w:rFonts w:eastAsia="Times New Roman" w:cs="Times New Roman"/>
          <w:szCs w:val="24"/>
        </w:rPr>
        <w:t>Αφήστε το αυτό. Αυτό το ξέρει ο λαός.</w:t>
      </w:r>
    </w:p>
    <w:p w14:paraId="47A54DA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ΓΕΩΡΓΙΑΔΗΣ:</w:t>
      </w:r>
      <w:r>
        <w:rPr>
          <w:rFonts w:eastAsia="Times New Roman" w:cs="Times New Roman"/>
          <w:szCs w:val="24"/>
        </w:rPr>
        <w:t xml:space="preserve"> Αυτό που λέτε βγάζει νόημα. Διαφωνώ με αυτό που λέτε, αλλά αυτό που λέτε βγάζει νόημα. Αυτό που λένε αυτοί, όπως ο κ. </w:t>
      </w:r>
      <w:proofErr w:type="spellStart"/>
      <w:r>
        <w:rPr>
          <w:rFonts w:eastAsia="Times New Roman" w:cs="Times New Roman"/>
          <w:szCs w:val="24"/>
        </w:rPr>
        <w:t>Κατρούγκαλος</w:t>
      </w:r>
      <w:proofErr w:type="spellEnd"/>
      <w:r>
        <w:rPr>
          <w:rFonts w:eastAsia="Times New Roman" w:cs="Times New Roman"/>
          <w:szCs w:val="24"/>
        </w:rPr>
        <w:t>, ο οποίος δήλωσε ότι είναι κομμουνιστής, ενώ ταυτόχρονα ψηφίζει μνημόνιο και ταυτόχρονα θέλει να είναι στην Ευρωπαϊκή Ένωση, αυτό δεν βγάζει νόημα. Αυτή ήταν η αναφορά μου.</w:t>
      </w:r>
    </w:p>
    <w:p w14:paraId="47A54DA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θα μου δώσετε ένα-δύο λεπτά παραπάνω.</w:t>
      </w:r>
    </w:p>
    <w:p w14:paraId="47A54DA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να τα πάμε με τη</w:t>
      </w:r>
      <w:r>
        <w:rPr>
          <w:rFonts w:eastAsia="Times New Roman" w:cs="Times New Roman"/>
          <w:szCs w:val="24"/>
        </w:rPr>
        <w:t xml:space="preserve"> σειρά. Στην πολιτική μπορούμε να έχουμε πολύ μεγάλες πολιτικές διαφωνίες, τεράστιες και πρέπει και να έχουμε. Το να αμφισβητούμε ο ένας το ήθος του άλλου, όμως, χωρίς στοιχεία και να οργανώνουμε τέτοια εκστρατεία λάσπης -δεν λέω για σας- όπως οργανώθηκε τ</w:t>
      </w:r>
      <w:r>
        <w:rPr>
          <w:rFonts w:eastAsia="Times New Roman" w:cs="Times New Roman"/>
          <w:szCs w:val="24"/>
        </w:rPr>
        <w:t>ο τελευταίο διάστημα εναντίον μου, αυτό πραγματικά δείχνει το πραγματικό ήθος του ΣΥΡΙΖΑ.</w:t>
      </w:r>
    </w:p>
    <w:p w14:paraId="47A54DB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προκείμενο. Βάλατε τον κ. </w:t>
      </w:r>
      <w:proofErr w:type="spellStart"/>
      <w:r>
        <w:rPr>
          <w:rFonts w:eastAsia="Times New Roman" w:cs="Times New Roman"/>
          <w:szCs w:val="24"/>
        </w:rPr>
        <w:t>Βαξεβάνη</w:t>
      </w:r>
      <w:proofErr w:type="spellEnd"/>
      <w:r>
        <w:rPr>
          <w:rFonts w:eastAsia="Times New Roman" w:cs="Times New Roman"/>
          <w:szCs w:val="24"/>
        </w:rPr>
        <w:t xml:space="preserve"> να γράψει «Ο Άδωνις Γεωργιάδης ζητάει εκλογές για να υπάρξει παραγραφή των αδικημάτων του». Μάλιστα. Πρώτα από όλα, φαν</w:t>
      </w:r>
      <w:r>
        <w:rPr>
          <w:rFonts w:eastAsia="Times New Roman" w:cs="Times New Roman"/>
          <w:szCs w:val="24"/>
        </w:rPr>
        <w:t xml:space="preserve">τάζομαι ότι το Σύνταγμα το έχετε διαβάσει. Για οτιδήποτε έχει γίνει μέχρι τις 31 Δεκεμβρίου του 2014 έχει υπάρξει παραγραφή με τις εκλογές του Σεπτεμβρίου του 2015. Άρα, και να φοβόμουν κάτι είναι βλακώδες να το γράψει ο κ. </w:t>
      </w:r>
      <w:proofErr w:type="spellStart"/>
      <w:r>
        <w:rPr>
          <w:rFonts w:eastAsia="Times New Roman" w:cs="Times New Roman"/>
          <w:szCs w:val="24"/>
        </w:rPr>
        <w:t>Βαξεβάνης</w:t>
      </w:r>
      <w:proofErr w:type="spellEnd"/>
      <w:r>
        <w:rPr>
          <w:rFonts w:eastAsia="Times New Roman" w:cs="Times New Roman"/>
          <w:szCs w:val="24"/>
        </w:rPr>
        <w:t>, γιατί δεν έχει διαβάσ</w:t>
      </w:r>
      <w:r>
        <w:rPr>
          <w:rFonts w:eastAsia="Times New Roman" w:cs="Times New Roman"/>
          <w:szCs w:val="24"/>
        </w:rPr>
        <w:t>ει το Σύνταγμα. Κακώς τον βάλατε και εκθέσατε τον άνθρωπο.</w:t>
      </w:r>
    </w:p>
    <w:p w14:paraId="47A54DB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θα το πάω λίγο διαφορετικά σήμερα. Κάνω δήλωση αμετάκλητη στο Κοινοβούλιο: Να μου κάνετε προκαταρ</w:t>
      </w:r>
      <w:r>
        <w:rPr>
          <w:rFonts w:eastAsia="Times New Roman" w:cs="Times New Roman"/>
          <w:szCs w:val="24"/>
        </w:rPr>
        <w:lastRenderedPageBreak/>
        <w:t>κτική και να με πάτε στο Ειδικό Δικαστήριο και παραιτούμαι πάσης παραγραφής. Εγώ θέλω, εάν έχε</w:t>
      </w:r>
      <w:r>
        <w:rPr>
          <w:rFonts w:eastAsia="Times New Roman" w:cs="Times New Roman"/>
          <w:szCs w:val="24"/>
        </w:rPr>
        <w:t xml:space="preserve">τε τα κότσια, να με πάτε στο </w:t>
      </w:r>
      <w:r>
        <w:rPr>
          <w:rFonts w:eastAsia="Times New Roman" w:cs="Times New Roman"/>
          <w:szCs w:val="24"/>
        </w:rPr>
        <w:t>δ</w:t>
      </w:r>
      <w:r>
        <w:rPr>
          <w:rFonts w:eastAsia="Times New Roman" w:cs="Times New Roman"/>
          <w:szCs w:val="24"/>
        </w:rPr>
        <w:t xml:space="preserve">ικαστήριο και να σας κάνω εκεί ρεζίλι των σκυλιών. </w:t>
      </w:r>
    </w:p>
    <w:p w14:paraId="47A54DB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δεν γίνεται έτσι!</w:t>
      </w:r>
    </w:p>
    <w:p w14:paraId="47A54DB3"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Σκέφτομαι τώρα, αφού εγώ παραιτούμαι της παραγραφής και του δικαιώματος, ότι και εσείς, κύριε Ξανθέ,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που δεν έχετε και παραγραφή, δεν έχετε κα</w:t>
      </w:r>
      <w:r>
        <w:rPr>
          <w:rFonts w:eastAsia="Times New Roman" w:cs="Times New Roman"/>
          <w:szCs w:val="24"/>
        </w:rPr>
        <w:t>μ</w:t>
      </w:r>
      <w:r>
        <w:rPr>
          <w:rFonts w:eastAsia="Times New Roman" w:cs="Times New Roman"/>
          <w:szCs w:val="24"/>
        </w:rPr>
        <w:t xml:space="preserve">μία αντίρρηση να ελεγχθούν τα δικά σας πεπραγμένα, ή έχετε; </w:t>
      </w:r>
    </w:p>
    <w:p w14:paraId="47A54DB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Διότι εσείς είστε κατά του άρθρου 86, από ό,τι θυμάμαι. Άρα, αφού είστε και κατά του άρθρου 86 και προτείνετε να βγει και</w:t>
      </w:r>
      <w:r>
        <w:rPr>
          <w:rFonts w:eastAsia="Times New Roman" w:cs="Times New Roman"/>
          <w:szCs w:val="24"/>
        </w:rPr>
        <w:t xml:space="preserve"> από το Σύνταγμα, ιδού πεδίο δόξης λαμπρό! Χωρίς παραγραφή εγώ, χωρίς παραγραφή εσείς! Πάμε τώρα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να τα ελέγξουμε όλα! </w:t>
      </w:r>
    </w:p>
    <w:p w14:paraId="47A54DB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στο δεύτερο. Δεν θα το κάνετε, γιατί υπάρχει μια διαφορά μεταξύ των δυο μας. Ο κ. </w:t>
      </w:r>
      <w:proofErr w:type="spellStart"/>
      <w:r>
        <w:rPr>
          <w:rFonts w:eastAsia="Times New Roman" w:cs="Times New Roman"/>
          <w:szCs w:val="24"/>
        </w:rPr>
        <w:t>Πολάκης</w:t>
      </w:r>
      <w:proofErr w:type="spellEnd"/>
      <w:r>
        <w:rPr>
          <w:rFonts w:eastAsia="Times New Roman" w:cs="Times New Roman"/>
          <w:szCs w:val="24"/>
        </w:rPr>
        <w:t xml:space="preserve"> ήρθε στη Βου</w:t>
      </w:r>
      <w:r>
        <w:rPr>
          <w:rFonts w:eastAsia="Times New Roman" w:cs="Times New Roman"/>
          <w:szCs w:val="24"/>
        </w:rPr>
        <w:t>λή εδώ και με κατηγόρησε για είκοσι τρεις παράνομους διορισμούς στο ΚΕΕΛΠΝΟ. Ενέπλεξε και τη σύζυγό μου, γιατί –λέει- βρήκε ένα ραβασάκι, ένα χαρτί</w:t>
      </w:r>
      <w:r>
        <w:rPr>
          <w:rFonts w:eastAsia="Times New Roman" w:cs="Times New Roman"/>
          <w:szCs w:val="24"/>
        </w:rPr>
        <w:t>,</w:t>
      </w:r>
      <w:r>
        <w:rPr>
          <w:rFonts w:eastAsia="Times New Roman" w:cs="Times New Roman"/>
          <w:szCs w:val="24"/>
        </w:rPr>
        <w:t xml:space="preserve"> που παρουσίασε στη Βουλή με το όνομα </w:t>
      </w:r>
      <w:proofErr w:type="spellStart"/>
      <w:r>
        <w:rPr>
          <w:rFonts w:eastAsia="Times New Roman" w:cs="Times New Roman"/>
          <w:szCs w:val="24"/>
        </w:rPr>
        <w:t>Μανωλίδου</w:t>
      </w:r>
      <w:proofErr w:type="spellEnd"/>
      <w:r>
        <w:rPr>
          <w:rFonts w:eastAsia="Times New Roman" w:cs="Times New Roman"/>
          <w:szCs w:val="24"/>
        </w:rPr>
        <w:t xml:space="preserve"> και δεν ήξερε καν ότι </w:t>
      </w:r>
      <w:proofErr w:type="spellStart"/>
      <w:r>
        <w:rPr>
          <w:rFonts w:eastAsia="Times New Roman" w:cs="Times New Roman"/>
          <w:szCs w:val="24"/>
        </w:rPr>
        <w:t>Μανωλίδου</w:t>
      </w:r>
      <w:proofErr w:type="spellEnd"/>
      <w:r>
        <w:rPr>
          <w:rFonts w:eastAsia="Times New Roman" w:cs="Times New Roman"/>
          <w:szCs w:val="24"/>
        </w:rPr>
        <w:t xml:space="preserve"> ήταν η επικεφαλής </w:t>
      </w:r>
      <w:r>
        <w:rPr>
          <w:rFonts w:eastAsia="Times New Roman" w:cs="Times New Roman"/>
          <w:szCs w:val="24"/>
        </w:rPr>
        <w:lastRenderedPageBreak/>
        <w:t>των προσλή</w:t>
      </w:r>
      <w:r>
        <w:rPr>
          <w:rFonts w:eastAsia="Times New Roman" w:cs="Times New Roman"/>
          <w:szCs w:val="24"/>
        </w:rPr>
        <w:t xml:space="preserve">ψεων στο ΕΚΕΠΥ και προφανώς σε αυτή τη </w:t>
      </w:r>
      <w:proofErr w:type="spellStart"/>
      <w:r>
        <w:rPr>
          <w:rFonts w:eastAsia="Times New Roman" w:cs="Times New Roman"/>
          <w:szCs w:val="24"/>
        </w:rPr>
        <w:t>Μανωλίδου</w:t>
      </w:r>
      <w:proofErr w:type="spellEnd"/>
      <w:r>
        <w:rPr>
          <w:rFonts w:eastAsia="Times New Roman" w:cs="Times New Roman"/>
          <w:szCs w:val="24"/>
        </w:rPr>
        <w:t xml:space="preserve"> αναφερόταν το χαρτί. Ούτε αυτό δεν ήξερε και ενέπλεξε τη γυναίκα μου χωρίς λόγο και δεν της έχει ζητήσει ακόμα συγγνώμη. </w:t>
      </w:r>
    </w:p>
    <w:p w14:paraId="47A54DB6"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Παρά ταύτα, όμως, υπάρχει μ</w:t>
      </w:r>
      <w:r>
        <w:rPr>
          <w:rFonts w:eastAsia="Times New Roman" w:cs="Times New Roman"/>
          <w:szCs w:val="24"/>
        </w:rPr>
        <w:t>ί</w:t>
      </w:r>
      <w:r>
        <w:rPr>
          <w:rFonts w:eastAsia="Times New Roman" w:cs="Times New Roman"/>
          <w:szCs w:val="24"/>
        </w:rPr>
        <w:t xml:space="preserve">α διαφορά μεταξύ των δυο μας. Ο κ. </w:t>
      </w:r>
      <w:proofErr w:type="spellStart"/>
      <w:r>
        <w:rPr>
          <w:rFonts w:eastAsia="Times New Roman" w:cs="Times New Roman"/>
          <w:szCs w:val="24"/>
        </w:rPr>
        <w:t>Πολάκης</w:t>
      </w:r>
      <w:proofErr w:type="spellEnd"/>
      <w:r>
        <w:rPr>
          <w:rFonts w:eastAsia="Times New Roman" w:cs="Times New Roman"/>
          <w:szCs w:val="24"/>
        </w:rPr>
        <w:t xml:space="preserve"> με κατηγόρησε </w:t>
      </w:r>
      <w:r>
        <w:rPr>
          <w:rFonts w:eastAsia="Times New Roman" w:cs="Times New Roman"/>
          <w:szCs w:val="24"/>
        </w:rPr>
        <w:t xml:space="preserve">για παράνομους διορισμούς στο ΚΕΕΛΠΝΟ, ζήτησε από τη </w:t>
      </w:r>
      <w:r>
        <w:rPr>
          <w:rFonts w:eastAsia="Times New Roman" w:cs="Times New Roman"/>
          <w:szCs w:val="24"/>
        </w:rPr>
        <w:t>δ</w:t>
      </w:r>
      <w:r>
        <w:rPr>
          <w:rFonts w:eastAsia="Times New Roman" w:cs="Times New Roman"/>
          <w:szCs w:val="24"/>
        </w:rPr>
        <w:t xml:space="preserve">ικαιοσύνη να παρέμβει, κάνει έρευνα η </w:t>
      </w:r>
      <w:r>
        <w:rPr>
          <w:rFonts w:eastAsia="Times New Roman" w:cs="Times New Roman"/>
          <w:szCs w:val="24"/>
        </w:rPr>
        <w:t>δ</w:t>
      </w:r>
      <w:r>
        <w:rPr>
          <w:rFonts w:eastAsia="Times New Roman" w:cs="Times New Roman"/>
          <w:szCs w:val="24"/>
        </w:rPr>
        <w:t xml:space="preserve">ικαιοσύνη και η </w:t>
      </w:r>
      <w:r>
        <w:rPr>
          <w:rFonts w:eastAsia="Times New Roman" w:cs="Times New Roman"/>
          <w:szCs w:val="24"/>
        </w:rPr>
        <w:t>δ</w:t>
      </w:r>
      <w:r>
        <w:rPr>
          <w:rFonts w:eastAsia="Times New Roman" w:cs="Times New Roman"/>
          <w:szCs w:val="24"/>
        </w:rPr>
        <w:t>ικαιοσύνη δεν μου έχει ασκήσει κα</w:t>
      </w:r>
      <w:r>
        <w:rPr>
          <w:rFonts w:eastAsia="Times New Roman" w:cs="Times New Roman"/>
          <w:szCs w:val="24"/>
        </w:rPr>
        <w:t>μ</w:t>
      </w:r>
      <w:r>
        <w:rPr>
          <w:rFonts w:eastAsia="Times New Roman" w:cs="Times New Roman"/>
          <w:szCs w:val="24"/>
        </w:rPr>
        <w:t xml:space="preserve">μία δίωξη, ούτε με έχει καλέσει καν να δώσω εξηγήσεις. Δεν έχει βρει τίποτα. </w:t>
      </w:r>
    </w:p>
    <w:p w14:paraId="47A54DB7"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ως προς τον κ. </w:t>
      </w:r>
      <w:proofErr w:type="spellStart"/>
      <w:r>
        <w:rPr>
          <w:rFonts w:eastAsia="Times New Roman" w:cs="Times New Roman"/>
          <w:szCs w:val="24"/>
        </w:rPr>
        <w:t>Πολάκη</w:t>
      </w:r>
      <w:proofErr w:type="spellEnd"/>
      <w:r>
        <w:rPr>
          <w:rFonts w:eastAsia="Times New Roman" w:cs="Times New Roman"/>
          <w:szCs w:val="24"/>
        </w:rPr>
        <w:t xml:space="preserve"> τώρα, </w:t>
      </w:r>
      <w:r>
        <w:rPr>
          <w:rFonts w:eastAsia="Times New Roman" w:cs="Times New Roman"/>
          <w:szCs w:val="24"/>
        </w:rPr>
        <w:t xml:space="preserve">στη δική μου μηνυτήρια αναφορά έχει ασκηθεί δίωξη σε βαθμό κακουργήματος σε τρεις υπαλλήλους του. </w:t>
      </w:r>
    </w:p>
    <w:p w14:paraId="47A54DB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πρώτος εισαγγελέας που έλεγε, κύριε </w:t>
      </w:r>
      <w:proofErr w:type="spellStart"/>
      <w:r>
        <w:rPr>
          <w:rFonts w:eastAsia="Times New Roman" w:cs="Times New Roman"/>
          <w:szCs w:val="24"/>
        </w:rPr>
        <w:t>Πολάκη</w:t>
      </w:r>
      <w:proofErr w:type="spellEnd"/>
      <w:r>
        <w:rPr>
          <w:rFonts w:eastAsia="Times New Roman" w:cs="Times New Roman"/>
          <w:szCs w:val="24"/>
        </w:rPr>
        <w:t>, να μπει στο αρχείο, χρησιμοποιούσε το επιχείρημα ότι εκτελούσαν πολιτικές εντολές, δηλαδή δικές σας εντολές, όχ</w:t>
      </w:r>
      <w:r>
        <w:rPr>
          <w:rFonts w:eastAsia="Times New Roman" w:cs="Times New Roman"/>
          <w:szCs w:val="24"/>
        </w:rPr>
        <w:t xml:space="preserve">ι ότι δεν έκαναν παρανομία. </w:t>
      </w:r>
    </w:p>
    <w:p w14:paraId="47A54DB9"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ρωτώ τώρα τους Βουλευτές του ΣΥΡΙΖΑ: Θα αφήσετε να πάνε φυλακή τρεις υπάλληλοι του κ. </w:t>
      </w:r>
      <w:proofErr w:type="spellStart"/>
      <w:r>
        <w:rPr>
          <w:rFonts w:eastAsia="Times New Roman" w:cs="Times New Roman"/>
          <w:szCs w:val="24"/>
        </w:rPr>
        <w:t>Πολάκη</w:t>
      </w:r>
      <w:proofErr w:type="spellEnd"/>
      <w:r>
        <w:rPr>
          <w:rFonts w:eastAsia="Times New Roman" w:cs="Times New Roman"/>
          <w:szCs w:val="24"/>
        </w:rPr>
        <w:t xml:space="preserve"> για τις εντολές του κ. </w:t>
      </w:r>
      <w:proofErr w:type="spellStart"/>
      <w:r>
        <w:rPr>
          <w:rFonts w:eastAsia="Times New Roman" w:cs="Times New Roman"/>
          <w:szCs w:val="24"/>
        </w:rPr>
        <w:t>Πολάκη</w:t>
      </w:r>
      <w:proofErr w:type="spellEnd"/>
      <w:r>
        <w:rPr>
          <w:rFonts w:eastAsia="Times New Roman" w:cs="Times New Roman"/>
          <w:szCs w:val="24"/>
        </w:rPr>
        <w:t xml:space="preserve"> που εκτελούσαν και ο κ. </w:t>
      </w:r>
      <w:proofErr w:type="spellStart"/>
      <w:r>
        <w:rPr>
          <w:rFonts w:eastAsia="Times New Roman" w:cs="Times New Roman"/>
          <w:szCs w:val="24"/>
        </w:rPr>
        <w:t>Πολάκης</w:t>
      </w:r>
      <w:proofErr w:type="spellEnd"/>
      <w:r>
        <w:rPr>
          <w:rFonts w:eastAsia="Times New Roman" w:cs="Times New Roman"/>
          <w:szCs w:val="24"/>
        </w:rPr>
        <w:t xml:space="preserve"> –λεβέντης, γενναίος- </w:t>
      </w:r>
      <w:r>
        <w:rPr>
          <w:rFonts w:eastAsia="Times New Roman" w:cs="Times New Roman"/>
          <w:szCs w:val="24"/>
        </w:rPr>
        <w:lastRenderedPageBreak/>
        <w:t>θα αφήσει τους υπαλλήλους του να πάνε φυλακή, χωρί</w:t>
      </w:r>
      <w:r>
        <w:rPr>
          <w:rFonts w:eastAsia="Times New Roman" w:cs="Times New Roman"/>
          <w:szCs w:val="24"/>
        </w:rPr>
        <w:t xml:space="preserve">ς να θελήσει ο ίδιος να πάει μπροστά και να τους προστατεύσει; Τόσο γενναίος είναι; </w:t>
      </w:r>
    </w:p>
    <w:p w14:paraId="47A54DBA"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η διαφορά μας είναι ότι εσείς με κατηγορείτε για προσλήψεις, ενώ εσάς σας κατηγορεί η ελληνική </w:t>
      </w:r>
      <w:r>
        <w:rPr>
          <w:rFonts w:eastAsia="Times New Roman" w:cs="Times New Roman"/>
          <w:szCs w:val="24"/>
        </w:rPr>
        <w:t>δ</w:t>
      </w:r>
      <w:r>
        <w:rPr>
          <w:rFonts w:eastAsia="Times New Roman" w:cs="Times New Roman"/>
          <w:szCs w:val="24"/>
        </w:rPr>
        <w:t xml:space="preserve">ικαιοσύνη για προσλήψεις. </w:t>
      </w:r>
    </w:p>
    <w:p w14:paraId="47A54DBB"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Τώρα τα περί παραδικαστικού κυκλώματος που γ</w:t>
      </w:r>
      <w:r>
        <w:rPr>
          <w:rFonts w:eastAsia="Times New Roman" w:cs="Times New Roman"/>
          <w:szCs w:val="24"/>
        </w:rPr>
        <w:t xml:space="preserve">ράψατε, να πείτε στον Υπουργό Δικαιοσύνης να πάει να τα ερευνήσει. </w:t>
      </w:r>
    </w:p>
    <w:p w14:paraId="47A54DBC"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 «Ερρίκος Ντυνάν». Η δικογραφία είπε ότι κελαηδάει ο κ. </w:t>
      </w:r>
      <w:proofErr w:type="spellStart"/>
      <w:r>
        <w:rPr>
          <w:rFonts w:eastAsia="Times New Roman" w:cs="Times New Roman"/>
          <w:szCs w:val="24"/>
        </w:rPr>
        <w:t>Μαρτίνης</w:t>
      </w:r>
      <w:proofErr w:type="spellEnd"/>
      <w:r>
        <w:rPr>
          <w:rFonts w:eastAsia="Times New Roman" w:cs="Times New Roman"/>
          <w:szCs w:val="24"/>
        </w:rPr>
        <w:t xml:space="preserve">. Ακούστε! Είναι και ντροπή, πραγματικά! Κελαηδάει ο κ. </w:t>
      </w:r>
      <w:proofErr w:type="spellStart"/>
      <w:r>
        <w:rPr>
          <w:rFonts w:eastAsia="Times New Roman" w:cs="Times New Roman"/>
          <w:szCs w:val="24"/>
        </w:rPr>
        <w:t>Μαρτίνης</w:t>
      </w:r>
      <w:proofErr w:type="spellEnd"/>
      <w:r>
        <w:rPr>
          <w:rFonts w:eastAsia="Times New Roman" w:cs="Times New Roman"/>
          <w:szCs w:val="24"/>
        </w:rPr>
        <w:t>; Ακούστε από τη δικογραφία πώς υπογράφει. Ακού</w:t>
      </w:r>
      <w:r>
        <w:rPr>
          <w:rFonts w:eastAsia="Times New Roman" w:cs="Times New Roman"/>
          <w:szCs w:val="24"/>
        </w:rPr>
        <w:t xml:space="preserve">στε! </w:t>
      </w:r>
    </w:p>
    <w:p w14:paraId="47A54DBD"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Η δικογραφία τα λέει, όχι εμείς. </w:t>
      </w:r>
    </w:p>
    <w:p w14:paraId="47A54DBE"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Ναι. Σας διαβάζω την τελευταία γραμμή της καταθέσεως </w:t>
      </w:r>
      <w:proofErr w:type="spellStart"/>
      <w:r>
        <w:rPr>
          <w:rFonts w:eastAsia="Times New Roman" w:cs="Times New Roman"/>
          <w:szCs w:val="24"/>
        </w:rPr>
        <w:t>Μαρτίνη</w:t>
      </w:r>
      <w:proofErr w:type="spellEnd"/>
      <w:r>
        <w:rPr>
          <w:rFonts w:eastAsia="Times New Roman" w:cs="Times New Roman"/>
          <w:szCs w:val="24"/>
        </w:rPr>
        <w:t xml:space="preserve">: «Ορκίζομαι ότι είμαι χριστιανός ορθόδοξος μη </w:t>
      </w:r>
      <w:proofErr w:type="spellStart"/>
      <w:r>
        <w:rPr>
          <w:rFonts w:eastAsia="Times New Roman" w:cs="Times New Roman"/>
          <w:szCs w:val="24"/>
        </w:rPr>
        <w:t>ομοφοβικός</w:t>
      </w:r>
      <w:proofErr w:type="spellEnd"/>
      <w:r>
        <w:rPr>
          <w:rFonts w:eastAsia="Times New Roman" w:cs="Times New Roman"/>
          <w:szCs w:val="24"/>
        </w:rPr>
        <w:t>». Έτσι καταλήγει η κατάθεση του ανθρώπου στην ελλ</w:t>
      </w:r>
      <w:r>
        <w:rPr>
          <w:rFonts w:eastAsia="Times New Roman" w:cs="Times New Roman"/>
          <w:szCs w:val="24"/>
        </w:rPr>
        <w:t xml:space="preserve">ηνική </w:t>
      </w:r>
      <w:r>
        <w:rPr>
          <w:rFonts w:eastAsia="Times New Roman" w:cs="Times New Roman"/>
          <w:szCs w:val="24"/>
        </w:rPr>
        <w:t>Δ</w:t>
      </w:r>
      <w:r>
        <w:rPr>
          <w:rFonts w:eastAsia="Times New Roman" w:cs="Times New Roman"/>
          <w:szCs w:val="24"/>
        </w:rPr>
        <w:t xml:space="preserve">ικαιοσύνη. </w:t>
      </w:r>
    </w:p>
    <w:p w14:paraId="47A54DBF"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ντρέπεστε να χρησιμοποιείτε έναν άνθρωπο –που προφανώς λόγω της φυλακής και της περιπέτειάς του βρίσκεται σε σύγχυση- για να δημιουργείτε πολιτικές εντυπώσεις; </w:t>
      </w:r>
    </w:p>
    <w:p w14:paraId="47A54DC0"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Ανέβηκε ο κ. </w:t>
      </w:r>
      <w:proofErr w:type="spellStart"/>
      <w:r>
        <w:rPr>
          <w:rFonts w:eastAsia="Times New Roman" w:cs="Times New Roman"/>
          <w:szCs w:val="24"/>
        </w:rPr>
        <w:t>Λάππας</w:t>
      </w:r>
      <w:proofErr w:type="spellEnd"/>
      <w:r>
        <w:rPr>
          <w:rFonts w:eastAsia="Times New Roman" w:cs="Times New Roman"/>
          <w:szCs w:val="24"/>
        </w:rPr>
        <w:t xml:space="preserve"> στη Βουλή –ήταν ο πρώτος που μίλησε για το «Ερρίκος Ντυνάν»- και τι είπε; Ότι ο κ. </w:t>
      </w:r>
      <w:proofErr w:type="spellStart"/>
      <w:r>
        <w:rPr>
          <w:rFonts w:eastAsia="Times New Roman" w:cs="Times New Roman"/>
          <w:szCs w:val="24"/>
        </w:rPr>
        <w:t>Σούρλας</w:t>
      </w:r>
      <w:proofErr w:type="spellEnd"/>
      <w:r>
        <w:rPr>
          <w:rFonts w:eastAsia="Times New Roman" w:cs="Times New Roman"/>
          <w:szCs w:val="24"/>
        </w:rPr>
        <w:t xml:space="preserve"> και διάφοροι άλλοι έλεγαν πώς κατάντησε έτσι το «Ντυνάν» και πώς βρέθηκε με τόσο μεγάλα χρέη. </w:t>
      </w:r>
    </w:p>
    <w:p w14:paraId="47A54DC1"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Το 2013!</w:t>
      </w:r>
    </w:p>
    <w:p w14:paraId="47A54DC2"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Ναι, βέβαια!</w:t>
      </w:r>
    </w:p>
    <w:p w14:paraId="47A54DC3"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ετά είπε: «Πώς ζήτησε ο Γεωργιάδης την παραίτηση της </w:t>
      </w:r>
      <w:r>
        <w:rPr>
          <w:rFonts w:eastAsia="Times New Roman" w:cs="Times New Roman"/>
          <w:szCs w:val="24"/>
        </w:rPr>
        <w:t>δ</w:t>
      </w:r>
      <w:r>
        <w:rPr>
          <w:rFonts w:eastAsia="Times New Roman" w:cs="Times New Roman"/>
          <w:szCs w:val="24"/>
        </w:rPr>
        <w:t>ιοίκησης του «Ντυνάν»;». Δηλαδή τι λέτε ταυτόχρονα; Ταυτόχρονα λέτε ότι υπήρχε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ιοίκηση στο «Ντυνάν» που το έφθασε σε τέτοιο χάλι, να έχει 300 εκατομμύρια χρέος και </w:t>
      </w:r>
      <w:r>
        <w:rPr>
          <w:rFonts w:eastAsia="Times New Roman" w:cs="Times New Roman"/>
          <w:szCs w:val="24"/>
        </w:rPr>
        <w:t xml:space="preserve">μετά ρωτάτε «μα, αυτός ο άτιμος ο Γεωργιάδης ζήτησε την παραίτηση αυτής της </w:t>
      </w:r>
      <w:r>
        <w:rPr>
          <w:rFonts w:eastAsia="Times New Roman" w:cs="Times New Roman"/>
          <w:szCs w:val="24"/>
        </w:rPr>
        <w:t>δ</w:t>
      </w:r>
      <w:r>
        <w:rPr>
          <w:rFonts w:eastAsia="Times New Roman" w:cs="Times New Roman"/>
          <w:szCs w:val="24"/>
        </w:rPr>
        <w:t xml:space="preserve">ιοικήσεως;». Δηλαδή τι θέλατε να κάνουμε με αυτή τη </w:t>
      </w:r>
      <w:r>
        <w:rPr>
          <w:rFonts w:eastAsia="Times New Roman" w:cs="Times New Roman"/>
          <w:szCs w:val="24"/>
        </w:rPr>
        <w:t>δ</w:t>
      </w:r>
      <w:r>
        <w:rPr>
          <w:rFonts w:eastAsia="Times New Roman" w:cs="Times New Roman"/>
          <w:szCs w:val="24"/>
        </w:rPr>
        <w:t>ιοίκηση; Θέλατε να τους δώσουμε και βραβείο, γιατί έφθασαν να χρωστάει 300 εκατομμύρια το «Ντυνάν»;</w:t>
      </w:r>
    </w:p>
    <w:p w14:paraId="47A54DC4"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Δικαίωμ</w:t>
      </w:r>
      <w:r>
        <w:rPr>
          <w:rFonts w:eastAsia="Times New Roman" w:cs="Times New Roman"/>
          <w:szCs w:val="24"/>
        </w:rPr>
        <w:t xml:space="preserve">α είχατε; </w:t>
      </w:r>
    </w:p>
    <w:p w14:paraId="47A54DC5"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Θα σας πω μετά αν είχα δικαίωμα. </w:t>
      </w:r>
    </w:p>
    <w:p w14:paraId="47A54DC6"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Καθόλου.</w:t>
      </w:r>
    </w:p>
    <w:p w14:paraId="47A54DC7"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Ή έρχεστε και υπερασπίζεστε στη Βουλή τον Ανδρέα </w:t>
      </w:r>
      <w:proofErr w:type="spellStart"/>
      <w:r>
        <w:rPr>
          <w:rFonts w:eastAsia="Times New Roman" w:cs="Times New Roman"/>
          <w:szCs w:val="24"/>
        </w:rPr>
        <w:t>Μαρτίνη</w:t>
      </w:r>
      <w:proofErr w:type="spellEnd"/>
      <w:r>
        <w:rPr>
          <w:rFonts w:eastAsia="Times New Roman" w:cs="Times New Roman"/>
          <w:szCs w:val="24"/>
        </w:rPr>
        <w:t xml:space="preserve">; Αυτό κάνετε; Γιατί, </w:t>
      </w:r>
      <w:r>
        <w:rPr>
          <w:rFonts w:eastAsia="Times New Roman" w:cs="Times New Roman"/>
          <w:szCs w:val="24"/>
        </w:rPr>
        <w:lastRenderedPageBreak/>
        <w:t xml:space="preserve">αφού εγώ τον έβγαλα από τη </w:t>
      </w:r>
      <w:r>
        <w:rPr>
          <w:rFonts w:eastAsia="Times New Roman" w:cs="Times New Roman"/>
          <w:szCs w:val="24"/>
        </w:rPr>
        <w:t>δ</w:t>
      </w:r>
      <w:r>
        <w:rPr>
          <w:rFonts w:eastAsia="Times New Roman" w:cs="Times New Roman"/>
          <w:szCs w:val="24"/>
        </w:rPr>
        <w:t>ιοίκηση του «Ντυν</w:t>
      </w:r>
      <w:r>
        <w:rPr>
          <w:rFonts w:eastAsia="Times New Roman" w:cs="Times New Roman"/>
          <w:szCs w:val="24"/>
        </w:rPr>
        <w:t xml:space="preserve">άν», μετά μπήκε φυλακή. Άρα πρέπει να μας πείτε αν τον υπερασπίζεστε. Για αυτό ήρθατε εδώ; </w:t>
      </w:r>
    </w:p>
    <w:p w14:paraId="47A54DC8"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szCs w:val="24"/>
        </w:rPr>
        <w:t xml:space="preserve">Τώρα, όσον αφορά το αν είχα δικαίωμα, αυτό </w:t>
      </w:r>
      <w:proofErr w:type="spellStart"/>
      <w:r>
        <w:rPr>
          <w:rFonts w:eastAsia="Times New Roman" w:cs="Times New Roman"/>
          <w:szCs w:val="24"/>
        </w:rPr>
        <w:t>εκρίθη</w:t>
      </w:r>
      <w:proofErr w:type="spellEnd"/>
      <w:r>
        <w:rPr>
          <w:rFonts w:eastAsia="Times New Roman" w:cs="Times New Roman"/>
          <w:szCs w:val="24"/>
        </w:rPr>
        <w:t xml:space="preserve"> στο δικαστήριο, κύριε </w:t>
      </w:r>
      <w:proofErr w:type="spellStart"/>
      <w:r>
        <w:rPr>
          <w:rFonts w:eastAsia="Times New Roman" w:cs="Times New Roman"/>
          <w:szCs w:val="24"/>
        </w:rPr>
        <w:t>Λάππα</w:t>
      </w:r>
      <w:proofErr w:type="spellEnd"/>
      <w:r>
        <w:rPr>
          <w:rFonts w:eastAsia="Times New Roman" w:cs="Times New Roman"/>
          <w:szCs w:val="24"/>
        </w:rPr>
        <w:t xml:space="preserve">, διότι, όταν πήγαμε στο δικαστήριο να διορίσουμε </w:t>
      </w:r>
      <w:r>
        <w:rPr>
          <w:rFonts w:eastAsia="Times New Roman" w:cs="Times New Roman"/>
          <w:szCs w:val="24"/>
        </w:rPr>
        <w:t>δ</w:t>
      </w:r>
      <w:r>
        <w:rPr>
          <w:rFonts w:eastAsia="Times New Roman" w:cs="Times New Roman"/>
          <w:szCs w:val="24"/>
        </w:rPr>
        <w:t>ιοίκηση, ήρθε η άλλη πλευρά και είπε</w:t>
      </w:r>
      <w:r>
        <w:rPr>
          <w:rFonts w:eastAsia="Times New Roman" w:cs="Times New Roman"/>
          <w:szCs w:val="24"/>
        </w:rPr>
        <w:t xml:space="preserve"> ότι εγώ δεν είχα δικαίωμα. </w:t>
      </w:r>
      <w:r>
        <w:rPr>
          <w:rFonts w:eastAsia="Times New Roman" w:cs="Times New Roman"/>
          <w:szCs w:val="24"/>
        </w:rPr>
        <w:t>Ξ</w:t>
      </w:r>
      <w:r>
        <w:rPr>
          <w:rFonts w:eastAsia="Times New Roman" w:cs="Times New Roman"/>
          <w:szCs w:val="24"/>
        </w:rPr>
        <w:t xml:space="preserve">έρετε τι </w:t>
      </w:r>
      <w:proofErr w:type="spellStart"/>
      <w:r>
        <w:rPr>
          <w:rFonts w:eastAsia="Times New Roman" w:cs="Times New Roman"/>
          <w:szCs w:val="24"/>
        </w:rPr>
        <w:t>απεφάνθη</w:t>
      </w:r>
      <w:proofErr w:type="spellEnd"/>
      <w:r>
        <w:rPr>
          <w:rFonts w:eastAsia="Times New Roman" w:cs="Times New Roman"/>
          <w:szCs w:val="24"/>
        </w:rPr>
        <w:t xml:space="preserve"> το δικαστήριο; Ότι είχα δικαίωμα και έτσι διόρισα νέα διοίκηση. </w:t>
      </w:r>
    </w:p>
    <w:p w14:paraId="47A54DC9"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Τώρα, αν θέλετε να πείτε ότι κακώς το δικαστήριο το αποφάσισε, τι να σας πω; Εγώ δεν είμαι δικαστήριο. </w:t>
      </w:r>
    </w:p>
    <w:p w14:paraId="47A54DCA"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Να μας φέρετε την από</w:t>
      </w:r>
      <w:r>
        <w:rPr>
          <w:rFonts w:eastAsia="Times New Roman" w:cs="Times New Roman"/>
          <w:szCs w:val="24"/>
        </w:rPr>
        <w:t>φαση να τη δούμε.</w:t>
      </w:r>
    </w:p>
    <w:p w14:paraId="47A54DCB"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Εγώ ως Υπουργός Υγείας…</w:t>
      </w:r>
    </w:p>
    <w:p w14:paraId="47A54DCC" w14:textId="77777777" w:rsidR="00080287" w:rsidRDefault="007F198B">
      <w:pPr>
        <w:spacing w:line="600" w:lineRule="auto"/>
        <w:ind w:firstLine="720"/>
        <w:contextualSpacing/>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Λάππα</w:t>
      </w:r>
      <w:proofErr w:type="spellEnd"/>
      <w:r>
        <w:rPr>
          <w:rFonts w:eastAsia="Times New Roman"/>
          <w:szCs w:val="24"/>
        </w:rPr>
        <w:t xml:space="preserve">, σας παρακαλώ πολύ, μη διακόπτετε! </w:t>
      </w:r>
      <w:r>
        <w:rPr>
          <w:rFonts w:eastAsia="Times New Roman" w:cs="Times New Roman"/>
          <w:szCs w:val="24"/>
        </w:rPr>
        <w:t xml:space="preserve"> </w:t>
      </w:r>
    </w:p>
    <w:p w14:paraId="47A54DCD"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Μα, καλά, είπατε ότι μελετήσατε εμβριθώς την κατάθεση </w:t>
      </w:r>
      <w:proofErr w:type="spellStart"/>
      <w:r>
        <w:rPr>
          <w:rFonts w:eastAsia="Times New Roman" w:cs="Times New Roman"/>
          <w:szCs w:val="24"/>
        </w:rPr>
        <w:t>Μαρτίνη</w:t>
      </w:r>
      <w:proofErr w:type="spellEnd"/>
      <w:r>
        <w:rPr>
          <w:rFonts w:eastAsia="Times New Roman" w:cs="Times New Roman"/>
          <w:szCs w:val="24"/>
        </w:rPr>
        <w:t xml:space="preserve">. Αν τη μελετούσατε εμβριθώς, θα ξέρατε ότι η κατάθεση </w:t>
      </w:r>
      <w:proofErr w:type="spellStart"/>
      <w:r>
        <w:rPr>
          <w:rFonts w:eastAsia="Times New Roman" w:cs="Times New Roman"/>
          <w:szCs w:val="24"/>
        </w:rPr>
        <w:t>Μαρτίνη</w:t>
      </w:r>
      <w:proofErr w:type="spellEnd"/>
      <w:r>
        <w:rPr>
          <w:rFonts w:eastAsia="Times New Roman" w:cs="Times New Roman"/>
          <w:szCs w:val="24"/>
        </w:rPr>
        <w:t xml:space="preserve"> αναφέρει μέσα </w:t>
      </w:r>
      <w:r>
        <w:rPr>
          <w:rFonts w:eastAsia="Times New Roman" w:cs="Times New Roman"/>
          <w:szCs w:val="24"/>
        </w:rPr>
        <w:lastRenderedPageBreak/>
        <w:t xml:space="preserve">την απόφαση του δικαστηρίου, με την οποία διορίστηκε η </w:t>
      </w:r>
      <w:r>
        <w:rPr>
          <w:rFonts w:eastAsia="Times New Roman" w:cs="Times New Roman"/>
          <w:szCs w:val="24"/>
        </w:rPr>
        <w:t>δ</w:t>
      </w:r>
      <w:r>
        <w:rPr>
          <w:rFonts w:eastAsia="Times New Roman" w:cs="Times New Roman"/>
          <w:szCs w:val="24"/>
        </w:rPr>
        <w:t>ιοίκηση κατόπιν δικού μου αιτήματος. Άρα δεν έχετε διαβάσει τη</w:t>
      </w:r>
      <w:r>
        <w:rPr>
          <w:rFonts w:eastAsia="Times New Roman" w:cs="Times New Roman"/>
          <w:szCs w:val="24"/>
        </w:rPr>
        <w:t xml:space="preserve">ν κατάθεση </w:t>
      </w:r>
      <w:proofErr w:type="spellStart"/>
      <w:r>
        <w:rPr>
          <w:rFonts w:eastAsia="Times New Roman" w:cs="Times New Roman"/>
          <w:szCs w:val="24"/>
        </w:rPr>
        <w:t>Μαρτίνη</w:t>
      </w:r>
      <w:proofErr w:type="spellEnd"/>
      <w:r>
        <w:rPr>
          <w:rFonts w:eastAsia="Times New Roman" w:cs="Times New Roman"/>
          <w:szCs w:val="24"/>
        </w:rPr>
        <w:t xml:space="preserve">. </w:t>
      </w:r>
    </w:p>
    <w:p w14:paraId="47A54DCE" w14:textId="77777777" w:rsidR="00080287" w:rsidRDefault="007F198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για αυτό το φοβερό σκάνδαλο γιατί κατηγορούνται οι άλλοι Υπουργοί; Ο κ. </w:t>
      </w:r>
      <w:proofErr w:type="spellStart"/>
      <w:r>
        <w:rPr>
          <w:rFonts w:eastAsia="Times New Roman" w:cs="Times New Roman"/>
          <w:szCs w:val="24"/>
        </w:rPr>
        <w:t>Μηταράκης</w:t>
      </w:r>
      <w:proofErr w:type="spellEnd"/>
      <w:r>
        <w:rPr>
          <w:rFonts w:eastAsia="Times New Roman" w:cs="Times New Roman"/>
          <w:szCs w:val="24"/>
        </w:rPr>
        <w:t xml:space="preserve"> κατηγορείται γιατί –λέει- επί έναν χρόνο δεν του έδινε ραντεβού και για αυτό έφεραν τον Υπουργό στη Βουλή. Ο κ. </w:t>
      </w:r>
      <w:proofErr w:type="spellStart"/>
      <w:r>
        <w:rPr>
          <w:rFonts w:eastAsia="Times New Roman" w:cs="Times New Roman"/>
          <w:szCs w:val="24"/>
        </w:rPr>
        <w:t>Λυκουρέντζος</w:t>
      </w:r>
      <w:proofErr w:type="spellEnd"/>
      <w:r>
        <w:rPr>
          <w:rFonts w:eastAsia="Times New Roman" w:cs="Times New Roman"/>
          <w:szCs w:val="24"/>
        </w:rPr>
        <w:t xml:space="preserve"> κατηγορείται γιατί δε</w:t>
      </w:r>
      <w:r>
        <w:rPr>
          <w:rFonts w:eastAsia="Times New Roman" w:cs="Times New Roman"/>
          <w:szCs w:val="24"/>
        </w:rPr>
        <w:t xml:space="preserve">ν τον είδε –λέει- για έναν χρόνο, λες και ήταν υποχρεωτικό να τον δει. Ο κ. Χατζηδάκης –το ακόμα καλύτερο- γιατί ως εποπτεύων Υπουργός δεν ήλεγξε τον κ. </w:t>
      </w:r>
      <w:proofErr w:type="spellStart"/>
      <w:r>
        <w:rPr>
          <w:rFonts w:eastAsia="Times New Roman" w:cs="Times New Roman"/>
          <w:szCs w:val="24"/>
        </w:rPr>
        <w:t>Μηταράκη</w:t>
      </w:r>
      <w:proofErr w:type="spellEnd"/>
      <w:r>
        <w:rPr>
          <w:rFonts w:eastAsia="Times New Roman" w:cs="Times New Roman"/>
          <w:szCs w:val="24"/>
        </w:rPr>
        <w:t xml:space="preserve"> που δεν έβγαινε στον κ. </w:t>
      </w:r>
      <w:proofErr w:type="spellStart"/>
      <w:r>
        <w:rPr>
          <w:rFonts w:eastAsia="Times New Roman" w:cs="Times New Roman"/>
          <w:szCs w:val="24"/>
        </w:rPr>
        <w:t>Μαρτίνη</w:t>
      </w:r>
      <w:proofErr w:type="spellEnd"/>
      <w:r>
        <w:rPr>
          <w:rFonts w:eastAsia="Times New Roman" w:cs="Times New Roman"/>
          <w:szCs w:val="24"/>
        </w:rPr>
        <w:t xml:space="preserve"> στο τηλέφωνο. </w:t>
      </w:r>
    </w:p>
    <w:p w14:paraId="47A54D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Αυτά έχει η δικογραφία μέσα. </w:t>
      </w:r>
      <w:r>
        <w:rPr>
          <w:rFonts w:eastAsia="Times New Roman" w:cs="Times New Roman"/>
          <w:szCs w:val="24"/>
        </w:rPr>
        <w:t>Γ</w:t>
      </w:r>
      <w:r>
        <w:rPr>
          <w:rFonts w:eastAsia="Times New Roman" w:cs="Times New Roman"/>
          <w:szCs w:val="24"/>
        </w:rPr>
        <w:t>ια αυτήν τη δικογ</w:t>
      </w:r>
      <w:r>
        <w:rPr>
          <w:rFonts w:eastAsia="Times New Roman" w:cs="Times New Roman"/>
          <w:szCs w:val="24"/>
        </w:rPr>
        <w:t xml:space="preserve">ραφία μιλάτε για το δήθεν μεγάλο σκάνδαλο; Λοιπόν, αφήστε τα αυτά. Ψηφίστε προκαταρκτική των πραγμάτων επιτροπή και να πάμε και εγώ και ο Βορίδης στο </w:t>
      </w:r>
      <w:r>
        <w:rPr>
          <w:rFonts w:eastAsia="Times New Roman" w:cs="Times New Roman"/>
          <w:szCs w:val="24"/>
        </w:rPr>
        <w:t>δ</w:t>
      </w:r>
      <w:r>
        <w:rPr>
          <w:rFonts w:eastAsia="Times New Roman" w:cs="Times New Roman"/>
          <w:szCs w:val="24"/>
        </w:rPr>
        <w:t xml:space="preserve">ικαστήριο. Ψηφίστε τώρα εάν τολμάτε! </w:t>
      </w:r>
    </w:p>
    <w:p w14:paraId="47A54DD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Κύριε Μαντά, σας είχε προκαλέσει ο κ. Βορίδης εδώ και δύο εβδομάδες</w:t>
      </w:r>
      <w:r>
        <w:rPr>
          <w:rFonts w:eastAsia="Times New Roman" w:cs="Times New Roman"/>
          <w:szCs w:val="24"/>
        </w:rPr>
        <w:t xml:space="preserve"> και είχατε πει ότι θα απαντήσετε. Γιατί δεν κάνετε προκαταρκτική; Τι χρειάζεται η εξεταστική; Κάντε προκαταρκτική κατευθείαν. Εγώ σας προκαλώ και παραιτούμαι και της παραγραφής. </w:t>
      </w:r>
    </w:p>
    <w:p w14:paraId="47A54DD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Ωραία. Κύριε Γεωργιάδη, τελείωσε ο χρόνος. </w:t>
      </w:r>
    </w:p>
    <w:p w14:paraId="47A54DD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w:t>
      </w:r>
      <w:r>
        <w:rPr>
          <w:rFonts w:eastAsia="Times New Roman" w:cs="Times New Roman"/>
          <w:b/>
          <w:szCs w:val="24"/>
        </w:rPr>
        <w:t xml:space="preserve">ΡΙΔΩΝ - ΑΔΩΝΙΣ ΓΕΩΡΓΙΑΔΗΣ: </w:t>
      </w:r>
      <w:r>
        <w:rPr>
          <w:rFonts w:eastAsia="Times New Roman" w:cs="Times New Roman"/>
          <w:szCs w:val="24"/>
        </w:rPr>
        <w:t xml:space="preserve">Το πάμε στο δικαστήριο γιατί δεν του έβγαινε στο τηλέφωνο. </w:t>
      </w:r>
    </w:p>
    <w:p w14:paraId="47A54DD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Πέρασε ο χρόνος, κύριε Γεωργιάδη. </w:t>
      </w:r>
    </w:p>
    <w:p w14:paraId="47A54DD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Θέλω δύο λεπτά ακόμα, κύριε Πρόεδρε. Σας παρακαλώ. </w:t>
      </w:r>
    </w:p>
    <w:p w14:paraId="47A54DD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w:t>
      </w:r>
      <w:r>
        <w:rPr>
          <w:rFonts w:eastAsia="Times New Roman" w:cs="Times New Roman"/>
          <w:b/>
          <w:szCs w:val="24"/>
        </w:rPr>
        <w:t>σης</w:t>
      </w:r>
      <w:proofErr w:type="spellEnd"/>
      <w:r>
        <w:rPr>
          <w:rFonts w:eastAsia="Times New Roman" w:cs="Times New Roman"/>
          <w:b/>
          <w:szCs w:val="24"/>
        </w:rPr>
        <w:t xml:space="preserve">): </w:t>
      </w:r>
      <w:r>
        <w:rPr>
          <w:rFonts w:eastAsia="Times New Roman" w:cs="Times New Roman"/>
          <w:szCs w:val="24"/>
        </w:rPr>
        <w:t xml:space="preserve">Όχι άλλα δύο. Σας έδωσα δύο λεπτά. </w:t>
      </w:r>
    </w:p>
    <w:p w14:paraId="47A54DD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Άλλα δύο παρακαλώ. </w:t>
      </w:r>
    </w:p>
    <w:p w14:paraId="47A54DD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Ναι, αλλά τι θα κάνουμε; </w:t>
      </w:r>
    </w:p>
    <w:p w14:paraId="47A54DD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Τα υπόλοιπα θα τα πούμε στην εξεταστική. </w:t>
      </w:r>
    </w:p>
    <w:p w14:paraId="47A54DD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Στα εννιά θα σας κόψω. Να το ξέρετε. Δεν θα ζητήσετε, όμως, άλλα δύο. </w:t>
      </w:r>
    </w:p>
    <w:p w14:paraId="47A54DD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Εντάξει, ευχαριστώ πολύ. </w:t>
      </w:r>
    </w:p>
    <w:p w14:paraId="47A54DD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τώρα γιατί δεν θέλετε να πάτε στη δικιά σας περίοδο. Φαντάζομαι μετά από εμένα θα μιλήσει ο κ. </w:t>
      </w:r>
      <w:proofErr w:type="spellStart"/>
      <w:r>
        <w:rPr>
          <w:rFonts w:eastAsia="Times New Roman" w:cs="Times New Roman"/>
          <w:szCs w:val="24"/>
        </w:rPr>
        <w:t>Κουρουμπλής</w:t>
      </w:r>
      <w:proofErr w:type="spellEnd"/>
      <w:r>
        <w:rPr>
          <w:rFonts w:eastAsia="Times New Roman" w:cs="Times New Roman"/>
          <w:szCs w:val="24"/>
        </w:rPr>
        <w:t>. Εγώ όλους μου</w:t>
      </w:r>
      <w:r>
        <w:rPr>
          <w:rFonts w:eastAsia="Times New Roman" w:cs="Times New Roman"/>
          <w:szCs w:val="24"/>
        </w:rPr>
        <w:t xml:space="preserve"> τους πολιτικούς αντιπάλους τους θεωρώ εκ των προτέρων εντίμους και αξιοπρεπείς. Για κανέναν δεν λέω ότι είναι κλέφτης, όπως αφήσατε τα δημοσιεύματα να γράφουν για εμένα. Γιατί τέτοιοι είστε. Όμως, ρωτάω ευθέως τον κ. </w:t>
      </w:r>
      <w:proofErr w:type="spellStart"/>
      <w:r>
        <w:rPr>
          <w:rFonts w:eastAsia="Times New Roman" w:cs="Times New Roman"/>
          <w:szCs w:val="24"/>
        </w:rPr>
        <w:t>Κουρουμπλή</w:t>
      </w:r>
      <w:proofErr w:type="spellEnd"/>
      <w:r>
        <w:rPr>
          <w:rFonts w:eastAsia="Times New Roman" w:cs="Times New Roman"/>
          <w:szCs w:val="24"/>
        </w:rPr>
        <w:t xml:space="preserve"> δύο πράγματα: </w:t>
      </w:r>
    </w:p>
    <w:p w14:paraId="47A54DD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Πρώτον, κύρι</w:t>
      </w:r>
      <w:r>
        <w:rPr>
          <w:rFonts w:eastAsia="Times New Roman" w:cs="Times New Roman"/>
          <w:szCs w:val="24"/>
        </w:rPr>
        <w:t xml:space="preserve">ε </w:t>
      </w:r>
      <w:proofErr w:type="spellStart"/>
      <w:r>
        <w:rPr>
          <w:rFonts w:eastAsia="Times New Roman" w:cs="Times New Roman"/>
          <w:szCs w:val="24"/>
        </w:rPr>
        <w:t>Κουρουμπλή</w:t>
      </w:r>
      <w:proofErr w:type="spellEnd"/>
      <w:r>
        <w:rPr>
          <w:rFonts w:eastAsia="Times New Roman" w:cs="Times New Roman"/>
          <w:szCs w:val="24"/>
        </w:rPr>
        <w:t>, καταργήσατε τον διαγωνισμό της ΕΠΥ για την αγορά φαρμάκων που είχε οργανώσει ο προηγούμενος Υπουργός, ο κ. Βορίδης. Ήταν η πρώτη σας απόφαση, 30 εκατομμύρια ευρώ επιπλέον για το ελληνικό δημόσιο. Τότε είπατε ότι θέλατε να κάνετε τον διαγωνισμ</w:t>
      </w:r>
      <w:r>
        <w:rPr>
          <w:rFonts w:eastAsia="Times New Roman" w:cs="Times New Roman"/>
          <w:szCs w:val="24"/>
        </w:rPr>
        <w:t xml:space="preserve">ό με το πενήντα, τριάντα, είκοσι με το οποίο εγώ συμφωνώ ως μεθοδολογία. Από τότε που καταργήσατε τον διαγωνισμό μέχρι σήμερα, κύριε </w:t>
      </w:r>
      <w:proofErr w:type="spellStart"/>
      <w:r>
        <w:rPr>
          <w:rFonts w:eastAsia="Times New Roman" w:cs="Times New Roman"/>
          <w:szCs w:val="24"/>
        </w:rPr>
        <w:t>Κουρουμπλή</w:t>
      </w:r>
      <w:proofErr w:type="spellEnd"/>
      <w:r>
        <w:rPr>
          <w:rFonts w:eastAsia="Times New Roman" w:cs="Times New Roman"/>
          <w:szCs w:val="24"/>
        </w:rPr>
        <w:t>, έχει γίνει ο διαγωνισμός που καταργήθηκε με το πενήντα, τριάντα, είκοσι το οποίο θέλατε να αλλάξετε; Όχι. Γιατί</w:t>
      </w:r>
      <w:r>
        <w:rPr>
          <w:rFonts w:eastAsia="Times New Roman" w:cs="Times New Roman"/>
          <w:szCs w:val="24"/>
        </w:rPr>
        <w:t xml:space="preserve"> δεν έχει γίνει, κύριε </w:t>
      </w:r>
      <w:proofErr w:type="spellStart"/>
      <w:r>
        <w:rPr>
          <w:rFonts w:eastAsia="Times New Roman" w:cs="Times New Roman"/>
          <w:szCs w:val="24"/>
        </w:rPr>
        <w:t>Κουρουμπλή</w:t>
      </w:r>
      <w:proofErr w:type="spellEnd"/>
      <w:r>
        <w:rPr>
          <w:rFonts w:eastAsia="Times New Roman" w:cs="Times New Roman"/>
          <w:szCs w:val="24"/>
        </w:rPr>
        <w:t xml:space="preserve">, δυόμισι χρόνια ο διαγωνισμός με το πενήντα, τριάντα, είκοσι που εσείς είχατε εξαγγείλει; Δεν πρέπει να το ερευνήσουμε; Τριάντα εκατομμύρια ευρώ είναι αυτά! </w:t>
      </w:r>
    </w:p>
    <w:p w14:paraId="47A54DD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δεν βγάλατε δελτίο τιμών το 2015. Τότε λέγατε, κύριε </w:t>
      </w:r>
      <w:proofErr w:type="spellStart"/>
      <w:r>
        <w:rPr>
          <w:rFonts w:eastAsia="Times New Roman" w:cs="Times New Roman"/>
          <w:szCs w:val="24"/>
        </w:rPr>
        <w:t>Κ</w:t>
      </w:r>
      <w:r>
        <w:rPr>
          <w:rFonts w:eastAsia="Times New Roman" w:cs="Times New Roman"/>
          <w:szCs w:val="24"/>
        </w:rPr>
        <w:t>ουρουμπλή</w:t>
      </w:r>
      <w:proofErr w:type="spellEnd"/>
      <w:r>
        <w:rPr>
          <w:rFonts w:eastAsia="Times New Roman" w:cs="Times New Roman"/>
          <w:szCs w:val="24"/>
        </w:rPr>
        <w:t xml:space="preserve">, γιατί εγώ θυμάμαι, ότι θα βάζατε ένα ενοποιημένο </w:t>
      </w:r>
      <w:r>
        <w:rPr>
          <w:rFonts w:eastAsia="Times New Roman" w:cs="Times New Roman"/>
          <w:szCs w:val="24"/>
          <w:lang w:val="en-US"/>
        </w:rPr>
        <w:t>rebate</w:t>
      </w:r>
      <w:r>
        <w:rPr>
          <w:rFonts w:eastAsia="Times New Roman" w:cs="Times New Roman"/>
          <w:szCs w:val="24"/>
        </w:rPr>
        <w:t xml:space="preserve"> το οποίο πράγματι εάν το βάζατε θα έπαιρνε 140 εκατομμύρια επιπλέον από τη φαρμακοβιομηχανία. Το βάλατε κύριε </w:t>
      </w:r>
      <w:proofErr w:type="spellStart"/>
      <w:r>
        <w:rPr>
          <w:rFonts w:eastAsia="Times New Roman" w:cs="Times New Roman"/>
          <w:szCs w:val="24"/>
        </w:rPr>
        <w:t>Κουρουμπλή</w:t>
      </w:r>
      <w:proofErr w:type="spellEnd"/>
      <w:r>
        <w:rPr>
          <w:rFonts w:eastAsia="Times New Roman" w:cs="Times New Roman"/>
          <w:szCs w:val="24"/>
        </w:rPr>
        <w:t xml:space="preserve">; Το βάλατε το </w:t>
      </w:r>
      <w:r>
        <w:rPr>
          <w:rFonts w:eastAsia="Times New Roman" w:cs="Times New Roman"/>
          <w:szCs w:val="24"/>
          <w:lang w:val="en-US"/>
        </w:rPr>
        <w:t>rebate</w:t>
      </w:r>
      <w:r>
        <w:rPr>
          <w:rFonts w:eastAsia="Times New Roman" w:cs="Times New Roman"/>
          <w:szCs w:val="24"/>
        </w:rPr>
        <w:t>; Το έβαλαν οι επόμενοι από εσάς μόλις πήραν την</w:t>
      </w:r>
      <w:r>
        <w:rPr>
          <w:rFonts w:eastAsia="Times New Roman" w:cs="Times New Roman"/>
          <w:szCs w:val="24"/>
        </w:rPr>
        <w:t xml:space="preserve"> εξουσία; Εάν δεν το βάλατε ούτε εσείς ούτε οι επόμενοι από εσάς και δεν εκδώσατε δελτίο τιμών ούτε εσείς ούτε οι επόμενοι από εσάς θα μας πείτε, κύριε </w:t>
      </w:r>
      <w:proofErr w:type="spellStart"/>
      <w:r>
        <w:rPr>
          <w:rFonts w:eastAsia="Times New Roman" w:cs="Times New Roman"/>
          <w:szCs w:val="24"/>
        </w:rPr>
        <w:t>Κουρουμπλή</w:t>
      </w:r>
      <w:proofErr w:type="spellEnd"/>
      <w:r>
        <w:rPr>
          <w:rFonts w:eastAsia="Times New Roman" w:cs="Times New Roman"/>
          <w:szCs w:val="24"/>
        </w:rPr>
        <w:t xml:space="preserve">, ή κύριε Ξανθέ, ή αν γνωρίζετε, κύριε </w:t>
      </w:r>
      <w:proofErr w:type="spellStart"/>
      <w:r>
        <w:rPr>
          <w:rFonts w:eastAsia="Times New Roman" w:cs="Times New Roman"/>
          <w:szCs w:val="24"/>
        </w:rPr>
        <w:t>Πολάκη</w:t>
      </w:r>
      <w:proofErr w:type="spellEnd"/>
      <w:r>
        <w:rPr>
          <w:rFonts w:eastAsia="Times New Roman" w:cs="Times New Roman"/>
          <w:szCs w:val="24"/>
        </w:rPr>
        <w:t>, γιατί κάνατε ένα τέτοιο τεράστιο δώρο στη φαρμα</w:t>
      </w:r>
      <w:r>
        <w:rPr>
          <w:rFonts w:eastAsia="Times New Roman" w:cs="Times New Roman"/>
          <w:szCs w:val="24"/>
        </w:rPr>
        <w:t xml:space="preserve">κοβιομηχανία; </w:t>
      </w:r>
    </w:p>
    <w:p w14:paraId="47A54DD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άμε και στο τελευταίο για το ΚΕΕΛΠΝΟ. Πρώτα από όλα η αναφορά ότι στο ΚΕΕΛΠΝΟ δεν είχε υπάρξει κανένας έλεγχος μέχρι να έρθει η Κυβέρνηση του ΣΥΡΙΖΑ στην εξουσία είναι αστεία. Καταθέτω για τα Πρακτικά σειρά ελέγχων και επί των ημερών μας κα</w:t>
      </w:r>
      <w:r>
        <w:rPr>
          <w:rFonts w:eastAsia="Times New Roman" w:cs="Times New Roman"/>
          <w:szCs w:val="24"/>
        </w:rPr>
        <w:t xml:space="preserve">ι πριν από εμάς, από το ΣΔΟΕ, από το ΣΕΥΠ, από το Υπουργείο Οικονομικών, από το Σώμα Επιθεωρητών Εργασίας, από όλους. Δεν υπάρχει ένα σώμα που να μην έχει ελέγξει το ΚΕΕΛΠΝΟ όλα τα προηγούμενα χρόνια. </w:t>
      </w:r>
    </w:p>
    <w:p w14:paraId="47A54DDF" w14:textId="77777777" w:rsidR="00080287" w:rsidRDefault="007F198B">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Σπυρίδων</w:t>
      </w:r>
      <w:r>
        <w:rPr>
          <w:rFonts w:eastAsia="Times New Roman" w:cs="Times New Roman"/>
          <w:szCs w:val="24"/>
        </w:rPr>
        <w:t xml:space="preserve"> -</w:t>
      </w:r>
      <w:r>
        <w:rPr>
          <w:rFonts w:eastAsia="Times New Roman" w:cs="Times New Roman"/>
          <w:szCs w:val="24"/>
        </w:rPr>
        <w:t xml:space="preserve"> Άδωνις Γεωργιάδης</w:t>
      </w:r>
      <w:r>
        <w:rPr>
          <w:rFonts w:eastAsia="Times New Roman"/>
          <w:szCs w:val="24"/>
        </w:rPr>
        <w:t xml:space="preserve"> καταθέτει για τα Πρακτικά το προαναφερθέν έγγραφο, </w:t>
      </w:r>
      <w:r>
        <w:rPr>
          <w:rFonts w:eastAsia="Times New Roman"/>
          <w:szCs w:val="24"/>
        </w:rPr>
        <w:lastRenderedPageBreak/>
        <w:t xml:space="preserve">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7A54DE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όμως, κύριε </w:t>
      </w:r>
      <w:proofErr w:type="spellStart"/>
      <w:r>
        <w:rPr>
          <w:rFonts w:eastAsia="Times New Roman" w:cs="Times New Roman"/>
          <w:szCs w:val="24"/>
        </w:rPr>
        <w:t>Πολάκη</w:t>
      </w:r>
      <w:proofErr w:type="spellEnd"/>
      <w:r>
        <w:rPr>
          <w:rFonts w:eastAsia="Times New Roman" w:cs="Times New Roman"/>
          <w:szCs w:val="24"/>
        </w:rPr>
        <w:t>, γιατί είπατε πριν ότι με περιμένετε και κλείνω μ</w:t>
      </w:r>
      <w:r>
        <w:rPr>
          <w:rFonts w:eastAsia="Times New Roman" w:cs="Times New Roman"/>
          <w:szCs w:val="24"/>
        </w:rPr>
        <w:t xml:space="preserve">ε αυτό. Σας προκαλώ όταν έρθετε στο Βήμα να καταθέσετε εάν έχετε την απάντηση της υπηρεσίας του ΚΕΕΛΠΝΟ -εάν έχει βγει ακόμα- για αυτούς τους δήθεν είκοσι τρεις διορισμούς που έκανα. Περιμένω να το καταθέσετε στα Πρακτικά. </w:t>
      </w:r>
      <w:r>
        <w:rPr>
          <w:rFonts w:eastAsia="Times New Roman" w:cs="Times New Roman"/>
          <w:szCs w:val="24"/>
        </w:rPr>
        <w:t>Ξ</w:t>
      </w:r>
      <w:r>
        <w:rPr>
          <w:rFonts w:eastAsia="Times New Roman" w:cs="Times New Roman"/>
          <w:szCs w:val="24"/>
        </w:rPr>
        <w:t>έρετε γιατί σας λέω να το καταθέ</w:t>
      </w:r>
      <w:r>
        <w:rPr>
          <w:rFonts w:eastAsia="Times New Roman" w:cs="Times New Roman"/>
          <w:szCs w:val="24"/>
        </w:rPr>
        <w:t xml:space="preserve">σετε; </w:t>
      </w:r>
    </w:p>
    <w:p w14:paraId="47A54DE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στο Σώμα το εξής χαρτί: την καταγγελία των εργαζομένων με εξώδικη δήλωση που έγινε προχθές, ημέρα Σάββατο. Ο πρόεδρος των εργαζομένων, ο κ. </w:t>
      </w:r>
      <w:proofErr w:type="spellStart"/>
      <w:r>
        <w:rPr>
          <w:rFonts w:eastAsia="Times New Roman" w:cs="Times New Roman"/>
          <w:szCs w:val="24"/>
        </w:rPr>
        <w:t>Ρόζενμπεργκ</w:t>
      </w:r>
      <w:proofErr w:type="spellEnd"/>
      <w:r>
        <w:rPr>
          <w:rFonts w:eastAsia="Times New Roman" w:cs="Times New Roman"/>
          <w:szCs w:val="24"/>
        </w:rPr>
        <w:t xml:space="preserve">, προσπάθησε να αλλοιώσει το πρωτόκολλο του ΚΕΕΛΠΝΟ. Το ξέρετε κύριε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ήγε η Αστυν</w:t>
      </w:r>
      <w:r>
        <w:rPr>
          <w:rFonts w:eastAsia="Times New Roman" w:cs="Times New Roman"/>
          <w:szCs w:val="24"/>
        </w:rPr>
        <w:t xml:space="preserve">ομία. Να μην </w:t>
      </w:r>
      <w:proofErr w:type="spellStart"/>
      <w:r>
        <w:rPr>
          <w:rFonts w:eastAsia="Times New Roman" w:cs="Times New Roman"/>
          <w:szCs w:val="24"/>
        </w:rPr>
        <w:t>ελέξχουμε</w:t>
      </w:r>
      <w:proofErr w:type="spellEnd"/>
      <w:r>
        <w:rPr>
          <w:rFonts w:eastAsia="Times New Roman" w:cs="Times New Roman"/>
          <w:szCs w:val="24"/>
        </w:rPr>
        <w:t xml:space="preserve">, κυρίες και κύριοι συνάδελφοι του ΣΥΡΙΖΑ, γιατί κάποιοι προσπάθησαν να αλλοιώσουν το πρωτόκολλο στον ΚΕΕΛΠΝΟ και πήγε η ελληνική Αστυνομία το Σάββατο με μήνυση των εργαζομένων; </w:t>
      </w:r>
    </w:p>
    <w:p w14:paraId="47A54DE2" w14:textId="77777777" w:rsidR="00080287" w:rsidRDefault="007F198B">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Σπυρίδων</w:t>
      </w:r>
      <w:r>
        <w:rPr>
          <w:rFonts w:eastAsia="Times New Roman" w:cs="Times New Roman"/>
          <w:szCs w:val="24"/>
        </w:rPr>
        <w:t xml:space="preserve"> -</w:t>
      </w:r>
      <w:r>
        <w:rPr>
          <w:rFonts w:eastAsia="Times New Roman" w:cs="Times New Roman"/>
          <w:szCs w:val="24"/>
        </w:rPr>
        <w:t xml:space="preserve"> Άδωνις Γεωργ</w:t>
      </w:r>
      <w:r>
        <w:rPr>
          <w:rFonts w:eastAsia="Times New Roman" w:cs="Times New Roman"/>
          <w:szCs w:val="24"/>
        </w:rPr>
        <w:t xml:space="preserve">ιάδης </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7A54DE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καταθέτοντας για τα Πρακτικά ένα έγγραφο από το «</w:t>
      </w:r>
      <w:r>
        <w:rPr>
          <w:rFonts w:eastAsia="Times New Roman" w:cs="Times New Roman"/>
          <w:szCs w:val="24"/>
        </w:rPr>
        <w:t>ΔΙΑΥΓΕΙΑ</w:t>
      </w:r>
      <w:r>
        <w:rPr>
          <w:rFonts w:eastAsia="Times New Roman" w:cs="Times New Roman"/>
          <w:szCs w:val="24"/>
        </w:rPr>
        <w:t>» για το Υπουργείο Υγείας</w:t>
      </w:r>
      <w:r>
        <w:rPr>
          <w:rFonts w:eastAsia="Times New Roman" w:cs="Times New Roman"/>
          <w:szCs w:val="24"/>
        </w:rPr>
        <w:t xml:space="preserve">. Μόνο για τους μήνες Ιανουάριος και Φεβρουάριος του 2017 δώσατε στην εταιρεία φύλαξης του ΚΕΕΛΠΝΟ –ακούστε το νούμερο κυρίες και κύριοι συνάδελφοι του ΣΥΡΙΖΑ που ψηφίζετε να μην ελεγχθούν όλα αυτά- 699.955 ευρώ. Δηλαδή, </w:t>
      </w:r>
      <w:r>
        <w:rPr>
          <w:rFonts w:eastAsia="Times New Roman" w:cs="Times New Roman"/>
          <w:szCs w:val="24"/>
        </w:rPr>
        <w:t>700</w:t>
      </w:r>
      <w:r>
        <w:rPr>
          <w:rFonts w:eastAsia="Times New Roman" w:cs="Times New Roman"/>
          <w:szCs w:val="24"/>
        </w:rPr>
        <w:t xml:space="preserve"> χιλιάδες ευρώ δώσατε στην εταιρ</w:t>
      </w:r>
      <w:r>
        <w:rPr>
          <w:rFonts w:eastAsia="Times New Roman" w:cs="Times New Roman"/>
          <w:szCs w:val="24"/>
        </w:rPr>
        <w:t xml:space="preserve">εία φύλαξης για δύο μήνες, για Ιανουάριο και Φεβρουάριο. </w:t>
      </w:r>
    </w:p>
    <w:p w14:paraId="47A54DE4" w14:textId="77777777" w:rsidR="00080287" w:rsidRDefault="007F198B">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Σπυρίδων</w:t>
      </w:r>
      <w:r>
        <w:rPr>
          <w:rFonts w:eastAsia="Times New Roman" w:cs="Times New Roman"/>
          <w:szCs w:val="24"/>
        </w:rPr>
        <w:t xml:space="preserve"> -</w:t>
      </w:r>
      <w:r>
        <w:rPr>
          <w:rFonts w:eastAsia="Times New Roman" w:cs="Times New Roman"/>
          <w:szCs w:val="24"/>
        </w:rPr>
        <w:t xml:space="preserve"> Άδωνις Γεωργιάδης </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w:t>
      </w:r>
      <w:r>
        <w:rPr>
          <w:rFonts w:eastAsia="Times New Roman"/>
          <w:szCs w:val="24"/>
        </w:rPr>
        <w:t>ι Πρακτικών της Βουλής)</w:t>
      </w:r>
    </w:p>
    <w:p w14:paraId="47A54DE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ερωτώ</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και κύριε Ξανθέ, γιατί αυτό δεν αφορά τον κ. </w:t>
      </w:r>
      <w:proofErr w:type="spellStart"/>
      <w:r>
        <w:rPr>
          <w:rFonts w:eastAsia="Times New Roman" w:cs="Times New Roman"/>
          <w:szCs w:val="24"/>
        </w:rPr>
        <w:t>Κουρουμπλή</w:t>
      </w:r>
      <w:proofErr w:type="spellEnd"/>
      <w:r>
        <w:rPr>
          <w:rFonts w:eastAsia="Times New Roman" w:cs="Times New Roman"/>
          <w:szCs w:val="24"/>
        </w:rPr>
        <w:t xml:space="preserve">. Ο κ. </w:t>
      </w:r>
      <w:proofErr w:type="spellStart"/>
      <w:r>
        <w:rPr>
          <w:rFonts w:eastAsia="Times New Roman" w:cs="Times New Roman"/>
          <w:szCs w:val="24"/>
        </w:rPr>
        <w:t>Κουρουμπλής</w:t>
      </w:r>
      <w:proofErr w:type="spellEnd"/>
      <w:r>
        <w:rPr>
          <w:rFonts w:eastAsia="Times New Roman" w:cs="Times New Roman"/>
          <w:szCs w:val="24"/>
        </w:rPr>
        <w:t xml:space="preserve"> εάν θέλει να μας απαντήσει για τον κ. Γιαννόπουλο. </w:t>
      </w:r>
    </w:p>
    <w:p w14:paraId="47A54DE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Γεωργιάδη, έχετε κλείσει. </w:t>
      </w:r>
    </w:p>
    <w:p w14:paraId="47A54DE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w:t>
      </w:r>
      <w:r>
        <w:rPr>
          <w:rFonts w:eastAsia="Times New Roman" w:cs="Times New Roman"/>
          <w:b/>
          <w:szCs w:val="24"/>
        </w:rPr>
        <w:t xml:space="preserve">ΩΡΓΙΑΔΗΣ: </w:t>
      </w: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διόρισε Πρόεδρο του ΚΕΕΛΠΝΟ θεωρώντας τον αξιοπρεπή και ο κ. </w:t>
      </w:r>
      <w:proofErr w:type="spellStart"/>
      <w:r>
        <w:rPr>
          <w:rFonts w:eastAsia="Times New Roman" w:cs="Times New Roman"/>
          <w:szCs w:val="24"/>
        </w:rPr>
        <w:t>Πολάκης</w:t>
      </w:r>
      <w:proofErr w:type="spellEnd"/>
      <w:r>
        <w:rPr>
          <w:rFonts w:eastAsia="Times New Roman" w:cs="Times New Roman"/>
          <w:szCs w:val="24"/>
        </w:rPr>
        <w:t xml:space="preserve"> στη Βουλή τον είπε απατεώνα. </w:t>
      </w:r>
    </w:p>
    <w:p w14:paraId="47A54DE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κύριε </w:t>
      </w:r>
      <w:proofErr w:type="spellStart"/>
      <w:r>
        <w:rPr>
          <w:rFonts w:eastAsia="Times New Roman" w:cs="Times New Roman"/>
          <w:szCs w:val="24"/>
        </w:rPr>
        <w:t>Κουρουμπλή</w:t>
      </w:r>
      <w:proofErr w:type="spellEnd"/>
      <w:r>
        <w:rPr>
          <w:rFonts w:eastAsia="Times New Roman" w:cs="Times New Roman"/>
          <w:szCs w:val="24"/>
        </w:rPr>
        <w:t>, να ξέρω εάν ο κ. Θανάσης Γιαννόπουλος είναι αξιοπρεπής ή όχι για εσάς</w:t>
      </w:r>
      <w:r>
        <w:rPr>
          <w:rFonts w:eastAsia="Times New Roman" w:cs="Times New Roman"/>
          <w:szCs w:val="24"/>
        </w:rPr>
        <w:t>,</w:t>
      </w:r>
      <w:r>
        <w:rPr>
          <w:rFonts w:eastAsia="Times New Roman" w:cs="Times New Roman"/>
          <w:szCs w:val="24"/>
        </w:rPr>
        <w:t xml:space="preserve"> ή είναι απατεώνας, όπως λέει ο κ. </w:t>
      </w:r>
      <w:proofErr w:type="spellStart"/>
      <w:r>
        <w:rPr>
          <w:rFonts w:eastAsia="Times New Roman" w:cs="Times New Roman"/>
          <w:szCs w:val="24"/>
        </w:rPr>
        <w:t>Π</w:t>
      </w:r>
      <w:r>
        <w:rPr>
          <w:rFonts w:eastAsia="Times New Roman" w:cs="Times New Roman"/>
          <w:szCs w:val="24"/>
        </w:rPr>
        <w:t>ολάκης</w:t>
      </w:r>
      <w:proofErr w:type="spellEnd"/>
      <w:r>
        <w:rPr>
          <w:rFonts w:eastAsia="Times New Roman" w:cs="Times New Roman"/>
          <w:szCs w:val="24"/>
        </w:rPr>
        <w:t xml:space="preserve">. </w:t>
      </w:r>
    </w:p>
    <w:p w14:paraId="47A54DE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λέω, λοιπόν, ότι από τον Δεκέμβριο του 2015 βάλατε το ΚΕΕΛΠΝΟ στο δημόσιο λογιστικό. Αυτό σημαίνει ότι για κάθε ευρώ που δαπανάται πρέπει να έχετε κάνει διαγωνισμό. Μπορείτε να μου πείτε με ποια διαδικασία πληρώνετε αυτήν την εταιρεία και μπορ</w:t>
      </w:r>
      <w:r>
        <w:rPr>
          <w:rFonts w:eastAsia="Times New Roman" w:cs="Times New Roman"/>
          <w:szCs w:val="24"/>
        </w:rPr>
        <w:t xml:space="preserve">είτε να μου πείτε εάν έχετε λάβει έγγραφη προσφορά με πολύ λιγότερα χρήματα για τις ίδιες υπηρεσίες; </w:t>
      </w:r>
      <w:r>
        <w:rPr>
          <w:rFonts w:eastAsia="Times New Roman" w:cs="Times New Roman"/>
          <w:szCs w:val="24"/>
        </w:rPr>
        <w:t>Ν</w:t>
      </w:r>
      <w:r>
        <w:rPr>
          <w:rFonts w:eastAsia="Times New Roman" w:cs="Times New Roman"/>
          <w:szCs w:val="24"/>
        </w:rPr>
        <w:t xml:space="preserve">α κατατεθεί η προσφορά στα Πρακτικά. </w:t>
      </w:r>
    </w:p>
    <w:p w14:paraId="47A54DEA" w14:textId="77777777" w:rsidR="00080287" w:rsidRDefault="007F198B">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Καλώς, ευχαριστούμε. </w:t>
      </w:r>
    </w:p>
    <w:p w14:paraId="47A54DE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Όλα αυτά, κυρίες και κύριοι συνάδελφοι του ΣΥΡΙΖΑ, δεν θα τα ελέγξουμε, λέτε, γιατί θα ψηφίσετε αυτά που είπε χθες ο κ. Ξανθός. </w:t>
      </w:r>
    </w:p>
    <w:p w14:paraId="47A54DE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Ακούστε, όμως, κύριε Ξανθέ τι λάθος κάνετε. Ο τροχός γυρίζει. Η Πλειοψηφία στη Βουλή έχει χαλάσει.</w:t>
      </w:r>
    </w:p>
    <w:p w14:paraId="47A54DE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κλείσει, κύριε Γεωργιάδη. Παρακαλώ πολύ! Να σέβεστε την ανοχή στον χρόνο.</w:t>
      </w:r>
    </w:p>
    <w:p w14:paraId="47A54DE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σας λέω καλύτερα για εσάς να ερευνηθούν τώρα παρά τότε. Λάθος κάνετε. </w:t>
      </w:r>
    </w:p>
    <w:p w14:paraId="47A54DEF" w14:textId="77777777" w:rsidR="00080287" w:rsidRDefault="007F198B">
      <w:pPr>
        <w:spacing w:line="600" w:lineRule="auto"/>
        <w:ind w:firstLine="720"/>
        <w:contextualSpacing/>
        <w:jc w:val="both"/>
        <w:rPr>
          <w:rFonts w:eastAsia="Times New Roman" w:cs="Times New Roman"/>
          <w:szCs w:val="24"/>
        </w:rPr>
      </w:pPr>
      <w:r>
        <w:rPr>
          <w:rFonts w:eastAsia="Times New Roman"/>
          <w:szCs w:val="24"/>
        </w:rPr>
        <w:t>Ευχαριστώ πολύ, κ</w:t>
      </w:r>
      <w:r>
        <w:rPr>
          <w:rFonts w:eastAsia="Times New Roman" w:cs="Times New Roman"/>
          <w:szCs w:val="24"/>
        </w:rPr>
        <w:t>ύριε Πρόεδρε.</w:t>
      </w:r>
    </w:p>
    <w:p w14:paraId="47A54DF0"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την πτέρυγα της Νέα</w:t>
      </w:r>
      <w:r>
        <w:rPr>
          <w:rFonts w:eastAsia="Times New Roman"/>
          <w:bCs/>
        </w:rPr>
        <w:t>ς Δημοκρατίας)</w:t>
      </w:r>
    </w:p>
    <w:p w14:paraId="47A54D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Τον λόγο έχει ο κ. Δελής από το ΚΚΕ και ύστερα ο κ. </w:t>
      </w:r>
      <w:proofErr w:type="spellStart"/>
      <w:r>
        <w:rPr>
          <w:rFonts w:eastAsia="Times New Roman" w:cs="Times New Roman"/>
          <w:szCs w:val="24"/>
        </w:rPr>
        <w:t>Μιχαλολιάκος</w:t>
      </w:r>
      <w:proofErr w:type="spellEnd"/>
      <w:r>
        <w:rPr>
          <w:rFonts w:eastAsia="Times New Roman" w:cs="Times New Roman"/>
          <w:szCs w:val="24"/>
        </w:rPr>
        <w:t>.</w:t>
      </w:r>
    </w:p>
    <w:p w14:paraId="47A54D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Εγώ πότε θα μιλήσω;</w:t>
      </w:r>
    </w:p>
    <w:p w14:paraId="47A54DF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Έπεστε, κύριοι Υπουργοί. Έχετε τον χρόνο σας. Δείξτε ψυχραιμία και ηρεμία. Τι να κάνουμε; Σε είκοσι πέντε αναφέρθηκε ο κ. Γεωργιάδης. </w:t>
      </w:r>
    </w:p>
    <w:p w14:paraId="47A54D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Μετά θα μιλήσω εγώ.</w:t>
      </w:r>
    </w:p>
    <w:p w14:paraId="47A54D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Εντάξει. Λέτε ότι θα μιλή</w:t>
      </w:r>
      <w:r>
        <w:rPr>
          <w:rFonts w:eastAsia="Times New Roman" w:cs="Times New Roman"/>
          <w:szCs w:val="24"/>
        </w:rPr>
        <w:t xml:space="preserve">σετε ως κανονική ομιλία. Δεν θα μιλήσετε μετά τον κ. Δελή γιατί είναι ο κ. </w:t>
      </w:r>
      <w:proofErr w:type="spellStart"/>
      <w:r>
        <w:rPr>
          <w:rFonts w:eastAsia="Times New Roman" w:cs="Times New Roman"/>
          <w:szCs w:val="24"/>
        </w:rPr>
        <w:t>Μιχαλολιάκος</w:t>
      </w:r>
      <w:proofErr w:type="spellEnd"/>
      <w:r>
        <w:rPr>
          <w:rFonts w:eastAsia="Times New Roman" w:cs="Times New Roman"/>
          <w:szCs w:val="24"/>
        </w:rPr>
        <w:t>. Ύστερα. Είναι άλλοι τέσσερις πολιτικοί Αρχηγοί. Ως Υπουργοί θα μπείτε ανάμεσα, πριν τον Πρωθυπουργό.</w:t>
      </w:r>
    </w:p>
    <w:p w14:paraId="47A54D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Τώρα θέλει να απαντήσει. Δεν το βλέπετε;</w:t>
      </w:r>
    </w:p>
    <w:p w14:paraId="47A54D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Οικονόμου, σας παρακαλώ. Παρεμβήκατε και προηγούμενα. Δεν έχει ανάγκη συνηγόρου ο κ. Γεωργιάδης.</w:t>
      </w:r>
    </w:p>
    <w:p w14:paraId="47A54D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w:t>
      </w:r>
    </w:p>
    <w:p w14:paraId="47A54D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Κυρίες και κύριοι Βουλευτές, άλλη μ</w:t>
      </w:r>
      <w:r>
        <w:rPr>
          <w:rFonts w:eastAsia="Times New Roman" w:cs="Times New Roman"/>
          <w:szCs w:val="24"/>
        </w:rPr>
        <w:t>ί</w:t>
      </w:r>
      <w:r>
        <w:rPr>
          <w:rFonts w:eastAsia="Times New Roman" w:cs="Times New Roman"/>
          <w:szCs w:val="24"/>
        </w:rPr>
        <w:t>α εξεταστική, άλλος ένας αντιπερισπασμός της Κυβέ</w:t>
      </w:r>
      <w:r>
        <w:rPr>
          <w:rFonts w:eastAsia="Times New Roman" w:cs="Times New Roman"/>
          <w:szCs w:val="24"/>
        </w:rPr>
        <w:t xml:space="preserve">ρνησης, την ώρα που πακετάρει το νέο βάρβαρο πακέτο των αντιλαϊκών μέτρων που συμφώνησε με τους εταίρους της. </w:t>
      </w:r>
    </w:p>
    <w:p w14:paraId="47A54D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Τούτη τη φορά, λοιπόν, η εξεταστική, σύμφωνα με την Κυβέρνηση, θα διερευνήσει ορισμένα πιθανά σκάνδαλα στον χώρο της υγείας κατά τα έτη 1997 έως </w:t>
      </w:r>
      <w:r>
        <w:rPr>
          <w:rFonts w:eastAsia="Times New Roman" w:cs="Times New Roman"/>
          <w:szCs w:val="24"/>
        </w:rPr>
        <w:t xml:space="preserve">το 2014. Γιατί, όμως, τέτοιος περιορισμός στην κυβερνητική πρόταση και γιατί δεν διευκρινίζετε τι είδους ακριβώς έρευνα θα γίνει και κυρίως σε ποιους θα γίνει; </w:t>
      </w:r>
    </w:p>
    <w:p w14:paraId="47A54D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περιλαμβάνει, για παράδειγμα, κύριε Υπουργέ, αυτή η έρευνα και όλους τους επιχειρηματικούς ο</w:t>
      </w:r>
      <w:r>
        <w:rPr>
          <w:rFonts w:eastAsia="Times New Roman" w:cs="Times New Roman"/>
          <w:szCs w:val="24"/>
        </w:rPr>
        <w:t>μίλους που δραστηριοποιούνται στον χώρο της υγείας ή αυτούς σκοπεύετε να τους αφήσετε απ’ έξω; Περιμένουμε μ</w:t>
      </w:r>
      <w:r>
        <w:rPr>
          <w:rFonts w:eastAsia="Times New Roman" w:cs="Times New Roman"/>
          <w:szCs w:val="24"/>
        </w:rPr>
        <w:t>ί</w:t>
      </w:r>
      <w:r>
        <w:rPr>
          <w:rFonts w:eastAsia="Times New Roman" w:cs="Times New Roman"/>
          <w:szCs w:val="24"/>
        </w:rPr>
        <w:t>α απάντηση.</w:t>
      </w:r>
    </w:p>
    <w:p w14:paraId="47A54D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όμως, από το πεδίο της έρευνας περιορίζετε και το χρονικό της εύρος, από το 1997 μέχρι το 2014. Γιατί δηλαδή η έρευνα να σταματή</w:t>
      </w:r>
      <w:r>
        <w:rPr>
          <w:rFonts w:eastAsia="Times New Roman" w:cs="Times New Roman"/>
          <w:szCs w:val="24"/>
        </w:rPr>
        <w:t>σει στο 2014 και να μη φτάσει μέχρι το σήμερα; Γιατί εσείς οι οπαδοί της διαφάνειας και του όλα στο φως αρνείστε την έρευνα και για τη δική σας κυβερνητική θητεία; Άλλαξε μήπως η κεντρική πολιτική στην υγεία; Σταμάτησε μήπως να κινείται στις ράγες της στρα</w:t>
      </w:r>
      <w:r>
        <w:rPr>
          <w:rFonts w:eastAsia="Times New Roman" w:cs="Times New Roman"/>
          <w:szCs w:val="24"/>
        </w:rPr>
        <w:t>τηγικής της Ευρωπαϊκής Ένωσης ή μήπως από το 2015 και εδώ η υγεία έπαψε να είναι εμπόρευμα και έγινε ξαφνικά κοινωνικό αγαθό που παρέχεται ισότιμα σε όλους, και ο κόσμος δεν το πήρε χαμπάρι;</w:t>
      </w:r>
    </w:p>
    <w:p w14:paraId="47A54D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Θέλετε να μιλήσουμε για τα σκάνδαλα στην υγεία; Να μιλήσουμε. Είν</w:t>
      </w:r>
      <w:r>
        <w:rPr>
          <w:rFonts w:eastAsia="Times New Roman" w:cs="Times New Roman"/>
          <w:szCs w:val="24"/>
        </w:rPr>
        <w:t>αι ή δεν είναι σκάνδαλο, και μάλιστα επικίνδυνο πολλές φορές για την ίδια τη ζωή των λαϊκών ανθρώπων, οι τεράστιες ελλείψεις σε ιατρικό, νοσηλευτικό προσωπικό και σε ιατρικό εξοπλισμό; Είναι ή δεν είναι σκάνδαλο ο χαμός δύο ανθρώπων τις τελευταίες ημέρες σ</w:t>
      </w:r>
      <w:r>
        <w:rPr>
          <w:rFonts w:eastAsia="Times New Roman" w:cs="Times New Roman"/>
          <w:szCs w:val="24"/>
        </w:rPr>
        <w:t xml:space="preserve">τη Χαλκιδική λόγω έλλειψης </w:t>
      </w:r>
      <w:proofErr w:type="spellStart"/>
      <w:r>
        <w:rPr>
          <w:rFonts w:eastAsia="Times New Roman" w:cs="Times New Roman"/>
          <w:szCs w:val="24"/>
        </w:rPr>
        <w:t>διασωστών</w:t>
      </w:r>
      <w:proofErr w:type="spellEnd"/>
      <w:r>
        <w:rPr>
          <w:rFonts w:eastAsia="Times New Roman" w:cs="Times New Roman"/>
          <w:szCs w:val="24"/>
        </w:rPr>
        <w:t xml:space="preserve">; </w:t>
      </w:r>
    </w:p>
    <w:p w14:paraId="47A54DF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ή δεν είναι σκάνδαλο πολλές κλινικές και εργαστήρια σε όλη τη χώρα να υπολειτουργούν, κέντρα υγείας να μαραζώνουν, χιλιάδες άνθρωποι να περιμένουν για μήνες στις λίστες για </w:t>
      </w:r>
      <w:r>
        <w:rPr>
          <w:rFonts w:eastAsia="Times New Roman" w:cs="Times New Roman"/>
          <w:szCs w:val="24"/>
        </w:rPr>
        <w:lastRenderedPageBreak/>
        <w:t>ένα πρόβλημα υγείας και στη μεγάλη του</w:t>
      </w:r>
      <w:r>
        <w:rPr>
          <w:rFonts w:eastAsia="Times New Roman" w:cs="Times New Roman"/>
          <w:szCs w:val="24"/>
        </w:rPr>
        <w:t>ς ανάγκη να πέφτουν στα νύχια των πανάκριβων εμπόρων της υγείας, πουλώντας καμμιά φορά ό,τι έχουν και δεν έχουν;</w:t>
      </w:r>
    </w:p>
    <w:p w14:paraId="47A54DF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ή δεν είναι σκάνδαλο να μειώνετε την κρατική επιχορήγηση στον ΕΟΠΥΥ κατά 200 εκατομμύρια και αυτό το έλλειμμα να το καλύπτετε αρπάζοντάς </w:t>
      </w:r>
      <w:r>
        <w:rPr>
          <w:rFonts w:eastAsia="Times New Roman" w:cs="Times New Roman"/>
          <w:szCs w:val="24"/>
        </w:rPr>
        <w:t>το από τις τσέπες των συνταξιούχων, επιβάλλοντάς τους εισφορά 6% στις κύριες και στις επικουρικές συντάξεις; Ή μήπως δεν είναι εμπαιγμός, και μάλιστα προκλητικός, απέναντι στους υγειονομικούς, που βιώνουν εξαντλητικές συνθήκες δουλειάς, να βγαίνει η Κυβέρν</w:t>
      </w:r>
      <w:r>
        <w:rPr>
          <w:rFonts w:eastAsia="Times New Roman" w:cs="Times New Roman"/>
          <w:szCs w:val="24"/>
        </w:rPr>
        <w:t xml:space="preserve">ηση κάθε τρεις και λίγο και να διαφημίζει προσλήψεις υγειονομικών, </w:t>
      </w:r>
      <w:r>
        <w:rPr>
          <w:rFonts w:eastAsia="Times New Roman"/>
          <w:szCs w:val="24"/>
        </w:rPr>
        <w:t>οι οποίες</w:t>
      </w:r>
      <w:r>
        <w:rPr>
          <w:rFonts w:eastAsia="Times New Roman" w:cs="Times New Roman"/>
          <w:szCs w:val="24"/>
        </w:rPr>
        <w:t xml:space="preserve"> δεν αναπληρώνουν ούτε καν τις αποχωρήσεις λόγω συνταξιοδότησης;</w:t>
      </w:r>
    </w:p>
    <w:p w14:paraId="47A54E0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Αφήστε που δεν μιλάμε και για μόνιμο προσωπικό, αλλά για συμβασιούχους ορισμένων μηνών μερικής απασχόλησης και με μ</w:t>
      </w:r>
      <w:r>
        <w:rPr>
          <w:rFonts w:eastAsia="Times New Roman" w:cs="Times New Roman"/>
          <w:szCs w:val="24"/>
        </w:rPr>
        <w:t>ειωμένα δικαιώματα. Το μεγαλύτερο σκάνδαλο, που γεννά και όλα τα υπόλοιπα και για τα οποία συζητάτε συνεχώς, είναι η ίδια η εμπορευματοποίηση της υγείας και η δική σας πολιτική αυτής εδώ της Κυβέρνησης, όπως και των προκατόχων σας, αυτήν υπηρετεί. Ένα μόνο</w:t>
      </w:r>
      <w:r>
        <w:rPr>
          <w:rFonts w:eastAsia="Times New Roman" w:cs="Times New Roman"/>
          <w:szCs w:val="24"/>
        </w:rPr>
        <w:t xml:space="preserve"> στοιχείο αρκεί για να το αποδείξει. Από το </w:t>
      </w:r>
      <w:r>
        <w:rPr>
          <w:rFonts w:eastAsia="Times New Roman" w:cs="Times New Roman"/>
          <w:szCs w:val="24"/>
        </w:rPr>
        <w:lastRenderedPageBreak/>
        <w:t xml:space="preserve">2009 μέχρι σήμερα, δηλαδή τα τελευταία οχτώ χρόνια, κράτος και ασφαλιστικά ταμεία πλήρωσαν για φάρμακα γύρω στο 60% λιγότερα, ενώ οι ασφαλισμένοι πλήρωσαν 43% περισσότερα χρήματα για φάρμακα. </w:t>
      </w:r>
      <w:r>
        <w:rPr>
          <w:rFonts w:eastAsia="Times New Roman" w:cs="Times New Roman"/>
          <w:szCs w:val="24"/>
          <w:lang w:val="en-US"/>
        </w:rPr>
        <w:t>K</w:t>
      </w:r>
      <w:r>
        <w:rPr>
          <w:rFonts w:eastAsia="Times New Roman" w:cs="Times New Roman"/>
          <w:szCs w:val="24"/>
        </w:rPr>
        <w:t xml:space="preserve">αι άμα προσθέσουμε </w:t>
      </w:r>
      <w:r>
        <w:rPr>
          <w:rFonts w:eastAsia="Times New Roman" w:cs="Times New Roman"/>
          <w:szCs w:val="24"/>
        </w:rPr>
        <w:t xml:space="preserve">και το τι πλήρωσαν οι ασφαλισμένοι για τα φάρμακα της αρνητικής λίστας που όλο και μεγαλώνει και βάλουμε και τα λεγόμενα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το τι πλήρωσαν οι ασφαλισμένοι από την τσέπη τους, κατά τα άλλα, δεν λέγεται. </w:t>
      </w:r>
    </w:p>
    <w:p w14:paraId="47A54E0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Τι είναι όλα αυτά; Από τον</w:t>
      </w:r>
      <w:r>
        <w:rPr>
          <w:rFonts w:eastAsia="Times New Roman" w:cs="Times New Roman"/>
          <w:szCs w:val="24"/>
        </w:rPr>
        <w:t xml:space="preserve"> ουρανό έπεσαν; Δεν είναι το αποτέλεσμα των πολιτικών επιλογών της Νέας Δημοκρατίας, του ΠΑΣΟΚ και της σημερινής συγκυβέρνησης ΣΥΡΙΖΑ-ΑΝΕΛ, επιλογές που φέρουν τη σφραγίδα της Ευρωπαϊκής Ένωσης; Και τι νομίζει δηλαδή η σημερινή συγκυβέρνηση; Θα κρύψει τις </w:t>
      </w:r>
      <w:r>
        <w:rPr>
          <w:rFonts w:eastAsia="Times New Roman" w:cs="Times New Roman"/>
          <w:szCs w:val="24"/>
        </w:rPr>
        <w:t>δικές της ευθύνες, επειδή σταματά το έργο της επιτροπής το 2014; Οι ευθύνες όλων σας δεν μπορούν να κρυφτούν, όσο και αν προσπαθείτε, όσο και αν τσακώνεστε εδώ μέσα, γιατί την απαράδεκτη κατάσταση στην υγεία τη ζουν κάθε μέρα στο πετσί τους τα λαϊκά στρώμα</w:t>
      </w:r>
      <w:r>
        <w:rPr>
          <w:rFonts w:eastAsia="Times New Roman" w:cs="Times New Roman"/>
          <w:szCs w:val="24"/>
        </w:rPr>
        <w:t xml:space="preserve">τα. Γιατί αυτή η απαράδεκτη κατάσταση, όχι μόνο συνεχίζεται, αλλά χειροτερεύει κιόλας, παίρνοντας υπόψη τις </w:t>
      </w:r>
      <w:r>
        <w:rPr>
          <w:rFonts w:eastAsia="Times New Roman" w:cs="Times New Roman"/>
          <w:szCs w:val="24"/>
        </w:rPr>
        <w:lastRenderedPageBreak/>
        <w:t xml:space="preserve">σύγχρονες και αυξημένες ανάγκες, γιατί βλέπετε, είμαστε στο 2017 και όχι στον 19ο αιώνα. </w:t>
      </w:r>
    </w:p>
    <w:p w14:paraId="47A54E0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Τώρα, κλείνοντας, κύριε Πρόεδρε, υπάρχει αρκετή πείρα στον</w:t>
      </w:r>
      <w:r>
        <w:rPr>
          <w:rFonts w:eastAsia="Times New Roman" w:cs="Times New Roman"/>
          <w:szCs w:val="24"/>
        </w:rPr>
        <w:t xml:space="preserve"> λαό από ανάλογες εξεταστικές επιτροπές. Κανένα πρόβλημα και ποτέ δεν έλυσαν, παρά τον πολύ θόρυβο και τους άγριους καβγάδες που ξεσήκωσαν. Κάποια πρόσωπα μπορεί να τα ενοχοποιείτε και να την πληρώνουν. Το σύστημα, όμως, και την πολιτική, πάντα τα βγάζετε </w:t>
      </w:r>
      <w:r>
        <w:rPr>
          <w:rFonts w:eastAsia="Times New Roman" w:cs="Times New Roman"/>
          <w:szCs w:val="24"/>
        </w:rPr>
        <w:t>«λάδι». Πάντα τα αθωώνετε.</w:t>
      </w:r>
    </w:p>
    <w:p w14:paraId="47A54E0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Κλείνοντας, παρά την αρνητική αυτή πείρα συμμετέχουμε ως Κομμουνιστικό Κόμμα Ελλάδος στη συγκρότηση της εξεταστικής επιτροπής και διεκδικούμε δύο βασικά πράγματα.</w:t>
      </w:r>
    </w:p>
    <w:p w14:paraId="47A54E0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έρευνα να απλωθεί συνολικά σε όλους τους παράγοντες που </w:t>
      </w:r>
      <w:r>
        <w:rPr>
          <w:rFonts w:eastAsia="Times New Roman" w:cs="Times New Roman"/>
          <w:szCs w:val="24"/>
        </w:rPr>
        <w:t>διαμορφώνουν την επικίνδυνη κατάσταση στην υγεία και δεύτερον, αυτή η έρευνα να μην έχει χρονικούς περιορισμούς και να φθάσει μέχρι το σήμερα. Σε κάθε περίπτωση, η λύση του προβλήματος της δημόσιας υγείας βρίσκεται και αυτή στα χέρια του ίδιου του λαού. Βρ</w:t>
      </w:r>
      <w:r>
        <w:rPr>
          <w:rFonts w:eastAsia="Times New Roman" w:cs="Times New Roman"/>
          <w:szCs w:val="24"/>
        </w:rPr>
        <w:t xml:space="preserve">ίσκεται στον αγώνα της εργατικής τάξης και των λαϊκών στρωμάτων που πρέπει να βάλουν το ζήτημα της υγείας πιο αποφασιστικά στο κέντρο της πάλης τους. </w:t>
      </w:r>
    </w:p>
    <w:p w14:paraId="47A54E0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7A54E0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κύριε Δελή. </w:t>
      </w:r>
    </w:p>
    <w:p w14:paraId="47A54E0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Μιχαλολιάκο</w:t>
      </w:r>
      <w:proofErr w:type="spellEnd"/>
      <w:r>
        <w:rPr>
          <w:rFonts w:eastAsia="Times New Roman" w:cs="Times New Roman"/>
          <w:szCs w:val="24"/>
        </w:rPr>
        <w:t xml:space="preserve">, πριν </w:t>
      </w:r>
      <w:r>
        <w:rPr>
          <w:rFonts w:eastAsia="Times New Roman" w:cs="Times New Roman"/>
          <w:szCs w:val="24"/>
        </w:rPr>
        <w:t xml:space="preserve">σας δώσω τον λόγο, θα δώσω τον λόγο στον Υπουργό κ. </w:t>
      </w:r>
      <w:proofErr w:type="spellStart"/>
      <w:r>
        <w:rPr>
          <w:rFonts w:eastAsia="Times New Roman" w:cs="Times New Roman"/>
          <w:szCs w:val="24"/>
        </w:rPr>
        <w:t>Κουρουμπλή</w:t>
      </w:r>
      <w:proofErr w:type="spellEnd"/>
      <w:r>
        <w:rPr>
          <w:rFonts w:eastAsia="Times New Roman" w:cs="Times New Roman"/>
          <w:szCs w:val="24"/>
        </w:rPr>
        <w:t xml:space="preserve">, ο οποίος ζήτησε να κάνει μια παρέμβαση επειδή έχει γίνει αρκετές φορές αναφορά και στο όνομά του και στη θητεία του. </w:t>
      </w:r>
    </w:p>
    <w:p w14:paraId="47A54E0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7A54E0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w:t>
      </w:r>
      <w:r>
        <w:rPr>
          <w:rFonts w:eastAsia="Times New Roman" w:cs="Times New Roman"/>
          <w:b/>
          <w:szCs w:val="24"/>
        </w:rPr>
        <w:t>Ν</w:t>
      </w:r>
      <w:r>
        <w:rPr>
          <w:rFonts w:eastAsia="Times New Roman" w:cs="Times New Roman"/>
          <w:b/>
          <w:szCs w:val="24"/>
        </w:rPr>
        <w:t>αυτιλίας και Νησιωτικής Πολιτικής)</w:t>
      </w:r>
      <w:r>
        <w:rPr>
          <w:rFonts w:eastAsia="Times New Roman" w:cs="Times New Roman"/>
          <w:b/>
          <w:szCs w:val="24"/>
        </w:rPr>
        <w:t xml:space="preserve">: </w:t>
      </w:r>
      <w:r>
        <w:rPr>
          <w:rFonts w:eastAsia="Times New Roman" w:cs="Times New Roman"/>
          <w:szCs w:val="24"/>
        </w:rPr>
        <w:t xml:space="preserve">Κύριε Πρόεδρε, μου έκαναν πολλοί συνάδελφοι την τιμή να αναφερθούν στο όνομά μου και γι’ αυτό ήθελα να πω ορισμένες σκέψεις. </w:t>
      </w:r>
    </w:p>
    <w:p w14:paraId="47A54E0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Πρώτον, κύριε Πρόεδρε, αισθάνομαι πολύ μεγάλη ικανοποίηση, γιατί όσοι αναφέρθηκαν στο όνομά μο</w:t>
      </w:r>
      <w:r>
        <w:rPr>
          <w:rFonts w:eastAsia="Times New Roman" w:cs="Times New Roman"/>
          <w:szCs w:val="24"/>
        </w:rPr>
        <w:t>υ και για την περίοδο που ήμουν Γενικός Γραμματέας της Πρόνοιας, αναγνωρίζουν ότι είχα τόση μεγάλη ικανότητα που διοικούσα και την υγεία, εκτός κι αν δεν ξέρουν πώς λειτουργούσε το Υπουργείο Υγείας. Ειλικρινά σας το λέω, όμως, αν είχα ρωτηθεί, θα έλεγα «Βά</w:t>
      </w:r>
      <w:r>
        <w:rPr>
          <w:rFonts w:eastAsia="Times New Roman" w:cs="Times New Roman"/>
          <w:szCs w:val="24"/>
        </w:rPr>
        <w:t>λτε την περίοδο αυτή,</w:t>
      </w:r>
      <w:r>
        <w:rPr>
          <w:rFonts w:eastAsia="Times New Roman" w:cs="Times New Roman"/>
          <w:szCs w:val="24"/>
        </w:rPr>
        <w:t xml:space="preserve"> που ήμουν Γενικός Γραμματέας στην εξεταστική</w:t>
      </w:r>
      <w:r>
        <w:rPr>
          <w:rFonts w:eastAsia="Times New Roman" w:cs="Times New Roman"/>
          <w:szCs w:val="24"/>
        </w:rPr>
        <w:t xml:space="preserve"> γιατί πρέπει η οικογένεια Μητσοτάκη να απαντήσει πού πήγαν τα εκατομμύρια που συγκέντρωσε το σωματείο αλληλεγγύης </w:t>
      </w:r>
      <w:r>
        <w:rPr>
          <w:rFonts w:eastAsia="Times New Roman" w:cs="Times New Roman"/>
          <w:szCs w:val="24"/>
        </w:rPr>
        <w:lastRenderedPageBreak/>
        <w:t>της αείμνηστης μητέρας του». Αφού θέλουν, λοιπόν, να ανοίξουμε ανταρτοπόλεμ</w:t>
      </w:r>
      <w:r>
        <w:rPr>
          <w:rFonts w:eastAsia="Times New Roman" w:cs="Times New Roman"/>
          <w:szCs w:val="24"/>
        </w:rPr>
        <w:t>ο, είμαι από μια περιοχή του Βάλτου που ξέρουμε καλά τι σημαίνει ανταρτοπόλεμος.</w:t>
      </w:r>
    </w:p>
    <w:p w14:paraId="47A54E0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υπάρχει Έλληνας που δεν αντιλαμβάνεται ότι στην υγεία έγιναν τα μεγάλα πάρτι; </w:t>
      </w:r>
    </w:p>
    <w:p w14:paraId="47A54E0C"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 xml:space="preserve">Ποιος αμφισβητεί τις υπερτιμολογήσεις από το 2007, 2008, 2009, τις οποίες, δυστυχώς, νομιμοποίησε το ΠΑΣΟΚ τον Ιούλιο του 2010 και όταν δήλωσα στην τηλεόραση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ότι δεν θα ψηφίσω, γιατί ήμουν σε εκείνο το Τμήμα, με αντικατέστησε το κόμμα μου; </w:t>
      </w:r>
    </w:p>
    <w:p w14:paraId="47A54E0D"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Ποιο</w:t>
      </w:r>
      <w:r>
        <w:rPr>
          <w:rFonts w:eastAsia="Times New Roman" w:cs="Times New Roman"/>
          <w:szCs w:val="24"/>
        </w:rPr>
        <w:t xml:space="preserve">ς αμφισβητεί, κύριε Πρόεδρε, ότι εκατομμύρια εμβόλια και άλλα φάρμακα βρίσκονται </w:t>
      </w:r>
      <w:r>
        <w:rPr>
          <w:rFonts w:eastAsia="Times New Roman" w:cs="Times New Roman"/>
          <w:szCs w:val="24"/>
        </w:rPr>
        <w:t>σ</w:t>
      </w:r>
      <w:r>
        <w:rPr>
          <w:rFonts w:eastAsia="Times New Roman" w:cs="Times New Roman"/>
          <w:szCs w:val="24"/>
        </w:rPr>
        <w:t xml:space="preserve">τις αποθήκες του Υπουργείου Υγείας και όταν αγοράστηκαν δεν υπήρξε πρόβλεψη, που την κάνει το τελευταίο φαρμακείο; Ξέρετε τι κάνει το τελευταίο φαρμακείο, κύριοι συνάδελφοι, </w:t>
      </w:r>
      <w:r>
        <w:rPr>
          <w:rFonts w:eastAsia="Times New Roman" w:cs="Times New Roman"/>
          <w:szCs w:val="24"/>
        </w:rPr>
        <w:t xml:space="preserve">με τις φαρμακοβιομηχανίες; Λέει ότι εάν ένα φάρμακο πλησιάζει στη λήξη του, επιστρέφεται. Ούτε αυτό δεν έγινε. Δεν υπάρχουν πολιτικές ευθύνες; </w:t>
      </w:r>
    </w:p>
    <w:p w14:paraId="47A54E0E"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 xml:space="preserve">Το 2006 ψηφίστηκε ο νόμος, που προέβλεπε ότι τα ασφαλιστικά ταμεία, που αγοράζουν φάρμακα, θα τους επιστρέφεται </w:t>
      </w:r>
      <w:r>
        <w:rPr>
          <w:rFonts w:eastAsia="Times New Roman" w:cs="Times New Roman"/>
          <w:szCs w:val="24"/>
        </w:rPr>
        <w:t xml:space="preserve">το 4%. Ξέρετε πόσα λεφτά είναι αυτά; Επιστράφηκε ποτέ, κυρίες και </w:t>
      </w:r>
      <w:r>
        <w:rPr>
          <w:rFonts w:eastAsia="Times New Roman" w:cs="Times New Roman"/>
          <w:szCs w:val="24"/>
        </w:rPr>
        <w:lastRenderedPageBreak/>
        <w:t>κύριοι συνάδελφοι, ένα</w:t>
      </w:r>
      <w:r>
        <w:rPr>
          <w:rFonts w:eastAsia="Times New Roman" w:cs="Times New Roman"/>
          <w:szCs w:val="24"/>
          <w:vertAlign w:val="superscript"/>
        </w:rPr>
        <w:t xml:space="preserve"> </w:t>
      </w:r>
      <w:r>
        <w:rPr>
          <w:rFonts w:eastAsia="Times New Roman" w:cs="Times New Roman"/>
          <w:szCs w:val="24"/>
        </w:rPr>
        <w:t xml:space="preserve">ευρώ από τις πολυεθνικές; Για να το ρωτήσουμε. Δεν πρέπει να το ρωτήσουμε και αυτό; Τα τελευταία πέντε χρόνια αυξήθηκαν οι ασφαλιστικές εισφορές των πολιτών </w:t>
      </w:r>
      <w:proofErr w:type="spellStart"/>
      <w:r>
        <w:rPr>
          <w:rFonts w:eastAsia="Times New Roman" w:cs="Times New Roman"/>
          <w:szCs w:val="24"/>
        </w:rPr>
        <w:t>μεσοσταθμι</w:t>
      </w:r>
      <w:r>
        <w:rPr>
          <w:rFonts w:eastAsia="Times New Roman" w:cs="Times New Roman"/>
          <w:szCs w:val="24"/>
        </w:rPr>
        <w:t>κά</w:t>
      </w:r>
      <w:proofErr w:type="spellEnd"/>
      <w:r>
        <w:rPr>
          <w:rFonts w:eastAsia="Times New Roman" w:cs="Times New Roman"/>
          <w:szCs w:val="24"/>
        </w:rPr>
        <w:t xml:space="preserve"> από 12% στο 26%. Δεν πρέπει να ρωτήσουμε ποιοι κέρδισαν απ’ αυτό; </w:t>
      </w:r>
    </w:p>
    <w:p w14:paraId="47A54E0F"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συνάδελφοι, άκουσα την αναφορά για τους διαγωνισμούς των φαρμάκων. Στις 17 Οκτωβρίου 2012 ο τότε Υπουργός Υγείας δήλωσε ότι οι εταιρείες, που δεν θα ανταποκριθούν στις </w:t>
      </w:r>
      <w:r>
        <w:rPr>
          <w:rFonts w:eastAsia="Times New Roman" w:cs="Times New Roman"/>
          <w:szCs w:val="24"/>
        </w:rPr>
        <w:t xml:space="preserve">υποχρεώσεις τους, που θα ανακηρυχθούν δηλαδή μειοδότες, δεν θα </w:t>
      </w:r>
      <w:proofErr w:type="spellStart"/>
      <w:r>
        <w:rPr>
          <w:rFonts w:eastAsia="Times New Roman" w:cs="Times New Roman"/>
          <w:szCs w:val="24"/>
        </w:rPr>
        <w:t>ξαναλάβουν</w:t>
      </w:r>
      <w:proofErr w:type="spellEnd"/>
      <w:r>
        <w:rPr>
          <w:rFonts w:eastAsia="Times New Roman" w:cs="Times New Roman"/>
          <w:szCs w:val="24"/>
        </w:rPr>
        <w:t xml:space="preserve"> μέρος με βάση τον κανονισμό σε άλλον διαγωνισμό. Η ίδια εταιρεία, λοιπόν, που δεν ανταποκρίθηκε, πήρε τον επόμενο διαγωνισμό. Δεν πρέπει να αναζητηθεί πολιτική ευθύνη;</w:t>
      </w:r>
    </w:p>
    <w:p w14:paraId="47A54E10"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Εγώ, κυρίες κα</w:t>
      </w:r>
      <w:r>
        <w:rPr>
          <w:rFonts w:eastAsia="Times New Roman" w:cs="Times New Roman"/>
          <w:szCs w:val="24"/>
        </w:rPr>
        <w:t>ι κύριοι συνάδελφοι, δεν είμαι δικαστής. Εάν δεν υπάρξουν δικαστικές αποφάσεις τελεσίδικες, αρνούμαι να μπω στη λογική να ενοχοποιήσω ανθρώπους. Εδώ συγκροτούμε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πιτροπή, που στο κάτω-κάτω οι Βουλευτές δεν έχουν όλοι την ίδια ευθύνη ούτε όλοι οι Υπουργ</w:t>
      </w:r>
      <w:r>
        <w:rPr>
          <w:rFonts w:eastAsia="Times New Roman" w:cs="Times New Roman"/>
          <w:szCs w:val="24"/>
        </w:rPr>
        <w:t xml:space="preserve">οί. </w:t>
      </w:r>
    </w:p>
    <w:p w14:paraId="47A54E11"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lastRenderedPageBreak/>
        <w:t>Τι θέλει ο κ. Μητσοτάκης; Να του πω να ρωτήσει την κ</w:t>
      </w:r>
      <w:r>
        <w:rPr>
          <w:rFonts w:eastAsia="Times New Roman" w:cs="Times New Roman"/>
          <w:szCs w:val="24"/>
        </w:rPr>
        <w:t>.</w:t>
      </w:r>
      <w:r>
        <w:rPr>
          <w:rFonts w:eastAsia="Times New Roman" w:cs="Times New Roman"/>
          <w:szCs w:val="24"/>
        </w:rPr>
        <w:t xml:space="preserve"> Μπακογιάννη τι μου έλεγε το 2010 για Υπουργούς της Νέας Δημοκρατίας; Ότι το ΠΑΣΟΚ τους αφήνει στο απυρόβλητο; Θέλετε να πούμε τέτοια πράγματα; Μπορούμε να</w:t>
      </w:r>
      <w:r>
        <w:rPr>
          <w:rFonts w:eastAsia="Times New Roman" w:cs="Times New Roman"/>
          <w:szCs w:val="24"/>
        </w:rPr>
        <w:t xml:space="preserve"> τα</w:t>
      </w:r>
      <w:r>
        <w:rPr>
          <w:rFonts w:eastAsia="Times New Roman" w:cs="Times New Roman"/>
          <w:szCs w:val="24"/>
        </w:rPr>
        <w:t xml:space="preserve"> πούμε. Να πάμε, λοιπόν και στη δική μου</w:t>
      </w:r>
      <w:r>
        <w:rPr>
          <w:rFonts w:eastAsia="Times New Roman" w:cs="Times New Roman"/>
          <w:szCs w:val="24"/>
        </w:rPr>
        <w:t xml:space="preserve"> περίοδο, την πολύκροτη, όπως λέτε. </w:t>
      </w:r>
    </w:p>
    <w:p w14:paraId="47A54E12"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Κυρίες και κύριοι συνάδελφοι, δέκα εντολές δόθηκαν για ελέγχους σε όλους τους κεντρικούς φορείς του Υπουργείου. Να σας ρωτήσω το εξής: Στο «Ωνάσειο» κάνατε ποτέ κανέναν έλεγχο; Θα μάθουμε πόσα εκατομμύρια χάθηκαν εκεί α</w:t>
      </w:r>
      <w:r>
        <w:rPr>
          <w:rFonts w:eastAsia="Times New Roman" w:cs="Times New Roman"/>
          <w:szCs w:val="24"/>
        </w:rPr>
        <w:t xml:space="preserve">πό τα </w:t>
      </w:r>
      <w:r>
        <w:rPr>
          <w:rFonts w:eastAsia="Times New Roman" w:cs="Times New Roman"/>
          <w:szCs w:val="24"/>
          <w:lang w:val="en-US"/>
        </w:rPr>
        <w:t>stent</w:t>
      </w:r>
      <w:r>
        <w:rPr>
          <w:rFonts w:eastAsia="Times New Roman" w:cs="Times New Roman"/>
          <w:szCs w:val="24"/>
        </w:rPr>
        <w:t xml:space="preserve">, που τα αγόραζαν σε τριπλάσια τιμή απ’ ό,τι τα αγόραζε, για παράδειγμα, το «Ιπποκράτειο»; Δεν πρέπει να το μάθουμε; </w:t>
      </w:r>
    </w:p>
    <w:p w14:paraId="47A54E13"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Όλοι οι υπόλοιποι οργανισμοί, τα ψυχιατρεία, οι ιδιωτικές κλινικές διαπιστώθηκαν από την έρευνα, από την εντολή που δώσαμε τότε</w:t>
      </w:r>
      <w:r>
        <w:rPr>
          <w:rFonts w:eastAsia="Times New Roman" w:cs="Times New Roman"/>
          <w:szCs w:val="24"/>
        </w:rPr>
        <w:t xml:space="preserve">, δυόμισι εκατομμύρια ημέρες παραπάνω νοσηλείας. Αυτό σήμαινε 50 εκατομμύρια. Δεν πρέπει να ερευνηθεί; Διαφωνεί κανείς για αυτά τα πράγματα; </w:t>
      </w:r>
    </w:p>
    <w:p w14:paraId="47A54E14"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την τιμολόγηση, επειδή το ακούω: Είναι δυνατόν να λέγονται αυτά τα πράγματα από ανθρώπους σοβαρούς, που ξέρουν</w:t>
      </w:r>
      <w:r>
        <w:rPr>
          <w:rFonts w:eastAsia="Times New Roman" w:cs="Times New Roman"/>
          <w:szCs w:val="24"/>
        </w:rPr>
        <w:t xml:space="preserve">, κυρίες και κύριοι συνάδελφοι; Να μιλάει άνθρωπος, εισηγητής και να λέει ότι δεν έγινε τιμολόγηση; </w:t>
      </w:r>
    </w:p>
    <w:p w14:paraId="47A54E15"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τιμολόγηση καθυστέρησε κάπως γιατί η τρόικα ζητούσε να καταργήσουμε το όριο των 12 ευρώ, που οφείλω να αναγνωρίσω ότι ήταν </w:t>
      </w:r>
      <w:r>
        <w:rPr>
          <w:rFonts w:eastAsia="Times New Roman" w:cs="Times New Roman"/>
          <w:szCs w:val="24"/>
        </w:rPr>
        <w:t xml:space="preserve">μια προσπάθεια, που είχε κάνει ο κ. Γεωργιάδης. </w:t>
      </w:r>
      <w:r>
        <w:rPr>
          <w:rFonts w:eastAsia="Times New Roman" w:cs="Times New Roman"/>
          <w:szCs w:val="24"/>
        </w:rPr>
        <w:t>Ξ</w:t>
      </w:r>
      <w:r>
        <w:rPr>
          <w:rFonts w:eastAsia="Times New Roman" w:cs="Times New Roman"/>
          <w:szCs w:val="24"/>
        </w:rPr>
        <w:t>έρετε τι προστάτευαν τα 12 ευρώ. Γι’ αυτό καθυστέρησε. Άλλωστε και τον προηγούμενο χρόνο έγινε τον Αύγουστο.</w:t>
      </w:r>
    </w:p>
    <w:p w14:paraId="47A54E1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Λοιπόν, πού βλέπετε τις σκοπιμότητες; Ρωτήστε την τρόικα –τους ξέρετε- για να δείτε τι αντιρρήσεις</w:t>
      </w:r>
      <w:r>
        <w:rPr>
          <w:rFonts w:eastAsia="Times New Roman" w:cs="Times New Roman"/>
          <w:szCs w:val="24"/>
        </w:rPr>
        <w:t xml:space="preserve"> προέβαλαν για να προχωρήσει η διαδικασία της τιμολόγησης. Έλεγξε την υπουργική απόφαση ο κ. </w:t>
      </w:r>
      <w:proofErr w:type="spellStart"/>
      <w:r>
        <w:rPr>
          <w:rFonts w:eastAsia="Times New Roman" w:cs="Times New Roman"/>
          <w:szCs w:val="24"/>
        </w:rPr>
        <w:t>Καρόνε</w:t>
      </w:r>
      <w:proofErr w:type="spellEnd"/>
      <w:r>
        <w:rPr>
          <w:rFonts w:eastAsia="Times New Roman" w:cs="Times New Roman"/>
          <w:szCs w:val="24"/>
        </w:rPr>
        <w:t xml:space="preserve"> στις 20 Αυγούστου, όταν καταργήθηκε το όριο των 12 ευρώ. Αυτή είναι η αλήθεια. </w:t>
      </w:r>
    </w:p>
    <w:p w14:paraId="47A54E1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 ολοκληρώστε. </w:t>
      </w:r>
    </w:p>
    <w:p w14:paraId="47A54E1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ΠΑΝΑΓΙΩΤ</w:t>
      </w:r>
      <w:r>
        <w:rPr>
          <w:rFonts w:eastAsia="Times New Roman" w:cs="Times New Roman"/>
          <w:b/>
          <w:szCs w:val="24"/>
        </w:rPr>
        <w:t xml:space="preserve">ΗΣ ΚΟΥΡΟΥΜΠΛΗΣ (Υπουργός Ναυτιλίας και Νησιωτικής Πολιτικής): </w:t>
      </w:r>
      <w:r>
        <w:rPr>
          <w:rFonts w:eastAsia="Times New Roman" w:cs="Times New Roman"/>
          <w:szCs w:val="24"/>
        </w:rPr>
        <w:t xml:space="preserve">Ολοκληρώνω, κύριε Πρόεδρε. </w:t>
      </w:r>
    </w:p>
    <w:p w14:paraId="47A54E1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εάν πραγματικά νομίζετε ότι υπάρχει κάποιο κενό σε αυτό το θέμα, στείλτε τους στον </w:t>
      </w:r>
      <w:r>
        <w:rPr>
          <w:rFonts w:eastAsia="Times New Roman" w:cs="Times New Roman"/>
          <w:szCs w:val="24"/>
        </w:rPr>
        <w:t>ε</w:t>
      </w:r>
      <w:r>
        <w:rPr>
          <w:rFonts w:eastAsia="Times New Roman" w:cs="Times New Roman"/>
          <w:szCs w:val="24"/>
        </w:rPr>
        <w:t>ισαγγελέα. Κι εγώ να παραιτηθώ, κύριε Γεωργιάδη, από</w:t>
      </w:r>
      <w:r>
        <w:rPr>
          <w:rFonts w:eastAsia="Times New Roman" w:cs="Times New Roman"/>
          <w:szCs w:val="24"/>
        </w:rPr>
        <w:t xml:space="preserve"> κάθε προστασία ασυλίας, εάν θεωρείτε ότι υπάρχει τέτοιο ζήτημα. Να είμαστε όμως λίγο σοβαροί. </w:t>
      </w:r>
    </w:p>
    <w:p w14:paraId="47A54E1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επιχειρείται να κάνουμε μ</w:t>
      </w:r>
      <w:r>
        <w:rPr>
          <w:rFonts w:eastAsia="Times New Roman" w:cs="Times New Roman"/>
          <w:szCs w:val="24"/>
        </w:rPr>
        <w:t>ί</w:t>
      </w:r>
      <w:r>
        <w:rPr>
          <w:rFonts w:eastAsia="Times New Roman" w:cs="Times New Roman"/>
          <w:szCs w:val="24"/>
        </w:rPr>
        <w:t>α συζήτηση –και πρέπει να την κάνουμε- σε ένα επίπεδο, πρώτον, που να προστατεύει τον πολιτικό κόσμο, διότι δεν έχουμε όλοι τις ί</w:t>
      </w:r>
      <w:r>
        <w:rPr>
          <w:rFonts w:eastAsia="Times New Roman" w:cs="Times New Roman"/>
          <w:szCs w:val="24"/>
        </w:rPr>
        <w:t>διες ευθύνες. Δεύτερον, θα πρέπει να κάνουμε μ</w:t>
      </w:r>
      <w:r>
        <w:rPr>
          <w:rFonts w:eastAsia="Times New Roman" w:cs="Times New Roman"/>
          <w:szCs w:val="24"/>
        </w:rPr>
        <w:t>ί</w:t>
      </w:r>
      <w:r>
        <w:rPr>
          <w:rFonts w:eastAsia="Times New Roman" w:cs="Times New Roman"/>
          <w:szCs w:val="24"/>
        </w:rPr>
        <w:t xml:space="preserve">α συζήτηση που να μην ενοχοποιεί εύκολα τον κάθε πολίτη. Να πάμε λοιπόν σε </w:t>
      </w:r>
      <w:r>
        <w:rPr>
          <w:rFonts w:eastAsia="Times New Roman" w:cs="Times New Roman"/>
          <w:szCs w:val="24"/>
        </w:rPr>
        <w:t>μί</w:t>
      </w:r>
      <w:r>
        <w:rPr>
          <w:rFonts w:eastAsia="Times New Roman" w:cs="Times New Roman"/>
          <w:szCs w:val="24"/>
        </w:rPr>
        <w:t>α διαδικασία, που πραγματικά να καταγραφούν οι πολιτικές ευθύνες που έχει ο καθένας με βάση τον ρόλο που είχε. Από εκεί και πέρα, να</w:t>
      </w:r>
      <w:r>
        <w:rPr>
          <w:rFonts w:eastAsia="Times New Roman" w:cs="Times New Roman"/>
          <w:szCs w:val="24"/>
        </w:rPr>
        <w:t xml:space="preserve"> κρίνει ο ελληνικός λαός. Εάν υπάρξουν και ζητήματα που πραγματικά φτάνουν στα όρια των ποινικών ευθυνών, υπάρχει η </w:t>
      </w:r>
      <w:r>
        <w:rPr>
          <w:rFonts w:eastAsia="Times New Roman" w:cs="Times New Roman"/>
          <w:szCs w:val="24"/>
        </w:rPr>
        <w:t>δ</w:t>
      </w:r>
      <w:r>
        <w:rPr>
          <w:rFonts w:eastAsia="Times New Roman" w:cs="Times New Roman"/>
          <w:szCs w:val="24"/>
        </w:rPr>
        <w:t xml:space="preserve">ικαιοσύνη. Μιλάμε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λέμε…</w:t>
      </w:r>
    </w:p>
    <w:p w14:paraId="47A54E1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 ολοκληρώστε. </w:t>
      </w:r>
    </w:p>
    <w:p w14:paraId="47A54E1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w:t>
      </w:r>
      <w:r>
        <w:rPr>
          <w:rFonts w:eastAsia="Times New Roman" w:cs="Times New Roman"/>
          <w:b/>
          <w:szCs w:val="24"/>
        </w:rPr>
        <w:t xml:space="preserve">πουργός Ναυτιλίας και Νησιωτικής Πολιτικής): </w:t>
      </w:r>
      <w:r>
        <w:rPr>
          <w:rFonts w:eastAsia="Times New Roman" w:cs="Times New Roman"/>
          <w:szCs w:val="24"/>
        </w:rPr>
        <w:t>Έγιναν πριν από χρόνια αναθέσεις χωρίς κα</w:t>
      </w:r>
      <w:r>
        <w:rPr>
          <w:rFonts w:eastAsia="Times New Roman" w:cs="Times New Roman"/>
          <w:szCs w:val="24"/>
        </w:rPr>
        <w:t>μ</w:t>
      </w:r>
      <w:r>
        <w:rPr>
          <w:rFonts w:eastAsia="Times New Roman" w:cs="Times New Roman"/>
          <w:szCs w:val="24"/>
        </w:rPr>
        <w:t>μία διαδικασία στη συγκεκριμένη εταιρεία; Δεν πρέπει εδώ, κυρίες και κύριοι συνάδελφοι, ως πολιτικό σύστημα επιτέλους όλοι μαζί να ελέγξουμε γιατί οι πολυεθνικές εταιρεί</w:t>
      </w:r>
      <w:r>
        <w:rPr>
          <w:rFonts w:eastAsia="Times New Roman" w:cs="Times New Roman"/>
          <w:szCs w:val="24"/>
        </w:rPr>
        <w:t xml:space="preserve">ες στην Ελλάδα δεν παρουσιάζουν κέρδη, όταν οι μητρικές τους εταιρείες είναι παραγωγικές και παρουσιάζουν </w:t>
      </w:r>
      <w:proofErr w:type="spellStart"/>
      <w:r>
        <w:rPr>
          <w:rFonts w:eastAsia="Times New Roman" w:cs="Times New Roman"/>
          <w:szCs w:val="24"/>
        </w:rPr>
        <w:t>μεσοσταθμικά</w:t>
      </w:r>
      <w:proofErr w:type="spellEnd"/>
      <w:r>
        <w:rPr>
          <w:rFonts w:eastAsia="Times New Roman" w:cs="Times New Roman"/>
          <w:szCs w:val="24"/>
        </w:rPr>
        <w:t xml:space="preserve"> 20% και οι ελληνικές επίσης παραγωγικές παρουσιάζουν κέρδη και αυτοί </w:t>
      </w:r>
      <w:r>
        <w:rPr>
          <w:rFonts w:eastAsia="Times New Roman" w:cs="Times New Roman"/>
          <w:szCs w:val="24"/>
        </w:rPr>
        <w:lastRenderedPageBreak/>
        <w:t>δεν παρουσιάζουν σχεδόν κέρδη; Κάτω από την ανοχή του πολιτικού συστ</w:t>
      </w:r>
      <w:r>
        <w:rPr>
          <w:rFonts w:eastAsia="Times New Roman" w:cs="Times New Roman"/>
          <w:szCs w:val="24"/>
        </w:rPr>
        <w:t xml:space="preserve">ήματος έγιναν όλα αυτά. Να συζητήσουμε… </w:t>
      </w:r>
    </w:p>
    <w:p w14:paraId="47A54E1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Υπουργέ. </w:t>
      </w:r>
    </w:p>
    <w:p w14:paraId="47A54E1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Θα αναλάβουμε όλοι μαζί τέτοιες πρωτοβουλίες, να ανοίξει αυτή η ιστορία, όταν αυτή τη </w:t>
      </w:r>
      <w:r>
        <w:rPr>
          <w:rFonts w:eastAsia="Times New Roman" w:cs="Times New Roman"/>
          <w:szCs w:val="24"/>
        </w:rPr>
        <w:t xml:space="preserve">στιγμή, όλοι αυτοί οι κύριοι των θεσμών ζητούν να περικόπτονται οι συντάξεις; Αυτά είναι τα ζητήματα που πρέπει να ανοίξουν σε έναν τέτοιο γόνιμο και δημιουργικό διάλογο για να φανεί επιτέλους κάποια στιγμή, κυρίες και κύριοι συνάδελφοι –και κλείνω, κύριε </w:t>
      </w:r>
      <w:r>
        <w:rPr>
          <w:rFonts w:eastAsia="Times New Roman" w:cs="Times New Roman"/>
          <w:szCs w:val="24"/>
        </w:rPr>
        <w:t>Πρόεδρε, και σας ευχαριστώ- και η πολιτική ευθύνη και η ευθιξία και το αίσθημα δικαιοσύνης και το αίσθημα πατριωτισμού. Διότι στο τέλος, με τη λογική αυτή που έχουμε, ό,τι έχει γίνει σε αυτήν τη χώρα θα το καταστρέψουμε. Διότι προκειμένου να κάνουμε εντυπώ</w:t>
      </w:r>
      <w:r>
        <w:rPr>
          <w:rFonts w:eastAsia="Times New Roman" w:cs="Times New Roman"/>
          <w:szCs w:val="24"/>
        </w:rPr>
        <w:t xml:space="preserve">σεις, λέμε ότι κάποιοι ευνοήθηκαν και ποτέ δεν έχουμε τη λογική ότι πρέπει να στηρίξουμε την παραγωγή στην Ελλάδα, όπως κάνουν όλες οι άλλες χώρες, εκτός από εμάς. </w:t>
      </w:r>
    </w:p>
    <w:p w14:paraId="47A54E1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7A54E2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7A54E2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w:t>
      </w:r>
      <w:r>
        <w:rPr>
          <w:rFonts w:eastAsia="Times New Roman" w:cs="Times New Roman"/>
          <w:b/>
          <w:szCs w:val="24"/>
        </w:rPr>
        <w:t xml:space="preserve">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w:t>
      </w:r>
    </w:p>
    <w:p w14:paraId="47A54E2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θα ήθελα τον λόγο για ένα λεπτό. </w:t>
      </w:r>
    </w:p>
    <w:p w14:paraId="47A54E2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για ένα λεπτό. </w:t>
      </w:r>
    </w:p>
    <w:p w14:paraId="47A54E2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κύριε Υπουργέ, κάνατε μία αναφορά σε διάθεση χρημάτων απ</w:t>
      </w:r>
      <w:r>
        <w:rPr>
          <w:rFonts w:eastAsia="Times New Roman" w:cs="Times New Roman"/>
          <w:szCs w:val="24"/>
        </w:rPr>
        <w:t xml:space="preserve">ό κάποιο σωματείο, που αφορούσε τη μακαρίτισσα την κ. Μαρίκα Μητσοτάκη. </w:t>
      </w:r>
    </w:p>
    <w:p w14:paraId="47A54E2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Δεν είπα τίποτα. Εάν το ξέρετε, να μας το πείτε. </w:t>
      </w:r>
    </w:p>
    <w:p w14:paraId="47A54E2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Εγώ σας ερωτώ ευθέως: Συμφωνείτε να πάμε στο </w:t>
      </w:r>
      <w:r>
        <w:rPr>
          <w:rFonts w:eastAsia="Times New Roman" w:cs="Times New Roman"/>
          <w:szCs w:val="24"/>
        </w:rPr>
        <w:t>19</w:t>
      </w:r>
      <w:r>
        <w:rPr>
          <w:rFonts w:eastAsia="Times New Roman" w:cs="Times New Roman"/>
          <w:szCs w:val="24"/>
        </w:rPr>
        <w:t xml:space="preserve">96 και στο 2015 και το 2017; </w:t>
      </w:r>
    </w:p>
    <w:p w14:paraId="47A54E2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2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w:t>
      </w:r>
    </w:p>
    <w:p w14:paraId="47A54E2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Όταν απευθύνεστε σε εμένα, επειδή ξέρετε πως σας σέβομαι, να είστε προσεκτικός. </w:t>
      </w:r>
    </w:p>
    <w:p w14:paraId="47A54E2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Κύριε Υπουργέ, σας ευχαριστώ για την υπόδειξη. </w:t>
      </w:r>
    </w:p>
    <w:p w14:paraId="47A54E2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2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w:t>
      </w:r>
      <w:r>
        <w:rPr>
          <w:rFonts w:eastAsia="Times New Roman" w:cs="Times New Roman"/>
          <w:szCs w:val="24"/>
        </w:rPr>
        <w:t xml:space="preserve"> Κύριε Υπουργέ, είστε εκτός μικροφώνου και δεν γράφονται στα Πρακτικά. </w:t>
      </w:r>
    </w:p>
    <w:p w14:paraId="47A54E2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επιχειρεί να με εκνευρίσει, αλλά δεν πρόκειται να το πετύχει. </w:t>
      </w:r>
    </w:p>
    <w:p w14:paraId="47A54E2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κύριος Υπουργός ανακαλεί. </w:t>
      </w:r>
    </w:p>
    <w:p w14:paraId="47A54E2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Δέν</w:t>
      </w:r>
      <w:r>
        <w:rPr>
          <w:rFonts w:eastAsia="Times New Roman" w:cs="Times New Roman"/>
          <w:szCs w:val="24"/>
        </w:rPr>
        <w:t>δια</w:t>
      </w:r>
      <w:proofErr w:type="spellEnd"/>
      <w:r>
        <w:rPr>
          <w:rFonts w:eastAsia="Times New Roman" w:cs="Times New Roman"/>
          <w:szCs w:val="24"/>
        </w:rPr>
        <w:t xml:space="preserve">. </w:t>
      </w:r>
    </w:p>
    <w:p w14:paraId="47A54E3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Ωραία. </w:t>
      </w:r>
    </w:p>
    <w:p w14:paraId="47A54E3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Δεν αναφερόμουν σε εσάς προσωπικά,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47A54E3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Το ξέρω ότι δεν αναφερόσασταν σε εμένα. </w:t>
      </w:r>
    </w:p>
    <w:p w14:paraId="47A54E3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εγώ θέλω να σας ρωτήσω ευθέως:</w:t>
      </w:r>
      <w:r>
        <w:rPr>
          <w:rFonts w:eastAsia="Times New Roman" w:cs="Times New Roman"/>
          <w:szCs w:val="24"/>
        </w:rPr>
        <w:t xml:space="preserve"> Συνομολογείτε να πάμε στο </w:t>
      </w:r>
      <w:r>
        <w:rPr>
          <w:rFonts w:eastAsia="Times New Roman" w:cs="Times New Roman"/>
          <w:szCs w:val="24"/>
        </w:rPr>
        <w:t>19</w:t>
      </w:r>
      <w:r>
        <w:rPr>
          <w:rFonts w:eastAsia="Times New Roman" w:cs="Times New Roman"/>
          <w:szCs w:val="24"/>
        </w:rPr>
        <w:t xml:space="preserve">96 και στο 2015-2017; Θα ψηφίσετε υπέρ της πρότασης που περιλαμβάνει το </w:t>
      </w:r>
      <w:r>
        <w:rPr>
          <w:rFonts w:eastAsia="Times New Roman" w:cs="Times New Roman"/>
          <w:szCs w:val="24"/>
        </w:rPr>
        <w:t>19</w:t>
      </w:r>
      <w:r>
        <w:rPr>
          <w:rFonts w:eastAsia="Times New Roman" w:cs="Times New Roman"/>
          <w:szCs w:val="24"/>
        </w:rPr>
        <w:t xml:space="preserve">96 και το 2015-2017; Αυτό είναι το πρώτο ερώτημα. </w:t>
      </w:r>
    </w:p>
    <w:p w14:paraId="47A54E3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δεύτερο. </w:t>
      </w:r>
    </w:p>
    <w:p w14:paraId="47A54E3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w:t>
      </w:r>
      <w:r>
        <w:rPr>
          <w:rFonts w:eastAsia="Times New Roman" w:cs="Times New Roman"/>
          <w:szCs w:val="24"/>
        </w:rPr>
        <w:t>ηκε)</w:t>
      </w:r>
    </w:p>
    <w:p w14:paraId="47A54E3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w:t>
      </w:r>
    </w:p>
    <w:p w14:paraId="47A54E3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έλεος!</w:t>
      </w:r>
    </w:p>
    <w:p w14:paraId="47A54E3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w:t>
      </w:r>
    </w:p>
    <w:p w14:paraId="47A54E3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ακούστηκε) </w:t>
      </w:r>
    </w:p>
    <w:p w14:paraId="47A54E3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 μην παρέμβετε ξανά. Σας παρακαλώ πάρα πολύ.</w:t>
      </w:r>
    </w:p>
    <w:p w14:paraId="47A54E3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η ερώτηση της Νέας Δημοκρατίας υποβαλλόμενη δι’ εμού, απαντάται με ναι ή όχι…</w:t>
      </w:r>
    </w:p>
    <w:p w14:paraId="47A54E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Ρητορική ερώτηση είναι. Προς το Προεδρείο εί</w:t>
      </w:r>
      <w:r>
        <w:rPr>
          <w:rFonts w:eastAsia="Times New Roman" w:cs="Times New Roman"/>
          <w:szCs w:val="24"/>
        </w:rPr>
        <w:t xml:space="preserve">ναι. Όταν λέτε με ναι ή όχι θέλετε να </w:t>
      </w:r>
      <w:r>
        <w:rPr>
          <w:rFonts w:eastAsia="Times New Roman" w:cs="Times New Roman"/>
          <w:szCs w:val="24"/>
        </w:rPr>
        <w:lastRenderedPageBreak/>
        <w:t xml:space="preserve">ξανασηκωθεί ο κ. </w:t>
      </w:r>
      <w:proofErr w:type="spellStart"/>
      <w:r>
        <w:rPr>
          <w:rFonts w:eastAsia="Times New Roman" w:cs="Times New Roman"/>
          <w:szCs w:val="24"/>
        </w:rPr>
        <w:t>Κουρουμπλής</w:t>
      </w:r>
      <w:proofErr w:type="spellEnd"/>
      <w:r>
        <w:rPr>
          <w:rFonts w:eastAsia="Times New Roman" w:cs="Times New Roman"/>
          <w:szCs w:val="24"/>
        </w:rPr>
        <w:t xml:space="preserve"> και να πάμε μέχρι τις 18.00΄. Σας παρακαλώ πολύ! Κατετέθη στα Πρακτικά η ερώτηση.</w:t>
      </w:r>
    </w:p>
    <w:p w14:paraId="47A54E3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εκλαμβάνω ότι ο κύριος Υπουργός θα ψηφίσει υπέρ της πρότασης. </w:t>
      </w:r>
    </w:p>
    <w:p w14:paraId="47A54E3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ΠΡΟΕΔΡΟΣ (Ν</w:t>
      </w:r>
      <w:r>
        <w:rPr>
          <w:rFonts w:eastAsia="Times New Roman" w:cs="Times New Roman"/>
          <w:b/>
          <w:szCs w:val="24"/>
        </w:rPr>
        <w:t xml:space="preserve">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 εκλάβατε. Πάμε παρακάτω.</w:t>
      </w:r>
    </w:p>
    <w:p w14:paraId="47A54E3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Το δεύτερο τώρα είναι ότι μας είπε κάτι εξαιρετικά ενδιαφέρον. Μας είπε ότι τον Αύγουστο του 2015 υπήρχε δελτίο τιμών για τα φάρμακα, το οποίο, μάλιστα, μας είπε ότι το έλεγξε ο κ. </w:t>
      </w:r>
      <w:proofErr w:type="spellStart"/>
      <w:r>
        <w:rPr>
          <w:rFonts w:eastAsia="Times New Roman" w:cs="Times New Roman"/>
          <w:szCs w:val="24"/>
          <w:lang w:val="en-US"/>
        </w:rPr>
        <w:t>Carone</w:t>
      </w:r>
      <w:proofErr w:type="spellEnd"/>
      <w:r>
        <w:rPr>
          <w:rFonts w:eastAsia="Times New Roman" w:cs="Times New Roman"/>
          <w:szCs w:val="24"/>
        </w:rPr>
        <w:t xml:space="preserve">, αν </w:t>
      </w:r>
      <w:r>
        <w:rPr>
          <w:rFonts w:eastAsia="Times New Roman" w:cs="Times New Roman"/>
          <w:szCs w:val="24"/>
        </w:rPr>
        <w:t xml:space="preserve">άκουσα καλά το όνομα. </w:t>
      </w:r>
    </w:p>
    <w:p w14:paraId="47A54E4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απευθύνεται -κατόπιν αυτού- και στον κ. </w:t>
      </w:r>
      <w:proofErr w:type="spellStart"/>
      <w:r>
        <w:rPr>
          <w:rFonts w:eastAsia="Times New Roman" w:cs="Times New Roman"/>
          <w:szCs w:val="24"/>
        </w:rPr>
        <w:t>Κουρουμπλή</w:t>
      </w:r>
      <w:proofErr w:type="spellEnd"/>
      <w:r>
        <w:rPr>
          <w:rFonts w:eastAsia="Times New Roman" w:cs="Times New Roman"/>
          <w:szCs w:val="24"/>
        </w:rPr>
        <w:t xml:space="preserve"> και στον κ. Ξανθό. Τι έγινε αυτό το δελτίο τιμών; Διότι εμείς δεν το είδαμε ποτέ.</w:t>
      </w:r>
    </w:p>
    <w:p w14:paraId="47A54E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ακούστηκε)</w:t>
      </w:r>
    </w:p>
    <w:p w14:paraId="47A54E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Δεν απαντάτε, κύριε </w:t>
      </w:r>
      <w:proofErr w:type="spellStart"/>
      <w:r>
        <w:rPr>
          <w:rFonts w:eastAsia="Times New Roman" w:cs="Times New Roman"/>
          <w:szCs w:val="24"/>
        </w:rPr>
        <w:t>Κουρουμπλή</w:t>
      </w:r>
      <w:proofErr w:type="spellEnd"/>
      <w:r>
        <w:rPr>
          <w:rFonts w:eastAsia="Times New Roman" w:cs="Times New Roman"/>
          <w:szCs w:val="24"/>
        </w:rPr>
        <w:t>. Παρακαλώ! Έπονται οι δύο Υπουργοί.</w:t>
      </w:r>
    </w:p>
    <w:p w14:paraId="47A54E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Παρακαλώ πολύ, </w:t>
      </w:r>
      <w:r>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Έπονται οι δύο Υπουργοί της Κυβέρνησης</w:t>
      </w:r>
      <w:r>
        <w:rPr>
          <w:rFonts w:eastAsia="Times New Roman" w:cs="Times New Roman"/>
          <w:b/>
          <w:szCs w:val="24"/>
        </w:rPr>
        <w:t xml:space="preserve"> </w:t>
      </w:r>
      <w:r>
        <w:rPr>
          <w:rFonts w:eastAsia="Times New Roman" w:cs="Times New Roman"/>
          <w:szCs w:val="24"/>
        </w:rPr>
        <w:t xml:space="preserve">που θα τοποθετηθούν. Παρακαλώ πολύ! </w:t>
      </w:r>
    </w:p>
    <w:p w14:paraId="47A54E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4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Το θέμα αυτό, κατ’ αρχ</w:t>
      </w:r>
      <w:r>
        <w:rPr>
          <w:rFonts w:eastAsia="Times New Roman" w:cs="Times New Roman"/>
          <w:szCs w:val="24"/>
        </w:rPr>
        <w:t>άς</w:t>
      </w:r>
      <w:r>
        <w:rPr>
          <w:rFonts w:eastAsia="Times New Roman" w:cs="Times New Roman"/>
          <w:szCs w:val="24"/>
        </w:rPr>
        <w:t>, έχει τεθεί ενώπιον της…</w:t>
      </w:r>
    </w:p>
    <w:p w14:paraId="47A54E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ΠΑΝΑΓΙΩΤ</w:t>
      </w:r>
      <w:r>
        <w:rPr>
          <w:rFonts w:eastAsia="Times New Roman" w:cs="Times New Roman"/>
          <w:b/>
          <w:szCs w:val="24"/>
        </w:rPr>
        <w:t xml:space="preserve">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4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έλεος! Δεν υπάρχει λύση σήμερα!</w:t>
      </w:r>
    </w:p>
    <w:p w14:paraId="47A54E4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πολύ, κύριε </w:t>
      </w:r>
      <w:proofErr w:type="spellStart"/>
      <w:r>
        <w:rPr>
          <w:rFonts w:eastAsia="Times New Roman" w:cs="Times New Roman"/>
          <w:szCs w:val="24"/>
        </w:rPr>
        <w:t>Κουρουμπλή</w:t>
      </w:r>
      <w:proofErr w:type="spellEnd"/>
      <w:r>
        <w:rPr>
          <w:rFonts w:eastAsia="Times New Roman" w:cs="Times New Roman"/>
          <w:szCs w:val="24"/>
        </w:rPr>
        <w:t>, σας έχω πει επανειλημμένα ότι είστε εκτός μικροφών</w:t>
      </w:r>
      <w:r>
        <w:rPr>
          <w:rFonts w:eastAsia="Times New Roman" w:cs="Times New Roman"/>
          <w:szCs w:val="24"/>
        </w:rPr>
        <w:t>ου. Παρακαλώ πολύ!</w:t>
      </w:r>
    </w:p>
    <w:p w14:paraId="47A54E4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θέλω ένα λεπτό. Δεν το έχω.</w:t>
      </w:r>
    </w:p>
    <w:p w14:paraId="47A54E4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 έχετε λίγο, λίγο. Το εξαντλείτε σιγά σιγά.</w:t>
      </w:r>
    </w:p>
    <w:p w14:paraId="47A54E4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Υπάρχουν, λοιπόν, δύο θέματα. </w:t>
      </w:r>
    </w:p>
    <w:p w14:paraId="47A54E4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η ευθεία τοποθέτηση του κυρίου Υπουργού επί </w:t>
      </w:r>
      <w:r>
        <w:rPr>
          <w:rFonts w:eastAsia="Times New Roman" w:cs="Times New Roman"/>
          <w:szCs w:val="24"/>
        </w:rPr>
        <w:t>της προτάσεως της Νέας Δημοκρατίας και το δεύτερο, η επεξήγηση της αναφοράς του εδώ για το δελτίο τον Αύγουστο του 2015. Καταλαβαίνουμε, κυρίες και κύριοι…</w:t>
      </w:r>
    </w:p>
    <w:p w14:paraId="47A54E4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4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w:t>
      </w:r>
      <w:r>
        <w:rPr>
          <w:rFonts w:eastAsia="Times New Roman" w:cs="Times New Roman"/>
          <w:b/>
          <w:szCs w:val="24"/>
        </w:rPr>
        <w:t>ΙΑΣ:</w:t>
      </w:r>
      <w:r>
        <w:rPr>
          <w:rFonts w:eastAsia="Times New Roman" w:cs="Times New Roman"/>
          <w:szCs w:val="24"/>
        </w:rPr>
        <w:t xml:space="preserve"> Α! Είπαμε λίγο, λίγο, αλλά όχι και σταγόνα, σταγόνα!</w:t>
      </w:r>
    </w:p>
    <w:p w14:paraId="47A54E5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θέμα δεν είναι αστείο. Εάν το δελτίο υπήρξε –εάν υπήρξε, εμείς δεν το ξέρουμε, ο κύριος Υπουργός μας το λέει, πρώτη φορά το ακούμε- και παρά ταύτα ο επόμενος Υπουργό</w:t>
      </w:r>
      <w:r>
        <w:rPr>
          <w:rFonts w:eastAsia="Times New Roman" w:cs="Times New Roman"/>
          <w:szCs w:val="24"/>
        </w:rPr>
        <w:t xml:space="preserve">ς δεν έκανε τίποτα, τότε υπάρχουν μεγάλες ευθύνες του επόμενου Υπουργού. Εάν δεν υπήρξε, τότε υπάρχουν μεγάλες ευθύνες του προηγούμενου Υπουργού. Δεν υπάρχει καμμία πιθανότητα να μην υπάρχουν ευθύνες. </w:t>
      </w:r>
    </w:p>
    <w:p w14:paraId="47A54E5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μετά την τοποθέτηση εδώ του κ. </w:t>
      </w:r>
      <w:proofErr w:type="spellStart"/>
      <w:r>
        <w:rPr>
          <w:rFonts w:eastAsia="Times New Roman" w:cs="Times New Roman"/>
          <w:szCs w:val="24"/>
        </w:rPr>
        <w:t>Κουρουμπλή</w:t>
      </w:r>
      <w:proofErr w:type="spellEnd"/>
      <w:r>
        <w:rPr>
          <w:rFonts w:eastAsia="Times New Roman" w:cs="Times New Roman"/>
          <w:szCs w:val="24"/>
        </w:rPr>
        <w:t>, κατέσ</w:t>
      </w:r>
      <w:r>
        <w:rPr>
          <w:rFonts w:eastAsia="Times New Roman" w:cs="Times New Roman"/>
          <w:szCs w:val="24"/>
        </w:rPr>
        <w:t xml:space="preserve">τη απολύτως σαφές. </w:t>
      </w:r>
    </w:p>
    <w:p w14:paraId="47A54E5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47A54E5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7A54E5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δεν έχετε τον λόγο. Σας παρακαλώ! </w:t>
      </w:r>
    </w:p>
    <w:p w14:paraId="47A54E5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w:t>
      </w:r>
      <w:r>
        <w:rPr>
          <w:rFonts w:eastAsia="Times New Roman" w:cs="Times New Roman"/>
          <w:b/>
          <w:szCs w:val="24"/>
        </w:rPr>
        <w:t xml:space="preserve">Υπουργός Ναυτιλίας και Νησιωτικής Πολιτικής): </w:t>
      </w:r>
      <w:r>
        <w:rPr>
          <w:rFonts w:eastAsia="Times New Roman" w:cs="Times New Roman"/>
          <w:szCs w:val="24"/>
        </w:rPr>
        <w:t>Δώστε μου τον λόγο για μισό λεπτό.</w:t>
      </w:r>
    </w:p>
    <w:p w14:paraId="47A54E5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κύριε Υπουργέ.</w:t>
      </w:r>
    </w:p>
    <w:p w14:paraId="47A54E5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εάν είναι σκάνδαλο και το καταγγέλλετε </w:t>
      </w:r>
      <w:r>
        <w:rPr>
          <w:rFonts w:eastAsia="Times New Roman" w:cs="Times New Roman"/>
          <w:szCs w:val="24"/>
        </w:rPr>
        <w:t>τώρα…</w:t>
      </w:r>
    </w:p>
    <w:p w14:paraId="47A54E5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Εσείς το καταγγείλατε. </w:t>
      </w:r>
    </w:p>
    <w:p w14:paraId="47A54E5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Ακούστε! Εάν είναι σκάνδαλο και δεν είχατε ενημερωθεί το 2015 και το είπατε μετά από δύο χρόνια, αυτό σημαίνει ότι είστε εντελώς αδιάβαστο</w:t>
      </w:r>
      <w:r>
        <w:rPr>
          <w:rFonts w:eastAsia="Times New Roman" w:cs="Times New Roman"/>
          <w:szCs w:val="24"/>
        </w:rPr>
        <w:t>ι, δεν ξέρετε τι σας γίνεται και θέλετε να κυβερνήσετε την Ελλάδα. Λυπάμαι!</w:t>
      </w:r>
    </w:p>
    <w:p w14:paraId="47A54E5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Λυπηθήκατε κι εσείς. Ενεγράφη και αυτό.</w:t>
      </w:r>
    </w:p>
    <w:p w14:paraId="47A54E5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Μιχαλολιάκο</w:t>
      </w:r>
      <w:proofErr w:type="spellEnd"/>
      <w:r>
        <w:rPr>
          <w:rFonts w:eastAsia="Times New Roman" w:cs="Times New Roman"/>
          <w:szCs w:val="24"/>
        </w:rPr>
        <w:t xml:space="preserve"> έχετε τον λόγο. </w:t>
      </w:r>
    </w:p>
    <w:p w14:paraId="47A54E5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b/>
          <w:szCs w:val="24"/>
        </w:rPr>
        <w:t>:</w:t>
      </w:r>
      <w:r>
        <w:rPr>
          <w:rFonts w:eastAsia="Times New Roman" w:cs="Times New Roman"/>
          <w:szCs w:val="24"/>
        </w:rPr>
        <w:t xml:space="preserve"> Κυρίες και κύριοι Βουλευτές, αναφέρθηκε προηγουμένως ο Υπουργός ο κ. </w:t>
      </w:r>
      <w:proofErr w:type="spellStart"/>
      <w:r>
        <w:rPr>
          <w:rFonts w:eastAsia="Times New Roman" w:cs="Times New Roman"/>
          <w:szCs w:val="24"/>
        </w:rPr>
        <w:t>Κουρουμπλής</w:t>
      </w:r>
      <w:proofErr w:type="spellEnd"/>
      <w:r>
        <w:rPr>
          <w:rFonts w:eastAsia="Times New Roman" w:cs="Times New Roman"/>
          <w:szCs w:val="24"/>
        </w:rPr>
        <w:t xml:space="preserve"> ότι πρέπει να κάνουμε κάτι για να προστατέψουμε τον πολιτικό κόσμο. Σας απαντώ: Δεν μπορείτε να κάνετε τίποτε. Σε ολόκληρη την Ελλάδα, σε κάθε καφενείο, σε κάθε χωριό, σε κά</w:t>
      </w:r>
      <w:r>
        <w:rPr>
          <w:rFonts w:eastAsia="Times New Roman" w:cs="Times New Roman"/>
          <w:szCs w:val="24"/>
        </w:rPr>
        <w:t xml:space="preserve">θε πόλη, σε κάθε δρόμο, λένε ότι απαξιώνουν την πολιτική. </w:t>
      </w:r>
      <w:r>
        <w:rPr>
          <w:rFonts w:eastAsia="Times New Roman" w:cs="Times New Roman"/>
          <w:szCs w:val="24"/>
        </w:rPr>
        <w:t>Α</w:t>
      </w:r>
      <w:r>
        <w:rPr>
          <w:rFonts w:eastAsia="Times New Roman" w:cs="Times New Roman"/>
          <w:szCs w:val="24"/>
        </w:rPr>
        <w:t xml:space="preserve">υτοί οι διάλογοι, οι οποίοι ακούστηκαν προηγουμένως, αυτό ακριβώς επιβεβαιώνουν. </w:t>
      </w:r>
      <w:r>
        <w:rPr>
          <w:rFonts w:eastAsia="Times New Roman" w:cs="Times New Roman"/>
          <w:szCs w:val="24"/>
        </w:rPr>
        <w:t>Κ</w:t>
      </w:r>
      <w:r>
        <w:rPr>
          <w:rFonts w:eastAsia="Times New Roman" w:cs="Times New Roman"/>
          <w:szCs w:val="24"/>
        </w:rPr>
        <w:t>αλόπιστα θα δεχθώ ότι και ο μεν και ο δε έχουν δίκιο. Αυτό που είναι δεδομένο είναι ότι και οι μεν και οι δε κυβέρν</w:t>
      </w:r>
      <w:r>
        <w:rPr>
          <w:rFonts w:eastAsia="Times New Roman" w:cs="Times New Roman"/>
          <w:szCs w:val="24"/>
        </w:rPr>
        <w:t xml:space="preserve">ησαν και τα σκάνδαλα υπάρχουν. </w:t>
      </w:r>
    </w:p>
    <w:p w14:paraId="47A54E5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Τους τελευταίους μήνες έχουμε ένα πολιτικό αφήγημα εκ μέρους της Νέας Δημοκρατίας ότι δεν θα περάσει η αξιολόγηση και ότι θα έχουμε εκλογές, ότι έρχονται εκλογές. Τελικά οι εκλογές δεν ήρθαν. Παρ’ όλα αυτά, ο ομιλητής προηγουμένως της Νέας Δημοκρατίας με τ</w:t>
      </w:r>
      <w:r>
        <w:rPr>
          <w:rFonts w:eastAsia="Times New Roman" w:cs="Times New Roman"/>
          <w:szCs w:val="24"/>
        </w:rPr>
        <w:t xml:space="preserve">ην έκφρασή του «ο τροχός γυρίζει» πάλι για εκλογές μιλάει. Δεν θα κερδίσει τίποτα ούτε η Νέα Δημοκρατία από τις εκλογές ούτε ο ΣΥΡΙΖΑ, ο οποίος κινδυνεύει -μετά από την </w:t>
      </w:r>
      <w:r>
        <w:rPr>
          <w:rFonts w:eastAsia="Times New Roman" w:cs="Times New Roman"/>
          <w:szCs w:val="24"/>
        </w:rPr>
        <w:lastRenderedPageBreak/>
        <w:t xml:space="preserve">ισχυρή δόση ΠΑΣΟΚ την οποία έχει εισπράξει, τόσο από πλευράς ψήφων όσο και από πλευράς </w:t>
      </w:r>
      <w:r>
        <w:rPr>
          <w:rFonts w:eastAsia="Times New Roman" w:cs="Times New Roman"/>
          <w:szCs w:val="24"/>
        </w:rPr>
        <w:t xml:space="preserve">στελεχών και υπουργών ακόμη- με </w:t>
      </w:r>
      <w:proofErr w:type="spellStart"/>
      <w:r>
        <w:rPr>
          <w:rFonts w:eastAsia="Times New Roman" w:cs="Times New Roman"/>
          <w:szCs w:val="24"/>
        </w:rPr>
        <w:t>ΠΑΣΟΚοποίηση</w:t>
      </w:r>
      <w:proofErr w:type="spellEnd"/>
      <w:r>
        <w:rPr>
          <w:rFonts w:eastAsia="Times New Roman" w:cs="Times New Roman"/>
          <w:szCs w:val="24"/>
        </w:rPr>
        <w:t xml:space="preserve">. </w:t>
      </w:r>
    </w:p>
    <w:p w14:paraId="47A54E5E"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Κινδυνεύει με φθορά. </w:t>
      </w:r>
      <w:r>
        <w:rPr>
          <w:rFonts w:eastAsia="Times New Roman" w:cs="Times New Roman"/>
          <w:bCs/>
          <w:shd w:val="clear" w:color="auto" w:fill="FFFFFF"/>
        </w:rPr>
        <w:t>Έ</w:t>
      </w:r>
      <w:r>
        <w:rPr>
          <w:rFonts w:eastAsia="Times New Roman" w:cs="Times New Roman"/>
          <w:bCs/>
          <w:shd w:val="clear" w:color="auto" w:fill="FFFFFF"/>
        </w:rPr>
        <w:t xml:space="preserve">να μεγάλο μέρος αυτής της πολιτικής φθοράς με απόφαση του λαού, παρ’ όλη τη λάσπη που ρίχνετε, θα την εισπράξουν αυτοί που θεωρείτε το απόλυτο κακό, εμείς οι </w:t>
      </w:r>
      <w:proofErr w:type="spellStart"/>
      <w:r>
        <w:rPr>
          <w:rFonts w:eastAsia="Times New Roman" w:cs="Times New Roman"/>
          <w:bCs/>
          <w:shd w:val="clear" w:color="auto" w:fill="FFFFFF"/>
        </w:rPr>
        <w:t>Χρυσαυγίτες</w:t>
      </w:r>
      <w:proofErr w:type="spellEnd"/>
      <w:r>
        <w:rPr>
          <w:rFonts w:eastAsia="Times New Roman" w:cs="Times New Roman"/>
          <w:bCs/>
          <w:shd w:val="clear" w:color="auto" w:fill="FFFFFF"/>
        </w:rPr>
        <w:t>, που είμαστε η τρ</w:t>
      </w:r>
      <w:r>
        <w:rPr>
          <w:rFonts w:eastAsia="Times New Roman" w:cs="Times New Roman"/>
          <w:bCs/>
          <w:shd w:val="clear" w:color="auto" w:fill="FFFFFF"/>
        </w:rPr>
        <w:t xml:space="preserve">ίτη πολιτική δύναμη και συνεχώς ανεβαίνουμε και εκφράζουμε γνήσια τον ελληνικό λαό. </w:t>
      </w:r>
    </w:p>
    <w:p w14:paraId="47A54E5F"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Κύριε Πρόεδρε, κυρίες και κύριοι Βουλευτές, το πρωί της Παρασκευής της 31</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Μαρτίου μ</w:t>
      </w:r>
      <w:r>
        <w:rPr>
          <w:rFonts w:eastAsia="Times New Roman" w:cs="Times New Roman"/>
          <w:bCs/>
          <w:shd w:val="clear" w:color="auto" w:fill="FFFFFF"/>
        </w:rPr>
        <w:t>ί</w:t>
      </w:r>
      <w:r>
        <w:rPr>
          <w:rFonts w:eastAsia="Times New Roman" w:cs="Times New Roman"/>
          <w:bCs/>
          <w:shd w:val="clear" w:color="auto" w:fill="FFFFFF"/>
        </w:rPr>
        <w:t xml:space="preserve">α ομάδα είκοσι ατόμων… 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που φεύγω από το θέμα. Δεν έχω άλλη ευκαιρία. Τα</w:t>
      </w:r>
      <w:r>
        <w:rPr>
          <w:rFonts w:eastAsia="Times New Roman" w:cs="Times New Roman"/>
          <w:bCs/>
          <w:shd w:val="clear" w:color="auto" w:fill="FFFFFF"/>
        </w:rPr>
        <w:t xml:space="preserve"> κανάλια που εσείς θα φιμώνατε, όπως και οι προηγούμενοι, η διαπλοκή την οποία θα πολεμούσατε, τελικά μόνο εμάς πολεμά. </w:t>
      </w:r>
    </w:p>
    <w:p w14:paraId="47A54E60"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Την Παρασκευή, λοιπόν, το πρωί της 31</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Μαρτίου είκοσι άτομα επετέθησαν στα κεντρικά γραφεία της Χρυσής Αυγής, σε μ</w:t>
      </w:r>
      <w:r>
        <w:rPr>
          <w:rFonts w:eastAsia="Times New Roman" w:cs="Times New Roman"/>
          <w:bCs/>
          <w:shd w:val="clear" w:color="auto" w:fill="FFFFFF"/>
        </w:rPr>
        <w:t>ί</w:t>
      </w:r>
      <w:r>
        <w:rPr>
          <w:rFonts w:eastAsia="Times New Roman" w:cs="Times New Roman"/>
          <w:bCs/>
          <w:shd w:val="clear" w:color="auto" w:fill="FFFFFF"/>
        </w:rPr>
        <w:t xml:space="preserve">α επίθεση ξεκάθαρα </w:t>
      </w:r>
      <w:r>
        <w:rPr>
          <w:rFonts w:eastAsia="Times New Roman" w:cs="Times New Roman"/>
          <w:bCs/>
          <w:shd w:val="clear" w:color="auto" w:fill="FFFFFF"/>
        </w:rPr>
        <w:t xml:space="preserve">τρομοκρατική και δολοφονική. Ήθελαν να κάψουν ζωντανούς ανθρώπους, όπως έκαναν στην </w:t>
      </w:r>
      <w:proofErr w:type="spellStart"/>
      <w:r>
        <w:rPr>
          <w:rFonts w:eastAsia="Times New Roman" w:cs="Times New Roman"/>
          <w:bCs/>
          <w:shd w:val="clear" w:color="auto" w:fill="FFFFFF"/>
          <w:lang w:val="en-US"/>
        </w:rPr>
        <w:t>Marfin</w:t>
      </w:r>
      <w:proofErr w:type="spellEnd"/>
      <w:r>
        <w:rPr>
          <w:rFonts w:eastAsia="Times New Roman" w:cs="Times New Roman"/>
          <w:bCs/>
          <w:shd w:val="clear" w:color="auto" w:fill="FFFFFF"/>
        </w:rPr>
        <w:t xml:space="preserve">, που η ελληνική δικαιοσύνη </w:t>
      </w:r>
      <w:proofErr w:type="spellStart"/>
      <w:r>
        <w:rPr>
          <w:rFonts w:eastAsia="Times New Roman" w:cs="Times New Roman"/>
          <w:bCs/>
          <w:shd w:val="clear" w:color="auto" w:fill="FFFFFF"/>
        </w:rPr>
        <w:t>εθεώρησε</w:t>
      </w:r>
      <w:proofErr w:type="spellEnd"/>
      <w:r>
        <w:rPr>
          <w:rFonts w:eastAsia="Times New Roman" w:cs="Times New Roman"/>
          <w:bCs/>
          <w:shd w:val="clear" w:color="auto" w:fill="FFFFFF"/>
        </w:rPr>
        <w:t xml:space="preserve"> ότι δεν </w:t>
      </w:r>
      <w:r>
        <w:rPr>
          <w:rFonts w:eastAsia="Times New Roman"/>
          <w:bCs/>
          <w:shd w:val="clear" w:color="auto" w:fill="FFFFFF"/>
        </w:rPr>
        <w:t>είναι</w:t>
      </w:r>
      <w:r>
        <w:rPr>
          <w:rFonts w:eastAsia="Times New Roman" w:cs="Times New Roman"/>
          <w:bCs/>
          <w:shd w:val="clear" w:color="auto" w:fill="FFFFFF"/>
        </w:rPr>
        <w:t xml:space="preserve"> κανείς ένοχος και αθώωσε αυτούς που παραπέμφθηκαν, τη </w:t>
      </w:r>
      <w:proofErr w:type="spellStart"/>
      <w:r>
        <w:rPr>
          <w:rFonts w:eastAsia="Times New Roman" w:cs="Times New Roman"/>
          <w:bCs/>
          <w:shd w:val="clear" w:color="auto" w:fill="FFFFFF"/>
          <w:lang w:val="en-US"/>
        </w:rPr>
        <w:t>Marfin</w:t>
      </w:r>
      <w:proofErr w:type="spellEnd"/>
      <w:r>
        <w:rPr>
          <w:rFonts w:eastAsia="Times New Roman" w:cs="Times New Roman"/>
          <w:bCs/>
          <w:shd w:val="clear" w:color="auto" w:fill="FFFFFF"/>
        </w:rPr>
        <w:t xml:space="preserve"> την οποία όλοι την έχουν λησμονήσει. </w:t>
      </w:r>
    </w:p>
    <w:p w14:paraId="47A54E61"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Κατ’ ανάλογο </w:t>
      </w:r>
      <w:r>
        <w:rPr>
          <w:rFonts w:eastAsia="Times New Roman" w:cs="Times New Roman"/>
          <w:bCs/>
          <w:shd w:val="clear" w:color="auto" w:fill="FFFFFF"/>
        </w:rPr>
        <w:t>τρόπο, λοιπόν, την Παρασκευή στις 31 Μαρτίου είχαμε μ</w:t>
      </w:r>
      <w:r>
        <w:rPr>
          <w:rFonts w:eastAsia="Times New Roman" w:cs="Times New Roman"/>
          <w:bCs/>
          <w:shd w:val="clear" w:color="auto" w:fill="FFFFFF"/>
        </w:rPr>
        <w:t>ί</w:t>
      </w:r>
      <w:r>
        <w:rPr>
          <w:rFonts w:eastAsia="Times New Roman" w:cs="Times New Roman"/>
          <w:bCs/>
          <w:shd w:val="clear" w:color="auto" w:fill="FFFFFF"/>
        </w:rPr>
        <w:t xml:space="preserve">α επίθεση στα γραφεία μας. Ευχαριστώ θερμά όλα τα κόμματα. Έσπασε το τηλέφωνο μου εκείνη την ημέρα από τηλέφωνα Πολιτικών Αρχηγών που καταδίκαζαν την επίθεση. Όλα τα κόμματα εξέδωσαν Δελτία Τύπου. </w:t>
      </w:r>
      <w:r>
        <w:rPr>
          <w:rFonts w:eastAsia="Times New Roman"/>
          <w:bCs/>
          <w:shd w:val="clear" w:color="auto" w:fill="FFFFFF"/>
        </w:rPr>
        <w:t>Είναι</w:t>
      </w:r>
      <w:r>
        <w:rPr>
          <w:rFonts w:eastAsia="Times New Roman" w:cs="Times New Roman"/>
          <w:bCs/>
          <w:shd w:val="clear" w:color="auto" w:fill="FFFFFF"/>
        </w:rPr>
        <w:t xml:space="preserve"> αλήθεια αυτό; Όχι βέβαια. «Καταδικάζω» δεν ακούσαμε από </w:t>
      </w:r>
      <w:proofErr w:type="spellStart"/>
      <w:r>
        <w:rPr>
          <w:rFonts w:eastAsia="Times New Roman" w:cs="Times New Roman"/>
          <w:bCs/>
          <w:shd w:val="clear" w:color="auto" w:fill="FFFFFF"/>
        </w:rPr>
        <w:t>κανέναν.</w:t>
      </w:r>
      <w:r>
        <w:rPr>
          <w:rFonts w:eastAsia="Times New Roman" w:cs="Times New Roman"/>
          <w:bCs/>
          <w:shd w:val="clear" w:color="auto" w:fill="FFFFFF"/>
        </w:rPr>
        <w:t>Ό</w:t>
      </w:r>
      <w:r>
        <w:rPr>
          <w:rFonts w:eastAsia="Times New Roman" w:cs="Times New Roman"/>
          <w:bCs/>
          <w:shd w:val="clear" w:color="auto" w:fill="FFFFFF"/>
        </w:rPr>
        <w:t>ταν</w:t>
      </w:r>
      <w:proofErr w:type="spellEnd"/>
      <w:r>
        <w:rPr>
          <w:rFonts w:eastAsia="Times New Roman" w:cs="Times New Roman"/>
          <w:bCs/>
          <w:shd w:val="clear" w:color="auto" w:fill="FFFFFF"/>
        </w:rPr>
        <w:t xml:space="preserve"> δεν ακούς «καταδικάζω», σημαίνει «δεν καταδικάζω». Εκτός εάν ισχύει αυτό που λέει ο Θουκυδίδης, ότι όταν σε μ</w:t>
      </w:r>
      <w:r>
        <w:rPr>
          <w:rFonts w:eastAsia="Times New Roman" w:cs="Times New Roman"/>
          <w:bCs/>
          <w:shd w:val="clear" w:color="auto" w:fill="FFFFFF"/>
        </w:rPr>
        <w:t>ί</w:t>
      </w:r>
      <w:r>
        <w:rPr>
          <w:rFonts w:eastAsia="Times New Roman" w:cs="Times New Roman"/>
          <w:bCs/>
          <w:shd w:val="clear" w:color="auto" w:fill="FFFFFF"/>
        </w:rPr>
        <w:t xml:space="preserve">α στάση της Πολιτείας κάποιος δεν λαβαίνει μέρος, τότε </w:t>
      </w:r>
      <w:r>
        <w:rPr>
          <w:rFonts w:eastAsia="Times New Roman"/>
          <w:bCs/>
          <w:shd w:val="clear" w:color="auto" w:fill="FFFFFF"/>
        </w:rPr>
        <w:t>είναι</w:t>
      </w:r>
      <w:r>
        <w:rPr>
          <w:rFonts w:eastAsia="Times New Roman" w:cs="Times New Roman"/>
          <w:bCs/>
          <w:shd w:val="clear" w:color="auto" w:fill="FFFFFF"/>
        </w:rPr>
        <w:t xml:space="preserve"> «πολιτικά άτιμο</w:t>
      </w:r>
      <w:r>
        <w:rPr>
          <w:rFonts w:eastAsia="Times New Roman" w:cs="Times New Roman"/>
          <w:bCs/>
          <w:shd w:val="clear" w:color="auto" w:fill="FFFFFF"/>
        </w:rPr>
        <w:t xml:space="preserve">ς». Αυτό τον όρο δίνει ο Θουκυδίδης. </w:t>
      </w:r>
    </w:p>
    <w:p w14:paraId="47A54E62"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Οι λεπτομέρειες γύρω από την επίθεση κατά της Χρυσής Αυγής εκθέτουν ανεπανόρθωτα το κράτος του ΣΥΡΙΖΑ. Αρκεί να αναφέρω ότι απέναντι ακριβώς από τα γραφεία της Χρυσής Αυγής </w:t>
      </w:r>
      <w:r>
        <w:rPr>
          <w:rFonts w:eastAsia="Times New Roman"/>
          <w:bCs/>
          <w:shd w:val="clear" w:color="auto" w:fill="FFFFFF"/>
        </w:rPr>
        <w:t>είναι</w:t>
      </w:r>
      <w:r>
        <w:rPr>
          <w:rFonts w:eastAsia="Times New Roman" w:cs="Times New Roman"/>
          <w:bCs/>
          <w:shd w:val="clear" w:color="auto" w:fill="FFFFFF"/>
        </w:rPr>
        <w:t xml:space="preserve"> ο </w:t>
      </w:r>
      <w:proofErr w:type="spellStart"/>
      <w:r>
        <w:rPr>
          <w:rFonts w:eastAsia="Times New Roman" w:cs="Times New Roman"/>
          <w:bCs/>
          <w:shd w:val="clear" w:color="auto" w:fill="FFFFFF"/>
        </w:rPr>
        <w:t>όρχος</w:t>
      </w:r>
      <w:proofErr w:type="spellEnd"/>
      <w:r>
        <w:rPr>
          <w:rFonts w:eastAsia="Times New Roman" w:cs="Times New Roman"/>
          <w:bCs/>
          <w:shd w:val="clear" w:color="auto" w:fill="FFFFFF"/>
        </w:rPr>
        <w:t xml:space="preserve"> οχημάτων της </w:t>
      </w:r>
      <w:proofErr w:type="spellStart"/>
      <w:r>
        <w:rPr>
          <w:rFonts w:eastAsia="Times New Roman" w:cs="Times New Roman"/>
          <w:bCs/>
          <w:shd w:val="clear" w:color="auto" w:fill="FFFFFF"/>
        </w:rPr>
        <w:t>ομάδος</w:t>
      </w:r>
      <w:proofErr w:type="spellEnd"/>
      <w:r>
        <w:rPr>
          <w:rFonts w:eastAsia="Times New Roman" w:cs="Times New Roman"/>
          <w:bCs/>
          <w:shd w:val="clear" w:color="auto" w:fill="FFFFFF"/>
        </w:rPr>
        <w:t xml:space="preserve"> ΔΙΑΣ και δε</w:t>
      </w:r>
      <w:r>
        <w:rPr>
          <w:rFonts w:eastAsia="Times New Roman" w:cs="Times New Roman"/>
          <w:bCs/>
          <w:shd w:val="clear" w:color="auto" w:fill="FFFFFF"/>
        </w:rPr>
        <w:t xml:space="preserve">ν ήλθε κανένας από εκεί. Ήλθε μετά από μισή ώρα από το Κέντρο Επιχειρήσεων που ειδοποιήθηκε η ΟΠΚΕ Κηφισιάς. </w:t>
      </w:r>
    </w:p>
    <w:p w14:paraId="47A54E63"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Έτσι, ανενόχλητοι οι τρομοκράτες, οι «κόκκινοι» τρομοκράτες, χτύπησαν τα γραφεία μας. </w:t>
      </w:r>
      <w:r>
        <w:rPr>
          <w:rFonts w:eastAsia="Times New Roman"/>
          <w:bCs/>
          <w:shd w:val="clear" w:color="auto" w:fill="FFFFFF"/>
        </w:rPr>
        <w:t>Είναι</w:t>
      </w:r>
      <w:r>
        <w:rPr>
          <w:rFonts w:eastAsia="Times New Roman" w:cs="Times New Roman"/>
          <w:bCs/>
          <w:shd w:val="clear" w:color="auto" w:fill="FFFFFF"/>
        </w:rPr>
        <w:t xml:space="preserve"> ασύδοτη η «κόκκινη» τρομοκρατία. Έχουμε φτάσει στο σημ</w:t>
      </w:r>
      <w:r>
        <w:rPr>
          <w:rFonts w:eastAsia="Times New Roman" w:cs="Times New Roman"/>
          <w:bCs/>
          <w:shd w:val="clear" w:color="auto" w:fill="FFFFFF"/>
        </w:rPr>
        <w:t xml:space="preserve">είο ακόμη και έξω από την κατοικία του δολοφονηθέντος Παύλου Μπακογιάννη να ρίχνουν </w:t>
      </w:r>
      <w:r>
        <w:rPr>
          <w:rFonts w:eastAsia="Times New Roman" w:cs="Times New Roman"/>
          <w:bCs/>
          <w:shd w:val="clear" w:color="auto" w:fill="FFFFFF"/>
        </w:rPr>
        <w:lastRenderedPageBreak/>
        <w:t xml:space="preserve">προκηρύξεις, να υμνούν και να ζητούν προνόμια για αυτούς οι οποίοι τον δολοφόνησαν. </w:t>
      </w:r>
    </w:p>
    <w:p w14:paraId="47A54E64"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Θυμάμαι σε παλαιότερους χρόνους, τη δεκαετία του ’80, είχε εφευρεθεί από το καθεστώς έν</w:t>
      </w:r>
      <w:r>
        <w:rPr>
          <w:rFonts w:eastAsia="Times New Roman" w:cs="Times New Roman"/>
          <w:bCs/>
          <w:shd w:val="clear" w:color="auto" w:fill="FFFFFF"/>
        </w:rPr>
        <w:t xml:space="preserve">α αδίκημα, η «εξύμνηση κακουργήματος». </w:t>
      </w:r>
      <w:r>
        <w:rPr>
          <w:rFonts w:eastAsia="Times New Roman" w:cs="Times New Roman"/>
          <w:bCs/>
          <w:shd w:val="clear" w:color="auto" w:fill="FFFFFF"/>
        </w:rPr>
        <w:t>Υ</w:t>
      </w:r>
      <w:r>
        <w:rPr>
          <w:rFonts w:eastAsia="Times New Roman" w:cs="Times New Roman"/>
          <w:bCs/>
          <w:shd w:val="clear" w:color="auto" w:fill="FFFFFF"/>
        </w:rPr>
        <w:t xml:space="preserve">πήρχε τότε ένα κόμμα, η ΕΠΕΝ, και όσοι κολλούσαν φωτογραφία του Παπαδόπουλου ή έριχναν ένα </w:t>
      </w:r>
      <w:proofErr w:type="spellStart"/>
      <w:r>
        <w:rPr>
          <w:rFonts w:eastAsia="Times New Roman" w:cs="Times New Roman"/>
          <w:bCs/>
          <w:shd w:val="clear" w:color="auto" w:fill="FFFFFF"/>
        </w:rPr>
        <w:t>φέιγ</w:t>
      </w:r>
      <w:proofErr w:type="spellEnd"/>
      <w:r>
        <w:rPr>
          <w:rFonts w:eastAsia="Times New Roman" w:cs="Times New Roman"/>
          <w:bCs/>
          <w:shd w:val="clear" w:color="auto" w:fill="FFFFFF"/>
        </w:rPr>
        <w:t xml:space="preserve"> βολάν </w:t>
      </w:r>
      <w:proofErr w:type="spellStart"/>
      <w:r>
        <w:rPr>
          <w:rFonts w:eastAsia="Times New Roman" w:cs="Times New Roman"/>
          <w:bCs/>
          <w:shd w:val="clear" w:color="auto" w:fill="FFFFFF"/>
        </w:rPr>
        <w:t>παραπέμποντο</w:t>
      </w:r>
      <w:proofErr w:type="spellEnd"/>
      <w:r>
        <w:rPr>
          <w:rFonts w:eastAsia="Times New Roman" w:cs="Times New Roman"/>
          <w:bCs/>
          <w:shd w:val="clear" w:color="auto" w:fill="FFFFFF"/>
        </w:rPr>
        <w:t xml:space="preserve"> στη δικαιοσύνη για εξύμνηση κακουργήματος. </w:t>
      </w:r>
    </w:p>
    <w:p w14:paraId="47A54E65"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Στην περίπτωση, όμως, των μαρξιστών παρακρατικών τρομοκρα</w:t>
      </w:r>
      <w:r>
        <w:rPr>
          <w:rFonts w:eastAsia="Times New Roman" w:cs="Times New Roman"/>
          <w:bCs/>
          <w:shd w:val="clear" w:color="auto" w:fill="FFFFFF"/>
        </w:rPr>
        <w:t xml:space="preserve">τών κάτι τέτοιο δεν υπάρχει. </w:t>
      </w:r>
      <w:r>
        <w:rPr>
          <w:rFonts w:eastAsia="Times New Roman"/>
          <w:bCs/>
          <w:shd w:val="clear" w:color="auto" w:fill="FFFFFF"/>
        </w:rPr>
        <w:t>Είναι</w:t>
      </w:r>
      <w:r>
        <w:rPr>
          <w:rFonts w:eastAsia="Times New Roman" w:cs="Times New Roman"/>
          <w:bCs/>
          <w:shd w:val="clear" w:color="auto" w:fill="FFFFFF"/>
        </w:rPr>
        <w:t xml:space="preserve"> ασύδοτη η «κόκκινη» τρομοκρατία και προστατευόμενη από το κράτος του ΣΥΡΙΖΑ, το οποίο </w:t>
      </w:r>
      <w:r>
        <w:rPr>
          <w:rFonts w:eastAsia="Times New Roman"/>
          <w:bCs/>
          <w:shd w:val="clear" w:color="auto" w:fill="FFFFFF"/>
        </w:rPr>
        <w:t>είναι</w:t>
      </w:r>
      <w:r>
        <w:rPr>
          <w:rFonts w:eastAsia="Times New Roman" w:cs="Times New Roman"/>
          <w:bCs/>
          <w:shd w:val="clear" w:color="auto" w:fill="FFFFFF"/>
        </w:rPr>
        <w:t xml:space="preserve"> θαυμάσια κομμουνιστικό στα συνθήματά του και θαυμάσια καπιταλιστικό στην οικονομική πολιτική του, όπως βλέπουμε με τα περίφημα μν</w:t>
      </w:r>
      <w:r>
        <w:rPr>
          <w:rFonts w:eastAsia="Times New Roman" w:cs="Times New Roman"/>
          <w:bCs/>
          <w:shd w:val="clear" w:color="auto" w:fill="FFFFFF"/>
        </w:rPr>
        <w:t xml:space="preserve">ημόνια. </w:t>
      </w:r>
    </w:p>
    <w:p w14:paraId="47A54E66"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ήθελα, αλήθεια, να ρωτήσω το εξής. Η Εξεταστική αυτή </w:t>
      </w:r>
      <w:r>
        <w:rPr>
          <w:rFonts w:eastAsia="Times New Roman"/>
          <w:bCs/>
          <w:shd w:val="clear" w:color="auto" w:fill="FFFFFF"/>
        </w:rPr>
        <w:t>έχει</w:t>
      </w:r>
      <w:r>
        <w:rPr>
          <w:rFonts w:eastAsia="Times New Roman" w:cs="Times New Roman"/>
          <w:bCs/>
          <w:shd w:val="clear" w:color="auto" w:fill="FFFFFF"/>
        </w:rPr>
        <w:t xml:space="preserve"> θέμα την υγεία και τις ευθύνες που υπάρχουν σχετικά με την υγεία. Η προηγούμενη Εξεταστική είχε θέμα τον πρώην Υπουργό Εθνικής Αμύνης του ΠΑΣΟΚ, Γιάννο Παπαντωνίου, ο οποίος παραπέμπεται</w:t>
      </w:r>
      <w:r>
        <w:rPr>
          <w:rFonts w:eastAsia="Times New Roman" w:cs="Times New Roman"/>
          <w:bCs/>
          <w:shd w:val="clear" w:color="auto" w:fill="FFFFFF"/>
        </w:rPr>
        <w:t xml:space="preserve"> στην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Αμφιβάλλουμε αν θα παραπεμφθεί στη δικαιοσύνη. Θα το δούμε. Γιατί αν συμβεί ό,τι </w:t>
      </w:r>
      <w:r>
        <w:rPr>
          <w:rFonts w:eastAsia="Times New Roman" w:cs="Times New Roman"/>
          <w:bCs/>
          <w:shd w:val="clear" w:color="auto" w:fill="FFFFFF"/>
        </w:rPr>
        <w:lastRenderedPageBreak/>
        <w:t xml:space="preserve">συνέβη στην προηγούμενη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με τα χρέη των κομμάτων και των μέσων μαζικής ενημερώσεως, δεν θα γίνει τίποτε. </w:t>
      </w:r>
    </w:p>
    <w:p w14:paraId="47A54E67"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Εν τοιαύτη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πριν από τον Γιάννο Παπαντωνίου, είχε οδηγηθεί στη δικαιοσύνη και στη φυλακή </w:t>
      </w:r>
      <w:r>
        <w:rPr>
          <w:rFonts w:eastAsia="Times New Roman"/>
          <w:bCs/>
          <w:shd w:val="clear" w:color="auto" w:fill="FFFFFF"/>
        </w:rPr>
        <w:t>–</w:t>
      </w:r>
      <w:r>
        <w:rPr>
          <w:rFonts w:eastAsia="Times New Roman" w:cs="Times New Roman"/>
          <w:bCs/>
          <w:shd w:val="clear" w:color="auto" w:fill="FFFFFF"/>
        </w:rPr>
        <w:t xml:space="preserve">τώρα </w:t>
      </w:r>
      <w:proofErr w:type="spellStart"/>
      <w:r>
        <w:rPr>
          <w:rFonts w:eastAsia="Times New Roman" w:cs="Times New Roman"/>
          <w:bCs/>
          <w:shd w:val="clear" w:color="auto" w:fill="FFFFFF"/>
        </w:rPr>
        <w:t>απεφυλακίσθη</w:t>
      </w:r>
      <w:proofErr w:type="spellEnd"/>
      <w:r>
        <w:rPr>
          <w:rFonts w:eastAsia="Times New Roman"/>
          <w:bCs/>
          <w:shd w:val="clear" w:color="auto" w:fill="FFFFFF"/>
        </w:rPr>
        <w:t>–</w:t>
      </w:r>
      <w:r>
        <w:rPr>
          <w:rFonts w:eastAsia="Times New Roman" w:cs="Times New Roman"/>
          <w:bCs/>
          <w:shd w:val="clear" w:color="auto" w:fill="FFFFFF"/>
        </w:rPr>
        <w:t xml:space="preserve"> ο Άκης Τσοχατζόπουλος. Τι κοινό είχε ο Γιάννος Παπαντωνίου και ο Άκης Τσοχατζόπουλος; Είχαν έναν και τον αυτό Πρωθυπουργό, τον Κωνσταντίνο Σημίτη, τον οποίο το</w:t>
      </w:r>
      <w:r>
        <w:rPr>
          <w:rFonts w:eastAsia="Times New Roman" w:cs="Times New Roman"/>
          <w:bCs/>
          <w:shd w:val="clear" w:color="auto" w:fill="FFFFFF"/>
        </w:rPr>
        <w:t xml:space="preserve"> πολιτικό κατεστημένο τόσο της Νέας Δημοκρατίας όσο και του ΣΥΡΙΖΑ προστατεύει. </w:t>
      </w:r>
    </w:p>
    <w:p w14:paraId="47A54E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Σημίτη, που είχε πει το «ευχαριστούμε τους Αμερικάνους» τη νύχτα των Ιμίων, τον Σημίτη που είναι υπεύθυνος για την είσοδο της χώρας μας στη ζώνη του ευρώ με πλαστά στοιχεί</w:t>
      </w:r>
      <w:r>
        <w:rPr>
          <w:rFonts w:eastAsia="Times New Roman" w:cs="Times New Roman"/>
          <w:szCs w:val="24"/>
        </w:rPr>
        <w:t xml:space="preserve">α, που οδήγησε την πατρίδα μας στην εθνική και οικονομική καταστροφή. Δεν αγγίζετε τον Σημίτη. </w:t>
      </w:r>
    </w:p>
    <w:p w14:paraId="47A54E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Αντίθετα, άνθρωποι του Σημίτη βρίσκονται σε περίοπτες θέσεις, όπως ο Διοικητής της Τραπέζης της Ελλάδος κ. Στουρνάρας, τον οποίο, όταν τοποθέτησε η Νέα Δημοκρατ</w:t>
      </w:r>
      <w:r>
        <w:rPr>
          <w:rFonts w:eastAsia="Times New Roman" w:cs="Times New Roman"/>
          <w:szCs w:val="24"/>
        </w:rPr>
        <w:t xml:space="preserve">ία, είχατε πάρει θέση να μην τον τοποθετήσει, διότι θα τον αλλάξετε. Τελικά, όχι μόνο δεν το αλλάξατε, τον κρατήσατε κι αυτή τη στιγμή είναι </w:t>
      </w:r>
      <w:r>
        <w:rPr>
          <w:rFonts w:eastAsia="Times New Roman" w:cs="Times New Roman"/>
          <w:szCs w:val="24"/>
        </w:rPr>
        <w:lastRenderedPageBreak/>
        <w:t>κυρίαρχος παίκτης του παιχνιδιού που παίζεται εις βάρος της Ελλάδας με τα περίφημα μνημόνια.</w:t>
      </w:r>
    </w:p>
    <w:p w14:paraId="47A54E6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Προσπαθείτε με χοντροκ</w:t>
      </w:r>
      <w:r>
        <w:rPr>
          <w:rFonts w:eastAsia="Times New Roman" w:cs="Times New Roman"/>
          <w:szCs w:val="24"/>
        </w:rPr>
        <w:t>ομμένους τρόπους να κάνετε προπαγάνδα, να καλλιεργήσετε ένα κλίμα διχαστικό, να πείσετε τον ελληνικό λαό ότι παραμένετε κομμουνιστές. Λες και το 35% του ελληνικού λαού που σας ψήφισε είναι κομμουνιστές. Έτσι, τη μία από τις σήραγγες που συνδέουν τη Θεσσαλί</w:t>
      </w:r>
      <w:r>
        <w:rPr>
          <w:rFonts w:eastAsia="Times New Roman" w:cs="Times New Roman"/>
          <w:szCs w:val="24"/>
        </w:rPr>
        <w:t xml:space="preserve">α με τη Μακεδονία, τη σήραγγα των Τεμπών, την ονομάσατε «καπετάν Βρατσάνος». </w:t>
      </w:r>
    </w:p>
    <w:p w14:paraId="47A54E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Μόνο που ο καπετάν Βρατσάνος –και να ακουστεί αυτό μέσα στη Βουλή των Ελλήνων- ήταν Αντισυνταγματάρχης του λεγόμενου Δημοκρατικού Στρατού. Κι αν νικούσε ο Δημοκρατικός Στρατός, δ</w:t>
      </w:r>
      <w:r>
        <w:rPr>
          <w:rFonts w:eastAsia="Times New Roman" w:cs="Times New Roman"/>
          <w:szCs w:val="24"/>
        </w:rPr>
        <w:t>εν θα υπήρχε Μακεδονία στην Ελλάδα. Γιατί με επίσημες αποφάσεις του, το ΚΚΕ είχε μιλήσει από το δεκαετία του 1920 για ανεξάρτητη Μακεδονία και Θράκη. Ακόμη και τον Ιανουάριο του 1949 υπάρχουν αποφάσεις του ΚΚΕ ότι ο μακεδονικός λαός θα λάβει, ως αντίτιμο τ</w:t>
      </w:r>
      <w:r>
        <w:rPr>
          <w:rFonts w:eastAsia="Times New Roman" w:cs="Times New Roman"/>
          <w:szCs w:val="24"/>
        </w:rPr>
        <w:t xml:space="preserve">ου αγώνα του, την εθνική του ανεξαρτησία. </w:t>
      </w:r>
      <w:r>
        <w:rPr>
          <w:rFonts w:eastAsia="Times New Roman" w:cs="Times New Roman"/>
          <w:szCs w:val="24"/>
        </w:rPr>
        <w:t>Γ</w:t>
      </w:r>
      <w:r>
        <w:rPr>
          <w:rFonts w:eastAsia="Times New Roman" w:cs="Times New Roman"/>
          <w:szCs w:val="24"/>
        </w:rPr>
        <w:t xml:space="preserve">ια όλα αυτά, βεβαίως, </w:t>
      </w:r>
      <w:proofErr w:type="spellStart"/>
      <w:r>
        <w:rPr>
          <w:rFonts w:eastAsia="Times New Roman" w:cs="Times New Roman"/>
          <w:szCs w:val="24"/>
        </w:rPr>
        <w:t>ετιμήθη</w:t>
      </w:r>
      <w:proofErr w:type="spellEnd"/>
      <w:r>
        <w:rPr>
          <w:rFonts w:eastAsia="Times New Roman" w:cs="Times New Roman"/>
          <w:szCs w:val="24"/>
        </w:rPr>
        <w:t xml:space="preserve"> ο συγχωρεμένος αυτός κύριος, ο οποίος δεν ήταν απλός κομμουνιστής, ήταν σκληρός σταλινικός, </w:t>
      </w:r>
      <w:r>
        <w:rPr>
          <w:rFonts w:eastAsia="Times New Roman" w:cs="Times New Roman"/>
          <w:szCs w:val="24"/>
        </w:rPr>
        <w:lastRenderedPageBreak/>
        <w:t xml:space="preserve">με αποτέλεσμα το 1956, όταν έγινε η </w:t>
      </w:r>
      <w:proofErr w:type="spellStart"/>
      <w:r>
        <w:rPr>
          <w:rFonts w:eastAsia="Times New Roman" w:cs="Times New Roman"/>
          <w:szCs w:val="24"/>
        </w:rPr>
        <w:t>αποσταλινοποίηση</w:t>
      </w:r>
      <w:proofErr w:type="spellEnd"/>
      <w:r>
        <w:rPr>
          <w:rFonts w:eastAsia="Times New Roman" w:cs="Times New Roman"/>
          <w:szCs w:val="24"/>
        </w:rPr>
        <w:t xml:space="preserve">, να εξοριστεί στην Τασκένδη. </w:t>
      </w:r>
    </w:p>
    <w:p w14:paraId="47A54E6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Ανάλογο </w:t>
      </w:r>
      <w:r>
        <w:rPr>
          <w:rFonts w:eastAsia="Times New Roman" w:cs="Times New Roman"/>
          <w:szCs w:val="24"/>
        </w:rPr>
        <w:t>σόου παίχτηκε και με την Εθνική Οδό Αθηνών-Πατρών, όπου μία από τις σήραγγες την ονομάσατε «Ανδρέα Παπανδρέου» για να τιμήσετε τους ψηφοφόρους σας, για να τιμήσετε τα στελέχη σας, όλα αυτά τα στελέχη του ΠΑΣΟΚ, τα οποία βρίσκονται μέχρι και Υπουργοί. Και κ</w:t>
      </w:r>
      <w:r>
        <w:rPr>
          <w:rFonts w:eastAsia="Times New Roman" w:cs="Times New Roman"/>
          <w:szCs w:val="24"/>
        </w:rPr>
        <w:t xml:space="preserve">ατά τα άλλα, δεν εκπροσωπείτε το παλιό πολιτικό σύστημα. Πολύ ωραία. Κι ακούγαμε προηγουμένως τι έλεγε και ο κ. </w:t>
      </w:r>
      <w:proofErr w:type="spellStart"/>
      <w:r>
        <w:rPr>
          <w:rFonts w:eastAsia="Times New Roman" w:cs="Times New Roman"/>
          <w:szCs w:val="24"/>
        </w:rPr>
        <w:t>Κουρουμπλής</w:t>
      </w:r>
      <w:proofErr w:type="spellEnd"/>
      <w:r>
        <w:rPr>
          <w:rFonts w:eastAsia="Times New Roman" w:cs="Times New Roman"/>
          <w:szCs w:val="24"/>
        </w:rPr>
        <w:t xml:space="preserve">, όταν τον έπαυσαν από Γενικό Γραμματέα του Υπουργείου στα θέματα κοινωνικής προνοίας, επειδή το 2010 </w:t>
      </w:r>
      <w:proofErr w:type="spellStart"/>
      <w:r>
        <w:rPr>
          <w:rFonts w:eastAsia="Times New Roman" w:cs="Times New Roman"/>
          <w:szCs w:val="24"/>
        </w:rPr>
        <w:t>εδέχθη</w:t>
      </w:r>
      <w:proofErr w:type="spellEnd"/>
      <w:r>
        <w:rPr>
          <w:rFonts w:eastAsia="Times New Roman" w:cs="Times New Roman"/>
          <w:szCs w:val="24"/>
        </w:rPr>
        <w:t xml:space="preserve"> το ΠΑΣΟΚ αυτή την υπερτι</w:t>
      </w:r>
      <w:r>
        <w:rPr>
          <w:rFonts w:eastAsia="Times New Roman" w:cs="Times New Roman"/>
          <w:szCs w:val="24"/>
        </w:rPr>
        <w:t>μολόγηση που είχε γίνει από τη Νέα Δημοκρατία.</w:t>
      </w:r>
    </w:p>
    <w:p w14:paraId="47A54E6D" w14:textId="77777777" w:rsidR="00080287" w:rsidRDefault="007F198B">
      <w:pPr>
        <w:spacing w:line="600" w:lineRule="auto"/>
        <w:ind w:firstLine="720"/>
        <w:contextualSpacing/>
        <w:jc w:val="both"/>
        <w:rPr>
          <w:rFonts w:eastAsia="Times New Roman" w:cs="Times New Roman"/>
          <w:iCs/>
          <w:szCs w:val="24"/>
        </w:rPr>
      </w:pPr>
      <w:r>
        <w:rPr>
          <w:rFonts w:eastAsia="Times New Roman" w:cs="Times New Roman"/>
          <w:szCs w:val="24"/>
        </w:rPr>
        <w:t xml:space="preserve">Ονομάσατε και μία σήραγγα «Κωστής Παλαμάς». Θα τρίζουν τα κόκκαλα του Παλαμά. Εδώ μέσα στη Βουλή σας έχω πει κι άλλη φορά έναν στίχο του Παλαμά που αφορά εσάς τους κομμουνιστές. </w:t>
      </w:r>
      <w:r>
        <w:rPr>
          <w:rFonts w:eastAsia="Times New Roman" w:cs="Times New Roman"/>
          <w:szCs w:val="24"/>
        </w:rPr>
        <w:t>Μ</w:t>
      </w:r>
      <w:r>
        <w:rPr>
          <w:rFonts w:eastAsia="Times New Roman" w:cs="Times New Roman"/>
          <w:szCs w:val="24"/>
        </w:rPr>
        <w:t xml:space="preserve">ην πείτε πως δεν ήταν </w:t>
      </w:r>
      <w:r>
        <w:rPr>
          <w:rFonts w:eastAsia="Times New Roman" w:cs="Times New Roman"/>
          <w:szCs w:val="24"/>
        </w:rPr>
        <w:t>πολιτικός στίχος, γιατί στο ποίημα αυτό του Παλαμά είχε απαντήσει ο ίδιος ο Βάρναλης. Το ποίημα έλεγε: «</w:t>
      </w:r>
      <w:r>
        <w:rPr>
          <w:rFonts w:eastAsia="Times New Roman" w:cs="Times New Roman"/>
          <w:iCs/>
          <w:szCs w:val="24"/>
        </w:rPr>
        <w:t xml:space="preserve">Καλαμαράδες και δημοκόποι και μπολσεβίκοι, για λόγους άδειους και για του ολέθρου τα έργα βαλτοί». Αυτός ήταν ο Παλαμάς. </w:t>
      </w:r>
    </w:p>
    <w:p w14:paraId="47A54E6E" w14:textId="77777777" w:rsidR="00080287" w:rsidRDefault="007F198B">
      <w:pPr>
        <w:spacing w:line="600" w:lineRule="auto"/>
        <w:ind w:firstLine="720"/>
        <w:contextualSpacing/>
        <w:jc w:val="both"/>
        <w:rPr>
          <w:rFonts w:eastAsia="Times New Roman" w:cs="Times New Roman"/>
          <w:iCs/>
          <w:szCs w:val="24"/>
        </w:rPr>
      </w:pPr>
      <w:r>
        <w:rPr>
          <w:rFonts w:eastAsia="Times New Roman" w:cs="Times New Roman"/>
          <w:iCs/>
          <w:szCs w:val="24"/>
        </w:rPr>
        <w:lastRenderedPageBreak/>
        <w:t>Ερχόμαστε σε μία ακόμη, λοιπόν</w:t>
      </w:r>
      <w:r>
        <w:rPr>
          <w:rFonts w:eastAsia="Times New Roman" w:cs="Times New Roman"/>
          <w:iCs/>
          <w:szCs w:val="24"/>
        </w:rPr>
        <w:t>, εξεταστική. Και διαβάζω από το εισαγωγικό της προηγούμενης εξεταστικής τι είπατε: «Τα εξοπλιστικά προγράμματα της χώρας αποτελούσαν ανέκαθεν πηγή κινδύνων για διαφθορά δομών και προσώπων. Τα παρακάτω αναφερόμενα εξοπλιστικά προγράμματα ανάγονται σε μια σ</w:t>
      </w:r>
      <w:r>
        <w:rPr>
          <w:rFonts w:eastAsia="Times New Roman" w:cs="Times New Roman"/>
          <w:iCs/>
          <w:szCs w:val="24"/>
        </w:rPr>
        <w:t>υνολικότερη περίοδο κατά την οποία κορυφώθηκαν, πράξει και παραλείψει του παλιού πολιτικού συστήματος, που οδήγησαν τη χώρα στη χρεοκοπία». Και λέτε: «Χρηματιστήριο, εξοπλιστικά, υπέρβαση ολυμπιακών έργων, δανειοδότηση μέσων μαζικής ενημέρωσης και κομμάτων</w:t>
      </w:r>
      <w:r>
        <w:rPr>
          <w:rFonts w:eastAsia="Times New Roman" w:cs="Times New Roman"/>
          <w:iCs/>
          <w:szCs w:val="24"/>
        </w:rPr>
        <w:t xml:space="preserve">, συνέθεταν την εικόνα διαπλοκής και διαφθοράς». </w:t>
      </w:r>
      <w:r>
        <w:rPr>
          <w:rFonts w:eastAsia="Times New Roman" w:cs="Times New Roman"/>
          <w:iCs/>
          <w:szCs w:val="24"/>
        </w:rPr>
        <w:t>Τ</w:t>
      </w:r>
      <w:r>
        <w:rPr>
          <w:rFonts w:eastAsia="Times New Roman" w:cs="Times New Roman"/>
          <w:iCs/>
          <w:szCs w:val="24"/>
        </w:rPr>
        <w:t>ώρα προσθέτετε –και πολύ σωστά τα προσθέτετε- τα θέματα της υγείας.</w:t>
      </w:r>
    </w:p>
    <w:p w14:paraId="47A54E6F" w14:textId="77777777" w:rsidR="00080287" w:rsidRDefault="007F198B">
      <w:pPr>
        <w:spacing w:line="600" w:lineRule="auto"/>
        <w:contextualSpacing/>
        <w:jc w:val="both"/>
        <w:rPr>
          <w:rFonts w:eastAsia="Times New Roman" w:cs="Times New Roman"/>
          <w:szCs w:val="24"/>
        </w:rPr>
      </w:pPr>
      <w:r>
        <w:rPr>
          <w:rFonts w:eastAsia="Times New Roman" w:cs="Times New Roman"/>
          <w:iCs/>
          <w:szCs w:val="24"/>
        </w:rPr>
        <w:t>Βεβαίως, σε όλα αυτά τα πράγματα, θα πρέπει να σημειώσουμε και μία μικρή λεπτομέρεια, που δεν είναι καθόλου λεπτομέρεια, είναι τεράστιο θέ</w:t>
      </w:r>
      <w:r>
        <w:rPr>
          <w:rFonts w:eastAsia="Times New Roman" w:cs="Times New Roman"/>
          <w:iCs/>
          <w:szCs w:val="24"/>
        </w:rPr>
        <w:t xml:space="preserve">μα, ότι η Ελλάδα για δεκαπέντε τουλάχιστον χρόνια και πλέον είναι χώρα υγειονομικού τουρισμού. Έρχονται από κάθε χώρα της Ανατολικής Ευρώπης, που έχει πτωχό υγειονομικό σύστημα, και της Ασίας και νοσηλεύονται δωρεάν στην Ελλάδα. </w:t>
      </w:r>
      <w:r>
        <w:rPr>
          <w:rFonts w:eastAsia="Times New Roman" w:cs="Times New Roman"/>
          <w:szCs w:val="24"/>
        </w:rPr>
        <w:t>Αυτός ήταν ένας από τους λό</w:t>
      </w:r>
      <w:r>
        <w:rPr>
          <w:rFonts w:eastAsia="Times New Roman" w:cs="Times New Roman"/>
          <w:szCs w:val="24"/>
        </w:rPr>
        <w:t xml:space="preserve">γους, πέρα από τα σκάνδαλα </w:t>
      </w:r>
      <w:r>
        <w:rPr>
          <w:rFonts w:eastAsia="Times New Roman" w:cs="Times New Roman"/>
          <w:szCs w:val="24"/>
        </w:rPr>
        <w:lastRenderedPageBreak/>
        <w:t xml:space="preserve">και τις υπερβάσεις, που οδήγησαν τη χώρα στη χρεοκοπία και το σύστημα υγείας σε κατάρρευση. </w:t>
      </w:r>
    </w:p>
    <w:p w14:paraId="47A54E7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Αναφέρθηκε προηγουμένως Υπουργός της Κυβερνήσεώς σας σε κάποια εμβόλια. Μόνο που ο πολιτικά υπεύθυνος γι’ αυτά τα εμβόλια τιμάται από τη</w:t>
      </w:r>
      <w:r>
        <w:rPr>
          <w:rFonts w:eastAsia="Times New Roman" w:cs="Times New Roman"/>
          <w:szCs w:val="24"/>
        </w:rPr>
        <w:t>ν Κυβέρνηση του ΣΥΡΙΖΑ και αυτήν τη στιγμή είναι και επίτροπος στην Ευρωπαϊκή Ένωση. Δεν είδα να προβαίνετε σε κα</w:t>
      </w:r>
      <w:r>
        <w:rPr>
          <w:rFonts w:eastAsia="Times New Roman" w:cs="Times New Roman"/>
          <w:szCs w:val="24"/>
        </w:rPr>
        <w:t>μ</w:t>
      </w:r>
      <w:r>
        <w:rPr>
          <w:rFonts w:eastAsia="Times New Roman" w:cs="Times New Roman"/>
          <w:szCs w:val="24"/>
        </w:rPr>
        <w:t xml:space="preserve">μία ενέργεια προς αυτήν την κατεύθυνση. Τηρείτε σιγήν ιχθύος. </w:t>
      </w:r>
    </w:p>
    <w:p w14:paraId="47A54E7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το μέγα πολιτικό ζήτημα το οποίο τίθεται είναι ότι, εάν τα θέματα της υ</w:t>
      </w:r>
      <w:r>
        <w:rPr>
          <w:rFonts w:eastAsia="Times New Roman" w:cs="Times New Roman"/>
          <w:szCs w:val="24"/>
        </w:rPr>
        <w:t xml:space="preserve">γείας, τα εξοπλιστικά, τα ζητήματα του χρηματιστηρίου, των Ολυμπιακών Αγώνων οδήγησαν τη χώρα στη χρεοκοπία, αυτή η παραδοχή σας από μόνη της συνιστά τον λόγο για τον οποίο το εξωτερικό χρέος της Ελλάδας είναι παράνομο και θα έπρεπε να κάνετε το προφανές, </w:t>
      </w:r>
      <w:r>
        <w:rPr>
          <w:rFonts w:eastAsia="Times New Roman" w:cs="Times New Roman"/>
          <w:szCs w:val="24"/>
        </w:rPr>
        <w:t>το οποίο είχατε και προεκλογικά υποσχεθεί, να καταγγείλετε ως παράνομο το χρέος, να κάνετε στάση πληρωμών στους διεθνείς τοκογλύφους, για να ζήσει ο ελληνικός λαός. Έπρεπε να καταγγείλετε το χρέος. Δεν το κάνετε. Ακόμη και την ελάφρυνση του χρέους την οποί</w:t>
      </w:r>
      <w:r>
        <w:rPr>
          <w:rFonts w:eastAsia="Times New Roman" w:cs="Times New Roman"/>
          <w:szCs w:val="24"/>
        </w:rPr>
        <w:t xml:space="preserve">α διαφημίζατε ότι θα επιτύχετε, δεν την </w:t>
      </w:r>
      <w:proofErr w:type="spellStart"/>
      <w:r>
        <w:rPr>
          <w:rFonts w:eastAsia="Times New Roman" w:cs="Times New Roman"/>
          <w:szCs w:val="24"/>
        </w:rPr>
        <w:t>επιτύχατε</w:t>
      </w:r>
      <w:proofErr w:type="spellEnd"/>
      <w:r>
        <w:rPr>
          <w:rFonts w:eastAsia="Times New Roman" w:cs="Times New Roman"/>
          <w:szCs w:val="24"/>
        </w:rPr>
        <w:t xml:space="preserve"> και όλα δείχνουν πως βαδίζουμε σε ένα τέταρτο μνημόνιο. </w:t>
      </w:r>
    </w:p>
    <w:p w14:paraId="47A54E7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Ζητάτε να γίνει εξεταστική επιτροπή για την υγεία, για την περίπτωση του Νοσοκομείου του </w:t>
      </w:r>
      <w:r>
        <w:rPr>
          <w:rFonts w:eastAsia="Times New Roman" w:cs="Times New Roman"/>
          <w:szCs w:val="24"/>
        </w:rPr>
        <w:t>«</w:t>
      </w:r>
      <w:r>
        <w:rPr>
          <w:rFonts w:eastAsia="Times New Roman" w:cs="Times New Roman"/>
          <w:szCs w:val="24"/>
        </w:rPr>
        <w:t>Ερυθρού Σταυρού</w:t>
      </w:r>
      <w:r>
        <w:rPr>
          <w:rFonts w:eastAsia="Times New Roman" w:cs="Times New Roman"/>
          <w:szCs w:val="24"/>
        </w:rPr>
        <w:t>»</w:t>
      </w:r>
      <w:r>
        <w:rPr>
          <w:rFonts w:eastAsia="Times New Roman" w:cs="Times New Roman"/>
          <w:szCs w:val="24"/>
        </w:rPr>
        <w:t>, του «Ερρίκος Ντυνάν», το οποίο πράγματι ε</w:t>
      </w:r>
      <w:r>
        <w:rPr>
          <w:rFonts w:eastAsia="Times New Roman" w:cs="Times New Roman"/>
          <w:szCs w:val="24"/>
        </w:rPr>
        <w:t>ίναι ένα κόσμημα, το οποίο πλήρωσε από το υστέρημά του ο ελληνικός λαός και το οποίο ξεπουλήθηκε αντί πινακίου φακής κυριολεκτικά. Όσοι έχουν ευθύνες γι’ αυτό, τόσο από πλευράς ΠΑΣΟΚ, όσο και της Νέας Δημοκρατίας, πρέπει να λογοδοτήσουν.</w:t>
      </w:r>
    </w:p>
    <w:p w14:paraId="47A54E7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δεδομένο είναι </w:t>
      </w:r>
      <w:r>
        <w:rPr>
          <w:rFonts w:eastAsia="Times New Roman" w:cs="Times New Roman"/>
          <w:szCs w:val="24"/>
        </w:rPr>
        <w:t>ένα: Το Νοσοκομείο «Ερρίκος Ντυνάν» δεν έπρεπε να πουληθεί σε αυτήν την τιμή. Το σκάνδαλο είναι δεδομένο. Φοβούμαι, όμως, ότι με τον τρόπο με τον οποίο λειτουργεί το πολιτικό σύστημα -το οποίο δεν σώζεται ό,τι και να κάνετε όπως βαδίζει η κατάσταση-, με το</w:t>
      </w:r>
      <w:r>
        <w:rPr>
          <w:rFonts w:eastAsia="Times New Roman" w:cs="Times New Roman"/>
          <w:szCs w:val="24"/>
        </w:rPr>
        <w:t xml:space="preserve">ν νόμο περί ευθύνης Υπουργών, το άρθρο 86 του Συντάγματος, το οποίο, όπως θα το αναθεωρήσετε, κατ’ </w:t>
      </w:r>
      <w:proofErr w:type="spellStart"/>
      <w:r>
        <w:rPr>
          <w:rFonts w:eastAsia="Times New Roman" w:cs="Times New Roman"/>
          <w:szCs w:val="24"/>
        </w:rPr>
        <w:t>ουσίαν</w:t>
      </w:r>
      <w:proofErr w:type="spellEnd"/>
      <w:r>
        <w:rPr>
          <w:rFonts w:eastAsia="Times New Roman" w:cs="Times New Roman"/>
          <w:szCs w:val="24"/>
        </w:rPr>
        <w:t xml:space="preserve"> θα το αφήσετε ακέραιο, γιατί αφήνετε οριακά, λέει, την περίπτωση πολιτικών ευθυνών –μα έτσι, με αυτήν την πρόφαση γίνεται και η βουλευτική ασυλία- δεν</w:t>
      </w:r>
      <w:r>
        <w:rPr>
          <w:rFonts w:eastAsia="Times New Roman" w:cs="Times New Roman"/>
          <w:szCs w:val="24"/>
        </w:rPr>
        <w:t xml:space="preserve"> πρόκειται να προχωρήσει τίποτα. </w:t>
      </w:r>
    </w:p>
    <w:p w14:paraId="47A54E7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να γίνεται λόγος και για το ΚΕΕΛΠΝΟ. Πραγματικά δεν μπορώ να καταλάβω τι θα απογίνετε τόσο εσείς, του ΣΥΡΙΖΑ, όσο και της Νέας Δημοκρατίας, αν πραγματικά υπάρξει </w:t>
      </w:r>
      <w:r>
        <w:rPr>
          <w:rFonts w:eastAsia="Times New Roman" w:cs="Times New Roman"/>
          <w:szCs w:val="24"/>
        </w:rPr>
        <w:lastRenderedPageBreak/>
        <w:t>έλεγχος στο ΚΕΕΛΠΝΟ και πάει αυτός ο έλεγχος στις ε</w:t>
      </w:r>
      <w:r>
        <w:rPr>
          <w:rFonts w:eastAsia="Times New Roman" w:cs="Times New Roman"/>
          <w:szCs w:val="24"/>
        </w:rPr>
        <w:t>φημερίδες και στους τηλεοπτικούς σταθμούς, που στηρίζουν άλλοι τον ΣΥΡΙΖΑ, άλλοι τη Νέα Δημοκρατία. Γιατί δεν προχωράτε σε αυτήν την ενέργεια; Έχουν σπαταληθεί δισεκατομμύρια ευρώ από το ΚΕΕΛΠΝΟ σε διαφημίσεις οι οποίες είναι πραγματικά για γέλια εκεί όπου</w:t>
      </w:r>
      <w:r>
        <w:rPr>
          <w:rFonts w:eastAsia="Times New Roman" w:cs="Times New Roman"/>
          <w:szCs w:val="24"/>
        </w:rPr>
        <w:t xml:space="preserve"> δημοσιεύτηκαν.</w:t>
      </w:r>
    </w:p>
    <w:p w14:paraId="47A54E7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Μιλάμε ότι οι Αμερικανοί έχουν βίντεο. Εμείς με τον εκπρόσωπό μας στην εξεταστική επιτροπή θα ζητήσουμε αυτά τα βίντεο. Να έλθουν αυτά τα βίντεο για να δούμε ποιοι Υπουργοί μιλούσαν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ποιοι έκαναν όλες αυτές τ</w:t>
      </w:r>
      <w:r>
        <w:rPr>
          <w:rFonts w:eastAsia="Times New Roman" w:cs="Times New Roman"/>
          <w:szCs w:val="24"/>
        </w:rPr>
        <w:t xml:space="preserve">ις ασχήμιες. Ενώ όμως είστε ευαίσθητοι γι’ αυτά τα πράγματα και ό,τι έρχεται από τη </w:t>
      </w:r>
      <w:r>
        <w:rPr>
          <w:rFonts w:eastAsia="Times New Roman" w:cs="Times New Roman"/>
          <w:szCs w:val="24"/>
        </w:rPr>
        <w:t>δ</w:t>
      </w:r>
      <w:r>
        <w:rPr>
          <w:rFonts w:eastAsia="Times New Roman" w:cs="Times New Roman"/>
          <w:szCs w:val="24"/>
        </w:rPr>
        <w:t>ικαιοσύνη το προχωράτε εδώ και κάνετε άρσεις ασυλίας, εξεταστικές επιτροπές, σας πληροφορώ ότι από τις 14 Φεβρουαρίου του 2017 ένας τακτικός ανακριτής του Πρωτοδικείου Αθη</w:t>
      </w:r>
      <w:r>
        <w:rPr>
          <w:rFonts w:eastAsia="Times New Roman" w:cs="Times New Roman"/>
          <w:szCs w:val="24"/>
        </w:rPr>
        <w:t xml:space="preserve">νών διενεργεί κύρια ανάκριση για παραβίαση του τηλεφωνικού απορρήτου του πρώην Πρωθυπουργού Αντώνη Σαμαρά για την περίφημη συνομιλία του, στην οποία καλούσε δικαστικό λειτουργό να προφυλακίσει Βουλευτές </w:t>
      </w:r>
      <w:r>
        <w:rPr>
          <w:rFonts w:eastAsia="Times New Roman" w:cs="Times New Roman"/>
          <w:szCs w:val="24"/>
        </w:rPr>
        <w:lastRenderedPageBreak/>
        <w:t xml:space="preserve">της Χρυσής Αυγής. </w:t>
      </w:r>
      <w:r>
        <w:rPr>
          <w:rFonts w:eastAsia="Times New Roman" w:cs="Times New Roman"/>
          <w:szCs w:val="24"/>
        </w:rPr>
        <w:t>Ε</w:t>
      </w:r>
      <w:r>
        <w:rPr>
          <w:rFonts w:eastAsia="Times New Roman" w:cs="Times New Roman"/>
          <w:szCs w:val="24"/>
        </w:rPr>
        <w:t xml:space="preserve">ίχαμε καταθέσει και μήνυση, γιατί </w:t>
      </w:r>
      <w:r>
        <w:rPr>
          <w:rFonts w:eastAsia="Times New Roman" w:cs="Times New Roman"/>
          <w:szCs w:val="24"/>
        </w:rPr>
        <w:t xml:space="preserve">οι προφυλακίσεις είχαν πάνω προγενέστερη ημερομηνία από την ημερομηνία της προφυλάκισής τους. </w:t>
      </w:r>
    </w:p>
    <w:p w14:paraId="47A54E7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47A54E7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έχετε το πολιτικό θάρρος, εσείς του ΣΥΡΙΖΑ, να ζητήσετε εξεταστική επιτρο</w:t>
      </w:r>
      <w:r>
        <w:rPr>
          <w:rFonts w:eastAsia="Times New Roman" w:cs="Times New Roman"/>
          <w:szCs w:val="24"/>
        </w:rPr>
        <w:t>πή; Εμείς έχουμε δεκαεπτά Βουλευτές. Δεν φτάνουμε. Δεν θα το έχετε, γιατί στηρίζετε μαζί με τη Νέα Δημοκρατία αυτό το σάπιο πολιτικό σύστημα που μοναδικός του εχθρός είναι η Χρυσή Αυγή.</w:t>
      </w:r>
    </w:p>
    <w:p w14:paraId="47A54E78"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7A54E79"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Δύο λεπτά θέλω ακόμη, κύριε Πρόεδρε. </w:t>
      </w:r>
    </w:p>
    <w:p w14:paraId="47A54E7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Απόλυτα συναφής και η περίπτωση του βίντεο </w:t>
      </w:r>
      <w:proofErr w:type="spellStart"/>
      <w:r>
        <w:rPr>
          <w:rFonts w:eastAsia="Times New Roman"/>
          <w:szCs w:val="24"/>
        </w:rPr>
        <w:t>Μπαλτάκου</w:t>
      </w:r>
      <w:proofErr w:type="spellEnd"/>
      <w:r>
        <w:rPr>
          <w:rFonts w:eastAsia="Times New Roman"/>
          <w:szCs w:val="24"/>
        </w:rPr>
        <w:t>, για το οποίο κατηγορήθηκε ο συναγωνιστής μου, Βουλευτής της Χρυσής Αυγής, Ηλίας Κασιδιάρης και το απαλλακτικό βούλευμα το οποίο βγήκε έλεγε και τόνιζε τα εξής: «Είν</w:t>
      </w:r>
      <w:r>
        <w:rPr>
          <w:rFonts w:eastAsia="Times New Roman"/>
          <w:szCs w:val="24"/>
        </w:rPr>
        <w:t xml:space="preserve">αι εξάλλου γεγονός ότι δεν προέκυψε η αλήθεια ή η αναλήθεια των ισχυρισμών του Παναγιώτη </w:t>
      </w:r>
      <w:proofErr w:type="spellStart"/>
      <w:r>
        <w:rPr>
          <w:rFonts w:eastAsia="Times New Roman"/>
          <w:szCs w:val="24"/>
        </w:rPr>
        <w:t>Μπαλτάκου</w:t>
      </w:r>
      <w:proofErr w:type="spellEnd"/>
      <w:r>
        <w:rPr>
          <w:rFonts w:eastAsia="Times New Roman"/>
          <w:szCs w:val="24"/>
        </w:rPr>
        <w:t>, που περιέχονται στην επίδικη υποκλαπείσα συνομιλία. Ούτε βεβαίως προέκυψε αν το ως άνω ζή</w:t>
      </w:r>
      <w:r>
        <w:rPr>
          <w:rFonts w:eastAsia="Times New Roman"/>
          <w:szCs w:val="24"/>
        </w:rPr>
        <w:lastRenderedPageBreak/>
        <w:t>τημα ερευνήθηκε στα πλαίσια κάποιας άλλης αυτοτελούς δικαστικής έρε</w:t>
      </w:r>
      <w:r>
        <w:rPr>
          <w:rFonts w:eastAsia="Times New Roman"/>
          <w:szCs w:val="24"/>
        </w:rPr>
        <w:t>υνας και μάλιστα, με τη σχολαστικότητα, την επιμονή και τη μεγαλύτερη δυνατή διαφάνεια και δημοσιότητα που η σημασία του απαιτούσε». Δεν κάνατε τίποτα ούτε γι’ αυτό. Χέρι</w:t>
      </w:r>
      <w:r>
        <w:rPr>
          <w:rFonts w:eastAsia="Times New Roman"/>
          <w:szCs w:val="24"/>
        </w:rPr>
        <w:t xml:space="preserve"> </w:t>
      </w:r>
      <w:proofErr w:type="spellStart"/>
      <w:r>
        <w:rPr>
          <w:rFonts w:eastAsia="Times New Roman"/>
          <w:szCs w:val="24"/>
        </w:rPr>
        <w:t>χέρι</w:t>
      </w:r>
      <w:proofErr w:type="spellEnd"/>
      <w:r>
        <w:rPr>
          <w:rFonts w:eastAsia="Times New Roman"/>
          <w:szCs w:val="24"/>
        </w:rPr>
        <w:t xml:space="preserve"> με τη Νέα Δημοκρατία στο κυνήγι των μαγισσών κατά της Χρυσής Αυγής. </w:t>
      </w:r>
    </w:p>
    <w:p w14:paraId="47A54E7B" w14:textId="77777777" w:rsidR="00080287" w:rsidRDefault="007F198B">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πειδή τελε</w:t>
      </w:r>
      <w:r>
        <w:rPr>
          <w:rFonts w:eastAsia="Times New Roman"/>
          <w:szCs w:val="24"/>
        </w:rPr>
        <w:t xml:space="preserve">υταία προέκυψε πάλι ζήτημα με το εθνικό νόμισμα και όπως δείχνουν ίσως οι σύντροφοι να ενωθείτε και να επιστρέψετε στο </w:t>
      </w:r>
      <w:r>
        <w:rPr>
          <w:rFonts w:eastAsia="Times New Roman"/>
          <w:szCs w:val="24"/>
        </w:rPr>
        <w:t>ʾ</w:t>
      </w:r>
      <w:r>
        <w:rPr>
          <w:rFonts w:eastAsia="Times New Roman"/>
          <w:szCs w:val="24"/>
        </w:rPr>
        <w:t xml:space="preserve">68 -έτσι δείχνουν τα πράγματα-, εμείς επιμένουμε στο δίλλημα «ευρώ ή Ελλάδα» και επιλέγουμε Ελλάδα. Και αυτή η σημαία με τα κίτρινα </w:t>
      </w:r>
      <w:r>
        <w:rPr>
          <w:rFonts w:eastAsia="Times New Roman"/>
          <w:szCs w:val="24"/>
        </w:rPr>
        <w:t xml:space="preserve">αστέρια είναι ένα εμπορικό σήμα, δεν είναι σημαία της Ελλάδος, δεν είναι σημαία της </w:t>
      </w:r>
      <w:proofErr w:type="spellStart"/>
      <w:r>
        <w:rPr>
          <w:rFonts w:eastAsia="Times New Roman"/>
          <w:szCs w:val="24"/>
        </w:rPr>
        <w:t>πατρίδος</w:t>
      </w:r>
      <w:proofErr w:type="spellEnd"/>
      <w:r>
        <w:rPr>
          <w:rFonts w:eastAsia="Times New Roman"/>
          <w:szCs w:val="24"/>
        </w:rPr>
        <w:t xml:space="preserve"> μας. Ό,τι και να κάνετε, όσο και αν προσπαθείτε να ρίχνετε λάσπη και να πολεμάτε την Χρυσή Αυγή, όπως συνέβη πρόσφατα με μια νέα </w:t>
      </w:r>
      <w:proofErr w:type="spellStart"/>
      <w:r>
        <w:rPr>
          <w:rFonts w:eastAsia="Times New Roman"/>
          <w:szCs w:val="24"/>
        </w:rPr>
        <w:t>χρυσαυγιάδα</w:t>
      </w:r>
      <w:proofErr w:type="spellEnd"/>
      <w:r>
        <w:rPr>
          <w:rFonts w:eastAsia="Times New Roman"/>
          <w:szCs w:val="24"/>
        </w:rPr>
        <w:t xml:space="preserve">, ένα μεγάλο μέρος του </w:t>
      </w:r>
      <w:r>
        <w:rPr>
          <w:rFonts w:eastAsia="Times New Roman"/>
          <w:szCs w:val="24"/>
        </w:rPr>
        <w:t>λαού ξυπνά. Σε κάθε γωνιά της Ελλάδος, σε κάθε χωριό, είμαστε η τρίτη πολιτική δύναμη, είτε το θέλετε είτε δεν το θέλετε και συνεχώς ανεβαίνουμε. Ο Λένιν είχε πει ότι όσο χειρότερα πάμε τα πράγματα, τόσο καλύτερα για εμάς. Αυτό σήμερα ισχύει για τη Χρυσή Α</w:t>
      </w:r>
      <w:r>
        <w:rPr>
          <w:rFonts w:eastAsia="Times New Roman"/>
          <w:szCs w:val="24"/>
        </w:rPr>
        <w:t>υγή, το κίνημα των Ελλήνων εθνικιστών.</w:t>
      </w:r>
    </w:p>
    <w:p w14:paraId="47A54E7C" w14:textId="77777777" w:rsidR="00080287" w:rsidRDefault="007F198B">
      <w:pPr>
        <w:spacing w:line="600" w:lineRule="auto"/>
        <w:ind w:firstLine="720"/>
        <w:contextualSpacing/>
        <w:jc w:val="center"/>
        <w:rPr>
          <w:rFonts w:eastAsia="Times New Roman"/>
          <w:szCs w:val="24"/>
        </w:rPr>
      </w:pPr>
      <w:r>
        <w:rPr>
          <w:rFonts w:eastAsia="Times New Roman"/>
          <w:szCs w:val="24"/>
        </w:rPr>
        <w:lastRenderedPageBreak/>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7A54E7D"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Κατσίκης</w:t>
      </w:r>
      <w:proofErr w:type="spellEnd"/>
      <w:r>
        <w:rPr>
          <w:rFonts w:eastAsia="Times New Roman"/>
          <w:szCs w:val="24"/>
        </w:rPr>
        <w:t xml:space="preserve"> και ύστερα ο Αναπληρωτής Υπουργός Υγείας κ. </w:t>
      </w:r>
      <w:proofErr w:type="spellStart"/>
      <w:r>
        <w:rPr>
          <w:rFonts w:eastAsia="Times New Roman"/>
          <w:szCs w:val="24"/>
        </w:rPr>
        <w:t>Πολάκης</w:t>
      </w:r>
      <w:proofErr w:type="spellEnd"/>
      <w:r>
        <w:rPr>
          <w:rFonts w:eastAsia="Times New Roman"/>
          <w:szCs w:val="24"/>
        </w:rPr>
        <w:t>.</w:t>
      </w:r>
    </w:p>
    <w:p w14:paraId="47A54E7E" w14:textId="77777777" w:rsidR="00080287" w:rsidRDefault="007F198B">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47A54E7F" w14:textId="77777777" w:rsidR="00080287" w:rsidRDefault="007F198B">
      <w:pPr>
        <w:spacing w:line="600" w:lineRule="auto"/>
        <w:ind w:firstLine="720"/>
        <w:contextualSpacing/>
        <w:jc w:val="both"/>
        <w:rPr>
          <w:rFonts w:eastAsia="Times New Roman"/>
          <w:szCs w:val="24"/>
        </w:rPr>
      </w:pPr>
      <w:r>
        <w:rPr>
          <w:rFonts w:eastAsia="Times New Roman"/>
          <w:szCs w:val="24"/>
        </w:rPr>
        <w:t>Κύριοι Υ</w:t>
      </w:r>
      <w:r>
        <w:rPr>
          <w:rFonts w:eastAsia="Times New Roman"/>
          <w:szCs w:val="24"/>
        </w:rPr>
        <w:t>πουργοί, η κατάθεση της σημερινής υπό συζήτηση πρότασης αποτελεί άλλο ένα αποδεικτικό στοιχείο της υλοποίησης των δεσμεύσεων της Συγκυβέρνησης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για διασφάλιση και δημοσιοποίηση των περιπτώσεων λεηλασίας, διασπάθισης και ιδιοποίησης δημοσίου χ</w:t>
      </w:r>
      <w:r>
        <w:rPr>
          <w:rFonts w:eastAsia="Times New Roman"/>
          <w:szCs w:val="24"/>
        </w:rPr>
        <w:t xml:space="preserve">ρήματος. </w:t>
      </w:r>
    </w:p>
    <w:p w14:paraId="47A54E80"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Όπως είχα αναφέρει και στην προηγούμενη συζήτηση για 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αναφορικά με τα εξοπλιστικά προγράμματα, η απόφαση μας να χυθεί άπλετο φως σε όλες τις περιπτώσεις κατασπατάλησης και κατάχρησης των χρημάτων των πολιτών είναι </w:t>
      </w:r>
      <w:r>
        <w:rPr>
          <w:rFonts w:eastAsia="Times New Roman"/>
          <w:szCs w:val="24"/>
        </w:rPr>
        <w:t xml:space="preserve">απόφαση ειλημμένη. </w:t>
      </w:r>
    </w:p>
    <w:p w14:paraId="47A54E81"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Με χαροποιεί ιδιαίτερα το γεγονός της συναίνεσης στην πρόταση αυτή, σχεδόν ολόκληρου του πολιτικού φάσματος. Ο χώρος της </w:t>
      </w:r>
      <w:proofErr w:type="spellStart"/>
      <w:r>
        <w:rPr>
          <w:rFonts w:eastAsia="Times New Roman"/>
          <w:szCs w:val="24"/>
        </w:rPr>
        <w:t>γείας</w:t>
      </w:r>
      <w:proofErr w:type="spellEnd"/>
      <w:r>
        <w:rPr>
          <w:rFonts w:eastAsia="Times New Roman"/>
          <w:szCs w:val="24"/>
        </w:rPr>
        <w:t xml:space="preserve"> αποτελούσε χρόνια τώρα την παχιά αγελάδα, την οποία άρμεγαν τα κοράκια. Μια χαρά έστησαν το σύστημα οι </w:t>
      </w:r>
      <w:proofErr w:type="spellStart"/>
      <w:r>
        <w:rPr>
          <w:rFonts w:eastAsia="Times New Roman"/>
          <w:szCs w:val="24"/>
        </w:rPr>
        <w:lastRenderedPageBreak/>
        <w:t>αετονύ</w:t>
      </w:r>
      <w:r>
        <w:rPr>
          <w:rFonts w:eastAsia="Times New Roman"/>
          <w:szCs w:val="24"/>
        </w:rPr>
        <w:t>χηδες</w:t>
      </w:r>
      <w:proofErr w:type="spellEnd"/>
      <w:r>
        <w:rPr>
          <w:rFonts w:eastAsia="Times New Roman"/>
          <w:szCs w:val="24"/>
        </w:rPr>
        <w:t>. Με ανυπαρξία ελεγκτικών μηχανισμών και αδιαφάνεια στη διαχείριση, το δημόσιο χρήμα γινόταν όλο και πιο γρήγορα ιδιωτικό. Η παροχή ασυλίας από τα κόμματα εξουσίας, με τη συντήρηση πολιτικής ανοχής, διαμόρφωσε ευνοϊκές συνθήκες για τη συντήρηση της δι</w:t>
      </w:r>
      <w:r>
        <w:rPr>
          <w:rFonts w:eastAsia="Times New Roman"/>
          <w:szCs w:val="24"/>
        </w:rPr>
        <w:t>αφθοράς. Τα οικονομικά σκάνδαλα στον χώρο της υγείας και ιδιαίτερα τώρα, στη σκληρή περίοδο της κρίσης, χρήζουν άμεσης διερεύνησης. Το σκάνδαλο του ΚΕΕΛΠΝΟ αποτελεί άλλο ένα λιθαράκι στο ανεξέλεγκτα ακριβοπληρωμένο πάρτι στον τομέα της δημόσιας υγείας.</w:t>
      </w:r>
    </w:p>
    <w:p w14:paraId="47A54E82"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πόρισμα κόλαφος των επιθεωρητών του Γενικού Λογιστηρίου του Κράτους κατέδειξε πως μόνο από το 2012 έως το 2014, περίοδο δηλαδή βαθιάς οικονομικής κρίσης 3,5 εκατομμύρια ευρώ δόθηκαν με απευθείας αναθέσεις στα </w:t>
      </w:r>
      <w:r>
        <w:rPr>
          <w:rFonts w:eastAsia="Times New Roman" w:cs="Times New Roman"/>
          <w:szCs w:val="24"/>
        </w:rPr>
        <w:t>μ</w:t>
      </w:r>
      <w:r>
        <w:rPr>
          <w:rFonts w:eastAsia="Times New Roman" w:cs="Times New Roman"/>
          <w:szCs w:val="24"/>
        </w:rPr>
        <w:t xml:space="preserve">αζικά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για σκανδαλώδεις διαφημι</w:t>
      </w:r>
      <w:r>
        <w:rPr>
          <w:rFonts w:eastAsia="Times New Roman" w:cs="Times New Roman"/>
          <w:szCs w:val="24"/>
        </w:rPr>
        <w:t>στικές καμπάνιες, όπως το σπάνιο και έκτακτο φαινόμενο της εποχικής γρίπης –ειρωνικά το λέω- τα μεταδοτικά νοσήματα, όπως ο καρκίνος –ειρωνικά το λέω- όταν αυτά θα μπορούσαν να γίνουν δωρεάν, σαν κοινωνικά μηνύματα.</w:t>
      </w:r>
    </w:p>
    <w:p w14:paraId="47A54E83"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Γιατί, κύριοι της Νέας Δημοκρατίας και τ</w:t>
      </w:r>
      <w:r>
        <w:rPr>
          <w:rFonts w:eastAsia="Times New Roman" w:cs="Times New Roman"/>
          <w:szCs w:val="24"/>
        </w:rPr>
        <w:t xml:space="preserve">ου </w:t>
      </w:r>
      <w:r>
        <w:rPr>
          <w:rFonts w:eastAsia="Times New Roman" w:cs="Times New Roman"/>
        </w:rPr>
        <w:t>ΠΑΣΟΚ</w:t>
      </w:r>
      <w:r>
        <w:rPr>
          <w:rFonts w:eastAsia="Times New Roman" w:cs="Times New Roman"/>
          <w:szCs w:val="24"/>
        </w:rPr>
        <w:t xml:space="preserve">, το ΚΕΕΛΠΝΟ εξαιρέθηκε από όλες τις υποχρεώσεις που έχει ένας </w:t>
      </w:r>
      <w:r>
        <w:rPr>
          <w:rFonts w:eastAsia="Times New Roman" w:cs="Times New Roman"/>
          <w:szCs w:val="24"/>
        </w:rPr>
        <w:lastRenderedPageBreak/>
        <w:t>δημόσιος φορέας; Γιατί εξαιρέθηκε από την υποχρέωση τήρησης φορολογικών βιβλίων; Γιατί εξαιρέθηκε από την υποχρέωση να προσλαμβάνει υπαλλήλους μέσω ΑΣΕΠ; Γιατί δεν έχει κανονισμό λειτου</w:t>
      </w:r>
      <w:r>
        <w:rPr>
          <w:rFonts w:eastAsia="Times New Roman" w:cs="Times New Roman"/>
          <w:szCs w:val="24"/>
        </w:rPr>
        <w:t>ργίας; Γιατί δεν έχει καν λογιστήριο; Επειδή, απλούστατα ήταν το κέντρο της απόλυτης αδιαφάνειας.</w:t>
      </w:r>
    </w:p>
    <w:p w14:paraId="47A54E84"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Το 2015, με νομοθετικές ρυθμίσεις της σημερινής Κυβέρνησης, όλες αυτές οι εξαιρέσεις καταργήθηκαν. Το διαχρονικό πάρτι του ΚΕΕΛΠΝΟ ξεκίνησε από το 1998 που ιδ</w:t>
      </w:r>
      <w:r>
        <w:rPr>
          <w:rFonts w:eastAsia="Times New Roman" w:cs="Times New Roman"/>
          <w:szCs w:val="24"/>
        </w:rPr>
        <w:t xml:space="preserve">ρύθηκε και εξαιρέθηκε, όπως </w:t>
      </w:r>
      <w:proofErr w:type="spellStart"/>
      <w:r>
        <w:rPr>
          <w:rFonts w:eastAsia="Times New Roman" w:cs="Times New Roman"/>
          <w:szCs w:val="24"/>
        </w:rPr>
        <w:t>προείπα</w:t>
      </w:r>
      <w:proofErr w:type="spellEnd"/>
      <w:r>
        <w:rPr>
          <w:rFonts w:eastAsia="Times New Roman" w:cs="Times New Roman"/>
          <w:szCs w:val="24"/>
        </w:rPr>
        <w:t>, από τις διατάξεις που αφορούσαν προμήθειες, προσλήψεις και συμβάσεις.</w:t>
      </w:r>
    </w:p>
    <w:p w14:paraId="47A54E85"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Όταν το 2003 διευρύνθηκε ο σκοπός του και του δόθηκε η δυνατότητα σύναψης συμβάσεων έργου με τρίτους, χωρίς τη διαδικασία έγκρισης, το πάρτι πλέον γί</w:t>
      </w:r>
      <w:r>
        <w:rPr>
          <w:rFonts w:eastAsia="Times New Roman" w:cs="Times New Roman"/>
          <w:szCs w:val="24"/>
        </w:rPr>
        <w:t>νεται θεσμός. Η φράση των ελεγκτών «η στελέχωση του ΚΕΕΛΠΝΟ δεν παρείχε καμία εγγύηση διαφάνειας» τα λέει όλα.</w:t>
      </w:r>
    </w:p>
    <w:p w14:paraId="47A54E86"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Στην απογραφή του 2013 καταγράφηκαν πεντακόσιοι ενενήντα έξι εργαζόμενοι. Έναν χρόνο μετά, στην απογραφή του 2014, ο αριθμός των εργαζομένων ανήλ</w:t>
      </w:r>
      <w:r>
        <w:rPr>
          <w:rFonts w:eastAsia="Times New Roman" w:cs="Times New Roman"/>
          <w:szCs w:val="24"/>
        </w:rPr>
        <w:t xml:space="preserve">θε στους οκτακόσιους ογδόντα οκτώ. Οι μισοί δε από αυτούς ήταν διοικητικό προσωπικό με χαμηλές εκπαιδευτικές ιδιότητες. </w:t>
      </w:r>
    </w:p>
    <w:p w14:paraId="47A54E87"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lastRenderedPageBreak/>
        <w:t>Το ΚΕΕΛΠΝΟ είχε γίνει τότε το βασικό όχημα όλων των προηγούμενων κυβερνήσεων για την εξυπηρέτηση ρουσφετιών και διορισμών. Στις προμήθε</w:t>
      </w:r>
      <w:r>
        <w:rPr>
          <w:rFonts w:eastAsia="Times New Roman" w:cs="Times New Roman"/>
          <w:szCs w:val="24"/>
        </w:rPr>
        <w:t xml:space="preserve">ιες επίσης γίνονταν απίστευτα πράγματα. Όλα πραγματοποιούνταν χωρίς αιτήματα, χωρίς δικαιολογητικά και φυσικά χωρίς βεβαιώσεις καλής εκτέλεσης, αφού Γραφείο Προμηθειών δεν λειτουργούσε. </w:t>
      </w:r>
    </w:p>
    <w:p w14:paraId="47A54E88" w14:textId="77777777" w:rsidR="00080287" w:rsidRDefault="007F198B">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47A54E89"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Λίγο την ανοχή σας, κύριε Πρόεδρε.</w:t>
      </w:r>
    </w:p>
    <w:p w14:paraId="47A54E8A"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Δεν υπήρχε δε προϊστάμενος οικονομικών υπηρεσιών. Όλες οι αποφάσεις διαχείρισης δαπανών και εξόφλησης λαμβάνονταν από τη διοίκηση. Δεν υπήρχε λογιστήριο. Δεν υπήρχαν αναλυτικά στοιχεία για την οικονομική λε</w:t>
      </w:r>
      <w:r>
        <w:rPr>
          <w:rFonts w:eastAsia="Times New Roman" w:cs="Times New Roman"/>
          <w:szCs w:val="24"/>
        </w:rPr>
        <w:t xml:space="preserve">ιτουργία του φορέα, ενώ από το 2011 εγκαταλείφθηκε κάθε πρόγραμμα μηχανοργάνωσης λογιστηρίου. </w:t>
      </w:r>
    </w:p>
    <w:p w14:paraId="47A54E8B"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Αυτό φυσικά βοήθησε κάποιους, αφού υπήρχε απόλυτη αδυναμία απεικόνισης των δοσοληψιών του πραγματικού ύψους των δαπανών και των οφειλών. Ωστόσο, κρίθηκε αναγκαίο</w:t>
      </w:r>
      <w:r>
        <w:rPr>
          <w:rFonts w:eastAsia="Times New Roman" w:cs="Times New Roman"/>
          <w:szCs w:val="24"/>
        </w:rPr>
        <w:t xml:space="preserve"> να συνεργαστούν με εξωτερικό οικονομικό σύμβουλο και συνεργάτη, στον οποίο δόθηκαν, μόνο για το 2014, 38.000 ευρώ. Δίνονταν </w:t>
      </w:r>
      <w:r>
        <w:rPr>
          <w:rFonts w:eastAsia="Times New Roman" w:cs="Times New Roman"/>
          <w:szCs w:val="24"/>
        </w:rPr>
        <w:lastRenderedPageBreak/>
        <w:t>εντολές πληρωμών σε τράπεζες χωρίς να κρατούνται αντίγραφα. Εντοπίστηκαν καταβολές χρημάτων δύο φορές για τον ίδιο λόγο στον ίδιο δ</w:t>
      </w:r>
      <w:r>
        <w:rPr>
          <w:rFonts w:eastAsia="Times New Roman" w:cs="Times New Roman"/>
          <w:szCs w:val="24"/>
        </w:rPr>
        <w:t xml:space="preserve">ικαιούχο. Ένα ακόμη παράδειγμα ήταν η ραγδαία αύξηση αντιδραστηρίων από 2.000.000 ευρώ σε 8.000.000 ευρώ, στον ίδιο βέβαια προμηθευτή. </w:t>
      </w:r>
    </w:p>
    <w:p w14:paraId="47A54E8C"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 xml:space="preserve">Φυσικά τη μερίδα του λέοντος εισέπραξε η λεγόμενη «επικοινωνία». Το 2014 καταβλήθηκαν 5.868.000 ευρώ για να </w:t>
      </w:r>
      <w:proofErr w:type="spellStart"/>
      <w:r>
        <w:rPr>
          <w:rFonts w:eastAsia="Times New Roman" w:cs="Times New Roman"/>
          <w:szCs w:val="24"/>
        </w:rPr>
        <w:t>επικοινωνηθε</w:t>
      </w:r>
      <w:r>
        <w:rPr>
          <w:rFonts w:eastAsia="Times New Roman" w:cs="Times New Roman"/>
          <w:szCs w:val="24"/>
        </w:rPr>
        <w:t>ί</w:t>
      </w:r>
      <w:proofErr w:type="spellEnd"/>
      <w:r>
        <w:rPr>
          <w:rFonts w:eastAsia="Times New Roman" w:cs="Times New Roman"/>
          <w:szCs w:val="24"/>
        </w:rPr>
        <w:t xml:space="preserve"> το ΚΕΕΛΠΝΟ στον λαό και 2.404.000 ευρώ σε υπηρεσίες ασφαλείας για να προστατευθεί. Από ποιόν αλήθεια, απειλούνταν το ΚΕΕΛΠΝΟ, κυρίες και κύριοι συνάδελφοι;</w:t>
      </w:r>
    </w:p>
    <w:p w14:paraId="47A54E8D"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t>Έτσι, μόνο για το 2014, τα έξοδά του έφτασαν να είναι 20.000.000 ευρώ πάνω από τα έσοδά του. Με όλ</w:t>
      </w:r>
      <w:r>
        <w:rPr>
          <w:rFonts w:eastAsia="Times New Roman" w:cs="Times New Roman"/>
          <w:szCs w:val="24"/>
        </w:rPr>
        <w:t xml:space="preserve">η αυτή τη δύσοσμη εικόνα πώς εγγυήθηκε το ελληνικό δημόσιο και έλαβε δάνειο το ΚΕΕΛΠΝΟ, ύψους 185.000.000 ευρώ; Ζήτησε δηλαδή και έλαβε την εγγύηση του λαού -γιατί αυτό σημαίνει ελληνικό δημόσιο, είμαστε όλοι εμείς- και εισέπραξε τέτοια δάνεια. </w:t>
      </w:r>
    </w:p>
    <w:p w14:paraId="47A54E8E"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b/>
          <w:bCs/>
        </w:rPr>
        <w:t xml:space="preserve">ΠΡΟΕΔΡΟΣ </w:t>
      </w:r>
      <w:r>
        <w:rPr>
          <w:rFonts w:eastAsia="Times New Roman"/>
          <w:b/>
          <w:bCs/>
        </w:rPr>
        <w:t xml:space="preserve">(Νικόλαος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Ολοκληρώστε, σας παρακαλώ.</w:t>
      </w:r>
    </w:p>
    <w:p w14:paraId="47A54E8F"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Τελειώνω, κύριε Πρόεδρε.</w:t>
      </w:r>
    </w:p>
    <w:p w14:paraId="47A54E90" w14:textId="77777777" w:rsidR="00080287" w:rsidRDefault="007F198B">
      <w:pPr>
        <w:tabs>
          <w:tab w:val="left" w:pos="2075"/>
        </w:tabs>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Αν για όλα αυτά δεν πρέπει να έχει λόγο και ρόλο η δικαιοσύνη, τότε ποιος πρέπει να έχει; Η παντελής έκθεση του δημόσιου συστήματος σε μικρές και μεγάλες απάτες </w:t>
      </w:r>
      <w:r>
        <w:rPr>
          <w:rFonts w:eastAsia="Times New Roman" w:cs="Times New Roman"/>
          <w:szCs w:val="24"/>
        </w:rPr>
        <w:t>είναι δεδομένη.</w:t>
      </w:r>
    </w:p>
    <w:p w14:paraId="47A54E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όργιο της εξαπάτησης του ΕΟΠΥΥ από νοσοκομεία, φαρμακεία, ιατρεία, κέντρα αποκατάστασης και ιδιωτικές κλινικές έφεραν στο φως έλεγχοι της αρμόδιας υπηρεσίας: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χιλιάδων ευρώ χωρίς να το γνωρίζουν οι ασφαλισμένοι, χι</w:t>
      </w:r>
      <w:r>
        <w:rPr>
          <w:rFonts w:eastAsia="Times New Roman" w:cs="Times New Roman"/>
          <w:szCs w:val="24"/>
        </w:rPr>
        <w:t>λιάδες κουτιά φαρμάκων χωρίς κουπόνια, εικονικές συνταγές, παράνομη εξαγωγή και πώληση φαρμάκων, εκτελέσεις συνταγών μετά τον θάνατο του ασφαλισμένου, υπερτιμολογήσεις φαρμάκων και μάλιστα, με την ευλογία του Υπουργείου. Η δημόσια δαπάνη για τα φάρμακα εκτ</w:t>
      </w:r>
      <w:r>
        <w:rPr>
          <w:rFonts w:eastAsia="Times New Roman" w:cs="Times New Roman"/>
          <w:szCs w:val="24"/>
        </w:rPr>
        <w:t xml:space="preserve">οξεύτηκε. </w:t>
      </w:r>
    </w:p>
    <w:p w14:paraId="47A54E9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Τον Σεπτέμβριο του 2014, με τις ευλογίες του κ. Σαμαρά και την τροπολογία της </w:t>
      </w:r>
      <w:r>
        <w:rPr>
          <w:rFonts w:eastAsia="Times New Roman"/>
          <w:bCs/>
        </w:rPr>
        <w:t>Νέας Δημοκρατίας,</w:t>
      </w:r>
      <w:r>
        <w:rPr>
          <w:rFonts w:eastAsia="Times New Roman" w:cs="Times New Roman"/>
          <w:szCs w:val="24"/>
        </w:rPr>
        <w:t xml:space="preserve"> σφραγίστηκε το σχέδιο αρπαγής του Νοσοκομείου «Ερρίκος Ντυνάν» από την Τράπεζα Πειραιώς, στην οποία χαρίστηκε ολόκληρο το νοσοκομείο με τίμημα-σκάνδα</w:t>
      </w:r>
      <w:r>
        <w:rPr>
          <w:rFonts w:eastAsia="Times New Roman" w:cs="Times New Roman"/>
          <w:szCs w:val="24"/>
        </w:rPr>
        <w:t>λο, απαλλαγμένο και από όλα του τα χρέη.</w:t>
      </w:r>
    </w:p>
    <w:p w14:paraId="47A54E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Έτσι, κύριοι της </w:t>
      </w:r>
      <w:r>
        <w:rPr>
          <w:rFonts w:eastAsia="Times New Roman"/>
          <w:bCs/>
        </w:rPr>
        <w:t>Νέας Δημοκρατίας</w:t>
      </w:r>
      <w:r>
        <w:rPr>
          <w:rFonts w:eastAsia="Times New Roman" w:cs="Times New Roman"/>
          <w:szCs w:val="24"/>
        </w:rPr>
        <w:t>, φροντίσατε ώστε η Τράπεζα Πειραιώς να βάλει στο χέρι εκτός από τα κτήρια και τον εξοπλισμό και την άδεια λειτουργίας του νοσοκομείου.</w:t>
      </w:r>
    </w:p>
    <w:p w14:paraId="47A54E94" w14:textId="77777777" w:rsidR="00080287" w:rsidRDefault="007F198B">
      <w:pPr>
        <w:spacing w:line="600" w:lineRule="auto"/>
        <w:ind w:firstLine="720"/>
        <w:contextualSpacing/>
        <w:jc w:val="both"/>
        <w:rPr>
          <w:rFonts w:eastAsia="Times New Roman"/>
          <w:bCs/>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Παρακαλώ, έχετε κ</w:t>
      </w:r>
      <w:r>
        <w:rPr>
          <w:rFonts w:eastAsia="Times New Roman"/>
          <w:bCs/>
        </w:rPr>
        <w:t>λείσει, κύριε συνάδελφε.</w:t>
      </w:r>
    </w:p>
    <w:p w14:paraId="47A54E95" w14:textId="77777777" w:rsidR="00080287" w:rsidRDefault="007F198B">
      <w:pPr>
        <w:spacing w:line="600" w:lineRule="auto"/>
        <w:ind w:firstLine="720"/>
        <w:contextualSpacing/>
        <w:jc w:val="both"/>
        <w:rPr>
          <w:rFonts w:eastAsia="Times New Roman"/>
          <w:bCs/>
        </w:rPr>
      </w:pPr>
      <w:r>
        <w:rPr>
          <w:rFonts w:eastAsia="Times New Roman"/>
          <w:b/>
          <w:bCs/>
        </w:rPr>
        <w:t xml:space="preserve">ΚΩΝΣΤΑΝΤΙΝΟΣ ΚΑΤΣΙΚΗΣ: </w:t>
      </w:r>
      <w:r>
        <w:rPr>
          <w:rFonts w:eastAsia="Times New Roman"/>
          <w:bCs/>
        </w:rPr>
        <w:t>Κλείνω, κύριε Πρόεδρε.</w:t>
      </w:r>
    </w:p>
    <w:p w14:paraId="47A54E96" w14:textId="77777777" w:rsidR="00080287" w:rsidRDefault="007F198B">
      <w:pPr>
        <w:spacing w:line="600" w:lineRule="auto"/>
        <w:ind w:firstLine="720"/>
        <w:contextualSpacing/>
        <w:jc w:val="both"/>
        <w:rPr>
          <w:rFonts w:eastAsia="Times New Roman"/>
          <w:bCs/>
        </w:rPr>
      </w:pPr>
      <w:r>
        <w:rPr>
          <w:rFonts w:eastAsia="Times New Roman"/>
          <w:bCs/>
        </w:rPr>
        <w:t xml:space="preserve">Η συναίνεση της τότε Κυβέρνησης ήταν εξασφαλισμένη υπέρ του τραπεζικού λόμπι σε κάθε φάση της εξύφανσης του σχεδίου ιδιωτικοποίησης, ακόμη και όταν έμπαινε σφραγίδα στο δυσοίωνο μέλλον </w:t>
      </w:r>
      <w:r>
        <w:rPr>
          <w:rFonts w:eastAsia="Times New Roman"/>
          <w:bCs/>
        </w:rPr>
        <w:t>για το νοσοκομείο και τους χίλιους εργαζόμενους.</w:t>
      </w:r>
    </w:p>
    <w:p w14:paraId="47A54E97" w14:textId="77777777" w:rsidR="00080287" w:rsidRDefault="007F198B">
      <w:pPr>
        <w:spacing w:line="600" w:lineRule="auto"/>
        <w:ind w:firstLine="720"/>
        <w:contextualSpacing/>
        <w:jc w:val="both"/>
        <w:rPr>
          <w:rFonts w:eastAsia="Times New Roman"/>
          <w:bCs/>
        </w:rPr>
      </w:pPr>
      <w:r>
        <w:rPr>
          <w:rFonts w:eastAsia="Times New Roman"/>
          <w:bCs/>
        </w:rPr>
        <w:t>Στους όρους του μνημονίου συνεργασίας μεταξύ του Υπουργείου Άμυνας, της διοίκησης του νοσοκομείου και της Τράπεζας Πειραιώς περιλαμβάνονταν μείωση του εργατικού κόστους στο μισό, άρα απολύσεις και μειώσεις μ</w:t>
      </w:r>
      <w:r>
        <w:rPr>
          <w:rFonts w:eastAsia="Times New Roman"/>
          <w:bCs/>
        </w:rPr>
        <w:t>ισθών, ελαστικές σχέσεις εργασίες, αναδιάρθρωση προσωπικού και θέσεων εργασίας, διασφάλιση τοκοχρεολυσίων και διακοπή παραγωγής χρέους.</w:t>
      </w:r>
    </w:p>
    <w:p w14:paraId="47A54E98" w14:textId="77777777" w:rsidR="00080287" w:rsidRDefault="007F198B">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Παρακαλώ, κύριε </w:t>
      </w:r>
      <w:proofErr w:type="spellStart"/>
      <w:r>
        <w:rPr>
          <w:rFonts w:eastAsia="Times New Roman"/>
          <w:bCs/>
        </w:rPr>
        <w:t>Κατσίκη</w:t>
      </w:r>
      <w:proofErr w:type="spellEnd"/>
      <w:r>
        <w:rPr>
          <w:rFonts w:eastAsia="Times New Roman"/>
          <w:bCs/>
        </w:rPr>
        <w:t>. Φθάσατε τα εννέα λεπτά.</w:t>
      </w:r>
    </w:p>
    <w:p w14:paraId="47A54E99" w14:textId="77777777" w:rsidR="00080287" w:rsidRDefault="007F198B">
      <w:pPr>
        <w:spacing w:line="600" w:lineRule="auto"/>
        <w:ind w:firstLine="720"/>
        <w:contextualSpacing/>
        <w:jc w:val="both"/>
        <w:rPr>
          <w:rFonts w:eastAsia="Times New Roman"/>
          <w:bCs/>
        </w:rPr>
      </w:pPr>
      <w:r>
        <w:rPr>
          <w:rFonts w:eastAsia="Times New Roman"/>
          <w:b/>
          <w:bCs/>
        </w:rPr>
        <w:t xml:space="preserve">ΚΩΝΣΤΑΝΤΙΝΟΣ ΚΑΤΣΙΚΗΣ: </w:t>
      </w:r>
      <w:r>
        <w:rPr>
          <w:rFonts w:eastAsia="Times New Roman"/>
          <w:bCs/>
        </w:rPr>
        <w:t>Τελείωσα, κύριε Πρό</w:t>
      </w:r>
      <w:r>
        <w:rPr>
          <w:rFonts w:eastAsia="Times New Roman"/>
          <w:bCs/>
        </w:rPr>
        <w:t xml:space="preserve">εδρε. </w:t>
      </w:r>
    </w:p>
    <w:p w14:paraId="47A54E9A" w14:textId="77777777" w:rsidR="00080287" w:rsidRDefault="007F198B">
      <w:pPr>
        <w:spacing w:line="600" w:lineRule="auto"/>
        <w:ind w:firstLine="720"/>
        <w:contextualSpacing/>
        <w:jc w:val="both"/>
        <w:rPr>
          <w:rFonts w:eastAsia="Times New Roman"/>
          <w:bCs/>
        </w:rPr>
      </w:pPr>
      <w:r>
        <w:rPr>
          <w:rFonts w:eastAsia="Times New Roman"/>
          <w:bCs/>
        </w:rPr>
        <w:t xml:space="preserve">Όταν βάζετε την υπογραφή σας, κύριοι του ΠΑΣΟΚ και της Νέας Δημοκρατίας, κάτω από τέτοιες συμφωνίες, πιστεύετε, αλήθεια, ότι εξυπηρετείτε το δημόσιο συμφέρον; </w:t>
      </w:r>
    </w:p>
    <w:p w14:paraId="47A54E9B" w14:textId="77777777" w:rsidR="00080287" w:rsidRDefault="007F198B">
      <w:pPr>
        <w:spacing w:line="600" w:lineRule="auto"/>
        <w:ind w:firstLine="720"/>
        <w:contextualSpacing/>
        <w:jc w:val="both"/>
        <w:rPr>
          <w:rFonts w:eastAsia="Times New Roman"/>
          <w:bCs/>
        </w:rPr>
      </w:pPr>
      <w:r>
        <w:rPr>
          <w:rFonts w:eastAsia="Times New Roman"/>
          <w:bCs/>
        </w:rPr>
        <w:t xml:space="preserve">Αυτά τα αποστήματα που εκθρέψατε και συντηρήσατε τόσα χρόνια, με την ελπίδα ότι θα είναι </w:t>
      </w:r>
      <w:r>
        <w:rPr>
          <w:rFonts w:eastAsia="Times New Roman"/>
          <w:bCs/>
        </w:rPr>
        <w:t>στο διηνεκές, θα σπάσουν τώρα. Θα τα ανοίξει μια Κυβέρνηση που δεν φοβάται τα δύσκολα, που δεν κιοτεύει στις απειλές, που δεν την κρατάτε από πουθενά για να την εκβιάζετε. Θα σπάσουν, να είστε σίγουροι. Μην αμφιβάλλετε. Γι’ αυτό και τότε αλίμονο στους εμπλ</w:t>
      </w:r>
      <w:r>
        <w:rPr>
          <w:rFonts w:eastAsia="Times New Roman"/>
          <w:bCs/>
        </w:rPr>
        <w:t>εκόμενους.</w:t>
      </w:r>
    </w:p>
    <w:p w14:paraId="47A54E9C" w14:textId="77777777" w:rsidR="00080287" w:rsidRDefault="007F198B">
      <w:pPr>
        <w:spacing w:line="600" w:lineRule="auto"/>
        <w:ind w:firstLine="720"/>
        <w:contextualSpacing/>
        <w:jc w:val="both"/>
        <w:rPr>
          <w:rFonts w:eastAsia="Times New Roman"/>
          <w:bCs/>
        </w:rPr>
      </w:pPr>
      <w:r>
        <w:rPr>
          <w:rFonts w:eastAsia="Times New Roman"/>
          <w:bCs/>
        </w:rPr>
        <w:t>Ευχαριστώ.</w:t>
      </w:r>
    </w:p>
    <w:p w14:paraId="47A54E9D" w14:textId="77777777" w:rsidR="00080287" w:rsidRDefault="007F198B">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47A54E9E" w14:textId="77777777" w:rsidR="00080287" w:rsidRDefault="007F198B">
      <w:pPr>
        <w:spacing w:line="600" w:lineRule="auto"/>
        <w:ind w:firstLine="720"/>
        <w:contextualSpacing/>
        <w:jc w:val="both"/>
        <w:rPr>
          <w:rFonts w:eastAsia="Times New Roman"/>
          <w:bCs/>
        </w:rPr>
      </w:pPr>
      <w:r>
        <w:rPr>
          <w:rFonts w:eastAsia="Times New Roman"/>
          <w:bCs/>
        </w:rPr>
        <w:t xml:space="preserve"> </w:t>
      </w: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Ευχαριστούμε. </w:t>
      </w:r>
    </w:p>
    <w:p w14:paraId="47A54E9F" w14:textId="77777777" w:rsidR="00080287" w:rsidRDefault="007F198B">
      <w:pPr>
        <w:spacing w:line="600" w:lineRule="auto"/>
        <w:ind w:firstLine="720"/>
        <w:contextualSpacing/>
        <w:jc w:val="both"/>
        <w:rPr>
          <w:rFonts w:eastAsia="Times New Roman"/>
          <w:bCs/>
        </w:rPr>
      </w:pPr>
      <w:r>
        <w:rPr>
          <w:rFonts w:eastAsia="Times New Roman"/>
          <w:bCs/>
        </w:rPr>
        <w:t xml:space="preserve">Τον λόγο έχει ο Αναπληρωτής Υπουργός Υγείας κ. Παύλος </w:t>
      </w:r>
      <w:proofErr w:type="spellStart"/>
      <w:r>
        <w:rPr>
          <w:rFonts w:eastAsia="Times New Roman"/>
          <w:bCs/>
        </w:rPr>
        <w:t>Πολάκης</w:t>
      </w:r>
      <w:proofErr w:type="spellEnd"/>
      <w:r>
        <w:rPr>
          <w:rFonts w:eastAsia="Times New Roman"/>
          <w:bCs/>
        </w:rPr>
        <w:t>, για δέκα λεπτά.</w:t>
      </w:r>
    </w:p>
    <w:p w14:paraId="47A54EA0" w14:textId="77777777" w:rsidR="00080287" w:rsidRDefault="007F198B">
      <w:pPr>
        <w:spacing w:line="600" w:lineRule="auto"/>
        <w:ind w:firstLine="720"/>
        <w:contextualSpacing/>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 xml:space="preserve">Κύριε </w:t>
      </w:r>
      <w:r>
        <w:rPr>
          <w:rFonts w:eastAsia="Times New Roman"/>
          <w:bCs/>
        </w:rPr>
        <w:t>Πρόεδρε, κύριοι συνάδελφοι, πριν ξεκινήσω την ομιλία μου, θέλω να την αφιερώσω σε δύο κατηγορίες. Πρώτον, στους συναδέλφους μου στον Ιατρικό Σύλλογο Πειραιά από όλες τις παρατάξεις τότε, γιατί όπως η διαφθορά έχει οριζόντια κατανομή, έτσι και η τιμιότητα έ</w:t>
      </w:r>
      <w:r>
        <w:rPr>
          <w:rFonts w:eastAsia="Times New Roman"/>
          <w:bCs/>
        </w:rPr>
        <w:t xml:space="preserve">χει οριζόντια κατανομή. </w:t>
      </w:r>
    </w:p>
    <w:p w14:paraId="47A54EA1" w14:textId="77777777" w:rsidR="00080287" w:rsidRDefault="007F198B">
      <w:pPr>
        <w:spacing w:line="600" w:lineRule="auto"/>
        <w:ind w:firstLine="720"/>
        <w:contextualSpacing/>
        <w:jc w:val="both"/>
        <w:rPr>
          <w:rFonts w:eastAsia="Times New Roman"/>
          <w:bCs/>
        </w:rPr>
      </w:pPr>
      <w:r>
        <w:rPr>
          <w:rFonts w:eastAsia="Times New Roman"/>
          <w:bCs/>
        </w:rPr>
        <w:t xml:space="preserve">Τον Απρίλη του 2005 αυτά που κουβεντιάζουμε σήμερα </w:t>
      </w:r>
      <w:proofErr w:type="spellStart"/>
      <w:r>
        <w:rPr>
          <w:rFonts w:eastAsia="Times New Roman"/>
          <w:bCs/>
        </w:rPr>
        <w:t>πρωτακούστηκαν</w:t>
      </w:r>
      <w:proofErr w:type="spellEnd"/>
      <w:r>
        <w:rPr>
          <w:rFonts w:eastAsia="Times New Roman"/>
          <w:bCs/>
        </w:rPr>
        <w:t xml:space="preserve"> σε μ</w:t>
      </w:r>
      <w:r>
        <w:rPr>
          <w:rFonts w:eastAsia="Times New Roman"/>
          <w:bCs/>
        </w:rPr>
        <w:t>ί</w:t>
      </w:r>
      <w:r>
        <w:rPr>
          <w:rFonts w:eastAsia="Times New Roman"/>
          <w:bCs/>
        </w:rPr>
        <w:t xml:space="preserve">α εκδήλωση του Ιατρικού Συλλόγου Πειραιά και θάφτηκαν και τότε από τα ΜΜΕ, με την τιμητική εξαίρεση του «ΕΘΝΟΣ» και της Δήμητρας Σωτηριάδου, μιας δημοσιογράφου </w:t>
      </w:r>
      <w:r>
        <w:rPr>
          <w:rFonts w:eastAsia="Times New Roman"/>
          <w:bCs/>
        </w:rPr>
        <w:t>του «</w:t>
      </w:r>
      <w:r>
        <w:rPr>
          <w:rFonts w:eastAsia="Times New Roman"/>
          <w:bCs/>
          <w:lang w:val="en-US"/>
        </w:rPr>
        <w:t>MEGA</w:t>
      </w:r>
      <w:r>
        <w:rPr>
          <w:rFonts w:eastAsia="Times New Roman"/>
          <w:bCs/>
        </w:rPr>
        <w:t>», η οποία ήταν από τους πρώτους που απολύθηκαν, όταν άρχισαν οι περικοπές.</w:t>
      </w:r>
    </w:p>
    <w:p w14:paraId="47A54EA2" w14:textId="77777777" w:rsidR="00080287" w:rsidRDefault="007F198B">
      <w:pPr>
        <w:spacing w:line="600" w:lineRule="auto"/>
        <w:ind w:firstLine="720"/>
        <w:contextualSpacing/>
        <w:jc w:val="both"/>
        <w:rPr>
          <w:rFonts w:eastAsia="Times New Roman"/>
          <w:bCs/>
        </w:rPr>
      </w:pPr>
      <w:r>
        <w:rPr>
          <w:rFonts w:eastAsia="Times New Roman"/>
          <w:bCs/>
        </w:rPr>
        <w:t>Δ</w:t>
      </w:r>
      <w:r>
        <w:rPr>
          <w:rFonts w:eastAsia="Times New Roman"/>
          <w:bCs/>
        </w:rPr>
        <w:t>εύτερον, θέλω να την αφιερώσω σε όλους τους ανθρώπους και τους συμπολίτες μας οι οποίοι τα πρώτα χρόνια της κρίσης στάθηκαν μπροστά στα γκισέ των νοσοκομείων, όντας ανασφ</w:t>
      </w:r>
      <w:r>
        <w:rPr>
          <w:rFonts w:eastAsia="Times New Roman"/>
          <w:bCs/>
        </w:rPr>
        <w:t xml:space="preserve">άλιστοι, για να τους εξευτελίσουν, λέγοντάς τους ότι για να νοσηλευτείς ή για να κάνεις εξετάσεις θα σου βεβαιώσουμε τα χρέη στην εφορία. </w:t>
      </w:r>
      <w:r>
        <w:rPr>
          <w:rFonts w:eastAsia="Times New Roman"/>
          <w:bCs/>
        </w:rPr>
        <w:t>Ε</w:t>
      </w:r>
      <w:r>
        <w:rPr>
          <w:rFonts w:eastAsia="Times New Roman"/>
          <w:bCs/>
        </w:rPr>
        <w:t xml:space="preserve">ίναι πρόσφατα αυτά τα παραστατικά που καταθέσαμε από το </w:t>
      </w:r>
      <w:r>
        <w:rPr>
          <w:rFonts w:eastAsia="Times New Roman"/>
          <w:bCs/>
        </w:rPr>
        <w:t>«</w:t>
      </w:r>
      <w:proofErr w:type="spellStart"/>
      <w:r>
        <w:rPr>
          <w:rFonts w:eastAsia="Times New Roman"/>
          <w:bCs/>
        </w:rPr>
        <w:t>Βενιζέλειο</w:t>
      </w:r>
      <w:proofErr w:type="spellEnd"/>
      <w:r>
        <w:rPr>
          <w:rFonts w:eastAsia="Times New Roman"/>
          <w:bCs/>
        </w:rPr>
        <w:t>»</w:t>
      </w:r>
      <w:r>
        <w:rPr>
          <w:rFonts w:eastAsia="Times New Roman"/>
          <w:bCs/>
        </w:rPr>
        <w:t>, γιατί αυτή τη λύση είχαν δώσει οι συνάδελφοί μα</w:t>
      </w:r>
      <w:r>
        <w:rPr>
          <w:rFonts w:eastAsia="Times New Roman"/>
          <w:bCs/>
        </w:rPr>
        <w:t>ς που βγαίνουν σήμερα και λένε ότι έκαναν αυτοί την υγειονομική κάλυψη των ανασφάλιστων και λοιπές μπούρδες που ακούω εδώ.</w:t>
      </w:r>
    </w:p>
    <w:p w14:paraId="47A54EA3" w14:textId="77777777" w:rsidR="00080287" w:rsidRDefault="007F198B">
      <w:pPr>
        <w:spacing w:line="600" w:lineRule="auto"/>
        <w:ind w:firstLine="720"/>
        <w:contextualSpacing/>
        <w:jc w:val="both"/>
        <w:rPr>
          <w:rFonts w:eastAsia="Times New Roman"/>
          <w:bCs/>
        </w:rPr>
      </w:pPr>
      <w:r>
        <w:rPr>
          <w:rFonts w:eastAsia="Times New Roman"/>
          <w:bCs/>
        </w:rPr>
        <w:t>Θέλουμε να πούμε στον ελληνικό λαό ότι για πρώτη φορά μετά τη Μεταπολίτευση μ</w:t>
      </w:r>
      <w:r>
        <w:rPr>
          <w:rFonts w:eastAsia="Times New Roman"/>
          <w:bCs/>
        </w:rPr>
        <w:t>ί</w:t>
      </w:r>
      <w:r>
        <w:rPr>
          <w:rFonts w:eastAsia="Times New Roman"/>
          <w:bCs/>
        </w:rPr>
        <w:t xml:space="preserve">α Κυβέρνηση φέρνει </w:t>
      </w:r>
      <w:r>
        <w:rPr>
          <w:rFonts w:eastAsia="Times New Roman"/>
          <w:bCs/>
        </w:rPr>
        <w:t>ε</w:t>
      </w:r>
      <w:r>
        <w:rPr>
          <w:rFonts w:eastAsia="Times New Roman"/>
          <w:bCs/>
        </w:rPr>
        <w:t xml:space="preserve">ξεταστική </w:t>
      </w:r>
      <w:r>
        <w:rPr>
          <w:rFonts w:eastAsia="Times New Roman"/>
          <w:bCs/>
        </w:rPr>
        <w:t>ε</w:t>
      </w:r>
      <w:r>
        <w:rPr>
          <w:rFonts w:eastAsia="Times New Roman"/>
          <w:bCs/>
        </w:rPr>
        <w:t>πιτροπή για την υγεία.</w:t>
      </w:r>
      <w:r>
        <w:rPr>
          <w:rFonts w:eastAsia="Times New Roman"/>
          <w:bCs/>
        </w:rPr>
        <w:t xml:space="preserve"> Τ</w:t>
      </w:r>
      <w:r>
        <w:rPr>
          <w:rFonts w:eastAsia="Times New Roman"/>
          <w:bCs/>
        </w:rPr>
        <w:t xml:space="preserve">η φέρνει γιατί εμείς δεν είμαστε μέσα στο σύστημα της σαπίλας και της διαφθοράς που γιγάντωσε αυτό το πράγμα τα προηγούμενα χρόνια. Επίσης, δεν μας έχουν στο χέρι κι επειδή δεν μας έχουν στο χέρι, γι’ αυτό γίνεται αυτή η εξεταστική σήμερα. </w:t>
      </w:r>
    </w:p>
    <w:p w14:paraId="47A54EA4" w14:textId="77777777" w:rsidR="00080287" w:rsidRDefault="007F198B">
      <w:pPr>
        <w:spacing w:line="600" w:lineRule="auto"/>
        <w:ind w:firstLine="720"/>
        <w:contextualSpacing/>
        <w:jc w:val="both"/>
        <w:rPr>
          <w:rFonts w:eastAsia="Times New Roman"/>
          <w:bCs/>
        </w:rPr>
      </w:pPr>
      <w:r>
        <w:rPr>
          <w:rFonts w:eastAsia="Times New Roman"/>
          <w:bCs/>
        </w:rPr>
        <w:t xml:space="preserve">Διότι τόσα χρόνια, παρά τις απειλές της κ. Μπακογιάννη, η οποία παζάρευε την ασυλία με τη </w:t>
      </w:r>
      <w:r>
        <w:rPr>
          <w:rFonts w:eastAsia="Times New Roman"/>
          <w:bCs/>
        </w:rPr>
        <w:t>«</w:t>
      </w:r>
      <w:r>
        <w:rPr>
          <w:rFonts w:eastAsia="Times New Roman"/>
          <w:bCs/>
          <w:lang w:val="en-US"/>
        </w:rPr>
        <w:t>SIEMENS</w:t>
      </w:r>
      <w:r>
        <w:rPr>
          <w:rFonts w:eastAsia="Times New Roman"/>
          <w:bCs/>
        </w:rPr>
        <w:t>»</w:t>
      </w:r>
      <w:r>
        <w:rPr>
          <w:rFonts w:eastAsia="Times New Roman"/>
          <w:bCs/>
        </w:rPr>
        <w:t>, δεν είδαμε να έρθει κα</w:t>
      </w:r>
      <w:r>
        <w:rPr>
          <w:rFonts w:eastAsia="Times New Roman"/>
          <w:bCs/>
        </w:rPr>
        <w:t>μ</w:t>
      </w:r>
      <w:r>
        <w:rPr>
          <w:rFonts w:eastAsia="Times New Roman"/>
          <w:bCs/>
        </w:rPr>
        <w:t>μιά επιτροπή. Βοούσε ο τόπος ότι εδώ γίνεται ένα από τα μεγαλύτερα πάρτι που έχουν στηθεί ποτέ στο ελληνικό κράτος από το 1821. Εκατ</w:t>
      </w:r>
      <w:r>
        <w:rPr>
          <w:rFonts w:eastAsia="Times New Roman"/>
          <w:bCs/>
        </w:rPr>
        <w:t>οντάδες πορίσματα! Εκατοντάδες δημοσιεύματα! Παρακάτω τι έγινε; Τίποτα. Τα θάψατε όλα, σε συνεργασία με ένα παρακράτος το οποίο εμφιλοχωρεί σε όλους τους τομείς της δημόσιας ζωής.</w:t>
      </w:r>
    </w:p>
    <w:p w14:paraId="47A54EA5"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Για τι πράγμα μιλάμε σήμερα; Από το 1991 μέχρι το 2010 δόθηκαν περίπου, δημό</w:t>
      </w:r>
      <w:r>
        <w:rPr>
          <w:rFonts w:eastAsia="Times New Roman"/>
          <w:color w:val="000000" w:themeColor="text1"/>
          <w:szCs w:val="24"/>
        </w:rPr>
        <w:t>σια και ιδιωτική δαπάνη μαζί, 265 δισεκατομμύρια ευρώ στον χώρο της υγείας. Από αυτά, το 60% ήταν δημόσια δαπάνη -</w:t>
      </w:r>
      <w:proofErr w:type="spellStart"/>
      <w:r>
        <w:rPr>
          <w:rFonts w:eastAsia="Times New Roman"/>
          <w:color w:val="000000" w:themeColor="text1"/>
          <w:szCs w:val="24"/>
        </w:rPr>
        <w:t>μεσοσταθμικά</w:t>
      </w:r>
      <w:proofErr w:type="spellEnd"/>
      <w:r>
        <w:rPr>
          <w:rFonts w:eastAsia="Times New Roman"/>
          <w:color w:val="000000" w:themeColor="text1"/>
          <w:szCs w:val="24"/>
        </w:rPr>
        <w:t xml:space="preserve"> και με μέσο όρο και όλα τα χρόνια και να «παίζει»- και το 40% ήταν ιδιωτική δαπάνη. </w:t>
      </w:r>
    </w:p>
    <w:p w14:paraId="47A54EA6"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Από αυτά τα ποσά τα 45 δισεκατομμύρια από τα 160 δισεκατομμύρια της δημόσιας δαπάνης και τα 40 δισεκατομμύρια από τα 100 δισεκατομμύρια της κάθε τρόπου ιδιωτικής δαπάνης ήταν μαύρο χρήμα υπερτιμολόγησης, παράνομου πλουτισμού, </w:t>
      </w:r>
      <w:proofErr w:type="spellStart"/>
      <w:r>
        <w:rPr>
          <w:rFonts w:eastAsia="Times New Roman"/>
          <w:color w:val="000000" w:themeColor="text1"/>
          <w:szCs w:val="24"/>
        </w:rPr>
        <w:t>προκλητής</w:t>
      </w:r>
      <w:proofErr w:type="spellEnd"/>
      <w:r>
        <w:rPr>
          <w:rFonts w:eastAsia="Times New Roman"/>
          <w:color w:val="000000" w:themeColor="text1"/>
          <w:szCs w:val="24"/>
        </w:rPr>
        <w:t xml:space="preserve"> ζήτησης, </w:t>
      </w:r>
      <w:proofErr w:type="spellStart"/>
      <w:r>
        <w:rPr>
          <w:rFonts w:eastAsia="Times New Roman"/>
          <w:color w:val="000000" w:themeColor="text1"/>
          <w:szCs w:val="24"/>
        </w:rPr>
        <w:t>υπερσυνταγο</w:t>
      </w:r>
      <w:r>
        <w:rPr>
          <w:rFonts w:eastAsia="Times New Roman"/>
          <w:color w:val="000000" w:themeColor="text1"/>
          <w:szCs w:val="24"/>
        </w:rPr>
        <w:t>γράφησης</w:t>
      </w:r>
      <w:proofErr w:type="spellEnd"/>
      <w:r>
        <w:rPr>
          <w:rFonts w:eastAsia="Times New Roman"/>
          <w:color w:val="000000" w:themeColor="text1"/>
          <w:szCs w:val="24"/>
        </w:rPr>
        <w:t xml:space="preserve">, ληστείας του ελληνικού λαού. </w:t>
      </w:r>
    </w:p>
    <w:p w14:paraId="47A54EA7"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υτό έγινε με τις πολιτικές ευλογίες ενός κατεστημένου που κυβέρνησε την Ελλάδα σαράντα χρόνια, που έβγαιναν διάφοροι Υπουργοί και έλεγαν «Ναι, κάτι συμβαίνει» κ.λπ., κ.λπ. και επί του πρακτέου μηδέν. Γιατί αυτό γινό</w:t>
      </w:r>
      <w:r>
        <w:rPr>
          <w:rFonts w:eastAsia="Times New Roman"/>
          <w:color w:val="000000" w:themeColor="text1"/>
          <w:szCs w:val="24"/>
        </w:rPr>
        <w:t>ταν. Μιλάμε για 85 δισεκατομμύρια, για το 1/4 του δημόσιου χρέους. Για αυτό το πράγμα μιλάμε σήμερα και αυτό θα ελέγξουμε.</w:t>
      </w:r>
    </w:p>
    <w:p w14:paraId="47A54EA8"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Πρώτο στοιχείο αυτού του γλεντιού: Φαρμακευτική δαπάνη. Στοιχεία των ασφαλιστικών ταμείων: Όσον αφορά τον ΕΦΚΑ, το 2001 η δημόσια δαπ</w:t>
      </w:r>
      <w:r>
        <w:rPr>
          <w:rFonts w:eastAsia="Times New Roman"/>
          <w:color w:val="000000" w:themeColor="text1"/>
          <w:szCs w:val="24"/>
        </w:rPr>
        <w:t xml:space="preserve">άνη από τα ταμεία ήταν 1,937 δισεκατομμύρια και το 2009 ήταν 5,4 δισεκατομμύρια ευρώ. Τόσο πολύ αρρώστησαν; Τόσο πολύ αυξήθηκαν οι τιμές; Τόσες περισσότερες νέες ανάγκες καλύψαμε; Παραπάνω από τα μισά κάθε χρονιάς αυτά είναι μαύρο χρήμα και αυτό έγινε επί </w:t>
      </w:r>
      <w:r>
        <w:rPr>
          <w:rFonts w:eastAsia="Times New Roman"/>
          <w:color w:val="000000" w:themeColor="text1"/>
          <w:szCs w:val="24"/>
        </w:rPr>
        <w:t>συγκεκριμένων κυβερνήσεων. Το αντίστοιχο ποσό για τα νοσοκομεία ξεκίνησε από τα περίπου 250 εκατομμύρια ευρώ τον χρόνο, για να φτάσει στο 1,2 δισεκατομμύρια το 2009. Αυτή είναι η πραγματικότητα.</w:t>
      </w:r>
    </w:p>
    <w:p w14:paraId="47A54EA9"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Κάποιος φταίει για αυτά. Γιατί έγινε αυτό το γλέντι; Γιατί έγ</w:t>
      </w:r>
      <w:r>
        <w:rPr>
          <w:rFonts w:eastAsia="Times New Roman"/>
          <w:color w:val="000000" w:themeColor="text1"/>
          <w:szCs w:val="24"/>
        </w:rPr>
        <w:t>ινε; Ποιος το οργάνωσε; Ποιος το καθοδήγησε; «Η διαφθορά είναι κοινωνικό φαινόμενο», μας είπε ένας βρικόλακας που βγήκε από την ντουλάπα πριν λίγο καιρό. Ναι, αλλά καθοδηγήθηκε από κάποιους πολιτικά αυτό το κοινωνικό φαινόμενο, δεν έπεσε από τον ουρανό. Δε</w:t>
      </w:r>
      <w:r>
        <w:rPr>
          <w:rFonts w:eastAsia="Times New Roman"/>
          <w:color w:val="000000" w:themeColor="text1"/>
          <w:szCs w:val="24"/>
        </w:rPr>
        <w:t>ν γεννιούνται οι άνθρωποι με το να είναι ληστές και δολοφόνοι. Διαμορφώνονται μέσα από τις κοινωνικές σχέσεις και από το σύστημα που ζουν. Και κάποιος τον καθοδήγησε πολιτικά. Ποιος τον καθοδήγησε; Αυτός που είχε στο Υπουργείο Ανάπτυξης μέχρι το 2010 την τ</w:t>
      </w:r>
      <w:r>
        <w:rPr>
          <w:rFonts w:eastAsia="Times New Roman"/>
          <w:color w:val="000000" w:themeColor="text1"/>
          <w:szCs w:val="24"/>
        </w:rPr>
        <w:t xml:space="preserve">ιμολόγηση των φαρμάκων, τη μαύρη τρύπα. </w:t>
      </w:r>
    </w:p>
    <w:p w14:paraId="47A54EAA"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Δεν πρέπει να ελέγξουμε αν όντως έπαιρναν τις τρεις χαμηλότερες τιμές, που μας έλεγαν, των χωρών της Ευρωπαϊκής Ένωσης και έβγαζαν την τιμή στην Ελλάδα; Γιατί δεν το έκαναν αυτό; Γιατί δεν υπήρχαν βάσεις δεδομένων τ</w:t>
      </w:r>
      <w:r>
        <w:rPr>
          <w:rFonts w:eastAsia="Times New Roman"/>
          <w:color w:val="000000" w:themeColor="text1"/>
          <w:szCs w:val="24"/>
        </w:rPr>
        <w:t xml:space="preserve">ότε και το παραδέχονται μετά. Άρα γλέντι τεράστιο εκεί, χωρίς έλεγχο για το ποια τιμή μπαίνει στην Ελλάδα. </w:t>
      </w:r>
    </w:p>
    <w:p w14:paraId="47A54EAB"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w:t>
      </w:r>
      <w:r>
        <w:rPr>
          <w:rFonts w:eastAsia="Times New Roman"/>
          <w:color w:val="000000" w:themeColor="text1"/>
          <w:szCs w:val="24"/>
        </w:rPr>
        <w:t xml:space="preserve">ιατί τέτοιος καημός να μπει στην Ελλάδα; Γιατί από την τιμή της Ελλάδας έπαιρναν άλλες πενήντα πέντε χώρες. Αυτό συνεχίστηκε και μετά το 2010-2012 </w:t>
      </w:r>
      <w:r>
        <w:rPr>
          <w:rFonts w:eastAsia="Times New Roman"/>
          <w:color w:val="000000" w:themeColor="text1"/>
          <w:szCs w:val="24"/>
        </w:rPr>
        <w:t xml:space="preserve">που ήρθε στον ΕΟΦ. Έχεις υπαλλήλους του ΕΟΦ και λένε «Παιδιά, πώς θα το ελέγξουμε; Τι κάνατε πριν;». Έφεραν τεχνογνωσία. Έναν κ. Μανία που έφερε ο Λοβέρδος, έναν κ. </w:t>
      </w:r>
      <w:proofErr w:type="spellStart"/>
      <w:r>
        <w:rPr>
          <w:rFonts w:eastAsia="Times New Roman"/>
          <w:color w:val="000000" w:themeColor="text1"/>
          <w:szCs w:val="24"/>
        </w:rPr>
        <w:t>Μανιαδάκη</w:t>
      </w:r>
      <w:proofErr w:type="spellEnd"/>
      <w:r>
        <w:rPr>
          <w:rFonts w:eastAsia="Times New Roman"/>
          <w:color w:val="000000" w:themeColor="text1"/>
          <w:szCs w:val="24"/>
        </w:rPr>
        <w:t xml:space="preserve"> που φέρατε εσείς μετά, ο οποίος με το κομπιούτερ του και το πρόγραμμα έβγαζε τις </w:t>
      </w:r>
      <w:r>
        <w:rPr>
          <w:rFonts w:eastAsia="Times New Roman"/>
          <w:color w:val="000000" w:themeColor="text1"/>
          <w:szCs w:val="24"/>
        </w:rPr>
        <w:t>τιμές. Αυτό δεν γινόταν;</w:t>
      </w:r>
    </w:p>
    <w:p w14:paraId="47A54EAC"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ΑΔΩΝΙΣ ΓΕΩΡΓΙΑΔΗΣ: </w:t>
      </w:r>
      <w:r>
        <w:rPr>
          <w:rFonts w:eastAsia="Times New Roman"/>
          <w:color w:val="000000" w:themeColor="text1"/>
          <w:szCs w:val="24"/>
        </w:rPr>
        <w:t>Τι λες;</w:t>
      </w:r>
    </w:p>
    <w:p w14:paraId="47A54EAD"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Την αλήθεια λέω. Σύμβουλός σου ήταν. </w:t>
      </w:r>
    </w:p>
    <w:p w14:paraId="47A54EAE"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ΑΔΩΝΙΣ ΓΕΩΡΓΙΑΔΗΣ: </w:t>
      </w:r>
      <w:r>
        <w:rPr>
          <w:rFonts w:eastAsia="Times New Roman"/>
          <w:color w:val="000000" w:themeColor="text1"/>
          <w:szCs w:val="24"/>
        </w:rPr>
        <w:t>Η Επιτροπή τιμών…</w:t>
      </w:r>
    </w:p>
    <w:p w14:paraId="47A54EAF"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Σου έστελνε και</w:t>
      </w:r>
      <w:r>
        <w:rPr>
          <w:rFonts w:eastAsia="Times New Roman"/>
          <w:color w:val="000000" w:themeColor="text1"/>
          <w:szCs w:val="24"/>
        </w:rPr>
        <w:t xml:space="preserve"> </w:t>
      </w:r>
      <w:r>
        <w:rPr>
          <w:rFonts w:eastAsia="Times New Roman"/>
          <w:color w:val="000000" w:themeColor="text1"/>
          <w:szCs w:val="24"/>
          <w:lang w:val="en-US"/>
        </w:rPr>
        <w:t>mail</w:t>
      </w:r>
      <w:r>
        <w:rPr>
          <w:rFonts w:eastAsia="Times New Roman"/>
          <w:color w:val="000000" w:themeColor="text1"/>
          <w:szCs w:val="24"/>
        </w:rPr>
        <w:t>. «Υπόγραψε την απόφαση, να τελειώνουμε». Έχουν βγει στη δημοσιότητα αυτά. Αυτοί το οργάνωσαν αυτό το πράγμα και συνεχίστηκε αυτό το γλέντι της υπερτιμολόγησης και τα επόμενα χρόνια.</w:t>
      </w:r>
    </w:p>
    <w:p w14:paraId="47A54EB0"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υτά που λέγανε για τις τρεις φθηνότερες τιμές «κολοκύθια με τη ρίγα</w:t>
      </w:r>
      <w:r>
        <w:rPr>
          <w:rFonts w:eastAsia="Times New Roman"/>
          <w:color w:val="000000" w:themeColor="text1"/>
          <w:szCs w:val="24"/>
        </w:rPr>
        <w:t xml:space="preserve">νη». Τιμολογούσαν σε τρεις ακριβές χώρες, Αγγλία, Ελβετία, Γερμανία. Ο ακριβός μέσος όρος ακριβών χωρών εδώ, τιμή σε πενήντα πέντε χώρες. </w:t>
      </w:r>
    </w:p>
    <w:p w14:paraId="47A54EB1"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Υπάρχει -το καταθέτω για τα Πρακτικά- </w:t>
      </w:r>
      <w:r>
        <w:rPr>
          <w:rFonts w:eastAsia="Times New Roman"/>
          <w:color w:val="000000" w:themeColor="text1"/>
          <w:szCs w:val="24"/>
          <w:lang w:val="en-US"/>
        </w:rPr>
        <w:t>mail</w:t>
      </w:r>
      <w:r>
        <w:rPr>
          <w:rFonts w:eastAsia="Times New Roman"/>
          <w:color w:val="000000" w:themeColor="text1"/>
          <w:szCs w:val="24"/>
        </w:rPr>
        <w:t xml:space="preserve"> της </w:t>
      </w:r>
      <w:r>
        <w:rPr>
          <w:rFonts w:eastAsia="Times New Roman"/>
          <w:color w:val="000000" w:themeColor="text1"/>
          <w:szCs w:val="24"/>
        </w:rPr>
        <w:t>«</w:t>
      </w:r>
      <w:r>
        <w:rPr>
          <w:rFonts w:eastAsia="Times New Roman"/>
          <w:color w:val="000000" w:themeColor="text1"/>
          <w:szCs w:val="24"/>
          <w:lang w:val="en-US"/>
        </w:rPr>
        <w:t>NOVARTIS</w:t>
      </w:r>
      <w:r>
        <w:rPr>
          <w:rFonts w:eastAsia="Times New Roman"/>
          <w:color w:val="000000" w:themeColor="text1"/>
          <w:szCs w:val="24"/>
        </w:rPr>
        <w:t>»</w:t>
      </w:r>
      <w:r>
        <w:rPr>
          <w:rFonts w:eastAsia="Times New Roman"/>
          <w:color w:val="000000" w:themeColor="text1"/>
          <w:szCs w:val="24"/>
        </w:rPr>
        <w:t xml:space="preserve">, το οποίο έχει βγει και στη δημοσιότητα, που λέει ότι επί </w:t>
      </w:r>
      <w:r>
        <w:rPr>
          <w:rFonts w:eastAsia="Times New Roman"/>
          <w:color w:val="000000" w:themeColor="text1"/>
          <w:szCs w:val="24"/>
        </w:rPr>
        <w:t>κ. Λοβέρδου με την τιμολόγηση που κάναμε, το πρώτο δελτίο τιμών, κερδίσαμε 30% παραπάνω μ</w:t>
      </w:r>
      <w:r>
        <w:rPr>
          <w:rFonts w:eastAsia="Times New Roman"/>
          <w:color w:val="000000" w:themeColor="text1"/>
          <w:szCs w:val="24"/>
        </w:rPr>
        <w:t>ί</w:t>
      </w:r>
      <w:r>
        <w:rPr>
          <w:rFonts w:eastAsia="Times New Roman"/>
          <w:color w:val="000000" w:themeColor="text1"/>
          <w:szCs w:val="24"/>
        </w:rPr>
        <w:t xml:space="preserve">α εταιρεία, 4% και 8% οι άλλες εταιρείες. Αυτό έγινε! </w:t>
      </w:r>
      <w:r>
        <w:rPr>
          <w:rFonts w:eastAsia="Times New Roman"/>
          <w:color w:val="000000" w:themeColor="text1"/>
          <w:szCs w:val="24"/>
        </w:rPr>
        <w:t>Έ</w:t>
      </w:r>
      <w:r>
        <w:rPr>
          <w:rFonts w:eastAsia="Times New Roman"/>
          <w:color w:val="000000" w:themeColor="text1"/>
          <w:szCs w:val="24"/>
        </w:rPr>
        <w:t>χει βγει στη δημοσιότητα κι αυτό. Τα έχουν θάψει όλα, όμως. Δεν τα λέμε αυτά. «Πρέπει να προφυλάξουμε αυτούς πο</w:t>
      </w:r>
      <w:r>
        <w:rPr>
          <w:rFonts w:eastAsia="Times New Roman"/>
          <w:color w:val="000000" w:themeColor="text1"/>
          <w:szCs w:val="24"/>
        </w:rPr>
        <w:t>υ μαζί γλεντούσαμε». Γιατί δεν τα φάγαμε μαζί. Μαζί τα γλέντησαν.</w:t>
      </w:r>
    </w:p>
    <w:p w14:paraId="47A54EB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(Στο σημείο αυτό ο Αναπληρωτής Υπουργός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w:t>
      </w:r>
      <w:r>
        <w:rPr>
          <w:rFonts w:eastAsia="Times New Roman"/>
          <w:szCs w:val="24"/>
        </w:rPr>
        <w:t>ς και Πρακτικών της Βουλής)</w:t>
      </w:r>
    </w:p>
    <w:p w14:paraId="47A54EB3"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Πάμε παρακάτω. Δεν πρέπει να διερευνηθούν εάν τελικά έμπαιναν στη </w:t>
      </w:r>
      <w:r>
        <w:rPr>
          <w:rFonts w:eastAsia="Times New Roman"/>
          <w:color w:val="000000" w:themeColor="text1"/>
          <w:szCs w:val="24"/>
        </w:rPr>
        <w:t>θ</w:t>
      </w:r>
      <w:r>
        <w:rPr>
          <w:rFonts w:eastAsia="Times New Roman"/>
          <w:color w:val="000000" w:themeColor="text1"/>
          <w:szCs w:val="24"/>
        </w:rPr>
        <w:t>ετική λίστα φάρμακα και επί των ημερών σας και επί των προηγούμενων, τηρώντας τον κανόνα να αποζημιώνεται στα 2/3 των χωρών της Ευρωπαϊκής Ένωσης; Έχει γίνει αυτ</w:t>
      </w:r>
      <w:r>
        <w:rPr>
          <w:rFonts w:eastAsia="Times New Roman"/>
          <w:color w:val="000000" w:themeColor="text1"/>
          <w:szCs w:val="24"/>
        </w:rPr>
        <w:t>ό; Γιατί εγώ ξέρω ότι δεν έχει γίνει και πολλά φάρμακα μπήκαν μέσα χωρίς να αποζημιώνονται στα 2/3 των χωρών της Ευρωπαϊκής Ένωσης και επί των ημερών σας.</w:t>
      </w:r>
    </w:p>
    <w:p w14:paraId="47A54EB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πρέπει να ελέγξουμε με ποια λογική εκδόθηκαν οι υπουργικές αποφάσεις οι οποίες άφηναν δύο τρόπους</w:t>
      </w:r>
      <w:r>
        <w:rPr>
          <w:rFonts w:eastAsia="Times New Roman" w:cs="Times New Roman"/>
          <w:szCs w:val="24"/>
        </w:rPr>
        <w:t xml:space="preserve"> τιμολογήσεων για εξαιρέσεις και έτσι το </w:t>
      </w:r>
      <w:proofErr w:type="spellStart"/>
      <w:r>
        <w:rPr>
          <w:rFonts w:eastAsia="Times New Roman" w:cs="Times New Roman"/>
          <w:szCs w:val="24"/>
          <w:lang w:val="en-US"/>
        </w:rPr>
        <w:t>Lucentis</w:t>
      </w:r>
      <w:proofErr w:type="spellEnd"/>
      <w:r>
        <w:rPr>
          <w:rFonts w:eastAsia="Times New Roman" w:cs="Times New Roman"/>
          <w:szCs w:val="24"/>
        </w:rPr>
        <w:t xml:space="preserve"> που είχα πει και την άλλη φορά, αντί να τιμολογηθεί με τον τρόπο της μειωμένης σύστασης –διατίθεται σε νέα μορφή- πήγε με τις τρεις χώρες και αντί για 500 ευρώ πήρε 800 ευρώ τιμή ασφαλιστικής αποζημίωσης, κ</w:t>
      </w:r>
      <w:r>
        <w:rPr>
          <w:rFonts w:eastAsia="Times New Roman" w:cs="Times New Roman"/>
          <w:szCs w:val="24"/>
        </w:rPr>
        <w:t>άνοντας τζίρους 30 και 35 εκατομμύρια ευρώ τον χρόνο;</w:t>
      </w:r>
    </w:p>
    <w:p w14:paraId="47A54EB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πάμε και πιο πίσω. Δεν θα πρέπει να δούμε το θέμα των φαρμακευτικών που αγόρασαν την περίοδο της γρίπης διακόσια πενήντα κιλά δραστικής ουσίας </w:t>
      </w:r>
      <w:proofErr w:type="spellStart"/>
      <w:r>
        <w:rPr>
          <w:rFonts w:eastAsia="Times New Roman" w:cs="Times New Roman"/>
          <w:szCs w:val="24"/>
        </w:rPr>
        <w:t>οσελταμιβίρη</w:t>
      </w:r>
      <w:proofErr w:type="spellEnd"/>
      <w:r>
        <w:rPr>
          <w:rFonts w:eastAsia="Times New Roman" w:cs="Times New Roman"/>
          <w:szCs w:val="24"/>
        </w:rPr>
        <w:t xml:space="preserve"> και άλλα ενενήντα οκτώ κιλά από άλλο σκ</w:t>
      </w:r>
      <w:r>
        <w:rPr>
          <w:rFonts w:eastAsia="Times New Roman" w:cs="Times New Roman"/>
          <w:szCs w:val="24"/>
        </w:rPr>
        <w:t>εύασμα, ενώ χρειαζόμασταν σαν χώρα δέκα με δεκαπέντε κιλά; Αυτά τα έχει στείλει ο ΕΟΦ στον εισαγγελέα. Τα στέλνουμε. Δεν τα ψάχνουν αυτά και ψάχνουν αυτά που στέλνουν άλλοι.</w:t>
      </w:r>
    </w:p>
    <w:p w14:paraId="47A54EB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είναι μόνο τελευταία. Υπάρχουν κι αυ</w:t>
      </w:r>
      <w:r>
        <w:rPr>
          <w:rFonts w:eastAsia="Times New Roman" w:cs="Times New Roman"/>
          <w:szCs w:val="24"/>
        </w:rPr>
        <w:t xml:space="preserve">τά τα βίντεο που έχουν κυκλοφορήσει, στα οποία βγαίνει ο κ. </w:t>
      </w:r>
      <w:proofErr w:type="spellStart"/>
      <w:r>
        <w:rPr>
          <w:rFonts w:eastAsia="Times New Roman" w:cs="Times New Roman"/>
          <w:szCs w:val="24"/>
        </w:rPr>
        <w:t>Φρουζής</w:t>
      </w:r>
      <w:proofErr w:type="spellEnd"/>
      <w:r>
        <w:rPr>
          <w:rFonts w:eastAsia="Times New Roman" w:cs="Times New Roman"/>
          <w:szCs w:val="24"/>
        </w:rPr>
        <w:t xml:space="preserve"> και λέει</w:t>
      </w:r>
      <w:r>
        <w:rPr>
          <w:rFonts w:eastAsia="Times New Roman" w:cs="Times New Roman"/>
          <w:szCs w:val="24"/>
        </w:rPr>
        <w:t xml:space="preserve">: </w:t>
      </w:r>
      <w:r>
        <w:rPr>
          <w:rFonts w:eastAsia="Times New Roman" w:cs="Times New Roman"/>
          <w:szCs w:val="24"/>
        </w:rPr>
        <w:t>«Εμείς έχουμε καλές σχέσεις με το πολιτικό σύστημα» ή «Καλά τα πάμε εμείς τώρα. Παρ’ ότι κάνουμε περικοπές, εμείς καλά τα πάμε, καλά κερδίζουμε» -αυτό το πράγμα φαίνεται κι από τ</w:t>
      </w:r>
      <w:r>
        <w:rPr>
          <w:rFonts w:eastAsia="Times New Roman" w:cs="Times New Roman"/>
          <w:szCs w:val="24"/>
        </w:rPr>
        <w:t>α στοιχεία- ή «Έχουμε σχέσεις και με την Κυβέρνηση και ενδιαφέρονται πολύ για μας»,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Αυτά ξεκίνησαν πολύ πιο πριν.</w:t>
      </w:r>
    </w:p>
    <w:p w14:paraId="47A54EB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μοριακό έλεγχο του αίματος –που έδωσε το 2006 το όνομα ενός παιδιού το οποίο πέθανε από τον ιό του </w:t>
      </w:r>
      <w:r>
        <w:rPr>
          <w:rFonts w:eastAsia="Times New Roman" w:cs="Times New Roman"/>
          <w:szCs w:val="24"/>
          <w:lang w:val="en-US"/>
        </w:rPr>
        <w:t>AIDS</w:t>
      </w:r>
      <w:r>
        <w:rPr>
          <w:rFonts w:eastAsia="Times New Roman" w:cs="Times New Roman"/>
          <w:szCs w:val="24"/>
        </w:rPr>
        <w:t xml:space="preserve">- τότε δώσαμε τη </w:t>
      </w:r>
      <w:r>
        <w:rPr>
          <w:rFonts w:eastAsia="Times New Roman" w:cs="Times New Roman"/>
          <w:szCs w:val="24"/>
        </w:rPr>
        <w:t xml:space="preserve">δουλειά 200 εκατομμυρίων ευρώ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στη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για να κάνουμε με 50 ευρώ την κάθε εξέταση, όταν την ίδια περίοδο στην Πολωνία οι ίδιες εταιρείες είχαν δώσει προσφορά με 8,5 ευρώ. Να μην το ελέγξουμε αυτό;</w:t>
      </w:r>
    </w:p>
    <w:p w14:paraId="47A54EB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ελέγξουμε το σκάνδαλο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w:t>
      </w:r>
      <w:r>
        <w:rPr>
          <w:rFonts w:eastAsia="Times New Roman" w:cs="Times New Roman"/>
          <w:szCs w:val="24"/>
        </w:rPr>
        <w:t xml:space="preserve"> που ήθελε να προωθήσει τις </w:t>
      </w:r>
      <w:proofErr w:type="spellStart"/>
      <w:r>
        <w:rPr>
          <w:rFonts w:eastAsia="Times New Roman" w:cs="Times New Roman"/>
          <w:szCs w:val="24"/>
        </w:rPr>
        <w:t>στατίνες</w:t>
      </w:r>
      <w:proofErr w:type="spellEnd"/>
      <w:r>
        <w:rPr>
          <w:rFonts w:eastAsia="Times New Roman" w:cs="Times New Roman"/>
          <w:szCs w:val="24"/>
        </w:rPr>
        <w:t>; Εδώ βγήκε καταγγελία. Τι έγινε μ’ αυτό; Επί των ημερών σας καταγγέλθηκε. Σε ποιο συρτάρι εισαγγελέα είναι καταχωνιασμένο; Τρεις χιλιάδες γιατροί –λέει- έπαιρναν μίζα για να προωθούν το φάρμακο.</w:t>
      </w:r>
    </w:p>
    <w:p w14:paraId="47A54EB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ίδιο αποπ</w:t>
      </w:r>
      <w:r>
        <w:rPr>
          <w:rFonts w:eastAsia="Times New Roman" w:cs="Times New Roman"/>
          <w:szCs w:val="24"/>
        </w:rPr>
        <w:t>ειράθηκε να γίνει και με τον ιό του Νείλου, όταν έλεγαν «Πάλι καταστροφή μας έρχεται, Παναγία μου, αγοράστε αντιδραστήρια»! Εκατό χιλιάδες έλεγχοι έγιναν, πέντε ήταν τα θετικά κρούσματα. Όμως, τα δώσαμε τα λεφτά!</w:t>
      </w:r>
    </w:p>
    <w:p w14:paraId="47A54EB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παρακάτω. Όσον αφορά το </w:t>
      </w:r>
      <w:proofErr w:type="spellStart"/>
      <w:r>
        <w:rPr>
          <w:rFonts w:eastAsia="Times New Roman" w:cs="Times New Roman"/>
          <w:szCs w:val="24"/>
        </w:rPr>
        <w:t>ραδιοφάρ</w:t>
      </w:r>
      <w:r>
        <w:rPr>
          <w:rFonts w:eastAsia="Times New Roman" w:cs="Times New Roman"/>
          <w:szCs w:val="24"/>
        </w:rPr>
        <w:t>μακο</w:t>
      </w:r>
      <w:proofErr w:type="spellEnd"/>
      <w:r>
        <w:rPr>
          <w:rFonts w:eastAsia="Times New Roman" w:cs="Times New Roman"/>
          <w:szCs w:val="24"/>
        </w:rPr>
        <w:t xml:space="preserve"> στην Πάτρα, αντί για 280 ευρώ, πληρώσαμε 2.280 ευρώ. Έγινε λάθος, λέει. Όμως, τα είχαμε πληρώσει!</w:t>
      </w:r>
    </w:p>
    <w:p w14:paraId="47A54EB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47A54EB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κάποιος να λογοδοτήσει γιατί όλα αυτά τα χρόνια η μέση τιμή των βηματοδοτών στην Ελλάδα ήταν 6.500 ευρώ και στην Ευρωπαϊκή Ένωση ήταν 1.600 ευρώ; Δεν πρέπει κάποιος να λογοδοτήσει για τους </w:t>
      </w:r>
      <w:proofErr w:type="spellStart"/>
      <w:r>
        <w:rPr>
          <w:rFonts w:eastAsia="Times New Roman" w:cs="Times New Roman"/>
          <w:szCs w:val="24"/>
        </w:rPr>
        <w:t>νευροδιεγέρτες</w:t>
      </w:r>
      <w:proofErr w:type="spellEnd"/>
      <w:r>
        <w:rPr>
          <w:rFonts w:eastAsia="Times New Roman" w:cs="Times New Roman"/>
          <w:szCs w:val="24"/>
        </w:rPr>
        <w:t>, η μέση τιμή των οποίων στην Ευρωπαϊκή Έν</w:t>
      </w:r>
      <w:r>
        <w:rPr>
          <w:rFonts w:eastAsia="Times New Roman" w:cs="Times New Roman"/>
          <w:szCs w:val="24"/>
        </w:rPr>
        <w:t xml:space="preserve">ωση ήταν 300 ευρώ και στην Ελλάδα 8.000 ευρώ; Η μέση τιμή όλων των </w:t>
      </w:r>
      <w:proofErr w:type="spellStart"/>
      <w:r>
        <w:rPr>
          <w:rFonts w:eastAsia="Times New Roman" w:cs="Times New Roman"/>
          <w:szCs w:val="24"/>
        </w:rPr>
        <w:t>λαπαροσκοπικών</w:t>
      </w:r>
      <w:proofErr w:type="spellEnd"/>
      <w:r>
        <w:rPr>
          <w:rFonts w:eastAsia="Times New Roman" w:cs="Times New Roman"/>
          <w:szCs w:val="24"/>
        </w:rPr>
        <w:t xml:space="preserve"> επεμβάσεων στην Ευρώπη ήταν 900 ευρώ, ενώ σε μας εδώ ήταν 6.000-9.000 ευρώ! </w:t>
      </w:r>
    </w:p>
    <w:p w14:paraId="47A54EB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θα λογοδοτήσει κανένας γι’ αυτά; Να μην τα ψάξουμε; Να, το γλέντι! </w:t>
      </w:r>
    </w:p>
    <w:p w14:paraId="47A54EB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η μέση τιμή </w:t>
      </w:r>
      <w:r>
        <w:rPr>
          <w:rFonts w:eastAsia="Times New Roman" w:cs="Times New Roman"/>
          <w:szCs w:val="24"/>
        </w:rPr>
        <w:t>για τα «</w:t>
      </w:r>
      <w:r>
        <w:rPr>
          <w:rFonts w:eastAsia="Times New Roman" w:cs="Times New Roman"/>
          <w:szCs w:val="24"/>
          <w:lang w:val="en-US"/>
        </w:rPr>
        <w:t>stent</w:t>
      </w:r>
      <w:r>
        <w:rPr>
          <w:rFonts w:eastAsia="Times New Roman" w:cs="Times New Roman"/>
          <w:szCs w:val="24"/>
        </w:rPr>
        <w:t xml:space="preserve">» ήταν 2.250 ευρώ, ενώ στην Ευρωπαϊκή Ένωση 1.400 ευρώ. Να μην το ψάξουμε κι αυτό; Η μέση τιμή των υλικών των </w:t>
      </w:r>
      <w:proofErr w:type="spellStart"/>
      <w:r>
        <w:rPr>
          <w:rFonts w:eastAsia="Times New Roman" w:cs="Times New Roman"/>
          <w:szCs w:val="24"/>
        </w:rPr>
        <w:t>αρθροπλαστικών</w:t>
      </w:r>
      <w:proofErr w:type="spellEnd"/>
      <w:r>
        <w:rPr>
          <w:rFonts w:eastAsia="Times New Roman" w:cs="Times New Roman"/>
          <w:szCs w:val="24"/>
        </w:rPr>
        <w:t xml:space="preserve"> που έμπαιναν στις επεμβάσεις στην Ελλάδα ήταν 1.400-1.800 ευρώ, ενώ στην Ευρωπαϊκή Ένωση 300 ευρώ. </w:t>
      </w:r>
    </w:p>
    <w:p w14:paraId="47A54EB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μην τα ψάξουμε </w:t>
      </w:r>
      <w:r>
        <w:rPr>
          <w:rFonts w:eastAsia="Times New Roman" w:cs="Times New Roman"/>
          <w:szCs w:val="24"/>
        </w:rPr>
        <w:t xml:space="preserve">αυτά! Να μην τα δούμε! Λήθη στο παρελθόν! Πάμε μπροστά! Αυτήν την παραγωγική ανασυγκρότηση θα κάνει ο κ. Μητσοτάκης; Μ’ αυτά τα παράσιτα της κοινωνίας θέλει να κυβερνήσει ξανά αύριο-μεθαύριο; Επί των ημερών τους και επί των ημερών του ΠΑΣΟΚ γίνονταν αυτά. </w:t>
      </w:r>
      <w:r>
        <w:rPr>
          <w:rFonts w:eastAsia="Times New Roman" w:cs="Times New Roman"/>
          <w:szCs w:val="24"/>
        </w:rPr>
        <w:t xml:space="preserve">Αυτός είναι ο δρόμος της εξόδου από την κρίση. </w:t>
      </w:r>
    </w:p>
    <w:p w14:paraId="47A54EC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το σκάνδαλο της </w:t>
      </w:r>
      <w:r>
        <w:rPr>
          <w:rFonts w:eastAsia="Times New Roman" w:cs="Times New Roman"/>
          <w:szCs w:val="24"/>
        </w:rPr>
        <w:t>«</w:t>
      </w:r>
      <w:proofErr w:type="spellStart"/>
      <w:r>
        <w:rPr>
          <w:rFonts w:eastAsia="Times New Roman" w:cs="Times New Roman"/>
          <w:szCs w:val="24"/>
          <w:lang w:val="en-US"/>
        </w:rPr>
        <w:t>D</w:t>
      </w:r>
      <w:r>
        <w:rPr>
          <w:rFonts w:eastAsia="Times New Roman" w:cs="Times New Roman"/>
          <w:szCs w:val="24"/>
          <w:lang w:val="en-US"/>
        </w:rPr>
        <w:t>e</w:t>
      </w:r>
      <w:r>
        <w:rPr>
          <w:rFonts w:eastAsia="Times New Roman" w:cs="Times New Roman"/>
          <w:szCs w:val="24"/>
          <w:lang w:val="en-US"/>
        </w:rPr>
        <w:t>P</w:t>
      </w:r>
      <w:r>
        <w:rPr>
          <w:rFonts w:eastAsia="Times New Roman" w:cs="Times New Roman"/>
          <w:szCs w:val="24"/>
          <w:lang w:val="en-US"/>
        </w:rPr>
        <w:t>uy</w:t>
      </w:r>
      <w:proofErr w:type="spellEnd"/>
      <w:r>
        <w:rPr>
          <w:rFonts w:eastAsia="Times New Roman" w:cs="Times New Roman"/>
          <w:szCs w:val="24"/>
        </w:rPr>
        <w:t>»</w:t>
      </w:r>
      <w:r>
        <w:rPr>
          <w:rFonts w:eastAsia="Times New Roman" w:cs="Times New Roman"/>
          <w:szCs w:val="24"/>
        </w:rPr>
        <w:t xml:space="preserve"> με τα </w:t>
      </w:r>
      <w:proofErr w:type="spellStart"/>
      <w:r>
        <w:rPr>
          <w:rFonts w:eastAsia="Times New Roman" w:cs="Times New Roman"/>
          <w:szCs w:val="24"/>
        </w:rPr>
        <w:t>ορθοπαιδικά</w:t>
      </w:r>
      <w:proofErr w:type="spellEnd"/>
      <w:r>
        <w:rPr>
          <w:rFonts w:eastAsia="Times New Roman" w:cs="Times New Roman"/>
          <w:szCs w:val="24"/>
        </w:rPr>
        <w:t xml:space="preserve"> υλικά, το οποίο αναβλήθηκε όπως και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γιατί δεν είχαν μεταφραστεί τα </w:t>
      </w:r>
      <w:r>
        <w:rPr>
          <w:rFonts w:eastAsia="Times New Roman" w:cs="Times New Roman"/>
          <w:szCs w:val="24"/>
        </w:rPr>
        <w:t>π</w:t>
      </w:r>
      <w:r>
        <w:rPr>
          <w:rFonts w:eastAsia="Times New Roman" w:cs="Times New Roman"/>
          <w:szCs w:val="24"/>
        </w:rPr>
        <w:t xml:space="preserve">ρακτικά, δεν είχε μεταφραστεί η δικογραφία! Γι’ αυτό και εδώ, σαν τη </w:t>
      </w:r>
      <w:r>
        <w:rPr>
          <w:rFonts w:eastAsia="Times New Roman" w:cs="Times New Roman"/>
          <w:szCs w:val="24"/>
        </w:rPr>
        <w:t>«</w:t>
      </w:r>
      <w:r>
        <w:rPr>
          <w:rFonts w:eastAsia="Times New Roman" w:cs="Times New Roman"/>
          <w:szCs w:val="24"/>
          <w:lang w:val="en-US"/>
        </w:rPr>
        <w:t>SIEM</w:t>
      </w:r>
      <w:r>
        <w:rPr>
          <w:rFonts w:eastAsia="Times New Roman" w:cs="Times New Roman"/>
          <w:szCs w:val="24"/>
          <w:lang w:val="en-US"/>
        </w:rPr>
        <w:t>ENS</w:t>
      </w:r>
      <w:r>
        <w:rPr>
          <w:rFonts w:eastAsia="Times New Roman" w:cs="Times New Roman"/>
          <w:szCs w:val="24"/>
        </w:rPr>
        <w:t>»</w:t>
      </w:r>
      <w:r>
        <w:rPr>
          <w:rFonts w:eastAsia="Times New Roman" w:cs="Times New Roman"/>
          <w:szCs w:val="24"/>
        </w:rPr>
        <w:t xml:space="preserve">, το βρήκαμε σκοινί-κορδόνι, δεν τα μεταφράζουμε. Βρέθηκαν γιατροί με 8, 10, 12, 15 εκατομμύρια ευρώ σε όλη την Ελλάδα για τα </w:t>
      </w:r>
      <w:proofErr w:type="spellStart"/>
      <w:r>
        <w:rPr>
          <w:rFonts w:eastAsia="Times New Roman" w:cs="Times New Roman"/>
          <w:szCs w:val="24"/>
        </w:rPr>
        <w:t>ορθοπαιδικά</w:t>
      </w:r>
      <w:proofErr w:type="spellEnd"/>
      <w:r>
        <w:rPr>
          <w:rFonts w:eastAsia="Times New Roman" w:cs="Times New Roman"/>
          <w:szCs w:val="24"/>
        </w:rPr>
        <w:t xml:space="preserve"> υλικά που έβαλαν και αναβάλαμε την υπόθεση γιατί δεν είχαμε μεταφραστή για τους Ελβετούς! </w:t>
      </w:r>
    </w:p>
    <w:p w14:paraId="47A54EC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είναι το ένα κομμά</w:t>
      </w:r>
      <w:r>
        <w:rPr>
          <w:rFonts w:eastAsia="Times New Roman" w:cs="Times New Roman"/>
          <w:szCs w:val="24"/>
        </w:rPr>
        <w:t>τι του παραμυθιού. Πάμε παρακάτω τώρα…</w:t>
      </w:r>
    </w:p>
    <w:p w14:paraId="47A54EC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πόσο χρόνο θέλετε; Θα σας δώσω δύο λεπτά.</w:t>
      </w:r>
    </w:p>
    <w:p w14:paraId="47A54EC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Θέλω να μιλήσω για το ΚΕΕΛΠΝΟ και το </w:t>
      </w:r>
      <w:r>
        <w:rPr>
          <w:rFonts w:eastAsia="Times New Roman" w:cs="Times New Roman"/>
          <w:szCs w:val="24"/>
        </w:rPr>
        <w:t xml:space="preserve">«Ερρίκος </w:t>
      </w:r>
      <w:r>
        <w:rPr>
          <w:rFonts w:eastAsia="Times New Roman" w:cs="Times New Roman"/>
          <w:szCs w:val="24"/>
        </w:rPr>
        <w:t>Ν</w:t>
      </w:r>
      <w:r>
        <w:rPr>
          <w:rFonts w:eastAsia="Times New Roman" w:cs="Times New Roman"/>
          <w:szCs w:val="24"/>
        </w:rPr>
        <w:t>τυνάν»</w:t>
      </w:r>
      <w:r>
        <w:rPr>
          <w:rFonts w:eastAsia="Times New Roman" w:cs="Times New Roman"/>
          <w:szCs w:val="24"/>
        </w:rPr>
        <w:t>.</w:t>
      </w:r>
    </w:p>
    <w:p w14:paraId="47A54EC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όχι. Η συζήτηση για το ΚΕΕΛΠΝΟ μπορεί να πάει μέχρι το πρωί. Θέλετε δύο, τρία λεπτά;</w:t>
      </w:r>
    </w:p>
    <w:p w14:paraId="47A54EC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Άστε τον!</w:t>
      </w:r>
    </w:p>
    <w:p w14:paraId="47A54EC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κύριε Γεωργιάδη, δεν έχει ανάγκη συνηγόρου.</w:t>
      </w:r>
    </w:p>
    <w:p w14:paraId="47A54EC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Pr>
          <w:rFonts w:eastAsia="Times New Roman" w:cs="Times New Roman"/>
          <w:szCs w:val="24"/>
        </w:rPr>
        <w:t>, θα έχετε τον λόγ</w:t>
      </w:r>
      <w:r>
        <w:rPr>
          <w:rFonts w:eastAsia="Times New Roman" w:cs="Times New Roman"/>
          <w:szCs w:val="24"/>
        </w:rPr>
        <w:t>ο για όχι περισσότερο από τέσσερα λεπτά.</w:t>
      </w:r>
    </w:p>
    <w:p w14:paraId="47A54EC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ΚΕΕΛΠΝΟ ήταν μαυσωλείο της διαφθοράς και «</w:t>
      </w:r>
      <w:r>
        <w:rPr>
          <w:rFonts w:eastAsia="Times New Roman" w:cs="Times New Roman"/>
          <w:szCs w:val="24"/>
          <w:lang w:val="en-US"/>
        </w:rPr>
        <w:t>offshore</w:t>
      </w:r>
      <w:r>
        <w:rPr>
          <w:rFonts w:eastAsia="Times New Roman" w:cs="Times New Roman"/>
          <w:szCs w:val="24"/>
        </w:rPr>
        <w:t>» των κυβερνήσεων.</w:t>
      </w:r>
    </w:p>
    <w:p w14:paraId="47A54EC9" w14:textId="77777777" w:rsidR="00080287" w:rsidRDefault="007F198B">
      <w:pPr>
        <w:spacing w:line="600" w:lineRule="auto"/>
        <w:contextualSpacing/>
        <w:jc w:val="both"/>
        <w:rPr>
          <w:rFonts w:eastAsia="Times New Roman" w:cs="Times New Roman"/>
          <w:szCs w:val="24"/>
        </w:rPr>
      </w:pPr>
      <w:r>
        <w:rPr>
          <w:rFonts w:eastAsia="Times New Roman" w:cs="Times New Roman"/>
          <w:szCs w:val="24"/>
        </w:rPr>
        <w:t xml:space="preserve">Τα λέω εν τάχει γιατί έχουμε και τον Πρόεδρο. </w:t>
      </w:r>
    </w:p>
    <w:p w14:paraId="47A54EC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μην ελέγξουμε, να μην ακουστούν στη Βουλή οι συ</w:t>
      </w:r>
      <w:r>
        <w:rPr>
          <w:rFonts w:eastAsia="Times New Roman" w:cs="Times New Roman"/>
          <w:szCs w:val="24"/>
        </w:rPr>
        <w:t xml:space="preserve">νομιλίες που έχουν βγει με τον κ. Παπαδημητρίου, τον διαχρονικό </w:t>
      </w:r>
      <w:r>
        <w:rPr>
          <w:rFonts w:eastAsia="Times New Roman" w:cs="Times New Roman"/>
          <w:szCs w:val="24"/>
        </w:rPr>
        <w:t>δ</w:t>
      </w:r>
      <w:r>
        <w:rPr>
          <w:rFonts w:eastAsia="Times New Roman" w:cs="Times New Roman"/>
          <w:szCs w:val="24"/>
        </w:rPr>
        <w:t>ιευθυντή του ΚΕΕΛΠΝΟ, από το 1992 που φτιάχτηκε, που ήταν ο κεντρικός διακινητής του μαύρου χρήματος με όλες τις κυβερνήσεις, προσφέροντας τις υπηρεσίες του σε κάθε πολιτική ηγεσία, όπως προσ</w:t>
      </w:r>
      <w:r>
        <w:rPr>
          <w:rFonts w:eastAsia="Times New Roman" w:cs="Times New Roman"/>
          <w:szCs w:val="24"/>
        </w:rPr>
        <w:t xml:space="preserve">πάθησε και σε εμάς να το κάνει και έφαγε πόρτα; Γι’ αυτό απολύθηκε. Γιατί παραπέμφθηκε αμετάκλητα μετά από απόφαση του Αρείου Πάγου για μια υπόθεση </w:t>
      </w:r>
      <w:proofErr w:type="spellStart"/>
      <w:r>
        <w:rPr>
          <w:rFonts w:eastAsia="Times New Roman" w:cs="Times New Roman"/>
          <w:szCs w:val="24"/>
        </w:rPr>
        <w:t>βιοτρομακρατίας</w:t>
      </w:r>
      <w:proofErr w:type="spellEnd"/>
      <w:r>
        <w:rPr>
          <w:rFonts w:eastAsia="Times New Roman" w:cs="Times New Roman"/>
          <w:szCs w:val="24"/>
        </w:rPr>
        <w:t xml:space="preserve"> και C4I από το 2004 που έκανε να </w:t>
      </w:r>
      <w:proofErr w:type="spellStart"/>
      <w:r>
        <w:rPr>
          <w:rFonts w:eastAsia="Times New Roman" w:cs="Times New Roman"/>
          <w:szCs w:val="24"/>
        </w:rPr>
        <w:t>τελεσιδικήσει</w:t>
      </w:r>
      <w:proofErr w:type="spellEnd"/>
      <w:r>
        <w:rPr>
          <w:rFonts w:eastAsia="Times New Roman" w:cs="Times New Roman"/>
          <w:szCs w:val="24"/>
        </w:rPr>
        <w:t xml:space="preserve"> μέχρι τον Δεκέμβριο του 2015. Αυτό δεν υλοποι</w:t>
      </w:r>
      <w:r>
        <w:rPr>
          <w:rFonts w:eastAsia="Times New Roman" w:cs="Times New Roman"/>
          <w:szCs w:val="24"/>
        </w:rPr>
        <w:t xml:space="preserve">ούσε ο Γιαννόπουλος, γιατί τον είχε στο χέρι, γιατί είχε κάνει διορισμούς παλαιότερα; Γι’ αυτό τον διώξαμε και τον Γιαννόπουλο. </w:t>
      </w:r>
    </w:p>
    <w:p w14:paraId="47A54EC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μην ακούσουμε τις συνομιλίες που να λέει ότι έστειλε ο Γεωργιάδης λίστα τόσων ατόμων; Όμως, ο Ευσταθίου, ο πρώην πρόεδρος το</w:t>
      </w:r>
      <w:r>
        <w:rPr>
          <w:rFonts w:eastAsia="Times New Roman" w:cs="Times New Roman"/>
          <w:szCs w:val="24"/>
        </w:rPr>
        <w:t>υ ΕΚΕΠΥ και αντιπρόεδρος του ΚΕΕΛΠΝΟ, θέλει να κρατήσει τους δικούς του και του Κακλαμάνη και των άλλων και δεν παίρνει του Γεωργιάδη που είναι Δ</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Άλλη παρτίδα με τους είκοσι τρεις, που έχω καταγγείλει. Άλλη παρτίδα είναι αυτοί. «Είναι Δ</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ρε παιδί </w:t>
      </w:r>
      <w:r>
        <w:rPr>
          <w:rFonts w:eastAsia="Times New Roman" w:cs="Times New Roman"/>
          <w:szCs w:val="24"/>
        </w:rPr>
        <w:t>μου, και τι προσόντα τώρα έχουν;» «Θα τους πάρουμε, εκλογές έρχονται!» Ή τα βαλιτσάκια με τα «μαύρα»!</w:t>
      </w:r>
    </w:p>
    <w:p w14:paraId="47A54EC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μην κουβεντιάσουμε για την προγραμματική σύμβαση ΚΕΕΛΠΝΟ - ΟΚΑΝΑ που πήρε 10 εκατομμύρια για να προσλάβει </w:t>
      </w:r>
      <w:proofErr w:type="spellStart"/>
      <w:r>
        <w:rPr>
          <w:rFonts w:eastAsia="Times New Roman" w:cs="Times New Roman"/>
          <w:szCs w:val="24"/>
        </w:rPr>
        <w:t>εκατόν</w:t>
      </w:r>
      <w:proofErr w:type="spellEnd"/>
      <w:r>
        <w:rPr>
          <w:rFonts w:eastAsia="Times New Roman" w:cs="Times New Roman"/>
          <w:szCs w:val="24"/>
        </w:rPr>
        <w:t xml:space="preserve"> τριάντα άτομα επί εποχής Λοβέρδου, και</w:t>
      </w:r>
      <w:r>
        <w:rPr>
          <w:rFonts w:eastAsia="Times New Roman" w:cs="Times New Roman"/>
          <w:szCs w:val="24"/>
        </w:rPr>
        <w:t xml:space="preserve"> σε οκτώ μήνες τα έφαγαν και τα δέκα, κάνοντάς τα γυψοσανίδες στα κτήρια, τα υπάρχοντα, των δομών του ΟΚΑΝΑ;</w:t>
      </w:r>
    </w:p>
    <w:p w14:paraId="47A54EC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έλεγχος από ΣΕΥΥΠ. Βγάζει ότι 5 εκατομμύρια δεν τα βρίσκουμε. Δεν υπάρχουν τιμολόγια, τίποτα. Και όμως, ακόμα στον εισαγγελέα είναι. Ακόμα </w:t>
      </w:r>
      <w:r>
        <w:rPr>
          <w:rFonts w:eastAsia="Times New Roman" w:cs="Times New Roman"/>
          <w:szCs w:val="24"/>
        </w:rPr>
        <w:t>στον εισαγγελέα είναι! Δεύτερο εισαγγελέα που ζήτησε δεύτερο πόρισμα. Τα είπε χειρότερα το δεύτερο πόρισμα. Ακόμα το ψάχνει. Από πέρσι τον Μάιο το έχει.</w:t>
      </w:r>
    </w:p>
    <w:p w14:paraId="47A54EC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μην ελέγξουμε το κτήριο του ΚΕΕΛΠΝΟ, το οποίο αγοράστηκε με δάνειο 17 εκατομμύρια ευρώ; Αγοράστηκε τ</w:t>
      </w:r>
      <w:r>
        <w:rPr>
          <w:rFonts w:eastAsia="Times New Roman" w:cs="Times New Roman"/>
          <w:szCs w:val="24"/>
        </w:rPr>
        <w:t>ο κτήριο 11 εκατομμύρια και για το οποίο βγήκε προκήρυξη να είναι στα τριακόσια μέ</w:t>
      </w:r>
      <w:r>
        <w:rPr>
          <w:rFonts w:eastAsia="Times New Roman" w:cs="Times New Roman"/>
          <w:szCs w:val="24"/>
        </w:rPr>
        <w:t>τ</w:t>
      </w:r>
      <w:r>
        <w:rPr>
          <w:rFonts w:eastAsia="Times New Roman" w:cs="Times New Roman"/>
          <w:szCs w:val="24"/>
        </w:rPr>
        <w:t>ρα από το κτήριο του ΕΚΕΠΥ, να είναι ημιτελές, να έχει τόσα πατώματα και τόση ψευδοροφή. Αυτά είχαν βγει τότε. Αυτό ήταν. Ήταν φωτογραφική εντελώς η προκήρυξη. Με αγορά 11 ε</w:t>
      </w:r>
      <w:r>
        <w:rPr>
          <w:rFonts w:eastAsia="Times New Roman" w:cs="Times New Roman"/>
          <w:szCs w:val="24"/>
        </w:rPr>
        <w:t>κατομμύρια -ενώ αντικειμενική αξία είχε 3 εκατομμύρια- και άλλα 5 με 6 εκατομμύρια για ολοκλήρωση.</w:t>
      </w:r>
    </w:p>
    <w:p w14:paraId="47A54E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 δούμε τη χορηγία 1 εκατομμύριο ευρώ στον </w:t>
      </w:r>
      <w:r>
        <w:rPr>
          <w:rFonts w:eastAsia="Times New Roman" w:cs="Times New Roman"/>
          <w:szCs w:val="24"/>
        </w:rPr>
        <w:t>ό</w:t>
      </w:r>
      <w:r>
        <w:rPr>
          <w:rFonts w:eastAsia="Times New Roman" w:cs="Times New Roman"/>
          <w:szCs w:val="24"/>
        </w:rPr>
        <w:t xml:space="preserve">μιλο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για ενίσχυση του θεσμού «αριστεία ζωής»; Να μην το δούμε αυτό; Με την αριστεία έχουν ένα θέμα οι</w:t>
      </w:r>
      <w:r>
        <w:rPr>
          <w:rFonts w:eastAsia="Times New Roman" w:cs="Times New Roman"/>
          <w:szCs w:val="24"/>
        </w:rPr>
        <w:t xml:space="preserve"> νεοφιλελεύθεροι! </w:t>
      </w:r>
    </w:p>
    <w:p w14:paraId="47A54ED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Για </w:t>
      </w:r>
      <w:proofErr w:type="spellStart"/>
      <w:r>
        <w:rPr>
          <w:rFonts w:eastAsia="Times New Roman" w:cs="Times New Roman"/>
          <w:szCs w:val="24"/>
        </w:rPr>
        <w:t>ποι</w:t>
      </w:r>
      <w:proofErr w:type="spellEnd"/>
      <w:r>
        <w:rPr>
          <w:rFonts w:eastAsia="Times New Roman" w:cs="Times New Roman"/>
          <w:szCs w:val="24"/>
          <w:lang w:val="en-US"/>
        </w:rPr>
        <w:t>o</w:t>
      </w:r>
      <w:r>
        <w:rPr>
          <w:rFonts w:eastAsia="Times New Roman" w:cs="Times New Roman"/>
          <w:szCs w:val="24"/>
        </w:rPr>
        <w:t>ν όμιλο είπατε;</w:t>
      </w:r>
    </w:p>
    <w:p w14:paraId="47A54ED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Είπα 1 εκατομμύριο ευρώ το ΚΕΕΛΠΝΟ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w:t>
      </w:r>
    </w:p>
    <w:p w14:paraId="47A54ED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 δούμε τη συντήρηση του ηλεκτρομηχανολογικού εξοπλισμού στο ΕΚΕΠΥ; Δόθηκαν 3.182.000 ε</w:t>
      </w:r>
      <w:r>
        <w:rPr>
          <w:rFonts w:eastAsia="Times New Roman" w:cs="Times New Roman"/>
          <w:szCs w:val="24"/>
        </w:rPr>
        <w:t xml:space="preserve">υρώ σε ενάμιση χρόνο, 2010-2011. </w:t>
      </w:r>
    </w:p>
    <w:p w14:paraId="47A54ED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 δούμε το Κέντρο Ελέγχου Δημόσιας Υγείας στη Βάρη, το </w:t>
      </w:r>
      <w:proofErr w:type="spellStart"/>
      <w:r>
        <w:rPr>
          <w:rFonts w:eastAsia="Times New Roman" w:cs="Times New Roman"/>
          <w:szCs w:val="24"/>
        </w:rPr>
        <w:t>αποπερατωμένο</w:t>
      </w:r>
      <w:proofErr w:type="spellEnd"/>
      <w:r>
        <w:rPr>
          <w:rFonts w:eastAsia="Times New Roman" w:cs="Times New Roman"/>
          <w:szCs w:val="24"/>
        </w:rPr>
        <w:t>; Το αποπερατώσαμε άλλες τέσσερις φορές και δώσαμε 5 εκατομμύρια ευρώ; Να μη τα δούμε αυτά; Και αυτά έγιναν τώρα, πρόσφατα.</w:t>
      </w:r>
    </w:p>
    <w:p w14:paraId="47A54ED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μη δούμε τις θερμικές κ</w:t>
      </w:r>
      <w:r>
        <w:rPr>
          <w:rFonts w:eastAsia="Times New Roman" w:cs="Times New Roman"/>
          <w:szCs w:val="24"/>
        </w:rPr>
        <w:t xml:space="preserve">άμερες; Πού είναι ο κ. Κρεμαστινός; Δεν αφορά τη σύζυγό του. Είναι πολύ παλαιότερα αυτά. Όμως, το είχε πει μια μέρα. </w:t>
      </w:r>
    </w:p>
    <w:p w14:paraId="47A54ED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 δούμε τις θερμικές κάμερες, αυτές που βλέπουν αν έχεις υψηλή θερμοκρασία, τότε με τη γρίπη. Την πιο ακριβή να πάρεις, δεν έχει πάνω </w:t>
      </w:r>
      <w:r>
        <w:rPr>
          <w:rFonts w:eastAsia="Times New Roman" w:cs="Times New Roman"/>
          <w:szCs w:val="24"/>
        </w:rPr>
        <w:t>από 6.000 με 7.000 δολάρια. Το 2004, το 2005 και το 2006 τις πήρανε με 115.000 ευρώ τη μία, δηλαδή δύο εξακόσια. Και μετά λέει ότι για λειτουργία είκοσι τετράωρη κάθε μήνα δίνονταν 700.000 ευρώ. Για τρεις ανθρώπους, 6 εκατομμύρια ευρώ. Να μη το δούμε και α</w:t>
      </w:r>
      <w:r>
        <w:rPr>
          <w:rFonts w:eastAsia="Times New Roman" w:cs="Times New Roman"/>
          <w:szCs w:val="24"/>
        </w:rPr>
        <w:t>υτό; Λήθη στο παρελθόν, σκοτάδι μαύρο, καλά φαγωμένα!</w:t>
      </w:r>
    </w:p>
    <w:p w14:paraId="47A54ED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 δούμε την απευθείας ανάθεση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Να μη τη δούμε; Για καμμιά </w:t>
      </w:r>
      <w:proofErr w:type="spellStart"/>
      <w:r>
        <w:rPr>
          <w:rFonts w:eastAsia="Times New Roman" w:cs="Times New Roman"/>
          <w:szCs w:val="24"/>
        </w:rPr>
        <w:t>τριακοσιαριά</w:t>
      </w:r>
      <w:proofErr w:type="spellEnd"/>
      <w:r>
        <w:rPr>
          <w:rFonts w:eastAsia="Times New Roman" w:cs="Times New Roman"/>
          <w:szCs w:val="24"/>
        </w:rPr>
        <w:t xml:space="preserve"> χιλιάδες για διαφημιστικά μηνύματα; Ιδιωτικό συμφωνητικό. Να μη το δούμε αυτό; Για αυτό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βγάζει τις δημοσκο</w:t>
      </w:r>
      <w:r>
        <w:rPr>
          <w:rFonts w:eastAsia="Times New Roman" w:cs="Times New Roman"/>
          <w:szCs w:val="24"/>
        </w:rPr>
        <w:t xml:space="preserve">πήσεις του </w:t>
      </w:r>
      <w:proofErr w:type="spellStart"/>
      <w:r>
        <w:rPr>
          <w:rFonts w:eastAsia="Times New Roman" w:cs="Times New Roman"/>
          <w:szCs w:val="24"/>
        </w:rPr>
        <w:t>Μαραντζίδη</w:t>
      </w:r>
      <w:proofErr w:type="spellEnd"/>
      <w:r>
        <w:rPr>
          <w:rFonts w:eastAsia="Times New Roman" w:cs="Times New Roman"/>
          <w:szCs w:val="24"/>
        </w:rPr>
        <w:t xml:space="preserve"> του </w:t>
      </w:r>
      <w:proofErr w:type="spellStart"/>
      <w:r>
        <w:rPr>
          <w:rFonts w:eastAsia="Times New Roman" w:cs="Times New Roman"/>
          <w:szCs w:val="24"/>
        </w:rPr>
        <w:t>Πα.Μακ</w:t>
      </w:r>
      <w:proofErr w:type="spellEnd"/>
      <w:r>
        <w:rPr>
          <w:rFonts w:eastAsia="Times New Roman" w:cs="Times New Roman"/>
          <w:szCs w:val="24"/>
        </w:rPr>
        <w:t xml:space="preserve">, του κουμπάρου του κ. Μητσοτάκη. Όχι 15% τον ΣΥΡΙΖΑ, στο 3% θα τον φτάσει. Δες τι δουλειές έχει χάσει ο Αλαφούζος από εδώ! </w:t>
      </w:r>
    </w:p>
    <w:p w14:paraId="47A54ED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μη τα δούμε αυτά; Δεν πρέπει να τα δούμε; Δεν πρέπει να τα ελέγξουμε; Και τολμάτε για όλα αυτά, </w:t>
      </w:r>
      <w:r>
        <w:rPr>
          <w:rFonts w:eastAsia="Times New Roman" w:cs="Times New Roman"/>
          <w:szCs w:val="24"/>
        </w:rPr>
        <w:t xml:space="preserve">τα 85 δισεκατομμύρια, να μας δείχνετε με το δάκτυλο; </w:t>
      </w:r>
    </w:p>
    <w:p w14:paraId="47A54ED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1997 μπήκε, γιατί είναι είκοσι χρόνια πίσω η παραγραφή, και όχι για να «προφυλάξουμε» τον κ. </w:t>
      </w:r>
      <w:proofErr w:type="spellStart"/>
      <w:r>
        <w:rPr>
          <w:rFonts w:eastAsia="Times New Roman" w:cs="Times New Roman"/>
          <w:szCs w:val="24"/>
        </w:rPr>
        <w:t>Κουρουμπλή</w:t>
      </w:r>
      <w:proofErr w:type="spellEnd"/>
      <w:r>
        <w:rPr>
          <w:rFonts w:eastAsia="Times New Roman" w:cs="Times New Roman"/>
          <w:szCs w:val="24"/>
        </w:rPr>
        <w:t xml:space="preserve"> που ήταν στην Πρόνοια. Το 2015 και το 2016 δεν μπαίνει.</w:t>
      </w:r>
    </w:p>
    <w:p w14:paraId="47A54ED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Γιατί;</w:t>
      </w:r>
    </w:p>
    <w:p w14:paraId="47A54ED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w:t>
      </w:r>
      <w:r>
        <w:rPr>
          <w:rFonts w:eastAsia="Times New Roman" w:cs="Times New Roman"/>
          <w:b/>
          <w:szCs w:val="24"/>
        </w:rPr>
        <w:t xml:space="preserve">ΥΛΟΣ ΠΟΛΑΚΗΣ (Αναπληρωτής Υπουργός Υγείας): </w:t>
      </w:r>
      <w:r>
        <w:rPr>
          <w:rFonts w:eastAsia="Times New Roman" w:cs="Times New Roman"/>
          <w:szCs w:val="24"/>
        </w:rPr>
        <w:t xml:space="preserve">Γιατί δεν μοιάζουμε, μωρέ κουμπάρε! Το καταλαβαίνεις; Δεν είμαστε το ίδιο. Δεν είμαστε </w:t>
      </w:r>
      <w:proofErr w:type="spellStart"/>
      <w:r>
        <w:rPr>
          <w:rFonts w:eastAsia="Times New Roman" w:cs="Times New Roman"/>
          <w:szCs w:val="24"/>
        </w:rPr>
        <w:t>σαπημένοι</w:t>
      </w:r>
      <w:proofErr w:type="spellEnd"/>
      <w:r>
        <w:rPr>
          <w:rFonts w:eastAsia="Times New Roman" w:cs="Times New Roman"/>
          <w:szCs w:val="24"/>
        </w:rPr>
        <w:t>!</w:t>
      </w:r>
    </w:p>
    <w:p w14:paraId="47A54EDB"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4ED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Όταν μετά από καμμιά εικοσαριά χρόνια σας </w:t>
      </w:r>
      <w:proofErr w:type="spellStart"/>
      <w:r>
        <w:rPr>
          <w:rFonts w:eastAsia="Times New Roman" w:cs="Times New Roman"/>
          <w:szCs w:val="24"/>
        </w:rPr>
        <w:t>ξαναεμπιστευθεί</w:t>
      </w:r>
      <w:proofErr w:type="spellEnd"/>
      <w:r>
        <w:rPr>
          <w:rFonts w:eastAsia="Times New Roman" w:cs="Times New Roman"/>
          <w:szCs w:val="24"/>
        </w:rPr>
        <w:t xml:space="preserve"> ο ελληνικός λαός, γιατί νομίζετε ότι έχει φάει κουτόχορτο, και θα σας ξαναφέρει στην </w:t>
      </w:r>
      <w:r>
        <w:rPr>
          <w:rFonts w:eastAsia="Times New Roman" w:cs="Times New Roman"/>
          <w:szCs w:val="24"/>
        </w:rPr>
        <w:t>κ</w:t>
      </w:r>
      <w:r>
        <w:rPr>
          <w:rFonts w:eastAsia="Times New Roman" w:cs="Times New Roman"/>
          <w:szCs w:val="24"/>
        </w:rPr>
        <w:t xml:space="preserve">υβέρνηση, επειδή βγαίνετε μαζί με τους «μαϊντανούς» στα </w:t>
      </w:r>
      <w:proofErr w:type="spellStart"/>
      <w:r>
        <w:rPr>
          <w:rFonts w:eastAsia="Times New Roman" w:cs="Times New Roman"/>
          <w:szCs w:val="24"/>
        </w:rPr>
        <w:t>τηλεπαράθυρα</w:t>
      </w:r>
      <w:proofErr w:type="spellEnd"/>
      <w:r>
        <w:rPr>
          <w:rFonts w:eastAsia="Times New Roman" w:cs="Times New Roman"/>
          <w:szCs w:val="24"/>
        </w:rPr>
        <w:t xml:space="preserve"> και λέτε «καταστροφή, καταστροφή», ελέγξτε </w:t>
      </w:r>
      <w:r>
        <w:rPr>
          <w:rFonts w:eastAsia="Times New Roman" w:cs="Times New Roman"/>
          <w:szCs w:val="24"/>
        </w:rPr>
        <w:t>μας εσείς για τη περίοδο. Θα το κάνατε τότε.</w:t>
      </w:r>
    </w:p>
    <w:p w14:paraId="47A54ED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Μια, δυο κουβέντες θα πω ακόμα.</w:t>
      </w:r>
    </w:p>
    <w:p w14:paraId="47A54ED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Πρέπει να κλείσουμε.</w:t>
      </w:r>
    </w:p>
    <w:p w14:paraId="47A54ED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Κλείνω. Ήθελα και άλλα να πω, αλλά γκάζωσα πολύ.</w:t>
      </w:r>
    </w:p>
    <w:p w14:paraId="47A54EE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Πρώτον, …</w:t>
      </w:r>
    </w:p>
    <w:p w14:paraId="47A54EE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βγαίνει τίποτα…</w:t>
      </w:r>
    </w:p>
    <w:p w14:paraId="47A54EE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βγαίνει τίποτα; Ξέρεις τι λεφτά είναι αυτά; </w:t>
      </w:r>
    </w:p>
    <w:p w14:paraId="47A54EE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θα το πει. </w:t>
      </w:r>
    </w:p>
    <w:p w14:paraId="47A54EE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βγαίνει; Ξέρεις τι λεφτά είναι αυτά; </w:t>
      </w:r>
    </w:p>
    <w:p w14:paraId="47A54EE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ΧΑΡΑΛΑΜΠ</w:t>
      </w:r>
      <w:r>
        <w:rPr>
          <w:rFonts w:eastAsia="Times New Roman" w:cs="Times New Roman"/>
          <w:b/>
          <w:szCs w:val="24"/>
        </w:rPr>
        <w:t xml:space="preserve">ΟΣ ΑΘΑΝΑΣΙΟΥ: </w:t>
      </w:r>
      <w:r>
        <w:rPr>
          <w:rFonts w:eastAsia="Times New Roman" w:cs="Times New Roman"/>
          <w:szCs w:val="24"/>
        </w:rPr>
        <w:t xml:space="preserve">Αν δεν βγαίνει είπα. </w:t>
      </w:r>
    </w:p>
    <w:p w14:paraId="47A54EE6" w14:textId="77777777" w:rsidR="00080287" w:rsidRDefault="007F198B">
      <w:pPr>
        <w:spacing w:line="600" w:lineRule="auto"/>
        <w:ind w:firstLine="720"/>
        <w:contextualSpacing/>
        <w:jc w:val="both"/>
        <w:rPr>
          <w:rFonts w:eastAsia="Times New Roman" w:cs="Times New Roman"/>
          <w:b/>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Πάμε παρακάτω. Μια κουβέντα για το </w:t>
      </w:r>
      <w:r>
        <w:rPr>
          <w:rFonts w:eastAsia="Times New Roman" w:cs="Times New Roman"/>
          <w:szCs w:val="24"/>
        </w:rPr>
        <w:t>«Ερρίκος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τυνάν»</w:t>
      </w:r>
      <w:r>
        <w:rPr>
          <w:rFonts w:eastAsia="Times New Roman" w:cs="Times New Roman"/>
          <w:szCs w:val="24"/>
        </w:rPr>
        <w:t xml:space="preserve">. Τα είπε ο συνάδελφος ο κ. </w:t>
      </w:r>
      <w:proofErr w:type="spellStart"/>
      <w:r>
        <w:rPr>
          <w:rFonts w:eastAsia="Times New Roman" w:cs="Times New Roman"/>
          <w:szCs w:val="24"/>
        </w:rPr>
        <w:t>Λάππας</w:t>
      </w:r>
      <w:proofErr w:type="spellEnd"/>
      <w:r>
        <w:rPr>
          <w:rFonts w:eastAsia="Times New Roman" w:cs="Times New Roman"/>
          <w:szCs w:val="24"/>
        </w:rPr>
        <w:t>, θα πούμε και άλλα. Οργανώθηκε το πέρασμα από το Κοινωφελές Ίδρυμα, τον Ερυθρό Σταυρό, σ</w:t>
      </w:r>
      <w:r>
        <w:rPr>
          <w:rFonts w:eastAsia="Times New Roman" w:cs="Times New Roman"/>
          <w:szCs w:val="24"/>
        </w:rPr>
        <w:t xml:space="preserve">τον </w:t>
      </w:r>
      <w:proofErr w:type="spellStart"/>
      <w:r>
        <w:rPr>
          <w:rFonts w:eastAsia="Times New Roman" w:cs="Times New Roman"/>
          <w:szCs w:val="24"/>
        </w:rPr>
        <w:t>Βγενόπουλο</w:t>
      </w:r>
      <w:proofErr w:type="spellEnd"/>
      <w:r>
        <w:rPr>
          <w:rFonts w:eastAsia="Times New Roman" w:cs="Times New Roman"/>
          <w:szCs w:val="24"/>
        </w:rPr>
        <w:t xml:space="preserve">, στη </w:t>
      </w:r>
      <w:r>
        <w:rPr>
          <w:rFonts w:eastAsia="Times New Roman" w:cs="Times New Roman"/>
          <w:szCs w:val="24"/>
          <w:lang w:val="en-US"/>
        </w:rPr>
        <w:t>MIG</w:t>
      </w:r>
      <w:r>
        <w:rPr>
          <w:rFonts w:eastAsia="Times New Roman" w:cs="Times New Roman"/>
          <w:szCs w:val="24"/>
        </w:rPr>
        <w:t xml:space="preserve"> και στην ΠΕΙΡΑΙΩΣ, με συνέργεια τριών Υπουργών. Με εμπιστευτικά μνημόνια που υπέγραφε ο κ. Γεωργιάδης, με παροτρύνσεις προς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Μαρτίνη</w:t>
      </w:r>
      <w:proofErr w:type="spellEnd"/>
      <w:r>
        <w:rPr>
          <w:rFonts w:eastAsia="Times New Roman" w:cs="Times New Roman"/>
          <w:szCs w:val="24"/>
        </w:rPr>
        <w:t xml:space="preserve"> να ακυρώσει τις δικαστικές προσφυγές προς τον </w:t>
      </w:r>
      <w:proofErr w:type="spellStart"/>
      <w:r>
        <w:rPr>
          <w:rFonts w:eastAsia="Times New Roman" w:cs="Times New Roman"/>
          <w:szCs w:val="24"/>
        </w:rPr>
        <w:t>Βγενόπουλο</w:t>
      </w:r>
      <w:proofErr w:type="spellEnd"/>
      <w:r>
        <w:rPr>
          <w:rFonts w:eastAsia="Times New Roman" w:cs="Times New Roman"/>
          <w:szCs w:val="24"/>
        </w:rPr>
        <w:t xml:space="preserve"> από τον κ. Λοβέρδο, με την υπογραφή που</w:t>
      </w:r>
      <w:r>
        <w:rPr>
          <w:rFonts w:eastAsia="Times New Roman" w:cs="Times New Roman"/>
          <w:szCs w:val="24"/>
        </w:rPr>
        <w:t xml:space="preserve"> έβαλε ο κ. Βορίδης και με μια τροπολογία που πέρασε που λέει ότι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που ορίστηκε στο </w:t>
      </w:r>
      <w:r>
        <w:rPr>
          <w:rFonts w:eastAsia="Times New Roman" w:cs="Times New Roman"/>
          <w:szCs w:val="24"/>
        </w:rPr>
        <w:t xml:space="preserve">«Ερρίκος </w:t>
      </w:r>
      <w:r>
        <w:rPr>
          <w:rFonts w:eastAsia="Times New Roman" w:cs="Times New Roman"/>
          <w:szCs w:val="24"/>
        </w:rPr>
        <w:t>Ν</w:t>
      </w:r>
      <w:r>
        <w:rPr>
          <w:rFonts w:eastAsia="Times New Roman" w:cs="Times New Roman"/>
          <w:szCs w:val="24"/>
        </w:rPr>
        <w:t>τυνάν»</w:t>
      </w:r>
      <w:r>
        <w:rPr>
          <w:rFonts w:eastAsia="Times New Roman" w:cs="Times New Roman"/>
          <w:szCs w:val="24"/>
        </w:rPr>
        <w:t xml:space="preserve"> -που πέρασε </w:t>
      </w:r>
      <w:r>
        <w:rPr>
          <w:rFonts w:eastAsia="Times New Roman" w:cs="Times New Roman"/>
          <w:szCs w:val="24"/>
        </w:rPr>
        <w:t xml:space="preserve">στις </w:t>
      </w:r>
      <w:r>
        <w:rPr>
          <w:rFonts w:eastAsia="Times New Roman" w:cs="Times New Roman"/>
          <w:szCs w:val="24"/>
        </w:rPr>
        <w:t>19 Σεπτεμβρίου του 2014- δεν διώκεται για τις πράξεις, παραλείψεις που αφορούσαν φορολογικές, ασφαλιστικές και τα π</w:t>
      </w:r>
      <w:r>
        <w:rPr>
          <w:rFonts w:eastAsia="Times New Roman" w:cs="Times New Roman"/>
          <w:szCs w:val="24"/>
        </w:rPr>
        <w:t xml:space="preserve">άντα. Τους «καθάρισε» τότε ότι δεν έχουν καμμία ευθύνη. Και βέβαια σ’ αυτήν την </w:t>
      </w:r>
      <w:r>
        <w:rPr>
          <w:rFonts w:eastAsia="Times New Roman" w:cs="Times New Roman"/>
          <w:szCs w:val="24"/>
        </w:rPr>
        <w:t>«</w:t>
      </w:r>
      <w:r>
        <w:rPr>
          <w:rFonts w:eastAsia="Times New Roman" w:cs="Times New Roman"/>
          <w:szCs w:val="24"/>
        </w:rPr>
        <w:t>ΗΜΙΘΕΑ</w:t>
      </w:r>
      <w:r>
        <w:rPr>
          <w:rFonts w:eastAsia="Times New Roman" w:cs="Times New Roman"/>
          <w:szCs w:val="24"/>
        </w:rPr>
        <w:t>»</w:t>
      </w:r>
      <w:r>
        <w:rPr>
          <w:rFonts w:eastAsia="Times New Roman" w:cs="Times New Roman"/>
          <w:szCs w:val="24"/>
        </w:rPr>
        <w:t xml:space="preserve"> -γιατί όλα κύκλος είναι στην Ελλάδα, τα πάντα- πήγε στο ΔΣ καμμιά δεκαριά μέρες πριν το πάρει, αυτή που δεν είχε δραχμή μέσα, αλλά πήγε με μια επιταγή 115, πήγε ο κ. </w:t>
      </w:r>
      <w:proofErr w:type="spellStart"/>
      <w:r>
        <w:rPr>
          <w:rFonts w:eastAsia="Times New Roman" w:cs="Times New Roman"/>
          <w:szCs w:val="24"/>
        </w:rPr>
        <w:t>Π</w:t>
      </w:r>
      <w:r>
        <w:rPr>
          <w:rFonts w:eastAsia="Times New Roman" w:cs="Times New Roman"/>
          <w:szCs w:val="24"/>
        </w:rPr>
        <w:t>ανεθυμιτάκης</w:t>
      </w:r>
      <w:proofErr w:type="spellEnd"/>
      <w:r>
        <w:rPr>
          <w:rFonts w:eastAsia="Times New Roman" w:cs="Times New Roman"/>
          <w:szCs w:val="24"/>
        </w:rPr>
        <w:t>, κουμπάρος του κ. Μητσοτάκη, που τον είχατε διορίσει εσείς, κύριε Γεωργιάδη…</w:t>
      </w:r>
      <w:r>
        <w:rPr>
          <w:rFonts w:eastAsia="Times New Roman" w:cs="Times New Roman"/>
          <w:b/>
          <w:szCs w:val="24"/>
        </w:rPr>
        <w:t xml:space="preserve"> </w:t>
      </w:r>
    </w:p>
    <w:p w14:paraId="47A54EE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Υπουργέ, ολοκληρώστε παρακαλώ. </w:t>
      </w:r>
    </w:p>
    <w:p w14:paraId="47A54EE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…που τον είχατε βάλει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κ</w:t>
      </w:r>
      <w:r>
        <w:rPr>
          <w:rFonts w:eastAsia="Times New Roman" w:cs="Times New Roman"/>
          <w:szCs w:val="24"/>
        </w:rPr>
        <w:t xml:space="preserve">οινωφελούς </w:t>
      </w:r>
      <w:r>
        <w:rPr>
          <w:rFonts w:eastAsia="Times New Roman" w:cs="Times New Roman"/>
          <w:szCs w:val="24"/>
        </w:rPr>
        <w:t>ι</w:t>
      </w:r>
      <w:r>
        <w:rPr>
          <w:rFonts w:eastAsia="Times New Roman" w:cs="Times New Roman"/>
          <w:szCs w:val="24"/>
        </w:rPr>
        <w:t xml:space="preserve">δρύματος και για να εξασφαλίσετε τη συνέχεια τον βάλατε πριν και στην </w:t>
      </w:r>
      <w:r>
        <w:rPr>
          <w:rFonts w:eastAsia="Times New Roman" w:cs="Times New Roman"/>
          <w:szCs w:val="24"/>
        </w:rPr>
        <w:t>«</w:t>
      </w:r>
      <w:r>
        <w:rPr>
          <w:rFonts w:eastAsia="Times New Roman" w:cs="Times New Roman"/>
          <w:szCs w:val="24"/>
        </w:rPr>
        <w:t>ΗΜΙΘΕΑ</w:t>
      </w:r>
      <w:r>
        <w:rPr>
          <w:rFonts w:eastAsia="Times New Roman" w:cs="Times New Roman"/>
          <w:szCs w:val="24"/>
        </w:rPr>
        <w:t>»</w:t>
      </w:r>
      <w:r>
        <w:rPr>
          <w:rFonts w:eastAsia="Times New Roman" w:cs="Times New Roman"/>
          <w:szCs w:val="24"/>
        </w:rPr>
        <w:t xml:space="preserve">, που ήταν στημένο το πράγμα ότι εκεί θα πάει. </w:t>
      </w:r>
    </w:p>
    <w:p w14:paraId="47A54EE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Τολμάτε βρε –και εσύ ειδικά- και μας λέτε εμάς για το θέμα που συνεργείου φύλαξης στο ΚΕΕΛΠΝΟ που έχει και το Υπουργεί</w:t>
      </w:r>
      <w:r>
        <w:rPr>
          <w:rFonts w:eastAsia="Times New Roman" w:cs="Times New Roman"/>
          <w:szCs w:val="24"/>
        </w:rPr>
        <w:t>ο Υγείας από το 2012 με απόφαση του κ. Γρηγοράκου; Εμείς προσπαθήσαμε και προσπαθούμε ακόμη να κάνουμε ατομικές συμβάσεις και μας έχει ρίξει μια φορά το Σ</w:t>
      </w:r>
      <w:r w:rsidRPr="00116BF0">
        <w:rPr>
          <w:rFonts w:eastAsia="Times New Roman" w:cs="Times New Roman"/>
          <w:szCs w:val="24"/>
        </w:rPr>
        <w:t>.</w:t>
      </w:r>
      <w:r>
        <w:rPr>
          <w:rFonts w:eastAsia="Times New Roman" w:cs="Times New Roman"/>
          <w:szCs w:val="24"/>
        </w:rPr>
        <w:t>τ</w:t>
      </w:r>
      <w:r w:rsidRPr="00116BF0">
        <w:rPr>
          <w:rFonts w:eastAsia="Times New Roman" w:cs="Times New Roman"/>
          <w:szCs w:val="24"/>
        </w:rPr>
        <w:t>.</w:t>
      </w:r>
      <w:r>
        <w:rPr>
          <w:rFonts w:eastAsia="Times New Roman" w:cs="Times New Roman"/>
          <w:szCs w:val="24"/>
        </w:rPr>
        <w:t>Ε</w:t>
      </w:r>
      <w:r w:rsidRPr="00116BF0">
        <w:rPr>
          <w:rFonts w:eastAsia="Times New Roman" w:cs="Times New Roman"/>
          <w:szCs w:val="24"/>
        </w:rPr>
        <w:t>.</w:t>
      </w:r>
      <w:r>
        <w:rPr>
          <w:rFonts w:eastAsia="Times New Roman" w:cs="Times New Roman"/>
          <w:szCs w:val="24"/>
        </w:rPr>
        <w:t xml:space="preserve">, έχουμε </w:t>
      </w:r>
      <w:proofErr w:type="spellStart"/>
      <w:r>
        <w:rPr>
          <w:rFonts w:eastAsia="Times New Roman" w:cs="Times New Roman"/>
          <w:szCs w:val="24"/>
        </w:rPr>
        <w:t>ξαναπροσφύγει</w:t>
      </w:r>
      <w:proofErr w:type="spellEnd"/>
      <w:r>
        <w:rPr>
          <w:rFonts w:eastAsia="Times New Roman" w:cs="Times New Roman"/>
          <w:szCs w:val="24"/>
        </w:rPr>
        <w:t xml:space="preserve"> και εκεί ξεκινήσαμε και μας σταματήσαν και τώρα το </w:t>
      </w:r>
      <w:r>
        <w:rPr>
          <w:rFonts w:eastAsia="Times New Roman" w:cs="Times New Roman"/>
          <w:szCs w:val="24"/>
        </w:rPr>
        <w:t>κάνουμε και δώσαμε παράταση αναγκαστικά. Και αυτά τα λεφτά που είπες είναι για όλο το 2016 που δεν είχε πάρει δραχμή, ενώ είχατε συμφωνήσει να του δώσετε 1,5 εκατομμύριο τον χρόνο. Και πήρε 700 και καλά είναι και αναπαυμένος. Και πολλά πήρε γι’ αυτά που ζη</w:t>
      </w:r>
      <w:r>
        <w:rPr>
          <w:rFonts w:eastAsia="Times New Roman" w:cs="Times New Roman"/>
          <w:szCs w:val="24"/>
        </w:rPr>
        <w:t xml:space="preserve">τάει. Θα έχει σύμβαση-παράταση μέχρι τον Ιούνιο που έχουμε ξεκινήσει τη διαδικασία, για να πάμε με ατομικές συμβάσεις, την οποία με τον πιο λυσσασμένο τρόπο προσπαθείτε να σταματήσετε. </w:t>
      </w:r>
    </w:p>
    <w:p w14:paraId="47A54EE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Όσον αφορά τα άλλα μια κουβέντα θέλω να πω και συγγνώμη, κύριε Πρόεδρε</w:t>
      </w:r>
      <w:r>
        <w:rPr>
          <w:rFonts w:eastAsia="Times New Roman" w:cs="Times New Roman"/>
          <w:szCs w:val="24"/>
        </w:rPr>
        <w:t xml:space="preserve">. Το ότι ξέρεις τι απάντηση έστειλε στον </w:t>
      </w:r>
      <w:r>
        <w:rPr>
          <w:rFonts w:eastAsia="Times New Roman" w:cs="Times New Roman"/>
          <w:szCs w:val="24"/>
        </w:rPr>
        <w:t>ε</w:t>
      </w:r>
      <w:r>
        <w:rPr>
          <w:rFonts w:eastAsia="Times New Roman" w:cs="Times New Roman"/>
          <w:szCs w:val="24"/>
        </w:rPr>
        <w:t xml:space="preserve">ισαγγελέα ο μηχανισμός του… </w:t>
      </w:r>
    </w:p>
    <w:p w14:paraId="47A54EE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Δεν το ξέρω. </w:t>
      </w:r>
    </w:p>
    <w:p w14:paraId="47A54EE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Έλα, πουλάκι στο είπε; </w:t>
      </w:r>
    </w:p>
    <w:p w14:paraId="47A54EE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Γιατί; Έχει δώσει απάντηση; </w:t>
      </w:r>
    </w:p>
    <w:p w14:paraId="47A54EE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ΠΑΥΛΟΣ ΠΟΛΑΚ</w:t>
      </w:r>
      <w:r>
        <w:rPr>
          <w:rFonts w:eastAsia="Times New Roman" w:cs="Times New Roman"/>
          <w:b/>
          <w:szCs w:val="24"/>
        </w:rPr>
        <w:t xml:space="preserve">ΗΣ (Αναπληρωτής Υπουργός Υγείας): </w:t>
      </w:r>
      <w:r>
        <w:rPr>
          <w:rFonts w:eastAsia="Times New Roman" w:cs="Times New Roman"/>
          <w:szCs w:val="24"/>
        </w:rPr>
        <w:t xml:space="preserve">Οι υπηρεσίες του ΚΕΕΛΠΝΟ και διαβιβάστηκαν από εμάς στον </w:t>
      </w:r>
      <w:r>
        <w:rPr>
          <w:rFonts w:eastAsia="Times New Roman" w:cs="Times New Roman"/>
          <w:szCs w:val="24"/>
        </w:rPr>
        <w:t>ε</w:t>
      </w:r>
      <w:r>
        <w:rPr>
          <w:rFonts w:eastAsia="Times New Roman" w:cs="Times New Roman"/>
          <w:szCs w:val="24"/>
        </w:rPr>
        <w:t>ισαγγελέα για τους είκοσι τρεις διορισμούς, που εκ των τεσσάρων οι δύο είναι διευθυντές του γραφείου του, η σύζυγός του και η άλλη ήταν η κυρία με την …</w:t>
      </w:r>
    </w:p>
    <w:p w14:paraId="47A54EE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ΠΡΟΕΔΡΟΣ (Ν</w:t>
      </w:r>
      <w:r>
        <w:rPr>
          <w:rFonts w:eastAsia="Times New Roman" w:cs="Times New Roman"/>
          <w:b/>
          <w:szCs w:val="24"/>
        </w:rPr>
        <w:t xml:space="preserve">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πολύ, να μιλάτε μεταξύ σας… </w:t>
      </w:r>
    </w:p>
    <w:p w14:paraId="47A54EF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Εδώ είναι οι αμοιβές του ΚΕΕΛΠΝΟ και το καταθέτω. </w:t>
      </w:r>
    </w:p>
    <w:p w14:paraId="47A54E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w:t>
      </w:r>
      <w:r>
        <w:rPr>
          <w:rFonts w:eastAsia="Times New Roman" w:cs="Times New Roman"/>
          <w:szCs w:val="24"/>
        </w:rPr>
        <w:t xml:space="preserve"> τα προαναφερθέντα έγγραφα, τα οποία βρίσκονται στο αρχείο του Τμήματος Γραμματείας της Διεύθυνσης Στενογραφίας και  Πρακτικών της Βουλής)</w:t>
      </w:r>
    </w:p>
    <w:p w14:paraId="47A54E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Υπουργέ, να μιλάτε μεταξύ σας στον πληθυντικό, αν δεν έχετε αντίρρηση. </w:t>
      </w:r>
    </w:p>
    <w:p w14:paraId="47A54EF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ΠΑΥΛΟΣ ΠΟΛ</w:t>
      </w:r>
      <w:r>
        <w:rPr>
          <w:rFonts w:eastAsia="Times New Roman" w:cs="Times New Roman"/>
          <w:b/>
          <w:szCs w:val="24"/>
        </w:rPr>
        <w:t xml:space="preserve">ΑΚΗΣ (Αναπληρωτής Υπουργός Υγείας): </w:t>
      </w:r>
      <w:r>
        <w:rPr>
          <w:rFonts w:eastAsia="Times New Roman" w:cs="Times New Roman"/>
          <w:szCs w:val="24"/>
        </w:rPr>
        <w:t>Και βέβαια το «</w:t>
      </w:r>
      <w:proofErr w:type="spellStart"/>
      <w:r>
        <w:rPr>
          <w:rFonts w:eastAsia="Times New Roman" w:cs="Times New Roman"/>
          <w:szCs w:val="24"/>
        </w:rPr>
        <w:t>ρουσφετόχαρτο</w:t>
      </w:r>
      <w:proofErr w:type="spellEnd"/>
      <w:r>
        <w:rPr>
          <w:rFonts w:eastAsia="Times New Roman" w:cs="Times New Roman"/>
          <w:szCs w:val="24"/>
        </w:rPr>
        <w:t xml:space="preserve">» έλεγε Ευγενία </w:t>
      </w:r>
      <w:proofErr w:type="spellStart"/>
      <w:r>
        <w:rPr>
          <w:rFonts w:eastAsia="Times New Roman" w:cs="Times New Roman"/>
          <w:szCs w:val="24"/>
        </w:rPr>
        <w:t>Μανωλίδου</w:t>
      </w:r>
      <w:proofErr w:type="spellEnd"/>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Δεν έλεγε </w:t>
      </w:r>
      <w:proofErr w:type="spellStart"/>
      <w:r>
        <w:rPr>
          <w:rFonts w:eastAsia="Times New Roman" w:cs="Times New Roman"/>
          <w:szCs w:val="24"/>
        </w:rPr>
        <w:t>Μανωλίδου</w:t>
      </w:r>
      <w:proofErr w:type="spellEnd"/>
      <w:r>
        <w:rPr>
          <w:rFonts w:eastAsia="Times New Roman" w:cs="Times New Roman"/>
          <w:szCs w:val="24"/>
        </w:rPr>
        <w:t xml:space="preserve">, αυτό έλεγε το </w:t>
      </w:r>
      <w:proofErr w:type="spellStart"/>
      <w:r>
        <w:rPr>
          <w:rFonts w:eastAsia="Times New Roman" w:cs="Times New Roman"/>
          <w:szCs w:val="24"/>
        </w:rPr>
        <w:t>ρουσφετόχαρτο</w:t>
      </w:r>
      <w:proofErr w:type="spellEnd"/>
      <w:r>
        <w:rPr>
          <w:rFonts w:eastAsia="Times New Roman" w:cs="Times New Roman"/>
          <w:szCs w:val="24"/>
        </w:rPr>
        <w:t>.</w:t>
      </w:r>
    </w:p>
    <w:p w14:paraId="47A54E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 αλλάξαμε τώρα. </w:t>
      </w:r>
    </w:p>
    <w:p w14:paraId="47A54E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Μια κουβέντα μόνο. </w:t>
      </w:r>
    </w:p>
    <w:p w14:paraId="47A54E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Πήγαν να φτιάξουν χαρτιά ότι έγινε η διαδικασία του διορισμού αυτών που στο χαρτί τους είπαν ελάτε μέσα, τους έφτιαξαν τις συμβάσεις εργασίας και προχώρησαν. Πήγαν να φτιάξουν χαρτιά ότι έγινε με προκήρυξη κ.λπ.</w:t>
      </w:r>
      <w:r>
        <w:rPr>
          <w:rFonts w:eastAsia="Times New Roman" w:cs="Times New Roman"/>
          <w:szCs w:val="24"/>
        </w:rPr>
        <w:t>.</w:t>
      </w:r>
      <w:r>
        <w:rPr>
          <w:rFonts w:eastAsia="Times New Roman" w:cs="Times New Roman"/>
          <w:szCs w:val="24"/>
        </w:rPr>
        <w:t xml:space="preserve"> Καμμία προκήρυξη. Και π</w:t>
      </w:r>
      <w:r>
        <w:rPr>
          <w:rFonts w:eastAsia="Times New Roman" w:cs="Times New Roman"/>
          <w:szCs w:val="24"/>
        </w:rPr>
        <w:t xml:space="preserve">ήγαν Σάββατο. Έχεις κάτι υπαλλήλους εκεί! </w:t>
      </w:r>
    </w:p>
    <w:p w14:paraId="47A54E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Τώρα; </w:t>
      </w:r>
    </w:p>
    <w:p w14:paraId="47A54E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Τώρα, τώρα. </w:t>
      </w:r>
    </w:p>
    <w:p w14:paraId="47A54E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σας παρακαλώ. </w:t>
      </w:r>
    </w:p>
    <w:p w14:paraId="47A54E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Πήγαν Σάββατο να αλλάξει τα πρωτόκολλα του ΚΕΕΛΠΝΟ και δεν τους άφησαν. Δεν ολοκληρώθηκε η κομπίνα! Για αυτό βγάλαν την καταγγελία. Και έρχονται άλλα για αυτούς. </w:t>
      </w:r>
    </w:p>
    <w:p w14:paraId="47A54E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Τι λέει; </w:t>
      </w:r>
    </w:p>
    <w:p w14:paraId="47A54E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Ολοκληρώσατε, κύριε Υπου</w:t>
      </w:r>
      <w:r>
        <w:rPr>
          <w:rFonts w:eastAsia="Times New Roman" w:cs="Times New Roman"/>
          <w:szCs w:val="24"/>
        </w:rPr>
        <w:t xml:space="preserve">ργέ, παρακαλώ, ευχαριστώ. </w:t>
      </w:r>
    </w:p>
    <w:p w14:paraId="47A54E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 είναι σίγουρος ο ελληνικός λαός ότι τόσα και άλλα τόσα θα βγουν από την </w:t>
      </w:r>
      <w:r>
        <w:rPr>
          <w:rFonts w:eastAsia="Times New Roman" w:cs="Times New Roman"/>
          <w:szCs w:val="24"/>
        </w:rPr>
        <w:t>ε</w:t>
      </w:r>
      <w:r>
        <w:rPr>
          <w:rFonts w:eastAsia="Times New Roman" w:cs="Times New Roman"/>
          <w:szCs w:val="24"/>
        </w:rPr>
        <w:t>πιτροπή. Ο ελληνικός λαός να ξέρει ότι για πρώτη φορά υπάρχει μια Κυβέρνηση που δεν την έχουν στο χέρι, δεν</w:t>
      </w:r>
      <w:r>
        <w:rPr>
          <w:rFonts w:eastAsia="Times New Roman" w:cs="Times New Roman"/>
          <w:szCs w:val="24"/>
        </w:rPr>
        <w:t xml:space="preserve"> μπορούν να την απειλήσουν, δεν μπορούν να τη ζορίσουν και γι’ αυτόν τον λόγο και αυτοί που πρέπει θα τιμωρηθούν και θα αποδοθούν οι πολιτικές ευθύνες, ανεξάρτητα αν υπάρχει παραγραφή ή δεν υπάρχει, και βέβαια θα δοθεί κάθε δυνατότητα να βρεθεί η διαδρομή </w:t>
      </w:r>
      <w:r>
        <w:rPr>
          <w:rFonts w:eastAsia="Times New Roman" w:cs="Times New Roman"/>
          <w:szCs w:val="24"/>
        </w:rPr>
        <w:t xml:space="preserve">του χρήματος μέσα από λογαριασμούς, που τότε εκεί δεν θα υπάρχει παραγραφή. Κάποιοι να κοιμούνται ανήσυχοι! </w:t>
      </w:r>
    </w:p>
    <w:p w14:paraId="47A54EFE"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7A54EFF"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ζητώ τον λόγο.</w:t>
      </w:r>
    </w:p>
    <w:p w14:paraId="47A54F00"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w:t>
      </w:r>
      <w:r>
        <w:rPr>
          <w:rFonts w:eastAsia="Times New Roman" w:cs="Times New Roman"/>
          <w:szCs w:val="24"/>
        </w:rPr>
        <w:t>η, έχετε τον λόγο για τρία λεπτά.</w:t>
      </w:r>
    </w:p>
    <w:p w14:paraId="47A54F01"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Μερικές πολύ γρήγορες, τηλεγραφικές απαντήσεις.</w:t>
      </w:r>
    </w:p>
    <w:p w14:paraId="47A54F0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προφανώς δεν μοιάζουμε. Δεν ήξερα ότι για να ελεγχθεί η περίοδος </w:t>
      </w:r>
      <w:proofErr w:type="spellStart"/>
      <w:r>
        <w:rPr>
          <w:rFonts w:eastAsia="Times New Roman" w:cs="Times New Roman"/>
          <w:szCs w:val="24"/>
        </w:rPr>
        <w:t>Πολάκη</w:t>
      </w:r>
      <w:proofErr w:type="spellEnd"/>
      <w:r>
        <w:rPr>
          <w:rFonts w:eastAsia="Times New Roman" w:cs="Times New Roman"/>
          <w:szCs w:val="24"/>
        </w:rPr>
        <w:t xml:space="preserve"> θα έπρεπε να αφήσω μούσια και να βγάλω τη γραβάτα! Προφανώς </w:t>
      </w:r>
      <w:r>
        <w:rPr>
          <w:rFonts w:eastAsia="Times New Roman" w:cs="Times New Roman"/>
          <w:szCs w:val="24"/>
        </w:rPr>
        <w:t xml:space="preserve">δεν μοιάζουμε. </w:t>
      </w:r>
    </w:p>
    <w:p w14:paraId="47A54F03"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σας λέω, κύριε Υπουργέ, στα ερωτήματα …</w:t>
      </w:r>
    </w:p>
    <w:p w14:paraId="47A54F04" w14:textId="77777777" w:rsidR="00080287" w:rsidRDefault="007F198B">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F05"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ζητώ μια χάρη. Συγγνώμη, κύριε Πρόεδρε. </w:t>
      </w:r>
    </w:p>
    <w:p w14:paraId="47A54F06"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Μη με διακόπτετε.</w:t>
      </w:r>
    </w:p>
    <w:p w14:paraId="47A54F07"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 xml:space="preserve">Σ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κύριε </w:t>
      </w:r>
      <w:proofErr w:type="spellStart"/>
      <w:r>
        <w:rPr>
          <w:rFonts w:eastAsia="Times New Roman" w:cs="Times New Roman"/>
          <w:szCs w:val="24"/>
        </w:rPr>
        <w:t>Πολάκη</w:t>
      </w:r>
      <w:proofErr w:type="spellEnd"/>
      <w:r>
        <w:rPr>
          <w:rFonts w:eastAsia="Times New Roman" w:cs="Times New Roman"/>
          <w:szCs w:val="24"/>
        </w:rPr>
        <w:t>! Σήμερα η βεντέτα, η οποία έχει στηθεί …</w:t>
      </w:r>
    </w:p>
    <w:p w14:paraId="47A54F08"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είναι βεντέτα. </w:t>
      </w:r>
    </w:p>
    <w:p w14:paraId="47A54F09"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θα μου πείτε εσείς τι είναι. </w:t>
      </w:r>
    </w:p>
    <w:p w14:paraId="47A54F0A"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είμαι πολύ ευγενικός.</w:t>
      </w:r>
    </w:p>
    <w:p w14:paraId="47A54F0B"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πάρα πολύ! Η βεντέτα, που έχει στηθεί σε άλλες διαδικασίες, μέσα σε αυτήν την Αίθουσα αναμεταξύ σας δεν θα αναπαραχθεί στη σημερινή συζήτηση.</w:t>
      </w:r>
    </w:p>
    <w:p w14:paraId="47A54F0C"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ΑΥΛΟΣ ΠΟΛΑΚΗΣ (Αναπληρωτής Υπουργός Υγείας):</w:t>
      </w:r>
      <w:r>
        <w:rPr>
          <w:rFonts w:eastAsia="Times New Roman" w:cs="Times New Roman"/>
          <w:szCs w:val="24"/>
        </w:rPr>
        <w:t xml:space="preserve"> Δεν είναι βεντέτα, μια παρατήρηση θέλω να κάνω. </w:t>
      </w:r>
    </w:p>
    <w:p w14:paraId="47A54F0D"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 τι είναι αυτό το πράγμα; Καμμία παρατήρηση! Μιλούσατε είκοσι τρία λεπτά! Και εσείς προηγούμενα είχατε αναφερθεί σε είκοσι έξι πρόσ</w:t>
      </w:r>
      <w:r>
        <w:rPr>
          <w:rFonts w:eastAsia="Times New Roman" w:cs="Times New Roman"/>
          <w:szCs w:val="24"/>
        </w:rPr>
        <w:t xml:space="preserve">ωπα στην ομιλία σας, που, αν είχαν γίνει είκοσι έξι προσωπικά, θα κάναμε Ανάσταση εδώ μέσα! Το καταλαβαίνετε;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w:t>
      </w:r>
    </w:p>
    <w:p w14:paraId="47A54F0E" w14:textId="77777777" w:rsidR="00080287" w:rsidRDefault="007F198B">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47A54F0F"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ένα λεπτό θέλω. Θα τελειώσω πολύ γρήγορα.</w:t>
      </w:r>
    </w:p>
    <w:p w14:paraId="47A54F10"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Στα διαδοχικά </w:t>
      </w:r>
      <w:r>
        <w:rPr>
          <w:rFonts w:eastAsia="Times New Roman" w:cs="Times New Roman"/>
          <w:szCs w:val="24"/>
        </w:rPr>
        <w:t>ερωτήματα του κυρίου Υπουργού, «να μην ελεγχθούν, να μην ελεγχθούν, να μην ελεγχθούν», η Νέα Δημοκρατία λέει να ελεγχθούν! Τέρμα! Άρα, γιατί ρωτάει …</w:t>
      </w:r>
    </w:p>
    <w:p w14:paraId="47A54F11" w14:textId="77777777" w:rsidR="00080287" w:rsidRDefault="007F198B">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4F1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Αργήσατε καμμιά εικοσαριά χρόνια!</w:t>
      </w:r>
    </w:p>
    <w:p w14:paraId="47A54F13"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Cs w:val="24"/>
        </w:rPr>
        <w:t xml:space="preserve"> Καλά, θα δούμε τι θα βγει! </w:t>
      </w:r>
    </w:p>
    <w:p w14:paraId="47A54F14"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στο δικό μας ερώτημα τώρα, να ελεγχθεί και αυτό που ακούστηκε προηγουμένως, που είπε ο κ. </w:t>
      </w:r>
      <w:proofErr w:type="spellStart"/>
      <w:r>
        <w:rPr>
          <w:rFonts w:eastAsia="Times New Roman" w:cs="Times New Roman"/>
          <w:szCs w:val="24"/>
        </w:rPr>
        <w:t>Κουρουμπλής</w:t>
      </w:r>
      <w:proofErr w:type="spellEnd"/>
      <w:r>
        <w:rPr>
          <w:rFonts w:eastAsia="Times New Roman" w:cs="Times New Roman"/>
          <w:szCs w:val="24"/>
        </w:rPr>
        <w:t xml:space="preserve"> -αν δεν το καταλάβατε- ότι στις 20 Αυγούστου του 2015 έλεγξε ο κ. </w:t>
      </w:r>
      <w:proofErr w:type="spellStart"/>
      <w:r>
        <w:rPr>
          <w:rFonts w:eastAsia="Times New Roman" w:cs="Times New Roman"/>
          <w:szCs w:val="24"/>
        </w:rPr>
        <w:t>Καρόνε</w:t>
      </w:r>
      <w:proofErr w:type="spellEnd"/>
      <w:r>
        <w:rPr>
          <w:rFonts w:eastAsia="Times New Roman" w:cs="Times New Roman"/>
          <w:szCs w:val="24"/>
        </w:rPr>
        <w:t xml:space="preserve"> έτοιμο το δελτίο τιμών, το οπο</w:t>
      </w:r>
      <w:r>
        <w:rPr>
          <w:rFonts w:eastAsia="Times New Roman" w:cs="Times New Roman"/>
          <w:szCs w:val="24"/>
        </w:rPr>
        <w:t xml:space="preserve">ίο δεν βγήκε ποτέ, αυτό, κύριοι συνάδελφοι του ΣΥΡΙΖΑ, να μην ελεγχθεί; </w:t>
      </w:r>
    </w:p>
    <w:p w14:paraId="47A54F15"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αντιστρέφω, λοιπόν: Αυτό που είπε ο κ. </w:t>
      </w:r>
      <w:proofErr w:type="spellStart"/>
      <w:r>
        <w:rPr>
          <w:rFonts w:eastAsia="Times New Roman" w:cs="Times New Roman"/>
          <w:szCs w:val="24"/>
        </w:rPr>
        <w:t>Κουρουμπλής</w:t>
      </w:r>
      <w:proofErr w:type="spellEnd"/>
      <w:r>
        <w:rPr>
          <w:rFonts w:eastAsia="Times New Roman" w:cs="Times New Roman"/>
          <w:szCs w:val="24"/>
        </w:rPr>
        <w:t xml:space="preserve">, που στην ουσία στέλνει φυλακή τον κ. Ξανθό, να μην ελεγχθεί; </w:t>
      </w:r>
    </w:p>
    <w:p w14:paraId="47A54F16"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Τι λέτε; Βγήκε δελτίο</w:t>
      </w:r>
      <w:r>
        <w:rPr>
          <w:rFonts w:eastAsia="Times New Roman" w:cs="Times New Roman"/>
          <w:szCs w:val="24"/>
        </w:rPr>
        <w:t xml:space="preserve"> τιμών. Σοβαρά μιλάτε τώρα; Έλεος! Σταματήστε να λέτε ψέματα!</w:t>
      </w:r>
    </w:p>
    <w:p w14:paraId="47A54F17"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βγήκε. Βγήκε τον Δεκέμβριο το δελτίο. </w:t>
      </w:r>
    </w:p>
    <w:p w14:paraId="47A54F18"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δελτίο τιμών το έβγαλε υπηρεσιακή κυβέρνηση και υλοποιήθηκε. </w:t>
      </w:r>
    </w:p>
    <w:p w14:paraId="47A54F19"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w:t>
      </w:r>
      <w:r>
        <w:rPr>
          <w:rFonts w:eastAsia="Times New Roman" w:cs="Times New Roman"/>
          <w:b/>
          <w:szCs w:val="24"/>
        </w:rPr>
        <w:t>ΓΙΑΔΗΣ:</w:t>
      </w:r>
      <w:r>
        <w:rPr>
          <w:rFonts w:eastAsia="Times New Roman" w:cs="Times New Roman"/>
          <w:szCs w:val="24"/>
        </w:rPr>
        <w:t xml:space="preserve"> Κύριε Πρόεδρε, θα με προστατεύσετε; </w:t>
      </w:r>
    </w:p>
    <w:p w14:paraId="47A54F1A"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Έλεος! Σεβαστείτε λίγο τη Βουλή!</w:t>
      </w:r>
    </w:p>
    <w:p w14:paraId="47A54F1B"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έχετε τον λόγο!</w:t>
      </w:r>
    </w:p>
    <w:p w14:paraId="47A54F1C"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πολύ, κύριε Ξανθέ. </w:t>
      </w:r>
    </w:p>
    <w:p w14:paraId="47A54F1D"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w:t>
      </w:r>
      <w:r>
        <w:rPr>
          <w:rFonts w:eastAsia="Times New Roman" w:cs="Times New Roman"/>
          <w:szCs w:val="24"/>
        </w:rPr>
        <w:t xml:space="preserve"> Άντε πια!</w:t>
      </w:r>
    </w:p>
    <w:p w14:paraId="47A54F1E"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σας παρακαλώ.</w:t>
      </w:r>
    </w:p>
    <w:p w14:paraId="47A54F1F"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ερωτώ τους συναδέλφους του ΣΥΡΙΖΑ. Ο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47A54F20" w14:textId="77777777" w:rsidR="00080287" w:rsidRDefault="007F198B">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7A54F21"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πήρατε τον λόγο για να αναφερθείτε σε θέματα, που έθεσε ο </w:t>
      </w:r>
      <w:r>
        <w:rPr>
          <w:rFonts w:eastAsia="Times New Roman" w:cs="Times New Roman"/>
          <w:szCs w:val="24"/>
        </w:rPr>
        <w:t xml:space="preserve">κ. </w:t>
      </w:r>
      <w:proofErr w:type="spellStart"/>
      <w:r>
        <w:rPr>
          <w:rFonts w:eastAsia="Times New Roman" w:cs="Times New Roman"/>
          <w:szCs w:val="24"/>
        </w:rPr>
        <w:t>Πολάκης</w:t>
      </w:r>
      <w:proofErr w:type="spellEnd"/>
      <w:r>
        <w:rPr>
          <w:rFonts w:eastAsia="Times New Roman" w:cs="Times New Roman"/>
          <w:szCs w:val="24"/>
        </w:rPr>
        <w:t>. Εσείς δεν θα κάνετε κλείσιμο εκ μέρους της Νέας Δημοκρατίας για ό,τι αναφέρθηκε εδώ μέσα.</w:t>
      </w:r>
      <w:r>
        <w:rPr>
          <w:rFonts w:eastAsia="Times New Roman" w:cs="Times New Roman"/>
          <w:b/>
          <w:szCs w:val="24"/>
        </w:rPr>
        <w:t xml:space="preserve"> </w:t>
      </w:r>
      <w:r>
        <w:rPr>
          <w:rFonts w:eastAsia="Times New Roman" w:cs="Times New Roman"/>
          <w:szCs w:val="24"/>
        </w:rPr>
        <w:t>Σας παρακαλώ, κύριε Γεωργιάδη!</w:t>
      </w:r>
    </w:p>
    <w:p w14:paraId="47A54F2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ποτέ δεν είπα ότι ξέρω ποια ήταν η απάντηση της Υπηρεσίας. Τώρα άκουσα ότι υπάρχει. Εγώ σας άκουσα στην εκπομπή του κ. Λιάτσου …</w:t>
      </w:r>
    </w:p>
    <w:p w14:paraId="47A54F23"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Γεωργιάδη, γιατί δεν υποβάλατε μηνυτήρια αναφορά; </w:t>
      </w:r>
    </w:p>
    <w:p w14:paraId="47A54F24"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 xml:space="preserve">Να την καταθέσω μου είπες. </w:t>
      </w:r>
    </w:p>
    <w:p w14:paraId="47A54F25"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Είπατε στην εκπομπή του κ. Λιάτσου…</w:t>
      </w:r>
    </w:p>
    <w:p w14:paraId="47A54F26"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δεν είναι τηλεοπτικό πάνελ εδώ μέσα! </w:t>
      </w:r>
    </w:p>
    <w:p w14:paraId="47A54F27"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Αν την έχετε έτοιμη σας είπα. </w:t>
      </w:r>
    </w:p>
    <w:p w14:paraId="47A54F28"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w:t>
      </w:r>
      <w:r>
        <w:rPr>
          <w:rFonts w:eastAsia="Times New Roman" w:cs="Times New Roman"/>
          <w:szCs w:val="24"/>
        </w:rPr>
        <w:t xml:space="preserve"> Μα, εσείς αναφέρεστε σε εκπομπή! Αφήστε το!</w:t>
      </w:r>
    </w:p>
    <w:p w14:paraId="47A54F29"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Λέω, λοιπόν, ότι στην εκπομπή του κ. Λιάτσου είπε ο κ. </w:t>
      </w:r>
      <w:proofErr w:type="spellStart"/>
      <w:r>
        <w:rPr>
          <w:rFonts w:eastAsia="Times New Roman" w:cs="Times New Roman"/>
          <w:szCs w:val="24"/>
        </w:rPr>
        <w:t>Πολάκης</w:t>
      </w:r>
      <w:proofErr w:type="spellEnd"/>
      <w:r>
        <w:rPr>
          <w:rFonts w:eastAsia="Times New Roman" w:cs="Times New Roman"/>
          <w:szCs w:val="24"/>
        </w:rPr>
        <w:t xml:space="preserve"> ότι ζήτησα από την </w:t>
      </w:r>
      <w:r>
        <w:rPr>
          <w:rFonts w:eastAsia="Times New Roman" w:cs="Times New Roman"/>
          <w:szCs w:val="24"/>
        </w:rPr>
        <w:t>Υ</w:t>
      </w:r>
      <w:r>
        <w:rPr>
          <w:rFonts w:eastAsia="Times New Roman" w:cs="Times New Roman"/>
          <w:szCs w:val="24"/>
        </w:rPr>
        <w:t>πηρεσία να κάνει έλεγχο αυτών των είκοσι τριών. Και τον ρωτάω: Απάντησε η Υπηρεσία; Αν απά</w:t>
      </w:r>
      <w:r>
        <w:rPr>
          <w:rFonts w:eastAsia="Times New Roman" w:cs="Times New Roman"/>
          <w:szCs w:val="24"/>
        </w:rPr>
        <w:t xml:space="preserve">ντησε, καταθέστε το! Τώρα έρχεται και απαντάει ότι η Υπηρεσία απάντησε, αλλά μπήκαν μέσα, αν κατάλαβα καλά, να αλλάξουν τα χαρτιά. Δεν τους έχετε πάει στον εισαγγελέα ακόμα; </w:t>
      </w:r>
    </w:p>
    <w:p w14:paraId="47A54F2A"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τους πήγαμε, αλλά ήταν η </w:t>
      </w:r>
      <w:proofErr w:type="spellStart"/>
      <w:r>
        <w:rPr>
          <w:rFonts w:eastAsia="Times New Roman" w:cs="Times New Roman"/>
          <w:szCs w:val="24"/>
        </w:rPr>
        <w:t>Ράικου</w:t>
      </w:r>
      <w:proofErr w:type="spellEnd"/>
      <w:r>
        <w:rPr>
          <w:rFonts w:eastAsia="Times New Roman" w:cs="Times New Roman"/>
          <w:szCs w:val="24"/>
        </w:rPr>
        <w:t xml:space="preserve"> και πήγαιναν αργά. </w:t>
      </w:r>
    </w:p>
    <w:p w14:paraId="47A54F2B"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Εδώ μας είπατε εφτά φορές ότι οι εισαγγελείς ελέγχουν αυτά που καταγγέλλαμε εμείς, αλλά δεν καταγγέλλουν αυτά που καταγγέλλατε εσείς. Δηλαδή, για να το καταλάβω, εγώ, ο Άδωνις Γεωργιάδης, ελέγχω τη </w:t>
      </w:r>
      <w:r>
        <w:rPr>
          <w:rFonts w:eastAsia="Times New Roman" w:cs="Times New Roman"/>
          <w:szCs w:val="24"/>
        </w:rPr>
        <w:t>δ</w:t>
      </w:r>
      <w:r>
        <w:rPr>
          <w:rFonts w:eastAsia="Times New Roman" w:cs="Times New Roman"/>
          <w:szCs w:val="24"/>
        </w:rPr>
        <w:t>ικαιοσ</w:t>
      </w:r>
      <w:r>
        <w:rPr>
          <w:rFonts w:eastAsia="Times New Roman" w:cs="Times New Roman"/>
          <w:szCs w:val="24"/>
        </w:rPr>
        <w:t xml:space="preserve">ύνη επί </w:t>
      </w:r>
      <w:r>
        <w:rPr>
          <w:rFonts w:eastAsia="Times New Roman" w:cs="Times New Roman"/>
          <w:szCs w:val="24"/>
        </w:rPr>
        <w:t>Κ</w:t>
      </w:r>
      <w:r>
        <w:rPr>
          <w:rFonts w:eastAsia="Times New Roman" w:cs="Times New Roman"/>
          <w:szCs w:val="24"/>
        </w:rPr>
        <w:t>υβερνήσεως ΣΥΡΙΖΑ;</w:t>
      </w:r>
    </w:p>
    <w:p w14:paraId="47A54F2C"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τελευταίο. Αναφέρατε δύο ονόματα, τον κ. </w:t>
      </w:r>
      <w:proofErr w:type="spellStart"/>
      <w:r>
        <w:rPr>
          <w:rFonts w:eastAsia="Times New Roman" w:cs="Times New Roman"/>
          <w:szCs w:val="24"/>
        </w:rPr>
        <w:t>Μανιαδάκη</w:t>
      </w:r>
      <w:proofErr w:type="spellEnd"/>
      <w:r>
        <w:rPr>
          <w:rFonts w:eastAsia="Times New Roman" w:cs="Times New Roman"/>
          <w:szCs w:val="24"/>
        </w:rPr>
        <w:t xml:space="preserve"> και τον κ. Μανία. Ο κ. </w:t>
      </w:r>
      <w:proofErr w:type="spellStart"/>
      <w:r>
        <w:rPr>
          <w:rFonts w:eastAsia="Times New Roman" w:cs="Times New Roman"/>
          <w:szCs w:val="24"/>
        </w:rPr>
        <w:t>Μανιαδάκης</w:t>
      </w:r>
      <w:proofErr w:type="spellEnd"/>
      <w:r>
        <w:rPr>
          <w:rFonts w:eastAsia="Times New Roman" w:cs="Times New Roman"/>
          <w:szCs w:val="24"/>
        </w:rPr>
        <w:t xml:space="preserve"> ήταν πράγματι συνεργάτης μου στο Υπουργείο Υγείας. Όλα τα άλλα που είπατε είναι ψευδή. Όμως, ο κ. Μανίας, που δεν είχα την τιμή να τ</w:t>
      </w:r>
      <w:r>
        <w:rPr>
          <w:rFonts w:eastAsia="Times New Roman" w:cs="Times New Roman"/>
          <w:szCs w:val="24"/>
        </w:rPr>
        <w:t xml:space="preserve">ον γνωρίζω, ήταν σύμβουλος μέχρι πρότινος της κ. </w:t>
      </w:r>
      <w:proofErr w:type="spellStart"/>
      <w:r>
        <w:rPr>
          <w:rFonts w:eastAsia="Times New Roman" w:cs="Times New Roman"/>
          <w:szCs w:val="24"/>
        </w:rPr>
        <w:t>Τζάκρη</w:t>
      </w:r>
      <w:proofErr w:type="spellEnd"/>
      <w:r>
        <w:rPr>
          <w:rFonts w:eastAsia="Times New Roman" w:cs="Times New Roman"/>
          <w:szCs w:val="24"/>
        </w:rPr>
        <w:t xml:space="preserve"> στο Υπουργείο Βιομηχανίας επί κυβερνήσεως ΣΥΡΙΖΑ. Δεν κατάλαβα. Τι έχετε τώρα με τον κ. Μανία; Τώρα «δίνετε» ο </w:t>
      </w:r>
      <w:proofErr w:type="spellStart"/>
      <w:r>
        <w:rPr>
          <w:rFonts w:eastAsia="Times New Roman" w:cs="Times New Roman"/>
          <w:szCs w:val="24"/>
        </w:rPr>
        <w:t>Κουρουμπλής</w:t>
      </w:r>
      <w:proofErr w:type="spellEnd"/>
      <w:r>
        <w:rPr>
          <w:rFonts w:eastAsia="Times New Roman" w:cs="Times New Roman"/>
          <w:szCs w:val="24"/>
        </w:rPr>
        <w:t xml:space="preserve"> τον Ξανθό και ο </w:t>
      </w:r>
      <w:proofErr w:type="spellStart"/>
      <w:r>
        <w:rPr>
          <w:rFonts w:eastAsia="Times New Roman" w:cs="Times New Roman"/>
          <w:szCs w:val="24"/>
        </w:rPr>
        <w:t>Πολάκης</w:t>
      </w:r>
      <w:proofErr w:type="spellEnd"/>
      <w:r>
        <w:rPr>
          <w:rFonts w:eastAsia="Times New Roman" w:cs="Times New Roman"/>
          <w:szCs w:val="24"/>
        </w:rPr>
        <w:t xml:space="preserve"> την </w:t>
      </w:r>
      <w:proofErr w:type="spellStart"/>
      <w:r>
        <w:rPr>
          <w:rFonts w:eastAsia="Times New Roman" w:cs="Times New Roman"/>
          <w:szCs w:val="24"/>
        </w:rPr>
        <w:t>Τζάκρη</w:t>
      </w:r>
      <w:proofErr w:type="spellEnd"/>
      <w:r>
        <w:rPr>
          <w:rFonts w:eastAsia="Times New Roman" w:cs="Times New Roman"/>
          <w:szCs w:val="24"/>
        </w:rPr>
        <w:t xml:space="preserve">; Αυτό θα κάνουμε εδώ πέρα μέσα; </w:t>
      </w:r>
    </w:p>
    <w:p w14:paraId="47A54F2D"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είναι φρασεολογία αυτή! Το καταλαβαίνετε; </w:t>
      </w:r>
    </w:p>
    <w:p w14:paraId="47A54F2E"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Άρα -επιστρέφω στο ερώτημα- αν ο κ. Ξανθός επιμένει ότι δεν έχει κανένα πρόβλημα με το δελτίο τιμών του 2015, αντί να φωνάζει, να σηκωθεί με θάρρος και να πει </w:t>
      </w:r>
      <w:r>
        <w:rPr>
          <w:rFonts w:eastAsia="Times New Roman" w:cs="Times New Roman"/>
          <w:szCs w:val="24"/>
        </w:rPr>
        <w:t>να ελεγχθεί και το 2015 και τότε θα φανεί ότι δεν έχετε να φοβάστε τίποτα. Όμως, να φωνάζεις, αλλά να καταψηφίζεις να γίνει έλεγχος επί των ημερών σου…</w:t>
      </w:r>
    </w:p>
    <w:p w14:paraId="47A54F2F"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κλείσει, κύριε Γεωργιάδη!</w:t>
      </w:r>
    </w:p>
    <w:p w14:paraId="47A54F30"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σε παίρν</w:t>
      </w:r>
      <w:r>
        <w:rPr>
          <w:rFonts w:eastAsia="Times New Roman" w:cs="Times New Roman"/>
          <w:szCs w:val="24"/>
        </w:rPr>
        <w:t xml:space="preserve">ει! Δεν είμαστε ίδιοι, καθόλου ίδιοι μάλιστα, γιατί εμείς μειώσαμε τη δαπάνη και εσείς αυξήσατε τη δαπάνη. Όλα τα άλλα είναι για το σόου. </w:t>
      </w:r>
    </w:p>
    <w:p w14:paraId="47A54F31"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κλείσει. </w:t>
      </w:r>
    </w:p>
    <w:p w14:paraId="47A54F3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Ευχαριστώ πολύ.</w:t>
      </w:r>
    </w:p>
    <w:p w14:paraId="47A54F33"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ΑΝΔΡΕΑΣ ΞΑΝΘΟΣ (Υπουργός Υγείας): </w:t>
      </w:r>
      <w:r>
        <w:rPr>
          <w:rFonts w:eastAsia="Times New Roman" w:cs="Times New Roman"/>
          <w:bCs/>
          <w:shd w:val="clear" w:color="auto" w:fill="FFFFFF"/>
        </w:rPr>
        <w:t>Άντε πια …</w:t>
      </w:r>
    </w:p>
    <w:p w14:paraId="47A54F34"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w:t>
      </w:r>
    </w:p>
    <w:p w14:paraId="47A54F35"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w:t>
      </w:r>
      <w:r>
        <w:rPr>
          <w:rFonts w:eastAsia="Times New Roman" w:cs="Times New Roman"/>
          <w:bCs/>
          <w:shd w:val="clear" w:color="auto" w:fill="FFFFFF"/>
        </w:rPr>
        <w:t xml:space="preserve">Κύριε Πρόεδρε, 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Τον ακούσατε; Να ανακαλέσει τώρα! </w:t>
      </w:r>
    </w:p>
    <w:p w14:paraId="47A54F36"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Δεν γράφτηκε τίποτα στα Πρακτικά, ούτε ακούσαμε </w:t>
      </w:r>
      <w:r>
        <w:rPr>
          <w:rFonts w:eastAsia="Times New Roman" w:cs="Times New Roman"/>
          <w:bCs/>
          <w:shd w:val="clear" w:color="auto" w:fill="FFFFFF"/>
        </w:rPr>
        <w:t xml:space="preserve">τίποτα σχετικό. </w:t>
      </w:r>
    </w:p>
    <w:p w14:paraId="47A54F37"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Κύριε Πρόεδρε, μπορώ να έχω τον λόγο; </w:t>
      </w:r>
    </w:p>
    <w:p w14:paraId="47A54F38" w14:textId="77777777" w:rsidR="00080287" w:rsidRDefault="007F198B">
      <w:pPr>
        <w:spacing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Μιλάει ο Υπουργός ύστερα. </w:t>
      </w:r>
    </w:p>
    <w:p w14:paraId="47A54F39"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Για τριάντα δευτερόλεπτα μόνο.</w:t>
      </w:r>
    </w:p>
    <w:p w14:paraId="47A54F3A"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w:t>
      </w:r>
      <w:r>
        <w:rPr>
          <w:rFonts w:eastAsia="Times New Roman" w:cs="Times New Roman"/>
          <w:b/>
          <w:bCs/>
          <w:shd w:val="clear" w:color="auto" w:fill="FFFFFF"/>
        </w:rPr>
        <w:t>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Πολάκη</w:t>
      </w:r>
      <w:proofErr w:type="spellEnd"/>
      <w:r>
        <w:rPr>
          <w:rFonts w:eastAsia="Times New Roman" w:cs="Times New Roman"/>
          <w:bCs/>
          <w:shd w:val="clear" w:color="auto" w:fill="FFFFFF"/>
        </w:rPr>
        <w:t xml:space="preserve">, παρακαλώ πολύ. Κανένα δευτερόλεπτο. Ο κ. Ξανθός, είτε έτσι είτε αλλιώς, μιλάει ύστερα. Εάν θέλετε κάτι επί της ουσίας, θα το πει ο Υπουργός, σε κάθε περίπτωση. </w:t>
      </w:r>
    </w:p>
    <w:p w14:paraId="47A54F3B"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Παρακαλώ πολύ να κρατηθεί η </w:t>
      </w:r>
      <w:r>
        <w:rPr>
          <w:rFonts w:eastAsia="Times New Roman"/>
          <w:bCs/>
          <w:shd w:val="clear" w:color="auto" w:fill="FFFFFF"/>
        </w:rPr>
        <w:t>διαδικασία</w:t>
      </w:r>
      <w:r>
        <w:rPr>
          <w:rFonts w:eastAsia="Times New Roman" w:cs="Times New Roman"/>
          <w:bCs/>
          <w:shd w:val="clear" w:color="auto" w:fill="FFFFFF"/>
        </w:rPr>
        <w:t xml:space="preserve">. Δεν μπορεί να συνεχίζεται έτσι. </w:t>
      </w:r>
      <w:r>
        <w:rPr>
          <w:rFonts w:eastAsia="Times New Roman" w:cs="Times New Roman"/>
          <w:bCs/>
          <w:shd w:val="clear" w:color="auto" w:fill="FFFFFF"/>
        </w:rPr>
        <w:t>Το αντιλαμβάνεστε. Θα έκανα και την έκκληση -το είπα και σε εσάς, κύριε Υπουργέ, και εσείς ήσασταν Υπουργός σε διάφορα πόστα</w:t>
      </w:r>
      <w:r>
        <w:rPr>
          <w:rFonts w:eastAsia="Times New Roman"/>
          <w:bCs/>
          <w:shd w:val="clear" w:color="auto" w:fill="FFFFFF"/>
        </w:rPr>
        <w:t xml:space="preserve">- </w:t>
      </w:r>
      <w:r>
        <w:rPr>
          <w:rFonts w:eastAsia="Times New Roman" w:cs="Times New Roman"/>
          <w:bCs/>
          <w:shd w:val="clear" w:color="auto" w:fill="FFFFFF"/>
        </w:rPr>
        <w:t xml:space="preserve">να μην μιλάτε έτσι. </w:t>
      </w:r>
      <w:r>
        <w:rPr>
          <w:rFonts w:eastAsia="Times New Roman"/>
          <w:bCs/>
          <w:shd w:val="clear" w:color="auto" w:fill="FFFFFF"/>
        </w:rPr>
        <w:t>Δ</w:t>
      </w:r>
      <w:r>
        <w:rPr>
          <w:rFonts w:eastAsia="Times New Roman" w:cs="Times New Roman"/>
          <w:bCs/>
          <w:shd w:val="clear" w:color="auto" w:fill="FFFFFF"/>
        </w:rPr>
        <w:t xml:space="preserve">εν </w:t>
      </w:r>
      <w:r>
        <w:rPr>
          <w:rFonts w:eastAsia="Times New Roman"/>
          <w:bCs/>
          <w:shd w:val="clear" w:color="auto" w:fill="FFFFFF"/>
        </w:rPr>
        <w:t>είναι</w:t>
      </w:r>
      <w:r>
        <w:rPr>
          <w:rFonts w:eastAsia="Times New Roman" w:cs="Times New Roman"/>
          <w:bCs/>
          <w:shd w:val="clear" w:color="auto" w:fill="FFFFFF"/>
        </w:rPr>
        <w:t xml:space="preserve"> δυνατόν να μιλάτε και να μιλάμε έτσι εδώ μέσα μεταξύ μας. </w:t>
      </w:r>
    </w:p>
    <w:p w14:paraId="47A54F3C"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w:t>
      </w:r>
      <w:r>
        <w:rPr>
          <w:rFonts w:eastAsia="Times New Roman" w:cs="Times New Roman"/>
          <w:bCs/>
          <w:shd w:val="clear" w:color="auto" w:fill="FFFFFF"/>
        </w:rPr>
        <w:t xml:space="preserve">Εγώ τι </w:t>
      </w:r>
      <w:r>
        <w:rPr>
          <w:rFonts w:eastAsia="Times New Roman" w:cs="Times New Roman"/>
          <w:bCs/>
          <w:shd w:val="clear" w:color="auto" w:fill="FFFFFF"/>
        </w:rPr>
        <w:t>είπα;</w:t>
      </w:r>
    </w:p>
    <w:p w14:paraId="47A54F3D"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Αντιλαμβάνεστε πολύ καλά τι εννοώ. Δεν </w:t>
      </w:r>
      <w:r>
        <w:rPr>
          <w:rFonts w:eastAsia="Times New Roman"/>
          <w:bCs/>
          <w:shd w:val="clear" w:color="auto" w:fill="FFFFFF"/>
        </w:rPr>
        <w:t>είναι</w:t>
      </w:r>
      <w:r>
        <w:rPr>
          <w:rFonts w:eastAsia="Times New Roman" w:cs="Times New Roman"/>
          <w:bCs/>
          <w:shd w:val="clear" w:color="auto" w:fill="FFFFFF"/>
        </w:rPr>
        <w:t xml:space="preserve"> δυνατόν να μιλάμε στον ενικό και σαν να βρισκόμαστε σε πάνελ ή σε καμμία πλατεία. </w:t>
      </w:r>
      <w:r>
        <w:rPr>
          <w:rFonts w:eastAsia="Times New Roman"/>
          <w:bCs/>
          <w:shd w:val="clear" w:color="auto" w:fill="FFFFFF"/>
        </w:rPr>
        <w:t>Είναι</w:t>
      </w:r>
      <w:r>
        <w:rPr>
          <w:rFonts w:eastAsia="Times New Roman" w:cs="Times New Roman"/>
          <w:bCs/>
          <w:shd w:val="clear" w:color="auto" w:fill="FFFFFF"/>
        </w:rPr>
        <w:t xml:space="preserve"> αδιανόητο για το επίπεδο της Αίθουσας. Σας παρακαλώ πάρα πολύ. Δεν τιμά κανέναν μας. </w:t>
      </w:r>
    </w:p>
    <w:p w14:paraId="47A54F3E" w14:textId="77777777" w:rsidR="00080287" w:rsidRDefault="007F198B">
      <w:pPr>
        <w:spacing w:line="600" w:lineRule="auto"/>
        <w:contextualSpacing/>
        <w:jc w:val="center"/>
        <w:rPr>
          <w:rFonts w:eastAsia="Times New Roman" w:cs="Times New Roman"/>
        </w:rPr>
      </w:pPr>
      <w:r>
        <w:rPr>
          <w:rFonts w:eastAsia="Times New Roman" w:cs="Times New Roman"/>
        </w:rPr>
        <w:t>(Χ</w:t>
      </w:r>
      <w:r>
        <w:rPr>
          <w:rFonts w:eastAsia="Times New Roman" w:cs="Times New Roman"/>
        </w:rPr>
        <w:t>ειροκροτήματα)</w:t>
      </w:r>
    </w:p>
    <w:p w14:paraId="47A54F3F" w14:textId="77777777" w:rsidR="00080287" w:rsidRDefault="007F198B">
      <w:pPr>
        <w:spacing w:line="600" w:lineRule="auto"/>
        <w:ind w:firstLine="720"/>
        <w:contextualSpacing/>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Μεγαλομύστακας, παρακαλώ. </w:t>
      </w:r>
    </w:p>
    <w:p w14:paraId="47A54F40" w14:textId="77777777" w:rsidR="00080287" w:rsidRDefault="007F198B">
      <w:pPr>
        <w:spacing w:line="600" w:lineRule="auto"/>
        <w:ind w:firstLine="720"/>
        <w:contextualSpacing/>
        <w:jc w:val="both"/>
        <w:rPr>
          <w:rFonts w:eastAsia="Times New Roman"/>
        </w:rPr>
      </w:pPr>
      <w:r>
        <w:rPr>
          <w:rFonts w:eastAsia="Times New Roman" w:cs="Times New Roman"/>
          <w:b/>
        </w:rPr>
        <w:t>ΑΝΑΣΤΑΣΙΟΣ ΜΕΓΑΛΟΜΥΣΤΑΚΑΣ:</w:t>
      </w:r>
      <w:r>
        <w:rPr>
          <w:rFonts w:eastAsia="Times New Roman" w:cs="Times New Roman"/>
        </w:rPr>
        <w:t xml:space="preserve"> Κύριε Πρόεδρε, </w:t>
      </w:r>
      <w:r>
        <w:rPr>
          <w:rFonts w:eastAsia="Times New Roman"/>
        </w:rPr>
        <w:t>κυρίες και κύριοι Υπουργοί, κυρίες και κύριοι συνάδελφοι, μιλώντας τελευταίος από τους ομιλητές, είχα το προνόμιο να ακούσω τους περισσότερους, αν όχι όλ</w:t>
      </w:r>
      <w:r>
        <w:rPr>
          <w:rFonts w:eastAsia="Times New Roman"/>
        </w:rPr>
        <w:t xml:space="preserve">ους. Επομένως, ακούστηκε μέσα σε αυτή την Αίθουσα τι θέλετε να ελέγξετε. </w:t>
      </w:r>
    </w:p>
    <w:p w14:paraId="47A54F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9617C">
        <w:rPr>
          <w:rFonts w:eastAsia="Times New Roman" w:cs="Times New Roman"/>
          <w:b/>
          <w:szCs w:val="24"/>
        </w:rPr>
        <w:t>ΑΝΑΣΤΑΣΙΟΣ ΚΟΥΡΑΚΗΣ</w:t>
      </w:r>
      <w:r>
        <w:rPr>
          <w:rFonts w:eastAsia="Times New Roman" w:cs="Times New Roman"/>
          <w:szCs w:val="24"/>
        </w:rPr>
        <w:t>)</w:t>
      </w:r>
    </w:p>
    <w:p w14:paraId="47A54F42" w14:textId="77777777" w:rsidR="00080287" w:rsidRDefault="007F198B">
      <w:pPr>
        <w:spacing w:line="600" w:lineRule="auto"/>
        <w:ind w:firstLine="720"/>
        <w:contextualSpacing/>
        <w:jc w:val="both"/>
        <w:rPr>
          <w:rFonts w:eastAsia="Times New Roman"/>
        </w:rPr>
      </w:pPr>
      <w:r>
        <w:rPr>
          <w:rFonts w:eastAsia="Times New Roman"/>
        </w:rPr>
        <w:t xml:space="preserve">Σήμερα συζητάμε θέματα που αφορούν το σύστημα υγείας, ένα σύστημα που </w:t>
      </w:r>
      <w:r>
        <w:rPr>
          <w:rFonts w:eastAsia="Times New Roman"/>
          <w:bCs/>
        </w:rPr>
        <w:t>έχει</w:t>
      </w:r>
      <w:r>
        <w:rPr>
          <w:rFonts w:eastAsia="Times New Roman"/>
        </w:rPr>
        <w:t xml:space="preserve"> ανοιχ</w:t>
      </w:r>
      <w:r>
        <w:rPr>
          <w:rFonts w:eastAsia="Times New Roman"/>
        </w:rPr>
        <w:t xml:space="preserve">τές πληγές, στις οποίες, δυστυχώς, ακόμη συνεχίζουμε να ρίχνουμε αλάτι, αντί να προσπαθούμε να τις επουλώσουμε. </w:t>
      </w:r>
      <w:r>
        <w:rPr>
          <w:rFonts w:eastAsia="Times New Roman"/>
          <w:bCs/>
          <w:shd w:val="clear" w:color="auto" w:fill="FFFFFF"/>
        </w:rPr>
        <w:t>Υπάρχουν</w:t>
      </w:r>
      <w:r>
        <w:rPr>
          <w:rFonts w:eastAsia="Times New Roman"/>
        </w:rPr>
        <w:t xml:space="preserve"> όλα αυτά τα οποία ανέφερε ο κ. </w:t>
      </w:r>
      <w:proofErr w:type="spellStart"/>
      <w:r>
        <w:rPr>
          <w:rFonts w:eastAsia="Times New Roman"/>
        </w:rPr>
        <w:t>Πολάκης</w:t>
      </w:r>
      <w:proofErr w:type="spellEnd"/>
      <w:r>
        <w:rPr>
          <w:rFonts w:eastAsia="Times New Roman"/>
        </w:rPr>
        <w:t>. Δεν θέλω να τα αναφέρω ξανά εγώ. Υ</w:t>
      </w:r>
      <w:r>
        <w:rPr>
          <w:rFonts w:eastAsia="Times New Roman"/>
          <w:bCs/>
          <w:shd w:val="clear" w:color="auto" w:fill="FFFFFF"/>
        </w:rPr>
        <w:t>πάρχουν</w:t>
      </w:r>
      <w:r>
        <w:rPr>
          <w:rFonts w:eastAsia="Times New Roman"/>
        </w:rPr>
        <w:t xml:space="preserve">. </w:t>
      </w:r>
    </w:p>
    <w:p w14:paraId="47A54F43" w14:textId="77777777" w:rsidR="00080287" w:rsidRDefault="007F198B">
      <w:pPr>
        <w:spacing w:line="600" w:lineRule="auto"/>
        <w:ind w:firstLine="720"/>
        <w:contextualSpacing/>
        <w:jc w:val="both"/>
        <w:rPr>
          <w:rFonts w:eastAsia="Times New Roman"/>
        </w:rPr>
      </w:pPr>
      <w:r>
        <w:rPr>
          <w:rFonts w:eastAsia="Times New Roman"/>
          <w:b/>
          <w:bCs/>
        </w:rPr>
        <w:t>ΠΡΟΕΔΡΕΥΩΝ (Αναστάσιος Κουράκης):</w:t>
      </w:r>
      <w:r>
        <w:rPr>
          <w:rFonts w:eastAsia="Times New Roman" w:cs="Times New Roman"/>
        </w:rPr>
        <w:t xml:space="preserve"> </w:t>
      </w:r>
      <w:r>
        <w:rPr>
          <w:rFonts w:eastAsia="Times New Roman"/>
        </w:rPr>
        <w:t xml:space="preserve">Λίγη ησυχία, σας </w:t>
      </w:r>
      <w:r>
        <w:rPr>
          <w:rFonts w:eastAsia="Times New Roman"/>
        </w:rPr>
        <w:t xml:space="preserve">παρακαλώ, στην Αίθουσα. </w:t>
      </w:r>
    </w:p>
    <w:p w14:paraId="47A54F44" w14:textId="77777777" w:rsidR="00080287" w:rsidRDefault="007F198B">
      <w:pPr>
        <w:spacing w:line="600" w:lineRule="auto"/>
        <w:ind w:firstLine="720"/>
        <w:contextualSpacing/>
        <w:jc w:val="both"/>
        <w:rPr>
          <w:rFonts w:eastAsia="Times New Roman"/>
        </w:rPr>
      </w:pPr>
      <w:r>
        <w:rPr>
          <w:rFonts w:eastAsia="Times New Roman" w:cs="Times New Roman"/>
          <w:b/>
        </w:rPr>
        <w:t>ΑΝΑΣΤΑΣΙΟΣ ΜΕΓΑΛΟΜΥΣΤΑΚΑΣ:</w:t>
      </w:r>
      <w:r>
        <w:rPr>
          <w:rFonts w:eastAsia="Times New Roman" w:cs="Times New Roman"/>
        </w:rPr>
        <w:t xml:space="preserve"> </w:t>
      </w:r>
      <w:r>
        <w:rPr>
          <w:rFonts w:eastAsia="Times New Roman"/>
        </w:rPr>
        <w:t xml:space="preserve">Αυτό που θα έπρεπε να κάνουμε σήμερα, εφ’ όσον και οι Βουλευτές της Νέας Δημοκρατίας και εσείς θέλετε να γίνει αυτή η </w:t>
      </w:r>
      <w:r>
        <w:rPr>
          <w:rFonts w:eastAsia="Times New Roman"/>
        </w:rPr>
        <w:t>ε</w:t>
      </w:r>
      <w:r>
        <w:rPr>
          <w:rFonts w:eastAsia="Times New Roman"/>
        </w:rPr>
        <w:t xml:space="preserve">ξεταστική </w:t>
      </w:r>
      <w:r>
        <w:rPr>
          <w:rFonts w:eastAsia="Times New Roman"/>
        </w:rPr>
        <w:t>ε</w:t>
      </w:r>
      <w:r>
        <w:rPr>
          <w:rFonts w:eastAsia="Times New Roman"/>
        </w:rPr>
        <w:t xml:space="preserve">πιτροπή, </w:t>
      </w:r>
      <w:r>
        <w:rPr>
          <w:rFonts w:eastAsia="Times New Roman"/>
          <w:bCs/>
        </w:rPr>
        <w:t>είναι</w:t>
      </w:r>
      <w:r>
        <w:rPr>
          <w:rFonts w:eastAsia="Times New Roman"/>
        </w:rPr>
        <w:t xml:space="preserve"> να υπάρχει μια συνεννόηση και να βάλετε και το 1996, που δεν σας πειράζει –εφ’ όσον ήσασταν καθαροί, δεν υπάρχει πρόβλημα– και το 2015 και το 2016, έτσι ώστε με τις πράξεις σας να αποδείξετε και να μην αφήσετε ούτε ένα ίχνος υποψίας για το τι κάνετε εσείς</w:t>
      </w:r>
      <w:r>
        <w:rPr>
          <w:rFonts w:eastAsia="Times New Roman"/>
        </w:rPr>
        <w:t xml:space="preserve">. Δεν καταλαβαίνω τι φοβάστε και δεν το βάζετε. Ναι, δεν είστε ίδιοι. </w:t>
      </w:r>
    </w:p>
    <w:p w14:paraId="47A54F45" w14:textId="77777777" w:rsidR="00080287" w:rsidRDefault="007F198B">
      <w:pPr>
        <w:spacing w:line="600" w:lineRule="auto"/>
        <w:ind w:firstLine="720"/>
        <w:contextualSpacing/>
        <w:jc w:val="both"/>
        <w:rPr>
          <w:rFonts w:eastAsia="Times New Roman"/>
        </w:rPr>
      </w:pPr>
      <w:r>
        <w:rPr>
          <w:rFonts w:eastAsia="Times New Roman"/>
          <w:b/>
        </w:rPr>
        <w:t>ΝΙΚΟΛΑΟΣ ΠΑΠΑΔΟΠΟΥΛΟΣ:</w:t>
      </w:r>
      <w:r>
        <w:rPr>
          <w:rFonts w:eastAsia="Times New Roman"/>
        </w:rPr>
        <w:t xml:space="preserve"> Δεν καταλαβαίνετε γιατί δεν το βάζουμε; </w:t>
      </w:r>
    </w:p>
    <w:p w14:paraId="47A54F46" w14:textId="77777777" w:rsidR="00080287" w:rsidRDefault="007F198B">
      <w:pPr>
        <w:spacing w:line="600" w:lineRule="auto"/>
        <w:ind w:firstLine="720"/>
        <w:contextualSpacing/>
        <w:jc w:val="both"/>
        <w:rPr>
          <w:rFonts w:eastAsia="Times New Roman"/>
        </w:rPr>
      </w:pPr>
      <w:r>
        <w:rPr>
          <w:rFonts w:eastAsia="Times New Roman" w:cs="Times New Roman"/>
          <w:b/>
        </w:rPr>
        <w:t>ΑΝΑΣΤΑΣΙΟΣ ΜΕΓΑΛΟΜΥΣΤΑΚΑΣ:</w:t>
      </w:r>
      <w:r>
        <w:rPr>
          <w:rFonts w:eastAsia="Times New Roman" w:cs="Times New Roman"/>
        </w:rPr>
        <w:t xml:space="preserve"> </w:t>
      </w:r>
      <w:r>
        <w:rPr>
          <w:rFonts w:eastAsia="Times New Roman"/>
        </w:rPr>
        <w:t>Δεν καταλαβαίνω γιατί δεν το βάζετε. Θα έπρεπε να το βάλετε. Εφ’ όσον είστε καθαροί, δεν φοβάσ</w:t>
      </w:r>
      <w:r>
        <w:rPr>
          <w:rFonts w:eastAsia="Times New Roman"/>
        </w:rPr>
        <w:t xml:space="preserve">τε τίποτα. Γιατί να μην το κάνετε; Γιατί να δίνετε </w:t>
      </w:r>
      <w:r>
        <w:rPr>
          <w:rFonts w:eastAsia="Times New Roman"/>
        </w:rPr>
        <w:t>β</w:t>
      </w:r>
      <w:r>
        <w:rPr>
          <w:rFonts w:eastAsia="Times New Roman"/>
        </w:rPr>
        <w:t xml:space="preserve">ήμα να σας κάνουν αντιπολίτευση; </w:t>
      </w:r>
    </w:p>
    <w:p w14:paraId="47A54F47" w14:textId="77777777" w:rsidR="00080287" w:rsidRDefault="007F198B">
      <w:pPr>
        <w:spacing w:line="600" w:lineRule="auto"/>
        <w:ind w:firstLine="720"/>
        <w:contextualSpacing/>
        <w:jc w:val="both"/>
        <w:rPr>
          <w:rFonts w:eastAsia="Times New Roman"/>
        </w:rPr>
      </w:pPr>
      <w:r>
        <w:rPr>
          <w:rFonts w:eastAsia="Times New Roman"/>
        </w:rPr>
        <w:t>Και τώρα απευθύνομαι στη Νέα Δημοκρατία. Εφ’ όσον είστε υπέρ του να ελεγχθούν όλα όσα έγιναν, γιατί αφήσατε τόσα χρόνια να περάσουν και δεν τα ελέγξατε εσείς; Δεν γνωρίζα</w:t>
      </w:r>
      <w:r>
        <w:rPr>
          <w:rFonts w:eastAsia="Times New Roman"/>
        </w:rPr>
        <w:t xml:space="preserve">τε ότι </w:t>
      </w:r>
      <w:r>
        <w:rPr>
          <w:rFonts w:eastAsia="Times New Roman"/>
          <w:bCs/>
          <w:shd w:val="clear" w:color="auto" w:fill="FFFFFF"/>
        </w:rPr>
        <w:t>υπάρχουν</w:t>
      </w:r>
      <w:r>
        <w:rPr>
          <w:rFonts w:eastAsia="Times New Roman"/>
        </w:rPr>
        <w:t>; Επομένως, ή κάποια βρωμιά κρύβετε ή ήσασταν ανίκανοι να ελέγξετε όσα συμβαίνουν σε ένα σύστημα –και το ΠΑΣΟΚ, φυσικά, δεν ήταν μόνο η Νέα Δημοκρατία τότε στις κυβερνήσεις– το οποίο εσείς δημιουργήσατε, ένα σύστημα το οποίο ενίσχυε, δυστυχώ</w:t>
      </w:r>
      <w:r>
        <w:rPr>
          <w:rFonts w:eastAsia="Times New Roman"/>
        </w:rPr>
        <w:t xml:space="preserve">ς, τη διαφθορά, την κατασπατάληση δημοσίου χρήματος, όλα όσα τώρα εσείς υποστηρίζετε και αφήνετε να εννοηθεί ότι κάνει η τωρινή </w:t>
      </w:r>
      <w:r>
        <w:rPr>
          <w:rFonts w:eastAsia="Times New Roman"/>
          <w:bCs/>
        </w:rPr>
        <w:t>συγκυβέρνηση</w:t>
      </w:r>
      <w:r>
        <w:rPr>
          <w:rFonts w:eastAsia="Times New Roman"/>
        </w:rPr>
        <w:t xml:space="preserve">. Επομένως, είστε αδικαιολόγητοι γι’ αυτό το οποίο δεν πράξατε. </w:t>
      </w:r>
    </w:p>
    <w:p w14:paraId="47A54F48" w14:textId="77777777" w:rsidR="00080287" w:rsidRDefault="007F198B">
      <w:pPr>
        <w:spacing w:line="600" w:lineRule="auto"/>
        <w:ind w:firstLine="720"/>
        <w:contextualSpacing/>
        <w:jc w:val="both"/>
        <w:rPr>
          <w:rFonts w:eastAsia="Times New Roman"/>
        </w:rPr>
      </w:pPr>
      <w:r>
        <w:rPr>
          <w:rFonts w:eastAsia="Times New Roman"/>
        </w:rPr>
        <w:t>Εγώ συμφωνώ μαζί σας να μπει και το 1996 και το 201</w:t>
      </w:r>
      <w:r>
        <w:rPr>
          <w:rFonts w:eastAsia="Times New Roman"/>
        </w:rPr>
        <w:t xml:space="preserve">5 και το 2016 και ας έχουν παραγραφεί οι ευθύνες. Να δούμε, </w:t>
      </w:r>
      <w:r>
        <w:rPr>
          <w:rFonts w:eastAsia="Times New Roman"/>
          <w:bCs/>
          <w:shd w:val="clear" w:color="auto" w:fill="FFFFFF"/>
        </w:rPr>
        <w:t>όμως. Γ</w:t>
      </w:r>
      <w:r>
        <w:rPr>
          <w:rFonts w:eastAsia="Times New Roman"/>
        </w:rPr>
        <w:t xml:space="preserve">ιατί στην πραγματικότητα δεν νομίζω να επιστραφούν τα χρήματα, όπως είπε ο κ. Καμμένος. Στην </w:t>
      </w:r>
      <w:r>
        <w:rPr>
          <w:rFonts w:eastAsia="Times New Roman"/>
        </w:rPr>
        <w:t>ε</w:t>
      </w:r>
      <w:r>
        <w:rPr>
          <w:rFonts w:eastAsia="Times New Roman"/>
        </w:rPr>
        <w:t xml:space="preserve">ξεταστική για τα μνημόνια δεν έγινε τίποτα. Στην </w:t>
      </w:r>
      <w:r>
        <w:rPr>
          <w:rFonts w:eastAsia="Times New Roman"/>
        </w:rPr>
        <w:t>ε</w:t>
      </w:r>
      <w:r>
        <w:rPr>
          <w:rFonts w:eastAsia="Times New Roman"/>
        </w:rPr>
        <w:t xml:space="preserve">ξεταστική για τα δάνεια των κομμάτων και των </w:t>
      </w:r>
      <w:r>
        <w:rPr>
          <w:rFonts w:eastAsia="Times New Roman"/>
        </w:rPr>
        <w:t xml:space="preserve">καναλιών δεν έγινε τίποτα. Ακούσαμε αυτά που διαβάζαμε στις εφημερίδες. Αυτά που </w:t>
      </w:r>
      <w:r>
        <w:rPr>
          <w:rFonts w:eastAsia="Times New Roman"/>
          <w:bCs/>
          <w:shd w:val="clear" w:color="auto" w:fill="FFFFFF"/>
        </w:rPr>
        <w:t>ξ</w:t>
      </w:r>
      <w:r>
        <w:rPr>
          <w:rFonts w:eastAsia="Times New Roman"/>
        </w:rPr>
        <w:t xml:space="preserve">έραμε όλοι, τα ίδια ακούγαμε και μέσα στις </w:t>
      </w:r>
      <w:r>
        <w:rPr>
          <w:rFonts w:eastAsia="Times New Roman"/>
        </w:rPr>
        <w:t>ε</w:t>
      </w:r>
      <w:r>
        <w:rPr>
          <w:rFonts w:eastAsia="Times New Roman"/>
        </w:rPr>
        <w:t xml:space="preserve">πιτροπές. </w:t>
      </w:r>
    </w:p>
    <w:p w14:paraId="47A54F49" w14:textId="77777777" w:rsidR="00080287" w:rsidRDefault="007F198B">
      <w:pPr>
        <w:spacing w:line="600" w:lineRule="auto"/>
        <w:ind w:firstLine="720"/>
        <w:contextualSpacing/>
        <w:jc w:val="both"/>
        <w:rPr>
          <w:rFonts w:eastAsia="Times New Roman"/>
        </w:rPr>
      </w:pPr>
      <w:r>
        <w:rPr>
          <w:rFonts w:eastAsia="Times New Roman"/>
        </w:rPr>
        <w:t>Τώρα ελπίζετε ότι θα πάρετε τα κλεμμένα πίσω, όπως πήρατε και τις αποζημιώσεις; Ελπίζω να καταφέρετε να πάρετε τα κλεμμ</w:t>
      </w:r>
      <w:r>
        <w:rPr>
          <w:rFonts w:eastAsia="Times New Roman"/>
        </w:rPr>
        <w:t xml:space="preserve">ένα πίσω. Άποψή μου, </w:t>
      </w:r>
      <w:r>
        <w:rPr>
          <w:rFonts w:eastAsia="Times New Roman"/>
          <w:bCs/>
          <w:shd w:val="clear" w:color="auto" w:fill="FFFFFF"/>
        </w:rPr>
        <w:t>όμως,</w:t>
      </w:r>
      <w:r>
        <w:rPr>
          <w:rFonts w:eastAsia="Times New Roman"/>
        </w:rPr>
        <w:t xml:space="preserve"> </w:t>
      </w:r>
      <w:r>
        <w:rPr>
          <w:rFonts w:eastAsia="Times New Roman"/>
          <w:bCs/>
        </w:rPr>
        <w:t>είναι</w:t>
      </w:r>
      <w:r>
        <w:rPr>
          <w:rFonts w:eastAsia="Times New Roman"/>
        </w:rPr>
        <w:t xml:space="preserve"> ότι δεν θα γίνει τίποτα από αυτά. </w:t>
      </w:r>
    </w:p>
    <w:p w14:paraId="47A54F4A"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rPr>
        <w:t xml:space="preserve">Ο μόνος στόχος που θα εξυπηρετήσει η </w:t>
      </w:r>
      <w:r>
        <w:rPr>
          <w:rFonts w:eastAsia="Times New Roman"/>
        </w:rPr>
        <w:t>ε</w:t>
      </w:r>
      <w:r>
        <w:rPr>
          <w:rFonts w:eastAsia="Times New Roman"/>
        </w:rPr>
        <w:t xml:space="preserve">πιτροπή </w:t>
      </w:r>
      <w:r>
        <w:rPr>
          <w:rFonts w:eastAsia="Times New Roman"/>
          <w:bCs/>
        </w:rPr>
        <w:t>είναι</w:t>
      </w:r>
      <w:r>
        <w:rPr>
          <w:rFonts w:eastAsia="Times New Roman"/>
        </w:rPr>
        <w:t xml:space="preserve"> μικροκομματικός </w:t>
      </w:r>
      <w:r>
        <w:rPr>
          <w:rFonts w:eastAsia="Times New Roman"/>
          <w:bCs/>
        </w:rPr>
        <w:t>έ</w:t>
      </w:r>
      <w:r>
        <w:rPr>
          <w:rFonts w:eastAsia="Times New Roman"/>
        </w:rPr>
        <w:t>χω την εντύπωση: ποιος έφαγε τα περισσότερα, τι γινόταν στα χρόνια σας και τι δεν γίνεται τώρα, γιατί δεν ξέρουμε τι γί</w:t>
      </w:r>
      <w:r>
        <w:rPr>
          <w:rFonts w:eastAsia="Times New Roman"/>
        </w:rPr>
        <w:t xml:space="preserve">νεται τώρα, καθώς δεν μπαίνουν αυτά τα δύο χρόνια που είστε εσείς </w:t>
      </w:r>
      <w:r>
        <w:rPr>
          <w:rFonts w:eastAsia="Times New Roman"/>
          <w:bCs/>
        </w:rPr>
        <w:t>Κυβέρνηση</w:t>
      </w:r>
      <w:r>
        <w:rPr>
          <w:rFonts w:eastAsia="Times New Roman"/>
        </w:rPr>
        <w:t xml:space="preserve"> μέσα στην </w:t>
      </w:r>
      <w:r>
        <w:rPr>
          <w:rFonts w:eastAsia="Times New Roman"/>
        </w:rPr>
        <w:t>ε</w:t>
      </w:r>
      <w:r>
        <w:rPr>
          <w:rFonts w:eastAsia="Times New Roman"/>
        </w:rPr>
        <w:t xml:space="preserve">ξεταστική </w:t>
      </w:r>
      <w:r>
        <w:rPr>
          <w:rFonts w:eastAsia="Times New Roman"/>
        </w:rPr>
        <w:t>ε</w:t>
      </w:r>
      <w:r>
        <w:rPr>
          <w:rFonts w:eastAsia="Times New Roman"/>
        </w:rPr>
        <w:t xml:space="preserve">πιτροπή. </w:t>
      </w:r>
    </w:p>
    <w:p w14:paraId="47A54F4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Κάτι τέτοιο δημιουργεί αμφιβολίες σε όλους τους Έλληνες. Και καλά κάνει η Αντιπολίτευση και φωνάζει. Πώς θέλετε να το υποστηρίξουμε, ενώ υπάρχουν σκ</w:t>
      </w:r>
      <w:r>
        <w:rPr>
          <w:rFonts w:eastAsia="Times New Roman" w:cs="Times New Roman"/>
          <w:szCs w:val="24"/>
        </w:rPr>
        <w:t xml:space="preserve">οτεινά σημεία; Γιατί να μην υπάρχει μια συναίνεση; Τρία χρόνια είναι. δεν φτάνουν οι εξηγήσεις του κ. </w:t>
      </w:r>
      <w:proofErr w:type="spellStart"/>
      <w:r>
        <w:rPr>
          <w:rFonts w:eastAsia="Times New Roman" w:cs="Times New Roman"/>
          <w:szCs w:val="24"/>
        </w:rPr>
        <w:t>Πολάκη</w:t>
      </w:r>
      <w:proofErr w:type="spellEnd"/>
      <w:r>
        <w:rPr>
          <w:rFonts w:eastAsia="Times New Roman" w:cs="Times New Roman"/>
          <w:szCs w:val="24"/>
        </w:rPr>
        <w:t xml:space="preserve">, ο οποίος είπε «δεν είμαστε ίδιοι». Αποδείξτε το. Δείξτε το με τις πράξεις σας. </w:t>
      </w:r>
    </w:p>
    <w:p w14:paraId="47A54F4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Τι να αποδείξουμε;</w:t>
      </w:r>
    </w:p>
    <w:p w14:paraId="47A54F4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w:t>
      </w:r>
      <w:r>
        <w:rPr>
          <w:rFonts w:eastAsia="Times New Roman" w:cs="Times New Roman"/>
          <w:szCs w:val="24"/>
        </w:rPr>
        <w:t xml:space="preserve"> αποδείξετε ότι δεν είστε ίδιοι, κύριε. Να το αποδείξετε με την </w:t>
      </w:r>
      <w:r>
        <w:rPr>
          <w:rFonts w:eastAsia="Times New Roman" w:cs="Times New Roman"/>
          <w:szCs w:val="24"/>
        </w:rPr>
        <w:t>ε</w:t>
      </w:r>
      <w:r>
        <w:rPr>
          <w:rFonts w:eastAsia="Times New Roman" w:cs="Times New Roman"/>
          <w:szCs w:val="24"/>
        </w:rPr>
        <w:t xml:space="preserve">ξεταστική. Να γίνει πιο ευέλικτη. Δεν καταλαβαίνω το πρόβλημα. Εγώ είμαι υπέρ του να γίνει. Δεν υπάρχει λόγος να το αφήνουμε μετέωρο και να υπάρχουν σκιές. Εκτός εάν φοβάστε κάτι άλλο. </w:t>
      </w:r>
    </w:p>
    <w:p w14:paraId="47A54F4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Εμείς βλέπουμε ότι μέσα σε αυτήν την Αίθουσα με όλη αυτήν τη συζήτηση γίνεται ένα μεγάλο «παζάρι» για τις επιπτώσεις και τα πολιτικά κόστη που θα υποστούν κάποιοι σε αυτό το μεγάλο κομματικό, πολιτικό κόλπο που είχε στηθεί όλα αυτά τα χρόνια. </w:t>
      </w:r>
    </w:p>
    <w:p w14:paraId="47A54F4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Ως Ένωση Κεν</w:t>
      </w:r>
      <w:r>
        <w:rPr>
          <w:rFonts w:eastAsia="Times New Roman" w:cs="Times New Roman"/>
          <w:szCs w:val="24"/>
        </w:rPr>
        <w:t>τρώων, δεν θα στηρίξουμε ούτε τη μία πρόταση ούτε την άλλη, καθώς θέλουμε να έχουμε ίσες αποστάσεις από τους δύο πόλους. Η θέση μας θα είναι καθαρά «</w:t>
      </w:r>
      <w:r>
        <w:rPr>
          <w:rFonts w:eastAsia="Times New Roman" w:cs="Times New Roman"/>
          <w:szCs w:val="24"/>
        </w:rPr>
        <w:t>παρών</w:t>
      </w:r>
      <w:r>
        <w:rPr>
          <w:rFonts w:eastAsia="Times New Roman" w:cs="Times New Roman"/>
          <w:szCs w:val="24"/>
        </w:rPr>
        <w:t xml:space="preserve">». Αυτό που θέλουμε είναι να υπάρξει συνεννόηση μεταξύ όλων. Όλοι μέσα σε αυτήν την Αίθουσα ζητάμε το </w:t>
      </w:r>
      <w:r>
        <w:rPr>
          <w:rFonts w:eastAsia="Times New Roman" w:cs="Times New Roman"/>
          <w:szCs w:val="24"/>
        </w:rPr>
        <w:t xml:space="preserve">ίδιο πράγμα με μία πολύ μικρή απόκλιση. Θα έπρεπε να υπάρχει μια συνεργασία, να δείξουμε τον δρόμο στον κόσμο, στον Έλληνα, ο οποίος περιμένει να δοθεί λύση και όχι απλώς μόνο να καταλογίσουμε τις πολιτικές ευθύνες. </w:t>
      </w:r>
    </w:p>
    <w:p w14:paraId="47A54F5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7A54F51"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Ένωσης Κεντρώων)</w:t>
      </w:r>
    </w:p>
    <w:p w14:paraId="47A54F5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κύριε Μεγαλομύστακα. </w:t>
      </w:r>
    </w:p>
    <w:p w14:paraId="47A54F5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για πέντε λεπτά. </w:t>
      </w:r>
    </w:p>
    <w:p w14:paraId="47A54F5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έχω ζητήσει τον λόγο επί προσωπικού. </w:t>
      </w:r>
    </w:p>
    <w:p w14:paraId="47A54F5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Για ποιο πράγμα; </w:t>
      </w:r>
    </w:p>
    <w:p w14:paraId="47A54F5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ήσασταν εδώ. </w:t>
      </w:r>
    </w:p>
    <w:p w14:paraId="47A54F5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Είμαι έξι ώρες εδώ. </w:t>
      </w:r>
    </w:p>
    <w:p w14:paraId="47A54F5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Έγινε τέσσερις φορές αναφορά στο όνομά μου. </w:t>
      </w:r>
    </w:p>
    <w:p w14:paraId="47A54F5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Έγιναν αναφορές </w:t>
      </w:r>
      <w:r>
        <w:rPr>
          <w:rFonts w:eastAsia="Times New Roman" w:cs="Times New Roman"/>
          <w:szCs w:val="24"/>
        </w:rPr>
        <w:t xml:space="preserve">για πάρα πολλούς, για πάρα πολλά πρόσωπα. Αυτό είπε προηγουμένως ο κ. </w:t>
      </w:r>
      <w:proofErr w:type="spellStart"/>
      <w:r>
        <w:rPr>
          <w:rFonts w:eastAsia="Times New Roman" w:cs="Times New Roman"/>
          <w:szCs w:val="24"/>
        </w:rPr>
        <w:t>Βούτσης</w:t>
      </w:r>
      <w:proofErr w:type="spellEnd"/>
      <w:r>
        <w:rPr>
          <w:rFonts w:eastAsia="Times New Roman" w:cs="Times New Roman"/>
          <w:szCs w:val="24"/>
        </w:rPr>
        <w:t xml:space="preserve">. Εάν ζητούσαν όλοι τον λόγο, θα κάναμε Ανάσταση εδώ. </w:t>
      </w:r>
    </w:p>
    <w:p w14:paraId="47A54F5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Δανέλλη</w:t>
      </w:r>
      <w:proofErr w:type="spellEnd"/>
      <w:r>
        <w:rPr>
          <w:rFonts w:eastAsia="Times New Roman" w:cs="Times New Roman"/>
          <w:szCs w:val="24"/>
        </w:rPr>
        <w:t xml:space="preserve">, έχετε τον λόγο. </w:t>
      </w:r>
    </w:p>
    <w:p w14:paraId="47A54F5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47A54F5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Εξάλλου, η Αριστερά πάντα έλεγε ότι το</w:t>
      </w:r>
      <w:r>
        <w:rPr>
          <w:rFonts w:eastAsia="Times New Roman" w:cs="Times New Roman"/>
          <w:szCs w:val="24"/>
        </w:rPr>
        <w:t xml:space="preserve"> προσωπικό είναι πολιτικό. Εμπλέκονται αυτά. Τα όρια είναι δυσδιάκριτα. </w:t>
      </w:r>
    </w:p>
    <w:p w14:paraId="47A54F5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ά</w:t>
      </w:r>
      <w:r>
        <w:rPr>
          <w:rFonts w:eastAsia="Times New Roman" w:cs="Times New Roman"/>
          <w:szCs w:val="24"/>
        </w:rPr>
        <w:t xml:space="preserve">μυνα και </w:t>
      </w:r>
      <w:r>
        <w:rPr>
          <w:rFonts w:eastAsia="Times New Roman" w:cs="Times New Roman"/>
          <w:szCs w:val="24"/>
        </w:rPr>
        <w:t>υ</w:t>
      </w:r>
      <w:r>
        <w:rPr>
          <w:rFonts w:eastAsia="Times New Roman" w:cs="Times New Roman"/>
          <w:szCs w:val="24"/>
        </w:rPr>
        <w:t>γεία, οι δύο τομείς, που κόστισαν άπειρα φθηνά δανεικά και που εξακολουθούν να βαραίνουν την καμπούρα των Ελλήνων φορολογουμένων δυσανάλογα πο</w:t>
      </w:r>
      <w:r>
        <w:rPr>
          <w:rFonts w:eastAsia="Times New Roman" w:cs="Times New Roman"/>
          <w:szCs w:val="24"/>
        </w:rPr>
        <w:t>λύ σε σχέση με την ανταπόδοσή τους. Είναι οι δύο τομείς που διαχρονικά προσφέρονται για τα μεγάλα πάρτι. Ορισμένοι πλούτισαν. Ορισμένοι απέκτησαν επιρροή. Άλλοι έκαναν καριέρες. Πολλοί περισσότεροι, απλώς, έγλειψαν κάποιο κόκαλο. Το βέβαιο είναι πως τον λο</w:t>
      </w:r>
      <w:r>
        <w:rPr>
          <w:rFonts w:eastAsia="Times New Roman" w:cs="Times New Roman"/>
          <w:szCs w:val="24"/>
        </w:rPr>
        <w:t xml:space="preserve">γαριασμό τον πληρώνουν οι φορολογούμενοι και την απαξία το πολιτικό σύστημα και συλλήβδην οι πολιτικοί. </w:t>
      </w:r>
    </w:p>
    <w:p w14:paraId="47A54F5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«Όλα στο φως» λέει και σήμερα η Κυβέρνηση με την πρόταση της για την </w:t>
      </w:r>
      <w:r>
        <w:rPr>
          <w:rFonts w:eastAsia="Times New Roman" w:cs="Times New Roman"/>
          <w:szCs w:val="24"/>
        </w:rPr>
        <w:t>ε</w:t>
      </w:r>
      <w:r>
        <w:rPr>
          <w:rFonts w:eastAsia="Times New Roman" w:cs="Times New Roman"/>
          <w:szCs w:val="24"/>
        </w:rPr>
        <w:t xml:space="preserve">ξεταστική στην </w:t>
      </w:r>
      <w:r>
        <w:rPr>
          <w:rFonts w:eastAsia="Times New Roman" w:cs="Times New Roman"/>
          <w:szCs w:val="24"/>
        </w:rPr>
        <w:t>υ</w:t>
      </w:r>
      <w:r>
        <w:rPr>
          <w:rFonts w:eastAsia="Times New Roman" w:cs="Times New Roman"/>
          <w:szCs w:val="24"/>
        </w:rPr>
        <w:t>γεία. Εμείς συμφωνούμε. Και είναι λάθος σας, κύριοι συνάδελφοι τη</w:t>
      </w:r>
      <w:r>
        <w:rPr>
          <w:rFonts w:eastAsia="Times New Roman" w:cs="Times New Roman"/>
          <w:szCs w:val="24"/>
        </w:rPr>
        <w:t xml:space="preserve">ς </w:t>
      </w:r>
      <w:r>
        <w:rPr>
          <w:rFonts w:eastAsia="Times New Roman" w:cs="Times New Roman"/>
          <w:szCs w:val="24"/>
        </w:rPr>
        <w:t>π</w:t>
      </w:r>
      <w:r>
        <w:rPr>
          <w:rFonts w:eastAsia="Times New Roman" w:cs="Times New Roman"/>
          <w:szCs w:val="24"/>
        </w:rPr>
        <w:t>λειοψηφίας, να αρνείστε την επέκταση της έρευνας για τα έτη 1996 και 2015 έως 2017. Δίνετε δικαιώματα, δείχνοντας αυτόν τον ανεξήγητο «</w:t>
      </w:r>
      <w:proofErr w:type="spellStart"/>
      <w:r>
        <w:rPr>
          <w:rFonts w:eastAsia="Times New Roman" w:cs="Times New Roman"/>
          <w:szCs w:val="24"/>
        </w:rPr>
        <w:t>αμυντισμό</w:t>
      </w:r>
      <w:proofErr w:type="spellEnd"/>
      <w:r>
        <w:rPr>
          <w:rFonts w:eastAsia="Times New Roman" w:cs="Times New Roman"/>
          <w:szCs w:val="24"/>
        </w:rPr>
        <w:t>», παραβλέποντας το «καθαρός ουρανός αστραπές δεν φοβάται». Βεβαίως, τα μεγάλα και πραγματικά σκάνδαλα στον τ</w:t>
      </w:r>
      <w:r>
        <w:rPr>
          <w:rFonts w:eastAsia="Times New Roman" w:cs="Times New Roman"/>
          <w:szCs w:val="24"/>
        </w:rPr>
        <w:t xml:space="preserve">ομέα της </w:t>
      </w:r>
      <w:r>
        <w:rPr>
          <w:rFonts w:eastAsia="Times New Roman" w:cs="Times New Roman"/>
          <w:szCs w:val="24"/>
        </w:rPr>
        <w:t>υ</w:t>
      </w:r>
      <w:r>
        <w:rPr>
          <w:rFonts w:eastAsia="Times New Roman" w:cs="Times New Roman"/>
          <w:szCs w:val="24"/>
        </w:rPr>
        <w:t xml:space="preserve">γείας δεν είναι υπόθεση βεντέτας, όπως αυτάρεσκα την αντιμετωπίζουν ο κ. </w:t>
      </w:r>
      <w:proofErr w:type="spellStart"/>
      <w:r>
        <w:rPr>
          <w:rFonts w:eastAsia="Times New Roman" w:cs="Times New Roman"/>
          <w:szCs w:val="24"/>
        </w:rPr>
        <w:t>Πολάκης</w:t>
      </w:r>
      <w:proofErr w:type="spellEnd"/>
      <w:r>
        <w:rPr>
          <w:rFonts w:eastAsia="Times New Roman" w:cs="Times New Roman"/>
          <w:szCs w:val="24"/>
        </w:rPr>
        <w:t xml:space="preserve"> και ο κ. Γεωργιάδης, όπως λίγο πριν είδαμε και πολύ σωστά τους εγκάλεσε και τους δύο ο Πρόεδρος της Βουλής. Βεβαίως, τα σκάνδαλα αυτά δεν αντιμετωπίζονται ούτε με λο</w:t>
      </w:r>
      <w:r>
        <w:rPr>
          <w:rFonts w:eastAsia="Times New Roman" w:cs="Times New Roman"/>
          <w:szCs w:val="24"/>
        </w:rPr>
        <w:t xml:space="preserve">γικές και πρακτικές </w:t>
      </w:r>
      <w:proofErr w:type="spellStart"/>
      <w:r>
        <w:rPr>
          <w:rFonts w:eastAsia="Times New Roman" w:cs="Times New Roman"/>
          <w:szCs w:val="24"/>
        </w:rPr>
        <w:t>τηλεκαβγάδων</w:t>
      </w:r>
      <w:proofErr w:type="spellEnd"/>
      <w:r>
        <w:rPr>
          <w:rFonts w:eastAsia="Times New Roman" w:cs="Times New Roman"/>
          <w:szCs w:val="24"/>
        </w:rPr>
        <w:t xml:space="preserve"> ούτε, βεβαίως, με τη λογική της κλειδαρότρυπας, όπως λίγο πριν είδαμε. Είμαστε πολύ μακριά από την πραγματικότητα. </w:t>
      </w:r>
    </w:p>
    <w:p w14:paraId="47A54F5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Παρά τις προεκλογικές μεγαλοστομίες για πλήρη αναδόμηση του Εθνικού Συστήματος Υγείας, κύριε Υπουργέ, δυστυ</w:t>
      </w:r>
      <w:r>
        <w:rPr>
          <w:rFonts w:eastAsia="Times New Roman" w:cs="Times New Roman"/>
          <w:szCs w:val="24"/>
        </w:rPr>
        <w:t xml:space="preserve">χώς, η Κυβέρνηση ακολουθεί την ίδια αδιέξοδη και μη οραματική πολιτική που ακολουθούσαν και οι προηγούμενοι. Τα δείγματα γραφής δυστυχώς δεν διαφέρουν πολύ από εκείνα των προηγούμενων. Αναφέρομαι στους διορισμούς ημετέρων που συνεχίζονται, στις παρατάσεις </w:t>
      </w:r>
      <w:r>
        <w:rPr>
          <w:rFonts w:eastAsia="Times New Roman" w:cs="Times New Roman"/>
          <w:szCs w:val="24"/>
        </w:rPr>
        <w:t xml:space="preserve">κάθε λογής συμβάσεων και στη συνέχιση μιας </w:t>
      </w:r>
      <w:proofErr w:type="spellStart"/>
      <w:r>
        <w:rPr>
          <w:rFonts w:eastAsia="Times New Roman" w:cs="Times New Roman"/>
          <w:szCs w:val="24"/>
        </w:rPr>
        <w:t>κομματοκρατίας</w:t>
      </w:r>
      <w:proofErr w:type="spellEnd"/>
      <w:r>
        <w:rPr>
          <w:rFonts w:eastAsia="Times New Roman" w:cs="Times New Roman"/>
          <w:szCs w:val="24"/>
        </w:rPr>
        <w:t xml:space="preserve"> στο ΕΣΥ, ενώ η αξιοκρατία εξακολουθεί να αποτελεί έναν άγνωστο όρο. Προβεβλημένος Υπουργός, μάλιστα, δήλωνε ότι διοικητές των νοσοκομείων είναι πολιτικά πρόσωπα και ότι έχει το δικαίωμα να επιλέγει </w:t>
      </w:r>
      <w:r>
        <w:rPr>
          <w:rFonts w:eastAsia="Times New Roman" w:cs="Times New Roman"/>
          <w:szCs w:val="24"/>
        </w:rPr>
        <w:t xml:space="preserve">τους συνεργάτες του </w:t>
      </w:r>
      <w:proofErr w:type="spellStart"/>
      <w:r>
        <w:rPr>
          <w:rFonts w:eastAsia="Times New Roman" w:cs="Times New Roman"/>
          <w:szCs w:val="24"/>
        </w:rPr>
        <w:t>εκπαραθυρώντας</w:t>
      </w:r>
      <w:proofErr w:type="spellEnd"/>
      <w:r>
        <w:rPr>
          <w:rFonts w:eastAsia="Times New Roman" w:cs="Times New Roman"/>
          <w:szCs w:val="24"/>
        </w:rPr>
        <w:t xml:space="preserve"> παράλληλα όλους τους προηγούμενους, ανεξαιρέτως ποιότητας του έργου τους. </w:t>
      </w:r>
    </w:p>
    <w:p w14:paraId="47A54F6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ότι δεν υπάρχουν άξιοι διοικητές, αλλά πόσοι από αυτούς πραγματικά έχουν τις περγαμηνές για να διαχειρίζονται μια τόσο δύσκολη υπόθεση σε </w:t>
      </w:r>
      <w:r>
        <w:rPr>
          <w:rFonts w:eastAsia="Times New Roman" w:cs="Times New Roman"/>
          <w:szCs w:val="24"/>
        </w:rPr>
        <w:t>μια τέτοια περίεργη συγκυρία;</w:t>
      </w:r>
    </w:p>
    <w:p w14:paraId="47A54F6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Έτσι κάπως φτάσαμε να βλέπουμε και επί των ημερών σας, δυστυχώς, τις θέσεις διοικητών να καταλαμβάνουν στελέχη βγαλμένα αμιγώς από κομματικές δεξαμενές. </w:t>
      </w:r>
    </w:p>
    <w:p w14:paraId="47A54F6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πάγια τακτική του ελληνικού νοικοκυριού </w:t>
      </w:r>
      <w:r>
        <w:rPr>
          <w:rFonts w:eastAsia="Times New Roman" w:cs="Times New Roman"/>
          <w:szCs w:val="24"/>
        </w:rPr>
        <w:t>είναι να αποταμιεύει «κάτι για τη δύσκολη ώρα», όπως χαρακτηριστικά λέγεται. Η δύσκολη ώρα δεν είναι άλλη από την ώρα που θα απαιτηθούν ιατρικές υπηρεσίες. Και τι δηλώνει το παραπάνω; Πως δεν υπάρχει καμ</w:t>
      </w:r>
      <w:r>
        <w:rPr>
          <w:rFonts w:eastAsia="Times New Roman" w:cs="Times New Roman"/>
          <w:szCs w:val="24"/>
        </w:rPr>
        <w:t>μ</w:t>
      </w:r>
      <w:r>
        <w:rPr>
          <w:rFonts w:eastAsia="Times New Roman" w:cs="Times New Roman"/>
          <w:szCs w:val="24"/>
        </w:rPr>
        <w:t>ιά εμπιστοσύνη στο σύστημα υγείας, αφού οι πολίτες γ</w:t>
      </w:r>
      <w:r>
        <w:rPr>
          <w:rFonts w:eastAsia="Times New Roman" w:cs="Times New Roman"/>
          <w:szCs w:val="24"/>
        </w:rPr>
        <w:t xml:space="preserve">νωρίζουν ότι πρέπει να το τροφοδοτήσουν και με το φακελάκι πέρα από τους φόρους τους. Αλλά και πέρα από τη δίκαιη καχυποψία των πολιτών, τα επίσημα στοιχεία επιβεβαιώνουν πως οι δαπάνες για την υγεία στη χώρα μας κάθε άλλο παρά ανταποδοτικές είναι. </w:t>
      </w:r>
    </w:p>
    <w:p w14:paraId="47A54F6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Την πρ</w:t>
      </w:r>
      <w:r>
        <w:rPr>
          <w:rFonts w:eastAsia="Times New Roman" w:cs="Times New Roman"/>
          <w:szCs w:val="24"/>
        </w:rPr>
        <w:t xml:space="preserve">ώτη δεκαετία του 2000 </w:t>
      </w:r>
      <w:proofErr w:type="spellStart"/>
      <w:r>
        <w:rPr>
          <w:rFonts w:eastAsia="Times New Roman" w:cs="Times New Roman"/>
          <w:szCs w:val="24"/>
        </w:rPr>
        <w:t>υπερτριπλασιάσαμε</w:t>
      </w:r>
      <w:proofErr w:type="spellEnd"/>
      <w:r>
        <w:rPr>
          <w:rFonts w:eastAsia="Times New Roman" w:cs="Times New Roman"/>
          <w:szCs w:val="24"/>
        </w:rPr>
        <w:t xml:space="preserve"> σε απόλυτα νούμερα το κατά κεφαλήν ποσό της φαρμακευτικής δαπάνης έναντι αύξησης του, μόλις, κατά 40% στο σύνολο της Ευρωπαϊκής Ένωσης των είκοσι επτά. Η Ελλάδα σε κάποιο σημείο έφτασε να δαπανά περισσότερα για την υ</w:t>
      </w:r>
      <w:r>
        <w:rPr>
          <w:rFonts w:eastAsia="Times New Roman" w:cs="Times New Roman"/>
          <w:szCs w:val="24"/>
        </w:rPr>
        <w:t>γεία απ’ ό,τι οι σκανδιναβικές χώρες. Επιπροσθέτως, είχαμε τους περισσότερους γιατρούς ανά κάτοικο από οποιαδήποτε άλλη χώρα του ΟΟΣΑ, με 6,1 γιατρούς ανά χίλιους κατοίκους το 2009, σχεδόν διπλάσιο από το μέσο όρο, που ήταν 3,1, του ΟΟΣΑ. Παρ’ όλα αυτά, τη</w:t>
      </w:r>
      <w:r>
        <w:rPr>
          <w:rFonts w:eastAsia="Times New Roman" w:cs="Times New Roman"/>
          <w:szCs w:val="24"/>
        </w:rPr>
        <w:t xml:space="preserve">ν ίδια περίοδο πέσαμε δέκα θέσεις όσον αφορά το προσδόκιμο ζωής των πολιτών. Πώς εξηγείται αυτό; Προφανώς, τα πλεονάσματα από τη μεγέθυνση των δαπανών για την υγεία, περιήλθαν στις τσέπες κάποιων. </w:t>
      </w:r>
    </w:p>
    <w:p w14:paraId="47A54F6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Τα σκάνδαλα στην υγεία είναι υπαρκτά, κυρίες και κύριοι συ</w:t>
      </w:r>
      <w:r>
        <w:rPr>
          <w:rFonts w:eastAsia="Times New Roman" w:cs="Times New Roman"/>
          <w:szCs w:val="24"/>
        </w:rPr>
        <w:t xml:space="preserve">νάδελφοι. Το ξέρουμε εμείς. Το ξέρει ο ελληνικός λαός. Τα ερωτήματα, όμως, παραμένουν: Είναι μία ακόμη εξεταστική επιτροπή η λύση στη διαχρονικό πρόβλημα της διαφθοράς στην υγεία ή θα χτυπήσει ξανά η κατάρα των πολλαπλών πορισμάτων και των τελικά άσφαιρων </w:t>
      </w:r>
      <w:r>
        <w:rPr>
          <w:rFonts w:eastAsia="Times New Roman" w:cs="Times New Roman"/>
          <w:szCs w:val="24"/>
        </w:rPr>
        <w:t xml:space="preserve">εξεταστικών; Διαθέτει η κοινωνία τα ψυχικά αποθέματα να παρακολουθήσει ακόμη μια εξεταστική επιτροπή δίκην </w:t>
      </w:r>
      <w:r>
        <w:rPr>
          <w:rFonts w:eastAsia="Times New Roman" w:cs="Times New Roman"/>
          <w:szCs w:val="24"/>
          <w:lang w:val="en-US"/>
        </w:rPr>
        <w:t>reality</w:t>
      </w:r>
      <w:r>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 χωρίς ωστόσο τελικό νικητή; Έχουμε όλοι εμείς τα ψυχικά αποθέματα να παλέψουμε τη μηδενική συνεννόηση ακόμα και για τα προφανή; Διότι η</w:t>
      </w:r>
      <w:r>
        <w:rPr>
          <w:rFonts w:eastAsia="Times New Roman" w:cs="Times New Roman"/>
          <w:szCs w:val="24"/>
        </w:rPr>
        <w:t xml:space="preserve"> κατάληξη του έργου είναι γνωστή και μακάρι να διαψευστώ αυτήν τη φορά.</w:t>
      </w:r>
    </w:p>
    <w:p w14:paraId="47A54F6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A54F6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για ένα, ενάμισι λεπτό, μιας και είμαι ο τελευταίος από τους ομιλητές.</w:t>
      </w:r>
      <w:r>
        <w:rPr>
          <w:rFonts w:eastAsia="Times New Roman" w:cs="Times New Roman"/>
          <w:szCs w:val="24"/>
        </w:rPr>
        <w:t xml:space="preserve"> </w:t>
      </w:r>
    </w:p>
    <w:p w14:paraId="47A54F6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κατάληξη του έργου είναι γνωστή -όπως έλεγα- και αυτήν τη φορά είθε να με ενισχύσουν μερικοί, παραδείγματος χάριν, τίτλοι εφημερίδων, κακοδεμένες υποθέσεις που καταπίπτουν στο αρμόδιο δικαστήριο και το θέμα καταχωνιάζεται ως ένας ακόμη σκελετός στη ντουλ</w:t>
      </w:r>
      <w:r>
        <w:rPr>
          <w:rFonts w:eastAsia="Times New Roman" w:cs="Times New Roman"/>
          <w:szCs w:val="24"/>
        </w:rPr>
        <w:t xml:space="preserve">άπα του πολιτικού συστήματος. Αυτό που μένει και βαραίνει όλους μας είναι μια επιπλέον δόση αναξιοπιστίας, που βέβαια επισύρει την όχι και τόσο άδικη καχυποψία της κοινωνίας. </w:t>
      </w:r>
    </w:p>
    <w:p w14:paraId="47A54F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Μονάχα η θεσμική θωράκιση, κυρίες και κύριοι συνάδελφοι, η διαφάνεια και ο έλεγχ</w:t>
      </w:r>
      <w:r>
        <w:rPr>
          <w:rFonts w:eastAsia="Times New Roman" w:cs="Times New Roman"/>
          <w:szCs w:val="24"/>
        </w:rPr>
        <w:t xml:space="preserve">ος μπορούν να βάλουν φραγμό στο αέναο γαϊτανάκι των σκανδάλων. Απαιτείται, όμως, ταυτόχρονη λειτουργία και των τριών με αναγκαία προϋπόθεση, βεβαίως, την πολιτική βούληση. </w:t>
      </w:r>
    </w:p>
    <w:p w14:paraId="47A54F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Από το 2004 λειτουργεί ο Συνήγορος Υγείας και Κοινωνικής Αλληλεγγύης υπό την ανεξάρ</w:t>
      </w:r>
      <w:r>
        <w:rPr>
          <w:rFonts w:eastAsia="Times New Roman" w:cs="Times New Roman"/>
          <w:szCs w:val="24"/>
        </w:rPr>
        <w:t>τητη αρχή του Συνηγόρου του Πολίτη. Το «φακελάκι», όμως, ούτε που το κατάλαβε. Να προχωρήσουμε και ένα βήμα παρακάτω. Και αυτό το βήμα δεν είναι τίποτα άλλο από τη συνταγματική αναθεώρηση, που τη θυμηθήκαμε και λίγες μέρες πριν, την αλλαγή του άρθρου 86 το</w:t>
      </w:r>
      <w:r>
        <w:rPr>
          <w:rFonts w:eastAsia="Times New Roman" w:cs="Times New Roman"/>
          <w:szCs w:val="24"/>
        </w:rPr>
        <w:t>υ Συντάγματος περί ευθύνης υπουργών. Για μας στο Ποτάμι αυτό αποτελεί θέση αρχής. Εξάλλου, οι βουλευτές δεν πιστεύουμε ότι είναι ούτε εισαγγελείς ούτε και ανακριτές και κακώς καλούνται να παίξουν αυτόν τον άχαρο ρόλο κάθε φορά και μάλιστα κατ’ εξοχήν για ν</w:t>
      </w:r>
      <w:r>
        <w:rPr>
          <w:rFonts w:eastAsia="Times New Roman" w:cs="Times New Roman"/>
          <w:szCs w:val="24"/>
        </w:rPr>
        <w:t>α εξυπηρετηθεί η ατζέντα της εκάστοτε κυβερνητικής πλειοψηφίας.</w:t>
      </w:r>
    </w:p>
    <w:p w14:paraId="47A54F6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αντιληπτό ότι και αυτή η Κυβέρνηση, δυστυχώς, αρέσκεται στη διαχείριση συμβόλων. Χθες κι αν είδαμε ανάσταση συμβόλων! Υπάρχουν, όμως, στιγμές που οι πολιτικοί οφείλουν να πάψουν να </w:t>
      </w:r>
      <w:r>
        <w:rPr>
          <w:rFonts w:eastAsia="Times New Roman" w:cs="Times New Roman"/>
          <w:szCs w:val="24"/>
        </w:rPr>
        <w:t xml:space="preserve">κουνούν τα λάβαρα των συμβόλων και να ασχοληθούν με την ουσία των πραγμάτων. Μόνο έτσι θα πάψουμε να ρίχνουμε νερό στον μύλο των λογιών, λογιών ακραίων και </w:t>
      </w:r>
      <w:proofErr w:type="spellStart"/>
      <w:r>
        <w:rPr>
          <w:rFonts w:eastAsia="Times New Roman" w:cs="Times New Roman"/>
          <w:szCs w:val="24"/>
        </w:rPr>
        <w:t>αντισυστημικών</w:t>
      </w:r>
      <w:proofErr w:type="spellEnd"/>
      <w:r>
        <w:rPr>
          <w:rFonts w:eastAsia="Times New Roman" w:cs="Times New Roman"/>
          <w:szCs w:val="24"/>
        </w:rPr>
        <w:t xml:space="preserve"> δυνάμεων που τρίβουν τα χέρια τους κάθε φορά που εμείς αδυνατούμε να φτάσουμε σε κάπο</w:t>
      </w:r>
      <w:r>
        <w:rPr>
          <w:rFonts w:eastAsia="Times New Roman" w:cs="Times New Roman"/>
          <w:szCs w:val="24"/>
        </w:rPr>
        <w:t xml:space="preserve">ιο απτό και συγκεκριμένο αποτέλεσμα. </w:t>
      </w:r>
    </w:p>
    <w:p w14:paraId="47A54F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A54F6C"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47A54F6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Σπυρίδωνα </w:t>
      </w:r>
      <w:proofErr w:type="spellStart"/>
      <w:r>
        <w:rPr>
          <w:rFonts w:eastAsia="Times New Roman" w:cs="Times New Roman"/>
          <w:szCs w:val="24"/>
        </w:rPr>
        <w:t>Δανέλλη</w:t>
      </w:r>
      <w:proofErr w:type="spellEnd"/>
      <w:r>
        <w:rPr>
          <w:rFonts w:eastAsia="Times New Roman" w:cs="Times New Roman"/>
          <w:szCs w:val="24"/>
        </w:rPr>
        <w:t xml:space="preserve">. </w:t>
      </w:r>
    </w:p>
    <w:p w14:paraId="47A54F6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επί προσωπικού; </w:t>
      </w:r>
    </w:p>
    <w:p w14:paraId="47A54F6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Ορίστε, κύριε Λοβέρδο, έχετε τον λόγο για δύο λεπτά επί προσωπικού. </w:t>
      </w:r>
    </w:p>
    <w:p w14:paraId="47A54F7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47A54F7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Υπάρχουν δύο αναφορές που με αφορούν και θέλω να κάνω το εξής σχόλιο στη Βουλή των Ελλήνων.</w:t>
      </w:r>
    </w:p>
    <w:p w14:paraId="47A54F7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αναφορές </w:t>
      </w:r>
      <w:r>
        <w:rPr>
          <w:rFonts w:eastAsia="Times New Roman" w:cs="Times New Roman"/>
          <w:szCs w:val="24"/>
        </w:rPr>
        <w:t>ενός μέλους της Κυβέρνησης, έχω πει προ ενός έτους στην Αίθουσα αυτή –εσείς προεδρεύατε- ότι δεν υπάρχει κα</w:t>
      </w:r>
      <w:r>
        <w:rPr>
          <w:rFonts w:eastAsia="Times New Roman" w:cs="Times New Roman"/>
          <w:szCs w:val="24"/>
        </w:rPr>
        <w:t>μ</w:t>
      </w:r>
      <w:r>
        <w:rPr>
          <w:rFonts w:eastAsia="Times New Roman" w:cs="Times New Roman"/>
          <w:szCs w:val="24"/>
        </w:rPr>
        <w:t>μία περίπτωση να ανοίξω διάλογο μαζί του, παρά μόνο σε μία περίπτωση, όταν για την περίπτωσή του η Βουλή θα ασκήσει τις δικαστικές της αρμοδιότητες.</w:t>
      </w:r>
      <w:r>
        <w:rPr>
          <w:rFonts w:eastAsia="Times New Roman" w:cs="Times New Roman"/>
          <w:szCs w:val="24"/>
        </w:rPr>
        <w:t xml:space="preserve"> Για κανένα άλλο θέμα δεν πρόκειται να συνομιλήσω μαζί του. Είναι εκτός πολιτικής οι συμπεριφορές του και τα λεγόμενά του. Όταν θα έρθει η ώρα της δικαστικής κρίσης, εκεί θα με βρει μπροστά του. </w:t>
      </w:r>
    </w:p>
    <w:p w14:paraId="47A54F7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όμως, ένας άλλος Υπουργός, ο κ. </w:t>
      </w:r>
      <w:proofErr w:type="spellStart"/>
      <w:r>
        <w:rPr>
          <w:rFonts w:eastAsia="Times New Roman" w:cs="Times New Roman"/>
          <w:szCs w:val="24"/>
        </w:rPr>
        <w:t>Κουρουμπλής</w:t>
      </w:r>
      <w:proofErr w:type="spellEnd"/>
      <w:r>
        <w:rPr>
          <w:rFonts w:eastAsia="Times New Roman" w:cs="Times New Roman"/>
          <w:szCs w:val="24"/>
        </w:rPr>
        <w:t>, πή</w:t>
      </w:r>
      <w:r>
        <w:rPr>
          <w:rFonts w:eastAsia="Times New Roman" w:cs="Times New Roman"/>
          <w:szCs w:val="24"/>
        </w:rPr>
        <w:t xml:space="preserve">ρε τον λόγο και θέλω πραγματικά να διευκρινίσω κάτι που δεν έχω διευκρινίσει στη Βουλή. Το έχω πει επανειλημμένα εκτός Αιθούσης, αλλά εδώ δεν μου έχει δοθεί η ευκαιρία. Μου δίδεται η ευκαιρία σήμερα. Είπε, λοιπόν, ο Υπουργός, ο κ. </w:t>
      </w:r>
      <w:proofErr w:type="spellStart"/>
      <w:r>
        <w:rPr>
          <w:rFonts w:eastAsia="Times New Roman" w:cs="Times New Roman"/>
          <w:szCs w:val="24"/>
        </w:rPr>
        <w:t>Κουρουμπλής</w:t>
      </w:r>
      <w:proofErr w:type="spellEnd"/>
      <w:r>
        <w:rPr>
          <w:rFonts w:eastAsia="Times New Roman" w:cs="Times New Roman"/>
          <w:szCs w:val="24"/>
        </w:rPr>
        <w:t>, ότι «αν έχετ</w:t>
      </w:r>
      <w:r>
        <w:rPr>
          <w:rFonts w:eastAsia="Times New Roman" w:cs="Times New Roman"/>
          <w:szCs w:val="24"/>
        </w:rPr>
        <w:t xml:space="preserve">ε κάτι να μου πείτε για τη μη τιμολόγηση φαρμάκων το 2015, να τα πείτε στην </w:t>
      </w:r>
      <w:r>
        <w:rPr>
          <w:rFonts w:eastAsia="Times New Roman" w:cs="Times New Roman"/>
          <w:szCs w:val="24"/>
        </w:rPr>
        <w:t>ε</w:t>
      </w:r>
      <w:r>
        <w:rPr>
          <w:rFonts w:eastAsia="Times New Roman" w:cs="Times New Roman"/>
          <w:szCs w:val="24"/>
        </w:rPr>
        <w:t xml:space="preserve">ισαγγελία». Μα, έχω καταθέσει δύο αναφορές, κύριε Πρόεδρε, στην κ. </w:t>
      </w:r>
      <w:proofErr w:type="spellStart"/>
      <w:r>
        <w:rPr>
          <w:rFonts w:eastAsia="Times New Roman" w:cs="Times New Roman"/>
          <w:szCs w:val="24"/>
        </w:rPr>
        <w:t>Ράικου</w:t>
      </w:r>
      <w:proofErr w:type="spellEnd"/>
      <w:r>
        <w:rPr>
          <w:rFonts w:eastAsia="Times New Roman" w:cs="Times New Roman"/>
          <w:szCs w:val="24"/>
        </w:rPr>
        <w:t xml:space="preserve">, στους </w:t>
      </w:r>
      <w:r>
        <w:rPr>
          <w:rFonts w:eastAsia="Times New Roman" w:cs="Times New Roman"/>
          <w:szCs w:val="24"/>
        </w:rPr>
        <w:t>ε</w:t>
      </w:r>
      <w:r>
        <w:rPr>
          <w:rFonts w:eastAsia="Times New Roman" w:cs="Times New Roman"/>
          <w:szCs w:val="24"/>
        </w:rPr>
        <w:t xml:space="preserve">ισαγγελείς διαφθοράς δηλαδή, βάσει των οποίων προκύπτει η νομική του υποχρέωσή να τιμολογήσει το </w:t>
      </w:r>
      <w:r>
        <w:rPr>
          <w:rFonts w:eastAsia="Times New Roman" w:cs="Times New Roman"/>
          <w:szCs w:val="24"/>
        </w:rPr>
        <w:t xml:space="preserve">2015 και η παρανομία του να μην τιμολογήσει. </w:t>
      </w:r>
    </w:p>
    <w:p w14:paraId="47A54F7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σε αυτές τις αναφορές, είναι πολυσέλιδες, είναι αναρτημένες, έχω καταγράψει φάρμακο με φάρμακο τα φάρμακα της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πόσο είναι επί των ημερών μου και πόσες φορές </w:t>
      </w:r>
      <w:proofErr w:type="spellStart"/>
      <w:r>
        <w:rPr>
          <w:rFonts w:eastAsia="Times New Roman" w:cs="Times New Roman"/>
          <w:szCs w:val="24"/>
        </w:rPr>
        <w:t>υποτιμολογήθηκαν</w:t>
      </w:r>
      <w:proofErr w:type="spellEnd"/>
      <w:r>
        <w:rPr>
          <w:rFonts w:eastAsia="Times New Roman" w:cs="Times New Roman"/>
          <w:szCs w:val="24"/>
        </w:rPr>
        <w:t xml:space="preserve"> -και </w:t>
      </w:r>
      <w:proofErr w:type="spellStart"/>
      <w:r>
        <w:rPr>
          <w:rFonts w:eastAsia="Times New Roman" w:cs="Times New Roman"/>
          <w:szCs w:val="24"/>
        </w:rPr>
        <w:t>υποτιμ</w:t>
      </w:r>
      <w:r>
        <w:rPr>
          <w:rFonts w:eastAsia="Times New Roman" w:cs="Times New Roman"/>
          <w:szCs w:val="24"/>
        </w:rPr>
        <w:t>ολογήθηκαν</w:t>
      </w:r>
      <w:proofErr w:type="spellEnd"/>
      <w:r>
        <w:rPr>
          <w:rFonts w:eastAsia="Times New Roman" w:cs="Times New Roman"/>
          <w:szCs w:val="24"/>
        </w:rPr>
        <w:t xml:space="preserve"> όλα και τα ακριβά και τα φθηνά- και πόσο επί της Κυβερνήσεως ΣΥΡΙΖΑ και ΑΝΕΛ τα πιο ακριβά της φάρμακα </w:t>
      </w:r>
      <w:proofErr w:type="spellStart"/>
      <w:r>
        <w:rPr>
          <w:rFonts w:eastAsia="Times New Roman" w:cs="Times New Roman"/>
          <w:szCs w:val="24"/>
        </w:rPr>
        <w:t>ανατιμολογήθηκαν</w:t>
      </w:r>
      <w:proofErr w:type="spellEnd"/>
      <w:r>
        <w:rPr>
          <w:rFonts w:eastAsia="Times New Roman" w:cs="Times New Roman"/>
          <w:szCs w:val="24"/>
        </w:rPr>
        <w:t>, πήραν τιμές προς τα πάνω. Αυτά είναι καταγεγραμμένα, είναι χιλιοειπωμένα εκτός Αιθούσης, τώρα ακούγονται και εδώ και στην εξ</w:t>
      </w:r>
      <w:r>
        <w:rPr>
          <w:rFonts w:eastAsia="Times New Roman" w:cs="Times New Roman"/>
          <w:szCs w:val="24"/>
        </w:rPr>
        <w:t xml:space="preserve">εταστική επιτροπή θα μας δοθεί η δυνατότητα να είμαστε πάρα πολύ συγκεκριμένοι.  </w:t>
      </w:r>
    </w:p>
    <w:p w14:paraId="47A54F7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Κλείνω με την εξής σκέψη. Όταν λες ότι πρέπει να ελεγχθούν τα α, τα β, τα γ, τα δ, και εκεί είσαι γενναιόδωρος στο να λες διάφορα και πολλά, είναι απολύτως αδιανόητο, κύριε Π</w:t>
      </w:r>
      <w:r>
        <w:rPr>
          <w:rFonts w:eastAsia="Times New Roman" w:cs="Times New Roman"/>
          <w:szCs w:val="24"/>
        </w:rPr>
        <w:t xml:space="preserve">ρόεδρε, και δείχνει φόβο και ενοχή να αρνείσαι να συζητηθούν στην εξεταστική επιτροπή αυτά που </w:t>
      </w:r>
      <w:proofErr w:type="spellStart"/>
      <w:r>
        <w:rPr>
          <w:rFonts w:eastAsia="Times New Roman" w:cs="Times New Roman"/>
          <w:szCs w:val="24"/>
        </w:rPr>
        <w:t>πανθομολογούνται</w:t>
      </w:r>
      <w:proofErr w:type="spellEnd"/>
      <w:r>
        <w:rPr>
          <w:rFonts w:eastAsia="Times New Roman" w:cs="Times New Roman"/>
          <w:szCs w:val="24"/>
        </w:rPr>
        <w:t xml:space="preserve"> πως έπραξες και που εσύ ο ίδιος εδώ ομολογείς σήμερα πως τα έχει πράξει. Ο κ. </w:t>
      </w:r>
      <w:proofErr w:type="spellStart"/>
      <w:r>
        <w:rPr>
          <w:rFonts w:eastAsia="Times New Roman" w:cs="Times New Roman"/>
          <w:szCs w:val="24"/>
        </w:rPr>
        <w:t>Κουρουμπλής</w:t>
      </w:r>
      <w:proofErr w:type="spellEnd"/>
      <w:r>
        <w:rPr>
          <w:rFonts w:eastAsia="Times New Roman" w:cs="Times New Roman"/>
          <w:szCs w:val="24"/>
        </w:rPr>
        <w:t xml:space="preserve"> είπε ότι κάποιος από την τρόικα του είπε να παρανομήσε</w:t>
      </w:r>
      <w:r>
        <w:rPr>
          <w:rFonts w:eastAsia="Times New Roman" w:cs="Times New Roman"/>
          <w:szCs w:val="24"/>
        </w:rPr>
        <w:t xml:space="preserve">ι και παρανόμησε. Αυτό είναι συνομολόγηση κακουργήματος, κύριε Πρόεδρε. </w:t>
      </w:r>
    </w:p>
    <w:p w14:paraId="47A54F7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Όταν έχεις αυτού του είδους την ευθύνη, πρέπει να είσαι πάρα πολύ προσεκτικός όταν μιλάς γι’ αυτούς που ίδρωσαν σε αντίθετη κατεύθυνση και δεν τους στήριξες ποτέ.</w:t>
      </w:r>
    </w:p>
    <w:p w14:paraId="47A54F7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cs="Times New Roman"/>
          <w:szCs w:val="24"/>
        </w:rPr>
        <w:t xml:space="preserve"> Ευχαριστούμε, κύριε Λοβέρδο. </w:t>
      </w:r>
    </w:p>
    <w:p w14:paraId="47A54F7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μία ανακοίνωση προς το Σώμα. Οι Υπουργοί Οικονομίας και Ανάπτυξης, Οικονομικών, Διοικητικής Ανασυγκρότησης και οι Αναπληρωτές Υπουργοί Οικονομίας και Ανάπτυξης και Οικονομικών κατέθεσαν σήμερα σχ</w:t>
      </w:r>
      <w:r>
        <w:rPr>
          <w:rFonts w:eastAsia="Times New Roman" w:cs="Times New Roman"/>
          <w:szCs w:val="24"/>
        </w:rPr>
        <w:t xml:space="preserve">έδιο νόμου: «Σύσταση </w:t>
      </w:r>
      <w:r>
        <w:rPr>
          <w:rFonts w:eastAsia="Times New Roman" w:cs="Times New Roman"/>
          <w:szCs w:val="24"/>
          <w:lang w:val="en-US"/>
        </w:rPr>
        <w:t>N</w:t>
      </w:r>
      <w:r w:rsidRPr="00311F78">
        <w:rPr>
          <w:rFonts w:eastAsia="Times New Roman" w:cs="Times New Roman"/>
          <w:szCs w:val="24"/>
        </w:rPr>
        <w:t>.</w:t>
      </w:r>
      <w:r>
        <w:rPr>
          <w:rFonts w:eastAsia="Times New Roman" w:cs="Times New Roman"/>
          <w:szCs w:val="24"/>
        </w:rPr>
        <w:t>Π.Ι.Δ.</w:t>
      </w:r>
      <w:r>
        <w:rPr>
          <w:rFonts w:eastAsia="Times New Roman" w:cs="Times New Roman"/>
          <w:szCs w:val="24"/>
        </w:rPr>
        <w:t xml:space="preserve"> με την επωνυμία «Εθνικό Σύστημα Διαπίστευσης» και άλλες διατάξεις». Το ως άνω σχέδιο νόμου έχει χαρακτηριστεί από την Κυβέρνηση ως επείγον. Παραπέμπεται στην αρμόδια Διαρκή Επιτροπή.   </w:t>
      </w:r>
    </w:p>
    <w:p w14:paraId="47A54F7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προηγηθεί ο Πρόεδρος τ</w:t>
      </w:r>
      <w:r>
        <w:rPr>
          <w:rFonts w:eastAsia="Times New Roman" w:cs="Times New Roman"/>
          <w:szCs w:val="24"/>
        </w:rPr>
        <w:t xml:space="preserve">ης Κοινοβουλευτικής Ομάδας του κόμματος </w:t>
      </w:r>
      <w:r>
        <w:rPr>
          <w:rFonts w:eastAsia="Times New Roman" w:cs="Times New Roman"/>
          <w:szCs w:val="24"/>
        </w:rPr>
        <w:t>Τ</w:t>
      </w:r>
      <w:r>
        <w:rPr>
          <w:rFonts w:eastAsia="Times New Roman" w:cs="Times New Roman"/>
          <w:szCs w:val="24"/>
        </w:rPr>
        <w:t xml:space="preserve">ο Ποτάμι, κ. Θεοδωράκης και αμέσως μετά θα πάρετε τον λόγο. </w:t>
      </w:r>
    </w:p>
    <w:p w14:paraId="47A54F7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 xml:space="preserve">ο Ποτάμι): </w:t>
      </w:r>
      <w:r>
        <w:rPr>
          <w:rFonts w:eastAsia="Times New Roman" w:cs="Times New Roman"/>
          <w:szCs w:val="24"/>
        </w:rPr>
        <w:t>Το σαββατοκύριακο ήμουν στα Δωδεκάνησα και συναντήθηκα με γιατρούς που είχαν πάει με την «Ανοιχτή Αγ</w:t>
      </w:r>
      <w:r>
        <w:rPr>
          <w:rFonts w:eastAsia="Times New Roman" w:cs="Times New Roman"/>
          <w:szCs w:val="24"/>
        </w:rPr>
        <w:t xml:space="preserve">καλιά» στη Νίσυρο και στην Τήλο. Μην σας πω τα προβλήματα που αντιμετώπισαν, γιατί θα ντρέπεστε. </w:t>
      </w:r>
    </w:p>
    <w:p w14:paraId="47A54F7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Σε όλο το Νότιο Αιγαίο δεν υπάρχει ογκολογικό τμήμα. Στη Ρόδο οι νοσηλευτές προσπαθούν σε </w:t>
      </w:r>
      <w:proofErr w:type="spellStart"/>
      <w:r>
        <w:rPr>
          <w:rFonts w:eastAsia="Times New Roman" w:cs="Times New Roman"/>
          <w:szCs w:val="24"/>
        </w:rPr>
        <w:t>διπλοβάρδιες</w:t>
      </w:r>
      <w:proofErr w:type="spellEnd"/>
      <w:r>
        <w:rPr>
          <w:rFonts w:eastAsia="Times New Roman" w:cs="Times New Roman"/>
          <w:szCs w:val="24"/>
        </w:rPr>
        <w:t xml:space="preserve"> να καλύψουν ο καθένας τους από δύο κλινικές. Στην Κω </w:t>
      </w:r>
      <w:r>
        <w:rPr>
          <w:rFonts w:eastAsia="Times New Roman" w:cs="Times New Roman"/>
          <w:szCs w:val="24"/>
        </w:rPr>
        <w:t>δεν υπάρχει παιδίατρος. Ελλείψεις υπάρχουν και το Καστελόριζο, ελλείψεις υπάρχουν και πιο ψηλά, στη Σαμοθράκη, όπου το Πάσχα δεν θα υπάρχει εφημερεύων γιατρός. Πέρυσι το καλοκαίρι δεκαεπτά μικρά νησιά στο Αιγαίο είχαν μείνει χωρίς αγροτικό γιατρό. Αντίστοι</w:t>
      </w:r>
      <w:r>
        <w:rPr>
          <w:rFonts w:eastAsia="Times New Roman" w:cs="Times New Roman"/>
          <w:szCs w:val="24"/>
        </w:rPr>
        <w:t>χη είναι η κατάσταση και στην ηπειρωτική Ελλάδα. Χάλια! Τα περισσότερα κέντρα υγείας έχουν ελλείψεις, δεν έχουν καρδιολόγους, δεν έχουν παιδιάτρους.</w:t>
      </w:r>
    </w:p>
    <w:p w14:paraId="47A54F7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βέβαια, υπάρχει και το μαρτύριο του ΕΚΑΒ. Ή δεν θα έχει αυτοκίνητα ή δεν έχει προσωπικό. Ένα από τα δύο</w:t>
      </w:r>
      <w:r>
        <w:rPr>
          <w:rFonts w:eastAsia="Times New Roman" w:cs="Times New Roman"/>
          <w:szCs w:val="24"/>
        </w:rPr>
        <w:t xml:space="preserve">. Και στην Κεφαλονιά το ασθενοφόρο, όπως πληροφορηθήκατε πρόσφατα, φαντάζομαι, με ένα δημοσίευμα, για έναν μήνα δεν είχε καν βενζίνη.     </w:t>
      </w:r>
    </w:p>
    <w:p w14:paraId="47A54F7D"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Ακούσαμε και την απάντηση του ΕΚΑΒ για τον θάνατο του ανθρώπου στη Χαλκιδική, του </w:t>
      </w:r>
      <w:proofErr w:type="spellStart"/>
      <w:r>
        <w:rPr>
          <w:rFonts w:eastAsia="Times New Roman"/>
          <w:szCs w:val="24"/>
        </w:rPr>
        <w:t>τριανταοκτάχρονου</w:t>
      </w:r>
      <w:proofErr w:type="spellEnd"/>
      <w:r>
        <w:rPr>
          <w:rFonts w:eastAsia="Times New Roman"/>
          <w:szCs w:val="24"/>
        </w:rPr>
        <w:t>: «Έχουμε ασθενοφό</w:t>
      </w:r>
      <w:r>
        <w:rPr>
          <w:rFonts w:eastAsia="Times New Roman"/>
          <w:szCs w:val="24"/>
        </w:rPr>
        <w:t>ρα, αλλά έχουμε οδηγούς μόνο για τις μισές βάρδιες και δεν τον προλάβαμε». Αυτή είναι η κατάσταση σήμερα. Αυτή, βέβαια, ήταν η κατάσταση και χθες. Η χώρα της σπατάλης, η χώρα της κακοδιαχείρισης και του κομματικού κράτους. Τα κάνει όλα δύσκολα για τους πολ</w:t>
      </w:r>
      <w:r>
        <w:rPr>
          <w:rFonts w:eastAsia="Times New Roman"/>
          <w:szCs w:val="24"/>
        </w:rPr>
        <w:t>ίτες και τα κάνει βέβαια, όλα ακριβότερα.</w:t>
      </w:r>
    </w:p>
    <w:p w14:paraId="47A54F7E"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υ</w:t>
      </w:r>
      <w:r>
        <w:rPr>
          <w:rFonts w:eastAsia="Times New Roman"/>
          <w:szCs w:val="24"/>
        </w:rPr>
        <w:t>γεία για εμάς είναι σημαντικό, δεν είναι «παρεμπιπτόντως». Αλλά, επιτρέψτε μου να κάνω μια αναφορά σε ένα θέμα της επικαιρότητας, για να επιμείνω στο ότι το κράτος της σπατάλης είναι εδώ και είναι σε πολλούς τομ</w:t>
      </w:r>
      <w:r>
        <w:rPr>
          <w:rFonts w:eastAsia="Times New Roman"/>
          <w:szCs w:val="24"/>
        </w:rPr>
        <w:t>είς. Οι αυτοκινητόδρομοι, που αυτές τις μέρες με χαρά εγκαινιάζει ο ΣΥΡΙΖΑ -κάποτε τους πολεμούσε, αλλά αυτό δεν είναι του παρόντος-, είχαν κοστολογηθεί όπως ξέρετε με 1,7 δισεκατομμύρια και μας στοίχησαν 6 δισεκατομμύρια, με καθυστερήσεις από δύο έως επτά</w:t>
      </w:r>
      <w:r>
        <w:rPr>
          <w:rFonts w:eastAsia="Times New Roman"/>
          <w:szCs w:val="24"/>
        </w:rPr>
        <w:t xml:space="preserve"> χρόνια και με πολλούς νεκρούς όλα αυτά τα χρόνια. Δρόμοι, λοιπόν, στρωμένοι με χρυσάφι. Γιατί πήγαμε στα έξι δισεκατομμύρια; Έχουμε λίγο χρόνο ανάμεσα στα πανηγύρια, να συζητήσουμε γιατί πήγαμε στα έξι δισεκατομμύρια; Τι έφταιξε; Ποιοι πήραν τα παραπάνω λ</w:t>
      </w:r>
      <w:r>
        <w:rPr>
          <w:rFonts w:eastAsia="Times New Roman"/>
          <w:szCs w:val="24"/>
        </w:rPr>
        <w:t>εφτά;</w:t>
      </w:r>
    </w:p>
    <w:p w14:paraId="47A54F7F"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Τα ίδια βέβαια και στα όπλα. Οι πολιτικοί παραγγέλνουν με βάση κυρίως τις φιλίες αλλά και τα ποσοστά της μίζας. Αυτά, βέβαια τα είπαμε και στην προηγούμενη συνεδρίαση της Βουλής και θα έχουμε τη δυνατότητα να τα πούμε και στην προανακριτική επιτροπή </w:t>
      </w:r>
      <w:r>
        <w:rPr>
          <w:rFonts w:eastAsia="Times New Roman"/>
          <w:szCs w:val="24"/>
        </w:rPr>
        <w:t>για την περίοδο Παπαντωνίου. Αυτή όμως είναι η Ελλάδα του συντηρητισμού και του λαϊκισμού. Μεγάλα λόγια, υποσχέσεις και από πίσω ανικανότητα, ρεμούλες και κέρδη για τους παρατρεχάμενους της κάθε εξουσίας, με μεγάλο χαμένο τον πολίτη.</w:t>
      </w:r>
    </w:p>
    <w:p w14:paraId="47A54F80" w14:textId="77777777" w:rsidR="00080287" w:rsidRDefault="007F198B">
      <w:pPr>
        <w:spacing w:line="600" w:lineRule="auto"/>
        <w:ind w:firstLine="720"/>
        <w:contextualSpacing/>
        <w:jc w:val="both"/>
        <w:rPr>
          <w:rFonts w:eastAsia="Times New Roman"/>
          <w:szCs w:val="24"/>
        </w:rPr>
      </w:pPr>
      <w:r>
        <w:rPr>
          <w:rFonts w:eastAsia="Times New Roman"/>
          <w:szCs w:val="24"/>
        </w:rPr>
        <w:t>Σήμερα, είμαστε πάνω α</w:t>
      </w:r>
      <w:r>
        <w:rPr>
          <w:rFonts w:eastAsia="Times New Roman"/>
          <w:szCs w:val="24"/>
        </w:rPr>
        <w:t>πό το κρεβάτι του, έχουμε κάνει τη διάγνωση και ξαφνικά τον αφήνουμε σύξυλο και βγαίνουμε στο διάδρομο να δώσουμε μια μάχη για τα όσα δεν έγιναν ή μάλλον για τα όσα κακώς έγιναν τα προηγούμενα χρόνια. Να το κάνουμε, αλλά να προσέχουμε μην χάσουμε τον πολίτ</w:t>
      </w:r>
      <w:r>
        <w:rPr>
          <w:rFonts w:eastAsia="Times New Roman"/>
          <w:szCs w:val="24"/>
        </w:rPr>
        <w:t xml:space="preserve">η-ασθενή. Γιατί κυρίες και κύριοι συνάδελφοι, φοβόμαστε ότι οι εξεταστικές, όσες και να κάνουμε, δεν θα δώσουν λύση στο πρόβλημα της χώρας. Το θέμα είναι να αλλάξουμε μυαλά, να αλλάξουμε πολιτικό σύστημα, να χωρίσουμε το δημόσιο από τα κόμματα, να δώσουμε </w:t>
      </w:r>
      <w:r>
        <w:rPr>
          <w:rFonts w:eastAsia="Times New Roman"/>
          <w:szCs w:val="24"/>
        </w:rPr>
        <w:t>ρόλο στους επαΐοντες, να κυβερνούν άνθρωποι της δουλειάς, όχι «</w:t>
      </w:r>
      <w:proofErr w:type="spellStart"/>
      <w:r>
        <w:rPr>
          <w:rFonts w:eastAsia="Times New Roman"/>
          <w:szCs w:val="24"/>
        </w:rPr>
        <w:t>χομπίστες</w:t>
      </w:r>
      <w:proofErr w:type="spellEnd"/>
      <w:r>
        <w:rPr>
          <w:rFonts w:eastAsia="Times New Roman"/>
          <w:szCs w:val="24"/>
        </w:rPr>
        <w:t>», όχι οι επετηρίδες των κομμάτων.</w:t>
      </w:r>
    </w:p>
    <w:p w14:paraId="47A54F81" w14:textId="77777777" w:rsidR="00080287" w:rsidRDefault="007F198B">
      <w:pPr>
        <w:spacing w:line="600" w:lineRule="auto"/>
        <w:ind w:firstLine="720"/>
        <w:contextualSpacing/>
        <w:jc w:val="both"/>
        <w:rPr>
          <w:rFonts w:eastAsia="Times New Roman"/>
          <w:szCs w:val="24"/>
        </w:rPr>
      </w:pPr>
      <w:r>
        <w:rPr>
          <w:rFonts w:eastAsia="Times New Roman"/>
          <w:szCs w:val="24"/>
        </w:rPr>
        <w:t>Κατά τη διάρκεια της κρίσης έφυγαν στο εξωτερικό δεκαοχτώ χιλιάδες γιατροί και το 2015 έφυγαν χίλιοι πεντακόσιοι γιατροί αναζητώντας δουλειά και πεντ</w:t>
      </w:r>
      <w:r>
        <w:rPr>
          <w:rFonts w:eastAsia="Times New Roman"/>
          <w:szCs w:val="24"/>
        </w:rPr>
        <w:t>ακόσιοι για να αποκτήσουν ειδικότητα. Την ίδια στιγμή το ΕΣΥ γονατίζει από έλλειψη προσωπικού, κυρίως νοσηλευτικού αλλά και ιατρικού. Πριν από δύο χρόνια ο κ. Τσίπρας, στα σκαλοπάτια του Υπουργείου Υγείας είχε υποσχεθεί τεσσερ</w:t>
      </w:r>
      <w:r>
        <w:rPr>
          <w:rFonts w:eastAsia="Times New Roman"/>
          <w:szCs w:val="24"/>
        </w:rPr>
        <w:t>ι</w:t>
      </w:r>
      <w:r>
        <w:rPr>
          <w:rFonts w:eastAsia="Times New Roman"/>
          <w:szCs w:val="24"/>
        </w:rPr>
        <w:t>σήμισι χιλιάδες προσλήψεις στ</w:t>
      </w:r>
      <w:r>
        <w:rPr>
          <w:rFonts w:eastAsia="Times New Roman"/>
          <w:szCs w:val="24"/>
        </w:rPr>
        <w:t>ο ΕΣΥ.</w:t>
      </w:r>
    </w:p>
    <w:p w14:paraId="47A54F82" w14:textId="77777777" w:rsidR="00080287" w:rsidRDefault="007F198B">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Έξι διακόσιοι.</w:t>
      </w:r>
    </w:p>
    <w:p w14:paraId="47A54F83"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Έξι διακόσιους είχε υποσχεθεί.</w:t>
      </w:r>
    </w:p>
    <w:p w14:paraId="47A54F84"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Έξι διακόσιοι έχουν γίνει μέχρι τώρα.</w:t>
      </w:r>
    </w:p>
    <w:p w14:paraId="47A54F85"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w:t>
      </w:r>
      <w:r>
        <w:rPr>
          <w:rFonts w:eastAsia="Times New Roman"/>
          <w:b/>
          <w:szCs w:val="24"/>
        </w:rPr>
        <w:t xml:space="preserve">(Πρόεδρος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Θα σας πω τι έχει γίνει μέχρι σήμερα. Να συμφωνήσουμε, λοιπόν, ότι είχε υποσχεθεί τεσσερ</w:t>
      </w:r>
      <w:r>
        <w:rPr>
          <w:rFonts w:eastAsia="Times New Roman"/>
          <w:szCs w:val="24"/>
        </w:rPr>
        <w:t>ι</w:t>
      </w:r>
      <w:r>
        <w:rPr>
          <w:rFonts w:eastAsia="Times New Roman"/>
          <w:szCs w:val="24"/>
        </w:rPr>
        <w:t>σήμισι χιλιάδες προσλήψεις ο κ. Τσίπρας στα σκαλοπάτια του Υπουργείου Υγείας. Προσέλαβε εφτακόσιους από προκήρυξη που είχε κάνει η π</w:t>
      </w:r>
      <w:r>
        <w:rPr>
          <w:rFonts w:eastAsia="Times New Roman"/>
          <w:szCs w:val="24"/>
        </w:rPr>
        <w:t xml:space="preserve">ροηγούμενη </w:t>
      </w:r>
      <w:r>
        <w:rPr>
          <w:rFonts w:eastAsia="Times New Roman"/>
          <w:szCs w:val="24"/>
        </w:rPr>
        <w:t>κ</w:t>
      </w:r>
      <w:r>
        <w:rPr>
          <w:rFonts w:eastAsia="Times New Roman"/>
          <w:szCs w:val="24"/>
        </w:rPr>
        <w:t>υβέρνηση. Αντίστοιχα το προσωπικό των νοσοκομείων τη διετία…</w:t>
      </w:r>
    </w:p>
    <w:p w14:paraId="47A54F86"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Ποια προκήρυξη ήταν αυτή;</w:t>
      </w:r>
    </w:p>
    <w:p w14:paraId="47A54F87"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Μισό λεπτό, κύριε Υπουργέ. Τα ερωτήματα στο τέλος.</w:t>
      </w:r>
    </w:p>
    <w:p w14:paraId="47A54F88" w14:textId="77777777" w:rsidR="00080287" w:rsidRDefault="007F198B">
      <w:pPr>
        <w:spacing w:line="600" w:lineRule="auto"/>
        <w:ind w:firstLine="720"/>
        <w:contextualSpacing/>
        <w:jc w:val="both"/>
        <w:rPr>
          <w:rFonts w:eastAsia="Times New Roman"/>
          <w:szCs w:val="24"/>
        </w:rPr>
      </w:pPr>
      <w:r>
        <w:rPr>
          <w:rFonts w:eastAsia="Times New Roman"/>
          <w:b/>
          <w:szCs w:val="24"/>
        </w:rPr>
        <w:t>ΠΡΟΕΔΡ</w:t>
      </w:r>
      <w:r>
        <w:rPr>
          <w:rFonts w:eastAsia="Times New Roman"/>
          <w:b/>
          <w:szCs w:val="24"/>
        </w:rPr>
        <w:t>ΕΥΩΝ (Αναστάσιος Κουράκης):</w:t>
      </w:r>
      <w:r>
        <w:rPr>
          <w:rFonts w:eastAsia="Times New Roman"/>
          <w:szCs w:val="24"/>
        </w:rPr>
        <w:t xml:space="preserve"> Κύριε Υπουργέ, μετά θα μιλήσετε.</w:t>
      </w:r>
    </w:p>
    <w:p w14:paraId="47A54F89"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Κι εγώ όταν μιλάγατε είχα πάρα πολλά ερωτήματα, αλλά δεν σας διέκοψα.</w:t>
      </w:r>
    </w:p>
    <w:p w14:paraId="47A54F8A" w14:textId="77777777" w:rsidR="00080287" w:rsidRDefault="007F198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Σωστό.</w:t>
      </w:r>
    </w:p>
    <w:p w14:paraId="47A54F8B"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Αν έχετε όμως όρεξη να κάνουμε διάλογο, να τον κάνουμε στο τέλος.</w:t>
      </w:r>
    </w:p>
    <w:p w14:paraId="47A54F8C"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Συνεχίστε, κύριε Θεοδωράκη.</w:t>
      </w:r>
    </w:p>
    <w:p w14:paraId="47A54F8D"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ο Ποτάμι):</w:t>
      </w:r>
      <w:r>
        <w:rPr>
          <w:rFonts w:eastAsia="Times New Roman"/>
          <w:szCs w:val="24"/>
        </w:rPr>
        <w:t xml:space="preserve"> Το προσωπικό –προσέξ</w:t>
      </w:r>
      <w:r>
        <w:rPr>
          <w:rFonts w:eastAsia="Times New Roman"/>
          <w:szCs w:val="24"/>
        </w:rPr>
        <w:t xml:space="preserve">τε-, των νοσοκομείων, τη διετία του κ. Τσίπρα, μειώθηκε κατά </w:t>
      </w:r>
      <w:proofErr w:type="spellStart"/>
      <w:r>
        <w:rPr>
          <w:rFonts w:eastAsia="Times New Roman"/>
          <w:szCs w:val="24"/>
        </w:rPr>
        <w:t>επτάμισι</w:t>
      </w:r>
      <w:proofErr w:type="spellEnd"/>
      <w:r>
        <w:rPr>
          <w:rFonts w:eastAsia="Times New Roman"/>
          <w:szCs w:val="24"/>
        </w:rPr>
        <w:t xml:space="preserve"> χιλιάδες ανθρώπους. Παράλληλα όμως, πήρατε δυόμισι χιλιάδες συμβασιούχους μέσα από αυτά τα ευρωπαϊκά προγράμματα. Είμαστε -και δεν ξέρω αν ο κ. </w:t>
      </w:r>
      <w:proofErr w:type="spellStart"/>
      <w:r>
        <w:rPr>
          <w:rFonts w:eastAsia="Times New Roman"/>
          <w:szCs w:val="24"/>
        </w:rPr>
        <w:t>Πολάκης</w:t>
      </w:r>
      <w:proofErr w:type="spellEnd"/>
      <w:r>
        <w:rPr>
          <w:rFonts w:eastAsia="Times New Roman"/>
          <w:szCs w:val="24"/>
        </w:rPr>
        <w:t xml:space="preserve"> διαβάζει διαφορετικά τα ευρωπαϊκά </w:t>
      </w:r>
      <w:r>
        <w:rPr>
          <w:rFonts w:eastAsia="Times New Roman"/>
          <w:szCs w:val="24"/>
        </w:rPr>
        <w:t>στοιχεία-, η χώρα με το λιγότερο νοσηλευτικό προσωπικό και οι μόνοι που συνεχίζουμε να καλύπτουμε τα κενά με αποκλειστικές ιδιωτικές νοσοκόμες, όπως το σύστημα της Ανατολής, όχι στα τουρκικά σίριαλ, αλλά στα ελληνικά νοσοκομεία.</w:t>
      </w:r>
    </w:p>
    <w:p w14:paraId="47A54F8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ισχυρισμοί της Κυβέρνηση</w:t>
      </w:r>
      <w:r>
        <w:rPr>
          <w:rFonts w:eastAsia="Times New Roman" w:cs="Times New Roman"/>
          <w:szCs w:val="24"/>
        </w:rPr>
        <w:t>ς περί δήθεν αύξησης της χρηματοδότησης στα νοσοκομεία κατά 300 εκατομμύρια το 2016 δεν έχουν σχέση με την πραγματικότητα, γιατί σύμφωνα με τον προϋπολογισμό το 2016 δώσαμε 1,3 δισεκατομμύρια ευρώ, δηλαδή μόνο 12 εκατομμύρια ευρώ περισσότερα απ’ ό,τι το 20</w:t>
      </w:r>
      <w:r>
        <w:rPr>
          <w:rFonts w:eastAsia="Times New Roman" w:cs="Times New Roman"/>
          <w:szCs w:val="24"/>
        </w:rPr>
        <w:t>15.</w:t>
      </w:r>
    </w:p>
    <w:p w14:paraId="47A54F8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όμως, είναι αυτά που βλέπουμε. Είναι κλειστές εντατικές, είναι ράντζα στους διαδρόμους και είναι </w:t>
      </w:r>
      <w:proofErr w:type="spellStart"/>
      <w:r>
        <w:rPr>
          <w:rFonts w:eastAsia="Times New Roman" w:cs="Times New Roman"/>
          <w:szCs w:val="24"/>
        </w:rPr>
        <w:t>απαξιωμένος</w:t>
      </w:r>
      <w:proofErr w:type="spellEnd"/>
      <w:r>
        <w:rPr>
          <w:rFonts w:eastAsia="Times New Roman" w:cs="Times New Roman"/>
          <w:szCs w:val="24"/>
        </w:rPr>
        <w:t xml:space="preserve"> εξοπλισμός. Είναι ένα ζοφερό τοπίο, παλιό και επαναλαμβανόμενο. Και κάθε χρόνο είναι εκατοντάδες οι  θάνατοι που σχετίζονται με τι</w:t>
      </w:r>
      <w:r>
        <w:rPr>
          <w:rFonts w:eastAsia="Times New Roman" w:cs="Times New Roman"/>
          <w:szCs w:val="24"/>
        </w:rPr>
        <w:t xml:space="preserve">ς λοιμώξεις μέσα στα νοσοκομεία, ένας αριθμός που ίσως αναλογικά να είναι και τριπλάσιος από τον μέσο όρο της Ευρώπης. </w:t>
      </w:r>
    </w:p>
    <w:p w14:paraId="47A54F9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της </w:t>
      </w:r>
      <w:r>
        <w:rPr>
          <w:rFonts w:eastAsia="Times New Roman" w:cs="Times New Roman"/>
          <w:szCs w:val="24"/>
        </w:rPr>
        <w:t>υ</w:t>
      </w:r>
      <w:r>
        <w:rPr>
          <w:rFonts w:eastAsia="Times New Roman" w:cs="Times New Roman"/>
          <w:szCs w:val="24"/>
        </w:rPr>
        <w:t>γείας ήταν παλιότερα πολλά λεφτά και λίγα αποτελέσματα. Σήμερα είναι λίγα λεφτά και λάθος προτεραιότητες ή, για να το π</w:t>
      </w:r>
      <w:r>
        <w:rPr>
          <w:rFonts w:eastAsia="Times New Roman" w:cs="Times New Roman"/>
          <w:szCs w:val="24"/>
        </w:rPr>
        <w:t xml:space="preserve">ω αλλιώς, όλα αυτά τα χρόνια έχουμε μια υγεία με πολλά λάθη, πολλά σκάνδαλα και μια κοινωνία ηττημένη και εδώ. </w:t>
      </w:r>
    </w:p>
    <w:p w14:paraId="47A54F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1990 η χώρα μας ήταν η τέταρτη στην Ευρώπη στο προσδόκιμο ζωής και το 2009 είχε πέσει στην δέκατη τέταρτη θέση. Εκείνα τα χρόνια αυξήσαμε το </w:t>
      </w:r>
      <w:r>
        <w:rPr>
          <w:rFonts w:eastAsia="Times New Roman" w:cs="Times New Roman"/>
          <w:szCs w:val="24"/>
        </w:rPr>
        <w:t xml:space="preserve">προσωπικό, αυξήσαμε τη φαρμακευτική δαπάνη, αυξήσαμε τα λεφτά που δίνει ο καθένας στην υγεία, αλλά πέσαμε δέκα θέσεις στο προσδόκιμο ζωής, γιατί το θέμα στην υγεία δεν είναι πόσα λεφτά ξοδεύεις, αλλά κυρίως πού τα ξοδεύεις και ποιος αποφασίζει γι’ αυτά τα </w:t>
      </w:r>
      <w:r>
        <w:rPr>
          <w:rFonts w:eastAsia="Times New Roman" w:cs="Times New Roman"/>
          <w:szCs w:val="24"/>
        </w:rPr>
        <w:t xml:space="preserve">λεφτά. </w:t>
      </w:r>
    </w:p>
    <w:p w14:paraId="47A54F9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φαρμακευτική δαπάνη –για να περάσω σε αυτά τα επίμαχα των εξεταστικών επιτροπών- μέσα σε μια δεκαετία αυξήθηκε όντως κατά 400%, από 1 δισεκατομμύριο ευρώ το 2000 σε 5,1 δισεκατομμύρια ευρώ το 2009. Είχαμε την τρίτη υψηλότερη κατά κεφαλήν δαπάνη φ</w:t>
      </w:r>
      <w:r>
        <w:rPr>
          <w:rFonts w:eastAsia="Times New Roman" w:cs="Times New Roman"/>
          <w:szCs w:val="24"/>
        </w:rPr>
        <w:t xml:space="preserve">αρμάκου στον ΟΟΣΑ και την πρώτη στην Ευρώπη. Οι αποκαλύψεις προκαλούσαν και γέλια και κλάματα. </w:t>
      </w:r>
    </w:p>
    <w:p w14:paraId="47A54F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Ξέρετε, για τα σκευάσματα, που τα πλήρωνε κάποιος στη Γαλλία και στη Γερμανία 100 ευρώ, εδώ ήταν από 300 ευρώ μέχρι 3.000 ευρώ. Είχαμε αναλογικά τους περισσότερ</w:t>
      </w:r>
      <w:r>
        <w:rPr>
          <w:rFonts w:eastAsia="Times New Roman" w:cs="Times New Roman"/>
          <w:szCs w:val="24"/>
        </w:rPr>
        <w:t xml:space="preserve">ους αξονικούς και μαγνητικούς τομογράφους απ’ ό,τι η Γαλλία, η Γερμανία, η Δανία, οι σκανδιναβικές χώρες, σε ιδιωτικά χέρια οι περισσότεροι και χωρίς μία στοιχειώδη γεωγραφική κατανομή. </w:t>
      </w:r>
    </w:p>
    <w:p w14:paraId="47A54F9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Είναι πολλά τα χαμένα λεφτά στην υγεία και είναι πολλοί οι εμπλεκόμεν</w:t>
      </w:r>
      <w:r>
        <w:rPr>
          <w:rFonts w:eastAsia="Times New Roman" w:cs="Times New Roman"/>
          <w:szCs w:val="24"/>
        </w:rPr>
        <w:t xml:space="preserve">οι. Ιατρικά συνέδρια κοντά σε εμπορικά </w:t>
      </w:r>
      <w:proofErr w:type="spellStart"/>
      <w:r>
        <w:rPr>
          <w:rFonts w:eastAsia="Times New Roman" w:cs="Times New Roman"/>
          <w:szCs w:val="24"/>
        </w:rPr>
        <w:t>mal</w:t>
      </w:r>
      <w:proofErr w:type="spellEnd"/>
      <w:r>
        <w:rPr>
          <w:rFonts w:eastAsia="Times New Roman" w:cs="Times New Roman"/>
          <w:szCs w:val="24"/>
          <w:lang w:val="en-US"/>
        </w:rPr>
        <w:t>l</w:t>
      </w:r>
      <w:r>
        <w:rPr>
          <w:rFonts w:eastAsia="Times New Roman" w:cs="Times New Roman"/>
          <w:szCs w:val="24"/>
        </w:rPr>
        <w:t xml:space="preserve"> και σε εξωτικά τουριστικά θέρετρα. Παράλληλα, η χώρα μας εκείνα τα χρόνια, αλλά ακόμα και σήμερα, κατέχει τα πρωτεία σε ένα θλιβερό ανταγωνισμό: Είμαστε η πρώτη χώρα στην Ευρώπη σε καισαρικές τομές. Σήμερα το 57%</w:t>
      </w:r>
      <w:r>
        <w:rPr>
          <w:rFonts w:eastAsia="Times New Roman" w:cs="Times New Roman"/>
          <w:szCs w:val="24"/>
        </w:rPr>
        <w:t xml:space="preserve"> των γεννήσεων είναι με καισαρική τομή, όταν ο φυσιολογικός παγκόσμιος όρος είναι κοντά στο 20%. Στις δεκαετίες, δηλαδή, των μεγάλων «πάρτι» κάποιοι θησαύριζαν, από παντού είχε χαθεί το μέτρο και η υγεία κατακλύστηκε από «</w:t>
      </w:r>
      <w:proofErr w:type="spellStart"/>
      <w:r>
        <w:rPr>
          <w:rFonts w:eastAsia="Times New Roman" w:cs="Times New Roman"/>
          <w:szCs w:val="24"/>
        </w:rPr>
        <w:t>πιράνχας</w:t>
      </w:r>
      <w:proofErr w:type="spellEnd"/>
      <w:r>
        <w:rPr>
          <w:rFonts w:eastAsia="Times New Roman" w:cs="Times New Roman"/>
          <w:szCs w:val="24"/>
        </w:rPr>
        <w:t>» και «ασπόνδυλα».</w:t>
      </w:r>
    </w:p>
    <w:p w14:paraId="47A54F9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δίπ</w:t>
      </w:r>
      <w:r>
        <w:rPr>
          <w:rFonts w:eastAsia="Times New Roman" w:cs="Times New Roman"/>
          <w:szCs w:val="24"/>
        </w:rPr>
        <w:t xml:space="preserve">λα βέβαια στους διεφθαρμένους, οι αφανείς ήρωες, οι κακοπληρωμένοι γιατροί και νοσηλευτές κράτησαν τελικά ένα ζωντανό σύστημα υγείας. Σήμερα, όμως, αποκαρδιωμένοι παλεύουν με λιγότερα μέσα για να αντιμετωπίσουν έναν διαρκώς αυξανόμενο όγκο περιστατικών. </w:t>
      </w:r>
    </w:p>
    <w:p w14:paraId="47A54F9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λίγο παλιό, αλλά φοβάμαι ότι ακόμα θα πρέπει να μας απασχολήσει το βίντεο που δημοσιοποίησε η «Εφημερίδα των Συντακτών», με τους υπαλλήλους των νοσοκομείων να ρίχνουν τα φάρμακα στον υπόνομο. Φάρμακα στα σκουπίδια για να γίνονται συνεχώς νέες παραγγελ</w:t>
      </w:r>
      <w:r>
        <w:rPr>
          <w:rFonts w:eastAsia="Times New Roman" w:cs="Times New Roman"/>
          <w:szCs w:val="24"/>
        </w:rPr>
        <w:t>ίες. Δισεκατομμύρια στη «μαύρη τρύπα» της φαρμακευτικής δαπάνης.</w:t>
      </w:r>
    </w:p>
    <w:p w14:paraId="47A54F9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 τίτλος ήταν «παράλληλες εξαγωγές» ή αλλιώς –προσέξτε- «το κουπόνι στο ασφαλιστικό ταμείο της Ελλάδας και το φάρμακο με το κουτί του στο εξωτερικό». Πληρώσαμε, όπως μπορούν να πουν οι άνθρωπ</w:t>
      </w:r>
      <w:r>
        <w:rPr>
          <w:rFonts w:eastAsia="Times New Roman" w:cs="Times New Roman"/>
          <w:szCs w:val="24"/>
        </w:rPr>
        <w:t xml:space="preserve">οι που ξέρουν καλά τα της υγείας, κατά κυριολεξία τα φάρμακα βορείων και κυρίως ανατολικών. </w:t>
      </w:r>
    </w:p>
    <w:p w14:paraId="47A54F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–και ίσως να το έχουμε συνειδητοποιήσει πολλοί- να τα αλλάξουμε όλα στην υγεία, να τολμήσουμε να προχωρήσουμε στην επιλογή των διοικητών των μονάδων </w:t>
      </w:r>
      <w:r>
        <w:rPr>
          <w:rFonts w:eastAsia="Times New Roman" w:cs="Times New Roman"/>
          <w:szCs w:val="24"/>
        </w:rPr>
        <w:t>με κριτήρια ΑΣΕΠ. Είναι αλήθεια ότι πάψατε να διορίζετε μόνο αποτυχημένους πολιτευτές, όπως έκαναν στα χρόνια του ΠΑΣΟΚ και της Νέας Δημοκρατίας. Όμως έχουμε πάρα πολλά βήματα να κάνουμε, αν δεν θέλουμε να συνεχίζονται οι ρεμούλες και τα σκάνδαλα στον τομέ</w:t>
      </w:r>
      <w:r>
        <w:rPr>
          <w:rFonts w:eastAsia="Times New Roman" w:cs="Times New Roman"/>
          <w:szCs w:val="24"/>
        </w:rPr>
        <w:t xml:space="preserve">α της υγείας. </w:t>
      </w:r>
    </w:p>
    <w:p w14:paraId="47A54F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αναφέρω μερικές προτάσεις. Πρέπει ο κάθε πολίτης να έχει το ιατρικό φαρμακευτικό ηλεκτρονικό του μητρώο. Πρέπει επιτέλους να υπάρξει –και εδώ χρειάζεται μεγάλη τόλμη από όλους τους Βουλευτές- υγειονομικός και νοσοκομειακός χάρτης. Δεν μπο</w:t>
      </w:r>
      <w:r>
        <w:rPr>
          <w:rFonts w:eastAsia="Times New Roman" w:cs="Times New Roman"/>
          <w:szCs w:val="24"/>
        </w:rPr>
        <w:t>ρεί να υπάρχουν νομοί με τρία λειψά νοσοκομεία, με αποτέλεσμα να έρχονται οι άνθρωποι στην πρωτεύουσα για να βρουν γιατρικό, λες και παίζουμε στην έγχρωμη εκδοχή του «</w:t>
      </w:r>
      <w:proofErr w:type="spellStart"/>
      <w:r>
        <w:rPr>
          <w:rFonts w:eastAsia="Times New Roman" w:cs="Times New Roman"/>
          <w:szCs w:val="24"/>
        </w:rPr>
        <w:t>Μαυρογιαλούρου</w:t>
      </w:r>
      <w:proofErr w:type="spellEnd"/>
      <w:r>
        <w:rPr>
          <w:rFonts w:eastAsia="Times New Roman" w:cs="Times New Roman"/>
          <w:szCs w:val="24"/>
        </w:rPr>
        <w:t>».</w:t>
      </w:r>
    </w:p>
    <w:p w14:paraId="47A54F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αξιολογήσουμε το προσωπικό στα νοσοκομεία, με βάση τα διεθνώς </w:t>
      </w:r>
      <w:r>
        <w:rPr>
          <w:rFonts w:eastAsia="Times New Roman" w:cs="Times New Roman"/>
          <w:szCs w:val="24"/>
        </w:rPr>
        <w:t xml:space="preserve">ισχύοντα πρωτόκολλα αξιολόγησης. Πρέπει να γνωρίζει το κράτος, να γνωρίζει ο πολίτης, να υπάρχει διαφάνεια στο τι παραγγέλνουμε, ποιοι το παραγγέλνουν, ποιος το καταναλώνει. Όλα ηλεκτρονικά για να είναι όλα συγκρίσιμα, φάρμακα, υλικά, αναλώσιμα. </w:t>
      </w:r>
    </w:p>
    <w:p w14:paraId="47A54F9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βέβαι</w:t>
      </w:r>
      <w:r>
        <w:rPr>
          <w:rFonts w:eastAsia="Times New Roman" w:cs="Times New Roman"/>
          <w:szCs w:val="24"/>
        </w:rPr>
        <w:t xml:space="preserve">α πρέπει να ενισχύσουμε την ελληνική βιομηχανία φαρμάκων, ελαφρύνοντας ταυτόχρονα τις τσέπες των ασφαλισμένων. Τα </w:t>
      </w:r>
      <w:proofErr w:type="spellStart"/>
      <w:r>
        <w:rPr>
          <w:rFonts w:eastAsia="Times New Roman" w:cs="Times New Roman"/>
          <w:szCs w:val="24"/>
        </w:rPr>
        <w:t>γενόσημα</w:t>
      </w:r>
      <w:proofErr w:type="spellEnd"/>
      <w:r>
        <w:rPr>
          <w:rFonts w:eastAsia="Times New Roman" w:cs="Times New Roman"/>
          <w:szCs w:val="24"/>
        </w:rPr>
        <w:t xml:space="preserve">, που κατά κανόνα είναι προϊόντα εθνικών βιομηχανιών, στην Ευρώπη –προσέξτε!- αποτελούν το 50% της αγοράς, στην Ελλάδα είναι ακόμη το </w:t>
      </w:r>
      <w:r>
        <w:rPr>
          <w:rFonts w:eastAsia="Times New Roman" w:cs="Times New Roman"/>
          <w:szCs w:val="24"/>
        </w:rPr>
        <w:t xml:space="preserve">22% της αγοράς. Χάνουν οι Έλληνες, γιατί τα </w:t>
      </w:r>
      <w:proofErr w:type="spellStart"/>
      <w:r>
        <w:rPr>
          <w:rFonts w:eastAsia="Times New Roman" w:cs="Times New Roman"/>
          <w:szCs w:val="24"/>
        </w:rPr>
        <w:t>γενόσημα</w:t>
      </w:r>
      <w:proofErr w:type="spellEnd"/>
      <w:r>
        <w:rPr>
          <w:rFonts w:eastAsia="Times New Roman" w:cs="Times New Roman"/>
          <w:szCs w:val="24"/>
        </w:rPr>
        <w:t xml:space="preserve"> είναι περίπου στη μισή τιμή, αλλά χάνουν και οι ελληνικές βιομηχανίες προς όφελος των πολυεθνικών. </w:t>
      </w:r>
    </w:p>
    <w:p w14:paraId="47A54F9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μιλάει για εξυγίανση. Όμως, συνεχίζει να κάνει τα δικά της ρεκόρ στη </w:t>
      </w:r>
      <w:proofErr w:type="spellStart"/>
      <w:r>
        <w:rPr>
          <w:rFonts w:eastAsia="Times New Roman" w:cs="Times New Roman"/>
          <w:szCs w:val="24"/>
        </w:rPr>
        <w:t>συνταγογράφηση</w:t>
      </w:r>
      <w:proofErr w:type="spellEnd"/>
      <w:r>
        <w:rPr>
          <w:rFonts w:eastAsia="Times New Roman" w:cs="Times New Roman"/>
          <w:szCs w:val="24"/>
        </w:rPr>
        <w:t xml:space="preserve">. </w:t>
      </w:r>
      <w:proofErr w:type="spellStart"/>
      <w:r>
        <w:rPr>
          <w:rFonts w:eastAsia="Times New Roman" w:cs="Times New Roman"/>
          <w:szCs w:val="24"/>
        </w:rPr>
        <w:t>Υπερ-σ</w:t>
      </w:r>
      <w:r>
        <w:rPr>
          <w:rFonts w:eastAsia="Times New Roman" w:cs="Times New Roman"/>
          <w:szCs w:val="24"/>
        </w:rPr>
        <w:t>υνταγογραφούμε</w:t>
      </w:r>
      <w:proofErr w:type="spellEnd"/>
      <w:r>
        <w:rPr>
          <w:rFonts w:eastAsia="Times New Roman" w:cs="Times New Roman"/>
          <w:szCs w:val="24"/>
        </w:rPr>
        <w:t xml:space="preserve">, </w:t>
      </w:r>
      <w:proofErr w:type="spellStart"/>
      <w:r>
        <w:rPr>
          <w:rFonts w:eastAsia="Times New Roman" w:cs="Times New Roman"/>
          <w:szCs w:val="24"/>
        </w:rPr>
        <w:t>υπερ</w:t>
      </w:r>
      <w:proofErr w:type="spellEnd"/>
      <w:r>
        <w:rPr>
          <w:rFonts w:eastAsia="Times New Roman" w:cs="Times New Roman"/>
          <w:szCs w:val="24"/>
        </w:rPr>
        <w:t xml:space="preserve">-καταναλώνουμε. Και τα δύο είναι βλαπτικά για την τσέπη και για την υγεία. Και βέβαια η «πρώτη φορά </w:t>
      </w:r>
      <w:r>
        <w:rPr>
          <w:rFonts w:eastAsia="Times New Roman" w:cs="Times New Roman"/>
          <w:szCs w:val="24"/>
        </w:rPr>
        <w:t>α</w:t>
      </w:r>
      <w:r>
        <w:rPr>
          <w:rFonts w:eastAsia="Times New Roman" w:cs="Times New Roman"/>
          <w:szCs w:val="24"/>
        </w:rPr>
        <w:t xml:space="preserve">ριστερά» έκανε και εδώ ένα μικρό θαύμα. Έχουμε αύξηση της οικονομικής συμμετοχής των ασθενών. </w:t>
      </w:r>
    </w:p>
    <w:p w14:paraId="47A54F9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πολιτικ</w:t>
      </w:r>
      <w:r>
        <w:rPr>
          <w:rFonts w:eastAsia="Times New Roman" w:cs="Times New Roman"/>
          <w:szCs w:val="24"/>
        </w:rPr>
        <w:t xml:space="preserve">ό σύστημα δεν ήθελε και δεν θέλει να κάνει τομές στο χώρο της υγείας. Απουσίαζαν οι ικανοί και οι οραματιστές. Μπορώ να αναφέρω μόνο τον Παρασκευά Αυγερινό. Περίσσεψαν οι συμβιβασμένοι και οι τροχονόμοι των συμφερόντων. </w:t>
      </w:r>
    </w:p>
    <w:p w14:paraId="47A54F9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Κανείς δεν ήθελε και δεν θέλει, από</w:t>
      </w:r>
      <w:r>
        <w:rPr>
          <w:rFonts w:eastAsia="Times New Roman" w:cs="Times New Roman"/>
          <w:szCs w:val="24"/>
        </w:rPr>
        <w:t xml:space="preserve"> ό,τι φαίνεται, να συγκρουστεί με τα κατεστημένα συμφέροντα στο χώρο της υγείας. Οι όποιες μικρές προσπάθειες κάποιων Υπουργών πνίγηκαν από τις πιέσεις των συμφερόντων. Όλοι μιλούν για τον φόνο, αλλά κανείς δεν είδε το δολοφόνο.</w:t>
      </w:r>
    </w:p>
    <w:p w14:paraId="47A54F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Σε σχέση με τα συγκεκριμένα</w:t>
      </w:r>
      <w:r>
        <w:rPr>
          <w:rFonts w:eastAsia="Times New Roman" w:cs="Times New Roman"/>
          <w:szCs w:val="24"/>
        </w:rPr>
        <w:t xml:space="preserve"> θέματα των εξεταστικών επιτροπών, θέλω να πω δύο πράγματα. Η ασυδοσία και η σπατάλη στη διοίκηση του «Ερρίκος Ντυνάν» έπρεπε να είχε γίνει αντιληπτή και από το Υπουργείο και από το πολιτικό σύστημα, αλλά φοβάμαι ότι τα κάλυπτε όλα η δωρεάν νοσηλεία των πο</w:t>
      </w:r>
      <w:r>
        <w:rPr>
          <w:rFonts w:eastAsia="Times New Roman" w:cs="Times New Roman"/>
          <w:szCs w:val="24"/>
        </w:rPr>
        <w:t>λιτικών και κάποιων δημοσιογράφων.</w:t>
      </w:r>
    </w:p>
    <w:p w14:paraId="47A54F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ΚΕΕΛΠΝΟ διαχειρίστηκε εκατομμύρια των εκατομμυρίων χωρίς κανένα έλεγχο πουθενά, ούτε στις προμήθειες ούτε στις προσλήψεις ούτε στις δαπάνες. Όμως, και η Κυβέρνηση σήμερα ασθμαίνοντας και την τελευταία στιγμή προχωρά στ</w:t>
      </w:r>
      <w:r>
        <w:rPr>
          <w:rFonts w:eastAsia="Times New Roman" w:cs="Times New Roman"/>
          <w:szCs w:val="24"/>
        </w:rPr>
        <w:t xml:space="preserve">ην ίδρυση μιας εθνικής κεντρικής αρχής προμηθειών υγείας, κάτι που έχουμε προτείνει από την ίδρυσή μας κιόλας και κάτι που έπρεπε να είχε κάνει από την πρώτη μέρα, αν ήθελε να ξεμπερδεύει με τα αποστήματα στην υγεία. </w:t>
      </w:r>
    </w:p>
    <w:p w14:paraId="47A54F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έρευνα πρέπει να προχωρήσει, λοιπόν.</w:t>
      </w:r>
      <w:r>
        <w:rPr>
          <w:rFonts w:eastAsia="Times New Roman" w:cs="Times New Roman"/>
          <w:szCs w:val="24"/>
        </w:rPr>
        <w:t xml:space="preserve"> Και για εμάς πρέπει να προχωρήσει χωρίς χρονικούς περιορισμούς.</w:t>
      </w:r>
    </w:p>
    <w:p w14:paraId="47A54F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ότι ο κ. </w:t>
      </w:r>
      <w:proofErr w:type="spellStart"/>
      <w:r>
        <w:rPr>
          <w:rFonts w:eastAsia="Times New Roman" w:cs="Times New Roman"/>
          <w:szCs w:val="24"/>
        </w:rPr>
        <w:t>Κουρουμπλής</w:t>
      </w:r>
      <w:proofErr w:type="spellEnd"/>
      <w:r>
        <w:rPr>
          <w:rFonts w:eastAsia="Times New Roman" w:cs="Times New Roman"/>
          <w:szCs w:val="24"/>
        </w:rPr>
        <w:t xml:space="preserve">, που φαίνεται ότι σας χωρίζει, είναι αυτός που μάλλον ενώνει αυτή την ιστορία. Τι εννοώ; Υπήρξε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του Υπουργείου Υγείας επί ΠΑΣΟΚ επί</w:t>
      </w:r>
      <w:r>
        <w:rPr>
          <w:rFonts w:eastAsia="Times New Roman" w:cs="Times New Roman"/>
          <w:szCs w:val="24"/>
        </w:rPr>
        <w:t xml:space="preserve"> πολλά χρόνια και υπήρξε ο πρώτος Υπουργός Υγείας στους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1993-2016. Είναι τα χρόνια που θα πρέπει να ψάξουμε. Είκοσι τρία χρόνια ενός επαναλαμβανόμενου εγκλήματος. </w:t>
      </w:r>
    </w:p>
    <w:p w14:paraId="47A54F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που δεν έχουμε και δεν είχαμε κα</w:t>
      </w:r>
      <w:r>
        <w:rPr>
          <w:rFonts w:eastAsia="Times New Roman" w:cs="Times New Roman"/>
          <w:szCs w:val="24"/>
        </w:rPr>
        <w:t>μ</w:t>
      </w:r>
      <w:r>
        <w:rPr>
          <w:rFonts w:eastAsia="Times New Roman" w:cs="Times New Roman"/>
          <w:szCs w:val="24"/>
        </w:rPr>
        <w:t>μιά κυβερνητική εμπλοκή θα αγωνιστούμε</w:t>
      </w:r>
      <w:r>
        <w:rPr>
          <w:rFonts w:eastAsia="Times New Roman" w:cs="Times New Roman"/>
          <w:szCs w:val="24"/>
        </w:rPr>
        <w:t xml:space="preserve"> και εδώ, όπως και στο θέμα των εξοπλισμών, όπως και στο θέμα των μεγάλων έργων, για να αποδοθεί δικαιοσύνη. </w:t>
      </w:r>
    </w:p>
    <w:p w14:paraId="47A54FA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να υπάρξουν και άλλοι τολμηροί και να μην μετατραπεί και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σε μια αρένα για επικοινωνιακά κομματικά σόου.</w:t>
      </w:r>
    </w:p>
    <w:p w14:paraId="47A54FA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47A54FA6"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κόμματος </w:t>
      </w:r>
      <w:r>
        <w:rPr>
          <w:rFonts w:eastAsia="Times New Roman" w:cs="Times New Roman"/>
          <w:szCs w:val="24"/>
        </w:rPr>
        <w:t>Τ</w:t>
      </w:r>
      <w:r>
        <w:rPr>
          <w:rFonts w:eastAsia="Times New Roman" w:cs="Times New Roman"/>
          <w:szCs w:val="24"/>
        </w:rPr>
        <w:t>ο Ποτάμι)</w:t>
      </w:r>
    </w:p>
    <w:p w14:paraId="47A54FA7"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Ευχαριστούμε τον κ. Θεοδωράκη, τον Πρόεδρο της Κοινοβουλευτικής Ομάδας του Ποταμιού.</w:t>
      </w:r>
    </w:p>
    <w:p w14:paraId="47A54FA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Υγείας κ. Ανδρέας Ξανθός, για δέκα λεπτά.</w:t>
      </w:r>
    </w:p>
    <w:p w14:paraId="47A54FA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είναι προφανές ότι αυτή η συζήτηση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 διαχρονική διαφθορά και τα σκάνδαλα στον χώρο της υγείας έχει προκαλέσει ευρύτατο πολιτικό εκνευρισμό. </w:t>
      </w:r>
    </w:p>
    <w:p w14:paraId="47A54FA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είναι απολύτως</w:t>
      </w:r>
      <w:r>
        <w:rPr>
          <w:rFonts w:eastAsia="Times New Roman" w:cs="Times New Roman"/>
          <w:szCs w:val="24"/>
        </w:rPr>
        <w:t>, επίσης, προφανές ότι η πολιτική επιθετικότητα και η πολιτική χυδαιότητα -επιτρέψτε μου να πω- είναι ευθέως ανάλογη της πολιτικής ενοχής και του βαθμού εμπλοκής ανθρώπων, στελεχών, πολιτικών χώρων σε αυτή την ιστορία.</w:t>
      </w:r>
    </w:p>
    <w:p w14:paraId="47A54FA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 περισσή υποκρισία, οι δύο βασικές </w:t>
      </w:r>
      <w:r>
        <w:rPr>
          <w:rFonts w:eastAsia="Times New Roman" w:cs="Times New Roman"/>
          <w:szCs w:val="24"/>
        </w:rPr>
        <w:t>πολιτικές δυνάμεις που διακυβέρνησαν τη χώρα τα τελευταία τριάντα-σαράντα χρόνια σήμερα λένε «όλα στο φως». Πολύ αργά, αγαπητοί συνάδελφοι, για να γίνει πιστευτό, πολύ εκ των υστέρων, κατόπιν εορτής, όταν δηλαδή τέλειωσε το πάρτι. Γι’ αυτό και δεν έχει κα</w:t>
      </w:r>
      <w:r>
        <w:rPr>
          <w:rFonts w:eastAsia="Times New Roman" w:cs="Times New Roman"/>
          <w:szCs w:val="24"/>
        </w:rPr>
        <w:t>μ</w:t>
      </w:r>
      <w:r>
        <w:rPr>
          <w:rFonts w:eastAsia="Times New Roman" w:cs="Times New Roman"/>
          <w:szCs w:val="24"/>
        </w:rPr>
        <w:t>μιά πολιτική αξία αυτού του τύπου η προσέγγιση.</w:t>
      </w:r>
    </w:p>
    <w:p w14:paraId="47A54FA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το πάρτι, αγαπητοί συνάδελφοι, το παγκοίνως γνωστό πάρτι –το διαχρονικό- στον χώρο της υγείας έχει πολιτικό ονοματεπώνυμο. Το πολιτικό ονοματεπώνυμο είναι «ΠΑΣΟΚ και Νέα Δημοκρατία». Αυτό είναι απολύτως σ</w:t>
      </w:r>
      <w:r>
        <w:rPr>
          <w:rFonts w:eastAsia="Times New Roman" w:cs="Times New Roman"/>
          <w:szCs w:val="24"/>
        </w:rPr>
        <w:t xml:space="preserve">αφές. Και η πολιτική ευθύνη για τη φαυλότητα αυτής της περιόδου είναι αποκλειστικά δική σας. </w:t>
      </w:r>
    </w:p>
    <w:p w14:paraId="47A54FA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θα συζητήσουμε είναι οι ενδεχόμενες ποινικές ευθύνες στελεχών, κρατικών λειτουργών και φυσικά πολιτικών προσώπων. Αυτό θα ερευνήσει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47A54FA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Κι εμείς, αγαπητοί συνάδελφοι, πήραμε αυτή την πολιτική πρωτοβουλία και δεν πάμε στα δικαστήρια, </w:t>
      </w:r>
      <w:proofErr w:type="spellStart"/>
      <w:r>
        <w:rPr>
          <w:rFonts w:eastAsia="Times New Roman" w:cs="Times New Roman"/>
          <w:szCs w:val="24"/>
        </w:rPr>
        <w:t>ποινικοποιώντας</w:t>
      </w:r>
      <w:proofErr w:type="spellEnd"/>
      <w:r>
        <w:rPr>
          <w:rFonts w:eastAsia="Times New Roman" w:cs="Times New Roman"/>
          <w:szCs w:val="24"/>
        </w:rPr>
        <w:t xml:space="preserve"> την πολιτική αντιπαράθεση, όπως κάνουν άλλοι. </w:t>
      </w:r>
    </w:p>
    <w:p w14:paraId="47A54FA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Πήραμε μια πολιτική πρωτοβουλία με σκοπό όχι να αποδείξουμε την πανθομολογούμενη πολιτική ενο</w:t>
      </w:r>
      <w:r>
        <w:rPr>
          <w:rFonts w:eastAsia="Times New Roman" w:cs="Times New Roman"/>
          <w:szCs w:val="24"/>
        </w:rPr>
        <w:t xml:space="preserve">χή διαχρονικά αυτών των πολιτικών δυνάμεων και των στελεχών τους, αλλά κυρίως για να εξυγιάνουμε οριστικά το σύστημα, για να δώσουμε ένα σήμα στην κοινωνία ότι δεν υπάρχει </w:t>
      </w:r>
      <w:proofErr w:type="spellStart"/>
      <w:r>
        <w:rPr>
          <w:rFonts w:eastAsia="Times New Roman" w:cs="Times New Roman"/>
          <w:szCs w:val="24"/>
        </w:rPr>
        <w:t>ομερτά</w:t>
      </w:r>
      <w:proofErr w:type="spellEnd"/>
      <w:r>
        <w:rPr>
          <w:rFonts w:eastAsia="Times New Roman" w:cs="Times New Roman"/>
          <w:szCs w:val="24"/>
        </w:rPr>
        <w:t>, ότι δεν υπάρχει συγκάλυψη, ότι δεν έχει κανέναν λόγο αυτή η Κυβέρνηση να δίν</w:t>
      </w:r>
      <w:r>
        <w:rPr>
          <w:rFonts w:eastAsia="Times New Roman" w:cs="Times New Roman"/>
          <w:szCs w:val="24"/>
        </w:rPr>
        <w:t>ει την αίσθηση ότι παρέχει ασυλία σε απαράδεκτες συμπεριφορές του παρελθόντος.</w:t>
      </w:r>
    </w:p>
    <w:p w14:paraId="47A54FB0"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Έχει εξηγηθεί απολύτως η επίπτωση αυτής της περιόδου ασυδοσίας, έλλειψης μηχανισμών ελέγχου, </w:t>
      </w:r>
      <w:proofErr w:type="spellStart"/>
      <w:r>
        <w:rPr>
          <w:rFonts w:eastAsia="Times New Roman"/>
          <w:color w:val="000000" w:themeColor="text1"/>
          <w:szCs w:val="24"/>
        </w:rPr>
        <w:t>προκλητής</w:t>
      </w:r>
      <w:proofErr w:type="spellEnd"/>
      <w:r>
        <w:rPr>
          <w:rFonts w:eastAsia="Times New Roman"/>
          <w:color w:val="000000" w:themeColor="text1"/>
          <w:szCs w:val="24"/>
        </w:rPr>
        <w:t xml:space="preserve"> ζήτησης, σπατάλης, διαφθοράς, συναλλαγής με συμφέροντα και φυσικά εκμετάλλ</w:t>
      </w:r>
      <w:r>
        <w:rPr>
          <w:rFonts w:eastAsia="Times New Roman"/>
          <w:color w:val="000000" w:themeColor="text1"/>
          <w:szCs w:val="24"/>
        </w:rPr>
        <w:t>ευσης των ανθρώπων, των αρρώστων. Έχει εκτιμηθεί η επίπτωσή της ακόμα και με οικονομικούς όρους.</w:t>
      </w:r>
    </w:p>
    <w:p w14:paraId="47A54FB1"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κάνουμε, λοιπόν, αυτήν την προσπάθεια για να θωρακίσουμε θεσμικά το σύστημα, για να εντοπίσουμε τους μηχανισμούς που μπορούσαν να παρεμβαίνουν στις νομοθετή</w:t>
      </w:r>
      <w:r>
        <w:rPr>
          <w:rFonts w:eastAsia="Times New Roman"/>
          <w:color w:val="000000" w:themeColor="text1"/>
          <w:szCs w:val="24"/>
        </w:rPr>
        <w:t>σεις, να επηρεάζουν τις πολιτικές επιλογές, να εξυπηρετούν συγκεκριμένα συμφέροντα.</w:t>
      </w:r>
    </w:p>
    <w:p w14:paraId="47A54FB2"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Δεν είναι, λοιπόν, </w:t>
      </w:r>
      <w:proofErr w:type="spellStart"/>
      <w:r>
        <w:rPr>
          <w:rFonts w:eastAsia="Times New Roman"/>
          <w:color w:val="000000" w:themeColor="text1"/>
          <w:szCs w:val="24"/>
        </w:rPr>
        <w:t>εργαλειακή</w:t>
      </w:r>
      <w:proofErr w:type="spellEnd"/>
      <w:r>
        <w:rPr>
          <w:rFonts w:eastAsia="Times New Roman"/>
          <w:color w:val="000000" w:themeColor="text1"/>
          <w:szCs w:val="24"/>
        </w:rPr>
        <w:t xml:space="preserve"> η χρήση της διαφθοράς προφανώς, ούτε μας ενδιαφέρει η σκανδαλολογία. Μας ενδιαφέρουν τα μέτρα εφαρμοσμένης πολιτικής για να πείσουμε τους πολί</w:t>
      </w:r>
      <w:r>
        <w:rPr>
          <w:rFonts w:eastAsia="Times New Roman"/>
          <w:color w:val="000000" w:themeColor="text1"/>
          <w:szCs w:val="24"/>
        </w:rPr>
        <w:t>τες ότι αυτή η περίοδος έκλεισε οριστικά, ότι υπάρχουν θεσμοί και μηχανισμοί που εγγυώνται από εδώ και πέρα τη χρηστή διαχείριση των λιγοστών προφανώς ανθρώπινων και υλικών πόρων που έχει αυτήν την περίοδο η πατρίδα μας.</w:t>
      </w:r>
    </w:p>
    <w:p w14:paraId="47A54FB3"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κάνουμε αυτή τη συζήτηση επειδή</w:t>
      </w:r>
      <w:r>
        <w:rPr>
          <w:rFonts w:eastAsia="Times New Roman"/>
          <w:color w:val="000000" w:themeColor="text1"/>
          <w:szCs w:val="24"/>
        </w:rPr>
        <w:t xml:space="preserve"> μας ενδιαφέρει η ηθικοποίηση του συστήματος υγείας. Εδώ οι συνάδελφοι της Νέας Δημοκρατίας εντυπωσιάζονται από αυτόν τον νεολογισμό. Εμείς τον εισαγάγαμε αυτόν τον όρο στην πολιτική συζήτηση. Εμείς πρώτη φορά μιλήσαμε για τις διαχρονικές στρεβλώσεις και τ</w:t>
      </w:r>
      <w:r>
        <w:rPr>
          <w:rFonts w:eastAsia="Times New Roman"/>
          <w:color w:val="000000" w:themeColor="text1"/>
          <w:szCs w:val="24"/>
        </w:rPr>
        <w:t>ις παθογένειες του συστήματος και την ανάγκη ηθικοποίησής του, ακριβώς για να δώσουμε το σήμα ότι δεν υπάρχει συνέχεια και δεν υπάρχει ασυλία.</w:t>
      </w:r>
    </w:p>
    <w:p w14:paraId="47A54FB4"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ηθικοποίηση, λοιπόν, είναι στοιχείο ενός ευρύτερου πολιτικού σχεδίου που λέει «καθολική κάλυψη των πολιτών», πο</w:t>
      </w:r>
      <w:r>
        <w:rPr>
          <w:rFonts w:eastAsia="Times New Roman"/>
          <w:color w:val="000000" w:themeColor="text1"/>
          <w:szCs w:val="24"/>
        </w:rPr>
        <w:t>υ λέει «προτεραιότητα στη δημόσια περίθαλψη», «αναδιοργάνωση του ΕΣΥ με επίκεντρο την πρωτοβάθμια φροντίδα», «εξυγίανση στον τομέα των προμηθειών και του φαρμάκου» και κυρίως «σεβασμός στα δικαιώματα και την αξιοπρέπεια των ανθρώπων». Αυτό είναι το πολιτικ</w:t>
      </w:r>
      <w:r>
        <w:rPr>
          <w:rFonts w:eastAsia="Times New Roman"/>
          <w:color w:val="000000" w:themeColor="text1"/>
          <w:szCs w:val="24"/>
        </w:rPr>
        <w:t>ό σχέδιο το οποίο υπηρετούμε και είναι οργανικό του στοιχείο αυτή η παρέμβαση.</w:t>
      </w:r>
    </w:p>
    <w:p w14:paraId="47A54FB5"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Με αυτή τη διερεύνηση πρέπει να προφυλάξουμε όλοι μας -και ελπίζω να δείξουμε την ωριμότητα μετά από τη σημερινή ένταση- τις διαδικασίες της </w:t>
      </w:r>
      <w:r>
        <w:rPr>
          <w:rFonts w:eastAsia="Times New Roman"/>
          <w:color w:val="000000" w:themeColor="text1"/>
          <w:szCs w:val="24"/>
        </w:rPr>
        <w:t>ε</w:t>
      </w:r>
      <w:r>
        <w:rPr>
          <w:rFonts w:eastAsia="Times New Roman"/>
          <w:color w:val="000000" w:themeColor="text1"/>
          <w:szCs w:val="24"/>
        </w:rPr>
        <w:t xml:space="preserve">ξεταστικής </w:t>
      </w:r>
      <w:r>
        <w:rPr>
          <w:rFonts w:eastAsia="Times New Roman"/>
          <w:color w:val="000000" w:themeColor="text1"/>
          <w:szCs w:val="24"/>
        </w:rPr>
        <w:t>ε</w:t>
      </w:r>
      <w:r>
        <w:rPr>
          <w:rFonts w:eastAsia="Times New Roman"/>
          <w:color w:val="000000" w:themeColor="text1"/>
          <w:szCs w:val="24"/>
        </w:rPr>
        <w:t>πιτροπής, να προστατεύσ</w:t>
      </w:r>
      <w:r>
        <w:rPr>
          <w:rFonts w:eastAsia="Times New Roman"/>
          <w:color w:val="000000" w:themeColor="text1"/>
          <w:szCs w:val="24"/>
        </w:rPr>
        <w:t xml:space="preserve">ουμε την κοινωνία από ένα κλίμα συλλογικής ενοχοποίησης των πάντων και ιδιαίτερα των λειτουργών της υγείας, των γιατρών, των υπόλοιπων επαγγελματιών υγείας, των εργαζομένων στους φορείς που είναι αντικείμενο διερεύνησης. Γιατί, προφανώς, η πλειονότητα και </w:t>
      </w:r>
      <w:r>
        <w:rPr>
          <w:rFonts w:eastAsia="Times New Roman"/>
          <w:color w:val="000000" w:themeColor="text1"/>
          <w:szCs w:val="24"/>
        </w:rPr>
        <w:t>των εργαζομένων στο σύστημα υγείας και των εργαζομένων σε όλους τους υπόλοιπους φορείς έκαναν με αξιοπρέπεια και με εντιμότητα τη δουλειά τους, παρότι οι διοικήσεις και οι πολιτικοί τους προϊστάμενοι τους είχαν μετατρέψει σε μηχανισμούς πελατειακής διαχείρ</w:t>
      </w:r>
      <w:r>
        <w:rPr>
          <w:rFonts w:eastAsia="Times New Roman"/>
          <w:color w:val="000000" w:themeColor="text1"/>
          <w:szCs w:val="24"/>
        </w:rPr>
        <w:t>ισης, διαπλοκής με συμφέροντα και παράνομου πλουτισμού συγκεκριμένων προσώπων.</w:t>
      </w:r>
    </w:p>
    <w:p w14:paraId="47A54FB6"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Αυτό είχατε κάνει, αγαπητοί συνάδελφοι. Κάνατε τη δημόσια περίθαλψη παράρτημα του κομματικού και πελατειακού σας κράτους. Και ξέρουμε πάρα πολύ καλά πώς γίνονταν οι διορισμοί, π</w:t>
      </w:r>
      <w:r>
        <w:rPr>
          <w:rFonts w:eastAsia="Times New Roman"/>
          <w:color w:val="000000" w:themeColor="text1"/>
          <w:szCs w:val="24"/>
        </w:rPr>
        <w:t xml:space="preserve">ώς γίνονταν οι διορισμοί των διοικητών, πώς γίνονταν οι αναθέσεις των προμηθειών, πώς γίνονταν οι αναθέσεις στους ιδιώτες εργολάβους, τους οποίους, όπως είπε και ο κ. </w:t>
      </w:r>
      <w:proofErr w:type="spellStart"/>
      <w:r>
        <w:rPr>
          <w:rFonts w:eastAsia="Times New Roman"/>
          <w:color w:val="000000" w:themeColor="text1"/>
          <w:szCs w:val="24"/>
        </w:rPr>
        <w:t>Πολάκης</w:t>
      </w:r>
      <w:proofErr w:type="spellEnd"/>
      <w:r>
        <w:rPr>
          <w:rFonts w:eastAsia="Times New Roman"/>
          <w:color w:val="000000" w:themeColor="text1"/>
          <w:szCs w:val="24"/>
        </w:rPr>
        <w:t xml:space="preserve"> προηγουμένους, προσπαθούμε να απομακρύνουμε από τα δημόσια νοσοκομεία, περιορίζον</w:t>
      </w:r>
      <w:r>
        <w:rPr>
          <w:rFonts w:eastAsia="Times New Roman"/>
          <w:color w:val="000000" w:themeColor="text1"/>
          <w:szCs w:val="24"/>
        </w:rPr>
        <w:t>τας ή εξαλείφοντας έναν θύλακα εγνωσμένης ανομίας και διαφθοράς.</w:t>
      </w:r>
    </w:p>
    <w:p w14:paraId="47A54FB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Συνιστώ, λοιπόν, σ’ αυτή τη φάση αυτοσυγκράτηση, χαμηλούς τόνους και προ πάντων όχι λεονταρισμούς! Τα δικά σας πολιτικά στελέχη έχουν πιαστεί με τη γίδα στην πλάτη. Δικοί σας διοικητές έχουν </w:t>
      </w:r>
      <w:r>
        <w:rPr>
          <w:rFonts w:eastAsia="Times New Roman" w:cs="Times New Roman"/>
          <w:szCs w:val="24"/>
        </w:rPr>
        <w:t xml:space="preserve">πιαστεί δωροδοκούμενοι. Δικές σας ήταν οι διοικήσεις, κάτω από τη μύτη των οποίων εξελισσόταν επί είκοσι χρόνια η φαυλότητα του ΚΕΕΛΠΝΟ που όζει και το ξέρει όλη η υγειονομική κοινότητα και όλοι οι </w:t>
      </w:r>
      <w:proofErr w:type="spellStart"/>
      <w:r>
        <w:rPr>
          <w:rFonts w:eastAsia="Times New Roman" w:cs="Times New Roman"/>
          <w:szCs w:val="24"/>
        </w:rPr>
        <w:t>παροικούντες</w:t>
      </w:r>
      <w:proofErr w:type="spellEnd"/>
      <w:r>
        <w:rPr>
          <w:rFonts w:eastAsia="Times New Roman" w:cs="Times New Roman"/>
          <w:szCs w:val="24"/>
        </w:rPr>
        <w:t xml:space="preserve"> στην Ιερουσαλήμ. Δικοί σας σύμβουλοι –τυπικοί</w:t>
      </w:r>
      <w:r>
        <w:rPr>
          <w:rFonts w:eastAsia="Times New Roman" w:cs="Times New Roman"/>
          <w:szCs w:val="24"/>
        </w:rPr>
        <w:t xml:space="preserve"> ή άτυποι, δεν ξέρω- πιάστηκαν ψευδόμενοι, δηλώνοντας ότι δεν έχουν σχέση με τα δελτία τιμών και την τιμολόγηση, αλλά υπάρχουν </w:t>
      </w:r>
      <w:r>
        <w:rPr>
          <w:rFonts w:eastAsia="Times New Roman" w:cs="Times New Roman"/>
          <w:szCs w:val="24"/>
          <w:lang w:val="en-US"/>
        </w:rPr>
        <w:t>mail</w:t>
      </w:r>
      <w:r>
        <w:rPr>
          <w:rFonts w:eastAsia="Times New Roman" w:cs="Times New Roman"/>
          <w:szCs w:val="24"/>
        </w:rPr>
        <w:t xml:space="preserve"> που ανταλλάσσουν με τον ΕΟΦ και την Επιτροπή Τιμών και παρεμβαίνουν και μαγειρεύουν. </w:t>
      </w:r>
    </w:p>
    <w:p w14:paraId="47A54FB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Ας κρατήσουμε, λοιπόν, χαμηλά τους τόν</w:t>
      </w:r>
      <w:r>
        <w:rPr>
          <w:rFonts w:eastAsia="Times New Roman" w:cs="Times New Roman"/>
          <w:szCs w:val="24"/>
        </w:rPr>
        <w:t>ους και ο καθένας ας συμβάλει από τη θέση του και ελπίζω από θέση μη ενοχής σ’ αυτήν την υπόθεση.</w:t>
      </w:r>
    </w:p>
    <w:p w14:paraId="47A54FB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Προφανώς, δεν κάνουμε τη συζήτηση για τα σκάνδαλα στον χώρο της υγείας για να ενοχοποιήσουμε το δημόσιο σύστημα υγείας, όπως γινόταν κατ’ επανάληψη στο παρελθ</w:t>
      </w:r>
      <w:r>
        <w:rPr>
          <w:rFonts w:eastAsia="Times New Roman" w:cs="Times New Roman"/>
          <w:szCs w:val="24"/>
        </w:rPr>
        <w:t xml:space="preserve">όν και να δικαιολογήσουμε τις περικοπές και τη λιτότητα στον χώρο της υγείας. Θυμίζω ότι πριν από κάθε παρέμβαση </w:t>
      </w:r>
      <w:proofErr w:type="spellStart"/>
      <w:r>
        <w:rPr>
          <w:rFonts w:eastAsia="Times New Roman" w:cs="Times New Roman"/>
          <w:szCs w:val="24"/>
        </w:rPr>
        <w:t>ακρωτηριαστική</w:t>
      </w:r>
      <w:proofErr w:type="spellEnd"/>
      <w:r>
        <w:rPr>
          <w:rFonts w:eastAsia="Times New Roman" w:cs="Times New Roman"/>
          <w:szCs w:val="24"/>
        </w:rPr>
        <w:t xml:space="preserve"> για το δημόσιο σύστημα υγείας, προηγούνταν πάντα μία συντονισμένη επίθεση πολιτικών προσώπων και κυρίως </w:t>
      </w:r>
      <w:proofErr w:type="spellStart"/>
      <w:r>
        <w:rPr>
          <w:rFonts w:eastAsia="Times New Roman" w:cs="Times New Roman"/>
          <w:szCs w:val="24"/>
        </w:rPr>
        <w:t>μιντιακού</w:t>
      </w:r>
      <w:proofErr w:type="spellEnd"/>
      <w:r>
        <w:rPr>
          <w:rFonts w:eastAsia="Times New Roman" w:cs="Times New Roman"/>
          <w:szCs w:val="24"/>
        </w:rPr>
        <w:t xml:space="preserve"> κατεστημένου, </w:t>
      </w:r>
      <w:r>
        <w:rPr>
          <w:rFonts w:eastAsia="Times New Roman" w:cs="Times New Roman"/>
          <w:szCs w:val="24"/>
        </w:rPr>
        <w:t>το οποίο αναδείκνυε τις γνωστές παθογένειες και τις γνωστές παρανομίες που υπήρχαν για χρόνια στο σύστημα υγείας, ακριβώς για να είναι η δικαιολογητική βάση για να γίνει αυτή η παρέμβαση.</w:t>
      </w:r>
    </w:p>
    <w:p w14:paraId="47A54FB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Τα σκάνδαλα, λοιπόν, έχουν πολιτική ευθύνη, αλλά έχουν φυσικούς και </w:t>
      </w:r>
      <w:r>
        <w:rPr>
          <w:rFonts w:eastAsia="Times New Roman" w:cs="Times New Roman"/>
          <w:szCs w:val="24"/>
        </w:rPr>
        <w:t xml:space="preserve">ηθικούς αυτουργούς και αυτούς θα διερευνήσουμε. </w:t>
      </w:r>
    </w:p>
    <w:p w14:paraId="47A54FB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Επειδή, μάλιστα, μας ρωτάτε τι έχουμε κάνει εμείς αυτό το διάστημα και ποιες είναι οι θεσμικές τομές που έχουμε κάνει, θα μου επιτρέψετε να σας απαριθμήσω μερικές τις οποίες βεβαίως τις έχουμε πει, αλλά τα Μ</w:t>
      </w:r>
      <w:r>
        <w:rPr>
          <w:rFonts w:eastAsia="Times New Roman" w:cs="Times New Roman"/>
          <w:szCs w:val="24"/>
        </w:rPr>
        <w:t>έσα, με τα οποία έχουμε κόψει τον ομφάλιο λώρο με παρένθετους μηχανισμούς που αποκαλύπτονται, δεν κάνουν ποτέ τον κόπο να τις παρουσιάσουν. Αντιθέτως, διεκτραγωδούν κάθε πραγματικό πρόβλημα και πραγματικό άσχημο συμβάν το οποίο υπάρχει σήμερα στο σύστημα υ</w:t>
      </w:r>
      <w:r>
        <w:rPr>
          <w:rFonts w:eastAsia="Times New Roman" w:cs="Times New Roman"/>
          <w:szCs w:val="24"/>
        </w:rPr>
        <w:t>γείας, όπως υπάρχουν φυσικά και σε όλα τα συστήματα υγείας του κόσμου.</w:t>
      </w:r>
    </w:p>
    <w:p w14:paraId="47A54FB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από προχθές υπάρχει σε δημόσια διαβούλευση νέος νόμος για τις προμήθειες στη λογική της </w:t>
      </w:r>
      <w:proofErr w:type="spellStart"/>
      <w:r>
        <w:rPr>
          <w:rFonts w:eastAsia="Times New Roman" w:cs="Times New Roman"/>
          <w:szCs w:val="24"/>
        </w:rPr>
        <w:t>κεντρικοποίησης</w:t>
      </w:r>
      <w:proofErr w:type="spellEnd"/>
      <w:r>
        <w:rPr>
          <w:rFonts w:eastAsia="Times New Roman" w:cs="Times New Roman"/>
          <w:szCs w:val="24"/>
        </w:rPr>
        <w:t>, με τη δημιουργία μιας νέας αναβαθμισμένης Κεντρικής Αρχής Προμηθειών Υγε</w:t>
      </w:r>
      <w:r>
        <w:rPr>
          <w:rFonts w:eastAsia="Times New Roman" w:cs="Times New Roman"/>
          <w:szCs w:val="24"/>
        </w:rPr>
        <w:t>ίας. Πιστεύω ότι θα είναι μια παρέμβαση-τομή στην εξυγίανση αυτού του πεδίου.</w:t>
      </w:r>
    </w:p>
    <w:p w14:paraId="47A54FB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Δεύτερον, από εχθές υπάρχει επίσης νέος νόμος σε δημόσια διαβούλευση και αυτός αφορά την πρωτοβάθμια φροντίδα υγείας.</w:t>
      </w:r>
    </w:p>
    <w:p w14:paraId="47A54FB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είναι παρέμβαση που ενισχύει την ορθολογική χρήση των πόρων, την οικογενειακή φροντίδα, την τεκμηριωμένη ιατρική, τον έλεγχο της </w:t>
      </w:r>
      <w:proofErr w:type="spellStart"/>
      <w:r>
        <w:rPr>
          <w:rFonts w:eastAsia="Times New Roman" w:cs="Times New Roman"/>
          <w:szCs w:val="24"/>
        </w:rPr>
        <w:t>προκλητής</w:t>
      </w:r>
      <w:proofErr w:type="spellEnd"/>
      <w:r>
        <w:rPr>
          <w:rFonts w:eastAsia="Times New Roman" w:cs="Times New Roman"/>
          <w:szCs w:val="24"/>
        </w:rPr>
        <w:t xml:space="preserve"> ζήτησης, της σωστής </w:t>
      </w:r>
      <w:proofErr w:type="spellStart"/>
      <w:r>
        <w:rPr>
          <w:rFonts w:eastAsia="Times New Roman" w:cs="Times New Roman"/>
          <w:szCs w:val="24"/>
        </w:rPr>
        <w:t>συνταγογράφησης</w:t>
      </w:r>
      <w:proofErr w:type="spellEnd"/>
      <w:r>
        <w:rPr>
          <w:rFonts w:eastAsia="Times New Roman" w:cs="Times New Roman"/>
          <w:szCs w:val="24"/>
        </w:rPr>
        <w:t xml:space="preserve">. </w:t>
      </w:r>
    </w:p>
    <w:p w14:paraId="47A54FB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έχουμε πει ότι στην κρίση των συστημάτων υγείας, ιδιαίτερα στη φ</w:t>
      </w:r>
      <w:r>
        <w:rPr>
          <w:rFonts w:eastAsia="Times New Roman" w:cs="Times New Roman"/>
          <w:szCs w:val="24"/>
        </w:rPr>
        <w:t xml:space="preserve">άση της φτωχοποίησης των κοινωνιών, η απάντηση είναι δημόσιο σύστημα υγείας με επίκεντρο την πρωτοβάθμια φροντίδα. Παρουσιάζαμε χθες για δύο ώρες τις λεπτομέρειες αυτού του νόμου. Όμως, από ό,τι έμαθα, τα «αντικειμενικά» </w:t>
      </w:r>
      <w:proofErr w:type="spellStart"/>
      <w:r>
        <w:rPr>
          <w:rFonts w:eastAsia="Times New Roman" w:cs="Times New Roman"/>
          <w:szCs w:val="24"/>
        </w:rPr>
        <w:t>μίντια</w:t>
      </w:r>
      <w:proofErr w:type="spellEnd"/>
      <w:r>
        <w:rPr>
          <w:rFonts w:eastAsia="Times New Roman" w:cs="Times New Roman"/>
          <w:szCs w:val="24"/>
        </w:rPr>
        <w:t xml:space="preserve"> το μόνο που έδειξαν ήταν μια</w:t>
      </w:r>
      <w:r>
        <w:rPr>
          <w:rFonts w:eastAsia="Times New Roman" w:cs="Times New Roman"/>
          <w:szCs w:val="24"/>
        </w:rPr>
        <w:t xml:space="preserve"> ερώτηση για την καθυστέρηση του ΕΚΑΒ να παραλάβει έναν ασθενή.</w:t>
      </w:r>
    </w:p>
    <w:p w14:paraId="47A54FC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Τρίτον, λίστα χειρουργείου. Ήδη έχει ολοκληρωθεί στο ένα τρίτο περίπου των νοσοκομείων. Είναι μια παρέμβαση διαφάνειας που δημιουργεί συνθήκες να ανατραπεί η εδραιωμένη λογική ότι ο καθένας πολίτης μπορεί να παρακάμπτει, εξαιτίας της σχέσης και της συναλλα</w:t>
      </w:r>
      <w:r>
        <w:rPr>
          <w:rFonts w:eastAsia="Times New Roman" w:cs="Times New Roman"/>
          <w:szCs w:val="24"/>
        </w:rPr>
        <w:t xml:space="preserve">γής που έχει αναπτύξει με τον γιατρό, τις λίστες αναμονής και να </w:t>
      </w:r>
      <w:r>
        <w:rPr>
          <w:rFonts w:eastAsia="Times New Roman" w:cs="Times New Roman"/>
          <w:szCs w:val="24"/>
        </w:rPr>
        <w:t>«</w:t>
      </w:r>
      <w:proofErr w:type="spellStart"/>
      <w:r>
        <w:rPr>
          <w:rFonts w:eastAsia="Times New Roman" w:cs="Times New Roman"/>
          <w:szCs w:val="24"/>
        </w:rPr>
        <w:t>προτεραιοποιείται</w:t>
      </w:r>
      <w:proofErr w:type="spellEnd"/>
      <w:r>
        <w:rPr>
          <w:rFonts w:eastAsia="Times New Roman" w:cs="Times New Roman"/>
          <w:szCs w:val="24"/>
        </w:rPr>
        <w:t>»</w:t>
      </w:r>
      <w:r>
        <w:rPr>
          <w:rFonts w:eastAsia="Times New Roman" w:cs="Times New Roman"/>
          <w:szCs w:val="24"/>
        </w:rPr>
        <w:t xml:space="preserve"> για χειρουργική επέμβαση, όχι με βάση τις ανάγκες και την κλινική του κατάσταση, αλλά με βάση ακριβώς αυτή τη συναλλαγή.</w:t>
      </w:r>
    </w:p>
    <w:p w14:paraId="47A54FC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Τέταρτον, γραφεία προστασίας των δικαιωμάτων των α</w:t>
      </w:r>
      <w:r>
        <w:rPr>
          <w:rFonts w:eastAsia="Times New Roman" w:cs="Times New Roman"/>
          <w:szCs w:val="24"/>
        </w:rPr>
        <w:t>σθενών μέσα στα δημόσια νοσοκομεία. Είναι επίσης μια σημαντική παρέμβαση που θα δίνει τη δυνατότητα στον πολίτη να μην αισθάνεται ότι είναι μόνος, απροστάτευτος και ανοχύρωτος μέσα στο δημόσιο σύστημα υγείας, αλλά ότι υπάρχει ένας μηχανισμός θεσμοθετημένος</w:t>
      </w:r>
      <w:r>
        <w:rPr>
          <w:rFonts w:eastAsia="Times New Roman" w:cs="Times New Roman"/>
          <w:szCs w:val="24"/>
        </w:rPr>
        <w:t xml:space="preserve"> που μπορεί να αναζητήσει πληροφορίες και κυρίως να καταγγείλει μια οποιαδήποτε ανισότιμη ή αναξιοπρεπή αντιμετώπιση. </w:t>
      </w:r>
    </w:p>
    <w:p w14:paraId="47A54FC2" w14:textId="77777777" w:rsidR="00080287" w:rsidRDefault="007F198B">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αναβάθμιση της ηλεκτρονική διακυβέρνησης. Μας είπε ο κ. Μητσοτάκης -δεν ενημερώνετε σωστά τον Πρόεδρό σας, τον βάζετε και λέει π</w:t>
      </w:r>
      <w:r>
        <w:rPr>
          <w:rFonts w:eastAsia="Times New Roman" w:cs="Times New Roman"/>
          <w:szCs w:val="24"/>
        </w:rPr>
        <w:t xml:space="preserve">ράγματα τα οποία είναι εκτός πραγματικότητας- για την ηλεκτρονική διακυβέρνηση ότι την έχουμε αφήσει περίπου να καταρρεύσει. Αντιθέτως, έχουμε βάλει </w:t>
      </w:r>
      <w:proofErr w:type="spellStart"/>
      <w:r>
        <w:rPr>
          <w:rFonts w:eastAsia="Times New Roman" w:cs="Times New Roman"/>
          <w:szCs w:val="24"/>
        </w:rPr>
        <w:t>συνταγογραφικούς</w:t>
      </w:r>
      <w:proofErr w:type="spellEnd"/>
      <w:r>
        <w:rPr>
          <w:rFonts w:eastAsia="Times New Roman" w:cs="Times New Roman"/>
          <w:szCs w:val="24"/>
        </w:rPr>
        <w:t xml:space="preserve"> κανόνες, ιδιαίτερα για τις διαγνωστικές εξετάσεις, και ενσωματώνουμε συνεχώς –έχουμε φτάσε</w:t>
      </w:r>
      <w:r>
        <w:rPr>
          <w:rFonts w:eastAsia="Times New Roman" w:cs="Times New Roman"/>
          <w:szCs w:val="24"/>
        </w:rPr>
        <w:t xml:space="preserve">ι σε είκοσι πέντε θεραπευτικές κατηγορίες- διαγνωστικά και θεραπευτικά πρωτόκολλα, για να γίνει ένας ουσιαστικός έλεγχος της πολύ μεγάλης ζήτησης και της αύξησης του όγκου των συνταγών. </w:t>
      </w:r>
    </w:p>
    <w:p w14:paraId="47A54FC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 κ. Μητσοτάκης είπε, επίσης, ότι καταρρέει η πρωτοβάθμια φροντίδα υγ</w:t>
      </w:r>
      <w:r>
        <w:rPr>
          <w:rFonts w:eastAsia="Times New Roman" w:cs="Times New Roman"/>
          <w:szCs w:val="24"/>
        </w:rPr>
        <w:t>είας, μία μέρα μετά την ανακοίνωση ενός νέου συγκροτημένου σχεδίου, το οποίο θα αναδιαμορφώσει συνολικά το σύστημα υγείας. Δεν του έχουν πει ότι η προβληματική, η στρεβλή, η ασύνδετη με το υπόλοιπο δημόσιο σύστημα υγείας πρωτοβάθμια φροντίδα υγείας στα αστ</w:t>
      </w:r>
      <w:r>
        <w:rPr>
          <w:rFonts w:eastAsia="Times New Roman" w:cs="Times New Roman"/>
          <w:szCs w:val="24"/>
        </w:rPr>
        <w:t xml:space="preserve">ικά κέντρα που υπήρχε μέχρι το 2014 αποδιοργανώθηκε οριστικά με τον ν.4238 του κ. Γεωργιάδη, ο οποίος οδήγησε στη μαζική έξοδο από το σύστημα υγείας τριών χιλιάδων γιατρών; </w:t>
      </w:r>
    </w:p>
    <w:p w14:paraId="47A54FC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Απεξάρτηση από τις ιδιωτικές εργολαβίες. Επίσης είναι θεσμική τομή αυτό.</w:t>
      </w:r>
    </w:p>
    <w:p w14:paraId="47A54FC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Αλλαγή στ</w:t>
      </w:r>
      <w:r>
        <w:rPr>
          <w:rFonts w:eastAsia="Times New Roman" w:cs="Times New Roman"/>
          <w:szCs w:val="24"/>
        </w:rPr>
        <w:t>η φαρμακευτική πολιτική. Αυτό το οποίο έχουμε δρομολογήσει, και τώρα που κλείνει η συμφωνία θα είμαστε σε θέση να νομοθετήσουμε πολύ σύντομα αμέσως μετά το Πάσχα, είναι δύο πολύ κρίσιμες παρεμβάσεις που καλύπτουν δύο πολύ σοβαρά ελλείμματα στον χώρο της φα</w:t>
      </w:r>
      <w:r>
        <w:rPr>
          <w:rFonts w:eastAsia="Times New Roman" w:cs="Times New Roman"/>
          <w:szCs w:val="24"/>
        </w:rPr>
        <w:t>ρμακευτικής πολιτικής, τα οποία συνέβαλαν σε αυτή την έκρηξη της δαπάνης.</w:t>
      </w:r>
    </w:p>
    <w:p w14:paraId="47A54FC6"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Πρώτον, τη δημιουργία ενός μηχανισμού για πρώτη φορά στη χώρα αξιολόγησης τεχνολογίας υγείας, αξιολόγησης της φαρμακευτικής καινοτομίας, έτσι ώστε πραγματικά τα φάρμακα τα οποία θα μ</w:t>
      </w:r>
      <w:r>
        <w:rPr>
          <w:rFonts w:eastAsia="Times New Roman" w:cs="Times New Roman"/>
          <w:szCs w:val="24"/>
        </w:rPr>
        <w:t xml:space="preserve">παίνουν και θα κυκλοφορούν στη χώρα θα έχουν βεβαιωμένη κλινική αποτελεσματικότητα και θεραπευτική προστιθέμενη αξία. </w:t>
      </w:r>
    </w:p>
    <w:p w14:paraId="47A54FC7"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Ήδη στη σημερινή επιτροπή θετικής λίστας θα προχωρήσουμε σύντομα στην εισαγωγή και κριτηρίων Η</w:t>
      </w:r>
      <w:r>
        <w:rPr>
          <w:rFonts w:eastAsia="Times New Roman" w:cs="Times New Roman"/>
          <w:szCs w:val="24"/>
          <w:lang w:val="en-US"/>
        </w:rPr>
        <w:t>TA</w:t>
      </w:r>
      <w:r>
        <w:rPr>
          <w:rFonts w:eastAsia="Times New Roman" w:cs="Times New Roman"/>
          <w:szCs w:val="24"/>
        </w:rPr>
        <w:t xml:space="preserve"> -αυτός είναι ο μηχανισμός αξιολόγησης- κ</w:t>
      </w:r>
      <w:r>
        <w:rPr>
          <w:rFonts w:eastAsia="Times New Roman" w:cs="Times New Roman"/>
          <w:szCs w:val="24"/>
        </w:rPr>
        <w:t>αι σιγά-σιγά μέχρι το τέλος του χρόνου, όπως έχουμε δεσμευθεί, θα ολοκληρωθεί αυτός ο μηχανισμός. Αυτό είναι τεράστια μεταρρύθμιση στο</w:t>
      </w:r>
      <w:r>
        <w:rPr>
          <w:rFonts w:eastAsia="Times New Roman" w:cs="Times New Roman"/>
          <w:szCs w:val="24"/>
        </w:rPr>
        <w:t>ν</w:t>
      </w:r>
      <w:r>
        <w:rPr>
          <w:rFonts w:eastAsia="Times New Roman" w:cs="Times New Roman"/>
          <w:szCs w:val="24"/>
        </w:rPr>
        <w:t xml:space="preserve"> χώρο του φαρμάκου.</w:t>
      </w:r>
    </w:p>
    <w:p w14:paraId="47A54FC8"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είναι ότι θωρακίζουμε και αναβαθμίζουμε τη λειτουργία της επιτροπής διαπραγμάτευσης του ΕΟ</w:t>
      </w:r>
      <w:r>
        <w:rPr>
          <w:rFonts w:eastAsia="Times New Roman" w:cs="Times New Roman"/>
          <w:szCs w:val="24"/>
        </w:rPr>
        <w:t xml:space="preserve">ΠΥΥ, την οποία την είχατε συστήσει σε προηγούμενους νόμους, αλλά ποτέ δεν λειτούργησε και η οποία έχει ολοκληρώσει αυτόν τον καιρό το αποτέλεσμα μιας εξαιρετικής διαπραγμάτευσης με πολύ καλύτερους όρους των φαρμάκων για την ηπατίτιδα </w:t>
      </w:r>
      <w:r>
        <w:rPr>
          <w:rFonts w:eastAsia="Times New Roman" w:cs="Times New Roman"/>
          <w:szCs w:val="24"/>
          <w:lang w:val="en-US"/>
        </w:rPr>
        <w:t>C</w:t>
      </w:r>
      <w:r>
        <w:rPr>
          <w:rFonts w:eastAsia="Times New Roman" w:cs="Times New Roman"/>
          <w:szCs w:val="24"/>
        </w:rPr>
        <w:t>, που θα μας επιτρέψε</w:t>
      </w:r>
      <w:r>
        <w:rPr>
          <w:rFonts w:eastAsia="Times New Roman" w:cs="Times New Roman"/>
          <w:szCs w:val="24"/>
        </w:rPr>
        <w:t xml:space="preserve">ι με αυτόν τον τρόπο να βάλουμε πολλαπλάσιους χρόνιους ασθενείς με ηπατίτιδα </w:t>
      </w:r>
      <w:r>
        <w:rPr>
          <w:rFonts w:eastAsia="Times New Roman" w:cs="Times New Roman"/>
          <w:szCs w:val="24"/>
          <w:lang w:val="en-US"/>
        </w:rPr>
        <w:t>C</w:t>
      </w:r>
      <w:r>
        <w:rPr>
          <w:rFonts w:eastAsia="Times New Roman" w:cs="Times New Roman"/>
          <w:szCs w:val="24"/>
        </w:rPr>
        <w:t xml:space="preserve"> σε θεραπεία, προστατεύοντας έτσι τη δημόσια υγεία. Έχει ολοκληρωθεί η διαδικασία. Είχαμε κάποια θέματα με την αρχή προστασίας προσωπικών δεδομένων, δεν θέλω να το σχολιάσω αυτό.</w:t>
      </w:r>
      <w:r>
        <w:rPr>
          <w:rFonts w:eastAsia="Times New Roman" w:cs="Times New Roman"/>
          <w:szCs w:val="24"/>
        </w:rPr>
        <w:t xml:space="preserve"> </w:t>
      </w:r>
    </w:p>
    <w:p w14:paraId="47A54FC9"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Δημοσιοποίηση υποχρεωτικά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ιστοσελίδα</w:t>
      </w:r>
      <w:r>
        <w:rPr>
          <w:rFonts w:eastAsia="Times New Roman" w:cs="Times New Roman"/>
          <w:szCs w:val="24"/>
        </w:rPr>
        <w:t xml:space="preserve"> του ΕΟΦ και </w:t>
      </w:r>
      <w:r>
        <w:rPr>
          <w:rFonts w:eastAsia="Times New Roman" w:cs="Times New Roman"/>
          <w:szCs w:val="24"/>
        </w:rPr>
        <w:t xml:space="preserve">στις ιστοσελίδων </w:t>
      </w:r>
      <w:r>
        <w:rPr>
          <w:rFonts w:eastAsia="Times New Roman" w:cs="Times New Roman"/>
          <w:szCs w:val="24"/>
        </w:rPr>
        <w:t xml:space="preserve">όλων των φαρμακευτικών εταιρειών των οικονομικών συναλλαγών τους με τους γιατρούς και κυρίως με τις επιστημονικές ιατρικές εταιρείες, που αυτές διοργανώνουν τα ιατρικά συνέδρια. Αυτό </w:t>
      </w:r>
      <w:r>
        <w:rPr>
          <w:rFonts w:eastAsia="Times New Roman" w:cs="Times New Roman"/>
          <w:szCs w:val="24"/>
        </w:rPr>
        <w:t>είναι, επίσης, ένα βήμα διαφάνειας και ρύθμισης σ</w:t>
      </w:r>
      <w:r>
        <w:rPr>
          <w:rFonts w:eastAsia="Times New Roman" w:cs="Times New Roman"/>
          <w:szCs w:val="24"/>
        </w:rPr>
        <w:t>ε</w:t>
      </w:r>
      <w:r>
        <w:rPr>
          <w:rFonts w:eastAsia="Times New Roman" w:cs="Times New Roman"/>
          <w:szCs w:val="24"/>
        </w:rPr>
        <w:t xml:space="preserve"> αυτό το χαοτικό τοπίο, που ξέρουμε πάρα πολύ καλά ότι συνεισφέρει στην </w:t>
      </w:r>
      <w:proofErr w:type="spellStart"/>
      <w:r>
        <w:rPr>
          <w:rFonts w:eastAsia="Times New Roman" w:cs="Times New Roman"/>
          <w:szCs w:val="24"/>
        </w:rPr>
        <w:t>προκλητή</w:t>
      </w:r>
      <w:proofErr w:type="spellEnd"/>
      <w:r>
        <w:rPr>
          <w:rFonts w:eastAsia="Times New Roman" w:cs="Times New Roman"/>
          <w:szCs w:val="24"/>
        </w:rPr>
        <w:t xml:space="preserve"> ζήτηση και στην έγκριση της δαπάνης</w:t>
      </w:r>
      <w:r>
        <w:rPr>
          <w:rFonts w:eastAsia="Times New Roman" w:cs="Times New Roman"/>
          <w:szCs w:val="24"/>
        </w:rPr>
        <w:t>.</w:t>
      </w:r>
    </w:p>
    <w:p w14:paraId="47A54FCA"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Προώθηση των κλινικών μελετών με κανόνες και έλεγχο, ιδιαίτερα για τις μη παρεμβατικές κ</w:t>
      </w:r>
      <w:r>
        <w:rPr>
          <w:rFonts w:eastAsia="Times New Roman" w:cs="Times New Roman"/>
          <w:szCs w:val="24"/>
        </w:rPr>
        <w:t xml:space="preserve">λινικές μελέτες, που επίσης ξέρουμε πάρα πολύ καλά ότι ήταν ένας μηχανισμός εισόδου στο σύστημα υγείας και στη φαρμακευτική αγορά προϊόντων των οποίων δεν ήταν πάντα αποδεδειγμένη η κλινική τους αποτελεσματικότητα. </w:t>
      </w:r>
    </w:p>
    <w:p w14:paraId="47A54FCB"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Κατάργηση της επιτροπής τιμών του Υπουργ</w:t>
      </w:r>
      <w:r>
        <w:rPr>
          <w:rFonts w:eastAsia="Times New Roman" w:cs="Times New Roman"/>
          <w:szCs w:val="24"/>
        </w:rPr>
        <w:t>είου, που «μαγείρευε» από τα υπουργικά γραφεία και από τους συμβούλους των Υπουργών τις τελικές διατάξεις τιμολόγησης. Ο ΕΟΦ είναι ο αρμόδιος φορέας, που αυτή την περίοδο, επειδή συζητάμε και για πρόσωπα, στο τιμόνι του είναι μία εξαιρετική καθηγήτρια φαρμ</w:t>
      </w:r>
      <w:r>
        <w:rPr>
          <w:rFonts w:eastAsia="Times New Roman" w:cs="Times New Roman"/>
          <w:szCs w:val="24"/>
        </w:rPr>
        <w:t xml:space="preserve">ακολογίας, που δεν έχει τολμήσει κανένας απ’ όλη την αγορά του φαρμάκου να πει κουβέντα για την αξιοσύνη της, για την επιστημονική της επάρκεια και για την εντιμότητά της. Και όλη </w:t>
      </w:r>
      <w:r>
        <w:rPr>
          <w:rFonts w:eastAsia="Times New Roman" w:cs="Times New Roman"/>
          <w:szCs w:val="24"/>
        </w:rPr>
        <w:t>η</w:t>
      </w:r>
      <w:r>
        <w:rPr>
          <w:rFonts w:eastAsia="Times New Roman" w:cs="Times New Roman"/>
          <w:szCs w:val="24"/>
        </w:rPr>
        <w:t xml:space="preserve"> βιομηχανία αναγνωρίζει ότι αυτά τα τρία δελτία τιμών, τα οποία έχουν βγει </w:t>
      </w:r>
      <w:r>
        <w:rPr>
          <w:rFonts w:eastAsia="Times New Roman" w:cs="Times New Roman"/>
          <w:szCs w:val="24"/>
        </w:rPr>
        <w:t xml:space="preserve">από αυτή την Κυβέρνηση, βγήκαν με συνθήκες διαφάνειας και όχι με συζητήσεις κάτω από το τραπέζι. </w:t>
      </w:r>
    </w:p>
    <w:p w14:paraId="47A54FCC"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7A54FCD"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πόσο χρόνο θα χρειαστείτε ακόμα; </w:t>
      </w:r>
    </w:p>
    <w:p w14:paraId="47A54FCE"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w:t>
      </w:r>
      <w:r>
        <w:rPr>
          <w:rFonts w:eastAsia="Times New Roman" w:cs="Times New Roman"/>
          <w:szCs w:val="24"/>
        </w:rPr>
        <w:t xml:space="preserve"> Θα χρειαστώ λίγο ακόμη, όχι πάρα πολύ. </w:t>
      </w:r>
    </w:p>
    <w:p w14:paraId="47A54FCF"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Ελπίζουμε όχι πάρα πολύ, ευχαριστώ.</w:t>
      </w:r>
    </w:p>
    <w:p w14:paraId="47A54FD0"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Αυτά μπορεί να τα πει και άλλη φορά.</w:t>
      </w:r>
    </w:p>
    <w:p w14:paraId="47A54FD1"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γιατί αυτή είναι η πολιτική απάντηση και όχι η εκτόξευση κατηγοριών. Η πολιτική απάντηση στα φαινόμενα διαφθοράς είναι αυτού του τύπου οι θεσμικές αλλαγές και οι παρεμβάσεις.</w:t>
      </w:r>
    </w:p>
    <w:p w14:paraId="47A54FD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Μας είπε, λοιπόν, ο κ. Γεωργιάδης, ότι υπήρχαν πολλά πορίσματα του ΚΕΕΛΠΝΟ.</w:t>
      </w:r>
      <w:r>
        <w:rPr>
          <w:rFonts w:eastAsia="Times New Roman" w:cs="Times New Roman"/>
          <w:szCs w:val="24"/>
        </w:rPr>
        <w:t xml:space="preserve"> Χαρήκαμε! Πήγε κανένας στον εισαγγελέα; Εμείς πήγαμε το πρώτο πόρισμα, με δική μας πολιτική παρέμβαση. Όλα τα προηγούμενα πορίσματα του ΚΕΕΛΠΝΟ κολλούσαν, γιατί κάποιοι από τον σκληρό του μηχανισμό κρατούσαν όμηρους κορυφαία στελέχη του πολιτικού συστήματ</w:t>
      </w:r>
      <w:r>
        <w:rPr>
          <w:rFonts w:eastAsia="Times New Roman" w:cs="Times New Roman"/>
          <w:szCs w:val="24"/>
        </w:rPr>
        <w:t xml:space="preserve">ος. </w:t>
      </w:r>
    </w:p>
    <w:p w14:paraId="47A54FD3"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7A54FD4"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Και φυσικά εμείς βάλαμε το ΚΕΕΛΠΝΟ στο δημόσιο λογιστικό -παρ’ ότι αυτό έχει δημιουργήσει ορισμένες ανελαστικότητες, που πρέπει να τις ξαναδούμε- γιατί πραγματικά το ΚΕΕΛΠΝΟ είναι ένας κρίσιμος φορέας για τη</w:t>
      </w:r>
      <w:r>
        <w:rPr>
          <w:rFonts w:eastAsia="Times New Roman" w:cs="Times New Roman"/>
          <w:szCs w:val="24"/>
        </w:rPr>
        <w:t xml:space="preserve"> δημόσια υγεία στη χώρα, έχει εξαιρετικό επιστημονικό δυναμικό, το οποίο προσφέρει υγειονομική ασφάλεια στους πολίτες και το οποίο παρεμβαίνει όταν αναπτύσσεται μια επιδημία. Και καταφέραμε ιδιαίτερα αυτή τη δύσκολη περίοδο, που διαχειριστήκαμε την προσφυγ</w:t>
      </w:r>
      <w:r>
        <w:rPr>
          <w:rFonts w:eastAsia="Times New Roman" w:cs="Times New Roman"/>
          <w:szCs w:val="24"/>
        </w:rPr>
        <w:t xml:space="preserve">ική κρίση, παρά τις </w:t>
      </w:r>
      <w:proofErr w:type="spellStart"/>
      <w:r>
        <w:rPr>
          <w:rFonts w:eastAsia="Times New Roman" w:cs="Times New Roman"/>
          <w:szCs w:val="24"/>
        </w:rPr>
        <w:t>Κασσάνδρες</w:t>
      </w:r>
      <w:proofErr w:type="spellEnd"/>
      <w:r>
        <w:rPr>
          <w:rFonts w:eastAsia="Times New Roman" w:cs="Times New Roman"/>
          <w:szCs w:val="24"/>
        </w:rPr>
        <w:t xml:space="preserve"> περί υγειονομικών βομβών να μην υπάρξει κανένα σοβαρό πρόβλημα δημόσιας υγείας. </w:t>
      </w:r>
    </w:p>
    <w:p w14:paraId="47A54FD5"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Μέτρα για το φακελάκι. Για πρώτη φορά κρατικός φορέας, μια υγειονομική περιφέρεια, προφανώς με τη στήριξη του Υπουργείου, ανοίγει μια δημόσια συ</w:t>
      </w:r>
      <w:r>
        <w:rPr>
          <w:rFonts w:eastAsia="Times New Roman" w:cs="Times New Roman"/>
          <w:szCs w:val="24"/>
        </w:rPr>
        <w:t>ζήτηση και καταγράφει τις αιτίες, τις συμπεριφορές, τις επιπτώσεις και κυρίως αναζητεί μέτρα πρόληψης και καταστολής, που θα αντιμετωπίσουν δραστικά αυτό το φαινόμενο, το οποίο προσβάλλει και την αξιοπρέπεια του δημόσιου συστήματος υγείας και την αξιοπρέπε</w:t>
      </w:r>
      <w:r>
        <w:rPr>
          <w:rFonts w:eastAsia="Times New Roman" w:cs="Times New Roman"/>
          <w:szCs w:val="24"/>
        </w:rPr>
        <w:t xml:space="preserve">ια του ιατρικού σώματος, αλλά κυρίως την αξιοπρέπεια των πολιτών. </w:t>
      </w:r>
    </w:p>
    <w:p w14:paraId="47A54FD6"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Εννοείται ότι υπάρχει σοβαρή προετοιμασία σε συνεργασία με τον ΟΟΣΑ</w:t>
      </w:r>
      <w:r>
        <w:rPr>
          <w:rFonts w:eastAsia="Times New Roman" w:cs="Times New Roman"/>
          <w:b/>
          <w:szCs w:val="24"/>
        </w:rPr>
        <w:t xml:space="preserve"> </w:t>
      </w:r>
      <w:r>
        <w:rPr>
          <w:rFonts w:eastAsia="Times New Roman" w:cs="Times New Roman"/>
          <w:szCs w:val="24"/>
        </w:rPr>
        <w:t xml:space="preserve">για ένα εθνικό στρατηγικό σχέδιο για την αντιμετώπιση της διαφθοράς. Το Υπουργείο Υγείας είναι </w:t>
      </w:r>
      <w:r>
        <w:rPr>
          <w:rFonts w:eastAsia="Times New Roman" w:cs="Times New Roman"/>
          <w:szCs w:val="24"/>
        </w:rPr>
        <w:t>«</w:t>
      </w:r>
      <w:r>
        <w:rPr>
          <w:rFonts w:eastAsia="Times New Roman" w:cs="Times New Roman"/>
          <w:szCs w:val="24"/>
        </w:rPr>
        <w:t>πιλοτικό</w:t>
      </w:r>
      <w:r>
        <w:rPr>
          <w:rFonts w:eastAsia="Times New Roman" w:cs="Times New Roman"/>
          <w:szCs w:val="24"/>
        </w:rPr>
        <w:t>»</w:t>
      </w:r>
      <w:r>
        <w:rPr>
          <w:rFonts w:eastAsia="Times New Roman" w:cs="Times New Roman"/>
          <w:szCs w:val="24"/>
        </w:rPr>
        <w:t xml:space="preserve"> Υπουργείο στη δημιουργία ενός εσωτερικού μηχανισμού ελέγχου, ο οποίος θα λειτουργήσει στους επόμενους μήνες, και πραγματικά θα βάλουμε μηχανισμούς συστηματικής επιτήρησης αυτών των φαινομένων και άμεσης  παρέμβασης.</w:t>
      </w:r>
    </w:p>
    <w:p w14:paraId="47A54FD7"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Και επειδή υπήρξε και η κουβέντα για το</w:t>
      </w:r>
      <w:r>
        <w:rPr>
          <w:rFonts w:eastAsia="Times New Roman" w:cs="Times New Roman"/>
          <w:szCs w:val="24"/>
        </w:rPr>
        <w:t xml:space="preserve">υς διοικητές και ο Αρχηγός της Αξιωματικής Αντιπολίτευσης μίλησε για τους διοικητές και κάποιος είπε ότι υπάρχουν και είκοσι πέντε –λέει- διοικητές, που έχουν -το είπε ο κ. Οικονόμου- αποδείξεις ότι είναι του ΣΥΡΙΖΑ, θα ήθελα να πω ότι στους </w:t>
      </w:r>
      <w:proofErr w:type="spellStart"/>
      <w:r>
        <w:rPr>
          <w:rFonts w:eastAsia="Times New Roman" w:cs="Times New Roman"/>
          <w:szCs w:val="24"/>
        </w:rPr>
        <w:t>εκατόν</w:t>
      </w:r>
      <w:proofErr w:type="spellEnd"/>
      <w:r>
        <w:rPr>
          <w:rFonts w:eastAsia="Times New Roman" w:cs="Times New Roman"/>
          <w:szCs w:val="24"/>
        </w:rPr>
        <w:t xml:space="preserve"> σαράντα</w:t>
      </w:r>
      <w:r>
        <w:rPr>
          <w:rFonts w:eastAsia="Times New Roman" w:cs="Times New Roman"/>
          <w:szCs w:val="24"/>
        </w:rPr>
        <w:t xml:space="preserve"> διοικητές, που τους </w:t>
      </w:r>
      <w:proofErr w:type="spellStart"/>
      <w:r>
        <w:rPr>
          <w:rFonts w:eastAsia="Times New Roman" w:cs="Times New Roman"/>
          <w:szCs w:val="24"/>
        </w:rPr>
        <w:t>γκουγκλάρατε</w:t>
      </w:r>
      <w:proofErr w:type="spellEnd"/>
      <w:r>
        <w:rPr>
          <w:rFonts w:eastAsia="Times New Roman" w:cs="Times New Roman"/>
          <w:szCs w:val="24"/>
        </w:rPr>
        <w:t xml:space="preserve"> όλους, βρήκατε είκοσι πέντε να έχουν σχέση με τον ΣΥΡΙΖΑ. Αυτό σημαίνει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διοίκησης των νοσοκομείων.</w:t>
      </w:r>
    </w:p>
    <w:p w14:paraId="47A54FD8"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47A54FD9"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Αυτούς τους διοικητές δεν τους επέλεξε ο Ξ</w:t>
      </w:r>
      <w:r>
        <w:rPr>
          <w:rFonts w:eastAsia="Times New Roman" w:cs="Times New Roman"/>
          <w:szCs w:val="24"/>
        </w:rPr>
        <w:t xml:space="preserve">ανθός και ο </w:t>
      </w:r>
      <w:proofErr w:type="spellStart"/>
      <w:r>
        <w:rPr>
          <w:rFonts w:eastAsia="Times New Roman" w:cs="Times New Roman"/>
          <w:szCs w:val="24"/>
        </w:rPr>
        <w:t>Πολάκης</w:t>
      </w:r>
      <w:proofErr w:type="spellEnd"/>
      <w:r>
        <w:rPr>
          <w:rFonts w:eastAsia="Times New Roman" w:cs="Times New Roman"/>
          <w:szCs w:val="24"/>
        </w:rPr>
        <w:t>, αλλά τους επέλεξε ή τους εισηγήθηκε -δύο άτομα για κάθε θέση- μ</w:t>
      </w:r>
      <w:r>
        <w:rPr>
          <w:rFonts w:eastAsia="Times New Roman" w:cs="Times New Roman"/>
          <w:szCs w:val="24"/>
        </w:rPr>
        <w:t>ί</w:t>
      </w:r>
      <w:r>
        <w:rPr>
          <w:rFonts w:eastAsia="Times New Roman" w:cs="Times New Roman"/>
          <w:szCs w:val="24"/>
        </w:rPr>
        <w:t xml:space="preserve">α πενταμελής επιτροπή, στην οποία συμμετείχε </w:t>
      </w:r>
      <w:r>
        <w:rPr>
          <w:rFonts w:eastAsia="Times New Roman" w:cs="Times New Roman"/>
          <w:szCs w:val="24"/>
        </w:rPr>
        <w:t>α</w:t>
      </w:r>
      <w:r>
        <w:rPr>
          <w:rFonts w:eastAsia="Times New Roman" w:cs="Times New Roman"/>
          <w:szCs w:val="24"/>
        </w:rPr>
        <w:t xml:space="preserve">ντιπρόεδρος του ΑΣΕΠ, εκπρόσωπος της ακαδημαϊκής κοινότητας με εμπειρία τεκμηριωμένη στη διοίκηση υπηρεσιών υγείας, ο </w:t>
      </w:r>
      <w:r>
        <w:rPr>
          <w:rFonts w:eastAsia="Times New Roman" w:cs="Times New Roman"/>
          <w:szCs w:val="24"/>
        </w:rPr>
        <w:t>π</w:t>
      </w:r>
      <w:r>
        <w:rPr>
          <w:rFonts w:eastAsia="Times New Roman" w:cs="Times New Roman"/>
          <w:szCs w:val="24"/>
        </w:rPr>
        <w:t>ρόεδρο</w:t>
      </w:r>
      <w:r>
        <w:rPr>
          <w:rFonts w:eastAsia="Times New Roman" w:cs="Times New Roman"/>
          <w:szCs w:val="24"/>
        </w:rPr>
        <w:t xml:space="preserve">ς του ΚΕΣΥ θεσμικά και ένας εκπρόσωπος του ιδιωτικού τομέα, όπως προβλέπει ο νόμος. </w:t>
      </w:r>
    </w:p>
    <w:p w14:paraId="47A54FDA"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 xml:space="preserve">Αυτή, λοιπόν, η </w:t>
      </w:r>
      <w:r>
        <w:rPr>
          <w:rFonts w:eastAsia="Times New Roman" w:cs="Times New Roman"/>
          <w:szCs w:val="24"/>
        </w:rPr>
        <w:t>ε</w:t>
      </w:r>
      <w:r>
        <w:rPr>
          <w:rFonts w:eastAsia="Times New Roman" w:cs="Times New Roman"/>
          <w:szCs w:val="24"/>
        </w:rPr>
        <w:t>πιτροπή κατέληξε σε προτάσεις και εμείς επιλέξαμε διοικητές, εκ των οποίων το 75% έχουν μεταπτυχιακούς και διδακτορικούς τίτλους συναφείς με τη διοίκηση κ</w:t>
      </w:r>
      <w:r>
        <w:rPr>
          <w:rFonts w:eastAsia="Times New Roman" w:cs="Times New Roman"/>
          <w:szCs w:val="24"/>
        </w:rPr>
        <w:t xml:space="preserve">αι με τα οικονομικά της υγείας. </w:t>
      </w:r>
    </w:p>
    <w:p w14:paraId="47A54FDB"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47A54FDC"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Επίσης, τα δ</w:t>
      </w:r>
      <w:r>
        <w:rPr>
          <w:rFonts w:eastAsia="Times New Roman" w:cs="Times New Roman"/>
          <w:szCs w:val="24"/>
        </w:rPr>
        <w:t>ύ</w:t>
      </w:r>
      <w:r>
        <w:rPr>
          <w:rFonts w:eastAsia="Times New Roman" w:cs="Times New Roman"/>
          <w:szCs w:val="24"/>
        </w:rPr>
        <w:t>ο τρίτα απ’ αυτούς είναι άνθρωποι, που ήδη εργάζονται στο δημόσιο σύστημα υγείας, και ένα μέρος τους και στη δημόσια διοίκηση, μη επιβαρύνοντας επιπλέον</w:t>
      </w:r>
      <w:r>
        <w:rPr>
          <w:rFonts w:eastAsia="Times New Roman" w:cs="Times New Roman"/>
          <w:szCs w:val="24"/>
        </w:rPr>
        <w:t xml:space="preserve"> και δημοσιονομικά το κόστος διοίκησης του συστήματος. Είναι άνθρωποι πρώτον έντιμοι, δεύτερον επαρκείς και σχετικοί με το θέμα και τρίτον αφοσιωμένοι στη δημόσια περίθαλψη και όχι στις συνθήκες ελεύθερου ανταγωνισμού δημόσιου και ιδιωτικού τομέα. </w:t>
      </w:r>
    </w:p>
    <w:p w14:paraId="47A54FDD" w14:textId="77777777" w:rsidR="00080287" w:rsidRDefault="007F198B">
      <w:pPr>
        <w:spacing w:line="600" w:lineRule="auto"/>
        <w:ind w:firstLine="567"/>
        <w:contextualSpacing/>
        <w:jc w:val="both"/>
        <w:rPr>
          <w:rFonts w:eastAsia="Times New Roman" w:cs="Times New Roman"/>
          <w:szCs w:val="24"/>
        </w:rPr>
      </w:pPr>
      <w:r>
        <w:rPr>
          <w:rFonts w:eastAsia="Times New Roman"/>
          <w:b/>
          <w:bCs/>
        </w:rPr>
        <w:t>ΠΡΟΕΔΡΕ</w:t>
      </w:r>
      <w:r>
        <w:rPr>
          <w:rFonts w:eastAsia="Times New Roman"/>
          <w:b/>
          <w:bCs/>
        </w:rPr>
        <w:t>ΥΩΝ (Αναστάσιος Κουράκης):</w:t>
      </w:r>
      <w:r>
        <w:rPr>
          <w:rFonts w:eastAsia="Times New Roman" w:cs="Times New Roman"/>
          <w:szCs w:val="24"/>
        </w:rPr>
        <w:t xml:space="preserve"> Αν έχετε την καλοσύνη, συντομεύετε, κύριε Υπουργέ. </w:t>
      </w:r>
    </w:p>
    <w:p w14:paraId="47A54FDE"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Τελειώνω, κύριε Πρόεδρε.</w:t>
      </w:r>
    </w:p>
    <w:p w14:paraId="47A54FDF" w14:textId="77777777" w:rsidR="00080287" w:rsidRDefault="007F198B">
      <w:pPr>
        <w:spacing w:line="600" w:lineRule="auto"/>
        <w:ind w:firstLine="567"/>
        <w:contextualSpacing/>
        <w:jc w:val="both"/>
        <w:rPr>
          <w:rFonts w:eastAsia="Times New Roman" w:cs="Times New Roman"/>
          <w:szCs w:val="24"/>
        </w:rPr>
      </w:pPr>
      <w:r>
        <w:rPr>
          <w:rFonts w:eastAsia="Times New Roman" w:cs="Times New Roman"/>
          <w:szCs w:val="24"/>
        </w:rPr>
        <w:t>Επειδή, λοιπόν, συζητάμε για σκάνδαλα και επειδή υπήρξε αναφορά, εγώ νομίζω ότι το μεγαλύτερο σκάνδαλο δεν ήταν τόσο α</w:t>
      </w:r>
      <w:r>
        <w:rPr>
          <w:rFonts w:eastAsia="Times New Roman" w:cs="Times New Roman"/>
          <w:szCs w:val="24"/>
        </w:rPr>
        <w:t xml:space="preserve">υτά τα οποία συζητάμε σήμερα όλη μέρα. </w:t>
      </w:r>
    </w:p>
    <w:p w14:paraId="47A54FE0"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μεγαλύτερο σκάνδαλο στον χώρο της υγείας, αγαπητοί συνάδελφοι, ήταν ότι οι προηγούμενες κυβερνήσεις </w:t>
      </w:r>
      <w:r>
        <w:rPr>
          <w:rFonts w:eastAsia="Times New Roman" w:cs="Times New Roman"/>
          <w:bCs/>
          <w:shd w:val="clear" w:color="auto" w:fill="FFFFFF"/>
        </w:rPr>
        <w:t>ά</w:t>
      </w:r>
      <w:r>
        <w:rPr>
          <w:rFonts w:eastAsia="Times New Roman" w:cs="Times New Roman"/>
          <w:bCs/>
          <w:shd w:val="clear" w:color="auto" w:fill="FFFFFF"/>
        </w:rPr>
        <w:t>φ</w:t>
      </w:r>
      <w:r>
        <w:rPr>
          <w:rFonts w:eastAsia="Times New Roman" w:cs="Times New Roman"/>
          <w:bCs/>
          <w:shd w:val="clear" w:color="auto" w:fill="FFFFFF"/>
        </w:rPr>
        <w:t>η</w:t>
      </w:r>
      <w:r>
        <w:rPr>
          <w:rFonts w:eastAsia="Times New Roman" w:cs="Times New Roman"/>
          <w:bCs/>
          <w:shd w:val="clear" w:color="auto" w:fill="FFFFFF"/>
        </w:rPr>
        <w:t xml:space="preserve">σαν τους ανασφάλιστους πολίτες ακάλυπτους από υγειονομική περίθαλψη. </w:t>
      </w:r>
    </w:p>
    <w:p w14:paraId="47A54FE1" w14:textId="77777777" w:rsidR="00080287" w:rsidRDefault="007F198B">
      <w:pPr>
        <w:spacing w:line="600" w:lineRule="auto"/>
        <w:ind w:firstLine="720"/>
        <w:contextualSpacing/>
        <w:jc w:val="center"/>
        <w:rPr>
          <w:rFonts w:eastAsia="Times New Roman"/>
          <w:bCs/>
        </w:rPr>
      </w:pPr>
      <w:r>
        <w:rPr>
          <w:rFonts w:eastAsia="Times New Roman"/>
          <w:bCs/>
        </w:rPr>
        <w:t xml:space="preserve">(Χειροκροτήματα από τις πτέρυγες του </w:t>
      </w:r>
      <w:r>
        <w:rPr>
          <w:rFonts w:eastAsia="Times New Roman"/>
          <w:bCs/>
        </w:rPr>
        <w:t>ΣΥΡΙΖΑ και των ΑΝΕΛ)</w:t>
      </w:r>
    </w:p>
    <w:p w14:paraId="47A54FE2"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Την ώρα που γιγαντωνόταν η υγειονομική φτώχεια, την ώρα που η Ευρωπαϊκή Ένωση, οι Διεθνείς Οργανισμοί, όπως ο Παγκόσμιος Οργανισμός Υγείας, </w:t>
      </w:r>
      <w:r>
        <w:rPr>
          <w:rFonts w:eastAsia="Times New Roman" w:cs="Times New Roman"/>
          <w:bCs/>
          <w:shd w:val="clear" w:color="auto" w:fill="FFFFFF"/>
        </w:rPr>
        <w:t>κ</w:t>
      </w:r>
      <w:r>
        <w:rPr>
          <w:rFonts w:eastAsia="Times New Roman" w:cs="Times New Roman"/>
          <w:bCs/>
          <w:shd w:val="clear" w:color="auto" w:fill="FFFFFF"/>
        </w:rPr>
        <w:t>τυπούσαν το καμπανάκι ότι οι υγειονομικοί δείκτες του πληθυσμού αρχίζουν και έχουν αρνητική φο</w:t>
      </w:r>
      <w:r>
        <w:rPr>
          <w:rFonts w:eastAsia="Times New Roman" w:cs="Times New Roman"/>
          <w:bCs/>
          <w:shd w:val="clear" w:color="auto" w:fill="FFFFFF"/>
        </w:rPr>
        <w:t xml:space="preserve">ρά, δεν κάνατε τίποτα. Βγάλατε δύο κοινές υπουργικές αποφάσεις, οι οποίες έμειναν ανενεργές. </w:t>
      </w:r>
    </w:p>
    <w:p w14:paraId="47A54FE3"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Έτσι, φτάσαμε εμείς με τον ν.4368 να επιλύσουμε ένα τεράστιο κοινωνικό πρόβλημα, να καλύψουμε πάνω από δυόμισι εκατομμύρια ανθρώπους με ισότιμο και δωρεάν τρόπο σ</w:t>
      </w:r>
      <w:r>
        <w:rPr>
          <w:rFonts w:eastAsia="Times New Roman" w:cs="Times New Roman"/>
          <w:bCs/>
          <w:shd w:val="clear" w:color="auto" w:fill="FFFFFF"/>
        </w:rPr>
        <w:t xml:space="preserve">το δημόσιο σύστημα υγείας, για τις εξετάσεις τους, για την παρακολούθησή τους, για τη νοσηλεία τους, για τα χειρουργεία τους, για τις ακριβές θεραπείες τους. </w:t>
      </w:r>
    </w:p>
    <w:p w14:paraId="47A54FE4"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Επίσης, φροντίσαμε το ένα τρίτο από αυτούς να δικαιούνται με εισοδηματικά κριτήρια του Υπουργείου</w:t>
      </w:r>
      <w:r>
        <w:rPr>
          <w:rFonts w:eastAsia="Times New Roman" w:cs="Times New Roman"/>
          <w:bCs/>
          <w:shd w:val="clear" w:color="auto" w:fill="FFFFFF"/>
        </w:rPr>
        <w:t xml:space="preserve"> Εργασίας μηδενική συμμετοχή στη φαρμακευτική δαπάνη. Ε</w:t>
      </w:r>
      <w:r>
        <w:rPr>
          <w:rFonts w:eastAsia="Times New Roman" w:cs="Times New Roman"/>
          <w:bCs/>
          <w:shd w:val="clear" w:color="auto" w:fill="FFFFFF"/>
        </w:rPr>
        <w:t>π</w:t>
      </w:r>
      <w:r>
        <w:rPr>
          <w:rFonts w:eastAsia="Times New Roman" w:cs="Times New Roman"/>
          <w:bCs/>
          <w:shd w:val="clear" w:color="auto" w:fill="FFFFFF"/>
        </w:rPr>
        <w:t xml:space="preserve">τακόσιες εξήντα χιλιάδες πολίτες, το ένα τρίτο των ανασφάλιστων ανθρώπων έχουν μηδενική συμμετοχή στη φαρμακευτική δαπάνη και δεν πληρώνουν ένα ευρώ ανά συνταγή. Αυτή </w:t>
      </w:r>
      <w:r>
        <w:rPr>
          <w:rFonts w:eastAsia="Times New Roman"/>
          <w:bCs/>
          <w:shd w:val="clear" w:color="auto" w:fill="FFFFFF"/>
        </w:rPr>
        <w:t>είναι</w:t>
      </w:r>
      <w:r>
        <w:rPr>
          <w:rFonts w:eastAsia="Times New Roman" w:cs="Times New Roman"/>
          <w:bCs/>
          <w:shd w:val="clear" w:color="auto" w:fill="FFFFFF"/>
        </w:rPr>
        <w:t xml:space="preserve"> μετρήσιμη, ανακουφιστική πα</w:t>
      </w:r>
      <w:r>
        <w:rPr>
          <w:rFonts w:eastAsia="Times New Roman" w:cs="Times New Roman"/>
          <w:bCs/>
          <w:shd w:val="clear" w:color="auto" w:fill="FFFFFF"/>
        </w:rPr>
        <w:t xml:space="preserve">ρέμβαση στη διάρκεια της κρίσης, στη διάρκεια του μνημονίου και στη διάρκεια των μέτρων λιτότητας! </w:t>
      </w:r>
    </w:p>
    <w:p w14:paraId="47A54FE5"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47A54FE6"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τελειώνω, πραγματικά, κύριε Πρόεδρε και συγγνώμη για την εκτεταμένη παρέμβαση. Αφού, όπως μας </w:t>
      </w:r>
      <w:r>
        <w:rPr>
          <w:rFonts w:eastAsia="Times New Roman" w:cs="Times New Roman"/>
          <w:bCs/>
          <w:shd w:val="clear" w:color="auto" w:fill="FFFFFF"/>
        </w:rPr>
        <w:t xml:space="preserve">λέτε, </w:t>
      </w:r>
      <w:r>
        <w:rPr>
          <w:rFonts w:eastAsia="Times New Roman"/>
          <w:bCs/>
          <w:shd w:val="clear" w:color="auto" w:fill="FFFFFF"/>
        </w:rPr>
        <w:t>είναι</w:t>
      </w:r>
      <w:r>
        <w:rPr>
          <w:rFonts w:eastAsia="Times New Roman" w:cs="Times New Roman"/>
          <w:bCs/>
          <w:shd w:val="clear" w:color="auto" w:fill="FFFFFF"/>
        </w:rPr>
        <w:t xml:space="preserve"> όλα έτσι αγγελικά πλασμένα, γιατί δεν αποδέχεστε να ελεγχθεί και η δική σας περίοδος; Απάντησε ο Παύλος προηγουμένως, απαντώ και εγώ. </w:t>
      </w:r>
    </w:p>
    <w:p w14:paraId="47A54FE7"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Εμείς, αγαπητοί συνάδελφοι, πήραμε την πρωτοβουλία να ελέγξουμε αυτό το πάρτι στον χώρο της υγείας, γιατί εμε</w:t>
      </w:r>
      <w:r>
        <w:rPr>
          <w:rFonts w:eastAsia="Times New Roman" w:cs="Times New Roman"/>
          <w:bCs/>
          <w:shd w:val="clear" w:color="auto" w:fill="FFFFFF"/>
        </w:rPr>
        <w:t xml:space="preserve">ίς δεν έχουμε καμμία σχέση με αυτό το πάρτι και γιατί η σχέση μας με την υγεία, αγαπητοί συνάδελφοι, δεν προέκυψε όταν αναλάβαμε Υπουργοί. Έχουμε διαδρομή αγώνων, αφοσίωσης στη δημόσια περίθαλψη και συμμετοχή στην κοινωνική αλληλεγγύη. </w:t>
      </w:r>
    </w:p>
    <w:p w14:paraId="47A54FE8"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w:t>
      </w:r>
      <w:r>
        <w:rPr>
          <w:rFonts w:eastAsia="Times New Roman"/>
          <w:bCs/>
        </w:rPr>
        <w:t xml:space="preserve"> τις πτέρυγες του ΣΥΡΙΖΑ και των ΑΝΕΛ)</w:t>
      </w:r>
    </w:p>
    <w:p w14:paraId="47A54FE9"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Έχουμε την έξωθεν καλή μαρτυρία. Μας ξέρουν οι άνθρωποι του δημόσιου συστήματος υγείας. Μας ξέρουν οι υγειονομικοί και αυτή την περίοδο αισθάνονται, πραγματικά, ότι με αυτή την πολιτική ηγεσία μπορούν να ελπίζουν σε κ</w:t>
      </w:r>
      <w:r>
        <w:rPr>
          <w:rFonts w:eastAsia="Times New Roman" w:cs="Times New Roman"/>
          <w:bCs/>
          <w:shd w:val="clear" w:color="auto" w:fill="FFFFFF"/>
        </w:rPr>
        <w:t xml:space="preserve">αλύτερες μέρες για το σύστημα υγείας. </w:t>
      </w:r>
    </w:p>
    <w:p w14:paraId="47A54FEA"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47A54FEB"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επειδή προφανώς δεν έχουμε σκοπό να σας κάνουμε τη χάρη να </w:t>
      </w:r>
      <w:proofErr w:type="spellStart"/>
      <w:r>
        <w:rPr>
          <w:rFonts w:eastAsia="Times New Roman" w:cs="Times New Roman"/>
          <w:bCs/>
          <w:shd w:val="clear" w:color="auto" w:fill="FFFFFF"/>
        </w:rPr>
        <w:t>αυτοενοχοποιηθούμε</w:t>
      </w:r>
      <w:proofErr w:type="spellEnd"/>
      <w:r>
        <w:rPr>
          <w:rFonts w:eastAsia="Times New Roman" w:cs="Times New Roman"/>
          <w:bCs/>
          <w:shd w:val="clear" w:color="auto" w:fill="FFFFFF"/>
        </w:rPr>
        <w:t xml:space="preserve"> και να συμβάλουμε και εμείς στη γενικευμένη παραλυτική και τελικά </w:t>
      </w:r>
      <w:proofErr w:type="spellStart"/>
      <w:r>
        <w:rPr>
          <w:rFonts w:eastAsia="Times New Roman" w:cs="Times New Roman"/>
          <w:bCs/>
          <w:shd w:val="clear" w:color="auto" w:fill="FFFFFF"/>
        </w:rPr>
        <w:t>φασίζουσα</w:t>
      </w:r>
      <w:proofErr w:type="spellEnd"/>
      <w:r>
        <w:rPr>
          <w:rFonts w:eastAsia="Times New Roman" w:cs="Times New Roman"/>
          <w:bCs/>
          <w:shd w:val="clear" w:color="auto" w:fill="FFFFFF"/>
        </w:rPr>
        <w:t xml:space="preserve"> λ</w:t>
      </w:r>
      <w:r>
        <w:rPr>
          <w:rFonts w:eastAsia="Times New Roman" w:cs="Times New Roman"/>
          <w:bCs/>
          <w:shd w:val="clear" w:color="auto" w:fill="FFFFFF"/>
        </w:rPr>
        <w:t xml:space="preserve">ογική ότι όλοι </w:t>
      </w:r>
      <w:r>
        <w:rPr>
          <w:rFonts w:eastAsia="Times New Roman"/>
          <w:bCs/>
          <w:shd w:val="clear" w:color="auto" w:fill="FFFFFF"/>
        </w:rPr>
        <w:t>είναι</w:t>
      </w:r>
      <w:r>
        <w:rPr>
          <w:rFonts w:eastAsia="Times New Roman" w:cs="Times New Roman"/>
          <w:bCs/>
          <w:shd w:val="clear" w:color="auto" w:fill="FFFFFF"/>
        </w:rPr>
        <w:t xml:space="preserve"> το ίδιο, ε, λοιπόν δεν είμαστε το ίδιο και το ξέρει ο κόσμος. </w:t>
      </w:r>
    </w:p>
    <w:p w14:paraId="47A54FEC" w14:textId="77777777" w:rsidR="00080287" w:rsidRDefault="007F198B">
      <w:pPr>
        <w:spacing w:line="600" w:lineRule="auto"/>
        <w:ind w:firstLine="709"/>
        <w:contextualSpacing/>
        <w:jc w:val="both"/>
        <w:rPr>
          <w:rFonts w:eastAsia="Times New Roman" w:cs="Times New Roman"/>
        </w:rPr>
      </w:pPr>
      <w:r>
        <w:rPr>
          <w:rFonts w:eastAsia="Times New Roman" w:cs="Times New Roman"/>
        </w:rPr>
        <w:t>(Ζωηρά και παρατεταμένα χειροκροτήματα από τις πτέρυγες του ΣΥΡΙΖΑ και των ΑΝΕΛ)</w:t>
      </w:r>
    </w:p>
    <w:p w14:paraId="47A54FED" w14:textId="77777777" w:rsidR="00080287" w:rsidRDefault="007F198B">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Υπουργό Υγείας κ. Ανδρέα Ξανθό. Όπως καταλαβαίνετε, δείξαμε μια σχετική ανοχή, γιατί αφορά τον καθ’ ύλην αρμόδιο </w:t>
      </w:r>
      <w:r>
        <w:rPr>
          <w:rFonts w:eastAsia="Times New Roman" w:cs="Times New Roman"/>
        </w:rPr>
        <w:t xml:space="preserve">Υπουργό στον </w:t>
      </w:r>
      <w:r>
        <w:rPr>
          <w:rFonts w:eastAsia="Times New Roman" w:cs="Times New Roman"/>
        </w:rPr>
        <w:t xml:space="preserve">τομέα που συζητάμε σήμερα. Έχουμε δείξει και σε πολλούς άλλους ανοχή σήμερα. </w:t>
      </w:r>
    </w:p>
    <w:p w14:paraId="47A54FEE" w14:textId="77777777" w:rsidR="00080287" w:rsidRDefault="007F198B">
      <w:pPr>
        <w:spacing w:line="600" w:lineRule="auto"/>
        <w:ind w:firstLine="720"/>
        <w:contextualSpacing/>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η Πρόεδρος της </w:t>
      </w:r>
      <w:r>
        <w:rPr>
          <w:rFonts w:eastAsia="Times New Roman" w:cs="Times New Roman"/>
          <w:bCs/>
          <w:shd w:val="clear" w:color="auto" w:fill="FFFFFF"/>
        </w:rPr>
        <w:t>Κοινο</w:t>
      </w:r>
      <w:r>
        <w:rPr>
          <w:rFonts w:eastAsia="Times New Roman" w:cs="Times New Roman"/>
          <w:bCs/>
          <w:shd w:val="clear" w:color="auto" w:fill="FFFFFF"/>
        </w:rPr>
        <w:t>βουλευτικής Ομάδας της Δημοκρατικής Συμπαράταξης ΠΑΣΟΚ</w:t>
      </w:r>
      <w:r>
        <w:rPr>
          <w:rFonts w:eastAsia="Times New Roman" w:cs="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cs="Times New Roman"/>
          <w:bCs/>
          <w:shd w:val="clear" w:color="auto" w:fill="FFFFFF"/>
        </w:rPr>
        <w:t>ΔΗΜΑΡ κ</w:t>
      </w:r>
      <w:r>
        <w:rPr>
          <w:rFonts w:eastAsia="Times New Roman" w:cs="Times New Roman"/>
          <w:bCs/>
          <w:shd w:val="clear" w:color="auto" w:fill="FFFFFF"/>
        </w:rPr>
        <w:t>.</w:t>
      </w:r>
      <w:r>
        <w:rPr>
          <w:rFonts w:eastAsia="Times New Roman" w:cs="Times New Roman"/>
          <w:bCs/>
          <w:shd w:val="clear" w:color="auto" w:fill="FFFFFF"/>
        </w:rPr>
        <w:t xml:space="preserve"> Φωτεινή Γεννηματά. </w:t>
      </w:r>
      <w:r>
        <w:rPr>
          <w:rFonts w:eastAsia="Times New Roman" w:cs="Times New Roman"/>
        </w:rPr>
        <w:t xml:space="preserve">Μισό λεπτό, </w:t>
      </w:r>
      <w:r>
        <w:rPr>
          <w:rFonts w:eastAsia="Times New Roman" w:cs="Times New Roman"/>
          <w:bCs/>
          <w:shd w:val="clear" w:color="auto" w:fill="FFFFFF"/>
        </w:rPr>
        <w:t>κυρία Πρόεδρε,</w:t>
      </w:r>
      <w:r>
        <w:rPr>
          <w:rFonts w:eastAsia="Times New Roman" w:cs="Times New Roman"/>
        </w:rPr>
        <w:t xml:space="preserve"> να ηρεμήσει λίγο η Αίθουσα και μιλάτε αμέσως μετά.</w:t>
      </w:r>
    </w:p>
    <w:p w14:paraId="47A54FEF"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b/>
        </w:rPr>
        <w:t xml:space="preserve">ΦΩΤΕΙΝΗ </w:t>
      </w:r>
      <w:r>
        <w:rPr>
          <w:rFonts w:eastAsia="Times New Roman"/>
          <w:b/>
        </w:rPr>
        <w:t xml:space="preserve">(ΦΩΦΗ) </w:t>
      </w:r>
      <w:r>
        <w:rPr>
          <w:rFonts w:eastAsia="Times New Roman"/>
          <w:b/>
        </w:rPr>
        <w:t>ΓΕΝΝΗΜΑΤΑ (Πρόεδρος της Δημοκρατικής Συμπαράταξης ΠΑΣΟΚ</w:t>
      </w:r>
      <w:r>
        <w:rPr>
          <w:rFonts w:eastAsia="Times New Roman"/>
          <w:b/>
        </w:rPr>
        <w:t xml:space="preserve"> </w:t>
      </w:r>
      <w:r>
        <w:rPr>
          <w:rFonts w:eastAsia="Times New Roman"/>
          <w:b/>
        </w:rPr>
        <w:t>-</w:t>
      </w:r>
      <w:r>
        <w:rPr>
          <w:rFonts w:eastAsia="Times New Roman"/>
          <w:b/>
        </w:rPr>
        <w:t xml:space="preserve"> </w:t>
      </w:r>
      <w:r>
        <w:rPr>
          <w:rFonts w:eastAsia="Times New Roman"/>
          <w:b/>
        </w:rPr>
        <w:t>ΔΗΜΑΡ):</w:t>
      </w:r>
      <w:r>
        <w:rPr>
          <w:rFonts w:eastAsia="Times New Roman"/>
        </w:rPr>
        <w:t xml:space="preserve"> </w:t>
      </w:r>
      <w:r>
        <w:rPr>
          <w:rFonts w:eastAsia="Times New Roman" w:cs="Times New Roman"/>
          <w:bCs/>
          <w:shd w:val="clear" w:color="auto" w:fill="FFFFFF"/>
        </w:rPr>
        <w:t xml:space="preserve">Περιμένω. Δόθηκε γραμμή «σηκωθείτε». </w:t>
      </w:r>
    </w:p>
    <w:p w14:paraId="47A54FF0" w14:textId="77777777" w:rsidR="00080287" w:rsidRDefault="007F198B">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Σας παρακαλώ λίγη ησυχία στην Αίθουσα. </w:t>
      </w:r>
    </w:p>
    <w:p w14:paraId="47A54FF1"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b/>
        </w:rPr>
        <w:t xml:space="preserve">ΦΩΤΕΙΝΗ </w:t>
      </w:r>
      <w:r>
        <w:rPr>
          <w:rFonts w:eastAsia="Times New Roman"/>
          <w:b/>
        </w:rPr>
        <w:t xml:space="preserve">(ΦΩΦΗ) </w:t>
      </w:r>
      <w:r>
        <w:rPr>
          <w:rFonts w:eastAsia="Times New Roman"/>
          <w:b/>
        </w:rPr>
        <w:t>ΓΕΝΝΗΜΑΤΑ (Πρόεδρος της Δημοκρατικής Συμπαράταξης ΠΑΣΟΚ</w:t>
      </w:r>
      <w:r>
        <w:rPr>
          <w:rFonts w:eastAsia="Times New Roman"/>
          <w:b/>
        </w:rPr>
        <w:t xml:space="preserve"> </w:t>
      </w:r>
      <w:r>
        <w:rPr>
          <w:rFonts w:eastAsia="Times New Roman"/>
          <w:b/>
        </w:rPr>
        <w:t>-</w:t>
      </w:r>
      <w:r>
        <w:rPr>
          <w:rFonts w:eastAsia="Times New Roman"/>
          <w:b/>
        </w:rPr>
        <w:t xml:space="preserve"> </w:t>
      </w:r>
      <w:r>
        <w:rPr>
          <w:rFonts w:eastAsia="Times New Roman"/>
          <w:b/>
        </w:rPr>
        <w:t xml:space="preserve">ΔΗΜΑΡ): </w:t>
      </w:r>
      <w:r>
        <w:rPr>
          <w:rFonts w:eastAsia="Times New Roman" w:cs="Times New Roman"/>
          <w:bCs/>
          <w:shd w:val="clear" w:color="auto" w:fill="FFFFFF"/>
        </w:rPr>
        <w:t xml:space="preserve">Δεν αντέχουν μερικοί την κριτική. </w:t>
      </w:r>
      <w:r>
        <w:rPr>
          <w:rFonts w:eastAsia="Times New Roman"/>
          <w:bCs/>
          <w:shd w:val="clear" w:color="auto" w:fill="FFFFFF"/>
        </w:rPr>
        <w:t>Είναι</w:t>
      </w:r>
      <w:r>
        <w:rPr>
          <w:rFonts w:eastAsia="Times New Roman" w:cs="Times New Roman"/>
          <w:bCs/>
          <w:shd w:val="clear" w:color="auto" w:fill="FFFFFF"/>
        </w:rPr>
        <w:t xml:space="preserve"> δύσκολη η κριτική. </w:t>
      </w:r>
    </w:p>
    <w:p w14:paraId="47A54FF2"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b/>
          <w:bCs/>
        </w:rPr>
        <w:t>ΠΡΟ</w:t>
      </w:r>
      <w:r>
        <w:rPr>
          <w:rFonts w:eastAsia="Times New Roman"/>
          <w:b/>
          <w:bCs/>
        </w:rPr>
        <w:t xml:space="preserve">ΕΔΡΕΥΩΝ (Αναστάσιος Κουράκης): </w:t>
      </w:r>
      <w:r>
        <w:rPr>
          <w:rFonts w:eastAsia="Times New Roman" w:cs="Times New Roman"/>
          <w:bCs/>
          <w:shd w:val="clear" w:color="auto" w:fill="FFFFFF"/>
        </w:rPr>
        <w:t>Κυρία πρόεδρε, μπορείτε να αρχίσετε, όποτε θέλετε.</w:t>
      </w:r>
    </w:p>
    <w:p w14:paraId="47A54FF3" w14:textId="77777777" w:rsidR="00080287" w:rsidRDefault="007F198B">
      <w:pPr>
        <w:spacing w:line="600" w:lineRule="auto"/>
        <w:ind w:firstLine="720"/>
        <w:contextualSpacing/>
        <w:jc w:val="both"/>
        <w:rPr>
          <w:rFonts w:eastAsia="Times New Roman" w:cs="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cs="Times New Roman"/>
          <w:szCs w:val="24"/>
        </w:rPr>
        <w:t xml:space="preserve">Ευχαριστώ, κύριε Πρόεδρε. </w:t>
      </w:r>
    </w:p>
    <w:p w14:paraId="47A54FF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για κάθε μνημόνιο η Κυβέρνηση έχει κα</w:t>
      </w:r>
      <w:r>
        <w:rPr>
          <w:rFonts w:eastAsia="Times New Roman" w:cs="Times New Roman"/>
          <w:szCs w:val="24"/>
        </w:rPr>
        <w:t xml:space="preserve">ι μια </w:t>
      </w:r>
      <w:r>
        <w:rPr>
          <w:rFonts w:eastAsia="Times New Roman" w:cs="Times New Roman"/>
          <w:szCs w:val="24"/>
        </w:rPr>
        <w:t>ε</w:t>
      </w:r>
      <w:r>
        <w:rPr>
          <w:rFonts w:eastAsia="Times New Roman" w:cs="Times New Roman"/>
          <w:szCs w:val="24"/>
        </w:rPr>
        <w:t>ξεταστική. Για κάθε σκληρό, αντιλαϊκό μέτρο, που υπογράφει έχει αντίμετρο: τη σκανδαλολογία. Δεν θα τα καταφέρετε, όμως, αυτή τη φορά, κύριε Τσίπρα. Δεν θα στρέψετε αλλού το ενδιαφέρον του ελληνικού λαού, ούτε το δικό μας. Το ενδιαφέρον μας παραμένε</w:t>
      </w:r>
      <w:r>
        <w:rPr>
          <w:rFonts w:eastAsia="Times New Roman" w:cs="Times New Roman"/>
          <w:szCs w:val="24"/>
        </w:rPr>
        <w:t xml:space="preserve">ι στα μεγάλα προβλήματα της καθημερινότητας. Αυτός ο αντιπερισπασμός δεν θα πετύχει. Η τακτική σας ξέρετε τι προδίδει; Προδίδει ενοχή, φόβο, απόγνωση και πανικό. </w:t>
      </w:r>
    </w:p>
    <w:p w14:paraId="47A54FF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Λέτε σήμερα στον ελληνικό λαό: Παραδέχομαι ότι δεν έσκισα τα δύο προηγούμενα μνημόνια, όπως ε</w:t>
      </w:r>
      <w:r>
        <w:rPr>
          <w:rFonts w:eastAsia="Times New Roman" w:cs="Times New Roman"/>
          <w:szCs w:val="24"/>
        </w:rPr>
        <w:t>ίχα υποσχεθεί. Οι αυταπάτες μου είχαν ως αποτέλεσμα να φορτώσω άλλα δύο αχρείαστα, χειρότερα μνημόνια στην πλάτη του ελληνικού λαού. Παραδέχομαι ότι απέτυχα να δώσω βασικό μισθό 751 ευρώ, δέκατη τρίτη σύνταξη, να κρατήσω το αφορολόγητο και να το πάω στις 1</w:t>
      </w:r>
      <w:r>
        <w:rPr>
          <w:rFonts w:eastAsia="Times New Roman" w:cs="Times New Roman"/>
          <w:szCs w:val="24"/>
        </w:rPr>
        <w:t xml:space="preserve">2.000 ευρώ με βάση τις δεσμεύσεις του περίφημου προγράμματος στη Θεσσαλονίκη. Το θυμάστε καθόλου αυτό ή το έχετε ξεχάσει εντελώς; </w:t>
      </w:r>
    </w:p>
    <w:p w14:paraId="47A54FF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Λέτε: Απέτυχα να καταργήσω τον ΕΝΦΙΑ. Οι αυταπάτες μου είχαν ως αποτέλεσμα τη δραματική μείωση του εισοδήματος των μισθωτών κ</w:t>
      </w:r>
      <w:r>
        <w:rPr>
          <w:rFonts w:eastAsia="Times New Roman" w:cs="Times New Roman"/>
          <w:szCs w:val="24"/>
        </w:rPr>
        <w:t xml:space="preserve">αι των συνταξιούχων. Παραδέχομαι ότι μέχρι και το ΕΚΑΣ έκοψα σε πάνω από εκατό χιλιάδες συνταξιούχους. Όλα κι όλα, όμως, έχω ισχυρό αντίμετρο: Θα </w:t>
      </w:r>
      <w:proofErr w:type="spellStart"/>
      <w:r>
        <w:rPr>
          <w:rFonts w:eastAsia="Times New Roman" w:cs="Times New Roman"/>
          <w:szCs w:val="24"/>
        </w:rPr>
        <w:t>φτωχοποιήσω</w:t>
      </w:r>
      <w:proofErr w:type="spellEnd"/>
      <w:r>
        <w:rPr>
          <w:rFonts w:eastAsia="Times New Roman" w:cs="Times New Roman"/>
          <w:szCs w:val="24"/>
        </w:rPr>
        <w:t xml:space="preserve"> τη μεσαία τάξη. </w:t>
      </w:r>
    </w:p>
    <w:p w14:paraId="47A54FF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Στην ουσία μ</w:t>
      </w:r>
      <w:r>
        <w:rPr>
          <w:rFonts w:eastAsia="Times New Roman" w:cs="Times New Roman"/>
          <w:szCs w:val="24"/>
        </w:rPr>
        <w:t>ά</w:t>
      </w:r>
      <w:r>
        <w:rPr>
          <w:rFonts w:eastAsia="Times New Roman" w:cs="Times New Roman"/>
          <w:szCs w:val="24"/>
        </w:rPr>
        <w:t>ς λέτε σήμερα, κύριε Τσίπρα: Φέρνω το δεύτερο μνημόνιο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νέα μέτρα ύψους 3,6 δισεκατομμυρίων ευρώ χωρίς ούτε ένα ευρώ χρηματοδότηση, αλλά θα σώσω ό,τι απέμεινε από την τιμή μου, κυνηγώντας και αποκαλύπτοντας τη διαπλοκή και τη διαφθορά των άλλων. </w:t>
      </w:r>
    </w:p>
    <w:p w14:paraId="47A54FF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η </w:t>
      </w:r>
      <w:r>
        <w:rPr>
          <w:rFonts w:eastAsia="Times New Roman" w:cs="Times New Roman"/>
          <w:szCs w:val="24"/>
        </w:rPr>
        <w:t>ε</w:t>
      </w:r>
      <w:r>
        <w:rPr>
          <w:rFonts w:eastAsia="Times New Roman" w:cs="Times New Roman"/>
          <w:szCs w:val="24"/>
        </w:rPr>
        <w:t xml:space="preserve">ξεταστική είναι η τελευταία γραμμή </w:t>
      </w:r>
      <w:r>
        <w:rPr>
          <w:rFonts w:eastAsia="Times New Roman" w:cs="Times New Roman"/>
          <w:szCs w:val="24"/>
        </w:rPr>
        <w:t>άμυνας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του ίδιου του Πρωθυπουργού, μια χαμένη μάχη οπισθοφυλακής. </w:t>
      </w:r>
    </w:p>
    <w:p w14:paraId="47A54FF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κυρίες και κύριοι Βουλευτές, ψηφίσαμε μέχρι σήμερα όλες τις προτάσεις για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γιατί έχουμε μια θέση αρχής, που λέει «διαφάνεια για</w:t>
      </w:r>
      <w:r>
        <w:rPr>
          <w:rFonts w:eastAsia="Times New Roman" w:cs="Times New Roman"/>
          <w:szCs w:val="24"/>
        </w:rPr>
        <w:t xml:space="preserve"> τους πάντες και παντού». Και δεν έχουμε τίποτα να κρύψουμε και να φοβηθούμε. Όλα κι όλα όμως! Ως εδώ και μη παρέκει! Διότι ο κύριος Τσίπρας φυγομαχεί. Προτείνει τη μία </w:t>
      </w:r>
      <w:r>
        <w:rPr>
          <w:rFonts w:eastAsia="Times New Roman" w:cs="Times New Roman"/>
          <w:szCs w:val="24"/>
        </w:rPr>
        <w:t>ε</w:t>
      </w:r>
      <w:r>
        <w:rPr>
          <w:rFonts w:eastAsia="Times New Roman" w:cs="Times New Roman"/>
          <w:szCs w:val="24"/>
        </w:rPr>
        <w:t>ξεταστική πάνω στην άλλη για τους άλλους και εξαιρεί συστηματικά τον εαυτό του από οπο</w:t>
      </w:r>
      <w:r>
        <w:rPr>
          <w:rFonts w:eastAsia="Times New Roman" w:cs="Times New Roman"/>
          <w:szCs w:val="24"/>
        </w:rPr>
        <w:t xml:space="preserve">ιονδήποτε έλεγχο. Φοβάστε τον έλεγχο. </w:t>
      </w:r>
    </w:p>
    <w:p w14:paraId="47A54FF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Φοβάστε, κύριε Τσίπρα, να συζητήσετε για το ό,τι κάνατε με τον κ. </w:t>
      </w:r>
      <w:proofErr w:type="spellStart"/>
      <w:r>
        <w:rPr>
          <w:rFonts w:eastAsia="Times New Roman" w:cs="Times New Roman"/>
          <w:szCs w:val="24"/>
        </w:rPr>
        <w:t>Βαρουφάκη</w:t>
      </w:r>
      <w:proofErr w:type="spellEnd"/>
      <w:r>
        <w:rPr>
          <w:rFonts w:eastAsia="Times New Roman" w:cs="Times New Roman"/>
          <w:szCs w:val="24"/>
        </w:rPr>
        <w:t>. Φοβάστε να συζητηθούν τα 86 δισεκατομμύρια με τα οποία έχετε επιβαρύνει την ελληνική οικονομία. Φοβάστε να συζητηθούν τα αχρείαστα μνημόνια.</w:t>
      </w:r>
      <w:r>
        <w:rPr>
          <w:rFonts w:eastAsia="Times New Roman" w:cs="Times New Roman"/>
          <w:szCs w:val="24"/>
        </w:rPr>
        <w:t xml:space="preserve"> Φοβάστε να συζητηθούν τα 20 δισεκατομμύρια, που χάθηκαν από τις μετοχές του </w:t>
      </w:r>
      <w:r>
        <w:rPr>
          <w:rFonts w:eastAsia="Times New Roman" w:cs="Times New Roman"/>
          <w:szCs w:val="24"/>
        </w:rPr>
        <w:t>δ</w:t>
      </w:r>
      <w:r>
        <w:rPr>
          <w:rFonts w:eastAsia="Times New Roman" w:cs="Times New Roman"/>
          <w:szCs w:val="24"/>
        </w:rPr>
        <w:t xml:space="preserve">ημοσίου και των ασφαλιστικών ταμείων από την αχρείαστη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w:t>
      </w:r>
    </w:p>
    <w:p w14:paraId="47A54FF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 αυτό αρνείστε να συζητήσετε, όπως εμείς προτείνουμε. Και προτείνουμε να συζητήσουμε τη</w:t>
      </w:r>
      <w:r>
        <w:rPr>
          <w:rFonts w:eastAsia="Times New Roman" w:cs="Times New Roman"/>
          <w:szCs w:val="24"/>
        </w:rPr>
        <w:t>ν πορεία της οικονομίας από τότε που μπήκαμε στο ευρώ το 2001 μέχρι σήμερα, για να δούμε τι έφταιξε σε αυτόν τον τόπο και τι πήγε στραβά. Γιατί; Για να καλύψετε τις ευθύνες των δύο καταστροφικών κυβερνήσεων μετά την Μεταπολίτευση: της δικής σας και της Νέα</w:t>
      </w:r>
      <w:r>
        <w:rPr>
          <w:rFonts w:eastAsia="Times New Roman" w:cs="Times New Roman"/>
          <w:szCs w:val="24"/>
        </w:rPr>
        <w:t>ς Δημοκρατίας το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w:t>
      </w:r>
    </w:p>
    <w:p w14:paraId="47A54FF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Κάντε όσες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θέλετε με την οριακή πλειοψηφία, που διαθέτετε μαζί με τους Ανεξάρτητους Έλληνες. Στο τέλος όμως αυτής της θλιβερής σας διαδρομής δεν θα μπορέσετε να αποφύγετε την απάντηση στο καίριο ερώτημα:</w:t>
      </w:r>
      <w:r>
        <w:rPr>
          <w:rFonts w:eastAsia="Times New Roman" w:cs="Times New Roman"/>
          <w:szCs w:val="24"/>
        </w:rPr>
        <w:t xml:space="preserve"> Γιατί αρνείστε πεισματικά μέχρι και σήμερα να συναινέσετε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από την ώρα που μπήκαμε στο ευρώ μέχρι σήμερα; </w:t>
      </w:r>
    </w:p>
    <w:p w14:paraId="47A54FF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7A54FF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Αλήθεια, τι είδους δεσμεύσεις έχετε αναλάβει κ</w:t>
      </w:r>
      <w:r>
        <w:rPr>
          <w:rFonts w:eastAsia="Times New Roman" w:cs="Times New Roman"/>
          <w:szCs w:val="24"/>
        </w:rPr>
        <w:t>αι σας απαγορεύουν να αναφερθείτε στην περίοδο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Οφείλετε μία απάντηση, κυρίες και κύριοι του ΣΥΡΙΖΑ και των Ανεξαρτήτων Ελλήνων. Και κυρίως την οφείλετε εσείς του ΣΥΡΙΖΑ. </w:t>
      </w:r>
    </w:p>
    <w:p w14:paraId="47A54FF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οφείλετε αυτή την απάντηση, όχι μόνο σε μας, αλλά κυρίως στον ελληνι</w:t>
      </w:r>
      <w:r>
        <w:rPr>
          <w:rFonts w:eastAsia="Times New Roman" w:cs="Times New Roman"/>
          <w:szCs w:val="24"/>
        </w:rPr>
        <w:t xml:space="preserve">κό λαό και στον κόσμο της Αριστεράς, που σας πίστεψε και είχε προσδοκίες και ελπίδες για σας. </w:t>
      </w:r>
    </w:p>
    <w:p w14:paraId="47A5500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σήμερα, κύριε Τσίπρα, αρνείστε να συζητήσετε ό,τι έγινε τα τελευταία χρόνια από την Κυβέρνησή σας με συγκεκριμένες πράξεις και παραλήψεις των στελεχών σας, ο</w:t>
      </w:r>
      <w:r>
        <w:rPr>
          <w:rFonts w:eastAsia="Times New Roman" w:cs="Times New Roman"/>
          <w:szCs w:val="24"/>
        </w:rPr>
        <w:t>ι οποίες ζημίωσαν το δημόσιο και τους πολίτες. Δεν το αντέχετε. Σε ό,τι σας αφορά, συγκαλύπτετε, αρνείστε τη διαφάνεια και τη λογοδοσία. Αυτή είναι η ωμή αλήθεια!</w:t>
      </w:r>
    </w:p>
    <w:p w14:paraId="47A5500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επανέρχομαι στο μεγάλο ζήτημα που είναι η συμφωνία της Μάλτας, γ</w:t>
      </w:r>
      <w:r>
        <w:rPr>
          <w:rFonts w:eastAsia="Times New Roman" w:cs="Times New Roman"/>
          <w:szCs w:val="24"/>
        </w:rPr>
        <w:t xml:space="preserve">ιατί μετά από επτά μήνες τυχοδιωκτισμών, παραδόθηκαν άνευ όρων. </w:t>
      </w:r>
    </w:p>
    <w:p w14:paraId="47A5500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ΣΥΡΙΖΑ-ΑΝΕΛ έχει βαθύτατες ευθύνες γι’ αυτή τη συνθηκολόγηση ηττημένου που φέρνει στον ελληνικό λαό. Καθυστέρησε συνειδητά την αξιολόγηση και προκάλεσε αβεβαιότητα και ανασφάλεια </w:t>
      </w:r>
      <w:r>
        <w:rPr>
          <w:rFonts w:eastAsia="Times New Roman" w:cs="Times New Roman"/>
          <w:szCs w:val="24"/>
        </w:rPr>
        <w:t xml:space="preserve">με καθοριστικές επιπτώσεις στην πραγματική οικονομία. </w:t>
      </w:r>
    </w:p>
    <w:p w14:paraId="47A5500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ύφεση επέστρεψε, η ανεργία είναι στα ύψη, οι καταθέσεις των τραπεζών μειώνονται, τα κόκκινα δάνεια αυξάνονται και βεβαίως αυξάνονται και οι ληξιπρόθεσμες οφειλές. Οι ιδεοληψίες και η ανικανότητα της </w:t>
      </w:r>
      <w:r>
        <w:rPr>
          <w:rFonts w:eastAsia="Times New Roman" w:cs="Times New Roman"/>
          <w:szCs w:val="24"/>
        </w:rPr>
        <w:t xml:space="preserve">Κυβέρνησης εμπόδισαν ή καθυστέρησαν σημαντικές μεταρρυθμίσεις χωρίς δημοσιονομικό κόστος, με αποτέλεσμα να βρεθεί σε λιγότερο θετική διαπραγματευτική θέση η χώρα. </w:t>
      </w:r>
    </w:p>
    <w:p w14:paraId="47A5500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εξελίξεις αυτές ανέβασαν κατά πολύ τον λογαριασμό που καλείται να πληρώσει σήμερα ο ελλην</w:t>
      </w:r>
      <w:r>
        <w:rPr>
          <w:rFonts w:eastAsia="Times New Roman" w:cs="Times New Roman"/>
          <w:szCs w:val="24"/>
        </w:rPr>
        <w:t>ικός λαός. Μην ξεχνάμε, δε, ότι η μείωση του αφορολόγητου και η περικοπή της προσωπικής διαφοράς στις συντάξεις δεν ήταν στο τραπέζι των διαπραγματεύσεων τον Οκτώβριο και τον Νοέμβριο του 2016. Αποδέχθηκαν νέα μέτρα 3,6 δισεκατομμυρίων ευρώ. Άφησαν τις ρυθ</w:t>
      </w:r>
      <w:r>
        <w:rPr>
          <w:rFonts w:eastAsia="Times New Roman" w:cs="Times New Roman"/>
          <w:szCs w:val="24"/>
        </w:rPr>
        <w:t xml:space="preserve">μίσεις για το χρέος στο απώτερο μέλλον. </w:t>
      </w:r>
    </w:p>
    <w:p w14:paraId="47A5500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Αλίμονο εάν δεν φέρετε δεσμευτικές υποσχέσεις για το χρέος. Όχι άλλα λόγια του αέρα, γιατί τα ακούσαμε και πέρυσι τα καλαθάκια με τα βραχυπροθέσμα, μεσοπρόθεσμα, μακροπρόθεσμα. Σας θυμίζω ότι έτσι έκλεισε η αξιολόγη</w:t>
      </w:r>
      <w:r>
        <w:rPr>
          <w:rFonts w:eastAsia="Times New Roman" w:cs="Times New Roman"/>
          <w:szCs w:val="24"/>
        </w:rPr>
        <w:t xml:space="preserve">ση πέρυσι. Πού είναι αυτές οι υποσχέσεις, κύριε Τσίπρα; </w:t>
      </w:r>
    </w:p>
    <w:p w14:paraId="47A5500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Συμφώνησαν σε δυσβάσταχτα πλεονάσματα 3,5% του ΑΕΠ για πολλά χρόνια αλυσοδένοντας τη χώρα και δένοντ</w:t>
      </w:r>
      <w:r>
        <w:rPr>
          <w:rFonts w:eastAsia="Times New Roman" w:cs="Times New Roman"/>
          <w:szCs w:val="24"/>
        </w:rPr>
        <w:t>ά</w:t>
      </w:r>
      <w:r>
        <w:rPr>
          <w:rFonts w:eastAsia="Times New Roman" w:cs="Times New Roman"/>
          <w:szCs w:val="24"/>
        </w:rPr>
        <w:t xml:space="preserve">ς τη με το επικίνδυνο δίλημμα </w:t>
      </w:r>
      <w:proofErr w:type="spellStart"/>
      <w:r>
        <w:rPr>
          <w:rFonts w:eastAsia="Times New Roman" w:cs="Times New Roman"/>
          <w:szCs w:val="24"/>
          <w:lang w:val="en-US"/>
        </w:rPr>
        <w:t>Grexit</w:t>
      </w:r>
      <w:proofErr w:type="spellEnd"/>
      <w:r>
        <w:rPr>
          <w:rFonts w:eastAsia="Times New Roman" w:cs="Times New Roman"/>
          <w:szCs w:val="24"/>
        </w:rPr>
        <w:t xml:space="preserve"> ή διαρκής λιτότητα. Δεν έχετε τη νομιμοποίηση να το κάνετε αυ</w:t>
      </w:r>
      <w:r>
        <w:rPr>
          <w:rFonts w:eastAsia="Times New Roman" w:cs="Times New Roman"/>
          <w:szCs w:val="24"/>
        </w:rPr>
        <w:t xml:space="preserve">τό. </w:t>
      </w:r>
    </w:p>
    <w:p w14:paraId="47A5500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Εκχώρησαν το ελληνικό πρόγραμμα στο Διεθνές Νομισματικό Ταμείο αυτοί που θα το έδιωχναν –αν θυμάστε. Αναγνώρισαν καθοριστικό ρόλο για το Διεθνές Νομισματικό Ταμείο στο ελληνικό πρόγραμμα, αναθέτοντάς του ουσιαστικά την παρακολούθηση και τον έλεγχο </w:t>
      </w:r>
      <w:r>
        <w:rPr>
          <w:rFonts w:eastAsia="Times New Roman" w:cs="Times New Roman"/>
          <w:szCs w:val="24"/>
        </w:rPr>
        <w:t>υλοποίησής του. Υπέγραψαν την άρον άρον εκποίηση μονάδων της ΔΕΗ, αφού πρώτα την οδήγησαν ένα χείλος πριν από την καταστροφή. Εγκατέλειψαν τις διακηρύξεις τους περί επαναφοράς των συλλογικών συμβάσεων μένοντας μόνο στις προβλέψεις του ν.4024 του 2011 –το τ</w:t>
      </w:r>
      <w:r>
        <w:rPr>
          <w:rFonts w:eastAsia="Times New Roman" w:cs="Times New Roman"/>
          <w:szCs w:val="24"/>
        </w:rPr>
        <w:t xml:space="preserve">ονίζω αυτό- που ούτως ή άλλως υπάρχουν και θα ισχύσουν. </w:t>
      </w:r>
    </w:p>
    <w:p w14:paraId="47A5500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Ένα είναι το συμπέρασμα, κυρίες και κύριοι Βουλευτές: Η συνέχιση της παραμονής αυτής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μόνο καταστροφή και αδιέξοδα μπορεί να φέρει στον τόπο.</w:t>
      </w:r>
    </w:p>
    <w:p w14:paraId="47A5500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Κι έρχομαι τώρα στο θέμα της </w:t>
      </w:r>
      <w:r>
        <w:rPr>
          <w:rFonts w:eastAsia="Times New Roman" w:cs="Times New Roman"/>
          <w:szCs w:val="24"/>
        </w:rPr>
        <w:t>ε</w:t>
      </w:r>
      <w:r>
        <w:rPr>
          <w:rFonts w:eastAsia="Times New Roman" w:cs="Times New Roman"/>
          <w:szCs w:val="24"/>
        </w:rPr>
        <w:t>ξεταστικής. Κοιτάξτε, άκουσα να λέγονται πράγματα πέρα από τη λογική, πέρα από την πολιτική ηθική. Έλεος πια! Εμείς όταν μιλάμε για τα θέματα της υγείας αισθανόμαστε ότι παίζουμε εντός έδρας. Δεν μπορώ να ακούω ότι έχετε συνδε</w:t>
      </w:r>
      <w:r>
        <w:rPr>
          <w:rFonts w:eastAsia="Times New Roman" w:cs="Times New Roman"/>
          <w:szCs w:val="24"/>
        </w:rPr>
        <w:t xml:space="preserve">θεί με την πορεία της υγείας, γιατί αυτή η υπόθεση είναι η πιο ιστορική διαχρονική μεταρρύθμιση που έχει ανεξίτηλη τη σφραγίδα του ΠΑΣΟΚ και της Δημοκρατικής Συμπαράταξης και κανένας δεν επιτρέπεται σε αυτή την Αίθουσα να ξαναγράψει την ιστορία. </w:t>
      </w:r>
    </w:p>
    <w:p w14:paraId="47A5500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7A5500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ΕΣΥ άντεξε στα χρόνια. Σίγουρα υπέστη πλήγματα από την κρίση και χρειάζεται τολμηρές αλλαγές για να μπορέσει να προσφέρει ξανά ποιοτικές υπηρεσίες στους πολίτες. Τι κάνει σήμερα η Κυβέρ</w:t>
      </w:r>
      <w:r>
        <w:rPr>
          <w:rFonts w:eastAsia="Times New Roman" w:cs="Times New Roman"/>
          <w:szCs w:val="24"/>
        </w:rPr>
        <w:t>νηση; Προτείνει να συζητήσουμε για τα πεπραγμένα στην υγεία από το 1997 μέχρι το 2014, επικεντρώνοντας σε ορισμένες πτυχές, κυρίως, σε ζητήματα διαχείρισης της σπατάλης, με αιχμή τις φαρμακευτικές δαπάνες.</w:t>
      </w:r>
    </w:p>
    <w:p w14:paraId="47A5500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Όπως έχουμε ήδη τονίσει, εμείς θέλουμε να συζητήσο</w:t>
      </w:r>
      <w:r>
        <w:rPr>
          <w:rFonts w:eastAsia="Times New Roman" w:cs="Times New Roman"/>
          <w:szCs w:val="24"/>
        </w:rPr>
        <w:t>υμε τα πάντα. Είμαστε περήφανοι για το συνολικό έργο μας στον χώρο της υγείας, από το 1982 έως και σήμερα. Είναι έργο που διακρίνεται για την αποτελεσματικότητα, τη διαχειριστική επάρκεια και τη διαφάνεια. Είναι έργο για την πρωτοβάθμια φροντίδα και την κο</w:t>
      </w:r>
      <w:r>
        <w:rPr>
          <w:rFonts w:eastAsia="Times New Roman" w:cs="Times New Roman"/>
          <w:szCs w:val="24"/>
        </w:rPr>
        <w:t xml:space="preserve">ινωνική πρόνοια. Κράτος πρόνοιας, απλά, δεν υπήρχε πριν από το ΠΑΣΟΚ, κυρίες και κύριοι Βουλευτές. </w:t>
      </w:r>
    </w:p>
    <w:p w14:paraId="47A5500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έρχομαι στο έργο για τη νοσοκομειακή περίθαλψη και τις υποδομές. Ποιος αλήθεια μπορεί να αμφισβητήσει, εντός ή εκτός Αιθούσης, ότι κατασκευάστηκαν έξι π</w:t>
      </w:r>
      <w:r>
        <w:rPr>
          <w:rFonts w:eastAsia="Times New Roman" w:cs="Times New Roman"/>
          <w:szCs w:val="24"/>
        </w:rPr>
        <w:t xml:space="preserve">ανεπιστημιακά και τριάντα νομαρχιακά νοσοκομεία, </w:t>
      </w:r>
      <w:proofErr w:type="spellStart"/>
      <w:r>
        <w:rPr>
          <w:rFonts w:eastAsia="Times New Roman" w:cs="Times New Roman"/>
          <w:szCs w:val="24"/>
        </w:rPr>
        <w:t>εκατόν</w:t>
      </w:r>
      <w:proofErr w:type="spellEnd"/>
      <w:r>
        <w:rPr>
          <w:rFonts w:eastAsia="Times New Roman" w:cs="Times New Roman"/>
          <w:szCs w:val="24"/>
        </w:rPr>
        <w:t xml:space="preserve"> ενενήντα από τα διακόσια κέντρα υγείας, ότι επεκτάθηκε το ΕΚΑΒ σε ολόκληρη τη χώρα, ότι ιδρύθηκε ο ΟΚΑΝΑ και ο ΕΟΠΥΥ, ότι αναμορφώσαμε τη ψυχική υγεία, αφήνοντας πίσω μας τις φριχτές εικόνες της Λέρου</w:t>
      </w:r>
      <w:r>
        <w:rPr>
          <w:rFonts w:eastAsia="Times New Roman" w:cs="Times New Roman"/>
          <w:szCs w:val="24"/>
        </w:rPr>
        <w:t xml:space="preserve">; Είναι έργο που άφησε σφραγίδα και στον έλεγχο της φαρμακευτικής δαπάνης. </w:t>
      </w:r>
    </w:p>
    <w:p w14:paraId="47A5500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 το παρελθόν. Είναι το παρόν που πρέπει να μας απασχολεί και ιδιαίτερα το μαύρο παρόν που δημιουργεί αυτή η Κυβέρνηση, με τη διάλυση των δημόσιων νοσοκομείων, </w:t>
      </w:r>
      <w:r>
        <w:rPr>
          <w:rFonts w:eastAsia="Times New Roman" w:cs="Times New Roman"/>
          <w:szCs w:val="24"/>
        </w:rPr>
        <w:t xml:space="preserve">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ανεπαρκή λειτουργία του ΕΟΠΥΥ, τις πράξεις αδιαφάνειας των αρμοδίων Υπουργών. </w:t>
      </w:r>
    </w:p>
    <w:p w14:paraId="47A5500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Είναι θράσος να έρχεστε σε αυτή την Αίθουσα και να παρουσιάζετε μια εικονική πραγματικότητα, γιατί καθημερινά ο ελληνικός λαός ζει το τι σημαίνει σήμερ</w:t>
      </w:r>
      <w:r>
        <w:rPr>
          <w:rFonts w:eastAsia="Times New Roman" w:cs="Times New Roman"/>
          <w:szCs w:val="24"/>
        </w:rPr>
        <w:t>α το Εθνικό Σύστημα Υγείας επί ημερών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7A5501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7A5501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διερεύνηση, δε, της διαχείρισης των πόρων του κρατικού προϋπολογισμού στο παρελθόν και η ανάδειξη φαινομένων σπατάλης και δι</w:t>
      </w:r>
      <w:r>
        <w:rPr>
          <w:rFonts w:eastAsia="Times New Roman" w:cs="Times New Roman"/>
          <w:szCs w:val="24"/>
        </w:rPr>
        <w:t xml:space="preserve">αφθοράς πρέπει, ναι, να συνδέεται με τον καταλογισμό ευθυνών, όπου αυτές υπάρχουν. Είναι, όμως, επιβεβλημένο να οδηγεί σε αποφάσεις για τολμηρές αλλαγές, ώστε τα λάθη και οι στρεβλώσεις να αντιμετωπιστούν και να μην επαναληφθούν στο μέλλον. </w:t>
      </w:r>
    </w:p>
    <w:p w14:paraId="47A5501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 αυτό δεν γί</w:t>
      </w:r>
      <w:r>
        <w:rPr>
          <w:rFonts w:eastAsia="Times New Roman" w:cs="Times New Roman"/>
          <w:szCs w:val="24"/>
        </w:rPr>
        <w:t xml:space="preserve">νεται, ο πολιτικός λόγος που αρθρώνετε κατά της σπατάλης και της διαφθοράς δεν είναι χρήσιμος. Αντίθετα, μπορεί να χαρακτηριστεί και ως ύποπτος. </w:t>
      </w:r>
    </w:p>
    <w:p w14:paraId="47A5501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ορθή διαχείριση των πόρων του προϋπολογισμού για την υγεία συνδέεται άρρηκτα με</w:t>
      </w:r>
      <w:r>
        <w:rPr>
          <w:rFonts w:eastAsia="Times New Roman" w:cs="Times New Roman"/>
          <w:szCs w:val="24"/>
        </w:rPr>
        <w:t xml:space="preserve"> την ποιότητα των παρεχόμενων υπηρεσιών στους πολίτες. Γι’ αυτό, είναι σωστό να διερευνηθεί όλη η πορεία των δαπανών για φάρμακα, ιατρικά υλικά, εξετάσεις, για τις λοιπές υπηρεσίες υγείας και τις υποδομές, πριν από την κρίση, αλλά και μετά από αυτή.</w:t>
      </w:r>
    </w:p>
    <w:p w14:paraId="47A5501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εξε</w:t>
      </w:r>
      <w:r>
        <w:rPr>
          <w:rFonts w:eastAsia="Times New Roman" w:cs="Times New Roman"/>
          <w:szCs w:val="24"/>
        </w:rPr>
        <w:t>τάσουμε την περίοδο της μεγάλης σπατάλης επί Νέας Δημοκρατίας. Η Νέα Δημοκρατία, ιδιαίτερα την περίοδο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κατασπατάλησε πόρους, υποβάθμισε την ποιότητα, χειρίστηκε με άκριτο κομματικό κριτήριο τη λειτουργία των νοσοκομείων και συνειδητά οδήγησε τ</w:t>
      </w:r>
      <w:r>
        <w:rPr>
          <w:rFonts w:eastAsia="Times New Roman" w:cs="Times New Roman"/>
          <w:szCs w:val="24"/>
        </w:rPr>
        <w:t xml:space="preserve">ους πολίτες στις υπηρεσίες του ιδιωτικού τομέα. </w:t>
      </w:r>
    </w:p>
    <w:p w14:paraId="47A5501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Τότε, η δημόσια φαρμακευτική δαπάνη κάλπασε κυριολεκτικά από τα 2,2 δισεκατομμύρια ευρώ του 2003 στα 5,2 δισεκατομμύρια ευρώ το 2009, αύξηση 136%. Ήταν τότε που η συνολική δαπάνη υγείας αυξήθηκε κατά 41%, κα</w:t>
      </w:r>
      <w:r>
        <w:rPr>
          <w:rFonts w:eastAsia="Times New Roman" w:cs="Times New Roman"/>
          <w:szCs w:val="24"/>
        </w:rPr>
        <w:t>τά 6,8 δισεκατομμύρια ευρώ, αύξηση που υπήρξε χωρίς να βελτιωθεί η ποιότητα των παροχών, αλλά μέσω ραγδαίας αύξησης τιμών και ανεξέλεγκτης υπερκατανάλωσης.</w:t>
      </w:r>
    </w:p>
    <w:p w14:paraId="47A5501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τα εξετάσουμε, λοιπόν, όλα. Να εξετάσουμε, όμως, και να τοποθετηθούμε και στις μεγάλες μεταρρυθμί</w:t>
      </w:r>
      <w:r>
        <w:rPr>
          <w:rFonts w:eastAsia="Times New Roman" w:cs="Times New Roman"/>
          <w:szCs w:val="24"/>
        </w:rPr>
        <w:t>σεις της περιόδου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2012 που έγιναν για την εξάλειψη των φαινομένων και τον περιορισμό της σπατάλης. </w:t>
      </w:r>
    </w:p>
    <w:p w14:paraId="47A5501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7A5501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κυρίες και κύριοι Βουλευτές, οι κυβερνήσεις του ΠΑΣΟΚ τόλμησαν κ</w:t>
      </w:r>
      <w:r>
        <w:rPr>
          <w:rFonts w:eastAsia="Times New Roman" w:cs="Times New Roman"/>
          <w:szCs w:val="24"/>
        </w:rPr>
        <w:t xml:space="preserve">αι προχώρησαν σε ιστορικού χαρακτήρα τομές και μέσα στην κρίση: Στην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και εξετάσεων, σε ειδικό σύστημα λογαριασμών υγείας στην ΕΛΣΤΑΤ για τον ακριβή προσδιορισμό της συνολικής δαπάνης υγείας, στη ρύθμιση των χρεών των νοσ</w:t>
      </w:r>
      <w:r>
        <w:rPr>
          <w:rFonts w:eastAsia="Times New Roman" w:cs="Times New Roman"/>
          <w:szCs w:val="24"/>
        </w:rPr>
        <w:t>οκομείων της περιόδου 2005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στη δημιουργία του ΕΟΠΥΥ, του θεσμού που ενοποιεί τον τρόπο χρηματοδότησης της υγείας και προωθεί τη νέα οργάνωση του θεσμού της πρωτοβάθμιας φροντίδας υγείας σε νέες πολιτικές για το φάρμακο, με τη διάδοση των </w:t>
      </w:r>
      <w:proofErr w:type="spellStart"/>
      <w:r>
        <w:rPr>
          <w:rFonts w:eastAsia="Times New Roman" w:cs="Times New Roman"/>
          <w:szCs w:val="24"/>
        </w:rPr>
        <w:t>γενοσήμων</w:t>
      </w:r>
      <w:proofErr w:type="spellEnd"/>
      <w:r>
        <w:rPr>
          <w:rFonts w:eastAsia="Times New Roman" w:cs="Times New Roman"/>
          <w:szCs w:val="24"/>
        </w:rPr>
        <w:t>, το πρόγραμμα ηλεκτρονικών υπ</w:t>
      </w:r>
      <w:r>
        <w:rPr>
          <w:rFonts w:eastAsia="Times New Roman" w:cs="Times New Roman"/>
          <w:szCs w:val="24"/>
        </w:rPr>
        <w:t xml:space="preserve">ηρεσιών για πενήντα δραστικές ουσίες, την αλλαγή του συστήματος τιμολόγησης, το </w:t>
      </w:r>
      <w:proofErr w:type="spellStart"/>
      <w:r>
        <w:rPr>
          <w:rFonts w:eastAsia="Times New Roman" w:cs="Times New Roman"/>
          <w:szCs w:val="24"/>
          <w:lang w:val="en-US"/>
        </w:rPr>
        <w:t>clawback</w:t>
      </w:r>
      <w:proofErr w:type="spellEnd"/>
      <w:r>
        <w:rPr>
          <w:rFonts w:eastAsia="Times New Roman" w:cs="Times New Roman"/>
          <w:szCs w:val="24"/>
        </w:rPr>
        <w:t>, επιστροφή στους φορείς κοινωνικής ασφάλισης, πόρων από τις εταιρείες.</w:t>
      </w:r>
    </w:p>
    <w:p w14:paraId="47A55019" w14:textId="77777777" w:rsidR="00080287" w:rsidRDefault="007F198B">
      <w:pPr>
        <w:spacing w:line="600" w:lineRule="auto"/>
        <w:ind w:firstLine="720"/>
        <w:contextualSpacing/>
        <w:jc w:val="both"/>
        <w:rPr>
          <w:rFonts w:eastAsia="Times New Roman"/>
          <w:szCs w:val="24"/>
        </w:rPr>
      </w:pPr>
      <w:r>
        <w:rPr>
          <w:rFonts w:eastAsia="Times New Roman"/>
          <w:szCs w:val="24"/>
        </w:rPr>
        <w:t>Θα χρειαστώ δύο λεπτά ακόμη, κύριε Πρόεδρε. Εξάλλου όλοι έχουν πάρει περισσότερο χρόνο.</w:t>
      </w:r>
    </w:p>
    <w:p w14:paraId="47A5501A" w14:textId="77777777" w:rsidR="00080287" w:rsidRDefault="007F198B">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(Αναστάσιος Κουράκης):</w:t>
      </w:r>
      <w:r>
        <w:rPr>
          <w:rFonts w:eastAsia="Times New Roman"/>
          <w:szCs w:val="24"/>
        </w:rPr>
        <w:t xml:space="preserve"> Βεβαίως, κυρία Πρόεδρε. Βεβαίως.</w:t>
      </w:r>
    </w:p>
    <w:p w14:paraId="47A5501B"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Ως αποτέλεσμα, οι συνολικές δαπάνες </w:t>
      </w:r>
      <w:r>
        <w:rPr>
          <w:rFonts w:eastAsia="Times New Roman"/>
          <w:szCs w:val="24"/>
        </w:rPr>
        <w:t>υ</w:t>
      </w:r>
      <w:r>
        <w:rPr>
          <w:rFonts w:eastAsia="Times New Roman"/>
          <w:szCs w:val="24"/>
        </w:rPr>
        <w:t xml:space="preserve">γείας το 2012 εμφανίστηκαν μειωμένες κατά 2,4 δισεκατομμύρια ευρώ. Κανείς αυτό </w:t>
      </w:r>
      <w:r>
        <w:rPr>
          <w:rFonts w:eastAsia="Times New Roman"/>
          <w:szCs w:val="24"/>
        </w:rPr>
        <w:t>δεν μπορεί να το αμφισβητήσει.</w:t>
      </w:r>
    </w:p>
    <w:p w14:paraId="47A5501C" w14:textId="77777777" w:rsidR="00080287" w:rsidRDefault="007F198B">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7A5501D" w14:textId="77777777" w:rsidR="00080287" w:rsidRDefault="007F198B">
      <w:pPr>
        <w:spacing w:line="600" w:lineRule="auto"/>
        <w:ind w:firstLine="720"/>
        <w:contextualSpacing/>
        <w:jc w:val="both"/>
        <w:rPr>
          <w:rFonts w:eastAsia="Times New Roman"/>
          <w:szCs w:val="24"/>
        </w:rPr>
      </w:pPr>
      <w:r>
        <w:rPr>
          <w:rFonts w:eastAsia="Times New Roman"/>
          <w:szCs w:val="24"/>
        </w:rPr>
        <w:t>Ενώ οι δαπάνες για το φάρμακο επέστρεψαν στα 2,37 δισεκατομμύρια ευρώ, περίπου στο ύψος του 2003. Να αποτιμήσουμε, λοιπόν, και την περίοδο της σπατά</w:t>
      </w:r>
      <w:r>
        <w:rPr>
          <w:rFonts w:eastAsia="Times New Roman"/>
          <w:szCs w:val="24"/>
        </w:rPr>
        <w:t xml:space="preserve">λης, αλλά και την προσφορά και την αποτελεσματικότητα των μεγάλων τομών που ακολούθησαν, έτσι ώστε να εξαγάγουμε χρήσιμα συμπεράσματα για το πώς θα κινηθούμε στο μέλλον. </w:t>
      </w:r>
    </w:p>
    <w:p w14:paraId="47A5501E" w14:textId="77777777" w:rsidR="00080287" w:rsidRDefault="007F198B">
      <w:pPr>
        <w:spacing w:line="600" w:lineRule="auto"/>
        <w:ind w:firstLine="720"/>
        <w:contextualSpacing/>
        <w:jc w:val="both"/>
        <w:rPr>
          <w:rFonts w:eastAsia="Times New Roman"/>
          <w:szCs w:val="24"/>
        </w:rPr>
      </w:pPr>
      <w:r>
        <w:rPr>
          <w:rFonts w:eastAsia="Times New Roman"/>
          <w:szCs w:val="24"/>
        </w:rPr>
        <w:t>Και με την ευκαιρία, καταθέτω ξανά ενδεικτικά στη Βουλή επτά προτάσεις -τις οποίες πα</w:t>
      </w:r>
      <w:r>
        <w:rPr>
          <w:rFonts w:eastAsia="Times New Roman"/>
          <w:szCs w:val="24"/>
        </w:rPr>
        <w:t xml:space="preserve">ρουσιάσαμε στην επερώτηση που είχαμε ζητήσει ειδικά για τα θέματα υγείας-, που μπορούν να βελτιώσουν το σύστημα, να εξοικονομήσουν πόρους, χωρίς να μειωθεί το κράτος πρόνοιας, το κοινωνικό κράτος, χωρίς να μειωθεί η ποιότητα των παρεχόμενων υπηρεσιών προς </w:t>
      </w:r>
      <w:r>
        <w:rPr>
          <w:rFonts w:eastAsia="Times New Roman"/>
          <w:szCs w:val="24"/>
        </w:rPr>
        <w:t>τους πολίτες.</w:t>
      </w:r>
    </w:p>
    <w:p w14:paraId="47A5501F" w14:textId="77777777" w:rsidR="00080287" w:rsidRDefault="007F198B">
      <w:pPr>
        <w:spacing w:line="600" w:lineRule="auto"/>
        <w:ind w:firstLine="720"/>
        <w:contextualSpacing/>
        <w:jc w:val="both"/>
        <w:rPr>
          <w:rFonts w:eastAsia="Times New Roman"/>
          <w:szCs w:val="24"/>
        </w:rPr>
      </w:pPr>
      <w:r>
        <w:rPr>
          <w:rFonts w:eastAsia="Times New Roman"/>
          <w:szCs w:val="24"/>
        </w:rPr>
        <w:t>(Στο σημείο αυτό η Πρόεδρος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Φωτεινή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w:t>
      </w:r>
      <w:r>
        <w:rPr>
          <w:rFonts w:eastAsia="Times New Roman"/>
          <w:szCs w:val="24"/>
        </w:rPr>
        <w:t>ν της Βουλής)</w:t>
      </w:r>
    </w:p>
    <w:p w14:paraId="47A55020" w14:textId="77777777" w:rsidR="00080287" w:rsidRDefault="007F198B">
      <w:pPr>
        <w:spacing w:line="600" w:lineRule="auto"/>
        <w:ind w:firstLine="720"/>
        <w:contextualSpacing/>
        <w:jc w:val="both"/>
        <w:rPr>
          <w:rFonts w:eastAsia="Times New Roman"/>
          <w:szCs w:val="24"/>
        </w:rPr>
      </w:pPr>
      <w:r>
        <w:rPr>
          <w:rFonts w:eastAsia="Times New Roman"/>
          <w:szCs w:val="24"/>
        </w:rPr>
        <w:t>Κυρίες και κύριοι Βουλευτές, προϋπόθεση</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για μια ειλικρινή στάση είναι να τα εξετάσουμε όλα. Δεν είναι δυνατόν η διαφάνεια να είναι </w:t>
      </w:r>
      <w:proofErr w:type="spellStart"/>
      <w:r>
        <w:rPr>
          <w:rFonts w:eastAsia="Times New Roman"/>
          <w:szCs w:val="24"/>
        </w:rPr>
        <w:t>αλ</w:t>
      </w:r>
      <w:r>
        <w:rPr>
          <w:rFonts w:eastAsia="Times New Roman"/>
          <w:szCs w:val="24"/>
        </w:rPr>
        <w:t>ά</w:t>
      </w:r>
      <w:proofErr w:type="spellEnd"/>
      <w:r>
        <w:rPr>
          <w:rFonts w:eastAsia="Times New Roman"/>
          <w:szCs w:val="24"/>
        </w:rPr>
        <w:t xml:space="preserve"> καρτ και να έχει ημερομηνία λήξης. Δεν είναι δυνατόν να εξαιρούνται αυθαίρετα και πεισματικά η περίο</w:t>
      </w:r>
      <w:r>
        <w:rPr>
          <w:rFonts w:eastAsia="Times New Roman"/>
          <w:szCs w:val="24"/>
        </w:rPr>
        <w:t>δος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2017, μόνο επειδή στην Κυβέρνηση βρίσκονται οι ΣΥΡΙΖΑ-ΑΝΕΛ. Εμείς ζητάμε και πάλι να εξεταστούν οπωσδήποτε. </w:t>
      </w:r>
    </w:p>
    <w:p w14:paraId="47A55021" w14:textId="77777777" w:rsidR="00080287" w:rsidRDefault="007F198B">
      <w:pPr>
        <w:spacing w:line="600" w:lineRule="auto"/>
        <w:ind w:firstLine="720"/>
        <w:contextualSpacing/>
        <w:jc w:val="both"/>
        <w:rPr>
          <w:rFonts w:eastAsia="Times New Roman"/>
          <w:szCs w:val="24"/>
        </w:rPr>
      </w:pPr>
      <w:r>
        <w:rPr>
          <w:rFonts w:eastAsia="Times New Roman"/>
          <w:szCs w:val="24"/>
        </w:rPr>
        <w:t>Να εξεταστεί το γεγονός ότι το 2015 δεν έγινε δύο φορές η τιμολόγηση των φαρμάκων, παρά τη ρητή, διαφορετική πρόβλεψη του νόμου, με αποτ</w:t>
      </w:r>
      <w:r>
        <w:rPr>
          <w:rFonts w:eastAsia="Times New Roman"/>
          <w:szCs w:val="24"/>
        </w:rPr>
        <w:t>έλεσμα να χαθεί όλο το έτος σε βάρος των πολιτών και υπέρ των εταιρειών. Και αυτό, γιατί η μοναδική τιμολόγηση έγινε, προσέξτε, στις 14 Δεκεμβρίου του 2015, δηλαδή λίγο πριν από τη λήξη του έτους.</w:t>
      </w:r>
    </w:p>
    <w:p w14:paraId="47A55022" w14:textId="77777777" w:rsidR="00080287" w:rsidRDefault="007F198B">
      <w:pPr>
        <w:spacing w:line="600" w:lineRule="auto"/>
        <w:ind w:firstLine="720"/>
        <w:contextualSpacing/>
        <w:jc w:val="both"/>
        <w:rPr>
          <w:rFonts w:eastAsia="Times New Roman"/>
          <w:szCs w:val="24"/>
        </w:rPr>
      </w:pPr>
      <w:r>
        <w:rPr>
          <w:rFonts w:eastAsia="Times New Roman"/>
          <w:szCs w:val="24"/>
        </w:rPr>
        <w:t>Να εξεταστεί το γιατί καθυστέρησαν οι προσλήψεις προσωπικού</w:t>
      </w:r>
      <w:r>
        <w:rPr>
          <w:rFonts w:eastAsia="Times New Roman"/>
          <w:szCs w:val="24"/>
        </w:rPr>
        <w:t xml:space="preserve"> στις εντατικές των νοσοκομείων, με αποτέλεσμα να έχουμε ρεκόρ θανάτων από τη γρίπη τον προηγούμενο χρόνο.</w:t>
      </w:r>
    </w:p>
    <w:p w14:paraId="47A55023"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Να εξεταστούν οι απροκάλυπτες, αθέμιτες παρεμβάσεις για τις προσλήψεις μέσω του ΚΕΕΛΠΝΟ, που διερευνώνται ήδη ποινικά από τη </w:t>
      </w:r>
      <w:r>
        <w:rPr>
          <w:rFonts w:eastAsia="Times New Roman"/>
          <w:szCs w:val="24"/>
        </w:rPr>
        <w:t>δ</w:t>
      </w:r>
      <w:r>
        <w:rPr>
          <w:rFonts w:eastAsia="Times New Roman"/>
          <w:szCs w:val="24"/>
        </w:rPr>
        <w:t>ικαιοσύνη, με βαριές κα</w:t>
      </w:r>
      <w:r>
        <w:rPr>
          <w:rFonts w:eastAsia="Times New Roman"/>
          <w:szCs w:val="24"/>
        </w:rPr>
        <w:t xml:space="preserve">τηγορίες. Και δεν είναι μόνο αυτά, γιατί την τελευταία διετία η Κυβέρνηση ΣΥΡΙΖΑ-ΑΝΕΛ απέτυχε να ελέγξει την ποσότητα, αλλά και τη σύνθεση της </w:t>
      </w:r>
      <w:proofErr w:type="spellStart"/>
      <w:r>
        <w:rPr>
          <w:rFonts w:eastAsia="Times New Roman"/>
          <w:szCs w:val="24"/>
        </w:rPr>
        <w:t>συνταγογράφησης</w:t>
      </w:r>
      <w:proofErr w:type="spellEnd"/>
      <w:r>
        <w:rPr>
          <w:rFonts w:eastAsia="Times New Roman"/>
          <w:szCs w:val="24"/>
        </w:rPr>
        <w:t>, με αποτέλεσμα να συνεχίζεται το φαινόμενο της πολυφαρμακίας ή της προώθησης ακριβών φαρμάκων, σε</w:t>
      </w:r>
      <w:r>
        <w:rPr>
          <w:rFonts w:eastAsia="Times New Roman"/>
          <w:szCs w:val="24"/>
        </w:rPr>
        <w:t xml:space="preserve"> βάρος των </w:t>
      </w:r>
      <w:proofErr w:type="spellStart"/>
      <w:r>
        <w:rPr>
          <w:rFonts w:eastAsia="Times New Roman"/>
          <w:szCs w:val="24"/>
        </w:rPr>
        <w:t>γενοσήμων</w:t>
      </w:r>
      <w:proofErr w:type="spellEnd"/>
      <w:r>
        <w:rPr>
          <w:rFonts w:eastAsia="Times New Roman"/>
          <w:szCs w:val="24"/>
        </w:rPr>
        <w:t xml:space="preserve">. Πρέπει να δούμε τι συμβαίνει εδώ ακριβώς. </w:t>
      </w:r>
    </w:p>
    <w:p w14:paraId="47A55024" w14:textId="77777777" w:rsidR="00080287" w:rsidRDefault="007F198B">
      <w:pPr>
        <w:spacing w:line="600" w:lineRule="auto"/>
        <w:ind w:firstLine="720"/>
        <w:contextualSpacing/>
        <w:jc w:val="both"/>
        <w:rPr>
          <w:rFonts w:eastAsia="Times New Roman"/>
          <w:szCs w:val="24"/>
        </w:rPr>
      </w:pPr>
      <w:r>
        <w:rPr>
          <w:rFonts w:eastAsia="Times New Roman"/>
          <w:szCs w:val="24"/>
        </w:rPr>
        <w:t>Στην πρωτοβάθμια φροντίδα υγείας η Κυβέρνηση εξήγγειλε τη δημιουργία νέων πρωτοβάθμιων μονάδων στα αστικά κέντρα, ενώ δεν υπάρχουν οι αναγκαίοι πόροι, ούτε οικονομικοί ούτε ανθρώπινοι, αντί ν</w:t>
      </w:r>
      <w:r>
        <w:rPr>
          <w:rFonts w:eastAsia="Times New Roman"/>
          <w:szCs w:val="24"/>
        </w:rPr>
        <w:t>α οργανώσει καλύτερα το υπάρχον σύστημα του ΠΕΔΥ. Και μάλιστα έφερε αρχικώς μια τροπολογία -τόσο μεγάλη βαρύτητα δίνουν στην πρωτοβάθμια φροντίδα υγείας-, και τώρα υπόσχονται ότι στη συνέχεια θα φέρουν νομοσχέδιο, αφού κατάλαβαν ότι εκτέθηκαν ανεπανόρθωτα.</w:t>
      </w:r>
    </w:p>
    <w:p w14:paraId="47A55025"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Στα δε νοσοκομεία η Κυβέρνηση δεν προχωρεί στον αναγκαίο επανασχεδιασμό κλινικών αλλά και εργαστηρίων, που αποτελεί, αν θέλετε, τη μοναδική λύση για να μπορέσουν να επιβιώσουν στην παρούσα φάση, ενώ καθυστερούν απελπιστικά οι προσλήψεις ιδιαίτερα του </w:t>
      </w:r>
      <w:r>
        <w:rPr>
          <w:rFonts w:eastAsia="Times New Roman"/>
          <w:szCs w:val="24"/>
        </w:rPr>
        <w:t xml:space="preserve">νοσηλευτικού προσωπικού που εμείς διεκδικούμε να εξαιρεθούν από τους </w:t>
      </w:r>
      <w:proofErr w:type="spellStart"/>
      <w:r>
        <w:rPr>
          <w:rFonts w:eastAsia="Times New Roman"/>
          <w:szCs w:val="24"/>
        </w:rPr>
        <w:t>μνημονιακούς</w:t>
      </w:r>
      <w:proofErr w:type="spellEnd"/>
      <w:r>
        <w:rPr>
          <w:rFonts w:eastAsia="Times New Roman"/>
          <w:szCs w:val="24"/>
        </w:rPr>
        <w:t xml:space="preserve"> περιορισμούς και δεσμεύσεις.</w:t>
      </w:r>
    </w:p>
    <w:p w14:paraId="47A5502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η Δημοκρατική Συμπαράταξη έχει υποβάλει μια ολοκληρωμένη πρόταση για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Αποδεχόμαστε την εξέτα</w:t>
      </w:r>
      <w:r>
        <w:rPr>
          <w:rFonts w:eastAsia="Times New Roman"/>
          <w:szCs w:val="24"/>
        </w:rPr>
        <w:t xml:space="preserve">ση του παρελθόντος, αλλά απαιτούμε και την εξέταση της περιόδου της σημερινής Κυβέρνησης. Λέμε «ναι» στη διαφάνεια και στον έλεγχο, αλλά χωρίς σκόπιμους διαχωρισμούς και εξαιρέσεις. Και τι ακούσαμε χθες και σήμερα από τον αρμόδιο Υπουργό; </w:t>
      </w:r>
      <w:proofErr w:type="spellStart"/>
      <w:r>
        <w:rPr>
          <w:rFonts w:eastAsia="Times New Roman"/>
          <w:szCs w:val="24"/>
        </w:rPr>
        <w:t>Άκουσον-άκουσον</w:t>
      </w:r>
      <w:proofErr w:type="spellEnd"/>
      <w:r>
        <w:rPr>
          <w:rFonts w:eastAsia="Times New Roman"/>
          <w:szCs w:val="24"/>
        </w:rPr>
        <w:t xml:space="preserve">: </w:t>
      </w:r>
      <w:r>
        <w:rPr>
          <w:rFonts w:eastAsia="Times New Roman"/>
          <w:szCs w:val="24"/>
        </w:rPr>
        <w:t>Δεν θέλουμε, λέει, να υπάρξει υπόνοια για συγκάλυψη σε αξιόποινες πράξεις, αλλά δεν θέλουμε να δώσουμε και το σήμα ότι εν δυνάμει είμαστε ελεγχόμενοι και ότι όλοι είμαστε ίδιοι. Δεν μπορούμε όλοι, λέει, να μπούμε στο ίδιο τσουβάλι.</w:t>
      </w:r>
    </w:p>
    <w:p w14:paraId="47A5502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Τι ήθος πράγματι! Τι γεν</w:t>
      </w:r>
      <w:r>
        <w:rPr>
          <w:rFonts w:eastAsia="Times New Roman" w:cs="Times New Roman"/>
          <w:szCs w:val="24"/>
        </w:rPr>
        <w:t xml:space="preserve">ναιότητα! Κάποτε λέγαμε: «Καθαρός ουρανός, αστραπές δεν φοβάται». Φαίνεται, όμως, ότι κάτι συμβαίνει εδώ. Είναι κατά δήλωσή τους τόσο άμεμπτοι, που αυτοαναγορεύονται ως υπεράνω πάσης υποψίας και αποφασίζουν να </w:t>
      </w:r>
      <w:proofErr w:type="spellStart"/>
      <w:r>
        <w:rPr>
          <w:rFonts w:eastAsia="Times New Roman" w:cs="Times New Roman"/>
          <w:szCs w:val="24"/>
        </w:rPr>
        <w:t>αυτοεξαιρεθούν</w:t>
      </w:r>
      <w:proofErr w:type="spellEnd"/>
      <w:r>
        <w:rPr>
          <w:rFonts w:eastAsia="Times New Roman" w:cs="Times New Roman"/>
          <w:szCs w:val="24"/>
        </w:rPr>
        <w:t xml:space="preserve"> από οποιονδήποτε έλεγχο!</w:t>
      </w:r>
    </w:p>
    <w:p w14:paraId="47A5502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 κ. Τ</w:t>
      </w:r>
      <w:r>
        <w:rPr>
          <w:rFonts w:eastAsia="Times New Roman" w:cs="Times New Roman"/>
          <w:szCs w:val="24"/>
        </w:rPr>
        <w:t xml:space="preserve">σίπρας, που απέρριψε όλες τις άλλες προτάσεις εξέτασης των πεπραγμένων του, έναν δρόμο έχει για να αποφύγει τον απόλυτο πολιτικό εξευτελισμό: Τον προκαλώ να αποδεχθεί την πρότασή μας για διερεύνηση και της δική του περιόδου για τα θέματα της </w:t>
      </w:r>
      <w:r>
        <w:rPr>
          <w:rFonts w:eastAsia="Times New Roman" w:cs="Times New Roman"/>
          <w:szCs w:val="24"/>
        </w:rPr>
        <w:t>υ</w:t>
      </w:r>
      <w:r>
        <w:rPr>
          <w:rFonts w:eastAsia="Times New Roman" w:cs="Times New Roman"/>
          <w:szCs w:val="24"/>
        </w:rPr>
        <w:t>γείας.</w:t>
      </w:r>
    </w:p>
    <w:p w14:paraId="47A5502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47A5502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μην μας ξαναπεί κανείς για το ηθικό πλεονέκτημα, γιατί ο βίος και η πολιτεία σας δεν έχει κα</w:t>
      </w:r>
      <w:r>
        <w:rPr>
          <w:rFonts w:eastAsia="Times New Roman" w:cs="Times New Roman"/>
          <w:szCs w:val="24"/>
        </w:rPr>
        <w:t>μ</w:t>
      </w:r>
      <w:r>
        <w:rPr>
          <w:rFonts w:eastAsia="Times New Roman" w:cs="Times New Roman"/>
          <w:szCs w:val="24"/>
        </w:rPr>
        <w:t xml:space="preserve">μία απολύτως σχέση με το </w:t>
      </w:r>
      <w:proofErr w:type="spellStart"/>
      <w:r>
        <w:rPr>
          <w:rFonts w:eastAsia="Times New Roman" w:cs="Times New Roman"/>
          <w:szCs w:val="24"/>
        </w:rPr>
        <w:t>αξιακό</w:t>
      </w:r>
      <w:proofErr w:type="spellEnd"/>
      <w:r>
        <w:rPr>
          <w:rFonts w:eastAsia="Times New Roman" w:cs="Times New Roman"/>
          <w:szCs w:val="24"/>
        </w:rPr>
        <w:t xml:space="preserve"> σύστημα της Αριστεράς, το οποίο δεν έχετε κανένα δ</w:t>
      </w:r>
      <w:r>
        <w:rPr>
          <w:rFonts w:eastAsia="Times New Roman" w:cs="Times New Roman"/>
          <w:szCs w:val="24"/>
        </w:rPr>
        <w:t xml:space="preserve">ικαίωμα πια να επικαλείστε. Το ηθικό πλεονέκτημα του μορφώματος ΣΥΡΙΖΑ – ΑΝΕΛ συνίσταται στο ψέμα, τη δημαγωγία, τον λαϊκισμό, τη νομιμοποίηση της πολιτικής βίας, τη </w:t>
      </w:r>
      <w:proofErr w:type="spellStart"/>
      <w:r>
        <w:rPr>
          <w:rFonts w:eastAsia="Times New Roman" w:cs="Times New Roman"/>
          <w:szCs w:val="24"/>
        </w:rPr>
        <w:t>στοχοποίηση</w:t>
      </w:r>
      <w:proofErr w:type="spellEnd"/>
      <w:r>
        <w:rPr>
          <w:rFonts w:eastAsia="Times New Roman" w:cs="Times New Roman"/>
          <w:szCs w:val="24"/>
        </w:rPr>
        <w:t xml:space="preserve"> προσώπων και την ηθική εξόντωση της διαφορετικής άποψης. Ο ιστορικός του μέλλο</w:t>
      </w:r>
      <w:r>
        <w:rPr>
          <w:rFonts w:eastAsia="Times New Roman" w:cs="Times New Roman"/>
          <w:szCs w:val="24"/>
        </w:rPr>
        <w:t xml:space="preserve">ντος θα χρησιμοποιήσει τα πεπραγμένα σας ως εμβληματικό παράδειγμα πολιτικού οπορτουνισμού. </w:t>
      </w:r>
    </w:p>
    <w:p w14:paraId="47A5502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είστε σίγουρος, κύριε Πρωθυπουργέ, ότι η ώρα της κρίσης πλησιάζει. Ο χρόνος μετράει ήδη αντίστροφα. Η αλήθεια θα βρει τον δρόμο της προς το φως. Το ότι εσείς δε</w:t>
      </w:r>
      <w:r>
        <w:rPr>
          <w:rFonts w:eastAsia="Times New Roman" w:cs="Times New Roman"/>
          <w:szCs w:val="24"/>
        </w:rPr>
        <w:t>ν μπορείτε ως Κυβέρνηση, δεν σημαίνει ότι η Ελλάδα δεν μπορεί. Η Ελλάδα μπορεί, κυρίες και κύριοι Βουλευτές, με εθνική συνεννόηση και εθνική γραμμή, με ένα εθνικό σχέδιο, που θα οδηγήσει, επιτέλους, τη χώρα έξω από την κρίση με ασφάλεια, αλλά και με προοπτ</w:t>
      </w:r>
      <w:r>
        <w:rPr>
          <w:rFonts w:eastAsia="Times New Roman" w:cs="Times New Roman"/>
          <w:szCs w:val="24"/>
        </w:rPr>
        <w:t>ική. Το «Σχέδιο Ελλάδα» για το οποίο εμείς ήδη δουλεύουμε, κερδίζει καθημερινά υποστηρικτές σε κάθε περιφέρεια της χώρας, γιατί είναι η εναλλακτική πρόταση. Αυτό χρειάζεται σήμερα ο τόπος.</w:t>
      </w:r>
    </w:p>
    <w:p w14:paraId="47A5502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εμείς θα επιμείνουμε μέχρι τέλο</w:t>
      </w:r>
      <w:r>
        <w:rPr>
          <w:rFonts w:eastAsia="Times New Roman" w:cs="Times New Roman"/>
          <w:szCs w:val="24"/>
        </w:rPr>
        <w:t>υς στην πρότασή μας. Η διαφάνεια και η αλήθεια δεν προσφέρονται ούτε για εμπόριο ούτε για διαπραγματεύσεις. Και η παράταξή μας, επίσης, δεν προσφέρεται για παιχνίδια. Δεν θα το επιτρέψουμε σε κανέναν. Ούτε εκφοβισμούς σηκώνουμε ούτε συμψηφισμούς.</w:t>
      </w:r>
    </w:p>
    <w:p w14:paraId="47A5502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 πολύ.</w:t>
      </w:r>
    </w:p>
    <w:p w14:paraId="47A5502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47A5502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Πρόεδρο της Κοινοβουλευτικής Ομάδας της Δημοκρατικής Συμπαράταξης ΠΑΣΟΚ – ΔΗΜΑΡ κ. Φώφη Γεννηματά.</w:t>
      </w:r>
    </w:p>
    <w:p w14:paraId="47A5503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w:t>
      </w:r>
      <w:r>
        <w:rPr>
          <w:rFonts w:eastAsia="Times New Roman" w:cs="Times New Roman"/>
          <w:szCs w:val="24"/>
        </w:rPr>
        <w:t xml:space="preserve">ινοβουλευτικός Εκπρόσωπος του Κομμουνιστικού Κόμματος Ελλάδας κ. Νικόλαος </w:t>
      </w:r>
      <w:proofErr w:type="spellStart"/>
      <w:r>
        <w:rPr>
          <w:rFonts w:eastAsia="Times New Roman" w:cs="Times New Roman"/>
          <w:szCs w:val="24"/>
        </w:rPr>
        <w:t>Καραθανασόπουλος</w:t>
      </w:r>
      <w:proofErr w:type="spellEnd"/>
      <w:r>
        <w:rPr>
          <w:rFonts w:eastAsia="Times New Roman" w:cs="Times New Roman"/>
          <w:szCs w:val="24"/>
        </w:rPr>
        <w:t>.</w:t>
      </w:r>
    </w:p>
    <w:p w14:paraId="47A5503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έξι λεπτά, γιατί μίλησε προηγουμένως και ο Πρόεδρός σας.</w:t>
      </w:r>
    </w:p>
    <w:p w14:paraId="47A5503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47A5503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Αλήθεια, τι επιδιώκει η Κ</w:t>
      </w:r>
      <w:r>
        <w:rPr>
          <w:rFonts w:eastAsia="Times New Roman" w:cs="Times New Roman"/>
          <w:szCs w:val="24"/>
        </w:rPr>
        <w:t xml:space="preserve">υβέρνηση με τη σημερινή της πρωτοβουλία; </w:t>
      </w:r>
    </w:p>
    <w:p w14:paraId="47A5503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Βασικά επιδιώκει να συγκαλύψει την επικίνδυνη κατάσταση στον χώρο της </w:t>
      </w:r>
      <w:r>
        <w:rPr>
          <w:rFonts w:eastAsia="Times New Roman" w:cs="Times New Roman"/>
          <w:szCs w:val="24"/>
        </w:rPr>
        <w:t>υ</w:t>
      </w:r>
      <w:r>
        <w:rPr>
          <w:rFonts w:eastAsia="Times New Roman" w:cs="Times New Roman"/>
          <w:szCs w:val="24"/>
        </w:rPr>
        <w:t>γείας και τους υπεύθυνους γι’ αυτή την κατάσταση.</w:t>
      </w:r>
    </w:p>
    <w:p w14:paraId="47A5503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Επιδιώκει να συγκαλύψει τις τεράστιες ευθύνες που έχει και η σημερινή Κυβέρνηση, η οποία συνε</w:t>
      </w:r>
      <w:r>
        <w:rPr>
          <w:rFonts w:eastAsia="Times New Roman" w:cs="Times New Roman"/>
          <w:szCs w:val="24"/>
        </w:rPr>
        <w:t xml:space="preserve">χίζει να βαδίζει και στον χώρο της </w:t>
      </w:r>
      <w:r>
        <w:rPr>
          <w:rFonts w:eastAsia="Times New Roman" w:cs="Times New Roman"/>
          <w:szCs w:val="24"/>
        </w:rPr>
        <w:t>υ</w:t>
      </w:r>
      <w:r>
        <w:rPr>
          <w:rFonts w:eastAsia="Times New Roman" w:cs="Times New Roman"/>
          <w:szCs w:val="24"/>
        </w:rPr>
        <w:t xml:space="preserve">γείας στην ίδια ρότα, στην ίδια κατεύθυνση με τις προηγούμενες κυβερνήσεις. </w:t>
      </w:r>
    </w:p>
    <w:p w14:paraId="47A5503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πρόβλημα, δυστυχώς και για εσάς και για τις προηγούμενες κυβερνήσεις, δεν είναι αν είναι δικά τους ή δικά σας τα παιδιά ή πόσα είναι τα «δικ</w:t>
      </w:r>
      <w:r>
        <w:rPr>
          <w:rFonts w:eastAsia="Times New Roman" w:cs="Times New Roman"/>
          <w:szCs w:val="24"/>
        </w:rPr>
        <w:t>ά μας παιδιά». Το πρόβλημα δεν είναι η μία ή οι δύο προσλήψεις παραπάνω ή λιγότερες που κάνατε ή έκαναν. Το πρόβλημα δεν είναι τα 5 ευρώ ή 10 ευρώ παραπάνω που έδωσαν ή δώσατε. Επί της ουσίας το πρόβλημα είναι η ταξική κατεύθυνση, το ταξικό περιεχόμενο της</w:t>
      </w:r>
      <w:r>
        <w:rPr>
          <w:rFonts w:eastAsia="Times New Roman" w:cs="Times New Roman"/>
          <w:szCs w:val="24"/>
        </w:rPr>
        <w:t xml:space="preserve"> ασκούμενης πολιτικής και στον τομέα της </w:t>
      </w:r>
      <w:r>
        <w:rPr>
          <w:rFonts w:eastAsia="Times New Roman" w:cs="Times New Roman"/>
          <w:szCs w:val="24"/>
        </w:rPr>
        <w:t>υ</w:t>
      </w:r>
      <w:r>
        <w:rPr>
          <w:rFonts w:eastAsia="Times New Roman" w:cs="Times New Roman"/>
          <w:szCs w:val="24"/>
        </w:rPr>
        <w:t xml:space="preserve">γείας. </w:t>
      </w:r>
    </w:p>
    <w:p w14:paraId="47A5503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στιγμή, λοιπόν, που, ως Κυβέρνηση, αποδέχεσθε ότι ο εργαζόμενος, η εργατική δύναμη αποτελεί εμπόρευμα, το οποίο μπορεί να πωλείται και να αγοράζεται, και όχι τον παραγωγό του πλούτου, από τη στιγμή </w:t>
      </w:r>
      <w:r>
        <w:rPr>
          <w:rFonts w:eastAsia="Times New Roman" w:cs="Times New Roman"/>
          <w:szCs w:val="24"/>
        </w:rPr>
        <w:t xml:space="preserve">που δέχεσθε ότι ο ασθενής είναι πελάτης, άρα πρέπει να γίνει βορά στα συμφέροντα του κεφαλαίου που δραστηριοποιείται στον χώρο της </w:t>
      </w:r>
      <w:r>
        <w:rPr>
          <w:rFonts w:eastAsia="Times New Roman" w:cs="Times New Roman"/>
          <w:szCs w:val="24"/>
        </w:rPr>
        <w:t>υ</w:t>
      </w:r>
      <w:r>
        <w:rPr>
          <w:rFonts w:eastAsia="Times New Roman" w:cs="Times New Roman"/>
          <w:szCs w:val="24"/>
        </w:rPr>
        <w:t xml:space="preserve">γείας, από τη στιγμή που δέχεσθε ότι η υγεία είναι ατομική ευθύνη και όχι ένα κοινωνικό αγαθό, το οποίο πρέπει να παρέχεται </w:t>
      </w:r>
      <w:r>
        <w:rPr>
          <w:rFonts w:eastAsia="Times New Roman" w:cs="Times New Roman"/>
          <w:szCs w:val="24"/>
        </w:rPr>
        <w:t>δωρεάν και σε όλο</w:t>
      </w:r>
      <w:r>
        <w:rPr>
          <w:rFonts w:eastAsia="Times New Roman" w:cs="Times New Roman"/>
          <w:szCs w:val="24"/>
        </w:rPr>
        <w:t>ν</w:t>
      </w:r>
      <w:r>
        <w:rPr>
          <w:rFonts w:eastAsia="Times New Roman" w:cs="Times New Roman"/>
          <w:szCs w:val="24"/>
        </w:rPr>
        <w:t xml:space="preserve"> τον κόσμο, με ευθύνη του κράτους, οδηγείτε στην εμπορευματοποίηση της </w:t>
      </w:r>
      <w:r>
        <w:rPr>
          <w:rFonts w:eastAsia="Times New Roman" w:cs="Times New Roman"/>
          <w:szCs w:val="24"/>
        </w:rPr>
        <w:t>υ</w:t>
      </w:r>
      <w:r>
        <w:rPr>
          <w:rFonts w:eastAsia="Times New Roman" w:cs="Times New Roman"/>
          <w:szCs w:val="24"/>
        </w:rPr>
        <w:t>γείας, στην ταξική διαφοροποίηση ανάλογα με την οικονομική δυνατότητα του καθενός.</w:t>
      </w:r>
    </w:p>
    <w:p w14:paraId="47A5503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υγεία μετατρέπεται όλο και περισσότερο σε εμπόρευμα. Για παράδειγμα, </w:t>
      </w:r>
      <w:r>
        <w:rPr>
          <w:rFonts w:eastAsia="Times New Roman" w:cs="Times New Roman"/>
          <w:szCs w:val="24"/>
        </w:rPr>
        <w:t xml:space="preserve">η διαφορετικότητα της αντίληψης που έχουμε εμείς, ως ΚΚΕ, με τα κόμματα που κυβερνούν ή αντιπολιτεύονται εντός των τειχών του συστήματος είναι πολύ φανερή. </w:t>
      </w:r>
    </w:p>
    <w:p w14:paraId="47A5503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Εξαγγείλατε χθες τα σχέδιά σας για την πρωτοβάθμια φροντίδα της υγείας. Εμείς λέμε, κύριοι Υπουργοί</w:t>
      </w:r>
      <w:r>
        <w:rPr>
          <w:rFonts w:eastAsia="Times New Roman" w:cs="Times New Roman"/>
          <w:szCs w:val="24"/>
        </w:rPr>
        <w:t xml:space="preserve">, ότι η πρωτοβάθμια φροντίδα της υγείας πρέπει να απευθύνεται στους υγιείς και όχι στους ασθενείς. Πρέπει να είναι δηλαδή μέτρο πρόληψης και όχι αντιμετώπισης της ασθένειας. </w:t>
      </w:r>
    </w:p>
    <w:p w14:paraId="47A5503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Αντίθετα, εσείς τι κάνατε στην ίδια λογική; Με το ότι ο ασθενής είναι πελάτης, γί</w:t>
      </w:r>
      <w:r>
        <w:rPr>
          <w:rFonts w:eastAsia="Times New Roman" w:cs="Times New Roman"/>
          <w:szCs w:val="24"/>
        </w:rPr>
        <w:t>νεται περαιτέρω εμπορευματοποίηση. Τι δημιουργείτε; Μέσα από αυτό που ονομάζετε πρωτοβάθμια φροντίδα υγείας, δημιουργείτε ένα δίχτυ που θα προσφέρει πολύ υποβαθμισμένες παροχές υγείας στα λαϊκά στρώματα και ιδιαίτερα στα πιο φτωχά και εξαθλιωμένα, τη στιγμ</w:t>
      </w:r>
      <w:r>
        <w:rPr>
          <w:rFonts w:eastAsia="Times New Roman" w:cs="Times New Roman"/>
          <w:szCs w:val="24"/>
        </w:rPr>
        <w:t xml:space="preserve">ή που οι δυνατότητες στον τομέα της υγείας είναι τεράστιες για να ικανοποιήσουν την απαίτηση για υγιή εργατική τάξη και υγιή λαϊκά στρώματα. </w:t>
      </w:r>
    </w:p>
    <w:p w14:paraId="47A5503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είναι το ταξικό κριτήριο που υπηρέτησαν όλες οι κυβερνήσεις μέχρι σήμερα, αλλά και η τωρινή Κυβέρνηση στον το</w:t>
      </w:r>
      <w:r>
        <w:rPr>
          <w:rFonts w:eastAsia="Times New Roman" w:cs="Times New Roman"/>
          <w:szCs w:val="24"/>
        </w:rPr>
        <w:t>μέα της υγείας. Σ</w:t>
      </w:r>
      <w:r>
        <w:rPr>
          <w:rFonts w:eastAsia="Times New Roman" w:cs="Times New Roman"/>
          <w:szCs w:val="24"/>
        </w:rPr>
        <w:t>ε</w:t>
      </w:r>
      <w:r>
        <w:rPr>
          <w:rFonts w:eastAsia="Times New Roman" w:cs="Times New Roman"/>
          <w:szCs w:val="24"/>
        </w:rPr>
        <w:t xml:space="preserve"> αυτό το κριτήριο άλλωστε υποτάσσεται και η πολιτική της Ευρωπαϊκής Ένωσης για την υγεία που με συνέπεια υλοποιείται. </w:t>
      </w:r>
    </w:p>
    <w:p w14:paraId="47A550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βιωσιμότητα του συστήματος –έχετε αποδεχθεί αυτό</w:t>
      </w:r>
      <w:r>
        <w:rPr>
          <w:rFonts w:eastAsia="Times New Roman" w:cs="Times New Roman"/>
          <w:szCs w:val="24"/>
        </w:rPr>
        <w:t>ν</w:t>
      </w:r>
      <w:r>
        <w:rPr>
          <w:rFonts w:eastAsia="Times New Roman" w:cs="Times New Roman"/>
          <w:szCs w:val="24"/>
        </w:rPr>
        <w:t xml:space="preserve"> τον όρο- η λογική κόστους- οφέλους, που επίσης έχετε αποδεχθεί, απο</w:t>
      </w:r>
      <w:r>
        <w:rPr>
          <w:rFonts w:eastAsia="Times New Roman" w:cs="Times New Roman"/>
          <w:szCs w:val="24"/>
        </w:rPr>
        <w:t>τελούν το υπόβαθρο για την υποβάθμιση και την περαιτέρω εμπορευματοποίηση της υγείας, για την εντατικοποίηση των εργαζόμενων στο</w:t>
      </w:r>
      <w:r>
        <w:rPr>
          <w:rFonts w:eastAsia="Times New Roman" w:cs="Times New Roman"/>
          <w:szCs w:val="24"/>
        </w:rPr>
        <w:t>ν</w:t>
      </w:r>
      <w:r>
        <w:rPr>
          <w:rFonts w:eastAsia="Times New Roman" w:cs="Times New Roman"/>
          <w:szCs w:val="24"/>
        </w:rPr>
        <w:t xml:space="preserve"> χώρο της υγείας και τις ραγδαίες ανατροπές στις εργασιακές σχέσεις. </w:t>
      </w:r>
    </w:p>
    <w:p w14:paraId="47A5503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παράδειγμα του επικουρικού προσωπικού είναι πάρα πολύ </w:t>
      </w:r>
      <w:r>
        <w:rPr>
          <w:rFonts w:eastAsia="Times New Roman" w:cs="Times New Roman"/>
          <w:szCs w:val="24"/>
        </w:rPr>
        <w:t xml:space="preserve">σαφές ή των εργολαβιών, είτε ατομικών, είτε εμπορικών με τα δελτία παροχής υπηρεσιών. Αυτό ακριβώς αποτελεί και το υπόβαθρο για την ανάπτυξη της διαφθοράς και της διαπλοκής. </w:t>
      </w:r>
    </w:p>
    <w:p w14:paraId="47A5503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η υπόθεση των προμηθειών είτε αφορά τα ιατρικά μηχανήματα, τον ιατρικό εξοπ</w:t>
      </w:r>
      <w:r>
        <w:rPr>
          <w:rFonts w:eastAsia="Times New Roman" w:cs="Times New Roman"/>
          <w:szCs w:val="24"/>
        </w:rPr>
        <w:t xml:space="preserve">λισμό, τη συντήρηση, τα αναλώσιμα, τα φάρμακα έχει ως κριτήριο να ικανοποιήσει το καπιταλιστικό κέρδος των επιχειρηματικών ομίλων, των πολυεθνικών που δραστηριοποιούνται στον τομέα της υγείας. </w:t>
      </w:r>
    </w:p>
    <w:p w14:paraId="47A5503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κυνήγι του καπιταλιστικού κέρδους αποτελεί το υπόβαθρο της διαφθοράς και της διαπλοκής. Άλλωστε ο ανταγωνισμός των πολυεθνικών σε μία πίτα που μικραίνει γίνεται ακόμη πιο οξυμένος. Δεν είναι τυχαίο ότι το σκάνδαλο με τη </w:t>
      </w:r>
      <w:r w:rsidRPr="00904068">
        <w:rPr>
          <w:rFonts w:eastAsia="Times New Roman" w:cs="Times New Roman"/>
          <w:szCs w:val="24"/>
        </w:rPr>
        <w:t>“</w:t>
      </w:r>
      <w:r>
        <w:rPr>
          <w:rFonts w:eastAsia="Times New Roman" w:cs="Times New Roman"/>
          <w:szCs w:val="24"/>
          <w:lang w:val="en-US"/>
        </w:rPr>
        <w:t>NOVARTIS</w:t>
      </w:r>
      <w:r w:rsidRPr="00904068">
        <w:rPr>
          <w:rFonts w:eastAsia="Times New Roman" w:cs="Times New Roman"/>
          <w:szCs w:val="24"/>
        </w:rPr>
        <w:t>”</w:t>
      </w:r>
      <w:r>
        <w:rPr>
          <w:rFonts w:eastAsia="Times New Roman" w:cs="Times New Roman"/>
          <w:szCs w:val="24"/>
        </w:rPr>
        <w:t xml:space="preserve"> ξεπήδησε από τον </w:t>
      </w:r>
      <w:r>
        <w:rPr>
          <w:rFonts w:eastAsia="Times New Roman" w:cs="Times New Roman"/>
          <w:szCs w:val="24"/>
        </w:rPr>
        <w:t>ανταγωνισμό των πολυεθνικών στο</w:t>
      </w:r>
      <w:r>
        <w:rPr>
          <w:rFonts w:eastAsia="Times New Roman" w:cs="Times New Roman"/>
          <w:szCs w:val="24"/>
        </w:rPr>
        <w:t>ν</w:t>
      </w:r>
      <w:r>
        <w:rPr>
          <w:rFonts w:eastAsia="Times New Roman" w:cs="Times New Roman"/>
          <w:szCs w:val="24"/>
        </w:rPr>
        <w:t xml:space="preserve"> χώρο του φαρμάκου. Επίσης, το σκάνδαλο της </w:t>
      </w:r>
      <w:r w:rsidRPr="00275EA4">
        <w:rPr>
          <w:rFonts w:eastAsia="Times New Roman" w:cs="Times New Roman"/>
          <w:szCs w:val="24"/>
        </w:rPr>
        <w:t>“</w:t>
      </w:r>
      <w:r>
        <w:rPr>
          <w:rFonts w:eastAsia="Times New Roman" w:cs="Times New Roman"/>
          <w:szCs w:val="24"/>
          <w:lang w:val="en-US"/>
        </w:rPr>
        <w:t>SIEMENS</w:t>
      </w:r>
      <w:r w:rsidRPr="00275EA4">
        <w:rPr>
          <w:rFonts w:eastAsia="Times New Roman" w:cs="Times New Roman"/>
          <w:szCs w:val="24"/>
        </w:rPr>
        <w:t>”</w:t>
      </w:r>
      <w:r>
        <w:rPr>
          <w:rFonts w:eastAsia="Times New Roman" w:cs="Times New Roman"/>
          <w:szCs w:val="24"/>
        </w:rPr>
        <w:t xml:space="preserve"> βγήκε από αντίστοιχη ανταγωνίστρια εταιρεία. Το ίδιο θα γίνει με τα χθεσινά, τα σημερινά και τα αυριανά που θα βγουν. </w:t>
      </w:r>
    </w:p>
    <w:p w14:paraId="47A5504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Με πρόσχημα την πάταξη της διαφθοράς και της διαπλο</w:t>
      </w:r>
      <w:r>
        <w:rPr>
          <w:rFonts w:eastAsia="Times New Roman" w:cs="Times New Roman"/>
          <w:szCs w:val="24"/>
        </w:rPr>
        <w:t>κής, η Κυβέρνηση –και οι προηγούμενες και η σημερινή- προχώρησε σε γενναίες μειώσεις των δημόσιων δαπανών στο</w:t>
      </w:r>
      <w:r>
        <w:rPr>
          <w:rFonts w:eastAsia="Times New Roman" w:cs="Times New Roman"/>
          <w:szCs w:val="24"/>
        </w:rPr>
        <w:t>ν</w:t>
      </w:r>
      <w:r>
        <w:rPr>
          <w:rFonts w:eastAsia="Times New Roman" w:cs="Times New Roman"/>
          <w:szCs w:val="24"/>
        </w:rPr>
        <w:t xml:space="preserve"> χώρο της υγείας. Την ίδια στιγμή αυξάνεται η ιδιωτική δαπάνη. Διευκολύνατε με αυτόν τον τρόπο να επιταχυνθούν οι ανατροπές, οι αντιδραστικές αναδ</w:t>
      </w:r>
      <w:r>
        <w:rPr>
          <w:rFonts w:eastAsia="Times New Roman" w:cs="Times New Roman"/>
          <w:szCs w:val="24"/>
        </w:rPr>
        <w:t xml:space="preserve">ιαρθρώσεις και στον τομέα της υγείας. </w:t>
      </w:r>
    </w:p>
    <w:p w14:paraId="47A550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δεύτερο σκοπό που εξυπηρετεί η πρότασή σας είναι ο αποπροσανατολισμός του λαού. Επαναλαμβάνετε σε κάθε εξεταστική επιτροπή ότι για την κρίση που βιώνει η εργατική τάξη και την επίθεση που δέχεται εξαιτίας της κρίσης φταίνε τα σκάνδαλα και η διαφθορά και π</w:t>
      </w:r>
      <w:r>
        <w:rPr>
          <w:rFonts w:eastAsia="Times New Roman" w:cs="Times New Roman"/>
          <w:szCs w:val="24"/>
        </w:rPr>
        <w:t>ως δεν είναι κρίση του καπιταλιστικού συστήματος.</w:t>
      </w:r>
    </w:p>
    <w:p w14:paraId="47A550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Προσπαθείτε να αθωώσετε το σύστημα. Επί της ουσίας η σήψη, η διαπλοκή και η διαφθορά αποτελούν παιδί του συστήματος, γιατί είναι το αποτέλεσμα της σύνθεσης ανάμεσα στην οικονομική εξουσία του κεφαλαίου από </w:t>
      </w:r>
      <w:r>
        <w:rPr>
          <w:rFonts w:eastAsia="Times New Roman" w:cs="Times New Roman"/>
          <w:szCs w:val="24"/>
        </w:rPr>
        <w:t xml:space="preserve">την μια μεριά και στην πολιτική εξουσία της αστικής τάξης και των κομμάτων της από την άλλη. </w:t>
      </w:r>
    </w:p>
    <w:p w14:paraId="47A550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Θέλετε να παραπλανήσετε τον λαό τη στιγμή που επιδιώκετε να κλείσετε την δεύτερη αξιολόγηση, να φέρετε το τέταρτο μνημόνιο, με νέα βάρβαρα αντιλαϊκά μέτρα, με εξε</w:t>
      </w:r>
      <w:r>
        <w:rPr>
          <w:rFonts w:eastAsia="Times New Roman" w:cs="Times New Roman"/>
          <w:szCs w:val="24"/>
        </w:rPr>
        <w:t>ταστικές επιτροπές που επιδιώκουν να συγκαλύψουν την ουσία της πολιτικής σας. Προσφέρετε δηλαδή στο</w:t>
      </w:r>
      <w:r>
        <w:rPr>
          <w:rFonts w:eastAsia="Times New Roman" w:cs="Times New Roman"/>
          <w:szCs w:val="24"/>
        </w:rPr>
        <w:t>ν</w:t>
      </w:r>
      <w:r>
        <w:rPr>
          <w:rFonts w:eastAsia="Times New Roman" w:cs="Times New Roman"/>
          <w:szCs w:val="24"/>
        </w:rPr>
        <w:t xml:space="preserve"> λαό απλόχερα ένα φθηνό θέαμα, τη στιγμή που του αφαιρείτε ακόμη και αυτόν τον λίγο άρτο που του έχει απομείνει. </w:t>
      </w:r>
    </w:p>
    <w:p w14:paraId="47A5504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Τρίτη επιδίωξη, μέσα από αυτή τη διαδικασί</w:t>
      </w:r>
      <w:r>
        <w:rPr>
          <w:rFonts w:eastAsia="Times New Roman" w:cs="Times New Roman"/>
          <w:szCs w:val="24"/>
        </w:rPr>
        <w:t xml:space="preserve">α, είναι να ενισχυθεί ακόμη περισσότερο η άσφαιρη αντιπαράθεση, η αντιπαράθεση χωρίς ουσία ανάμεσα στα κόμματα της Κυβέρνησης και στα υπόλοιπα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για να διαμορφωθεί ακριβώς αυτό το πλαίσιο που επί της ουσίας θα εκτονώσει τη λαϊκή δυ</w:t>
      </w:r>
      <w:r>
        <w:rPr>
          <w:rFonts w:eastAsia="Times New Roman" w:cs="Times New Roman"/>
          <w:szCs w:val="24"/>
        </w:rPr>
        <w:t>σαρέσκεια εντός των τειχών του συστήματος, κάνοντας την μία ή την άλλη επιλογή, ώστε να επιλέξει ο λαός τη Σκύ</w:t>
      </w:r>
      <w:r>
        <w:rPr>
          <w:rFonts w:eastAsia="Times New Roman" w:cs="Times New Roman"/>
          <w:szCs w:val="24"/>
        </w:rPr>
        <w:t>λ</w:t>
      </w:r>
      <w:r>
        <w:rPr>
          <w:rFonts w:eastAsia="Times New Roman" w:cs="Times New Roman"/>
          <w:szCs w:val="24"/>
        </w:rPr>
        <w:t xml:space="preserve">λα ή τη Χάρυβδη, εγκλωβίζοντας έτσι την λαϊκή δυσαρέσκεια. </w:t>
      </w:r>
    </w:p>
    <w:p w14:paraId="47A550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Τι αναδεικνύεται από όλη αυτή την κατάσταση; Δεν αναδεικνύεται τίποτε άλλο παρά η σαπ</w:t>
      </w:r>
      <w:r>
        <w:rPr>
          <w:rFonts w:eastAsia="Times New Roman" w:cs="Times New Roman"/>
          <w:szCs w:val="24"/>
        </w:rPr>
        <w:t>ίλα του καπιταλιστικού συστήματος, η σαπίλα της πολιτικής διαχείρισης αυτού του συστήματος σε όλους τους τομείς, και στην οικονομία και στους εξοπλισμούς και στην υγεία και αλλού.</w:t>
      </w:r>
    </w:p>
    <w:p w14:paraId="47A5504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Καθήκον της εργατικής τάξης και του λαού μας είναι να καταδικάσει το καπιταλ</w:t>
      </w:r>
      <w:r>
        <w:rPr>
          <w:rFonts w:eastAsia="Times New Roman" w:cs="Times New Roman"/>
          <w:szCs w:val="24"/>
        </w:rPr>
        <w:t xml:space="preserve">ιστικό σύστημα, την αντιλαϊκή πολιτική και τους διαχειριστές της, δηλαδή τα αστικά κόμματα της συγκυβέρνησης ή τα αντιπολιτευόμενα αστικά κόμματα, και να οργανώσει την πάλη του για συνολικότερες ρήξεις και ανατροπές. </w:t>
      </w:r>
    </w:p>
    <w:p w14:paraId="47A550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όσο κυριαρχεί σε οικονομία και κ</w:t>
      </w:r>
      <w:r>
        <w:rPr>
          <w:rFonts w:eastAsia="Times New Roman" w:cs="Times New Roman"/>
          <w:szCs w:val="24"/>
        </w:rPr>
        <w:t>οινωνία το μεγάλο κεφάλαιο, όσο στην εξουσία βρίσκεται η αστική τάξη και τα κόμματά της, τόσο θα βλέπει τη θέση του να επιδεινώνεται, είτε βρισκόμαστε σε συνθήκες κρίσης είτε σε συνθήκες καπιταλιστικής ανάπτυξης, τόσο θα βλέπει να διευρύνεται η ψαλίδα ανάμ</w:t>
      </w:r>
      <w:r>
        <w:rPr>
          <w:rFonts w:eastAsia="Times New Roman" w:cs="Times New Roman"/>
          <w:szCs w:val="24"/>
        </w:rPr>
        <w:t>εσα στις αντικειμενικές δυνατότητες ικανοποίησης των αναγκών και στο επίπεδο ικανοποίησης των λαϊκών αναγκών το οποίο και υποβαθμίζεται όλο και περισσότερο, τόσο θα βλέπει να συσσωρεύεται όλο και περισσότερος πλούτος σε λιγότερα χέρια, συσσώρευση που επιτυ</w:t>
      </w:r>
      <w:r>
        <w:rPr>
          <w:rFonts w:eastAsia="Times New Roman" w:cs="Times New Roman"/>
          <w:szCs w:val="24"/>
        </w:rPr>
        <w:t>γχάνεται και μέσα από τη διαπλοκή και τη διαφθορά.</w:t>
      </w:r>
    </w:p>
    <w:p w14:paraId="47A55048" w14:textId="77777777" w:rsidR="00080287" w:rsidRDefault="007F198B">
      <w:pPr>
        <w:spacing w:line="600" w:lineRule="auto"/>
        <w:ind w:firstLine="720"/>
        <w:contextualSpacing/>
        <w:jc w:val="both"/>
        <w:rPr>
          <w:rFonts w:eastAsia="Times New Roman"/>
          <w:bCs/>
        </w:rPr>
      </w:pPr>
      <w:r>
        <w:rPr>
          <w:rFonts w:eastAsia="Times New Roman" w:cs="Times New Roman"/>
          <w:szCs w:val="24"/>
        </w:rPr>
        <w:t xml:space="preserve">Εμείς ως ΚΚΕ –και ολοκληρώνω με αυτό, </w:t>
      </w:r>
      <w:r>
        <w:rPr>
          <w:rFonts w:eastAsia="Times New Roman"/>
          <w:bCs/>
        </w:rPr>
        <w:t xml:space="preserve">κύριε Πρόεδρε- δεν συμφωνούμε ούτε με το πολιτικό σκεπτικό της πρότασης της Κυβέρνησης για εξεταστική επιτροπή ούτε με αυτό της Νέας Δημοκρατίας. Δεν έχουμε αυταπάτες </w:t>
      </w:r>
      <w:r>
        <w:rPr>
          <w:rFonts w:eastAsia="Times New Roman"/>
          <w:bCs/>
        </w:rPr>
        <w:t xml:space="preserve">ότι μία ακόμη εξεταστική επιτροπή θα μπορέσει να φέρει στο φως τα πάντα και να φτάσει το μαχαίρι στο κόκκαλο. </w:t>
      </w:r>
    </w:p>
    <w:p w14:paraId="47A55049" w14:textId="77777777" w:rsidR="00080287" w:rsidRDefault="007F198B">
      <w:pPr>
        <w:spacing w:line="600" w:lineRule="auto"/>
        <w:ind w:firstLine="720"/>
        <w:contextualSpacing/>
        <w:jc w:val="both"/>
        <w:rPr>
          <w:rFonts w:eastAsia="Times New Roman"/>
          <w:bCs/>
        </w:rPr>
      </w:pPr>
      <w:r>
        <w:rPr>
          <w:rFonts w:eastAsia="Times New Roman"/>
          <w:bCs/>
        </w:rPr>
        <w:t>Ως ΚΚΕ, χωρίς βεβαίως να έχουμε αυταπάτες, λέμε ότι πρέπει να διερευνηθούν όλες οι πτυχές και να μην υπάρξει χρονικός περιορισμός, αλλά η εξέταση</w:t>
      </w:r>
      <w:r>
        <w:rPr>
          <w:rFonts w:eastAsia="Times New Roman"/>
          <w:bCs/>
        </w:rPr>
        <w:t xml:space="preserve"> αυτή να φθάσει και μέχρι το σήμερα. </w:t>
      </w:r>
    </w:p>
    <w:p w14:paraId="47A5504A" w14:textId="77777777" w:rsidR="00080287" w:rsidRDefault="007F198B">
      <w:pPr>
        <w:spacing w:line="600" w:lineRule="auto"/>
        <w:ind w:firstLine="720"/>
        <w:contextualSpacing/>
        <w:jc w:val="both"/>
        <w:rPr>
          <w:rFonts w:eastAsia="Times New Roman"/>
          <w:bCs/>
        </w:rPr>
      </w:pPr>
      <w:r>
        <w:rPr>
          <w:rFonts w:eastAsia="Times New Roman"/>
          <w:bCs/>
        </w:rPr>
        <w:t>Διότι, κύριοι Υπουργοί της Κυβέρνησης, κύριοι Υπουργοί Υγείας, η γυναίκα του Καίσαρα δεν πρέπει να είναι μόνο τίμια, αλλά πρέπει και να φαίνεται. Και όσα πιστοποιητικά ηθικής προσήλωσης και να δώσετε εσείς στους εαυτού</w:t>
      </w:r>
      <w:r>
        <w:rPr>
          <w:rFonts w:eastAsia="Times New Roman"/>
          <w:bCs/>
        </w:rPr>
        <w:t>ς σας, δεν έχουν κα</w:t>
      </w:r>
      <w:r>
        <w:rPr>
          <w:rFonts w:eastAsia="Times New Roman"/>
          <w:bCs/>
        </w:rPr>
        <w:t>μ</w:t>
      </w:r>
      <w:r>
        <w:rPr>
          <w:rFonts w:eastAsia="Times New Roman"/>
          <w:bCs/>
        </w:rPr>
        <w:t>μιά απολύτως αξία.</w:t>
      </w:r>
    </w:p>
    <w:p w14:paraId="47A5504B" w14:textId="77777777" w:rsidR="00080287" w:rsidRDefault="007F198B">
      <w:pPr>
        <w:spacing w:line="600" w:lineRule="auto"/>
        <w:ind w:firstLine="720"/>
        <w:contextualSpacing/>
        <w:jc w:val="both"/>
        <w:rPr>
          <w:rFonts w:eastAsia="Times New Roman"/>
          <w:bCs/>
        </w:rPr>
      </w:pPr>
      <w:r>
        <w:rPr>
          <w:rFonts w:eastAsia="Times New Roman"/>
          <w:bCs/>
        </w:rPr>
        <w:t>Έτσι, λοιπόν, εμείς θεωρούμε ότι αυτές οι δύο προτάσεις είναι συμπληρωματικές και ως τέτοιες πρέπει να μπουν σε ψηφοφορία και να δοθεί η δυνατότητα σε κάθε Βουλευτή και κάθε κόμμα να μπορεί να επιλέξει και τις δύο προ</w:t>
      </w:r>
      <w:r>
        <w:rPr>
          <w:rFonts w:eastAsia="Times New Roman"/>
          <w:bCs/>
        </w:rPr>
        <w:t xml:space="preserve">τάσεις είτε θετικά είτε αρνητικά. </w:t>
      </w:r>
    </w:p>
    <w:p w14:paraId="47A5504C" w14:textId="77777777" w:rsidR="00080287" w:rsidRDefault="007F198B">
      <w:pPr>
        <w:spacing w:line="600" w:lineRule="auto"/>
        <w:ind w:firstLine="720"/>
        <w:contextualSpacing/>
        <w:jc w:val="both"/>
        <w:rPr>
          <w:rFonts w:eastAsia="Times New Roman"/>
          <w:bCs/>
        </w:rPr>
      </w:pPr>
      <w:r>
        <w:rPr>
          <w:rFonts w:eastAsia="Times New Roman"/>
          <w:bCs/>
        </w:rPr>
        <w:t>Διότι ως ΚΚΕ, σας το λέμε καθαρά, δεν πρόκειται να λάβουμε μέρος στο παιχνίδι το οποίο πάτε να στήσετε στις πλάτες του ελληνικού λαού. Δεν πρόκειται να επιλέξουμε ούτε τη μ</w:t>
      </w:r>
      <w:r>
        <w:rPr>
          <w:rFonts w:eastAsia="Times New Roman"/>
          <w:bCs/>
        </w:rPr>
        <w:t xml:space="preserve">ία </w:t>
      </w:r>
      <w:r>
        <w:rPr>
          <w:rFonts w:eastAsia="Times New Roman"/>
          <w:bCs/>
        </w:rPr>
        <w:t>ούτε τ</w:t>
      </w:r>
      <w:r>
        <w:rPr>
          <w:rFonts w:eastAsia="Times New Roman"/>
          <w:bCs/>
        </w:rPr>
        <w:t>η</w:t>
      </w:r>
      <w:r>
        <w:rPr>
          <w:rFonts w:eastAsia="Times New Roman"/>
          <w:bCs/>
        </w:rPr>
        <w:t xml:space="preserve">ν </w:t>
      </w:r>
      <w:r>
        <w:rPr>
          <w:rFonts w:eastAsia="Times New Roman"/>
          <w:bCs/>
        </w:rPr>
        <w:t>άλλη πλευρά</w:t>
      </w:r>
      <w:r>
        <w:rPr>
          <w:rFonts w:eastAsia="Times New Roman"/>
          <w:bCs/>
        </w:rPr>
        <w:t xml:space="preserve"> του παιχνιδιού. Και από αυτή την άποψη, εμείς δεν θα παίξουμε στο δικομματικό καβγαδάκι</w:t>
      </w:r>
      <w:r>
        <w:rPr>
          <w:rFonts w:eastAsia="Times New Roman"/>
          <w:bCs/>
        </w:rPr>
        <w:t>,</w:t>
      </w:r>
      <w:r>
        <w:rPr>
          <w:rFonts w:eastAsia="Times New Roman"/>
          <w:bCs/>
        </w:rPr>
        <w:t xml:space="preserve"> το οποίο θέλετε να στήσετε και στον τομέα της υγείας με την εξεταστική.</w:t>
      </w:r>
    </w:p>
    <w:p w14:paraId="47A5504D" w14:textId="77777777" w:rsidR="00080287" w:rsidRDefault="007F198B">
      <w:pPr>
        <w:spacing w:line="600" w:lineRule="auto"/>
        <w:ind w:firstLine="720"/>
        <w:contextualSpacing/>
        <w:jc w:val="both"/>
        <w:rPr>
          <w:rFonts w:eastAsia="Times New Roman"/>
          <w:bCs/>
        </w:rPr>
      </w:pPr>
      <w:r>
        <w:rPr>
          <w:rFonts w:eastAsia="Times New Roman"/>
          <w:bCs/>
        </w:rPr>
        <w:t>Άρα, λοιπόν, αν δεν έρθουν ως συμπληρωματικές οι προτάσεις, το Κομμουνιστικό Κόμμα Ελλάδας δεν</w:t>
      </w:r>
      <w:r>
        <w:rPr>
          <w:rFonts w:eastAsia="Times New Roman"/>
          <w:bCs/>
        </w:rPr>
        <w:t xml:space="preserve"> θα ψηφίσει καμμιά πρόταση.</w:t>
      </w:r>
    </w:p>
    <w:p w14:paraId="47A5504E" w14:textId="77777777" w:rsidR="00080287" w:rsidRDefault="007F198B">
      <w:pPr>
        <w:spacing w:line="600" w:lineRule="auto"/>
        <w:ind w:firstLine="720"/>
        <w:contextualSpacing/>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πολύ τον Κοινοβουλευτικό Εκπρόσωπο του Κομμουνιστικού Κόμματος Ελλάδας, τον κ. </w:t>
      </w:r>
      <w:proofErr w:type="spellStart"/>
      <w:r>
        <w:rPr>
          <w:rFonts w:eastAsia="Times New Roman"/>
          <w:bCs/>
        </w:rPr>
        <w:t>Καραθανασόπουλο</w:t>
      </w:r>
      <w:proofErr w:type="spellEnd"/>
      <w:r>
        <w:rPr>
          <w:rFonts w:eastAsia="Times New Roman"/>
          <w:bCs/>
        </w:rPr>
        <w:t>.</w:t>
      </w:r>
    </w:p>
    <w:p w14:paraId="47A5504F"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Ο Βουλευτής κ. Νικόλαος </w:t>
      </w:r>
      <w:proofErr w:type="spellStart"/>
      <w:r>
        <w:rPr>
          <w:rFonts w:eastAsia="Times New Roman"/>
          <w:bCs/>
          <w:szCs w:val="24"/>
        </w:rPr>
        <w:t>Δένδιας</w:t>
      </w:r>
      <w:proofErr w:type="spellEnd"/>
      <w:r>
        <w:rPr>
          <w:rFonts w:eastAsia="Times New Roman"/>
          <w:bCs/>
          <w:szCs w:val="24"/>
        </w:rPr>
        <w:t xml:space="preserve"> ζητεί άδεια ολιγοήμερης απουσίας στο εξωτερικό από </w:t>
      </w:r>
      <w:r>
        <w:rPr>
          <w:rFonts w:eastAsia="Times New Roman"/>
          <w:bCs/>
          <w:szCs w:val="24"/>
        </w:rPr>
        <w:t>28</w:t>
      </w:r>
      <w:r>
        <w:rPr>
          <w:rFonts w:eastAsia="Times New Roman"/>
          <w:bCs/>
          <w:szCs w:val="24"/>
        </w:rPr>
        <w:t xml:space="preserve"> Απριλίου έ</w:t>
      </w:r>
      <w:r>
        <w:rPr>
          <w:rFonts w:eastAsia="Times New Roman"/>
          <w:bCs/>
          <w:szCs w:val="24"/>
        </w:rPr>
        <w:t xml:space="preserve">ως 30 Απριλίου </w:t>
      </w:r>
      <w:r>
        <w:rPr>
          <w:rFonts w:eastAsia="Times New Roman"/>
          <w:bCs/>
          <w:szCs w:val="24"/>
        </w:rPr>
        <w:t xml:space="preserve">2017 </w:t>
      </w:r>
      <w:r>
        <w:rPr>
          <w:rFonts w:eastAsia="Times New Roman"/>
          <w:bCs/>
          <w:szCs w:val="24"/>
        </w:rPr>
        <w:t>για προσωπικούς λόγους. Η Βουλή εγκρίνει;</w:t>
      </w:r>
    </w:p>
    <w:p w14:paraId="47A55050"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47A55051"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rPr>
        <w:t>ΠΡΟΕΔΡΕΥΩΝ (Αναστάσιος Κουράκης):</w:t>
      </w:r>
      <w:r>
        <w:rPr>
          <w:rFonts w:eastAsia="Times New Roman"/>
          <w:b/>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47A55052"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Προχωρούμε με τον Πρόεδρο της Κοινοβουλευτικής Ομάδας της Ένωσης Κε</w:t>
      </w:r>
      <w:r>
        <w:rPr>
          <w:rFonts w:eastAsia="Times New Roman"/>
          <w:bCs/>
          <w:szCs w:val="24"/>
        </w:rPr>
        <w:t>ντρώων κ. Βασίλη Λεβέντη.</w:t>
      </w:r>
    </w:p>
    <w:p w14:paraId="47A55053"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rPr>
        <w:t>Κύριε Πρόεδρε,</w:t>
      </w:r>
      <w:r>
        <w:rPr>
          <w:rFonts w:eastAsia="Times New Roman"/>
          <w:bCs/>
          <w:szCs w:val="24"/>
        </w:rPr>
        <w:t xml:space="preserve"> έχετε τον λόγο.</w:t>
      </w:r>
    </w:p>
    <w:p w14:paraId="47A55054"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ΒΑΣΙΛΗΣ ΛΕΒΕΝΤΗΣ (Πρόεδρος της Ένωσης Κεντρώων):</w:t>
      </w:r>
      <w:r>
        <w:rPr>
          <w:rFonts w:eastAsia="Times New Roman"/>
          <w:bCs/>
          <w:szCs w:val="24"/>
        </w:rPr>
        <w:t xml:space="preserve"> </w:t>
      </w:r>
      <w:r>
        <w:rPr>
          <w:rFonts w:eastAsia="Times New Roman"/>
          <w:bCs/>
        </w:rPr>
        <w:t>Κύριε Πρόεδρε,</w:t>
      </w:r>
      <w:r>
        <w:rPr>
          <w:rFonts w:eastAsia="Times New Roman"/>
          <w:bCs/>
          <w:szCs w:val="24"/>
        </w:rPr>
        <w:t xml:space="preserve"> κυρίες και κύριοι Υπουργοί, </w:t>
      </w:r>
      <w:r>
        <w:rPr>
          <w:rFonts w:eastAsia="Times New Roman"/>
          <w:bCs/>
        </w:rPr>
        <w:t>κυρίες και κύριοι Βουλευτές,</w:t>
      </w:r>
      <w:r>
        <w:rPr>
          <w:rFonts w:eastAsia="Times New Roman"/>
          <w:bCs/>
          <w:szCs w:val="24"/>
        </w:rPr>
        <w:t xml:space="preserve"> την καλησπέρα μου δίνω σε όλους.</w:t>
      </w:r>
    </w:p>
    <w:p w14:paraId="47A55055" w14:textId="77777777" w:rsidR="00080287" w:rsidRDefault="007F198B">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Φαίνεται ότι η Βουλή έχει λύσει όλα τα άλλα π</w:t>
      </w:r>
      <w:r>
        <w:rPr>
          <w:rFonts w:eastAsia="Times New Roman"/>
          <w:bCs/>
          <w:szCs w:val="24"/>
        </w:rPr>
        <w:t>ροβλήματα της κοινωνίας και αρχίζει τις εξεταστικές, αρχίζει δηλαδή να κυνηγάει μάγισσες.</w:t>
      </w:r>
    </w:p>
    <w:p w14:paraId="47A55056"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Διότι όσες εξεταστικές έχουν γίνει μέχρι τώρα στην ιστορία του Κοινοβουλίου και όσες προανακριτικές, ακόμα και τα </w:t>
      </w:r>
      <w:r>
        <w:rPr>
          <w:rFonts w:eastAsia="Times New Roman"/>
          <w:color w:val="000000" w:themeColor="text1"/>
          <w:szCs w:val="24"/>
        </w:rPr>
        <w:t>ε</w:t>
      </w:r>
      <w:r>
        <w:rPr>
          <w:rFonts w:eastAsia="Times New Roman"/>
          <w:color w:val="000000" w:themeColor="text1"/>
          <w:szCs w:val="24"/>
        </w:rPr>
        <w:t xml:space="preserve">ιδικά </w:t>
      </w:r>
      <w:r>
        <w:rPr>
          <w:rFonts w:eastAsia="Times New Roman"/>
          <w:color w:val="000000" w:themeColor="text1"/>
          <w:szCs w:val="24"/>
        </w:rPr>
        <w:t>δ</w:t>
      </w:r>
      <w:r>
        <w:rPr>
          <w:rFonts w:eastAsia="Times New Roman"/>
          <w:color w:val="000000" w:themeColor="text1"/>
          <w:szCs w:val="24"/>
        </w:rPr>
        <w:t>ικαστήρια, ενθυμείστε, με την αθώωση του Ανδ</w:t>
      </w:r>
      <w:r>
        <w:rPr>
          <w:rFonts w:eastAsia="Times New Roman"/>
          <w:color w:val="000000" w:themeColor="text1"/>
          <w:szCs w:val="24"/>
        </w:rPr>
        <w:t>ρέα Παπανδρέου, με το «έξι</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επτά» κ.λπ., απεδείχθη ότι </w:t>
      </w:r>
      <w:proofErr w:type="spellStart"/>
      <w:r>
        <w:rPr>
          <w:rFonts w:eastAsia="Times New Roman"/>
          <w:color w:val="000000" w:themeColor="text1"/>
          <w:szCs w:val="24"/>
        </w:rPr>
        <w:t>δαπανήθησαν</w:t>
      </w:r>
      <w:proofErr w:type="spellEnd"/>
      <w:r>
        <w:rPr>
          <w:rFonts w:eastAsia="Times New Roman"/>
          <w:color w:val="000000" w:themeColor="text1"/>
          <w:szCs w:val="24"/>
        </w:rPr>
        <w:t xml:space="preserve"> ώρες άσκοπες. Δεν υπήρξε ποτέ αποτέλεσμα. Και τον Τσοχατζόπουλο που παραπέμψαμε, λεφτά δεν έλαβε το </w:t>
      </w:r>
      <w:r>
        <w:rPr>
          <w:rFonts w:eastAsia="Times New Roman"/>
          <w:color w:val="000000" w:themeColor="text1"/>
          <w:szCs w:val="24"/>
        </w:rPr>
        <w:t>δ</w:t>
      </w:r>
      <w:r>
        <w:rPr>
          <w:rFonts w:eastAsia="Times New Roman"/>
          <w:color w:val="000000" w:themeColor="text1"/>
          <w:szCs w:val="24"/>
        </w:rPr>
        <w:t xml:space="preserve">ημόσιο. Δηλαδή, αν βάλουμε κάτω τι ξόδεψε το ελληνικό </w:t>
      </w:r>
      <w:r>
        <w:rPr>
          <w:rFonts w:eastAsia="Times New Roman"/>
          <w:color w:val="000000" w:themeColor="text1"/>
          <w:szCs w:val="24"/>
        </w:rPr>
        <w:t>δ</w:t>
      </w:r>
      <w:r>
        <w:rPr>
          <w:rFonts w:eastAsia="Times New Roman"/>
          <w:color w:val="000000" w:themeColor="text1"/>
          <w:szCs w:val="24"/>
        </w:rPr>
        <w:t>ημόσιο για τη δίκη του Τσοχατζόπ</w:t>
      </w:r>
      <w:r>
        <w:rPr>
          <w:rFonts w:eastAsia="Times New Roman"/>
          <w:color w:val="000000" w:themeColor="text1"/>
          <w:szCs w:val="24"/>
        </w:rPr>
        <w:t xml:space="preserve">ουλου, τον πληρώσαμε και από πάνω. Αυτό πιστεύω εγώ. Όμως, 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αφού διάλεξε ο κ. Τσίπρας αυτόν τον δρόμο, θα τον διαβεί τον δρόμο αυτόν των εξεταστικών, με τον οποίο εγώ δεν συμφωνώ.</w:t>
      </w:r>
    </w:p>
    <w:p w14:paraId="47A5505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481185">
        <w:rPr>
          <w:rFonts w:eastAsia="Times New Roman"/>
          <w:b/>
          <w:szCs w:val="24"/>
        </w:rPr>
        <w:t>ΝΙΚΟΛΑΟΣ ΒΟΥΤΣΗΣ</w:t>
      </w:r>
      <w:r>
        <w:rPr>
          <w:rFonts w:eastAsia="Times New Roman"/>
          <w:szCs w:val="24"/>
        </w:rPr>
        <w:t>)</w:t>
      </w:r>
    </w:p>
    <w:p w14:paraId="47A55058"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Δεν συμφωνώ με αυτόν το δρόμο. Θα σας πω γιατί δεν συμφωνώ. Από λόγους φιλοσοφίας. Όπως σας είπα, στις προμήθειες, όταν είναι πάνω από 1 εκατομμύριο ευρώ πρέπει διά</w:t>
      </w:r>
      <w:r>
        <w:rPr>
          <w:rFonts w:eastAsia="Times New Roman"/>
          <w:color w:val="000000" w:themeColor="text1"/>
          <w:szCs w:val="24"/>
        </w:rPr>
        <w:t xml:space="preserve"> κληρώσεως να υπάρχει και εισαγγελέας, για να ξέρουμε ότι δεν χώνουν το δάχτυλο στο μέλι κάποιοι «αρουραίοι». Αν αφήνουμε τους αρουραίους να τρώνε και να πίνουν και ερχόμαστε εκ των υστέρων να ψάχνουμε, δηλαδή ένα κράτος που έρχεται μετά το πάρτι να βρει ά</w:t>
      </w:r>
      <w:r>
        <w:rPr>
          <w:rFonts w:eastAsia="Times New Roman"/>
          <w:color w:val="000000" w:themeColor="text1"/>
          <w:szCs w:val="24"/>
        </w:rPr>
        <w:t>κρη, θεωρώ ότι δεν θα βρεθεί ποτέ άκρη σε αυτή τη χώρα.</w:t>
      </w:r>
    </w:p>
    <w:p w14:paraId="47A55059"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ήταν πολύ πιο χρήσιμο η Βουλή να έκλεινε τις στρόφιγγες της απατεωνιάς με αυστηρούς νόμους εφεξής, γιατί το σύστημα ένας Υπουργός να πηγαίνει να παραγγέλνει υποβρύχια και να επαφιέμεθα στην καλή το</w:t>
      </w:r>
      <w:r>
        <w:rPr>
          <w:rFonts w:eastAsia="Times New Roman"/>
          <w:color w:val="000000" w:themeColor="text1"/>
          <w:szCs w:val="24"/>
        </w:rPr>
        <w:t>υ τιμή και αξιοπρέπεια ότι δεν θα κλέψει ή να ψάχνουμε εκ των υστέρων, αυτά δεν είναι πράγματα σοβαρά, αν θέλουμε να πατάξουμε, δηλαδή, τις μίζες, την κλεψιά, την απάτη.</w:t>
      </w:r>
    </w:p>
    <w:p w14:paraId="47A5505A"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Επειδή σίγουρα και στον χώρο του φαρμάκου γινόταν ένα πάρτι, άκουσα τον κύριο Υπουργό,</w:t>
      </w:r>
      <w:r>
        <w:rPr>
          <w:rFonts w:eastAsia="Times New Roman"/>
          <w:color w:val="000000" w:themeColor="text1"/>
          <w:szCs w:val="24"/>
        </w:rPr>
        <w:t xml:space="preserve"> τον οποίο εκτιμώ, ο οποίος είπε ότι «</w:t>
      </w:r>
      <w:r>
        <w:rPr>
          <w:rFonts w:eastAsia="Times New Roman"/>
          <w:color w:val="000000" w:themeColor="text1"/>
          <w:szCs w:val="24"/>
        </w:rPr>
        <w:t>δ</w:t>
      </w:r>
      <w:r>
        <w:rPr>
          <w:rFonts w:eastAsia="Times New Roman"/>
          <w:color w:val="000000" w:themeColor="text1"/>
          <w:szCs w:val="24"/>
        </w:rPr>
        <w:t xml:space="preserve">εν βάζουμε και την περίοδο του ΣΥΡΙΖΑ μέσα, διότι εμείς έχουμε μια διαδρομή η οποία εγγυάται την εντιμότητά μας». Αυτό μπορεί να το πει ο καθένας. Και στα δικαστήρια άμα πάτε –εγώ δεν είμαι δικηγόρος, είμαι πολιτικός </w:t>
      </w:r>
      <w:r>
        <w:rPr>
          <w:rFonts w:eastAsia="Times New Roman"/>
          <w:color w:val="000000" w:themeColor="text1"/>
          <w:szCs w:val="24"/>
        </w:rPr>
        <w:t xml:space="preserve">μηχανικός- ουδείς κατηγορούμενος αποδέχεται την ενοχή του. Όλοι δηλώνουν αθώοι. Δεν είναι τώρα να </w:t>
      </w:r>
      <w:proofErr w:type="spellStart"/>
      <w:r>
        <w:rPr>
          <w:rFonts w:eastAsia="Times New Roman"/>
          <w:color w:val="000000" w:themeColor="text1"/>
          <w:szCs w:val="24"/>
        </w:rPr>
        <w:t>επικαλούμεθα</w:t>
      </w:r>
      <w:proofErr w:type="spellEnd"/>
      <w:r>
        <w:rPr>
          <w:rFonts w:eastAsia="Times New Roman"/>
          <w:color w:val="000000" w:themeColor="text1"/>
          <w:szCs w:val="24"/>
        </w:rPr>
        <w:t xml:space="preserve"> τη διαδρομή μας για να μην βάζουμε και την περίοδο τη δική μας μέσα.</w:t>
      </w:r>
    </w:p>
    <w:p w14:paraId="47A5505B"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Τουναντίον, έπρεπε ένα κόμμα που αισθάνεται καθαρό να βάζει και την περίοδο τη δική του, για να αποδείξει ότι η διαδικασία είναι διάφανη. Το να λες «έχω καλή διαδρομή, άρα αποκλείεται να έκλεψα, άρα γιατί να ψάξουμε τη δική μου εποχή», ακούγεται πολύ άσχημ</w:t>
      </w:r>
      <w:r>
        <w:rPr>
          <w:rFonts w:eastAsia="Times New Roman"/>
          <w:color w:val="000000" w:themeColor="text1"/>
          <w:szCs w:val="24"/>
        </w:rPr>
        <w:t>α στον ελληνικό λαό, κατά την ταπεινή μου γνώμη.</w:t>
      </w:r>
    </w:p>
    <w:p w14:paraId="47A5505C"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Έχετε χρόνο, μία</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δ</w:t>
      </w:r>
      <w:r>
        <w:rPr>
          <w:rFonts w:eastAsia="Times New Roman"/>
          <w:color w:val="000000" w:themeColor="text1"/>
          <w:szCs w:val="24"/>
        </w:rPr>
        <w:t>ύ</w:t>
      </w:r>
      <w:r>
        <w:rPr>
          <w:rFonts w:eastAsia="Times New Roman"/>
          <w:color w:val="000000" w:themeColor="text1"/>
          <w:szCs w:val="24"/>
        </w:rPr>
        <w:t xml:space="preserve">ο ώρες –δεν ξέρω πόσες ώρες έχουμε μέχρι την ψηφοφορία- να το αναθεωρήσετε αυτό το πράγμα. </w:t>
      </w:r>
    </w:p>
    <w:p w14:paraId="47A5505D"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Ακούστηκε πολύ άσχημα από τον κύριο Υπουργό, του οποίου όμως μπορεί να εκτιμώ κάποιες προσπάθε</w:t>
      </w:r>
      <w:r>
        <w:rPr>
          <w:rFonts w:eastAsia="Times New Roman"/>
          <w:color w:val="000000" w:themeColor="text1"/>
          <w:szCs w:val="24"/>
        </w:rPr>
        <w:t>ιες που κάνει. Αφού δεν φοβάται τίποτα; Ο οιοσδήποτε να ήταν θα προσέφερε και τον δικό του χρόνο παραμονής στην εξουσία προς έλεγχο και δεν θα έλεγε «η διαδρομή μου είναι τέτοια, που δεν μπορεί εγώ να υπήρξα λωποδύτης». Αυτά δεν είναι πράγματα. Αναθεωρήστε</w:t>
      </w:r>
      <w:r>
        <w:rPr>
          <w:rFonts w:eastAsia="Times New Roman"/>
          <w:color w:val="000000" w:themeColor="text1"/>
          <w:szCs w:val="24"/>
        </w:rPr>
        <w:t xml:space="preserve">, παρακαλώ, γιατί θίγεται ο ελληνικός λαός επί τω </w:t>
      </w:r>
      <w:proofErr w:type="spellStart"/>
      <w:r>
        <w:rPr>
          <w:rFonts w:eastAsia="Times New Roman"/>
          <w:color w:val="000000" w:themeColor="text1"/>
          <w:szCs w:val="24"/>
        </w:rPr>
        <w:t>ακούσματι</w:t>
      </w:r>
      <w:proofErr w:type="spellEnd"/>
      <w:r>
        <w:rPr>
          <w:rFonts w:eastAsia="Times New Roman"/>
          <w:color w:val="000000" w:themeColor="text1"/>
          <w:szCs w:val="24"/>
        </w:rPr>
        <w:t xml:space="preserve"> τέτοιων ρήσεων. Θίγεται ο ελληνικός λαός.</w:t>
      </w:r>
    </w:p>
    <w:p w14:paraId="47A5505E"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Ένα άλλο που σίγουρα πρέπει να διαπιστώσουμε στην </w:t>
      </w:r>
      <w:r>
        <w:rPr>
          <w:rFonts w:eastAsia="Times New Roman"/>
          <w:color w:val="000000" w:themeColor="text1"/>
          <w:szCs w:val="24"/>
        </w:rPr>
        <w:t>υ</w:t>
      </w:r>
      <w:r>
        <w:rPr>
          <w:rFonts w:eastAsia="Times New Roman"/>
          <w:color w:val="000000" w:themeColor="text1"/>
          <w:szCs w:val="24"/>
        </w:rPr>
        <w:t>γεία είναι π</w:t>
      </w:r>
      <w:r>
        <w:rPr>
          <w:rFonts w:eastAsia="Times New Roman"/>
          <w:color w:val="000000" w:themeColor="text1"/>
          <w:szCs w:val="24"/>
        </w:rPr>
        <w:t>ω</w:t>
      </w:r>
      <w:r>
        <w:rPr>
          <w:rFonts w:eastAsia="Times New Roman"/>
          <w:color w:val="000000" w:themeColor="text1"/>
          <w:szCs w:val="24"/>
        </w:rPr>
        <w:t>ς ανέβηκαν τα ιδιωτικά νοσοκομεία. Ανέβηκαν με την απαξίωση των κρατικών. Άρα σίγουρα υπάρ</w:t>
      </w:r>
      <w:r>
        <w:rPr>
          <w:rFonts w:eastAsia="Times New Roman"/>
          <w:color w:val="000000" w:themeColor="text1"/>
          <w:szCs w:val="24"/>
        </w:rPr>
        <w:t xml:space="preserve">χει μεγάλη ενοχή των Υπουργών, γιατί όλοι οι Υπουργοί και όλα τα επιτελεία που πέρασαν ως τώρα βοήθησαν να </w:t>
      </w:r>
      <w:r>
        <w:rPr>
          <w:rFonts w:eastAsia="Times New Roman"/>
          <w:color w:val="000000" w:themeColor="text1"/>
          <w:szCs w:val="24"/>
        </w:rPr>
        <w:t xml:space="preserve">ισχυροποιηθούν </w:t>
      </w:r>
      <w:r>
        <w:rPr>
          <w:rFonts w:eastAsia="Times New Roman"/>
          <w:color w:val="000000" w:themeColor="text1"/>
          <w:szCs w:val="24"/>
        </w:rPr>
        <w:t>τα ιδιωτικά νοσοκομεία. Και πώς</w:t>
      </w:r>
      <w:r>
        <w:rPr>
          <w:rFonts w:eastAsia="Times New Roman"/>
          <w:color w:val="000000" w:themeColor="text1"/>
          <w:szCs w:val="24"/>
        </w:rPr>
        <w:t xml:space="preserve"> ισχυροποι</w:t>
      </w:r>
      <w:r>
        <w:rPr>
          <w:rFonts w:eastAsia="Times New Roman"/>
          <w:color w:val="000000" w:themeColor="text1"/>
          <w:szCs w:val="24"/>
        </w:rPr>
        <w:t>ήθηκαν</w:t>
      </w:r>
      <w:r>
        <w:rPr>
          <w:rFonts w:eastAsia="Times New Roman"/>
          <w:color w:val="000000" w:themeColor="text1"/>
          <w:szCs w:val="24"/>
        </w:rPr>
        <w:t>; Με περιστατικά σε κρατικά νοσοκομεία που δεν προσέφεραν σωστές υπηρεσίες, με την έλλε</w:t>
      </w:r>
      <w:r>
        <w:rPr>
          <w:rFonts w:eastAsia="Times New Roman"/>
          <w:color w:val="000000" w:themeColor="text1"/>
          <w:szCs w:val="24"/>
        </w:rPr>
        <w:t>ιψη ιατρικού προσωπικού, με το ένα, με το άλλο.</w:t>
      </w:r>
    </w:p>
    <w:p w14:paraId="47A5505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Pr>
          <w:rFonts w:eastAsia="Times New Roman" w:cs="Times New Roman"/>
          <w:szCs w:val="24"/>
        </w:rPr>
        <w:t xml:space="preserve">ισχυροποιήθηκαν </w:t>
      </w:r>
      <w:r>
        <w:rPr>
          <w:rFonts w:eastAsia="Times New Roman" w:cs="Times New Roman"/>
          <w:szCs w:val="24"/>
        </w:rPr>
        <w:t xml:space="preserve">κάποιοι επιχειρηματίες, οι οποίοι δεν είναι καν γιατροί και έκαναν μεγάλα νοσοκομειακά κέντρα. Όμως, ο λόγος </w:t>
      </w:r>
      <w:r>
        <w:rPr>
          <w:rFonts w:eastAsia="Times New Roman" w:cs="Times New Roman"/>
          <w:szCs w:val="24"/>
        </w:rPr>
        <w:t xml:space="preserve">ισχυροποίησης </w:t>
      </w:r>
      <w:r>
        <w:rPr>
          <w:rFonts w:eastAsia="Times New Roman" w:cs="Times New Roman"/>
          <w:szCs w:val="24"/>
        </w:rPr>
        <w:t xml:space="preserve">των ιδιωτικών συμφερόντων στο θέμα της υγείας είναι η απαξίωση των κρατικών νοσοκομείων. Ισχύουν όλα αυτά που </w:t>
      </w:r>
      <w:proofErr w:type="spellStart"/>
      <w:r>
        <w:rPr>
          <w:rFonts w:eastAsia="Times New Roman" w:cs="Times New Roman"/>
          <w:szCs w:val="24"/>
        </w:rPr>
        <w:t>ελέχθησαν</w:t>
      </w:r>
      <w:proofErr w:type="spellEnd"/>
      <w:r>
        <w:rPr>
          <w:rFonts w:eastAsia="Times New Roman" w:cs="Times New Roman"/>
          <w:szCs w:val="24"/>
        </w:rPr>
        <w:t xml:space="preserve"> στην Αίθουσα –παρακολούθησα τις ομιλίες σχεδόν όλων- ότι υπάρχουν πολλές περιπτώσεις λοιμώξεων και θανατηφόρων μικροβίων στα κρατικά νοσ</w:t>
      </w:r>
      <w:r>
        <w:rPr>
          <w:rFonts w:eastAsia="Times New Roman" w:cs="Times New Roman"/>
          <w:szCs w:val="24"/>
        </w:rPr>
        <w:t xml:space="preserve">οκομεία, ενώ στα ιδιωτικά οι περιπτώσεις είναι λιγότερες. </w:t>
      </w:r>
    </w:p>
    <w:p w14:paraId="47A5506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Άρα υπάρχει κάποιο πρόβλημα στο θέμα της υγείας. Μάλιστα, δεν είναι μόνο το να μειώσεις τη δαπάνη. Εγώ, λόγου χάρ</w:t>
      </w:r>
      <w:r>
        <w:rPr>
          <w:rFonts w:eastAsia="Times New Roman" w:cs="Times New Roman"/>
          <w:szCs w:val="24"/>
        </w:rPr>
        <w:t>ιν</w:t>
      </w:r>
      <w:r>
        <w:rPr>
          <w:rFonts w:eastAsia="Times New Roman" w:cs="Times New Roman"/>
          <w:szCs w:val="24"/>
        </w:rPr>
        <w:t xml:space="preserve">, προχθές γύρευα ένα φάρμακο, το </w:t>
      </w:r>
      <w:r>
        <w:rPr>
          <w:rFonts w:eastAsia="Times New Roman" w:cs="Times New Roman"/>
          <w:szCs w:val="24"/>
          <w:lang w:val="en-US"/>
        </w:rPr>
        <w:t>INEGY</w:t>
      </w:r>
      <w:r>
        <w:rPr>
          <w:rFonts w:eastAsia="Times New Roman" w:cs="Times New Roman"/>
          <w:szCs w:val="24"/>
        </w:rPr>
        <w:t>, έψαξα σε δεκαοκτώ φαρμακεία που πέρασα από</w:t>
      </w:r>
      <w:r>
        <w:rPr>
          <w:rFonts w:eastAsia="Times New Roman" w:cs="Times New Roman"/>
          <w:szCs w:val="24"/>
        </w:rPr>
        <w:t xml:space="preserve"> τον δρόμο μέχρι το σπίτι μου και δεν το βρήκα. Μου είπαν ότι έχει έλλειψη το </w:t>
      </w:r>
      <w:r>
        <w:rPr>
          <w:rFonts w:eastAsia="Times New Roman" w:cs="Times New Roman"/>
          <w:szCs w:val="24"/>
          <w:lang w:val="en-US"/>
        </w:rPr>
        <w:t>INEGY</w:t>
      </w:r>
      <w:r>
        <w:rPr>
          <w:rFonts w:eastAsia="Times New Roman" w:cs="Times New Roman"/>
          <w:szCs w:val="24"/>
        </w:rPr>
        <w:t>. Είναι ψέματα; Επίσης, μια άλλη φορά που συζητούσαμε για την υγεία, μου είχε έρθει φαξ ότι δεν λειτουργούσε καν το νοσοκομείο της Ζακύνθου. Δεν είχε ούτε χειρουργείο ούτε τ</w:t>
      </w:r>
      <w:r>
        <w:rPr>
          <w:rFonts w:eastAsia="Times New Roman" w:cs="Times New Roman"/>
          <w:szCs w:val="24"/>
        </w:rPr>
        <w:t>ίποτα. Μετά άκουσα τον κ. Τσίπρα από κάπου που πήγε μία επίσκεψη να λέει «Τώρα θα λειτουργήσει το νοσοκομείο», ενώ εκείνη την ημέρα δεν μου είπε «Έχετε δίκιο, δεν λειτουργεί».</w:t>
      </w:r>
    </w:p>
    <w:p w14:paraId="47A5506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Πρέπει να έχουμε το θάρρος. Δεν φταίει, βέβαια, ο Τσίπρας αν κάτι δεν λειτουργεί</w:t>
      </w:r>
      <w:r>
        <w:rPr>
          <w:rFonts w:eastAsia="Times New Roman" w:cs="Times New Roman"/>
          <w:szCs w:val="24"/>
        </w:rPr>
        <w:t xml:space="preserve">. Πρέπει να λέμε και την αλήθεια. Εδώ, στην Αθήνα, στο </w:t>
      </w:r>
      <w:r>
        <w:rPr>
          <w:rFonts w:eastAsia="Times New Roman" w:cs="Times New Roman"/>
          <w:szCs w:val="24"/>
        </w:rPr>
        <w:t>«</w:t>
      </w:r>
      <w:r>
        <w:rPr>
          <w:rFonts w:eastAsia="Times New Roman" w:cs="Times New Roman"/>
          <w:szCs w:val="24"/>
        </w:rPr>
        <w:t>Ασκληπιείο Βούλας</w:t>
      </w:r>
      <w:r>
        <w:rPr>
          <w:rFonts w:eastAsia="Times New Roman" w:cs="Times New Roman"/>
          <w:szCs w:val="24"/>
        </w:rPr>
        <w:t>»</w:t>
      </w:r>
      <w:r>
        <w:rPr>
          <w:rFonts w:eastAsia="Times New Roman" w:cs="Times New Roman"/>
          <w:szCs w:val="24"/>
        </w:rPr>
        <w:t xml:space="preserve">, σε έστελναν απέναντι και έπαιρνες μόνος σου τον αντιτετανικό ορό, για να σου τον κάνουν μέσα. Αυτό είναι περιστατικό που συνέβη σε ένα φίλο μου. </w:t>
      </w:r>
    </w:p>
    <w:p w14:paraId="47A5506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πρέπει, λοιπόν, να λέμε τέτοια</w:t>
      </w:r>
      <w:r>
        <w:rPr>
          <w:rFonts w:eastAsia="Times New Roman" w:cs="Times New Roman"/>
          <w:szCs w:val="24"/>
        </w:rPr>
        <w:t xml:space="preserve"> πράγματα, αν θέλετε να ερευνήσουμε αληθινά. Εκτός αν θέλετε να ενοχοποιούμε ο ένας τον άλλο, για να γίνεται πανηγύρι. Αν θέλουμε πανηγύρι και αν θέλουμε να γίνουμε πανηγυρτζήδες, στο χέρι μας είναι. Αν θέλουμε να ανυψώσουμε το επίπεδο του Κοινοβουλίου, πά</w:t>
      </w:r>
      <w:r>
        <w:rPr>
          <w:rFonts w:eastAsia="Times New Roman" w:cs="Times New Roman"/>
          <w:szCs w:val="24"/>
        </w:rPr>
        <w:t>λι στο χέρι μας είναι. Προϋπόθεση, όμως, είναι η όποια πρόταση υπάρξει να είναι σοβαρή και υπεύθυνη.</w:t>
      </w:r>
    </w:p>
    <w:p w14:paraId="47A5506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Η Κυβέρνηση λέει ότι θέλει να πατάξει τη διαφθορά. Σας λέω ότι αφού υπάρχει η πρόταση στις μεγάλες προμήθειες και στις μεγάλες δαπάνες να μπαίνει εισαγγελέ</w:t>
      </w:r>
      <w:r>
        <w:rPr>
          <w:rFonts w:eastAsia="Times New Roman" w:cs="Times New Roman"/>
          <w:szCs w:val="24"/>
        </w:rPr>
        <w:t>ας, γιατί δεν το κάνετε; Εσείς κυβερνάτε. Ποιος σας εμποδίζει; Δεν βλέπω να σας εμποδίζει κανείς. Ξεκινήστε με το να βάλετε εισαγγελείς στις μεγάλες προμήθειες. Αυτή τη στιγμή θα γίνονται σίγουρα και κάποιες παραγγελίες ανταλλακτικών στο στρατό για την άμυ</w:t>
      </w:r>
      <w:r>
        <w:rPr>
          <w:rFonts w:eastAsia="Times New Roman" w:cs="Times New Roman"/>
          <w:szCs w:val="24"/>
        </w:rPr>
        <w:t xml:space="preserve">να. Η ετήσια δαπάνη μπορεί να είναι μεγάλη. Έχει μπει εισαγγελέας; Διότι αν δεν έχει μπει, αύριο μπορεί να καταγγέλλουν πάλι τον Υπουργό οι άλλοι που θα έρθουν και να λένε εκείνοι το ίδιο. </w:t>
      </w:r>
    </w:p>
    <w:p w14:paraId="47A5506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Δηλαδή, σ</w:t>
      </w:r>
      <w:r>
        <w:rPr>
          <w:rFonts w:eastAsia="Times New Roman" w:cs="Times New Roman"/>
          <w:szCs w:val="24"/>
        </w:rPr>
        <w:t>ε</w:t>
      </w:r>
      <w:r>
        <w:rPr>
          <w:rFonts w:eastAsia="Times New Roman" w:cs="Times New Roman"/>
          <w:szCs w:val="24"/>
        </w:rPr>
        <w:t xml:space="preserve"> αυτόν τον τόπο όποιος έρχεται θα κάνει εξεταστικές επιτ</w:t>
      </w:r>
      <w:r>
        <w:rPr>
          <w:rFonts w:eastAsia="Times New Roman" w:cs="Times New Roman"/>
          <w:szCs w:val="24"/>
        </w:rPr>
        <w:t>ροπές για τους προηγούμενους; Το χρήμα θα χάνεται, θα διαρρέει το χρήμα του ελληνικού λαού και το μόνο που θα μένει για εμάς είναι οι εξεταστικές επιτροπές; Η κάνουλα πρέπει να κλείσει. Ας το αποφασίσουμε. Εκτός αν εμπαίζουμε ο ένας τον άλλον. Γιατί σιωπού</w:t>
      </w:r>
      <w:r>
        <w:rPr>
          <w:rFonts w:eastAsia="Times New Roman" w:cs="Times New Roman"/>
          <w:szCs w:val="24"/>
        </w:rPr>
        <w:t>ν όλες οι πτέρυγες επ’ αυτού του θέματος;</w:t>
      </w:r>
    </w:p>
    <w:p w14:paraId="47A5506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Όσον αφορά τα δημόσια έργα, ο κ. Τσίπρας λέει ότι γίνονται έργα. Πήγε και τα εγκαινίασε. Προφανώς θα γίνουν και κάποια άλλα έργα. Εκεί που ανατίθενται αυτά τα έργα, είμαστε απόλυτα σίγουροι ότι δεν πέφτουν μίζες; Ε</w:t>
      </w:r>
      <w:r>
        <w:rPr>
          <w:rFonts w:eastAsia="Times New Roman" w:cs="Times New Roman"/>
          <w:szCs w:val="24"/>
        </w:rPr>
        <w:t>ίμαστε απόλυτα σίγουροι; Βάζετε το χέρι σας στο Ευαγγέλιο; Δεν νομίζω.</w:t>
      </w:r>
    </w:p>
    <w:p w14:paraId="47A5506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 το βάζουμε.</w:t>
      </w:r>
    </w:p>
    <w:p w14:paraId="47A5506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βάζουμε.</w:t>
      </w:r>
    </w:p>
    <w:p w14:paraId="47A5506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Το βάζουμε, γιατί δεν είμαστε σαν κι αυτούς που υπονοείτε.</w:t>
      </w:r>
    </w:p>
    <w:p w14:paraId="47A5506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w:t>
      </w:r>
      <w:r>
        <w:rPr>
          <w:rFonts w:eastAsia="Times New Roman" w:cs="Times New Roman"/>
          <w:b/>
          <w:szCs w:val="24"/>
        </w:rPr>
        <w:t xml:space="preserve"> Κεντρώων): </w:t>
      </w:r>
      <w:r>
        <w:rPr>
          <w:rFonts w:eastAsia="Times New Roman" w:cs="Times New Roman"/>
          <w:szCs w:val="24"/>
        </w:rPr>
        <w:t>Τρεις βάζουν το χέρι στο Ευαγγέλιο, κυρίες και κύριοι. Οι άλλοι διακόσιοι ενενήντα επτά; Έτσι πάτε να γελοιοποιήσετε το Ευαγγέλιο.</w:t>
      </w:r>
    </w:p>
    <w:p w14:paraId="47A5506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Κρίνετε εξ ιδίων τα αλλότρια.</w:t>
      </w:r>
    </w:p>
    <w:p w14:paraId="47A5506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πολύ.</w:t>
      </w:r>
    </w:p>
    <w:p w14:paraId="47A5506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w:t>
      </w:r>
      <w:r>
        <w:rPr>
          <w:rFonts w:eastAsia="Times New Roman" w:cs="Times New Roman"/>
          <w:b/>
          <w:szCs w:val="24"/>
        </w:rPr>
        <w:t xml:space="preserve">(Πρόεδρος της Ένωσης Κεντρώων): </w:t>
      </w:r>
      <w:r>
        <w:rPr>
          <w:rFonts w:eastAsia="Times New Roman" w:cs="Times New Roman"/>
          <w:szCs w:val="24"/>
        </w:rPr>
        <w:t xml:space="preserve">Εγώ δεν θα σταθώ πολύ στο θέμα της υγείας, γιατί εσείς ακολουθείτε τη μέθοδο να μην πατάσσουμε στη ρίζα της τη δυνατότητα να κλέψεις, αφήνουμε να κλέβεις και </w:t>
      </w:r>
      <w:proofErr w:type="spellStart"/>
      <w:r>
        <w:rPr>
          <w:rFonts w:eastAsia="Times New Roman" w:cs="Times New Roman"/>
          <w:szCs w:val="24"/>
        </w:rPr>
        <w:t>ερχόμεθα</w:t>
      </w:r>
      <w:proofErr w:type="spellEnd"/>
      <w:r>
        <w:rPr>
          <w:rFonts w:eastAsia="Times New Roman" w:cs="Times New Roman"/>
          <w:szCs w:val="24"/>
        </w:rPr>
        <w:t xml:space="preserve"> εκ των υστέρων και κυνηγάμε. Επί τέτοιας φιλοσοφίας η Ένω</w:t>
      </w:r>
      <w:r>
        <w:rPr>
          <w:rFonts w:eastAsia="Times New Roman" w:cs="Times New Roman"/>
          <w:szCs w:val="24"/>
        </w:rPr>
        <w:t>ση Κεντρώων δεν συμφωνεί.</w:t>
      </w:r>
    </w:p>
    <w:p w14:paraId="47A5506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θέμα της διαπραγμάτευσης, όπου υπάρχουν και κάποια σοβαρά ζητήματα, γιατί αυτό που συζητάμε σήμερα δεν το θεωρώ πολύ σοβαρό, ειλικρινά. Και θα το δείτε αυτό από τη συνέχεια της διαδικασίας. Είναι αντεκδικήσεις και τέτοια </w:t>
      </w:r>
      <w:r>
        <w:rPr>
          <w:rFonts w:eastAsia="Times New Roman" w:cs="Times New Roman"/>
          <w:szCs w:val="24"/>
        </w:rPr>
        <w:t>πράγματα.</w:t>
      </w:r>
    </w:p>
    <w:p w14:paraId="47A5506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της διαπραγμάτευσης ακούστε πώς το λέει ο κ. Τσίπρας: Έχει κλείσει η συμφωνία, αλλά, αν δεν ρυθμίσουν και το χρέος, δεν την υπογράφουμε. Τι είναι αυτά; Βγαίνει και η </w:t>
      </w:r>
      <w:proofErr w:type="spellStart"/>
      <w:r>
        <w:rPr>
          <w:rFonts w:eastAsia="Times New Roman" w:cs="Times New Roman"/>
          <w:szCs w:val="24"/>
        </w:rPr>
        <w:t>Λαγκάρντ</w:t>
      </w:r>
      <w:proofErr w:type="spellEnd"/>
      <w:r>
        <w:rPr>
          <w:rFonts w:eastAsia="Times New Roman" w:cs="Times New Roman"/>
          <w:szCs w:val="24"/>
        </w:rPr>
        <w:t xml:space="preserve"> σήμερα και λέει: Πρώτα οι μεταρρυθμίσεις, μετά το χρέος. Ιδού </w:t>
      </w:r>
      <w:r>
        <w:rPr>
          <w:rFonts w:eastAsia="Times New Roman" w:cs="Times New Roman"/>
          <w:szCs w:val="24"/>
        </w:rPr>
        <w:t xml:space="preserve">η απάντηση. Τι θα κάνετε; </w:t>
      </w:r>
    </w:p>
    <w:p w14:paraId="47A5506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Μετά λέγατε ότι ο </w:t>
      </w:r>
      <w:proofErr w:type="spellStart"/>
      <w:r>
        <w:rPr>
          <w:rFonts w:eastAsia="Times New Roman" w:cs="Times New Roman"/>
          <w:szCs w:val="24"/>
        </w:rPr>
        <w:t>Σουλτς</w:t>
      </w:r>
      <w:proofErr w:type="spellEnd"/>
      <w:r>
        <w:rPr>
          <w:rFonts w:eastAsia="Times New Roman" w:cs="Times New Roman"/>
          <w:szCs w:val="24"/>
        </w:rPr>
        <w:t xml:space="preserve"> είναι υπέρ της Ελλάδος. Ο </w:t>
      </w:r>
      <w:proofErr w:type="spellStart"/>
      <w:r>
        <w:rPr>
          <w:rFonts w:eastAsia="Times New Roman" w:cs="Times New Roman"/>
          <w:szCs w:val="24"/>
        </w:rPr>
        <w:t>Σουλτς</w:t>
      </w:r>
      <w:proofErr w:type="spellEnd"/>
      <w:r>
        <w:rPr>
          <w:rFonts w:eastAsia="Times New Roman" w:cs="Times New Roman"/>
          <w:szCs w:val="24"/>
        </w:rPr>
        <w:t xml:space="preserve"> μόλις προ διημέρου ζητάει μεταρρυθμίσεις. Δεν συμφωνεί άλλο. Πήγε στη γραμμή Σόιμπλε. Και ο Σόιμπλε έγινε πιο ήρεμος. </w:t>
      </w:r>
    </w:p>
    <w:p w14:paraId="47A5507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ξέρετε, όμως, τον λόγο που άλλαξε και ο </w:t>
      </w:r>
      <w:proofErr w:type="spellStart"/>
      <w:r>
        <w:rPr>
          <w:rFonts w:eastAsia="Times New Roman" w:cs="Times New Roman"/>
          <w:szCs w:val="24"/>
        </w:rPr>
        <w:t>Σουλτς</w:t>
      </w:r>
      <w:proofErr w:type="spellEnd"/>
      <w:r>
        <w:rPr>
          <w:rFonts w:eastAsia="Times New Roman" w:cs="Times New Roman"/>
          <w:szCs w:val="24"/>
        </w:rPr>
        <w:t xml:space="preserve"> κ</w:t>
      </w:r>
      <w:r>
        <w:rPr>
          <w:rFonts w:eastAsia="Times New Roman" w:cs="Times New Roman"/>
          <w:szCs w:val="24"/>
        </w:rPr>
        <w:t xml:space="preserve">αι ο Σόιμπλε. Από Γερμανία τυχαίνει να ξέρει λίγα πράγματα. Θα σας εξηγήσω τώρα τον λόγο που άλλαξε και ο </w:t>
      </w:r>
      <w:proofErr w:type="spellStart"/>
      <w:r>
        <w:rPr>
          <w:rFonts w:eastAsia="Times New Roman" w:cs="Times New Roman"/>
          <w:szCs w:val="24"/>
        </w:rPr>
        <w:t>Σουλτς</w:t>
      </w:r>
      <w:proofErr w:type="spellEnd"/>
      <w:r>
        <w:rPr>
          <w:rFonts w:eastAsia="Times New Roman" w:cs="Times New Roman"/>
          <w:szCs w:val="24"/>
        </w:rPr>
        <w:t xml:space="preserve"> και ο Σόιμπλε. Κάνουν εκεί έρευνες. Ο μεν </w:t>
      </w:r>
      <w:proofErr w:type="spellStart"/>
      <w:r>
        <w:rPr>
          <w:rFonts w:eastAsia="Times New Roman" w:cs="Times New Roman"/>
          <w:szCs w:val="24"/>
        </w:rPr>
        <w:t>Σουλτς</w:t>
      </w:r>
      <w:proofErr w:type="spellEnd"/>
      <w:r>
        <w:rPr>
          <w:rFonts w:eastAsia="Times New Roman" w:cs="Times New Roman"/>
          <w:szCs w:val="24"/>
        </w:rPr>
        <w:t xml:space="preserve"> πίστευε ότι πάει καλά στις δημοσκοπήσεις και είχε προοπτική να βγει καγκελάριος. Έφαγε στο </w:t>
      </w:r>
      <w:proofErr w:type="spellStart"/>
      <w:r>
        <w:rPr>
          <w:rFonts w:eastAsia="Times New Roman" w:cs="Times New Roman"/>
          <w:szCs w:val="24"/>
        </w:rPr>
        <w:t>Saa</w:t>
      </w:r>
      <w:r>
        <w:rPr>
          <w:rFonts w:eastAsia="Times New Roman" w:cs="Times New Roman"/>
          <w:szCs w:val="24"/>
        </w:rPr>
        <w:t>rland</w:t>
      </w:r>
      <w:proofErr w:type="spellEnd"/>
      <w:r>
        <w:rPr>
          <w:rFonts w:eastAsia="Times New Roman" w:cs="Times New Roman"/>
          <w:szCs w:val="24"/>
        </w:rPr>
        <w:t xml:space="preserve"> χαστούκι και φοβήθηκε. Σου λέει: Στήριζα την Ελλάδα και μου κόστισε. Κάνει πίσω ο </w:t>
      </w:r>
      <w:proofErr w:type="spellStart"/>
      <w:r>
        <w:rPr>
          <w:rFonts w:eastAsia="Times New Roman" w:cs="Times New Roman"/>
          <w:szCs w:val="24"/>
        </w:rPr>
        <w:t>Σουλτς</w:t>
      </w:r>
      <w:proofErr w:type="spellEnd"/>
      <w:r>
        <w:rPr>
          <w:rFonts w:eastAsia="Times New Roman" w:cs="Times New Roman"/>
          <w:szCs w:val="24"/>
        </w:rPr>
        <w:t xml:space="preserve">. </w:t>
      </w:r>
    </w:p>
    <w:p w14:paraId="47A5507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Μέρκελ</w:t>
      </w:r>
      <w:proofErr w:type="spellEnd"/>
      <w:r>
        <w:rPr>
          <w:rFonts w:eastAsia="Times New Roman" w:cs="Times New Roman"/>
          <w:szCs w:val="24"/>
        </w:rPr>
        <w:t xml:space="preserve"> πάλι ξέρει ότι ο Γερμανός πολίτης ούτε να πληρώνει θέλει, αλλά θέλει και μεγάλη Ευρώπη, δεν θέλει δεύτερο κράτος να φύγει από το ευρώ. Ο Γερμανός πολί</w:t>
      </w:r>
      <w:r>
        <w:rPr>
          <w:rFonts w:eastAsia="Times New Roman" w:cs="Times New Roman"/>
          <w:szCs w:val="24"/>
        </w:rPr>
        <w:t xml:space="preserve">της αυτή τη στιγμή είναι διχασμένη προσωπικότητα. Τι θέλει; Θέλει και να μην πληρώνει σαν φορολογούμενος πολίτης, αλλά θέλει και να μη διαλυθεί το ευρώ, και να κατηγορηθεί η </w:t>
      </w:r>
      <w:proofErr w:type="spellStart"/>
      <w:r>
        <w:rPr>
          <w:rFonts w:eastAsia="Times New Roman" w:cs="Times New Roman"/>
          <w:szCs w:val="24"/>
        </w:rPr>
        <w:t>Μέρκελ</w:t>
      </w:r>
      <w:proofErr w:type="spellEnd"/>
      <w:r>
        <w:rPr>
          <w:rFonts w:eastAsia="Times New Roman" w:cs="Times New Roman"/>
          <w:szCs w:val="24"/>
        </w:rPr>
        <w:t xml:space="preserve"> ότι διά αδυναμιών της συνέβαλε στον διαμελισμό του ευρώ. Οπότε, κάνει πίσω </w:t>
      </w:r>
      <w:r>
        <w:rPr>
          <w:rFonts w:eastAsia="Times New Roman" w:cs="Times New Roman"/>
          <w:szCs w:val="24"/>
        </w:rPr>
        <w:t xml:space="preserve">η </w:t>
      </w:r>
      <w:proofErr w:type="spellStart"/>
      <w:r>
        <w:rPr>
          <w:rFonts w:eastAsia="Times New Roman" w:cs="Times New Roman"/>
          <w:szCs w:val="24"/>
        </w:rPr>
        <w:t>Μέρκελ</w:t>
      </w:r>
      <w:proofErr w:type="spellEnd"/>
      <w:r>
        <w:rPr>
          <w:rFonts w:eastAsia="Times New Roman" w:cs="Times New Roman"/>
          <w:szCs w:val="24"/>
        </w:rPr>
        <w:t xml:space="preserve"> και λέει ας βοηθήσουμε λίγο την Ελλάδα –στα λόγια, όχι στην ουσία- για να δούμε πώς θα πάμε μετά στις δημοσκοπήσεις. Παίζεται ένα τέτοιο παιχνίδι. Και οι δύο έκαναν πίσω για τους δικούς τους λόγους. </w:t>
      </w:r>
    </w:p>
    <w:p w14:paraId="47A5507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Μην το εκλαμβάνει ο κ. Τσίπρας ότι θα έχει ποτέ</w:t>
      </w:r>
      <w:r>
        <w:rPr>
          <w:rFonts w:eastAsia="Times New Roman" w:cs="Times New Roman"/>
          <w:szCs w:val="24"/>
        </w:rPr>
        <w:t xml:space="preserve"> βοήθεια. Όποιος και να βγει στη Γερμανία, θα είναι σκληρός και θα είναι πρώτα μεταρρυθμίσεις και μετά οποιαδήποτε ρύθμιση. Μην περιμένετε ότι θα υπάρξει έλεος, δηλαδή ότι θα του κάνουμε τη χάρη του οποιουδήποτε Τσίπρα και οποιουδήποτε άλλου πρωθυπουργού μ</w:t>
      </w:r>
      <w:r>
        <w:rPr>
          <w:rFonts w:eastAsia="Times New Roman" w:cs="Times New Roman"/>
          <w:szCs w:val="24"/>
        </w:rPr>
        <w:t xml:space="preserve">ετά από αυτόν και ότι θα πουν: «Δεν βαριέσαι, ας μην έκαναν μεταρρυθμίσεις. Βοήθησέ τους τώρα λιγάκι.» Αν περιμένει ο πολιτικός κόσμος στην Ελλάδα αυτό, είναι αφελής. Σας εξήγησα τους λόγους για τους οποίους άλλαξε και ο </w:t>
      </w:r>
      <w:proofErr w:type="spellStart"/>
      <w:r>
        <w:rPr>
          <w:rFonts w:eastAsia="Times New Roman" w:cs="Times New Roman"/>
          <w:szCs w:val="24"/>
        </w:rPr>
        <w:t>Σουλτς</w:t>
      </w:r>
      <w:proofErr w:type="spellEnd"/>
      <w:r>
        <w:rPr>
          <w:rFonts w:eastAsia="Times New Roman" w:cs="Times New Roman"/>
          <w:szCs w:val="24"/>
        </w:rPr>
        <w:t xml:space="preserve"> και ο Σόιμπλε. </w:t>
      </w:r>
    </w:p>
    <w:p w14:paraId="47A5507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 χρέος της</w:t>
      </w:r>
      <w:r>
        <w:rPr>
          <w:rFonts w:eastAsia="Times New Roman" w:cs="Times New Roman"/>
          <w:szCs w:val="24"/>
        </w:rPr>
        <w:t xml:space="preserve"> Ελλάδος είναι να κάνει μεταρρυθμίσεις και μετά μπορεί να αξιώνει απ’ έξω τις ρυθμίσεις. Το να αξιώνουμε ρυθμίσεις, ενώ κοροϊδεύουμε στις μεταρρυθμίσεις, αυτό δεν θα μας το κάνουνε. </w:t>
      </w:r>
    </w:p>
    <w:p w14:paraId="47A5507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ξέρετε εδώ ότι υπάρχει και ένα πρόβλημα στο τι είναι μεταρρύθμιση και </w:t>
      </w:r>
      <w:r>
        <w:rPr>
          <w:rFonts w:eastAsia="Times New Roman" w:cs="Times New Roman"/>
          <w:szCs w:val="24"/>
        </w:rPr>
        <w:t>τι είναι μέτρο. Μέτρο είναι να βάζεις φόρους. Μέτρο είναι να κόβεις μισθούς, συντάξεις. Αυτό είναι μέτρο προσωρινό που σου επιλύει τον φετινό ισολογισμό. Μεταρρύθμιση είναι η δημιουργία ενός μόνιμου νέου εισόδου που δεν το είχες ως χθες. Αυτό είναι μεταρρύ</w:t>
      </w:r>
      <w:r>
        <w:rPr>
          <w:rFonts w:eastAsia="Times New Roman" w:cs="Times New Roman"/>
          <w:szCs w:val="24"/>
        </w:rPr>
        <w:t>θμιση. Μεταρρύθμιση είναι το σταμάτημα μιας δαπάνης που είχες μόνιμα ως σήμερα. Αυτό είναι μεταρρύθμιση. Είναι το σταμάτημα μιας μόνιμης δαπάνης που είχες ως σήμερα και η απόκτηση μιας νέας πηγής εσόδου που δεν την είχες ως σήμερα. Αυτό είναι μεταρρύθμιση.</w:t>
      </w:r>
      <w:r>
        <w:rPr>
          <w:rFonts w:eastAsia="Times New Roman" w:cs="Times New Roman"/>
          <w:szCs w:val="24"/>
        </w:rPr>
        <w:t xml:space="preserve"> </w:t>
      </w:r>
    </w:p>
    <w:p w14:paraId="47A5507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Εδώ η Αίθουσα ίσως έχει μπερδέψει τις δύο έννοιες. Γιατί πηγαίνω ανά την Ελλάδα και μου λένε «μεταρρυθμίσεις, βρε παιδί μου, κάνουμε», και δεν έχουμε κάνει κα</w:t>
      </w:r>
      <w:r>
        <w:rPr>
          <w:rFonts w:eastAsia="Times New Roman" w:cs="Times New Roman"/>
          <w:szCs w:val="24"/>
        </w:rPr>
        <w:t>μ</w:t>
      </w:r>
      <w:r>
        <w:rPr>
          <w:rFonts w:eastAsia="Times New Roman" w:cs="Times New Roman"/>
          <w:szCs w:val="24"/>
        </w:rPr>
        <w:t>μία. Ούτε επαγγέλματα έχουν ανοίξει, ούτε φοροεισπρακτικό σύστημα έχει φτιαχτεί, ούτε στο δημόσ</w:t>
      </w:r>
      <w:r>
        <w:rPr>
          <w:rFonts w:eastAsia="Times New Roman" w:cs="Times New Roman"/>
          <w:szCs w:val="24"/>
        </w:rPr>
        <w:t>ιο έχει γίνει κα</w:t>
      </w:r>
      <w:r>
        <w:rPr>
          <w:rFonts w:eastAsia="Times New Roman" w:cs="Times New Roman"/>
          <w:szCs w:val="24"/>
        </w:rPr>
        <w:t>μ</w:t>
      </w:r>
      <w:r>
        <w:rPr>
          <w:rFonts w:eastAsia="Times New Roman" w:cs="Times New Roman"/>
          <w:szCs w:val="24"/>
        </w:rPr>
        <w:t>μιά αξιολόγηση αν υπάρχουν αργόμισθοι να τους εκτοπίσουμε, να τους μεταθέσουμε σε ιδιωτικές δουλειές, ούτε τις συντάξεις τις τριπλές τις έχουμε συμπτύξει σε μία, ούτε τις συντάξεις των πλουσίων έχει συζητήσει καθόλου ο κ. Τσίπρας να τις κόψει. Διότι αν τις</w:t>
      </w:r>
      <w:r>
        <w:rPr>
          <w:rFonts w:eastAsia="Times New Roman" w:cs="Times New Roman"/>
          <w:szCs w:val="24"/>
        </w:rPr>
        <w:t xml:space="preserve"> είχε κόψει, δεν θα χρειαζόντουσαν αυτά τα σκληρά μέτρα των 3,6 δισεκατομμυρίων. </w:t>
      </w:r>
    </w:p>
    <w:p w14:paraId="47A5507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δέχθηκε ο κ. Τσίπρα</w:t>
      </w:r>
      <w:r>
        <w:rPr>
          <w:rFonts w:eastAsia="Times New Roman" w:cs="Times New Roman"/>
          <w:szCs w:val="24"/>
        </w:rPr>
        <w:t>ς</w:t>
      </w:r>
      <w:r>
        <w:rPr>
          <w:rFonts w:eastAsia="Times New Roman" w:cs="Times New Roman"/>
          <w:szCs w:val="24"/>
        </w:rPr>
        <w:t xml:space="preserve"> μεταρρυθμίσεις τέτοιες, δραστικές, που δεν θα πείραζαν τον φτωχό μέχρι το χιλιάρικο και θα πείραζαν τους έχοντες. Δεν έκανε αυτό. Έκανε ορ</w:t>
      </w:r>
      <w:r>
        <w:rPr>
          <w:rFonts w:eastAsia="Times New Roman" w:cs="Times New Roman"/>
          <w:szCs w:val="24"/>
        </w:rPr>
        <w:t>ι</w:t>
      </w:r>
      <w:r>
        <w:rPr>
          <w:rFonts w:eastAsia="Times New Roman" w:cs="Times New Roman"/>
          <w:szCs w:val="24"/>
        </w:rPr>
        <w:t>ζ</w:t>
      </w:r>
      <w:r>
        <w:rPr>
          <w:rFonts w:eastAsia="Times New Roman" w:cs="Times New Roman"/>
          <w:szCs w:val="24"/>
        </w:rPr>
        <w:t>ό</w:t>
      </w:r>
      <w:r>
        <w:rPr>
          <w:rFonts w:eastAsia="Times New Roman" w:cs="Times New Roman"/>
          <w:szCs w:val="24"/>
        </w:rPr>
        <w:t>ντ</w:t>
      </w:r>
      <w:r>
        <w:rPr>
          <w:rFonts w:eastAsia="Times New Roman" w:cs="Times New Roman"/>
          <w:szCs w:val="24"/>
        </w:rPr>
        <w:t>ι</w:t>
      </w:r>
      <w:r>
        <w:rPr>
          <w:rFonts w:eastAsia="Times New Roman" w:cs="Times New Roman"/>
          <w:szCs w:val="24"/>
        </w:rPr>
        <w:t>ες κα</w:t>
      </w:r>
      <w:r>
        <w:rPr>
          <w:rFonts w:eastAsia="Times New Roman" w:cs="Times New Roman"/>
          <w:szCs w:val="24"/>
        </w:rPr>
        <w:t>ταστάσεις και παραπονιέται για έξω. Νομίζει ότι θα υποχωρήσουν οι έξω.</w:t>
      </w:r>
    </w:p>
    <w:p w14:paraId="47A5507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Πλανάσθε. Πλανάται και ο κ. Τσίπρας. Εγώ του το έχω πει και του ίδιου. Πλανάται αν θεωρεί ότι χωρίς μεταρρυθμίσεις η χώρα θα καταφέρει να ικετεύσει δόσεις, προγράμματα και λήψη χρημάτων</w:t>
      </w:r>
      <w:r>
        <w:rPr>
          <w:rFonts w:eastAsia="Times New Roman" w:cs="Times New Roman"/>
          <w:szCs w:val="24"/>
        </w:rPr>
        <w:t xml:space="preserve"> περαιτέρω. Είναι άποψή μας.</w:t>
      </w:r>
    </w:p>
    <w:p w14:paraId="47A5507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Στα εργασιακά πάλι. Από την ώρα που θέλεις εδώ ιδιωτικοποιήσεις, θέλεις νέες επενδύσεις, αν αρχίσεις με τους σκληρούς εργασιακούς νόμους δεν θα έρθει κανένας. Τι πρότεινα εγώ; Το έξυπνο που πρέπει να κάνει η Αίθουσα αυτή και η </w:t>
      </w:r>
      <w:r>
        <w:rPr>
          <w:rFonts w:eastAsia="Times New Roman" w:cs="Times New Roman"/>
          <w:szCs w:val="24"/>
        </w:rPr>
        <w:t xml:space="preserve">Κυβέρνηση, η οποιαδήποτε κυβέρνηση. Να </w:t>
      </w:r>
      <w:proofErr w:type="spellStart"/>
      <w:r>
        <w:rPr>
          <w:rFonts w:eastAsia="Times New Roman" w:cs="Times New Roman"/>
          <w:szCs w:val="24"/>
        </w:rPr>
        <w:t>ελαστικοποιήσει</w:t>
      </w:r>
      <w:proofErr w:type="spellEnd"/>
      <w:r>
        <w:rPr>
          <w:rFonts w:eastAsia="Times New Roman" w:cs="Times New Roman"/>
          <w:szCs w:val="24"/>
        </w:rPr>
        <w:t xml:space="preserve"> προς το παρόν τις εργασιακές σχέσεις και όταν φύγουμε από το μνημόνιο και σταθεροποιηθεί η θέση μας στο </w:t>
      </w:r>
      <w:r>
        <w:rPr>
          <w:rFonts w:eastAsia="Times New Roman" w:cs="Times New Roman"/>
          <w:szCs w:val="24"/>
        </w:rPr>
        <w:t>Ε</w:t>
      </w:r>
      <w:r>
        <w:rPr>
          <w:rFonts w:eastAsia="Times New Roman" w:cs="Times New Roman"/>
          <w:szCs w:val="24"/>
        </w:rPr>
        <w:t>υρώ και η Ελλάδα ξανασταθεί στα πόδια της, έχει κάθε άνεση να επαναφέρει φιλεργατικούς νόμους. Μ</w:t>
      </w:r>
      <w:r>
        <w:rPr>
          <w:rFonts w:eastAsia="Times New Roman" w:cs="Times New Roman"/>
          <w:szCs w:val="24"/>
        </w:rPr>
        <w:t>ε το να λέει ο Τσίπρας «δεν υποχωρώ, δεν υποχωρώ και είναι αγκάθια στις διαβουλεύσεις» και να ρέει ο χρόνος, ποιο το κέρδος, κύριοι;</w:t>
      </w:r>
    </w:p>
    <w:p w14:paraId="47A5507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Θέλω να πω και δύο λόγια για τις δημοσκοπήσεις. Έχω ζητήσει τη σύσταση…</w:t>
      </w:r>
    </w:p>
    <w:p w14:paraId="47A5507A"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507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ΝΙΚΟΛΑΟΣ ΠΑΠΑΔ</w:t>
      </w:r>
      <w:r>
        <w:rPr>
          <w:rFonts w:eastAsia="Times New Roman" w:cs="Times New Roman"/>
          <w:b/>
          <w:szCs w:val="24"/>
        </w:rPr>
        <w:t>ΟΠΟΥΛΟΣ:</w:t>
      </w:r>
      <w:r>
        <w:rPr>
          <w:rFonts w:eastAsia="Times New Roman" w:cs="Times New Roman"/>
          <w:szCs w:val="24"/>
        </w:rPr>
        <w:t xml:space="preserve"> Κύριε Πρόεδρε…</w:t>
      </w:r>
    </w:p>
    <w:p w14:paraId="47A5507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47A5507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Εσείς, κύριε με το μουστάκι, τι πρόβλημα έχετε με τις δημοσκοπήσεις, αφού ιδιαίτερα το κόμμα σας πάει </w:t>
      </w:r>
      <w:r>
        <w:rPr>
          <w:rFonts w:eastAsia="Times New Roman" w:cs="Times New Roman"/>
          <w:szCs w:val="24"/>
        </w:rPr>
        <w:t>«</w:t>
      </w:r>
      <w:r>
        <w:rPr>
          <w:rFonts w:eastAsia="Times New Roman" w:cs="Times New Roman"/>
          <w:szCs w:val="24"/>
        </w:rPr>
        <w:t>κατά μπρούμητα</w:t>
      </w:r>
      <w:r>
        <w:rPr>
          <w:rFonts w:eastAsia="Times New Roman" w:cs="Times New Roman"/>
          <w:szCs w:val="24"/>
        </w:rPr>
        <w:t>»</w:t>
      </w:r>
      <w:r>
        <w:rPr>
          <w:rFonts w:eastAsia="Times New Roman" w:cs="Times New Roman"/>
          <w:szCs w:val="24"/>
        </w:rPr>
        <w:t>.</w:t>
      </w:r>
    </w:p>
    <w:p w14:paraId="47A5507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w:t>
      </w:r>
      <w:r>
        <w:rPr>
          <w:rFonts w:eastAsia="Times New Roman" w:cs="Times New Roman"/>
          <w:b/>
          <w:szCs w:val="24"/>
        </w:rPr>
        <w:t xml:space="preserve">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Συνεχίστε, κύριε Πρόεδρε.</w:t>
      </w:r>
    </w:p>
    <w:p w14:paraId="47A5507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Ζήτησα ανεξάρτητη αρχή. Γιατί τη ζήτησα την ανεξάρτητη αρχή; Γιατί είπε κάποιος Υπουργός –δεν θυμάμαι ποιος είναι- ότι είναι κουμπάρος του Μητσοτάκη ένας που κάνει καλέ</w:t>
      </w:r>
      <w:r>
        <w:rPr>
          <w:rFonts w:eastAsia="Times New Roman" w:cs="Times New Roman"/>
          <w:szCs w:val="24"/>
        </w:rPr>
        <w:t xml:space="preserve">ς δημοσκοπήσεις για το ΠΑΣΟΚ και τη Νέα Δημοκρατία. Υπάρχει ένας που ανεβάζει συνέχεια. Να μη λέμε ονόματα τώρα στην Αίθουσα. Είναι </w:t>
      </w:r>
      <w:proofErr w:type="spellStart"/>
      <w:r>
        <w:rPr>
          <w:rFonts w:eastAsia="Times New Roman" w:cs="Times New Roman"/>
          <w:szCs w:val="24"/>
        </w:rPr>
        <w:t>κουμπάρια</w:t>
      </w:r>
      <w:proofErr w:type="spellEnd"/>
      <w:r>
        <w:rPr>
          <w:rFonts w:eastAsia="Times New Roman" w:cs="Times New Roman"/>
          <w:szCs w:val="24"/>
        </w:rPr>
        <w:t xml:space="preserve">, λέει. Αφού είναι </w:t>
      </w:r>
      <w:proofErr w:type="spellStart"/>
      <w:r>
        <w:rPr>
          <w:rFonts w:eastAsia="Times New Roman" w:cs="Times New Roman"/>
          <w:szCs w:val="24"/>
        </w:rPr>
        <w:t>κουμπάρια</w:t>
      </w:r>
      <w:proofErr w:type="spellEnd"/>
      <w:r>
        <w:rPr>
          <w:rFonts w:eastAsia="Times New Roman" w:cs="Times New Roman"/>
          <w:szCs w:val="24"/>
        </w:rPr>
        <w:t>, πάρτε μέτρα. Εγώ σας ζητώ ανεξάρτητη αρχή, όπως το ΕΣΡ, μόνο για τις δημοσκοπήσεις. Ν</w:t>
      </w:r>
      <w:r>
        <w:rPr>
          <w:rFonts w:eastAsia="Times New Roman" w:cs="Times New Roman"/>
          <w:szCs w:val="24"/>
        </w:rPr>
        <w:t xml:space="preserve">α γίνει μία δημοσκόπηση, να πηγαίνει τα στοιχεία είτε με κάλπη είτε με τηλέφωνα ολοκληρωμένα, να ελέγχουν οι επικοινωνιολόγοι της ανεξάρτητης αρχής το αποτέλεσμα και μετά να το λέει ο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«ΕΘΝΟΣ»</w:t>
      </w:r>
      <w:r>
        <w:rPr>
          <w:rFonts w:eastAsia="Times New Roman" w:cs="Times New Roman"/>
          <w:szCs w:val="24"/>
        </w:rPr>
        <w:t xml:space="preserve">, ο </w:t>
      </w:r>
      <w:r>
        <w:rPr>
          <w:rFonts w:eastAsia="Times New Roman" w:cs="Times New Roman"/>
          <w:szCs w:val="24"/>
        </w:rPr>
        <w:t>«ΕΛΕΥΘΕΡΟΣ ΤΥΠΟΣ»</w:t>
      </w:r>
      <w:r>
        <w:rPr>
          <w:rFonts w:eastAsia="Times New Roman" w:cs="Times New Roman"/>
          <w:szCs w:val="24"/>
        </w:rPr>
        <w:t xml:space="preserve">. Όχι, </w:t>
      </w:r>
      <w:proofErr w:type="spellStart"/>
      <w:r>
        <w:rPr>
          <w:rFonts w:eastAsia="Times New Roman" w:cs="Times New Roman"/>
          <w:szCs w:val="24"/>
        </w:rPr>
        <w:t>μπαμ</w:t>
      </w:r>
      <w:proofErr w:type="spellEnd"/>
      <w:r>
        <w:rPr>
          <w:rFonts w:eastAsia="Times New Roman" w:cs="Times New Roman"/>
          <w:szCs w:val="24"/>
        </w:rPr>
        <w:t xml:space="preserve"> το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τόσο. Λόγο</w:t>
      </w:r>
      <w:r>
        <w:rPr>
          <w:rFonts w:eastAsia="Times New Roman" w:cs="Times New Roman"/>
          <w:szCs w:val="24"/>
        </w:rPr>
        <w:t>υ χάρ</w:t>
      </w:r>
      <w:r>
        <w:rPr>
          <w:rFonts w:eastAsia="Times New Roman" w:cs="Times New Roman"/>
          <w:szCs w:val="24"/>
        </w:rPr>
        <w:t>ιν</w:t>
      </w:r>
      <w:r>
        <w:rPr>
          <w:rFonts w:eastAsia="Times New Roman" w:cs="Times New Roman"/>
          <w:szCs w:val="24"/>
        </w:rPr>
        <w:t xml:space="preserve">, πέρυσι τον Σεπτέμβριο είχαν τον Λαφαζάνη 6% και την Ένωση Κεντρώων 2%. Τον Σεπτέμβρη πριν τις εκλογές είχαν 2% την Ένωση Κεντρώων και τον Λαφαζάνη 6%. Το ακούτε; </w:t>
      </w:r>
    </w:p>
    <w:p w14:paraId="47A5508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Έχεις δίκιο, Πρόεδρε.</w:t>
      </w:r>
    </w:p>
    <w:p w14:paraId="47A5508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w:t>
      </w:r>
      <w:r>
        <w:rPr>
          <w:rFonts w:eastAsia="Times New Roman" w:cs="Times New Roman"/>
          <w:b/>
          <w:szCs w:val="24"/>
        </w:rPr>
        <w:t>νωσης Κεντρώων):</w:t>
      </w:r>
      <w:r>
        <w:rPr>
          <w:rFonts w:eastAsia="Times New Roman" w:cs="Times New Roman"/>
          <w:szCs w:val="24"/>
        </w:rPr>
        <w:t xml:space="preserve"> Να πούμε και για το δημοψήφισμα πόσο πηγαίναν; Να το βάλουμε και το δημοψήφισμα; Δεν φαντάζομαι στη Νέα Δημοκρατία να πιστεύετε στις δημοσκοπήσεις, γιατί θα προσγειωθείτε αγρίως.</w:t>
      </w:r>
    </w:p>
    <w:p w14:paraId="47A5508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Πιστεύουμε.</w:t>
      </w:r>
    </w:p>
    <w:p w14:paraId="47A5508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w:t>
      </w:r>
      <w:r>
        <w:rPr>
          <w:rFonts w:eastAsia="Times New Roman" w:cs="Times New Roman"/>
          <w:b/>
          <w:szCs w:val="24"/>
        </w:rPr>
        <w:t xml:space="preserve"> Ένωσης Κεντρώων): </w:t>
      </w:r>
      <w:r>
        <w:rPr>
          <w:rFonts w:eastAsia="Times New Roman" w:cs="Times New Roman"/>
          <w:szCs w:val="24"/>
        </w:rPr>
        <w:t xml:space="preserve">Άνευ αλεξιπτώτου θα προσγειωθείτε, εάν τις πιστεύετε. Μέσα σας ξέρετε και εσείς τι συμβαίνει. </w:t>
      </w:r>
    </w:p>
    <w:p w14:paraId="47A5508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Εδώ, όμως, θέλω να εντοπίσω και κάτι άλλο. Θα στενοχωρήσω λίγο και την κ. Γεννηματά. Δύο κόμματα είχαν την ευθύνη της χώρας τα τελευταία σαράν</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πενήντα χρόνια, το ΠΑΣΟΚ και η Νέα Δημοκρατία. Εγώ αυτούς θυμάμαι πάλευα τότε. Επί σαράντα χρόνια πάλευα με ένα μικρό </w:t>
      </w:r>
      <w:r>
        <w:rPr>
          <w:rFonts w:eastAsia="Times New Roman" w:cs="Times New Roman"/>
          <w:szCs w:val="24"/>
        </w:rPr>
        <w:t>κ</w:t>
      </w:r>
      <w:r>
        <w:rPr>
          <w:rFonts w:eastAsia="Times New Roman" w:cs="Times New Roman"/>
          <w:szCs w:val="24"/>
        </w:rPr>
        <w:t xml:space="preserve">όμμα να μπω στη Βουλή </w:t>
      </w:r>
      <w:proofErr w:type="spellStart"/>
      <w:r>
        <w:rPr>
          <w:rFonts w:eastAsia="Times New Roman" w:cs="Times New Roman"/>
          <w:szCs w:val="24"/>
        </w:rPr>
        <w:t>εναντιούμενος</w:t>
      </w:r>
      <w:proofErr w:type="spellEnd"/>
      <w:r>
        <w:rPr>
          <w:rFonts w:eastAsia="Times New Roman" w:cs="Times New Roman"/>
          <w:szCs w:val="24"/>
        </w:rPr>
        <w:t xml:space="preserve"> και στη Νέα Δημοκρατία και στο ΠΑΣΟΚ. Και βλέπω τώρα ΠΑΣΟΚ και Νέα Δημοκρατία να ετοιμάζονται να</w:t>
      </w:r>
      <w:r>
        <w:rPr>
          <w:rFonts w:eastAsia="Times New Roman" w:cs="Times New Roman"/>
          <w:szCs w:val="24"/>
        </w:rPr>
        <w:t xml:space="preserve"> καταλάβουν την εξουσία. Τι είναι αυτό τώρα; Δικαίωση αυτών που πτώχευσαν; Πώς έρχεται αυτό τώρα; Έρχεται δηλαδή, ο ελληνικός λαός -που πτώχευσε η χώρα με προσλήψεις, με όλο εκείνο το πανηγύρι- και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Φ</w:t>
      </w:r>
      <w:r>
        <w:rPr>
          <w:rFonts w:eastAsia="Times New Roman" w:cs="Times New Roman"/>
          <w:szCs w:val="24"/>
        </w:rPr>
        <w:t>ιλοσόφησα. Ήταν ωραίοι αυτοί που μας πτώχευσαν. Να</w:t>
      </w:r>
      <w:r>
        <w:rPr>
          <w:rFonts w:eastAsia="Times New Roman" w:cs="Times New Roman"/>
          <w:szCs w:val="24"/>
        </w:rPr>
        <w:t xml:space="preserve"> τους ξαναβγάλουμε.»; Αυτό θέλουν να μας πουν οι δημοσκοπήσεις. Ότι ο ελληνικός λαός επιστρέφει στον τόπο του εγκλήματος.</w:t>
      </w:r>
    </w:p>
    <w:p w14:paraId="47A55085"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7A5508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κάντε ησυχία.</w:t>
      </w:r>
    </w:p>
    <w:p w14:paraId="47A5508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Είνα</w:t>
      </w:r>
      <w:r>
        <w:rPr>
          <w:rFonts w:eastAsia="Times New Roman" w:cs="Times New Roman"/>
          <w:szCs w:val="24"/>
        </w:rPr>
        <w:t>ι τόσο αφιλοσόφητος!</w:t>
      </w:r>
    </w:p>
    <w:p w14:paraId="47A5508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Συντομεύστε, κύριε Πρόεδρε.</w:t>
      </w:r>
    </w:p>
    <w:p w14:paraId="47A5508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Εντάξει, κύριε Πρόεδρε.</w:t>
      </w:r>
    </w:p>
    <w:p w14:paraId="47A5508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Νομίζω ότι αν πάμε σε εκλογές και δεν έχει κάνει την ανεξάρτητη αρχή ο κ. Τσίπρας, θα έχει βλάψει τον εαυ</w:t>
      </w:r>
      <w:r>
        <w:rPr>
          <w:rFonts w:eastAsia="Times New Roman" w:cs="Times New Roman"/>
          <w:szCs w:val="24"/>
        </w:rPr>
        <w:t>τό του, γιατί είναι μεγάλο έγκλημα αυτό, αν δεν το κάνει. Θα διαιωνιστεί μία ατιμία, γιατί από τις δημοσκοπήσεις παρασύρεται ο κόσμος. Προσέξτε το αυτό, δεν είναι αστείο πράγμα. Γιατί λέει ο Τσίπρας, έχει σύνθημα ότι κυνηγάει τη διαπλοκή. Μεγαλύτερη διαπλο</w:t>
      </w:r>
      <w:r>
        <w:rPr>
          <w:rFonts w:eastAsia="Times New Roman" w:cs="Times New Roman"/>
          <w:szCs w:val="24"/>
        </w:rPr>
        <w:t xml:space="preserve">κή από τις εφημερίδες και τα κανάλια είναι οι δημοσκοπήσεις, γιατί όταν σε γράφουν τριάντα και τον άλλον δέκα, παρασύρεται ένα κομμάτι κόσμου, ιδιαίτερα </w:t>
      </w:r>
      <w:r>
        <w:rPr>
          <w:rFonts w:eastAsia="Times New Roman" w:cs="Times New Roman"/>
          <w:szCs w:val="24"/>
        </w:rPr>
        <w:t xml:space="preserve">χαμηλής </w:t>
      </w:r>
      <w:r>
        <w:rPr>
          <w:rFonts w:eastAsia="Times New Roman" w:cs="Times New Roman"/>
          <w:szCs w:val="24"/>
        </w:rPr>
        <w:t>μόρφωσης κόσμου. Τι τη θέλει τη διαπλοκή και αυτά που κάνει αν αυτό το θέμα το αφήσει έτσι.</w:t>
      </w:r>
    </w:p>
    <w:p w14:paraId="47A5508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Είν</w:t>
      </w:r>
      <w:r>
        <w:rPr>
          <w:rFonts w:eastAsia="Times New Roman" w:cs="Times New Roman"/>
          <w:szCs w:val="24"/>
        </w:rPr>
        <w:t xml:space="preserve">αι πολύ σημαντικό αυτό και </w:t>
      </w:r>
      <w:r>
        <w:rPr>
          <w:rFonts w:eastAsia="Times New Roman" w:cs="Times New Roman"/>
          <w:szCs w:val="24"/>
        </w:rPr>
        <w:t xml:space="preserve">απευθύνομαι </w:t>
      </w:r>
      <w:r>
        <w:rPr>
          <w:rFonts w:eastAsia="Times New Roman" w:cs="Times New Roman"/>
          <w:szCs w:val="24"/>
        </w:rPr>
        <w:t>προς όλες τις Πτέρυγες.</w:t>
      </w:r>
    </w:p>
    <w:p w14:paraId="47A5508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βλέπω στο ΠΑΣΟΚ να επιστρέφει η φρουρά του Γιώργου Παπανδρέου, όλη: </w:t>
      </w:r>
      <w:proofErr w:type="spellStart"/>
      <w:r>
        <w:rPr>
          <w:rFonts w:eastAsia="Times New Roman" w:cs="Times New Roman"/>
          <w:szCs w:val="24"/>
        </w:rPr>
        <w:t>Πετσάλνικος</w:t>
      </w:r>
      <w:proofErr w:type="spellEnd"/>
      <w:r>
        <w:rPr>
          <w:rFonts w:eastAsia="Times New Roman" w:cs="Times New Roman"/>
          <w:szCs w:val="24"/>
        </w:rPr>
        <w:t>, όλα τα άτομα εκείνα, τα ωραία, που είχαν κρυφτεί για τρία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τέσσερα χρόνια, δεν έβγαιναν στο φως του ήλι</w:t>
      </w:r>
      <w:r>
        <w:rPr>
          <w:rFonts w:eastAsia="Times New Roman" w:cs="Times New Roman"/>
          <w:szCs w:val="24"/>
        </w:rPr>
        <w:t xml:space="preserve">ου, γιατί είχαν βάλει τη χώρα στα μνημόνια. Τώρα ο </w:t>
      </w:r>
      <w:proofErr w:type="spellStart"/>
      <w:r>
        <w:rPr>
          <w:rFonts w:eastAsia="Times New Roman" w:cs="Times New Roman"/>
          <w:szCs w:val="24"/>
        </w:rPr>
        <w:t>Σαχινίδης</w:t>
      </w:r>
      <w:proofErr w:type="spellEnd"/>
      <w:r>
        <w:rPr>
          <w:rFonts w:eastAsia="Times New Roman" w:cs="Times New Roman"/>
          <w:szCs w:val="24"/>
        </w:rPr>
        <w:t xml:space="preserve">, Υπουργός Οικονομικών, ήταν ξανά στο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-δεν θυμάμαι που ήταν- και λαλούσε και είχε για όλα λύσεις. Λέω αφού είχες </w:t>
      </w:r>
      <w:r>
        <w:rPr>
          <w:rFonts w:eastAsia="Times New Roman" w:cs="Times New Roman"/>
          <w:szCs w:val="24"/>
        </w:rPr>
        <w:t>και έχεις</w:t>
      </w:r>
      <w:r>
        <w:rPr>
          <w:rFonts w:eastAsia="Times New Roman" w:cs="Times New Roman"/>
          <w:szCs w:val="24"/>
        </w:rPr>
        <w:t xml:space="preserve"> λύσεις για όλα </w:t>
      </w:r>
      <w:r>
        <w:rPr>
          <w:rFonts w:eastAsia="Times New Roman" w:cs="Times New Roman"/>
          <w:szCs w:val="24"/>
        </w:rPr>
        <w:t>τώρα</w:t>
      </w:r>
      <w:r>
        <w:rPr>
          <w:rFonts w:eastAsia="Times New Roman" w:cs="Times New Roman"/>
          <w:szCs w:val="24"/>
        </w:rPr>
        <w:t>, τόσα χρόνια πού ήσουν; Τι έκανες, ρε φιλαράκο</w:t>
      </w:r>
      <w:r>
        <w:rPr>
          <w:rFonts w:eastAsia="Times New Roman" w:cs="Times New Roman"/>
          <w:szCs w:val="24"/>
        </w:rPr>
        <w:t>, και δεν εφάρμοζες τις λύσεις;</w:t>
      </w:r>
    </w:p>
    <w:p w14:paraId="47A5508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7A5508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Εν τω μεταξύ, θα πω και κάτι άσχημο για τη Νέα Δημοκρατία. </w:t>
      </w:r>
    </w:p>
    <w:p w14:paraId="47A5508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πολύ, συντομεύετε, κύριε Πρόεδρε. </w:t>
      </w:r>
    </w:p>
    <w:p w14:paraId="47A5509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w:t>
      </w:r>
      <w:r>
        <w:rPr>
          <w:rFonts w:eastAsia="Times New Roman" w:cs="Times New Roman"/>
          <w:b/>
          <w:szCs w:val="24"/>
        </w:rPr>
        <w:t xml:space="preserve">σης Κεντρώων): </w:t>
      </w:r>
      <w:r>
        <w:rPr>
          <w:rFonts w:eastAsia="Times New Roman" w:cs="Times New Roman"/>
          <w:szCs w:val="24"/>
        </w:rPr>
        <w:t xml:space="preserve">Πρέπει να ακουστεί αυτό, κύριε Πρόεδρε. </w:t>
      </w:r>
    </w:p>
    <w:p w14:paraId="47A5509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Βγαίνουν οι εκπρόσωποι της Νέας Δημοκρατίας στα κανάλια και παρουσιάζουν πολύ απλά ότι με μείωση των φορολογικών συντελεστών θα λυθεί το πρόβλημα, με μείωση των φορολογικών συντελεστών λύνεται το πρόβλημα κατά τη Νέα Δημοκρατία. Αυτό είναι το πρόβλημα. Για</w:t>
      </w:r>
      <w:r>
        <w:rPr>
          <w:rFonts w:eastAsia="Times New Roman" w:cs="Times New Roman"/>
          <w:szCs w:val="24"/>
        </w:rPr>
        <w:t xml:space="preserve">τί δεν το κάνατε στα δύο χρόνια του Σαμαρά και εσείς; </w:t>
      </w:r>
    </w:p>
    <w:p w14:paraId="47A55092"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7A5509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Βεβαίως, το κάναμε. </w:t>
      </w:r>
    </w:p>
    <w:p w14:paraId="47A5509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Το κάνατε; Α, και φύγαμε από τα μνημόνια; </w:t>
      </w:r>
    </w:p>
    <w:p w14:paraId="47A5509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Δεν παρακολουθείτε, κύριε Πρόεδρε. Το έχουμε κάνει. </w:t>
      </w:r>
    </w:p>
    <w:p w14:paraId="47A5509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επιτρέψτε μου…</w:t>
      </w:r>
    </w:p>
    <w:p w14:paraId="47A5509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Συγνώμη, φαίνεται στη Νέα Δημοκρατία έχουν πιστέψει στην πλάνη, την οποία ακολουθούν. </w:t>
      </w:r>
    </w:p>
    <w:p w14:paraId="47A5509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Ακούστε,</w:t>
      </w:r>
      <w:r>
        <w:rPr>
          <w:rFonts w:eastAsia="Times New Roman" w:cs="Times New Roman"/>
          <w:szCs w:val="24"/>
        </w:rPr>
        <w:t xml:space="preserve"> εγώ μίλησα και με τον Αρχηγό σας, γιατί είχα δυσκολίες για αυτό το ραντεβού, γιατί η οικογένεια Μητσοτάκη ήταν αρνητικός ηλεκτρισμός για εμάς, είχαν ρίξει μια κυβέρνηση του κέντρου, δεν ήταν εύκολο το ραντεβού -δεν σας το κρύβω- και έδωσα μια ευκαιρία. </w:t>
      </w:r>
    </w:p>
    <w:p w14:paraId="47A5509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προσέξτε καλά. Η συναίνεση είναι η πίστη η δική μου. Εσείς ζητάτε την εξουσία. Εσείς θέλετε την εξουσία και φοβάμαι εγώ αυτούς, που έχουν το θράσος να θέλουν εξουσία. Τους φοβάμαι, κυρίες και κύριοι, στην Αίθουσα αυτή. </w:t>
      </w:r>
    </w:p>
    <w:p w14:paraId="47A5509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Του ίδιου του Τσίπρα του είπα ό</w:t>
      </w:r>
      <w:r>
        <w:rPr>
          <w:rFonts w:eastAsia="Times New Roman" w:cs="Times New Roman"/>
          <w:szCs w:val="24"/>
        </w:rPr>
        <w:t>τι είσαι με πενήντα έδρες μπόνους και εσύ και πρέπει να σέβεσαι την Ελλάδα. Και δεν έχεις πάρει την ψήφο την αντίστοιχη, το ποσοστό, για να λες κυβερνάω μόνος μου. Το ίδιο, λοιπόν, λέω και στον Αρχηγό σας από την Αίθουσα αυτή, από το Βήμα αυτό! Είναι μεγάλ</w:t>
      </w:r>
      <w:r>
        <w:rPr>
          <w:rFonts w:eastAsia="Times New Roman" w:cs="Times New Roman"/>
          <w:szCs w:val="24"/>
        </w:rPr>
        <w:t xml:space="preserve">ο θράσος να βγαίνεις σε έναν λαό, σε ένα Βήμα και να λες θα σε κυβερνήσω. Ποιος είσαι εσύ, κύριε; </w:t>
      </w:r>
    </w:p>
    <w:p w14:paraId="47A5509B" w14:textId="77777777" w:rsidR="00080287" w:rsidRDefault="007F198B">
      <w:pPr>
        <w:spacing w:line="600" w:lineRule="auto"/>
        <w:ind w:firstLine="720"/>
        <w:contextualSpacing/>
        <w:jc w:val="both"/>
        <w:rPr>
          <w:rFonts w:eastAsia="Times New Roman" w:cs="Times New Roman"/>
          <w:szCs w:val="24"/>
        </w:rPr>
      </w:pPr>
      <w:r w:rsidRPr="00F2333B">
        <w:rPr>
          <w:rFonts w:eastAsia="Times New Roman" w:cs="Times New Roman"/>
          <w:szCs w:val="24"/>
        </w:rPr>
        <w:t xml:space="preserve">Οι χώρες θέλουν συνασπισμούς, θέλουν </w:t>
      </w:r>
      <w:proofErr w:type="spellStart"/>
      <w:r w:rsidRPr="00F2333B">
        <w:rPr>
          <w:rFonts w:eastAsia="Times New Roman" w:cs="Times New Roman"/>
          <w:szCs w:val="24"/>
        </w:rPr>
        <w:t>συναντίληψη</w:t>
      </w:r>
      <w:proofErr w:type="spellEnd"/>
      <w:r w:rsidRPr="00F2333B">
        <w:rPr>
          <w:rFonts w:eastAsia="Times New Roman" w:cs="Times New Roman"/>
          <w:szCs w:val="24"/>
        </w:rPr>
        <w:t>, θέλουν διάλογο, θέλουν συνεννόηση. Εσείς θέλετε να πέσει η μια ομάδα εξουσίας και να έρθετε εσείς. Δεν πείθ</w:t>
      </w:r>
      <w:r w:rsidRPr="00F2333B">
        <w:rPr>
          <w:rFonts w:eastAsia="Times New Roman" w:cs="Times New Roman"/>
          <w:szCs w:val="24"/>
        </w:rPr>
        <w:t xml:space="preserve">ετε καθόλου περί της </w:t>
      </w:r>
      <w:proofErr w:type="spellStart"/>
      <w:r w:rsidRPr="00F2333B">
        <w:rPr>
          <w:rFonts w:eastAsia="Times New Roman" w:cs="Times New Roman"/>
          <w:szCs w:val="24"/>
        </w:rPr>
        <w:t>αγαθότητος</w:t>
      </w:r>
      <w:proofErr w:type="spellEnd"/>
      <w:r w:rsidRPr="00F2333B">
        <w:rPr>
          <w:rFonts w:eastAsia="Times New Roman" w:cs="Times New Roman"/>
          <w:szCs w:val="24"/>
        </w:rPr>
        <w:t xml:space="preserve"> των προθέσεών σας ή περί </w:t>
      </w:r>
      <w:r>
        <w:rPr>
          <w:rFonts w:eastAsia="Times New Roman" w:cs="Times New Roman"/>
          <w:szCs w:val="24"/>
        </w:rPr>
        <w:t xml:space="preserve">των ικανοτήτων να εφαρμόσετε αυτό το πρόγραμμα. </w:t>
      </w:r>
    </w:p>
    <w:p w14:paraId="47A5509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έχω να προσθέσω τίποτα, ει μη ότι δίνω δύο, τρεις ώρες, όσες έχει η σύναξη αυτή η σημερινή, στον κ. Τσίπρα να επεκτείνει το χρονικό διάστημα και γ</w:t>
      </w:r>
      <w:r>
        <w:rPr>
          <w:rFonts w:eastAsia="Times New Roman" w:cs="Times New Roman"/>
          <w:szCs w:val="24"/>
        </w:rPr>
        <w:t xml:space="preserve">ια την περίοδο του Τσίπρα, δηλαδή για τη δική του περίοδο, για να ψηφίσει η Ένωση Κεντρώων. </w:t>
      </w:r>
    </w:p>
    <w:p w14:paraId="47A5509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7A5509E"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7A5509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τον Πρόεδρο</w:t>
      </w:r>
      <w:r>
        <w:rPr>
          <w:rFonts w:eastAsia="Times New Roman" w:cs="Times New Roman"/>
          <w:szCs w:val="24"/>
        </w:rPr>
        <w:t xml:space="preserve"> </w:t>
      </w:r>
      <w:r>
        <w:rPr>
          <w:rFonts w:eastAsia="Times New Roman" w:cs="Times New Roman"/>
          <w:szCs w:val="24"/>
        </w:rPr>
        <w:t xml:space="preserve">κ. Λεβέντη. </w:t>
      </w:r>
    </w:p>
    <w:p w14:paraId="47A550A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Να διευκρινίσουμε στην Αίθουσα </w:t>
      </w:r>
      <w:r>
        <w:rPr>
          <w:rFonts w:eastAsia="Times New Roman" w:cs="Times New Roman"/>
          <w:szCs w:val="24"/>
        </w:rPr>
        <w:t>ότι δεν υπάρχουν ούτε δύο ούτε τρεις ώρες. Υπάρχουν τα δώδεκα λεπτά του Κοινοβουλευτικού Εκπροσώπου του ΣΥΡΙΖΑ, τα έξι λεπτά του Κοινοβουλευτικού Εκπροσώπου της Νέας Δημοκρατίας, επειδή είχε μιλήσει προηγο</w:t>
      </w:r>
      <w:r>
        <w:rPr>
          <w:rFonts w:eastAsia="Times New Roman" w:cs="Times New Roman"/>
          <w:szCs w:val="24"/>
        </w:rPr>
        <w:t>υμένως</w:t>
      </w:r>
      <w:r>
        <w:rPr>
          <w:rFonts w:eastAsia="Times New Roman" w:cs="Times New Roman"/>
          <w:szCs w:val="24"/>
        </w:rPr>
        <w:t xml:space="preserve"> ο κ. Μητσοτάκης και ύστερα θα μιλήσει ο κύρι</w:t>
      </w:r>
      <w:r>
        <w:rPr>
          <w:rFonts w:eastAsia="Times New Roman" w:cs="Times New Roman"/>
          <w:szCs w:val="24"/>
        </w:rPr>
        <w:t>ος Πρωθυπουργός, προς τον οποίον, επίσης, κάνουμε έκκληση να είναι σχετικά σύντομος, γιατί είχαμε προσδιορίσει διαφορετικά τα ωράρια. Είναι Μεγάλη Τετάρτη και πολλοί συνάδελφοι έχουν βγάλει εισιτήρια για την περιφέρεια, για να φύγουν για Κρήτη και αλλού κα</w:t>
      </w:r>
      <w:r>
        <w:rPr>
          <w:rFonts w:eastAsia="Times New Roman" w:cs="Times New Roman"/>
          <w:szCs w:val="24"/>
        </w:rPr>
        <w:t xml:space="preserve">ι θα παρακαλούσα πολύ η διαδικασία να τηρηθεί όσο το δυνατόν γίνεται περισσότερο. </w:t>
      </w:r>
    </w:p>
    <w:p w14:paraId="47A550A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7A550A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Μαντά, έχετε τον λόγο. </w:t>
      </w:r>
    </w:p>
    <w:p w14:paraId="47A550A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Θα προσπαθήσω να είμαι και πιο σύντομος, κύριε Πρόεδρε. Θα ξεκινήσω από τα βασικά, γιατί δεν πρέπει να χάνουμε τη μ</w:t>
      </w:r>
      <w:r>
        <w:rPr>
          <w:rFonts w:eastAsia="Times New Roman" w:cs="Times New Roman"/>
          <w:szCs w:val="24"/>
        </w:rPr>
        <w:t xml:space="preserve">εγάλη εικόνα. </w:t>
      </w:r>
    </w:p>
    <w:p w14:paraId="47A550A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Εμείς γνωρίζουμε καλά την αντίληψη και την πρακτική εφαρμογή του νεοφιλελευθερισμού στην υγεία. Ο νεοφιλελευθερισμός τι λέει; Λέει ότι η υγεία δεν είναι δημόσιο κοινωνικό αγαθό, αλλά ατομική ευθύνη του καθενός ξεχωριστά. Αυτή είναι η μήτρα, </w:t>
      </w:r>
      <w:r>
        <w:rPr>
          <w:rFonts w:eastAsia="Times New Roman" w:cs="Times New Roman"/>
          <w:szCs w:val="24"/>
        </w:rPr>
        <w:t>που παράγει κοινωνική ανισότητα, αποκλεισμούς και περιθωριοποίηση. Μέσα σε αυτά τα πλαίσια του νεοφιλελευθερισμού εκκολάπτεται και η σπατάλη και η διαφθορά. Και το κρίσιμο στοιχείο εδώ, γιατί δεν πρέπει να ξεχνάμε, είναι ότι από αυτή την πλευρά, αυτό το στ</w:t>
      </w:r>
      <w:r>
        <w:rPr>
          <w:rFonts w:eastAsia="Times New Roman" w:cs="Times New Roman"/>
          <w:szCs w:val="24"/>
        </w:rPr>
        <w:t xml:space="preserve">οιχείο προσθέτει και παράγει νέους ταξικούς φραγμούς στην καθολική πρόσβαση στην υγεία. </w:t>
      </w:r>
    </w:p>
    <w:p w14:paraId="47A550A5"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 αυτό και από αυτή τη σκοπιά </w:t>
      </w:r>
      <w:r>
        <w:rPr>
          <w:rFonts w:eastAsia="Times New Roman"/>
          <w:bCs/>
          <w:shd w:val="clear" w:color="auto" w:fill="FFFFFF"/>
        </w:rPr>
        <w:t>έχει</w:t>
      </w:r>
      <w:r>
        <w:rPr>
          <w:rFonts w:eastAsia="Times New Roman" w:cs="Times New Roman"/>
          <w:bCs/>
          <w:shd w:val="clear" w:color="auto" w:fill="FFFFFF"/>
        </w:rPr>
        <w:t xml:space="preserve"> νόημα </w:t>
      </w:r>
      <w:r>
        <w:rPr>
          <w:rFonts w:eastAsia="Times New Roman"/>
          <w:bCs/>
          <w:shd w:val="clear" w:color="auto" w:fill="FFFFFF"/>
        </w:rPr>
        <w:t>–</w:t>
      </w:r>
      <w:r>
        <w:rPr>
          <w:rFonts w:eastAsia="Times New Roman" w:cs="Times New Roman"/>
          <w:bCs/>
          <w:shd w:val="clear" w:color="auto" w:fill="FFFFFF"/>
        </w:rPr>
        <w:t xml:space="preserve">και </w:t>
      </w:r>
      <w:r>
        <w:rPr>
          <w:rFonts w:eastAsia="Times New Roman"/>
          <w:bCs/>
          <w:shd w:val="clear" w:color="auto" w:fill="FFFFFF"/>
        </w:rPr>
        <w:t>έχει</w:t>
      </w:r>
      <w:r>
        <w:rPr>
          <w:rFonts w:eastAsia="Times New Roman" w:cs="Times New Roman"/>
          <w:bCs/>
          <w:shd w:val="clear" w:color="auto" w:fill="FFFFFF"/>
        </w:rPr>
        <w:t xml:space="preserve"> σημαντικό νόημα</w:t>
      </w:r>
      <w:r>
        <w:rPr>
          <w:rFonts w:eastAsia="Times New Roman"/>
          <w:bCs/>
          <w:shd w:val="clear" w:color="auto" w:fill="FFFFFF"/>
        </w:rPr>
        <w:t>–</w:t>
      </w:r>
      <w:r>
        <w:rPr>
          <w:rFonts w:eastAsia="Times New Roman" w:cs="Times New Roman"/>
          <w:bCs/>
          <w:shd w:val="clear" w:color="auto" w:fill="FFFFFF"/>
        </w:rPr>
        <w:t xml:space="preserve"> να ερευνήσουμε από όλες τις πλευρές και </w:t>
      </w:r>
      <w:r>
        <w:rPr>
          <w:rFonts w:eastAsia="Times New Roman"/>
          <w:bCs/>
          <w:shd w:val="clear" w:color="auto" w:fill="FFFFFF"/>
        </w:rPr>
        <w:t>βεβαίως</w:t>
      </w:r>
      <w:r>
        <w:rPr>
          <w:rFonts w:eastAsia="Times New Roman" w:cs="Times New Roman"/>
          <w:bCs/>
          <w:shd w:val="clear" w:color="auto" w:fill="FFFFFF"/>
        </w:rPr>
        <w:t xml:space="preserve"> και από την πλευρά της </w:t>
      </w:r>
      <w:r>
        <w:rPr>
          <w:rFonts w:eastAsia="Times New Roman"/>
          <w:bCs/>
          <w:shd w:val="clear" w:color="auto" w:fill="FFFFFF"/>
        </w:rPr>
        <w:t>Βουλής</w:t>
      </w:r>
      <w:r>
        <w:rPr>
          <w:rFonts w:eastAsia="Times New Roman" w:cs="Times New Roman"/>
          <w:bCs/>
          <w:shd w:val="clear" w:color="auto" w:fill="FFFFFF"/>
        </w:rPr>
        <w:t xml:space="preserve"> τι συνέβη όλο αυτό το χρονικό διάστημα στον χώρο της υγείας. </w:t>
      </w:r>
    </w:p>
    <w:p w14:paraId="47A550A6"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Εδώ υπάρχει ένα κρίσιμο ερώτημα: Γιατί όλα αυτά τα χρόνια, ενώ το χρήμα έρρεε, ενώ υπήρχαν εκατοντάδες υποθέσεις, οι υπεύθυνες πολιτικές δυνάμεις δεν έκαναν κάτι, για να δουν τι συνέβαινε σε αυ</w:t>
      </w:r>
      <w:r>
        <w:rPr>
          <w:rFonts w:eastAsia="Times New Roman" w:cs="Times New Roman"/>
          <w:bCs/>
          <w:shd w:val="clear" w:color="auto" w:fill="FFFFFF"/>
        </w:rPr>
        <w:t>τόν τον χώρο;</w:t>
      </w:r>
      <w:r>
        <w:rPr>
          <w:rFonts w:eastAsia="Times New Roman"/>
          <w:bCs/>
          <w:shd w:val="clear" w:color="auto" w:fill="FFFFFF"/>
        </w:rPr>
        <w:t xml:space="preserve"> Τ</w:t>
      </w:r>
      <w:r>
        <w:rPr>
          <w:rFonts w:eastAsia="Times New Roman" w:cs="Times New Roman"/>
          <w:bCs/>
          <w:shd w:val="clear" w:color="auto" w:fill="FFFFFF"/>
        </w:rPr>
        <w:t xml:space="preserve">ο ΣΕΥΠ το 2015, σας λέω ένα παράδειγμα, εξέδωσε συνολικά για τους τέσσερις φορείς που διαχειρίζονται τον υγειονομικό, τον φαρμακευτικό, τον διοικητικό, τον οικονομικό τομέα και </w:t>
      </w:r>
      <w:r>
        <w:rPr>
          <w:rFonts w:eastAsia="Times New Roman"/>
          <w:bCs/>
          <w:shd w:val="clear" w:color="auto" w:fill="FFFFFF"/>
        </w:rPr>
        <w:t>ά</w:t>
      </w:r>
      <w:r>
        <w:rPr>
          <w:rFonts w:eastAsia="Times New Roman" w:cs="Times New Roman"/>
          <w:bCs/>
          <w:shd w:val="clear" w:color="auto" w:fill="FFFFFF"/>
        </w:rPr>
        <w:t>λλους τομείς τετρακόσιες ενενήντα εννέα εντολές ελέγχου. Το 201</w:t>
      </w:r>
      <w:r>
        <w:rPr>
          <w:rFonts w:eastAsia="Times New Roman" w:cs="Times New Roman"/>
          <w:bCs/>
          <w:shd w:val="clear" w:color="auto" w:fill="FFFFFF"/>
        </w:rPr>
        <w:t xml:space="preserve">6 εξέδωσε διακόσιες είκοσι οκτώ εντολές ελέγχου. </w:t>
      </w:r>
      <w:r>
        <w:rPr>
          <w:rFonts w:eastAsia="Times New Roman" w:cs="Times New Roman"/>
          <w:bCs/>
          <w:shd w:val="clear" w:color="auto" w:fill="FFFFFF"/>
        </w:rPr>
        <w:t>Έβγαι</w:t>
      </w:r>
      <w:r>
        <w:rPr>
          <w:rFonts w:eastAsia="Times New Roman" w:cs="Times New Roman"/>
          <w:bCs/>
          <w:shd w:val="clear" w:color="auto" w:fill="FFFFFF"/>
        </w:rPr>
        <w:t>ναν</w:t>
      </w:r>
      <w:r>
        <w:rPr>
          <w:rFonts w:eastAsia="Times New Roman" w:cs="Times New Roman"/>
          <w:bCs/>
          <w:shd w:val="clear" w:color="auto" w:fill="FFFFFF"/>
        </w:rPr>
        <w:t xml:space="preserve"> </w:t>
      </w:r>
      <w:r>
        <w:rPr>
          <w:rFonts w:eastAsia="Times New Roman" w:cs="Times New Roman"/>
          <w:bCs/>
          <w:shd w:val="clear" w:color="auto" w:fill="FFFFFF"/>
        </w:rPr>
        <w:t>πορίσματα, το ένα πίσω από το άλλο.</w:t>
      </w:r>
    </w:p>
    <w:p w14:paraId="47A550A7"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Εγώ δεν μηδενίζω κα</w:t>
      </w:r>
      <w:r>
        <w:rPr>
          <w:rFonts w:eastAsia="Times New Roman" w:cs="Times New Roman"/>
          <w:bCs/>
          <w:shd w:val="clear" w:color="auto" w:fill="FFFFFF"/>
        </w:rPr>
        <w:t>μ</w:t>
      </w:r>
      <w:r>
        <w:rPr>
          <w:rFonts w:eastAsia="Times New Roman" w:cs="Times New Roman"/>
          <w:bCs/>
          <w:shd w:val="clear" w:color="auto" w:fill="FFFFFF"/>
        </w:rPr>
        <w:t>μία προσπάθεια. Όσες προσπάθειες έγιναν στην πλευρά της εξυγίανσης του συστήματος, στην πλευρά του να σταματήσει αυτό το πάρτι</w:t>
      </w:r>
      <w:r>
        <w:rPr>
          <w:rFonts w:eastAsia="Times New Roman" w:cs="Times New Roman"/>
          <w:bCs/>
          <w:shd w:val="clear" w:color="auto" w:fill="FFFFFF"/>
        </w:rPr>
        <w:t>,</w:t>
      </w:r>
      <w:r>
        <w:rPr>
          <w:rFonts w:eastAsia="Times New Roman" w:cs="Times New Roman"/>
          <w:bCs/>
          <w:shd w:val="clear" w:color="auto" w:fill="FFFFFF"/>
        </w:rPr>
        <w:t xml:space="preserve"> πρέπει να τις </w:t>
      </w:r>
      <w:r>
        <w:rPr>
          <w:rFonts w:eastAsia="Times New Roman" w:cs="Times New Roman"/>
          <w:bCs/>
          <w:shd w:val="clear" w:color="auto" w:fill="FFFFFF"/>
        </w:rPr>
        <w:t xml:space="preserve">εκτιμήσουμε με τον τρόπο που πρέπει να τις εκτιμήσουμε μέσα σε αυτή τη διαδρομή. </w:t>
      </w:r>
    </w:p>
    <w:p w14:paraId="47A550A8"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Όμως, το τελικό αποτέλεσμα </w:t>
      </w:r>
      <w:r>
        <w:rPr>
          <w:rFonts w:eastAsia="Times New Roman"/>
          <w:bCs/>
          <w:shd w:val="clear" w:color="auto" w:fill="FFFFFF"/>
        </w:rPr>
        <w:t>–</w:t>
      </w:r>
      <w:r>
        <w:rPr>
          <w:rFonts w:eastAsia="Times New Roman" w:cs="Times New Roman"/>
          <w:bCs/>
          <w:shd w:val="clear" w:color="auto" w:fill="FFFFFF"/>
        </w:rPr>
        <w:t xml:space="preserve">και αυτό </w:t>
      </w:r>
      <w:r>
        <w:rPr>
          <w:rFonts w:eastAsia="Times New Roman"/>
          <w:bCs/>
          <w:shd w:val="clear" w:color="auto" w:fill="FFFFFF"/>
        </w:rPr>
        <w:t>έχει</w:t>
      </w:r>
      <w:r>
        <w:rPr>
          <w:rFonts w:eastAsia="Times New Roman" w:cs="Times New Roman"/>
          <w:bCs/>
          <w:shd w:val="clear" w:color="auto" w:fill="FFFFFF"/>
        </w:rPr>
        <w:t xml:space="preserve"> ονοματεπώνυμο πολιτικό, όπως είπαν και οι δύο Υπουργοί Υγείας</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σε αυτή τη διαδρομή των πολλών χρόνων, των πολλών δεκαετιών</w:t>
      </w:r>
      <w:r>
        <w:rPr>
          <w:rFonts w:eastAsia="Times New Roman" w:cs="Times New Roman"/>
          <w:bCs/>
          <w:shd w:val="clear" w:color="auto" w:fill="FFFFFF"/>
        </w:rPr>
        <w:t xml:space="preserve">, παρά τα όποια βήματα εγώ λέω ότι έγιναν, παρά τις όποιες αλλαγές στο σύστημα υγείας, δεν μπήκε φραγμός σε αυτό το πάρτι. Δεν μπορεί να μένουμε αδιάφοροι, όταν και οι πιο μετριοπαθείς εκτιμήσεις μιλάνε για δισεκατομμύρια που χάθηκαν σε αυτή τη διαδρομή. </w:t>
      </w:r>
    </w:p>
    <w:p w14:paraId="47A550A9"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Εδώ επιχειρήθηκε, κυρίες και κύριοι Βουλευτές, ένας αντιπερισπασμός. Γιατί αυτός ήταν ο αντιπερισπασμός από την πλευρά </w:t>
      </w:r>
      <w:r>
        <w:rPr>
          <w:rFonts w:eastAsia="Times New Roman"/>
          <w:bCs/>
          <w:shd w:val="clear" w:color="auto" w:fill="FFFFFF"/>
        </w:rPr>
        <w:t>της Αξιωματικής Αντιπολίτευσης</w:t>
      </w:r>
      <w:r>
        <w:rPr>
          <w:rFonts w:eastAsia="Times New Roman" w:cs="Times New Roman"/>
          <w:bCs/>
          <w:shd w:val="clear" w:color="auto" w:fill="FFFFFF"/>
        </w:rPr>
        <w:t xml:space="preserve"> να πει και να </w:t>
      </w:r>
      <w:r>
        <w:rPr>
          <w:rFonts w:eastAsia="Times New Roman"/>
          <w:bCs/>
          <w:shd w:val="clear" w:color="auto" w:fill="FFFFFF"/>
        </w:rPr>
        <w:t>βάλει</w:t>
      </w:r>
      <w:r>
        <w:rPr>
          <w:rFonts w:eastAsia="Times New Roman" w:cs="Times New Roman"/>
          <w:bCs/>
          <w:shd w:val="clear" w:color="auto" w:fill="FFFFFF"/>
        </w:rPr>
        <w:t xml:space="preserve"> από την πίσω πόρτα την παγίδα ότι όλοι ίδιοι είμαστε, όλοι μαζί τα φάγαμε. </w:t>
      </w:r>
    </w:p>
    <w:p w14:paraId="47A550AA"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Επιτρέψτε </w:t>
      </w:r>
      <w:r>
        <w:rPr>
          <w:rFonts w:eastAsia="Times New Roman" w:cs="Times New Roman"/>
          <w:bCs/>
          <w:shd w:val="clear" w:color="auto" w:fill="FFFFFF"/>
        </w:rPr>
        <w:t xml:space="preserve">μου να πω </w:t>
      </w:r>
      <w:r>
        <w:rPr>
          <w:rFonts w:eastAsia="Times New Roman"/>
          <w:bCs/>
          <w:shd w:val="clear" w:color="auto" w:fill="FFFFFF"/>
        </w:rPr>
        <w:t>–</w:t>
      </w:r>
      <w:r>
        <w:rPr>
          <w:rFonts w:eastAsia="Times New Roman" w:cs="Times New Roman"/>
          <w:bCs/>
          <w:shd w:val="clear" w:color="auto" w:fill="FFFFFF"/>
        </w:rPr>
        <w:t xml:space="preserve">γιατί, κύριε Πρόεδρε, είμαι φορτισμένος σε αυτή τη </w:t>
      </w:r>
      <w:r>
        <w:rPr>
          <w:rFonts w:eastAsia="Times New Roman"/>
          <w:bCs/>
          <w:shd w:val="clear" w:color="auto" w:fill="FFFFFF"/>
        </w:rPr>
        <w:t>συζήτηση–</w:t>
      </w:r>
      <w:r>
        <w:rPr>
          <w:rFonts w:eastAsia="Times New Roman" w:cs="Times New Roman"/>
          <w:bCs/>
          <w:shd w:val="clear" w:color="auto" w:fill="FFFFFF"/>
        </w:rPr>
        <w:t xml:space="preserve"> ότι αυτή η χώρα </w:t>
      </w:r>
      <w:r>
        <w:rPr>
          <w:rFonts w:eastAsia="Times New Roman"/>
          <w:bCs/>
          <w:shd w:val="clear" w:color="auto" w:fill="FFFFFF"/>
        </w:rPr>
        <w:t>είναι</w:t>
      </w:r>
      <w:r>
        <w:rPr>
          <w:rFonts w:eastAsia="Times New Roman" w:cs="Times New Roman"/>
          <w:bCs/>
          <w:shd w:val="clear" w:color="auto" w:fill="FFFFFF"/>
        </w:rPr>
        <w:t xml:space="preserve"> μικρή χώρα και γνωριζόμαστε πολύ καλά και ότι εμείς δεν έχουμε κανένα, μα απολύτως κανένα</w:t>
      </w:r>
      <w:r>
        <w:rPr>
          <w:rFonts w:eastAsia="Times New Roman" w:cs="Times New Roman"/>
          <w:bCs/>
          <w:shd w:val="clear" w:color="auto" w:fill="FFFFFF"/>
        </w:rPr>
        <w:t>,</w:t>
      </w:r>
      <w:r>
        <w:rPr>
          <w:rFonts w:eastAsia="Times New Roman" w:cs="Times New Roman"/>
          <w:bCs/>
          <w:shd w:val="clear" w:color="auto" w:fill="FFFFFF"/>
        </w:rPr>
        <w:t xml:space="preserve"> πρόβλημα για την πλήρη έρευνα σε όλα τα ζητήματα. </w:t>
      </w:r>
    </w:p>
    <w:p w14:paraId="47A550AB"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Έχουμε, όμως, όχι μόνο τη διαδρομή μας, όχι μόνο το τώρα, αλλά είμαστε έτοιμοι και δεν έχουμε κανένα πρόβλημα να είμαστε γαντζωμένοι, όπως λέτε στην καρέκλα της εξουσίας, και την επόμενη μέρα να υπερασπίσουμε το δημόσιο σύστημα υγείας, έτσι όπως το κάναμε </w:t>
      </w:r>
      <w:r>
        <w:rPr>
          <w:rFonts w:eastAsia="Times New Roman" w:cs="Times New Roman"/>
          <w:bCs/>
          <w:shd w:val="clear" w:color="auto" w:fill="FFFFFF"/>
        </w:rPr>
        <w:t xml:space="preserve">δεκάδες χρόνια πολλοί από εμάς. </w:t>
      </w:r>
    </w:p>
    <w:p w14:paraId="47A550AC"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δικό μας, λοιπόν, μέτρο για το μέλλον </w:t>
      </w:r>
      <w:r>
        <w:rPr>
          <w:rFonts w:eastAsia="Times New Roman"/>
          <w:bCs/>
          <w:shd w:val="clear" w:color="auto" w:fill="FFFFFF"/>
        </w:rPr>
        <w:t>–</w:t>
      </w:r>
      <w:r>
        <w:rPr>
          <w:rFonts w:eastAsia="Times New Roman" w:cs="Times New Roman"/>
          <w:bCs/>
          <w:shd w:val="clear" w:color="auto" w:fill="FFFFFF"/>
        </w:rPr>
        <w:t>και θα κριθούμε πολύ αυστηρά γι</w:t>
      </w:r>
      <w:r>
        <w:rPr>
          <w:rFonts w:eastAsia="Times New Roman" w:cs="Times New Roman"/>
          <w:bCs/>
          <w:shd w:val="clear" w:color="auto" w:fill="FFFFFF"/>
        </w:rPr>
        <w:t xml:space="preserve">’ </w:t>
      </w:r>
      <w:r>
        <w:rPr>
          <w:rFonts w:eastAsia="Times New Roman" w:cs="Times New Roman"/>
          <w:bCs/>
          <w:shd w:val="clear" w:color="auto" w:fill="FFFFFF"/>
        </w:rPr>
        <w:t>αυτό, και θέλουμε να κριθούμε αυστηρά</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αν οι άνθρωποι</w:t>
      </w:r>
      <w:r>
        <w:rPr>
          <w:rFonts w:eastAsia="Times New Roman" w:cs="Times New Roman"/>
          <w:bCs/>
          <w:shd w:val="clear" w:color="auto" w:fill="FFFFFF"/>
        </w:rPr>
        <w:t>,</w:t>
      </w:r>
      <w:r>
        <w:rPr>
          <w:rFonts w:eastAsia="Times New Roman" w:cs="Times New Roman"/>
          <w:bCs/>
          <w:shd w:val="clear" w:color="auto" w:fill="FFFFFF"/>
        </w:rPr>
        <w:t xml:space="preserve"> που έχουν ανάγκη υγειονομικών υπηρεσιών</w:t>
      </w:r>
      <w:r>
        <w:rPr>
          <w:rFonts w:eastAsia="Times New Roman" w:cs="Times New Roman"/>
          <w:bCs/>
          <w:shd w:val="clear" w:color="auto" w:fill="FFFFFF"/>
        </w:rPr>
        <w:t>,</w:t>
      </w:r>
      <w:r>
        <w:rPr>
          <w:rFonts w:eastAsia="Times New Roman" w:cs="Times New Roman"/>
          <w:bCs/>
          <w:shd w:val="clear" w:color="auto" w:fill="FFFFFF"/>
        </w:rPr>
        <w:t xml:space="preserve"> δεν θα ξεπουλιούνται, δεν θα πλησιάζουν τα νοσ</w:t>
      </w:r>
      <w:r>
        <w:rPr>
          <w:rFonts w:eastAsia="Times New Roman" w:cs="Times New Roman"/>
          <w:bCs/>
          <w:shd w:val="clear" w:color="auto" w:fill="FFFFFF"/>
        </w:rPr>
        <w:t xml:space="preserve">οκομεία και τα </w:t>
      </w:r>
      <w:r>
        <w:rPr>
          <w:rFonts w:eastAsia="Times New Roman" w:cs="Times New Roman"/>
          <w:bCs/>
          <w:shd w:val="clear" w:color="auto" w:fill="FFFFFF"/>
        </w:rPr>
        <w:t>κέντρα υγείας</w:t>
      </w:r>
      <w:r>
        <w:rPr>
          <w:rFonts w:eastAsia="Times New Roman" w:cs="Times New Roman"/>
          <w:bCs/>
          <w:shd w:val="clear" w:color="auto" w:fill="FFFFFF"/>
        </w:rPr>
        <w:t xml:space="preserve"> με τον φόβο ότι δεν έχουν το αντίτιμο στην τσέπη για να εξυπηρετηθούν, όταν οι λειτουργοί του συστήματος υγείας </w:t>
      </w:r>
      <w:r>
        <w:rPr>
          <w:rFonts w:eastAsia="Times New Roman"/>
          <w:bCs/>
          <w:shd w:val="clear" w:color="auto" w:fill="FFFFFF"/>
        </w:rPr>
        <w:t>–</w:t>
      </w:r>
      <w:r>
        <w:rPr>
          <w:rFonts w:eastAsia="Times New Roman" w:cs="Times New Roman"/>
          <w:bCs/>
          <w:shd w:val="clear" w:color="auto" w:fill="FFFFFF"/>
        </w:rPr>
        <w:t xml:space="preserve">αυτοί οι ελάχιστοι, γιατί ελάχιστοι </w:t>
      </w:r>
      <w:r>
        <w:rPr>
          <w:rFonts w:eastAsia="Times New Roman"/>
          <w:bCs/>
          <w:shd w:val="clear" w:color="auto" w:fill="FFFFFF"/>
        </w:rPr>
        <w:t>είναι–</w:t>
      </w:r>
      <w:r>
        <w:rPr>
          <w:rFonts w:eastAsia="Times New Roman" w:cs="Times New Roman"/>
          <w:bCs/>
          <w:shd w:val="clear" w:color="auto" w:fill="FFFFFF"/>
        </w:rPr>
        <w:t xml:space="preserve"> που κερδοσκοπούν στον ανθρώπινο πόνο</w:t>
      </w:r>
      <w:r>
        <w:rPr>
          <w:rFonts w:eastAsia="Times New Roman" w:cs="Times New Roman"/>
          <w:bCs/>
          <w:shd w:val="clear" w:color="auto" w:fill="FFFFFF"/>
        </w:rPr>
        <w:t>,</w:t>
      </w:r>
      <w:r>
        <w:rPr>
          <w:rFonts w:eastAsia="Times New Roman" w:cs="Times New Roman"/>
          <w:bCs/>
          <w:shd w:val="clear" w:color="auto" w:fill="FFFFFF"/>
        </w:rPr>
        <w:t xml:space="preserve"> θα μηδενιστούν, δεν θα υπάρχουν, θα </w:t>
      </w:r>
      <w:r>
        <w:rPr>
          <w:rFonts w:eastAsia="Times New Roman"/>
          <w:bCs/>
          <w:shd w:val="clear" w:color="auto" w:fill="FFFFFF"/>
        </w:rPr>
        <w:t>είναι</w:t>
      </w:r>
      <w:r>
        <w:rPr>
          <w:rFonts w:eastAsia="Times New Roman" w:cs="Times New Roman"/>
          <w:bCs/>
          <w:shd w:val="clear" w:color="auto" w:fill="FFFFFF"/>
        </w:rPr>
        <w:t xml:space="preserve"> στα αζήτητα. Αυτό </w:t>
      </w:r>
      <w:r>
        <w:rPr>
          <w:rFonts w:eastAsia="Times New Roman"/>
          <w:bCs/>
          <w:shd w:val="clear" w:color="auto" w:fill="FFFFFF"/>
        </w:rPr>
        <w:t>είναι</w:t>
      </w:r>
      <w:r>
        <w:rPr>
          <w:rFonts w:eastAsia="Times New Roman" w:cs="Times New Roman"/>
          <w:bCs/>
          <w:shd w:val="clear" w:color="auto" w:fill="FFFFFF"/>
        </w:rPr>
        <w:t xml:space="preserve"> ένα κρίσιμο πρόβλημα, πολύ κρίσιμο πρόβλημα, και μην το υποτιμάτε, για να μπορέσει το σύστημα υγείας να ορθοποδήσει. </w:t>
      </w:r>
    </w:p>
    <w:p w14:paraId="47A550AD" w14:textId="77777777" w:rsidR="00080287" w:rsidRDefault="007F198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Υπάρχει μια </w:t>
      </w:r>
      <w:proofErr w:type="spellStart"/>
      <w:r>
        <w:rPr>
          <w:rFonts w:eastAsia="Times New Roman" w:cs="Times New Roman"/>
          <w:bCs/>
          <w:shd w:val="clear" w:color="auto" w:fill="FFFFFF"/>
        </w:rPr>
        <w:t>περιρρέουσα</w:t>
      </w:r>
      <w:proofErr w:type="spellEnd"/>
      <w:r>
        <w:rPr>
          <w:rFonts w:eastAsia="Times New Roman" w:cs="Times New Roman"/>
          <w:bCs/>
          <w:shd w:val="clear" w:color="auto" w:fill="FFFFFF"/>
        </w:rPr>
        <w:t xml:space="preserve"> ατμόσφαιρα ότι όπως και οι άλλες </w:t>
      </w:r>
      <w:r>
        <w:rPr>
          <w:rFonts w:eastAsia="Times New Roman" w:cs="Times New Roman"/>
          <w:bCs/>
          <w:shd w:val="clear" w:color="auto" w:fill="FFFFFF"/>
        </w:rPr>
        <w:t>ε</w:t>
      </w:r>
      <w:r>
        <w:rPr>
          <w:rFonts w:eastAsia="Times New Roman" w:cs="Times New Roman"/>
          <w:bCs/>
          <w:shd w:val="clear" w:color="auto" w:fill="FFFFFF"/>
        </w:rPr>
        <w:t xml:space="preserve">πιτροπές </w:t>
      </w:r>
      <w:r>
        <w:rPr>
          <w:rFonts w:eastAsia="Times New Roman"/>
          <w:bCs/>
          <w:shd w:val="clear" w:color="auto" w:fill="FFFFFF"/>
        </w:rPr>
        <w:t>–</w:t>
      </w:r>
      <w:r>
        <w:rPr>
          <w:rFonts w:eastAsia="Times New Roman" w:cs="Times New Roman"/>
          <w:bCs/>
          <w:shd w:val="clear" w:color="auto" w:fill="FFFFFF"/>
        </w:rPr>
        <w:t>λέε</w:t>
      </w:r>
      <w:r>
        <w:rPr>
          <w:rFonts w:eastAsia="Times New Roman" w:cs="Times New Roman"/>
          <w:bCs/>
          <w:shd w:val="clear" w:color="auto" w:fill="FFFFFF"/>
        </w:rPr>
        <w:t>ι</w:t>
      </w:r>
      <w:r>
        <w:rPr>
          <w:rFonts w:eastAsia="Times New Roman"/>
          <w:bCs/>
          <w:shd w:val="clear" w:color="auto" w:fill="FFFFFF"/>
        </w:rPr>
        <w:t>–</w:t>
      </w:r>
      <w:r>
        <w:rPr>
          <w:rFonts w:eastAsia="Times New Roman" w:cs="Times New Roman"/>
          <w:bCs/>
          <w:shd w:val="clear" w:color="auto" w:fill="FFFFFF"/>
        </w:rPr>
        <w:t xml:space="preserve"> και αυτή η </w:t>
      </w:r>
      <w:r>
        <w:rPr>
          <w:rFonts w:eastAsia="Times New Roman" w:cs="Times New Roman"/>
          <w:bCs/>
          <w:shd w:val="clear" w:color="auto" w:fill="FFFFFF"/>
        </w:rPr>
        <w:t>ε</w:t>
      </w:r>
      <w:r>
        <w:rPr>
          <w:rFonts w:eastAsia="Times New Roman" w:cs="Times New Roman"/>
          <w:bCs/>
          <w:shd w:val="clear" w:color="auto" w:fill="FFFFFF"/>
        </w:rPr>
        <w:t xml:space="preserve">πιτροπή δεν θα καταλήξει σε κανένα συμπέρασμα. Κυρίες και κύριοι Βουλευτές, νομίζω ότι αυτό εξαρτάται πάρα πολύ από το τι θα κάνει η </w:t>
      </w:r>
      <w:r>
        <w:rPr>
          <w:rFonts w:eastAsia="Times New Roman" w:cs="Times New Roman"/>
          <w:bCs/>
          <w:shd w:val="clear" w:color="auto" w:fill="FFFFFF"/>
        </w:rPr>
        <w:t>ε</w:t>
      </w:r>
      <w:r>
        <w:rPr>
          <w:rFonts w:eastAsia="Times New Roman" w:cs="Times New Roman"/>
          <w:bCs/>
          <w:shd w:val="clear" w:color="auto" w:fill="FFFFFF"/>
        </w:rPr>
        <w:t xml:space="preserve">πιτροπή. </w:t>
      </w:r>
    </w:p>
    <w:p w14:paraId="47A550A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νομίζω ότι έχει τη σαφή δυνατότητα μέσα από την έρευνα όλων αυτών των πτυχών να δώσει ένα καθ</w:t>
      </w:r>
      <w:r>
        <w:rPr>
          <w:rFonts w:eastAsia="Times New Roman" w:cs="Times New Roman"/>
          <w:szCs w:val="24"/>
        </w:rPr>
        <w:t>αρό αποτέλεσμα στον ελληνικό λαό. Να πει πώς έγινε και πώς εξελίχθηκε αυτό το πάρτι στην υγεία. Να πει συγκεκριμένα πράγματα. Διότι μπορεί να πει συγκεκριμένα πράγματα. Διότι δεν υπάρχει απάντηση, για παράδειγμα στο φάρμακο –και πρέπει να δοθεί απάντηση, κ</w:t>
      </w:r>
      <w:r>
        <w:rPr>
          <w:rFonts w:eastAsia="Times New Roman" w:cs="Times New Roman"/>
          <w:szCs w:val="24"/>
        </w:rPr>
        <w:t xml:space="preserve">υρίες και κύριοι Βουλευτές- γιατί δεν υπήρχε στην Ελλάδα διαπραγμάτευση των τιμών αποζημίωσης, για να το ακούσει ο ελληνικός λαός. </w:t>
      </w:r>
    </w:p>
    <w:p w14:paraId="47A550A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δημόσιο σε όλες του τις μορφές καταβάλλει ως αποζημίωση για τεράστιες ποσότητες φαρμάκων στην ίδια τιμή μονάδας </w:t>
      </w:r>
      <w:r>
        <w:rPr>
          <w:rFonts w:eastAsia="Times New Roman" w:cs="Times New Roman"/>
          <w:szCs w:val="24"/>
        </w:rPr>
        <w:t xml:space="preserve">με έναν ιδιώτη που θα αγόραζε ένα κουτί. Και αυτό γινόταν επί δεκάδες χρόνια. Για να μην πω τι γινόταν σε αυτόν τον χώρο πριν από το 2010, όταν δεν ήταν στην ευθύνη του Υπουργείου Υγείας. </w:t>
      </w:r>
    </w:p>
    <w:p w14:paraId="47A550B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όσον αφορά αυτό, θέλω να πω ότι γίνεται μια συστηματική προσπάθ</w:t>
      </w:r>
      <w:r>
        <w:rPr>
          <w:rFonts w:eastAsia="Times New Roman" w:cs="Times New Roman"/>
          <w:szCs w:val="24"/>
        </w:rPr>
        <w:t xml:space="preserve">εια από την Κυβέρνηση, όπως κάνουν και άλλες χώρες τις Ευρώπης, σε συνεργασία με την Ιταλία, την Ισπανία, την Πορτογαλία, την Κύπρο και τη Μάλτα να αποκτήσουμε επιτέλους έναν μηχανισμό διαπραγμάτευσης των τιμών αποζημίωσης. </w:t>
      </w:r>
    </w:p>
    <w:p w14:paraId="47A550B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υπήρχε στην Ελλάδα μηχανισμ</w:t>
      </w:r>
      <w:r>
        <w:rPr>
          <w:rFonts w:eastAsia="Times New Roman" w:cs="Times New Roman"/>
          <w:szCs w:val="24"/>
        </w:rPr>
        <w:t xml:space="preserve">ός αξιολόγησης τεχνολογιών υγείας. Αυτός ο μηχανισμός δηλαδή, για να γίνομαι κατανοητός, ότι πέρα από την κλινική </w:t>
      </w:r>
      <w:proofErr w:type="spellStart"/>
      <w:r>
        <w:rPr>
          <w:rFonts w:eastAsia="Times New Roman" w:cs="Times New Roman"/>
          <w:szCs w:val="24"/>
        </w:rPr>
        <w:t>καταλληλότητα</w:t>
      </w:r>
      <w:proofErr w:type="spellEnd"/>
      <w:r>
        <w:rPr>
          <w:rFonts w:eastAsia="Times New Roman" w:cs="Times New Roman"/>
          <w:szCs w:val="24"/>
        </w:rPr>
        <w:t xml:space="preserve"> και ασφάλεια του φαρμάκου, θα μπορεί να γνωμοδοτεί για την κλινική προστιθέμενη αξία κάθε σκευάσματος σε σύγκριση με άλλα φάρμακ</w:t>
      </w:r>
      <w:r>
        <w:rPr>
          <w:rFonts w:eastAsia="Times New Roman" w:cs="Times New Roman"/>
          <w:szCs w:val="24"/>
        </w:rPr>
        <w:t xml:space="preserve">α, αλλά και για το συνολικό οικονομικό κόστος. </w:t>
      </w:r>
    </w:p>
    <w:p w14:paraId="47A550B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αμφισβητείτε ότι οι ίδιοι άνθρωποι, που ήταν σύμβουλοι, συνεργάτες των φαρμακευτικών εταιρειών, ήταν ταυτόχρονα σύμβουλοι και συνεργάτες στο Υπουργείο Υγείας σε θέματα φαρμακευτικ</w:t>
      </w:r>
      <w:r>
        <w:rPr>
          <w:rFonts w:eastAsia="Times New Roman" w:cs="Times New Roman"/>
          <w:szCs w:val="24"/>
        </w:rPr>
        <w:t xml:space="preserve">ής πολιτικής; Το αμφισβητείτε αυτό; Δεν πρέπει να μπει επιτέλους μια κάθετη απαγόρευση να είναι σύμβουλοι φαρμακευτικής πολιτικής άνθρωποι που είναι σε αμειβόμενες θέσεις από τη φαρμακοβιομηχανία; Ναι ή όχι; </w:t>
      </w:r>
    </w:p>
    <w:p w14:paraId="47A550B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Επίσης, δεν υπάρχουν στην Ελλάδα μηχανισμοί ελέ</w:t>
      </w:r>
      <w:r>
        <w:rPr>
          <w:rFonts w:eastAsia="Times New Roman" w:cs="Times New Roman"/>
          <w:szCs w:val="24"/>
        </w:rPr>
        <w:t>γχου της ζήτησης των φαρμάκων, δηλαδή θεραπευτικά πρωτόκολλα και φαρμακευτικές κατευθυντήριες οδηγίες. Τώρα άρχισε αυτό να υλοποιείται. Σας είπαν οι Υπουργοί ότι έχει γίνει μια μεγάλη προσπάθεια σε αυτό. Νομίζω ότι σήμερα έχουμε πάνω από είκοσι πέντε θεραπ</w:t>
      </w:r>
      <w:r>
        <w:rPr>
          <w:rFonts w:eastAsia="Times New Roman" w:cs="Times New Roman"/>
          <w:szCs w:val="24"/>
        </w:rPr>
        <w:t xml:space="preserve">ευτικά πρωτόκολλα -και αυτό πρέπει να επεκταθεί παντού- που μας επιτρέπουν να έχουμε έλεγχο σε αυτόν τον κρίσιμο μηχανισμό της ζήτησης. Και πάνω εκεί χτίστηκε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άλλων εταιρειών, χωρίς επαρκείς ενδείξεις θεραπείας με κόστος 8 ευ</w:t>
      </w:r>
      <w:r>
        <w:rPr>
          <w:rFonts w:eastAsia="Times New Roman" w:cs="Times New Roman"/>
          <w:szCs w:val="24"/>
        </w:rPr>
        <w:t xml:space="preserve">ρώ έως 10 ευρώ το μήνα. Αυτό αντικαθίσταται με φάρμακα που πήγαιναν δεκαπλάσιες φορές. Από 8 ευρώ έως 10 ευρώ πήγαιναν στα 100 ευρώ. Αυτά είναι ερωτήματα </w:t>
      </w:r>
      <w:r>
        <w:rPr>
          <w:rFonts w:eastAsia="Times New Roman" w:cs="Times New Roman"/>
          <w:szCs w:val="24"/>
        </w:rPr>
        <w:t>σ</w:t>
      </w:r>
      <w:r>
        <w:rPr>
          <w:rFonts w:eastAsia="Times New Roman" w:cs="Times New Roman"/>
          <w:szCs w:val="24"/>
        </w:rPr>
        <w:t>τα οποία οφείλουμε να απαντήσουμε, όχι για να βρούμε ενόχους ή να καρφώσουμε, μέρες που είναι, στο</w:t>
      </w:r>
      <w:r>
        <w:rPr>
          <w:rFonts w:eastAsia="Times New Roman" w:cs="Times New Roman"/>
          <w:szCs w:val="24"/>
        </w:rPr>
        <w:t>ν</w:t>
      </w:r>
      <w:r>
        <w:rPr>
          <w:rFonts w:eastAsia="Times New Roman" w:cs="Times New Roman"/>
          <w:szCs w:val="24"/>
        </w:rPr>
        <w:t xml:space="preserve"> σ</w:t>
      </w:r>
      <w:r>
        <w:rPr>
          <w:rFonts w:eastAsia="Times New Roman" w:cs="Times New Roman"/>
          <w:szCs w:val="24"/>
        </w:rPr>
        <w:t>ταυρό κάποιους ανθρώπους, αλλά γιατί πρέπει επιτέλους σε αυτή τη χώρα, αυτά τα ερωτήματα να τα απαντήσουμε με θεσμικό τρόπο –και είμαστε αποφασισμένοι να το κάνουμε- έτσι ώστε να μηδενίσουμε κυριολεκτικά ό,τι μπορεί να προκύψει από αυτές τις τρύπες του συσ</w:t>
      </w:r>
      <w:r>
        <w:rPr>
          <w:rFonts w:eastAsia="Times New Roman" w:cs="Times New Roman"/>
          <w:szCs w:val="24"/>
        </w:rPr>
        <w:t xml:space="preserve">τήματος υγείας. </w:t>
      </w:r>
    </w:p>
    <w:p w14:paraId="47A550B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Ξέρουμε πάρα πολύ καλά, κυρίες και κύριοι Βουλευτές, ότι η σύγκρουση αυτή θα είναι μεγάλη. Έχουμε πλήρη γνώση πολλοί από εμάς μέσα σε αυτή την Αίθουσα ότι αυτό το σύστημα δεν είναι ένα σύστημα ελληνικό. Είναι ένα σύστημα διεθνές. Είναι ισχ</w:t>
      </w:r>
      <w:r>
        <w:rPr>
          <w:rFonts w:eastAsia="Times New Roman" w:cs="Times New Roman"/>
          <w:szCs w:val="24"/>
        </w:rPr>
        <w:t>υρά συμφέροντα και ελληνικών και πολυεθνικών εταιρειών. Παίζονται διεθνή παιχνίδια, εάν μου επιτρέπετε, πάνω σε αυτά τα ζητήματα.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ένα πολύ δύσκολο πρόβλημα χωρίς αμφιβολία. </w:t>
      </w:r>
    </w:p>
    <w:p w14:paraId="47A550B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Ολοκληρώνοντας, κύριε Πρόεδρε, για να είμαι συνεπής σε αυτό που είπ</w:t>
      </w:r>
      <w:r>
        <w:rPr>
          <w:rFonts w:eastAsia="Times New Roman" w:cs="Times New Roman"/>
          <w:szCs w:val="24"/>
        </w:rPr>
        <w:t xml:space="preserve">α, θέλω να πω τούτο, επειδή έγινε πολλή συζήτηση για το δελτίο τιμών φαρμάκων του 2015. </w:t>
      </w:r>
    </w:p>
    <w:p w14:paraId="47A550B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Θέλω</w:t>
      </w:r>
      <w:r>
        <w:rPr>
          <w:rFonts w:eastAsia="Times New Roman" w:cs="Times New Roman"/>
          <w:szCs w:val="24"/>
        </w:rPr>
        <w:t>, λοιπόν,</w:t>
      </w:r>
      <w:r>
        <w:rPr>
          <w:rFonts w:eastAsia="Times New Roman" w:cs="Times New Roman"/>
          <w:szCs w:val="24"/>
        </w:rPr>
        <w:t xml:space="preserve"> να πω το εξής: Το δελτίο τιμών του πρώτου εξαμήνου δεν βγήκε, κυρίες και κύριοι Βουλευτές, επειδή ήταν σε εξέλιξη η διαπραγμάτευση. Δεν είχε κλείσει η συμφωνία που συμπεριελάμβανε αλλαγές και στον τρόπο τιμολόγησης -και το ξέρετε πάρα πολύ καλά. Όταν έκλε</w:t>
      </w:r>
      <w:r>
        <w:rPr>
          <w:rFonts w:eastAsia="Times New Roman" w:cs="Times New Roman"/>
          <w:szCs w:val="24"/>
        </w:rPr>
        <w:t>ισε η συμφωνία και προκηρύχθηκαν εκλογές η υπηρεσιακή ηγεσία του Υπουργείου έβγαλε την απαραίτητη υπουργική απόφαση και αμέσως μετά ο νέος Υπουργός έβγαλε το δελτίο τιμών των φαρμάκων που εφαρμόστηκε τον Δεκέμβριο του 2015. Αυτή είναι η αλήθεια.</w:t>
      </w:r>
    </w:p>
    <w:p w14:paraId="47A550B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να τελ</w:t>
      </w:r>
      <w:r>
        <w:rPr>
          <w:rFonts w:eastAsia="Times New Roman" w:cs="Times New Roman"/>
          <w:szCs w:val="24"/>
        </w:rPr>
        <w:t>ειώσω αφιερώνοντας κάτι στον Αρχηγό της Αξιωματικής Αντιπολίτευσης, έναν μύθο. Στην ελληνική μυθολογία υπάρχει ο Κάλχας –τον ξέρετε- μάντης, προφήτης, σημαντικός κατά την ελληνική μυθολογία. Ο κ. Μητσοτάκης σήμερα έγινε Κάλχας, Κάλχας καταστροφής, Κάλχας κ</w:t>
      </w:r>
      <w:r>
        <w:rPr>
          <w:rFonts w:eastAsia="Times New Roman" w:cs="Times New Roman"/>
          <w:szCs w:val="24"/>
        </w:rPr>
        <w:t>ατάρρευσης</w:t>
      </w:r>
      <w:r>
        <w:rPr>
          <w:rFonts w:eastAsia="Times New Roman" w:cs="Times New Roman"/>
          <w:szCs w:val="24"/>
        </w:rPr>
        <w:t>!</w:t>
      </w:r>
      <w:r>
        <w:rPr>
          <w:rFonts w:eastAsia="Times New Roman" w:cs="Times New Roman"/>
          <w:szCs w:val="24"/>
        </w:rPr>
        <w:t xml:space="preserve"> Ξέρετε ποιο ήταν –κατά τη μυθολογία, πάντα- το τέλος του </w:t>
      </w:r>
      <w:proofErr w:type="spellStart"/>
      <w:r>
        <w:rPr>
          <w:rFonts w:eastAsia="Times New Roman" w:cs="Times New Roman"/>
          <w:szCs w:val="24"/>
        </w:rPr>
        <w:t>Κάλχαντα</w:t>
      </w:r>
      <w:proofErr w:type="spellEnd"/>
      <w:r>
        <w:rPr>
          <w:rFonts w:eastAsia="Times New Roman" w:cs="Times New Roman"/>
          <w:szCs w:val="24"/>
        </w:rPr>
        <w:t xml:space="preserve">; Ο Κάλχας, λοιπόν, είχε φυτέψει ένα αμπέλι. Κάποιος ντόπιος προφήτης, άλλος, του έλεγε ότι δεν θα προλάβει να πιει το κρασί του αμπελιού του. Ο Κάλχας τον ειρωνεύτηκε. Το αμπέλι </w:t>
      </w:r>
      <w:r>
        <w:rPr>
          <w:rFonts w:eastAsia="Times New Roman" w:cs="Times New Roman"/>
          <w:szCs w:val="24"/>
        </w:rPr>
        <w:t>πρόκοψε, έδωσε σταφύλια και κρασί. Τη μέρα που θα δοκίμαζε το νέο κρασί ο Κάλχας είχε προσκαλέσει όλους τους γείτονες. Την ώρα που σήκωνε το κύπελλο για να πιει το κρασί του, ο ντόπιος προφήτης του υπενθύμισε ότι δεν θα δοκίμαζε τελικά το κρασί του. Ο Κάλχ</w:t>
      </w:r>
      <w:r>
        <w:rPr>
          <w:rFonts w:eastAsia="Times New Roman" w:cs="Times New Roman"/>
          <w:szCs w:val="24"/>
        </w:rPr>
        <w:t xml:space="preserve">ας άρχισε να γελάει τόσο δυνατά, ώστε σε λίγο έσκασε από τα γέλια χωρίς ακόμα να έχει αγγίξει με τα χείλη του το ποτήρι. Αυτή είναι η μοίρα σας. </w:t>
      </w:r>
    </w:p>
    <w:p w14:paraId="47A550B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7A550B9"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7A550B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Με </w:t>
      </w:r>
      <w:r>
        <w:rPr>
          <w:rFonts w:eastAsia="Times New Roman" w:cs="Times New Roman"/>
          <w:szCs w:val="24"/>
        </w:rPr>
        <w:t xml:space="preserve">τη διασαφήνιση ότι μιλάμε για πολιτικό τέλος και μόνο. </w:t>
      </w:r>
    </w:p>
    <w:p w14:paraId="47A550B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 ως Κοινοβουλευτικός Εκπρόσωπος της Νέας Δημοκρατίας και ύστερα θα μιλήσει ο Πρωθυπουργός.</w:t>
      </w:r>
    </w:p>
    <w:p w14:paraId="47A550B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Είναι δύσκολο, κυρίες και κύριοι συνάδελφοι να παίρνει </w:t>
      </w:r>
      <w:r>
        <w:rPr>
          <w:rFonts w:eastAsia="Times New Roman" w:cs="Times New Roman"/>
          <w:szCs w:val="24"/>
        </w:rPr>
        <w:t xml:space="preserve">κανείς τον λόγο μετά από μια τέτοια μυθοπλασία.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θα πάμε σε αυτό στο τέλος της δικής μου μικρής τοποθέτησης. </w:t>
      </w:r>
    </w:p>
    <w:p w14:paraId="47A550B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Ξέρετε, όταν σκεφτόμαστε γιατί είμαστε σήμερα εδώ, Μεγάλη Τετάρτη απόγευμα, νομίζω ότι όλοι μας ξέρουμε πολύ καλά την απά</w:t>
      </w:r>
      <w:r>
        <w:rPr>
          <w:rFonts w:eastAsia="Times New Roman" w:cs="Times New Roman"/>
          <w:szCs w:val="24"/>
        </w:rPr>
        <w:t xml:space="preserve">ντηση. Είμαστε εδώ, όχι βέβαια για να συνεννοηθούμε πώς μπορούμε να εξυγιάνουμε τον χώρο της υγείας -κάτι που πιθανότατα θα χρειαζόταν να το κάνουμε- είμαστε εδώ για έναν και βασικό λόγο, διότι αποτύχατε τραγικά εσείς της κυβερνητικής </w:t>
      </w:r>
      <w:r>
        <w:rPr>
          <w:rFonts w:eastAsia="Times New Roman" w:cs="Times New Roman"/>
          <w:szCs w:val="24"/>
        </w:rPr>
        <w:t>π</w:t>
      </w:r>
      <w:r>
        <w:rPr>
          <w:rFonts w:eastAsia="Times New Roman" w:cs="Times New Roman"/>
          <w:szCs w:val="24"/>
        </w:rPr>
        <w:t>λειοψηφίας, της Κυβέ</w:t>
      </w:r>
      <w:r>
        <w:rPr>
          <w:rFonts w:eastAsia="Times New Roman" w:cs="Times New Roman"/>
          <w:szCs w:val="24"/>
        </w:rPr>
        <w:t>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στην αξιολόγηση. </w:t>
      </w:r>
    </w:p>
    <w:p w14:paraId="47A550B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την πατήσατε με τον χειρότερο τρόπο. Υποσχεθήκατε τα πάντα. Δηλώσατε με τον πιο επίσημο, τον πιο βαρύγδουπο, τον πιο πομπώδη τρόπο ότι δεν πρόκειται να δεχθείτε ή να φέρετε ούτε </w:t>
      </w:r>
      <w:r>
        <w:rPr>
          <w:rFonts w:eastAsia="Times New Roman" w:cs="Times New Roman"/>
          <w:szCs w:val="24"/>
        </w:rPr>
        <w:t>1</w:t>
      </w:r>
      <w:r>
        <w:rPr>
          <w:rFonts w:eastAsia="Times New Roman" w:cs="Times New Roman"/>
          <w:szCs w:val="24"/>
        </w:rPr>
        <w:t xml:space="preserve"> ευρώ νέα μέτρα και</w:t>
      </w:r>
      <w:r>
        <w:rPr>
          <w:rFonts w:eastAsia="Times New Roman" w:cs="Times New Roman"/>
          <w:szCs w:val="24"/>
        </w:rPr>
        <w:t xml:space="preserve"> απ’ ό,τι καταλαβαίνουμε –αν καταλαβαίνουμε καλά- έχετε ήδη συμφωνήσει στο αφορολόγητο, την πτώση του αφορολόγητου. Ήταν γενναιόδωρος ο Αρχηγός της Αντιπολίτευσης</w:t>
      </w:r>
      <w:r>
        <w:rPr>
          <w:rFonts w:eastAsia="Times New Roman" w:cs="Times New Roman"/>
          <w:szCs w:val="24"/>
        </w:rPr>
        <w:t xml:space="preserve"> </w:t>
      </w:r>
      <w:r>
        <w:rPr>
          <w:rFonts w:eastAsia="Times New Roman" w:cs="Times New Roman"/>
          <w:szCs w:val="24"/>
        </w:rPr>
        <w:t xml:space="preserve">κ. Μητσοτάκης όταν είπε «κάτι πάνω, κάτι κάτω από τα έξι χιλιάδες». Φαίνεται να είναι αρκετά </w:t>
      </w:r>
      <w:r>
        <w:rPr>
          <w:rFonts w:eastAsia="Times New Roman" w:cs="Times New Roman"/>
          <w:szCs w:val="24"/>
        </w:rPr>
        <w:t xml:space="preserve">κάτω από τα έξι χιλιάδες. </w:t>
      </w:r>
    </w:p>
    <w:p w14:paraId="47A550B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έχετε συμφωνήσει να </w:t>
      </w:r>
      <w:proofErr w:type="spellStart"/>
      <w:r>
        <w:rPr>
          <w:rFonts w:eastAsia="Times New Roman" w:cs="Times New Roman"/>
          <w:szCs w:val="24"/>
        </w:rPr>
        <w:t>περικοπούν</w:t>
      </w:r>
      <w:proofErr w:type="spellEnd"/>
      <w:r>
        <w:rPr>
          <w:rFonts w:eastAsia="Times New Roman" w:cs="Times New Roman"/>
          <w:szCs w:val="24"/>
        </w:rPr>
        <w:t xml:space="preserve"> όλες οι προσωπικές διαφορές στις συντάξεις και απ’ ό,τι καταλαβαίνουμε έχετε συμφωνήσει, επίσης, την πώληση του 40% των μονάδων παραγωγής της ΔΕΗ. Εκεί, πραγματικά, αυτό που πετύχατε είναι θ</w:t>
      </w:r>
      <w:r>
        <w:rPr>
          <w:rFonts w:eastAsia="Times New Roman" w:cs="Times New Roman"/>
          <w:szCs w:val="24"/>
        </w:rPr>
        <w:t>ριαμβευτικό. Αρνηθήκατε την πώληση της μικρής ΔΕΗ του 30%, με την οποία θα παίρνατε χρήματα, και αντίθετα περιορίσατε πρώτα κατά 50% την όλη ΔΕΗ και αφού την περιορίσατε κατά 50%, θα δώσετε και το 40% του 50%. Μπράβο! Εύγε! Σπουδαίο! Γενναία διαπραγμάτευση</w:t>
      </w:r>
      <w:r>
        <w:rPr>
          <w:rFonts w:eastAsia="Times New Roman" w:cs="Times New Roman"/>
          <w:szCs w:val="24"/>
        </w:rPr>
        <w:t>!</w:t>
      </w:r>
      <w:r>
        <w:rPr>
          <w:rFonts w:eastAsia="Times New Roman" w:cs="Times New Roman"/>
          <w:szCs w:val="24"/>
        </w:rPr>
        <w:t xml:space="preserve"> Στιβαρή θέση</w:t>
      </w:r>
      <w:r>
        <w:rPr>
          <w:rFonts w:eastAsia="Times New Roman" w:cs="Times New Roman"/>
          <w:szCs w:val="24"/>
        </w:rPr>
        <w:t>!</w:t>
      </w:r>
      <w:r>
        <w:rPr>
          <w:rFonts w:eastAsia="Times New Roman" w:cs="Times New Roman"/>
          <w:szCs w:val="24"/>
        </w:rPr>
        <w:t xml:space="preserve"> Στέρεη στάση</w:t>
      </w:r>
      <w:r>
        <w:rPr>
          <w:rFonts w:eastAsia="Times New Roman" w:cs="Times New Roman"/>
          <w:szCs w:val="24"/>
        </w:rPr>
        <w:t>!</w:t>
      </w:r>
    </w:p>
    <w:p w14:paraId="47A550C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ήρθε εδώ ο </w:t>
      </w:r>
      <w:r>
        <w:rPr>
          <w:rFonts w:eastAsia="Times New Roman" w:cs="Times New Roman"/>
          <w:szCs w:val="24"/>
        </w:rPr>
        <w:t>Υ</w:t>
      </w:r>
      <w:r>
        <w:rPr>
          <w:rFonts w:eastAsia="Times New Roman" w:cs="Times New Roman"/>
          <w:szCs w:val="24"/>
        </w:rPr>
        <w:t xml:space="preserve">πουργός Οικονομικών, ο οποίος ούτε λίγο ούτε πολύ ζήτησε και τον λόγο από τον κ. Μητσοτάκη. Αντί να έρθει να μας ενημερώσει, αντί να έρθει θεσμικά, αντί δηλαδή θεσμικά να </w:t>
      </w:r>
      <w:proofErr w:type="spellStart"/>
      <w:r>
        <w:rPr>
          <w:rFonts w:eastAsia="Times New Roman" w:cs="Times New Roman"/>
          <w:szCs w:val="24"/>
        </w:rPr>
        <w:t>συγκληθεί</w:t>
      </w:r>
      <w:proofErr w:type="spellEnd"/>
      <w:r>
        <w:rPr>
          <w:rFonts w:eastAsia="Times New Roman" w:cs="Times New Roman"/>
          <w:szCs w:val="24"/>
        </w:rPr>
        <w:t xml:space="preserve"> το </w:t>
      </w:r>
      <w:r>
        <w:rPr>
          <w:rFonts w:eastAsia="Times New Roman" w:cs="Times New Roman"/>
          <w:szCs w:val="24"/>
        </w:rPr>
        <w:t xml:space="preserve">Κοινοβούλιο και να μάθουμε πού βρίσκεται η διαπραγμάτευση, ο </w:t>
      </w:r>
      <w:r>
        <w:rPr>
          <w:rFonts w:eastAsia="Times New Roman" w:cs="Times New Roman"/>
          <w:szCs w:val="24"/>
        </w:rPr>
        <w:t>Υ</w:t>
      </w:r>
      <w:r>
        <w:rPr>
          <w:rFonts w:eastAsia="Times New Roman" w:cs="Times New Roman"/>
          <w:szCs w:val="24"/>
        </w:rPr>
        <w:t>πουργός των Οικονομικών και η Κυβέρνηση προτίμησαν να ενημερώσουν και να συζητήσουν με την Κεντρική Επιτροπή του ΣΥΡΙΖΑ, την προηγούμενη Κυριακή, ενώ συγχρόνως η τελευταία θέση του Υπουργού προς</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θνικό Κοινοβούλιο είναι ότι εφόσον διαπραγματευόμαστε, το </w:t>
      </w:r>
      <w:r>
        <w:rPr>
          <w:rFonts w:eastAsia="Times New Roman" w:cs="Times New Roman"/>
          <w:szCs w:val="24"/>
        </w:rPr>
        <w:t>ε</w:t>
      </w:r>
      <w:r>
        <w:rPr>
          <w:rFonts w:eastAsia="Times New Roman" w:cs="Times New Roman"/>
          <w:szCs w:val="24"/>
        </w:rPr>
        <w:t xml:space="preserve">θνικό Κοινοβούλιο δεν δικαιούται ενημέρωσης, διότι αυτό θέτει σε κίνδυνο τη διαπραγμάτευση. </w:t>
      </w:r>
    </w:p>
    <w:p w14:paraId="47A550C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λοιπόν, κυρίες και κύριοι συνάδελφοι, η ανοικτή συζήτηση στην Κεντρική Επιτροπή του </w:t>
      </w:r>
      <w:r>
        <w:rPr>
          <w:rFonts w:eastAsia="Times New Roman" w:cs="Times New Roman"/>
          <w:szCs w:val="24"/>
        </w:rPr>
        <w:t xml:space="preserve">ΣΥΡΙΖΑ δεν θέτει σε κανέναν κίνδυνο της διαπραγμάτευση. Η συζήτηση, όμως, στο εθνικό Κοινοβούλιο, το οποίο θα μπορούσε να συνεδριάσει και με κλειστές πόρτες, α, όχι, αυτή θέτει σε κίνδυνο της διαπραγμάτευση. </w:t>
      </w:r>
    </w:p>
    <w:p w14:paraId="47A550C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Αντιλαμβάνεται, λοιπόν, κανείς ποιος είναι ο </w:t>
      </w:r>
      <w:proofErr w:type="spellStart"/>
      <w:r>
        <w:rPr>
          <w:rFonts w:eastAsia="Times New Roman" w:cs="Times New Roman"/>
          <w:szCs w:val="24"/>
        </w:rPr>
        <w:t>αξ</w:t>
      </w:r>
      <w:r>
        <w:rPr>
          <w:rFonts w:eastAsia="Times New Roman" w:cs="Times New Roman"/>
          <w:szCs w:val="24"/>
        </w:rPr>
        <w:t>ιακός</w:t>
      </w:r>
      <w:proofErr w:type="spellEnd"/>
      <w:r>
        <w:rPr>
          <w:rFonts w:eastAsia="Times New Roman" w:cs="Times New Roman"/>
          <w:szCs w:val="24"/>
        </w:rPr>
        <w:t xml:space="preserve"> τρόπος με τον οποίο κινείται αυτή η απόλυτα αποτυχημένη, η μοναδικά αποτυχημένη, η </w:t>
      </w:r>
      <w:proofErr w:type="spellStart"/>
      <w:r>
        <w:rPr>
          <w:rFonts w:eastAsia="Times New Roman" w:cs="Times New Roman"/>
          <w:szCs w:val="24"/>
        </w:rPr>
        <w:t>πρωτοφανώς</w:t>
      </w:r>
      <w:proofErr w:type="spellEnd"/>
      <w:r>
        <w:rPr>
          <w:rFonts w:eastAsia="Times New Roman" w:cs="Times New Roman"/>
          <w:szCs w:val="24"/>
        </w:rPr>
        <w:t xml:space="preserve"> αποτυχημένη Κυβέρνηση.</w:t>
      </w:r>
    </w:p>
    <w:p w14:paraId="47A550C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θα ήθελα να σας ξαναθυμίσω κάτι που το είπα στον ίδιο τον κύριο Υπουργό. Μας είχε πει –κι εγώ τείνω να θυμάμαι τι </w:t>
      </w:r>
      <w:r>
        <w:rPr>
          <w:rFonts w:eastAsia="Times New Roman" w:cs="Times New Roman"/>
          <w:szCs w:val="24"/>
        </w:rPr>
        <w:t xml:space="preserve">λέγεται, ιδίως όταν αυτό είναι βαρύγδουπο- ότι αν φέρει </w:t>
      </w:r>
      <w:r>
        <w:rPr>
          <w:rFonts w:eastAsia="Times New Roman" w:cs="Times New Roman"/>
          <w:szCs w:val="24"/>
        </w:rPr>
        <w:t>1</w:t>
      </w:r>
      <w:r>
        <w:rPr>
          <w:rFonts w:eastAsia="Times New Roman" w:cs="Times New Roman"/>
          <w:szCs w:val="24"/>
        </w:rPr>
        <w:t xml:space="preserve"> ευρώ νέα μέτρα, θα παραιτηθεί. Φαντάζομαι ότι θα έχει την ευθιξία να πραγματοποιήσει την απειλή, αν και έτσι που τον κατάλαβα, δεν τον βλέπω και πολύ διατεθειμένο. Σας έχουμε καταλάβει όλοι, ξέρετε,</w:t>
      </w:r>
      <w:r>
        <w:rPr>
          <w:rFonts w:eastAsia="Times New Roman" w:cs="Times New Roman"/>
          <w:szCs w:val="24"/>
        </w:rPr>
        <w:t xml:space="preserve"> ότι οι καρέκλες σάς φαίνονται πολύ γλυκές. </w:t>
      </w:r>
    </w:p>
    <w:p w14:paraId="47A550C4"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7A550C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ήθελα να σας πω και κάτι που επίσης το είπε και ο κ. Μητσοτάκης, γιατί είναι η πάγια θέση της Νέας Δημοκρατίας. </w:t>
      </w:r>
    </w:p>
    <w:p w14:paraId="47A550C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ακούστηκε)</w:t>
      </w:r>
    </w:p>
    <w:p w14:paraId="47A550C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Εσείς με το μουστάκι -είχε δίκιο ο κ. Λεβέντης- μονίμως φωνάζετε.</w:t>
      </w:r>
    </w:p>
    <w:p w14:paraId="47A550C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εσάς σας έχουμε καταλάβει τι είσαστε κι έχουμε καταλάβει και τι περιμένει η ελληνική κοινωνία. Έχουμε, όμως, κι ένα μεγάλο ζ</w:t>
      </w:r>
      <w:r>
        <w:rPr>
          <w:rFonts w:eastAsia="Times New Roman" w:cs="Times New Roman"/>
          <w:szCs w:val="24"/>
        </w:rPr>
        <w:t>ήτημα με τους δανειστείς, γιατί συμφωνούν μαζί σας και σας επιτρέπουν να προτείνετε και αποδέχονται απαράδεκτα μέτρα, όπως το ύψος των φορολογικών υποχρεώσεων, όπως το ύψος των ασφαλιστικών εισφορών, όπως μέτρα που βυθίζουν την ελληνική οικονομία. Έχουν κι</w:t>
      </w:r>
      <w:r>
        <w:rPr>
          <w:rFonts w:eastAsia="Times New Roman" w:cs="Times New Roman"/>
          <w:szCs w:val="24"/>
        </w:rPr>
        <w:t xml:space="preserve"> αυτοί ευθύνη και με κάθε τρόπο απευθυνόμαστε όχι μόνο σε εσάς, αλλά και σε αυτούς και τους λέμε ότι η ελληνική κοινωνία βλάπτεται από αυτά τα μέτρα.  </w:t>
      </w:r>
    </w:p>
    <w:p w14:paraId="47A550C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Έρχομαι τώρα, το τελευταίο ενάμισι λεπτό, στο ζήτημα αυτό το οποίο σήμερα αποτελεί την ημερήσια διάταξη,</w:t>
      </w:r>
      <w:r>
        <w:rPr>
          <w:rFonts w:eastAsia="Times New Roman" w:cs="Times New Roman"/>
          <w:szCs w:val="24"/>
        </w:rPr>
        <w:t xml:space="preserve"> την </w:t>
      </w:r>
      <w:r>
        <w:rPr>
          <w:rFonts w:eastAsia="Times New Roman" w:cs="Times New Roman"/>
          <w:szCs w:val="24"/>
        </w:rPr>
        <w:t>εξεταστική ε</w:t>
      </w:r>
      <w:r>
        <w:rPr>
          <w:rFonts w:eastAsia="Times New Roman" w:cs="Times New Roman"/>
          <w:szCs w:val="24"/>
        </w:rPr>
        <w:t>πιτροπή. Κυρίες και κύριοι συνάδελφοι, εμείς έχουμε πολύ λίγα να πούμε στη Νέα Δημοκρατία. Δεν έχουμε αντίρρηση. Βεβαίως, ό,τι θέλετε, σας το έχουμε πει από την αρχή. Να εξετάσουμε ό,τι θέλετε, όταν θέλετε, όπως το θέλετε.</w:t>
      </w:r>
    </w:p>
    <w:p w14:paraId="47A550C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Πρέπει, όμως, να</w:t>
      </w:r>
      <w:r>
        <w:rPr>
          <w:rFonts w:eastAsia="Times New Roman" w:cs="Times New Roman"/>
          <w:szCs w:val="24"/>
        </w:rPr>
        <w:t xml:space="preserve"> μας πείτε ένα πράγμα. Γιατί να μην εξετάσουμε από το 1996, που αρχίζει μία κυβερνητική θητεία; Γιατί να μη συζητήσουμε για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τα δικά σας πεπραγμένα; Γιατί αυτά να μείνουν έξω από το εύρος αυτής της βαθύτατης θεσμικής διερεύνησης, όπως είπε π</w:t>
      </w:r>
      <w:r>
        <w:rPr>
          <w:rFonts w:eastAsia="Times New Roman" w:cs="Times New Roman"/>
          <w:szCs w:val="24"/>
        </w:rPr>
        <w:t xml:space="preserve">ριν ο Κοινοβουλευτικός Εκπρόσωπος της κυβερνητικής </w:t>
      </w:r>
      <w:r>
        <w:rPr>
          <w:rFonts w:eastAsia="Times New Roman" w:cs="Times New Roman"/>
          <w:szCs w:val="24"/>
        </w:rPr>
        <w:t>π</w:t>
      </w:r>
      <w:r>
        <w:rPr>
          <w:rFonts w:eastAsia="Times New Roman" w:cs="Times New Roman"/>
          <w:szCs w:val="24"/>
        </w:rPr>
        <w:t>λειοψηφίας; Γιατί, κυρίες και κύριοι συνάδελφοι;</w:t>
      </w:r>
    </w:p>
    <w:p w14:paraId="47A550C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Να σας πω την αλήθεια, αν δεν το άκουγα από τον Υπουργό Υγείας, δεν θα το πίστευα ότι θα τολμούσε κάποιος να πει αυτό το πράγμα, παρ</w:t>
      </w:r>
      <w:r>
        <w:rPr>
          <w:rFonts w:eastAsia="Times New Roman" w:cs="Times New Roman"/>
          <w:szCs w:val="24"/>
        </w:rPr>
        <w:t xml:space="preserve">’ </w:t>
      </w:r>
      <w:r>
        <w:rPr>
          <w:rFonts w:eastAsia="Times New Roman" w:cs="Times New Roman"/>
          <w:szCs w:val="24"/>
        </w:rPr>
        <w:t>ότι το είχα γραμμένο,</w:t>
      </w:r>
      <w:r>
        <w:rPr>
          <w:rFonts w:eastAsia="Times New Roman" w:cs="Times New Roman"/>
          <w:szCs w:val="24"/>
        </w:rPr>
        <w:t xml:space="preserve"> γιατί το είπε και σε κάποιο κανάλι και μου ήρθε η σχετική ρήση του. Γιατί –λέει- «Εμείς αρνούμαστε να μας εξετάσει η Βουλή, γιατί εμείς δεν είμαστε όμοιοι με τους άλλους. Εμείς είμαστε ανόμοιοι με τους άλλους».</w:t>
      </w:r>
    </w:p>
    <w:p w14:paraId="47A550C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Δεν είπε αυτό. </w:t>
      </w:r>
    </w:p>
    <w:p w14:paraId="47A550C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ΔΕΝΔΙΑΣ: </w:t>
      </w:r>
      <w:r>
        <w:rPr>
          <w:rFonts w:eastAsia="Times New Roman" w:cs="Times New Roman"/>
          <w:szCs w:val="24"/>
        </w:rPr>
        <w:t xml:space="preserve">Αυτό είναι το επιχείρημά σας, δεν ακούσαμε τίποτα άλλο. </w:t>
      </w:r>
    </w:p>
    <w:p w14:paraId="47A550C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για πείτε μου, κυρίες και κύριοι συνάδελφοι, για το διάστημα 1996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1997 με ποιον ήσαστε όμοιοι, για να ξέρω; Με την κυβέρνηση Σημίτη είστε όμοιοι ή απομονώνετε την περίπτωση</w:t>
      </w:r>
      <w:r>
        <w:rPr>
          <w:rFonts w:eastAsia="Times New Roman" w:cs="Times New Roman"/>
          <w:szCs w:val="24"/>
        </w:rPr>
        <w:t xml:space="preserve"> του κ. </w:t>
      </w:r>
      <w:proofErr w:type="spellStart"/>
      <w:r>
        <w:rPr>
          <w:rFonts w:eastAsia="Times New Roman" w:cs="Times New Roman"/>
          <w:szCs w:val="24"/>
        </w:rPr>
        <w:t>Κουρουμπλή</w:t>
      </w:r>
      <w:proofErr w:type="spellEnd"/>
      <w:r>
        <w:rPr>
          <w:rFonts w:eastAsia="Times New Roman" w:cs="Times New Roman"/>
          <w:szCs w:val="24"/>
        </w:rPr>
        <w:t xml:space="preserve">; Γιατί δεν φαντάζομαι, δεν τολμάω να φανταστώ ότι εσείς, η τόσο ηθική κυβερνητική </w:t>
      </w:r>
      <w:r>
        <w:rPr>
          <w:rFonts w:eastAsia="Times New Roman" w:cs="Times New Roman"/>
          <w:szCs w:val="24"/>
        </w:rPr>
        <w:t>π</w:t>
      </w:r>
      <w:r>
        <w:rPr>
          <w:rFonts w:eastAsia="Times New Roman" w:cs="Times New Roman"/>
          <w:szCs w:val="24"/>
        </w:rPr>
        <w:t>λειοψηφία, έχετε στο μυαλό σας την παραγραφή και γι’ αυτό αφήσατε έξω το 1996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1997. Δεν πιστεύω ποτέ, δεν τολμώ να πιστέψω ότι η παραγραφή, οι αποσβεστι</w:t>
      </w:r>
      <w:r>
        <w:rPr>
          <w:rFonts w:eastAsia="Times New Roman" w:cs="Times New Roman"/>
          <w:szCs w:val="24"/>
        </w:rPr>
        <w:t>κές προθεσμίες αντέχουν να συγκριθούν με αυτό το μεγάλο ήθος το οποίο διακηρύσσετε εσείς ότι συλλογικά διαθέτετε και το επιβάλλετε στις άλλες παρατάξεις.</w:t>
      </w:r>
    </w:p>
    <w:p w14:paraId="47A550C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πείτε, όμως, αν έχετε την καλοσύνη. Παρεμπιπτόντως θα προτείνω αυτή η </w:t>
      </w:r>
      <w:r>
        <w:rPr>
          <w:rFonts w:eastAsia="Times New Roman" w:cs="Times New Roman"/>
          <w:szCs w:val="24"/>
        </w:rPr>
        <w:t>ε</w:t>
      </w:r>
      <w:r>
        <w:rPr>
          <w:rFonts w:eastAsia="Times New Roman" w:cs="Times New Roman"/>
          <w:szCs w:val="24"/>
        </w:rPr>
        <w:t>ξεταστική–έχουμε τις ονομασ</w:t>
      </w:r>
      <w:r>
        <w:rPr>
          <w:rFonts w:eastAsia="Times New Roman" w:cs="Times New Roman"/>
          <w:szCs w:val="24"/>
        </w:rPr>
        <w:t xml:space="preserve">ίες με τις σήραγγες, ξέρετε, τον τελευταίο καιρό- να ονομαστεί «σήραγγα </w:t>
      </w:r>
      <w:proofErr w:type="spellStart"/>
      <w:r>
        <w:rPr>
          <w:rFonts w:eastAsia="Times New Roman" w:cs="Times New Roman"/>
          <w:szCs w:val="24"/>
        </w:rPr>
        <w:t>Κουρουμπλή</w:t>
      </w:r>
      <w:proofErr w:type="spellEnd"/>
      <w:r>
        <w:rPr>
          <w:rFonts w:eastAsia="Times New Roman" w:cs="Times New Roman"/>
          <w:szCs w:val="24"/>
        </w:rPr>
        <w:t xml:space="preserve">», διότι μας πηγαίνει από τον κ. </w:t>
      </w:r>
      <w:proofErr w:type="spellStart"/>
      <w:r>
        <w:rPr>
          <w:rFonts w:eastAsia="Times New Roman" w:cs="Times New Roman"/>
          <w:szCs w:val="24"/>
        </w:rPr>
        <w:t>Κουρουμπλή</w:t>
      </w:r>
      <w:proofErr w:type="spellEnd"/>
      <w:r>
        <w:rPr>
          <w:rFonts w:eastAsia="Times New Roman" w:cs="Times New Roman"/>
          <w:szCs w:val="24"/>
        </w:rPr>
        <w:t xml:space="preserve"> του 1996 στον κ. </w:t>
      </w:r>
      <w:proofErr w:type="spellStart"/>
      <w:r>
        <w:rPr>
          <w:rFonts w:eastAsia="Times New Roman" w:cs="Times New Roman"/>
          <w:szCs w:val="24"/>
        </w:rPr>
        <w:t>Κουρουμπλή</w:t>
      </w:r>
      <w:proofErr w:type="spellEnd"/>
      <w:r>
        <w:rPr>
          <w:rFonts w:eastAsia="Times New Roman" w:cs="Times New Roman"/>
          <w:szCs w:val="24"/>
        </w:rPr>
        <w:t xml:space="preserve"> του 2015, περνώντας μέσα από όλα τ’ άλλα. Να ονομαστεί «σήραγγα </w:t>
      </w:r>
      <w:proofErr w:type="spellStart"/>
      <w:r>
        <w:rPr>
          <w:rFonts w:eastAsia="Times New Roman" w:cs="Times New Roman"/>
          <w:szCs w:val="24"/>
        </w:rPr>
        <w:t>Κουρουμπλή</w:t>
      </w:r>
      <w:proofErr w:type="spellEnd"/>
      <w:r>
        <w:rPr>
          <w:rFonts w:eastAsia="Times New Roman" w:cs="Times New Roman"/>
          <w:szCs w:val="24"/>
        </w:rPr>
        <w:t>», λοιπόν</w:t>
      </w:r>
      <w:r>
        <w:rPr>
          <w:rFonts w:eastAsia="Times New Roman" w:cs="Times New Roman"/>
          <w:szCs w:val="24"/>
        </w:rPr>
        <w:t>!</w:t>
      </w:r>
      <w:r>
        <w:rPr>
          <w:rFonts w:eastAsia="Times New Roman" w:cs="Times New Roman"/>
          <w:szCs w:val="24"/>
        </w:rPr>
        <w:t xml:space="preserve"> </w:t>
      </w:r>
    </w:p>
    <w:p w14:paraId="47A550D0"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47A550D1" w14:textId="77777777" w:rsidR="00080287" w:rsidRDefault="007F198B">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Για πάμε, όμως στο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κυρίες και κύριοι. Τι σημαίνει αυτό το «εμείς δεν είμαστε όμοιοι;». Τι σημαίνει; Ξέρετε, ο κύριος συνάδελφος εδώ, προηγουμένως, αφιέρωσε έναν μύθο του Αισώπου στον Αρχηγό της Αξιωματικής</w:t>
      </w:r>
      <w:r>
        <w:rPr>
          <w:rFonts w:eastAsia="Times New Roman" w:cs="Times New Roman"/>
          <w:szCs w:val="24"/>
        </w:rPr>
        <w:t xml:space="preserve"> Αντιπολίτευσης, τον κ. Κυριάκο Μητσοτάκη. Στον λίγο χρόνο, λοιπόν, που είχα κι εγώ μέχρι να ανέβω στα σκαλιά σκέφτηκα κι εγώ, όχι έναν μύθο αλλά μια ιστορία. ξέρετε έναν συγγραφέα που λέγεται Τζ</w:t>
      </w:r>
      <w:r>
        <w:rPr>
          <w:rFonts w:eastAsia="Times New Roman" w:cs="Times New Roman"/>
          <w:szCs w:val="24"/>
        </w:rPr>
        <w:t>ω</w:t>
      </w:r>
      <w:r>
        <w:rPr>
          <w:rFonts w:eastAsia="Times New Roman" w:cs="Times New Roman"/>
          <w:szCs w:val="24"/>
        </w:rPr>
        <w:t xml:space="preserve">ρτζ </w:t>
      </w:r>
      <w:proofErr w:type="spellStart"/>
      <w:r>
        <w:rPr>
          <w:rFonts w:eastAsia="Times New Roman" w:cs="Times New Roman"/>
          <w:szCs w:val="24"/>
        </w:rPr>
        <w:t>Όργουελ</w:t>
      </w:r>
      <w:proofErr w:type="spellEnd"/>
      <w:r>
        <w:rPr>
          <w:rFonts w:eastAsia="Times New Roman" w:cs="Times New Roman"/>
          <w:szCs w:val="24"/>
        </w:rPr>
        <w:t>; Είναι πιο γνωστός για το «1984».</w:t>
      </w:r>
      <w:r>
        <w:rPr>
          <w:rFonts w:eastAsia="Times New Roman" w:cs="Times New Roman"/>
          <w:b/>
          <w:szCs w:val="24"/>
        </w:rPr>
        <w:t xml:space="preserve"> </w:t>
      </w:r>
    </w:p>
    <w:p w14:paraId="47A550D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Υπάρχει, </w:t>
      </w:r>
      <w:r>
        <w:rPr>
          <w:rFonts w:eastAsia="Times New Roman"/>
          <w:szCs w:val="24"/>
        </w:rPr>
        <w:t>όμως, κι ένα άλλο βιβλίο του, κυρίες και κύριοι: «Η Φάρμα των Ζώων», το «</w:t>
      </w:r>
      <w:r>
        <w:rPr>
          <w:rFonts w:eastAsia="Times New Roman"/>
          <w:szCs w:val="24"/>
          <w:lang w:val="en-US"/>
        </w:rPr>
        <w:t>Animal</w:t>
      </w:r>
      <w:r>
        <w:rPr>
          <w:rFonts w:eastAsia="Times New Roman"/>
          <w:szCs w:val="24"/>
        </w:rPr>
        <w:t xml:space="preserve"> </w:t>
      </w:r>
      <w:r>
        <w:rPr>
          <w:rFonts w:eastAsia="Times New Roman"/>
          <w:szCs w:val="24"/>
          <w:lang w:val="en-US"/>
        </w:rPr>
        <w:t>Farm</w:t>
      </w:r>
      <w:r>
        <w:rPr>
          <w:rFonts w:eastAsia="Times New Roman"/>
          <w:szCs w:val="24"/>
        </w:rPr>
        <w:t>». Εκεί, λοιπόν, για όσους δεν ξέρετε την ιστορία, κάποια ζώα, δεν θα σας πω ποια ζώα για να μη θεωρήσετε ότι σας προσβάλ</w:t>
      </w:r>
      <w:r>
        <w:rPr>
          <w:rFonts w:eastAsia="Times New Roman"/>
          <w:szCs w:val="24"/>
        </w:rPr>
        <w:t>λ</w:t>
      </w:r>
      <w:r>
        <w:rPr>
          <w:rFonts w:eastAsia="Times New Roman"/>
          <w:szCs w:val="24"/>
        </w:rPr>
        <w:t>ω…</w:t>
      </w:r>
    </w:p>
    <w:p w14:paraId="47A550D3" w14:textId="77777777" w:rsidR="00080287" w:rsidRDefault="007F198B">
      <w:pPr>
        <w:spacing w:line="600" w:lineRule="auto"/>
        <w:ind w:firstLine="720"/>
        <w:contextualSpacing/>
        <w:jc w:val="center"/>
        <w:rPr>
          <w:rFonts w:eastAsia="Times New Roman"/>
          <w:szCs w:val="24"/>
        </w:rPr>
      </w:pPr>
      <w:r>
        <w:rPr>
          <w:rFonts w:eastAsia="Times New Roman"/>
          <w:szCs w:val="24"/>
        </w:rPr>
        <w:t>(Θόρυβος στην Αίθουσα)</w:t>
      </w:r>
    </w:p>
    <w:p w14:paraId="47A550D4" w14:textId="77777777" w:rsidR="00080287" w:rsidRDefault="007F198B">
      <w:pPr>
        <w:spacing w:line="600" w:lineRule="auto"/>
        <w:ind w:firstLine="720"/>
        <w:contextualSpacing/>
        <w:jc w:val="both"/>
        <w:rPr>
          <w:rFonts w:eastAsia="Times New Roman"/>
          <w:szCs w:val="24"/>
        </w:rPr>
      </w:pPr>
      <w:r>
        <w:rPr>
          <w:rFonts w:eastAsia="Times New Roman"/>
          <w:szCs w:val="24"/>
        </w:rPr>
        <w:t>Αναγνωρίζετε κάτι και φω</w:t>
      </w:r>
      <w:r>
        <w:rPr>
          <w:rFonts w:eastAsia="Times New Roman"/>
          <w:szCs w:val="24"/>
        </w:rPr>
        <w:t>νάζετε; Σας θυμίζει κάτι;</w:t>
      </w:r>
    </w:p>
    <w:p w14:paraId="47A550D5"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Κάντε ησυχία, κύριοι συνάδελφοι.</w:t>
      </w:r>
    </w:p>
    <w:p w14:paraId="47A550D6" w14:textId="77777777" w:rsidR="00080287" w:rsidRDefault="007F198B">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Κάποια ζώα, λοιπόν, αναλαμβάνουν την εξουσία και βάζουν μια πινακίδα στην οποία λένε: «όλα τα ζώα είναι ίσα». Αλλά αυτά τα ζώα που έχουν καταλάβει την</w:t>
      </w:r>
      <w:r>
        <w:rPr>
          <w:rFonts w:eastAsia="Times New Roman"/>
          <w:szCs w:val="24"/>
        </w:rPr>
        <w:t xml:space="preserve"> εξουσία, μετά από λίγο αρχίζουν να τα κάνουν όλα προς το συμφέρον τους. Να κλέβουν τα υπόλοιπα ζώα, να κάμπτονται όλοι οι κανόνες.</w:t>
      </w:r>
    </w:p>
    <w:p w14:paraId="47A550D7" w14:textId="77777777" w:rsidR="00080287" w:rsidRDefault="007F198B">
      <w:pPr>
        <w:spacing w:line="600" w:lineRule="auto"/>
        <w:ind w:firstLine="720"/>
        <w:contextualSpacing/>
        <w:jc w:val="center"/>
        <w:rPr>
          <w:rFonts w:eastAsia="Times New Roman"/>
          <w:szCs w:val="24"/>
        </w:rPr>
      </w:pPr>
      <w:r>
        <w:rPr>
          <w:rFonts w:eastAsia="Times New Roman"/>
          <w:szCs w:val="24"/>
        </w:rPr>
        <w:t>(Θόρυβος στην Αίθουσα)</w:t>
      </w:r>
    </w:p>
    <w:p w14:paraId="47A550D8"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w:t>
      </w:r>
    </w:p>
    <w:p w14:paraId="47A550D9"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Και μετά από λίγο καιρό, ένα διαμαρτυρόμενο ζώο</w:t>
      </w:r>
      <w:r>
        <w:rPr>
          <w:rFonts w:eastAsia="Times New Roman"/>
          <w:szCs w:val="24"/>
        </w:rPr>
        <w:t xml:space="preserve"> που πάει να δει αυτή την αρχική πινακίδα, τη συμφωνία ισότητας, βλέπει ότι η πινακίδα έχει αλλάξει. Λέει το εξής: «όλα τα ζώα είναι ίσα, αλλά κάποια ζώα είναι πιο ίσα από τα άλλα»</w:t>
      </w:r>
      <w:r>
        <w:rPr>
          <w:rFonts w:eastAsia="Times New Roman"/>
          <w:szCs w:val="24"/>
        </w:rPr>
        <w:t>!</w:t>
      </w:r>
    </w:p>
    <w:p w14:paraId="47A550DA"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Μετά την αφιέρωση αυτή, κυρίες και κύριοι συνάδελφοι της κυβερνητικής </w:t>
      </w:r>
      <w:r>
        <w:rPr>
          <w:rFonts w:eastAsia="Times New Roman"/>
          <w:szCs w:val="24"/>
        </w:rPr>
        <w:t>π</w:t>
      </w:r>
      <w:r>
        <w:rPr>
          <w:rFonts w:eastAsia="Times New Roman"/>
          <w:szCs w:val="24"/>
        </w:rPr>
        <w:t>λει</w:t>
      </w:r>
      <w:r>
        <w:rPr>
          <w:rFonts w:eastAsia="Times New Roman"/>
          <w:szCs w:val="24"/>
        </w:rPr>
        <w:t>οψηφίας, σας λέω ότι αν το θυμάστε, υπάρχει ένα άρθρο στο Σύνταγμα της Ελληνικής Δημοκρατίας, το άρθρο 4. Το άρθρο 4 του Συντάγματος της Ελληνικής Δημοκρατίας λέει ότι όλοι οι Έλληνες είναι ίσοι απέναντι στον νόμο και δεν θυμάμαι να κάνει κα</w:t>
      </w:r>
      <w:r>
        <w:rPr>
          <w:rFonts w:eastAsia="Times New Roman"/>
          <w:szCs w:val="24"/>
        </w:rPr>
        <w:t>μ</w:t>
      </w:r>
      <w:r>
        <w:rPr>
          <w:rFonts w:eastAsia="Times New Roman"/>
          <w:szCs w:val="24"/>
        </w:rPr>
        <w:t>μία εξαίρεση γ</w:t>
      </w:r>
      <w:r>
        <w:rPr>
          <w:rFonts w:eastAsia="Times New Roman"/>
          <w:szCs w:val="24"/>
        </w:rPr>
        <w:t>ια τον ΣΥΡΙΖΑ ή τους ΑΝΕΛ.</w:t>
      </w:r>
    </w:p>
    <w:p w14:paraId="47A550DB" w14:textId="77777777" w:rsidR="00080287" w:rsidRDefault="007F198B">
      <w:pPr>
        <w:spacing w:line="600" w:lineRule="auto"/>
        <w:ind w:firstLine="720"/>
        <w:contextualSpacing/>
        <w:jc w:val="center"/>
        <w:rPr>
          <w:rFonts w:eastAsia="Times New Roman"/>
          <w:szCs w:val="24"/>
        </w:rPr>
      </w:pPr>
      <w:r>
        <w:rPr>
          <w:rFonts w:eastAsia="Times New Roman"/>
          <w:szCs w:val="24"/>
        </w:rPr>
        <w:t>(Θόρυβος στην Αίθουσα)</w:t>
      </w:r>
    </w:p>
    <w:p w14:paraId="47A550DC"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47A550DD" w14:textId="77777777" w:rsidR="00080287" w:rsidRDefault="007F198B">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Σας προτείνω, λοιπόν, τώρα</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 xml:space="preserve">όψει της νέας επικοινωνιακής προσπάθειας που θα κάνετε για την </w:t>
      </w:r>
      <w:r>
        <w:rPr>
          <w:rFonts w:eastAsia="Times New Roman"/>
          <w:szCs w:val="24"/>
        </w:rPr>
        <w:t>Α</w:t>
      </w:r>
      <w:r>
        <w:rPr>
          <w:rFonts w:eastAsia="Times New Roman"/>
          <w:szCs w:val="24"/>
        </w:rPr>
        <w:t>ναθεώρηση του Συντάγματος, να προτείνετε και τη</w:t>
      </w:r>
      <w:r>
        <w:rPr>
          <w:rFonts w:eastAsia="Times New Roman"/>
          <w:szCs w:val="24"/>
        </w:rPr>
        <w:t>ν αλλαγή του άρθρου 4 και να γράψετε ότι όλοι οι Έλληνες είναι ίσοι, αλλά όσοι είναι με τον ΣΥΡΙΖΑ είναι περισσότερο ίσοι</w:t>
      </w:r>
      <w:r>
        <w:rPr>
          <w:rFonts w:eastAsia="Times New Roman"/>
          <w:szCs w:val="24"/>
        </w:rPr>
        <w:t>!</w:t>
      </w:r>
    </w:p>
    <w:p w14:paraId="47A550DE" w14:textId="77777777" w:rsidR="00080287" w:rsidRDefault="007F198B">
      <w:pPr>
        <w:spacing w:line="600" w:lineRule="auto"/>
        <w:ind w:firstLine="720"/>
        <w:contextualSpacing/>
        <w:jc w:val="both"/>
        <w:rPr>
          <w:rFonts w:eastAsia="Times New Roman"/>
          <w:szCs w:val="24"/>
        </w:rPr>
      </w:pPr>
      <w:r>
        <w:rPr>
          <w:rFonts w:eastAsia="Times New Roman"/>
          <w:szCs w:val="24"/>
        </w:rPr>
        <w:t>Κυρίες και κύριοι συνάδελφοι, καλή Ανάσταση!</w:t>
      </w:r>
    </w:p>
    <w:p w14:paraId="47A550DF" w14:textId="77777777" w:rsidR="00080287" w:rsidRDefault="007F198B">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7A550E0"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πολύ.</w:t>
      </w:r>
    </w:p>
    <w:p w14:paraId="47A550E1" w14:textId="77777777" w:rsidR="00080287" w:rsidRDefault="007F198B">
      <w:pPr>
        <w:spacing w:line="600" w:lineRule="auto"/>
        <w:ind w:firstLine="720"/>
        <w:contextualSpacing/>
        <w:jc w:val="both"/>
        <w:rPr>
          <w:rFonts w:eastAsia="Times New Roman"/>
          <w:szCs w:val="24"/>
        </w:rPr>
      </w:pPr>
      <w:r>
        <w:rPr>
          <w:rFonts w:eastAsia="Times New Roman"/>
          <w:szCs w:val="24"/>
        </w:rPr>
        <w:t>Τον λόγο έχει ο Πρωθυπουργός κ. Αλέξης Τσίπρας.</w:t>
      </w:r>
    </w:p>
    <w:p w14:paraId="47A550E2"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Ευχαριστώ, κύριε Πρόεδρε.</w:t>
      </w:r>
    </w:p>
    <w:p w14:paraId="47A550E3"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Μάλλον ο κ. </w:t>
      </w:r>
      <w:proofErr w:type="spellStart"/>
      <w:r>
        <w:rPr>
          <w:rFonts w:eastAsia="Times New Roman"/>
          <w:szCs w:val="24"/>
        </w:rPr>
        <w:t>Δένδιας</w:t>
      </w:r>
      <w:proofErr w:type="spellEnd"/>
      <w:r>
        <w:rPr>
          <w:rFonts w:eastAsia="Times New Roman"/>
          <w:szCs w:val="24"/>
        </w:rPr>
        <w:t xml:space="preserve"> μπερδεύτηκε με τον ζωολογικό κήπο. Δεν είναι εδώ μέσα, είναι δίπλα. Όμως, θα μου επιτρέψετε να ξεκιν</w:t>
      </w:r>
      <w:r>
        <w:rPr>
          <w:rFonts w:eastAsia="Times New Roman"/>
          <w:szCs w:val="24"/>
        </w:rPr>
        <w:t xml:space="preserve">ήσω -γιατί ξέρετε αυτό δεν είναι καν θέμα ιατρικής, είναι θέμα κτηνιατρικής- με κάποια σχόλια που αφορούν την τοποθέτηση των Αρχηγών της Αντιπολίτευσης, ιδιαιτέρως του κ. Μητσοτάκη. Κατανοώ απολύτως το </w:t>
      </w:r>
      <w:proofErr w:type="spellStart"/>
      <w:r>
        <w:rPr>
          <w:rFonts w:eastAsia="Times New Roman"/>
          <w:szCs w:val="24"/>
        </w:rPr>
        <w:t>βέρτιγκο</w:t>
      </w:r>
      <w:proofErr w:type="spellEnd"/>
      <w:r>
        <w:rPr>
          <w:rFonts w:eastAsia="Times New Roman"/>
          <w:szCs w:val="24"/>
        </w:rPr>
        <w:t xml:space="preserve"> στο οποίο βρίσκεται η Αντιπολίτευση, ιδιαιτέρ</w:t>
      </w:r>
      <w:r>
        <w:rPr>
          <w:rFonts w:eastAsia="Times New Roman"/>
          <w:szCs w:val="24"/>
        </w:rPr>
        <w:t>ως μετά την Παρασκευή, μετά τη Μάλτα. Γι’ αυτό θα είμαι όσο μπορώ πιο επιεικής, ιδίως με τον Αρχηγό της Αντιπολίτευσης</w:t>
      </w:r>
      <w:r>
        <w:rPr>
          <w:rFonts w:eastAsia="Times New Roman"/>
          <w:szCs w:val="24"/>
        </w:rPr>
        <w:t>,</w:t>
      </w:r>
      <w:r>
        <w:rPr>
          <w:rFonts w:eastAsia="Times New Roman"/>
          <w:szCs w:val="24"/>
        </w:rPr>
        <w:t xml:space="preserve"> διότι δεν βρίσκεται και στην Αίθουσα. Επέλεξε να έλθει το μεσημέρι, ενώ είχε δηλώσει το απόγευμα και εγώ δεν μπορούσα δυστυχώς να είμαι </w:t>
      </w:r>
      <w:r>
        <w:rPr>
          <w:rFonts w:eastAsia="Times New Roman"/>
          <w:szCs w:val="24"/>
        </w:rPr>
        <w:t xml:space="preserve">εδώ </w:t>
      </w:r>
      <w:r>
        <w:rPr>
          <w:rFonts w:eastAsia="Times New Roman"/>
          <w:szCs w:val="24"/>
        </w:rPr>
        <w:t>το μεσημέρι για να τον ακούσω. Οπότε έχω την εικόνα από όσα διάβασα από τα μέσα ενημέρωσης, διότι δεν τον άκουσα με τα α</w:t>
      </w:r>
      <w:r>
        <w:rPr>
          <w:rFonts w:eastAsia="Times New Roman"/>
          <w:szCs w:val="24"/>
        </w:rPr>
        <w:t>υ</w:t>
      </w:r>
      <w:r>
        <w:rPr>
          <w:rFonts w:eastAsia="Times New Roman"/>
          <w:szCs w:val="24"/>
        </w:rPr>
        <w:t>τιά μου.</w:t>
      </w:r>
    </w:p>
    <w:p w14:paraId="47A550E4"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Ωστόσο, νομίζω ότι ο κ. Μητσοτάκης τις τελευταίες μέρες συμπεριφέρεται σαν τον τζογαδόρο που έχει πάει στο καζίνο, έχει χάσει, ξαναπάει στο καζίνο, τα ξαναπαίζει όλα στο μαύρο, </w:t>
      </w:r>
      <w:proofErr w:type="spellStart"/>
      <w:r>
        <w:rPr>
          <w:rFonts w:eastAsia="Times New Roman"/>
          <w:szCs w:val="24"/>
        </w:rPr>
        <w:t>ξαναχάνει</w:t>
      </w:r>
      <w:proofErr w:type="spellEnd"/>
      <w:r>
        <w:rPr>
          <w:rFonts w:eastAsia="Times New Roman"/>
          <w:szCs w:val="24"/>
        </w:rPr>
        <w:t xml:space="preserve"> και πάει και για τρίτη φορά ξανά όλα στο μαύρο, αλλά έρχεται κόκκινο.</w:t>
      </w:r>
      <w:r>
        <w:rPr>
          <w:rFonts w:eastAsia="Times New Roman"/>
          <w:szCs w:val="24"/>
        </w:rPr>
        <w:t xml:space="preserve"> Και </w:t>
      </w:r>
      <w:proofErr w:type="spellStart"/>
      <w:r>
        <w:rPr>
          <w:rFonts w:eastAsia="Times New Roman"/>
          <w:szCs w:val="24"/>
        </w:rPr>
        <w:t>ξαναχάνει</w:t>
      </w:r>
      <w:proofErr w:type="spellEnd"/>
      <w:r>
        <w:rPr>
          <w:rFonts w:eastAsia="Times New Roman"/>
          <w:szCs w:val="24"/>
        </w:rPr>
        <w:t xml:space="preserve">. </w:t>
      </w:r>
    </w:p>
    <w:p w14:paraId="47A550E5" w14:textId="77777777" w:rsidR="00080287" w:rsidRDefault="007F198B">
      <w:pPr>
        <w:spacing w:line="600" w:lineRule="auto"/>
        <w:ind w:firstLine="720"/>
        <w:contextualSpacing/>
        <w:jc w:val="both"/>
        <w:rPr>
          <w:rFonts w:eastAsia="Times New Roman"/>
          <w:szCs w:val="24"/>
        </w:rPr>
      </w:pPr>
      <w:r>
        <w:rPr>
          <w:rFonts w:eastAsia="Times New Roman"/>
          <w:szCs w:val="24"/>
        </w:rPr>
        <w:t>Έτσι είναι αυτά. Όταν κανείς επιλέγει να βάλει όλα του τα λεφτά -μια, δυο, τρεις- στην καταστροφή και αυτή δεν έρχεται, αισθάνεται μια αμηχανία. Και πράγματι, αυτή είναι η αμηχανία που διακρίνει την Αντιπολίτευση τις τελευταίες ημέρες.</w:t>
      </w:r>
    </w:p>
    <w:p w14:paraId="47A550E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Θα </w:t>
      </w:r>
      <w:r>
        <w:rPr>
          <w:rFonts w:eastAsia="Times New Roman"/>
          <w:szCs w:val="24"/>
        </w:rPr>
        <w:t xml:space="preserve">ήθελα να επισημάνω ότι ακόμα και μετά το </w:t>
      </w:r>
      <w:proofErr w:type="spellStart"/>
      <w:r>
        <w:rPr>
          <w:rFonts w:eastAsia="Times New Roman"/>
          <w:szCs w:val="24"/>
          <w:lang w:val="en-US"/>
        </w:rPr>
        <w:t>Eurogroup</w:t>
      </w:r>
      <w:proofErr w:type="spellEnd"/>
      <w:r>
        <w:rPr>
          <w:rFonts w:eastAsia="Times New Roman"/>
          <w:szCs w:val="24"/>
        </w:rPr>
        <w:t xml:space="preserve"> του Φλεβάρη, βγαίνατε σε όλα τα μέσα ενημέρωσης -και ο κ. Μητσοτάκης και στελέχη της Νέας Δημοκρατίας- και λέγατε ότι δεν υπάρχει ούτε πολιτική συμφωνία ούτε συμφωνία ούτε τώρα ούτε ποτέ. Δεν γνωρίζω, βέβα</w:t>
      </w:r>
      <w:r>
        <w:rPr>
          <w:rFonts w:eastAsia="Times New Roman"/>
          <w:szCs w:val="24"/>
        </w:rPr>
        <w:t>ια, πο</w:t>
      </w:r>
      <w:r>
        <w:rPr>
          <w:rFonts w:eastAsia="Times New Roman"/>
          <w:szCs w:val="24"/>
        </w:rPr>
        <w:t>ύ</w:t>
      </w:r>
      <w:r>
        <w:rPr>
          <w:rFonts w:eastAsia="Times New Roman"/>
          <w:szCs w:val="24"/>
        </w:rPr>
        <w:t xml:space="preserve"> στηρίζατε τέτοια βεβαιότητα. Πο</w:t>
      </w:r>
      <w:r>
        <w:rPr>
          <w:rFonts w:eastAsia="Times New Roman"/>
          <w:szCs w:val="24"/>
        </w:rPr>
        <w:t>ύ</w:t>
      </w:r>
      <w:r>
        <w:rPr>
          <w:rFonts w:eastAsia="Times New Roman"/>
          <w:szCs w:val="24"/>
        </w:rPr>
        <w:t xml:space="preserve"> τη στήριζε</w:t>
      </w:r>
      <w:r>
        <w:rPr>
          <w:rFonts w:eastAsia="Times New Roman"/>
          <w:szCs w:val="24"/>
        </w:rPr>
        <w:t>,</w:t>
      </w:r>
      <w:r>
        <w:rPr>
          <w:rFonts w:eastAsia="Times New Roman"/>
          <w:szCs w:val="24"/>
        </w:rPr>
        <w:t xml:space="preserve"> τόσο ο κ. Μητσοτάκης όσο και στελέχη σας, που έβγαιναν στα μέσα ενημέρωσης. Δεν ξέρω τι ακριβώς και ποιος ακριβώς σας έδινες τέτοιες πληροφορίες ή τι ακριβώς ενημερωθήκατε στα ταξίδια που κάνατε στο εξωτ</w:t>
      </w:r>
      <w:r>
        <w:rPr>
          <w:rFonts w:eastAsia="Times New Roman"/>
          <w:szCs w:val="24"/>
        </w:rPr>
        <w:t>ερικό και ιδιαιτέρως στο Βερολίνο.</w:t>
      </w:r>
    </w:p>
    <w:p w14:paraId="47A550E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οι πληροφορίες σας ή οι εκτιμήσεις σας </w:t>
      </w:r>
      <w:proofErr w:type="spellStart"/>
      <w:r>
        <w:rPr>
          <w:rFonts w:eastAsia="Times New Roman" w:cs="Times New Roman"/>
          <w:szCs w:val="24"/>
        </w:rPr>
        <w:t>απεδείχθησαν</w:t>
      </w:r>
      <w:proofErr w:type="spellEnd"/>
      <w:r>
        <w:rPr>
          <w:rFonts w:eastAsia="Times New Roman" w:cs="Times New Roman"/>
          <w:szCs w:val="24"/>
        </w:rPr>
        <w:t xml:space="preserve"> απολύτως λανθασμένες. Και κλείνει η αξιολόγηση και παίρνουμε μια συμφωνία με μηδενικό δημοσιονομικό ισοζύγιο και, το κυριότερο, παίρνουμε μια συμφωνία συνολική, π</w:t>
      </w:r>
      <w:r>
        <w:rPr>
          <w:rFonts w:eastAsia="Times New Roman" w:cs="Times New Roman"/>
          <w:szCs w:val="24"/>
        </w:rPr>
        <w:t xml:space="preserve">ου ξεκαθαρίζει τα αναγκαία μέτρα στο μεσοπρόθεσμο διάστημα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w:t>
      </w:r>
    </w:p>
    <w:p w14:paraId="47A550E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πλέον έχει μείνει η Αξιωματική Αντιπολίτευση κυρίως να μετρά μόνο τις αντιφάσεις της γραμμής της σε όλο αυτό το διάστημα. Να τις καταμετρήσουμε;</w:t>
      </w:r>
    </w:p>
    <w:p w14:paraId="47A550E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Αρχικά βγαίνατε στ</w:t>
      </w:r>
      <w:r>
        <w:rPr>
          <w:rFonts w:eastAsia="Times New Roman" w:cs="Times New Roman"/>
          <w:szCs w:val="24"/>
        </w:rPr>
        <w:t xml:space="preserve">α μέσα ενημέρωσης και λέγατε ότι προτιμάτε να μην κλείσει η αξιολόγηση, ότι θέλετε εκλογές, να μην κλείσει η αξιολόγηση, αρκεί να πέσει ο ΣΥΡΙΖΑ, διά του </w:t>
      </w:r>
      <w:proofErr w:type="spellStart"/>
      <w:r>
        <w:rPr>
          <w:rFonts w:eastAsia="Times New Roman" w:cs="Times New Roman"/>
          <w:szCs w:val="24"/>
        </w:rPr>
        <w:t>Αδώνιδος</w:t>
      </w:r>
      <w:proofErr w:type="spellEnd"/>
      <w:r>
        <w:rPr>
          <w:rFonts w:eastAsia="Times New Roman" w:cs="Times New Roman"/>
          <w:szCs w:val="24"/>
        </w:rPr>
        <w:t>, του Αντιπροέδρου σας. Και μάλιστα στο ερώτημα «καλά, και εσείς τι θα κάνετε;» απάντησε «εμεί</w:t>
      </w:r>
      <w:r>
        <w:rPr>
          <w:rFonts w:eastAsia="Times New Roman" w:cs="Times New Roman"/>
          <w:szCs w:val="24"/>
        </w:rPr>
        <w:t>ς αν έρθουμε, τόσα κι άλλα τόσα μέτρα από αυτά που ζητάνε οι δανειστές, αρκεί να μην είναι ο ΣΥΡΙΖΑ στην Κυβέρνηση». Και όταν ξεσηκώθηκε κουρνιαχτός από τα ίδια τα στελέχη της παράταξής σας -διότι προφανώς υπάρχουν και άνθρωποι οι οποίοι είναι απολύτως λογ</w:t>
      </w:r>
      <w:r>
        <w:rPr>
          <w:rFonts w:eastAsia="Times New Roman" w:cs="Times New Roman"/>
          <w:szCs w:val="24"/>
        </w:rPr>
        <w:t>ικοί και δεν μπορούν να δέχονται τέτοιες συμπεριφορές- αλλάξατε γραμμή και αρχίσατε να λέτε «γιατί αργείτε;» και «μην αργείτε» και «όσο αργείτε τόσο μεγαλώνει ο λογαριασμός, κλείστε άρον</w:t>
      </w:r>
      <w:r>
        <w:rPr>
          <w:rFonts w:eastAsia="Times New Roman" w:cs="Times New Roman"/>
          <w:szCs w:val="24"/>
        </w:rPr>
        <w:t>-</w:t>
      </w:r>
      <w:r>
        <w:rPr>
          <w:rFonts w:eastAsia="Times New Roman" w:cs="Times New Roman"/>
          <w:szCs w:val="24"/>
        </w:rPr>
        <w:t>άρον». Και όταν κλείσαμε, «</w:t>
      </w:r>
      <w:proofErr w:type="spellStart"/>
      <w:r>
        <w:rPr>
          <w:rFonts w:eastAsia="Times New Roman" w:cs="Times New Roman"/>
          <w:szCs w:val="24"/>
        </w:rPr>
        <w:t>Βατερλώ</w:t>
      </w:r>
      <w:proofErr w:type="spellEnd"/>
      <w:r>
        <w:rPr>
          <w:rFonts w:eastAsia="Times New Roman" w:cs="Times New Roman"/>
          <w:szCs w:val="24"/>
        </w:rPr>
        <w:t xml:space="preserve">, γιατί κλείσατε»! </w:t>
      </w:r>
    </w:p>
    <w:p w14:paraId="47A550E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της Αξιωματικής Αντιπολίτευσης, ειλικρινά είναι δύσκολο να παρακολουθήσει κανείς τον ειρμό των αιτημάτων και των επιχειρημάτων σας. Μόνο ένα πράγμα μένει σταθερό, οφείλω να ομολογήσω, στην επιχειρηματολογία και στα αιτήματά σας: το αίτημα για</w:t>
      </w:r>
      <w:r>
        <w:rPr>
          <w:rFonts w:eastAsia="Times New Roman" w:cs="Times New Roman"/>
          <w:szCs w:val="24"/>
        </w:rPr>
        <w:t xml:space="preserve"> εκλογές, που άλλωστε πότε το διατυπώσατε; Λίγες μόνο μέρες μετά την εκλογή του νέου σας Αρχηγού και λίγους μόνο μήνες, θυμίζω, μετά την επανεκλογή της Κυβέρνησης στις εκλογές του Σεπτέμβρη του 2015. </w:t>
      </w:r>
    </w:p>
    <w:p w14:paraId="47A550E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Έχει περάσει σχεδόν ενάμισης χρόνος και εσείς όλον αυτό</w:t>
      </w:r>
      <w:r>
        <w:rPr>
          <w:rFonts w:eastAsia="Times New Roman" w:cs="Times New Roman"/>
          <w:szCs w:val="24"/>
        </w:rPr>
        <w:t>ν τον ενάμιση χρόνο διαρκώς το ίδιο τροπάρι: Σήμερα πέφτουνε. Αύριο πέφτουνε. Δεν κλείνει η αξιολόγηση. Είναι βέβαιο ότι δεν κλείνει η αξιολόγηση. Εκλογές τώρα. Εκλογές θα γίνουν. Εκλογές αύριο.</w:t>
      </w:r>
    </w:p>
    <w:p w14:paraId="47A550E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Νομίζω –και αυτό είναι πια διαπίστωση που την συνομολογούν ακ</w:t>
      </w:r>
      <w:r>
        <w:rPr>
          <w:rFonts w:eastAsia="Times New Roman" w:cs="Times New Roman"/>
          <w:szCs w:val="24"/>
        </w:rPr>
        <w:t>όμα και στελέχη σας- ότι σήμερα, τώρα</w:t>
      </w:r>
      <w:r>
        <w:rPr>
          <w:rFonts w:eastAsia="Times New Roman" w:cs="Times New Roman"/>
          <w:szCs w:val="24"/>
        </w:rPr>
        <w:t>,</w:t>
      </w:r>
      <w:r>
        <w:rPr>
          <w:rFonts w:eastAsia="Times New Roman" w:cs="Times New Roman"/>
          <w:szCs w:val="24"/>
        </w:rPr>
        <w:t xml:space="preserve"> βρίσκεστε μπροστά σε έναν κίνδυνο: </w:t>
      </w:r>
      <w:r>
        <w:rPr>
          <w:rFonts w:eastAsia="Times New Roman" w:cs="Times New Roman"/>
          <w:szCs w:val="24"/>
        </w:rPr>
        <w:t>ν</w:t>
      </w:r>
      <w:r>
        <w:rPr>
          <w:rFonts w:eastAsia="Times New Roman" w:cs="Times New Roman"/>
          <w:szCs w:val="24"/>
        </w:rPr>
        <w:t xml:space="preserve">α γίνετε οι γραφικοί του χωριού. Ο κ. Μητσοτάκης βρίσκεται μπροστά σε μια πρωτοτυπία: </w:t>
      </w:r>
      <w:r>
        <w:rPr>
          <w:rFonts w:eastAsia="Times New Roman" w:cs="Times New Roman"/>
          <w:szCs w:val="24"/>
        </w:rPr>
        <w:t>ν</w:t>
      </w:r>
      <w:r>
        <w:rPr>
          <w:rFonts w:eastAsia="Times New Roman" w:cs="Times New Roman"/>
          <w:szCs w:val="24"/>
        </w:rPr>
        <w:t>α είναι ο πρώτος Αρχηγός Αντιπολίτευσης στην κοινοβουλευτική ιστορία του τόπου που θα ζητά εκλ</w:t>
      </w:r>
      <w:r>
        <w:rPr>
          <w:rFonts w:eastAsia="Times New Roman" w:cs="Times New Roman"/>
          <w:szCs w:val="24"/>
        </w:rPr>
        <w:t>ογές επί σχεδόν τέσσερα συναπτά έτη και αυτές δεν θα γίνονται, παρά θα γίνουν στην ώρα τους.</w:t>
      </w:r>
    </w:p>
    <w:p w14:paraId="47A550E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50E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Καλά να ήταν μονάχα αυτή η πρωτοτυπία. Υπάρχει και μια άλλη πρωτοτυπία, ότι όταν θα γίνουν </w:t>
      </w:r>
      <w:r>
        <w:rPr>
          <w:rFonts w:eastAsia="Times New Roman" w:cs="Times New Roman"/>
          <w:szCs w:val="24"/>
        </w:rPr>
        <w:t xml:space="preserve">οι εκλογές στην ώρα τους, θα τις χάσετε κιόλας. </w:t>
      </w:r>
    </w:p>
    <w:p w14:paraId="47A550EF"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50F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Και θα τις χάσετε, πέραν των άλλων, και για έναν </w:t>
      </w:r>
      <w:r>
        <w:rPr>
          <w:rFonts w:eastAsia="Times New Roman" w:cs="Times New Roman"/>
          <w:szCs w:val="24"/>
        </w:rPr>
        <w:t>ακόμα</w:t>
      </w:r>
      <w:r>
        <w:rPr>
          <w:rFonts w:eastAsia="Times New Roman" w:cs="Times New Roman"/>
          <w:szCs w:val="24"/>
        </w:rPr>
        <w:t xml:space="preserve"> λόγο: Με την τακτική σας αυτή, κυρίες και κύριοι συνάδελφοι, κουράζετε. Κουράζετε και τους πολ</w:t>
      </w:r>
      <w:r>
        <w:rPr>
          <w:rFonts w:eastAsia="Times New Roman" w:cs="Times New Roman"/>
          <w:szCs w:val="24"/>
        </w:rPr>
        <w:t>ίτες, αλλά κουράζετε και τους εαυτούς σας. Κουράζετε και τα στελέχη σας και τους οπαδούς σας, τους ψηφοφόρους σας. Εκτός από το να επιδεικνύετε το πάθος σας για να επιστρέψετε στις καρέκλες της εξουσίας, τι άλλο έχετε να προτείνετε για τον τόπο; Ποιο είναι</w:t>
      </w:r>
      <w:r>
        <w:rPr>
          <w:rFonts w:eastAsia="Times New Roman" w:cs="Times New Roman"/>
          <w:szCs w:val="24"/>
        </w:rPr>
        <w:t xml:space="preserve"> το δικό σας εναλλακτικό σχέδιο; Εκτός αν νομίζετε ότι είναι πιστευτό στον ελληνικό λαό να του λέτε εσείς, που κυβερνήσατε για δεκάδες χρόνια και ιδίως τα χρόνια της ανάπτυξης, λίγο πριν την Ολυμπιάδα και μετά, που καταφέρατε και λεηλατήσατε όσες δυνατότητ</w:t>
      </w:r>
      <w:r>
        <w:rPr>
          <w:rFonts w:eastAsia="Times New Roman" w:cs="Times New Roman"/>
          <w:szCs w:val="24"/>
        </w:rPr>
        <w:t xml:space="preserve">ες είχε αυτός ο τόπος και τον χρεοκοπήσατε, εσείς να λέτε ότι για όλα φταίει ο ΣΥΡΙΖΑ, που είναι δύο χρόνια τώρα μαζί με τους ΑΝΕΛ στην κυβέρνηση του τόπου. Αυτό όμως δεν μπορεί να πείσει κανέναν. Σας το λέω με απόλυτη ειλικρίνεια. </w:t>
      </w:r>
    </w:p>
    <w:p w14:paraId="47A550F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τι ακριβώς λέτε; Εκ</w:t>
      </w:r>
      <w:r>
        <w:rPr>
          <w:rFonts w:eastAsia="Times New Roman" w:cs="Times New Roman"/>
          <w:szCs w:val="24"/>
        </w:rPr>
        <w:t xml:space="preserve">λογές. Μάλιστα. Σήμερα τι νόημα έχει να το ζητάτε αυτό; </w:t>
      </w:r>
    </w:p>
    <w:p w14:paraId="47A550F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Ένα επιχείρημα έχετε και το λέτε διαρκώς. Ποιο είναι αυτό; Είστε, λέτε, ανίκανη Κυβέρνηση. Μάλιστα, είμαστε ανίκανη Κυβέρνηση. Θα απαντήσω σε λίγο ως προς αυτό.</w:t>
      </w:r>
    </w:p>
    <w:p w14:paraId="47A550F3" w14:textId="77777777" w:rsidR="00080287" w:rsidRDefault="007F198B">
      <w:pPr>
        <w:spacing w:line="600" w:lineRule="auto"/>
        <w:ind w:firstLine="720"/>
        <w:contextualSpacing/>
        <w:jc w:val="both"/>
        <w:rPr>
          <w:rFonts w:eastAsia="Times New Roman"/>
          <w:bCs/>
        </w:rPr>
      </w:pPr>
      <w:r>
        <w:rPr>
          <w:rFonts w:eastAsia="Times New Roman" w:cs="Times New Roman"/>
          <w:szCs w:val="24"/>
        </w:rPr>
        <w:t>Πριν πάω όμως σε αυτό, θέλω να σας ρωτ</w:t>
      </w:r>
      <w:r>
        <w:rPr>
          <w:rFonts w:eastAsia="Times New Roman" w:cs="Times New Roman"/>
          <w:szCs w:val="24"/>
        </w:rPr>
        <w:t>ήσω το εξής. Λέτε «η συμφωνία είναι δική σας -της Κυβέρνησης- εσείς τη φέρατε και εμείς δεν τη ψηφίζουμε». Προφανώς και εμείς τη φέραμε, διότι ποτέ των ποτών δεν υπήρχε περίπτωση να φέρετε εσείς συμφωνία με αντίμετρα ισοδύναμα, να φέρετε συμφωνία για το χρ</w:t>
      </w:r>
      <w:r>
        <w:rPr>
          <w:rFonts w:eastAsia="Times New Roman" w:cs="Times New Roman"/>
          <w:szCs w:val="24"/>
        </w:rPr>
        <w:t>έος, που λέγατε ότι είναι βιώσιμο και να φέρετε συμφωνία επαναφοράς της εργασιακής κανονικότητας στον τόπο, αφού εσείς αυτή την εργασιακή κανονικότητα την ξηλώνατε μέτρο-μέτρο και πόντο-πόντο από το 2010 και μετά.</w:t>
      </w:r>
      <w:r>
        <w:rPr>
          <w:rFonts w:eastAsia="Times New Roman"/>
          <w:bCs/>
        </w:rPr>
        <w:t xml:space="preserve"> Δική μας είναι</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αυτή η συμφωνία, κ</w:t>
      </w:r>
      <w:r>
        <w:rPr>
          <w:rFonts w:eastAsia="Times New Roman"/>
          <w:bCs/>
        </w:rPr>
        <w:t>α</w:t>
      </w:r>
      <w:r>
        <w:rPr>
          <w:rFonts w:eastAsia="Times New Roman"/>
          <w:bCs/>
        </w:rPr>
        <w:t>μ</w:t>
      </w:r>
      <w:r>
        <w:rPr>
          <w:rFonts w:eastAsia="Times New Roman"/>
          <w:bCs/>
        </w:rPr>
        <w:t xml:space="preserve">μία αντίρρηση. </w:t>
      </w:r>
    </w:p>
    <w:p w14:paraId="47A550F4" w14:textId="77777777" w:rsidR="00080287" w:rsidRDefault="007F198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47A550F5" w14:textId="77777777" w:rsidR="00080287" w:rsidRDefault="007F198B">
      <w:pPr>
        <w:spacing w:line="600" w:lineRule="auto"/>
        <w:ind w:firstLine="720"/>
        <w:contextualSpacing/>
        <w:jc w:val="both"/>
        <w:rPr>
          <w:rFonts w:eastAsia="Times New Roman"/>
          <w:bCs/>
        </w:rPr>
      </w:pPr>
      <w:r>
        <w:rPr>
          <w:rFonts w:eastAsia="Times New Roman"/>
          <w:bCs/>
        </w:rPr>
        <w:t xml:space="preserve">Θα σας πω και κάτι άλλο. Να καταλάβω το να πει η Αντιπολίτευση «εγώ δεν ψηφίζω τα μέτρα δημοσιονομικής επιβάρυνσης». Γιατί; «Γιατί είμαι τσάμπα μάγκας». Δεν το λέω εγώ, το λένε κάποια στελέχη σας στους δημοσιογράφους. Έτσι λένε, ότι είναι τσάμπα μαγκιά να </w:t>
      </w:r>
      <w:r>
        <w:rPr>
          <w:rFonts w:eastAsia="Times New Roman"/>
          <w:bCs/>
        </w:rPr>
        <w:t xml:space="preserve">λένε ότι δεν ψηφίζουν εκ του ασφαλούς. Να το δεχθώ όμως ακόμα και αυτό. </w:t>
      </w:r>
    </w:p>
    <w:p w14:paraId="47A550F6" w14:textId="77777777" w:rsidR="00080287" w:rsidRDefault="007F198B">
      <w:pPr>
        <w:spacing w:line="600" w:lineRule="auto"/>
        <w:ind w:firstLine="720"/>
        <w:contextualSpacing/>
        <w:jc w:val="both"/>
        <w:rPr>
          <w:rFonts w:eastAsia="Times New Roman"/>
          <w:bCs/>
        </w:rPr>
      </w:pPr>
      <w:r>
        <w:rPr>
          <w:rFonts w:eastAsia="Times New Roman"/>
          <w:bCs/>
        </w:rPr>
        <w:t>Όμως τα θετικά μέτρα γιατί τα καταψηφίζετε; Θα καταψηφίσετε</w:t>
      </w:r>
      <w:r>
        <w:rPr>
          <w:rFonts w:eastAsia="Times New Roman"/>
          <w:bCs/>
        </w:rPr>
        <w:t>,</w:t>
      </w:r>
      <w:r>
        <w:rPr>
          <w:rFonts w:eastAsia="Times New Roman"/>
          <w:bCs/>
        </w:rPr>
        <w:t xml:space="preserve"> δηλαδή</w:t>
      </w:r>
      <w:r>
        <w:rPr>
          <w:rFonts w:eastAsia="Times New Roman"/>
          <w:bCs/>
        </w:rPr>
        <w:t>,</w:t>
      </w:r>
      <w:r>
        <w:rPr>
          <w:rFonts w:eastAsia="Times New Roman"/>
          <w:bCs/>
        </w:rPr>
        <w:t xml:space="preserve"> τη μείωση της φορολόγησης στις επιχειρήσεις κατά τρεις μονάδες, εσείς που κόπτεσθε δεξιά και αριστερά ότι πρέπει ν</w:t>
      </w:r>
      <w:r>
        <w:rPr>
          <w:rFonts w:eastAsia="Times New Roman"/>
          <w:bCs/>
        </w:rPr>
        <w:t>α μειωθεί η φορολογία των επιχειρήσεων. Θα καταψηφίσετε τη μείωση 2% του φόρου εισοδήματος στη χαμηλότερη βαθμίδα. Θα καταψηφίσετε τη μείωση του φόρου αλληλεγγύης. Θα καταψηφίσετε τη μείωση του ΕΝΦΙΑ. Θα καταψηφίσετε το επίδομα ενοικίου 600.000.000 τον χρό</w:t>
      </w:r>
      <w:r>
        <w:rPr>
          <w:rFonts w:eastAsia="Times New Roman"/>
          <w:bCs/>
        </w:rPr>
        <w:t xml:space="preserve">νο για τους συμπολίτες μας που δεν έχουν δυνατότητες. </w:t>
      </w:r>
    </w:p>
    <w:p w14:paraId="47A550F7" w14:textId="77777777" w:rsidR="00080287" w:rsidRDefault="007F198B">
      <w:pPr>
        <w:spacing w:line="600" w:lineRule="auto"/>
        <w:ind w:firstLine="720"/>
        <w:contextualSpacing/>
        <w:jc w:val="both"/>
        <w:rPr>
          <w:rFonts w:eastAsia="Times New Roman"/>
          <w:bCs/>
        </w:rPr>
      </w:pPr>
      <w:r>
        <w:rPr>
          <w:rFonts w:eastAsia="Times New Roman"/>
          <w:bCs/>
        </w:rPr>
        <w:t>Θα καταψηφίσετε την κατάργηση της συμμετοχής των συνταξιούχων στο φάρμακο. Βεβαίως, δεν σας αφορά αυτό. Γιατί να το ψηφίσετε άλλωστε; Θα καταψηφίσετε τα μέτρα για την καταπολέμηση της παιδική</w:t>
      </w:r>
      <w:r>
        <w:rPr>
          <w:rFonts w:eastAsia="Times New Roman"/>
          <w:bCs/>
        </w:rPr>
        <w:t>ς</w:t>
      </w:r>
      <w:r>
        <w:rPr>
          <w:rFonts w:eastAsia="Times New Roman"/>
          <w:bCs/>
        </w:rPr>
        <w:t xml:space="preserve"> φτώχειας</w:t>
      </w:r>
      <w:r>
        <w:rPr>
          <w:rFonts w:eastAsia="Times New Roman"/>
          <w:bCs/>
        </w:rPr>
        <w:t>. Άλλωστε, τι σας νοιάζει αυτό; Εσείς δημιουργήσατε τις συνθήκες αυτές, αλλά δεν πειράζει, θα τα καταψηφίσετε. Θα καταψηφίσετε τους δωρεάν παιδικούς σταθμούς. Θα καταψηφίσετε το οικογενειακό επίδομα στο πρώτο και δεύτερο τέκνο. Όλα θα τα καταψηφίσετε. Συγχ</w:t>
      </w:r>
      <w:r>
        <w:rPr>
          <w:rFonts w:eastAsia="Times New Roman"/>
          <w:bCs/>
        </w:rPr>
        <w:t xml:space="preserve">αρητήρια! </w:t>
      </w:r>
    </w:p>
    <w:p w14:paraId="47A550F8" w14:textId="77777777" w:rsidR="00080287" w:rsidRDefault="007F198B">
      <w:pPr>
        <w:spacing w:line="600" w:lineRule="auto"/>
        <w:ind w:firstLine="720"/>
        <w:contextualSpacing/>
        <w:jc w:val="both"/>
        <w:rPr>
          <w:rFonts w:eastAsia="Times New Roman"/>
          <w:bCs/>
        </w:rPr>
      </w:pPr>
      <w:r>
        <w:rPr>
          <w:rFonts w:eastAsia="Times New Roman"/>
          <w:bCs/>
        </w:rPr>
        <w:t xml:space="preserve">Σας θυμίζω ότι το ίδιο κάνατε, άλλωστε, και τον Δεκέμβρη, όταν φέραμε τη δέκατη τρίτη σύνταξη σε ένα εκατομμύριο εξακόσιες χιλιάδες συνταξιούχους εφάπαξ και εσείς πάθατε </w:t>
      </w:r>
      <w:proofErr w:type="spellStart"/>
      <w:r>
        <w:rPr>
          <w:rFonts w:eastAsia="Times New Roman"/>
          <w:bCs/>
        </w:rPr>
        <w:t>βέρτιγκο</w:t>
      </w:r>
      <w:proofErr w:type="spellEnd"/>
      <w:r>
        <w:rPr>
          <w:rFonts w:eastAsia="Times New Roman"/>
          <w:bCs/>
        </w:rPr>
        <w:t xml:space="preserve"> </w:t>
      </w:r>
      <w:r>
        <w:rPr>
          <w:rFonts w:eastAsia="Times New Roman"/>
          <w:bCs/>
        </w:rPr>
        <w:t>και τότε. Θα καταψηφίσετε. Συγχαρητήρια!</w:t>
      </w:r>
    </w:p>
    <w:p w14:paraId="47A550F9" w14:textId="77777777" w:rsidR="00080287" w:rsidRDefault="007F198B">
      <w:pPr>
        <w:spacing w:line="600" w:lineRule="auto"/>
        <w:ind w:firstLine="720"/>
        <w:contextualSpacing/>
        <w:jc w:val="center"/>
        <w:rPr>
          <w:rFonts w:eastAsia="Times New Roman"/>
          <w:bCs/>
        </w:rPr>
      </w:pPr>
      <w:r>
        <w:rPr>
          <w:rFonts w:eastAsia="Times New Roman"/>
          <w:bCs/>
        </w:rPr>
        <w:t xml:space="preserve">(Χειροκροτήματα από τις </w:t>
      </w:r>
      <w:r>
        <w:rPr>
          <w:rFonts w:eastAsia="Times New Roman"/>
          <w:bCs/>
        </w:rPr>
        <w:t>πτέρυγες του ΣΥΡΙΖΑ και των ΑΝΕΛ)</w:t>
      </w:r>
    </w:p>
    <w:p w14:paraId="47A550FA" w14:textId="77777777" w:rsidR="00080287" w:rsidRDefault="007F198B">
      <w:pPr>
        <w:spacing w:line="600" w:lineRule="auto"/>
        <w:ind w:firstLine="720"/>
        <w:contextualSpacing/>
        <w:jc w:val="both"/>
        <w:rPr>
          <w:rFonts w:eastAsia="Times New Roman"/>
          <w:bCs/>
        </w:rPr>
      </w:pPr>
      <w:r>
        <w:rPr>
          <w:rFonts w:eastAsia="Times New Roman"/>
          <w:bCs/>
        </w:rPr>
        <w:t>(Θόρυβος και χειροκροτήματα από την πτέρυγα της Νέας Δημοκρατίας)</w:t>
      </w:r>
    </w:p>
    <w:p w14:paraId="47A550FB" w14:textId="77777777" w:rsidR="00080287" w:rsidRDefault="007F198B">
      <w:pPr>
        <w:spacing w:line="600" w:lineRule="auto"/>
        <w:ind w:firstLine="720"/>
        <w:contextualSpacing/>
        <w:jc w:val="both"/>
        <w:rPr>
          <w:rFonts w:eastAsia="Times New Roman"/>
          <w:bCs/>
        </w:rPr>
      </w:pPr>
      <w:r>
        <w:rPr>
          <w:rFonts w:eastAsia="Times New Roman"/>
          <w:bCs/>
        </w:rPr>
        <w:t>Κάποιοι από εσάς χειροκροτούν κιόλας. Θα σας χειροκροτήσουμε και εμείς και θα σας χειροκροτήσει και ο ελληνικός λαός, που καταλαβαίνει ποιοι πραγματικά είστ</w:t>
      </w:r>
      <w:r>
        <w:rPr>
          <w:rFonts w:eastAsia="Times New Roman"/>
          <w:bCs/>
        </w:rPr>
        <w:t xml:space="preserve">ε, γιατί εσείς θα καταψηφίσετε τα μέτρα όχι για τα αρνητικά, αλλά για τα θετικά. Γιατί έχετε αλλεργία σε οτιδήποτε θετικό συμβαίνει σε αυτό τον τόπο και το φέρνει ο ΣΥΡΙΖΑ, γιατί έχετε πάθει </w:t>
      </w:r>
      <w:proofErr w:type="spellStart"/>
      <w:r>
        <w:rPr>
          <w:rFonts w:eastAsia="Times New Roman"/>
          <w:bCs/>
        </w:rPr>
        <w:t>βέρτιγκο</w:t>
      </w:r>
      <w:proofErr w:type="spellEnd"/>
      <w:r>
        <w:rPr>
          <w:rFonts w:eastAsia="Times New Roman"/>
          <w:bCs/>
        </w:rPr>
        <w:t xml:space="preserve"> </w:t>
      </w:r>
      <w:r>
        <w:rPr>
          <w:rFonts w:eastAsia="Times New Roman"/>
          <w:bCs/>
        </w:rPr>
        <w:t xml:space="preserve">και κυρίως γιατί από παράταξη της </w:t>
      </w:r>
      <w:r>
        <w:rPr>
          <w:rFonts w:eastAsia="Times New Roman"/>
          <w:bCs/>
        </w:rPr>
        <w:t>Κ</w:t>
      </w:r>
      <w:r>
        <w:rPr>
          <w:rFonts w:eastAsia="Times New Roman"/>
          <w:bCs/>
        </w:rPr>
        <w:t>εντροδεξιάς έχετε κατ</w:t>
      </w:r>
      <w:r>
        <w:rPr>
          <w:rFonts w:eastAsia="Times New Roman"/>
          <w:bCs/>
        </w:rPr>
        <w:t xml:space="preserve">αντήσει να είστε μια παράταξη ακραία, ένα κόμμα διαμαρτυρίας. </w:t>
      </w:r>
    </w:p>
    <w:p w14:paraId="47A550FC" w14:textId="77777777" w:rsidR="00080287" w:rsidRDefault="007F198B">
      <w:pPr>
        <w:spacing w:line="600" w:lineRule="auto"/>
        <w:ind w:firstLine="720"/>
        <w:contextualSpacing/>
        <w:jc w:val="both"/>
        <w:rPr>
          <w:rFonts w:eastAsia="Times New Roman"/>
          <w:bCs/>
        </w:rPr>
      </w:pPr>
      <w:r>
        <w:rPr>
          <w:rFonts w:eastAsia="Times New Roman"/>
          <w:bCs/>
        </w:rPr>
        <w:t xml:space="preserve">Για ένα κόμμα του 3%, 4% ή και 5%, το «όχι» σε όλα, είναι κάτι λογικό. Για μια παράταξη σαν τη δική σας, που κυβερνούσε τον τόπο επί χρόνια, το να λέτε «όχι» σε όλα και κυρίως «όχι» στα θετικά </w:t>
      </w:r>
      <w:r>
        <w:rPr>
          <w:rFonts w:eastAsia="Times New Roman"/>
          <w:bCs/>
        </w:rPr>
        <w:t xml:space="preserve">που γίνονται σε αυτόν τον τόπο, αυτό είναι αδιέξοδο και καταστροφικό. </w:t>
      </w:r>
    </w:p>
    <w:p w14:paraId="47A550FD" w14:textId="77777777" w:rsidR="00080287" w:rsidRDefault="007F198B">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47A550FE" w14:textId="77777777" w:rsidR="00080287" w:rsidRDefault="007F198B">
      <w:pPr>
        <w:spacing w:line="600" w:lineRule="auto"/>
        <w:ind w:firstLine="720"/>
        <w:contextualSpacing/>
        <w:jc w:val="both"/>
        <w:rPr>
          <w:rFonts w:eastAsia="Times New Roman"/>
          <w:bCs/>
        </w:rPr>
      </w:pPr>
      <w:r>
        <w:rPr>
          <w:rFonts w:eastAsia="Times New Roman"/>
          <w:bCs/>
        </w:rPr>
        <w:t>Έρχομαι τώρα στο ότι ζητάτε εκλογές, γιατί λέτε ότι αυτή η Κυβέρνηση είναι ανίκανη. Μάλιστα. Είναι ανίκανη μια Κυβέρνηση, η οποία παρέλαβε</w:t>
      </w:r>
      <w:r>
        <w:rPr>
          <w:rFonts w:eastAsia="Times New Roman"/>
          <w:bCs/>
        </w:rPr>
        <w:t xml:space="preserve"> τη χώρα σε συνθήκες οικονομικής ασφυξίας και χρε</w:t>
      </w:r>
      <w:r>
        <w:rPr>
          <w:rFonts w:eastAsia="Times New Roman"/>
          <w:bCs/>
        </w:rPr>
        <w:t>ο</w:t>
      </w:r>
      <w:r>
        <w:rPr>
          <w:rFonts w:eastAsia="Times New Roman"/>
          <w:bCs/>
        </w:rPr>
        <w:t>κοπίας και σήμερα, μετά από δύο χρόνια, η χώρα αυτή φτάνει στο σημείο να έχει επιστρέψει στην κανονικότητα, να έχει πρωτοφανή πρωτογενή πλεονάσματα και δημοσιονομικά αποτελέσματα, που εσείς δεν τα είχατε δε</w:t>
      </w:r>
      <w:r>
        <w:rPr>
          <w:rFonts w:eastAsia="Times New Roman"/>
          <w:bCs/>
        </w:rPr>
        <w:t>ι ούτε στον ύπνο σας, να έχει επιστρέψει σε θετικούς ρυθμούς ανάπτυξης και</w:t>
      </w:r>
      <w:r>
        <w:rPr>
          <w:rFonts w:eastAsia="Times New Roman"/>
          <w:bCs/>
        </w:rPr>
        <w:t>,</w:t>
      </w:r>
      <w:r>
        <w:rPr>
          <w:rFonts w:eastAsia="Times New Roman"/>
          <w:bCs/>
        </w:rPr>
        <w:t xml:space="preserve"> το κυριότερο</w:t>
      </w:r>
      <w:r>
        <w:rPr>
          <w:rFonts w:eastAsia="Times New Roman"/>
          <w:bCs/>
        </w:rPr>
        <w:t>,</w:t>
      </w:r>
      <w:r>
        <w:rPr>
          <w:rFonts w:eastAsia="Times New Roman"/>
          <w:bCs/>
        </w:rPr>
        <w:t xml:space="preserve"> να έχει πλέον έναν ανοιχτό ορίζοντα για τη συνολική υπέρβαση της κρίσης και την έξοδο από το πρόγραμμα.</w:t>
      </w:r>
    </w:p>
    <w:p w14:paraId="47A550FF" w14:textId="77777777" w:rsidR="00080287" w:rsidRDefault="007F198B">
      <w:pPr>
        <w:spacing w:line="600" w:lineRule="auto"/>
        <w:ind w:firstLine="720"/>
        <w:contextualSpacing/>
        <w:jc w:val="both"/>
        <w:rPr>
          <w:rFonts w:eastAsia="Times New Roman"/>
          <w:bCs/>
        </w:rPr>
      </w:pPr>
      <w:r>
        <w:rPr>
          <w:rFonts w:eastAsia="Times New Roman"/>
          <w:bCs/>
        </w:rPr>
        <w:t>Είναι ανίκανη μια Κυβέρνηση που, όταν ανέλαβε το 2015, η ανεργ</w:t>
      </w:r>
      <w:r>
        <w:rPr>
          <w:rFonts w:eastAsia="Times New Roman"/>
          <w:bCs/>
        </w:rPr>
        <w:t>ία ήταν στο 27% και σήμερα βρίσκεται στο 23%, που όταν ανέλαβε το 2015 η απορροφητικότητα στα προγράμματα και τα ευρωπαϊκά κονδύλια του ΕΣΠΑ ήταν για κλάματα και τώρα είναι στο 100%. Κάθε ευρώ που έρχεται από την Ευρώπη αξιοποιείται και μας δίνουν συγχαρητ</w:t>
      </w:r>
      <w:r>
        <w:rPr>
          <w:rFonts w:eastAsia="Times New Roman"/>
          <w:bCs/>
        </w:rPr>
        <w:t>ήρια.</w:t>
      </w:r>
    </w:p>
    <w:p w14:paraId="47A55100" w14:textId="77777777" w:rsidR="00080287" w:rsidRDefault="007F198B">
      <w:pPr>
        <w:spacing w:line="600" w:lineRule="auto"/>
        <w:ind w:firstLine="720"/>
        <w:contextualSpacing/>
        <w:jc w:val="both"/>
        <w:rPr>
          <w:rFonts w:eastAsia="Times New Roman"/>
          <w:bCs/>
        </w:rPr>
      </w:pPr>
      <w:r>
        <w:rPr>
          <w:rFonts w:eastAsia="Times New Roman"/>
          <w:bCs/>
        </w:rPr>
        <w:t>Είναι ανίκανη μια Κυβέρνηση που, όταν ανέλαβε, ήταν για τέσσερα σχεδόν χρόνια σταματημένα όλα τα δημόσια έργα, υπήρχαν υπέρογκες απαιτήσεις, μας ζητούσαν υπερβολικές αποζημιώσεις, 1,25 δισεκατομμύρι</w:t>
      </w:r>
      <w:r>
        <w:rPr>
          <w:rFonts w:eastAsia="Times New Roman"/>
          <w:bCs/>
        </w:rPr>
        <w:t>ο</w:t>
      </w:r>
      <w:r>
        <w:rPr>
          <w:rFonts w:eastAsia="Times New Roman"/>
          <w:bCs/>
        </w:rPr>
        <w:t xml:space="preserve"> και υπό τον κίνδυνο, τη δαμόκλειο σπάθη ότι θα έπρ</w:t>
      </w:r>
      <w:r>
        <w:rPr>
          <w:rFonts w:eastAsia="Times New Roman"/>
          <w:bCs/>
        </w:rPr>
        <w:t xml:space="preserve">επε να επιστρέψουμε και τα λεφτά που είχαμε πάρει. </w:t>
      </w:r>
    </w:p>
    <w:p w14:paraId="47A5510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Κι εμείς τα ξεκολλήσαμε, οι ανίκανοι! Και τα ξεκολλήσαμε με λιγότερα χρήματα! Και τα ολοκληρώσαμε τα έργα! Και τα παραδίδουμε στον ελληνικό λαό, οι ανίκανοι!</w:t>
      </w:r>
    </w:p>
    <w:p w14:paraId="47A55102"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w:t>
      </w:r>
      <w:r>
        <w:rPr>
          <w:rFonts w:eastAsia="Times New Roman" w:cs="Times New Roman"/>
          <w:szCs w:val="24"/>
        </w:rPr>
        <w:t>ι των ΑΝΕΛ)</w:t>
      </w:r>
    </w:p>
    <w:p w14:paraId="47A5510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Ανίκανη μια Κυβέρνηση που κατάφερε για πρώτη φορά μετά από πέντε χρόνια να ανοίξει κανονικά τα σχολεία με όλους τους καθηγητές και όλα τα βιβλία! </w:t>
      </w:r>
    </w:p>
    <w:p w14:paraId="47A5510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Ανίκανη μια Κυβέρνηση που κατάφερε να κάνει προσλήψεις για πρώτη φορά στην υγεία, που κατάφερε να</w:t>
      </w:r>
      <w:r>
        <w:rPr>
          <w:rFonts w:eastAsia="Times New Roman" w:cs="Times New Roman"/>
          <w:szCs w:val="24"/>
        </w:rPr>
        <w:t xml:space="preserve"> δώσει ελεύθερη πρόσβαση σε δύο εκατομμύρια ανασφάλιστους συμπολίτες μας στα δημόσια νοσοκομεία, που στήριξε προγράμματα για την καταπολέμηση της ανθρωπιστικής κρίσης σε δεκάδες χιλιάδες συμπολίτες μας! </w:t>
      </w:r>
    </w:p>
    <w:p w14:paraId="47A5510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Αυτή είναι η ανίκανη Κυβέρνηση. Αυτή που έθεσε την Ε</w:t>
      </w:r>
      <w:r>
        <w:rPr>
          <w:rFonts w:eastAsia="Times New Roman" w:cs="Times New Roman"/>
          <w:szCs w:val="24"/>
        </w:rPr>
        <w:t>λλάδα, για πρώτη φορά μετά από πολλά χρόνια, στο επίκεντρο των εξελίξεων στην Ευρώπη αλλά και τον κόσμο, με όλους τους ηγέτες, τον έναν μετά τον άλλον, να έρχονται να επισκέπτονται την Ελλάδα και να αναδεικνύουν τις αξίες μας, και που έγινε ξανά η Ελλάδα π</w:t>
      </w:r>
      <w:r>
        <w:rPr>
          <w:rFonts w:eastAsia="Times New Roman" w:cs="Times New Roman"/>
          <w:szCs w:val="24"/>
        </w:rPr>
        <w:t>αίκτης στη Νοτιοανατολική Μεσόγειο, στον γεωπολιτικό χώρο!</w:t>
      </w:r>
    </w:p>
    <w:p w14:paraId="47A5510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Ανίκανη μια Κυβέρνηση που βάζει το χρέος επί τον τύπον των ήλων και αναμένεται απόφαση για το χρέος! Και</w:t>
      </w:r>
      <w:r>
        <w:rPr>
          <w:rFonts w:eastAsia="Times New Roman" w:cs="Times New Roman"/>
          <w:szCs w:val="24"/>
        </w:rPr>
        <w:t>,</w:t>
      </w:r>
      <w:r>
        <w:rPr>
          <w:rFonts w:eastAsia="Times New Roman" w:cs="Times New Roman"/>
          <w:szCs w:val="24"/>
        </w:rPr>
        <w:t xml:space="preserve"> βεβαίως, ανίκανη μια Κυβέρνηση η οποία, παρά τις δυσκολίες που είναι μεγάλες -δεν υπάρχει α</w:t>
      </w:r>
      <w:r>
        <w:rPr>
          <w:rFonts w:eastAsia="Times New Roman" w:cs="Times New Roman"/>
          <w:szCs w:val="24"/>
        </w:rPr>
        <w:t xml:space="preserve">μφιβολία- καταφέρνει να φέρει μια συμφωνία που για πρώτη φορά δίνει διέξοδο και προοπτική. </w:t>
      </w:r>
    </w:p>
    <w:p w14:paraId="47A55107" w14:textId="77777777" w:rsidR="00080287" w:rsidRDefault="007F198B">
      <w:pPr>
        <w:spacing w:line="600" w:lineRule="auto"/>
        <w:ind w:firstLine="720"/>
        <w:contextualSpacing/>
        <w:jc w:val="both"/>
        <w:rPr>
          <w:rFonts w:eastAsia="Times New Roman"/>
          <w:bCs/>
        </w:rPr>
      </w:pPr>
      <w:r>
        <w:rPr>
          <w:rFonts w:eastAsia="Times New Roman" w:cs="Times New Roman"/>
          <w:szCs w:val="24"/>
        </w:rPr>
        <w:t xml:space="preserve">Εγώ, λοιπόν, θα ήθελα να σας πω ότι ναι, πράγματι, </w:t>
      </w:r>
      <w:r>
        <w:rPr>
          <w:rFonts w:eastAsia="Times New Roman"/>
          <w:bCs/>
        </w:rPr>
        <w:t xml:space="preserve">κυρίες και κύριοι συνάδελφοι της </w:t>
      </w:r>
      <w:r>
        <w:rPr>
          <w:rFonts w:eastAsia="Times New Roman"/>
          <w:bCs/>
          <w:lang w:val="en-US"/>
        </w:rPr>
        <w:t>A</w:t>
      </w:r>
      <w:proofErr w:type="spellStart"/>
      <w:r>
        <w:rPr>
          <w:rFonts w:eastAsia="Times New Roman"/>
          <w:bCs/>
        </w:rPr>
        <w:t>ντιπολίτευσης</w:t>
      </w:r>
      <w:proofErr w:type="spellEnd"/>
      <w:r>
        <w:rPr>
          <w:rFonts w:eastAsia="Times New Roman"/>
          <w:bCs/>
        </w:rPr>
        <w:t xml:space="preserve">, είμαστε ανίκανοι. Ξέρετε σε τι; Είμαστε ανίκανοι στις μίζες, τη </w:t>
      </w:r>
      <w:r>
        <w:rPr>
          <w:rFonts w:eastAsia="Times New Roman"/>
          <w:bCs/>
        </w:rPr>
        <w:t>ρεμούλα, τη διασπάθιση δημόσιου χρήματος, τη διαφθορά και τις κομπίνες! Σε αυτά αποδειχθήκαμε ανίκανοι, γιατί ικανοί σαν κι εσάς σε αυτά δεν θα υπάρξουν ποτέ σε αυτόν τον τόπο!</w:t>
      </w:r>
    </w:p>
    <w:p w14:paraId="47A55108"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510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έρχομαι τώρα και στο θέμα της συζήτησης που αφορά τις μεγάλες επιδεξιότητες και τις μεγάλες ικανότητές σας, στο πάρτι για πάρα πολλά χρόνια στη δημόσια υγεία. Διότι αυτό αφορά η πρότασή μας για σύσταση εξεταστικής επιτροπής.</w:t>
      </w:r>
    </w:p>
    <w:p w14:paraId="47A5510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νομίζω ότι η λέξη</w:t>
      </w:r>
      <w:r>
        <w:rPr>
          <w:rFonts w:eastAsia="Times New Roman" w:cs="Times New Roman"/>
          <w:szCs w:val="24"/>
        </w:rPr>
        <w:t xml:space="preserve"> «πάρτι» είναι πολύ μετριοπαθής, για να περιγράψει αυτό που έχει συμβεί στον χώρο της δημόσιας υγείας επί κυβερνήσεων ΠΑΣΟΚ και </w:t>
      </w:r>
      <w:r>
        <w:rPr>
          <w:rFonts w:eastAsia="Times New Roman"/>
          <w:bCs/>
        </w:rPr>
        <w:t>Νέας Δημοκρατίας</w:t>
      </w:r>
      <w:r>
        <w:rPr>
          <w:rFonts w:eastAsia="Times New Roman" w:cs="Times New Roman"/>
          <w:szCs w:val="24"/>
        </w:rPr>
        <w:t>. Είναι μια συνειδητή πρακτική που λεηλάτησε το δημόσιο συμφέρον και έφερε τεράστια ζημιά στα ασφαλιστικά ταμεία</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βεβαίως, εξασφάλισε τεράστια οφέλη για κυκλώματα ισχυρών οικονομικών συμφερόντων. Είναι μια πολιτική που είναι δύσκολο να αποδοθεί σε άγνοια</w:t>
      </w:r>
      <w:r>
        <w:rPr>
          <w:rFonts w:eastAsia="Times New Roman" w:cs="Times New Roman"/>
          <w:szCs w:val="24"/>
        </w:rPr>
        <w:t>,</w:t>
      </w:r>
      <w:r>
        <w:rPr>
          <w:rFonts w:eastAsia="Times New Roman" w:cs="Times New Roman"/>
          <w:szCs w:val="24"/>
        </w:rPr>
        <w:t xml:space="preserve"> σε αμέλεια ή έστω σε ανικανότητα κυβερνώντων, καθώς αφορά υποθέσεις για τις οποίες έχει βουίξει ο τόπος εδώ</w:t>
      </w:r>
      <w:r>
        <w:rPr>
          <w:rFonts w:eastAsia="Times New Roman" w:cs="Times New Roman"/>
          <w:szCs w:val="24"/>
        </w:rPr>
        <w:t xml:space="preserve"> και χρόνια.</w:t>
      </w:r>
    </w:p>
    <w:p w14:paraId="47A5510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λυπάμαι αν θα σας στεναχωρήσω, αλλά δεν υπάρχει ούτε ένας συμπολίτης μας που να άκουσε χθες για το ΚΕΕΛΠΝΟ, να άκουσε χθες για το «Ερρίκος Ντυνάν» ή για την εξοργιστική πολιτική υπερτιμολόγησης στα φάρμακα και στο νοσοκομειακό υλικό. Διότι</w:t>
      </w:r>
      <w:r>
        <w:rPr>
          <w:rFonts w:eastAsia="Times New Roman" w:cs="Times New Roman"/>
          <w:szCs w:val="24"/>
        </w:rPr>
        <w:t xml:space="preserve"> αυτή η κολόνια κρατάει χρόνια</w:t>
      </w:r>
      <w:r>
        <w:rPr>
          <w:rFonts w:eastAsia="Times New Roman" w:cs="Times New Roman"/>
          <w:szCs w:val="24"/>
        </w:rPr>
        <w:t>!</w:t>
      </w:r>
    </w:p>
    <w:p w14:paraId="47A5510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 αν τώρα έρχεται στη Βουλή, είναι για έναν και μόνο λόγο. Επειδή το 2015 ο ελληνικός λαός αποφάσισε να φέρει την πολιτική αλλαγή στον τόπο. Αν δεν ήταν η Κυβέρνηση ΣΥΡΙΖΑ και ΑΝΕΛ, δεν θα υπήρχε ποτέ περίπτωση να γίνει εξ</w:t>
      </w:r>
      <w:r>
        <w:rPr>
          <w:rFonts w:eastAsia="Times New Roman" w:cs="Times New Roman"/>
          <w:szCs w:val="24"/>
        </w:rPr>
        <w:t>εταστική επιτροπή για το μεγάλο πάρτι διασπάθισης δημόσιου χρήματος στην υγεία.</w:t>
      </w:r>
    </w:p>
    <w:p w14:paraId="47A5510D"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7A5510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με το που ήρθατε αντιμέτωποι με την πρόταση για εξεταστική επιτροπή, κάνατε αυτό που όλοι περιμέναμε. Μιλήσατε </w:t>
      </w:r>
      <w:r>
        <w:rPr>
          <w:rFonts w:eastAsia="Times New Roman" w:cs="Times New Roman"/>
          <w:szCs w:val="24"/>
        </w:rPr>
        <w:t xml:space="preserve">για προσπάθεια της Κυβέρνησης να αλλάξει την ατζέντα. Και αποκαλύψατε έτσι για άλλη μια φορά τον τρόπο με τον οποίο σκέφτεστε. </w:t>
      </w:r>
    </w:p>
    <w:p w14:paraId="47A5510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πραγματική σας λογική –δεν το λέτε βέβαια τόσο κυνικά, αλλά επί της ουσίας αυτό υπερασπίζεστε- είναι ότι όλο αυτό το φαγοπότι </w:t>
      </w:r>
      <w:r>
        <w:rPr>
          <w:rFonts w:eastAsia="Times New Roman" w:cs="Times New Roman"/>
          <w:szCs w:val="24"/>
        </w:rPr>
        <w:t xml:space="preserve">δεν είναι άξιο λόγου,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δεν είναι και άξιο διερεύνησης από τη Βουλή των Ελλήνων, ότι τα τεράστια σκάνδαλα στον χώρο της υγείας, αλλά και αλλού, ήταν περίπου –πώς το είπε κάποιος τις προάλλες;- ένα φαινόμενο κοινωνικό, το οποίο μάλιστα διατρέχει τ</w:t>
      </w:r>
      <w:r>
        <w:rPr>
          <w:rFonts w:eastAsia="Times New Roman" w:cs="Times New Roman"/>
          <w:szCs w:val="24"/>
        </w:rPr>
        <w:t>ην κοινωνία οριζόντια και κάθετα και</w:t>
      </w:r>
      <w:r>
        <w:rPr>
          <w:rFonts w:eastAsia="Times New Roman" w:cs="Times New Roman"/>
          <w:szCs w:val="24"/>
        </w:rPr>
        <w:t>,</w:t>
      </w:r>
      <w:r>
        <w:rPr>
          <w:rFonts w:eastAsia="Times New Roman" w:cs="Times New Roman"/>
          <w:szCs w:val="24"/>
        </w:rPr>
        <w:t xml:space="preserve"> άρα, δεν έχει κανένα νόημα να εξετάζουμε τέτοια ζητήματα.</w:t>
      </w:r>
    </w:p>
    <w:p w14:paraId="47A5511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άραγε, σε ποιες εποχές αναφερόμαστε; Στις εποχές που υπήρχε ανάπτυξη στη χώρα, που η μίζα και η διασπάθιση δημόσιου χρήματος δεν ήταν, δυστυχώς, η εξαίρεση</w:t>
      </w:r>
      <w:r>
        <w:rPr>
          <w:rFonts w:eastAsia="Times New Roman" w:cs="Times New Roman"/>
          <w:szCs w:val="24"/>
        </w:rPr>
        <w:t>.</w:t>
      </w:r>
    </w:p>
    <w:p w14:paraId="47A55111"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Όμως, βεβαίως, χάρη στην ισχυρή προστασία </w:t>
      </w:r>
      <w:r>
        <w:rPr>
          <w:rFonts w:eastAsia="Times New Roman"/>
          <w:color w:val="000000" w:themeColor="text1"/>
          <w:szCs w:val="24"/>
        </w:rPr>
        <w:t>μέσων ε</w:t>
      </w:r>
      <w:r>
        <w:rPr>
          <w:rFonts w:eastAsia="Times New Roman"/>
          <w:color w:val="000000" w:themeColor="text1"/>
          <w:szCs w:val="24"/>
        </w:rPr>
        <w:t>νημέρωσης, κανείς δεν ασχολού</w:t>
      </w:r>
      <w:r>
        <w:rPr>
          <w:rFonts w:eastAsia="Times New Roman"/>
          <w:color w:val="000000" w:themeColor="text1"/>
          <w:szCs w:val="24"/>
        </w:rPr>
        <w:t>ν</w:t>
      </w:r>
      <w:r>
        <w:rPr>
          <w:rFonts w:eastAsia="Times New Roman"/>
          <w:color w:val="000000" w:themeColor="text1"/>
          <w:szCs w:val="24"/>
        </w:rPr>
        <w:t>ταν σοβαρά, δεν ήταν δηλαδή τα θέματα αυτά στο επίκεντρο της συζήτησης και του διαλόγου. Μιλάμε για τις εποχές που η διαφθορά σε όλα τα επίπεδα δεν παρήγαγε σχεδόν καθόλου πολ</w:t>
      </w:r>
      <w:r>
        <w:rPr>
          <w:rFonts w:eastAsia="Times New Roman"/>
          <w:color w:val="000000" w:themeColor="text1"/>
          <w:szCs w:val="24"/>
        </w:rPr>
        <w:t>ιτικό κόστος και</w:t>
      </w:r>
      <w:r>
        <w:rPr>
          <w:rFonts w:eastAsia="Times New Roman"/>
          <w:color w:val="000000" w:themeColor="text1"/>
          <w:szCs w:val="24"/>
        </w:rPr>
        <w:t>,</w:t>
      </w:r>
      <w:r>
        <w:rPr>
          <w:rFonts w:eastAsia="Times New Roman"/>
          <w:color w:val="000000" w:themeColor="text1"/>
          <w:szCs w:val="24"/>
        </w:rPr>
        <w:t xml:space="preserve"> επομένως, κατά την άποψή σας, δεν υπάρχει και κανένας λόγος να ασχολούμαστε μαζί της, παρά μόνο για να κάνουμε, όπως λέτε, μικροπολιτική. Αυτή είναι και η λογική, αν θέλετε, που οδήγησε τη χώρα στη χρε</w:t>
      </w:r>
      <w:r>
        <w:rPr>
          <w:rFonts w:eastAsia="Times New Roman"/>
          <w:color w:val="000000" w:themeColor="text1"/>
          <w:szCs w:val="24"/>
        </w:rPr>
        <w:t>ο</w:t>
      </w:r>
      <w:r>
        <w:rPr>
          <w:rFonts w:eastAsia="Times New Roman"/>
          <w:color w:val="000000" w:themeColor="text1"/>
          <w:szCs w:val="24"/>
        </w:rPr>
        <w:t>κοπία.</w:t>
      </w:r>
    </w:p>
    <w:p w14:paraId="47A55112"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όταν φέρατε, όταν ήρθε, ε</w:t>
      </w:r>
      <w:r>
        <w:rPr>
          <w:rFonts w:eastAsia="Times New Roman"/>
          <w:color w:val="000000" w:themeColor="text1"/>
          <w:szCs w:val="24"/>
        </w:rPr>
        <w:t xml:space="preserve">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η τρόικα για να επιβάλει πολιτικές που πουθενά αλλού στην Ευρώπη μέχρι τότε δεν είχαν επιβληθεί, εσείς τότε τι κάνατε; Διότι μας κατηγορείτε διαρκώς εκτός από ανίκανους και για ψεύτες. Αλλά εμείς είμαστε οι μόνοι που σε αυτά τα χρόνια τω</w:t>
      </w:r>
      <w:r>
        <w:rPr>
          <w:rFonts w:eastAsia="Times New Roman"/>
          <w:color w:val="000000" w:themeColor="text1"/>
          <w:szCs w:val="24"/>
        </w:rPr>
        <w:t xml:space="preserve">ν μνημονίων, μόλις είχαμε μια συμφωνία που ήταν αντίθετη στις προεκλογικές μας διακηρύξεις, τη φέραμε στην κρίση του ελληνικού λαού. Δεν είπαμε «δεν πειράζει, αρκεί να καθίσουμε στις καρέκλες μας», όπως κάνατε και η </w:t>
      </w:r>
      <w:r>
        <w:rPr>
          <w:rFonts w:eastAsia="Times New Roman"/>
          <w:color w:val="000000" w:themeColor="text1"/>
          <w:szCs w:val="24"/>
        </w:rPr>
        <w:t xml:space="preserve">κυβέρνηση </w:t>
      </w:r>
      <w:r>
        <w:rPr>
          <w:rFonts w:eastAsia="Times New Roman"/>
          <w:color w:val="000000" w:themeColor="text1"/>
          <w:szCs w:val="24"/>
        </w:rPr>
        <w:t xml:space="preserve">Παπανδρέου και η </w:t>
      </w:r>
      <w:r>
        <w:rPr>
          <w:rFonts w:eastAsia="Times New Roman"/>
          <w:color w:val="000000" w:themeColor="text1"/>
          <w:szCs w:val="24"/>
        </w:rPr>
        <w:t xml:space="preserve">κυβέρνηση </w:t>
      </w:r>
      <w:r>
        <w:rPr>
          <w:rFonts w:eastAsia="Times New Roman"/>
          <w:color w:val="000000" w:themeColor="text1"/>
          <w:szCs w:val="24"/>
        </w:rPr>
        <w:t>Σαμ</w:t>
      </w:r>
      <w:r>
        <w:rPr>
          <w:rFonts w:eastAsia="Times New Roman"/>
          <w:color w:val="000000" w:themeColor="text1"/>
          <w:szCs w:val="24"/>
        </w:rPr>
        <w:t>αρά στο πρώτο και στο δεύτερο μνημόνιο.</w:t>
      </w:r>
    </w:p>
    <w:p w14:paraId="47A55113"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Τι είπατε, λοιπόν, τότε στον ελληνικό λαό, όταν ήρθε η τρόικα και έφερε τα μνημόνια; Είπατε το απίστευτο: «Μαζί τα φάγαμε». Και νομίσατε τότε ότι ξεμπερδέψατε με αυτό. Νομίσατε τότε ότι αυτό είναι το δικό σας πόρισμα</w:t>
      </w:r>
      <w:r>
        <w:rPr>
          <w:rFonts w:eastAsia="Times New Roman"/>
          <w:color w:val="000000" w:themeColor="text1"/>
          <w:szCs w:val="24"/>
        </w:rPr>
        <w:t xml:space="preserve"> των εξεταστικών επιτροπών -που ποτέ δεν έγιναν για το πώς οδηγήθηκε η χώρα στη χρε</w:t>
      </w:r>
      <w:r>
        <w:rPr>
          <w:rFonts w:eastAsia="Times New Roman"/>
          <w:color w:val="000000" w:themeColor="text1"/>
          <w:szCs w:val="24"/>
        </w:rPr>
        <w:t>ο</w:t>
      </w:r>
      <w:r>
        <w:rPr>
          <w:rFonts w:eastAsia="Times New Roman"/>
          <w:color w:val="000000" w:themeColor="text1"/>
          <w:szCs w:val="24"/>
        </w:rPr>
        <w:t>κοπία-</w:t>
      </w:r>
      <w:r>
        <w:rPr>
          <w:rFonts w:eastAsia="Times New Roman"/>
          <w:color w:val="000000" w:themeColor="text1"/>
          <w:szCs w:val="24"/>
        </w:rPr>
        <w:t xml:space="preserve"> </w:t>
      </w:r>
      <w:r>
        <w:rPr>
          <w:rFonts w:eastAsia="Times New Roman"/>
          <w:color w:val="000000" w:themeColor="text1"/>
          <w:szCs w:val="24"/>
        </w:rPr>
        <w:t>ότι φταίει ο κόσμος που ζητούσε αξιοπρεπή μισθό, αξιοπρεπή σύνταξη και αξιοπρεπή ιατροφαρμακευτική περίθαλψη ή έστω ότι φταίει, γιατί αξιοποιούσε -ένα μέρος του κόσμ</w:t>
      </w:r>
      <w:r>
        <w:rPr>
          <w:rFonts w:eastAsia="Times New Roman"/>
          <w:color w:val="000000" w:themeColor="text1"/>
          <w:szCs w:val="24"/>
        </w:rPr>
        <w:t xml:space="preserve">ου αυτού- τα πελατειακά δίκτυα που είχατε στήσει παντού. </w:t>
      </w:r>
    </w:p>
    <w:p w14:paraId="47A55114"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Όμως, και για τα τεράστια ποσά που άλλαζαν χέρια κάτω από τα τραπέζια ούτε κουβέντα. Για τις βαλίτσες που έμπαιναν στα κομματικά ταμεία, για τις βαλίτσες της </w:t>
      </w:r>
      <w:r>
        <w:rPr>
          <w:rFonts w:eastAsia="Times New Roman"/>
          <w:color w:val="000000" w:themeColor="text1"/>
          <w:szCs w:val="24"/>
        </w:rPr>
        <w:t>«</w:t>
      </w:r>
      <w:r>
        <w:rPr>
          <w:rFonts w:eastAsia="Times New Roman"/>
          <w:color w:val="000000" w:themeColor="text1"/>
          <w:szCs w:val="24"/>
          <w:lang w:val="en-US"/>
        </w:rPr>
        <w:t>SIEMENS</w:t>
      </w:r>
      <w:r>
        <w:rPr>
          <w:rFonts w:eastAsia="Times New Roman"/>
          <w:color w:val="000000" w:themeColor="text1"/>
          <w:szCs w:val="24"/>
        </w:rPr>
        <w:t>»</w:t>
      </w:r>
      <w:r>
        <w:rPr>
          <w:rFonts w:eastAsia="Times New Roman"/>
          <w:color w:val="000000" w:themeColor="text1"/>
          <w:szCs w:val="24"/>
        </w:rPr>
        <w:t xml:space="preserve"> ούτε κουβέντα. Για τον χορό της μίζας και των θαλασσοδανείων από τις τράπεζες στα κόμματά σας ούτε κουβέντα. Για τα χρήματα που πέρασαν από τα δημόσια ταμεία σε εταιρείες, με το αζημίωτο φυσικά, ούτε κουβέντα. Καθαρίσατε τα πάντα με το «μαζί τα φάγαμε» κα</w:t>
      </w:r>
      <w:r>
        <w:rPr>
          <w:rFonts w:eastAsia="Times New Roman"/>
          <w:color w:val="000000" w:themeColor="text1"/>
          <w:szCs w:val="24"/>
        </w:rPr>
        <w:t>ι αναλάβατε τη λεηλασία του κοινωνικού κράτους, ό,τι υπήρχε</w:t>
      </w:r>
      <w:r>
        <w:rPr>
          <w:rFonts w:eastAsia="Times New Roman"/>
          <w:color w:val="000000" w:themeColor="text1"/>
          <w:szCs w:val="24"/>
        </w:rPr>
        <w:t>,</w:t>
      </w:r>
      <w:r>
        <w:rPr>
          <w:rFonts w:eastAsia="Times New Roman"/>
          <w:color w:val="000000" w:themeColor="text1"/>
          <w:szCs w:val="24"/>
        </w:rPr>
        <w:t xml:space="preserve"> 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xml:space="preserve">, συντάξεων, μισθών, </w:t>
      </w:r>
      <w:proofErr w:type="spellStart"/>
      <w:r>
        <w:rPr>
          <w:rFonts w:eastAsia="Times New Roman"/>
          <w:color w:val="000000" w:themeColor="text1"/>
          <w:szCs w:val="24"/>
        </w:rPr>
        <w:t>μικροομολογιούχων</w:t>
      </w:r>
      <w:proofErr w:type="spellEnd"/>
      <w:r>
        <w:rPr>
          <w:rFonts w:eastAsia="Times New Roman"/>
          <w:color w:val="000000" w:themeColor="text1"/>
          <w:szCs w:val="24"/>
        </w:rPr>
        <w:t>, κατεδαφίζοντας και εξαερίζοντας το 25% του εθνικού πλούτου, γιατί τόσο μειώθηκε επί των ημερών σας το ΑΕΠ της χώρας.</w:t>
      </w:r>
    </w:p>
    <w:p w14:paraId="47A55115"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Κάνατε, όμως και κάτ</w:t>
      </w:r>
      <w:r>
        <w:rPr>
          <w:rFonts w:eastAsia="Times New Roman"/>
          <w:color w:val="000000" w:themeColor="text1"/>
          <w:szCs w:val="24"/>
        </w:rPr>
        <w:t>ι άλλο, κυρίες και κύριοι συνάδελφοι. Επειδή δεν είχατε διανοηθεί, δεν σας περνούσε ποτέ από το μυαλό ότι μπορούσε να συμβεί αυτό το πράγμα το 2015 -δεν περνούσε ποτέ από το μυαλό όσων ηγούνταν μέχρι τότε της Νέας Δημοκρατίας και του ΠΑΣΟΚ ότι υπήρχε περίπ</w:t>
      </w:r>
      <w:r>
        <w:rPr>
          <w:rFonts w:eastAsia="Times New Roman"/>
          <w:color w:val="000000" w:themeColor="text1"/>
          <w:szCs w:val="24"/>
        </w:rPr>
        <w:t xml:space="preserve">τωση να υπάρξει κυβέρνηση του τόπου χωρίς με ένα από αυτά τα δύο κόμματα στη συγκυβέρνηση, στην εξουσία- τι κάνατε, λοιπόν; </w:t>
      </w:r>
    </w:p>
    <w:p w14:paraId="47A55116"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Μετά το 2010 -και αυτό ίσως είναι το μεγαλύτερο έγκλημα- όταν κόβατε συντάξεις, το πάρτι στην υγεία το συνεχίζατε. Η ιστορία του ΚΕ</w:t>
      </w:r>
      <w:r>
        <w:rPr>
          <w:rFonts w:eastAsia="Times New Roman"/>
          <w:color w:val="000000" w:themeColor="text1"/>
          <w:szCs w:val="24"/>
        </w:rPr>
        <w:t>ΕΛΠΝΟ δεν τελειώνει με το ξέσπασμα της κρίσης και η υπόθεση «Ερρίκος Ντυνάν» έγινε την εποχή που συγκυβερνούσατε ΠΑΣΟΚ και Νέα Δημοκρατία στο δεύτερο μνημόνιο. Όμως, τελικά λογαριάσατε χωρίς τον ξενοδόχο, διότι ο ελληνικός λαός αποφάσισε ότι πρέπει να φύγε</w:t>
      </w:r>
      <w:r>
        <w:rPr>
          <w:rFonts w:eastAsia="Times New Roman"/>
          <w:color w:val="000000" w:themeColor="text1"/>
          <w:szCs w:val="24"/>
        </w:rPr>
        <w:t>τε από τη διακυβέρνηση του τόπου.</w:t>
      </w:r>
    </w:p>
    <w:p w14:paraId="47A55117"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Και οφείλω να σας πω ότι η διερεύνηση αυτών των υποθέσεων ήταν και ένα από τα βασικά ελατήρια αυτής της απόφασης, ένα από τα βασικά κίνητρα. Και σήμερα, λυπούμαι που θα το πω, φαίνεται ότι είστε εξαιρετικά </w:t>
      </w:r>
      <w:proofErr w:type="spellStart"/>
      <w:r>
        <w:rPr>
          <w:rFonts w:eastAsia="Times New Roman"/>
          <w:color w:val="000000" w:themeColor="text1"/>
          <w:szCs w:val="24"/>
        </w:rPr>
        <w:t>στριμωγμένοι</w:t>
      </w:r>
      <w:proofErr w:type="spellEnd"/>
      <w:r>
        <w:rPr>
          <w:rFonts w:eastAsia="Times New Roman"/>
          <w:color w:val="000000" w:themeColor="text1"/>
          <w:szCs w:val="24"/>
        </w:rPr>
        <w:t>, βρ</w:t>
      </w:r>
      <w:r>
        <w:rPr>
          <w:rFonts w:eastAsia="Times New Roman"/>
          <w:color w:val="000000" w:themeColor="text1"/>
          <w:szCs w:val="24"/>
        </w:rPr>
        <w:t xml:space="preserve">ίσκεστε στα σκοινιά, και για να ξεφύγετε, καταφεύγετε σε μια τακτική που ακόμα και ένα μικρό παιδί, μπορεί πολύ εύκολα να την αποκωδικοποιήσει. </w:t>
      </w:r>
    </w:p>
    <w:p w14:paraId="47A55118" w14:textId="77777777" w:rsidR="00080287" w:rsidRDefault="007F198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Είναι η τακτική του αποπροσανατολισμού, με την οποία, αφού δεν μπορείτε να υπερασπιστείτε τη διαφάνεια και την </w:t>
      </w:r>
      <w:r>
        <w:rPr>
          <w:rFonts w:eastAsia="Times New Roman"/>
          <w:color w:val="000000" w:themeColor="text1"/>
          <w:szCs w:val="24"/>
        </w:rPr>
        <w:t>εντιμότητα της δικής σας διακυβέρνησης, προσπαθείτε να βάλετε και τα κόμματα που κυβερνούν σήμερα στο ίδιο τσουβάλι, στο οποίο είσαστε εσείς βαθιά χωμένοι και να πείτε «όλοι το ίδιο είμαστε».</w:t>
      </w:r>
    </w:p>
    <w:p w14:paraId="47A5511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Λυπούμαι που θα το πω, αλλά νομίζω ότι δεν εντυπωσιάζετε κανέναν</w:t>
      </w:r>
      <w:r>
        <w:rPr>
          <w:rFonts w:eastAsia="Times New Roman" w:cs="Times New Roman"/>
          <w:szCs w:val="24"/>
        </w:rPr>
        <w:t xml:space="preserve">, διότι είναι μία συνήθης τακτική. Όπως λέει ο λαός </w:t>
      </w:r>
      <w:r>
        <w:rPr>
          <w:rFonts w:eastAsia="Times New Roman" w:cs="Times New Roman"/>
          <w:szCs w:val="24"/>
        </w:rPr>
        <w:t>μας:</w:t>
      </w:r>
      <w:r>
        <w:rPr>
          <w:rFonts w:eastAsia="Times New Roman" w:cs="Times New Roman"/>
          <w:szCs w:val="24"/>
        </w:rPr>
        <w:t xml:space="preserve"> «Φωνάζει ο κλέφτης, να φοβηθεί ο νοικοκύρης». Δυστυχώς για σας, αυτή η τακτική δεν πρόκειται να σας απαλλάξει από τον καταλογισμό των τεράστιων πολιτικών –και για ορισμένους ενδεχομένως και ποινικών,</w:t>
      </w:r>
      <w:r>
        <w:rPr>
          <w:rFonts w:eastAsia="Times New Roman" w:cs="Times New Roman"/>
          <w:szCs w:val="24"/>
        </w:rPr>
        <w:t xml:space="preserve"> αυτό δεν είμαι εγώ αρμόδιος να το κρίνω- ευθυνών. Για να το πω με απλά λόγια, μη νομίζετε ότι με τέτοιου είδους κολπάκια πρόκειται να πετύχετε τη συγκάλυψη, το κουκούλωμα όσων συνέβησαν στον χώρο της υγείας πριν αλλά και μετά την κρίση. </w:t>
      </w:r>
    </w:p>
    <w:p w14:paraId="47A5511A"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Θα ήθελα να σας π</w:t>
      </w:r>
      <w:r>
        <w:rPr>
          <w:rFonts w:eastAsia="Times New Roman" w:cs="Times New Roman"/>
          <w:szCs w:val="24"/>
        </w:rPr>
        <w:t xml:space="preserve">ω και κάτι άλλο, γιατί σας αρέσει να λέτε ότι είστε </w:t>
      </w:r>
      <w:proofErr w:type="spellStart"/>
      <w:r>
        <w:rPr>
          <w:rFonts w:eastAsia="Times New Roman" w:cs="Times New Roman"/>
          <w:szCs w:val="24"/>
        </w:rPr>
        <w:t>φιλοευρωπαίοι</w:t>
      </w:r>
      <w:proofErr w:type="spellEnd"/>
      <w:r>
        <w:rPr>
          <w:rFonts w:eastAsia="Times New Roman" w:cs="Times New Roman"/>
          <w:szCs w:val="24"/>
        </w:rPr>
        <w:t xml:space="preserve"> και ήσασταν όλοι στο κίνημα «Μένουμε Ευρώπη». Θα υπήρχε ποτέ περίπτωση να συμβεί κάτι τέτοιο σε οποιαδήποτε χώρα ή τουλάχιστον σ’ αυτές που είναι ιδιαίτερα ελκυστικές σε όλους μας –για να μη</w:t>
      </w:r>
      <w:r>
        <w:rPr>
          <w:rFonts w:eastAsia="Times New Roman" w:cs="Times New Roman"/>
          <w:szCs w:val="24"/>
        </w:rPr>
        <w:t xml:space="preserve">ν πω σε σας μόνο- δηλαδή στις χώρες του πυρήνα της Ευρώπης, της </w:t>
      </w:r>
      <w:r>
        <w:rPr>
          <w:rFonts w:eastAsia="Times New Roman" w:cs="Times New Roman"/>
          <w:szCs w:val="24"/>
        </w:rPr>
        <w:t>Ε</w:t>
      </w:r>
      <w:r>
        <w:rPr>
          <w:rFonts w:eastAsia="Times New Roman" w:cs="Times New Roman"/>
          <w:szCs w:val="24"/>
        </w:rPr>
        <w:t>υρωζώνης, όπως αυτό που συνέβη εδώ τα χρόνια πριν την Ολυμπιάδα και αμέσως μετά και να μην τρέχει τίποτα και να λέτε ότι είναι κοινωνικό φαινόμενο;</w:t>
      </w:r>
    </w:p>
    <w:p w14:paraId="47A5511B"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κάνω μερικές αναφορές επί </w:t>
      </w:r>
      <w:r>
        <w:rPr>
          <w:rFonts w:eastAsia="Times New Roman" w:cs="Times New Roman"/>
          <w:szCs w:val="24"/>
        </w:rPr>
        <w:t xml:space="preserve">της ουσίας γι’ αυτά τα θέματα που αποτελούν το αντικείμενο της σημερινής συζήτησης. </w:t>
      </w:r>
    </w:p>
    <w:p w14:paraId="47A5511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Διάβασα την πρόταση που κατέθεσε η Νέα Δημοκρατία και ομολογώ ότι έμεινα έκπληκτος. Επειδή η συζήτηση είναι δημόσια και οι πολίτες μας ακούν, θα διαβάσω επί λέξει τι γράφε</w:t>
      </w:r>
      <w:r>
        <w:rPr>
          <w:rFonts w:eastAsia="Times New Roman" w:cs="Times New Roman"/>
          <w:szCs w:val="24"/>
        </w:rPr>
        <w:t xml:space="preserve">τε εκεί μέσα για το θέμα του </w:t>
      </w:r>
      <w:r>
        <w:rPr>
          <w:rFonts w:eastAsia="Times New Roman" w:cs="Times New Roman"/>
          <w:szCs w:val="24"/>
        </w:rPr>
        <w:t>«</w:t>
      </w:r>
      <w:r>
        <w:rPr>
          <w:rFonts w:eastAsia="Times New Roman" w:cs="Times New Roman"/>
          <w:szCs w:val="24"/>
        </w:rPr>
        <w:t>Ντυνάν»</w:t>
      </w:r>
      <w:r>
        <w:rPr>
          <w:rFonts w:eastAsia="Times New Roman" w:cs="Times New Roman"/>
          <w:szCs w:val="24"/>
        </w:rPr>
        <w:t xml:space="preserve">. Αυτό που ζητάτε να διερευνηθεί είναι –εντός εισαγωγικών- «αν η τελική λύση που δόθηκε χωρίς δημόσια επιβάρυνση και με διατήρηση των θέσεων εργασίας ωφέλησε ή όχι το </w:t>
      </w:r>
      <w:r>
        <w:rPr>
          <w:rFonts w:eastAsia="Times New Roman" w:cs="Times New Roman"/>
          <w:szCs w:val="24"/>
        </w:rPr>
        <w:t>δ</w:t>
      </w:r>
      <w:r>
        <w:rPr>
          <w:rFonts w:eastAsia="Times New Roman" w:cs="Times New Roman"/>
          <w:szCs w:val="24"/>
        </w:rPr>
        <w:t>ημόσιο» και επίσης «αν η αξιοπιστία των προτάσεων π</w:t>
      </w:r>
      <w:r>
        <w:rPr>
          <w:rFonts w:eastAsia="Times New Roman" w:cs="Times New Roman"/>
          <w:szCs w:val="24"/>
        </w:rPr>
        <w:t xml:space="preserve">ου υποβάλλονταν για το συγκεκριμένο κοινωφελές ίδρυμα και η πίεση που ασκείτο προκειμένου να </w:t>
      </w:r>
      <w:proofErr w:type="spellStart"/>
      <w:r>
        <w:rPr>
          <w:rFonts w:eastAsia="Times New Roman" w:cs="Times New Roman"/>
          <w:szCs w:val="24"/>
        </w:rPr>
        <w:t>ενετάσσετο</w:t>
      </w:r>
      <w:proofErr w:type="spellEnd"/>
      <w:r>
        <w:rPr>
          <w:rFonts w:eastAsia="Times New Roman" w:cs="Times New Roman"/>
          <w:szCs w:val="24"/>
        </w:rPr>
        <w:t xml:space="preserve"> μία δημόσια κλινική κοινωφελούς ιδρύματος στο ΕΣΥ, είναι επιλογή που θα προκαλούσε υπέρμετρη και μη αναγκαία επιβάρυνση του Έλληνα φορολογούμενου».</w:t>
      </w:r>
    </w:p>
    <w:p w14:paraId="47A5511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Αντι</w:t>
      </w:r>
      <w:r>
        <w:rPr>
          <w:rFonts w:eastAsia="Times New Roman" w:cs="Times New Roman"/>
          <w:szCs w:val="24"/>
        </w:rPr>
        <w:t xml:space="preserve">λαμβάνομαι τον πανικό και τον εκνευρισμό. Όμως, διαβάζοντάς τα αυτά συνειδητοποίησα ότι έχετε ήδη αρχίσει να απολογείστε, πριν καν ξεκινήσει η </w:t>
      </w:r>
      <w:r>
        <w:rPr>
          <w:rFonts w:eastAsia="Times New Roman" w:cs="Times New Roman"/>
          <w:szCs w:val="24"/>
        </w:rPr>
        <w:t>εξεταστική επιτροπή</w:t>
      </w:r>
      <w:r>
        <w:rPr>
          <w:rFonts w:eastAsia="Times New Roman" w:cs="Times New Roman"/>
          <w:szCs w:val="24"/>
        </w:rPr>
        <w:t>.</w:t>
      </w:r>
    </w:p>
    <w:p w14:paraId="47A5511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Όμως, εσείς ζητάτε περίπου να σας απονεμηθούν και τιμητικές πλακέτες για το </w:t>
      </w:r>
      <w:r>
        <w:rPr>
          <w:rFonts w:eastAsia="Times New Roman" w:cs="Times New Roman"/>
          <w:szCs w:val="24"/>
        </w:rPr>
        <w:t xml:space="preserve">«Ντυνάν». </w:t>
      </w:r>
    </w:p>
    <w:p w14:paraId="47A5511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ΣΠΥΡΙ</w:t>
      </w:r>
      <w:r>
        <w:rPr>
          <w:rFonts w:eastAsia="Times New Roman" w:cs="Times New Roman"/>
          <w:b/>
          <w:szCs w:val="24"/>
        </w:rPr>
        <w:t>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Μάλιστα, τιμητική πλακέτα!</w:t>
      </w:r>
    </w:p>
    <w:p w14:paraId="47A5512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Το παραδέχεστε! Συγχαρητήρια! Ζητάτε να σας δώσουμε τιμητικές πλακέτες για τον σθεναρό τρόπο, με τον οποίο υπερασπιστήκατε το δημόσιο συμφέρον!</w:t>
      </w:r>
    </w:p>
    <w:p w14:paraId="47A55121"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47A5512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 πράγμα μιλάμε, λοιπόν; Μιλάμε για ένα νοσοκομείο που μέχρι τότε χρηματοδοτείτο αφειδώς από το </w:t>
      </w:r>
      <w:r>
        <w:rPr>
          <w:rFonts w:eastAsia="Times New Roman" w:cs="Times New Roman"/>
          <w:szCs w:val="24"/>
        </w:rPr>
        <w:t>δ</w:t>
      </w:r>
      <w:r>
        <w:rPr>
          <w:rFonts w:eastAsia="Times New Roman" w:cs="Times New Roman"/>
          <w:szCs w:val="24"/>
        </w:rPr>
        <w:t xml:space="preserve">ημόσιο, το οποίο με κάποιες μεθόδους –θα βρούμε ποιες ήταν, άλλωστε γι’ αυτό συστήνεται η </w:t>
      </w:r>
      <w:r>
        <w:rPr>
          <w:rFonts w:eastAsia="Times New Roman" w:cs="Times New Roman"/>
          <w:szCs w:val="24"/>
        </w:rPr>
        <w:t>εξεταστική ε</w:t>
      </w:r>
      <w:r>
        <w:rPr>
          <w:rFonts w:eastAsia="Times New Roman" w:cs="Times New Roman"/>
          <w:szCs w:val="24"/>
        </w:rPr>
        <w:t>πιτροπή- που εφαρμόστη</w:t>
      </w:r>
      <w:r>
        <w:rPr>
          <w:rFonts w:eastAsia="Times New Roman" w:cs="Times New Roman"/>
          <w:szCs w:val="24"/>
        </w:rPr>
        <w:t xml:space="preserve">καν με κάποιου την ανοχή, βρέθηκε χρεωμένο με 90 εκατομμύρια ευρώ. </w:t>
      </w:r>
    </w:p>
    <w:p w14:paraId="47A5512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2014, επί </w:t>
      </w:r>
      <w:r>
        <w:rPr>
          <w:rFonts w:eastAsia="Times New Roman" w:cs="Times New Roman"/>
          <w:szCs w:val="24"/>
        </w:rPr>
        <w:t>κ</w:t>
      </w:r>
      <w:r>
        <w:rPr>
          <w:rFonts w:eastAsia="Times New Roman" w:cs="Times New Roman"/>
          <w:szCs w:val="24"/>
        </w:rPr>
        <w:t>υβερνήσεως του κ. Σαμαρά, μέσα σε μία νύχτα πέρασε σε χέρια ιδιωτών έναντι 115 εκατομμυρίων ευρώ, με τα χρέη σβησμένα, με την άδεια λειτουργίας του να ισχύει κανονικ</w:t>
      </w:r>
      <w:r>
        <w:rPr>
          <w:rFonts w:eastAsia="Times New Roman" w:cs="Times New Roman"/>
          <w:szCs w:val="24"/>
        </w:rPr>
        <w:t xml:space="preserve">ά, με τον εξοπλισμό και τις κτηριακές του εγκαταστάσεις αλώβητα και, βεβαίως, χωρίς το </w:t>
      </w:r>
      <w:r>
        <w:rPr>
          <w:rFonts w:eastAsia="Times New Roman" w:cs="Times New Roman"/>
          <w:szCs w:val="24"/>
        </w:rPr>
        <w:t>δ</w:t>
      </w:r>
      <w:r>
        <w:rPr>
          <w:rFonts w:eastAsia="Times New Roman" w:cs="Times New Roman"/>
          <w:szCs w:val="24"/>
        </w:rPr>
        <w:t>ημόσιο να έχει κανένα δικαίωμα να διεκδικήσει ούτε τότε ούτε στο μέλλον, με οποιονδήποτε τρόπο, τα συμφέροντά του.</w:t>
      </w:r>
    </w:p>
    <w:p w14:paraId="47A55124"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Δεν μπορώ να φανταστώ σε ποια άλλη ευρωπαϊκή χώρα ένα</w:t>
      </w:r>
      <w:r>
        <w:rPr>
          <w:rFonts w:eastAsia="Times New Roman" w:cs="Times New Roman"/>
          <w:szCs w:val="24"/>
        </w:rPr>
        <w:t xml:space="preserve"> δημόσιο νοσοκομείο θα μπορούσε να δοθεί χάρισμα σε κάποιον ιδιώτη, να του σβήσει και τα χρέη και ουσιαστικά με 20 εκατομμύρια ευρώ να πάρει μια ατμομηχανή κέρδους. Μιλάμε για ένα από τα καλύτερα νοσοκομεία της χώρας. Πού θα μπορούσε να έχει συμβεί αυτό κα</w:t>
      </w:r>
      <w:r>
        <w:rPr>
          <w:rFonts w:eastAsia="Times New Roman" w:cs="Times New Roman"/>
          <w:szCs w:val="24"/>
        </w:rPr>
        <w:t>ι να μην ξεσηκωθούν και οι πέτρες; Εσείς οι «Μένουμε-Ευρωπαίοι» πείτε μου ποια ευρωπαϊκή χώρα θα μπορούσε αυτό να το αντέξει;</w:t>
      </w:r>
    </w:p>
    <w:p w14:paraId="47A5512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μπορώ να φανταστώ, κυρίες και κύριοι </w:t>
      </w:r>
      <w:proofErr w:type="spellStart"/>
      <w:r>
        <w:rPr>
          <w:rFonts w:eastAsia="Times New Roman" w:cs="Times New Roman"/>
          <w:szCs w:val="24"/>
        </w:rPr>
        <w:t>φιλοευρωπαϊστές</w:t>
      </w:r>
      <w:proofErr w:type="spellEnd"/>
      <w:r>
        <w:rPr>
          <w:rFonts w:eastAsia="Times New Roman" w:cs="Times New Roman"/>
          <w:szCs w:val="24"/>
        </w:rPr>
        <w:t xml:space="preserve"> και «Μένουμε-Ευρωπαίοι», πώς είναι δυνατόν μετά από όλα αυτά που </w:t>
      </w:r>
      <w:r>
        <w:rPr>
          <w:rFonts w:eastAsia="Times New Roman" w:cs="Times New Roman"/>
          <w:szCs w:val="24"/>
        </w:rPr>
        <w:t>κάνατε σ’ αυτόν τον τόπο τόσα χρόνια, να πηγαίνετε στο εξωτερικό και να συναντάτε τις ηγεσίες και των δύο κομμάτων –δηλαδή και του Ευρωπαϊκού Λαϊκού Κόμματος και του Σοσιαλιστικού Ευρωπαϊκού Κόμματος- και να τους λέτε ότι πρέπει να φύγουν αυτοί που καταστρ</w:t>
      </w:r>
      <w:r>
        <w:rPr>
          <w:rFonts w:eastAsia="Times New Roman" w:cs="Times New Roman"/>
          <w:szCs w:val="24"/>
        </w:rPr>
        <w:t>έφουν τώρα τη χώρα και πρέπει να γυρίσετε πίσω εσείς που την είχατε σώσει όλα τα προηγούμενα χρόνια!</w:t>
      </w:r>
    </w:p>
    <w:p w14:paraId="47A55126"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7A5512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Λες και δεν σας ξέρουν! Λες και δεν σας έχουν πάρει χαμπάρι! </w:t>
      </w:r>
    </w:p>
    <w:p w14:paraId="47A55128"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szCs w:val="24"/>
        </w:rPr>
        <w:t>Επειδή παρακολουθώ στενά αυτή τη συζήτηση, πρέπει</w:t>
      </w:r>
      <w:r>
        <w:rPr>
          <w:rFonts w:eastAsia="Times New Roman" w:cs="Times New Roman"/>
          <w:szCs w:val="24"/>
        </w:rPr>
        <w:t xml:space="preserve"> να παρατηρήσω και κάτι ακόμα. Το μόνο που είπε ο κ. Βορίδης, του οποίου είναι κατανοητός ο εκνευρισμός τις τελευταίες ημέρες, ήταν ότι αυτή η εξωφρενική δωρεά εγκρίθηκε από τη Βουλή, φαντάζομαι με κάποια από αυτές τις </w:t>
      </w:r>
      <w:r>
        <w:rPr>
          <w:rFonts w:eastAsia="Times New Roman" w:cs="Times New Roman"/>
          <w:bCs/>
          <w:szCs w:val="24"/>
        </w:rPr>
        <w:t>τροπολογίες που συνήθως μπαίνουν σε κ</w:t>
      </w:r>
      <w:r>
        <w:rPr>
          <w:rFonts w:eastAsia="Times New Roman" w:cs="Times New Roman"/>
          <w:bCs/>
          <w:szCs w:val="24"/>
        </w:rPr>
        <w:t xml:space="preserve">άποιο άσχετο νομοσχέδιο. </w:t>
      </w:r>
    </w:p>
    <w:p w14:paraId="47A55129"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Λυπάμαι, αλλά αυτό δεν είναι πειστικό. Να σας θυμίσω και κάτι άλλο που σας ενδιαφέρει. Και για τα θαλασσοδάνειά σας η απαλλαγή των τραπεζιτών -για τα θαλασσοδάνεια σχεδόν μισού δισεκατομμυρίου ευρώ στα κόμματά σας- εγκρίθηκε με κά</w:t>
      </w:r>
      <w:r>
        <w:rPr>
          <w:rFonts w:eastAsia="Times New Roman" w:cs="Times New Roman"/>
          <w:bCs/>
          <w:szCs w:val="24"/>
        </w:rPr>
        <w:t>ποια τροπολογία της τελευταίας στιγμής στη Βουλή, αλλά την κατακραυγή δεν την αποφύγατε, όπως ούτε και τώρα θα την αποφύγετε.</w:t>
      </w:r>
    </w:p>
    <w:p w14:paraId="47A5512A"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Πρέπει να διερευνηθούν όλα. Η εξεταστική που θα αποφασίσουμε σήμερα πρέπει να διαλευκάνει πλήρως ποιο ήταν το δημόσιο συμφέρον και</w:t>
      </w:r>
      <w:r>
        <w:rPr>
          <w:rFonts w:eastAsia="Times New Roman" w:cs="Times New Roman"/>
          <w:bCs/>
          <w:szCs w:val="24"/>
        </w:rPr>
        <w:t xml:space="preserve"> κατά πόσο το υπερασπιστήκατε εσείς και όλοι όσοι είχαν υποχρέωση να το κάνουν.</w:t>
      </w:r>
    </w:p>
    <w:p w14:paraId="47A5512B"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 xml:space="preserve">Εγώ, όμως, θα κάνω ένα πολιτικό σχόλιο εδώ. Πρώτον, η άποψη που διατυπώνεται στη δική σας πρόταση -ότι δηλαδή ευτυχώς που το δώσαμε το </w:t>
      </w:r>
      <w:r>
        <w:rPr>
          <w:rFonts w:eastAsia="Times New Roman" w:cs="Times New Roman"/>
          <w:bCs/>
          <w:szCs w:val="24"/>
        </w:rPr>
        <w:t>ν</w:t>
      </w:r>
      <w:r>
        <w:rPr>
          <w:rFonts w:eastAsia="Times New Roman" w:cs="Times New Roman"/>
          <w:bCs/>
          <w:szCs w:val="24"/>
        </w:rPr>
        <w:t xml:space="preserve">οσοκομείο, διότι εάν πέρναγε στο ΕΣΥ θα </w:t>
      </w:r>
      <w:r>
        <w:rPr>
          <w:rFonts w:eastAsia="Times New Roman" w:cs="Times New Roman"/>
          <w:bCs/>
          <w:szCs w:val="24"/>
        </w:rPr>
        <w:t xml:space="preserve">κόστιζε ένα σωρό λεφτά- είναι </w:t>
      </w:r>
      <w:proofErr w:type="spellStart"/>
      <w:r>
        <w:rPr>
          <w:rFonts w:eastAsia="Times New Roman" w:cs="Times New Roman"/>
          <w:bCs/>
          <w:szCs w:val="24"/>
        </w:rPr>
        <w:t>ατυχέστατη</w:t>
      </w:r>
      <w:proofErr w:type="spellEnd"/>
      <w:r>
        <w:rPr>
          <w:rFonts w:eastAsia="Times New Roman" w:cs="Times New Roman"/>
          <w:bCs/>
          <w:szCs w:val="24"/>
        </w:rPr>
        <w:t xml:space="preserve">, είναι </w:t>
      </w:r>
      <w:proofErr w:type="spellStart"/>
      <w:r>
        <w:rPr>
          <w:rFonts w:eastAsia="Times New Roman" w:cs="Times New Roman"/>
          <w:bCs/>
          <w:szCs w:val="24"/>
        </w:rPr>
        <w:t>ατυχέστατο</w:t>
      </w:r>
      <w:proofErr w:type="spellEnd"/>
      <w:r>
        <w:rPr>
          <w:rFonts w:eastAsia="Times New Roman" w:cs="Times New Roman"/>
          <w:bCs/>
          <w:szCs w:val="24"/>
        </w:rPr>
        <w:t xml:space="preserve"> επιχείρημα, γιατί αποκαλύπτει την αντίληψη που έχετε για τη δημόσια υγεία και για το κοινωνικό κράτος. Γιατί αν υπάρχουν δημόσια νοσοκομεία, αυτά τα δημόσια νοσοκομεία υπάρχουν για να στηρίζουν τις</w:t>
      </w:r>
      <w:r>
        <w:rPr>
          <w:rFonts w:eastAsia="Times New Roman" w:cs="Times New Roman"/>
          <w:bCs/>
          <w:szCs w:val="24"/>
        </w:rPr>
        <w:t xml:space="preserve"> ανάγκες των πολιτών. Με βάση τη λογική σας, για ποιον λόγο να έχουμε δημόσια νοσοκομεία, αφού τα λεφτά των ασφαλιστικών ταμείων μπορούν να πηγαίνουν και σε ιδιωτικά; Διότι αυτό λέτε. </w:t>
      </w:r>
    </w:p>
    <w:p w14:paraId="47A5512C"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Εξίσου επικίνδυνη με την αντίληψή σας για το κοινωνικό κράτος είναι και</w:t>
      </w:r>
      <w:r>
        <w:rPr>
          <w:rFonts w:eastAsia="Times New Roman" w:cs="Times New Roman"/>
          <w:bCs/>
          <w:szCs w:val="24"/>
        </w:rPr>
        <w:t xml:space="preserve"> η αντίληψή σας τελικά για την ιδιωτική πρωτοβουλία. Αυτό το είδος ιδιωτικής πρωτοβουλίας υπερασπίζεστε; Αυτόν που τα παίρνει όλα έτοιμα και δωρεάν από το κράτος; Ξέρετε, έτσι γίνομαι και εγώ πολύ καλός επιχειρηματίες! Πάρα πολύ καλός! Πάρα πολύ καλός! Να </w:t>
      </w:r>
      <w:r>
        <w:rPr>
          <w:rFonts w:eastAsia="Times New Roman" w:cs="Times New Roman"/>
          <w:bCs/>
          <w:szCs w:val="24"/>
        </w:rPr>
        <w:t xml:space="preserve">δίνετε επιχειρήσεις </w:t>
      </w:r>
      <w:r>
        <w:rPr>
          <w:rFonts w:eastAsia="Times New Roman"/>
          <w:bCs/>
          <w:szCs w:val="24"/>
        </w:rPr>
        <w:t>οι οποίες</w:t>
      </w:r>
      <w:r>
        <w:rPr>
          <w:rFonts w:eastAsia="Times New Roman" w:cs="Times New Roman"/>
          <w:bCs/>
          <w:szCs w:val="24"/>
        </w:rPr>
        <w:t xml:space="preserve"> έχουν δεδομένο κέρδος, και να τις δίνετε χωρίς χρέη, αφού πρώτα φροντίσετε να εξασφαλίσετε τη διαγραφή των χρεών! Έτσι γίνεται ο καθένας επιχειρηματίας. Αυτή είναι η αντίληψή σας για την επιχειρηματικότητα;</w:t>
      </w:r>
    </w:p>
    <w:p w14:paraId="47A5512D"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 xml:space="preserve">Δεύτερο σχόλιο. Το </w:t>
      </w:r>
      <w:r>
        <w:rPr>
          <w:rFonts w:eastAsia="Times New Roman" w:cs="Times New Roman"/>
          <w:bCs/>
          <w:szCs w:val="24"/>
        </w:rPr>
        <w:t>«Ντυνάν» δείχνει να είναι η αρχή ενός ευρύτερου σχεδίου, κατά την άποψή μου, που άνοιγε τον δρόμο στο μέλλον, ώστε κάθε νοσοκομείο δημόσιο που ήταν χρεωμένο –είχατε κάνει πολλά για να υπάρχουν αρκετά χρεωμένα- να παραχωρείται «</w:t>
      </w:r>
      <w:proofErr w:type="spellStart"/>
      <w:r>
        <w:rPr>
          <w:rFonts w:eastAsia="Times New Roman" w:cs="Times New Roman"/>
          <w:bCs/>
          <w:szCs w:val="24"/>
        </w:rPr>
        <w:t>μπιρ</w:t>
      </w:r>
      <w:proofErr w:type="spellEnd"/>
      <w:r>
        <w:rPr>
          <w:rFonts w:eastAsia="Times New Roman" w:cs="Times New Roman"/>
          <w:bCs/>
          <w:szCs w:val="24"/>
        </w:rPr>
        <w:t xml:space="preserve"> παρά» σε κάποιον ιδιώτη.</w:t>
      </w:r>
      <w:r>
        <w:rPr>
          <w:rFonts w:eastAsia="Times New Roman" w:cs="Times New Roman"/>
          <w:bCs/>
          <w:szCs w:val="24"/>
        </w:rPr>
        <w:t xml:space="preserve"> Όμως, νόμιζα ότι είσαστε τουλάχιστον πιο προσεκτικοί στον τρόπο με τον οποίο τα λέτε και τα κάνετε αυτά. Τελικά φάνηκε από την πρόταση που καταθέσατε ότι δεν είστε προσεκτικοί.</w:t>
      </w:r>
    </w:p>
    <w:p w14:paraId="47A5512E"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Έρχομαι στο θέμα του ΚΕΕΛΠΝΟ. Τι έχουμε εδώ; Έχουμε ένα «μαγαζί» που στήθηκε μ</w:t>
      </w:r>
      <w:r>
        <w:rPr>
          <w:rFonts w:eastAsia="Times New Roman" w:cs="Times New Roman"/>
          <w:bCs/>
          <w:szCs w:val="24"/>
        </w:rPr>
        <w:t>έσα στο δημόσιο, χωρίς να υπόκειται σχεδόν σε κανέναν κανονισμό και σε κα</w:t>
      </w:r>
      <w:r>
        <w:rPr>
          <w:rFonts w:eastAsia="Times New Roman" w:cs="Times New Roman"/>
          <w:bCs/>
          <w:szCs w:val="24"/>
        </w:rPr>
        <w:t>μ</w:t>
      </w:r>
      <w:r>
        <w:rPr>
          <w:rFonts w:eastAsia="Times New Roman" w:cs="Times New Roman"/>
          <w:bCs/>
          <w:szCs w:val="24"/>
        </w:rPr>
        <w:t xml:space="preserve">μία διάταξη από αυτές που ισχύουν στον δημόσιο τομέα, και επί είκοσι και πλέον χρόνια χρηματοδοτείται από το δημόσιο, χωρίς να υποχρεώνεται να εμφανίζει απολογιστικά στοιχεία, χωρίς </w:t>
      </w:r>
      <w:r>
        <w:rPr>
          <w:rFonts w:eastAsia="Times New Roman" w:cs="Times New Roman"/>
          <w:bCs/>
          <w:szCs w:val="24"/>
        </w:rPr>
        <w:t xml:space="preserve">να είναι υποχρεωμένο να κρατάει βιβλία, προσλαμβάνοντας όποιον θέλει, πληρώνοντας όποιον θέλει και όσο θέλει και χωρίς να διεξαχθεί ποτέ εσωτερικός έλεγχος. </w:t>
      </w:r>
    </w:p>
    <w:p w14:paraId="47A5512F" w14:textId="77777777" w:rsidR="00080287" w:rsidRDefault="007F198B">
      <w:pPr>
        <w:spacing w:line="600" w:lineRule="auto"/>
        <w:ind w:firstLine="720"/>
        <w:contextualSpacing/>
        <w:jc w:val="both"/>
        <w:rPr>
          <w:rFonts w:eastAsia="Times New Roman" w:cs="Times New Roman"/>
          <w:bCs/>
          <w:szCs w:val="24"/>
        </w:rPr>
      </w:pPr>
      <w:r>
        <w:rPr>
          <w:rFonts w:eastAsia="Times New Roman" w:cs="Times New Roman"/>
          <w:bCs/>
          <w:szCs w:val="24"/>
        </w:rPr>
        <w:t>Εμφανίζεται να έχει ξοδέψει τεράστια ποσά για εκστρατείες που, όχι μόνο δεν ήταν αναγκαίες, αλλά δ</w:t>
      </w:r>
      <w:r>
        <w:rPr>
          <w:rFonts w:eastAsia="Times New Roman" w:cs="Times New Roman"/>
          <w:bCs/>
          <w:szCs w:val="24"/>
        </w:rPr>
        <w:t>εν ήταν και εντός του αντικειμένου του, αλλά και που θα μπορούσαν να είχαν γίνει χωρίς σχεδόν καθόλου κόστος, σύμφωνα με τα όσα ισχύουν για τη διάδοση των κοινωνικών μηνυμάτων. Τα ποσά δεν είναι μικρά. Είναι πολύ μεγάλα ποσά. Μπορεί εκείνη την εποχή, που ή</w:t>
      </w:r>
      <w:r>
        <w:rPr>
          <w:rFonts w:eastAsia="Times New Roman" w:cs="Times New Roman"/>
          <w:bCs/>
          <w:szCs w:val="24"/>
        </w:rPr>
        <w:t xml:space="preserve">μασταν συνηθισμένοι, να τα θεωρούσαμε μικρά, αλλά είναι μεγάλα ποσά. </w:t>
      </w:r>
    </w:p>
    <w:p w14:paraId="47A5513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Cs/>
          <w:szCs w:val="24"/>
        </w:rPr>
        <w:t>Οι υποθέσεις βέβαια είναι στη δικαιοσύνη, αλλά, ανεξαρτήτως αυτού, υπάρχουν σοβαρότατα πολιτικά ερωτήματα που πρέπει να απαντηθούν. Πώς στήθηκε και για ποιον λειτούργησε ένα τέτοιο μαγαζ</w:t>
      </w:r>
      <w:r>
        <w:rPr>
          <w:rFonts w:eastAsia="Times New Roman" w:cs="Times New Roman"/>
          <w:bCs/>
          <w:szCs w:val="24"/>
        </w:rPr>
        <w:t>ί μέσα στο δημόσιο;</w:t>
      </w:r>
    </w:p>
    <w:p w14:paraId="47A55131"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Ποιος είχε υποχρέωση να το ελέγχει, πριν έρθουμε εμείς, για να βγει όλη αυτή η ιστορία στο φως; </w:t>
      </w:r>
    </w:p>
    <w:p w14:paraId="47A55132"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Ποιοι έχουν ωφεληθεί από αυτό το θέμα και πόσο αντιστοίχως έχει ζημιωθεί το δημόσιο συμφέρον; </w:t>
      </w:r>
    </w:p>
    <w:p w14:paraId="47A55133"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σοβαρά πολιτικά ερωτήματα. Κατανοώ ότι</w:t>
      </w:r>
      <w:r>
        <w:rPr>
          <w:rFonts w:eastAsia="Times New Roman" w:cs="Times New Roman"/>
          <w:szCs w:val="24"/>
        </w:rPr>
        <w:t xml:space="preserve"> δεν σας είναι ευχάριστη αυτή η συζήτηση, αλλά νομίζω ότι πλέον δεν μπορείτε να την αποφύγετε. </w:t>
      </w:r>
    </w:p>
    <w:p w14:paraId="47A55134"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στο ζήτημα των φαρμάκων. Τα στοιχεία έχουν κατατεθεί. Κατά την περίοδο, από το 1997 έως το 2012, η φαρμακευτική δαπάνη στη χώρα αυξάνεται αλματωδώς. Κατα</w:t>
      </w:r>
      <w:r>
        <w:rPr>
          <w:rFonts w:eastAsia="Times New Roman" w:cs="Times New Roman"/>
          <w:szCs w:val="24"/>
        </w:rPr>
        <w:t>λήγουμε να είμαστε οι πρώτοι μακράν σε φαρμακευτική δαπάνη σε ποσοστό του ΑΕΠ και ο λόγος δεν είναι κρυφός: Είναι άπειρα τα σκάνδαλα τα οποία είχαν δει το φως της δημοσιότητας στη διάρκεια των τελευταίων είκοσι ετών και αφορούσαν την τιμολόγηση των φαρμάκω</w:t>
      </w:r>
      <w:r>
        <w:rPr>
          <w:rFonts w:eastAsia="Times New Roman" w:cs="Times New Roman"/>
          <w:szCs w:val="24"/>
        </w:rPr>
        <w:t xml:space="preserve">ν και του νοσοκομειακού υλικού. Για φάρμακα η τιμολόγηση των οποίων υπερέβαινε κατά πολύ τις αντίστοιχες τιμές σε άλλες ευρωπαϊκές χώρες. Για υλικά τα οποία προμηθεύονται στα νοσοκομεία σε τιμές τριπλάσιες και τετραπλάσιες από τις τιμές της αγοράς. </w:t>
      </w:r>
    </w:p>
    <w:p w14:paraId="47A55135"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ή</w:t>
      </w:r>
      <w:r>
        <w:rPr>
          <w:rFonts w:eastAsia="Times New Roman" w:cs="Times New Roman"/>
          <w:szCs w:val="24"/>
        </w:rPr>
        <w:t xml:space="preserve">ταν το πάρτι. Τρελό πάρτι, σαν να μην υπάρχει αύριο. Και πάνω σε αυτό, έρχονται τώρα οι πληροφορίες που αφορούν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47A55136" w14:textId="77777777" w:rsidR="00080287" w:rsidRDefault="007F198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έρχονται; Έρχονται, διότι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να κάνει με την Ελλάδα, αλλά επηρέαζε το ευρωπαϊκό σύστημα. Διότι η τιμολόγηση στην Ελλάδα επηρεάζει και άλλες ευρωπαϊκές χώρες και έρχεται απ’ έξω. Και αυτό το σκάνδαλο απ’ έξω, όπως και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p>
    <w:p w14:paraId="47A55137" w14:textId="77777777" w:rsidR="00080287" w:rsidRDefault="007F198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Πρέπει να πω ότι στο θέμα της υπερτιμολόγησης τ</w:t>
      </w:r>
      <w:r>
        <w:rPr>
          <w:rFonts w:eastAsia="Times New Roman" w:cs="Times New Roman"/>
          <w:szCs w:val="24"/>
        </w:rPr>
        <w:t xml:space="preserve">ων φαρμάκων, σε ό,τι αφορά την πρόταση που κάνει, η Νέα Δημοκρατία είναι πιο γενναιόδωρη. Ζητά να διερευνηθεί αν οι τιμές των φαρμάκων ήταν φουσκωμένες, αν ο όγκος της </w:t>
      </w:r>
      <w:proofErr w:type="spellStart"/>
      <w:r>
        <w:rPr>
          <w:rFonts w:eastAsia="Times New Roman" w:cs="Times New Roman"/>
          <w:szCs w:val="24"/>
        </w:rPr>
        <w:t>συνταγογράφησης</w:t>
      </w:r>
      <w:proofErr w:type="spellEnd"/>
      <w:r>
        <w:rPr>
          <w:rFonts w:eastAsia="Times New Roman" w:cs="Times New Roman"/>
          <w:szCs w:val="24"/>
        </w:rPr>
        <w:t xml:space="preserve"> ήταν μεγάλος και ποιες παράμετροι επηρέασαν τη συγκεκριμένη φαρμακευτική</w:t>
      </w:r>
      <w:r>
        <w:rPr>
          <w:rFonts w:eastAsia="Times New Roman" w:cs="Times New Roman"/>
          <w:szCs w:val="24"/>
        </w:rPr>
        <w:t xml:space="preserve"> πολιτική. Το κάνει, προφανώς, διότι πιστεύει ότι οι ευθύνες των κυβερνήσεων του ΠΑΣΟΚ είναι τόσο μεγάλες που οι δικές της στο θέμα αυτό θα περάσουν σχεδόν απαρατήρητες.</w:t>
      </w:r>
    </w:p>
    <w:p w14:paraId="47A55138" w14:textId="77777777" w:rsidR="00080287" w:rsidRDefault="007F198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Από την άλλη, δεν μπορώ να μη σχολιάσω την πρόταση που κατέθεσε το ΠΑΣΟΚ, στην οποία ζ</w:t>
      </w:r>
      <w:r>
        <w:rPr>
          <w:rFonts w:eastAsia="Times New Roman" w:cs="Times New Roman"/>
          <w:szCs w:val="24"/>
        </w:rPr>
        <w:t xml:space="preserve">ητάει να εξεταστούν τα θέματα σπατάλης και ύποπτης αύξησης των δαπανών. Παράλληλα, όμως, ζητάει να συνεξεταστούν και οι πολιτικές που εφαρμόστηκαν για την εξάλειψή τους από το 2010 και μετά, δηλαδή την περίοδο που ξέσπασε η κρίση και ήρθαν τα μνημόνια. </w:t>
      </w:r>
    </w:p>
    <w:p w14:paraId="47A55139" w14:textId="77777777" w:rsidR="00080287" w:rsidRDefault="007F198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μια κουβέντα, το ΠΑΣΟΚ προσπαθεί να ισοσκελίσει το πάρτι στις δαπάνες υγείας με τις περικοπές στη φαρμακευτική δαπάνη που επέβαλε η τρόικα από το 2010 και μετά. Μόνο που οι περικοπές εκείνες δεν ήταν περικοπές στις υπερβάσεις, δεν ήταν περικοπές στις μίζε</w:t>
      </w:r>
      <w:r>
        <w:rPr>
          <w:rFonts w:eastAsia="Times New Roman" w:cs="Times New Roman"/>
          <w:szCs w:val="24"/>
        </w:rPr>
        <w:t xml:space="preserve">ς και στη διαφθορά, ήταν περικοπές στα φάρμακα που είχε ανάγκη ο συνταξιούχος, που είχε ανάγκη ο ελληνικός λαός. Όμως, για όλα αυτά νομίζω ότι θα έχουμε την ευκαιρία να συζητήσουμε στην </w:t>
      </w:r>
      <w:r>
        <w:rPr>
          <w:rFonts w:eastAsia="Times New Roman" w:cs="Times New Roman"/>
          <w:szCs w:val="24"/>
        </w:rPr>
        <w:t>εξεταστική επιτροπή</w:t>
      </w:r>
      <w:r>
        <w:rPr>
          <w:rFonts w:eastAsia="Times New Roman" w:cs="Times New Roman"/>
          <w:szCs w:val="24"/>
        </w:rPr>
        <w:t xml:space="preserve"> το αμέσως επόμενο διάστημα και είμαι σίγουρος ότι </w:t>
      </w:r>
      <w:r>
        <w:rPr>
          <w:rFonts w:eastAsia="Times New Roman" w:cs="Times New Roman"/>
          <w:szCs w:val="24"/>
        </w:rPr>
        <w:t>αυτή η συζήτηση</w:t>
      </w:r>
      <w:r>
        <w:rPr>
          <w:rFonts w:eastAsia="Times New Roman" w:cs="Times New Roman"/>
          <w:szCs w:val="24"/>
        </w:rPr>
        <w:t>,</w:t>
      </w:r>
      <w:r>
        <w:rPr>
          <w:rFonts w:eastAsia="Times New Roman" w:cs="Times New Roman"/>
          <w:szCs w:val="24"/>
        </w:rPr>
        <w:t xml:space="preserve"> που αφορά τον ελληνικό λαό</w:t>
      </w:r>
      <w:r>
        <w:rPr>
          <w:rFonts w:eastAsia="Times New Roman" w:cs="Times New Roman"/>
          <w:szCs w:val="24"/>
        </w:rPr>
        <w:t>,</w:t>
      </w:r>
      <w:r>
        <w:rPr>
          <w:rFonts w:eastAsia="Times New Roman" w:cs="Times New Roman"/>
          <w:szCs w:val="24"/>
        </w:rPr>
        <w:t xml:space="preserve"> θα διεξαχθεί με ιδιαίτερο ενδιαφέρον και θα την παρακολουθήσει και ο κόσμος με πολύ μεγάλο ενδιαφέρον.</w:t>
      </w:r>
    </w:p>
    <w:p w14:paraId="47A5513A" w14:textId="77777777" w:rsidR="00080287" w:rsidRDefault="007F198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μέσα σε εξαιρετικά δύσκολες συνθήκες για τη χώρα, η Κυβέρνηση έχει κάνει τα τε</w:t>
      </w:r>
      <w:r>
        <w:rPr>
          <w:rFonts w:eastAsia="Times New Roman" w:cs="Times New Roman"/>
          <w:szCs w:val="24"/>
        </w:rPr>
        <w:t xml:space="preserve">λευταία δυο χρόνια ό,τι είναι δυνατόν για να στηρίξει τη δημόσια υγεία. Δεν θέλω να αναφερθώ διεξοδικά σε όλα όσα έχουμε κάνει, διότι δεν θέλω να καταχραστώ τον χρόνο σας. Θέλω, όμως, να πω στα ζητήματα της διαφάνειας, ότι πέραν του ηθικού πλεονεκτήματος, </w:t>
      </w:r>
      <w:r>
        <w:rPr>
          <w:rFonts w:eastAsia="Times New Roman" w:cs="Times New Roman"/>
          <w:szCs w:val="24"/>
        </w:rPr>
        <w:t xml:space="preserve">πέραν του ηθικού αιτήματος, του ηθικού δικαιώματος του ελληνικού λαού να μάθει τι ακριβώς συνέβη, γιατί πλήρωσε πολύ ακριβά το μάρμαρο, είναι, όπως είπα και κάποια στιγμή στην ομιλία μου, κι ένα από τα βασικά ελατήρια, κίνητρα που </w:t>
      </w:r>
      <w:r>
        <w:rPr>
          <w:rFonts w:eastAsia="Times New Roman" w:cs="Times New Roman"/>
          <w:szCs w:val="24"/>
          <w:lang w:val="en-US"/>
        </w:rPr>
        <w:t>o</w:t>
      </w:r>
      <w:r>
        <w:rPr>
          <w:rFonts w:eastAsia="Times New Roman" w:cs="Times New Roman"/>
          <w:szCs w:val="24"/>
        </w:rPr>
        <w:t xml:space="preserve"> ελληνικός λαός έδωσε ψή</w:t>
      </w:r>
      <w:r>
        <w:rPr>
          <w:rFonts w:eastAsia="Times New Roman" w:cs="Times New Roman"/>
          <w:szCs w:val="24"/>
        </w:rPr>
        <w:t xml:space="preserve">φο εμπιστοσύνης δύο φορές σε αυτή την Κυβέρνηση και ψήφο καταδικαστική δύο φορές στα κόμματα που κυβέρνησαν τον τόπο για πάρα πολλά χρόνια και τον χρεοκόπησαν και τον λεηλάτησαν. </w:t>
      </w:r>
    </w:p>
    <w:p w14:paraId="47A5513B" w14:textId="77777777" w:rsidR="00080287" w:rsidRDefault="007F198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Θέλω, λοιπόν, να καταστήσω σαφές ότι δεν μας αφορά αν, όπως λέτε, με βάση το</w:t>
      </w:r>
      <w:r>
        <w:rPr>
          <w:rFonts w:eastAsia="Times New Roman" w:cs="Times New Roman"/>
          <w:szCs w:val="24"/>
        </w:rPr>
        <w:t xml:space="preserve"> Σύνταγμα και τον νόμο </w:t>
      </w:r>
      <w:r>
        <w:rPr>
          <w:rFonts w:eastAsia="Times New Roman" w:cs="Times New Roman"/>
          <w:szCs w:val="24"/>
        </w:rPr>
        <w:t>«</w:t>
      </w:r>
      <w:r>
        <w:rPr>
          <w:rFonts w:eastAsia="Times New Roman" w:cs="Times New Roman"/>
          <w:szCs w:val="24"/>
        </w:rPr>
        <w:t xml:space="preserve">περί ευθύνης </w:t>
      </w:r>
      <w:r>
        <w:rPr>
          <w:rFonts w:eastAsia="Times New Roman" w:cs="Times New Roman"/>
          <w:szCs w:val="24"/>
        </w:rPr>
        <w:t>Υ</w:t>
      </w:r>
      <w:r>
        <w:rPr>
          <w:rFonts w:eastAsia="Times New Roman" w:cs="Times New Roman"/>
          <w:szCs w:val="24"/>
        </w:rPr>
        <w:t>πουργών</w:t>
      </w:r>
      <w:r>
        <w:rPr>
          <w:rFonts w:eastAsia="Times New Roman" w:cs="Times New Roman"/>
          <w:szCs w:val="24"/>
        </w:rPr>
        <w:t>»</w:t>
      </w:r>
      <w:r>
        <w:rPr>
          <w:rFonts w:eastAsia="Times New Roman" w:cs="Times New Roman"/>
          <w:szCs w:val="24"/>
        </w:rPr>
        <w:t xml:space="preserve"> είναι προφανείς ή δεν είναι προφανείς οι ποινικές ευθύνες και αν έχουν παραγραφεί ή όχι.</w:t>
      </w:r>
    </w:p>
    <w:p w14:paraId="47A5513C"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Αυτό που μας αφορά και αυτό που είναι ηθική μας υποχρέωση είναι να ρίξουμε φως σε όλα όσα αποτελούν βασικές αιτίες της χ</w:t>
      </w:r>
      <w:r>
        <w:rPr>
          <w:rFonts w:eastAsia="Times New Roman" w:cs="Times New Roman"/>
          <w:szCs w:val="24"/>
        </w:rPr>
        <w:t>ρεοκοπίας της χώρας και σε όλα όσα αποτελούν και βασικές αιτίες, ίσως τη βασικότερη, για την οποία εσείς διακαώς και καταφανώς μπροστά στα μάτια του ελληνικού λαού ζητάτε να μην κλείσει η αξιολόγηση, να χρεοκοπήσει η χώρα, να γίνει ό,τι είναι να γίνει, αρκ</w:t>
      </w:r>
      <w:r>
        <w:rPr>
          <w:rFonts w:eastAsia="Times New Roman" w:cs="Times New Roman"/>
          <w:szCs w:val="24"/>
        </w:rPr>
        <w:t xml:space="preserve">εί να φύγουμε εμείς από εδώ. </w:t>
      </w:r>
    </w:p>
    <w:p w14:paraId="47A5513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Γιατί φοβάστε ένα πράγμα: ότι όσο μένουμε τόσο θα μας δίνεται η δυνατότητα να ξεσκεπάζουμε τα πεπραγμένα σας και ο ελληνικός λαός θα έχει τη δυνατότητα να κρίνει. Δ</w:t>
      </w:r>
      <w:r>
        <w:rPr>
          <w:rFonts w:eastAsia="Times New Roman" w:cs="Times New Roman"/>
          <w:szCs w:val="24"/>
        </w:rPr>
        <w:t>ύ</w:t>
      </w:r>
      <w:r>
        <w:rPr>
          <w:rFonts w:eastAsia="Times New Roman" w:cs="Times New Roman"/>
          <w:szCs w:val="24"/>
        </w:rPr>
        <w:t>ο χρόνια που είναι μπροστά μας είναι αρκετά και θα καταφέρουμ</w:t>
      </w:r>
      <w:r>
        <w:rPr>
          <w:rFonts w:eastAsia="Times New Roman" w:cs="Times New Roman"/>
          <w:szCs w:val="24"/>
        </w:rPr>
        <w:t xml:space="preserve">ε να τα ξεσκεπάσουμε και ο ελληνικός λαός θα κρίνει στο τέλος της τετραετίας ποιοι είναι αυτοί που χρεοκόπησαν τη χώρα και ποιοι είναι αυτοί που την πήραν κατεστραμμένη και την έβγαλαν από την κρίση και τα μνημόνια. </w:t>
      </w:r>
    </w:p>
    <w:p w14:paraId="47A5513E" w14:textId="77777777" w:rsidR="00080287" w:rsidRDefault="007F198B">
      <w:pPr>
        <w:spacing w:line="600" w:lineRule="auto"/>
        <w:ind w:firstLine="720"/>
        <w:contextualSpacing/>
        <w:jc w:val="both"/>
        <w:rPr>
          <w:rFonts w:eastAsia="Times New Roman"/>
          <w:bCs/>
        </w:rPr>
      </w:pPr>
      <w:r>
        <w:rPr>
          <w:rFonts w:eastAsia="Times New Roman"/>
          <w:bCs/>
        </w:rPr>
        <w:t xml:space="preserve">(Ζωηρά και παρατεταμένα χειροκροτήματα </w:t>
      </w:r>
      <w:r>
        <w:rPr>
          <w:rFonts w:eastAsia="Times New Roman"/>
          <w:bCs/>
        </w:rPr>
        <w:t>από τις πτέρυγες του ΣΥΡΙΖΑ και των ΑΝΕΛ)</w:t>
      </w:r>
    </w:p>
    <w:p w14:paraId="47A5513F"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Κυρίες και κύριοι συνάδελφοι, ζητάω για ένα λεπτό την προσοχή σας, έτσι ώστε να γίνουν όλα σωστά και να τελειώσουμε και γρήγορα. </w:t>
      </w:r>
    </w:p>
    <w:p w14:paraId="47A5514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Επί του τυπικού, επί των γραπτών</w:t>
      </w:r>
      <w:r>
        <w:rPr>
          <w:rFonts w:eastAsia="Times New Roman" w:cs="Times New Roman"/>
          <w:szCs w:val="24"/>
        </w:rPr>
        <w:t>,</w:t>
      </w:r>
      <w:r>
        <w:rPr>
          <w:rFonts w:eastAsia="Times New Roman" w:cs="Times New Roman"/>
          <w:szCs w:val="24"/>
        </w:rPr>
        <w:t xml:space="preserve"> ο συνάδελφος, ο </w:t>
      </w:r>
      <w:r>
        <w:rPr>
          <w:rFonts w:eastAsia="Times New Roman" w:cs="Times New Roman"/>
          <w:szCs w:val="24"/>
        </w:rPr>
        <w:t>Αντιπ</w:t>
      </w:r>
      <w:r>
        <w:rPr>
          <w:rFonts w:eastAsia="Times New Roman" w:cs="Times New Roman"/>
          <w:szCs w:val="24"/>
        </w:rPr>
        <w:t xml:space="preserve">ρόεδρος </w:t>
      </w:r>
      <w:r>
        <w:rPr>
          <w:rFonts w:eastAsia="Times New Roman" w:cs="Times New Roman"/>
          <w:szCs w:val="24"/>
        </w:rPr>
        <w:t xml:space="preserve">κ. Βαρεμένος θα κάνει τη σχετική διαδικασία. Εγώ θέλω να σας πω περί της διαδικασίας και να την ξέρουμε πολύ καλά. Είχε διευκρινισθεί και το πρωί. </w:t>
      </w:r>
    </w:p>
    <w:p w14:paraId="47A5514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Υποβλήθηκαν </w:t>
      </w:r>
      <w:r>
        <w:rPr>
          <w:rFonts w:eastAsia="Times New Roman" w:cs="Times New Roman"/>
          <w:szCs w:val="24"/>
        </w:rPr>
        <w:t>δύο</w:t>
      </w:r>
      <w:r>
        <w:rPr>
          <w:rFonts w:eastAsia="Times New Roman" w:cs="Times New Roman"/>
          <w:szCs w:val="24"/>
        </w:rPr>
        <w:t xml:space="preserve"> προτάσεις οι οποίες έχουν γίνει δεκτές κατά τον Κανονισμό, γιατί είχαν πενήντα Βουλευτές και πάνω, και μια τρίτη πρόταση, πριν τη Διάσκεψη των Προέδρων, από το ΠΑΣΟΚ, που δεν είχε τον απαιτούμενο αριθμό των υπογραφών. </w:t>
      </w:r>
    </w:p>
    <w:p w14:paraId="47A55142"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Επ’ αυτής αναφέρθηκε η Πρόεδρος της </w:t>
      </w:r>
      <w:r>
        <w:rPr>
          <w:rFonts w:eastAsia="Times New Roman" w:cs="Times New Roman"/>
          <w:szCs w:val="24"/>
        </w:rPr>
        <w:t>Δημοκρατικής Συμπαράταξης και είπε ότι οι συνάδελφοι της Δημοκρατικής Συμπαράταξης επιμένουν επί της πρότασής τους. Το πώς θα εκφραστεί αυτό είναι δικό τους θέμα, αλλά αναγνωρίζουμε, κατά τον Κανονισμό, ότι όποιος αρνείται να ψηφίσει την πρώτη ή τη δεύτερη</w:t>
      </w:r>
      <w:r>
        <w:rPr>
          <w:rFonts w:eastAsia="Times New Roman" w:cs="Times New Roman"/>
          <w:szCs w:val="24"/>
        </w:rPr>
        <w:t xml:space="preserve"> πρόταση –και θα σας πω πώς θα μπουν- από τον Κανονισμό, από την παράγραφο 5 και 6 του άρθρου 72, δηλώνει «ΠΑΡΩΝ» τόσο στην πρώτη όσο και στη δεύτερη πρόταση. </w:t>
      </w:r>
    </w:p>
    <w:p w14:paraId="47A55143"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p>
    <w:p w14:paraId="47A55144" w14:textId="77777777" w:rsidR="00080287" w:rsidRDefault="007F198B">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Λοβέρδο, σας παρακαλώ. </w:t>
      </w:r>
    </w:p>
    <w:p w14:paraId="47A5514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θα γίνουν δ</w:t>
      </w:r>
      <w:r>
        <w:rPr>
          <w:rFonts w:eastAsia="Times New Roman" w:cs="Times New Roman"/>
          <w:szCs w:val="24"/>
        </w:rPr>
        <w:t>ύ</w:t>
      </w:r>
      <w:r>
        <w:rPr>
          <w:rFonts w:eastAsia="Times New Roman" w:cs="Times New Roman"/>
          <w:szCs w:val="24"/>
        </w:rPr>
        <w:t>ο κύκλοι ονομαστικής ψηφοφορίας. Θα γίνει ένας κύκλος, όπου κάθε συνάδελφος θα έχει δικαίωμα να πει «ΝΑΙ» στη μια πρόταση, «ΟΧΙ» στην άλλη, «ΝΑΙ» και στις δ</w:t>
      </w:r>
      <w:r>
        <w:rPr>
          <w:rFonts w:eastAsia="Times New Roman" w:cs="Times New Roman"/>
          <w:szCs w:val="24"/>
        </w:rPr>
        <w:t>ύ</w:t>
      </w:r>
      <w:r>
        <w:rPr>
          <w:rFonts w:eastAsia="Times New Roman" w:cs="Times New Roman"/>
          <w:szCs w:val="24"/>
        </w:rPr>
        <w:t>ο προτάσεις, «ΟΧΙ» και στις δ</w:t>
      </w:r>
      <w:r>
        <w:rPr>
          <w:rFonts w:eastAsia="Times New Roman" w:cs="Times New Roman"/>
          <w:szCs w:val="24"/>
        </w:rPr>
        <w:t>ύ</w:t>
      </w:r>
      <w:r>
        <w:rPr>
          <w:rFonts w:eastAsia="Times New Roman" w:cs="Times New Roman"/>
          <w:szCs w:val="24"/>
        </w:rPr>
        <w:t>ο προτάσεις, «ΠΑΡΩΝ» στη μ</w:t>
      </w:r>
      <w:r>
        <w:rPr>
          <w:rFonts w:eastAsia="Times New Roman" w:cs="Times New Roman"/>
          <w:szCs w:val="24"/>
        </w:rPr>
        <w:t>ί</w:t>
      </w:r>
      <w:r>
        <w:rPr>
          <w:rFonts w:eastAsia="Times New Roman" w:cs="Times New Roman"/>
          <w:szCs w:val="24"/>
        </w:rPr>
        <w:t>α ή «ΠΑΡΩΝ» και στις δ</w:t>
      </w:r>
      <w:r>
        <w:rPr>
          <w:rFonts w:eastAsia="Times New Roman" w:cs="Times New Roman"/>
          <w:szCs w:val="24"/>
        </w:rPr>
        <w:t>ύ</w:t>
      </w:r>
      <w:r>
        <w:rPr>
          <w:rFonts w:eastAsia="Times New Roman" w:cs="Times New Roman"/>
          <w:szCs w:val="24"/>
        </w:rPr>
        <w:t>ο. Αυτά</w:t>
      </w:r>
      <w:r>
        <w:rPr>
          <w:rFonts w:eastAsia="Times New Roman" w:cs="Times New Roman"/>
          <w:szCs w:val="24"/>
        </w:rPr>
        <w:t xml:space="preserve"> θα </w:t>
      </w:r>
      <w:proofErr w:type="spellStart"/>
      <w:r>
        <w:rPr>
          <w:rFonts w:eastAsia="Times New Roman" w:cs="Times New Roman"/>
          <w:szCs w:val="24"/>
        </w:rPr>
        <w:t>προσμετρηθούν</w:t>
      </w:r>
      <w:proofErr w:type="spellEnd"/>
      <w:r>
        <w:rPr>
          <w:rFonts w:eastAsia="Times New Roman" w:cs="Times New Roman"/>
          <w:szCs w:val="24"/>
        </w:rPr>
        <w:t xml:space="preserve">, θα καταγραφούν και θα βγει, προφανώς, ένα αποτέλεσμα για μία </w:t>
      </w:r>
      <w:r>
        <w:rPr>
          <w:rFonts w:eastAsia="Times New Roman" w:cs="Times New Roman"/>
          <w:szCs w:val="24"/>
        </w:rPr>
        <w:t>ε</w:t>
      </w:r>
      <w:r>
        <w:rPr>
          <w:rFonts w:eastAsia="Times New Roman" w:cs="Times New Roman"/>
          <w:szCs w:val="24"/>
        </w:rPr>
        <w:t xml:space="preserve">ξεταστική. </w:t>
      </w:r>
    </w:p>
    <w:p w14:paraId="47A55146"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Νομίζω ότι και από τις τοποθετήσεις των κομμάτων, διότι παρακολούθησαν όλη τη συζήτηση, υπάρχει όλη η γκάμα των σκέψεων και των προτάσεων επί της ψηφοφορίας και πι</w:t>
      </w:r>
      <w:r>
        <w:rPr>
          <w:rFonts w:eastAsia="Times New Roman" w:cs="Times New Roman"/>
          <w:szCs w:val="24"/>
        </w:rPr>
        <w:t xml:space="preserve">στεύω ότι θα προχωρήσουμε καλά. Μπορούμε να προχωρήσουμε γρήγορα, γιατί πολλοί συνάδελφοι θέλουν να φύγουν. </w:t>
      </w:r>
    </w:p>
    <w:p w14:paraId="47A5514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Ελάτε, κύριε Βαρεμένε</w:t>
      </w:r>
      <w:r>
        <w:rPr>
          <w:rFonts w:eastAsia="Times New Roman" w:cs="Times New Roman"/>
          <w:szCs w:val="24"/>
        </w:rPr>
        <w:t xml:space="preserve">. </w:t>
      </w:r>
    </w:p>
    <w:p w14:paraId="47A5514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00466">
        <w:rPr>
          <w:rFonts w:eastAsia="Times New Roman" w:cs="Times New Roman"/>
          <w:b/>
          <w:szCs w:val="24"/>
        </w:rPr>
        <w:t>ΓΕΩΡΓΙΟΣ ΒΑΡΕΜΕΝΟΣ</w:t>
      </w:r>
      <w:r>
        <w:rPr>
          <w:rFonts w:eastAsia="Times New Roman" w:cs="Times New Roman"/>
          <w:szCs w:val="24"/>
        </w:rPr>
        <w:t>)</w:t>
      </w:r>
    </w:p>
    <w:p w14:paraId="47A55149" w14:textId="77777777" w:rsidR="00080287" w:rsidRDefault="007F198B">
      <w:pPr>
        <w:spacing w:line="600" w:lineRule="auto"/>
        <w:ind w:firstLine="720"/>
        <w:contextualSpacing/>
        <w:jc w:val="both"/>
        <w:rPr>
          <w:rFonts w:eastAsia="Times New Roman"/>
          <w:bCs/>
          <w:shd w:val="clear" w:color="auto" w:fill="FFFFFF"/>
        </w:rPr>
      </w:pPr>
      <w:r>
        <w:rPr>
          <w:rFonts w:eastAsia="Times New Roman"/>
          <w:b/>
          <w:bCs/>
          <w:shd w:val="clear" w:color="auto" w:fill="FFFFFF"/>
        </w:rPr>
        <w:t>ΠΡΟΕΔΡΕΥΩΝ (Γεώργιος Β</w:t>
      </w:r>
      <w:r>
        <w:rPr>
          <w:rFonts w:eastAsia="Times New Roman"/>
          <w:b/>
          <w:bCs/>
          <w:shd w:val="clear" w:color="auto" w:fill="FFFFFF"/>
        </w:rPr>
        <w:t xml:space="preserve">αρεμένος): </w:t>
      </w:r>
      <w:r>
        <w:rPr>
          <w:rFonts w:eastAsia="Times New Roman"/>
          <w:szCs w:val="24"/>
        </w:rPr>
        <w:t xml:space="preserve">Κυρίες και κύριοι συνάδελφοι, κηρύσσεται περαιωμένη η συζήτηση επί των προτάσεων για σύσταση </w:t>
      </w:r>
      <w:r>
        <w:rPr>
          <w:rFonts w:eastAsia="Times New Roman"/>
          <w:szCs w:val="24"/>
        </w:rPr>
        <w:t>εξεταστικής ε</w:t>
      </w:r>
      <w:r>
        <w:rPr>
          <w:rFonts w:eastAsia="Times New Roman"/>
          <w:szCs w:val="24"/>
        </w:rPr>
        <w:t xml:space="preserve">πιτροπής που κατέθεσαν, πρώτον, ο Πρόεδρος της </w:t>
      </w:r>
      <w:r>
        <w:rPr>
          <w:rFonts w:eastAsia="Times New Roman"/>
          <w:bCs/>
          <w:shd w:val="clear" w:color="auto" w:fill="FFFFFF"/>
        </w:rPr>
        <w:t xml:space="preserve">Κοινοβουλευτικής Ομάδας του Συνασπισμού Ριζοσπαστικής Αριστεράς κ. Αλέξης Τσίπρας και </w:t>
      </w:r>
      <w:proofErr w:type="spellStart"/>
      <w:r>
        <w:rPr>
          <w:rFonts w:eastAsia="Times New Roman"/>
          <w:bCs/>
          <w:shd w:val="clear" w:color="auto" w:fill="FFFFFF"/>
        </w:rPr>
        <w:t>εκατόν</w:t>
      </w:r>
      <w:proofErr w:type="spellEnd"/>
      <w:r>
        <w:rPr>
          <w:rFonts w:eastAsia="Times New Roman"/>
          <w:bCs/>
          <w:shd w:val="clear" w:color="auto" w:fill="FFFFFF"/>
        </w:rPr>
        <w:t xml:space="preserve"> σαράντα τρεις </w:t>
      </w:r>
      <w:r>
        <w:rPr>
          <w:rFonts w:eastAsia="Times New Roman"/>
          <w:bCs/>
          <w:shd w:val="clear" w:color="auto" w:fill="FFFFFF"/>
        </w:rPr>
        <w:t xml:space="preserve">Βουλευτές του </w:t>
      </w:r>
      <w:r>
        <w:rPr>
          <w:rFonts w:eastAsia="Times New Roman"/>
          <w:bCs/>
          <w:shd w:val="clear" w:color="auto" w:fill="FFFFFF"/>
        </w:rPr>
        <w:t>κ</w:t>
      </w:r>
      <w:r>
        <w:rPr>
          <w:rFonts w:eastAsia="Times New Roman"/>
          <w:bCs/>
          <w:shd w:val="clear" w:color="auto" w:fill="FFFFFF"/>
        </w:rPr>
        <w:t xml:space="preserve">όμματός του και ο Πρόεδρος της Κοινοβουλευτικής Ομάδας των Ανεξαρτήτων Ελλήνων κ. Παναγιώτης (Πάνος) Καμμένος και </w:t>
      </w:r>
      <w:r>
        <w:rPr>
          <w:rFonts w:eastAsia="Times New Roman"/>
          <w:bCs/>
          <w:shd w:val="clear" w:color="auto" w:fill="FFFFFF"/>
        </w:rPr>
        <w:t>οκτώ</w:t>
      </w:r>
      <w:r>
        <w:rPr>
          <w:rFonts w:eastAsia="Times New Roman"/>
          <w:bCs/>
          <w:shd w:val="clear" w:color="auto" w:fill="FFFFFF"/>
        </w:rPr>
        <w:t xml:space="preserve"> Βουλευτές του </w:t>
      </w:r>
      <w:r>
        <w:rPr>
          <w:rFonts w:eastAsia="Times New Roman"/>
          <w:bCs/>
          <w:shd w:val="clear" w:color="auto" w:fill="FFFFFF"/>
        </w:rPr>
        <w:t>κ</w:t>
      </w:r>
      <w:r>
        <w:rPr>
          <w:rFonts w:eastAsia="Times New Roman"/>
          <w:bCs/>
          <w:shd w:val="clear" w:color="auto" w:fill="FFFFFF"/>
        </w:rPr>
        <w:t xml:space="preserve">όμματός του, για τη διερεύνηση σκανδάλων στον χώρο της </w:t>
      </w:r>
      <w:r>
        <w:rPr>
          <w:rFonts w:eastAsia="Times New Roman"/>
          <w:bCs/>
          <w:shd w:val="clear" w:color="auto" w:fill="FFFFFF"/>
        </w:rPr>
        <w:t>υ</w:t>
      </w:r>
      <w:r>
        <w:rPr>
          <w:rFonts w:eastAsia="Times New Roman"/>
          <w:bCs/>
          <w:shd w:val="clear" w:color="auto" w:fill="FFFFFF"/>
        </w:rPr>
        <w:t>γείας κατά τα έτη 1997</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2014 και, δεύτερον, ο Αρχηγός της Αξιωματικής Αντιπολίτευσης και Πρόεδρος της Κοινοβουλευτικής Ομάδας της Νέας Δημοκρατίας κ. Κυριάκος Μητσοτάκης και οι Βουλευτές του </w:t>
      </w:r>
      <w:r>
        <w:rPr>
          <w:rFonts w:eastAsia="Times New Roman"/>
          <w:bCs/>
          <w:shd w:val="clear" w:color="auto" w:fill="FFFFFF"/>
        </w:rPr>
        <w:t>κ</w:t>
      </w:r>
      <w:r>
        <w:rPr>
          <w:rFonts w:eastAsia="Times New Roman"/>
          <w:bCs/>
          <w:shd w:val="clear" w:color="auto" w:fill="FFFFFF"/>
        </w:rPr>
        <w:t>όμματός του, για τη διερεύνηση της διαχείρισης και των δαπανών της δημόσιας υγείας από τ</w:t>
      </w:r>
      <w:r>
        <w:rPr>
          <w:rFonts w:eastAsia="Times New Roman"/>
          <w:bCs/>
          <w:shd w:val="clear" w:color="auto" w:fill="FFFFFF"/>
        </w:rPr>
        <w:t xml:space="preserve">ο 1996 μέχρι σήμερα. </w:t>
      </w:r>
    </w:p>
    <w:p w14:paraId="47A5514A"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Θα ακολουθήσει ονομαστική ψηφοφορία, που θα διεξαχθεί σύμφωνα με τις διατάξεις του άρθρου 72 του Κανονισμού της Βουλής. </w:t>
      </w:r>
    </w:p>
    <w:p w14:paraId="47A5514B"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Για την οικονομία του χρόνου προτάθηκε ήδη από τον Πρόεδρο να γίνει ταυτόχρονη ψηφοφορία και επί των δύο προτάσεω</w:t>
      </w:r>
      <w:r>
        <w:rPr>
          <w:rFonts w:eastAsia="Times New Roman"/>
          <w:bCs/>
          <w:shd w:val="clear" w:color="auto" w:fill="FFFFFF"/>
        </w:rPr>
        <w:t xml:space="preserve">ν με μια εκφώνηση καταλόγου. Οι Βουλευτές θα ψηφίσουν χωριστά για κάθε μία από τις δύο προτάσεις. </w:t>
      </w:r>
    </w:p>
    <w:p w14:paraId="47A5514C"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Η πρώτη πρόταση θα είναι αυτή του ΣΥΡΙΖΑ και των ΑΝΕΛ και η δεύτερη αυτή της Νέας Δημοκρατίας. Θα δηλώνουν αναλόγως «ΝΑΙ», «ΟΧΙ», «ΠΑΡΩΝ» σε κάθε μία από τις</w:t>
      </w:r>
      <w:r>
        <w:rPr>
          <w:rFonts w:eastAsia="Times New Roman"/>
          <w:bCs/>
          <w:shd w:val="clear" w:color="auto" w:fill="FFFFFF"/>
        </w:rPr>
        <w:t xml:space="preserve"> δύο προτάσεις. </w:t>
      </w:r>
    </w:p>
    <w:p w14:paraId="47A5514D"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αποδεχόμενοι την πρόταση του ΣΥΡΙΖΑ και των ΑΝΕΛ δηλώνουν «ΝΑΙ» σε αυτή. </w:t>
      </w:r>
    </w:p>
    <w:p w14:paraId="47A5514E"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αποδεχόμενοι την πρόταση της Νέα Δημοκρατίας δηλώνουν «ΝΑΙ» σε αυτή. </w:t>
      </w:r>
    </w:p>
    <w:p w14:paraId="47A5514F"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αποδεχόμενοι και τις δύο προτάσεις δηλώνουν «ΝΑΙ» και στις δύο. </w:t>
      </w:r>
    </w:p>
    <w:p w14:paraId="47A55150"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Οι μη αποδεχόμενοι τι</w:t>
      </w:r>
      <w:r>
        <w:rPr>
          <w:rFonts w:eastAsia="Times New Roman"/>
          <w:bCs/>
          <w:shd w:val="clear" w:color="auto" w:fill="FFFFFF"/>
        </w:rPr>
        <w:t xml:space="preserve">ς προτάσεις δηλώνουν «ΟΧΙ». </w:t>
      </w:r>
    </w:p>
    <w:p w14:paraId="47A55151" w14:textId="77777777" w:rsidR="00080287" w:rsidRDefault="007F198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αρνούμενοι ψήφο δηλώνουν «ΠΑΡΩΝ». </w:t>
      </w:r>
    </w:p>
    <w:p w14:paraId="47A55152"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Καλούνται επί του καταλόγου και για την καταμέτρηση των ψήφων και για τις δύο προτάσεις η Γραμματέας της </w:t>
      </w:r>
      <w:r>
        <w:rPr>
          <w:rFonts w:eastAsia="Times New Roman"/>
          <w:bCs/>
        </w:rPr>
        <w:t xml:space="preserve">Βουλής </w:t>
      </w:r>
      <w:r>
        <w:rPr>
          <w:rFonts w:eastAsia="Times New Roman"/>
          <w:szCs w:val="24"/>
        </w:rPr>
        <w:t>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xml:space="preserve"> από τον </w:t>
      </w:r>
      <w:r>
        <w:rPr>
          <w:rFonts w:eastAsia="Times New Roman"/>
          <w:bCs/>
          <w:shd w:val="clear" w:color="auto" w:fill="FFFFFF"/>
        </w:rPr>
        <w:t>Συνασπισμό Ριζοσπαστικής Αριστεράς και ο Βουλευτής</w:t>
      </w:r>
      <w:r>
        <w:rPr>
          <w:rFonts w:eastAsia="Times New Roman"/>
          <w:bCs/>
          <w:shd w:val="clear" w:color="auto" w:fill="FFFFFF"/>
        </w:rPr>
        <w:t xml:space="preserve"> κ. Βασίλειος </w:t>
      </w:r>
      <w:proofErr w:type="spellStart"/>
      <w:r>
        <w:rPr>
          <w:rFonts w:eastAsia="Times New Roman"/>
          <w:bCs/>
          <w:shd w:val="clear" w:color="auto" w:fill="FFFFFF"/>
        </w:rPr>
        <w:t>Γιόγιακας</w:t>
      </w:r>
      <w:proofErr w:type="spellEnd"/>
      <w:r>
        <w:rPr>
          <w:rFonts w:eastAsia="Times New Roman"/>
          <w:bCs/>
          <w:shd w:val="clear" w:color="auto" w:fill="FFFFFF"/>
        </w:rPr>
        <w:t xml:space="preserve"> </w:t>
      </w:r>
      <w:r>
        <w:rPr>
          <w:rFonts w:eastAsia="Times New Roman"/>
          <w:szCs w:val="24"/>
        </w:rPr>
        <w:t xml:space="preserve">από τη Νέα Δημοκρατία. </w:t>
      </w:r>
    </w:p>
    <w:p w14:paraId="47A55153" w14:textId="77777777" w:rsidR="00080287" w:rsidRDefault="007F198B">
      <w:pPr>
        <w:spacing w:line="600" w:lineRule="auto"/>
        <w:ind w:firstLine="720"/>
        <w:contextualSpacing/>
        <w:jc w:val="both"/>
        <w:rPr>
          <w:rFonts w:eastAsia="Times New Roman"/>
          <w:szCs w:val="24"/>
        </w:rPr>
      </w:pPr>
      <w:r>
        <w:rPr>
          <w:rFonts w:eastAsia="Times New Roman"/>
          <w:szCs w:val="24"/>
        </w:rPr>
        <w:t>Σας ενημερώνω, επίσης, ότι έχουν έρθει στο Προεδρείο, σύμφωνα με το άρθρο 70</w:t>
      </w:r>
      <w:r>
        <w:rPr>
          <w:rFonts w:eastAsia="Times New Roman"/>
          <w:szCs w:val="24"/>
        </w:rPr>
        <w:t>Α</w:t>
      </w:r>
      <w:r>
        <w:rPr>
          <w:rFonts w:eastAsia="Times New Roman"/>
          <w:szCs w:val="24"/>
        </w:rPr>
        <w:t xml:space="preserve"> του Κανονισμού της Βουλής, επιστολές συναδέλφων Βουλευτών, ευρισκομένων σε αποστολή της </w:t>
      </w:r>
      <w:r>
        <w:rPr>
          <w:rFonts w:eastAsia="Times New Roman"/>
          <w:bCs/>
        </w:rPr>
        <w:t>Βουλής</w:t>
      </w:r>
      <w:r>
        <w:rPr>
          <w:rFonts w:eastAsia="Times New Roman"/>
          <w:szCs w:val="24"/>
        </w:rPr>
        <w:t xml:space="preserve"> στο εξωτερικό, με τις οποίες γνωστο</w:t>
      </w:r>
      <w:r>
        <w:rPr>
          <w:rFonts w:eastAsia="Times New Roman"/>
          <w:szCs w:val="24"/>
        </w:rPr>
        <w:t xml:space="preserve">ποιούν την ψήφο τους επί των προτάσεων για σύσταση </w:t>
      </w:r>
      <w:r>
        <w:rPr>
          <w:rFonts w:eastAsia="Times New Roman"/>
          <w:szCs w:val="24"/>
        </w:rPr>
        <w:t>εξεταστικής επι</w:t>
      </w:r>
      <w:r>
        <w:rPr>
          <w:rFonts w:eastAsia="Times New Roman"/>
          <w:szCs w:val="24"/>
        </w:rPr>
        <w:t xml:space="preserve">τροπής. Οι ψήφοι αυτές θα ανακοινωθούν και θα συνυπολογιστούν στην καταμέτρηση, η οποία θα ακολουθήσει. </w:t>
      </w:r>
    </w:p>
    <w:p w14:paraId="47A55154"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Παρακαλώ να αρχίσει η ανάγνωση του καταλόγου. </w:t>
      </w:r>
    </w:p>
    <w:p w14:paraId="47A55155" w14:textId="77777777" w:rsidR="00080287" w:rsidRDefault="007F198B">
      <w:pPr>
        <w:spacing w:line="600" w:lineRule="auto"/>
        <w:ind w:firstLine="720"/>
        <w:contextualSpacing/>
        <w:jc w:val="center"/>
        <w:rPr>
          <w:rFonts w:eastAsia="Times New Roman"/>
          <w:szCs w:val="24"/>
        </w:rPr>
      </w:pPr>
      <w:r>
        <w:rPr>
          <w:rFonts w:eastAsia="Times New Roman"/>
          <w:szCs w:val="24"/>
        </w:rPr>
        <w:t>(ΨΗΦΟΦΟΡΙΑ)</w:t>
      </w:r>
    </w:p>
    <w:p w14:paraId="47A55156"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w:t>
      </w:r>
      <w:r>
        <w:rPr>
          <w:rFonts w:eastAsia="Times New Roman" w:cs="Times New Roman"/>
          <w:szCs w:val="24"/>
        </w:rPr>
        <w:t>ΩΣΗ ΤΟΥ ΚΑΤΑΛΟΓΟΥ)</w:t>
      </w:r>
    </w:p>
    <w:p w14:paraId="47A55157"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 συνάδελφος, ο οποίος δεν άκουσε το όνομά του; Κανείς. </w:t>
      </w:r>
    </w:p>
    <w:p w14:paraId="47A55158"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 xml:space="preserve">στα Πρακτικά. </w:t>
      </w:r>
    </w:p>
    <w:p w14:paraId="47A55159"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Pr>
          <w:rFonts w:eastAsia="Times New Roman" w:cs="Times New Roman"/>
          <w:szCs w:val="24"/>
        </w:rPr>
        <w:t xml:space="preserve"> έχουν ως εξής: </w:t>
      </w:r>
    </w:p>
    <w:p w14:paraId="47A5515A" w14:textId="77777777" w:rsidR="00080287" w:rsidRDefault="007F198B">
      <w:pPr>
        <w:spacing w:after="0" w:line="600" w:lineRule="auto"/>
        <w:ind w:firstLine="720"/>
        <w:jc w:val="center"/>
        <w:rPr>
          <w:rFonts w:eastAsia="Times New Roman"/>
          <w:color w:val="FF0000"/>
          <w:szCs w:val="24"/>
        </w:rPr>
      </w:pPr>
      <w:r w:rsidRPr="00695F88">
        <w:rPr>
          <w:rFonts w:eastAsia="Times New Roman"/>
          <w:color w:val="FF0000"/>
          <w:szCs w:val="24"/>
        </w:rPr>
        <w:t>ΑΛΛΑΓΗ ΣΕΛΙΔΑΣ</w:t>
      </w:r>
    </w:p>
    <w:p w14:paraId="47A5515B" w14:textId="77777777" w:rsidR="00080287" w:rsidRDefault="007F198B">
      <w:pPr>
        <w:spacing w:after="0" w:line="600" w:lineRule="auto"/>
        <w:ind w:firstLine="720"/>
        <w:jc w:val="center"/>
        <w:rPr>
          <w:rFonts w:eastAsia="Times New Roman"/>
          <w:color w:val="000000" w:themeColor="text1"/>
          <w:szCs w:val="24"/>
        </w:rPr>
      </w:pPr>
      <w:r>
        <w:rPr>
          <w:rFonts w:eastAsia="Times New Roman"/>
          <w:color w:val="000000" w:themeColor="text1"/>
          <w:szCs w:val="24"/>
        </w:rPr>
        <w:t xml:space="preserve">(Να μπουν οι σελ. </w:t>
      </w:r>
      <w:r>
        <w:rPr>
          <w:rFonts w:eastAsia="Times New Roman"/>
          <w:color w:val="000000" w:themeColor="text1"/>
          <w:szCs w:val="24"/>
        </w:rPr>
        <w:t>502-</w:t>
      </w:r>
      <w:r>
        <w:rPr>
          <w:rFonts w:eastAsia="Times New Roman"/>
          <w:color w:val="000000" w:themeColor="text1"/>
          <w:szCs w:val="24"/>
        </w:rPr>
        <w:t>50</w:t>
      </w:r>
      <w:r>
        <w:rPr>
          <w:rFonts w:eastAsia="Times New Roman"/>
          <w:color w:val="000000" w:themeColor="text1"/>
          <w:szCs w:val="24"/>
        </w:rPr>
        <w:t>3</w:t>
      </w:r>
      <w:r w:rsidRPr="00695F88">
        <w:rPr>
          <w:rFonts w:eastAsia="Times New Roman"/>
          <w:color w:val="000000" w:themeColor="text1"/>
          <w:szCs w:val="24"/>
        </w:rPr>
        <w:t>)</w:t>
      </w:r>
    </w:p>
    <w:p w14:paraId="47A5515C" w14:textId="77777777" w:rsidR="00080287" w:rsidRDefault="007F198B">
      <w:pPr>
        <w:spacing w:line="600" w:lineRule="auto"/>
        <w:contextualSpacing/>
        <w:jc w:val="center"/>
        <w:rPr>
          <w:rFonts w:eastAsia="Times New Roman" w:cs="Times New Roman"/>
          <w:szCs w:val="24"/>
        </w:rPr>
      </w:pPr>
      <w:r w:rsidRPr="00695F88">
        <w:rPr>
          <w:rFonts w:eastAsia="Times New Roman"/>
          <w:color w:val="FF0000"/>
          <w:szCs w:val="24"/>
        </w:rPr>
        <w:t>(ΑΛΛΑΓΗ ΣΕΛΙΔΑΣ)</w:t>
      </w:r>
    </w:p>
    <w:p w14:paraId="47A5515D"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σας ενημερώνω ότι έχουν έλθει στο Προεδρείο επιστολές των συναδέλφων κ. </w:t>
      </w:r>
      <w:proofErr w:type="spellStart"/>
      <w:r>
        <w:rPr>
          <w:rFonts w:eastAsia="Times New Roman" w:cs="Times New Roman"/>
          <w:szCs w:val="24"/>
        </w:rPr>
        <w:t>Ζεϊμπέκ</w:t>
      </w:r>
      <w:proofErr w:type="spellEnd"/>
      <w:r>
        <w:rPr>
          <w:rFonts w:eastAsia="Times New Roman" w:cs="Times New Roman"/>
          <w:szCs w:val="24"/>
        </w:rPr>
        <w:t xml:space="preserve"> Χουσεΐν και κ. Ευαγγελίας Καρακώστα, οι οποίοι μας γνωρίζουν ότι απουσιάζουν από την ψηφοφορία και ότι, αν ήταν παρόντες, θα ψήφιζαν «ΝΑΙ» και «Ο</w:t>
      </w:r>
      <w:r>
        <w:rPr>
          <w:rFonts w:eastAsia="Times New Roman" w:cs="Times New Roman"/>
          <w:szCs w:val="24"/>
        </w:rPr>
        <w:t>ΧΙ».</w:t>
      </w:r>
    </w:p>
    <w:p w14:paraId="47A5515E"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Επίσης, η κ. Όλγα Κεφαλογιάννη, ο κ. Ευάγγελος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Βασίλειος </w:t>
      </w:r>
      <w:proofErr w:type="spellStart"/>
      <w:r>
        <w:rPr>
          <w:rFonts w:eastAsia="Times New Roman" w:cs="Times New Roman"/>
          <w:szCs w:val="24"/>
        </w:rPr>
        <w:t>Μεϊμαράκης</w:t>
      </w:r>
      <w:proofErr w:type="spellEnd"/>
      <w:r>
        <w:rPr>
          <w:rFonts w:eastAsia="Times New Roman" w:cs="Times New Roman"/>
          <w:szCs w:val="24"/>
        </w:rPr>
        <w:t xml:space="preserve"> και ο κ. Γεώργιος Κασαπίδης απουσιάζουν και με επιστολή μας γνωρίζουν ότι, αν ήταν παρόντες, θα ψήφιζαν «ΟΧΙ» και «ΝΑΙ».</w:t>
      </w:r>
    </w:p>
    <w:p w14:paraId="47A5515F"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Επίσης, ο κ. Κωνσταντίνος Σκανδαλίδης, ο κ. Δημήτριος Κωνστα</w:t>
      </w:r>
      <w:r>
        <w:rPr>
          <w:rFonts w:eastAsia="Times New Roman" w:cs="Times New Roman"/>
          <w:szCs w:val="24"/>
        </w:rPr>
        <w:t xml:space="preserve">ντόπουλος, ο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και ο κ. Γιάννης Κουτσούκος απουσιάζουν και με επιστολή μας γνωρίζουν ότι, αν ήταν παρόντες, θα ψήφιζαν «ΠΑΡΩΝ». </w:t>
      </w:r>
    </w:p>
    <w:p w14:paraId="47A55160"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w:t>
      </w:r>
      <w:r>
        <w:rPr>
          <w:rFonts w:eastAsia="Times New Roman" w:cs="Times New Roman"/>
          <w:szCs w:val="24"/>
        </w:rPr>
        <w:t>τ</w:t>
      </w:r>
      <w:r>
        <w:rPr>
          <w:rFonts w:eastAsia="Times New Roman" w:cs="Times New Roman"/>
          <w:szCs w:val="24"/>
        </w:rPr>
        <w:t>ούν στα Πρακτικά της σημερινής συνεδρ</w:t>
      </w:r>
      <w:r>
        <w:rPr>
          <w:rFonts w:eastAsia="Times New Roman" w:cs="Times New Roman"/>
          <w:szCs w:val="24"/>
        </w:rPr>
        <w:t xml:space="preserve">ίασης, αλλά δεν συνυπολογίζονται στην καταμέτρηση των ψήφων. </w:t>
      </w:r>
    </w:p>
    <w:p w14:paraId="47A55161"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κι έχουν ως εξής: </w:t>
      </w:r>
    </w:p>
    <w:p w14:paraId="47A55162" w14:textId="77777777" w:rsidR="00080287" w:rsidRDefault="007F198B">
      <w:pPr>
        <w:spacing w:line="600" w:lineRule="auto"/>
        <w:ind w:firstLine="720"/>
        <w:jc w:val="center"/>
        <w:rPr>
          <w:rFonts w:eastAsia="Times New Roman"/>
          <w:color w:val="FF0000"/>
          <w:szCs w:val="24"/>
        </w:rPr>
      </w:pPr>
      <w:r w:rsidRPr="00111E4D">
        <w:rPr>
          <w:rFonts w:eastAsia="Times New Roman"/>
          <w:color w:val="FF0000"/>
          <w:szCs w:val="24"/>
        </w:rPr>
        <w:t>ΑΛΛΑΓΗ ΣΕΛΙΔΑΣ</w:t>
      </w:r>
    </w:p>
    <w:p w14:paraId="47A55163" w14:textId="77777777" w:rsidR="00080287" w:rsidRDefault="007F198B">
      <w:pPr>
        <w:spacing w:line="600" w:lineRule="auto"/>
        <w:ind w:firstLine="720"/>
        <w:jc w:val="center"/>
        <w:rPr>
          <w:rFonts w:eastAsia="Times New Roman"/>
          <w:color w:val="000000" w:themeColor="text1"/>
          <w:szCs w:val="24"/>
        </w:rPr>
      </w:pPr>
      <w:r>
        <w:rPr>
          <w:rFonts w:eastAsia="Times New Roman"/>
          <w:color w:val="000000" w:themeColor="text1"/>
          <w:szCs w:val="24"/>
        </w:rPr>
        <w:t>(Να μπουν οι σελ. 505</w:t>
      </w:r>
      <w:r>
        <w:rPr>
          <w:rFonts w:eastAsia="Times New Roman"/>
          <w:color w:val="000000" w:themeColor="text1"/>
          <w:szCs w:val="24"/>
        </w:rPr>
        <w:t>-513</w:t>
      </w:r>
      <w:r w:rsidRPr="00111E4D">
        <w:rPr>
          <w:rFonts w:eastAsia="Times New Roman"/>
          <w:color w:val="000000" w:themeColor="text1"/>
          <w:szCs w:val="24"/>
        </w:rPr>
        <w:t>)</w:t>
      </w:r>
    </w:p>
    <w:p w14:paraId="47A55164" w14:textId="77777777" w:rsidR="00080287" w:rsidRDefault="007F198B">
      <w:pPr>
        <w:spacing w:line="600" w:lineRule="auto"/>
        <w:ind w:firstLine="720"/>
        <w:jc w:val="center"/>
        <w:rPr>
          <w:rFonts w:eastAsia="Times New Roman"/>
          <w:color w:val="FF0000"/>
          <w:szCs w:val="24"/>
        </w:rPr>
      </w:pPr>
      <w:r w:rsidRPr="00111E4D">
        <w:rPr>
          <w:rFonts w:eastAsia="Times New Roman"/>
          <w:color w:val="FF0000"/>
          <w:szCs w:val="24"/>
        </w:rPr>
        <w:t>(ΑΛΛΑΓΗ ΣΕΛΙΔΑΣ)</w:t>
      </w:r>
    </w:p>
    <w:p w14:paraId="47A55165" w14:textId="77777777" w:rsidR="00080287" w:rsidRDefault="007F198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47A55166" w14:textId="77777777" w:rsidR="00080287" w:rsidRDefault="007F198B">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47A55167" w14:textId="77777777" w:rsidR="00080287" w:rsidRDefault="007F198B">
      <w:pPr>
        <w:spacing w:line="600" w:lineRule="auto"/>
        <w:ind w:firstLine="720"/>
        <w:contextualSpacing/>
        <w:jc w:val="center"/>
        <w:rPr>
          <w:rFonts w:eastAsia="Times New Roman"/>
          <w:szCs w:val="24"/>
        </w:rPr>
      </w:pPr>
      <w:r>
        <w:rPr>
          <w:rFonts w:eastAsia="Times New Roman"/>
          <w:szCs w:val="24"/>
        </w:rPr>
        <w:t>(ΜΕΤΑ ΤΗΝ ΚΑΤΑΜΕΤΡΗΣΗ)</w:t>
      </w:r>
    </w:p>
    <w:p w14:paraId="47A55168"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w:t>
      </w:r>
      <w:r>
        <w:rPr>
          <w:rFonts w:eastAsia="Times New Roman"/>
          <w:szCs w:val="24"/>
        </w:rPr>
        <w:t xml:space="preserve"> κύριοι συνάδελφοι, έχω την τιμή να ανακοινώσω στο Σώμα το αποτέλεσμα της διεξαχθείσης ονομαστικής ψηφοφορίας επί των δύο προτάσεων για τη σύσταση </w:t>
      </w:r>
      <w:r>
        <w:rPr>
          <w:rFonts w:eastAsia="Times New Roman"/>
          <w:szCs w:val="24"/>
        </w:rPr>
        <w:t>εξεταστικής επ</w:t>
      </w:r>
      <w:r>
        <w:rPr>
          <w:rFonts w:eastAsia="Times New Roman"/>
          <w:szCs w:val="24"/>
        </w:rPr>
        <w:t>ιτροπής που υπέβαλαν οι Βουλευτές του Συνασπισμού Ριζοσπαστικής Αριστεράς και των Ανεξαρτήτων Ε</w:t>
      </w:r>
      <w:r>
        <w:rPr>
          <w:rFonts w:eastAsia="Times New Roman"/>
          <w:szCs w:val="24"/>
        </w:rPr>
        <w:t xml:space="preserve">λλήνων και οι Βουλευτές της Νέας Δημοκρατίας. </w:t>
      </w:r>
    </w:p>
    <w:p w14:paraId="47A55169" w14:textId="77777777" w:rsidR="00080287" w:rsidRDefault="007F198B">
      <w:pPr>
        <w:spacing w:line="600" w:lineRule="auto"/>
        <w:ind w:firstLine="720"/>
        <w:contextualSpacing/>
        <w:jc w:val="both"/>
        <w:rPr>
          <w:rFonts w:eastAsia="Times New Roman"/>
          <w:szCs w:val="24"/>
        </w:rPr>
      </w:pPr>
      <w:r>
        <w:rPr>
          <w:rFonts w:eastAsia="Times New Roman"/>
          <w:szCs w:val="24"/>
        </w:rPr>
        <w:t>Ψήφισαν συνολικά 279 Βουλευτές.</w:t>
      </w:r>
    </w:p>
    <w:p w14:paraId="47A5516A" w14:textId="77777777" w:rsidR="00080287" w:rsidRDefault="007F198B">
      <w:pPr>
        <w:spacing w:line="600" w:lineRule="auto"/>
        <w:ind w:firstLine="720"/>
        <w:contextualSpacing/>
        <w:jc w:val="both"/>
        <w:rPr>
          <w:rFonts w:eastAsia="Times New Roman"/>
          <w:szCs w:val="24"/>
        </w:rPr>
      </w:pPr>
      <w:r>
        <w:rPr>
          <w:rFonts w:eastAsia="Times New Roman"/>
          <w:szCs w:val="24"/>
        </w:rPr>
        <w:t>Υπέρ της πρώτης πρότασης, του ΣΥΡΙΖΑ και των ΑΝΕΛ, δηλαδή «ΝΑΙ»</w:t>
      </w:r>
      <w:r>
        <w:rPr>
          <w:rFonts w:eastAsia="Times New Roman"/>
          <w:szCs w:val="24"/>
        </w:rPr>
        <w:t>,</w:t>
      </w:r>
      <w:r>
        <w:rPr>
          <w:rFonts w:eastAsia="Times New Roman"/>
          <w:szCs w:val="24"/>
        </w:rPr>
        <w:t xml:space="preserve"> ψήφισαν 187 Βουλευτές. </w:t>
      </w:r>
    </w:p>
    <w:p w14:paraId="47A5516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Κατά της πρώτης πρότασης, του ΣΥΡΙΖΑ και των ΑΝΕΛ, δηλαδή «ΟΧΙ», ψήφισαν 71 Βουλευτές. </w:t>
      </w:r>
    </w:p>
    <w:p w14:paraId="47A5516C" w14:textId="77777777" w:rsidR="00080287" w:rsidRDefault="007F198B">
      <w:pPr>
        <w:spacing w:line="600" w:lineRule="auto"/>
        <w:ind w:firstLine="720"/>
        <w:contextualSpacing/>
        <w:jc w:val="both"/>
        <w:rPr>
          <w:rFonts w:eastAsia="Times New Roman"/>
          <w:szCs w:val="24"/>
        </w:rPr>
      </w:pPr>
      <w:r>
        <w:rPr>
          <w:rFonts w:eastAsia="Times New Roman"/>
          <w:szCs w:val="24"/>
        </w:rPr>
        <w:t>Συνεπώς η πρόταση που κατέθεσαν ο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w:t>
      </w:r>
      <w:r>
        <w:rPr>
          <w:rFonts w:eastAsia="Times New Roman"/>
          <w:szCs w:val="24"/>
        </w:rPr>
        <w:t xml:space="preserve">ένος και οι Βουλευτές του κόμματός του για σύσταση </w:t>
      </w:r>
      <w:r>
        <w:rPr>
          <w:rFonts w:eastAsia="Times New Roman"/>
          <w:szCs w:val="24"/>
        </w:rPr>
        <w:t>εξεταστικής επ</w:t>
      </w:r>
      <w:r>
        <w:rPr>
          <w:rFonts w:eastAsia="Times New Roman"/>
          <w:szCs w:val="24"/>
        </w:rPr>
        <w:t xml:space="preserve">ιτροπής για τη διερεύνηση σκανδάλων στον χώρο της </w:t>
      </w:r>
      <w:r>
        <w:rPr>
          <w:rFonts w:eastAsia="Times New Roman"/>
          <w:szCs w:val="24"/>
        </w:rPr>
        <w:t>υ</w:t>
      </w:r>
      <w:r>
        <w:rPr>
          <w:rFonts w:eastAsia="Times New Roman"/>
          <w:szCs w:val="24"/>
        </w:rPr>
        <w:t>γείας κατά τα έτη 1997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έγινε δεκτή κατά πλειοψηφία.</w:t>
      </w:r>
    </w:p>
    <w:p w14:paraId="47A5516D"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Υπέρ της πρότασης της Νέας Δημοκρατίας, δηλαδή «ΝΑΙ», ψήφισαν 107 Βουλευτές. </w:t>
      </w:r>
    </w:p>
    <w:p w14:paraId="47A5516E" w14:textId="77777777" w:rsidR="00080287" w:rsidRDefault="007F198B">
      <w:pPr>
        <w:spacing w:line="600" w:lineRule="auto"/>
        <w:ind w:firstLine="720"/>
        <w:contextualSpacing/>
        <w:jc w:val="both"/>
        <w:rPr>
          <w:rFonts w:eastAsia="Times New Roman"/>
          <w:szCs w:val="24"/>
        </w:rPr>
      </w:pPr>
      <w:r>
        <w:rPr>
          <w:rFonts w:eastAsia="Times New Roman"/>
          <w:szCs w:val="24"/>
        </w:rPr>
        <w:t>Κα</w:t>
      </w:r>
      <w:r>
        <w:rPr>
          <w:rFonts w:eastAsia="Times New Roman"/>
          <w:szCs w:val="24"/>
        </w:rPr>
        <w:t xml:space="preserve">τά της πρότασης της Νέας Δημοκρατίας, δηλαδή «ΟΧΙ», ψήφισαν 151 Βουλευτές. </w:t>
      </w:r>
    </w:p>
    <w:p w14:paraId="47A5516F" w14:textId="77777777" w:rsidR="00080287" w:rsidRDefault="007F198B">
      <w:pPr>
        <w:spacing w:line="600" w:lineRule="auto"/>
        <w:ind w:firstLine="720"/>
        <w:contextualSpacing/>
        <w:jc w:val="both"/>
        <w:rPr>
          <w:rFonts w:eastAsia="Times New Roman"/>
          <w:szCs w:val="24"/>
        </w:rPr>
      </w:pPr>
      <w:r>
        <w:rPr>
          <w:rFonts w:eastAsia="Times New Roman"/>
          <w:szCs w:val="24"/>
        </w:rPr>
        <w:t>«ΠΑΡΩΝ» ψήφισαν 21 Βουλευτές.</w:t>
      </w:r>
    </w:p>
    <w:p w14:paraId="47A55170" w14:textId="77777777" w:rsidR="00080287" w:rsidRDefault="007F198B">
      <w:pPr>
        <w:spacing w:line="600" w:lineRule="auto"/>
        <w:ind w:firstLine="720"/>
        <w:contextualSpacing/>
        <w:jc w:val="both"/>
        <w:rPr>
          <w:rFonts w:eastAsia="Times New Roman"/>
          <w:szCs w:val="24"/>
        </w:rPr>
      </w:pPr>
      <w:r>
        <w:rPr>
          <w:rFonts w:eastAsia="Times New Roman"/>
          <w:szCs w:val="24"/>
        </w:rPr>
        <w:t>Επομένως απορρίπτεται η πρόταση που κατέθεσε ο Αρχηγός της Αξιωματικής Αντιπολίτευσης και Πρόεδρος της Κοινοβουλευτικής Ομάδας της Νέας Δημοκρατίας κ.</w:t>
      </w:r>
      <w:r>
        <w:rPr>
          <w:rFonts w:eastAsia="Times New Roman"/>
          <w:szCs w:val="24"/>
        </w:rPr>
        <w:t xml:space="preserve"> Κυριάκος Μητσοτάκης και οι Βουλευτές του κόμματός του, για σύσταση </w:t>
      </w:r>
      <w:r>
        <w:rPr>
          <w:rFonts w:eastAsia="Times New Roman"/>
          <w:szCs w:val="24"/>
        </w:rPr>
        <w:t>εξεταστικής ε</w:t>
      </w:r>
      <w:r>
        <w:rPr>
          <w:rFonts w:eastAsia="Times New Roman"/>
          <w:szCs w:val="24"/>
        </w:rPr>
        <w:t>πιτροπής για τη διερεύνηση της διαχείρισης και των δαπανών της δημόσιας υγείας από το 1996 μέχρι σήμερα.</w:t>
      </w:r>
    </w:p>
    <w:p w14:paraId="47A55171" w14:textId="77777777" w:rsidR="00080287" w:rsidRDefault="007F198B">
      <w:pPr>
        <w:spacing w:line="600" w:lineRule="auto"/>
        <w:ind w:firstLine="720"/>
        <w:contextualSpacing/>
        <w:jc w:val="both"/>
        <w:rPr>
          <w:rFonts w:eastAsia="Times New Roman"/>
          <w:szCs w:val="24"/>
        </w:rPr>
      </w:pPr>
      <w:r>
        <w:rPr>
          <w:rFonts w:eastAsia="Times New Roman"/>
          <w:szCs w:val="24"/>
        </w:rPr>
        <w:t>(Το πρωτόκολλο της διεξαχθείσης ονομαστικής ψηφοφορίας καταχωρίζεται σ</w:t>
      </w:r>
      <w:r>
        <w:rPr>
          <w:rFonts w:eastAsia="Times New Roman"/>
          <w:szCs w:val="24"/>
        </w:rPr>
        <w:t>τα Πρακτικά και έχει ως εξής:</w:t>
      </w:r>
    </w:p>
    <w:p w14:paraId="47A55172" w14:textId="77777777" w:rsidR="00080287" w:rsidRDefault="007F198B">
      <w:pPr>
        <w:tabs>
          <w:tab w:val="left" w:pos="6000"/>
        </w:tabs>
        <w:spacing w:line="600" w:lineRule="auto"/>
        <w:ind w:firstLine="720"/>
        <w:jc w:val="center"/>
        <w:rPr>
          <w:rFonts w:eastAsia="Times New Roman" w:cs="Times New Roman"/>
          <w:color w:val="FF0000"/>
          <w:szCs w:val="24"/>
        </w:rPr>
      </w:pPr>
      <w:r w:rsidRPr="00432E79">
        <w:rPr>
          <w:rFonts w:eastAsia="Times New Roman" w:cs="Times New Roman"/>
          <w:color w:val="FF0000"/>
          <w:szCs w:val="24"/>
        </w:rPr>
        <w:t>(ΑΛΛΑΓΗ ΣΕΛΙΔΑΣ)</w:t>
      </w:r>
    </w:p>
    <w:p w14:paraId="47A55173" w14:textId="77777777" w:rsidR="00080287" w:rsidRDefault="007F198B">
      <w:pPr>
        <w:tabs>
          <w:tab w:val="left" w:pos="6000"/>
        </w:tabs>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μπει η σελ. 516</w:t>
      </w:r>
      <w:r w:rsidRPr="00432E79">
        <w:rPr>
          <w:rFonts w:eastAsia="Times New Roman" w:cs="Times New Roman"/>
          <w:color w:val="000000" w:themeColor="text1"/>
          <w:szCs w:val="24"/>
        </w:rPr>
        <w:t>α)</w:t>
      </w:r>
    </w:p>
    <w:p w14:paraId="47A55174" w14:textId="77777777" w:rsidR="00080287" w:rsidRDefault="007F198B">
      <w:pPr>
        <w:tabs>
          <w:tab w:val="left" w:pos="6000"/>
        </w:tabs>
        <w:spacing w:line="600" w:lineRule="auto"/>
        <w:ind w:firstLine="720"/>
        <w:jc w:val="center"/>
        <w:rPr>
          <w:rFonts w:eastAsia="Times New Roman" w:cs="Times New Roman"/>
          <w:color w:val="FF0000"/>
          <w:szCs w:val="24"/>
        </w:rPr>
      </w:pPr>
      <w:r w:rsidRPr="00432E79">
        <w:rPr>
          <w:rFonts w:eastAsia="Times New Roman" w:cs="Times New Roman"/>
          <w:color w:val="FF0000"/>
          <w:szCs w:val="24"/>
        </w:rPr>
        <w:t>(ΑΛΛΑΓΗ ΣΕΛΙΔΑΣ)</w:t>
      </w:r>
    </w:p>
    <w:p w14:paraId="47A55175"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w:t>
      </w:r>
      <w:r>
        <w:rPr>
          <w:rFonts w:eastAsia="Times New Roman"/>
          <w:szCs w:val="24"/>
        </w:rPr>
        <w:t xml:space="preserve"> πρότασή μου είναι η </w:t>
      </w:r>
      <w:r>
        <w:rPr>
          <w:rFonts w:eastAsia="Times New Roman"/>
          <w:szCs w:val="24"/>
        </w:rPr>
        <w:t>ε</w:t>
      </w:r>
      <w:r>
        <w:rPr>
          <w:rFonts w:eastAsia="Times New Roman"/>
          <w:szCs w:val="24"/>
        </w:rPr>
        <w:t>πιτροπή να αποτελείται από είκοσι τρία μέλη, με εκπροσώπηση, κατ’ αναλογία της δύναμ</w:t>
      </w:r>
      <w:r>
        <w:rPr>
          <w:rFonts w:eastAsia="Times New Roman"/>
          <w:szCs w:val="24"/>
        </w:rPr>
        <w:t>ή</w:t>
      </w:r>
      <w:r>
        <w:rPr>
          <w:rFonts w:eastAsia="Times New Roman"/>
          <w:szCs w:val="24"/>
        </w:rPr>
        <w:t>ς</w:t>
      </w:r>
      <w:r>
        <w:rPr>
          <w:rFonts w:eastAsia="Times New Roman"/>
          <w:szCs w:val="24"/>
        </w:rPr>
        <w:t xml:space="preserve"> τους, όλων των Κοινοβουλευτικών Ομάδων και των Ανεξαρτήτων, κατ’ εφαρμογή του άρθρου 31 του Κανονισμού της Βουλής.</w:t>
      </w:r>
    </w:p>
    <w:p w14:paraId="47A55176"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Προτείνω στο Σώμα η προθεσμία για την ολοκλήρωση των εργασιών της </w:t>
      </w:r>
      <w:r>
        <w:rPr>
          <w:rFonts w:eastAsia="Times New Roman"/>
          <w:szCs w:val="24"/>
        </w:rPr>
        <w:t>ε</w:t>
      </w:r>
      <w:r>
        <w:rPr>
          <w:rFonts w:eastAsia="Times New Roman"/>
          <w:szCs w:val="24"/>
        </w:rPr>
        <w:t>πιτροπής και η υποβολή του πορίσματός της να ολοκληρωθεί σε τρεις μήνες α</w:t>
      </w:r>
      <w:r>
        <w:rPr>
          <w:rFonts w:eastAsia="Times New Roman"/>
          <w:szCs w:val="24"/>
        </w:rPr>
        <w:t xml:space="preserve">πό τη συγκρότηση της </w:t>
      </w:r>
      <w:r>
        <w:rPr>
          <w:rFonts w:eastAsia="Times New Roman"/>
          <w:szCs w:val="24"/>
        </w:rPr>
        <w:t>ε</w:t>
      </w:r>
      <w:r>
        <w:rPr>
          <w:rFonts w:eastAsia="Times New Roman"/>
          <w:szCs w:val="24"/>
        </w:rPr>
        <w:t>πιτροπής.</w:t>
      </w:r>
    </w:p>
    <w:p w14:paraId="47A55177"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Συμφωνείτε με αυτή την πρόταση;  </w:t>
      </w:r>
    </w:p>
    <w:p w14:paraId="47A55178"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47A55179"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Σώμα </w:t>
      </w:r>
      <w:proofErr w:type="spellStart"/>
      <w:r>
        <w:rPr>
          <w:rFonts w:eastAsia="Times New Roman"/>
          <w:szCs w:val="24"/>
        </w:rPr>
        <w:t>συνεφώνησε</w:t>
      </w:r>
      <w:proofErr w:type="spellEnd"/>
      <w:r>
        <w:rPr>
          <w:rFonts w:eastAsia="Times New Roman"/>
          <w:szCs w:val="24"/>
        </w:rPr>
        <w:t xml:space="preserve"> με την παραπάνω πρόταση.</w:t>
      </w:r>
    </w:p>
    <w:p w14:paraId="47A5517A" w14:textId="77777777" w:rsidR="00080287" w:rsidRDefault="007F198B">
      <w:pPr>
        <w:spacing w:line="600" w:lineRule="auto"/>
        <w:ind w:firstLine="720"/>
        <w:contextualSpacing/>
        <w:jc w:val="both"/>
        <w:rPr>
          <w:rFonts w:eastAsia="Times New Roman"/>
          <w:szCs w:val="24"/>
        </w:rPr>
      </w:pPr>
      <w:r>
        <w:rPr>
          <w:rFonts w:eastAsia="Times New Roman"/>
          <w:szCs w:val="24"/>
        </w:rPr>
        <w:t>Παρακαλώ τις Κοινοβουλευτικές Ομάδες να αποστείλουν μέχρι την Παρασ</w:t>
      </w:r>
      <w:r>
        <w:rPr>
          <w:rFonts w:eastAsia="Times New Roman"/>
          <w:szCs w:val="24"/>
        </w:rPr>
        <w:t>κευή 21</w:t>
      </w:r>
      <w:r>
        <w:rPr>
          <w:rFonts w:eastAsia="Times New Roman"/>
          <w:szCs w:val="24"/>
          <w:vertAlign w:val="superscript"/>
        </w:rPr>
        <w:t>η</w:t>
      </w:r>
      <w:r>
        <w:rPr>
          <w:rFonts w:eastAsia="Times New Roman"/>
          <w:szCs w:val="24"/>
        </w:rPr>
        <w:t xml:space="preserve"> Απριλίου 2017 τα ονόματα των Βουλευτών που θα συμμετάσχουν στην </w:t>
      </w:r>
      <w:r>
        <w:rPr>
          <w:rFonts w:eastAsia="Times New Roman"/>
          <w:szCs w:val="24"/>
        </w:rPr>
        <w:t>εξεταστική ε</w:t>
      </w:r>
      <w:r>
        <w:rPr>
          <w:rFonts w:eastAsia="Times New Roman"/>
          <w:szCs w:val="24"/>
        </w:rPr>
        <w:t xml:space="preserve">πιτροπή. </w:t>
      </w:r>
    </w:p>
    <w:p w14:paraId="47A5517B" w14:textId="77777777" w:rsidR="00080287" w:rsidRDefault="007F198B">
      <w:pPr>
        <w:spacing w:line="600" w:lineRule="auto"/>
        <w:ind w:firstLine="720"/>
        <w:contextualSpacing/>
        <w:jc w:val="both"/>
        <w:rPr>
          <w:rFonts w:eastAsia="Times New Roman"/>
          <w:szCs w:val="24"/>
        </w:rPr>
      </w:pPr>
      <w:r>
        <w:rPr>
          <w:rFonts w:eastAsia="Times New Roman"/>
          <w:szCs w:val="24"/>
        </w:rPr>
        <w:t xml:space="preserve">Κύριοι συνάδελφοι, παρακαλώ το Σώμα να εξουσιοδοτήσει το Προεδρείο για την υπ’ ευθύνη του επικύρωση των Πρακτικών της σημερινής συνεδρίασης. </w:t>
      </w:r>
    </w:p>
    <w:p w14:paraId="47A5517C" w14:textId="77777777" w:rsidR="00080287" w:rsidRDefault="007F198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47A5517D" w14:textId="77777777" w:rsidR="00080287" w:rsidRDefault="007F198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 xml:space="preserve">Συνεπώς το </w:t>
      </w:r>
      <w:r>
        <w:rPr>
          <w:rFonts w:eastAsia="Times New Roman"/>
          <w:szCs w:val="24"/>
        </w:rPr>
        <w:t xml:space="preserve">Σώμα παρέσχε τη ζητηθείσα εξουσιοδότηση. </w:t>
      </w:r>
    </w:p>
    <w:p w14:paraId="47A5517E" w14:textId="77777777" w:rsidR="00080287" w:rsidRDefault="007F198B">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 xml:space="preserve">λοκληρώθηκε η συζήτηση επί των προτάσεων για τη σύσταση </w:t>
      </w:r>
      <w:r>
        <w:rPr>
          <w:rFonts w:eastAsia="Times New Roman"/>
          <w:szCs w:val="24"/>
        </w:rPr>
        <w:t>εξεταστικής ε</w:t>
      </w:r>
      <w:r>
        <w:rPr>
          <w:rFonts w:eastAsia="Times New Roman"/>
          <w:szCs w:val="24"/>
        </w:rPr>
        <w:t>πιτροπής</w:t>
      </w:r>
      <w:r>
        <w:rPr>
          <w:rFonts w:eastAsia="Times New Roman"/>
          <w:szCs w:val="24"/>
        </w:rPr>
        <w:t>.</w:t>
      </w:r>
      <w:r>
        <w:rPr>
          <w:rFonts w:eastAsia="Times New Roman"/>
          <w:szCs w:val="24"/>
        </w:rPr>
        <w:t xml:space="preserve"> </w:t>
      </w:r>
    </w:p>
    <w:p w14:paraId="47A5517F" w14:textId="77777777" w:rsidR="00080287" w:rsidRDefault="007F198B">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w:t>
      </w:r>
      <w:r>
        <w:rPr>
          <w:rFonts w:eastAsia="Times New Roman"/>
          <w:szCs w:val="24"/>
        </w:rPr>
        <w:t xml:space="preserve"> να λύσουμε τη συνεδρίαση</w:t>
      </w:r>
      <w:r>
        <w:rPr>
          <w:rFonts w:eastAsia="Times New Roman"/>
          <w:szCs w:val="24"/>
        </w:rPr>
        <w:t>;</w:t>
      </w:r>
    </w:p>
    <w:p w14:paraId="47A55180" w14:textId="77777777" w:rsidR="00080287" w:rsidRDefault="007F198B">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7A55181" w14:textId="77777777" w:rsidR="00080287" w:rsidRDefault="007F198B">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21.31΄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20 Απριλίου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w:t>
      </w:r>
      <w:r>
        <w:rPr>
          <w:rFonts w:eastAsia="Times New Roman" w:cs="Times New Roman"/>
          <w:szCs w:val="24"/>
        </w:rPr>
        <w:t>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47A55182" w14:textId="77777777" w:rsidR="00080287" w:rsidRDefault="007F198B">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bookmarkStart w:id="45" w:name="_GoBack"/>
      <w:bookmarkEnd w:id="45"/>
    </w:p>
    <w:sectPr w:rsidR="000802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hOH8yBB8tp8aDymNU/AH5YzYUJw=" w:salt="eHp2EbjrBAJUHGzmK8+m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87"/>
    <w:rsid w:val="00080287"/>
    <w:rsid w:val="00197CEB"/>
    <w:rsid w:val="007F19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49AF"/>
  <w15:docId w15:val="{195BE7E5-93B7-4A24-9D9A-96194F93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71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A7176"/>
    <w:rPr>
      <w:rFonts w:ascii="Segoe UI" w:hAnsi="Segoe UI" w:cs="Segoe UI"/>
      <w:sz w:val="18"/>
      <w:szCs w:val="18"/>
    </w:rPr>
  </w:style>
  <w:style w:type="paragraph" w:styleId="a4">
    <w:name w:val="List Paragraph"/>
    <w:basedOn w:val="a"/>
    <w:uiPriority w:val="34"/>
    <w:qFormat/>
    <w:rsid w:val="00F33653"/>
    <w:pPr>
      <w:ind w:left="720"/>
      <w:contextualSpacing/>
    </w:pPr>
  </w:style>
  <w:style w:type="paragraph" w:styleId="a5">
    <w:name w:val="Revision"/>
    <w:hidden/>
    <w:uiPriority w:val="99"/>
    <w:semiHidden/>
    <w:rsid w:val="004B69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8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434</MetadataID>
    <Session xmlns="641f345b-441b-4b81-9152-adc2e73ba5e1">Β´</Session>
    <Date xmlns="641f345b-441b-4b81-9152-adc2e73ba5e1">2017-04-11T21:00:00+00:00</Date>
    <Status xmlns="641f345b-441b-4b81-9152-adc2e73ba5e1">
      <Url>http://srv-sp1/praktika/Lists/Incoming_Metadata/EditForm.aspx?ID=434&amp;Source=/praktika/Recordings_Library/Forms/AllItems.aspx</Url>
      <Description>Δημοσιεύτηκε</Description>
    </Status>
    <Meeting xmlns="641f345b-441b-4b81-9152-adc2e73ba5e1">ΡΖ´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EA68B-9DD8-46E3-9573-BAF02895CE25}">
  <ds:schemaRefs>
    <ds:schemaRef ds:uri="http://schemas.microsoft.com/office/2006/metadata/properties"/>
    <ds:schemaRef ds:uri="http://purl.org/dc/elements/1.1/"/>
    <ds:schemaRef ds:uri="http://schemas.microsoft.com/office/2006/documentManagement/types"/>
    <ds:schemaRef ds:uri="641f345b-441b-4b81-9152-adc2e73ba5e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EFFA9EE-EDC7-479C-A8B6-DC6F19DBE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69EB59-D89A-4D64-89D2-04BCC482EF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437</Pages>
  <Words>83102</Words>
  <Characters>448751</Characters>
  <Application>Microsoft Office Word</Application>
  <DocSecurity>0</DocSecurity>
  <Lines>3739</Lines>
  <Paragraphs>1061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2017-04-27T07:22:00Z</dcterms:created>
  <dcterms:modified xsi:type="dcterms:W3CDTF">2017-04-27T07:22:00Z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