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6BA83" w14:textId="77777777" w:rsidR="000E0791" w:rsidRPr="000E0791" w:rsidRDefault="000E0791" w:rsidP="000E0791">
      <w:pPr>
        <w:spacing w:after="0" w:line="360" w:lineRule="auto"/>
        <w:rPr>
          <w:ins w:id="0" w:author="Φλούδα Χριστίνα" w:date="2016-06-23T11:18:00Z"/>
          <w:rFonts w:eastAsia="Times New Roman"/>
          <w:szCs w:val="24"/>
          <w:lang w:eastAsia="en-US"/>
        </w:rPr>
      </w:pPr>
      <w:ins w:id="1" w:author="Φλούδα Χριστίνα" w:date="2016-06-23T11:18:00Z">
        <w:r w:rsidRPr="000E079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02DE63F" w14:textId="77777777" w:rsidR="000E0791" w:rsidRPr="000E0791" w:rsidRDefault="000E0791" w:rsidP="000E0791">
      <w:pPr>
        <w:spacing w:after="0" w:line="360" w:lineRule="auto"/>
        <w:rPr>
          <w:ins w:id="2" w:author="Φλούδα Χριστίνα" w:date="2016-06-23T11:18:00Z"/>
          <w:rFonts w:eastAsia="Times New Roman"/>
          <w:szCs w:val="24"/>
          <w:lang w:eastAsia="en-US"/>
        </w:rPr>
      </w:pPr>
    </w:p>
    <w:p w14:paraId="4BE6AA45" w14:textId="77777777" w:rsidR="000E0791" w:rsidRPr="000E0791" w:rsidRDefault="000E0791" w:rsidP="000E0791">
      <w:pPr>
        <w:spacing w:after="0" w:line="360" w:lineRule="auto"/>
        <w:rPr>
          <w:ins w:id="3" w:author="Φλούδα Χριστίνα" w:date="2016-06-23T11:18:00Z"/>
          <w:rFonts w:eastAsia="Times New Roman"/>
          <w:szCs w:val="24"/>
          <w:lang w:eastAsia="en-US"/>
        </w:rPr>
      </w:pPr>
      <w:ins w:id="4" w:author="Φλούδα Χριστίνα" w:date="2016-06-23T11:18:00Z">
        <w:r w:rsidRPr="000E0791">
          <w:rPr>
            <w:rFonts w:eastAsia="Times New Roman"/>
            <w:szCs w:val="24"/>
            <w:lang w:eastAsia="en-US"/>
          </w:rPr>
          <w:t>ΠΙΝΑΚΑΣ ΠΕΡΙΕΧΟΜΕΝΩΝ</w:t>
        </w:r>
      </w:ins>
    </w:p>
    <w:p w14:paraId="6B1EF96C" w14:textId="77777777" w:rsidR="000E0791" w:rsidRPr="000E0791" w:rsidRDefault="000E0791" w:rsidP="000E0791">
      <w:pPr>
        <w:spacing w:after="0" w:line="360" w:lineRule="auto"/>
        <w:rPr>
          <w:ins w:id="5" w:author="Φλούδα Χριστίνα" w:date="2016-06-23T11:18:00Z"/>
          <w:rFonts w:eastAsia="Times New Roman"/>
          <w:szCs w:val="24"/>
          <w:lang w:eastAsia="en-US"/>
        </w:rPr>
      </w:pPr>
      <w:ins w:id="6" w:author="Φλούδα Χριστίνα" w:date="2016-06-23T11:18:00Z">
        <w:r w:rsidRPr="000E0791">
          <w:rPr>
            <w:rFonts w:eastAsia="Times New Roman"/>
            <w:szCs w:val="24"/>
            <w:lang w:eastAsia="en-US"/>
          </w:rPr>
          <w:t xml:space="preserve">ΙΖ’ ΠΕΡΙΟΔΟΣ </w:t>
        </w:r>
      </w:ins>
    </w:p>
    <w:p w14:paraId="1E5394B4" w14:textId="77777777" w:rsidR="000E0791" w:rsidRPr="000E0791" w:rsidRDefault="000E0791" w:rsidP="000E0791">
      <w:pPr>
        <w:spacing w:after="0" w:line="360" w:lineRule="auto"/>
        <w:rPr>
          <w:ins w:id="7" w:author="Φλούδα Χριστίνα" w:date="2016-06-23T11:18:00Z"/>
          <w:rFonts w:eastAsia="Times New Roman"/>
          <w:szCs w:val="24"/>
          <w:lang w:eastAsia="en-US"/>
        </w:rPr>
      </w:pPr>
      <w:ins w:id="8" w:author="Φλούδα Χριστίνα" w:date="2016-06-23T11:18:00Z">
        <w:r w:rsidRPr="000E0791">
          <w:rPr>
            <w:rFonts w:eastAsia="Times New Roman"/>
            <w:szCs w:val="24"/>
            <w:lang w:eastAsia="en-US"/>
          </w:rPr>
          <w:t>ΠΡΟΕΔΡΕΥΟΜΕΝΗΣ ΚΟΙΝΟΒΟΥΛΕΥΤΙΚΗΣ ΔΗΜΟΚΡΑΤΙΑΣ</w:t>
        </w:r>
      </w:ins>
    </w:p>
    <w:p w14:paraId="077C8999" w14:textId="77777777" w:rsidR="000E0791" w:rsidRPr="000E0791" w:rsidRDefault="000E0791" w:rsidP="000E0791">
      <w:pPr>
        <w:spacing w:after="0" w:line="360" w:lineRule="auto"/>
        <w:rPr>
          <w:ins w:id="9" w:author="Φλούδα Χριστίνα" w:date="2016-06-23T11:18:00Z"/>
          <w:rFonts w:eastAsia="Times New Roman"/>
          <w:szCs w:val="24"/>
          <w:lang w:eastAsia="en-US"/>
        </w:rPr>
      </w:pPr>
      <w:ins w:id="10" w:author="Φλούδα Χριστίνα" w:date="2016-06-23T11:18:00Z">
        <w:r w:rsidRPr="000E0791">
          <w:rPr>
            <w:rFonts w:eastAsia="Times New Roman"/>
            <w:szCs w:val="24"/>
            <w:lang w:eastAsia="en-US"/>
          </w:rPr>
          <w:t>ΣΥΝΟΔΟΣ Α΄</w:t>
        </w:r>
      </w:ins>
    </w:p>
    <w:p w14:paraId="4FB75BA4" w14:textId="77777777" w:rsidR="000E0791" w:rsidRPr="000E0791" w:rsidRDefault="000E0791" w:rsidP="000E0791">
      <w:pPr>
        <w:spacing w:after="0" w:line="360" w:lineRule="auto"/>
        <w:rPr>
          <w:ins w:id="11" w:author="Φλούδα Χριστίνα" w:date="2016-06-23T11:18:00Z"/>
          <w:rFonts w:eastAsia="Times New Roman"/>
          <w:szCs w:val="24"/>
          <w:lang w:eastAsia="en-US"/>
        </w:rPr>
      </w:pPr>
    </w:p>
    <w:p w14:paraId="48439119" w14:textId="77777777" w:rsidR="000E0791" w:rsidRPr="000E0791" w:rsidRDefault="000E0791" w:rsidP="000E0791">
      <w:pPr>
        <w:spacing w:after="0" w:line="360" w:lineRule="auto"/>
        <w:rPr>
          <w:ins w:id="12" w:author="Φλούδα Χριστίνα" w:date="2016-06-23T11:18:00Z"/>
          <w:rFonts w:eastAsia="Times New Roman"/>
          <w:szCs w:val="24"/>
          <w:lang w:eastAsia="en-US"/>
        </w:rPr>
      </w:pPr>
      <w:ins w:id="13" w:author="Φλούδα Χριστίνα" w:date="2016-06-23T11:18:00Z">
        <w:r w:rsidRPr="000E0791">
          <w:rPr>
            <w:rFonts w:eastAsia="Times New Roman"/>
            <w:szCs w:val="24"/>
            <w:lang w:eastAsia="en-US"/>
          </w:rPr>
          <w:t>ΣΥΝΕΔΡΙΑΣΗ ΡΛΣΤ΄</w:t>
        </w:r>
      </w:ins>
    </w:p>
    <w:p w14:paraId="632242D9" w14:textId="77777777" w:rsidR="000E0791" w:rsidRPr="000E0791" w:rsidRDefault="000E0791" w:rsidP="000E0791">
      <w:pPr>
        <w:spacing w:after="0" w:line="360" w:lineRule="auto"/>
        <w:rPr>
          <w:ins w:id="14" w:author="Φλούδα Χριστίνα" w:date="2016-06-23T11:18:00Z"/>
          <w:rFonts w:eastAsia="Times New Roman"/>
          <w:szCs w:val="24"/>
          <w:lang w:eastAsia="en-US"/>
        </w:rPr>
      </w:pPr>
      <w:ins w:id="15" w:author="Φλούδα Χριστίνα" w:date="2016-06-23T11:18:00Z">
        <w:r w:rsidRPr="000E0791">
          <w:rPr>
            <w:rFonts w:eastAsia="Times New Roman"/>
            <w:szCs w:val="24"/>
            <w:lang w:eastAsia="en-US"/>
          </w:rPr>
          <w:t>Τετάρτη  1 Ιουνίου 2016</w:t>
        </w:r>
      </w:ins>
    </w:p>
    <w:p w14:paraId="346B65B6" w14:textId="77777777" w:rsidR="000E0791" w:rsidRPr="000E0791" w:rsidRDefault="000E0791" w:rsidP="000E0791">
      <w:pPr>
        <w:spacing w:after="0" w:line="360" w:lineRule="auto"/>
        <w:rPr>
          <w:ins w:id="16" w:author="Φλούδα Χριστίνα" w:date="2016-06-23T11:18:00Z"/>
          <w:rFonts w:eastAsia="Times New Roman"/>
          <w:szCs w:val="24"/>
          <w:lang w:eastAsia="en-US"/>
        </w:rPr>
      </w:pPr>
    </w:p>
    <w:p w14:paraId="1729B9A8" w14:textId="77777777" w:rsidR="000E0791" w:rsidRPr="000E0791" w:rsidRDefault="000E0791" w:rsidP="000E0791">
      <w:pPr>
        <w:spacing w:after="0" w:line="360" w:lineRule="auto"/>
        <w:rPr>
          <w:ins w:id="17" w:author="Φλούδα Χριστίνα" w:date="2016-06-23T11:18:00Z"/>
          <w:rFonts w:eastAsia="Times New Roman"/>
          <w:szCs w:val="24"/>
          <w:lang w:eastAsia="en-US"/>
        </w:rPr>
      </w:pPr>
      <w:ins w:id="18" w:author="Φλούδα Χριστίνα" w:date="2016-06-23T11:18:00Z">
        <w:r w:rsidRPr="000E0791">
          <w:rPr>
            <w:rFonts w:eastAsia="Times New Roman"/>
            <w:szCs w:val="24"/>
            <w:lang w:eastAsia="en-US"/>
          </w:rPr>
          <w:t>ΘΕΜΑΤΑ</w:t>
        </w:r>
      </w:ins>
    </w:p>
    <w:p w14:paraId="36C420E6" w14:textId="77777777" w:rsidR="000E0791" w:rsidRPr="000E0791" w:rsidRDefault="000E0791" w:rsidP="000E0791">
      <w:pPr>
        <w:spacing w:after="0" w:line="360" w:lineRule="auto"/>
        <w:rPr>
          <w:ins w:id="19" w:author="Φλούδα Χριστίνα" w:date="2016-06-23T11:18:00Z"/>
          <w:rFonts w:eastAsia="Times New Roman"/>
          <w:szCs w:val="24"/>
          <w:lang w:eastAsia="en-US"/>
        </w:rPr>
      </w:pPr>
      <w:ins w:id="20" w:author="Φλούδα Χριστίνα" w:date="2016-06-23T11:18:00Z">
        <w:r w:rsidRPr="000E0791">
          <w:rPr>
            <w:rFonts w:eastAsia="Times New Roman"/>
            <w:szCs w:val="24"/>
            <w:lang w:eastAsia="en-US"/>
          </w:rPr>
          <w:t xml:space="preserve"> </w:t>
        </w:r>
        <w:r w:rsidRPr="000E0791">
          <w:rPr>
            <w:rFonts w:eastAsia="Times New Roman"/>
            <w:szCs w:val="24"/>
            <w:lang w:eastAsia="en-US"/>
          </w:rPr>
          <w:br/>
          <w:t xml:space="preserve">Α. ΕΙΔΙΚΑ ΘΕΜΑΤΑ </w:t>
        </w:r>
        <w:r w:rsidRPr="000E0791">
          <w:rPr>
            <w:rFonts w:eastAsia="Times New Roman"/>
            <w:szCs w:val="24"/>
            <w:lang w:eastAsia="en-US"/>
          </w:rPr>
          <w:br/>
          <w:t xml:space="preserve">1. Επικύρωση Πρακτικών, σελ. </w:t>
        </w:r>
        <w:r w:rsidRPr="000E0791">
          <w:rPr>
            <w:rFonts w:eastAsia="Times New Roman"/>
            <w:szCs w:val="24"/>
            <w:lang w:eastAsia="en-US"/>
          </w:rPr>
          <w:br/>
          <w:t xml:space="preserve">2.  Άδεια απουσίας των Βουλευτών κ.κ. Ι. Μανιάτη και Σ. Δανέλλη, σελ. </w:t>
        </w:r>
        <w:r w:rsidRPr="000E0791">
          <w:rPr>
            <w:rFonts w:eastAsia="Times New Roman"/>
            <w:szCs w:val="24"/>
            <w:lang w:eastAsia="en-US"/>
          </w:rPr>
          <w:br/>
          <w:t xml:space="preserve">3. Ανακοινώνεται ότι τη συνεδρίαση παρακολουθούν μαθητές από το 11ο και 19ο Δημοτικό Σχολείο Αγίου Δημητρίου, το 9ο Δημοτικό Σχολείο Γλυφάδας, το 2ο Δημοτικό Σχολείο Πειραιά - Ουρουγουάη, το 2ο Δημοτικό Σχολείο  Άρτας, το 6ο Δημοτικό Σχολείο Χανίων, το Δημοτικό Σχολείο Βαρύπετρου Χανίων, το Δημοτικό  Σχολείο Μπατσίου  Άνδρου και το Β΄ Δημοτικό Σχολείο Αταλάντης Φθιώτιδας, σελ. </w:t>
        </w:r>
        <w:r w:rsidRPr="000E0791">
          <w:rPr>
            <w:rFonts w:eastAsia="Times New Roman"/>
            <w:szCs w:val="24"/>
            <w:lang w:eastAsia="en-US"/>
          </w:rPr>
          <w:br/>
          <w:t xml:space="preserve">4. Επί διαδικαστικού θέματος, σελ. </w:t>
        </w:r>
        <w:r w:rsidRPr="000E0791">
          <w:rPr>
            <w:rFonts w:eastAsia="Times New Roman"/>
            <w:szCs w:val="24"/>
            <w:lang w:eastAsia="en-US"/>
          </w:rPr>
          <w:br/>
          <w:t xml:space="preserve">5. Επί προσωπικού θέματος, σελ. </w:t>
        </w:r>
        <w:r w:rsidRPr="000E0791">
          <w:rPr>
            <w:rFonts w:eastAsia="Times New Roman"/>
            <w:szCs w:val="24"/>
            <w:lang w:eastAsia="en-US"/>
          </w:rPr>
          <w:br/>
          <w:t xml:space="preserve"> </w:t>
        </w:r>
        <w:r w:rsidRPr="000E0791">
          <w:rPr>
            <w:rFonts w:eastAsia="Times New Roman"/>
            <w:szCs w:val="24"/>
            <w:lang w:eastAsia="en-US"/>
          </w:rPr>
          <w:br/>
          <w:t xml:space="preserve">Β. ΚΟΙΝΟΒΟΥΛΕΥΤΙΚΟΣ ΕΛΕΓΧΟΣ </w:t>
        </w:r>
        <w:r w:rsidRPr="000E0791">
          <w:rPr>
            <w:rFonts w:eastAsia="Times New Roman"/>
            <w:szCs w:val="24"/>
            <w:lang w:eastAsia="en-US"/>
          </w:rPr>
          <w:br/>
          <w:t xml:space="preserve">1. Κατάθεση αναφορών, σελ. </w:t>
        </w:r>
        <w:r w:rsidRPr="000E0791">
          <w:rPr>
            <w:rFonts w:eastAsia="Times New Roman"/>
            <w:szCs w:val="24"/>
            <w:lang w:eastAsia="en-US"/>
          </w:rPr>
          <w:br/>
          <w:t xml:space="preserve">2. Απαντήσεις Υπουργών σε ερωτήσεις Βουλευτών, σελ. </w:t>
        </w:r>
        <w:r w:rsidRPr="000E0791">
          <w:rPr>
            <w:rFonts w:eastAsia="Times New Roman"/>
            <w:szCs w:val="24"/>
            <w:lang w:eastAsia="en-US"/>
          </w:rPr>
          <w:br/>
          <w:t xml:space="preserve">3. Ανακοίνωση του δελτίου επικαίρων ερωτήσεων και αναφορών - ερωτήσεων της Πέμπτης 2 Ιουνίου 2016, σελ. </w:t>
        </w:r>
        <w:r w:rsidRPr="000E0791">
          <w:rPr>
            <w:rFonts w:eastAsia="Times New Roman"/>
            <w:szCs w:val="24"/>
            <w:lang w:eastAsia="en-US"/>
          </w:rPr>
          <w:br/>
          <w:t xml:space="preserve"> </w:t>
        </w:r>
        <w:r w:rsidRPr="000E0791">
          <w:rPr>
            <w:rFonts w:eastAsia="Times New Roman"/>
            <w:szCs w:val="24"/>
            <w:lang w:eastAsia="en-US"/>
          </w:rPr>
          <w:br/>
          <w:t xml:space="preserve">Γ. ΝΟΜΟΘΕΤΙΚΗ ΕΡΓΑΣΙΑ </w:t>
        </w:r>
        <w:r w:rsidRPr="000E0791">
          <w:rPr>
            <w:rFonts w:eastAsia="Times New Roman"/>
            <w:szCs w:val="24"/>
            <w:lang w:eastAsia="en-US"/>
          </w:rPr>
          <w:br/>
          <w:t>1. Συζήτηση επί της αρχής, των άρθρων και των τροπολογιών και ψήφιση στο σύνολο του σχεδίου νόμου του Υπουργείου Εξωτερικών:</w:t>
        </w:r>
        <w:r w:rsidRPr="000E0791">
          <w:rPr>
            <w:rFonts w:eastAsia="Times New Roman"/>
            <w:szCs w:val="24"/>
            <w:lang w:eastAsia="en-US"/>
          </w:rPr>
          <w:br/>
          <w:t xml:space="preserve">    α) «Κύρωση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 σελ. </w:t>
        </w:r>
        <w:r w:rsidRPr="000E0791">
          <w:rPr>
            <w:rFonts w:eastAsia="Times New Roman"/>
            <w:szCs w:val="24"/>
            <w:lang w:eastAsia="en-US"/>
          </w:rPr>
          <w:br/>
          <w:t xml:space="preserve">    β)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σελ. </w:t>
        </w:r>
        <w:r w:rsidRPr="000E0791">
          <w:rPr>
            <w:rFonts w:eastAsia="Times New Roman"/>
            <w:szCs w:val="24"/>
            <w:lang w:eastAsia="en-US"/>
          </w:rPr>
          <w:br/>
          <w:t xml:space="preserve">    γ)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 σελ. </w:t>
        </w:r>
        <w:r w:rsidRPr="000E0791">
          <w:rPr>
            <w:rFonts w:eastAsia="Times New Roman"/>
            <w:szCs w:val="24"/>
            <w:lang w:eastAsia="en-US"/>
          </w:rPr>
          <w:br/>
          <w:t xml:space="preserve">2. Αποχώρηση των Βουλευτών της Νέας Δημοκρατίας από τη συζήτηση των σχεδίων νόμων του Υπουργείου Εξωτερικών, σελ. </w:t>
        </w:r>
        <w:r w:rsidRPr="000E0791">
          <w:rPr>
            <w:rFonts w:eastAsia="Times New Roman"/>
            <w:szCs w:val="24"/>
            <w:lang w:eastAsia="en-US"/>
          </w:rPr>
          <w:br/>
          <w:t xml:space="preserve">3. Αποχώρηση των βουλευτών της Δημοκρατικής Συμπαράταξης ΠΑΣΟΚ-ΔΗΜΑΡ από την δεύτερη ψηφοφορία επί του συνόλου, σελ. </w:t>
        </w:r>
        <w:r w:rsidRPr="000E0791">
          <w:rPr>
            <w:rFonts w:eastAsia="Times New Roman"/>
            <w:szCs w:val="24"/>
            <w:lang w:eastAsia="en-US"/>
          </w:rPr>
          <w:br/>
          <w:t xml:space="preserve">4. Αίτηση ονομαστικής ψηφοφορίας Βουλευτών του Συνασπισμού Ριζοσπαστικής Αριστεράς επί της τροπολογίας με γενικό αριθμό 462 και ειδικό αριθμό 10 του σχεδίου νόμου του Υπουργείου Εξωτερικών: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και άλλες διατάξεις», σελ. </w:t>
        </w:r>
        <w:r w:rsidRPr="000E0791">
          <w:rPr>
            <w:rFonts w:eastAsia="Times New Roman"/>
            <w:szCs w:val="24"/>
            <w:lang w:eastAsia="en-US"/>
          </w:rPr>
          <w:br/>
          <w:t xml:space="preserve">5. Επιστολικές ψήφοι επί της ονομαστικής ψηφοφορίας, σελ. </w:t>
        </w:r>
        <w:r w:rsidRPr="000E0791">
          <w:rPr>
            <w:rFonts w:eastAsia="Times New Roman"/>
            <w:szCs w:val="24"/>
            <w:lang w:eastAsia="en-US"/>
          </w:rPr>
          <w:br/>
          <w:t>6. Κατάθεση Εκθέσεων Διαρκούς Επιτροπής:</w:t>
        </w:r>
      </w:ins>
    </w:p>
    <w:p w14:paraId="1D2EDA3E" w14:textId="77777777" w:rsidR="000E0791" w:rsidRPr="000E0791" w:rsidRDefault="000E0791" w:rsidP="000E0791">
      <w:pPr>
        <w:spacing w:after="0" w:line="360" w:lineRule="auto"/>
        <w:rPr>
          <w:ins w:id="21" w:author="Φλούδα Χριστίνα" w:date="2016-06-23T11:18:00Z"/>
          <w:rFonts w:eastAsia="Times New Roman"/>
          <w:szCs w:val="24"/>
          <w:lang w:eastAsia="en-US"/>
        </w:rPr>
      </w:pPr>
      <w:ins w:id="22" w:author="Φλούδα Χριστίνα" w:date="2016-06-23T11:18:00Z">
        <w:r w:rsidRPr="000E0791">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r w:rsidRPr="000E0791">
          <w:rPr>
            <w:rFonts w:eastAsia="Times New Roman"/>
            <w:szCs w:val="24"/>
            <w:lang w:eastAsia="en-US"/>
          </w:rPr>
          <w:br/>
          <w:t xml:space="preserve">    α) «Κύρωση της Συμφωνίας μεταξύ της Κυβέρνησης της Ελληνικής Δημοκρατίας και της Κυβέρνησης του Κράτους του Ισραήλ σχετικά με το Καθεστώς των Δυνάμεών τους», σελ. </w:t>
        </w:r>
        <w:r w:rsidRPr="000E0791">
          <w:rPr>
            <w:rFonts w:eastAsia="Times New Roman"/>
            <w:szCs w:val="24"/>
            <w:lang w:eastAsia="en-US"/>
          </w:rPr>
          <w:br/>
          <w:t xml:space="preserve">    β) «Κύρωση του Μνημονίου Κατανόησης για τη 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 σελ. </w:t>
        </w:r>
        <w:r w:rsidRPr="000E0791">
          <w:rPr>
            <w:rFonts w:eastAsia="Times New Roman"/>
            <w:szCs w:val="24"/>
            <w:lang w:eastAsia="en-US"/>
          </w:rPr>
          <w:br/>
          <w:t xml:space="preserve">    γ) «Κύρωση της Προγραμματικής Συμφωνίας (Programme Arrangement) Αριθμ. Α-1424 [MIOS]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Δημοκρατία της Βουλγαρίας και του Υπουργείου  Άμυνας της Δημοκρατίας της Κροατίας και του Υπουργείου  Άμυνας της Δημοκρατίας 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Οργανισμού  Άμυνας σχετικά με το «MIOS», τη Στρατιωτική Υλοποίηση του SESAR (Ερευνητικού Προγράμματος Διαχείρισης Εναέριας Κυκλοφορίας του Ενιαίου Ευρωπαϊκού Ουρανού -Military Implementation of Single European Sky Air Traffic Management Research Programme)», σελ. </w:t>
        </w:r>
        <w:r w:rsidRPr="000E0791">
          <w:rPr>
            <w:rFonts w:eastAsia="Times New Roman"/>
            <w:szCs w:val="24"/>
            <w:lang w:eastAsia="en-US"/>
          </w:rPr>
          <w:br/>
          <w:t xml:space="preserve"> </w:t>
        </w:r>
        <w:r w:rsidRPr="000E0791">
          <w:rPr>
            <w:rFonts w:eastAsia="Times New Roman"/>
            <w:szCs w:val="24"/>
            <w:lang w:eastAsia="en-US"/>
          </w:rPr>
          <w:br/>
          <w:t>ΠΡΟΕΔΡΕΥΟΝΤΕΣ</w:t>
        </w:r>
      </w:ins>
    </w:p>
    <w:p w14:paraId="29774954" w14:textId="77777777" w:rsidR="000E0791" w:rsidRPr="000E0791" w:rsidRDefault="000E0791" w:rsidP="000E0791">
      <w:pPr>
        <w:spacing w:after="0" w:line="360" w:lineRule="auto"/>
        <w:rPr>
          <w:ins w:id="23" w:author="Φλούδα Χριστίνα" w:date="2016-06-23T11:18:00Z"/>
          <w:rFonts w:eastAsia="Times New Roman"/>
          <w:szCs w:val="24"/>
          <w:lang w:eastAsia="en-US"/>
        </w:rPr>
      </w:pPr>
    </w:p>
    <w:p w14:paraId="6044D5F5" w14:textId="77777777" w:rsidR="000E0791" w:rsidRPr="000E0791" w:rsidRDefault="000E0791" w:rsidP="000E0791">
      <w:pPr>
        <w:spacing w:after="0" w:line="360" w:lineRule="auto"/>
        <w:rPr>
          <w:ins w:id="24" w:author="Φλούδα Χριστίνα" w:date="2016-06-23T11:18:00Z"/>
          <w:rFonts w:eastAsia="Times New Roman"/>
          <w:szCs w:val="24"/>
          <w:lang w:eastAsia="en-US"/>
        </w:rPr>
      </w:pPr>
      <w:ins w:id="25" w:author="Φλούδα Χριστίνα" w:date="2016-06-23T11:18:00Z">
        <w:r w:rsidRPr="000E0791">
          <w:rPr>
            <w:rFonts w:eastAsia="Times New Roman"/>
            <w:szCs w:val="24"/>
            <w:lang w:eastAsia="en-US"/>
          </w:rPr>
          <w:t>ΚΟΥΡΑΚΗΣ Α. , σελ.</w:t>
        </w:r>
        <w:r w:rsidRPr="000E0791">
          <w:rPr>
            <w:rFonts w:eastAsia="Times New Roman"/>
            <w:szCs w:val="24"/>
            <w:lang w:eastAsia="en-US"/>
          </w:rPr>
          <w:br/>
          <w:t>ΧΡΙΣΤΟΔΟΥΛΟΠΟΥΛΟΥ Α. , σελ.</w:t>
        </w:r>
        <w:r w:rsidRPr="000E0791">
          <w:rPr>
            <w:rFonts w:eastAsia="Times New Roman"/>
            <w:szCs w:val="24"/>
            <w:lang w:eastAsia="en-US"/>
          </w:rPr>
          <w:br/>
        </w:r>
      </w:ins>
    </w:p>
    <w:p w14:paraId="4BD10BEB" w14:textId="77777777" w:rsidR="000E0791" w:rsidRPr="000E0791" w:rsidRDefault="000E0791" w:rsidP="000E0791">
      <w:pPr>
        <w:spacing w:after="0" w:line="360" w:lineRule="auto"/>
        <w:rPr>
          <w:ins w:id="26" w:author="Φλούδα Χριστίνα" w:date="2016-06-23T11:18:00Z"/>
          <w:rFonts w:eastAsia="Times New Roman"/>
          <w:szCs w:val="24"/>
          <w:lang w:eastAsia="en-US"/>
        </w:rPr>
      </w:pPr>
    </w:p>
    <w:p w14:paraId="2DC31023" w14:textId="77777777" w:rsidR="000E0791" w:rsidRPr="000E0791" w:rsidRDefault="000E0791" w:rsidP="000E0791">
      <w:pPr>
        <w:spacing w:after="0" w:line="360" w:lineRule="auto"/>
        <w:rPr>
          <w:ins w:id="27" w:author="Φλούδα Χριστίνα" w:date="2016-06-23T11:18:00Z"/>
          <w:rFonts w:eastAsia="Times New Roman"/>
          <w:szCs w:val="24"/>
          <w:lang w:eastAsia="en-US"/>
        </w:rPr>
      </w:pPr>
    </w:p>
    <w:p w14:paraId="2F4ED96B" w14:textId="77777777" w:rsidR="000E0791" w:rsidRPr="000E0791" w:rsidRDefault="000E0791" w:rsidP="000E0791">
      <w:pPr>
        <w:spacing w:after="0" w:line="360" w:lineRule="auto"/>
        <w:rPr>
          <w:ins w:id="28" w:author="Φλούδα Χριστίνα" w:date="2016-06-23T11:18:00Z"/>
          <w:rFonts w:eastAsia="Times New Roman"/>
          <w:szCs w:val="24"/>
          <w:lang w:eastAsia="en-US"/>
        </w:rPr>
      </w:pPr>
      <w:ins w:id="29" w:author="Φλούδα Χριστίνα" w:date="2016-06-23T11:18:00Z">
        <w:r w:rsidRPr="000E0791">
          <w:rPr>
            <w:rFonts w:eastAsia="Times New Roman"/>
            <w:szCs w:val="24"/>
            <w:lang w:eastAsia="en-US"/>
          </w:rPr>
          <w:t>ΟΜΙΛΗΤΕΣ</w:t>
        </w:r>
      </w:ins>
    </w:p>
    <w:p w14:paraId="7EF7BB61" w14:textId="77777777" w:rsidR="000E0791" w:rsidRPr="000E0791" w:rsidRDefault="000E0791" w:rsidP="000E0791">
      <w:pPr>
        <w:spacing w:after="0" w:line="360" w:lineRule="auto"/>
        <w:rPr>
          <w:ins w:id="30" w:author="Φλούδα Χριστίνα" w:date="2016-06-23T11:18:00Z"/>
          <w:rFonts w:eastAsia="Times New Roman"/>
          <w:szCs w:val="24"/>
          <w:lang w:eastAsia="en-US"/>
        </w:rPr>
      </w:pPr>
      <w:ins w:id="31" w:author="Φλούδα Χριστίνα" w:date="2016-06-23T11:18:00Z">
        <w:r w:rsidRPr="000E0791">
          <w:rPr>
            <w:rFonts w:eastAsia="Times New Roman"/>
            <w:szCs w:val="24"/>
            <w:lang w:eastAsia="en-US"/>
          </w:rPr>
          <w:br/>
          <w:t>Α. Επί διαδικαστικού θέματος:</w:t>
        </w:r>
        <w:r w:rsidRPr="000E0791">
          <w:rPr>
            <w:rFonts w:eastAsia="Times New Roman"/>
            <w:szCs w:val="24"/>
            <w:lang w:eastAsia="en-US"/>
          </w:rPr>
          <w:br/>
          <w:t>ΑΜΑΝΑΤΙΔΗΣ Ι. , σελ.</w:t>
        </w:r>
        <w:r w:rsidRPr="000E0791">
          <w:rPr>
            <w:rFonts w:eastAsia="Times New Roman"/>
            <w:szCs w:val="24"/>
            <w:lang w:eastAsia="en-US"/>
          </w:rPr>
          <w:br/>
          <w:t>ΔΑΝΕΛΛΗΣ Σ. , σελ.</w:t>
        </w:r>
        <w:r w:rsidRPr="000E0791">
          <w:rPr>
            <w:rFonts w:eastAsia="Times New Roman"/>
            <w:szCs w:val="24"/>
            <w:lang w:eastAsia="en-US"/>
          </w:rPr>
          <w:br/>
          <w:t>ΔΕΝΔΙΑΣ Ν. , σελ.</w:t>
        </w:r>
        <w:r w:rsidRPr="000E0791">
          <w:rPr>
            <w:rFonts w:eastAsia="Times New Roman"/>
            <w:szCs w:val="24"/>
            <w:lang w:eastAsia="en-US"/>
          </w:rPr>
          <w:br/>
          <w:t>ΘΕΟΔΩΡΑΚΗΣ Σ. , σελ.</w:t>
        </w:r>
        <w:r w:rsidRPr="000E0791">
          <w:rPr>
            <w:rFonts w:eastAsia="Times New Roman"/>
            <w:szCs w:val="24"/>
            <w:lang w:eastAsia="en-US"/>
          </w:rPr>
          <w:br/>
          <w:t>ΚΑΣΙΔΙΑΡΗΣ Η. , σελ.</w:t>
        </w:r>
        <w:r w:rsidRPr="000E0791">
          <w:rPr>
            <w:rFonts w:eastAsia="Times New Roman"/>
            <w:szCs w:val="24"/>
            <w:lang w:eastAsia="en-US"/>
          </w:rPr>
          <w:br/>
          <w:t>ΚΕΓΚΕΡΟΓΛΟΥ Β. , σελ.</w:t>
        </w:r>
        <w:r w:rsidRPr="000E0791">
          <w:rPr>
            <w:rFonts w:eastAsia="Times New Roman"/>
            <w:szCs w:val="24"/>
            <w:lang w:eastAsia="en-US"/>
          </w:rPr>
          <w:br/>
          <w:t>ΚΟΥΡΑΚΗΣ Α. , σελ.</w:t>
        </w:r>
        <w:r w:rsidRPr="000E0791">
          <w:rPr>
            <w:rFonts w:eastAsia="Times New Roman"/>
            <w:szCs w:val="24"/>
            <w:lang w:eastAsia="en-US"/>
          </w:rPr>
          <w:br/>
          <w:t>ΚΟΥΤΣΟΥΚΟΣ Γ. , σελ.</w:t>
        </w:r>
        <w:r w:rsidRPr="000E0791">
          <w:rPr>
            <w:rFonts w:eastAsia="Times New Roman"/>
            <w:szCs w:val="24"/>
            <w:lang w:eastAsia="en-US"/>
          </w:rPr>
          <w:br/>
          <w:t>ΚΩΝΣΤΑΝΤΙΝΟΠΟΥΛΟΣ Ο. , σελ.</w:t>
        </w:r>
        <w:r w:rsidRPr="000E0791">
          <w:rPr>
            <w:rFonts w:eastAsia="Times New Roman"/>
            <w:szCs w:val="24"/>
            <w:lang w:eastAsia="en-US"/>
          </w:rPr>
          <w:br/>
          <w:t>ΛΑΜΠΡΟΥΛΗΣ Γ. , σελ.</w:t>
        </w:r>
        <w:r w:rsidRPr="000E0791">
          <w:rPr>
            <w:rFonts w:eastAsia="Times New Roman"/>
            <w:szCs w:val="24"/>
            <w:lang w:eastAsia="en-US"/>
          </w:rPr>
          <w:br/>
          <w:t>ΛΕΒΕΝΤΗΣ Β. , σελ.</w:t>
        </w:r>
        <w:r w:rsidRPr="000E0791">
          <w:rPr>
            <w:rFonts w:eastAsia="Times New Roman"/>
            <w:szCs w:val="24"/>
            <w:lang w:eastAsia="en-US"/>
          </w:rPr>
          <w:br/>
          <w:t>ΛΟΒΕΡΔΟΣ Α. , σελ.</w:t>
        </w:r>
        <w:r w:rsidRPr="000E0791">
          <w:rPr>
            <w:rFonts w:eastAsia="Times New Roman"/>
            <w:szCs w:val="24"/>
            <w:lang w:eastAsia="en-US"/>
          </w:rPr>
          <w:br/>
          <w:t>ΛΥΚΟΥΔΗΣ Σ. , σελ.</w:t>
        </w:r>
        <w:r w:rsidRPr="000E0791">
          <w:rPr>
            <w:rFonts w:eastAsia="Times New Roman"/>
            <w:szCs w:val="24"/>
            <w:lang w:eastAsia="en-US"/>
          </w:rPr>
          <w:br/>
          <w:t>ΜΠΑΛΑΟΥΡΑΣ Γ. , σελ.</w:t>
        </w:r>
      </w:ins>
    </w:p>
    <w:p w14:paraId="1270DE24" w14:textId="00DC6C75" w:rsidR="000E0791" w:rsidRDefault="000E0791" w:rsidP="000E0791">
      <w:pPr>
        <w:spacing w:line="600" w:lineRule="auto"/>
        <w:ind w:firstLine="720"/>
        <w:jc w:val="both"/>
        <w:rPr>
          <w:ins w:id="32" w:author="Φλούδα Χριστίνα" w:date="2016-06-23T11:18:00Z"/>
          <w:rFonts w:eastAsia="Times New Roman"/>
          <w:szCs w:val="24"/>
        </w:rPr>
        <w:pPrChange w:id="33" w:author="Φλούδα Χριστίνα" w:date="2016-06-23T11:18:00Z">
          <w:pPr>
            <w:spacing w:line="600" w:lineRule="auto"/>
            <w:ind w:firstLine="720"/>
            <w:jc w:val="center"/>
          </w:pPr>
        </w:pPrChange>
      </w:pPr>
      <w:ins w:id="34" w:author="Φλούδα Χριστίνα" w:date="2016-06-23T11:18:00Z">
        <w:r w:rsidRPr="000E0791">
          <w:rPr>
            <w:rFonts w:eastAsia="Times New Roman"/>
            <w:szCs w:val="24"/>
            <w:lang w:eastAsia="en-US"/>
          </w:rPr>
          <w:t>ΜΠΑΡΚΑΣ Κ. , σελ.</w:t>
        </w:r>
        <w:r w:rsidRPr="000E0791">
          <w:rPr>
            <w:rFonts w:eastAsia="Times New Roman"/>
            <w:szCs w:val="24"/>
            <w:lang w:eastAsia="en-US"/>
          </w:rPr>
          <w:br/>
          <w:t>ΟΥΡΣΟΥΖΙΔΗΣ Γ. , σελ.</w:t>
        </w:r>
        <w:r w:rsidRPr="000E0791">
          <w:rPr>
            <w:rFonts w:eastAsia="Times New Roman"/>
            <w:szCs w:val="24"/>
            <w:lang w:eastAsia="en-US"/>
          </w:rPr>
          <w:br/>
          <w:t>ΠΑΠΑΓΓΕΛΟΠΟΥΛΟΣ Δ. , σελ.</w:t>
        </w:r>
        <w:r w:rsidRPr="000E0791">
          <w:rPr>
            <w:rFonts w:eastAsia="Times New Roman"/>
            <w:szCs w:val="24"/>
            <w:lang w:eastAsia="en-US"/>
          </w:rPr>
          <w:br/>
          <w:t>ΠΑΠΑΘΕΟΔΩΡΟΥ Θ. , σελ.</w:t>
        </w:r>
        <w:r w:rsidRPr="000E0791">
          <w:rPr>
            <w:rFonts w:eastAsia="Times New Roman"/>
            <w:szCs w:val="24"/>
            <w:lang w:eastAsia="en-US"/>
          </w:rPr>
          <w:br/>
          <w:t>ΠΑΡΑΣΚΕΥΟΠΟΥΛΟΣ Ν. , σελ.</w:t>
        </w:r>
        <w:r w:rsidRPr="000E0791">
          <w:rPr>
            <w:rFonts w:eastAsia="Times New Roman"/>
            <w:szCs w:val="24"/>
            <w:lang w:eastAsia="en-US"/>
          </w:rPr>
          <w:br/>
          <w:t>ΦΑΜΕΛΛΟΣ Σ. , σελ.</w:t>
        </w:r>
        <w:r w:rsidRPr="000E0791">
          <w:rPr>
            <w:rFonts w:eastAsia="Times New Roman"/>
            <w:szCs w:val="24"/>
            <w:lang w:eastAsia="en-US"/>
          </w:rPr>
          <w:br/>
          <w:t>ΧΡΙΣΤΟΔΟΥΛΟΠΟΥΛΟΥ Α. , σελ.</w:t>
        </w:r>
        <w:r w:rsidRPr="000E0791">
          <w:rPr>
            <w:rFonts w:eastAsia="Times New Roman"/>
            <w:szCs w:val="24"/>
            <w:lang w:eastAsia="en-US"/>
          </w:rPr>
          <w:br/>
        </w:r>
        <w:r w:rsidRPr="000E0791">
          <w:rPr>
            <w:rFonts w:eastAsia="Times New Roman"/>
            <w:szCs w:val="24"/>
            <w:lang w:eastAsia="en-US"/>
          </w:rPr>
          <w:br/>
          <w:t>Β. Επί προσωπικού θέματος:</w:t>
        </w:r>
        <w:r w:rsidRPr="000E0791">
          <w:rPr>
            <w:rFonts w:eastAsia="Times New Roman"/>
            <w:szCs w:val="24"/>
            <w:lang w:eastAsia="en-US"/>
          </w:rPr>
          <w:br/>
          <w:t>ΛΟΒΕΡΔΟΣ Α. , σελ.</w:t>
        </w:r>
        <w:r w:rsidRPr="000E0791">
          <w:rPr>
            <w:rFonts w:eastAsia="Times New Roman"/>
            <w:szCs w:val="24"/>
            <w:lang w:eastAsia="en-US"/>
          </w:rPr>
          <w:br/>
          <w:t>ΠΑΡΑΣΚΕΥΟΠΟΥΛΟΣ Ν. , σελ.</w:t>
        </w:r>
        <w:r w:rsidRPr="000E0791">
          <w:rPr>
            <w:rFonts w:eastAsia="Times New Roman"/>
            <w:szCs w:val="24"/>
            <w:lang w:eastAsia="en-US"/>
          </w:rPr>
          <w:br/>
        </w:r>
        <w:r w:rsidRPr="000E0791">
          <w:rPr>
            <w:rFonts w:eastAsia="Times New Roman"/>
            <w:szCs w:val="24"/>
            <w:lang w:eastAsia="en-US"/>
          </w:rPr>
          <w:br/>
          <w:t>Γ. Επί του σχεδίου νόμου του Υπουργείου Εξωτερικών:</w:t>
        </w:r>
        <w:r w:rsidRPr="000E0791">
          <w:rPr>
            <w:rFonts w:eastAsia="Times New Roman"/>
            <w:szCs w:val="24"/>
            <w:lang w:eastAsia="en-US"/>
          </w:rPr>
          <w:br/>
          <w:t>ΑΜΑΝΑΤΙΔΗΣ Ι. , σελ.</w:t>
        </w:r>
        <w:r w:rsidRPr="000E0791">
          <w:rPr>
            <w:rFonts w:eastAsia="Times New Roman"/>
            <w:szCs w:val="24"/>
            <w:lang w:eastAsia="en-US"/>
          </w:rPr>
          <w:br/>
          <w:t>ΒΙΤΣΑΣ Δ. , σελ.</w:t>
        </w:r>
        <w:r w:rsidRPr="000E0791">
          <w:rPr>
            <w:rFonts w:eastAsia="Times New Roman"/>
            <w:szCs w:val="24"/>
            <w:lang w:eastAsia="en-US"/>
          </w:rPr>
          <w:br/>
          <w:t>ΓΚΙΟΛΑΣ Ι. , σελ.</w:t>
        </w:r>
        <w:r w:rsidRPr="000E0791">
          <w:rPr>
            <w:rFonts w:eastAsia="Times New Roman"/>
            <w:szCs w:val="24"/>
            <w:lang w:eastAsia="en-US"/>
          </w:rPr>
          <w:br/>
          <w:t>ΔΑΝΕΛΛΗΣ Σ. , σελ.</w:t>
        </w:r>
        <w:r w:rsidRPr="000E0791">
          <w:rPr>
            <w:rFonts w:eastAsia="Times New Roman"/>
            <w:szCs w:val="24"/>
            <w:lang w:eastAsia="en-US"/>
          </w:rPr>
          <w:br/>
          <w:t>ΔΕΝΔΙΑΣ Ν. , σελ.</w:t>
        </w:r>
        <w:r w:rsidRPr="000E0791">
          <w:rPr>
            <w:rFonts w:eastAsia="Times New Roman"/>
            <w:szCs w:val="24"/>
            <w:lang w:eastAsia="en-US"/>
          </w:rPr>
          <w:br/>
          <w:t>ΔΗΜΗΤΡΙΑΔΗΣ Δ. , σελ.</w:t>
        </w:r>
        <w:r w:rsidRPr="000E0791">
          <w:rPr>
            <w:rFonts w:eastAsia="Times New Roman"/>
            <w:szCs w:val="24"/>
            <w:lang w:eastAsia="en-US"/>
          </w:rPr>
          <w:br/>
          <w:t>ΘΕΟΔΩΡΑΚΗΣ Σ. , σελ.</w:t>
        </w:r>
        <w:r w:rsidRPr="000E0791">
          <w:rPr>
            <w:rFonts w:eastAsia="Times New Roman"/>
            <w:szCs w:val="24"/>
            <w:lang w:eastAsia="en-US"/>
          </w:rPr>
          <w:br/>
          <w:t>ΚΑΜΜΕΝΟΣ Π. , σελ.</w:t>
        </w:r>
        <w:r w:rsidRPr="000E0791">
          <w:rPr>
            <w:rFonts w:eastAsia="Times New Roman"/>
            <w:szCs w:val="24"/>
            <w:lang w:eastAsia="en-US"/>
          </w:rPr>
          <w:br/>
          <w:t>ΚΑΡΑΘΑΝΑΣΟΠΟΥΛΟΣ Ν. , σελ.</w:t>
        </w:r>
        <w:r w:rsidRPr="000E0791">
          <w:rPr>
            <w:rFonts w:eastAsia="Times New Roman"/>
            <w:szCs w:val="24"/>
            <w:lang w:eastAsia="en-US"/>
          </w:rPr>
          <w:br/>
          <w:t>ΚΑΡΡΑΣ Γ. , σελ.</w:t>
        </w:r>
        <w:r w:rsidRPr="000E0791">
          <w:rPr>
            <w:rFonts w:eastAsia="Times New Roman"/>
            <w:szCs w:val="24"/>
            <w:lang w:eastAsia="en-US"/>
          </w:rPr>
          <w:br/>
          <w:t>ΚΑΣΙΔΙΑΡΗΣ Η. , σελ.</w:t>
        </w:r>
        <w:r w:rsidRPr="000E0791">
          <w:rPr>
            <w:rFonts w:eastAsia="Times New Roman"/>
            <w:szCs w:val="24"/>
            <w:lang w:eastAsia="en-US"/>
          </w:rPr>
          <w:br/>
          <w:t>ΚΑΤΣΙΚΗΣ Κ. , σελ.</w:t>
        </w:r>
        <w:r w:rsidRPr="000E0791">
          <w:rPr>
            <w:rFonts w:eastAsia="Times New Roman"/>
            <w:szCs w:val="24"/>
            <w:lang w:eastAsia="en-US"/>
          </w:rPr>
          <w:br/>
          <w:t>ΚΕΓΚΕΡΟΓΛΟΥ Β. , σελ.</w:t>
        </w:r>
        <w:r w:rsidRPr="000E0791">
          <w:rPr>
            <w:rFonts w:eastAsia="Times New Roman"/>
            <w:szCs w:val="24"/>
            <w:lang w:eastAsia="en-US"/>
          </w:rPr>
          <w:br/>
          <w:t>ΚΟΥΖΗΛΟΣ Ν. , σελ.</w:t>
        </w:r>
        <w:r w:rsidRPr="000E0791">
          <w:rPr>
            <w:rFonts w:eastAsia="Times New Roman"/>
            <w:szCs w:val="24"/>
            <w:lang w:eastAsia="en-US"/>
          </w:rPr>
          <w:br/>
          <w:t>ΚΟΥΤΣΟΥΚΟΣ Γ. , σελ.</w:t>
        </w:r>
        <w:r w:rsidRPr="000E0791">
          <w:rPr>
            <w:rFonts w:eastAsia="Times New Roman"/>
            <w:szCs w:val="24"/>
            <w:lang w:eastAsia="en-US"/>
          </w:rPr>
          <w:br/>
          <w:t>ΚΩΝΣΤΑΝΤΙΝΟΠΟΥΛΟΣ Ο. , σελ.</w:t>
        </w:r>
        <w:r w:rsidRPr="000E0791">
          <w:rPr>
            <w:rFonts w:eastAsia="Times New Roman"/>
            <w:szCs w:val="24"/>
            <w:lang w:eastAsia="en-US"/>
          </w:rPr>
          <w:br/>
          <w:t>ΛΑΜΠΡΟΥΛΗΣ Γ. , σελ.</w:t>
        </w:r>
        <w:r w:rsidRPr="000E0791">
          <w:rPr>
            <w:rFonts w:eastAsia="Times New Roman"/>
            <w:szCs w:val="24"/>
            <w:lang w:eastAsia="en-US"/>
          </w:rPr>
          <w:br/>
          <w:t>ΛΕΒΕΝΤΗΣ Β. , σελ.</w:t>
        </w:r>
        <w:r w:rsidRPr="000E0791">
          <w:rPr>
            <w:rFonts w:eastAsia="Times New Roman"/>
            <w:szCs w:val="24"/>
            <w:lang w:eastAsia="en-US"/>
          </w:rPr>
          <w:br/>
          <w:t>ΛΟΒΕΡΔΟΣ Α. , σελ.</w:t>
        </w:r>
        <w:r w:rsidRPr="000E0791">
          <w:rPr>
            <w:rFonts w:eastAsia="Times New Roman"/>
            <w:szCs w:val="24"/>
            <w:lang w:eastAsia="en-US"/>
          </w:rPr>
          <w:br/>
          <w:t>ΛΥΚΟΥΔΗΣ Σ. , σελ.</w:t>
        </w:r>
        <w:r w:rsidRPr="000E0791">
          <w:rPr>
            <w:rFonts w:eastAsia="Times New Roman"/>
            <w:szCs w:val="24"/>
            <w:lang w:eastAsia="en-US"/>
          </w:rPr>
          <w:br/>
          <w:t>ΜΟΥΣΤΑΦΑ Μ. , σελ.</w:t>
        </w:r>
        <w:r w:rsidRPr="000E0791">
          <w:rPr>
            <w:rFonts w:eastAsia="Times New Roman"/>
            <w:szCs w:val="24"/>
            <w:lang w:eastAsia="en-US"/>
          </w:rPr>
          <w:br/>
          <w:t>ΜΠΑΛΩΜΕΝΑΚΗΣ Α. , σελ.</w:t>
        </w:r>
        <w:r w:rsidRPr="000E0791">
          <w:rPr>
            <w:rFonts w:eastAsia="Times New Roman"/>
            <w:szCs w:val="24"/>
            <w:lang w:eastAsia="en-US"/>
          </w:rPr>
          <w:br/>
          <w:t>ΜΠΓΙΑΛΑΣ Χ. , σελ.</w:t>
        </w:r>
        <w:r w:rsidRPr="000E0791">
          <w:rPr>
            <w:rFonts w:eastAsia="Times New Roman"/>
            <w:szCs w:val="24"/>
            <w:lang w:eastAsia="en-US"/>
          </w:rPr>
          <w:br/>
          <w:t>ΠΑΠΑΓΓΕΛΟΠΟΥΛΟΣ Δ. , σελ.</w:t>
        </w:r>
        <w:r w:rsidRPr="000E0791">
          <w:rPr>
            <w:rFonts w:eastAsia="Times New Roman"/>
            <w:szCs w:val="24"/>
            <w:lang w:eastAsia="en-US"/>
          </w:rPr>
          <w:br/>
          <w:t>ΠΑΠΑΘΕΟΔΩΡΟΥ Θ. , σελ.</w:t>
        </w:r>
        <w:r w:rsidRPr="000E0791">
          <w:rPr>
            <w:rFonts w:eastAsia="Times New Roman"/>
            <w:szCs w:val="24"/>
            <w:lang w:eastAsia="en-US"/>
          </w:rPr>
          <w:br/>
          <w:t>ΠΑΠΑΧΡΙΣΤΟΠΟΥΛΟΣ Α. , σελ.</w:t>
        </w:r>
        <w:r w:rsidRPr="000E0791">
          <w:rPr>
            <w:rFonts w:eastAsia="Times New Roman"/>
            <w:szCs w:val="24"/>
            <w:lang w:eastAsia="en-US"/>
          </w:rPr>
          <w:br/>
          <w:t>ΠΑΡΑΣΚΕΥΟΠΟΥΛΟΣ Ν. , σελ.</w:t>
        </w:r>
        <w:r w:rsidRPr="000E0791">
          <w:rPr>
            <w:rFonts w:eastAsia="Times New Roman"/>
            <w:szCs w:val="24"/>
            <w:lang w:eastAsia="en-US"/>
          </w:rPr>
          <w:br/>
          <w:t>ΣΑΡΙΔΗΣ Ι. , σελ.</w:t>
        </w:r>
        <w:r w:rsidRPr="000E0791">
          <w:rPr>
            <w:rFonts w:eastAsia="Times New Roman"/>
            <w:szCs w:val="24"/>
            <w:lang w:eastAsia="en-US"/>
          </w:rPr>
          <w:br/>
          <w:t>ΤΣΙΠΡΑΣ Α. , σελ.</w:t>
        </w:r>
        <w:r w:rsidRPr="000E0791">
          <w:rPr>
            <w:rFonts w:eastAsia="Times New Roman"/>
            <w:szCs w:val="24"/>
            <w:lang w:eastAsia="en-US"/>
          </w:rPr>
          <w:br/>
          <w:t>ΦΑΜΕΛΛΟΣ Σ. , σελ.</w:t>
        </w:r>
        <w:r w:rsidRPr="000E0791">
          <w:rPr>
            <w:rFonts w:eastAsia="Times New Roman"/>
            <w:szCs w:val="24"/>
            <w:lang w:eastAsia="en-US"/>
          </w:rPr>
          <w:br/>
          <w:t>ΦΙΛΗΣ Ν. , σελ.</w:t>
        </w:r>
        <w:r w:rsidRPr="000E0791">
          <w:rPr>
            <w:rFonts w:eastAsia="Times New Roman"/>
            <w:szCs w:val="24"/>
            <w:lang w:eastAsia="en-US"/>
          </w:rPr>
          <w:br/>
        </w:r>
        <w:r w:rsidRPr="000E0791">
          <w:rPr>
            <w:rFonts w:eastAsia="Times New Roman"/>
            <w:szCs w:val="24"/>
            <w:lang w:eastAsia="en-US"/>
          </w:rPr>
          <w:br/>
          <w:t>ΠΑΡΕΜΒΑΣΕΙΣ:</w:t>
        </w:r>
        <w:r w:rsidRPr="000E0791">
          <w:rPr>
            <w:rFonts w:eastAsia="Times New Roman"/>
            <w:szCs w:val="24"/>
            <w:lang w:eastAsia="en-US"/>
          </w:rPr>
          <w:br/>
          <w:t>ΒΟΥΛΤΕΨΗ Σ. , σελ.</w:t>
        </w:r>
        <w:r w:rsidRPr="000E0791">
          <w:rPr>
            <w:rFonts w:eastAsia="Times New Roman"/>
            <w:szCs w:val="24"/>
            <w:lang w:eastAsia="en-US"/>
          </w:rPr>
          <w:br/>
          <w:t>ΔΑΒΑΚΗΣ Α. , σελ.</w:t>
        </w:r>
        <w:r w:rsidRPr="000E0791">
          <w:rPr>
            <w:rFonts w:eastAsia="Times New Roman"/>
            <w:szCs w:val="24"/>
            <w:lang w:eastAsia="en-US"/>
          </w:rPr>
          <w:br/>
          <w:t>ΔΑΝΕΛΛΗΣ Σ. , σελ.</w:t>
        </w:r>
        <w:r w:rsidRPr="000E0791">
          <w:rPr>
            <w:rFonts w:eastAsia="Times New Roman"/>
            <w:szCs w:val="24"/>
            <w:lang w:eastAsia="en-US"/>
          </w:rPr>
          <w:br/>
          <w:t>ΗΓΟΥΜΕΝΙΔΗΣ Ν. , σελ.</w:t>
        </w:r>
        <w:r w:rsidRPr="000E0791">
          <w:rPr>
            <w:rFonts w:eastAsia="Times New Roman"/>
            <w:szCs w:val="24"/>
            <w:lang w:eastAsia="en-US"/>
          </w:rPr>
          <w:br/>
          <w:t>ΚΟΖΟΜΠΟΛΗ - ΑΜΑΝΑΤΙΔΗ Π. , σελ.</w:t>
        </w:r>
        <w:r w:rsidRPr="000E0791">
          <w:rPr>
            <w:rFonts w:eastAsia="Times New Roman"/>
            <w:szCs w:val="24"/>
            <w:lang w:eastAsia="en-US"/>
          </w:rPr>
          <w:br/>
          <w:t>ΚΩΝΣΤΑΝΤΟΠΟΥΛΟΣ Δ. , σελ.</w:t>
        </w:r>
        <w:r w:rsidRPr="000E0791">
          <w:rPr>
            <w:rFonts w:eastAsia="Times New Roman"/>
            <w:szCs w:val="24"/>
            <w:lang w:eastAsia="en-US"/>
          </w:rPr>
          <w:br/>
          <w:t>ΜΑΥΡΩΤΑΣ Γ. , σελ.</w:t>
        </w:r>
        <w:r w:rsidRPr="000E0791">
          <w:rPr>
            <w:rFonts w:eastAsia="Times New Roman"/>
            <w:szCs w:val="24"/>
            <w:lang w:eastAsia="en-US"/>
          </w:rPr>
          <w:br/>
          <w:t>ΜΠΑΡΚΑΣ Κ. , σελ.</w:t>
        </w:r>
        <w:r w:rsidRPr="000E0791">
          <w:rPr>
            <w:rFonts w:eastAsia="Times New Roman"/>
            <w:szCs w:val="24"/>
            <w:lang w:eastAsia="en-US"/>
          </w:rPr>
          <w:br/>
          <w:t>ΜΠΟΥΚΩΡΟΣ Χ. , σελ.</w:t>
        </w:r>
        <w:r w:rsidRPr="000E0791">
          <w:rPr>
            <w:rFonts w:eastAsia="Times New Roman"/>
            <w:szCs w:val="24"/>
            <w:lang w:eastAsia="en-US"/>
          </w:rPr>
          <w:br/>
          <w:t>ΟΥΡΣΟΥΖΙΔΗΣ Γ. , σελ.</w:t>
        </w:r>
        <w:r w:rsidRPr="000E0791">
          <w:rPr>
            <w:rFonts w:eastAsia="Times New Roman"/>
            <w:szCs w:val="24"/>
            <w:lang w:eastAsia="en-US"/>
          </w:rPr>
          <w:br/>
          <w:t>ΠΑΠΑΔΟΠΟΥΛΟΣ Α. , σελ.</w:t>
        </w:r>
        <w:r w:rsidRPr="000E0791">
          <w:rPr>
            <w:rFonts w:eastAsia="Times New Roman"/>
            <w:szCs w:val="24"/>
            <w:lang w:eastAsia="en-US"/>
          </w:rPr>
          <w:br/>
          <w:t>ΣΑΝΤΟΡΙΝΙΟΣ Ν. , σελ.</w:t>
        </w:r>
        <w:r w:rsidRPr="000E0791">
          <w:rPr>
            <w:rFonts w:eastAsia="Times New Roman"/>
            <w:szCs w:val="24"/>
            <w:lang w:eastAsia="en-US"/>
          </w:rPr>
          <w:br/>
          <w:t>ΤΖΑΒΑΡΑΣ Κ. , σελ.</w:t>
        </w:r>
        <w:r w:rsidRPr="000E0791">
          <w:rPr>
            <w:rFonts w:eastAsia="Times New Roman"/>
            <w:szCs w:val="24"/>
            <w:lang w:eastAsia="en-US"/>
          </w:rPr>
          <w:br/>
        </w:r>
        <w:bookmarkStart w:id="35" w:name="_GoBack"/>
        <w:bookmarkEnd w:id="35"/>
      </w:ins>
    </w:p>
    <w:p w14:paraId="1191292B" w14:textId="77777777" w:rsidR="00E556F1" w:rsidRDefault="000E0791">
      <w:pPr>
        <w:spacing w:line="600" w:lineRule="auto"/>
        <w:ind w:firstLine="720"/>
        <w:jc w:val="center"/>
        <w:rPr>
          <w:rFonts w:eastAsia="Times New Roman"/>
          <w:szCs w:val="24"/>
        </w:rPr>
      </w:pPr>
      <w:r>
        <w:rPr>
          <w:rFonts w:eastAsia="Times New Roman"/>
          <w:szCs w:val="24"/>
        </w:rPr>
        <w:t>ΠΡΑΚΤΙΚΑ ΒΟΥΛΗΣ</w:t>
      </w:r>
    </w:p>
    <w:p w14:paraId="1191292C" w14:textId="77777777" w:rsidR="00E556F1" w:rsidRDefault="000E0791">
      <w:pPr>
        <w:spacing w:line="600" w:lineRule="auto"/>
        <w:ind w:firstLine="720"/>
        <w:jc w:val="center"/>
        <w:rPr>
          <w:rFonts w:eastAsia="Times New Roman"/>
          <w:szCs w:val="24"/>
        </w:rPr>
      </w:pPr>
      <w:r>
        <w:rPr>
          <w:rFonts w:eastAsia="Times New Roman"/>
          <w:szCs w:val="24"/>
        </w:rPr>
        <w:t xml:space="preserve">ΙΖ΄ ΠΕΡΙΟΔΟΣ </w:t>
      </w:r>
    </w:p>
    <w:p w14:paraId="1191292D" w14:textId="77777777" w:rsidR="00E556F1" w:rsidRDefault="000E079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191292E" w14:textId="77777777" w:rsidR="00E556F1" w:rsidRDefault="000E0791">
      <w:pPr>
        <w:spacing w:line="600" w:lineRule="auto"/>
        <w:ind w:firstLine="720"/>
        <w:jc w:val="center"/>
        <w:rPr>
          <w:rFonts w:eastAsia="Times New Roman"/>
          <w:szCs w:val="24"/>
        </w:rPr>
      </w:pPr>
      <w:r>
        <w:rPr>
          <w:rFonts w:eastAsia="Times New Roman"/>
          <w:szCs w:val="24"/>
        </w:rPr>
        <w:t>ΣΥΝΟΔΟΣ Α΄</w:t>
      </w:r>
    </w:p>
    <w:p w14:paraId="1191292F" w14:textId="77777777" w:rsidR="00E556F1" w:rsidRDefault="000E0791">
      <w:pPr>
        <w:spacing w:line="600" w:lineRule="auto"/>
        <w:ind w:firstLine="720"/>
        <w:jc w:val="center"/>
        <w:rPr>
          <w:rFonts w:eastAsia="Times New Roman"/>
          <w:szCs w:val="24"/>
        </w:rPr>
      </w:pPr>
      <w:r>
        <w:rPr>
          <w:rFonts w:eastAsia="Times New Roman"/>
          <w:szCs w:val="24"/>
        </w:rPr>
        <w:t>ΣΥΝΕΔΡΙΑΣΗ ΡΛΣΤ΄</w:t>
      </w:r>
    </w:p>
    <w:p w14:paraId="11912930" w14:textId="77777777" w:rsidR="00E556F1" w:rsidRDefault="000E0791">
      <w:pPr>
        <w:spacing w:line="600" w:lineRule="auto"/>
        <w:ind w:firstLine="720"/>
        <w:jc w:val="center"/>
        <w:rPr>
          <w:rFonts w:eastAsia="Times New Roman"/>
          <w:szCs w:val="24"/>
        </w:rPr>
      </w:pPr>
      <w:r>
        <w:rPr>
          <w:rFonts w:eastAsia="Times New Roman"/>
          <w:szCs w:val="24"/>
        </w:rPr>
        <w:t>Τετάρτη 1 Ιουνίου 2016</w:t>
      </w:r>
    </w:p>
    <w:p w14:paraId="11912931" w14:textId="77777777" w:rsidR="00E556F1" w:rsidRDefault="000E0791">
      <w:pPr>
        <w:spacing w:line="600" w:lineRule="auto"/>
        <w:ind w:firstLine="720"/>
        <w:jc w:val="both"/>
        <w:rPr>
          <w:rFonts w:eastAsia="Times New Roman"/>
          <w:szCs w:val="24"/>
        </w:rPr>
      </w:pPr>
      <w:r>
        <w:rPr>
          <w:rFonts w:eastAsia="Times New Roman"/>
          <w:szCs w:val="24"/>
        </w:rPr>
        <w:t>Αθήνα, σήμερα την 1</w:t>
      </w:r>
      <w:r>
        <w:rPr>
          <w:rFonts w:eastAsia="Times New Roman"/>
          <w:szCs w:val="24"/>
          <w:vertAlign w:val="superscript"/>
        </w:rPr>
        <w:t>η</w:t>
      </w:r>
      <w:r>
        <w:rPr>
          <w:rFonts w:eastAsia="Times New Roman"/>
          <w:szCs w:val="24"/>
        </w:rPr>
        <w:t xml:space="preserve"> Ιουνίου 2016, ημέρα Τετάρτη και ώρα 10.23΄ συνήλθε στην Αίθουσα των συνεδριάσεων του Βουλευτηρίου η Βουλή σε ολομέλεια για να συνεδριάσει υπό την προεδρία του Α</w:t>
      </w:r>
      <w:r>
        <w:rPr>
          <w:rFonts w:eastAsia="Times New Roman"/>
          <w:szCs w:val="24"/>
        </w:rPr>
        <w:t>΄</w:t>
      </w:r>
      <w:r>
        <w:rPr>
          <w:rFonts w:eastAsia="Times New Roman"/>
          <w:szCs w:val="24"/>
        </w:rPr>
        <w:t xml:space="preserve"> Αντιπροέδρου αυτής κ. </w:t>
      </w:r>
      <w:r w:rsidRPr="007C75E9">
        <w:rPr>
          <w:rFonts w:eastAsia="Times New Roman"/>
          <w:b/>
          <w:szCs w:val="24"/>
        </w:rPr>
        <w:t>ΑΝΑΣΤΑΣΙΟΥ ΚΟΥΡΑΚΗ</w:t>
      </w:r>
      <w:r>
        <w:rPr>
          <w:rFonts w:eastAsia="Times New Roman"/>
          <w:szCs w:val="24"/>
        </w:rPr>
        <w:t>.</w:t>
      </w:r>
    </w:p>
    <w:p w14:paraId="11912932"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w:t>
      </w:r>
      <w:r>
        <w:rPr>
          <w:rFonts w:eastAsia="Times New Roman"/>
          <w:szCs w:val="24"/>
        </w:rPr>
        <w:t xml:space="preserve"> συνάδελφοι, αρχίζει η συνεδρίαση.</w:t>
      </w:r>
    </w:p>
    <w:p w14:paraId="11912933" w14:textId="77777777" w:rsidR="00E556F1" w:rsidRDefault="000E0791">
      <w:pPr>
        <w:spacing w:line="600" w:lineRule="auto"/>
        <w:ind w:firstLine="720"/>
        <w:jc w:val="both"/>
        <w:rPr>
          <w:rFonts w:eastAsia="Times New Roman"/>
          <w:szCs w:val="24"/>
        </w:rPr>
      </w:pPr>
      <w:r>
        <w:rPr>
          <w:rFonts w:eastAsia="Times New Roman"/>
          <w:szCs w:val="24"/>
        </w:rPr>
        <w:lastRenderedPageBreak/>
        <w:t>Θα ήθελα να ευχηθώ σε όλους καλό μήνα, καλό καλοκαίρι, δημιουργική και παραγωγική δουλειά. Αν και δεν προβλέπεται φέτος καλοκαίρι, τουλάχιστον για τους Βουλευτές και τις Βουλευτίνες, γιατί θα έχουμε πολλές δουλειές και πο</w:t>
      </w:r>
      <w:r>
        <w:rPr>
          <w:rFonts w:eastAsia="Times New Roman"/>
          <w:szCs w:val="24"/>
        </w:rPr>
        <w:t>λλά νομοθετήματα, αλλά τουλάχιστον λίγες μέρες τον Αύγουστο θα ξεκουραστούμε.</w:t>
      </w:r>
    </w:p>
    <w:p w14:paraId="1191293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Πέμπτης 2 Ιουνίου 2016.</w:t>
      </w:r>
    </w:p>
    <w:p w14:paraId="11912935" w14:textId="77777777" w:rsidR="00E556F1" w:rsidRDefault="000E0791">
      <w:pPr>
        <w:spacing w:line="600" w:lineRule="auto"/>
        <w:ind w:firstLine="720"/>
        <w:jc w:val="both"/>
        <w:rPr>
          <w:rFonts w:eastAsia="Times New Roman"/>
          <w:szCs w:val="24"/>
        </w:rPr>
      </w:pPr>
      <w:r>
        <w:rPr>
          <w:rFonts w:eastAsia="Times New Roman"/>
          <w:bCs/>
          <w:szCs w:val="24"/>
        </w:rPr>
        <w:t>Α.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Πρώτου Κύκλου (Άρθρο 130 παρ</w:t>
      </w:r>
      <w:r>
        <w:rPr>
          <w:rFonts w:eastAsia="Times New Roman"/>
          <w:bCs/>
          <w:szCs w:val="24"/>
        </w:rPr>
        <w:t>άγρ</w:t>
      </w:r>
      <w:r>
        <w:rPr>
          <w:rFonts w:eastAsia="Times New Roman"/>
          <w:bCs/>
          <w:szCs w:val="24"/>
        </w:rPr>
        <w:t>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11912936" w14:textId="77777777" w:rsidR="00E556F1" w:rsidRDefault="000E0791">
      <w:pPr>
        <w:spacing w:after="0" w:line="600" w:lineRule="auto"/>
        <w:ind w:firstLine="720"/>
        <w:jc w:val="both"/>
        <w:rPr>
          <w:rFonts w:eastAsia="Times New Roman"/>
          <w:szCs w:val="24"/>
        </w:rPr>
      </w:pPr>
      <w:r>
        <w:rPr>
          <w:rFonts w:eastAsia="Times New Roman"/>
          <w:szCs w:val="24"/>
        </w:rPr>
        <w:t xml:space="preserve">1. Η με αριθμό 918/30-5-2016 επίκαιρη ερώτηση του Βουλευτή Ηρακλείου του Συνασπισμού Ριζοσπαστικής Αριστεράς κ. </w:t>
      </w:r>
      <w:r>
        <w:rPr>
          <w:rFonts w:eastAsia="Times New Roman"/>
          <w:bCs/>
          <w:szCs w:val="24"/>
        </w:rPr>
        <w:t>Νικολάου Ηγουμενίδη</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w:t>
      </w:r>
      <w:r>
        <w:rPr>
          <w:rFonts w:eastAsia="Times New Roman"/>
          <w:szCs w:val="24"/>
        </w:rPr>
        <w:lastRenderedPageBreak/>
        <w:t>σχετικά με την αντιμετώπιση επικα</w:t>
      </w:r>
      <w:r>
        <w:rPr>
          <w:rFonts w:eastAsia="Times New Roman"/>
          <w:szCs w:val="24"/>
        </w:rPr>
        <w:t>ίρων ζητημάτων αγροτικής ανάπτυξης και αλιείας του Νομού Ηρακλείου.</w:t>
      </w:r>
    </w:p>
    <w:p w14:paraId="11912937" w14:textId="77777777" w:rsidR="00E556F1" w:rsidRDefault="000E0791">
      <w:pPr>
        <w:spacing w:after="0" w:line="600" w:lineRule="auto"/>
        <w:ind w:firstLine="720"/>
        <w:jc w:val="both"/>
        <w:rPr>
          <w:rFonts w:eastAsia="Times New Roman"/>
          <w:szCs w:val="24"/>
        </w:rPr>
      </w:pPr>
      <w:r>
        <w:rPr>
          <w:rFonts w:eastAsia="Times New Roman"/>
          <w:szCs w:val="24"/>
        </w:rPr>
        <w:t xml:space="preserve">2. Η με αριθμό 910/27-5-2016 επίκαιρη ερώτηση του Βουλευτή Β΄ Αθηνών της Νέας Δημοκρατίας κ. </w:t>
      </w:r>
      <w:r>
        <w:rPr>
          <w:rFonts w:eastAsia="Times New Roman"/>
          <w:bCs/>
          <w:szCs w:val="24"/>
        </w:rPr>
        <w:t>Κωνσταντίνου Χατζηδάκη</w:t>
      </w:r>
      <w:r>
        <w:rPr>
          <w:rFonts w:eastAsia="Times New Roman"/>
          <w:szCs w:val="24"/>
        </w:rPr>
        <w:t xml:space="preserve"> προς τον Υπουργό</w:t>
      </w:r>
      <w:r>
        <w:rPr>
          <w:rFonts w:eastAsia="Times New Roman"/>
          <w:szCs w:val="24"/>
        </w:rPr>
        <w:t xml:space="preserve">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τα χρέη του</w:t>
      </w:r>
      <w:r>
        <w:rPr>
          <w:rFonts w:eastAsia="Times New Roman"/>
          <w:szCs w:val="24"/>
        </w:rPr>
        <w:t xml:space="preserve"> «ΟΑΣΑ».</w:t>
      </w:r>
    </w:p>
    <w:p w14:paraId="11912938" w14:textId="77777777" w:rsidR="00E556F1" w:rsidRDefault="000E0791">
      <w:pPr>
        <w:spacing w:after="0" w:line="600" w:lineRule="auto"/>
        <w:ind w:firstLine="720"/>
        <w:jc w:val="both"/>
        <w:rPr>
          <w:rFonts w:eastAsia="Times New Roman"/>
          <w:szCs w:val="24"/>
        </w:rPr>
      </w:pPr>
      <w:r>
        <w:rPr>
          <w:rFonts w:eastAsia="Times New Roman"/>
          <w:szCs w:val="24"/>
        </w:rPr>
        <w:t>3. Η με αριθμό 914/27-5-2016 επίκαιρη ερώτηση του Βουλευτή Β΄ Πειραι</w:t>
      </w:r>
      <w:r>
        <w:rPr>
          <w:rFonts w:eastAsia="Times New Roman"/>
          <w:szCs w:val="24"/>
        </w:rPr>
        <w:t>ώς</w:t>
      </w:r>
      <w:r>
        <w:rPr>
          <w:rFonts w:eastAsia="Times New Roman"/>
          <w:szCs w:val="24"/>
        </w:rPr>
        <w:t xml:space="preserve"> του Λαϊκού Συνδέσμου-Χρυσή Αυγή κ. </w:t>
      </w:r>
      <w:r>
        <w:rPr>
          <w:rFonts w:eastAsia="Times New Roman"/>
          <w:bCs/>
          <w:szCs w:val="24"/>
        </w:rPr>
        <w:t>Ιωάννη Λαγού</w:t>
      </w:r>
      <w:r>
        <w:rPr>
          <w:rFonts w:eastAsia="Times New Roman"/>
          <w:szCs w:val="24"/>
        </w:rPr>
        <w:t xml:space="preserve"> προς τον Υπουργό</w:t>
      </w:r>
      <w:r>
        <w:rPr>
          <w:rFonts w:eastAsia="Times New Roman"/>
          <w:szCs w:val="24"/>
        </w:rPr>
        <w:t xml:space="preserve"> </w:t>
      </w:r>
      <w:r>
        <w:rPr>
          <w:rFonts w:eastAsia="Times New Roman"/>
          <w:bCs/>
          <w:szCs w:val="24"/>
        </w:rPr>
        <w:t>Παιδείας, Έρευνας και Θρησκευμάτων,</w:t>
      </w:r>
      <w:r>
        <w:rPr>
          <w:rFonts w:eastAsia="Times New Roman"/>
          <w:szCs w:val="24"/>
        </w:rPr>
        <w:t xml:space="preserve"> σχετικά με τη «δημιουργία παράνομων νηπιαγωγείων και οικοτροφείων στην Ξάνθη».</w:t>
      </w:r>
    </w:p>
    <w:p w14:paraId="11912939" w14:textId="77777777" w:rsidR="00E556F1" w:rsidRDefault="000E0791">
      <w:pPr>
        <w:spacing w:after="0" w:line="600" w:lineRule="auto"/>
        <w:ind w:firstLine="720"/>
        <w:jc w:val="both"/>
        <w:rPr>
          <w:rFonts w:eastAsia="Times New Roman"/>
          <w:szCs w:val="24"/>
        </w:rPr>
      </w:pPr>
      <w:r>
        <w:rPr>
          <w:rFonts w:eastAsia="Times New Roman"/>
          <w:szCs w:val="24"/>
        </w:rPr>
        <w:t xml:space="preserve">4. Η με αριθμό 917/30-5-2016 επίκαιρη ερώτηση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Εργασίας, Κοινωνικής Ασ</w:t>
      </w:r>
      <w:r>
        <w:rPr>
          <w:rFonts w:eastAsia="Times New Roman"/>
          <w:bCs/>
          <w:szCs w:val="24"/>
        </w:rPr>
        <w:t>φάλισης και Κοινωνικής Αλληλεγγύης,</w:t>
      </w:r>
      <w:r>
        <w:rPr>
          <w:rFonts w:eastAsia="Times New Roman"/>
          <w:b/>
          <w:bCs/>
          <w:szCs w:val="24"/>
        </w:rPr>
        <w:t xml:space="preserve"> </w:t>
      </w:r>
      <w:r>
        <w:rPr>
          <w:rFonts w:eastAsia="Times New Roman"/>
          <w:szCs w:val="24"/>
        </w:rPr>
        <w:t>σχετικά με τις προθέσεις του Υπουργείου για εισήγηση νομοθετικής διάταξης για βιώσιμη ρύθμιση ληξιπρόθεσμων οφειλών.</w:t>
      </w:r>
    </w:p>
    <w:p w14:paraId="1191293A" w14:textId="77777777" w:rsidR="00E556F1" w:rsidRDefault="000E0791">
      <w:pPr>
        <w:spacing w:after="0" w:line="600" w:lineRule="auto"/>
        <w:ind w:firstLine="720"/>
        <w:jc w:val="both"/>
        <w:rPr>
          <w:rFonts w:eastAsia="Times New Roman"/>
          <w:szCs w:val="24"/>
        </w:rPr>
      </w:pPr>
      <w:r>
        <w:rPr>
          <w:rFonts w:eastAsia="Times New Roman"/>
          <w:szCs w:val="24"/>
        </w:rPr>
        <w:lastRenderedPageBreak/>
        <w:t>5. Η με αριθμό 919/30-5-2016 επίκαιρη ερώτηση του Βουλευτή Αττικής του Κομμουνιστικού Κόμματος Ελλάδ</w:t>
      </w:r>
      <w:r>
        <w:rPr>
          <w:rFonts w:eastAsia="Times New Roman"/>
          <w:szCs w:val="24"/>
        </w:rPr>
        <w:t>α</w:t>
      </w:r>
      <w:r>
        <w:rPr>
          <w:rFonts w:eastAsia="Times New Roman"/>
          <w:szCs w:val="24"/>
        </w:rPr>
        <w:t xml:space="preserve">ς </w:t>
      </w:r>
      <w:r>
        <w:rPr>
          <w:rFonts w:eastAsia="Times New Roman"/>
          <w:szCs w:val="24"/>
        </w:rPr>
        <w:t xml:space="preserve">κ. </w:t>
      </w:r>
      <w:r>
        <w:rPr>
          <w:rFonts w:eastAsia="Times New Roman"/>
          <w:bCs/>
          <w:szCs w:val="24"/>
        </w:rPr>
        <w:t>Ιωάννη Γκιόκα</w:t>
      </w:r>
      <w:r>
        <w:rPr>
          <w:rFonts w:eastAsia="Times New Roman"/>
          <w:szCs w:val="24"/>
        </w:rPr>
        <w:t xml:space="preserve"> προς τον Υπουργό </w:t>
      </w:r>
      <w:r>
        <w:rPr>
          <w:rFonts w:eastAsia="Times New Roman"/>
          <w:szCs w:val="24"/>
        </w:rPr>
        <w:t xml:space="preserve"> </w:t>
      </w:r>
      <w:r>
        <w:rPr>
          <w:rFonts w:eastAsia="Times New Roman"/>
          <w:bCs/>
          <w:szCs w:val="24"/>
        </w:rPr>
        <w:t>Δικαιοσύνης, Διαφάνειας και Ανθρωπίνων Δικαιωμάτων,</w:t>
      </w:r>
      <w:r>
        <w:rPr>
          <w:rFonts w:eastAsia="Times New Roman"/>
          <w:szCs w:val="24"/>
        </w:rPr>
        <w:t xml:space="preserve"> σχετικά με την «ποινικοποίηση» των αγώνων των αγροτών.</w:t>
      </w:r>
    </w:p>
    <w:p w14:paraId="1191293B" w14:textId="77777777" w:rsidR="00E556F1" w:rsidRDefault="000E0791">
      <w:pPr>
        <w:spacing w:after="0" w:line="600" w:lineRule="auto"/>
        <w:ind w:firstLine="720"/>
        <w:jc w:val="both"/>
        <w:rPr>
          <w:rFonts w:eastAsia="Times New Roman"/>
          <w:szCs w:val="24"/>
        </w:rPr>
      </w:pPr>
      <w:r>
        <w:rPr>
          <w:rFonts w:eastAsia="Times New Roman"/>
          <w:szCs w:val="24"/>
        </w:rPr>
        <w:t>6. Η με αριθμό 922/30-5-2016 επίκαιρη ερώτηση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w:t>
      </w:r>
      <w:r>
        <w:rPr>
          <w:rFonts w:eastAsia="Times New Roman"/>
          <w:szCs w:val="24"/>
        </w:rPr>
        <w:t xml:space="preserve">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καθυστέρηση της καταβολής του εφάπαξ βοηθήματος από το Ταμείο Πρόνοιας Δημοσίων Υπαλλήλων (Τ.Π.Δ.Υ.).</w:t>
      </w:r>
    </w:p>
    <w:p w14:paraId="1191293C" w14:textId="77777777" w:rsidR="00E556F1" w:rsidRDefault="000E0791">
      <w:pPr>
        <w:spacing w:after="0" w:line="600" w:lineRule="auto"/>
        <w:ind w:firstLine="720"/>
        <w:jc w:val="both"/>
        <w:rPr>
          <w:rFonts w:eastAsia="Times New Roman"/>
          <w:szCs w:val="24"/>
        </w:rPr>
      </w:pPr>
      <w:r>
        <w:rPr>
          <w:rFonts w:eastAsia="Times New Roman"/>
          <w:szCs w:val="24"/>
        </w:rPr>
        <w:t>7. Η με αριθμό 909/27-5-2016 επίκαιρη ερώτηση του Βουλευτή Β΄ Αθη</w:t>
      </w:r>
      <w:r>
        <w:rPr>
          <w:rFonts w:eastAsia="Times New Roman"/>
          <w:szCs w:val="24"/>
        </w:rPr>
        <w:t xml:space="preserve">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περικοπή των συντάξεων χηρείας, ύστερα από τη θεσμοθέτηση ορίου ηλικίας για αυτές, μετά τη ψήφιση του τελευταίου </w:t>
      </w:r>
      <w:r>
        <w:rPr>
          <w:rFonts w:eastAsia="Times New Roman"/>
          <w:szCs w:val="24"/>
        </w:rPr>
        <w:t>πολυνομοσχεδίου για το ασφαλιστικό.</w:t>
      </w:r>
    </w:p>
    <w:p w14:paraId="1191293D" w14:textId="77777777" w:rsidR="00E556F1" w:rsidRDefault="000E0791">
      <w:pPr>
        <w:spacing w:after="0" w:line="600" w:lineRule="auto"/>
        <w:ind w:firstLine="720"/>
        <w:jc w:val="both"/>
        <w:rPr>
          <w:rFonts w:eastAsia="Times New Roman"/>
          <w:b/>
          <w:szCs w:val="24"/>
        </w:rPr>
      </w:pPr>
      <w:r>
        <w:rPr>
          <w:rFonts w:eastAsia="Times New Roman"/>
          <w:bCs/>
          <w:szCs w:val="24"/>
        </w:rPr>
        <w:lastRenderedPageBreak/>
        <w:t>Β.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1191293E" w14:textId="77777777" w:rsidR="00E556F1" w:rsidRDefault="000E0791">
      <w:pPr>
        <w:spacing w:after="0" w:line="600" w:lineRule="auto"/>
        <w:ind w:firstLine="720"/>
        <w:jc w:val="both"/>
        <w:rPr>
          <w:rFonts w:eastAsia="Times New Roman"/>
          <w:szCs w:val="24"/>
        </w:rPr>
      </w:pPr>
      <w:r>
        <w:rPr>
          <w:rFonts w:eastAsia="Times New Roman"/>
          <w:szCs w:val="24"/>
        </w:rPr>
        <w:t xml:space="preserve">1. Η με αριθμό 921/30-5-2016 επίκαιρη ερώτηση του Βουλευτή Δωδεκανήσου του Συνασπισμού Ριζοσπαστικής Αριστεράς κ. </w:t>
      </w:r>
      <w:r>
        <w:rPr>
          <w:rFonts w:eastAsia="Times New Roman"/>
          <w:bCs/>
          <w:szCs w:val="24"/>
        </w:rPr>
        <w:t>Ηλία Καματ</w:t>
      </w:r>
      <w:r>
        <w:rPr>
          <w:rFonts w:eastAsia="Times New Roman"/>
          <w:bCs/>
          <w:szCs w:val="24"/>
        </w:rPr>
        <w:t>ερού</w:t>
      </w:r>
      <w:r>
        <w:rPr>
          <w:rFonts w:eastAsia="Times New Roman"/>
          <w:szCs w:val="24"/>
        </w:rPr>
        <w:t xml:space="preserve"> προς τον Υπουργό</w:t>
      </w:r>
      <w:r>
        <w:rPr>
          <w:rFonts w:eastAsia="Times New Roman"/>
          <w:szCs w:val="24"/>
        </w:rPr>
        <w:t xml:space="preserve"> </w:t>
      </w:r>
      <w:r>
        <w:rPr>
          <w:rFonts w:eastAsia="Times New Roman"/>
          <w:bCs/>
          <w:szCs w:val="24"/>
        </w:rPr>
        <w:t>Περιβάλλοντος και Ενέργειας,</w:t>
      </w:r>
      <w:r>
        <w:rPr>
          <w:rFonts w:eastAsia="Times New Roman"/>
          <w:szCs w:val="24"/>
        </w:rPr>
        <w:t xml:space="preserve"> σχετικά με την ανάγκη ύπαρξης χωροταξικού σχεδιασμού.</w:t>
      </w:r>
    </w:p>
    <w:p w14:paraId="1191293F" w14:textId="77777777" w:rsidR="00E556F1" w:rsidRDefault="000E0791">
      <w:pPr>
        <w:spacing w:after="0" w:line="600" w:lineRule="auto"/>
        <w:ind w:firstLine="720"/>
        <w:jc w:val="both"/>
        <w:rPr>
          <w:rFonts w:eastAsia="Times New Roman"/>
          <w:szCs w:val="24"/>
        </w:rPr>
      </w:pPr>
      <w:r>
        <w:rPr>
          <w:rFonts w:eastAsia="Times New Roman"/>
          <w:szCs w:val="24"/>
        </w:rPr>
        <w:t xml:space="preserve">2. Η με αριθμό 911/27-5-2016 επίκαιρη ερώτηση του Βουλευτή Καβάλας της Νέας Δημοκρατίας κ. </w:t>
      </w:r>
      <w:r>
        <w:rPr>
          <w:rFonts w:eastAsia="Times New Roman"/>
          <w:bCs/>
          <w:szCs w:val="24"/>
        </w:rPr>
        <w:t>Νικολάου Παναγιωτόπουλου</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w:t>
      </w:r>
      <w:r>
        <w:rPr>
          <w:rFonts w:eastAsia="Times New Roman"/>
          <w:bCs/>
          <w:szCs w:val="24"/>
        </w:rPr>
        <w:t xml:space="preserve">ς και Τροφίμων, </w:t>
      </w:r>
      <w:r>
        <w:rPr>
          <w:rFonts w:eastAsia="Times New Roman"/>
          <w:szCs w:val="24"/>
        </w:rPr>
        <w:t>σχετικά με το ολοκληρωμένο σύστημα χαλαζικής προστασίας των παραγωγών της Περιφερειακής Ενότητας Καβάλας.</w:t>
      </w:r>
    </w:p>
    <w:p w14:paraId="11912940" w14:textId="77777777" w:rsidR="00E556F1" w:rsidRDefault="000E0791">
      <w:pPr>
        <w:spacing w:after="0" w:line="600" w:lineRule="auto"/>
        <w:ind w:firstLine="720"/>
        <w:jc w:val="both"/>
        <w:rPr>
          <w:rFonts w:eastAsia="Times New Roman"/>
          <w:szCs w:val="24"/>
        </w:rPr>
      </w:pPr>
      <w:r>
        <w:rPr>
          <w:rFonts w:eastAsia="Times New Roman"/>
          <w:szCs w:val="24"/>
        </w:rPr>
        <w:t xml:space="preserve">3. Η με αριθμό 915/27-5-2016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Β΄ Αθηνών του Λαϊκού Συνδέσμου-Χρυσή Αυγή κ. </w:t>
      </w:r>
      <w:r>
        <w:rPr>
          <w:rFonts w:eastAsia="Times New Roman"/>
          <w:bCs/>
          <w:szCs w:val="24"/>
        </w:rPr>
        <w:t>Ηλία Παναγιώταρου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Αγροτικής Ανάπτυξης και Τροφίμων, </w:t>
      </w:r>
      <w:r>
        <w:rPr>
          <w:rFonts w:eastAsia="Times New Roman"/>
          <w:szCs w:val="24"/>
        </w:rPr>
        <w:t>σχετικά με «την παραγωγή φέτας από εισαγόμενο γάλα».</w:t>
      </w:r>
    </w:p>
    <w:p w14:paraId="11912941" w14:textId="77777777" w:rsidR="00E556F1" w:rsidRDefault="000E0791">
      <w:pPr>
        <w:spacing w:after="0" w:line="600" w:lineRule="auto"/>
        <w:ind w:firstLine="720"/>
        <w:jc w:val="both"/>
        <w:rPr>
          <w:rFonts w:eastAsia="Times New Roman"/>
          <w:szCs w:val="24"/>
        </w:rPr>
      </w:pPr>
      <w:r>
        <w:rPr>
          <w:rFonts w:eastAsia="Times New Roman"/>
          <w:szCs w:val="24"/>
        </w:rPr>
        <w:lastRenderedPageBreak/>
        <w:t>4. Η με αριθμό 908/26-5-2016 επίκαιρη ερώτηση της Βουλευτού Αττικής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Παρασκευής Χριστοφιλοπούλου</w:t>
      </w:r>
      <w:r>
        <w:rPr>
          <w:rFonts w:eastAsia="Times New Roman"/>
          <w:szCs w:val="24"/>
        </w:rPr>
        <w:t xml:space="preserve"> προς τον Υ</w:t>
      </w:r>
      <w:r>
        <w:rPr>
          <w:rFonts w:eastAsia="Times New Roman"/>
          <w:szCs w:val="24"/>
        </w:rPr>
        <w:t xml:space="preserve">πουργό </w:t>
      </w:r>
      <w:r>
        <w:rPr>
          <w:rFonts w:eastAsia="Times New Roman"/>
          <w:bCs/>
          <w:szCs w:val="24"/>
        </w:rPr>
        <w:t xml:space="preserve">Εσωτερικών και Διοικητικής Ανασυγκρότησης, </w:t>
      </w:r>
      <w:r>
        <w:rPr>
          <w:rFonts w:eastAsia="Times New Roman"/>
          <w:szCs w:val="24"/>
        </w:rPr>
        <w:t>σχετικά με τον έλεγχο και την απόδοση δικαιοσύνης για τα πλαστά πτυχία στο δημόσιο.</w:t>
      </w:r>
    </w:p>
    <w:p w14:paraId="11912942" w14:textId="77777777" w:rsidR="00E556F1" w:rsidRDefault="000E0791">
      <w:pPr>
        <w:spacing w:after="0" w:line="600" w:lineRule="auto"/>
        <w:ind w:firstLine="720"/>
        <w:jc w:val="both"/>
        <w:rPr>
          <w:rFonts w:eastAsia="Times New Roman"/>
          <w:szCs w:val="24"/>
        </w:rPr>
      </w:pPr>
      <w:r>
        <w:rPr>
          <w:rFonts w:eastAsia="Times New Roman"/>
          <w:szCs w:val="24"/>
        </w:rPr>
        <w:t>5. Η με αριθμό 920/30-5-2016 επίκαιρη ερώτηση του Ζ΄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w:t>
      </w:r>
      <w:r>
        <w:rPr>
          <w:rFonts w:eastAsia="Times New Roman"/>
          <w:szCs w:val="24"/>
        </w:rPr>
        <w:t>τος Ελλάδ</w:t>
      </w:r>
      <w:r>
        <w:rPr>
          <w:rFonts w:eastAsia="Times New Roman"/>
          <w:szCs w:val="24"/>
        </w:rPr>
        <w:t>α</w:t>
      </w:r>
      <w:r>
        <w:rPr>
          <w:rFonts w:eastAsia="Times New Roman"/>
          <w:szCs w:val="24"/>
        </w:rPr>
        <w:t xml:space="preserve">ς κ. </w:t>
      </w:r>
      <w:r>
        <w:rPr>
          <w:rFonts w:eastAsia="Times New Roman"/>
          <w:bCs/>
          <w:szCs w:val="24"/>
        </w:rPr>
        <w:t>Γεωργίου Λαμπρούλη</w:t>
      </w:r>
      <w:r>
        <w:rPr>
          <w:rFonts w:eastAsia="Times New Roman"/>
          <w:b/>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σχετικά με τα προβλήματα στις καλλιέργειες από τις βροχοπτώσεις στη Θεσσαλία.</w:t>
      </w:r>
    </w:p>
    <w:p w14:paraId="11912943" w14:textId="77777777" w:rsidR="00E556F1" w:rsidRDefault="000E0791">
      <w:pPr>
        <w:spacing w:after="0" w:line="600" w:lineRule="auto"/>
        <w:ind w:firstLine="720"/>
        <w:jc w:val="both"/>
        <w:rPr>
          <w:rFonts w:eastAsia="Times New Roman"/>
          <w:szCs w:val="24"/>
        </w:rPr>
      </w:pPr>
      <w:r>
        <w:rPr>
          <w:rFonts w:eastAsia="Times New Roman"/>
          <w:szCs w:val="24"/>
        </w:rPr>
        <w:t>6. Η με αριθμό 894/23-5-2016 επίκαιρη ερώτηση του Ζ΄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Γεωργίου Λαμπρούλη</w:t>
      </w:r>
      <w:r>
        <w:rPr>
          <w:rFonts w:eastAsia="Times New Roman"/>
          <w:b/>
          <w:szCs w:val="24"/>
        </w:rPr>
        <w:t xml:space="preserve"> </w:t>
      </w:r>
      <w:r>
        <w:rPr>
          <w:rFonts w:eastAsia="Times New Roman"/>
          <w:szCs w:val="24"/>
        </w:rPr>
        <w:t xml:space="preserve">προς τους Υπουργούς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και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τα προβλήματα των σπουδαστών στα </w:t>
      </w:r>
      <w:r>
        <w:rPr>
          <w:rFonts w:eastAsia="Times New Roman"/>
          <w:szCs w:val="24"/>
        </w:rPr>
        <w:t>δ</w:t>
      </w:r>
      <w:r>
        <w:rPr>
          <w:rFonts w:eastAsia="Times New Roman"/>
          <w:szCs w:val="24"/>
        </w:rPr>
        <w:t xml:space="preserve">ημόσια και </w:t>
      </w:r>
      <w:r>
        <w:rPr>
          <w:rFonts w:eastAsia="Times New Roman"/>
          <w:szCs w:val="24"/>
        </w:rPr>
        <w:t>ι</w:t>
      </w:r>
      <w:r>
        <w:rPr>
          <w:rFonts w:eastAsia="Times New Roman"/>
          <w:szCs w:val="24"/>
        </w:rPr>
        <w:t>διωτικά ΙΕΚ.</w:t>
      </w:r>
    </w:p>
    <w:p w14:paraId="11912944" w14:textId="77777777" w:rsidR="00E556F1" w:rsidRDefault="000E0791">
      <w:pPr>
        <w:spacing w:after="0" w:line="600" w:lineRule="auto"/>
        <w:ind w:firstLine="720"/>
        <w:jc w:val="both"/>
        <w:rPr>
          <w:rFonts w:eastAsia="Times New Roman"/>
          <w:szCs w:val="24"/>
        </w:rPr>
      </w:pPr>
      <w:r>
        <w:rPr>
          <w:rFonts w:eastAsia="Times New Roman"/>
          <w:szCs w:val="24"/>
        </w:rPr>
        <w:lastRenderedPageBreak/>
        <w:t xml:space="preserve">7. Η με αριθμό 889/21-5-2016 επίκαιρη ερώτηση του Βουλευτή Αττικής της Νέας Δημοκρατίας κ. </w:t>
      </w:r>
      <w:r>
        <w:rPr>
          <w:rFonts w:eastAsia="Times New Roman"/>
          <w:bCs/>
          <w:szCs w:val="24"/>
        </w:rPr>
        <w:t>Μαυρουδή Βορίδη</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 χρηματοδότηση του Ιδρύματος για το Παιδί «Η Παμμακάριστος».</w:t>
      </w:r>
    </w:p>
    <w:p w14:paraId="11912945" w14:textId="77777777" w:rsidR="00E556F1" w:rsidRDefault="000E0791">
      <w:pPr>
        <w:spacing w:after="0" w:line="600" w:lineRule="auto"/>
        <w:ind w:firstLine="720"/>
        <w:jc w:val="both"/>
        <w:rPr>
          <w:rFonts w:eastAsia="Times New Roman"/>
          <w:szCs w:val="24"/>
        </w:rPr>
      </w:pPr>
      <w:r>
        <w:rPr>
          <w:rFonts w:eastAsia="Times New Roman"/>
          <w:szCs w:val="24"/>
        </w:rPr>
        <w:t xml:space="preserve">8. Η με αριθμό 861/13-5-2016 επίκαιρη ερώτηση 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szCs w:val="24"/>
        </w:rPr>
        <w:t xml:space="preserve"> σχετικά με την κατάσταση στον Οργανισμό Μεγάρου Μουσικής.</w:t>
      </w:r>
    </w:p>
    <w:p w14:paraId="11912946" w14:textId="77777777" w:rsidR="00E556F1" w:rsidRDefault="000E0791">
      <w:pPr>
        <w:spacing w:after="0" w:line="600" w:lineRule="auto"/>
        <w:ind w:firstLine="720"/>
        <w:jc w:val="both"/>
        <w:rPr>
          <w:rFonts w:eastAsia="Times New Roman"/>
          <w:szCs w:val="24"/>
        </w:rPr>
      </w:pPr>
      <w:r>
        <w:rPr>
          <w:rFonts w:eastAsia="Times New Roman"/>
          <w:szCs w:val="24"/>
        </w:rPr>
        <w:t>9. Η με αριθμό 869/16-5</w:t>
      </w:r>
      <w:r>
        <w:rPr>
          <w:rFonts w:eastAsia="Times New Roman"/>
          <w:szCs w:val="24"/>
        </w:rPr>
        <w:t>-2016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 Καραθανασόπουλου</w:t>
      </w:r>
      <w:r>
        <w:rPr>
          <w:rFonts w:eastAsia="Times New Roman"/>
          <w:szCs w:val="24"/>
        </w:rPr>
        <w:t xml:space="preserve"> προς τον Υπουργό </w:t>
      </w:r>
      <w:r>
        <w:rPr>
          <w:rFonts w:eastAsia="Times New Roman"/>
          <w:bCs/>
          <w:szCs w:val="24"/>
        </w:rPr>
        <w:t>Υγείας,</w:t>
      </w:r>
      <w:r>
        <w:rPr>
          <w:rFonts w:eastAsia="Times New Roman"/>
          <w:b/>
          <w:szCs w:val="24"/>
        </w:rPr>
        <w:t xml:space="preserve"> </w:t>
      </w:r>
      <w:r>
        <w:rPr>
          <w:rFonts w:eastAsia="Times New Roman"/>
          <w:szCs w:val="24"/>
        </w:rPr>
        <w:t xml:space="preserve">σχετικά με τα προβλήματα στις δομές υγείας της Κεφαλονιάς και της Ιθάκης. </w:t>
      </w:r>
    </w:p>
    <w:p w14:paraId="11912947" w14:textId="77777777" w:rsidR="00E556F1" w:rsidRDefault="000E0791">
      <w:pPr>
        <w:spacing w:after="0" w:line="600" w:lineRule="auto"/>
        <w:ind w:firstLine="720"/>
        <w:jc w:val="both"/>
        <w:rPr>
          <w:rFonts w:eastAsia="Times New Roman"/>
          <w:szCs w:val="24"/>
        </w:rPr>
      </w:pPr>
      <w:r>
        <w:rPr>
          <w:rFonts w:eastAsia="Times New Roman"/>
          <w:szCs w:val="24"/>
        </w:rPr>
        <w:t>10. Η με αριθμό 794/18-4-2016 επίκαιρη ερώτηση τ</w:t>
      </w:r>
      <w:r>
        <w:rPr>
          <w:rFonts w:eastAsia="Times New Roman"/>
          <w:szCs w:val="24"/>
        </w:rPr>
        <w:t>ου Βουλευτή Μαγνησίας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Κωνσταντίνου Στεργίου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σχετικά με την ανάγκη πρόληψης, θεραπείας και στήριξης των καρκινοπαθών Βόλου.</w:t>
      </w:r>
    </w:p>
    <w:p w14:paraId="11912948" w14:textId="77777777" w:rsidR="00E556F1" w:rsidRDefault="000E0791">
      <w:pPr>
        <w:spacing w:after="0" w:line="600" w:lineRule="auto"/>
        <w:ind w:firstLine="720"/>
        <w:jc w:val="both"/>
        <w:rPr>
          <w:rFonts w:eastAsia="Times New Roman"/>
          <w:szCs w:val="24"/>
        </w:rPr>
      </w:pPr>
      <w:r>
        <w:rPr>
          <w:rFonts w:eastAsia="Times New Roman"/>
          <w:szCs w:val="24"/>
        </w:rPr>
        <w:lastRenderedPageBreak/>
        <w:t xml:space="preserve">11. Η με αριθμό 545/15-2-2016 επίκαιρη ερώτηση της Βουλευτού Β΄ </w:t>
      </w:r>
      <w:r>
        <w:rPr>
          <w:rFonts w:eastAsia="Times New Roman"/>
          <w:szCs w:val="24"/>
        </w:rPr>
        <w:t>Αθηνών του Λαϊκού Συνδέσμου-Χρυσή Αυγή κ</w:t>
      </w:r>
      <w:r>
        <w:rPr>
          <w:rFonts w:eastAsia="Times New Roman"/>
          <w:szCs w:val="24"/>
        </w:rPr>
        <w:t>.</w:t>
      </w:r>
      <w:r>
        <w:rPr>
          <w:rFonts w:eastAsia="Times New Roman"/>
          <w:szCs w:val="24"/>
        </w:rPr>
        <w:t xml:space="preserve"> </w:t>
      </w:r>
      <w:r>
        <w:rPr>
          <w:rFonts w:eastAsia="Times New Roman"/>
          <w:bCs/>
          <w:szCs w:val="24"/>
        </w:rPr>
        <w:t>Ελένης Ζαρούλια</w:t>
      </w:r>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σχετικά με τα προβλήματα λειτουργίας στο ΕΚΑΒ.</w:t>
      </w:r>
    </w:p>
    <w:p w14:paraId="11912949" w14:textId="77777777" w:rsidR="00E556F1" w:rsidRDefault="000E0791">
      <w:pPr>
        <w:spacing w:after="0" w:line="600" w:lineRule="auto"/>
        <w:ind w:firstLine="720"/>
        <w:jc w:val="both"/>
        <w:rPr>
          <w:rFonts w:eastAsia="Times New Roman"/>
          <w:szCs w:val="24"/>
        </w:rPr>
      </w:pPr>
      <w:r>
        <w:rPr>
          <w:rFonts w:eastAsia="Times New Roman"/>
          <w:szCs w:val="24"/>
        </w:rPr>
        <w:t xml:space="preserve">12. Η με αριθμό 880/17-5-2016 επίκαιρη ερώτηση του Βουλευτή Ηρακλείου της Δημοκρατικής Συμπαράταξης ΠΑΣΟΚ - ΔΗΜΑΡ κ. </w:t>
      </w:r>
      <w:r>
        <w:rPr>
          <w:rFonts w:eastAsia="Times New Roman"/>
          <w:bCs/>
          <w:szCs w:val="24"/>
        </w:rPr>
        <w:t>Βασιλείου</w:t>
      </w:r>
      <w:r>
        <w:rPr>
          <w:rFonts w:eastAsia="Times New Roman"/>
          <w:bCs/>
          <w:szCs w:val="24"/>
        </w:rPr>
        <w:t xml:space="preserve"> Κεγκέρογλου</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προστασία των πολιτών από τις υπερβολικές χρεώσεις των Τραπεζών.</w:t>
      </w:r>
    </w:p>
    <w:p w14:paraId="1191294A" w14:textId="77777777" w:rsidR="00E556F1" w:rsidRDefault="000E0791">
      <w:pPr>
        <w:spacing w:after="0" w:line="600" w:lineRule="auto"/>
        <w:ind w:firstLine="720"/>
        <w:jc w:val="both"/>
        <w:rPr>
          <w:rFonts w:eastAsia="Times New Roman"/>
          <w:b/>
          <w:szCs w:val="24"/>
        </w:rPr>
      </w:pPr>
      <w:r>
        <w:rPr>
          <w:rFonts w:eastAsia="Times New Roman"/>
          <w:bCs/>
          <w:szCs w:val="24"/>
        </w:rPr>
        <w:t>Α</w:t>
      </w:r>
      <w:r>
        <w:rPr>
          <w:rFonts w:eastAsia="Times New Roman"/>
          <w:bCs/>
          <w:szCs w:val="24"/>
        </w:rPr>
        <w:t>ΝΑΦΟΡΕΣ</w:t>
      </w:r>
      <w:r>
        <w:rPr>
          <w:rFonts w:eastAsia="Times New Roman"/>
          <w:bCs/>
          <w:szCs w:val="24"/>
        </w:rPr>
        <w:t>-Ε</w:t>
      </w:r>
      <w:r>
        <w:rPr>
          <w:rFonts w:eastAsia="Times New Roman"/>
          <w:bCs/>
          <w:szCs w:val="24"/>
        </w:rPr>
        <w:t>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1191294B" w14:textId="77777777" w:rsidR="00E556F1" w:rsidRDefault="000E0791">
      <w:pPr>
        <w:spacing w:after="0" w:line="600" w:lineRule="auto"/>
        <w:ind w:firstLine="720"/>
        <w:jc w:val="both"/>
        <w:rPr>
          <w:rFonts w:eastAsia="Times New Roman"/>
          <w:szCs w:val="24"/>
        </w:rPr>
      </w:pPr>
      <w:r>
        <w:rPr>
          <w:rFonts w:eastAsia="Times New Roman"/>
          <w:szCs w:val="24"/>
        </w:rPr>
        <w:t>1. Η με αριθμό 2433/19-1-2016 ερώτηση του Βουλευτή Λακωνίας της</w:t>
      </w:r>
      <w:r>
        <w:rPr>
          <w:rFonts w:eastAsia="Times New Roman"/>
          <w:szCs w:val="24"/>
        </w:rPr>
        <w:t xml:space="preserve">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τον </w:t>
      </w:r>
      <w:r>
        <w:rPr>
          <w:rFonts w:eastAsia="Times New Roman"/>
          <w:szCs w:val="24"/>
        </w:rPr>
        <w:t>θ</w:t>
      </w:r>
      <w:r>
        <w:rPr>
          <w:rFonts w:eastAsia="Times New Roman"/>
          <w:szCs w:val="24"/>
        </w:rPr>
        <w:t xml:space="preserve">εσμό του </w:t>
      </w:r>
      <w:r>
        <w:rPr>
          <w:rFonts w:eastAsia="Times New Roman"/>
          <w:szCs w:val="24"/>
        </w:rPr>
        <w:t>κ</w:t>
      </w:r>
      <w:r>
        <w:rPr>
          <w:rFonts w:eastAsia="Times New Roman"/>
          <w:szCs w:val="24"/>
        </w:rPr>
        <w:t xml:space="preserve">τηνιάτρου </w:t>
      </w:r>
      <w:r>
        <w:rPr>
          <w:rFonts w:eastAsia="Times New Roman"/>
          <w:szCs w:val="24"/>
        </w:rPr>
        <w:t>ε</w:t>
      </w:r>
      <w:r>
        <w:rPr>
          <w:rFonts w:eastAsia="Times New Roman"/>
          <w:szCs w:val="24"/>
        </w:rPr>
        <w:t>κτροφής.</w:t>
      </w:r>
    </w:p>
    <w:p w14:paraId="1191294C" w14:textId="77777777" w:rsidR="00E556F1" w:rsidRDefault="000E0791">
      <w:pPr>
        <w:spacing w:after="0" w:line="600" w:lineRule="auto"/>
        <w:ind w:firstLine="720"/>
        <w:jc w:val="both"/>
        <w:rPr>
          <w:rFonts w:eastAsia="Times New Roman"/>
          <w:szCs w:val="24"/>
        </w:rPr>
      </w:pPr>
      <w:r>
        <w:rPr>
          <w:rFonts w:eastAsia="Times New Roman"/>
          <w:szCs w:val="24"/>
        </w:rPr>
        <w:t xml:space="preserve">2. Η με αριθμό 2380/15-1-2016 ερώτηση του Βουλευτή Ηρακλείου της Δημοκρατικής Συμπαράταξης ΠΑΣΟΚ-ΔΗΜΑΡ κ. </w:t>
      </w:r>
      <w:r>
        <w:rPr>
          <w:rFonts w:eastAsia="Times New Roman"/>
          <w:bCs/>
          <w:szCs w:val="24"/>
        </w:rPr>
        <w:t>Βασιλείου Κεγκέ</w:t>
      </w:r>
      <w:r>
        <w:rPr>
          <w:rFonts w:eastAsia="Times New Roman"/>
          <w:bCs/>
          <w:szCs w:val="24"/>
        </w:rPr>
        <w:t>ρογλου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lastRenderedPageBreak/>
        <w:t xml:space="preserve">σχετικά με την αποκατάσταση της αδικίας του τελευταίου νόμου για το ενιαίο μισθολόγιο που αφορά τους </w:t>
      </w:r>
      <w:r>
        <w:rPr>
          <w:rFonts w:eastAsia="Times New Roman"/>
          <w:szCs w:val="24"/>
        </w:rPr>
        <w:t>υ</w:t>
      </w:r>
      <w:r>
        <w:rPr>
          <w:rFonts w:eastAsia="Times New Roman"/>
          <w:szCs w:val="24"/>
        </w:rPr>
        <w:t>παλλήλους των Περιφερειών.</w:t>
      </w:r>
    </w:p>
    <w:p w14:paraId="1191294D" w14:textId="77777777" w:rsidR="00E556F1" w:rsidRDefault="000E0791">
      <w:pPr>
        <w:spacing w:after="0" w:line="600" w:lineRule="auto"/>
        <w:ind w:firstLine="720"/>
        <w:jc w:val="both"/>
        <w:rPr>
          <w:rFonts w:eastAsia="Times New Roman"/>
          <w:szCs w:val="24"/>
        </w:rPr>
      </w:pPr>
      <w:r>
        <w:rPr>
          <w:rFonts w:eastAsia="Times New Roman"/>
          <w:szCs w:val="24"/>
        </w:rPr>
        <w:t>3. Η με αριθμό 2808/193/1-2-2016 ερώτηση και αίτηση κατάθεσης εγγράφων</w:t>
      </w:r>
      <w:r>
        <w:rPr>
          <w:rFonts w:eastAsia="Times New Roman"/>
          <w:szCs w:val="24"/>
        </w:rPr>
        <w:t xml:space="preserve">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υπόθεση της μικρής Μελίνας στο Βενιζέλειο Νοσοκομείο Ηρακλείου.</w:t>
      </w:r>
    </w:p>
    <w:p w14:paraId="1191294E" w14:textId="77777777" w:rsidR="00E556F1" w:rsidRDefault="000E0791">
      <w:pPr>
        <w:spacing w:line="600" w:lineRule="auto"/>
        <w:ind w:firstLine="539"/>
        <w:jc w:val="both"/>
        <w:rPr>
          <w:rFonts w:eastAsia="Times New Roman"/>
          <w:szCs w:val="24"/>
        </w:rPr>
      </w:pPr>
      <w:r>
        <w:rPr>
          <w:rFonts w:eastAsia="Times New Roman"/>
          <w:szCs w:val="24"/>
        </w:rPr>
        <w:t>Κυρίες και κύριοι συνάδελφοι, εισερχόμαστε στην ημερήσια διάτ</w:t>
      </w:r>
      <w:r>
        <w:rPr>
          <w:rFonts w:eastAsia="Times New Roman"/>
          <w:szCs w:val="24"/>
        </w:rPr>
        <w:t>αξη της</w:t>
      </w:r>
    </w:p>
    <w:p w14:paraId="1191294F" w14:textId="77777777" w:rsidR="00E556F1" w:rsidRDefault="000E0791">
      <w:pPr>
        <w:keepNext/>
        <w:spacing w:line="600" w:lineRule="auto"/>
        <w:jc w:val="center"/>
        <w:outlineLvl w:val="0"/>
        <w:rPr>
          <w:rFonts w:eastAsia="Times New Roman"/>
          <w:b/>
          <w:bCs/>
          <w:szCs w:val="24"/>
        </w:rPr>
      </w:pPr>
      <w:r>
        <w:rPr>
          <w:rFonts w:eastAsia="Times New Roman"/>
          <w:b/>
          <w:bCs/>
          <w:szCs w:val="24"/>
        </w:rPr>
        <w:t>ΝΟΜΟΘΕΤΙΚΗΣ ΕΡΓΑΣΙΑΣ</w:t>
      </w:r>
    </w:p>
    <w:p w14:paraId="1191295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w:t>
      </w:r>
      <w:r>
        <w:rPr>
          <w:rFonts w:eastAsia="Times New Roman" w:cs="Times New Roman"/>
          <w:szCs w:val="24"/>
        </w:rPr>
        <w:t>ων</w:t>
      </w:r>
      <w:r>
        <w:rPr>
          <w:rFonts w:eastAsia="Times New Roman" w:cs="Times New Roman"/>
          <w:szCs w:val="24"/>
        </w:rPr>
        <w:t xml:space="preserve"> σχεδίων νόμ</w:t>
      </w:r>
      <w:r>
        <w:rPr>
          <w:rFonts w:eastAsia="Times New Roman" w:cs="Times New Roman"/>
          <w:szCs w:val="24"/>
        </w:rPr>
        <w:t>ου</w:t>
      </w:r>
      <w:r>
        <w:rPr>
          <w:rFonts w:eastAsia="Times New Roman" w:cs="Times New Roman"/>
          <w:szCs w:val="24"/>
        </w:rPr>
        <w:t xml:space="preserve">: </w:t>
      </w:r>
    </w:p>
    <w:p w14:paraId="1191295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1. «Κύρωση του Μνημονίου Συνεργασίας μεταξύ του Υπουργείου Εξωτερικών της Ελληνικής Δημοκρατίας και του Υπουργείου Εξωτερικών της </w:t>
      </w:r>
      <w:r>
        <w:rPr>
          <w:rFonts w:eastAsia="Times New Roman" w:cs="Times New Roman"/>
          <w:szCs w:val="24"/>
        </w:rPr>
        <w:t>Δημοκρατίας του Αζερμπαϊτζάν σε θέματα Ευρωπαϊκής Ένωσης»</w:t>
      </w:r>
    </w:p>
    <w:p w14:paraId="1191295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2.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και</w:t>
      </w:r>
    </w:p>
    <w:p w14:paraId="1191295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3. «Κύρωση του </w:t>
      </w:r>
      <w:r>
        <w:rPr>
          <w:rFonts w:eastAsia="Times New Roman" w:cs="Times New Roman"/>
          <w:szCs w:val="24"/>
        </w:rPr>
        <w:t>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w:t>
      </w:r>
    </w:p>
    <w:p w14:paraId="1191295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ενημερώνω ότι τα νομοσχέδι</w:t>
      </w:r>
      <w:r>
        <w:rPr>
          <w:rFonts w:eastAsia="Times New Roman" w:cs="Times New Roman"/>
          <w:szCs w:val="24"/>
        </w:rPr>
        <w:t xml:space="preserve">α ψηφίστηκαν στη </w:t>
      </w:r>
      <w:r>
        <w:rPr>
          <w:rFonts w:eastAsia="Times New Roman" w:cs="Times New Roman"/>
          <w:szCs w:val="24"/>
        </w:rPr>
        <w:t>Δ</w:t>
      </w:r>
      <w:r>
        <w:rPr>
          <w:rFonts w:eastAsia="Times New Roman" w:cs="Times New Roman"/>
          <w:szCs w:val="24"/>
        </w:rPr>
        <w:t xml:space="preserve">ιαρκή </w:t>
      </w:r>
      <w:r>
        <w:rPr>
          <w:rFonts w:eastAsia="Times New Roman" w:cs="Times New Roman"/>
          <w:szCs w:val="24"/>
        </w:rPr>
        <w:t>Ε</w:t>
      </w:r>
      <w:r>
        <w:rPr>
          <w:rFonts w:eastAsia="Times New Roman" w:cs="Times New Roman"/>
          <w:szCs w:val="24"/>
        </w:rPr>
        <w:t>πιτροπή κατά πλειοψηφία και εισάγονται για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συμβάσεων.</w:t>
      </w:r>
    </w:p>
    <w:p w14:paraId="11912955" w14:textId="77777777" w:rsidR="00E556F1" w:rsidRDefault="000E0791">
      <w:pPr>
        <w:spacing w:line="600" w:lineRule="auto"/>
        <w:ind w:firstLine="720"/>
        <w:jc w:val="both"/>
        <w:rPr>
          <w:rFonts w:eastAsia="UB-Helvetica" w:cs="Times New Roman"/>
          <w:szCs w:val="24"/>
        </w:rPr>
      </w:pPr>
      <w:r>
        <w:rPr>
          <w:rFonts w:eastAsia="Times New Roman" w:cs="Times New Roman"/>
          <w:szCs w:val="24"/>
        </w:rPr>
        <w:t>Ωστόσο, επειδή έχ</w:t>
      </w:r>
      <w:r>
        <w:rPr>
          <w:rFonts w:eastAsia="Times New Roman" w:cs="Times New Roman"/>
          <w:szCs w:val="24"/>
        </w:rPr>
        <w:t xml:space="preserve">ουν κατατεθεί και τέσσερις υπουργικές τροπολογίες, οι με αριθμό 459/7, 460/8, 461/9 και 462/10, προτείνω να τοποθετηθούν αρχικά επί της αρχής των τριών συμβάσεων ο κ. Νικόλαος Κούζηλος από τον Λαϊκό Σύνδεσμο Χρυσή Αυγή και ο κ. Γεώργιος Λαμπρούλης από το </w:t>
      </w:r>
      <w:r>
        <w:rPr>
          <w:rFonts w:eastAsia="UB-Helvetica" w:cs="Times New Roman"/>
          <w:szCs w:val="24"/>
        </w:rPr>
        <w:t>Κ</w:t>
      </w:r>
      <w:r>
        <w:rPr>
          <w:rFonts w:eastAsia="UB-Helvetica" w:cs="Times New Roman"/>
          <w:szCs w:val="24"/>
        </w:rPr>
        <w:t xml:space="preserve">ομμουνιστικό </w:t>
      </w:r>
      <w:r>
        <w:rPr>
          <w:rFonts w:eastAsia="UB-Helvetica" w:cs="Times New Roman"/>
          <w:szCs w:val="24"/>
        </w:rPr>
        <w:lastRenderedPageBreak/>
        <w:t xml:space="preserve">Κόμμα Ελλάδας, που καταψήφισαν στη </w:t>
      </w:r>
      <w:r>
        <w:rPr>
          <w:rFonts w:eastAsia="UB-Helvetica" w:cs="Times New Roman"/>
          <w:szCs w:val="24"/>
        </w:rPr>
        <w:t>δ</w:t>
      </w:r>
      <w:r>
        <w:rPr>
          <w:rFonts w:eastAsia="UB-Helvetica" w:cs="Times New Roman"/>
          <w:szCs w:val="24"/>
        </w:rPr>
        <w:t xml:space="preserve">ιαρκή </w:t>
      </w:r>
      <w:r>
        <w:rPr>
          <w:rFonts w:eastAsia="UB-Helvetica" w:cs="Times New Roman"/>
          <w:szCs w:val="24"/>
        </w:rPr>
        <w:t>ε</w:t>
      </w:r>
      <w:r>
        <w:rPr>
          <w:rFonts w:eastAsia="UB-Helvetica" w:cs="Times New Roman"/>
          <w:szCs w:val="24"/>
        </w:rPr>
        <w:t>πιτροπή, καθώς και ο αρμόδιος Υπουργός, για πέντε λεπτά.</w:t>
      </w:r>
    </w:p>
    <w:p w14:paraId="11912956" w14:textId="77777777" w:rsidR="00E556F1" w:rsidRDefault="000E0791">
      <w:pPr>
        <w:spacing w:line="600" w:lineRule="auto"/>
        <w:ind w:firstLine="720"/>
        <w:jc w:val="both"/>
        <w:rPr>
          <w:rFonts w:eastAsia="UB-Helvetica" w:cs="Times New Roman"/>
          <w:szCs w:val="24"/>
        </w:rPr>
      </w:pPr>
      <w:r>
        <w:rPr>
          <w:rFonts w:eastAsia="UB-Helvetica" w:cs="Times New Roman"/>
          <w:szCs w:val="24"/>
        </w:rPr>
        <w:t>Στη συνέχεια</w:t>
      </w:r>
      <w:r>
        <w:rPr>
          <w:rFonts w:eastAsia="UB-Helvetica" w:cs="Times New Roman"/>
          <w:szCs w:val="24"/>
        </w:rPr>
        <w:t xml:space="preserve"> </w:t>
      </w:r>
      <w:r>
        <w:rPr>
          <w:rFonts w:eastAsia="UB-Helvetica" w:cs="Times New Roman"/>
          <w:szCs w:val="24"/>
        </w:rPr>
        <w:t xml:space="preserve">προτείνω να συζητηθούν μαζί οι τέσσερις υπουργικές τροπολογίες με τους </w:t>
      </w:r>
      <w:r>
        <w:rPr>
          <w:rFonts w:eastAsia="UB-Helvetica" w:cs="Times New Roman"/>
          <w:szCs w:val="24"/>
        </w:rPr>
        <w:t>Κ</w:t>
      </w:r>
      <w:r>
        <w:rPr>
          <w:rFonts w:eastAsia="UB-Helvetica" w:cs="Times New Roman"/>
          <w:szCs w:val="24"/>
        </w:rPr>
        <w:t xml:space="preserve">οινοβουλευτικούς </w:t>
      </w:r>
      <w:r>
        <w:rPr>
          <w:rFonts w:eastAsia="UB-Helvetica" w:cs="Times New Roman"/>
          <w:szCs w:val="24"/>
        </w:rPr>
        <w:t>Ε</w:t>
      </w:r>
      <w:r>
        <w:rPr>
          <w:rFonts w:eastAsia="UB-Helvetica" w:cs="Times New Roman"/>
          <w:szCs w:val="24"/>
        </w:rPr>
        <w:t>κπροσώπους, τους εισηγητές και τους ειδι</w:t>
      </w:r>
      <w:r>
        <w:rPr>
          <w:rFonts w:eastAsia="UB-Helvetica" w:cs="Times New Roman"/>
          <w:szCs w:val="24"/>
        </w:rPr>
        <w:t>κούς αγορητές, τους αρμόδιους Υπουργούς και όσους εγγραφούν να μιλήσουν ο καθένας με πρόταση του Προεδρείου για πέντε λεπτά.</w:t>
      </w:r>
    </w:p>
    <w:p w14:paraId="11912957" w14:textId="77777777" w:rsidR="00E556F1" w:rsidRDefault="000E0791">
      <w:pPr>
        <w:spacing w:line="600" w:lineRule="auto"/>
        <w:ind w:firstLine="720"/>
        <w:jc w:val="both"/>
        <w:rPr>
          <w:rFonts w:eastAsia="UB-Helvetica" w:cs="Times New Roman"/>
          <w:szCs w:val="24"/>
        </w:rPr>
      </w:pPr>
      <w:r>
        <w:rPr>
          <w:rFonts w:eastAsia="UB-Helvetica" w:cs="Times New Roman"/>
          <w:szCs w:val="24"/>
        </w:rPr>
        <w:t>Αφού ολοκληρωθεί και η συζήτηση επί των τροπολογιών με τις τοποθετήσεις και των αρμοδίων Υπουργών, θα γίνει χωριστά η ψηφοφορία επί</w:t>
      </w:r>
      <w:r>
        <w:rPr>
          <w:rFonts w:eastAsia="UB-Helvetica" w:cs="Times New Roman"/>
          <w:szCs w:val="24"/>
        </w:rPr>
        <w:t xml:space="preserve"> των τριών συμβάσεων.</w:t>
      </w:r>
    </w:p>
    <w:p w14:paraId="11912958" w14:textId="77777777" w:rsidR="00E556F1" w:rsidRDefault="000E0791">
      <w:pPr>
        <w:spacing w:line="600" w:lineRule="auto"/>
        <w:ind w:firstLine="720"/>
        <w:jc w:val="both"/>
        <w:rPr>
          <w:rFonts w:eastAsia="UB-Helvetica" w:cs="Times New Roman"/>
          <w:szCs w:val="24"/>
        </w:rPr>
      </w:pPr>
      <w:r>
        <w:rPr>
          <w:rFonts w:eastAsia="UB-Helvetica" w:cs="Times New Roman"/>
          <w:szCs w:val="24"/>
        </w:rPr>
        <w:t>Τ</w:t>
      </w:r>
      <w:r>
        <w:rPr>
          <w:rFonts w:eastAsia="UB-Helvetica" w:cs="Times New Roman"/>
          <w:szCs w:val="24"/>
        </w:rPr>
        <w:t>ο Σώμα</w:t>
      </w:r>
      <w:r>
        <w:rPr>
          <w:rFonts w:eastAsia="UB-Helvetica" w:cs="Times New Roman"/>
          <w:szCs w:val="24"/>
        </w:rPr>
        <w:t xml:space="preserve"> συμφωνεί</w:t>
      </w:r>
      <w:r>
        <w:rPr>
          <w:rFonts w:eastAsia="UB-Helvetica" w:cs="Times New Roman"/>
          <w:szCs w:val="24"/>
        </w:rPr>
        <w:t>;</w:t>
      </w:r>
    </w:p>
    <w:p w14:paraId="11912959"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ΟΛΟΙ ΟΙ ΒΟΥΛΕΥΤΕΣ:</w:t>
      </w:r>
      <w:r>
        <w:rPr>
          <w:rFonts w:eastAsia="UB-Helvetica" w:cs="Times New Roman"/>
          <w:szCs w:val="24"/>
        </w:rPr>
        <w:t xml:space="preserve"> Μάλιστα, μάλιστα.</w:t>
      </w:r>
    </w:p>
    <w:p w14:paraId="1191295A"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Το Σώμα συνεφώνησε.</w:t>
      </w:r>
    </w:p>
    <w:p w14:paraId="1191295B" w14:textId="77777777" w:rsidR="00E556F1" w:rsidRDefault="000E0791">
      <w:pPr>
        <w:spacing w:line="600" w:lineRule="auto"/>
        <w:ind w:firstLine="720"/>
        <w:jc w:val="both"/>
        <w:rPr>
          <w:rFonts w:eastAsia="UB-Helvetica" w:cs="Times New Roman"/>
          <w:szCs w:val="24"/>
        </w:rPr>
      </w:pPr>
      <w:r>
        <w:rPr>
          <w:rFonts w:eastAsia="UB-Helvetica" w:cs="Times New Roman"/>
          <w:szCs w:val="24"/>
        </w:rPr>
        <w:lastRenderedPageBreak/>
        <w:t>Όπως είπαμε, τον λόγο έχει ο κ. Κούζηλος από τη Χρυσή Αυγή για πέντε λεπτά</w:t>
      </w:r>
      <w:r>
        <w:rPr>
          <w:rFonts w:eastAsia="UB-Helvetica" w:cs="Times New Roman"/>
          <w:szCs w:val="24"/>
        </w:rPr>
        <w:t>,</w:t>
      </w:r>
      <w:r>
        <w:rPr>
          <w:rFonts w:eastAsia="UB-Helvetica" w:cs="Times New Roman"/>
          <w:szCs w:val="24"/>
        </w:rPr>
        <w:t xml:space="preserve"> για να τοποθετηθεί, καθώς διαφωνεί το </w:t>
      </w:r>
      <w:r>
        <w:rPr>
          <w:rFonts w:eastAsia="UB-Helvetica" w:cs="Times New Roman"/>
          <w:szCs w:val="24"/>
        </w:rPr>
        <w:t>κ</w:t>
      </w:r>
      <w:r>
        <w:rPr>
          <w:rFonts w:eastAsia="UB-Helvetica" w:cs="Times New Roman"/>
          <w:szCs w:val="24"/>
        </w:rPr>
        <w:t>όμμα του ε</w:t>
      </w:r>
      <w:r>
        <w:rPr>
          <w:rFonts w:eastAsia="UB-Helvetica" w:cs="Times New Roman"/>
          <w:szCs w:val="24"/>
        </w:rPr>
        <w:t>πί της αρχής των τριών συμβάσεων.</w:t>
      </w:r>
    </w:p>
    <w:p w14:paraId="1191295C" w14:textId="77777777" w:rsidR="00E556F1" w:rsidRDefault="000E0791">
      <w:pPr>
        <w:spacing w:line="600" w:lineRule="auto"/>
        <w:ind w:firstLine="720"/>
        <w:jc w:val="both"/>
        <w:rPr>
          <w:rFonts w:eastAsia="UB-Helvetica" w:cs="Times New Roman"/>
          <w:szCs w:val="24"/>
        </w:rPr>
      </w:pPr>
      <w:r>
        <w:rPr>
          <w:rFonts w:eastAsia="UB-Helvetica" w:cs="Times New Roman"/>
          <w:szCs w:val="24"/>
        </w:rPr>
        <w:t>Κύριε Κούζηλε, έχετε τον λόγο.</w:t>
      </w:r>
    </w:p>
    <w:p w14:paraId="1191295D"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ΝΙΚΟΛΑΟΣ ΚΟΥΖΗΛΟΣ:</w:t>
      </w:r>
      <w:r>
        <w:rPr>
          <w:rFonts w:eastAsia="UB-Helvetica" w:cs="Times New Roman"/>
          <w:szCs w:val="24"/>
        </w:rPr>
        <w:t xml:space="preserve"> Ευχαριστώ, κύριε Πρόεδρε.</w:t>
      </w:r>
    </w:p>
    <w:p w14:paraId="1191295E"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Οι συγκεκριμένες κυρώσεις που έρχονται στη Βουλή για ψήφιση κινούνται στο πλαίσιο της λεγόμενης «ανατολικής εταιρικής σχέσης», της ενίσχυσης, </w:t>
      </w:r>
      <w:r>
        <w:rPr>
          <w:rFonts w:eastAsia="UB-Helvetica" w:cs="Times New Roman"/>
          <w:szCs w:val="24"/>
        </w:rPr>
        <w:t>δηλαδή, της πολιτικής σύνδεσης και της οικονομικής ενοποίησης των συγκεκριμένων πρώην Σοβιετικών Δημοκρατιών με την Ευρωπαϊκή Ένωση.</w:t>
      </w:r>
    </w:p>
    <w:p w14:paraId="1191295F" w14:textId="77777777" w:rsidR="00E556F1" w:rsidRDefault="000E0791">
      <w:pPr>
        <w:spacing w:line="600" w:lineRule="auto"/>
        <w:ind w:firstLine="720"/>
        <w:jc w:val="center"/>
        <w:rPr>
          <w:rFonts w:eastAsia="UB-Helvetica" w:cs="Times New Roman"/>
          <w:szCs w:val="24"/>
        </w:rPr>
      </w:pPr>
      <w:r w:rsidRPr="009D641F">
        <w:rPr>
          <w:rFonts w:eastAsia="UB-Helvetica" w:cs="Times New Roman"/>
          <w:szCs w:val="24"/>
        </w:rPr>
        <w:t>(</w:t>
      </w:r>
      <w:r>
        <w:rPr>
          <w:rFonts w:eastAsia="UB-Helvetica" w:cs="Times New Roman"/>
          <w:szCs w:val="24"/>
        </w:rPr>
        <w:t>Θόρυβος στην Αίθουσα)</w:t>
      </w:r>
    </w:p>
    <w:p w14:paraId="11912960"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Κυρίες και κύριοι συνάδελφοι, αν έχετε την καλοσύνη, στην Αίθουσα </w:t>
      </w:r>
      <w:r>
        <w:rPr>
          <w:rFonts w:eastAsia="UB-Helvetica" w:cs="Times New Roman"/>
          <w:szCs w:val="24"/>
        </w:rPr>
        <w:t>λίγο ησυχία. Όσοι θέλουν να μιλήσουν, ας βγουν έξω από την Αίθουσα. Είμαστε σε κοινοβουλευτική διαδικασία. Μιλάει ο κ. Κούζηλος. Θα παρακαλέσω να έχουμε ησυχία. Ευχαριστώ.</w:t>
      </w:r>
    </w:p>
    <w:p w14:paraId="11912961" w14:textId="77777777" w:rsidR="00E556F1" w:rsidRDefault="000E0791">
      <w:pPr>
        <w:spacing w:line="600" w:lineRule="auto"/>
        <w:ind w:firstLine="720"/>
        <w:jc w:val="both"/>
        <w:rPr>
          <w:rFonts w:eastAsia="UB-Helvetica" w:cs="Times New Roman"/>
          <w:szCs w:val="24"/>
        </w:rPr>
      </w:pPr>
      <w:r>
        <w:rPr>
          <w:rFonts w:eastAsia="UB-Helvetica" w:cs="Times New Roman"/>
          <w:szCs w:val="24"/>
        </w:rPr>
        <w:lastRenderedPageBreak/>
        <w:t>Συνεχίστε, κύριε Κούζηλε.</w:t>
      </w:r>
    </w:p>
    <w:p w14:paraId="11912962"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ΝΙΚΟΛΑΟΣ ΚΟΥΖΗΛΟΣ: </w:t>
      </w:r>
      <w:r>
        <w:rPr>
          <w:rFonts w:eastAsia="UB-Helvetica" w:cs="Times New Roman"/>
          <w:szCs w:val="24"/>
        </w:rPr>
        <w:t xml:space="preserve">Για εμάς το βασικό ερώτημα και ο </w:t>
      </w:r>
      <w:r>
        <w:rPr>
          <w:rFonts w:eastAsia="UB-Helvetica" w:cs="Times New Roman"/>
          <w:szCs w:val="24"/>
        </w:rPr>
        <w:t>προβληματισμός έγκειται στο κατά πόσο η Γεωργία, η Μολδαβία και το Αζερμπαϊτζάν έχουν σχέση με την Ευρώπη.</w:t>
      </w:r>
    </w:p>
    <w:p w14:paraId="11912963" w14:textId="77777777" w:rsidR="00E556F1" w:rsidRDefault="000E0791">
      <w:pPr>
        <w:spacing w:line="600" w:lineRule="auto"/>
        <w:ind w:firstLine="720"/>
        <w:jc w:val="both"/>
        <w:rPr>
          <w:rFonts w:eastAsia="UB-Helvetica" w:cs="Times New Roman"/>
          <w:szCs w:val="24"/>
        </w:rPr>
      </w:pPr>
      <w:r>
        <w:rPr>
          <w:rFonts w:eastAsia="UB-Helvetica" w:cs="Times New Roman"/>
          <w:szCs w:val="24"/>
        </w:rPr>
        <w:t>Επιπλέον, δημιουργείται και πολιτικής φύσεως πρόβλημα. Η περιοχή του Καυκάσου, που περικλείει την Αρμενία, το Αζερμπαϊτζάν και τη Γεωργία, αποτελεί γ</w:t>
      </w:r>
      <w:r>
        <w:rPr>
          <w:rFonts w:eastAsia="UB-Helvetica" w:cs="Times New Roman"/>
          <w:szCs w:val="24"/>
        </w:rPr>
        <w:t>ια τις Ηνωμένες Πολιτείες της Αμερικής ένα σημαντικό και κρίσιμο γεωπολιτικό άξονα. Σε αυτήν την περιοχή συγχωνεύονται τεράστια γεωπολιτικά συμφέροντα. Οι ΗΠΑ και το ΝΑΤΟ θεωρούν το Αζερμπαϊτζάν και τη Γεωργία σημαντικούς στρατηγικούς συμμάχους, διότι μέσω</w:t>
      </w:r>
      <w:r>
        <w:rPr>
          <w:rFonts w:eastAsia="UB-Helvetica" w:cs="Times New Roman"/>
          <w:szCs w:val="24"/>
        </w:rPr>
        <w:t xml:space="preserve"> αυτών και της περιοχής τους, που ελέγχουν, αλλά και της Τουρκίας, διεισδύουν σε μ</w:t>
      </w:r>
      <w:r>
        <w:rPr>
          <w:rFonts w:eastAsia="UB-Helvetica" w:cs="Times New Roman"/>
          <w:szCs w:val="24"/>
        </w:rPr>
        <w:t>ί</w:t>
      </w:r>
      <w:r>
        <w:rPr>
          <w:rFonts w:eastAsia="UB-Helvetica" w:cs="Times New Roman"/>
          <w:szCs w:val="24"/>
        </w:rPr>
        <w:t>α συγκεκριμένη περιοχή, ενώ ταυτόχρονα μέσω Τουρκίας γίνεται ο έλεγχος του φυσικού αερίου και του πετρελαίου.</w:t>
      </w:r>
    </w:p>
    <w:p w14:paraId="11912964" w14:textId="77777777" w:rsidR="00E556F1" w:rsidRDefault="000E0791">
      <w:pPr>
        <w:spacing w:line="600" w:lineRule="auto"/>
        <w:ind w:firstLine="720"/>
        <w:jc w:val="both"/>
        <w:rPr>
          <w:rFonts w:eastAsia="UB-Helvetica" w:cs="Times New Roman"/>
          <w:szCs w:val="24"/>
        </w:rPr>
      </w:pPr>
      <w:r>
        <w:rPr>
          <w:rFonts w:eastAsia="UB-Helvetica" w:cs="Times New Roman"/>
          <w:szCs w:val="24"/>
        </w:rPr>
        <w:lastRenderedPageBreak/>
        <w:t>Για τη Μολδαβία θα πρέπει να επισημάνουμε ότι έχει συνάψει διμε</w:t>
      </w:r>
      <w:r>
        <w:rPr>
          <w:rFonts w:eastAsia="UB-Helvetica" w:cs="Times New Roman"/>
          <w:szCs w:val="24"/>
        </w:rPr>
        <w:t>ρείς σχέσεις με το ψευδοκράτος, με τα κατεχόμενα. Οπότε, για ποια συνεργασία μιλάμε; Με ποιες χώρες, οι οποίες είναι σύμμαχοι της Τουρκίας αυτήν τη στιγμή, μιλάμε για να συνεργαστούμε;</w:t>
      </w:r>
    </w:p>
    <w:p w14:paraId="11912965" w14:textId="77777777" w:rsidR="00E556F1" w:rsidRDefault="000E0791">
      <w:pPr>
        <w:spacing w:line="600" w:lineRule="auto"/>
        <w:ind w:firstLine="720"/>
        <w:jc w:val="both"/>
        <w:rPr>
          <w:rFonts w:eastAsia="UB-Helvetica" w:cs="Times New Roman"/>
          <w:szCs w:val="24"/>
        </w:rPr>
      </w:pPr>
      <w:r>
        <w:rPr>
          <w:rFonts w:eastAsia="UB-Helvetica" w:cs="Times New Roman"/>
          <w:szCs w:val="24"/>
        </w:rPr>
        <w:t>Στρέφονται φυσικά και κατά των συμφερόντων της Ρωσίας. Πάγια θέση της Χ</w:t>
      </w:r>
      <w:r>
        <w:rPr>
          <w:rFonts w:eastAsia="UB-Helvetica" w:cs="Times New Roman"/>
          <w:szCs w:val="24"/>
        </w:rPr>
        <w:t xml:space="preserve">ρυσής Αυγής είναι η γεωπολιτική στροφή προς της Ρωσία. </w:t>
      </w:r>
    </w:p>
    <w:p w14:paraId="11912966"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Εμείς θέλουμε μ</w:t>
      </w:r>
      <w:r>
        <w:rPr>
          <w:rFonts w:eastAsia="UB-Helvetica" w:cs="Times New Roman"/>
          <w:szCs w:val="24"/>
        </w:rPr>
        <w:t>ί</w:t>
      </w:r>
      <w:r>
        <w:rPr>
          <w:rFonts w:eastAsia="UB-Helvetica" w:cs="Times New Roman"/>
          <w:szCs w:val="24"/>
        </w:rPr>
        <w:t xml:space="preserve">α Ευρώπη των </w:t>
      </w:r>
      <w:r>
        <w:rPr>
          <w:rFonts w:eastAsia="UB-Helvetica" w:cs="Times New Roman"/>
          <w:szCs w:val="24"/>
        </w:rPr>
        <w:t>ε</w:t>
      </w:r>
      <w:r>
        <w:rPr>
          <w:rFonts w:eastAsia="UB-Helvetica" w:cs="Times New Roman"/>
          <w:szCs w:val="24"/>
        </w:rPr>
        <w:t>θνών και όχι μια πολυεθνική Ευρώπη, μ</w:t>
      </w:r>
      <w:r>
        <w:rPr>
          <w:rFonts w:eastAsia="UB-Helvetica" w:cs="Times New Roman"/>
          <w:szCs w:val="24"/>
        </w:rPr>
        <w:t>ί</w:t>
      </w:r>
      <w:r>
        <w:rPr>
          <w:rFonts w:eastAsia="UB-Helvetica" w:cs="Times New Roman"/>
          <w:szCs w:val="24"/>
        </w:rPr>
        <w:t xml:space="preserve">α Ευρώπη η οποία να συντάσσεται με τη νέα τάξη πραγμάτων. </w:t>
      </w:r>
    </w:p>
    <w:p w14:paraId="11912967"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Καταψηφίζουμε αθροιστικά τις κυρώσεις. </w:t>
      </w:r>
    </w:p>
    <w:p w14:paraId="11912968"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Κούζηλο. </w:t>
      </w:r>
    </w:p>
    <w:p w14:paraId="11912969"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Τον λόγο έχει ο κ. Λαμπρούλης για να τοποθετηθεί.</w:t>
      </w:r>
    </w:p>
    <w:p w14:paraId="1191296A"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ΛΑΜΠΡΟΥΛΗΣ (Ζ΄ Αντιπρόεδρος της Βουλής):</w:t>
      </w:r>
      <w:r>
        <w:rPr>
          <w:rFonts w:eastAsia="UB-Helvetica" w:cs="Times New Roman"/>
          <w:szCs w:val="24"/>
        </w:rPr>
        <w:t xml:space="preserve"> Ευχαριστώ, κύριε Πρόεδρε. </w:t>
      </w:r>
    </w:p>
    <w:p w14:paraId="1191296B"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Τα μνημόνια συνεργασίας μεταξύ Αζερμπαϊτζάν, Μολδαβίας, Γεωργίας και της ελληνικής Κυβέρνησης αφορ</w:t>
      </w:r>
      <w:r>
        <w:rPr>
          <w:rFonts w:eastAsia="UB-Helvetica" w:cs="Times New Roman"/>
          <w:szCs w:val="24"/>
        </w:rPr>
        <w:t>ούν την αποτελεσματικότερη προσέγγιση των χωρών αυτών με την Ευρωπαϊκή Ένωση. Βεβαίως, αυτό διέπεται από το πλαίσιο της ανατολικής εταιρικής σχέσης όπου συμμετέχουν τα κράτη αυτά, όπως επίσης και  η Ουκρανία, η Αρμενία και η Λευκορωσία και εντάσσονται στου</w:t>
      </w:r>
      <w:r>
        <w:rPr>
          <w:rFonts w:eastAsia="UB-Helvetica" w:cs="Times New Roman"/>
          <w:szCs w:val="24"/>
        </w:rPr>
        <w:t>ς ανταγωνισμούς της Ευρωπαϊκής Ένωσης με την καπιταλιστική Ρωσία.</w:t>
      </w:r>
    </w:p>
    <w:p w14:paraId="1191296C"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Αποτελεί ένα επεξεργασμένο ιμπεριαλιστικό, στρατηγικό σχέδιο με δύο στόχους: Πρώτος στόχος είναι η οικονομική διείσδυση των ευρωενωσιακών μονοπωλίων σε περιοχές με πλούσιους ενεργειακούς πόρ</w:t>
      </w:r>
      <w:r>
        <w:rPr>
          <w:rFonts w:eastAsia="UB-Helvetica" w:cs="Times New Roman"/>
          <w:szCs w:val="24"/>
        </w:rPr>
        <w:t>ους και πλουτοπαραγωγικές πηγές αλλά και σημαντική γεωστρατηγική θέση για τους δρόμους μεταφοράς των πλουτοπαραγωγικών αυτών πηγών.</w:t>
      </w:r>
    </w:p>
    <w:p w14:paraId="1191296D"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Δεύτερος στόχος είναι η ενίσχυση της πολιτικής επιρροής και της θέσης  της Ευρωπαϊκής Ένωσης στις χώρες αυτές, κυρίως των βό</w:t>
      </w:r>
      <w:r>
        <w:rPr>
          <w:rFonts w:eastAsia="UB-Helvetica" w:cs="Times New Roman"/>
          <w:szCs w:val="24"/>
        </w:rPr>
        <w:t xml:space="preserve">ρειων χωρών, Γερμανίας, Σουηδίας, Πολωνίας αλλά και των Βαλτικών </w:t>
      </w:r>
      <w:r>
        <w:rPr>
          <w:rFonts w:eastAsia="UB-Helvetica" w:cs="Times New Roman"/>
          <w:szCs w:val="24"/>
        </w:rPr>
        <w:lastRenderedPageBreak/>
        <w:t xml:space="preserve">χωρών, αδυνατίζοντας έτσι συνολικά τη ρωσική επιρροή αλλά και τη θέση των ρωσικών επιχειρηματικών ομίλων. </w:t>
      </w:r>
    </w:p>
    <w:p w14:paraId="1191296E"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Ακριβώς τα αποτελέσματα αυτού του στρατηγικού σχεδιασμού και τον πραγματικό ρόλο της</w:t>
      </w:r>
      <w:r>
        <w:rPr>
          <w:rFonts w:eastAsia="UB-Helvetica" w:cs="Times New Roman"/>
          <w:szCs w:val="24"/>
        </w:rPr>
        <w:t xml:space="preserve"> ανατολικής εταιρικής σχέσης τα είδαμε με την ωμή ιμπεριαλιστική επέμβαση της Ευρωπαϊκής Ένωσης στην Ουκρανία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αντιπαράθεσης με τη Ρωσία, αλλά και τη στήριξη αναρρίχησης αντιδραστικών δυνάμεων στην κυβερνητική εξουσία, ακόμα και φασιστικών δ</w:t>
      </w:r>
      <w:r>
        <w:rPr>
          <w:rFonts w:eastAsia="UB-Helvetica" w:cs="Times New Roman"/>
          <w:szCs w:val="24"/>
        </w:rPr>
        <w:t xml:space="preserve">υνάμεων, όπως αντίστοιχα και του έξαλλου αντικομμουνισμού και τις διώξεις των κομμουνιστών της Ουκρανίας. </w:t>
      </w:r>
    </w:p>
    <w:p w14:paraId="1191296F"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Μάλιστα, όχημα για την υλοποίηση της ανατολικής εταιρικής σχέσης είναι οι λεγόμενες «συμφωνίες σύνδεσης», που συνοδεύονται από τις προωθημένες και πε</w:t>
      </w:r>
      <w:r>
        <w:rPr>
          <w:rFonts w:eastAsia="UB-Helvetica" w:cs="Times New Roman"/>
          <w:szCs w:val="24"/>
        </w:rPr>
        <w:t>ριεκτικές περιοχές ελεύθερου εμπορίου, οι οποίες αποτελούν λεόντειες συμβάσεις, ετεροβαρείς για τους λαούς, με βασικό στόχο τον περιορισμό των διοικητικών, οικονομικών και άλλων εμποδίων στη διείσδυση των μονοπωλιακών ομίλων της Ευρωπαϊκής Ένωσης στις χώρε</w:t>
      </w:r>
      <w:r>
        <w:rPr>
          <w:rFonts w:eastAsia="UB-Helvetica" w:cs="Times New Roman"/>
          <w:szCs w:val="24"/>
        </w:rPr>
        <w:t xml:space="preserve">ς αυτές, με κατάργηση παράλληλα κάθε προστατευτικού ή ρυθμιστικού μέτρου. </w:t>
      </w:r>
    </w:p>
    <w:p w14:paraId="11912970"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Ακριβώς σε αυτή</w:t>
      </w:r>
      <w:r>
        <w:rPr>
          <w:rFonts w:eastAsia="UB-Helvetica" w:cs="Times New Roman"/>
          <w:szCs w:val="24"/>
        </w:rPr>
        <w:t>ν</w:t>
      </w:r>
      <w:r>
        <w:rPr>
          <w:rFonts w:eastAsia="UB-Helvetica" w:cs="Times New Roman"/>
          <w:szCs w:val="24"/>
        </w:rPr>
        <w:t xml:space="preserve"> την πολιτική της Ευρωπαϊκής Ένωσης θέλει να συμβάλει με τα συγκεκριμένα μνημόνια ο ΣΥΡΙΖΑ και η </w:t>
      </w:r>
      <w:r>
        <w:rPr>
          <w:rFonts w:eastAsia="UB-Helvetica" w:cs="Times New Roman"/>
          <w:szCs w:val="24"/>
        </w:rPr>
        <w:t>σ</w:t>
      </w:r>
      <w:r>
        <w:rPr>
          <w:rFonts w:eastAsia="UB-Helvetica" w:cs="Times New Roman"/>
          <w:szCs w:val="24"/>
        </w:rPr>
        <w:t>υγκυβέρνηση, αποδεικνύοντας την προσήλωσή του στις πολιτικές που υπ</w:t>
      </w:r>
      <w:r>
        <w:rPr>
          <w:rFonts w:eastAsia="UB-Helvetica" w:cs="Times New Roman"/>
          <w:szCs w:val="24"/>
        </w:rPr>
        <w:t xml:space="preserve">ηρετούν το κεφάλαιο και τα συμφέροντά του. </w:t>
      </w:r>
      <w:r>
        <w:rPr>
          <w:rFonts w:eastAsia="UB-Helvetica" w:cs="Times New Roman"/>
          <w:szCs w:val="24"/>
        </w:rPr>
        <w:t>Α</w:t>
      </w:r>
      <w:r>
        <w:rPr>
          <w:rFonts w:eastAsia="UB-Helvetica" w:cs="Times New Roman"/>
          <w:szCs w:val="24"/>
        </w:rPr>
        <w:t xml:space="preserve">ποτελεί πρόκληση το ότι η </w:t>
      </w:r>
      <w:r>
        <w:rPr>
          <w:rFonts w:eastAsia="UB-Helvetica" w:cs="Times New Roman"/>
          <w:szCs w:val="24"/>
        </w:rPr>
        <w:t>σ</w:t>
      </w:r>
      <w:r>
        <w:rPr>
          <w:rFonts w:eastAsia="UB-Helvetica" w:cs="Times New Roman"/>
          <w:szCs w:val="24"/>
        </w:rPr>
        <w:t>υγκυβέρνηση με αυτές τις συμφωνίες αναλαμβάνει ρόλο ενίσχυσης της διοικητικής ικανότητας των κυβερνήσεων των χωρών αυτών να ενσωματώνουν το κοινοτικό κεκτημένο στον εμπορικό και οικονομ</w:t>
      </w:r>
      <w:r>
        <w:rPr>
          <w:rFonts w:eastAsia="UB-Helvetica" w:cs="Times New Roman"/>
          <w:szCs w:val="24"/>
        </w:rPr>
        <w:t xml:space="preserve">ικό τομέα. </w:t>
      </w:r>
    </w:p>
    <w:p w14:paraId="11912971"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Δηλαδή, θέλει να μεταφέρει την τεχνογνωσία που έχει ο ΣΥΡΙΖΑ και οι εταίροι του για το πώς τσακίζει εργατικά λαϊκά δικαιώματα στην Ελλάδα και συγχρόνως την εμπειρογνωμοσύνη που η Ευρωπαϊκή Ένωση επιβάλλει μαζί με τις αστικές κυβερνήσεις σε όλα </w:t>
      </w:r>
      <w:r>
        <w:rPr>
          <w:rFonts w:eastAsia="UB-Helvetica" w:cs="Times New Roman"/>
          <w:szCs w:val="24"/>
        </w:rPr>
        <w:t xml:space="preserve">τα κράτη-μέλη της, δηλαδή την αντιλαϊκή βαρβαρότητα. </w:t>
      </w:r>
    </w:p>
    <w:p w14:paraId="11912972"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Παράλληλα, οι συμφωνίες αυτές πατάνε και πάνω στο ζωηρό ενδιαφέρον της εγχώριας αστικής τάξης για διείσδυση στις χώρες αυτές, όπως συμβαίνει εξάλλου και στην ευρύτερη περιοχή της νοτιοανατολικής Μεσογεί</w:t>
      </w:r>
      <w:r>
        <w:rPr>
          <w:rFonts w:eastAsia="UB-Helvetica" w:cs="Times New Roman"/>
          <w:szCs w:val="24"/>
        </w:rPr>
        <w:t xml:space="preserve">ου και τις επιδιώξεις της ντόπιας πλουτοκρατίας για ενίσχυση της θέσης της με την </w:t>
      </w:r>
      <w:r>
        <w:rPr>
          <w:rFonts w:eastAsia="UB-Helvetica" w:cs="Times New Roman"/>
          <w:szCs w:val="24"/>
        </w:rPr>
        <w:lastRenderedPageBreak/>
        <w:t>ανάδειξη της Ελλάδας σε ενεργειακό κόμβο. Το ίδιο συμβαίνει και με το αζέρικο πετρέλαιο, το αέριο, τους δρόμους μεταφοράς και τις υποδομές. Δείτε για παράδειγμα τον αγωγό ΤΑ</w:t>
      </w:r>
      <w:r>
        <w:rPr>
          <w:rFonts w:eastAsia="UB-Helvetica" w:cs="Times New Roman"/>
          <w:szCs w:val="24"/>
          <w:lang w:val="en-US"/>
        </w:rPr>
        <w:t>P</w:t>
      </w:r>
      <w:r>
        <w:rPr>
          <w:rFonts w:eastAsia="UB-Helvetica" w:cs="Times New Roman"/>
          <w:szCs w:val="24"/>
        </w:rPr>
        <w:t xml:space="preserve">. </w:t>
      </w:r>
    </w:p>
    <w:p w14:paraId="11912973"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Γι’ αυτό άλλωστε και στην αιτιολογική έκθεση τονίζεται η παρουσία στις χώρες αυτές ελληνικών επιχειρηματικών ομίλων. Πρόκειται, λοιπόν, για συμφωνίες που συνάδουν, όπως αναφέρει και η αιτιολογική έκθεση, αποκλειστικά με τα συμφέροντα των μονοπωλιακών ομ</w:t>
      </w:r>
      <w:r>
        <w:rPr>
          <w:rFonts w:eastAsia="UB-Helvetica" w:cs="Times New Roman"/>
          <w:szCs w:val="24"/>
        </w:rPr>
        <w:t xml:space="preserve">ίλων. </w:t>
      </w:r>
    </w:p>
    <w:p w14:paraId="11912974"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Όμως, για τους λαούς, τόσο για τον ελληνικό όσο και για τους λαούς των χωρών αυτών, οι συμφωνίες αυτές είναι εχθρικές και επικίνδυνες. </w:t>
      </w:r>
    </w:p>
    <w:p w14:paraId="11912975"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 αυτούς τους λόγους τις καταψηφίζουμε, κύριε Πρόεδρε. </w:t>
      </w:r>
    </w:p>
    <w:p w14:paraId="11912976"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Λαμπρούλη. </w:t>
      </w:r>
    </w:p>
    <w:p w14:paraId="11912977"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Προχωρούμε στην τοποθέτηση του Υπουργού. Τον λόγο έχει ο κ. Αμανατίδης, ο οποίος θα τοποθετηθεί για τις συμβάσεις και ταυτοχρόνως θα μιλήσει και για την τροπολογία που έχει κατατεθεί σε μια εκ των τριών συμβάσεων. </w:t>
      </w:r>
    </w:p>
    <w:p w14:paraId="11912978"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Κύριε Αμ</w:t>
      </w:r>
      <w:r>
        <w:rPr>
          <w:rFonts w:eastAsia="UB-Helvetica" w:cs="Times New Roman"/>
          <w:szCs w:val="24"/>
        </w:rPr>
        <w:t xml:space="preserve">ανατίδη, έχετε τον λόγο. </w:t>
      </w:r>
    </w:p>
    <w:p w14:paraId="11912979"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Ευχαριστώ, κύριε Πρόεδρε. </w:t>
      </w:r>
    </w:p>
    <w:p w14:paraId="1191297A" w14:textId="77777777" w:rsidR="00E556F1" w:rsidRDefault="000E0791">
      <w:pPr>
        <w:spacing w:line="600" w:lineRule="auto"/>
        <w:ind w:firstLine="720"/>
        <w:jc w:val="both"/>
        <w:rPr>
          <w:rFonts w:eastAsia="Times New Roman"/>
          <w:szCs w:val="24"/>
        </w:rPr>
      </w:pPr>
      <w:r>
        <w:rPr>
          <w:rFonts w:eastAsia="Times New Roman"/>
          <w:szCs w:val="24"/>
        </w:rPr>
        <w:t xml:space="preserve">Κυρίες και κύριοι Βουλευτές, στην αντίστοιχη </w:t>
      </w:r>
      <w:r>
        <w:rPr>
          <w:rFonts w:eastAsia="Times New Roman"/>
          <w:szCs w:val="24"/>
        </w:rPr>
        <w:t>ε</w:t>
      </w:r>
      <w:r>
        <w:rPr>
          <w:rFonts w:eastAsia="Times New Roman"/>
          <w:szCs w:val="24"/>
        </w:rPr>
        <w:t xml:space="preserve">πιτροπή για την </w:t>
      </w:r>
      <w:r>
        <w:rPr>
          <w:rFonts w:eastAsia="Times New Roman"/>
          <w:szCs w:val="24"/>
        </w:rPr>
        <w:t>κ</w:t>
      </w:r>
      <w:r>
        <w:rPr>
          <w:rFonts w:eastAsia="Times New Roman"/>
          <w:szCs w:val="24"/>
        </w:rPr>
        <w:t xml:space="preserve">ύρωση των τριών </w:t>
      </w:r>
      <w:r>
        <w:rPr>
          <w:rFonts w:eastAsia="Times New Roman"/>
          <w:szCs w:val="24"/>
        </w:rPr>
        <w:t>μ</w:t>
      </w:r>
      <w:r>
        <w:rPr>
          <w:rFonts w:eastAsia="Times New Roman"/>
          <w:szCs w:val="24"/>
        </w:rPr>
        <w:t xml:space="preserve">νημονίων </w:t>
      </w:r>
      <w:r>
        <w:rPr>
          <w:rFonts w:eastAsia="Times New Roman"/>
          <w:szCs w:val="24"/>
        </w:rPr>
        <w:t>σ</w:t>
      </w:r>
      <w:r>
        <w:rPr>
          <w:rFonts w:eastAsia="Times New Roman"/>
          <w:szCs w:val="24"/>
        </w:rPr>
        <w:t>υνεργασίας μεταξύ της Ελληνικής Δημοκρατίας και του Αζερμπαϊτζάν, της</w:t>
      </w:r>
      <w:r>
        <w:rPr>
          <w:rFonts w:eastAsia="Times New Roman"/>
          <w:szCs w:val="24"/>
        </w:rPr>
        <w:t xml:space="preserve"> Γεωργίας και της Δημοκρατίας της Μολδαβίας</w:t>
      </w:r>
      <w:r>
        <w:rPr>
          <w:rFonts w:eastAsia="Times New Roman"/>
          <w:szCs w:val="24"/>
        </w:rPr>
        <w:t>,</w:t>
      </w:r>
      <w:r>
        <w:rPr>
          <w:rFonts w:eastAsia="Times New Roman"/>
          <w:szCs w:val="24"/>
        </w:rPr>
        <w:t xml:space="preserve"> οι </w:t>
      </w:r>
      <w:r>
        <w:rPr>
          <w:rFonts w:eastAsia="Times New Roman"/>
          <w:szCs w:val="24"/>
        </w:rPr>
        <w:t>σ</w:t>
      </w:r>
      <w:r>
        <w:rPr>
          <w:rFonts w:eastAsia="Times New Roman"/>
          <w:szCs w:val="24"/>
        </w:rPr>
        <w:t xml:space="preserve">υμβάσεις αυτές έτυχαν της συντριπτικής θετικής ψήφου από τα κόμματα τα οποία συμμετέχουν στην αντίστοιχη </w:t>
      </w:r>
      <w:r>
        <w:rPr>
          <w:rFonts w:eastAsia="Times New Roman"/>
          <w:szCs w:val="24"/>
        </w:rPr>
        <w:t>ε</w:t>
      </w:r>
      <w:r>
        <w:rPr>
          <w:rFonts w:eastAsia="Times New Roman"/>
          <w:szCs w:val="24"/>
        </w:rPr>
        <w:t xml:space="preserve">πιτροπή. </w:t>
      </w:r>
    </w:p>
    <w:p w14:paraId="1191297B" w14:textId="77777777" w:rsidR="00E556F1" w:rsidRDefault="000E0791">
      <w:pPr>
        <w:spacing w:line="600" w:lineRule="auto"/>
        <w:ind w:firstLine="720"/>
        <w:jc w:val="both"/>
        <w:rPr>
          <w:rFonts w:eastAsia="Times New Roman"/>
          <w:szCs w:val="24"/>
        </w:rPr>
      </w:pPr>
      <w:r>
        <w:rPr>
          <w:rFonts w:eastAsia="Times New Roman"/>
          <w:szCs w:val="24"/>
        </w:rPr>
        <w:t>Όσον αφορά τις δύο αντιρρήσεις που υπήρξαν –η μία για τη Μολδαβία- θέλω να διαβεβαιώσω –και</w:t>
      </w:r>
      <w:r>
        <w:rPr>
          <w:rFonts w:eastAsia="Times New Roman"/>
          <w:szCs w:val="24"/>
        </w:rPr>
        <w:t xml:space="preserve"> το είπα και στην </w:t>
      </w:r>
      <w:r>
        <w:rPr>
          <w:rFonts w:eastAsia="Times New Roman"/>
          <w:szCs w:val="24"/>
        </w:rPr>
        <w:t>ε</w:t>
      </w:r>
      <w:r>
        <w:rPr>
          <w:rFonts w:eastAsia="Times New Roman"/>
          <w:szCs w:val="24"/>
        </w:rPr>
        <w:t xml:space="preserve">πιτροπή- ότι για τα εθνικά μας θέματα η Δημοκρατία της Μολδαβίας τηρεί θετική στάση προς τις ελληνικές θέσεις τόσο σχετικά με τη </w:t>
      </w:r>
      <w:r>
        <w:rPr>
          <w:rFonts w:eastAsia="Times New Roman"/>
          <w:szCs w:val="24"/>
          <w:lang w:val="en-US"/>
        </w:rPr>
        <w:t>FYROM</w:t>
      </w:r>
      <w:r>
        <w:rPr>
          <w:rFonts w:eastAsia="Times New Roman"/>
          <w:szCs w:val="24"/>
        </w:rPr>
        <w:t xml:space="preserve"> όσο και σχετικά με το Κυπριακό. Διέψευσα αυτή</w:t>
      </w:r>
      <w:r>
        <w:rPr>
          <w:rFonts w:eastAsia="Times New Roman"/>
          <w:szCs w:val="24"/>
        </w:rPr>
        <w:t>ν</w:t>
      </w:r>
      <w:r>
        <w:rPr>
          <w:rFonts w:eastAsia="Times New Roman"/>
          <w:szCs w:val="24"/>
        </w:rPr>
        <w:t xml:space="preserve"> την τοποθέτηση και στην </w:t>
      </w:r>
      <w:r>
        <w:rPr>
          <w:rFonts w:eastAsia="Times New Roman"/>
          <w:szCs w:val="24"/>
        </w:rPr>
        <w:t>ε</w:t>
      </w:r>
      <w:r>
        <w:rPr>
          <w:rFonts w:eastAsia="Times New Roman"/>
          <w:szCs w:val="24"/>
        </w:rPr>
        <w:t>πιτροπή και το κάνω και στην Ο</w:t>
      </w:r>
      <w:r>
        <w:rPr>
          <w:rFonts w:eastAsia="Times New Roman"/>
          <w:szCs w:val="24"/>
        </w:rPr>
        <w:t xml:space="preserve">λομέλεια, έτσι ώστε να μην υπάρχουν παρεξηγήσεις. </w:t>
      </w:r>
    </w:p>
    <w:p w14:paraId="1191297C" w14:textId="77777777" w:rsidR="00E556F1" w:rsidRDefault="000E0791">
      <w:pPr>
        <w:spacing w:line="600" w:lineRule="auto"/>
        <w:ind w:firstLine="720"/>
        <w:jc w:val="both"/>
        <w:rPr>
          <w:rFonts w:eastAsia="Times New Roman"/>
          <w:szCs w:val="24"/>
        </w:rPr>
      </w:pPr>
      <w:r>
        <w:rPr>
          <w:rFonts w:eastAsia="Times New Roman"/>
          <w:szCs w:val="24"/>
        </w:rPr>
        <w:lastRenderedPageBreak/>
        <w:t>Κυρίες και κύριοι Βουλευτές, αυτές οι τρεις χώρες, το Αζερμπαϊτζάν, η Γεωργία και η Μολδαβία, είναι, όπως αναφέρθηκε, εταίροι της Ευρωπαϊκής Ένωσης στο πλαίσιο της Ευρωπαϊκής Πολιτικής Γειτονίας. Το πλαίσι</w:t>
      </w:r>
      <w:r>
        <w:rPr>
          <w:rFonts w:eastAsia="Times New Roman"/>
          <w:szCs w:val="24"/>
        </w:rPr>
        <w:t xml:space="preserve">ο των σχέσεων τους με την Ευρωπαϊκή Ένωση  ρυθμίζεται από τη Συμφωνία Εταιρικής Θέσης και Συνεργασίας του 1999. </w:t>
      </w:r>
    </w:p>
    <w:p w14:paraId="1191297D" w14:textId="77777777" w:rsidR="00E556F1" w:rsidRDefault="000E0791">
      <w:pPr>
        <w:spacing w:line="600" w:lineRule="auto"/>
        <w:ind w:firstLine="720"/>
        <w:jc w:val="both"/>
        <w:rPr>
          <w:rFonts w:eastAsia="Times New Roman"/>
          <w:szCs w:val="24"/>
        </w:rPr>
      </w:pPr>
      <w:r>
        <w:rPr>
          <w:rFonts w:eastAsia="Times New Roman"/>
          <w:szCs w:val="24"/>
        </w:rPr>
        <w:t>Γιατί γίνονται, λοιπόν, αυτές οι συμφωνίες; Γίνονται έτσι ώστε να υπάρξει σταδιακή προσέγγιση και εξοικείωση των ανατολικών εταίρων με τους θεσ</w:t>
      </w:r>
      <w:r>
        <w:rPr>
          <w:rFonts w:eastAsia="Times New Roman"/>
          <w:szCs w:val="24"/>
        </w:rPr>
        <w:t>μούς και τις πολιτικές της Ευρωπαϊκής Ένωσης. Πώς γίνεται αυτό; Με την παροχή εμπειρογνωμοσύνης, εξειδικευμένες γνώσεις και τεχνογνωσία, όπως διαθέτουμε ως κράτος-μέλος της Ευρωπαϊκής Ένωσης. Υπάρχει συνεργασία, επιπλέον, στην προετοιμασία εκπαιδευτικών πρ</w:t>
      </w:r>
      <w:r>
        <w:rPr>
          <w:rFonts w:eastAsia="Times New Roman"/>
          <w:szCs w:val="24"/>
        </w:rPr>
        <w:t xml:space="preserve">ογραμμάτων, δεξιοτήτων, σεμιναρίων, επισκέψεων, κοινών σπουδών και βέβαια είναι στη διακριτική ευχέρεια των μερών να καθορίζουν τις συναντήσεις τους ανάλογα με τις ανάγκες που θα προκύπτουν, έτσι ώστε να αποφεύγεται πολλές φορές η διοργάνωση απλών τυπικών </w:t>
      </w:r>
      <w:r>
        <w:rPr>
          <w:rFonts w:eastAsia="Times New Roman"/>
          <w:szCs w:val="24"/>
        </w:rPr>
        <w:t xml:space="preserve">γραφειοκρατικού τύπου συναντήσεων. </w:t>
      </w:r>
    </w:p>
    <w:p w14:paraId="1191297E" w14:textId="77777777" w:rsidR="00E556F1" w:rsidRDefault="000E0791">
      <w:pPr>
        <w:spacing w:line="600" w:lineRule="auto"/>
        <w:ind w:firstLine="720"/>
        <w:jc w:val="both"/>
        <w:rPr>
          <w:rFonts w:eastAsia="Times New Roman"/>
          <w:szCs w:val="24"/>
        </w:rPr>
      </w:pPr>
      <w:r>
        <w:rPr>
          <w:rFonts w:eastAsia="Times New Roman"/>
          <w:szCs w:val="24"/>
        </w:rPr>
        <w:lastRenderedPageBreak/>
        <w:t xml:space="preserve">Πώς γίνεται η χρηματοδότηση; Η χρηματοδότηση των ανωτέρω δράσεων γίνεται και από τα διατιθέμενα από την Ευρωπαϊκή Ένωση χρηματοδοτικά μέσα στο πλαίσιο των πολιτικών που αφορούν αυτά τα κράτη. </w:t>
      </w:r>
    </w:p>
    <w:p w14:paraId="1191297F" w14:textId="77777777" w:rsidR="00E556F1" w:rsidRDefault="000E0791">
      <w:pPr>
        <w:spacing w:line="600" w:lineRule="auto"/>
        <w:ind w:firstLine="720"/>
        <w:jc w:val="both"/>
        <w:rPr>
          <w:rFonts w:eastAsia="Times New Roman"/>
          <w:szCs w:val="24"/>
        </w:rPr>
      </w:pPr>
      <w:r>
        <w:rPr>
          <w:rFonts w:eastAsia="Times New Roman"/>
          <w:szCs w:val="24"/>
        </w:rPr>
        <w:t>Γιατί, λοιπόν, πέρα από αυτ</w:t>
      </w:r>
      <w:r>
        <w:rPr>
          <w:rFonts w:eastAsia="Times New Roman"/>
          <w:szCs w:val="24"/>
        </w:rPr>
        <w:t>ά ενδιαφέρουν τη χώρα μας οι συγκεκριμένες συμφωνίες; Διότι αφ’ ενός μας δίνουν τη δυνατότητα συνεργασίας με τα εν λόγω κράτη, αφ’ ετέρου υπογραμμίζεται η θετική συμβολή της χώρας μας στην προώθηση της Ευρωπαϊκής Πολιτικής Γειτονίας και τρίτον, διότι νομίζ</w:t>
      </w:r>
      <w:r>
        <w:rPr>
          <w:rFonts w:eastAsia="Times New Roman"/>
          <w:szCs w:val="24"/>
        </w:rPr>
        <w:t xml:space="preserve">ουμε ότι συμβάλλει και προωθούμε έτσι τη σταθερότητα στην ευρύτερη περιοχή, καθώς ως χώρα αποκτούμε με τα συγκεκριμένα </w:t>
      </w:r>
      <w:r>
        <w:rPr>
          <w:rFonts w:eastAsia="Times New Roman"/>
          <w:szCs w:val="24"/>
        </w:rPr>
        <w:t>μ</w:t>
      </w:r>
      <w:r>
        <w:rPr>
          <w:rFonts w:eastAsia="Times New Roman"/>
          <w:szCs w:val="24"/>
        </w:rPr>
        <w:t>νημόνια ένα χρήσιμο εργαλείο στις σχέσεις μας με αυτές τις χώρες μέσω της εμπέδωσης σχέσεων εμπιστοσύνης, μέσω της δημιουργίας δυνατοτήτ</w:t>
      </w:r>
      <w:r>
        <w:rPr>
          <w:rFonts w:eastAsia="Times New Roman"/>
          <w:szCs w:val="24"/>
        </w:rPr>
        <w:t xml:space="preserve">ων για την ανάπτυξη και των διμερών οικονομικών σχέσεων, περιλαμβανομένης της ανάπτυξης των εμπορικών και κυρίως των ενεργειακών σχέσεων. </w:t>
      </w:r>
    </w:p>
    <w:p w14:paraId="11912980" w14:textId="77777777" w:rsidR="00E556F1" w:rsidRDefault="000E0791">
      <w:pPr>
        <w:spacing w:line="600" w:lineRule="auto"/>
        <w:ind w:firstLine="720"/>
        <w:jc w:val="both"/>
        <w:rPr>
          <w:rFonts w:eastAsia="Times New Roman"/>
          <w:szCs w:val="24"/>
        </w:rPr>
      </w:pPr>
      <w:r>
        <w:rPr>
          <w:rFonts w:eastAsia="Times New Roman"/>
          <w:szCs w:val="24"/>
        </w:rPr>
        <w:lastRenderedPageBreak/>
        <w:t xml:space="preserve">Έτσι, λοιπόν, η </w:t>
      </w:r>
      <w:r>
        <w:rPr>
          <w:rFonts w:eastAsia="Times New Roman"/>
          <w:szCs w:val="24"/>
        </w:rPr>
        <w:t>κ</w:t>
      </w:r>
      <w:r>
        <w:rPr>
          <w:rFonts w:eastAsia="Times New Roman"/>
          <w:szCs w:val="24"/>
        </w:rPr>
        <w:t xml:space="preserve">ύρωση του παρόντος </w:t>
      </w:r>
      <w:r>
        <w:rPr>
          <w:rFonts w:eastAsia="Times New Roman"/>
          <w:szCs w:val="24"/>
        </w:rPr>
        <w:t>μ</w:t>
      </w:r>
      <w:r>
        <w:rPr>
          <w:rFonts w:eastAsia="Times New Roman"/>
          <w:szCs w:val="24"/>
        </w:rPr>
        <w:t xml:space="preserve">νημονίου αποτελεί απτή απόδειξη του ενδιαφέροντος της Ελλάδας στην εμπέδωση των </w:t>
      </w:r>
      <w:r>
        <w:rPr>
          <w:rFonts w:eastAsia="Times New Roman"/>
          <w:szCs w:val="24"/>
        </w:rPr>
        <w:t xml:space="preserve">δημοκρατικών θεσμών και παράλληλα στην εναρμόνιση με την ευρωπαϊκή πολιτική στους τομείς της οικονομικής συνεργασίας, ενέργειας και λοιπά. </w:t>
      </w:r>
    </w:p>
    <w:p w14:paraId="11912981" w14:textId="77777777" w:rsidR="00E556F1" w:rsidRDefault="000E0791">
      <w:pPr>
        <w:spacing w:line="600" w:lineRule="auto"/>
        <w:ind w:firstLine="720"/>
        <w:jc w:val="both"/>
        <w:rPr>
          <w:rFonts w:eastAsia="Times New Roman"/>
          <w:szCs w:val="24"/>
        </w:rPr>
      </w:pPr>
      <w:r>
        <w:rPr>
          <w:rFonts w:eastAsia="Times New Roman"/>
          <w:szCs w:val="24"/>
        </w:rPr>
        <w:t xml:space="preserve">Κατόπιν τούτου, εισηγούμεθα την </w:t>
      </w:r>
      <w:r>
        <w:rPr>
          <w:rFonts w:eastAsia="Times New Roman"/>
          <w:szCs w:val="24"/>
        </w:rPr>
        <w:t>κ</w:t>
      </w:r>
      <w:r>
        <w:rPr>
          <w:rFonts w:eastAsia="Times New Roman"/>
          <w:szCs w:val="24"/>
        </w:rPr>
        <w:t xml:space="preserve">ύρωση από τη Βουλή των τριών </w:t>
      </w:r>
      <w:r>
        <w:rPr>
          <w:rFonts w:eastAsia="Times New Roman"/>
          <w:szCs w:val="24"/>
        </w:rPr>
        <w:t>μ</w:t>
      </w:r>
      <w:r>
        <w:rPr>
          <w:rFonts w:eastAsia="Times New Roman"/>
          <w:szCs w:val="24"/>
        </w:rPr>
        <w:t xml:space="preserve">νημονίων </w:t>
      </w:r>
      <w:r>
        <w:rPr>
          <w:rFonts w:eastAsia="Times New Roman"/>
          <w:szCs w:val="24"/>
        </w:rPr>
        <w:t>σ</w:t>
      </w:r>
      <w:r>
        <w:rPr>
          <w:rFonts w:eastAsia="Times New Roman"/>
          <w:szCs w:val="24"/>
        </w:rPr>
        <w:t xml:space="preserve">υνεργασίας μεταξύ των χωρών αυτών. </w:t>
      </w:r>
    </w:p>
    <w:p w14:paraId="11912982" w14:textId="77777777" w:rsidR="00E556F1" w:rsidRDefault="000E0791">
      <w:pPr>
        <w:spacing w:line="600" w:lineRule="auto"/>
        <w:ind w:firstLine="720"/>
        <w:jc w:val="both"/>
        <w:rPr>
          <w:rFonts w:eastAsia="Times New Roman"/>
          <w:szCs w:val="24"/>
        </w:rPr>
      </w:pPr>
      <w:r>
        <w:rPr>
          <w:rFonts w:eastAsia="Times New Roman"/>
          <w:szCs w:val="24"/>
        </w:rPr>
        <w:t>Όσον αφ</w:t>
      </w:r>
      <w:r>
        <w:rPr>
          <w:rFonts w:eastAsia="Times New Roman"/>
          <w:szCs w:val="24"/>
        </w:rPr>
        <w:t xml:space="preserve">ορά, κυρίες και κύριοι συνάδελφοι, την τροπολογία του Υπουργείου Εξωτερικών με γενικό αριθμό 460 και ειδικό 8, ουσιαστικά έχει δύο στόχους. Πρώτον, εξοικονομεί δαπάνες από τον κρατικό προϋπολογισμό, γιατί δίνεται η δυνατότητα χρηματοδότησης των αποσπάσεων </w:t>
      </w:r>
      <w:r>
        <w:rPr>
          <w:rFonts w:eastAsia="Times New Roman"/>
          <w:szCs w:val="24"/>
        </w:rPr>
        <w:t>και των αναγκών των υπαλλήλων του Υπουργείου Εξωτερικών αποκλειστικά που πηγαίνουν στο εξωτερικό μέσα από ευρωπαϊκά προγράμματα και όχι να βαρύνουν τον κρατικό προϋπολογισμό.</w:t>
      </w:r>
    </w:p>
    <w:p w14:paraId="11912983" w14:textId="77777777" w:rsidR="00E556F1" w:rsidRDefault="000E0791">
      <w:pPr>
        <w:spacing w:line="600" w:lineRule="auto"/>
        <w:ind w:firstLine="720"/>
        <w:jc w:val="both"/>
        <w:rPr>
          <w:rFonts w:eastAsia="Times New Roman"/>
          <w:szCs w:val="24"/>
        </w:rPr>
      </w:pPr>
      <w:r>
        <w:rPr>
          <w:rFonts w:eastAsia="Times New Roman"/>
          <w:szCs w:val="24"/>
        </w:rPr>
        <w:lastRenderedPageBreak/>
        <w:t>Άρα με αυτόν τον τρόπο εξοικονομούμε δαπάνες από τον κρατικό προϋπολογισμό και δι</w:t>
      </w:r>
      <w:r>
        <w:rPr>
          <w:rFonts w:eastAsia="Times New Roman"/>
          <w:szCs w:val="24"/>
        </w:rPr>
        <w:t xml:space="preserve">ασφαλίζουμε την εύρυθμη λειτουργία των Αρχών μας, των εξωτερικών Υπηρεσίας του Υπουργείου Εξωτερικών. Δηλαδή ουσιαστικά πρόκειται για χρηματοδότηση από το Πρόγραμμα Δημοσίων Επενδύσεων, από πόρους όμως των ευρωπαϊκών προγραμμάτων. </w:t>
      </w:r>
    </w:p>
    <w:p w14:paraId="11912984" w14:textId="77777777" w:rsidR="00E556F1" w:rsidRDefault="000E0791">
      <w:pPr>
        <w:spacing w:line="600" w:lineRule="auto"/>
        <w:ind w:firstLine="720"/>
        <w:jc w:val="both"/>
        <w:rPr>
          <w:rFonts w:eastAsia="Times New Roman"/>
          <w:szCs w:val="24"/>
        </w:rPr>
      </w:pPr>
      <w:r>
        <w:rPr>
          <w:rFonts w:eastAsia="Times New Roman"/>
          <w:szCs w:val="24"/>
        </w:rPr>
        <w:t>Προκειμένου να γίνει αυτ</w:t>
      </w:r>
      <w:r>
        <w:rPr>
          <w:rFonts w:eastAsia="Times New Roman"/>
          <w:szCs w:val="24"/>
        </w:rPr>
        <w:t xml:space="preserve">ό κατορθωτό, είναι αναγκαιότητα να περάσει και να δεχθούμε τη συγκεκριμένη τροπολογία. Γι’ αυτόν τον λόγο την έχουμε καταθέσει. </w:t>
      </w:r>
    </w:p>
    <w:p w14:paraId="11912985" w14:textId="77777777" w:rsidR="00E556F1" w:rsidRDefault="000E0791">
      <w:pPr>
        <w:spacing w:line="600" w:lineRule="auto"/>
        <w:ind w:firstLine="720"/>
        <w:jc w:val="both"/>
        <w:rPr>
          <w:rFonts w:eastAsia="Times New Roman"/>
          <w:szCs w:val="24"/>
        </w:rPr>
      </w:pPr>
      <w:r>
        <w:rPr>
          <w:rFonts w:eastAsia="Times New Roman"/>
          <w:szCs w:val="24"/>
        </w:rPr>
        <w:t>Κυρίες και κύριοι Βουλευτές, νομίζω ότι η συναίνεση στη συγκεκριμένη τροπολογία θα πρέπει να είναι συντριπτική από όλα τα κόμμα</w:t>
      </w:r>
      <w:r>
        <w:rPr>
          <w:rFonts w:eastAsia="Times New Roman"/>
          <w:szCs w:val="24"/>
        </w:rPr>
        <w:t xml:space="preserve">τα. Ως εκ τούτου, εισηγούμαι και κάνω αποδεκτή τη συγκεκριμένη τροπολογία. </w:t>
      </w:r>
    </w:p>
    <w:p w14:paraId="11912986" w14:textId="77777777" w:rsidR="00E556F1" w:rsidRDefault="000E0791">
      <w:pPr>
        <w:spacing w:line="600" w:lineRule="auto"/>
        <w:ind w:firstLine="720"/>
        <w:jc w:val="both"/>
        <w:rPr>
          <w:rFonts w:eastAsia="Times New Roman"/>
          <w:szCs w:val="24"/>
        </w:rPr>
      </w:pPr>
      <w:r>
        <w:rPr>
          <w:rFonts w:eastAsia="Times New Roman"/>
          <w:szCs w:val="24"/>
        </w:rPr>
        <w:t xml:space="preserve">Σας ευχαριστώ πολύ. </w:t>
      </w:r>
    </w:p>
    <w:p w14:paraId="11912987" w14:textId="77777777" w:rsidR="00E556F1" w:rsidRDefault="000E0791">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τον Υφυπουργό κ. Αμανατίδη. Μίλησε και για την τροπολογία του Υπουργείου Εξωτερικών. </w:t>
      </w:r>
    </w:p>
    <w:p w14:paraId="11912988" w14:textId="77777777" w:rsidR="00E556F1" w:rsidRDefault="000E0791">
      <w:pPr>
        <w:spacing w:line="600" w:lineRule="auto"/>
        <w:ind w:firstLine="720"/>
        <w:jc w:val="both"/>
        <w:rPr>
          <w:rFonts w:eastAsia="Times New Roman"/>
          <w:szCs w:val="24"/>
        </w:rPr>
      </w:pPr>
      <w:r>
        <w:rPr>
          <w:rFonts w:eastAsia="Times New Roman"/>
          <w:szCs w:val="24"/>
        </w:rPr>
        <w:t>Προχωρούμε τώρα στους Υπου</w:t>
      </w:r>
      <w:r>
        <w:rPr>
          <w:rFonts w:eastAsia="Times New Roman"/>
          <w:szCs w:val="24"/>
        </w:rPr>
        <w:t xml:space="preserve">ργούς για να υποστηρίξουν τις τροπολογίες τους. </w:t>
      </w:r>
    </w:p>
    <w:p w14:paraId="11912989"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μπορώ να έχω τον λόγο; </w:t>
      </w:r>
    </w:p>
    <w:p w14:paraId="1191298A"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Ορίστε, κύριε Λοβέρδο, έχετε τον λόγο. </w:t>
      </w:r>
    </w:p>
    <w:p w14:paraId="1191298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υπάρχει ένα θέμα επί της διαδικασίας. Θα σας παρακαλούσα πάρα πολύ, αφού ακολουθούμε αυτήν τη </w:t>
      </w:r>
      <w:r>
        <w:rPr>
          <w:rFonts w:eastAsia="Times New Roman" w:cs="Times New Roman"/>
          <w:szCs w:val="24"/>
          <w:lang w:val="en-US"/>
        </w:rPr>
        <w:t>sui</w:t>
      </w:r>
      <w:r>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διαδικασία -με τη συναίνεση φυσικά όλων- να προστεθεί στο σκεπτικό του Προεδρείου και θα ήθελα τον λόγο γι’ αυτό.</w:t>
      </w:r>
    </w:p>
    <w:p w14:paraId="1191298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Κάνετε πολύ καλά που </w:t>
      </w:r>
      <w:r>
        <w:rPr>
          <w:rFonts w:eastAsia="Times New Roman" w:cs="Times New Roman"/>
          <w:szCs w:val="24"/>
        </w:rPr>
        <w:t>διαχωρίζετε τις δύο διαδικασίες και κατακτήσαμε τις τελευταίες τέσσερις, πέντε εβδομάδες, όταν έρχονται υπουργικές τροπολογίες -που δυστυχώς πια έγινε κανόνας, στο παρελθόν γινόταν κατ’ αυστηράν εξαίρεσιν-, μπήκαμε σε μία εκ των ενόντων ερμηνεία του Κανονι</w:t>
      </w:r>
      <w:r>
        <w:rPr>
          <w:rFonts w:eastAsia="Times New Roman" w:cs="Times New Roman"/>
          <w:szCs w:val="24"/>
        </w:rPr>
        <w:t xml:space="preserve">σμού και </w:t>
      </w:r>
      <w:r>
        <w:rPr>
          <w:rFonts w:eastAsia="Times New Roman" w:cs="Times New Roman"/>
          <w:szCs w:val="24"/>
        </w:rPr>
        <w:lastRenderedPageBreak/>
        <w:t xml:space="preserve">ανοίγει κατάλογος. Κατά την οικονομία των εργασιών, μιλάει ο εισηγητής και ο Κοινοβουλευτικός Εκπρόσωπος, αλλά κατακτήθηκε –νομίζω εσείς ήσασταν ή ο κ. Κακλαμάνης, δεν θυμάμαι- να γίνεται και εγγραφή ομιλητών, πράγμα που θα γίνει και σήμερα. </w:t>
      </w:r>
    </w:p>
    <w:p w14:paraId="1191298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Εν ό</w:t>
      </w:r>
      <w:r>
        <w:rPr>
          <w:rFonts w:eastAsia="Times New Roman" w:cs="Times New Roman"/>
          <w:szCs w:val="24"/>
        </w:rPr>
        <w:t>ψει και της τελευταίας εμπειρίας, που έχει αναστατώσει τη χώρα, σας παρακαλώ, κύριε Πρόεδρε, να δείτε με μεγάλη προσοχή και σεβασμό το άρθρο 104 του Κανονισμού. Τα σχέδια νόμου, κατά τον Κανονισμό, όπως αυτός έχει οργανώσει τη δουλειά μας, ψηφίζονται επί τ</w:t>
      </w:r>
      <w:r>
        <w:rPr>
          <w:rFonts w:eastAsia="Times New Roman" w:cs="Times New Roman"/>
          <w:szCs w:val="24"/>
        </w:rPr>
        <w:t>ης αρχής, κατ’ άρθρον και στο σύνολο. Το άρθρο 104 επιβάλλει, όταν έρχονται τροπολογίες υπουργικές ή βουλευτικές που γίνονται δεκτές ή τεχνικές βελτιώσεις την τελευταία στιγμή –οι κυβερνήσεις διά των τεχνικών βελτιώσεων νομοθετούν πάρα πολλές φορές και έρχ</w:t>
      </w:r>
      <w:r>
        <w:rPr>
          <w:rFonts w:eastAsia="Times New Roman" w:cs="Times New Roman"/>
          <w:szCs w:val="24"/>
        </w:rPr>
        <w:t>ονται τεχνικές βελτιώσεις πολλών σελίδων-, να ψηφίζεται το σχέδιο νόμου στο σύνολό του κάποια μέρα μετά.</w:t>
      </w:r>
    </w:p>
    <w:p w14:paraId="1191298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Γιατί γίνεται αυτό; Αυτό γίνεται για να δούμε στο ενδιάμεσο μήπως από τις νομοτεχνικές βελτιώσεις, από τις υιοθετήσεις τροπολογιών την τελευταία στιγμή</w:t>
      </w:r>
      <w:r>
        <w:rPr>
          <w:rFonts w:eastAsia="Times New Roman" w:cs="Times New Roman"/>
          <w:szCs w:val="24"/>
        </w:rPr>
        <w:t xml:space="preserve"> έχει προκύψει κάποια αναστάτωση στο κείμενο και κάποιο λάθος έχει συμβεί.</w:t>
      </w:r>
    </w:p>
    <w:p w14:paraId="1191298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Έχει παρατηρηθεί σε σχέδιο νόμου του κ. Κουρουμπλή, πριν από κάποιους μήνες, να προστίθεται στο τέλος διάταξη που δεν είχε κατατεθεί. Και επειδή η Βουλή καλείται να ψηφίσει το σύνολ</w:t>
      </w:r>
      <w:r>
        <w:rPr>
          <w:rFonts w:eastAsia="Times New Roman" w:cs="Times New Roman"/>
          <w:szCs w:val="24"/>
        </w:rPr>
        <w:t xml:space="preserve">ο αμέσως μετά την ψηφοφορία επί των άρθρων, δεν προλαβαίνεις να το δεις. </w:t>
      </w:r>
    </w:p>
    <w:p w14:paraId="1191299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Έχει, λοιπόν, αναστατωθεί η χώρα με την ιστορία των </w:t>
      </w:r>
      <w:r>
        <w:rPr>
          <w:rFonts w:eastAsia="Times New Roman" w:cs="Times New Roman"/>
          <w:szCs w:val="24"/>
          <w:lang w:val="en-US"/>
        </w:rPr>
        <w:t>offshore</w:t>
      </w:r>
      <w:r>
        <w:rPr>
          <w:rFonts w:eastAsia="Times New Roman" w:cs="Times New Roman"/>
          <w:szCs w:val="24"/>
        </w:rPr>
        <w:t>. Εμείς, για παράδειγμα, το πρόβλημα της διάταξης το είδαμε πριν ψηφίσουμε, γιατί τις διατάξεις για το «πόθεν έσχες» θα τι</w:t>
      </w:r>
      <w:r>
        <w:rPr>
          <w:rFonts w:eastAsia="Times New Roman" w:cs="Times New Roman"/>
          <w:szCs w:val="24"/>
        </w:rPr>
        <w:t xml:space="preserve">ς ψηφίζαμε. Κόμματα τα οποία ταλαιπωρήθηκαν από λάθος, επειδή κρυμμένη διάταξη μέσα σε ένα γενικό καλό κομμάτι του </w:t>
      </w:r>
      <w:r>
        <w:rPr>
          <w:rFonts w:eastAsia="Times New Roman" w:cs="Times New Roman"/>
          <w:szCs w:val="24"/>
        </w:rPr>
        <w:lastRenderedPageBreak/>
        <w:t>σχεδίου νόμου ψηφίστηκε, τώρα βγαίνουν στα μέσα ενημέρωσης και κάνουν αυτοκριτική. Θα μπορούσαμε να είμαστε και εμείς σε αυτήν τη θέση, εάν δ</w:t>
      </w:r>
      <w:r>
        <w:rPr>
          <w:rFonts w:eastAsia="Times New Roman" w:cs="Times New Roman"/>
          <w:szCs w:val="24"/>
        </w:rPr>
        <w:t>εν ήμασταν περισσότερο προσεκτικοί. Αν υπήρχε η ψήφιση επί του συνόλου την επομένη, υπήρχε περιθώριο να δούμε το σφάλμα.</w:t>
      </w:r>
    </w:p>
    <w:p w14:paraId="1191299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Σας ζητώ να εφαρμόσουμε το άρθρο 104. Λόγω της ενσωμάτωσης των τροπολογιών, που ήρθαν εκπροθέσμως και τώρα το πρωί τις είδαμε και μέσα </w:t>
      </w:r>
      <w:r>
        <w:rPr>
          <w:rFonts w:eastAsia="Times New Roman" w:cs="Times New Roman"/>
          <w:szCs w:val="24"/>
        </w:rPr>
        <w:t>σε αυτές υπάρχει και αυτή που βασανίζει τη χώρα εδώ και τρεις μέρες -είναι της τελευταίας στιγμής ενσωμάτωση- ζητάμε με επιμονή να αφήσετε την ψήφιση επί του συνόλου για αύριο, κύριε Πρόεδρε, ή για μ</w:t>
      </w:r>
      <w:r>
        <w:rPr>
          <w:rFonts w:eastAsia="Times New Roman" w:cs="Times New Roman"/>
          <w:szCs w:val="24"/>
        </w:rPr>
        <w:t>ί</w:t>
      </w:r>
      <w:r>
        <w:rPr>
          <w:rFonts w:eastAsia="Times New Roman" w:cs="Times New Roman"/>
          <w:szCs w:val="24"/>
        </w:rPr>
        <w:t xml:space="preserve">α άλλη μέρα. </w:t>
      </w:r>
    </w:p>
    <w:p w14:paraId="1191299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το δο</w:t>
      </w:r>
      <w:r>
        <w:rPr>
          <w:rFonts w:eastAsia="Times New Roman" w:cs="Times New Roman"/>
          <w:szCs w:val="24"/>
        </w:rPr>
        <w:t xml:space="preserve">ύμε όταν έρθει η ώρα του το θέμα. Το έχει θέσει και ο κ. Μηταράκης το θέμα. Μου το είπε προηγουμένως. Όταν έρθει η ώρα θα τα συζητήσουμε. </w:t>
      </w:r>
    </w:p>
    <w:p w14:paraId="1191299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Να προχωρήσουμε, για να μη διακόψουμε τον ειρμό της συζήτησης. Τον λόγο έχει ο κ. Φίλης γιατί στη δεύτερη κύρωση με τ</w:t>
      </w:r>
      <w:r>
        <w:rPr>
          <w:rFonts w:eastAsia="Times New Roman" w:cs="Times New Roman"/>
          <w:szCs w:val="24"/>
        </w:rPr>
        <w:t>ο Αζερμπαϊτζάν υπάρχει μια τροπολογία του Υπουργείου Παιδείας.</w:t>
      </w:r>
    </w:p>
    <w:p w14:paraId="1191299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Κύριε Φίλη, έχετε τον λόγο για πέντε λεπτά.</w:t>
      </w:r>
    </w:p>
    <w:p w14:paraId="1191299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Ευχαριστώ, κύριε Πρόεδρε.</w:t>
      </w:r>
    </w:p>
    <w:p w14:paraId="1191299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Κύριοι συνάδελφοι, η τροπολογία που έχουμε φέρει, αφορά ζητήμ</w:t>
      </w:r>
      <w:r>
        <w:rPr>
          <w:rFonts w:eastAsia="Times New Roman" w:cs="Times New Roman"/>
          <w:szCs w:val="24"/>
        </w:rPr>
        <w:t>ατα εκπαιδευτικού προσωπικού. Ειδικότερα, είναι μία προσωρινή διάταξη για το σχολικό έτος 2016 – 2017, αναφορικά με τη διαδικασία πρόσληψης αναπληρωτών εκπαιδευτικών πρωτοβάθμιας και δευτεροβάθμιας εκπαίδευσης, καθώς και αναπληρωτών ειδικού εκπαιδευτικού π</w:t>
      </w:r>
      <w:r>
        <w:rPr>
          <w:rFonts w:eastAsia="Times New Roman" w:cs="Times New Roman"/>
          <w:szCs w:val="24"/>
        </w:rPr>
        <w:t xml:space="preserve">ροσωπικού και ειδικού βοηθητικού προσωπικού. Θέλουμε η διαδικασία αυτή να είναι σύμφωνη με τις επιταγές του Συντάγματος και τη σχετική νομολογία του Συμβουλίου της Επικρατείας. </w:t>
      </w:r>
    </w:p>
    <w:p w14:paraId="1191299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 xml:space="preserve">Θα γνωρίζετε ότι τόσα χρόνια μετά την </w:t>
      </w:r>
      <w:r>
        <w:rPr>
          <w:rFonts w:eastAsia="Times New Roman" w:cs="Times New Roman"/>
          <w:szCs w:val="24"/>
        </w:rPr>
        <w:t>Α</w:t>
      </w:r>
      <w:r>
        <w:rPr>
          <w:rFonts w:eastAsia="Times New Roman" w:cs="Times New Roman"/>
          <w:szCs w:val="24"/>
        </w:rPr>
        <w:t>ναθεώρηση του Συντάγματος, ακόμα η διοί</w:t>
      </w:r>
      <w:r>
        <w:rPr>
          <w:rFonts w:eastAsia="Times New Roman" w:cs="Times New Roman"/>
          <w:szCs w:val="24"/>
        </w:rPr>
        <w:t xml:space="preserve">κηση δεν έχει υλοποιήσει τη συνταγματική πρόβλεψη και δέσμευση ότι οι προσλήψεις αναπληρωτών θα πρέπει να γίνονται με την εποπτεία του ΑΣΕΠ. Γίνονται με την εποπτεία των υπηρεσιών του Υπουργείου. </w:t>
      </w:r>
    </w:p>
    <w:p w14:paraId="1191299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Αυτό έχει αρκετές ουσιαστικές και όχι τυπικές, θα έλεγα, συ</w:t>
      </w:r>
      <w:r>
        <w:rPr>
          <w:rFonts w:eastAsia="Times New Roman" w:cs="Times New Roman"/>
          <w:szCs w:val="24"/>
        </w:rPr>
        <w:t xml:space="preserve">νέπειες. Κάνουμε σήμερα ένα βήμα και λέμε ότι στις προσλήψεις των αναπληρωτών φέτος, που θα γίνουν με το καθεστώς που έχουμε αναγγείλει το περσινό, με τη γνωστή υπουργική απόφαση, τελικώς οι ενστάσεις επί των πινάκων θα κριθούν από το ΑΣΕΠ και όχι από τις </w:t>
      </w:r>
      <w:r>
        <w:rPr>
          <w:rFonts w:eastAsia="Times New Roman" w:cs="Times New Roman"/>
          <w:szCs w:val="24"/>
        </w:rPr>
        <w:t xml:space="preserve">υπηρεσίες του Υπουργείου. </w:t>
      </w:r>
      <w:r>
        <w:rPr>
          <w:rFonts w:eastAsia="Times New Roman" w:cs="Times New Roman"/>
          <w:szCs w:val="24"/>
        </w:rPr>
        <w:t xml:space="preserve">Επαναλαμβάνω, είναι στοιχειώδης συμμόρφωση προς τη νομολογία του Συμβουλίου της Επικρατείας και προς τη συνταγματική πρόβλεψη. </w:t>
      </w:r>
    </w:p>
    <w:p w14:paraId="1191299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δεύτερο, θα έλεγε κανείς ότι είναι μ</w:t>
      </w:r>
      <w:r>
        <w:rPr>
          <w:rFonts w:eastAsia="Times New Roman" w:cs="Times New Roman"/>
          <w:szCs w:val="24"/>
        </w:rPr>
        <w:t>ί</w:t>
      </w:r>
      <w:r>
        <w:rPr>
          <w:rFonts w:eastAsia="Times New Roman" w:cs="Times New Roman"/>
          <w:szCs w:val="24"/>
        </w:rPr>
        <w:t xml:space="preserve">α εντελώς νομοτεχνικής σημασίας βελτίωση. Αφορά τους μαθητές, </w:t>
      </w:r>
      <w:r>
        <w:rPr>
          <w:rFonts w:eastAsia="Times New Roman" w:cs="Times New Roman"/>
          <w:szCs w:val="24"/>
        </w:rPr>
        <w:t xml:space="preserve">αλλά και τους αποφοίτους των σχολικών μονάδων που οι περιοχές τους επλήγησαν από τον σεισμό της 17ης Νοεμβρίου 2015. Έχουμε ψηφίσει ειδική ρύθμιση. Δεν υπήρχε η λέξη «απόφοιτοι» και </w:t>
      </w:r>
      <w:r>
        <w:rPr>
          <w:rFonts w:eastAsia="Times New Roman" w:cs="Times New Roman"/>
          <w:szCs w:val="24"/>
        </w:rPr>
        <w:lastRenderedPageBreak/>
        <w:t>για λόγους ισότητας, όπως αντιλαμβάνεστε όλοι, λέμε «μαθητές, μαθήτριες κα</w:t>
      </w:r>
      <w:r>
        <w:rPr>
          <w:rFonts w:eastAsia="Times New Roman" w:cs="Times New Roman"/>
          <w:szCs w:val="24"/>
        </w:rPr>
        <w:t>ι απόφοιτοι». Αυτή είναι η συγκεκριμένη τροπολογία.</w:t>
      </w:r>
    </w:p>
    <w:p w14:paraId="1191299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Επί τη ευκαιρία, κυρίες και κύριοι συνάδελφοι, θα ήθελα να σας ανακοινώσω ότι, όπως ανέφερε και η αρμόδια Αναπληρώτρια Υπουργός Παιδείας, Έρευνας και Θρησκευμάτων, σε συνεργασία με τη Ειδική Γραμματεία Δι</w:t>
      </w:r>
      <w:r>
        <w:rPr>
          <w:rFonts w:eastAsia="Times New Roman" w:cs="Times New Roman"/>
          <w:szCs w:val="24"/>
        </w:rPr>
        <w:t>αχείρισης Τομεακών Προγραμμάτων, για πρώτη φορά μετά το 2011, το ΙΚΥ, το Ίδρυμα Κρατικών Υποτροφιών, προκηρύσσει υποτροφίες εσωτερικού για υλοποίηση διδακτορικής έρευνας, ανταποκρινόμενο στην ανάγκη για ανάσχεση της εκροής νέων επιστημόνων από τη χώρα μας.</w:t>
      </w:r>
      <w:r>
        <w:rPr>
          <w:rFonts w:eastAsia="Times New Roman" w:cs="Times New Roman"/>
          <w:szCs w:val="24"/>
        </w:rPr>
        <w:t xml:space="preserve"> </w:t>
      </w:r>
    </w:p>
    <w:p w14:paraId="1191299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ΙΚΥ προκηρύσσει πρόγραμμα υποτροφιών συνολικά διακοσίων έντεκα θέσεων σε τρεις επιστημονικούς τομείς. Θα θέλαμε να πούμε ότι είναι ένα πρώτο βήμα, όπως είπε και η κ. Αναγνωστοπούλου, από τα πολλά που θα γίνουν σύντομα για να μπορέσουμε να κρατήσουμε κ</w:t>
      </w:r>
      <w:r>
        <w:rPr>
          <w:rFonts w:eastAsia="Times New Roman" w:cs="Times New Roman"/>
          <w:szCs w:val="24"/>
        </w:rPr>
        <w:t>αι να επαναφέρουμε στη χώρα μας το υψηλό δυναμικό των νέων επιστημόνων.</w:t>
      </w:r>
    </w:p>
    <w:p w14:paraId="1191299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191299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 Παιδείας, Έρευνας και Θρησκευμάτων κ. Φίλη.</w:t>
      </w:r>
    </w:p>
    <w:p w14:paraId="1191299E" w14:textId="77777777" w:rsidR="00E556F1" w:rsidRDefault="000E0791">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w:t>
      </w:r>
      <w:r>
        <w:rPr>
          <w:rFonts w:eastAsia="Times New Roman" w:cs="Times New Roman"/>
        </w:rPr>
        <w:t>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w:t>
      </w:r>
      <w:r>
        <w:rPr>
          <w:rFonts w:eastAsia="Times New Roman" w:cs="Times New Roman"/>
        </w:rPr>
        <w:t>ε μαθήτριες και μαθητές και τέσσερις συνοδοί εκπαιδευτικοί από το 11</w:t>
      </w:r>
      <w:r>
        <w:rPr>
          <w:rFonts w:eastAsia="Times New Roman" w:cs="Times New Roman"/>
          <w:vertAlign w:val="superscript"/>
        </w:rPr>
        <w:t>ο</w:t>
      </w:r>
      <w:r>
        <w:rPr>
          <w:rFonts w:eastAsia="Times New Roman" w:cs="Times New Roman"/>
        </w:rPr>
        <w:t xml:space="preserve"> και 19</w:t>
      </w:r>
      <w:r>
        <w:rPr>
          <w:rFonts w:eastAsia="Times New Roman" w:cs="Times New Roman"/>
          <w:vertAlign w:val="superscript"/>
        </w:rPr>
        <w:t>ο</w:t>
      </w:r>
      <w:r>
        <w:rPr>
          <w:rFonts w:eastAsia="Times New Roman" w:cs="Times New Roman"/>
        </w:rPr>
        <w:t xml:space="preserve"> Δημοτικό Σχολείο Αγίου Δημητρίου. </w:t>
      </w:r>
    </w:p>
    <w:p w14:paraId="1191299F" w14:textId="77777777" w:rsidR="00E556F1" w:rsidRDefault="000E079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19129A0" w14:textId="77777777" w:rsidR="00E556F1" w:rsidRDefault="000E0791">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119129A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Τώρα τον λόγο έχει ο Αναπληρωτής Υπουργός Εθνικής Άμυνας κ. Βίτσας</w:t>
      </w:r>
      <w:r>
        <w:rPr>
          <w:rFonts w:eastAsia="Times New Roman" w:cs="Times New Roman"/>
          <w:szCs w:val="24"/>
        </w:rPr>
        <w:t xml:space="preserve"> για να αναπτύξει την τροπολογία που υπάρχει στη δεύτερη σύμβαση.</w:t>
      </w:r>
    </w:p>
    <w:p w14:paraId="119129A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19129A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Ευχαριστώ, κύριε Πρόεδρε. Θα είμαι πολύ σύντομος.</w:t>
      </w:r>
    </w:p>
    <w:p w14:paraId="119129A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Την 1η Φεβρουαρίου εκκίνησε η ισχύς του ν. 4361/2016,</w:t>
      </w:r>
      <w:r>
        <w:rPr>
          <w:rFonts w:eastAsia="Times New Roman" w:cs="Times New Roman"/>
          <w:szCs w:val="24"/>
        </w:rPr>
        <w:t xml:space="preserve"> με θέμα «Ρύθμιση θεμάτων μεταθέσεων οπλιτών, μέριμνας προσωπικού και άλλες διατάξεις». Στο άρθρο 24 αυτού του νόμου προβλέπεται η αύξηση της διάρκειας φοίτησης στις Ανώτερες Στρατιωτικές Σχολές Υπαξιωματικών από δυο σε τρία έτη. Αν θυμάμαι καλά –και νομίζ</w:t>
      </w:r>
      <w:r>
        <w:rPr>
          <w:rFonts w:eastAsia="Times New Roman" w:cs="Times New Roman"/>
          <w:szCs w:val="24"/>
        </w:rPr>
        <w:t xml:space="preserve">ω θυμάμαι καλά- και για λόγους αναβάθμισης αυτών των σπουδών, όλες οι πτέρυγες της Βουλής υπερψήφισαν αυτό το άρθρο. </w:t>
      </w:r>
    </w:p>
    <w:p w14:paraId="119129A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Τότε, αν θυμάστε, είχαμε πει ότι αυτή η διαδικασία ξεκινάει με υπουργική απόφαση. Τα Γενικά Επιτελεία πρότειναν να ξεκινήσει αυτή η διαδικ</w:t>
      </w:r>
      <w:r>
        <w:rPr>
          <w:rFonts w:eastAsia="Times New Roman" w:cs="Times New Roman"/>
          <w:szCs w:val="24"/>
        </w:rPr>
        <w:t xml:space="preserve">ασία από το έτος 2015-2016. Πιο συγκεκριμένα, αυτοί που είναι στο δεύτερο έτος ολοκληρώνουν φέτος τη σχολή τους, αλλά αυτοί που είναι στο πρώτο έτος θα είχαν έναν χρόνο, ενώ οι υπόλοιποι θα είχαν τρία χρόνια. </w:t>
      </w:r>
    </w:p>
    <w:p w14:paraId="119129A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Επειδή τα Γενικά Επιτελεία είχαν προνοήσει εκ </w:t>
      </w:r>
      <w:r>
        <w:rPr>
          <w:rFonts w:eastAsia="Times New Roman" w:cs="Times New Roman"/>
          <w:szCs w:val="24"/>
        </w:rPr>
        <w:t>των προτέρων και είχαν αλλάξει το κανονιστικό πλαίσιο για το πρόγραμμα σπουδών και τους οργανισμούς τους για τρία χρόνια, η πρόταση που μας έκαναν και εγώ την αποδέχθηκα –και παρακαλώ να την αποδεχθούμε όλοι- είναι η τριετία να ισχύσει και για αυτούς που ε</w:t>
      </w:r>
      <w:r>
        <w:rPr>
          <w:rFonts w:eastAsia="Times New Roman" w:cs="Times New Roman"/>
          <w:szCs w:val="24"/>
        </w:rPr>
        <w:t xml:space="preserve">ίναι φέτος πρωτοετείς. </w:t>
      </w:r>
    </w:p>
    <w:p w14:paraId="119129A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Υπάρχει όλη η σχετική προετοιμασία, η συμφωνία των Γενικών Επιτελείων. Εκείνο που δεν μπορούσαμε να κάνουμε είναι να γίνει αυτή η διαδικασία με υπουργική απόφαση, γιατί δεν θα είχε νομοθετική κατοχύρωση. Γι’ αυτό βάζουμε αυτή</w:t>
      </w:r>
      <w:r>
        <w:rPr>
          <w:rFonts w:eastAsia="Times New Roman" w:cs="Times New Roman"/>
          <w:szCs w:val="24"/>
        </w:rPr>
        <w:t>ν</w:t>
      </w:r>
      <w:r>
        <w:rPr>
          <w:rFonts w:eastAsia="Times New Roman" w:cs="Times New Roman"/>
          <w:szCs w:val="24"/>
        </w:rPr>
        <w:t xml:space="preserve"> την τ</w:t>
      </w:r>
      <w:r>
        <w:rPr>
          <w:rFonts w:eastAsia="Times New Roman" w:cs="Times New Roman"/>
          <w:szCs w:val="24"/>
        </w:rPr>
        <w:t xml:space="preserve">ροπολογία, ώστε να υπάρχει νομοθετική κατοχύρωση για να </w:t>
      </w:r>
      <w:r>
        <w:rPr>
          <w:rFonts w:eastAsia="Times New Roman" w:cs="Times New Roman"/>
          <w:szCs w:val="24"/>
        </w:rPr>
        <w:lastRenderedPageBreak/>
        <w:t xml:space="preserve">ξεκινήσει. Σας παρακαλώ να ψηφιστεί, αν είναι δυνατόν, από όλους όσους είχαν ψηφίσει και την προηγούμενη φορά. </w:t>
      </w:r>
    </w:p>
    <w:p w14:paraId="119129A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ευχαριστώ.</w:t>
      </w:r>
    </w:p>
    <w:p w14:paraId="119129A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Αναπληρωτή Υπουργό </w:t>
      </w:r>
      <w:r>
        <w:rPr>
          <w:rFonts w:eastAsia="Times New Roman" w:cs="Times New Roman"/>
          <w:szCs w:val="24"/>
        </w:rPr>
        <w:t>Εθνικής Άμυνας κ. Βίτσα.</w:t>
      </w:r>
    </w:p>
    <w:p w14:paraId="119129A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 την επόμενη τροπολογία, αν δεν κάνω λάθος, την τροπολογία με αριθμό 462/10, θα μιλήσουν ο κ. Παπαγγελόπουλος και ο κ. Παρασκευόπουλος.</w:t>
      </w:r>
    </w:p>
    <w:p w14:paraId="119129A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Τον λόγο έχει ο κ. Παπαγγελόπουλος, Αναπληρωτής Υπουργός Δικαιοσύνης, Διαφάνειας και Ανθρωπί</w:t>
      </w:r>
      <w:r>
        <w:rPr>
          <w:rFonts w:eastAsia="Times New Roman" w:cs="Times New Roman"/>
          <w:szCs w:val="24"/>
        </w:rPr>
        <w:t xml:space="preserve">νων Δικαιωμάτων για πέντε λεπτά. </w:t>
      </w:r>
    </w:p>
    <w:p w14:paraId="119129A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Πρόεδρε, σας ευχαριστώ, αλλά θα παρακαλούσα εκ προοιμίου, και </w:t>
      </w:r>
      <w:r>
        <w:rPr>
          <w:rFonts w:eastAsia="Times New Roman" w:cs="Times New Roman"/>
          <w:szCs w:val="24"/>
        </w:rPr>
        <w:lastRenderedPageBreak/>
        <w:t>εσάς και τους Βουλευτές, ο χρόνος που θα μου παραχωρη</w:t>
      </w:r>
      <w:r>
        <w:rPr>
          <w:rFonts w:eastAsia="Times New Roman" w:cs="Times New Roman"/>
          <w:szCs w:val="24"/>
        </w:rPr>
        <w:t>θεί να είναι λίγο περισσότερος, γιατί θα ήθελα αναφερθώ σε ένα θέμα που έχει απασχολήσει την κοινή γνώμη και τους Βουλευτές. Και νομίζω ότι πρέπει να αρθούν σήμερα κάποιες παρεξηγήσεις. Ζητώ, λοιπόν, τη δική σας ανοχή, αλλά και των Βουλευτών.</w:t>
      </w:r>
    </w:p>
    <w:p w14:paraId="119129A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κυρίες και κύριοι Βουλευτές, σήμερα και σε αυτή την Αίθουσα κορυφώνεται και τελειώνει το ρεσιτάλ υποκρισίας και λαϊκισμού των τελευταίων ημερών. Κορυφώνεται και τελειώνει η μάχη μεταξύ της ρήσης του Γκαίμπελς</w:t>
      </w:r>
      <w:r>
        <w:rPr>
          <w:rFonts w:eastAsia="Times New Roman" w:cs="Times New Roman"/>
          <w:szCs w:val="24"/>
        </w:rPr>
        <w:t>:</w:t>
      </w:r>
      <w:r>
        <w:rPr>
          <w:rFonts w:eastAsia="Times New Roman" w:cs="Times New Roman"/>
          <w:szCs w:val="24"/>
        </w:rPr>
        <w:t xml:space="preserve"> «Συκοφαντείτε, συκοφαντείτε, συκοφαντείτε, σ</w:t>
      </w:r>
      <w:r>
        <w:rPr>
          <w:rFonts w:eastAsia="Times New Roman" w:cs="Times New Roman"/>
          <w:szCs w:val="24"/>
        </w:rPr>
        <w:t>το τέλος κάτι θα μείνει» και της λαϊκής παροιμίας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αθαρός ουρανός αστραπές δεν φοβάται». </w:t>
      </w:r>
    </w:p>
    <w:p w14:paraId="119129A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Ευτυχώς, υπήρξε στοίχιση πίσω από τη ρήση του Γκαίμπελς μέρους μόνο της Αντιπολίτευσης.</w:t>
      </w:r>
    </w:p>
    <w:p w14:paraId="119129A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Συγχαρητήρια!</w:t>
      </w:r>
    </w:p>
    <w:p w14:paraId="119129B0" w14:textId="77777777" w:rsidR="00E556F1" w:rsidRDefault="000E0791">
      <w:pPr>
        <w:spacing w:line="600" w:lineRule="auto"/>
        <w:ind w:firstLine="720"/>
        <w:jc w:val="center"/>
        <w:rPr>
          <w:rFonts w:eastAsia="Times New Roman"/>
          <w:bCs/>
        </w:rPr>
      </w:pPr>
      <w:r>
        <w:rPr>
          <w:rFonts w:eastAsia="Times New Roman"/>
          <w:bCs/>
        </w:rPr>
        <w:t>(Θόρυβος στην Αίθουσα)</w:t>
      </w:r>
    </w:p>
    <w:p w14:paraId="119129B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ΔΗΜΗΤΡΙΟΣ ΠΑΠΑΓΓΕΛΟΠ</w:t>
      </w:r>
      <w:r>
        <w:rPr>
          <w:rFonts w:eastAsia="Times New Roman" w:cs="Times New Roman"/>
          <w:b/>
          <w:szCs w:val="24"/>
        </w:rPr>
        <w:t>ΟΥΛΟΣ (Αναπληρωτής Υπουργός Δικαιοσύνης, Διαφάνειας και Ανθρωπίνων Δικαιωμάτων):</w:t>
      </w:r>
      <w:r>
        <w:rPr>
          <w:rFonts w:eastAsia="Times New Roman" w:cs="Times New Roman"/>
          <w:szCs w:val="24"/>
        </w:rPr>
        <w:t xml:space="preserve"> Σας ευχαριστώ, κύριε Λοβέρδο, για τα συγχαρητήρια! Τρεις μέρες ακούω τα μεγαλύτερα ψεύδη. Πρέπει, λοιπόν, να απαντηθούν.</w:t>
      </w:r>
    </w:p>
    <w:p w14:paraId="119129B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Πίσω από τη λαϊκή παροιμία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αθαρός ουρανός αστραπές </w:t>
      </w:r>
      <w:r>
        <w:rPr>
          <w:rFonts w:eastAsia="Times New Roman" w:cs="Times New Roman"/>
          <w:szCs w:val="24"/>
        </w:rPr>
        <w:t xml:space="preserve">δεν φοβάται» στοιχίζεται η Κυβέρνηση. Πρέπει, όμως, να δοθεί και μια απάντηση στο παραπλανητικό, λαϊκίστικο και υποκριτικό ερώτημα: «Ποιος Υπουργός εμπνεύστηκε αυτή την τροπολογία και ποιους Υπουργούς της Κυβέρνησης προσπαθεί να καλύψει;». </w:t>
      </w:r>
    </w:p>
    <w:p w14:paraId="119129B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Γνωρίζουν όλοι,</w:t>
      </w:r>
      <w:r>
        <w:rPr>
          <w:rFonts w:eastAsia="Times New Roman" w:cs="Times New Roman"/>
          <w:szCs w:val="24"/>
        </w:rPr>
        <w:t xml:space="preserve"> ή οφείλουν να γνωρίζουν, ότι κανένας Υπουργός δεν την εμπνεύστηκε και κανέναν Υπουργό δεν θέλει να καλύψει. Η επίμαχη διάταξη που σήμερα καλούμαστε να τροποποιήσουμε είναι διεθνής υποχρέωση της χώρας και ανάγκη εναρμόνισης με τη σύσταση της </w:t>
      </w:r>
      <w:r>
        <w:rPr>
          <w:rFonts w:eastAsia="Times New Roman" w:cs="Times New Roman"/>
          <w:szCs w:val="24"/>
          <w:lang w:val="en-US"/>
        </w:rPr>
        <w:t>GRECO</w:t>
      </w:r>
      <w:r>
        <w:rPr>
          <w:rFonts w:eastAsia="Times New Roman" w:cs="Times New Roman"/>
          <w:szCs w:val="24"/>
        </w:rPr>
        <w:t xml:space="preserve"> και τα ε</w:t>
      </w:r>
      <w:r>
        <w:rPr>
          <w:rFonts w:eastAsia="Times New Roman" w:cs="Times New Roman"/>
          <w:szCs w:val="24"/>
        </w:rPr>
        <w:t xml:space="preserve">υρωπαϊκά πρότυπα. </w:t>
      </w:r>
    </w:p>
    <w:p w14:paraId="119129B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Κανένας Υπουργός της Κυβέρνησης δεν έχει ανάγκη καλύψεως με αυτή την τροπολογία. Εγώ δεν ξέρω κανέναν. Αν κάποιος ξέρει, να το πει και να μην κάνει πολιτική σπέκουλα. Απεναντίας, γνωρίζω εγώ και πάρα πολλοί πολλούς που δεν ανήκουν στην Κ</w:t>
      </w:r>
      <w:r>
        <w:rPr>
          <w:rFonts w:eastAsia="Times New Roman" w:cs="Times New Roman"/>
          <w:szCs w:val="24"/>
        </w:rPr>
        <w:t xml:space="preserve">υβέρνηση και έχουν εμπλοκή με </w:t>
      </w:r>
      <w:r>
        <w:rPr>
          <w:rFonts w:eastAsia="Times New Roman" w:cs="Times New Roman"/>
          <w:szCs w:val="24"/>
          <w:lang w:val="en-US"/>
        </w:rPr>
        <w:t>offshore</w:t>
      </w:r>
      <w:r>
        <w:rPr>
          <w:rFonts w:eastAsia="Times New Roman" w:cs="Times New Roman"/>
          <w:szCs w:val="24"/>
        </w:rPr>
        <w:t xml:space="preserve"> εταιρείες, αλλά εγώ δεν κάνω πολιτική σπέκουλα.</w:t>
      </w:r>
    </w:p>
    <w:p w14:paraId="119129B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Και θα ήθελα να θέσω και ένα άλλο ερώτημα προκαταρκτικά. Ακούστηκε ότι κάποιοι θα απαλλαγούν για τις μέρες που ίσχυσε η διάταξη. Ουδέν ψευδέστερο! Καλώ οποιονδήποτε </w:t>
      </w:r>
      <w:r>
        <w:rPr>
          <w:rFonts w:eastAsia="Times New Roman" w:cs="Times New Roman"/>
          <w:szCs w:val="24"/>
        </w:rPr>
        <w:t>νομικό, είτε έχει γνώσεις ποινικού δικαίου είτε όχι, να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τα ακόλουθα. Δεν υπάρχει θέμα απαλλαγής για τον χρόνο που ισχύει η διάταξη γιατί, πρώτον, όσοι διατηρούν σήμερα εξωχώρια εταιρεία δεν μπορούν να τύχουν οποιουδήποτε ευεργετήματος με</w:t>
      </w:r>
      <w:r>
        <w:rPr>
          <w:rFonts w:eastAsia="Times New Roman" w:cs="Times New Roman"/>
          <w:szCs w:val="24"/>
        </w:rPr>
        <w:t xml:space="preserve"> αυτή την τροποποίηση που θα έρθει.</w:t>
      </w:r>
    </w:p>
    <w:p w14:paraId="119129B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Δεύτερον και κυριότερο </w:t>
      </w:r>
      <w:r>
        <w:rPr>
          <w:rFonts w:eastAsia="Times New Roman" w:cs="Times New Roman"/>
          <w:szCs w:val="24"/>
        </w:rPr>
        <w:t>-</w:t>
      </w:r>
      <w:r>
        <w:rPr>
          <w:rFonts w:eastAsia="Times New Roman" w:cs="Times New Roman"/>
          <w:szCs w:val="24"/>
        </w:rPr>
        <w:t xml:space="preserve">που είναι πασίγνωστο, αλλά κάποιοι το αποσιωπούν- υπάρχει ποινική κύρωση, και μάλιστα σε κακουργηματική μορφή, που προβλέπεται στο άρθρο περί ανακριβούς ή ψευδούς </w:t>
      </w:r>
      <w:r>
        <w:rPr>
          <w:rFonts w:eastAsia="Times New Roman" w:cs="Times New Roman"/>
          <w:szCs w:val="24"/>
        </w:rPr>
        <w:lastRenderedPageBreak/>
        <w:t>δηλώσεως. Είναι το άρθρο 6 του ν.</w:t>
      </w:r>
      <w:r>
        <w:rPr>
          <w:rFonts w:eastAsia="Times New Roman" w:cs="Times New Roman"/>
          <w:szCs w:val="24"/>
        </w:rPr>
        <w:t>3213/2000, όπως αντικαταστάθηκε με το άρθρο 227 του ν</w:t>
      </w:r>
      <w:r>
        <w:rPr>
          <w:rFonts w:eastAsia="Times New Roman" w:cs="Times New Roman"/>
          <w:szCs w:val="24"/>
        </w:rPr>
        <w:t>.</w:t>
      </w:r>
      <w:r>
        <w:rPr>
          <w:rFonts w:eastAsia="Times New Roman" w:cs="Times New Roman"/>
          <w:szCs w:val="24"/>
        </w:rPr>
        <w:t>4281/2014 και όπως αντικαταστάθηκε πρόσφατα με το άρθρο 177 του ν.4389/2016. Αυτά προκαταρκτικά.</w:t>
      </w:r>
    </w:p>
    <w:p w14:paraId="119129B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Κατ’ ανάγκη, θα περιορίσω όσα έχω γράψει, αλλά θα προσπαθήσω να πω αυτά που πραγματικά ενδιαφέρουν και θα</w:t>
      </w:r>
      <w:r>
        <w:rPr>
          <w:rFonts w:eastAsia="Times New Roman" w:cs="Times New Roman"/>
          <w:szCs w:val="24"/>
        </w:rPr>
        <w:t xml:space="preserve"> ρίξουν φως σε αυτή την υπόθεση. </w:t>
      </w:r>
    </w:p>
    <w:p w14:paraId="119129B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Ένας φαινομενικά δρακόντειος και γενικόλογος νόμος δεν είναι σχεδόν ποτέ αποτελεσματικός. Ένας νόμος ο οποίος εξαντλεί την αυστηρότητά του σε ασάφειες και αοριστίες, στην πραγματικότητα δεν έχει στόχο να τιμωρήσει, αλλά να</w:t>
      </w:r>
      <w:r>
        <w:rPr>
          <w:rFonts w:eastAsia="Times New Roman" w:cs="Times New Roman"/>
          <w:szCs w:val="24"/>
        </w:rPr>
        <w:t xml:space="preserve"> καλύψει. Αποτελεσματικός είναι ο σαφής και απόλυτα συγκεκριμένος νόμος.</w:t>
      </w:r>
    </w:p>
    <w:p w14:paraId="119129B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Με βάση αυτή τη θέση, ξεκινώ δηλώνοντας τη πεποίθησή μου ότι η διάταξη του πολυνομοσχεδίου για την απαγόρευση συμμετοχής πολιτικών προσώπων στη διοίκηση ή στο μετοχικό κεφάλαιο εταιρε</w:t>
      </w:r>
      <w:r>
        <w:rPr>
          <w:rFonts w:eastAsia="Times New Roman" w:cs="Times New Roman"/>
          <w:szCs w:val="24"/>
        </w:rPr>
        <w:t>ιών που έχουν έδρα σε κράτος μη συνεργάσιμο φορολογικά με την Ελληνική Δημοκρατία ήταν απολύτως νομικά ορθή.</w:t>
      </w:r>
    </w:p>
    <w:p w14:paraId="119129B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 xml:space="preserve">Η έννοια των μη φορολογικά συνεργασίμων κρατών είναι μια διεθνώς απολύτως αποδεκτή και πλήρως ορισμένη νομικά έννοια. Κάθε χρόνο εκδίδεται από τον </w:t>
      </w:r>
      <w:r>
        <w:rPr>
          <w:rFonts w:eastAsia="Times New Roman" w:cs="Times New Roman"/>
          <w:szCs w:val="24"/>
        </w:rPr>
        <w:t xml:space="preserve">ΟΟΣΑ κατάλογος με όσα κράτη διατηρούν αδιαφανές φορολογικό περιβάλλον, δηλαδή δεν ανταλλάσσουν πληροφορίες με φορολογικές αρχές άλλων κρατών. Στο τέλος κάθε έτους ο Υπουργός Οικονομικών εκδίδει μια υπουργική απόφαση -τα προσπερνάω λόγω ελλείψεως χρόνου- η </w:t>
      </w:r>
      <w:r>
        <w:rPr>
          <w:rFonts w:eastAsia="Times New Roman" w:cs="Times New Roman"/>
          <w:szCs w:val="24"/>
        </w:rPr>
        <w:t>οποία κατοχυρώνει πλήρως την έννοια της διάταξης που ψηφίσαμε.</w:t>
      </w:r>
    </w:p>
    <w:p w14:paraId="119129B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Απλώς, θέλω να πω ότι με σειρά υπουργικών αποφάσεων και εγκυκλίων του Υπουργείου Οικονομικών τόσο επί κυβερνήσεων του ΠΑΣΟΚ όσο και της Νέας Δημοκρατίας, είχε ήδη από το 2002 στηριχθεί η εφαρμο</w:t>
      </w:r>
      <w:r>
        <w:rPr>
          <w:rFonts w:eastAsia="Times New Roman" w:cs="Times New Roman"/>
          <w:szCs w:val="24"/>
        </w:rPr>
        <w:t>γή της διάταξης για τις εξωχώριες εταιρείες στην τότε λίστα του ΟΟΣΑ. Αυτά, όμως, τα ξεχνάμε. Υπάρχει ΠΟΛ 1041/2003, η απόφαση του πρώην υφυπουργού Οικονομικών κ. Αντώνη Μπέζα ΦΕΚ Β΄ 1590/16-10-2005, υπάρχει το άρθρο 5 παράγραφος 7 του ν.3099/2002, διάταξη</w:t>
      </w:r>
      <w:r>
        <w:rPr>
          <w:rFonts w:eastAsia="Times New Roman" w:cs="Times New Roman"/>
          <w:szCs w:val="24"/>
        </w:rPr>
        <w:t xml:space="preserve"> στην οποία έδωσε βάση ο κ. Καστανίδης στις δημόσιες τοποθετήσεις του.</w:t>
      </w:r>
    </w:p>
    <w:p w14:paraId="119129B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ότι ο όρος «</w:t>
      </w:r>
      <w:r>
        <w:rPr>
          <w:rFonts w:eastAsia="Times New Roman" w:cs="Times New Roman"/>
          <w:szCs w:val="24"/>
          <w:lang w:val="en-US"/>
        </w:rPr>
        <w:t>offshore</w:t>
      </w:r>
      <w:r>
        <w:rPr>
          <w:rFonts w:eastAsia="Times New Roman" w:cs="Times New Roman"/>
          <w:szCs w:val="24"/>
        </w:rPr>
        <w:t xml:space="preserve"> εταιρείες» είχε αρχικώς αποδοθεί σε εξωχώριες εταιρείες στο ν.3213/2003 περί πόθεν έσχες. Ο Κώδικας Φορολογίας Εισοδήματος που τον χρησιμοποιούσ</w:t>
      </w:r>
      <w:r>
        <w:rPr>
          <w:rFonts w:eastAsia="Times New Roman" w:cs="Times New Roman"/>
          <w:szCs w:val="24"/>
        </w:rPr>
        <w:t>ε καταργήθηκε το 2013.</w:t>
      </w:r>
    </w:p>
    <w:p w14:paraId="119129B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Θα μπορούσα να πω σειρά νομοθετημάτων, αλλά δεν θα προσφέρω τίποτα. Απλώς, επιβεβαιώνουν τη θέση της Κυβέρνησης και αποδεικνύουν το αναληθές της επιθέσεως που δέχθηκε η Κυβέρνηση τον τελευταίο καιρό. Θα καταλήξω μόνο στο ότι η μη απο</w:t>
      </w:r>
      <w:r>
        <w:rPr>
          <w:rFonts w:eastAsia="Times New Roman" w:cs="Times New Roman"/>
          <w:szCs w:val="24"/>
        </w:rPr>
        <w:t>σαφήνιση του όρου εξωχώρια εταιρεία και παρένθετο πρόσωπο, καθώς δεν υπήρχαν ειδικότεροι προσδιορισμοί, αντίκειται στην αρχή της νομιμότητος. Αυτό έχει σαν αποτέλεσμα όλοι οι κατηγορούμενοι να αθωώνονται στο δικαστήριο.</w:t>
      </w:r>
    </w:p>
    <w:p w14:paraId="119129B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Στην προκειμένη περίπτωση, επειδή εί</w:t>
      </w:r>
      <w:r>
        <w:rPr>
          <w:rFonts w:eastAsia="Times New Roman" w:cs="Times New Roman"/>
          <w:szCs w:val="24"/>
        </w:rPr>
        <w:t xml:space="preserve">χαμε έντονη αμφισβήτηση από τους διεθνείς οργανισμούς και τους θεσμούς, υποχρεώθηκε η Κυβέρνηση να τροποποιήσει τη νομοθεσία, ώστε να είναι συμβατή με το </w:t>
      </w:r>
      <w:r>
        <w:rPr>
          <w:rFonts w:eastAsia="Times New Roman" w:cs="Times New Roman"/>
          <w:szCs w:val="24"/>
        </w:rPr>
        <w:lastRenderedPageBreak/>
        <w:t>νομικό πλαίσιο. Υπάρχει η έκθεση της ομάδας κρατών εναντίον της διαφθοράς του Συμβουλίου της Ευρώπης π</w:t>
      </w:r>
      <w:r>
        <w:rPr>
          <w:rFonts w:eastAsia="Times New Roman" w:cs="Times New Roman"/>
          <w:szCs w:val="24"/>
        </w:rPr>
        <w:t>ου έχουμε λάβει όλοι γνώση. Μερικά ενδεικτικά αποσπάσματα είναι τα εξής. Μάλλον επειδή είναι γνωστά, για να κερδίσω χρόνο, θα πω τα πιο σημαντικά.</w:t>
      </w:r>
    </w:p>
    <w:p w14:paraId="119129B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Εδώ θα υπενθυμίσω σε αυτούς που έχουν αδύνατη μνήμη, σύμφωνα με τη </w:t>
      </w:r>
      <w:r>
        <w:rPr>
          <w:rFonts w:eastAsia="Times New Roman" w:cs="Times New Roman"/>
          <w:szCs w:val="24"/>
        </w:rPr>
        <w:t>σ</w:t>
      </w:r>
      <w:r>
        <w:rPr>
          <w:rFonts w:eastAsia="Times New Roman" w:cs="Times New Roman"/>
          <w:szCs w:val="24"/>
        </w:rPr>
        <w:t>υμφωνία με τους θεσμούς το θέρος του 2015</w:t>
      </w:r>
      <w:r>
        <w:rPr>
          <w:rFonts w:eastAsia="Times New Roman" w:cs="Times New Roman"/>
          <w:szCs w:val="24"/>
        </w:rPr>
        <w:t xml:space="preserve"> και συγκεκριμένα με το άρθρο 3 παράγραφος </w:t>
      </w:r>
      <w:r>
        <w:rPr>
          <w:rFonts w:eastAsia="Times New Roman" w:cs="Times New Roman"/>
          <w:szCs w:val="24"/>
        </w:rPr>
        <w:t>γ΄</w:t>
      </w:r>
      <w:r>
        <w:rPr>
          <w:rFonts w:eastAsia="Times New Roman" w:cs="Times New Roman"/>
          <w:szCs w:val="24"/>
        </w:rPr>
        <w:t xml:space="preserve"> υποπαράγραφος 5, παράγραφος 3 του ν.4336/2015, ορίσθηκε ότι η Κυβέρνηση δεσμεύεται να εφαρμόσει στο ακέραιο και εγκαίρως τις συστάσεις των κρατών κατά της διαφθοράς, </w:t>
      </w:r>
      <w:r>
        <w:rPr>
          <w:rFonts w:eastAsia="Times New Roman" w:cs="Times New Roman"/>
          <w:szCs w:val="24"/>
          <w:lang w:val="en-US"/>
        </w:rPr>
        <w:t>GRECO</w:t>
      </w:r>
      <w:r>
        <w:rPr>
          <w:rFonts w:eastAsia="Times New Roman" w:cs="Times New Roman"/>
          <w:szCs w:val="24"/>
        </w:rPr>
        <w:t>.</w:t>
      </w:r>
    </w:p>
    <w:p w14:paraId="119129C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Κάποιοι πρέπει να έχουν είτε πρόβλημα</w:t>
      </w:r>
      <w:r>
        <w:rPr>
          <w:rFonts w:eastAsia="Times New Roman" w:cs="Times New Roman"/>
          <w:szCs w:val="24"/>
        </w:rPr>
        <w:t xml:space="preserve"> μνήμης, είτε πρόβλημα ανάγνωσης, είτε πρόβλημα αντίληψης αυτών που διαβάζουν. Αυτό, κατά την άποψή μου -και νομίζω ότι δεν υπάρχει αντίρρηση- καθιστά εμφανές ότι ήταν διεθνής υποχρέωση της χώρας και το γνωρίζαμε.</w:t>
      </w:r>
    </w:p>
    <w:p w14:paraId="119129C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ΣΥΡΙΖΑ-ΑΝΕΛ δεν έχει τίποτα να</w:t>
      </w:r>
      <w:r>
        <w:rPr>
          <w:rFonts w:eastAsia="Times New Roman" w:cs="Times New Roman"/>
          <w:szCs w:val="24"/>
        </w:rPr>
        <w:t xml:space="preserve"> κρύψει και κανέναν να καλύψει. Αντίθετα, αυτοί που υπερασπίστηκαν την ασάφεια και την ατιμωρησία που επικρατούσε επί σειρά ετών, είναι αυτοί που έχουν βρεθεί σε λίστες, που έχουν εμπλακεί αποδεδειγμένα στη διαχείριση μαύρου χρήματος, πολιτικοί που δεν ανή</w:t>
      </w:r>
      <w:r>
        <w:rPr>
          <w:rFonts w:eastAsia="Times New Roman" w:cs="Times New Roman"/>
          <w:szCs w:val="24"/>
        </w:rPr>
        <w:t xml:space="preserve">κουν στην παράταξη της </w:t>
      </w:r>
      <w:r>
        <w:rPr>
          <w:rFonts w:eastAsia="Times New Roman" w:cs="Times New Roman"/>
          <w:szCs w:val="24"/>
        </w:rPr>
        <w:t>σ</w:t>
      </w:r>
      <w:r>
        <w:rPr>
          <w:rFonts w:eastAsia="Times New Roman" w:cs="Times New Roman"/>
          <w:szCs w:val="24"/>
        </w:rPr>
        <w:t>υγκυβέρνησης, εκδότες και άλλοι τινές.</w:t>
      </w:r>
    </w:p>
    <w:p w14:paraId="119129C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Αυτοί που κουνούν τελικά το δάκτυλο στην Κυβέρνηση για δήθεν προσπάθεια συγκάλυψης και παροχής προνομίων στο πολιτικό προσωπικό είναι αυτοί που επενδύουν τελικά στο να μην αλλάξει τίποτα, λες </w:t>
      </w:r>
      <w:r>
        <w:rPr>
          <w:rFonts w:eastAsia="Times New Roman" w:cs="Times New Roman"/>
          <w:szCs w:val="24"/>
        </w:rPr>
        <w:t>και ήταν όλα καλώς καμωμένα. Είναι αυτοί που υπερασπίζονται την πρακτική που συστηματικά αθώωνε Υπουργούς, Βουλευτές, αρχηγούς κομμάτων επί σειρά ετών. Αυτό με την Κυβέρνηση ΣΥΡΙΖΑ-ΑΝΕΛ τελείωνε και θα τελειώσει με αυτήν την τροπολογία που αναγκαζόμαστε σή</w:t>
      </w:r>
      <w:r>
        <w:rPr>
          <w:rFonts w:eastAsia="Times New Roman" w:cs="Times New Roman"/>
          <w:szCs w:val="24"/>
        </w:rPr>
        <w:t>μερα να φέρουμε.</w:t>
      </w:r>
    </w:p>
    <w:p w14:paraId="119129C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Θα προτιμούσαμε να έχει ακολουθηθεί αναλυτική κοινοβουλευτική διαδικασία. Άλλωστε, εμείς δεν θέλαμε να έρθει ο νόμος για τις δηλώσεις περιουσιακής κατάστασης στο πολυνομοσχέδιο. Αυτό, όμως, </w:t>
      </w:r>
      <w:r>
        <w:rPr>
          <w:rFonts w:eastAsia="Times New Roman" w:cs="Times New Roman"/>
          <w:szCs w:val="24"/>
        </w:rPr>
        <w:lastRenderedPageBreak/>
        <w:t>ήταν αποτέλεσμα της συνολικής διαπραγμάτευσης και</w:t>
      </w:r>
      <w:r>
        <w:rPr>
          <w:rFonts w:eastAsia="Times New Roman" w:cs="Times New Roman"/>
          <w:szCs w:val="24"/>
        </w:rPr>
        <w:t xml:space="preserve"> της καθυστέρησης που είχε παρατηρηθεί με τους θεσμούς και όχι με ευθύνη της Κυβέρνησης. Όμως, το κείμενο είχε δοθεί στην Επιτροπή </w:t>
      </w:r>
      <w:r>
        <w:rPr>
          <w:rFonts w:eastAsia="Times New Roman" w:cs="Times New Roman"/>
          <w:szCs w:val="24"/>
        </w:rPr>
        <w:t xml:space="preserve">του άρθρου </w:t>
      </w:r>
      <w:r>
        <w:rPr>
          <w:rFonts w:eastAsia="Times New Roman" w:cs="Times New Roman"/>
          <w:szCs w:val="24"/>
        </w:rPr>
        <w:t xml:space="preserve">3Α της Βουλής, τη γνωστή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και είχαν συζητηθεί επισταμένως όλες οι αλλαγές που θα γίνουν και </w:t>
      </w:r>
      <w:r>
        <w:rPr>
          <w:rFonts w:eastAsia="Times New Roman" w:cs="Times New Roman"/>
          <w:szCs w:val="24"/>
        </w:rPr>
        <w:t>αυτής ακόμα της διάταξης, για την οποία ξεσηκώθηκε τόσος θόρυβος υποκριτικά και λαϊκίστικα.</w:t>
      </w:r>
    </w:p>
    <w:p w14:paraId="119129C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δήλωσαν άλλωστε -προς τιμήν τους- και στελέχη της Αξιωματικής Αντιπολίτευσης ότι ήταν γνωστό. Πώς είναι δυνατόν κάποιοι να ισχυρίζονται ότι δεν το γνωρίζανε; Πώς</w:t>
      </w:r>
      <w:r>
        <w:rPr>
          <w:rFonts w:eastAsia="Times New Roman" w:cs="Times New Roman"/>
          <w:szCs w:val="24"/>
        </w:rPr>
        <w:t xml:space="preserve"> λέτε ότι η διάταξη ήρθε εν κρυπτώ ανάμεσα σε επτάμισι χιλιάδες σελίδες; Πώς λέτε ότι δεν ξέρατε τι ψηφίζατε; Είναι απέραντη υποκρισία.</w:t>
      </w:r>
    </w:p>
    <w:p w14:paraId="119129C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Να έρθουμε τώρα σε ένα δημοσίευμα που ήρθε για να καθορίσει και να αλλάξει την πολιτική στάση κάποιων. Δεν ήρθε αυτός ο </w:t>
      </w:r>
      <w:r>
        <w:rPr>
          <w:rFonts w:eastAsia="Times New Roman" w:cs="Times New Roman"/>
          <w:szCs w:val="24"/>
        </w:rPr>
        <w:t xml:space="preserve">νόμος σε μια νύχτα με σκοπό τη συγκάλυψη. Ο νόμος που ψηφίστηκε εν </w:t>
      </w:r>
      <w:r>
        <w:rPr>
          <w:rFonts w:eastAsia="Times New Roman" w:cs="Times New Roman"/>
          <w:szCs w:val="24"/>
        </w:rPr>
        <w:lastRenderedPageBreak/>
        <w:t xml:space="preserve">κρυπτώ με στόχο την κατάργηση κάθε δυνατότητας ελέγχου ήταν ο προηγούμενος νόμος, ο ν.4281/2014, με τον οποίο μεταφέρθηκε η εξέταση των δηλώσεων πόθεν έσχες στη Βουλή, </w:t>
      </w:r>
      <w:r>
        <w:rPr>
          <w:rFonts w:eastAsia="Times New Roman"/>
          <w:bCs/>
        </w:rPr>
        <w:t>προκειμένου να</w:t>
      </w:r>
      <w:r>
        <w:rPr>
          <w:rFonts w:eastAsia="Times New Roman" w:cs="Times New Roman"/>
          <w:szCs w:val="24"/>
        </w:rPr>
        <w:t xml:space="preserve"> μην ελ</w:t>
      </w:r>
      <w:r>
        <w:rPr>
          <w:rFonts w:eastAsia="Times New Roman" w:cs="Times New Roman"/>
          <w:szCs w:val="24"/>
        </w:rPr>
        <w:t>εγχθούν ποτέ. Δεν υπήρχε δυνατότητα να γίνει ο έλεγχος αυτός. Και οι συντάκτες του προηγούμενου νόμου, εγώ δεν λέω ότι το ήξεραν, όφειλαν όμως να το ξέρουν.</w:t>
      </w:r>
    </w:p>
    <w:p w14:paraId="119129C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Παρ’ όλα αυτά, η Κυβέρνηση ΣΥΡΙΖΑ-ΑΝΕΛ δεν μπορεί να δεχθεί ούτε για αστείο σκιές και αβάσιμες κατη</w:t>
      </w:r>
      <w:r>
        <w:rPr>
          <w:rFonts w:eastAsia="Times New Roman" w:cs="Times New Roman"/>
          <w:szCs w:val="24"/>
        </w:rPr>
        <w:t>γορίες περί δήθεν συγκάλυψης, διακίνησης μαύρου χρήματος και υποθέσεων φοροδιαφυγής. Γι’ αυτό σηκώνουμε το γάντι, γιατί είναι μια υπόθεση που δεν μας αφορά και θα το εξηγήσω παρακάτω.</w:t>
      </w:r>
    </w:p>
    <w:p w14:paraId="119129C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Θα πρέπει να δούμε συνολικά με τον νόμο τι αλλάζει. Πρόκειται για έναν ν</w:t>
      </w:r>
      <w:r>
        <w:rPr>
          <w:rFonts w:eastAsia="Times New Roman" w:cs="Times New Roman"/>
          <w:szCs w:val="24"/>
        </w:rPr>
        <w:t xml:space="preserve">όμο που είναι στοχευμένα στην κατεύθυνση της διαφάνειας και της καταπολέμησης της διαφθοράς. </w:t>
      </w:r>
    </w:p>
    <w:p w14:paraId="119129C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Δεν θα επαναλάβω αυτά που είχα πει και στις </w:t>
      </w:r>
      <w:r>
        <w:rPr>
          <w:rFonts w:eastAsia="Times New Roman" w:cs="Times New Roman"/>
          <w:szCs w:val="24"/>
        </w:rPr>
        <w:t>ε</w:t>
      </w:r>
      <w:r>
        <w:rPr>
          <w:rFonts w:eastAsia="Times New Roman" w:cs="Times New Roman"/>
          <w:szCs w:val="24"/>
        </w:rPr>
        <w:t xml:space="preserve">πιτροπές της Βουλής, όταν ψηφίστηκε ο νόμος, που τα ακούσανε όλοι τότε και δεν διαφώνησε κανείς, ή μια ανάγνωση απ’ </w:t>
      </w:r>
      <w:r>
        <w:rPr>
          <w:rFonts w:eastAsia="Times New Roman" w:cs="Times New Roman"/>
          <w:szCs w:val="24"/>
        </w:rPr>
        <w:t xml:space="preserve">όπου φαίνεται πώς επιταχύνονται </w:t>
      </w:r>
      <w:r>
        <w:rPr>
          <w:rFonts w:eastAsia="Times New Roman" w:cs="Times New Roman"/>
          <w:szCs w:val="24"/>
        </w:rPr>
        <w:lastRenderedPageBreak/>
        <w:t>οι διαδικασίες, πώς παραμένουν αναρτημένα, πώς δηλώνουμε κινητά, θυρίδες. Μπορούμε να τα πούμε εμπεριστατωμένα αυτά και αναλυτικά, αλλά έχω υπερβεί ήδη τον χρόνο κατά πολύ.</w:t>
      </w:r>
    </w:p>
    <w:p w14:paraId="119129C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Εν πάση περιπτώσει, όμως, επειδή εγώ είμαι άνθρωπος</w:t>
      </w:r>
      <w:r>
        <w:rPr>
          <w:rFonts w:eastAsia="Times New Roman" w:cs="Times New Roman"/>
          <w:szCs w:val="24"/>
        </w:rPr>
        <w:t xml:space="preserve"> αισιόδοξος και πάντα βλέπω το ποτήρι μισογεμάτο και όχι μισοάδειο, θα ευχαριστήσω αυτούς που προκάλεσαν δημοσιότητα, γιατί έτσι ακούστηκαν αυτά τα πράγματα και θα ακουστούν και άλλα. </w:t>
      </w:r>
    </w:p>
    <w:p w14:paraId="119129C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νόμος περί πόθεν έσχες που ψηφίστηκε, στον οποίο περιλαμβάνεται και η</w:t>
      </w:r>
      <w:r>
        <w:rPr>
          <w:rFonts w:eastAsia="Times New Roman" w:cs="Times New Roman"/>
          <w:szCs w:val="24"/>
        </w:rPr>
        <w:t xml:space="preserve"> διάταξη που ερχόμαστε να τροποποιήσουμε σήμερα, καθορίζει με απόλυτη σαφήνεια το θεσμικό πλαίσιο, τον τρόπο ελέγχου, τον χρόνο, την ταχύτητα αποσυμφόρησης της </w:t>
      </w:r>
      <w:r>
        <w:rPr>
          <w:rFonts w:eastAsia="Times New Roman" w:cs="Times New Roman"/>
          <w:szCs w:val="24"/>
        </w:rPr>
        <w:t>ε</w:t>
      </w:r>
      <w:r>
        <w:rPr>
          <w:rFonts w:eastAsia="Times New Roman" w:cs="Times New Roman"/>
          <w:szCs w:val="24"/>
        </w:rPr>
        <w:t xml:space="preserve">πιτροπής, ώστε να μπορούν να ελέγχονται. Ο αριθμός του ελέγχου από την </w:t>
      </w:r>
      <w:r>
        <w:rPr>
          <w:rFonts w:eastAsia="Times New Roman" w:cs="Times New Roman"/>
          <w:szCs w:val="24"/>
        </w:rPr>
        <w:t>ε</w:t>
      </w:r>
      <w:r>
        <w:rPr>
          <w:rFonts w:eastAsia="Times New Roman" w:cs="Times New Roman"/>
          <w:szCs w:val="24"/>
        </w:rPr>
        <w:t>πιτροπή της Βουλής να μ</w:t>
      </w:r>
      <w:r>
        <w:rPr>
          <w:rFonts w:eastAsia="Times New Roman" w:cs="Times New Roman"/>
          <w:szCs w:val="24"/>
        </w:rPr>
        <w:t>ην ξεπερνάει τις οκτακόσιες, άρα να γίνεται συστηματικός έλεγχος, που δεν γινόταν. Οι υπόλοιπες δηλώσεις να ελέγχονται από την έγκυρη Μονάδα Γ</w:t>
      </w:r>
      <w:r>
        <w:rPr>
          <w:rFonts w:eastAsia="Times New Roman" w:cs="Times New Roman"/>
          <w:szCs w:val="24"/>
        </w:rPr>
        <w:t>΄</w:t>
      </w:r>
      <w:r>
        <w:rPr>
          <w:rFonts w:eastAsia="Times New Roman" w:cs="Times New Roman"/>
          <w:szCs w:val="24"/>
        </w:rPr>
        <w:t xml:space="preserve"> της Αρχής </w:t>
      </w:r>
      <w:r>
        <w:rPr>
          <w:rFonts w:eastAsia="Times New Roman" w:cs="Times New Roman"/>
          <w:szCs w:val="24"/>
        </w:rPr>
        <w:lastRenderedPageBreak/>
        <w:t xml:space="preserve">για το ξέπλυμα χρήματος. Ανασυστήσαμε τις </w:t>
      </w:r>
      <w:r>
        <w:rPr>
          <w:rFonts w:eastAsia="Times New Roman" w:cs="Times New Roman"/>
          <w:szCs w:val="24"/>
        </w:rPr>
        <w:t>ε</w:t>
      </w:r>
      <w:r>
        <w:rPr>
          <w:rFonts w:eastAsia="Times New Roman" w:cs="Times New Roman"/>
          <w:szCs w:val="24"/>
        </w:rPr>
        <w:t>πιτροπές, προσθέσαμε νέα μέλη. Προσδώσαμε περισσότερη αντικ</w:t>
      </w:r>
      <w:r>
        <w:rPr>
          <w:rFonts w:eastAsia="Times New Roman" w:cs="Times New Roman"/>
          <w:szCs w:val="24"/>
        </w:rPr>
        <w:t xml:space="preserve">ειμενικότητα. Ηλεκτρονική υποβολή του πόθεν έσχες. </w:t>
      </w:r>
    </w:p>
    <w:p w14:paraId="119129C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Όλα αυτά τα βήματα καταπολέμησης της διαφθοράς που γίνανε με αυτό τον νόμο αποσιωπώνται. Και στεκόμαστε σε τι; Στεκόμαστε σε ένα πρωτοσέλιδο μιας εφημερίδος. </w:t>
      </w:r>
    </w:p>
    <w:p w14:paraId="119129C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Ξέρετε, κύριοι, αντιπολίτευση με πρωτοσέλιδα </w:t>
      </w:r>
      <w:r>
        <w:rPr>
          <w:rFonts w:eastAsia="Times New Roman" w:cs="Times New Roman"/>
          <w:szCs w:val="24"/>
        </w:rPr>
        <w:t xml:space="preserve">δεν γίνεται. Είναι η δεύτερη φορά που αποδεικνύεται εδώ στη Βουλή ότι τη στάση κάποιων την καθορίζουν τα πρωτοσέλιδα. Αφήστε τα πρωτοσέλιδα να κάνουν τις εφημερίδες και το «Πρώτο Θέμα» να κάνει τη δουλειά του, ξέρει πολύ καλά να την κάνει, αλλά να κάνουμε </w:t>
      </w:r>
      <w:r>
        <w:rPr>
          <w:rFonts w:eastAsia="Times New Roman" w:cs="Times New Roman"/>
          <w:szCs w:val="24"/>
        </w:rPr>
        <w:t>και εμείς τη δική μας.</w:t>
      </w:r>
    </w:p>
    <w:p w14:paraId="119129C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Την «ΑΥΓΗ» εννοείτε; Έκανε οφσάιντ η «ΑΥΓΗ»;</w:t>
      </w:r>
    </w:p>
    <w:p w14:paraId="119129C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Ήταν το πρωτοσέλιδο του «Πρώτους Θέματος». Αυτό λέω.</w:t>
      </w:r>
    </w:p>
    <w:p w14:paraId="119129C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b/>
          <w:szCs w:val="24"/>
        </w:rPr>
        <w:t xml:space="preserve"> </w:t>
      </w:r>
      <w:r>
        <w:rPr>
          <w:rFonts w:eastAsia="Times New Roman" w:cs="Times New Roman"/>
          <w:szCs w:val="24"/>
        </w:rPr>
        <w:t>Η «ΑΥΓΗ» τι έλεγε;</w:t>
      </w:r>
    </w:p>
    <w:p w14:paraId="119129D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Και λέω ότι το «Πρώτο Θέμα» κάνει τη δουλειά του ως εφημερίδα.</w:t>
      </w:r>
    </w:p>
    <w:p w14:paraId="119129D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Ησυχία σας παρακαλώ.</w:t>
      </w:r>
    </w:p>
    <w:p w14:paraId="119129D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Πείτε για την «ΑΥΓΗ» τη χθεσινή.</w:t>
      </w:r>
    </w:p>
    <w:p w14:paraId="119129D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Λίγο ησυχία. Συνεχίστε, κύριε Υπουργέ.</w:t>
      </w:r>
    </w:p>
    <w:p w14:paraId="119129D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Όλα, λοιπόν, τα κενά που είχαν διαπιστωθεί και </w:t>
      </w:r>
      <w:r>
        <w:rPr>
          <w:rFonts w:eastAsia="Times New Roman" w:cs="Times New Roman"/>
          <w:szCs w:val="24"/>
        </w:rPr>
        <w:t>κανείς δεν τολμούσε να τα καλύψει, ήρθε και τα κάλυψε ο νόμος της Κυβέρνησης ΣΥΡΙΖΑ-ΑΝΕΛ.</w:t>
      </w:r>
    </w:p>
    <w:p w14:paraId="119129D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Στη λάσπη, λοιπόν, και στα ψεύδη που εξακοντίστηκαν το τελευταίο διάστημα δεν θα υποχωρήσουμε για να επιστρέψουμε στο παλαιό καθεστώς ανομίας και αδιαφάνειας, όπως κά</w:t>
      </w:r>
      <w:r>
        <w:rPr>
          <w:rFonts w:eastAsia="Times New Roman" w:cs="Times New Roman"/>
          <w:szCs w:val="24"/>
        </w:rPr>
        <w:t xml:space="preserve">ποιοι επιδιώκουν. Το αντίθετο, θα κάνουμε ένα βήμα πιο μπροστά ακόμα. Περνάμε στην καθιέρωση καθολικής απαγόρευσης συμμετοχής στη διοίκηση ή στο κεφάλαιο εταιρειών που έχουν έδρα την αλλοδαπή για τα πολιτικώς εκτιθέμενα πρόσωπα. </w:t>
      </w:r>
    </w:p>
    <w:p w14:paraId="119129D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συγκεκριμένη προσαρμογή,</w:t>
      </w:r>
      <w:r>
        <w:rPr>
          <w:rFonts w:eastAsia="Times New Roman" w:cs="Times New Roman"/>
          <w:szCs w:val="24"/>
        </w:rPr>
        <w:t xml:space="preserve"> μολονότι η προηγούμενη διάταξη, επαναλαμβάνω, ήταν άρτια και νομικά ορθότατη, τίθεται για να αποκατασταθεί η αξιοπιστία του πολιτικού κόσμου έναντι της κοινής γνώμης, που χωρίς να το θέλουν </w:t>
      </w:r>
      <w:r>
        <w:rPr>
          <w:rFonts w:eastAsia="Times New Roman" w:cs="Times New Roman"/>
          <w:szCs w:val="24"/>
        </w:rPr>
        <w:t>-</w:t>
      </w:r>
      <w:r>
        <w:rPr>
          <w:rFonts w:eastAsia="Times New Roman" w:cs="Times New Roman"/>
          <w:szCs w:val="24"/>
        </w:rPr>
        <w:t xml:space="preserve">θέλω να πιστεύω- μερικοί σε αυτήν εδώ την Αίθουσα, ακολουθώντας </w:t>
      </w:r>
      <w:r>
        <w:rPr>
          <w:rFonts w:eastAsia="Times New Roman" w:cs="Times New Roman"/>
          <w:szCs w:val="24"/>
        </w:rPr>
        <w:t xml:space="preserve">το πρωτοσέλιδο, συνήργησαν άθελά τους. </w:t>
      </w:r>
    </w:p>
    <w:p w14:paraId="119129D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Τη διάταξη την είδατε. Είναι πεντακάθαρη. Δεν χρειάζεται να προχωρήσω παραπάνω. Περιλαμβάνει και τα παρένθετα πρόσωπα, σύζυγοι, εν διαστάσει σύζυγοι, με ό,τι και αν σημαίνει αυτό. Δεν αναλύω </w:t>
      </w:r>
      <w:r>
        <w:rPr>
          <w:rFonts w:eastAsia="Times New Roman" w:cs="Times New Roman"/>
          <w:szCs w:val="24"/>
        </w:rPr>
        <w:lastRenderedPageBreak/>
        <w:t>περισσότερο τα πρόσωπα, ε</w:t>
      </w:r>
      <w:r>
        <w:rPr>
          <w:rFonts w:eastAsia="Times New Roman" w:cs="Times New Roman"/>
          <w:szCs w:val="24"/>
        </w:rPr>
        <w:t xml:space="preserve">ίναι σαφώς καταγεγραμμένα.Η απαγόρευση για τα πολιτικώς εκτιθέμενα πρόσωπα της παραγράφου 1 θα είναι γενική και καθολική. </w:t>
      </w:r>
    </w:p>
    <w:p w14:paraId="119129D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Παρακαλούμε και ακόμα, αν θέλετε, προκαλούμε </w:t>
      </w:r>
      <w:r>
        <w:rPr>
          <w:rFonts w:eastAsia="Times New Roman" w:cs="Times New Roman"/>
          <w:szCs w:val="24"/>
        </w:rPr>
        <w:t>-</w:t>
      </w:r>
      <w:r>
        <w:rPr>
          <w:rFonts w:eastAsia="Times New Roman" w:cs="Times New Roman"/>
          <w:szCs w:val="24"/>
        </w:rPr>
        <w:t>μολονότι δεν ταιριάζει στην ιδιοσυγκρασία μου να προκαλώ- όλους αυτούς που εμφανίζονται</w:t>
      </w:r>
      <w:r>
        <w:rPr>
          <w:rFonts w:eastAsia="Times New Roman" w:cs="Times New Roman"/>
          <w:szCs w:val="24"/>
        </w:rPr>
        <w:t xml:space="preserve"> ως δήθεν τιμητές της ηθικής και της διαφάνειας να υπερψηφίσουν αυτή τη διάταξη που φέρνουμε σήμερα και να συμμορφωθούν με όσα ορίζει. </w:t>
      </w:r>
    </w:p>
    <w:p w14:paraId="119129D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Τελείωσα τη νομική ανάλυση, περιορίζοντάς την κατά το δυνατόν, αλλά θα πω και μερικές σκέψεις μου. </w:t>
      </w:r>
    </w:p>
    <w:p w14:paraId="119129D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Όπως είπα στην αρχή,</w:t>
      </w:r>
      <w:r>
        <w:rPr>
          <w:rFonts w:eastAsia="Times New Roman" w:cs="Times New Roman"/>
          <w:szCs w:val="24"/>
        </w:rPr>
        <w:t xml:space="preserve"> υπήρξε ένα ρεσιτάλ υποκρισίας και λαϊκισμού. Πρόοδος, μεταρρυθμίσεις και εκσυγχρονισμός δεν συνάδει με λαϊκισμό και υποκρισία. Πάλι όμως, επειδή είμαι αισιόδοξος άνθρωπος και βλέπω το ποτήρι μισογεμάτο, θα πω ότι η </w:t>
      </w:r>
      <w:r>
        <w:rPr>
          <w:rFonts w:eastAsia="Times New Roman"/>
          <w:szCs w:val="24"/>
        </w:rPr>
        <w:t>Κυβέρνηση</w:t>
      </w:r>
      <w:r>
        <w:rPr>
          <w:rFonts w:eastAsia="Times New Roman" w:cs="Times New Roman"/>
          <w:szCs w:val="24"/>
        </w:rPr>
        <w:t xml:space="preserve"> βγαίνει κερδισμένη από αυτήν τ</w:t>
      </w:r>
      <w:r>
        <w:rPr>
          <w:rFonts w:eastAsia="Times New Roman" w:cs="Times New Roman"/>
          <w:szCs w:val="24"/>
        </w:rPr>
        <w:t xml:space="preserve">ην ιστορία. Αποδεικνύεται ότι είναι η δύναμη που επιδιώκει τη διαφάνεια, την καταπολέμηση της διαφθοράς, είναι </w:t>
      </w:r>
      <w:r>
        <w:rPr>
          <w:rFonts w:eastAsia="Times New Roman" w:cs="Times New Roman"/>
          <w:szCs w:val="24"/>
        </w:rPr>
        <w:lastRenderedPageBreak/>
        <w:t>προοδευτική, εκσυγχρονίζει και μεταρρυθμίζει τα κακώς κείμενα με κοινωνικό πρόσημο, αντίθετα από άλλους που αρέσκονται να θεωρούν τους εαυτούς το</w:t>
      </w:r>
      <w:r>
        <w:rPr>
          <w:rFonts w:eastAsia="Times New Roman" w:cs="Times New Roman"/>
          <w:szCs w:val="24"/>
        </w:rPr>
        <w:t xml:space="preserve">υς εκσυγχρονιστές και μεταρρυθμιστές, αλλά υποκύπτουν σε λαϊκισμό, θεωρώντας ότι έτσι μπορούν να πλήξουν το ηθικό πλεονέκτημα της </w:t>
      </w:r>
      <w:r>
        <w:rPr>
          <w:rFonts w:eastAsia="Times New Roman"/>
          <w:szCs w:val="24"/>
        </w:rPr>
        <w:t>Κυβέρνησης</w:t>
      </w:r>
      <w:r>
        <w:rPr>
          <w:rFonts w:eastAsia="Times New Roman" w:cs="Times New Roman"/>
          <w:szCs w:val="24"/>
        </w:rPr>
        <w:t xml:space="preserve">. </w:t>
      </w:r>
    </w:p>
    <w:p w14:paraId="119129D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Κύριοι, μην ματαιοπονείτε. Το ηθικό πλεονέκτημα της </w:t>
      </w:r>
      <w:r>
        <w:rPr>
          <w:rFonts w:eastAsia="Times New Roman"/>
          <w:szCs w:val="24"/>
        </w:rPr>
        <w:t>Κυβέρνησης</w:t>
      </w:r>
      <w:r>
        <w:rPr>
          <w:rFonts w:eastAsia="Times New Roman" w:cs="Times New Roman"/>
          <w:szCs w:val="24"/>
        </w:rPr>
        <w:t xml:space="preserve"> δεν πλήττεται έτσι εύκολα. Και ξέρετε γιατί δεν πλ</w:t>
      </w:r>
      <w:r>
        <w:rPr>
          <w:rFonts w:eastAsia="Times New Roman" w:cs="Times New Roman"/>
          <w:szCs w:val="24"/>
        </w:rPr>
        <w:t xml:space="preserve">ήττεται; Διότι δεν είναι απλά αποτυπωμένο στο </w:t>
      </w:r>
      <w:r>
        <w:rPr>
          <w:rFonts w:eastAsia="Times New Roman" w:cs="Times New Roman"/>
          <w:szCs w:val="24"/>
          <w:lang w:val="en-US"/>
        </w:rPr>
        <w:t>DNA</w:t>
      </w:r>
      <w:r>
        <w:rPr>
          <w:rFonts w:eastAsia="Times New Roman" w:cs="Times New Roman"/>
          <w:szCs w:val="24"/>
        </w:rPr>
        <w:t xml:space="preserve"> της. Είναι συνυφασμένο με το </w:t>
      </w:r>
      <w:r>
        <w:rPr>
          <w:rFonts w:eastAsia="Times New Roman" w:cs="Times New Roman"/>
          <w:szCs w:val="24"/>
          <w:lang w:val="en-US"/>
        </w:rPr>
        <w:t>DNA</w:t>
      </w:r>
      <w:r>
        <w:rPr>
          <w:rFonts w:eastAsia="Times New Roman" w:cs="Times New Roman"/>
          <w:szCs w:val="24"/>
        </w:rPr>
        <w:t xml:space="preserve"> της. Και αυτή η συνύφανση με το </w:t>
      </w:r>
      <w:r>
        <w:rPr>
          <w:rFonts w:eastAsia="Times New Roman" w:cs="Times New Roman"/>
          <w:szCs w:val="24"/>
          <w:lang w:val="en-US"/>
        </w:rPr>
        <w:t>DNA</w:t>
      </w:r>
      <w:r>
        <w:rPr>
          <w:rFonts w:eastAsia="Times New Roman" w:cs="Times New Roman"/>
          <w:szCs w:val="24"/>
        </w:rPr>
        <w:t xml:space="preserve"> του ηθικού πλεονεκτήματος είναι αυτή που έκανε την </w:t>
      </w:r>
      <w:r>
        <w:rPr>
          <w:rFonts w:eastAsia="Times New Roman"/>
          <w:szCs w:val="24"/>
        </w:rPr>
        <w:t>Κυβέρνηση</w:t>
      </w:r>
      <w:r>
        <w:rPr>
          <w:rFonts w:eastAsia="Times New Roman" w:cs="Times New Roman"/>
          <w:szCs w:val="24"/>
        </w:rPr>
        <w:t xml:space="preserve"> να αντιδράσει ακαριαία και να φέρει αυτήν την τροπολογία. </w:t>
      </w:r>
    </w:p>
    <w:p w14:paraId="119129D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Τολμήστε λοιπόν, κύριοι της Αξιωματικής Αντιπολίτευσης, να ψηφίσετε την καινούργια διάταξη και να δούμε πόσοι θα εμφανιστούν που θα δηλώσουν τις </w:t>
      </w:r>
      <w:r>
        <w:rPr>
          <w:rFonts w:eastAsia="Times New Roman" w:cs="Times New Roman"/>
          <w:szCs w:val="24"/>
          <w:lang w:val="en-US"/>
        </w:rPr>
        <w:t>offshore</w:t>
      </w:r>
      <w:r>
        <w:rPr>
          <w:rFonts w:eastAsia="Times New Roman" w:cs="Times New Roman"/>
          <w:szCs w:val="24"/>
        </w:rPr>
        <w:t xml:space="preserve"> που έχουν με τη </w:t>
      </w:r>
      <w:r>
        <w:rPr>
          <w:rFonts w:eastAsia="Times New Roman"/>
          <w:szCs w:val="24"/>
        </w:rPr>
        <w:t xml:space="preserve">δυνατότητα </w:t>
      </w:r>
      <w:r>
        <w:rPr>
          <w:rFonts w:eastAsia="Times New Roman" w:cs="Times New Roman"/>
          <w:szCs w:val="24"/>
        </w:rPr>
        <w:t xml:space="preserve">που δίνει ο νόμος. Από την </w:t>
      </w:r>
      <w:r>
        <w:rPr>
          <w:rFonts w:eastAsia="Times New Roman"/>
          <w:szCs w:val="24"/>
        </w:rPr>
        <w:t>Κυβέρνηση</w:t>
      </w:r>
      <w:r>
        <w:rPr>
          <w:rFonts w:eastAsia="Times New Roman" w:cs="Times New Roman"/>
          <w:szCs w:val="24"/>
        </w:rPr>
        <w:t xml:space="preserve"> δεν ξέρω να είναι πολλοί. Ίσως να μην </w:t>
      </w:r>
      <w:r>
        <w:rPr>
          <w:rFonts w:eastAsia="Times New Roman" w:cs="Times New Roman"/>
          <w:szCs w:val="24"/>
        </w:rPr>
        <w:t xml:space="preserve">είναι κανένας. Όμως, θα περιμένω με περιέργεια να δω πόσοι θα είναι εκτός </w:t>
      </w:r>
      <w:r>
        <w:rPr>
          <w:rFonts w:eastAsia="Times New Roman"/>
          <w:szCs w:val="24"/>
        </w:rPr>
        <w:t>Κυβέρνησης</w:t>
      </w:r>
      <w:r>
        <w:rPr>
          <w:rFonts w:eastAsia="Times New Roman" w:cs="Times New Roman"/>
          <w:szCs w:val="24"/>
        </w:rPr>
        <w:t xml:space="preserve">. </w:t>
      </w:r>
    </w:p>
    <w:p w14:paraId="119129D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19129DE"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19129DF" w14:textId="77777777" w:rsidR="00E556F1" w:rsidRDefault="000E079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Ευχαριστούμε τον Αναπληρωτή Υπουργό Δικαιοσύνης, Διαφάνειας και Ανθρωπίνων Δικαιωμάτων. </w:t>
      </w:r>
    </w:p>
    <w:p w14:paraId="119129E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θα ήθελα τον λόγο. </w:t>
      </w:r>
    </w:p>
    <w:p w14:paraId="119129E1" w14:textId="77777777" w:rsidR="00E556F1" w:rsidRDefault="000E079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Πριν δώσουμε τον λόγο στον κ. Παρασκευόπουλο για να ολοκληρωθεί η τοποθέτηση των</w:t>
      </w:r>
      <w:r>
        <w:rPr>
          <w:rFonts w:eastAsia="Times New Roman" w:cs="Times New Roman"/>
          <w:szCs w:val="24"/>
        </w:rPr>
        <w:t xml:space="preserve"> Υπουργών επί της τροπολογίας, </w:t>
      </w:r>
      <w:r>
        <w:rPr>
          <w:rFonts w:eastAsia="Times New Roman" w:cs="Times New Roman"/>
        </w:rPr>
        <w:t>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w:t>
      </w:r>
      <w:r>
        <w:rPr>
          <w:rFonts w:eastAsia="Times New Roman" w:cs="Times New Roman"/>
        </w:rPr>
        <w:t>, είκοσι μαθήτριες και μαθητές και μία εκπαιδευτικός συνοδός από το 9</w:t>
      </w:r>
      <w:r>
        <w:rPr>
          <w:rFonts w:eastAsia="Times New Roman" w:cs="Times New Roman"/>
          <w:vertAlign w:val="superscript"/>
        </w:rPr>
        <w:t>ο</w:t>
      </w:r>
      <w:r>
        <w:rPr>
          <w:rFonts w:eastAsia="Times New Roman" w:cs="Times New Roman"/>
        </w:rPr>
        <w:t xml:space="preserve"> Δημοτικό Σχολείο Γλυφάδας.</w:t>
      </w:r>
    </w:p>
    <w:p w14:paraId="119129E2" w14:textId="77777777" w:rsidR="00E556F1" w:rsidRDefault="000E0791">
      <w:pPr>
        <w:spacing w:line="600" w:lineRule="auto"/>
        <w:ind w:left="360" w:firstLine="360"/>
        <w:jc w:val="both"/>
        <w:rPr>
          <w:rFonts w:eastAsia="Times New Roman" w:cs="Times New Roman"/>
        </w:rPr>
      </w:pPr>
      <w:r>
        <w:rPr>
          <w:rFonts w:eastAsia="Times New Roman" w:cs="Times New Roman"/>
        </w:rPr>
        <w:lastRenderedPageBreak/>
        <w:t xml:space="preserve">Η Βουλή σάς καλωσορίζει. </w:t>
      </w:r>
    </w:p>
    <w:p w14:paraId="119129E3" w14:textId="77777777" w:rsidR="00E556F1" w:rsidRDefault="000E079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19129E4" w14:textId="77777777" w:rsidR="00E556F1" w:rsidRDefault="000E0791">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Κύριε Πρόεδρε, εννοείται ότι προηγείται ο κύριος Υπουργός. </w:t>
      </w:r>
    </w:p>
    <w:p w14:paraId="119129E5" w14:textId="77777777" w:rsidR="00E556F1" w:rsidRDefault="000E0791">
      <w:pPr>
        <w:spacing w:line="600" w:lineRule="auto"/>
        <w:ind w:firstLine="720"/>
        <w:jc w:val="both"/>
        <w:rPr>
          <w:rFonts w:eastAsia="Times New Roman" w:cs="Times New Roman"/>
        </w:rPr>
      </w:pPr>
      <w:r>
        <w:rPr>
          <w:rFonts w:eastAsia="Times New Roman"/>
          <w:b/>
        </w:rPr>
        <w:t>ΠΡΟΕ</w:t>
      </w:r>
      <w:r>
        <w:rPr>
          <w:rFonts w:eastAsia="Times New Roman"/>
          <w:b/>
        </w:rPr>
        <w:t xml:space="preserve">ΔΡΕΥΩΝ (Αναστάσιος Κουράκης): </w:t>
      </w:r>
      <w:r>
        <w:rPr>
          <w:rFonts w:eastAsia="Times New Roman"/>
        </w:rPr>
        <w:t>Τον λόγο έχει τώρα επί της ιδίας τροπολογίας ο Υπουργός Δικαιοσύνης, Διαφάνειας και Ανθρωπίνων Δικαιωμάτων</w:t>
      </w:r>
      <w:r>
        <w:rPr>
          <w:rFonts w:eastAsia="Times New Roman" w:cs="Times New Roman"/>
        </w:rPr>
        <w:t xml:space="preserve"> κ. Νικόλαος Παρασκευόπουλος. </w:t>
      </w:r>
    </w:p>
    <w:p w14:paraId="119129E6" w14:textId="77777777" w:rsidR="00E556F1" w:rsidRDefault="000E0791">
      <w:pPr>
        <w:spacing w:line="600" w:lineRule="auto"/>
        <w:ind w:firstLine="720"/>
        <w:jc w:val="both"/>
        <w:rPr>
          <w:rFonts w:eastAsia="Times New Roman" w:cs="Times New Roman"/>
        </w:rPr>
      </w:pPr>
      <w:r>
        <w:rPr>
          <w:rFonts w:eastAsia="Times New Roman" w:cs="Times New Roman"/>
        </w:rPr>
        <w:t xml:space="preserve">Ορίστε, κύριε Υπουργέ, έχετε τον λόγο. </w:t>
      </w:r>
    </w:p>
    <w:p w14:paraId="119129E7" w14:textId="77777777" w:rsidR="00E556F1" w:rsidRDefault="000E0791">
      <w:pPr>
        <w:spacing w:line="600" w:lineRule="auto"/>
        <w:ind w:firstLine="720"/>
        <w:jc w:val="both"/>
        <w:rPr>
          <w:rFonts w:eastAsia="Times New Roman" w:cs="Times New Roman"/>
        </w:rPr>
      </w:pPr>
      <w:r>
        <w:rPr>
          <w:rFonts w:eastAsia="Times New Roman"/>
          <w:b/>
        </w:rPr>
        <w:t>ΝΙΚΟΛΑΟΣ ΠΑΡΑΣΚΕΥΟΠΟΥΛΟΣ (Υπουργός Δικαιοσύνης, Δ</w:t>
      </w:r>
      <w:r>
        <w:rPr>
          <w:rFonts w:eastAsia="Times New Roman"/>
          <w:b/>
        </w:rPr>
        <w:t>ιαφάνειας και Ανθρωπίνων Δικαιωμάτων):</w:t>
      </w:r>
      <w:r>
        <w:rPr>
          <w:rFonts w:eastAsia="Times New Roman"/>
        </w:rPr>
        <w:t xml:space="preserve"> </w:t>
      </w:r>
      <w:r>
        <w:rPr>
          <w:rFonts w:eastAsia="Times New Roman" w:cs="Times New Roman"/>
        </w:rPr>
        <w:t xml:space="preserve">Ευχαριστώ, κύριε Πρόεδρε. Θα είμαι πολύ σύντομος. </w:t>
      </w:r>
    </w:p>
    <w:p w14:paraId="119129E8" w14:textId="77777777" w:rsidR="00E556F1" w:rsidRDefault="000E0791">
      <w:pPr>
        <w:spacing w:line="600" w:lineRule="auto"/>
        <w:ind w:firstLine="720"/>
        <w:jc w:val="both"/>
        <w:rPr>
          <w:rFonts w:eastAsia="Times New Roman" w:cs="Times New Roman"/>
        </w:rPr>
      </w:pPr>
      <w:r>
        <w:rPr>
          <w:rFonts w:eastAsia="Times New Roman" w:cs="Times New Roman"/>
        </w:rPr>
        <w:lastRenderedPageBreak/>
        <w:t>Προσυπέγραψα την προηγούμενη διάταξη και υποστηρίζω την καινούργια. Προσυπέγραψα την προηγούμενη, γιατί τη θεώρησα πολύ προτιμότερη από το νομικό καθεστώς το οποίο ίσ</w:t>
      </w:r>
      <w:r>
        <w:rPr>
          <w:rFonts w:eastAsia="Times New Roman" w:cs="Times New Roman"/>
        </w:rPr>
        <w:t xml:space="preserve">χυε προηγουμένως και το οποίο είχε τις αδυναμίες και τις αοριστίες τις οποίες επισήμανε ο κ. Παπαγγελόπουλος, οι οποίες την καθιστούσαν από δυσεφάρμοστη έως ανεφάρμοστη. </w:t>
      </w:r>
    </w:p>
    <w:p w14:paraId="119129E9" w14:textId="77777777" w:rsidR="00E556F1" w:rsidRDefault="000E0791">
      <w:pPr>
        <w:spacing w:line="600" w:lineRule="auto"/>
        <w:ind w:firstLine="720"/>
        <w:jc w:val="both"/>
        <w:rPr>
          <w:rFonts w:eastAsia="Times New Roman" w:cs="Times New Roman"/>
        </w:rPr>
      </w:pPr>
      <w:r>
        <w:rPr>
          <w:rFonts w:eastAsia="Times New Roman" w:cs="Times New Roman"/>
        </w:rPr>
        <w:t xml:space="preserve">Υποστηρίζω τη νέα ρύθμιση. Πιστεύω ότι απηχεί ένα κοινωνικό αίτημα, ιδιαίτερα σε μια </w:t>
      </w:r>
      <w:r>
        <w:rPr>
          <w:rFonts w:eastAsia="Times New Roman" w:cs="Times New Roman"/>
        </w:rPr>
        <w:t>περίοδο κρίσης. Καταλαβαίνω ότι είναι πολύ δύσκολο έως και ανεπίτρεπτο, αν θέλετε, ηθικά αν όχι νομικά, ο πολιτικός ο οποίος συμβάλλει στη δημιουργία μιας δυσβάσταχτης, μιας δύσκολης φορολογίας ο ίδιος να προσφεύγει σε φορολογικά καθεστώτα άλλων χωρών τα ο</w:t>
      </w:r>
      <w:r>
        <w:rPr>
          <w:rFonts w:eastAsia="Times New Roman" w:cs="Times New Roman"/>
        </w:rPr>
        <w:t xml:space="preserve">ποία είναι πιο ευνοϊκά. Και γι’ αυτό πιστεύω ότι η νέα ρύθμιση είναι εξαιρετικά κρίσιμη. </w:t>
      </w:r>
    </w:p>
    <w:p w14:paraId="119129EA" w14:textId="77777777" w:rsidR="00E556F1" w:rsidRDefault="000E0791">
      <w:pPr>
        <w:spacing w:line="600" w:lineRule="auto"/>
        <w:ind w:firstLine="720"/>
        <w:jc w:val="both"/>
        <w:rPr>
          <w:rFonts w:eastAsia="Times New Roman"/>
          <w:szCs w:val="24"/>
        </w:rPr>
      </w:pPr>
      <w:r>
        <w:rPr>
          <w:rFonts w:eastAsia="Times New Roman" w:cs="Times New Roman"/>
        </w:rPr>
        <w:t xml:space="preserve">Δεν έχει υποβληθεί κάποια ένσταση αντισυνταγματικότητας. Όμως, επειδή το ζήτημα φαίνεται να αφορά και την οικονομική ελευθερία, θα ήθελα να διευκρινίσω ότι, κατά την </w:t>
      </w:r>
      <w:r>
        <w:rPr>
          <w:rFonts w:eastAsia="Times New Roman" w:cs="Times New Roman"/>
        </w:rPr>
        <w:t>άποψή μου, δεν τίθεται ζήτημα</w:t>
      </w:r>
      <w:r>
        <w:rPr>
          <w:rFonts w:eastAsia="Times New Roman" w:cs="Times New Roman"/>
        </w:rPr>
        <w:t>.</w:t>
      </w:r>
      <w:r>
        <w:rPr>
          <w:rFonts w:eastAsia="Times New Roman" w:cs="Times New Roman"/>
        </w:rPr>
        <w:t xml:space="preserve"> </w:t>
      </w:r>
      <w:r>
        <w:rPr>
          <w:rFonts w:eastAsia="Times New Roman"/>
          <w:szCs w:val="24"/>
        </w:rPr>
        <w:lastRenderedPageBreak/>
        <w:t xml:space="preserve">Διότι η οικονομική ελευθερία δεν είναι ανεπιφύλακτο δικαίωμα όπως τα δικαιώματα του άρθρου 5 παράγραφος 2, αλλά βεβαίως περιορίζεται κατά το άρθρο 5 παράγραφος 1. </w:t>
      </w:r>
    </w:p>
    <w:p w14:paraId="119129EB" w14:textId="77777777" w:rsidR="00E556F1" w:rsidRDefault="000E0791">
      <w:pPr>
        <w:spacing w:after="300" w:line="600" w:lineRule="auto"/>
        <w:ind w:firstLine="720"/>
        <w:contextualSpacing/>
        <w:jc w:val="both"/>
        <w:rPr>
          <w:rFonts w:eastAsia="Times New Roman"/>
          <w:szCs w:val="24"/>
        </w:rPr>
      </w:pPr>
      <w:r>
        <w:rPr>
          <w:rFonts w:eastAsia="Times New Roman"/>
          <w:szCs w:val="24"/>
        </w:rPr>
        <w:t>Η οικονομική ελευθερία είναι το ατομικό δικαίωμα, το οποίο έχ</w:t>
      </w:r>
      <w:r>
        <w:rPr>
          <w:rFonts w:eastAsia="Times New Roman"/>
          <w:szCs w:val="24"/>
        </w:rPr>
        <w:t>ει και μια υφή εγωιστική. Το διαβάσαμε σε σύγγραμμα Συνταγματικού Δικαίου στη χώρα μας για την επιφύλαξη δικαιώματος προ δεκαπενταετίας με παραπομπή και σε ξένες πηγές, τον Λάνσκι, που χαρακτηρίζει την οικονομική ελευθερία ως το μόνο εγωιστικό δικαίωμα. Γι</w:t>
      </w:r>
      <w:r>
        <w:rPr>
          <w:rFonts w:eastAsia="Times New Roman"/>
          <w:szCs w:val="24"/>
        </w:rPr>
        <w:t xml:space="preserve">ατί; Διότι είναι ευεπίφορο σε καταχρήσεις, οι οποίες μπορούν να οδηγήσουν σε ανισότητες και η ανισότητα καταλύει, κλονίζει τα βάθρα και της πολιτείας και της κοινωνίας. Και το πιο γνωστό </w:t>
      </w:r>
      <w:r>
        <w:rPr>
          <w:rFonts w:eastAsia="Times New Roman"/>
          <w:szCs w:val="24"/>
        </w:rPr>
        <w:t>-</w:t>
      </w:r>
      <w:r>
        <w:rPr>
          <w:rFonts w:eastAsia="Times New Roman"/>
          <w:szCs w:val="24"/>
        </w:rPr>
        <w:t xml:space="preserve">νομολογιακά, αν θέλετε κιόλας- παράδειγμα περιορισμού της </w:t>
      </w:r>
      <w:r>
        <w:rPr>
          <w:rFonts w:eastAsia="Times New Roman"/>
          <w:szCs w:val="24"/>
        </w:rPr>
        <w:t>οικονομικής ελευθερίας είναι η περίπτωση της επιβολής σε επιχειρήσεις, εάν έχουν πενήντα εργαζόμενους και πλέον, να προσλαμβάνουν και κάποιον από άλλες κατηγορίες ΑΜΕΑ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Γι’ αυτό και πιστεύω ότι αρμονικά η νέα ρύθμιση εντάσσεται στο σύστημα το οποίο έ</w:t>
      </w:r>
      <w:r>
        <w:rPr>
          <w:rFonts w:eastAsia="Times New Roman"/>
          <w:szCs w:val="24"/>
        </w:rPr>
        <w:t>χουμε.</w:t>
      </w:r>
    </w:p>
    <w:p w14:paraId="119129EC" w14:textId="77777777" w:rsidR="00E556F1" w:rsidRDefault="000E0791">
      <w:pPr>
        <w:spacing w:after="300" w:line="600" w:lineRule="auto"/>
        <w:ind w:firstLine="720"/>
        <w:contextualSpacing/>
        <w:jc w:val="both"/>
        <w:rPr>
          <w:rFonts w:eastAsia="Times New Roman"/>
          <w:szCs w:val="24"/>
        </w:rPr>
      </w:pPr>
      <w:r>
        <w:rPr>
          <w:rFonts w:eastAsia="Times New Roman"/>
          <w:szCs w:val="24"/>
        </w:rPr>
        <w:lastRenderedPageBreak/>
        <w:t>Ως προς το ζήτημα το οποίο έτυχε προσοχής το ότι μια σύντομη ρύθμιση ως επιεικέστερη θα παρασύρει όλες τις άλλες ρυθμίσεις, οι οποίες προέβλεπαν αξιόποινο, να πω ότι εδώ έχουμε να κάνουμε με μια συμπεριφορά, η οποία αναπόφευκτα κατά συρροή θα εμπίπτ</w:t>
      </w:r>
      <w:r>
        <w:rPr>
          <w:rFonts w:eastAsia="Times New Roman"/>
          <w:szCs w:val="24"/>
        </w:rPr>
        <w:t>ει και σε άλλες ποινικές ρυθμίσεις -όπως είναι αυτές για την υποχρέωση δήλωσης ή όπως αυτές για τη φοροδιαφυγή- οι οποίες θα παραμείνουν ενεργές. Και επομένως, δεν πρόκειται να έχουμε ένα αισθητό πρόβλημα από την παρεμβολή αυτής της ρύθμισης.</w:t>
      </w:r>
    </w:p>
    <w:p w14:paraId="119129ED" w14:textId="77777777" w:rsidR="00E556F1" w:rsidRDefault="000E0791">
      <w:pPr>
        <w:spacing w:after="300" w:line="600" w:lineRule="auto"/>
        <w:ind w:firstLine="720"/>
        <w:contextualSpacing/>
        <w:jc w:val="both"/>
        <w:rPr>
          <w:rFonts w:eastAsia="Times New Roman"/>
          <w:szCs w:val="24"/>
        </w:rPr>
      </w:pPr>
      <w:r>
        <w:rPr>
          <w:rFonts w:eastAsia="Times New Roman"/>
          <w:szCs w:val="24"/>
        </w:rPr>
        <w:t>Σας ευχαριστώ</w:t>
      </w:r>
      <w:r>
        <w:rPr>
          <w:rFonts w:eastAsia="Times New Roman"/>
          <w:szCs w:val="24"/>
        </w:rPr>
        <w:t xml:space="preserve"> πολύ.</w:t>
      </w:r>
    </w:p>
    <w:p w14:paraId="119129EE" w14:textId="77777777" w:rsidR="00E556F1" w:rsidRDefault="000E0791">
      <w:pPr>
        <w:spacing w:after="30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Παρασκευόπουλο, Υπουργό Δικαιοσύνης, Διαφάνειας και Ανθρωπίνων Δικαιωμάτων.</w:t>
      </w:r>
    </w:p>
    <w:p w14:paraId="119129EF" w14:textId="77777777" w:rsidR="00E556F1" w:rsidRDefault="000E0791">
      <w:pPr>
        <w:spacing w:after="300"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Κύριε Πρόεδρε, θα </w:t>
      </w:r>
      <w:r>
        <w:rPr>
          <w:rFonts w:eastAsia="Times New Roman"/>
          <w:szCs w:val="24"/>
        </w:rPr>
        <w:t xml:space="preserve">παρακαλούσα να λάβω τον λόγο για μια νομοτεχνική βελτίωση. </w:t>
      </w:r>
    </w:p>
    <w:p w14:paraId="119129F0" w14:textId="77777777" w:rsidR="00E556F1" w:rsidRDefault="000E0791">
      <w:pPr>
        <w:spacing w:after="30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Πριν προχωρήσουμε, ο κ. Παπαγγελόπουλος θα ήθελε να προσθέσει κάτι. </w:t>
      </w:r>
    </w:p>
    <w:p w14:paraId="119129F1" w14:textId="77777777" w:rsidR="00E556F1" w:rsidRDefault="000E0791">
      <w:pPr>
        <w:spacing w:after="300" w:line="600" w:lineRule="auto"/>
        <w:ind w:firstLine="720"/>
        <w:contextualSpacing/>
        <w:jc w:val="both"/>
        <w:rPr>
          <w:rFonts w:eastAsia="Times New Roman"/>
          <w:szCs w:val="24"/>
        </w:rPr>
      </w:pPr>
      <w:r>
        <w:rPr>
          <w:rFonts w:eastAsia="Times New Roman"/>
          <w:b/>
          <w:szCs w:val="24"/>
        </w:rPr>
        <w:t>ΔΗΜΗΤΡΙΟΣ ΠΑΠΑΓΓΕΛΟΠΟΥΛΟΣ (Αναπληρωτής Υπουργός Δικαιοσύνης, Διαφάνειας και Ανθρωπίνων Δικαιω</w:t>
      </w:r>
      <w:r>
        <w:rPr>
          <w:rFonts w:eastAsia="Times New Roman"/>
          <w:b/>
          <w:szCs w:val="24"/>
        </w:rPr>
        <w:t xml:space="preserve">μάτων): </w:t>
      </w:r>
      <w:r>
        <w:rPr>
          <w:rFonts w:eastAsia="Times New Roman"/>
          <w:szCs w:val="24"/>
        </w:rPr>
        <w:t xml:space="preserve">Κύριε Πρόεδρε, θα ήθελα να προσθέσω μια νομοτεχνική βελτίωση. </w:t>
      </w:r>
    </w:p>
    <w:p w14:paraId="119129F2" w14:textId="77777777" w:rsidR="00E556F1" w:rsidRDefault="000E0791">
      <w:pPr>
        <w:spacing w:after="300" w:line="600" w:lineRule="auto"/>
        <w:ind w:firstLine="720"/>
        <w:contextualSpacing/>
        <w:jc w:val="both"/>
        <w:rPr>
          <w:rFonts w:eastAsia="Times New Roman"/>
          <w:szCs w:val="24"/>
        </w:rPr>
      </w:pPr>
      <w:r>
        <w:rPr>
          <w:rFonts w:eastAsia="Times New Roman"/>
          <w:szCs w:val="24"/>
        </w:rPr>
        <w:t>Στην τροπολογία υπ’ αριθμόν 462/10 στο σχέδιο νόμου με τίτλο «Κύρωση του Μνημονίου Συνεργασίας μεταξύ του Υπουργείου Εξωτερικών της Γεωργίας και του Υπουργείου Εξωτερικών της Ελλάδας γι</w:t>
      </w:r>
      <w:r>
        <w:rPr>
          <w:rFonts w:eastAsia="Times New Roman"/>
          <w:szCs w:val="24"/>
        </w:rPr>
        <w:t>α την προσέγγιση της Γεωργίας στην Ευρωπαϊκή Ένωση», στην παράγραφο 5 που τροποποιεί το άρθρο 8 του ν.3213/2003, μετά την φράση «των πολιτικών κομμάτων ως ανωτέρω» διαγράφεται η λέξη «και» και τίθεται κόμμα, και μετά την φράση «της Γενικής Κυβέρνησης» τίθε</w:t>
      </w:r>
      <w:r>
        <w:rPr>
          <w:rFonts w:eastAsia="Times New Roman"/>
          <w:szCs w:val="24"/>
        </w:rPr>
        <w:t>ται η φράση «στους Περιφερειάρχες και στους Δημάρχους».</w:t>
      </w:r>
    </w:p>
    <w:p w14:paraId="119129F3" w14:textId="77777777" w:rsidR="00E556F1" w:rsidRDefault="000E0791">
      <w:pPr>
        <w:spacing w:after="300" w:line="600" w:lineRule="auto"/>
        <w:ind w:firstLine="720"/>
        <w:contextualSpacing/>
        <w:jc w:val="both"/>
        <w:rPr>
          <w:rFonts w:eastAsia="Times New Roman"/>
          <w:szCs w:val="24"/>
        </w:rPr>
      </w:pPr>
      <w:r>
        <w:rPr>
          <w:rFonts w:eastAsia="Times New Roman"/>
          <w:szCs w:val="24"/>
        </w:rPr>
        <w:t xml:space="preserve">Και δεύτερον, στην παράγραφο </w:t>
      </w:r>
      <w:r>
        <w:rPr>
          <w:rFonts w:eastAsia="Times New Roman"/>
          <w:szCs w:val="24"/>
        </w:rPr>
        <w:t>2</w:t>
      </w:r>
      <w:r>
        <w:rPr>
          <w:rFonts w:eastAsia="Times New Roman"/>
          <w:szCs w:val="24"/>
        </w:rPr>
        <w:t xml:space="preserve"> του ως άνω άρθρου 8 του ν</w:t>
      </w:r>
      <w:r>
        <w:rPr>
          <w:rFonts w:eastAsia="Times New Roman"/>
          <w:szCs w:val="24"/>
        </w:rPr>
        <w:t>.</w:t>
      </w:r>
      <w:r>
        <w:rPr>
          <w:rFonts w:eastAsia="Times New Roman"/>
          <w:szCs w:val="24"/>
        </w:rPr>
        <w:t>3213/2003, όπως τροποποιείται από την ως άνω παράγραφο 5, η φράση «Γενικούς Γραμματείς» αντικαθίσταται από την λέξη «Συντονιστές».</w:t>
      </w:r>
    </w:p>
    <w:p w14:paraId="119129F4" w14:textId="77777777" w:rsidR="00E556F1" w:rsidRDefault="000E0791">
      <w:pPr>
        <w:spacing w:after="30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Ευχαριστούμε, κύριε Υπουργέ.</w:t>
      </w:r>
    </w:p>
    <w:p w14:paraId="119129F5" w14:textId="77777777" w:rsidR="00E556F1" w:rsidRDefault="000E0791">
      <w:pPr>
        <w:spacing w:after="300" w:line="600" w:lineRule="auto"/>
        <w:ind w:firstLine="720"/>
        <w:contextualSpacing/>
        <w:jc w:val="both"/>
        <w:rPr>
          <w:rFonts w:eastAsia="Times New Roman"/>
          <w:szCs w:val="24"/>
        </w:rPr>
      </w:pPr>
      <w:r>
        <w:rPr>
          <w:rFonts w:eastAsia="Times New Roman"/>
          <w:szCs w:val="24"/>
        </w:rPr>
        <w:t xml:space="preserve">Να κατατεθεί για να διανεμηθεί στους Βουλευτές. </w:t>
      </w:r>
    </w:p>
    <w:p w14:paraId="119129F6" w14:textId="77777777" w:rsidR="00E556F1" w:rsidRDefault="000E0791">
      <w:pPr>
        <w:spacing w:after="300"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Μάλιστα, κύριε Πρόεδρε.</w:t>
      </w:r>
    </w:p>
    <w:p w14:paraId="119129F7" w14:textId="77777777" w:rsidR="00E556F1" w:rsidRDefault="000E0791">
      <w:pPr>
        <w:spacing w:after="30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lang w:val="en-US"/>
        </w:rPr>
        <w:t>o</w:t>
      </w:r>
      <w:r>
        <w:rPr>
          <w:rFonts w:eastAsia="Times New Roman"/>
          <w:szCs w:val="24"/>
        </w:rPr>
        <w:t xml:space="preserve"> </w:t>
      </w:r>
      <w:r>
        <w:rPr>
          <w:rFonts w:eastAsia="Times New Roman"/>
          <w:szCs w:val="24"/>
        </w:rPr>
        <w:t>Αναπληρωτής Υπουργός Δικαιοσύνης, Διαφάνειας και Ανθρωπίνων Δικαιωμάτων κ. Δημήτριος Παπαγγελόπουλος καταθέτει για τα Πρακτικά την προαναφερθείσα νομοτεχνική βελτίωση η οποία έχει ως εξής</w:t>
      </w:r>
    </w:p>
    <w:p w14:paraId="119129F8" w14:textId="77777777" w:rsidR="00E556F1" w:rsidRDefault="000E0791">
      <w:pPr>
        <w:spacing w:after="300" w:line="600" w:lineRule="auto"/>
        <w:ind w:firstLine="720"/>
        <w:contextualSpacing/>
        <w:jc w:val="center"/>
        <w:rPr>
          <w:rFonts w:eastAsia="Times New Roman"/>
          <w:color w:val="FF0000"/>
          <w:szCs w:val="24"/>
        </w:rPr>
      </w:pPr>
      <w:r w:rsidRPr="00407DDC">
        <w:rPr>
          <w:rFonts w:eastAsia="Times New Roman"/>
          <w:color w:val="FF0000"/>
          <w:szCs w:val="24"/>
        </w:rPr>
        <w:t>Αλλαγή σελίδας</w:t>
      </w:r>
      <w:r w:rsidRPr="00407DDC">
        <w:rPr>
          <w:rFonts w:eastAsia="Times New Roman"/>
          <w:color w:val="FF0000"/>
          <w:szCs w:val="24"/>
        </w:rPr>
        <w:t xml:space="preserve">  </w:t>
      </w:r>
    </w:p>
    <w:p w14:paraId="119129F9" w14:textId="77777777" w:rsidR="00E556F1" w:rsidRDefault="000E0791">
      <w:pPr>
        <w:ind w:firstLine="720"/>
        <w:jc w:val="center"/>
        <w:rPr>
          <w:rFonts w:eastAsia="Times New Roman"/>
          <w:color w:val="FF0000"/>
          <w:szCs w:val="24"/>
        </w:rPr>
      </w:pPr>
      <w:r w:rsidRPr="00407DDC">
        <w:rPr>
          <w:rFonts w:eastAsia="Times New Roman"/>
          <w:color w:val="FF0000"/>
          <w:szCs w:val="24"/>
        </w:rPr>
        <w:t>Να μπει η σελίδα 46</w:t>
      </w:r>
    </w:p>
    <w:p w14:paraId="119129FA" w14:textId="77777777" w:rsidR="00E556F1" w:rsidRDefault="000E0791">
      <w:pPr>
        <w:ind w:firstLine="720"/>
        <w:jc w:val="center"/>
        <w:rPr>
          <w:rFonts w:eastAsia="Times New Roman"/>
          <w:color w:val="FF0000"/>
          <w:szCs w:val="24"/>
        </w:rPr>
      </w:pPr>
      <w:r w:rsidRPr="00407DDC">
        <w:rPr>
          <w:rFonts w:eastAsia="Times New Roman"/>
          <w:color w:val="FF0000"/>
          <w:szCs w:val="24"/>
        </w:rPr>
        <w:t>Αλλαγή σελίδας</w:t>
      </w:r>
    </w:p>
    <w:p w14:paraId="119129FB" w14:textId="77777777" w:rsidR="00E556F1" w:rsidRDefault="000E0791">
      <w:pPr>
        <w:spacing w:after="300" w:line="600" w:lineRule="auto"/>
        <w:ind w:firstLine="720"/>
        <w:contextualSpacing/>
        <w:jc w:val="both"/>
        <w:rPr>
          <w:rFonts w:eastAsia="Times New Roman"/>
          <w:szCs w:val="24"/>
        </w:rPr>
      </w:pPr>
      <w:r>
        <w:rPr>
          <w:rFonts w:eastAsia="Times New Roman"/>
          <w:b/>
          <w:szCs w:val="24"/>
        </w:rPr>
        <w:lastRenderedPageBreak/>
        <w:t>ΠΡΟΕΔΡΕΥΩΝ (Ανασ</w:t>
      </w:r>
      <w:r>
        <w:rPr>
          <w:rFonts w:eastAsia="Times New Roman"/>
          <w:b/>
          <w:szCs w:val="24"/>
        </w:rPr>
        <w:t xml:space="preserve">τάσιος Κουράκης): </w:t>
      </w:r>
      <w:r>
        <w:rPr>
          <w:rFonts w:eastAsia="Times New Roman"/>
          <w:szCs w:val="24"/>
        </w:rPr>
        <w:t xml:space="preserve">Πριν προχωρήσουμε στους εισηγητές των </w:t>
      </w:r>
      <w:r>
        <w:rPr>
          <w:rFonts w:eastAsia="Times New Roman"/>
          <w:szCs w:val="24"/>
        </w:rPr>
        <w:t>κ</w:t>
      </w:r>
      <w:r>
        <w:rPr>
          <w:rFonts w:eastAsia="Times New Roman"/>
          <w:szCs w:val="24"/>
        </w:rPr>
        <w:t>ομμάτων και θα ανοίξει βεβαίως κατάλογος ομιλητών, έχει ζητήσει τον λόγο ο Κοινοβουλευτικός Εκπρόσωπος της Νέας Δημοκρατίας, ο κ. Δένδιας.</w:t>
      </w:r>
    </w:p>
    <w:p w14:paraId="119129FC" w14:textId="77777777" w:rsidR="00E556F1" w:rsidRDefault="000E0791">
      <w:pPr>
        <w:spacing w:after="300" w:line="600" w:lineRule="auto"/>
        <w:ind w:firstLine="720"/>
        <w:contextualSpacing/>
        <w:jc w:val="both"/>
        <w:rPr>
          <w:rFonts w:eastAsia="Times New Roman"/>
          <w:szCs w:val="24"/>
        </w:rPr>
      </w:pPr>
      <w:r>
        <w:rPr>
          <w:rFonts w:eastAsia="Times New Roman"/>
          <w:szCs w:val="24"/>
        </w:rPr>
        <w:t>Ορίστε, κύριε Δένδια, έχετε τον λόγο.</w:t>
      </w:r>
    </w:p>
    <w:p w14:paraId="119129FD" w14:textId="77777777" w:rsidR="00E556F1" w:rsidRDefault="000E0791">
      <w:pPr>
        <w:spacing w:after="300"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Κύρι</w:t>
      </w:r>
      <w:r>
        <w:rPr>
          <w:rFonts w:eastAsia="Times New Roman"/>
          <w:szCs w:val="24"/>
        </w:rPr>
        <w:t>ε Πρόεδρε, σας ευχαριστώ που μου δίνετε το</w:t>
      </w:r>
      <w:r>
        <w:rPr>
          <w:rFonts w:eastAsia="Times New Roman"/>
          <w:szCs w:val="24"/>
        </w:rPr>
        <w:t>ν</w:t>
      </w:r>
      <w:r>
        <w:rPr>
          <w:rFonts w:eastAsia="Times New Roman"/>
          <w:szCs w:val="24"/>
        </w:rPr>
        <w:t xml:space="preserve"> λόγο μετά τις τοποθετήσεις των δυο Υπουργών.</w:t>
      </w:r>
    </w:p>
    <w:p w14:paraId="119129FE" w14:textId="77777777" w:rsidR="00E556F1" w:rsidRDefault="000E0791">
      <w:pPr>
        <w:spacing w:after="300" w:line="600" w:lineRule="auto"/>
        <w:ind w:firstLine="720"/>
        <w:contextualSpacing/>
        <w:jc w:val="both"/>
        <w:rPr>
          <w:rFonts w:eastAsia="Times New Roman"/>
          <w:szCs w:val="24"/>
        </w:rPr>
      </w:pPr>
      <w:r>
        <w:rPr>
          <w:rFonts w:eastAsia="Times New Roman"/>
          <w:szCs w:val="24"/>
        </w:rPr>
        <w:t xml:space="preserve">Άκουσα με μεγάλη προσοχή τον κ. Παρασκευόπουλο και ένα τμήμα της ομιλίας του κ. Παπαγγελόπουλου, γιατί δεν ήμουν μέσα στην Αίθουσα. </w:t>
      </w:r>
    </w:p>
    <w:p w14:paraId="119129FF" w14:textId="77777777" w:rsidR="00E556F1" w:rsidRDefault="000E0791">
      <w:pPr>
        <w:spacing w:after="300" w:line="600" w:lineRule="auto"/>
        <w:ind w:firstLine="720"/>
        <w:contextualSpacing/>
        <w:jc w:val="both"/>
        <w:rPr>
          <w:rFonts w:eastAsia="Times New Roman"/>
          <w:szCs w:val="24"/>
        </w:rPr>
      </w:pPr>
      <w:r>
        <w:rPr>
          <w:rFonts w:eastAsia="Times New Roman"/>
          <w:szCs w:val="24"/>
        </w:rPr>
        <w:t xml:space="preserve">Θα ήθελα, όμως, να τους απευθύνω </w:t>
      </w:r>
      <w:r>
        <w:rPr>
          <w:rFonts w:eastAsia="Times New Roman"/>
          <w:szCs w:val="24"/>
        </w:rPr>
        <w:t>το εξής απλό και αυτονόητο ερώτημα: Εάν η νέα ρύθμιση -την οποία σήμερα υπό μορφή εκπρόθεσμης τροπολογίας, σε άσχετο νομοθέτημα, μετά τη συνολική καταγγελία κατά της Κυβέρνησης από το σύνολο του πολιτικού κόσμου και των Μέσων Μαζικής Ενημέρωσης συμπεριλαμβ</w:t>
      </w:r>
      <w:r>
        <w:rPr>
          <w:rFonts w:eastAsia="Times New Roman"/>
          <w:szCs w:val="24"/>
        </w:rPr>
        <w:t xml:space="preserve">ανομένου και του κομματικού οργάνου του ΣΥΡΙΖΑ «ΑΥΓΗ»- κύριοι Υπουργοί, την οποία </w:t>
      </w:r>
      <w:r>
        <w:rPr>
          <w:rFonts w:eastAsia="Times New Roman"/>
          <w:szCs w:val="24"/>
        </w:rPr>
        <w:lastRenderedPageBreak/>
        <w:t>εισάγετε σήμερα είναι τόσο λαμπρή, τόσο διαυγής, τόσο απαραίτητη, τόσο συνταγματική, τόσο εφαρμόσιμη, τόσο δίκαια, γιατί δεν ήταν αυτή η αρχική πολιτική βούληση της Κυβέρνηση</w:t>
      </w:r>
      <w:r>
        <w:rPr>
          <w:rFonts w:eastAsia="Times New Roman"/>
          <w:szCs w:val="24"/>
        </w:rPr>
        <w:t>ς, όταν καταθέσατε το σχέδιο νόμου, το οποίο ψηφίστηκε και μάλιστα το άρθρο 178; Ποια είναι η διαφορά μεταξύ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του ψηφισθέντος άρθρου 178 και της προηγούμενης ρύθμισης</w:t>
      </w:r>
      <w:r>
        <w:rPr>
          <w:rFonts w:eastAsia="Times New Roman"/>
          <w:szCs w:val="24"/>
        </w:rPr>
        <w:t>;</w:t>
      </w:r>
      <w:r>
        <w:rPr>
          <w:rFonts w:eastAsia="Times New Roman"/>
          <w:szCs w:val="24"/>
        </w:rPr>
        <w:t>Η διαφορά είναι η εξής. Το άρθρο 178 ως ψηφίστηκε –σημειώνω ότι η Νέα Δημοκρατί</w:t>
      </w:r>
      <w:r>
        <w:rPr>
          <w:rFonts w:eastAsia="Times New Roman"/>
          <w:szCs w:val="24"/>
        </w:rPr>
        <w:t xml:space="preserve">α καταψήφισε αυτό το άρθρο, όπως και πολλά άλλα κόμματα της Αντιπολίτευσης- αναφέρεται σε εταιρείες που έχουν πραγματική </w:t>
      </w:r>
      <w:r>
        <w:rPr>
          <w:rFonts w:eastAsia="Times New Roman"/>
          <w:szCs w:val="24"/>
        </w:rPr>
        <w:t xml:space="preserve">ή </w:t>
      </w:r>
      <w:r>
        <w:rPr>
          <w:rFonts w:eastAsia="Times New Roman"/>
          <w:szCs w:val="24"/>
        </w:rPr>
        <w:t xml:space="preserve">καταστατική έδρα σε κράτος μη συνεργάσιμο στον φορολογικό τομέα. Όμως, η αρχική ρύθμιση η οποία υπήρχε στη θέση πριν, δεν αναφερόταν </w:t>
      </w:r>
      <w:r>
        <w:rPr>
          <w:rFonts w:eastAsia="Times New Roman"/>
          <w:szCs w:val="24"/>
        </w:rPr>
        <w:t>μόνο σε μη συνεργάσιμο κράτος, αλλά και σε κράτος το οποίο είχε ευνοϊκό φορολογικό καθεστώς. Η Κυβέρνηση, δηλαδή …</w:t>
      </w:r>
    </w:p>
    <w:p w14:paraId="11912A00" w14:textId="77777777" w:rsidR="00E556F1" w:rsidRDefault="000E0791">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11912A01" w14:textId="77777777" w:rsidR="00E556F1" w:rsidRDefault="000E0791">
      <w:pPr>
        <w:spacing w:line="600" w:lineRule="auto"/>
        <w:ind w:firstLine="720"/>
        <w:jc w:val="both"/>
        <w:rPr>
          <w:rFonts w:eastAsia="Times New Roman"/>
          <w:szCs w:val="24"/>
        </w:rPr>
      </w:pPr>
      <w:r>
        <w:rPr>
          <w:rFonts w:eastAsia="Times New Roman"/>
          <w:szCs w:val="24"/>
        </w:rPr>
        <w:lastRenderedPageBreak/>
        <w:t>Κύριε Πρόεδρε, σας παρακαλώ, ένα λεπτό ακ</w:t>
      </w:r>
      <w:r>
        <w:rPr>
          <w:rFonts w:eastAsia="Times New Roman"/>
          <w:szCs w:val="24"/>
        </w:rPr>
        <w:t xml:space="preserve">όμα. Δεν θα ταλαιπωρήσουμε το Σώμα. Θα εξηγήσω στο τέλος της τοποθέτησής μου γιατί. </w:t>
      </w:r>
    </w:p>
    <w:p w14:paraId="11912A02" w14:textId="77777777" w:rsidR="00E556F1" w:rsidRDefault="000E0791">
      <w:pPr>
        <w:spacing w:line="720" w:lineRule="auto"/>
        <w:ind w:firstLine="720"/>
        <w:jc w:val="both"/>
        <w:rPr>
          <w:rFonts w:eastAsia="Times New Roman"/>
          <w:szCs w:val="24"/>
        </w:rPr>
      </w:pPr>
      <w:r>
        <w:rPr>
          <w:rFonts w:eastAsia="Times New Roman"/>
          <w:szCs w:val="24"/>
        </w:rPr>
        <w:t>Η Κυβέρνηση, λοιπόν, κατά τρόπο πονηρό, κρύφιο και θεωρούμε- ιδιοτελή, επιχείρησε να εισάγει δήθεν κατ’ απαίτηση μνημονιακών ρυθμίσεων που αφορούσαν το «πόθεν έσχες» και ε</w:t>
      </w:r>
      <w:r>
        <w:rPr>
          <w:rFonts w:eastAsia="Times New Roman"/>
          <w:szCs w:val="24"/>
        </w:rPr>
        <w:t xml:space="preserve">ισηγήσεων της </w:t>
      </w:r>
      <w:r>
        <w:rPr>
          <w:rFonts w:eastAsia="Times New Roman"/>
          <w:szCs w:val="24"/>
          <w:lang w:val="en-US"/>
        </w:rPr>
        <w:t>GRECO</w:t>
      </w:r>
      <w:r>
        <w:rPr>
          <w:rFonts w:eastAsia="Times New Roman"/>
          <w:szCs w:val="24"/>
        </w:rPr>
        <w:t>, ρύθμιση η οποία περιορίζει τη δυνατότητα αυστηροποίησης του πλαισίου και πάντως δεν την επεκτείνει. Αυτό ψηφίσθηκε και δημοσιεύτηκε, που σημαίνει ότι ανεξαρτήτως της οποιασδήποτε σημερινής ρύθμισης, οι οποιοιδήποτε τυχόν παρανομήσαντες</w:t>
      </w:r>
      <w:r>
        <w:rPr>
          <w:rFonts w:eastAsia="Times New Roman"/>
          <w:szCs w:val="24"/>
        </w:rPr>
        <w:t xml:space="preserve"> έχουν ήδη πετύχει την απαλλαγή τους. </w:t>
      </w:r>
    </w:p>
    <w:p w14:paraId="11912A03" w14:textId="77777777" w:rsidR="00E556F1" w:rsidRDefault="000E0791">
      <w:pPr>
        <w:spacing w:line="600" w:lineRule="auto"/>
        <w:ind w:firstLine="720"/>
        <w:jc w:val="both"/>
        <w:rPr>
          <w:rFonts w:eastAsia="Times New Roman"/>
          <w:szCs w:val="24"/>
        </w:rPr>
      </w:pPr>
      <w:r>
        <w:rPr>
          <w:rFonts w:eastAsia="Times New Roman"/>
          <w:szCs w:val="24"/>
        </w:rPr>
        <w:t xml:space="preserve">Κατά τούτο, εάν αυτός ήταν ο κυβερνητικός στόχος, ο κρύφιος κυβερνητικός στόχος, η ελληνική κοινωνία γνωρίζει κάλλιστα ότι έχει απολύτως επιτευχθεί. Ο ιδιοκτήτης της </w:t>
      </w:r>
      <w:r>
        <w:rPr>
          <w:rFonts w:eastAsia="Times New Roman"/>
          <w:szCs w:val="24"/>
          <w:lang w:val="en-US"/>
        </w:rPr>
        <w:t>offshore</w:t>
      </w:r>
      <w:r>
        <w:rPr>
          <w:rFonts w:eastAsia="Times New Roman"/>
          <w:szCs w:val="24"/>
        </w:rPr>
        <w:t xml:space="preserve"> εταιρείας έχει ήδη </w:t>
      </w:r>
      <w:r>
        <w:rPr>
          <w:rFonts w:eastAsia="Times New Roman"/>
          <w:szCs w:val="24"/>
        </w:rPr>
        <w:lastRenderedPageBreak/>
        <w:t>πετύχει το ποινικά ακατ</w:t>
      </w:r>
      <w:r>
        <w:rPr>
          <w:rFonts w:eastAsia="Times New Roman"/>
          <w:szCs w:val="24"/>
        </w:rPr>
        <w:t xml:space="preserve">αδίωκτο, ανεξαρτήτως από το τι ρύθμιση εισάγει σήμερα ο κ. Παρασκευόπουλος και ανεξαρτήτως από το τι θα ψηφίσει η Εθνική Αντιπροσωπεία. </w:t>
      </w:r>
    </w:p>
    <w:p w14:paraId="11912A04" w14:textId="77777777" w:rsidR="00E556F1" w:rsidRDefault="000E0791">
      <w:pPr>
        <w:spacing w:line="600" w:lineRule="auto"/>
        <w:ind w:firstLine="720"/>
        <w:jc w:val="both"/>
        <w:rPr>
          <w:rFonts w:eastAsia="Times New Roman"/>
          <w:szCs w:val="24"/>
        </w:rPr>
      </w:pPr>
      <w:r>
        <w:rPr>
          <w:rFonts w:eastAsia="Times New Roman"/>
          <w:szCs w:val="24"/>
        </w:rPr>
        <w:t xml:space="preserve">Ενώπιον της γενικής κατακραυγής, η κυβερνητική Πλειοψηφία κατέληξε στο εξής σύνηθες σχήμα: Εισάγει μια διάταξη η οποία </w:t>
      </w:r>
      <w:r>
        <w:rPr>
          <w:rFonts w:eastAsia="Times New Roman"/>
          <w:szCs w:val="24"/>
        </w:rPr>
        <w:t xml:space="preserve">είναι τόσο αυστηρή, όσο συγχρόνως είναι αντισυνταγματική, εναντίον του ευρωπαϊκού δικαίου και κατά συνέπεια απολύτως ανεφάρμοστη. </w:t>
      </w:r>
    </w:p>
    <w:p w14:paraId="11912A05" w14:textId="77777777" w:rsidR="00E556F1" w:rsidRDefault="000E0791">
      <w:pPr>
        <w:spacing w:line="600" w:lineRule="auto"/>
        <w:ind w:firstLine="720"/>
        <w:jc w:val="both"/>
        <w:rPr>
          <w:rFonts w:eastAsia="Times New Roman"/>
          <w:szCs w:val="24"/>
        </w:rPr>
      </w:pPr>
      <w:r>
        <w:rPr>
          <w:rFonts w:eastAsia="Times New Roman"/>
          <w:szCs w:val="24"/>
        </w:rPr>
        <w:t>Έχοντας πετύχει, δηλαδή, η Κυβέρνηση τον στόχο της που είναι η αμνήστευση υπευθύνων, τώρα παριστάνει τον κήνσορα της δικαιοσύ</w:t>
      </w:r>
      <w:r>
        <w:rPr>
          <w:rFonts w:eastAsia="Times New Roman"/>
          <w:szCs w:val="24"/>
        </w:rPr>
        <w:t xml:space="preserve">νης, τη ρομφαία του δικαίου και εισάγει εκ των υστέρων μια διάταξη, η οποία είναι παντελώς αντισυνταγματική και παντελώς ανεφάρμοστη. Αυτά είναι παίγνια, τα οποία στον κοινοβουλευτισμό ουδείς σοβαρός άνθρωπος μπορεί να τα ανεχθεί. </w:t>
      </w:r>
    </w:p>
    <w:p w14:paraId="11912A06" w14:textId="77777777" w:rsidR="00E556F1" w:rsidRDefault="000E0791">
      <w:pPr>
        <w:spacing w:line="600" w:lineRule="auto"/>
        <w:ind w:firstLine="720"/>
        <w:jc w:val="both"/>
        <w:rPr>
          <w:rFonts w:eastAsia="Times New Roman"/>
          <w:szCs w:val="24"/>
        </w:rPr>
      </w:pPr>
      <w:r>
        <w:rPr>
          <w:rFonts w:eastAsia="Times New Roman"/>
          <w:szCs w:val="24"/>
        </w:rPr>
        <w:lastRenderedPageBreak/>
        <w:t>Όταν ο Κυριάκος Μητσοτάκ</w:t>
      </w:r>
      <w:r>
        <w:rPr>
          <w:rFonts w:eastAsia="Times New Roman"/>
          <w:szCs w:val="24"/>
        </w:rPr>
        <w:t>ης μου έκανε την τιμή να με ορίσει Κοινοβουλευτικό Εκπρόσωπο της Νέας Δημοκρατίας, δεν περίμενα ότι θα έφτανε η μέρα που θα αναγκαζόμουν να έλθω στην Εθνική Αντιπροσωπεία και εξ ονόματος του κόμματος της Νέας Δημοκρατίας να σας πω, κύριοι Υπουργοί, ότι εμπ</w:t>
      </w:r>
      <w:r>
        <w:rPr>
          <w:rFonts w:eastAsia="Times New Roman"/>
          <w:szCs w:val="24"/>
        </w:rPr>
        <w:t>αίζετε την Εθνική Αντιπροσωπεία και εμπαίζετε και τον ελληνικό λαό, έχοντας πετύχει τον κρύφιο στόχο της εισαγωγής μιας απαράδεκτης διάταξης που αμνηστεύει ποινικά αδικήματα. Εμείς στη γελοιότητα αυτή, στην κοροϊδία του Κοινοβουλίου, στον εμπαιγμό της κοιν</w:t>
      </w:r>
      <w:r>
        <w:rPr>
          <w:rFonts w:eastAsia="Times New Roman"/>
          <w:szCs w:val="24"/>
        </w:rPr>
        <w:t xml:space="preserve">ωνίας σε ώρα κρίσεως δεν μπορούμε να συμμετέχουμε. </w:t>
      </w:r>
    </w:p>
    <w:p w14:paraId="11912A07" w14:textId="77777777" w:rsidR="00E556F1" w:rsidRDefault="000E0791">
      <w:pPr>
        <w:spacing w:line="600" w:lineRule="auto"/>
        <w:jc w:val="center"/>
        <w:rPr>
          <w:rFonts w:eastAsia="Times New Roman"/>
          <w:szCs w:val="24"/>
        </w:rPr>
      </w:pPr>
      <w:r>
        <w:rPr>
          <w:rFonts w:eastAsia="Times New Roman"/>
          <w:szCs w:val="24"/>
        </w:rPr>
        <w:t>(Θόρυβος στην Αίθουσα – Γέλωτες από την πτέρυγα του ΣΥΡΙΖΑ)</w:t>
      </w:r>
    </w:p>
    <w:p w14:paraId="11912A08"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w:t>
      </w:r>
      <w:r w:rsidRPr="009D641F">
        <w:rPr>
          <w:rFonts w:eastAsia="Times New Roman"/>
          <w:szCs w:val="24"/>
        </w:rPr>
        <w:t>Μπρ</w:t>
      </w:r>
      <w:r>
        <w:rPr>
          <w:rFonts w:eastAsia="Times New Roman"/>
          <w:szCs w:val="24"/>
        </w:rPr>
        <w:t>άβο!</w:t>
      </w:r>
    </w:p>
    <w:p w14:paraId="11912A09" w14:textId="77777777" w:rsidR="00E556F1" w:rsidRDefault="000E0791">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Ψηφίστε ό,τι θέλετε ελεύθερα.</w:t>
      </w:r>
    </w:p>
    <w:p w14:paraId="11912A0A" w14:textId="77777777" w:rsidR="00E556F1" w:rsidRDefault="000E0791">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Μπορείτε να εισάγετε εν ονόματι της αμνήστευσης των υπευθύνων τώρα ό,τι διατάξεις θέλετε, ό,τι διατάξεις σας αρέσουν. Μας αφήνει παντελώς αδιάφορους. Εμείς</w:t>
      </w:r>
      <w:r>
        <w:rPr>
          <w:rFonts w:eastAsia="Times New Roman"/>
          <w:szCs w:val="24"/>
        </w:rPr>
        <w:t>,</w:t>
      </w:r>
      <w:r>
        <w:rPr>
          <w:rFonts w:eastAsia="Times New Roman"/>
          <w:szCs w:val="24"/>
        </w:rPr>
        <w:t xml:space="preserve"> </w:t>
      </w:r>
      <w:r>
        <w:rPr>
          <w:rFonts w:eastAsia="Times New Roman"/>
          <w:szCs w:val="24"/>
        </w:rPr>
        <w:t xml:space="preserve">πρώτον, </w:t>
      </w:r>
      <w:r>
        <w:rPr>
          <w:rFonts w:eastAsia="Times New Roman"/>
          <w:szCs w:val="24"/>
        </w:rPr>
        <w:t>καταγγέλλουμε την Κυβέρνηση</w:t>
      </w:r>
      <w:r>
        <w:rPr>
          <w:rFonts w:eastAsia="Times New Roman"/>
          <w:szCs w:val="24"/>
        </w:rPr>
        <w:t xml:space="preserve">, δεύτερον, </w:t>
      </w:r>
      <w:r>
        <w:rPr>
          <w:rFonts w:eastAsia="Times New Roman"/>
          <w:szCs w:val="24"/>
        </w:rPr>
        <w:t xml:space="preserve">καταγγέλλουμε την κυβερνητική </w:t>
      </w:r>
      <w:r>
        <w:rPr>
          <w:rFonts w:eastAsia="Times New Roman"/>
          <w:szCs w:val="24"/>
        </w:rPr>
        <w:t>π</w:t>
      </w:r>
      <w:r>
        <w:rPr>
          <w:rFonts w:eastAsia="Times New Roman"/>
          <w:szCs w:val="24"/>
        </w:rPr>
        <w:t>λειοψηφία</w:t>
      </w:r>
      <w:r>
        <w:rPr>
          <w:rFonts w:eastAsia="Times New Roman"/>
          <w:szCs w:val="24"/>
        </w:rPr>
        <w:t xml:space="preserve">, </w:t>
      </w:r>
      <w:r>
        <w:rPr>
          <w:rFonts w:eastAsia="Times New Roman"/>
          <w:szCs w:val="24"/>
        </w:rPr>
        <w:t>που αμνησ</w:t>
      </w:r>
      <w:r>
        <w:rPr>
          <w:rFonts w:eastAsia="Times New Roman"/>
          <w:szCs w:val="24"/>
        </w:rPr>
        <w:t>τεύει τους υπευθύνους και εισάγει</w:t>
      </w:r>
      <w:r>
        <w:rPr>
          <w:rFonts w:eastAsia="Times New Roman"/>
          <w:szCs w:val="24"/>
        </w:rPr>
        <w:t xml:space="preserve">, </w:t>
      </w:r>
      <w:r>
        <w:rPr>
          <w:rFonts w:eastAsia="Times New Roman"/>
          <w:szCs w:val="24"/>
        </w:rPr>
        <w:t>δήθεν</w:t>
      </w:r>
      <w:r>
        <w:rPr>
          <w:rFonts w:eastAsia="Times New Roman"/>
          <w:szCs w:val="24"/>
        </w:rPr>
        <w:t xml:space="preserve">, </w:t>
      </w:r>
      <w:r>
        <w:rPr>
          <w:rFonts w:eastAsia="Times New Roman"/>
          <w:szCs w:val="24"/>
        </w:rPr>
        <w:t>διατάξεις αυστηρότερες και δηλώνουμε ευθέως ότι δεν μπορούμε να συμμετάσχουμε σ’ αυτή τη συζήτηση και αποχωρούμε.</w:t>
      </w:r>
    </w:p>
    <w:p w14:paraId="11912A0B" w14:textId="77777777" w:rsidR="00E556F1" w:rsidRDefault="000E0791">
      <w:pPr>
        <w:spacing w:line="600" w:lineRule="auto"/>
        <w:ind w:firstLine="720"/>
        <w:jc w:val="both"/>
        <w:rPr>
          <w:rFonts w:eastAsia="Times New Roman"/>
          <w:szCs w:val="24"/>
        </w:rPr>
      </w:pPr>
      <w:r>
        <w:rPr>
          <w:rFonts w:eastAsia="Times New Roman"/>
          <w:szCs w:val="24"/>
        </w:rPr>
        <w:t>(Στο σημείο αυτό οι Βουλευτές της Νέας Δημοκρατίας αποχωρούν από την Αίθουσα)</w:t>
      </w:r>
    </w:p>
    <w:p w14:paraId="11912A0C" w14:textId="77777777" w:rsidR="00E556F1" w:rsidRDefault="000E0791">
      <w:pPr>
        <w:spacing w:line="600" w:lineRule="auto"/>
        <w:jc w:val="center"/>
        <w:rPr>
          <w:rFonts w:eastAsia="Times New Roman"/>
          <w:szCs w:val="24"/>
        </w:rPr>
      </w:pPr>
      <w:r>
        <w:rPr>
          <w:rFonts w:eastAsia="Times New Roman"/>
          <w:szCs w:val="24"/>
        </w:rPr>
        <w:t xml:space="preserve">(Θόρυβος στην Αίθουσα </w:t>
      </w:r>
      <w:r>
        <w:rPr>
          <w:rFonts w:eastAsia="Times New Roman"/>
          <w:szCs w:val="24"/>
        </w:rPr>
        <w:t>– Γέλωτες από την πτέρυγα του ΣΥΡΙΖΑ)</w:t>
      </w:r>
    </w:p>
    <w:p w14:paraId="11912A0D" w14:textId="77777777" w:rsidR="00E556F1" w:rsidRDefault="000E0791">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 xml:space="preserve">Κύριε Πρόεδρε, ζητώ τον λόγο. Έχουν ήδη μιλήσει δύο Υπουργοί. </w:t>
      </w:r>
    </w:p>
    <w:p w14:paraId="11912A0E"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Τον είχα ζητήσει πρώτος. Αν πηγαίναμε στους εισηγητές, θα περίμενα.</w:t>
      </w:r>
    </w:p>
    <w:p w14:paraId="11912A0F"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w:t>
      </w:r>
      <w:r>
        <w:rPr>
          <w:rFonts w:eastAsia="Times New Roman"/>
          <w:b/>
          <w:szCs w:val="24"/>
        </w:rPr>
        <w:t>άσιος Κουράκης):</w:t>
      </w:r>
      <w:r>
        <w:rPr>
          <w:rFonts w:eastAsia="Times New Roman"/>
          <w:szCs w:val="24"/>
        </w:rPr>
        <w:t xml:space="preserve"> Ναι. Όλα θα γίνουν στην ώρα τους. Μην στεναχωριέστε. </w:t>
      </w:r>
    </w:p>
    <w:p w14:paraId="11912A10" w14:textId="77777777" w:rsidR="00E556F1" w:rsidRDefault="000E0791">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Κύριε Πρόεδρε, έχω σηκώσει το χέρι μου εδώ και μια ώρα. </w:t>
      </w:r>
    </w:p>
    <w:p w14:paraId="11912A11"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Θα σας πω. Έχουν ζητήσει τον λόγο τέσσερις Κοινοβουλευτικοί Εκπρόσωποι, ο κ. Λοβέρδος, ο κ. Δανέλλης, όλοι, απ’ ό,τι βλέπω. Είθισται να δίνουμε τον λόγο με τη σειρά που τον ζήτησαν, αν δεν έχετε αντίρρηση. </w:t>
      </w:r>
    </w:p>
    <w:p w14:paraId="11912A1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Κύριε Πρόεδρε, έχω σηκώσει το χ</w:t>
      </w:r>
      <w:r>
        <w:rPr>
          <w:rFonts w:eastAsia="Times New Roman" w:cs="Times New Roman"/>
          <w:szCs w:val="24"/>
        </w:rPr>
        <w:t>έρι.</w:t>
      </w:r>
    </w:p>
    <w:p w14:paraId="11912A1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Ναι, σας είδα. </w:t>
      </w:r>
    </w:p>
    <w:p w14:paraId="11912A1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Ζητώ τον λόγο κατά κοινοβουλευτική σειρά. Αυτό είναι το δίκαιο.</w:t>
      </w:r>
    </w:p>
    <w:p w14:paraId="11912A1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λέω «είθισται». Αν πάμε με τη σειρά, θα μιλήσει ο πρώτος. </w:t>
      </w:r>
    </w:p>
    <w:p w14:paraId="11912A1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Ναι,</w:t>
      </w:r>
      <w:r>
        <w:rPr>
          <w:rFonts w:eastAsia="Times New Roman" w:cs="Times New Roman"/>
          <w:szCs w:val="24"/>
        </w:rPr>
        <w:t xml:space="preserve"> κύριε Πρόεδρε, αλλά…</w:t>
      </w:r>
    </w:p>
    <w:p w14:paraId="11912A1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Κασιδιάρη, ακούστε. Ούτως ή άλλως εσείς θα μιλήσετε δεύτερος. Είτε μιλήσει πρώτος ο κ. Λοβέρδος και δεύτερος εσείς που έχετε ζητήσει τον λόγο, είτε μιλήσει πρώτος ο κ. Φάμελος, πάλι δεύτερος θα </w:t>
      </w:r>
      <w:r>
        <w:rPr>
          <w:rFonts w:eastAsia="Times New Roman" w:cs="Times New Roman"/>
          <w:szCs w:val="24"/>
        </w:rPr>
        <w:t xml:space="preserve">μιλήσετε. </w:t>
      </w:r>
    </w:p>
    <w:p w14:paraId="11912A1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Πάντα προτείνουμε να τηρείται η σειρά της κοινοβουλευτικής εκπροσώπησης. Αυτό είναι το σωστό και το ορθό. </w:t>
      </w:r>
    </w:p>
    <w:p w14:paraId="11912A1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Είναι σωστό κι αυτό. </w:t>
      </w:r>
    </w:p>
    <w:p w14:paraId="11912A1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Κύριε Πρόεδρε, η τροπολογία εισάγεται επί νομ</w:t>
      </w:r>
      <w:r>
        <w:rPr>
          <w:rFonts w:eastAsia="Times New Roman" w:cs="Times New Roman"/>
          <w:szCs w:val="24"/>
        </w:rPr>
        <w:t>οσχεδίων κυρώσεων. Εάν ακολουθούσαμε την κανονική διαδικασία, έπρεπε να προηγηθούν οι εισηγητές επί των κυρώσεων που συζητάμε σήμερα. Επειδή δεν κάνουμε αυτό το πράγμα, αλλά μιλάμε με Κοινοβουλευτικούς Εκπροσώπους, δεν υπάρχει σειρά. Εάν υπήρχε σειρά εισηγ</w:t>
      </w:r>
      <w:r>
        <w:rPr>
          <w:rFonts w:eastAsia="Times New Roman" w:cs="Times New Roman"/>
          <w:szCs w:val="24"/>
        </w:rPr>
        <w:t xml:space="preserve">ητών, θα υπήρχε σειρά κανονική με πρώτο, δεύτερο, τρίτο κόμμα. </w:t>
      </w:r>
    </w:p>
    <w:p w14:paraId="11912A1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w:t>
      </w:r>
      <w:r>
        <w:rPr>
          <w:rFonts w:eastAsia="Times New Roman" w:cs="Times New Roman"/>
          <w:b/>
          <w:szCs w:val="24"/>
        </w:rPr>
        <w:t xml:space="preserve">ΕΔΡΕΥΩΝ (Αναστάσιος Κουράκης): </w:t>
      </w:r>
      <w:r>
        <w:rPr>
          <w:rFonts w:eastAsia="Times New Roman" w:cs="Times New Roman"/>
          <w:szCs w:val="24"/>
        </w:rPr>
        <w:t>Καλώς, κύριε Λυκούδη.</w:t>
      </w:r>
    </w:p>
    <w:p w14:paraId="11912A1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11912A1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 κύριε Πρόεδρε.</w:t>
      </w:r>
    </w:p>
    <w:p w14:paraId="11912A1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ξεκινώντας, επειδή εί</w:t>
      </w:r>
      <w:r>
        <w:rPr>
          <w:rFonts w:eastAsia="Times New Roman" w:cs="Times New Roman"/>
          <w:szCs w:val="24"/>
        </w:rPr>
        <w:t>στε σήμερα όλοι εδώ σε διαδικασία κυρώσεως, γιατί όταν έρχονται οι τροπολογίες οι διαδικασίες κυρώσεων –έχω μετάσχει σε όλες- είναι εκ μέρους σας η λογική παρουσία. Σήμερα είστε εδώ γιατί η ενοχή για τη ρύθμιση που ψηφίσατε σας βαραίνει όλους. Γι’ αυτό είσ</w:t>
      </w:r>
      <w:r>
        <w:rPr>
          <w:rFonts w:eastAsia="Times New Roman" w:cs="Times New Roman"/>
          <w:szCs w:val="24"/>
        </w:rPr>
        <w:t>τε σήμερα εδώ. Και είναι εδώ και το μισό Υπουργικό Συμβούλιο. Έχετε θέμα με αυτό που κάνατε!</w:t>
      </w:r>
    </w:p>
    <w:p w14:paraId="11912A1F"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1912A2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Δημιουργήσατε με τρόπο πονηρό, βάζοντας μία διάταξη που σήμερα αλλάζετε, σε ένα πλαίσιο περί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που η Εθνική Αντιπρ</w:t>
      </w:r>
      <w:r>
        <w:rPr>
          <w:rFonts w:eastAsia="Times New Roman" w:cs="Times New Roman"/>
          <w:szCs w:val="24"/>
        </w:rPr>
        <w:t>οσωπεία είχε σκοπό να ψηφίσει. Κρύψατε μία πονηρή ρύθμιση σε σύνολο ρυθμίσεων</w:t>
      </w:r>
      <w:r>
        <w:rPr>
          <w:rFonts w:eastAsia="Times New Roman" w:cs="Times New Roman"/>
          <w:szCs w:val="24"/>
        </w:rPr>
        <w:t>,</w:t>
      </w:r>
      <w:r>
        <w:rPr>
          <w:rFonts w:eastAsia="Times New Roman" w:cs="Times New Roman"/>
          <w:szCs w:val="24"/>
        </w:rPr>
        <w:t xml:space="preserve"> που λογικά κάποιοι θα ψήφιζαν. Εμείς το εντοπίσαμε</w:t>
      </w:r>
      <w:r>
        <w:rPr>
          <w:rFonts w:eastAsia="Times New Roman" w:cs="Times New Roman"/>
          <w:szCs w:val="24"/>
        </w:rPr>
        <w:t>,</w:t>
      </w:r>
      <w:r>
        <w:rPr>
          <w:rFonts w:eastAsia="Times New Roman" w:cs="Times New Roman"/>
          <w:szCs w:val="24"/>
        </w:rPr>
        <w:t xml:space="preserve"> κατά τον τρόπο που λειτουργεί η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Ο</w:t>
      </w:r>
      <w:r>
        <w:rPr>
          <w:rFonts w:eastAsia="Times New Roman" w:cs="Times New Roman"/>
          <w:szCs w:val="24"/>
        </w:rPr>
        <w:t>μάδα</w:t>
      </w:r>
      <w:r>
        <w:rPr>
          <w:rFonts w:eastAsia="Times New Roman" w:cs="Times New Roman"/>
          <w:szCs w:val="24"/>
        </w:rPr>
        <w:t>,</w:t>
      </w:r>
      <w:r>
        <w:rPr>
          <w:rFonts w:eastAsia="Times New Roman" w:cs="Times New Roman"/>
          <w:szCs w:val="24"/>
        </w:rPr>
        <w:t xml:space="preserve"> την τελευταία στιγμή. Και ενώ ήταν να ψηφίσουμε τις διατάξεις περί</w:t>
      </w:r>
      <w:r>
        <w:rPr>
          <w:rFonts w:eastAsia="Times New Roman" w:cs="Times New Roman"/>
          <w:szCs w:val="24"/>
        </w:rPr>
        <w:t xml:space="preserve">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δεν τις ψηφίζουμε</w:t>
      </w:r>
      <w:r>
        <w:rPr>
          <w:rFonts w:eastAsia="Times New Roman" w:cs="Times New Roman"/>
          <w:szCs w:val="24"/>
        </w:rPr>
        <w:t>,</w:t>
      </w:r>
      <w:r>
        <w:rPr>
          <w:rFonts w:eastAsia="Times New Roman" w:cs="Times New Roman"/>
          <w:szCs w:val="24"/>
        </w:rPr>
        <w:t xml:space="preserve"> διότι υποψιαστήκαμε τη ρύθμιση αυτή από τη διατύπωσή της. Κρυβόταν η έννοια των </w:t>
      </w:r>
      <w:r>
        <w:rPr>
          <w:rFonts w:eastAsia="Times New Roman" w:cs="Times New Roman"/>
          <w:szCs w:val="24"/>
          <w:lang w:val="en-US"/>
        </w:rPr>
        <w:t>offshore</w:t>
      </w:r>
      <w:r>
        <w:rPr>
          <w:rFonts w:eastAsia="Times New Roman" w:cs="Times New Roman"/>
          <w:szCs w:val="24"/>
        </w:rPr>
        <w:t xml:space="preserve"> και ο ορισμός τους ή η αναφορά του όρου. Κρυβόταν!</w:t>
      </w:r>
    </w:p>
    <w:p w14:paraId="11912A2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αφού αυτό αποκαλύφθηκε, άρχισαν οι αιτιολογίες του ότι καλώς κάνατε</w:t>
      </w:r>
      <w:r>
        <w:rPr>
          <w:rFonts w:eastAsia="Times New Roman" w:cs="Times New Roman"/>
          <w:szCs w:val="24"/>
        </w:rPr>
        <w:t>,</w:t>
      </w:r>
      <w:r>
        <w:rPr>
          <w:rFonts w:eastAsia="Times New Roman" w:cs="Times New Roman"/>
          <w:szCs w:val="24"/>
        </w:rPr>
        <w:t xml:space="preserve"> η μία μετά την άλλη</w:t>
      </w:r>
      <w:r>
        <w:rPr>
          <w:rFonts w:eastAsia="Times New Roman" w:cs="Times New Roman"/>
          <w:szCs w:val="24"/>
        </w:rPr>
        <w:t>,</w:t>
      </w:r>
      <w:r>
        <w:rPr>
          <w:rFonts w:eastAsia="Times New Roman" w:cs="Times New Roman"/>
          <w:szCs w:val="24"/>
        </w:rPr>
        <w:t xml:space="preserve"> να λένε πράγματα που δεν ισχύουν, όπως σήμερα μόνοι σας αποδείξατε. Πρώτον</w:t>
      </w:r>
      <w:r>
        <w:rPr>
          <w:rFonts w:eastAsia="Times New Roman" w:cs="Times New Roman"/>
          <w:szCs w:val="24"/>
        </w:rPr>
        <w:t>,</w:t>
      </w:r>
      <w:r>
        <w:rPr>
          <w:rFonts w:eastAsia="Times New Roman" w:cs="Times New Roman"/>
          <w:szCs w:val="24"/>
        </w:rPr>
        <w:t xml:space="preserve"> ότι είναι προαπαιτούμενο είπαν κάποιοι. Το είπε Υπουργός της Κυβέρνησης, ο κ. Κουρουμπλής. Ήξερε ο κ. Κουρουμπλ</w:t>
      </w:r>
      <w:r>
        <w:rPr>
          <w:rFonts w:eastAsia="Times New Roman" w:cs="Times New Roman"/>
          <w:szCs w:val="24"/>
        </w:rPr>
        <w:t>ή</w:t>
      </w:r>
      <w:r>
        <w:rPr>
          <w:rFonts w:eastAsia="Times New Roman" w:cs="Times New Roman"/>
          <w:szCs w:val="24"/>
        </w:rPr>
        <w:t>ς ότι είναι προαπαιτούμενο και έδωσε συνέντευξ</w:t>
      </w:r>
      <w:r>
        <w:rPr>
          <w:rFonts w:eastAsia="Times New Roman" w:cs="Times New Roman"/>
          <w:szCs w:val="24"/>
        </w:rPr>
        <w:t>η</w:t>
      </w:r>
      <w:r>
        <w:rPr>
          <w:rFonts w:eastAsia="Times New Roman" w:cs="Times New Roman"/>
          <w:szCs w:val="24"/>
        </w:rPr>
        <w:t>,</w:t>
      </w:r>
      <w:r>
        <w:rPr>
          <w:rFonts w:eastAsia="Times New Roman" w:cs="Times New Roman"/>
          <w:szCs w:val="24"/>
        </w:rPr>
        <w:t xml:space="preserve"> που θόλωνε τα νερά. Δεύτερον</w:t>
      </w:r>
      <w:r>
        <w:rPr>
          <w:rFonts w:eastAsia="Times New Roman" w:cs="Times New Roman"/>
          <w:szCs w:val="24"/>
        </w:rPr>
        <w:t>,</w:t>
      </w:r>
      <w:r>
        <w:rPr>
          <w:rFonts w:eastAsia="Times New Roman" w:cs="Times New Roman"/>
          <w:szCs w:val="24"/>
        </w:rPr>
        <w:t xml:space="preserve"> ότι είναι κοινοτική οδηγία, ενωσιακή οδηγία</w:t>
      </w:r>
      <w:r>
        <w:rPr>
          <w:rFonts w:eastAsia="Times New Roman" w:cs="Times New Roman"/>
          <w:szCs w:val="24"/>
        </w:rPr>
        <w:t>,</w:t>
      </w:r>
      <w:r>
        <w:rPr>
          <w:rFonts w:eastAsia="Times New Roman" w:cs="Times New Roman"/>
          <w:szCs w:val="24"/>
        </w:rPr>
        <w:t xml:space="preserve"> που έπρεπε η χώρα να υιοθετήσει και να ενσωματωθεί στο δίκαιό μας. Τρίτον, ότι είναι γνώμη και εισήγηση της </w:t>
      </w:r>
      <w:r>
        <w:rPr>
          <w:rFonts w:eastAsia="Times New Roman" w:cs="Times New Roman"/>
          <w:szCs w:val="24"/>
          <w:lang w:val="en-US"/>
        </w:rPr>
        <w:t>GRECO</w:t>
      </w:r>
      <w:r>
        <w:rPr>
          <w:rFonts w:eastAsia="Times New Roman" w:cs="Times New Roman"/>
          <w:szCs w:val="24"/>
        </w:rPr>
        <w:t xml:space="preserve">. Τι είναι η </w:t>
      </w:r>
      <w:r>
        <w:rPr>
          <w:rFonts w:eastAsia="Times New Roman" w:cs="Times New Roman"/>
          <w:szCs w:val="24"/>
          <w:lang w:val="en-US"/>
        </w:rPr>
        <w:t>GRECO</w:t>
      </w:r>
      <w:r>
        <w:rPr>
          <w:rFonts w:eastAsia="Times New Roman" w:cs="Times New Roman"/>
          <w:szCs w:val="24"/>
        </w:rPr>
        <w:t>; Ένωση κρατών κατά της διαφθοράς στο πλαίσιο τ</w:t>
      </w:r>
      <w:r>
        <w:rPr>
          <w:rFonts w:eastAsia="Times New Roman" w:cs="Times New Roman"/>
          <w:szCs w:val="24"/>
        </w:rPr>
        <w:t xml:space="preserve">ου Συμβουλίου της Ευρώπης. Δεν είναι όργανο. Και τι λέει η </w:t>
      </w:r>
      <w:r>
        <w:rPr>
          <w:rFonts w:eastAsia="Times New Roman" w:cs="Times New Roman"/>
          <w:szCs w:val="24"/>
          <w:lang w:val="en-US"/>
        </w:rPr>
        <w:t>GRECO</w:t>
      </w:r>
      <w:r>
        <w:rPr>
          <w:rFonts w:eastAsia="Times New Roman" w:cs="Times New Roman"/>
          <w:szCs w:val="24"/>
        </w:rPr>
        <w:t xml:space="preserve">; Την έχω εδώ την εισήγησή της. Φαντάζονται ότι την έχετε δει. </w:t>
      </w:r>
    </w:p>
    <w:p w14:paraId="11912A2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Ναι, ναι.</w:t>
      </w:r>
    </w:p>
    <w:p w14:paraId="11912A2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οπωσδήποτε. Την έχετε δει και την έχετε μελετήσει. </w:t>
      </w:r>
    </w:p>
    <w:p w14:paraId="11912A2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Εσύ, αδιάβαστε συνάδελφε, μη γελάς, γιατί ψήφισες. Και να προσέχεις με το παρελθόν σου. </w:t>
      </w:r>
    </w:p>
    <w:p w14:paraId="11912A2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Εσύ να προσέχεις τι λες.</w:t>
      </w:r>
    </w:p>
    <w:p w14:paraId="11912A2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Εδώ, λοιπόν, κυρίες και κύριοι Βουλευτές, παρήχθησαν ανάγκες μετά από συζήτηση και κατάθεση ερωτηματολ</w:t>
      </w:r>
      <w:r>
        <w:rPr>
          <w:rFonts w:eastAsia="Times New Roman" w:cs="Times New Roman"/>
          <w:szCs w:val="24"/>
        </w:rPr>
        <w:t xml:space="preserve">ογίου. Ερωτήθησαν σε ένα χρονικό όριο 2014-2015 –αυτή η μελέτη είναι του περσινού καλοκαιριού- εάν ο νόμος ο ελληνικός ρυθμίζει και προβλέπει και ορίζει τι είναι </w:t>
      </w:r>
      <w:r>
        <w:rPr>
          <w:rFonts w:eastAsia="Times New Roman" w:cs="Times New Roman"/>
          <w:szCs w:val="24"/>
          <w:lang w:val="en-US"/>
        </w:rPr>
        <w:t>offshore</w:t>
      </w:r>
      <w:r>
        <w:rPr>
          <w:rFonts w:eastAsia="Times New Roman" w:cs="Times New Roman"/>
          <w:szCs w:val="24"/>
        </w:rPr>
        <w:t xml:space="preserve"> εταιρ</w:t>
      </w:r>
      <w:r>
        <w:rPr>
          <w:rFonts w:eastAsia="Times New Roman" w:cs="Times New Roman"/>
          <w:szCs w:val="24"/>
        </w:rPr>
        <w:t>ε</w:t>
      </w:r>
      <w:r>
        <w:rPr>
          <w:rFonts w:eastAsia="Times New Roman" w:cs="Times New Roman"/>
          <w:szCs w:val="24"/>
        </w:rPr>
        <w:t xml:space="preserve">ία και το </w:t>
      </w:r>
      <w:r>
        <w:rPr>
          <w:rFonts w:eastAsia="Times New Roman" w:cs="Times New Roman"/>
          <w:szCs w:val="24"/>
        </w:rPr>
        <w:t>άλφα</w:t>
      </w:r>
      <w:r>
        <w:rPr>
          <w:rFonts w:eastAsia="Times New Roman" w:cs="Times New Roman"/>
          <w:szCs w:val="24"/>
        </w:rPr>
        <w:t xml:space="preserve"> και το β</w:t>
      </w:r>
      <w:r>
        <w:rPr>
          <w:rFonts w:eastAsia="Times New Roman" w:cs="Times New Roman"/>
          <w:szCs w:val="24"/>
        </w:rPr>
        <w:t>ήτα</w:t>
      </w:r>
      <w:r>
        <w:rPr>
          <w:rFonts w:eastAsia="Times New Roman" w:cs="Times New Roman"/>
          <w:szCs w:val="24"/>
        </w:rPr>
        <w:t xml:space="preserve"> και το γ</w:t>
      </w:r>
      <w:r>
        <w:rPr>
          <w:rFonts w:eastAsia="Times New Roman" w:cs="Times New Roman"/>
          <w:szCs w:val="24"/>
        </w:rPr>
        <w:t>άμμα</w:t>
      </w:r>
      <w:r>
        <w:rPr>
          <w:rFonts w:eastAsia="Times New Roman" w:cs="Times New Roman"/>
          <w:szCs w:val="24"/>
        </w:rPr>
        <w:t xml:space="preserve">. Κατά τις απαντήσεις που πήραν από την </w:t>
      </w:r>
      <w:r>
        <w:rPr>
          <w:rFonts w:eastAsia="Times New Roman" w:cs="Times New Roman"/>
          <w:szCs w:val="24"/>
        </w:rPr>
        <w:t>ελληνική πολιτεία συνέταξαν μία εισήγηση.</w:t>
      </w:r>
    </w:p>
    <w:p w14:paraId="11912A2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Από πουθενά, κύριε Πρόεδρε, δεν προκύπτει ότι μας είπαν πως</w:t>
      </w:r>
      <w:r>
        <w:rPr>
          <w:rFonts w:eastAsia="Times New Roman" w:cs="Times New Roman"/>
          <w:szCs w:val="24"/>
        </w:rPr>
        <w:t>,</w:t>
      </w:r>
      <w:r>
        <w:rPr>
          <w:rFonts w:eastAsia="Times New Roman" w:cs="Times New Roman"/>
          <w:szCs w:val="24"/>
        </w:rPr>
        <w:t xml:space="preserve"> για λόγους διεθνούς ευρυθμίας και τις ανάγκες του αγώνα κατά της διαφθοράς, αν πρόκειται για κυβερνητικό ή κρατικό αξιωματούχο</w:t>
      </w:r>
      <w:r>
        <w:rPr>
          <w:rFonts w:eastAsia="Times New Roman" w:cs="Times New Roman"/>
          <w:szCs w:val="24"/>
        </w:rPr>
        <w:t>,</w:t>
      </w:r>
      <w:r>
        <w:rPr>
          <w:rFonts w:eastAsia="Times New Roman" w:cs="Times New Roman"/>
          <w:szCs w:val="24"/>
        </w:rPr>
        <w:t xml:space="preserve"> να έχει </w:t>
      </w:r>
      <w:r>
        <w:rPr>
          <w:rFonts w:eastAsia="Times New Roman" w:cs="Times New Roman"/>
          <w:szCs w:val="24"/>
          <w:lang w:val="en-US"/>
        </w:rPr>
        <w:t>offshore</w:t>
      </w:r>
      <w:r>
        <w:rPr>
          <w:rFonts w:eastAsia="Times New Roman" w:cs="Times New Roman"/>
          <w:szCs w:val="24"/>
        </w:rPr>
        <w:t xml:space="preserve"> εταιρ</w:t>
      </w:r>
      <w:r>
        <w:rPr>
          <w:rFonts w:eastAsia="Times New Roman" w:cs="Times New Roman"/>
          <w:szCs w:val="24"/>
        </w:rPr>
        <w:t>ε</w:t>
      </w:r>
      <w:r>
        <w:rPr>
          <w:rFonts w:eastAsia="Times New Roman" w:cs="Times New Roman"/>
          <w:szCs w:val="24"/>
        </w:rPr>
        <w:t>ίε</w:t>
      </w:r>
      <w:r>
        <w:rPr>
          <w:rFonts w:eastAsia="Times New Roman" w:cs="Times New Roman"/>
          <w:szCs w:val="24"/>
        </w:rPr>
        <w:t xml:space="preserve">ς. Από πουθενά δεν προκύπτει αυτό. </w:t>
      </w:r>
    </w:p>
    <w:p w14:paraId="11912A2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Επειδή τα ψέματα των δύο πρώτων ημερών ήταν πολλά, πριν η Κυβέρνηση –που αδειάστηκε από το δημοσιογραφικό της όργανο- φέρει τροπολογία, κατατέθηκε από την κ. Καϊλή ερώτηση στο Ευρωπαϊκό Κοινοβούλιο –θα πάρουμε απάντηση α</w:t>
      </w:r>
      <w:r>
        <w:rPr>
          <w:rFonts w:eastAsia="Times New Roman" w:cs="Times New Roman"/>
          <w:szCs w:val="24"/>
        </w:rPr>
        <w:t>πό την Ευρωπαϊκή Επιτροπή- όχι με αφηρημένα ερωτήματα, αλλά με ένα ερώτημα: Ήταν προαπαιτούμενο; Το εισηγήθηκε η Ευρωπαϊκή Επιτροπή; Ώστε οι ψεύτες να ντρέπονται την επόμενη μέρα το πρωί.</w:t>
      </w:r>
    </w:p>
    <w:p w14:paraId="11912A2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Καταργείτε, λοιπόν, μια αυστηρή διάταξη καθολικής απαγόρευσης, που ε</w:t>
      </w:r>
      <w:r>
        <w:rPr>
          <w:rFonts w:eastAsia="Times New Roman" w:cs="Times New Roman"/>
          <w:szCs w:val="24"/>
        </w:rPr>
        <w:t>φαρμόστηκε. Κύριε Αναπληρωτά Υπουργέ, εφαρμόστηκε, διότι παρήγαγε πολιτικό πρόβλημα το 2012 και πριν διοριστεί Υφυπουργός ο κ. Βερνίκος παραιτήθηκε</w:t>
      </w:r>
      <w:r>
        <w:rPr>
          <w:rFonts w:eastAsia="Times New Roman" w:cs="Times New Roman"/>
          <w:szCs w:val="24"/>
        </w:rPr>
        <w:t>,</w:t>
      </w:r>
      <w:r>
        <w:rPr>
          <w:rFonts w:eastAsia="Times New Roman" w:cs="Times New Roman"/>
          <w:szCs w:val="24"/>
        </w:rPr>
        <w:t xml:space="preserve"> εν όψει της υπάρχουσας απαγόρευσης. Βάσει αυτής και επειδή υπήρχε, κύριε Αναπληρωτά Υπουργέ. Και στη συνέχε</w:t>
      </w:r>
      <w:r>
        <w:rPr>
          <w:rFonts w:eastAsia="Times New Roman" w:cs="Times New Roman"/>
          <w:szCs w:val="24"/>
        </w:rPr>
        <w:t xml:space="preserve">ια Αρχηγός </w:t>
      </w:r>
      <w:r>
        <w:rPr>
          <w:rFonts w:eastAsia="Times New Roman" w:cs="Times New Roman"/>
          <w:szCs w:val="24"/>
        </w:rPr>
        <w:t>κ</w:t>
      </w:r>
      <w:r>
        <w:rPr>
          <w:rFonts w:eastAsia="Times New Roman" w:cs="Times New Roman"/>
          <w:szCs w:val="24"/>
        </w:rPr>
        <w:t xml:space="preserve">όμματος, ο κ. Καμμένος, δεν ενσωμάτωσε στα ψηφοδέλτιά του υποψήφιο τότε Υφυπουργό και Βουλευτή, επειδή είχε μια </w:t>
      </w:r>
      <w:r>
        <w:rPr>
          <w:rFonts w:eastAsia="Times New Roman" w:cs="Times New Roman"/>
          <w:szCs w:val="24"/>
          <w:lang w:val="en-US"/>
        </w:rPr>
        <w:t>offshore</w:t>
      </w:r>
      <w:r>
        <w:rPr>
          <w:rFonts w:eastAsia="Times New Roman" w:cs="Times New Roman"/>
          <w:szCs w:val="24"/>
        </w:rPr>
        <w:t xml:space="preserve"> εταιρεία. Εν</w:t>
      </w:r>
      <w:r>
        <w:rPr>
          <w:rFonts w:eastAsia="Times New Roman" w:cs="Times New Roman"/>
          <w:szCs w:val="24"/>
        </w:rPr>
        <w:t xml:space="preserve"> </w:t>
      </w:r>
      <w:r>
        <w:rPr>
          <w:rFonts w:eastAsia="Times New Roman" w:cs="Times New Roman"/>
          <w:szCs w:val="24"/>
        </w:rPr>
        <w:t>όψει της διάταξης</w:t>
      </w:r>
      <w:r>
        <w:rPr>
          <w:rFonts w:eastAsia="Times New Roman" w:cs="Times New Roman"/>
          <w:szCs w:val="24"/>
        </w:rPr>
        <w:t>,</w:t>
      </w:r>
      <w:r>
        <w:rPr>
          <w:rFonts w:eastAsia="Times New Roman" w:cs="Times New Roman"/>
          <w:szCs w:val="24"/>
        </w:rPr>
        <w:t xml:space="preserve"> δεν τον άφησε τον άνθρωπο να μπει στο ψηφοδέλτιο.</w:t>
      </w:r>
    </w:p>
    <w:p w14:paraId="11912A2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Η καθολική απαγόρευση είναι καθολική </w:t>
      </w:r>
      <w:r>
        <w:rPr>
          <w:rFonts w:eastAsia="Times New Roman" w:cs="Times New Roman"/>
          <w:szCs w:val="24"/>
        </w:rPr>
        <w:t>απαγόρευση, κύριε Υπουργέ. Εάν έχει θέματα, όπου η πολιτεία υπευθύνως εντοπίζει ανάγκη αλλαγών, το κάνει. Δεν την καταργεί, επιτρέποντας το αντίθετο από αυτό που η προηγούμενη διάταξη απαγόρευε.</w:t>
      </w:r>
    </w:p>
    <w:p w14:paraId="11912A2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Άλλωστε, κυρίες και κύριοι Βουλευτές, εμείς κάναμε αντιπολίτε</w:t>
      </w:r>
      <w:r>
        <w:rPr>
          <w:rFonts w:eastAsia="Times New Roman" w:cs="Times New Roman"/>
          <w:szCs w:val="24"/>
        </w:rPr>
        <w:t>υση στη ρύθμιση την οποία ψηφίσατε, αλλά βγήκαν Βουλευτές σας…</w:t>
      </w:r>
    </w:p>
    <w:p w14:paraId="11912A2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1912A2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παρακαλώ, κύριε Πρόεδρε, να ολοκληρώσω.</w:t>
      </w:r>
    </w:p>
    <w:p w14:paraId="11912A2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Λίγο σύντομα</w:t>
      </w:r>
      <w:r>
        <w:rPr>
          <w:rFonts w:eastAsia="Times New Roman" w:cs="Times New Roman"/>
          <w:szCs w:val="24"/>
        </w:rPr>
        <w:t>,</w:t>
      </w:r>
      <w:r>
        <w:rPr>
          <w:rFonts w:eastAsia="Times New Roman" w:cs="Times New Roman"/>
          <w:szCs w:val="24"/>
        </w:rPr>
        <w:t xml:space="preserve"> σας</w:t>
      </w:r>
      <w:r>
        <w:rPr>
          <w:rFonts w:eastAsia="Times New Roman" w:cs="Times New Roman"/>
          <w:szCs w:val="24"/>
        </w:rPr>
        <w:t xml:space="preserve"> παρακαλώ.</w:t>
      </w:r>
    </w:p>
    <w:p w14:paraId="11912A2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ολοκληρώσουμε. Και οι Υπουργοί μίλησαν πολύ. Δεν είναι απλό θέμα.</w:t>
      </w:r>
    </w:p>
    <w:p w14:paraId="11912A3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Βγήκαν, λοιπόν, Βουλευτές σας</w:t>
      </w:r>
      <w:r>
        <w:rPr>
          <w:rFonts w:eastAsia="Times New Roman" w:cs="Times New Roman"/>
          <w:szCs w:val="24"/>
        </w:rPr>
        <w:t xml:space="preserve"> και είπαν πως</w:t>
      </w:r>
      <w:r>
        <w:rPr>
          <w:rFonts w:eastAsia="Times New Roman" w:cs="Times New Roman"/>
          <w:szCs w:val="24"/>
        </w:rPr>
        <w:t>,</w:t>
      </w:r>
      <w:r>
        <w:rPr>
          <w:rFonts w:eastAsia="Times New Roman" w:cs="Times New Roman"/>
          <w:szCs w:val="24"/>
        </w:rPr>
        <w:t xml:space="preserve"> εάν το γνώριζαν</w:t>
      </w:r>
      <w:r>
        <w:rPr>
          <w:rFonts w:eastAsia="Times New Roman" w:cs="Times New Roman"/>
          <w:szCs w:val="24"/>
        </w:rPr>
        <w:t>,</w:t>
      </w:r>
      <w:r>
        <w:rPr>
          <w:rFonts w:eastAsia="Times New Roman" w:cs="Times New Roman"/>
          <w:szCs w:val="24"/>
        </w:rPr>
        <w:t xml:space="preserve"> δεν θα ψήφιζαν. Νομίζω ότι ο κύριος Αναπληρωτής Υπουργός εμέμφθη σύμπασα την </w:t>
      </w:r>
      <w:r>
        <w:rPr>
          <w:rFonts w:eastAsia="Times New Roman" w:cs="Times New Roman"/>
          <w:szCs w:val="24"/>
        </w:rPr>
        <w:t>Α</w:t>
      </w:r>
      <w:r>
        <w:rPr>
          <w:rFonts w:eastAsia="Times New Roman" w:cs="Times New Roman"/>
          <w:szCs w:val="24"/>
        </w:rPr>
        <w:t>ντιπολίτευσ</w:t>
      </w:r>
      <w:r>
        <w:rPr>
          <w:rFonts w:eastAsia="Times New Roman" w:cs="Times New Roman"/>
          <w:szCs w:val="24"/>
        </w:rPr>
        <w:t xml:space="preserve">η και μέρος της </w:t>
      </w:r>
      <w:r>
        <w:rPr>
          <w:rFonts w:eastAsia="Times New Roman" w:cs="Times New Roman"/>
          <w:szCs w:val="24"/>
        </w:rPr>
        <w:t>Σ</w:t>
      </w:r>
      <w:r>
        <w:rPr>
          <w:rFonts w:eastAsia="Times New Roman" w:cs="Times New Roman"/>
          <w:szCs w:val="24"/>
        </w:rPr>
        <w:t>υμπολίτευσης προφανέστατα, με τον πολύ άσχημο τρόπο με τον οποίο ξεκίνησε να μιλάει.</w:t>
      </w:r>
    </w:p>
    <w:p w14:paraId="11912A3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Ένα πολιτικό ζήτημα ακόμα: Κύριε Πρόεδρε, μία διάταξη, όταν έχει προβλήματα και έρχεται στη Βουλή, έρχεται επειδή κάποιος τη φέρνει. Δεν υπάρχουν στην Εθν</w:t>
      </w:r>
      <w:r>
        <w:rPr>
          <w:rFonts w:eastAsia="Times New Roman" w:cs="Times New Roman"/>
          <w:szCs w:val="24"/>
        </w:rPr>
        <w:t>ική Αντιπροσωπεία αφηρημένα υποκείμενα</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«ο ΣΥΡΙΖΑ». Υπάρχουν συγκεκριμένοι κρατικοί λειτουργοί, υπάρχουν συγκεκριμένοι πολιτικοί, υπάρχει ο Υπουργός Δικαιοσύνης και ο Πρωθυπουργός. Ευθύνη έχει ή ο ένας ή όλοι μαζί. Υπάρχει ο κ. Παρασκευ</w:t>
      </w:r>
      <w:r>
        <w:rPr>
          <w:rFonts w:eastAsia="Times New Roman" w:cs="Times New Roman"/>
          <w:szCs w:val="24"/>
        </w:rPr>
        <w:t>όπουλος και ο κ. Τσίπρας. Ευθύνη έχει ή ο κ. Παρασκευόπουλος, που δεν ενημέρωσε την Κυβέρνηση για το τι πράττει, ή ευθύνη έχει η Κυβέρνηση συνολικά και πρέπει να την αναλάβει. Και την αναλαμβάνει εμμέσως, αφού φέρνει σήμερα αυτή την τροπολογία, διορθώνοντα</w:t>
      </w:r>
      <w:r>
        <w:rPr>
          <w:rFonts w:eastAsia="Times New Roman" w:cs="Times New Roman"/>
          <w:szCs w:val="24"/>
        </w:rPr>
        <w:t>ς τα μεγάλα και σοβαρά λάθη της, που στηλιτεύτηκαν από όλους.</w:t>
      </w:r>
    </w:p>
    <w:p w14:paraId="11912A3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Όμως, μ</w:t>
      </w:r>
      <w:r>
        <w:rPr>
          <w:rFonts w:eastAsia="Times New Roman" w:cs="Times New Roman"/>
          <w:szCs w:val="24"/>
        </w:rPr>
        <w:t>α</w:t>
      </w:r>
      <w:r>
        <w:rPr>
          <w:rFonts w:eastAsia="Times New Roman" w:cs="Times New Roman"/>
          <w:szCs w:val="24"/>
        </w:rPr>
        <w:t>ς τίθεται ένα ζήτημα, κυρίες και κύριοι Βουλευτές της Συμπολίτευσης. Εμείς θέλουμε να εμ</w:t>
      </w:r>
      <w:r>
        <w:rPr>
          <w:rFonts w:eastAsia="Times New Roman" w:cs="Times New Roman"/>
          <w:szCs w:val="24"/>
        </w:rPr>
        <w:t>μ</w:t>
      </w:r>
      <w:r>
        <w:rPr>
          <w:rFonts w:eastAsia="Times New Roman" w:cs="Times New Roman"/>
          <w:szCs w:val="24"/>
        </w:rPr>
        <w:t>είνουμε στην απόλυτη απαγόρευση και να μη δώσουμε συγχωροχάρτι σε κανέναν. Δεν θα δεχόσασταν Υπου</w:t>
      </w:r>
      <w:r>
        <w:rPr>
          <w:rFonts w:eastAsia="Times New Roman" w:cs="Times New Roman"/>
          <w:szCs w:val="24"/>
        </w:rPr>
        <w:t xml:space="preserve">ργός σας να έχει </w:t>
      </w:r>
      <w:r>
        <w:rPr>
          <w:rFonts w:eastAsia="Times New Roman" w:cs="Times New Roman"/>
          <w:szCs w:val="24"/>
          <w:lang w:val="en-US"/>
        </w:rPr>
        <w:t>offshore</w:t>
      </w:r>
      <w:r>
        <w:rPr>
          <w:rFonts w:eastAsia="Times New Roman" w:cs="Times New Roman"/>
          <w:szCs w:val="24"/>
        </w:rPr>
        <w:t xml:space="preserve">. Δεν θα δεχόσασταν Υπουργό άλλου κόμματος να έχει </w:t>
      </w:r>
      <w:r>
        <w:rPr>
          <w:rFonts w:eastAsia="Times New Roman" w:cs="Times New Roman"/>
          <w:szCs w:val="24"/>
          <w:lang w:val="en-US"/>
        </w:rPr>
        <w:t>offshore</w:t>
      </w:r>
      <w:r>
        <w:rPr>
          <w:rFonts w:eastAsia="Times New Roman" w:cs="Times New Roman"/>
          <w:szCs w:val="24"/>
        </w:rPr>
        <w:t>.</w:t>
      </w:r>
    </w:p>
    <w:p w14:paraId="11912A3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Γιατί, κύριε Πρόεδρε; Είτε πρόκειται για χώρα η οποία δεν είναι φορολογικά συνεργάσιμη είτε πρόκειται για χώρα που είναι φορολογικά συνεργάσιμη, κάποιος έχει </w:t>
      </w:r>
      <w:r>
        <w:rPr>
          <w:rFonts w:eastAsia="Times New Roman" w:cs="Times New Roman"/>
          <w:szCs w:val="24"/>
          <w:lang w:val="en-US"/>
        </w:rPr>
        <w:t>offshore</w:t>
      </w:r>
      <w:r>
        <w:rPr>
          <w:rFonts w:eastAsia="Times New Roman" w:cs="Times New Roman"/>
          <w:szCs w:val="24"/>
        </w:rPr>
        <w:t xml:space="preserve"> για</w:t>
      </w:r>
      <w:r>
        <w:rPr>
          <w:rFonts w:eastAsia="Times New Roman" w:cs="Times New Roman"/>
          <w:szCs w:val="24"/>
        </w:rPr>
        <w:t xml:space="preserve"> να γλ</w:t>
      </w:r>
      <w:r>
        <w:rPr>
          <w:rFonts w:eastAsia="Times New Roman" w:cs="Times New Roman"/>
          <w:szCs w:val="24"/>
        </w:rPr>
        <w:t>ι</w:t>
      </w:r>
      <w:r>
        <w:rPr>
          <w:rFonts w:eastAsia="Times New Roman" w:cs="Times New Roman"/>
          <w:szCs w:val="24"/>
        </w:rPr>
        <w:t xml:space="preserve">τώσει τη φορολογία. Όταν τσακίζεις την ελληνική οικονομία και τον Έλληνα πολίτη με φόρους, μπορείς να ανεχθείς Βουλευτής σου να έχει </w:t>
      </w:r>
      <w:r>
        <w:rPr>
          <w:rFonts w:eastAsia="Times New Roman" w:cs="Times New Roman"/>
          <w:szCs w:val="24"/>
          <w:lang w:val="en-US"/>
        </w:rPr>
        <w:t>offshore</w:t>
      </w:r>
      <w:r>
        <w:rPr>
          <w:rFonts w:eastAsia="Times New Roman" w:cs="Times New Roman"/>
          <w:szCs w:val="24"/>
        </w:rPr>
        <w:t xml:space="preserve"> εταιρεία</w:t>
      </w:r>
      <w:r>
        <w:rPr>
          <w:rFonts w:eastAsia="Times New Roman" w:cs="Times New Roman"/>
          <w:szCs w:val="24"/>
        </w:rPr>
        <w:t>,</w:t>
      </w:r>
      <w:r>
        <w:rPr>
          <w:rFonts w:eastAsia="Times New Roman" w:cs="Times New Roman"/>
          <w:szCs w:val="24"/>
        </w:rPr>
        <w:t xml:space="preserve"> για να γλ</w:t>
      </w:r>
      <w:r>
        <w:rPr>
          <w:rFonts w:eastAsia="Times New Roman" w:cs="Times New Roman"/>
          <w:szCs w:val="24"/>
        </w:rPr>
        <w:t>ι</w:t>
      </w:r>
      <w:r>
        <w:rPr>
          <w:rFonts w:eastAsia="Times New Roman" w:cs="Times New Roman"/>
          <w:szCs w:val="24"/>
        </w:rPr>
        <w:t>τώσει τους φόρους; Και ας συνεργάζεται το κράτος</w:t>
      </w:r>
      <w:r>
        <w:rPr>
          <w:rFonts w:eastAsia="Times New Roman" w:cs="Times New Roman"/>
          <w:szCs w:val="24"/>
        </w:rPr>
        <w:t>,</w:t>
      </w:r>
      <w:r>
        <w:rPr>
          <w:rFonts w:eastAsia="Times New Roman" w:cs="Times New Roman"/>
          <w:szCs w:val="24"/>
        </w:rPr>
        <w:t xml:space="preserve"> με το οποίο ο Υπουργός των Οικονομικώ</w:t>
      </w:r>
      <w:r>
        <w:rPr>
          <w:rFonts w:eastAsia="Times New Roman" w:cs="Times New Roman"/>
          <w:szCs w:val="24"/>
        </w:rPr>
        <w:t>ν πιστεύει ότι μπορούμε να βγάλει μία άκρη. Για όλους μας είναι ζήτημα αρχής. Για όλους μας είναι ζήτημα αρχής!</w:t>
      </w:r>
    </w:p>
    <w:p w14:paraId="11912A3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Κύριε Υπουργέ, τότε, εάν είναι έτσι και μετανοείτε και αναλαμβάνετε εσείς την πολιτική ευθύνη μη παραιτούμενος, σας ζητώ να μου εξηγήσετε γιατί </w:t>
      </w:r>
      <w:r>
        <w:rPr>
          <w:rFonts w:eastAsia="Times New Roman" w:cs="Times New Roman"/>
          <w:szCs w:val="24"/>
        </w:rPr>
        <w:t>στο άρθρο 8, που τροποποιείται, στην περίπτωση 5 λέτε: «Μέσα σε αποκλειστική προθεσμία πέντε ημερών από τη δημοσίευση του παρόντος νόμου…»</w:t>
      </w:r>
      <w:r>
        <w:rPr>
          <w:rFonts w:eastAsia="Times New Roman" w:cs="Times New Roman"/>
          <w:szCs w:val="24"/>
        </w:rPr>
        <w:t>,</w:t>
      </w:r>
      <w:r>
        <w:rPr>
          <w:rFonts w:eastAsia="Times New Roman" w:cs="Times New Roman"/>
          <w:szCs w:val="24"/>
        </w:rPr>
        <w:t xml:space="preserve"> ετούτου και επαναλαμβάνω, κύριε Πρόεδρε, την πρωινή μας απαίτηση να εφαρμοστεί ο Κανονισμός και να μην ψηφίσουμε σήμ</w:t>
      </w:r>
      <w:r>
        <w:rPr>
          <w:rFonts w:eastAsia="Times New Roman" w:cs="Times New Roman"/>
          <w:szCs w:val="24"/>
        </w:rPr>
        <w:t>ερα στο σύνολό τους τις διατάξεις αυτές</w:t>
      </w:r>
      <w:r>
        <w:rPr>
          <w:rFonts w:eastAsia="Times New Roman" w:cs="Times New Roman"/>
          <w:szCs w:val="24"/>
        </w:rPr>
        <w:t>,</w:t>
      </w:r>
      <w:r>
        <w:rPr>
          <w:rFonts w:eastAsia="Times New Roman" w:cs="Times New Roman"/>
          <w:szCs w:val="24"/>
        </w:rPr>
        <w:t xml:space="preserve"> «…τα πρόσωπα που αναφέρονται στην παράγραφο 1…»</w:t>
      </w:r>
      <w:r>
        <w:rPr>
          <w:rFonts w:eastAsia="Times New Roman" w:cs="Times New Roman"/>
          <w:szCs w:val="24"/>
        </w:rPr>
        <w:t>,</w:t>
      </w:r>
      <w:r>
        <w:rPr>
          <w:rFonts w:eastAsia="Times New Roman" w:cs="Times New Roman"/>
          <w:szCs w:val="24"/>
        </w:rPr>
        <w:t xml:space="preserve"> στην παράγραφο 1 του παρόντος νόμου, που δεν μπορούν και πάλι να έχουν </w:t>
      </w:r>
      <w:r>
        <w:rPr>
          <w:rFonts w:eastAsia="Times New Roman" w:cs="Times New Roman"/>
          <w:szCs w:val="24"/>
          <w:lang w:val="en-US"/>
        </w:rPr>
        <w:t>offshore</w:t>
      </w:r>
      <w:r>
        <w:rPr>
          <w:rFonts w:eastAsia="Times New Roman" w:cs="Times New Roman"/>
          <w:szCs w:val="24"/>
        </w:rPr>
        <w:t>,</w:t>
      </w:r>
      <w:r>
        <w:rPr>
          <w:rFonts w:eastAsia="Times New Roman" w:cs="Times New Roman"/>
          <w:szCs w:val="24"/>
        </w:rPr>
        <w:t xml:space="preserve"> «…οφείλουν να μεταβιβάσουν τα περιουσιακά στοιχεία που αναφέρονται στη διάταξη». </w:t>
      </w:r>
    </w:p>
    <w:p w14:paraId="11912A35" w14:textId="77777777" w:rsidR="00E556F1" w:rsidRDefault="000E0791">
      <w:pPr>
        <w:spacing w:line="600" w:lineRule="auto"/>
        <w:ind w:firstLine="720"/>
        <w:jc w:val="both"/>
        <w:rPr>
          <w:rFonts w:eastAsia="Times New Roman"/>
          <w:szCs w:val="24"/>
        </w:rPr>
      </w:pPr>
      <w:r>
        <w:rPr>
          <w:rFonts w:eastAsia="Times New Roman"/>
          <w:szCs w:val="24"/>
        </w:rPr>
        <w:t xml:space="preserve">Για εξηγήστε! Και περιουσιακά στοιχεία που προκύπτουν από συμμετοχή του σε </w:t>
      </w:r>
      <w:r>
        <w:rPr>
          <w:rFonts w:eastAsia="Times New Roman"/>
          <w:szCs w:val="24"/>
          <w:lang w:val="en-US"/>
        </w:rPr>
        <w:t>offshore</w:t>
      </w:r>
      <w:r>
        <w:rPr>
          <w:rFonts w:eastAsia="Times New Roman"/>
          <w:szCs w:val="24"/>
        </w:rPr>
        <w:t>. Τι με κοιτάτε; Ναι ή όχι;</w:t>
      </w:r>
    </w:p>
    <w:p w14:paraId="11912A36" w14:textId="77777777" w:rsidR="00E556F1" w:rsidRDefault="000E0791">
      <w:pPr>
        <w:spacing w:line="600" w:lineRule="auto"/>
        <w:ind w:firstLine="720"/>
        <w:jc w:val="both"/>
        <w:rPr>
          <w:rFonts w:eastAsia="Times New Roman"/>
          <w:szCs w:val="24"/>
        </w:rPr>
      </w:pPr>
      <w:r>
        <w:rPr>
          <w:rFonts w:eastAsia="Times New Roman"/>
          <w:szCs w:val="24"/>
        </w:rPr>
        <w:t>Εάν ισχύει, και αυτά τα περιουσιακά στοιχεία…</w:t>
      </w:r>
    </w:p>
    <w:p w14:paraId="11912A37" w14:textId="77777777" w:rsidR="00E556F1" w:rsidRDefault="000E0791">
      <w:pPr>
        <w:spacing w:line="600" w:lineRule="auto"/>
        <w:ind w:firstLine="720"/>
        <w:jc w:val="center"/>
        <w:rPr>
          <w:rFonts w:eastAsia="Times New Roman"/>
          <w:szCs w:val="24"/>
        </w:rPr>
      </w:pPr>
      <w:r>
        <w:rPr>
          <w:rFonts w:eastAsia="Times New Roman"/>
          <w:szCs w:val="24"/>
        </w:rPr>
        <w:t>(Θόρυβος στην Αίθουσα)</w:t>
      </w:r>
    </w:p>
    <w:p w14:paraId="11912A38"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κάνουμε λίγο ησυχία να ακούσουμε τον ομ</w:t>
      </w:r>
      <w:r>
        <w:rPr>
          <w:rFonts w:eastAsia="Times New Roman"/>
          <w:szCs w:val="24"/>
        </w:rPr>
        <w:t>ιλητή;</w:t>
      </w:r>
    </w:p>
    <w:p w14:paraId="11912A39" w14:textId="77777777" w:rsidR="00E556F1" w:rsidRDefault="000E0791">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11912A3A" w14:textId="77777777" w:rsidR="00E556F1" w:rsidRDefault="000E0791">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Κάνει ερωτήσεις και όχι ομιλία. </w:t>
      </w:r>
    </w:p>
    <w:p w14:paraId="11912A3B"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όχι. Δεν γίνεται συζήτηση έτσι. Σας παρακαλώ!</w:t>
      </w:r>
    </w:p>
    <w:p w14:paraId="11912A3C"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Εάν ισχύει αυτό, αγαπητές, αγαπητοί συνάδελφοι, αντιδρώντες ή όχι, τότε, κύριε Πρόεδρε, είναι πασιφανές ότι κάποιον ή κάποιους θέλουν να καλύψουν σήμερα. Είναι συγχωροχάρτι αυτό, εάν αφορά και τις </w:t>
      </w:r>
      <w:r>
        <w:rPr>
          <w:rFonts w:eastAsia="Times New Roman"/>
          <w:szCs w:val="24"/>
          <w:lang w:val="en-US"/>
        </w:rPr>
        <w:t>offshore</w:t>
      </w:r>
      <w:r>
        <w:rPr>
          <w:rFonts w:eastAsia="Times New Roman"/>
          <w:szCs w:val="24"/>
        </w:rPr>
        <w:t>.</w:t>
      </w:r>
    </w:p>
    <w:p w14:paraId="11912A3D" w14:textId="77777777" w:rsidR="00E556F1" w:rsidRDefault="000E0791">
      <w:pPr>
        <w:spacing w:line="600" w:lineRule="auto"/>
        <w:ind w:firstLine="720"/>
        <w:jc w:val="both"/>
        <w:rPr>
          <w:rFonts w:eastAsia="Times New Roman"/>
          <w:szCs w:val="24"/>
        </w:rPr>
      </w:pPr>
      <w:r>
        <w:rPr>
          <w:rFonts w:eastAsia="Times New Roman"/>
          <w:szCs w:val="24"/>
        </w:rPr>
        <w:t>Κοιτάξτε, οι υποθέσεις</w:t>
      </w:r>
      <w:r>
        <w:rPr>
          <w:rFonts w:eastAsia="Times New Roman"/>
          <w:szCs w:val="24"/>
        </w:rPr>
        <w:t>,</w:t>
      </w:r>
      <w:r>
        <w:rPr>
          <w:rFonts w:eastAsia="Times New Roman"/>
          <w:szCs w:val="24"/>
        </w:rPr>
        <w:t xml:space="preserve"> όταν αυτό αποκαλύφθηκε </w:t>
      </w:r>
      <w:r>
        <w:rPr>
          <w:rFonts w:eastAsia="Times New Roman"/>
          <w:szCs w:val="24"/>
        </w:rPr>
        <w:t>–</w:t>
      </w:r>
      <w:r>
        <w:rPr>
          <w:rFonts w:eastAsia="Times New Roman"/>
          <w:szCs w:val="24"/>
        </w:rPr>
        <w:t>η ρύθμιση η προηγούμενη, όταν αποκαλύφθηκε η πονηρή</w:t>
      </w:r>
      <w:r>
        <w:rPr>
          <w:rFonts w:eastAsia="Times New Roman"/>
          <w:szCs w:val="24"/>
        </w:rPr>
        <w:t>,</w:t>
      </w:r>
      <w:r>
        <w:rPr>
          <w:rFonts w:eastAsia="Times New Roman"/>
          <w:szCs w:val="24"/>
        </w:rPr>
        <w:t xml:space="preserve"> κρυμμένη ρύθμιση</w:t>
      </w:r>
      <w:r>
        <w:rPr>
          <w:rFonts w:eastAsia="Times New Roman"/>
          <w:szCs w:val="24"/>
        </w:rPr>
        <w:t>–</w:t>
      </w:r>
      <w:r>
        <w:rPr>
          <w:rFonts w:eastAsia="Times New Roman"/>
          <w:szCs w:val="24"/>
        </w:rPr>
        <w:t xml:space="preserve"> ήταν δύο. Ή έκαναν μια βλακεία, έκαναν ένα λάθος, ή κάποιον κρύβουν.</w:t>
      </w:r>
    </w:p>
    <w:p w14:paraId="11912A3E" w14:textId="77777777" w:rsidR="00E556F1" w:rsidRDefault="000E0791">
      <w:pPr>
        <w:spacing w:line="600" w:lineRule="auto"/>
        <w:ind w:firstLine="720"/>
        <w:jc w:val="center"/>
        <w:rPr>
          <w:rFonts w:eastAsia="Times New Roman"/>
          <w:szCs w:val="24"/>
        </w:rPr>
      </w:pPr>
      <w:r>
        <w:rPr>
          <w:rFonts w:eastAsia="Times New Roman"/>
          <w:szCs w:val="24"/>
        </w:rPr>
        <w:t>(Θόρυβος στην Αίθουσα)</w:t>
      </w:r>
    </w:p>
    <w:p w14:paraId="11912A3F" w14:textId="77777777" w:rsidR="00E556F1" w:rsidRDefault="000E0791">
      <w:pPr>
        <w:spacing w:line="600" w:lineRule="auto"/>
        <w:ind w:firstLine="720"/>
        <w:jc w:val="both"/>
        <w:rPr>
          <w:rFonts w:eastAsia="Times New Roman"/>
          <w:szCs w:val="24"/>
        </w:rPr>
      </w:pPr>
      <w:r>
        <w:rPr>
          <w:rFonts w:eastAsia="Times New Roman"/>
          <w:szCs w:val="24"/>
        </w:rPr>
        <w:t>Σήμερα που προκύπτει αυτό και χρειάζεται απάντηση αμέσως το θέμα που έθεσα, εάν του δίνεις δυ</w:t>
      </w:r>
      <w:r>
        <w:rPr>
          <w:rFonts w:eastAsia="Times New Roman"/>
          <w:szCs w:val="24"/>
        </w:rPr>
        <w:t>νατότητα του Βουλευτή, Υπουργού, πολιτικού σε εξήντα μέρες να μεταβιβάσει τις μετοχές του, που παρανόμως κατείχε, γιατί απαγορευόταν να τις κατέχει, τότε είναι καταφανέστατο, κύριε Πρόεδρε, ότι η συγκάλυψη έχει και δράκο από πίσω, υπάρχει πρόσωπο.</w:t>
      </w:r>
    </w:p>
    <w:p w14:paraId="11912A40" w14:textId="77777777" w:rsidR="00E556F1" w:rsidRDefault="000E0791">
      <w:pPr>
        <w:spacing w:line="600" w:lineRule="auto"/>
        <w:ind w:firstLine="720"/>
        <w:jc w:val="both"/>
        <w:rPr>
          <w:rFonts w:eastAsia="Times New Roman"/>
          <w:szCs w:val="24"/>
        </w:rPr>
      </w:pPr>
      <w:r>
        <w:rPr>
          <w:rFonts w:eastAsia="Times New Roman"/>
          <w:szCs w:val="24"/>
        </w:rPr>
        <w:t>Πρέπει ο</w:t>
      </w:r>
      <w:r>
        <w:rPr>
          <w:rFonts w:eastAsia="Times New Roman"/>
          <w:szCs w:val="24"/>
        </w:rPr>
        <w:t xml:space="preserve"> Υπουργός, αντί να κοιτάει, να εξηγήσει τώρα, γιατί θα ζητήσουμε, εάν η εξήγηση συναρμολογείται με αυτά τα οποία λέω, να διασπάσει τη διάταξη αυτή. Ο κ. Παρασκευόπουλος πρέπει να κάνει άρθρο 2, ώστε</w:t>
      </w:r>
      <w:r>
        <w:rPr>
          <w:rFonts w:eastAsia="Times New Roman"/>
          <w:szCs w:val="24"/>
        </w:rPr>
        <w:t>,</w:t>
      </w:r>
      <w:r>
        <w:rPr>
          <w:rFonts w:eastAsia="Times New Roman"/>
          <w:szCs w:val="24"/>
        </w:rPr>
        <w:t xml:space="preserve"> αν η ψηφοφορία γίνει ονομαστικά ή αν ακόμη γίνει απλή ψη</w:t>
      </w:r>
      <w:r>
        <w:rPr>
          <w:rFonts w:eastAsia="Times New Roman"/>
          <w:szCs w:val="24"/>
        </w:rPr>
        <w:t>φοφορία, να διαχωρίσουμε τη θέση μας.</w:t>
      </w:r>
    </w:p>
    <w:p w14:paraId="11912A41" w14:textId="77777777" w:rsidR="00E556F1" w:rsidRDefault="000E0791">
      <w:pPr>
        <w:spacing w:line="600" w:lineRule="auto"/>
        <w:ind w:firstLine="720"/>
        <w:jc w:val="both"/>
        <w:rPr>
          <w:rFonts w:eastAsia="Times New Roman"/>
          <w:szCs w:val="24"/>
        </w:rPr>
      </w:pPr>
      <w:r>
        <w:rPr>
          <w:rFonts w:eastAsia="Times New Roman"/>
          <w:szCs w:val="24"/>
        </w:rPr>
        <w:t>Η περίπτωση 5 του τροποποιημένου άρθρου 8 είναι σκανδαλώδης.</w:t>
      </w:r>
    </w:p>
    <w:p w14:paraId="11912A42" w14:textId="77777777" w:rsidR="00E556F1" w:rsidRDefault="000E0791">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1912A43"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Ευχαριστούμε. </w:t>
      </w:r>
    </w:p>
    <w:p w14:paraId="11912A44" w14:textId="77777777" w:rsidR="00E556F1" w:rsidRDefault="000E0791">
      <w:pPr>
        <w:spacing w:line="600" w:lineRule="auto"/>
        <w:ind w:firstLine="720"/>
        <w:jc w:val="both"/>
        <w:rPr>
          <w:rFonts w:eastAsia="Times New Roman"/>
          <w:szCs w:val="24"/>
        </w:rPr>
      </w:pPr>
      <w:r>
        <w:rPr>
          <w:rFonts w:eastAsia="Times New Roman"/>
          <w:szCs w:val="24"/>
        </w:rPr>
        <w:t>Ο Υπουργός θα απαντήσει τη</w:t>
      </w:r>
      <w:r>
        <w:rPr>
          <w:rFonts w:eastAsia="Times New Roman"/>
          <w:szCs w:val="24"/>
        </w:rPr>
        <w:t>ν ώρα που είναι να απαντήσει.</w:t>
      </w:r>
    </w:p>
    <w:p w14:paraId="11912A45" w14:textId="77777777" w:rsidR="00E556F1" w:rsidRDefault="000E0791">
      <w:pPr>
        <w:spacing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Κύριε Πρόεδρε, τον λόγο επί προσωπικού.</w:t>
      </w:r>
    </w:p>
    <w:p w14:paraId="11912A46"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Τώρα μιλάνε οι Κοινοβουλευτικοί. Σας παρακαλώ. Δεν αναφέρθηκε ονομαστικά. Είπε κάτι, δεν ξέρουμε πού αναφερόταν ο κ. Λοβέρδος</w:t>
      </w:r>
      <w:r>
        <w:rPr>
          <w:rFonts w:eastAsia="Times New Roman"/>
          <w:szCs w:val="24"/>
        </w:rPr>
        <w:t>. Δεν μπαίνουμε σε τέτοια ζητήματα.</w:t>
      </w:r>
    </w:p>
    <w:p w14:paraId="11912A47" w14:textId="77777777" w:rsidR="00E556F1" w:rsidRDefault="000E0791">
      <w:pPr>
        <w:spacing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Ακριβώς αυτό θέλω να πω.</w:t>
      </w:r>
    </w:p>
    <w:p w14:paraId="11912A48"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όχι.</w:t>
      </w:r>
    </w:p>
    <w:p w14:paraId="11912A49" w14:textId="77777777" w:rsidR="00E556F1" w:rsidRDefault="000E0791">
      <w:pPr>
        <w:spacing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Αν έχει κάτι να πει, να το πει.</w:t>
      </w:r>
    </w:p>
    <w:p w14:paraId="11912A4A"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Την ευθύνη την έχει ο ίδιος.</w:t>
      </w:r>
    </w:p>
    <w:p w14:paraId="11912A4B" w14:textId="77777777" w:rsidR="00E556F1" w:rsidRDefault="000E0791">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ΟΥΡΣΟΥΖΙΔΗΣ:</w:t>
      </w:r>
      <w:r>
        <w:rPr>
          <w:rFonts w:eastAsia="Times New Roman"/>
          <w:szCs w:val="24"/>
        </w:rPr>
        <w:t xml:space="preserve"> Ό,τι έχει να πει, να το πει.</w:t>
      </w:r>
    </w:p>
    <w:p w14:paraId="11912A4C"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Κασιδιάρη, έχετε τον λόγο.</w:t>
      </w:r>
    </w:p>
    <w:p w14:paraId="11912A4D" w14:textId="77777777" w:rsidR="00E556F1" w:rsidRDefault="000E0791">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Σήμερα έχει αποκαλυφθεί ξεκάθαρα η πολιτική απάτη και της </w:t>
      </w:r>
      <w:r>
        <w:rPr>
          <w:rFonts w:eastAsia="Times New Roman"/>
          <w:szCs w:val="24"/>
        </w:rPr>
        <w:t>σ</w:t>
      </w:r>
      <w:r>
        <w:rPr>
          <w:rFonts w:eastAsia="Times New Roman"/>
          <w:szCs w:val="24"/>
        </w:rPr>
        <w:t>υγκυβέρνησης ΣΥΡΙΖΑ-ΑΝΕΛ και της δήθεν Αντιπολίτευσης, της Νέας Δημοκρ</w:t>
      </w:r>
      <w:r>
        <w:rPr>
          <w:rFonts w:eastAsia="Times New Roman"/>
          <w:szCs w:val="24"/>
        </w:rPr>
        <w:t>ατίας. Τα είδε ο ελληνικός λαός όλα ξεκάθαρα να εξελίσσονται μπροστά στα μάτια του.</w:t>
      </w:r>
    </w:p>
    <w:p w14:paraId="11912A4E" w14:textId="77777777" w:rsidR="00E556F1" w:rsidRDefault="000E0791">
      <w:pPr>
        <w:spacing w:line="600" w:lineRule="auto"/>
        <w:ind w:firstLine="720"/>
        <w:jc w:val="both"/>
        <w:rPr>
          <w:rFonts w:eastAsia="Times New Roman"/>
          <w:szCs w:val="24"/>
        </w:rPr>
      </w:pPr>
      <w:r>
        <w:rPr>
          <w:rFonts w:eastAsia="Times New Roman"/>
          <w:szCs w:val="24"/>
        </w:rPr>
        <w:t xml:space="preserve">Ο ΣΥΡΙΖΑ έφερε νύχτα μια σκανδαλώδη διάταξη, κρυμμένη μέσα στις </w:t>
      </w:r>
      <w:r>
        <w:rPr>
          <w:rFonts w:eastAsia="Times New Roman"/>
          <w:szCs w:val="24"/>
        </w:rPr>
        <w:t>επτάμισι χιλιάδες</w:t>
      </w:r>
      <w:r>
        <w:rPr>
          <w:rFonts w:eastAsia="Times New Roman"/>
          <w:szCs w:val="24"/>
        </w:rPr>
        <w:t xml:space="preserve"> σελίδες του μνημονίου, για να καλύψει πολιτικούς απατεώνες με </w:t>
      </w:r>
      <w:r>
        <w:rPr>
          <w:rFonts w:eastAsia="Times New Roman"/>
          <w:szCs w:val="24"/>
          <w:lang w:val="en-US"/>
        </w:rPr>
        <w:t>offshore</w:t>
      </w:r>
      <w:r>
        <w:rPr>
          <w:rFonts w:eastAsia="Times New Roman"/>
          <w:szCs w:val="24"/>
        </w:rPr>
        <w:t>. Την παίρνει πίσω μ</w:t>
      </w:r>
      <w:r>
        <w:rPr>
          <w:rFonts w:eastAsia="Times New Roman"/>
          <w:szCs w:val="24"/>
        </w:rPr>
        <w:t xml:space="preserve">ετά τη γενική κατακραυγή, αλλά στην πράξη δεν παίρνει πίσω τίποτα, γιατί αυτοί που επί δεκαετίες τα οικονομούσαν με αυτόν τον τρόπο, ο πλούτος που οικονόμησαν είναι αφορολόγητος. Και να μεταβιβάσουν, δηλαδή, σήμερα τις μετοχές αυτές και να συγκαλυφθούν με </w:t>
      </w:r>
      <w:r>
        <w:rPr>
          <w:rFonts w:eastAsia="Times New Roman"/>
          <w:szCs w:val="24"/>
        </w:rPr>
        <w:t>αυτόν τον τρόπο οι παράνομες πράξεις που έκαναν για χρόνια, ο πλούτος που οικονόμησαν, τα μαύρα λεφτά που κέρδισαν είναι αφορολόγητα.</w:t>
      </w:r>
    </w:p>
    <w:p w14:paraId="11912A4F" w14:textId="77777777" w:rsidR="00E556F1" w:rsidRDefault="000E0791">
      <w:pPr>
        <w:spacing w:line="600" w:lineRule="auto"/>
        <w:ind w:firstLine="720"/>
        <w:jc w:val="both"/>
        <w:rPr>
          <w:rFonts w:eastAsia="Times New Roman"/>
          <w:szCs w:val="24"/>
        </w:rPr>
      </w:pPr>
      <w:r>
        <w:rPr>
          <w:rFonts w:eastAsia="Times New Roman"/>
          <w:szCs w:val="24"/>
        </w:rPr>
        <w:t xml:space="preserve">Και βέβαια, επειδή μιλάει ο Υπουργός του ΣΥΡΙΖΑ ακόμη και σήμερα για ηθικό πλεονέκτημα, εμένα προσωπικά δεν με ενδιαφέρει </w:t>
      </w:r>
      <w:r>
        <w:rPr>
          <w:rFonts w:eastAsia="Times New Roman"/>
          <w:szCs w:val="24"/>
        </w:rPr>
        <w:t xml:space="preserve">μόνο ποιος Υπουργός έχει </w:t>
      </w:r>
      <w:r>
        <w:rPr>
          <w:rFonts w:eastAsia="Times New Roman"/>
          <w:szCs w:val="24"/>
          <w:lang w:val="en-US"/>
        </w:rPr>
        <w:t>offshore</w:t>
      </w:r>
      <w:r>
        <w:rPr>
          <w:rFonts w:eastAsia="Times New Roman"/>
          <w:szCs w:val="24"/>
        </w:rPr>
        <w:t xml:space="preserve">, όταν βλέπω ότι ο Υπουργός που υπογράφει τη συγκεκριμένη τροπολογία Ευκλείδης Τσακαλώτος δηλώνει 876.000 ευρώ ομόλογα-καταθέσεις, στην </w:t>
      </w:r>
      <w:r>
        <w:rPr>
          <w:rFonts w:eastAsia="Times New Roman"/>
          <w:szCs w:val="24"/>
        </w:rPr>
        <w:t>«</w:t>
      </w:r>
      <w:r>
        <w:rPr>
          <w:rFonts w:eastAsia="Times New Roman"/>
          <w:szCs w:val="24"/>
          <w:lang w:val="en-US"/>
        </w:rPr>
        <w:t>BLACKROCK</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lang w:val="en-US"/>
        </w:rPr>
        <w:t>JP</w:t>
      </w:r>
      <w:r>
        <w:rPr>
          <w:rFonts w:eastAsia="Times New Roman"/>
          <w:szCs w:val="24"/>
        </w:rPr>
        <w:t xml:space="preserve"> </w:t>
      </w:r>
      <w:r>
        <w:rPr>
          <w:rFonts w:eastAsia="Times New Roman"/>
          <w:szCs w:val="24"/>
          <w:lang w:val="en-US"/>
        </w:rPr>
        <w:t>MORGAN</w:t>
      </w:r>
      <w:r>
        <w:rPr>
          <w:rFonts w:eastAsia="Times New Roman"/>
          <w:szCs w:val="24"/>
        </w:rPr>
        <w:t>»</w:t>
      </w:r>
      <w:r>
        <w:rPr>
          <w:rFonts w:eastAsia="Times New Roman"/>
          <w:szCs w:val="24"/>
        </w:rPr>
        <w:t xml:space="preserve"> και σε άλλα τοκογλυφικά ιδρύματα του εξωτερικού, ομοίως και ο </w:t>
      </w:r>
      <w:r>
        <w:rPr>
          <w:rFonts w:eastAsia="Times New Roman"/>
          <w:szCs w:val="24"/>
        </w:rPr>
        <w:t xml:space="preserve">Υπουργός Σταθάκης και άλλοι Υπουργοί του ΣΥΡΙΖΑ. </w:t>
      </w:r>
    </w:p>
    <w:p w14:paraId="11912A50" w14:textId="77777777" w:rsidR="00E556F1" w:rsidRDefault="000E0791">
      <w:pPr>
        <w:spacing w:line="600" w:lineRule="auto"/>
        <w:ind w:firstLine="720"/>
        <w:jc w:val="both"/>
        <w:rPr>
          <w:rFonts w:eastAsia="Times New Roman"/>
          <w:szCs w:val="24"/>
        </w:rPr>
      </w:pPr>
      <w:r>
        <w:rPr>
          <w:rFonts w:eastAsia="Times New Roman"/>
          <w:szCs w:val="24"/>
        </w:rPr>
        <w:t xml:space="preserve">Φέρνετε σήμερα τη συγκεκριμένη τροπολογία, που επαναλαμβάνω συγκαλύπτει, δεν αποδίδει δίκαιο, γιατί ο πλούτος που κέρδισαν με τις </w:t>
      </w:r>
      <w:r>
        <w:rPr>
          <w:rFonts w:eastAsia="Times New Roman"/>
          <w:szCs w:val="24"/>
          <w:lang w:val="en-US"/>
        </w:rPr>
        <w:t>offshore</w:t>
      </w:r>
      <w:r>
        <w:rPr>
          <w:rFonts w:eastAsia="Times New Roman"/>
          <w:szCs w:val="24"/>
        </w:rPr>
        <w:t xml:space="preserve"> τα πολιτικά πρόσωπα δεν πρόκειται να φορολογηθεί ποτέ, τα έχουν βάλ</w:t>
      </w:r>
      <w:r>
        <w:rPr>
          <w:rFonts w:eastAsia="Times New Roman"/>
          <w:szCs w:val="24"/>
        </w:rPr>
        <w:t>ει στην τσέπη, ειδικά σήμερα που ανεβαίνει ο ΦΠΑ, που στενάζει η ελληνική κοινωνία, που με αφορμή το νέο φορολογικό που εφαρμόζεται από σήμερα θα κλείσουν χιλιάδες επιχειρήσεις, θα οδηγηθούν χιλιάδες συμπολίτες μας στην ανέχεια.</w:t>
      </w:r>
    </w:p>
    <w:p w14:paraId="11912A51" w14:textId="77777777" w:rsidR="00E556F1" w:rsidRDefault="000E0791">
      <w:pPr>
        <w:spacing w:line="600" w:lineRule="auto"/>
        <w:ind w:firstLine="720"/>
        <w:jc w:val="both"/>
        <w:rPr>
          <w:rFonts w:eastAsia="Times New Roman"/>
          <w:szCs w:val="24"/>
        </w:rPr>
      </w:pPr>
      <w:r>
        <w:rPr>
          <w:rFonts w:eastAsia="Times New Roman"/>
          <w:szCs w:val="24"/>
        </w:rPr>
        <w:t>Και βέβαια έχουμε μια δήθεν</w:t>
      </w:r>
      <w:r>
        <w:rPr>
          <w:rFonts w:eastAsia="Times New Roman"/>
          <w:szCs w:val="24"/>
        </w:rPr>
        <w:t xml:space="preserve"> Αντιπολίτευση, που πραγματικά αποκαλύφθηκε σήμερα πως είναι ο μεγαλύτερος φορέας της πολιτικής διαφθοράς. Και πώς να μην είναι; Όταν μιλάμε για </w:t>
      </w:r>
      <w:r>
        <w:rPr>
          <w:rFonts w:eastAsia="Times New Roman"/>
          <w:szCs w:val="24"/>
          <w:lang w:val="en-US"/>
        </w:rPr>
        <w:t>offshore</w:t>
      </w:r>
      <w:r>
        <w:rPr>
          <w:rFonts w:eastAsia="Times New Roman"/>
          <w:szCs w:val="24"/>
        </w:rPr>
        <w:t>,</w:t>
      </w:r>
      <w:r>
        <w:rPr>
          <w:rFonts w:eastAsia="Times New Roman"/>
          <w:szCs w:val="24"/>
        </w:rPr>
        <w:t xml:space="preserve"> θυμόμαστε όλοι τον περιβόητο Παπασταύρου</w:t>
      </w:r>
      <w:r>
        <w:rPr>
          <w:rFonts w:eastAsia="Times New Roman"/>
          <w:szCs w:val="24"/>
        </w:rPr>
        <w:t>,</w:t>
      </w:r>
      <w:r>
        <w:rPr>
          <w:rFonts w:eastAsia="Times New Roman"/>
          <w:szCs w:val="24"/>
        </w:rPr>
        <w:t xml:space="preserve"> που είναι στη λίστα Λαγκάρντ, είναι στη λίστα Παναμά, το δε</w:t>
      </w:r>
      <w:r>
        <w:rPr>
          <w:rFonts w:eastAsia="Times New Roman"/>
          <w:szCs w:val="24"/>
        </w:rPr>
        <w:t xml:space="preserve">ξί χέρι του πρώην Πρωθυπουργού Σαμαρά, που πλήρωσε 3,3 εκατομμύρια ευρώ πρόστιμο και έλεγε στους οικονομικούς εισαγγελείς ότι ξέχασε ότι υπήρχε η συγκεκριμένη </w:t>
      </w:r>
      <w:r>
        <w:rPr>
          <w:rFonts w:eastAsia="Times New Roman"/>
          <w:szCs w:val="24"/>
          <w:lang w:val="en-US"/>
        </w:rPr>
        <w:t>offshore</w:t>
      </w:r>
      <w:r>
        <w:rPr>
          <w:rFonts w:eastAsia="Times New Roman"/>
          <w:szCs w:val="24"/>
        </w:rPr>
        <w:t xml:space="preserve"> εταιρεία.</w:t>
      </w:r>
    </w:p>
    <w:p w14:paraId="11912A52" w14:textId="77777777" w:rsidR="00E556F1" w:rsidRDefault="000E0791">
      <w:pPr>
        <w:spacing w:line="600" w:lineRule="auto"/>
        <w:ind w:firstLine="851"/>
        <w:jc w:val="both"/>
        <w:rPr>
          <w:rFonts w:eastAsia="Times New Roman" w:cs="Times New Roman"/>
          <w:szCs w:val="24"/>
        </w:rPr>
      </w:pPr>
      <w:r>
        <w:rPr>
          <w:rFonts w:eastAsia="Times New Roman" w:cs="Times New Roman"/>
          <w:szCs w:val="24"/>
        </w:rPr>
        <w:t>Επειδή εδώ εμείς δεν γενικολογούμε και δεν μιλάμε περί αντισυνταγματικότητας κ</w:t>
      </w:r>
      <w:r>
        <w:rPr>
          <w:rFonts w:eastAsia="Times New Roman" w:cs="Times New Roman"/>
          <w:szCs w:val="24"/>
        </w:rPr>
        <w:t xml:space="preserve">αι ιστορίες για αγρίους, για να μην καταλαβαίνει ο κόσμος τι λέμε, υπάρχει και στη δήλωση του Προέδρου της Νέας Δημοκρατίας, κ. Μητσοτάκη, 9.800 ευρώ μετοχές στη </w:t>
      </w:r>
      <w:r>
        <w:rPr>
          <w:rFonts w:eastAsia="Times New Roman" w:cs="Times New Roman"/>
          <w:szCs w:val="24"/>
        </w:rPr>
        <w:t>«</w:t>
      </w:r>
      <w:r>
        <w:rPr>
          <w:rFonts w:eastAsia="Times New Roman" w:cs="Times New Roman"/>
          <w:szCs w:val="24"/>
          <w:lang w:val="en-US"/>
        </w:rPr>
        <w:t>SAMSUNG</w:t>
      </w:r>
      <w:r>
        <w:rPr>
          <w:rFonts w:eastAsia="Times New Roman" w:cs="Times New Roman"/>
          <w:szCs w:val="24"/>
        </w:rPr>
        <w:t>»</w:t>
      </w:r>
      <w:r>
        <w:rPr>
          <w:rFonts w:eastAsia="Times New Roman" w:cs="Times New Roman"/>
          <w:szCs w:val="24"/>
        </w:rPr>
        <w:t xml:space="preserve">. Υπάρχουν, δηλαδή, πολιτικά πρόσωπα που έχουν χρήμα και σε υπεράκτιες εταιρείες και </w:t>
      </w:r>
      <w:r>
        <w:rPr>
          <w:rFonts w:eastAsia="Times New Roman" w:cs="Times New Roman"/>
          <w:szCs w:val="24"/>
        </w:rPr>
        <w:t xml:space="preserve">σε ξένες εταιρείες και επιχειρήσεις. Μη γελιόμαστε, όμως, επειδή παίζει αυτό το επικοινωνιακό χαρτί ο ΣΥΡΙΖΑ. Τα 10 χιλιάρικα που έχει ο Μητσοτάκης στη </w:t>
      </w:r>
      <w:r>
        <w:rPr>
          <w:rFonts w:eastAsia="Times New Roman" w:cs="Times New Roman"/>
          <w:szCs w:val="24"/>
        </w:rPr>
        <w:t>«</w:t>
      </w:r>
      <w:r>
        <w:rPr>
          <w:rFonts w:eastAsia="Times New Roman" w:cs="Times New Roman"/>
          <w:szCs w:val="24"/>
          <w:lang w:val="en-US"/>
        </w:rPr>
        <w:t>SAMSUNG</w:t>
      </w:r>
      <w:r>
        <w:rPr>
          <w:rFonts w:eastAsia="Times New Roman" w:cs="Times New Roman"/>
          <w:szCs w:val="24"/>
        </w:rPr>
        <w:t>»</w:t>
      </w:r>
      <w:r>
        <w:rPr>
          <w:rFonts w:eastAsia="Times New Roman" w:cs="Times New Roman"/>
          <w:szCs w:val="24"/>
        </w:rPr>
        <w:t xml:space="preserve"> δεν είναι ούτε τα πλυντήρια, τα τηλέφωνα και τα βίντεο που έχει πάρει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11912A5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Αν δεν είστε, λοιπόν, πολιτικοί απατεώνες -γιατί είστε η μεγαλύτερη Κυβέρνηση πολιτικών απατεώνων που πέρασε από τη χώρα- αφήστε τις τροπολογίες. Τολμήστε να καταργήσετε τον εξωδικαστικό συμβιβασμό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ληστεύει το ελληνικό </w:t>
      </w:r>
      <w:r>
        <w:rPr>
          <w:rFonts w:eastAsia="Times New Roman" w:cs="Times New Roman"/>
          <w:szCs w:val="24"/>
        </w:rPr>
        <w:t>δ</w:t>
      </w:r>
      <w:r>
        <w:rPr>
          <w:rFonts w:eastAsia="Times New Roman" w:cs="Times New Roman"/>
          <w:szCs w:val="24"/>
        </w:rPr>
        <w:t>ημόσιο και χάνε</w:t>
      </w:r>
      <w:r>
        <w:rPr>
          <w:rFonts w:eastAsia="Times New Roman" w:cs="Times New Roman"/>
          <w:szCs w:val="24"/>
        </w:rPr>
        <w:t xml:space="preserve">ι το </w:t>
      </w:r>
      <w:r>
        <w:rPr>
          <w:rFonts w:eastAsia="Times New Roman" w:cs="Times New Roman"/>
          <w:szCs w:val="24"/>
        </w:rPr>
        <w:t>δ</w:t>
      </w:r>
      <w:r>
        <w:rPr>
          <w:rFonts w:eastAsia="Times New Roman" w:cs="Times New Roman"/>
          <w:szCs w:val="24"/>
        </w:rPr>
        <w:t>ημόσιο 2 δισεκατομμύρια ευρώ και που όλα τα κόμματα της Βουλής, πλην της Χρυσής Αυγής που αντιστέκεται στη διαφθορά, επί της ουσίας νομιμοποιήσατε, δίνοντας συγχωροχάρτι στον Στουρνάρα. Τολμήστε να καταργήσετε την ασυλία των τραπεζιτών και των κομματ</w:t>
      </w:r>
      <w:r>
        <w:rPr>
          <w:rFonts w:eastAsia="Times New Roman" w:cs="Times New Roman"/>
          <w:szCs w:val="24"/>
        </w:rPr>
        <w:t>ικών στελεχών για τα θαλασσοδάνεια στις τράπεζες, που το έφερε με τροπολογία η Νέα Δημοκρατία. Τότε ο ΣΥΡΙΖΑ ήταν «στα κάγκελα» και σήμερα το ανέχεται. Κι όχι μόνο το ανέχεται, αλλά «τσιμπήσαμε» -το λέω λαϊκώς-, συλλάβαμε εκπρόσωπο των ΑΝΕΛ να κάνει άλλη τ</w:t>
      </w:r>
      <w:r>
        <w:rPr>
          <w:rFonts w:eastAsia="Times New Roman" w:cs="Times New Roman"/>
          <w:szCs w:val="24"/>
        </w:rPr>
        <w:t>ροπολογία</w:t>
      </w:r>
      <w:r>
        <w:rPr>
          <w:rFonts w:eastAsia="Times New Roman" w:cs="Times New Roman"/>
          <w:szCs w:val="24"/>
        </w:rPr>
        <w:t>,</w:t>
      </w:r>
      <w:r>
        <w:rPr>
          <w:rFonts w:eastAsia="Times New Roman" w:cs="Times New Roman"/>
          <w:szCs w:val="24"/>
        </w:rPr>
        <w:t xml:space="preserve"> για να γενικευθεί αυτή η ασυλία των τραπεζιτών, την περασμένη Κυριακή, για να κρύψει κι άλλο ένα σκάνδαλο μέσα στις επτάμισι χιλιάδες σελίδες του μνημονίου. Τολμήστε, εφόσον λέτε ότι δεν είστε πολιτικοί απατεώνες και έχετε ηθικό πλεονέκτημα -αλλ</w:t>
      </w:r>
      <w:r>
        <w:rPr>
          <w:rFonts w:eastAsia="Times New Roman" w:cs="Times New Roman"/>
          <w:szCs w:val="24"/>
        </w:rPr>
        <w:t>ά δεν έχετε απολύτως τίποτα και συνεχίζετε να είστε φορείς της πολιτικής διαφθοράς-</w:t>
      </w:r>
      <w:r>
        <w:rPr>
          <w:rFonts w:eastAsia="Times New Roman" w:cs="Times New Roman"/>
          <w:szCs w:val="24"/>
        </w:rPr>
        <w:t>,</w:t>
      </w:r>
      <w:r>
        <w:rPr>
          <w:rFonts w:eastAsia="Times New Roman" w:cs="Times New Roman"/>
          <w:szCs w:val="24"/>
        </w:rPr>
        <w:t xml:space="preserve"> να καταργήσετε με μια τροπολογία, που κατέθεσε η Χρυσή Αυγή, το αφορολόγητο των Βουλευτών. Γιατί ο αγρότης, ο παραγωγός και ο ελεύθερος επαγγελματίας πληρώνει 420% περισσό</w:t>
      </w:r>
      <w:r>
        <w:rPr>
          <w:rFonts w:eastAsia="Times New Roman" w:cs="Times New Roman"/>
          <w:szCs w:val="24"/>
        </w:rPr>
        <w:t>τερο φόρο από τον Βουλευτή. Τολμήστε να καταργήσετε την κρατική χρηματοδότηση στα κόμματα. Έχει κάνει πρόταση νόμου η Χρυσή Αυγή. Φέρτε μια τροπολογία, ψηφίστε έναν νόμο και καταργήστε την ασυλία των Βουλευτών. Καταργήστε τον νόμο περί ευθύνης Υπουργών. Πο</w:t>
      </w:r>
      <w:r>
        <w:rPr>
          <w:rFonts w:eastAsia="Times New Roman" w:cs="Times New Roman"/>
          <w:szCs w:val="24"/>
        </w:rPr>
        <w:t xml:space="preserve">ιες </w:t>
      </w:r>
      <w:r>
        <w:rPr>
          <w:rFonts w:eastAsia="Times New Roman" w:cs="Times New Roman"/>
          <w:szCs w:val="24"/>
          <w:lang w:val="en-US"/>
        </w:rPr>
        <w:t>offshore</w:t>
      </w:r>
      <w:r>
        <w:rPr>
          <w:rFonts w:eastAsia="Times New Roman" w:cs="Times New Roman"/>
          <w:szCs w:val="24"/>
        </w:rPr>
        <w:t xml:space="preserve"> των Υπουργών; Οι Υπουργοί που κάνουν εγκλήματα, κακουργήματα, που εγκληματούν σε βάρος του ελληνικού λαού, έχουν πλήρη ασυλία, με βάση τον νόμο Βενιζέλου, που δεν τολμά καμμία κυβέρνηση να καταργήσει. Μόνο μια εθνική </w:t>
      </w:r>
      <w:r>
        <w:rPr>
          <w:rFonts w:eastAsia="Times New Roman" w:cs="Times New Roman"/>
          <w:szCs w:val="24"/>
        </w:rPr>
        <w:t>κ</w:t>
      </w:r>
      <w:r>
        <w:rPr>
          <w:rFonts w:eastAsia="Times New Roman" w:cs="Times New Roman"/>
          <w:szCs w:val="24"/>
        </w:rPr>
        <w:t>υβέρνηση της Χρυσής Αυγής</w:t>
      </w:r>
      <w:r>
        <w:rPr>
          <w:rFonts w:eastAsia="Times New Roman" w:cs="Times New Roman"/>
          <w:szCs w:val="24"/>
        </w:rPr>
        <w:t xml:space="preserve"> θα χτυπήσει αυτό το απόστημα της πολιτικής διαφθοράς. </w:t>
      </w:r>
    </w:p>
    <w:p w14:paraId="11912A5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λοιπόν, έπεσαν όλες οι μάσκες ενώπιον του ελληνικού λαού και απεκαλύφθη η πολιτική διαφθορά και η απάτη και της Κυβέρνησης ΣΥΡΙΖΑ-ΑΝΕΛ, που νομιμοποίησε εν μια νυκτί </w:t>
      </w:r>
      <w:r>
        <w:rPr>
          <w:rFonts w:eastAsia="Times New Roman" w:cs="Times New Roman"/>
          <w:szCs w:val="24"/>
          <w:lang w:val="en-US"/>
        </w:rPr>
        <w:t>offshore</w:t>
      </w:r>
      <w:r>
        <w:rPr>
          <w:rFonts w:eastAsia="Times New Roman" w:cs="Times New Roman"/>
          <w:szCs w:val="24"/>
        </w:rPr>
        <w:t xml:space="preserve"> εταιρείες Υπουργώ</w:t>
      </w:r>
      <w:r>
        <w:rPr>
          <w:rFonts w:eastAsia="Times New Roman" w:cs="Times New Roman"/>
          <w:szCs w:val="24"/>
        </w:rPr>
        <w:t xml:space="preserve">ν και πολιτικών προσώπων και που σήμερα και με την παρούσα τροπολογία, επαναλαμβάνω, δεν φορολογεί τον πλούτο που αποκτήθηκε παράνομα. Μέσω αυτής της διαδικασίας δεν παίρνει πίσω το «μαύρο χρήμα». </w:t>
      </w:r>
    </w:p>
    <w:p w14:paraId="11912A5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Αποκαλύπτεται και ο βρώμικος ρόλος της Νέας Δημοκρατίας</w:t>
      </w:r>
      <w:r>
        <w:rPr>
          <w:rFonts w:eastAsia="Times New Roman" w:cs="Times New Roman"/>
          <w:szCs w:val="24"/>
        </w:rPr>
        <w:t>,</w:t>
      </w:r>
      <w:r>
        <w:rPr>
          <w:rFonts w:eastAsia="Times New Roman" w:cs="Times New Roman"/>
          <w:szCs w:val="24"/>
        </w:rPr>
        <w:t xml:space="preserve"> που είναι βουτηγμένη πραγματικά μέχρι τον λαιμό μέσα στα σκάνδαλα, την απάτη και την πολιτική διαφθορά. Την πολιτική διαφθορά, που μπορεί να εξολοθρεύσει και να εξαφανίσει από τη χώρα η μόνη πολιτική δύναμη που λέει αλήθειες, λέει ονόματα και αποκαλύπτει </w:t>
      </w:r>
      <w:r>
        <w:rPr>
          <w:rFonts w:eastAsia="Times New Roman" w:cs="Times New Roman"/>
          <w:szCs w:val="24"/>
        </w:rPr>
        <w:t>μέσα εδώ, μέσα στο άντρο της πολιτικής διαφθοράς, όλα αυτά τα εγκλήματα σε βάρος του ελληνικού λαού, ο Λαϊκός Σύνδεσμος- Χρυσή Αυγή.</w:t>
      </w:r>
    </w:p>
    <w:p w14:paraId="11912A5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A57" w14:textId="77777777" w:rsidR="00E556F1" w:rsidRDefault="000E0791">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1912A58" w14:textId="77777777" w:rsidR="00E556F1" w:rsidRDefault="000E0791">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τη σειρά που ζ</w:t>
      </w:r>
      <w:r>
        <w:rPr>
          <w:rFonts w:eastAsia="Times New Roman" w:cs="Times New Roman"/>
          <w:szCs w:val="24"/>
        </w:rPr>
        <w:t>ήτησαν τον λόγο.</w:t>
      </w:r>
    </w:p>
    <w:p w14:paraId="11912A5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κ. Σωκράτης Φάμελλος, έχει τον λόγο για πέντε λεπτά.</w:t>
      </w:r>
    </w:p>
    <w:p w14:paraId="11912A5A" w14:textId="77777777" w:rsidR="00E556F1" w:rsidRDefault="000E0791">
      <w:pPr>
        <w:spacing w:line="600" w:lineRule="auto"/>
        <w:ind w:firstLine="851"/>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κύριοι Υπουργοί, κύριοι συνάδελφοι, η Κυβέρνηση</w:t>
      </w:r>
      <w:r>
        <w:rPr>
          <w:rFonts w:eastAsia="Times New Roman" w:cs="Times New Roman"/>
          <w:szCs w:val="24"/>
        </w:rPr>
        <w:t>,</w:t>
      </w:r>
      <w:r>
        <w:rPr>
          <w:rFonts w:eastAsia="Times New Roman" w:cs="Times New Roman"/>
          <w:szCs w:val="24"/>
        </w:rPr>
        <w:t xml:space="preserve"> ανταποκρινόμενη στη δημόσια συζήτηση η οποία άνοιξε και επειδ</w:t>
      </w:r>
      <w:r>
        <w:rPr>
          <w:rFonts w:eastAsia="Times New Roman" w:cs="Times New Roman"/>
          <w:szCs w:val="24"/>
        </w:rPr>
        <w:t>ή είναι μια Κυβέρνηση η οποία δεν έχει να κρύψει τίποτα από τους πολίτες, εισήγαγε μια τροπολογία, η οποία δίνει τη δυνατότητα να θεσμοθετήσουμε έτι περαιτέρω από τα περιλαμβανόμενα στο πολυνομοσχέδιο, το θέμα του «πόθεν έσχες» και το θέμα της συμμετοχής τ</w:t>
      </w:r>
      <w:r>
        <w:rPr>
          <w:rFonts w:eastAsia="Times New Roman" w:cs="Times New Roman"/>
          <w:szCs w:val="24"/>
        </w:rPr>
        <w:t>ων Βουλευτών σε εταιρείες του εξωτερικού, όλων των πολιτικών προσώπων αλλά και των υπόλοιπων υψηλών αξιωματούχων της πολιτείας.</w:t>
      </w:r>
    </w:p>
    <w:p w14:paraId="11912A5B" w14:textId="77777777" w:rsidR="00E556F1" w:rsidRDefault="000E0791">
      <w:pPr>
        <w:spacing w:line="600" w:lineRule="auto"/>
        <w:ind w:firstLine="851"/>
        <w:jc w:val="both"/>
        <w:rPr>
          <w:rFonts w:eastAsia="Times New Roman" w:cs="Times New Roman"/>
          <w:szCs w:val="24"/>
        </w:rPr>
      </w:pPr>
      <w:r>
        <w:rPr>
          <w:rFonts w:eastAsia="Times New Roman" w:cs="Times New Roman"/>
          <w:szCs w:val="24"/>
        </w:rPr>
        <w:t>Λαμβάνω τον λόγο επί της διαδικασίας. Τον ζήτησα την ώρα της αποχώρησης της Αξιωματικής Αντιπολίτευσης και τοποθετούμαι μόνο επί</w:t>
      </w:r>
      <w:r>
        <w:rPr>
          <w:rFonts w:eastAsia="Times New Roman" w:cs="Times New Roman"/>
          <w:szCs w:val="24"/>
        </w:rPr>
        <w:t xml:space="preserve"> της διαδικασίας -διότι πιστεύω ότι θα μας δοθεί η ευκαιρία να μπούμε επί της ουσίας της τροπολογίας και να αναφερθούμε-, διότι ήθελα να ζητήσω από τους συναδέλφους </w:t>
      </w:r>
      <w:r>
        <w:rPr>
          <w:rFonts w:eastAsia="Times New Roman" w:cs="Times New Roman"/>
          <w:szCs w:val="24"/>
        </w:rPr>
        <w:t xml:space="preserve">της Αξιωματικής Αντιπολίτευσης </w:t>
      </w:r>
      <w:r>
        <w:rPr>
          <w:rFonts w:eastAsia="Times New Roman" w:cs="Times New Roman"/>
          <w:szCs w:val="24"/>
        </w:rPr>
        <w:t>και των υπολοίπων κομμάτων να τιμήσουν την ευθύνη που μας έχ</w:t>
      </w:r>
      <w:r>
        <w:rPr>
          <w:rFonts w:eastAsia="Times New Roman" w:cs="Times New Roman"/>
          <w:szCs w:val="24"/>
        </w:rPr>
        <w:t xml:space="preserve">ει δώσει ο ελληνικός λαός και να εκπροσωπήσουν τους Έλληνες πολίτες σε μια συζήτηση μέσα στο Κοινοβούλιο, σχετικά με το πολιτικό χρήμα και την αξιοπιστία του πολιτικού συστήματος. </w:t>
      </w:r>
    </w:p>
    <w:p w14:paraId="11912A5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αποχώρηση της Νέας Δημοκρατίας, κατ’ εμάς</w:t>
      </w:r>
      <w:r>
        <w:rPr>
          <w:rFonts w:eastAsia="Times New Roman" w:cs="Times New Roman"/>
          <w:szCs w:val="24"/>
        </w:rPr>
        <w:t>,</w:t>
      </w:r>
      <w:r>
        <w:rPr>
          <w:rFonts w:eastAsia="Times New Roman" w:cs="Times New Roman"/>
          <w:szCs w:val="24"/>
        </w:rPr>
        <w:t xml:space="preserve"> σημαίνει αποφυγή της συζήτησης</w:t>
      </w:r>
      <w:r>
        <w:rPr>
          <w:rFonts w:eastAsia="Times New Roman" w:cs="Times New Roman"/>
          <w:szCs w:val="24"/>
        </w:rPr>
        <w:t xml:space="preserve"> επί ενός ζητήματος που ενδιαφέρει την ελληνική κοινωνία και που αποτέλεσε σημαντικό στοιχείο της κρίσης, της διαπλοκής και της διαφθοράς</w:t>
      </w:r>
      <w:r>
        <w:rPr>
          <w:rFonts w:eastAsia="Times New Roman" w:cs="Times New Roman"/>
          <w:szCs w:val="24"/>
        </w:rPr>
        <w:t>,</w:t>
      </w:r>
      <w:r>
        <w:rPr>
          <w:rFonts w:eastAsia="Times New Roman" w:cs="Times New Roman"/>
          <w:szCs w:val="24"/>
        </w:rPr>
        <w:t xml:space="preserve"> που έφερε την Ελλάδα σήμερα στην κατάσταση στην οποία είμαστε, να προσπαθεί να σηκωθεί στα πόδια της, να ξαναστήσει τ</w:t>
      </w:r>
      <w:r>
        <w:rPr>
          <w:rFonts w:eastAsia="Times New Roman" w:cs="Times New Roman"/>
          <w:szCs w:val="24"/>
        </w:rPr>
        <w:t>ην παραγωγή της, να ξαναστήσει την οικονομία της και να συνομιλεί ως ισάξιος εταίρος μέσα στην Ευρώπη.</w:t>
      </w:r>
    </w:p>
    <w:p w14:paraId="11912A5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νομίζουμε ότι αποτελεί επίλυση το να φεύγει κάποιος από τη συζήτηση. Αντιθέτως, η αποχώρηση</w:t>
      </w:r>
      <w:r>
        <w:rPr>
          <w:rFonts w:eastAsia="Times New Roman" w:cs="Times New Roman"/>
          <w:szCs w:val="24"/>
        </w:rPr>
        <w:t>,</w:t>
      </w:r>
      <w:r>
        <w:rPr>
          <w:rFonts w:eastAsia="Times New Roman" w:cs="Times New Roman"/>
          <w:szCs w:val="24"/>
        </w:rPr>
        <w:t xml:space="preserve"> για μας</w:t>
      </w:r>
      <w:r>
        <w:rPr>
          <w:rFonts w:eastAsia="Times New Roman" w:cs="Times New Roman"/>
          <w:szCs w:val="24"/>
        </w:rPr>
        <w:t>,</w:t>
      </w:r>
      <w:r>
        <w:rPr>
          <w:rFonts w:eastAsia="Times New Roman" w:cs="Times New Roman"/>
          <w:szCs w:val="24"/>
        </w:rPr>
        <w:t xml:space="preserve"> σημαίνει ενοχή, γιατί πρέπει κάποιος να έχει να κρύψει κάτι, αν δεν θέλει να συζητάει επί του προκειμένου</w:t>
      </w:r>
      <w:r>
        <w:rPr>
          <w:rFonts w:eastAsia="Times New Roman" w:cs="Times New Roman"/>
          <w:szCs w:val="24"/>
        </w:rPr>
        <w:t>,</w:t>
      </w:r>
      <w:r>
        <w:rPr>
          <w:rFonts w:eastAsia="Times New Roman" w:cs="Times New Roman"/>
          <w:szCs w:val="24"/>
        </w:rPr>
        <w:t xml:space="preserve"> που είναι</w:t>
      </w:r>
      <w:r>
        <w:rPr>
          <w:rFonts w:eastAsia="Times New Roman" w:cs="Times New Roman"/>
          <w:szCs w:val="24"/>
        </w:rPr>
        <w:t>:</w:t>
      </w:r>
      <w:r>
        <w:rPr>
          <w:rFonts w:eastAsia="Times New Roman" w:cs="Times New Roman"/>
          <w:szCs w:val="24"/>
        </w:rPr>
        <w:t xml:space="preserve"> «Θα καθαρίσει το πολιτικό σύστημα; Θα υπάρχει αξιοπιστία στην Ελλάδα; Θα μπορούμε να μένουμε στον τόπο μας και να συνομιλούμε με τους Ευρ</w:t>
      </w:r>
      <w:r>
        <w:rPr>
          <w:rFonts w:eastAsia="Times New Roman" w:cs="Times New Roman"/>
          <w:szCs w:val="24"/>
        </w:rPr>
        <w:t>ωπαίους και τις άλλες χώρες</w:t>
      </w:r>
      <w:r>
        <w:rPr>
          <w:rFonts w:eastAsia="Times New Roman" w:cs="Times New Roman"/>
          <w:szCs w:val="24"/>
        </w:rPr>
        <w:t>,</w:t>
      </w:r>
      <w:r>
        <w:rPr>
          <w:rFonts w:eastAsia="Times New Roman" w:cs="Times New Roman"/>
          <w:szCs w:val="24"/>
        </w:rPr>
        <w:t xml:space="preserve"> με όρθιο το κεφάλι και καθαρό το μέτωπο;». Μέχρι τώρα η συμμετοχή πολιτικών παραγόντων και η διαπλοκή της πολιτικής εξουσίας σε λίστες φοροδιαφυγής, σε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και σε όλα τα υπόλοιπα κρυφά αλλά και φανερά συμβόλαια δεν πε</w:t>
      </w:r>
      <w:r>
        <w:rPr>
          <w:rFonts w:eastAsia="Times New Roman" w:cs="Times New Roman"/>
          <w:szCs w:val="24"/>
        </w:rPr>
        <w:t xml:space="preserve">ριποιούν τιμή για τη χώρα μας. </w:t>
      </w:r>
    </w:p>
    <w:p w14:paraId="11912A5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Παρακαλώ πολύ, κύριε Πρόεδρε, μέσω του Προεδρείου καλούμε</w:t>
      </w:r>
      <w:r w:rsidRPr="00220F67">
        <w:rPr>
          <w:rFonts w:eastAsia="Times New Roman" w:cs="Times New Roman"/>
          <w:szCs w:val="24"/>
        </w:rPr>
        <w:t>,</w:t>
      </w:r>
      <w:r>
        <w:rPr>
          <w:rFonts w:eastAsia="Times New Roman" w:cs="Times New Roman"/>
          <w:szCs w:val="24"/>
        </w:rPr>
        <w:t xml:space="preserve"> έστω και τώρα</w:t>
      </w:r>
      <w:r>
        <w:rPr>
          <w:rFonts w:eastAsia="Times New Roman" w:cs="Times New Roman"/>
          <w:szCs w:val="24"/>
        </w:rPr>
        <w:t>,</w:t>
      </w:r>
      <w:r>
        <w:rPr>
          <w:rFonts w:eastAsia="Times New Roman" w:cs="Times New Roman"/>
          <w:szCs w:val="24"/>
        </w:rPr>
        <w:t xml:space="preserve"> την Αντιπολίτευση να έρθει στη συζήτηση αυτή, διότι από χθες είχαμε καταθέσει την πρόταση να γίνει αυτή η συζήτηση στο ελληνικό Κοινοβούλιο. Γιατί εμε</w:t>
      </w:r>
      <w:r>
        <w:rPr>
          <w:rFonts w:eastAsia="Times New Roman" w:cs="Times New Roman"/>
          <w:szCs w:val="24"/>
        </w:rPr>
        <w:t xml:space="preserve">ίς δεν έχουμε τίποτα να κρύψουμε και θέλουμε να έρθουν να συζητήσουμε. </w:t>
      </w:r>
    </w:p>
    <w:p w14:paraId="11912A5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Θέλω να απευθύνω το αίτημα και στους υπόλοιπους εκπροσώπους των κομμάτων. Να μας φέρουν εδώ, στην ελληνική Βουλή</w:t>
      </w:r>
      <w:r>
        <w:rPr>
          <w:rFonts w:eastAsia="Times New Roman" w:cs="Times New Roman"/>
          <w:szCs w:val="24"/>
        </w:rPr>
        <w:t>,</w:t>
      </w:r>
      <w:r>
        <w:rPr>
          <w:rFonts w:eastAsia="Times New Roman" w:cs="Times New Roman"/>
          <w:szCs w:val="24"/>
        </w:rPr>
        <w:t xml:space="preserve"> έναν</w:t>
      </w:r>
      <w:r>
        <w:rPr>
          <w:rFonts w:eastAsia="Times New Roman" w:cs="Times New Roman"/>
          <w:szCs w:val="24"/>
        </w:rPr>
        <w:t>,</w:t>
      </w:r>
      <w:r>
        <w:rPr>
          <w:rFonts w:eastAsia="Times New Roman" w:cs="Times New Roman"/>
          <w:szCs w:val="24"/>
        </w:rPr>
        <w:t xml:space="preserve"> ο οποίος μπορεί να καλύφθηκε από τις διατάξεις αυτής της Κυβέρνη</w:t>
      </w:r>
      <w:r>
        <w:rPr>
          <w:rFonts w:eastAsia="Times New Roman" w:cs="Times New Roman"/>
          <w:szCs w:val="24"/>
        </w:rPr>
        <w:t>σης. Διότι με το να εξαπολύουν κατηγορίες ότι κάποιον θέλαμε να καλύψουμε μάλλον αποδεικνύουν ότι δεν έχουν τίποτα συγκεκριμένο να πουν για την αποκατάσταση της αξιοπιστίας του ελληνικού πολιτικού δυναμικού. Μια περίπτωση να έρθει εδώ στο Κοινοβούλιο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να καταδεικνύει έναν </w:t>
      </w:r>
      <w:r>
        <w:rPr>
          <w:rFonts w:eastAsia="Times New Roman" w:cs="Times New Roman"/>
          <w:szCs w:val="24"/>
        </w:rPr>
        <w:t>ο οποίος</w:t>
      </w:r>
      <w:r>
        <w:rPr>
          <w:rFonts w:eastAsia="Times New Roman" w:cs="Times New Roman"/>
          <w:szCs w:val="24"/>
        </w:rPr>
        <w:t xml:space="preserve"> να καλύφθηκε από τη ρύθμιση που κάναμε την προηγούμενη εβδομάδα και εμείς δεσμευόμαστε ότι θα τη συζητήσουμε. </w:t>
      </w:r>
    </w:p>
    <w:p w14:paraId="11912A6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Αυτό που κανένας δεν τολμάει να πει είναι ότι μέχρι τώρα είχαμε κατ’ επίφαση προστασία. Δεν είχαμε πραγματική προστ</w:t>
      </w:r>
      <w:r>
        <w:rPr>
          <w:rFonts w:eastAsia="Times New Roman" w:cs="Times New Roman"/>
          <w:szCs w:val="24"/>
        </w:rPr>
        <w:t>ασία</w:t>
      </w:r>
      <w:r>
        <w:rPr>
          <w:rFonts w:eastAsia="Times New Roman" w:cs="Times New Roman"/>
          <w:szCs w:val="24"/>
        </w:rPr>
        <w:t>,</w:t>
      </w:r>
      <w:r>
        <w:rPr>
          <w:rFonts w:eastAsia="Times New Roman" w:cs="Times New Roman"/>
          <w:szCs w:val="24"/>
        </w:rPr>
        <w:t xml:space="preserve"> διότι υπήρχαν πολιτικά πρόσωπα που είχαν χρησιμοποιήσει «παραθυράκι» με συμμετοχή σε ευρωπαϊκές εταιρείες και είχαν ξεφύγει από τον έλεγχο του «πόθεν έσχες». Και συμμετείχαν σε ευρωπαϊκές εταιρείες. </w:t>
      </w:r>
    </w:p>
    <w:p w14:paraId="11912A6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λοιπόν, ερχόμαστε να αποκαταστήσουμε πρώτα</w:t>
      </w:r>
      <w:r>
        <w:rPr>
          <w:rFonts w:eastAsia="Times New Roman" w:cs="Times New Roman"/>
          <w:szCs w:val="24"/>
        </w:rPr>
        <w:t xml:space="preserve"> </w:t>
      </w:r>
      <w:r>
        <w:rPr>
          <w:rFonts w:eastAsia="Times New Roman" w:cs="Times New Roman"/>
          <w:szCs w:val="24"/>
        </w:rPr>
        <w:t xml:space="preserve">πρώτα το έλασσον που κάναμε την προηγούμενη εβδομάδα, δηλαδή να συμφωνήσουμε και να εφαρμόσουμε όσα και η διεθνής καταπολέμηση της διαφθοράς μάς έχει δώσει ως πρόταση. </w:t>
      </w:r>
    </w:p>
    <w:p w14:paraId="11912A6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Ερχόμαστε σήμερα να επεκτείνουμε τη συζήτηση σε όλα αυτά που ενδιαφέρουν τον ελληνικό λ</w:t>
      </w:r>
      <w:r>
        <w:rPr>
          <w:rFonts w:eastAsia="Times New Roman" w:cs="Times New Roman"/>
          <w:szCs w:val="24"/>
        </w:rPr>
        <w:t>αό, να μην υπάρξει συμμετοχή πολιτικών προσώπων σε εταιρείες του εξωτερικού. Καλούμε να γίνεται η συζήτηση επί του συγκεκριμένου. Κι αυτό το απευθύνω και προς τον συνάδελφο της Δημοκρατικής Συμπαράταξης. Να μας πείτε εδώ έναν ο οποίος καλύπτεται. Διότι ούτ</w:t>
      </w:r>
      <w:r>
        <w:rPr>
          <w:rFonts w:eastAsia="Times New Roman" w:cs="Times New Roman"/>
          <w:szCs w:val="24"/>
        </w:rPr>
        <w:t xml:space="preserve">ε η προηγούμενη διάταξη είχε αναδρομική ισχύ και το έχουμε ξεκαθαρίσει, για να μην μπλέκουμε με νομικίστικα τερτίπια, η διάταξη που ψηφίσαμε κανέναν δεν καλύπτει, αλλά και η σημερινή επίσης επεκτείνει την προστασία. Δεν υπάρχει κανείς που να εκμεταλλευθεί </w:t>
      </w:r>
      <w:r>
        <w:rPr>
          <w:rFonts w:eastAsia="Times New Roman" w:cs="Times New Roman"/>
          <w:szCs w:val="24"/>
        </w:rPr>
        <w:t xml:space="preserve">ούτε το ενδιάμεσο μεταξύ των διατάξεων και με βάση νομικό έλεγχο τον οποίο έχουμε κάνει. </w:t>
      </w:r>
    </w:p>
    <w:p w14:paraId="11912A6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Πρόεδρε, παραμένω επί της διαδικασίας. Πρέπει να σεβαστούμε την κοινοβουλευτική διαδικασία, να σεβαστούμε όλοι την εντολή των Ελλήνων πολιτών. Η συζήτηση θα γίν</w:t>
      </w:r>
      <w:r>
        <w:rPr>
          <w:rFonts w:eastAsia="Times New Roman" w:cs="Times New Roman"/>
          <w:szCs w:val="24"/>
        </w:rPr>
        <w:t>εται μέσα στο Κοινοβούλιο, μπροστά στους Έλληνες πολίτες, όχι με ξύλινους και ψεύτικους τίτλους σε εφημερίδες</w:t>
      </w:r>
      <w:r>
        <w:rPr>
          <w:rFonts w:eastAsia="Times New Roman" w:cs="Times New Roman"/>
          <w:szCs w:val="24"/>
        </w:rPr>
        <w:t>,</w:t>
      </w:r>
      <w:r>
        <w:rPr>
          <w:rFonts w:eastAsia="Times New Roman" w:cs="Times New Roman"/>
          <w:szCs w:val="24"/>
        </w:rPr>
        <w:t xml:space="preserve"> που κάνουν προπαγάνδα του χειρίστου είδους, αλλά μέσα εδώ. Να αναφερθεί έστω μια περίπτωση</w:t>
      </w:r>
      <w:r>
        <w:rPr>
          <w:rFonts w:eastAsia="Times New Roman" w:cs="Times New Roman"/>
          <w:szCs w:val="24"/>
        </w:rPr>
        <w:t>,</w:t>
      </w:r>
      <w:r>
        <w:rPr>
          <w:rFonts w:eastAsia="Times New Roman" w:cs="Times New Roman"/>
          <w:szCs w:val="24"/>
        </w:rPr>
        <w:t xml:space="preserve"> που να έχει καλύψει η Κυβέρνηση του ΣΥΡΙΖΑ, ένα πολιτ</w:t>
      </w:r>
      <w:r>
        <w:rPr>
          <w:rFonts w:eastAsia="Times New Roman" w:cs="Times New Roman"/>
          <w:szCs w:val="24"/>
        </w:rPr>
        <w:t>ικό πρόσωπο</w:t>
      </w:r>
      <w:r>
        <w:rPr>
          <w:rFonts w:eastAsia="Times New Roman" w:cs="Times New Roman"/>
          <w:szCs w:val="24"/>
        </w:rPr>
        <w:t>,</w:t>
      </w:r>
      <w:r>
        <w:rPr>
          <w:rFonts w:eastAsia="Times New Roman" w:cs="Times New Roman"/>
          <w:szCs w:val="24"/>
        </w:rPr>
        <w:t xml:space="preserve"> που να έχει καλυφθεί, ένας επιχειρηματίας. </w:t>
      </w:r>
    </w:p>
    <w:p w14:paraId="11912A6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Εδώ εμείς λέμε: </w:t>
      </w:r>
      <w:r>
        <w:rPr>
          <w:rFonts w:eastAsia="Times New Roman" w:cs="Times New Roman"/>
          <w:szCs w:val="24"/>
        </w:rPr>
        <w:t>Ό</w:t>
      </w:r>
      <w:r>
        <w:rPr>
          <w:rFonts w:eastAsia="Times New Roman" w:cs="Times New Roman"/>
          <w:szCs w:val="24"/>
        </w:rPr>
        <w:t xml:space="preserve">λοι ίσοι απέναντι στον νόμο, όλοι τίμιοι. Η Ελλάδα θα είναι τίμια από εδώ και εμπρός και προκομμένη. </w:t>
      </w:r>
    </w:p>
    <w:p w14:paraId="11912A6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912A66" w14:textId="77777777" w:rsidR="00E556F1" w:rsidRDefault="000E0791">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1912A6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Κοινοβουλευτικό Εκπρόσωπο του Κομμουνιστικού Κόμματος Ελλάδας, κ. Καραθανασόπουλο.</w:t>
      </w:r>
    </w:p>
    <w:p w14:paraId="11912A6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11912A6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11912A6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το άρθρο 178 το είχαμε</w:t>
      </w:r>
      <w:r>
        <w:rPr>
          <w:rFonts w:eastAsia="Times New Roman" w:cs="Times New Roman"/>
          <w:szCs w:val="24"/>
        </w:rPr>
        <w:t xml:space="preserve"> καταψηφίσει στην Ολομέλεια την ώρα που συζητιόταν, γιατί είχαμε δει βεβαίως τι ακριβώς προσπαθούσε να συμπεριλάβει. Απ’ αυτή την άποψη</w:t>
      </w:r>
      <w:r>
        <w:rPr>
          <w:rFonts w:eastAsia="Times New Roman" w:cs="Times New Roman"/>
          <w:szCs w:val="24"/>
        </w:rPr>
        <w:t>,</w:t>
      </w:r>
      <w:r>
        <w:rPr>
          <w:rFonts w:eastAsia="Times New Roman" w:cs="Times New Roman"/>
          <w:szCs w:val="24"/>
        </w:rPr>
        <w:t xml:space="preserve"> όλες οι φωνές που ακούγονται το τελευταίο διάστημα περισσότερο υποκριτικές φωνές είναι. Η Νέα Δημοκρατία το επιβεβαίωσε</w:t>
      </w:r>
      <w:r>
        <w:rPr>
          <w:rFonts w:eastAsia="Times New Roman" w:cs="Times New Roman"/>
          <w:szCs w:val="24"/>
        </w:rPr>
        <w:t xml:space="preserve"> σήμερα με την αποχώρησή της από τη συζήτηση. </w:t>
      </w:r>
    </w:p>
    <w:p w14:paraId="11912A6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Όσο για το ΠΑΣΟΚ, δεν βλέπω τον κ. Κουτσούκο. Ας ρωτήσει το ΠΑΣΟΚ τον κ. Κουτσούκο τι είχε συμβεί με το συγκεκριμένο άρθρο κατά τη διάρκεια της ψηφοφορίας. Γιατί βγαίνουν τώρα «στα κεραμίδια». </w:t>
      </w:r>
    </w:p>
    <w:p w14:paraId="11912A6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Δεν θα μπούμε </w:t>
      </w:r>
      <w:r>
        <w:rPr>
          <w:rFonts w:eastAsia="Times New Roman" w:cs="Times New Roman"/>
          <w:szCs w:val="24"/>
        </w:rPr>
        <w:t>σε διάφορα δικολαβικά παιχνίδια</w:t>
      </w:r>
      <w:r>
        <w:rPr>
          <w:rFonts w:eastAsia="Times New Roman" w:cs="Times New Roman"/>
          <w:szCs w:val="24"/>
        </w:rPr>
        <w:t>,</w:t>
      </w:r>
      <w:r>
        <w:rPr>
          <w:rFonts w:eastAsia="Times New Roman" w:cs="Times New Roman"/>
          <w:szCs w:val="24"/>
        </w:rPr>
        <w:t xml:space="preserve"> τα οποία αναπτύσσονται εδώ, γιατί προσπαθούν να αποκρύψουν την ουσία. Τι θέλετε να κάνετε μ’ αυτά τα δικολαβικά τερτίπια σας; Να αποδείξετε στον κόσμο ότι η γυναίκα του Καίσαρα θέλει να φαίνεται τίμια, όχι ότι είναι. Αυτό π</w:t>
      </w:r>
      <w:r>
        <w:rPr>
          <w:rFonts w:eastAsia="Times New Roman" w:cs="Times New Roman"/>
          <w:szCs w:val="24"/>
        </w:rPr>
        <w:t>ροσπαθείτε να κάνετε. Βεβαίως, θέλετε να αποκρύψετε την ουσία. Ποια είναι η ουσία; Η ουσία είναι ότι το πολιτικό προσωπικό της αστικής τάξης και στη χώρα μας –και όχι μόνο στη χώρα μας- διαμορφώνει ένα ευνοϊκότερο πεδίο για τη δράση των μονοπωλιακών ομίλων</w:t>
      </w:r>
      <w:r>
        <w:rPr>
          <w:rFonts w:eastAsia="Times New Roman" w:cs="Times New Roman"/>
          <w:szCs w:val="24"/>
        </w:rPr>
        <w:t>, για τη δράση του κεφαλαίου, για την εξυπηρέτηση των συμφερόντων της κεφαλαιοκρατίας. Αυτός είναι άλλωστε ο ρόλος του. Ταυτόχρονα με τη στάση, τη θέση και την πολιτική του παίρνει μια σειρά αντιλαϊκά μέτρα, κλιμακώνει τη βάρβαρη και αντιλαϊκή επίθεση απέν</w:t>
      </w:r>
      <w:r>
        <w:rPr>
          <w:rFonts w:eastAsia="Times New Roman" w:cs="Times New Roman"/>
          <w:szCs w:val="24"/>
        </w:rPr>
        <w:t xml:space="preserve">αντι στον λαό. </w:t>
      </w:r>
    </w:p>
    <w:p w14:paraId="11912A6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Αντικειμενικά, δηλαδή, εκ του ρόλου του ως πολιτικό προσωπικό της αστικής τάξης</w:t>
      </w:r>
      <w:r>
        <w:rPr>
          <w:rFonts w:eastAsia="Times New Roman" w:cs="Times New Roman"/>
          <w:szCs w:val="24"/>
        </w:rPr>
        <w:t>,</w:t>
      </w:r>
      <w:r>
        <w:rPr>
          <w:rFonts w:eastAsia="Times New Roman" w:cs="Times New Roman"/>
          <w:szCs w:val="24"/>
        </w:rPr>
        <w:t xml:space="preserve"> έρχεται σε διασύνδεση με την κεφαλαιοκρατία και τα συμφέροντά της. Είναι μια διασύνδεση</w:t>
      </w:r>
      <w:r>
        <w:rPr>
          <w:rFonts w:eastAsia="Times New Roman" w:cs="Times New Roman"/>
          <w:szCs w:val="24"/>
        </w:rPr>
        <w:t>,</w:t>
      </w:r>
      <w:r>
        <w:rPr>
          <w:rFonts w:eastAsia="Times New Roman" w:cs="Times New Roman"/>
          <w:szCs w:val="24"/>
        </w:rPr>
        <w:t xml:space="preserve"> η οποία δεν είναι τυχαίο ότι</w:t>
      </w:r>
      <w:r>
        <w:rPr>
          <w:rFonts w:eastAsia="Times New Roman" w:cs="Times New Roman"/>
          <w:szCs w:val="24"/>
        </w:rPr>
        <w:t>,</w:t>
      </w:r>
      <w:r>
        <w:rPr>
          <w:rFonts w:eastAsia="Times New Roman" w:cs="Times New Roman"/>
          <w:szCs w:val="24"/>
        </w:rPr>
        <w:t xml:space="preserve"> σε αρκετές περιπτώσεις</w:t>
      </w:r>
      <w:r>
        <w:rPr>
          <w:rFonts w:eastAsia="Times New Roman" w:cs="Times New Roman"/>
          <w:szCs w:val="24"/>
        </w:rPr>
        <w:t>,</w:t>
      </w:r>
      <w:r>
        <w:rPr>
          <w:rFonts w:eastAsia="Times New Roman" w:cs="Times New Roman"/>
          <w:szCs w:val="24"/>
        </w:rPr>
        <w:t xml:space="preserve"> φτάνει και μέχρι</w:t>
      </w:r>
      <w:r>
        <w:rPr>
          <w:rFonts w:eastAsia="Times New Roman" w:cs="Times New Roman"/>
          <w:szCs w:val="24"/>
        </w:rPr>
        <w:t xml:space="preserve"> τη διαπλοκή.</w:t>
      </w:r>
    </w:p>
    <w:p w14:paraId="11912A6E" w14:textId="77777777" w:rsidR="00E556F1" w:rsidRDefault="000E0791">
      <w:pPr>
        <w:spacing w:line="600" w:lineRule="auto"/>
        <w:ind w:firstLine="720"/>
        <w:jc w:val="both"/>
        <w:rPr>
          <w:rFonts w:eastAsia="Times New Roman" w:cs="Times New Roman"/>
          <w:szCs w:val="24"/>
        </w:rPr>
      </w:pPr>
      <w:r>
        <w:rPr>
          <w:rFonts w:eastAsia="Times New Roman"/>
          <w:szCs w:val="24"/>
        </w:rPr>
        <w:t xml:space="preserve">Και εδώ ρωτάμε, καθαρά, όλους τους υπόλοιπους εκπροσώπους: Μπορεί να υπάρξει διαφάνεια και να αντιμετωπιστεί το «μαύρο» πολιτικό χρήμα, για παράδειγμα, σε συνθήκες απελευθέρωσης κίνησης του κεφαλαίου; Όταν είναι η πολιτική της </w:t>
      </w:r>
      <w:r>
        <w:rPr>
          <w:rFonts w:eastAsia="Times New Roman" w:cs="Times New Roman"/>
          <w:szCs w:val="24"/>
        </w:rPr>
        <w:t>Ευρωπαϊκής Ένωσ</w:t>
      </w:r>
      <w:r>
        <w:rPr>
          <w:rFonts w:eastAsia="Times New Roman" w:cs="Times New Roman"/>
          <w:szCs w:val="24"/>
        </w:rPr>
        <w:t>ης αυτή, μπορεί να υπάρξει αυτό το πράγμα; Έχετε τέτοιες αυταπάτες; Μπορεί να υπάρξει διαφάνεια σε συνθήκες ύπαρξης φορολογικών παραδείσων, όχι σε εξωχώριες, σε κοσμικές χώρες και σε μικρά νησάκια, αλλά μέσα στην ίδια την Ευρωπαϊκή Ένωση ή και στις Ηνωμένε</w:t>
      </w:r>
      <w:r>
        <w:rPr>
          <w:rFonts w:eastAsia="Times New Roman" w:cs="Times New Roman"/>
          <w:szCs w:val="24"/>
        </w:rPr>
        <w:t>ς Πολιτείες της Αμερικής, στο εσωτερικό; Μπορεί να υπάρξει διαφάνεια σε συνθήκες ύπαρξης απορρήτων, είτε είναι εμπορικό, τραπεζικό, φορολογικό απόρρητο ή σε συνθήκες ανωνυμίας, ανώνυμες μετοχές; Από αυτή την άποψη, προσπαθείτε ακριβώς να κρύψετε το δέντρο</w:t>
      </w:r>
      <w:r>
        <w:rPr>
          <w:rFonts w:eastAsia="Times New Roman" w:cs="Times New Roman"/>
          <w:szCs w:val="24"/>
        </w:rPr>
        <w:t>,</w:t>
      </w:r>
      <w:r>
        <w:rPr>
          <w:rFonts w:eastAsia="Times New Roman" w:cs="Times New Roman"/>
          <w:szCs w:val="24"/>
        </w:rPr>
        <w:t xml:space="preserve"> ενώ υπάρχει ολόκληρο δάσος</w:t>
      </w:r>
      <w:r>
        <w:rPr>
          <w:rFonts w:eastAsia="Times New Roman" w:cs="Times New Roman"/>
          <w:szCs w:val="24"/>
        </w:rPr>
        <w:t>,</w:t>
      </w:r>
      <w:r>
        <w:rPr>
          <w:rFonts w:eastAsia="Times New Roman" w:cs="Times New Roman"/>
          <w:szCs w:val="24"/>
        </w:rPr>
        <w:t xml:space="preserve"> το οποίο δεν μπορεί να αποκρυβεί.</w:t>
      </w:r>
    </w:p>
    <w:p w14:paraId="11912A6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λέμε καθαρά ότι</w:t>
      </w:r>
      <w:r>
        <w:rPr>
          <w:rFonts w:eastAsia="Times New Roman" w:cs="Times New Roman"/>
          <w:szCs w:val="24"/>
        </w:rPr>
        <w:t>,</w:t>
      </w:r>
      <w:r>
        <w:rPr>
          <w:rFonts w:eastAsia="Times New Roman" w:cs="Times New Roman"/>
          <w:szCs w:val="24"/>
        </w:rPr>
        <w:t xml:space="preserve"> όσες διατάξεις κι αν υπάρξουν, επί της ουσίας δεν είναι το πρόβλημα το πόθεν, αλλά το τι έχεις. Και το τι έχεις, σε συνθήκες όπως αυτές που περιέγραψα παραπάνω, δεν μπορε</w:t>
      </w:r>
      <w:r>
        <w:rPr>
          <w:rFonts w:eastAsia="Times New Roman" w:cs="Times New Roman"/>
          <w:szCs w:val="24"/>
        </w:rPr>
        <w:t>ί να αποκαλυφθεί</w:t>
      </w:r>
      <w:r>
        <w:rPr>
          <w:rFonts w:eastAsia="Times New Roman" w:cs="Times New Roman"/>
          <w:szCs w:val="24"/>
        </w:rPr>
        <w:t>,</w:t>
      </w:r>
      <w:r>
        <w:rPr>
          <w:rFonts w:eastAsia="Times New Roman" w:cs="Times New Roman"/>
          <w:szCs w:val="24"/>
        </w:rPr>
        <w:t xml:space="preserve"> εάν δεν το θελήσεις και ο ίδιος.</w:t>
      </w:r>
    </w:p>
    <w:p w14:paraId="11912A7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από αυτή την άποψη</w:t>
      </w:r>
      <w:r>
        <w:rPr>
          <w:rFonts w:eastAsia="Times New Roman" w:cs="Times New Roman"/>
          <w:szCs w:val="24"/>
        </w:rPr>
        <w:t>,</w:t>
      </w:r>
      <w:r>
        <w:rPr>
          <w:rFonts w:eastAsia="Times New Roman" w:cs="Times New Roman"/>
          <w:szCs w:val="24"/>
        </w:rPr>
        <w:t xml:space="preserve"> τι είδους διαφάνεια –πραγματικά αναρωτιόμαστε- μπορεί να είναι αυτή; </w:t>
      </w:r>
    </w:p>
    <w:p w14:paraId="11912A7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Δύο επιμέρους ζητήματα, για να ολοκληρώνουμε: Γιατί σε αυτές τις διατάξεις, τις οποίες φέρνετε τώρα, δεν περιλα</w:t>
      </w:r>
      <w:r>
        <w:rPr>
          <w:rFonts w:eastAsia="Times New Roman" w:cs="Times New Roman"/>
          <w:szCs w:val="24"/>
        </w:rPr>
        <w:t xml:space="preserve">μβάνετε και άλλα χρηματοοικονομικά προϊόντα και λέτε μόνο για μετοχές; Δηλαδή αμοιβαία κεφάλαια, ομολογίες του εξωτερικού, όλα αυτά επιτρέπονται; Μπορούν να τοποθετούν χρήματα εκεί; </w:t>
      </w:r>
    </w:p>
    <w:p w14:paraId="11912A7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Δεύτερο ζήτημα: Αυτό το οποίο βάζετε, ότι μέσα σε εξήντα μέρες πρέπει να </w:t>
      </w:r>
      <w:r>
        <w:rPr>
          <w:rFonts w:eastAsia="Times New Roman" w:cs="Times New Roman"/>
          <w:szCs w:val="24"/>
        </w:rPr>
        <w:t xml:space="preserve">μεταβιβάσουν, ισχύει και για τις </w:t>
      </w:r>
      <w:r>
        <w:rPr>
          <w:rFonts w:eastAsia="Times New Roman" w:cs="Times New Roman"/>
          <w:szCs w:val="24"/>
          <w:lang w:val="en-US"/>
        </w:rPr>
        <w:t>offshore</w:t>
      </w:r>
      <w:r>
        <w:rPr>
          <w:rFonts w:eastAsia="Times New Roman" w:cs="Times New Roman"/>
          <w:szCs w:val="24"/>
        </w:rPr>
        <w:t xml:space="preserve"> εταιρείες που κατείχαν –ότι δηλαδή πρέπει να μεταβιβαστούν- ή μόνο τις μετοχές στους «νόμιμους» μονοπωλιακούς επιχειρηματικούς ομίλους; </w:t>
      </w:r>
    </w:p>
    <w:p w14:paraId="11912A7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Τρίτο, ερώτημα, κύριοι Υπουργοί: Στην εισηγητική έκθεση λέτε ότι οι διατάξεις</w:t>
      </w:r>
      <w:r>
        <w:rPr>
          <w:rFonts w:eastAsia="Times New Roman" w:cs="Times New Roman"/>
          <w:szCs w:val="24"/>
        </w:rPr>
        <w:t xml:space="preserve"> αυτές περιλαμβάνουν και τα πρόσωπα τα οποία σχετίζονται με την τοπική και περιφερειακή διοίκηση, όπως τους δημάρχους και τους περιφερειάρχες. Στις διατάξεις, μέσα, του άρθρου δεν τους αναφέρετε. Ισχύει και γι’ αυτούς ότι απαγορεύεται να έχουν; Γιατί δεν α</w:t>
      </w:r>
      <w:r>
        <w:rPr>
          <w:rFonts w:eastAsia="Times New Roman" w:cs="Times New Roman"/>
          <w:szCs w:val="24"/>
        </w:rPr>
        <w:t>ναφέρεται.</w:t>
      </w:r>
    </w:p>
    <w:p w14:paraId="11912A7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από αυτή την άποψη, για να ολοκληρώνω, κύριε Πρόεδρε, εμείς δεν έχουμε αυταπάτες ότι</w:t>
      </w:r>
      <w:r>
        <w:rPr>
          <w:rFonts w:eastAsia="Times New Roman" w:cs="Times New Roman"/>
          <w:szCs w:val="24"/>
        </w:rPr>
        <w:t>,</w:t>
      </w:r>
      <w:r>
        <w:rPr>
          <w:rFonts w:eastAsia="Times New Roman" w:cs="Times New Roman"/>
          <w:szCs w:val="24"/>
        </w:rPr>
        <w:t xml:space="preserve"> με οποιαδήποτε διάταξη κι αν έρθει</w:t>
      </w:r>
      <w:r>
        <w:rPr>
          <w:rFonts w:eastAsia="Times New Roman" w:cs="Times New Roman"/>
          <w:szCs w:val="24"/>
        </w:rPr>
        <w:t>,</w:t>
      </w:r>
      <w:r>
        <w:rPr>
          <w:rFonts w:eastAsia="Times New Roman" w:cs="Times New Roman"/>
          <w:szCs w:val="24"/>
        </w:rPr>
        <w:t xml:space="preserve"> σε συνθήκες κυριαρχίας του κεφαλαίου μπορεί να αντιμετωπιστεί η σήψη και η διαφθορά. Η σήψη και η διαφθορά είναι θεμελι</w:t>
      </w:r>
      <w:r>
        <w:rPr>
          <w:rFonts w:eastAsia="Times New Roman" w:cs="Times New Roman"/>
          <w:szCs w:val="24"/>
        </w:rPr>
        <w:t xml:space="preserve">ακό γνώρισμα του καπιταλισμού και βρίσκεται στο </w:t>
      </w:r>
      <w:r>
        <w:rPr>
          <w:rFonts w:eastAsia="Times New Roman" w:cs="Times New Roman"/>
          <w:szCs w:val="24"/>
          <w:lang w:val="en-US"/>
        </w:rPr>
        <w:t>DNA</w:t>
      </w:r>
      <w:r>
        <w:rPr>
          <w:rFonts w:eastAsia="Times New Roman" w:cs="Times New Roman"/>
          <w:szCs w:val="24"/>
        </w:rPr>
        <w:t xml:space="preserve"> του καπιταλιστικού συστήματος. </w:t>
      </w:r>
    </w:p>
    <w:p w14:paraId="11912A7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Παρ’ όλα αυτά, και με όλες αυτές τις επιφυλάξεις και τους προβληματισμούς που διατυπώσαμε, τη συγκεκριμένη τροπολογία θα την ψηφίσουμε ως ΚΚΕ.</w:t>
      </w:r>
    </w:p>
    <w:p w14:paraId="11912A7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Ευχαριστώ τον κ. Καραθανασόπουλο.</w:t>
      </w:r>
    </w:p>
    <w:p w14:paraId="11912A7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Προχωρούμε στον Κοινοβουλευτικό Εκπρόσωπο της Ένωσης Κεντρώων, τον κ. Καρρά. Έπειτα θα μιλήσει ο κ. Δανέλλης και μετά ο κ. Παπαχριστόπουλος. Έτσι ήταν η σειρά.</w:t>
      </w:r>
    </w:p>
    <w:p w14:paraId="11912A7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κύριε Πρόεδρε</w:t>
      </w:r>
      <w:r>
        <w:rPr>
          <w:rFonts w:eastAsia="Times New Roman" w:cs="Times New Roman"/>
          <w:szCs w:val="24"/>
        </w:rPr>
        <w:t>.</w:t>
      </w:r>
    </w:p>
    <w:p w14:paraId="11912A7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Θα μου επιτρέψετε μια σύντομη παρατήρηση. Το άρθρο 178, το οποίο εισήχθη προχθές το βράδυ, είχε ένα ζήτημα. Ήταν δυσνόητο. Την ώρα που συζητείτο και εψηφίζετο ήταν πραγματικά δυσνόητο, για τον λόγο ότι ήταν πάρα πολύ πυκνό το κείμενό του και δεν έδινε απ</w:t>
      </w:r>
      <w:r>
        <w:rPr>
          <w:rFonts w:eastAsia="Times New Roman" w:cs="Times New Roman"/>
          <w:szCs w:val="24"/>
        </w:rPr>
        <w:t xml:space="preserve">αντήσεις αν πραγματικά προστάτευε όχι μόνο τη διαφάνεια, αλλά και την αξιοπρέπεια των πολιτικών. </w:t>
      </w:r>
    </w:p>
    <w:p w14:paraId="11912A7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τοποθετηθήκαμε με το «</w:t>
      </w:r>
      <w:r>
        <w:rPr>
          <w:rFonts w:eastAsia="Times New Roman" w:cs="Times New Roman"/>
          <w:szCs w:val="24"/>
        </w:rPr>
        <w:t>παρών</w:t>
      </w:r>
      <w:r>
        <w:rPr>
          <w:rFonts w:eastAsia="Times New Roman" w:cs="Times New Roman"/>
          <w:szCs w:val="24"/>
        </w:rPr>
        <w:t>», γι’ αυτούς ακριβώς τους λόγους, διότι δεν μπορέσαμε να σχηματίσουμε εικόνα. Όμως, τις επόμενες ώρες, τις επόμενες μέρες, τ</w:t>
      </w:r>
      <w:r>
        <w:rPr>
          <w:rFonts w:eastAsia="Times New Roman" w:cs="Times New Roman"/>
          <w:szCs w:val="24"/>
        </w:rPr>
        <w:t>ις δύο μέρες</w:t>
      </w:r>
      <w:r>
        <w:rPr>
          <w:rFonts w:eastAsia="Times New Roman" w:cs="Times New Roman"/>
          <w:szCs w:val="24"/>
        </w:rPr>
        <w:t>,</w:t>
      </w:r>
      <w:r>
        <w:rPr>
          <w:rFonts w:eastAsia="Times New Roman" w:cs="Times New Roman"/>
          <w:szCs w:val="24"/>
        </w:rPr>
        <w:t xml:space="preserve"> με αυτά που διέρρευσαν, ο σάλος ο οποίος δημιουργήθηκε μας έδωσε τη δυνατότητα να διερευνήσουμε τα θέματα. </w:t>
      </w:r>
    </w:p>
    <w:p w14:paraId="11912A7B" w14:textId="77777777" w:rsidR="00E556F1" w:rsidRDefault="000E0791">
      <w:pPr>
        <w:spacing w:line="600" w:lineRule="auto"/>
        <w:ind w:firstLine="720"/>
        <w:jc w:val="both"/>
        <w:rPr>
          <w:rFonts w:eastAsia="Times New Roman"/>
          <w:szCs w:val="24"/>
        </w:rPr>
      </w:pPr>
      <w:r>
        <w:rPr>
          <w:rFonts w:eastAsia="Times New Roman" w:cs="Times New Roman"/>
          <w:szCs w:val="24"/>
        </w:rPr>
        <w:t>Η διάταξη, λοιπόν, του άρθρου 178</w:t>
      </w:r>
      <w:r>
        <w:rPr>
          <w:rFonts w:eastAsia="Times New Roman" w:cs="Times New Roman"/>
          <w:szCs w:val="24"/>
        </w:rPr>
        <w:t>,</w:t>
      </w:r>
      <w:r>
        <w:rPr>
          <w:rFonts w:eastAsia="Times New Roman" w:cs="Times New Roman"/>
          <w:szCs w:val="24"/>
        </w:rPr>
        <w:t xml:space="preserve"> εισάγοντας τη διαφοροποίηση μεταξύ φορολογικά μη συνεργάσιμων και φορολογικά προνομιακού καθεστώτος</w:t>
      </w:r>
      <w:r>
        <w:rPr>
          <w:rFonts w:eastAsia="Times New Roman" w:cs="Times New Roman"/>
          <w:szCs w:val="24"/>
        </w:rPr>
        <w:t xml:space="preserve"> χωρών, τι σήμαινε; Σήμαινε, πλέον, ότι επέτρεπε στους πολιτικούς -ενώ προηγουμένως μιλούσαμε συνολικά και αόριστα, αν θέλετε, για εξωχώριες εταιρείες- συνολικά να διατηρούν συμμετοχές και να ασκούν τη διοίκηση σε εταιρείες σε χώρες που έχουν ευνοϊκό φορολ</w:t>
      </w:r>
      <w:r>
        <w:rPr>
          <w:rFonts w:eastAsia="Times New Roman" w:cs="Times New Roman"/>
          <w:szCs w:val="24"/>
        </w:rPr>
        <w:t xml:space="preserve">ογικό καθεστώς. </w:t>
      </w:r>
    </w:p>
    <w:p w14:paraId="11912A7C" w14:textId="77777777" w:rsidR="00E556F1" w:rsidRDefault="000E0791">
      <w:pPr>
        <w:spacing w:line="600" w:lineRule="auto"/>
        <w:ind w:firstLine="851"/>
        <w:jc w:val="both"/>
        <w:rPr>
          <w:rFonts w:eastAsia="Times New Roman"/>
          <w:szCs w:val="24"/>
        </w:rPr>
      </w:pPr>
      <w:r>
        <w:rPr>
          <w:rFonts w:eastAsia="Times New Roman"/>
          <w:szCs w:val="24"/>
        </w:rPr>
        <w:t>Ήταν αυτό ηθικό; Ήταν έντιμο; Έχει πολιτική διάσταση τεράστια. Και για ποιο</w:t>
      </w:r>
      <w:r>
        <w:rPr>
          <w:rFonts w:eastAsia="Times New Roman"/>
          <w:szCs w:val="24"/>
        </w:rPr>
        <w:t>ν</w:t>
      </w:r>
      <w:r>
        <w:rPr>
          <w:rFonts w:eastAsia="Times New Roman"/>
          <w:szCs w:val="24"/>
        </w:rPr>
        <w:t xml:space="preserve"> λόγο; Ο ορισμός που δίνει για τις φορολογικά προνομιακές χώρες και ποιες καθορίζονται με τις αποφάσεις του ΟΟΣΑ είναι ότι το φορολογικό τους καθεστώς, ο συντελεστ</w:t>
      </w:r>
      <w:r>
        <w:rPr>
          <w:rFonts w:eastAsia="Times New Roman"/>
          <w:szCs w:val="24"/>
        </w:rPr>
        <w:t xml:space="preserve">ής φόρου είναι κατώτερος του 50% του συντελεστή της ελληνικής φορολογίας. </w:t>
      </w:r>
    </w:p>
    <w:p w14:paraId="11912A7D" w14:textId="77777777" w:rsidR="00E556F1" w:rsidRDefault="000E0791">
      <w:pPr>
        <w:spacing w:line="600" w:lineRule="auto"/>
        <w:ind w:firstLine="720"/>
        <w:jc w:val="both"/>
        <w:rPr>
          <w:rFonts w:eastAsia="Times New Roman"/>
          <w:szCs w:val="24"/>
        </w:rPr>
      </w:pPr>
      <w:r>
        <w:rPr>
          <w:rFonts w:eastAsia="Times New Roman"/>
          <w:szCs w:val="24"/>
        </w:rPr>
        <w:t>Επέτρεπε, λοιπόν, η διάταξη αυτή στους πολιτικούς να κάνουν νόμιμα πλέον τη λεγόμενη «φοροαποφυγή». Και αναφέρομαι σε αυτό και το θεωρώ πάρα πολύ σημαντικό, διότι επέτρεπε -επαναλαμ</w:t>
      </w:r>
      <w:r>
        <w:rPr>
          <w:rFonts w:eastAsia="Times New Roman"/>
          <w:szCs w:val="24"/>
        </w:rPr>
        <w:t>βάνω- τη φοροαποφυγή εις βάρος όλων των υπολοίπων Ελλήνων και επιπλέον σε περιόδους ιδιαίτερα σκληρής κρίσεως, την οποία περνάμε αυτή την εποχή και ταυτόχρονα, αν θέλετε, με τον ίδιο νόμο ελαμβάνοντο αυστηρότατα φορολογικά μέτρα και εισήγετο μια διάκριση υ</w:t>
      </w:r>
      <w:r>
        <w:rPr>
          <w:rFonts w:eastAsia="Times New Roman"/>
          <w:szCs w:val="24"/>
        </w:rPr>
        <w:t>πέρ των πολιτικών. Και το λέω ευθέως, κύριε Πρόεδρε.</w:t>
      </w:r>
    </w:p>
    <w:p w14:paraId="11912A7E" w14:textId="77777777" w:rsidR="00E556F1" w:rsidRDefault="000E0791">
      <w:pPr>
        <w:spacing w:line="600" w:lineRule="auto"/>
        <w:ind w:firstLine="720"/>
        <w:jc w:val="both"/>
        <w:rPr>
          <w:rFonts w:eastAsia="Times New Roman"/>
          <w:szCs w:val="24"/>
        </w:rPr>
      </w:pPr>
      <w:r>
        <w:rPr>
          <w:rFonts w:eastAsia="Times New Roman"/>
          <w:szCs w:val="24"/>
        </w:rPr>
        <w:t xml:space="preserve">Συνεπώς δεν ήτο η διάταξη ούτε ηθική ούτε έντιμος, όσο και να λέμε περί υποχρεώσεως </w:t>
      </w:r>
      <w:r>
        <w:rPr>
          <w:rFonts w:eastAsia="Times New Roman"/>
          <w:szCs w:val="24"/>
        </w:rPr>
        <w:t>ο</w:t>
      </w:r>
      <w:r>
        <w:rPr>
          <w:rFonts w:eastAsia="Times New Roman"/>
          <w:szCs w:val="24"/>
        </w:rPr>
        <w:t xml:space="preserve">ργανισμών </w:t>
      </w:r>
      <w:r>
        <w:rPr>
          <w:rFonts w:eastAsia="Times New Roman"/>
          <w:szCs w:val="24"/>
          <w:lang w:val="en-US"/>
        </w:rPr>
        <w:t>GRECO</w:t>
      </w:r>
      <w:r>
        <w:rPr>
          <w:rFonts w:eastAsia="Times New Roman"/>
          <w:szCs w:val="24"/>
        </w:rPr>
        <w:t xml:space="preserve">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Όχι, κύριε Πρόεδρε, ούτε ηθική ούτε έντιμος ήταν η διάταξη αυτή, απλώς κάτι προσπαθούσε είτ</w:t>
      </w:r>
      <w:r>
        <w:rPr>
          <w:rFonts w:eastAsia="Times New Roman"/>
          <w:szCs w:val="24"/>
        </w:rPr>
        <w:t xml:space="preserve">ε να υπονοήσει ή να δικαιολογήσει ή και να καλύψει ακόμα. </w:t>
      </w:r>
    </w:p>
    <w:p w14:paraId="11912A7F" w14:textId="77777777" w:rsidR="00E556F1" w:rsidRDefault="000E0791">
      <w:pPr>
        <w:spacing w:line="600" w:lineRule="auto"/>
        <w:ind w:firstLine="720"/>
        <w:jc w:val="both"/>
        <w:rPr>
          <w:rFonts w:eastAsia="Times New Roman"/>
          <w:szCs w:val="24"/>
        </w:rPr>
      </w:pPr>
      <w:r>
        <w:rPr>
          <w:rFonts w:eastAsia="Times New Roman"/>
          <w:szCs w:val="24"/>
        </w:rPr>
        <w:t>Σήμερα, όμως, έρχεται μια χειρότερη διάταξη από αυτή την οποία σχολιάζω, κύριε Πρόεδρε, διότι έχουμε μια σειρά ζητημάτων και θα τα θέσω στον κ. Παρασκευόπουλο, που είναι παρών. Έχουμε μια σειρά ζητ</w:t>
      </w:r>
      <w:r>
        <w:rPr>
          <w:rFonts w:eastAsia="Times New Roman"/>
          <w:szCs w:val="24"/>
        </w:rPr>
        <w:t>ημάτων άρσεως αξιοποίνου. Επανέρχεται, λοιπόν, μια διάταξη σήμερα, η οποία στην παράγραφο 1  μας λέει ότι απαγορεύεται στους πολιτικούς να έχουν συμμετοχή σε οποιαδήποτε αλλοδαπή εταιρεία. Καλώς έρχεται. Όμως μέχρι που θα δημοσιευτεί στο ΦΕΚ η διάταξη αυτή</w:t>
      </w:r>
      <w:r>
        <w:rPr>
          <w:rFonts w:eastAsia="Times New Roman"/>
          <w:szCs w:val="24"/>
        </w:rPr>
        <w:t>, εφόσον έχουμε μια προηγούμενη</w:t>
      </w:r>
      <w:r>
        <w:rPr>
          <w:rFonts w:eastAsia="Times New Roman"/>
          <w:szCs w:val="24"/>
        </w:rPr>
        <w:t>,</w:t>
      </w:r>
      <w:r>
        <w:rPr>
          <w:rFonts w:eastAsia="Times New Roman"/>
          <w:szCs w:val="24"/>
        </w:rPr>
        <w:t xml:space="preserve"> η οποία εισάγει την έννοια του ηπιότερου νόμου για τις συμμετοχές σε εταιρείες σε χώρες με προνομιακό φορολογικό καθεστώς</w:t>
      </w:r>
      <w:r>
        <w:rPr>
          <w:rFonts w:eastAsia="Times New Roman"/>
          <w:szCs w:val="24"/>
        </w:rPr>
        <w:t>,</w:t>
      </w:r>
      <w:r>
        <w:rPr>
          <w:rFonts w:eastAsia="Times New Roman"/>
          <w:szCs w:val="24"/>
        </w:rPr>
        <w:t xml:space="preserve"> αίρει οπωσδήποτε το αξιόποινο των όσων τυχόν αποκαλυφθούν. Και δεν αρκεί αυτό, κύριε Πρόεδρε. Εγώ ερ</w:t>
      </w:r>
      <w:r>
        <w:rPr>
          <w:rFonts w:eastAsia="Times New Roman"/>
          <w:szCs w:val="24"/>
        </w:rPr>
        <w:t>υθριώ</w:t>
      </w:r>
      <w:r>
        <w:rPr>
          <w:rFonts w:eastAsia="Times New Roman"/>
          <w:szCs w:val="24"/>
        </w:rPr>
        <w:t>,</w:t>
      </w:r>
      <w:r>
        <w:rPr>
          <w:rFonts w:eastAsia="Times New Roman"/>
          <w:szCs w:val="24"/>
        </w:rPr>
        <w:t xml:space="preserve"> όταν το πω αυτό στην Αίθουσα. </w:t>
      </w:r>
    </w:p>
    <w:p w14:paraId="11912A80" w14:textId="77777777" w:rsidR="00E556F1" w:rsidRDefault="000E0791">
      <w:pPr>
        <w:spacing w:line="600" w:lineRule="auto"/>
        <w:ind w:firstLine="720"/>
        <w:jc w:val="both"/>
        <w:rPr>
          <w:rFonts w:eastAsia="Times New Roman"/>
          <w:szCs w:val="24"/>
        </w:rPr>
      </w:pPr>
      <w:r>
        <w:rPr>
          <w:rFonts w:eastAsia="Times New Roman"/>
          <w:szCs w:val="24"/>
        </w:rPr>
        <w:t>Λέει πιο κάτω, όπως το επεσήμανε και ο κ. Λοβέρδος, ότι έχουν το δικαίωμα εντός αποκλειστικής προθεσμίας να μεταβιβάσουν τα περιουσιακά στοιχεία</w:t>
      </w:r>
      <w:r>
        <w:rPr>
          <w:rFonts w:eastAsia="Times New Roman"/>
          <w:szCs w:val="24"/>
        </w:rPr>
        <w:t>,</w:t>
      </w:r>
      <w:r>
        <w:rPr>
          <w:rFonts w:eastAsia="Times New Roman"/>
          <w:szCs w:val="24"/>
        </w:rPr>
        <w:t xml:space="preserve"> τα οποία κατέχουν</w:t>
      </w:r>
      <w:r>
        <w:rPr>
          <w:rFonts w:eastAsia="Times New Roman"/>
          <w:szCs w:val="24"/>
        </w:rPr>
        <w:t>,</w:t>
      </w:r>
      <w:r>
        <w:rPr>
          <w:rFonts w:eastAsia="Times New Roman"/>
          <w:szCs w:val="24"/>
        </w:rPr>
        <w:t xml:space="preserve"> κατά παράβαση της παραγράφου 1. Εδώ πλέον είναι ασυλί</w:t>
      </w:r>
      <w:r>
        <w:rPr>
          <w:rFonts w:eastAsia="Times New Roman"/>
          <w:szCs w:val="24"/>
        </w:rPr>
        <w:t>α, γιατί εκείνος που μεταβιβάζει με διάταξη νόμου μεταβιβάζει νόμιμα και δεν μπορεί πλέον να κατηγορηθεί, οποιαδήποτε παράβαση κι αν είχε κάνει στο παρελθόν, οποιασδήποτε ποινικής διατάξεως</w:t>
      </w:r>
      <w:r>
        <w:rPr>
          <w:rFonts w:eastAsia="Times New Roman"/>
          <w:szCs w:val="24"/>
        </w:rPr>
        <w:t>,</w:t>
      </w:r>
      <w:r>
        <w:rPr>
          <w:rFonts w:eastAsia="Times New Roman"/>
          <w:szCs w:val="24"/>
        </w:rPr>
        <w:t xml:space="preserve"> και του «πόθεν έσχες» ακόμα.</w:t>
      </w:r>
    </w:p>
    <w:p w14:paraId="11912A81" w14:textId="77777777" w:rsidR="00E556F1" w:rsidRDefault="000E0791">
      <w:pPr>
        <w:spacing w:line="600" w:lineRule="auto"/>
        <w:ind w:firstLine="720"/>
        <w:jc w:val="both"/>
        <w:rPr>
          <w:rFonts w:eastAsia="Times New Roman"/>
          <w:szCs w:val="24"/>
        </w:rPr>
      </w:pPr>
      <w:r>
        <w:rPr>
          <w:rFonts w:eastAsia="Times New Roman"/>
          <w:szCs w:val="24"/>
        </w:rPr>
        <w:t>Ερωτάται, λοιπόν, ο κύριος Υπουργός,</w:t>
      </w:r>
      <w:r>
        <w:rPr>
          <w:rFonts w:eastAsia="Times New Roman"/>
          <w:szCs w:val="24"/>
        </w:rPr>
        <w:t xml:space="preserve"> ο κ. Παρασκευόπουλος το εξής. Σας θεωρώ, όπως ξέρετε, έγκριτο νομικό του Ποινικού Δικαίου, κύριε Υπουργέ. Θα θεωρήσετε τη διάταξη αυτή που έρχεται ή που ψηφίστηκε προχθές</w:t>
      </w:r>
      <w:r>
        <w:rPr>
          <w:rFonts w:eastAsia="Times New Roman"/>
          <w:szCs w:val="24"/>
        </w:rPr>
        <w:t>,</w:t>
      </w:r>
      <w:r>
        <w:rPr>
          <w:rFonts w:eastAsia="Times New Roman"/>
          <w:szCs w:val="24"/>
        </w:rPr>
        <w:t xml:space="preserve"> ότι διαπράττονται στιγμιαία εγκλήματα ή έχουν διαπραχθεί, οπότε θα τους δώσουμε άφε</w:t>
      </w:r>
      <w:r>
        <w:rPr>
          <w:rFonts w:eastAsia="Times New Roman"/>
          <w:szCs w:val="24"/>
        </w:rPr>
        <w:t>ση αμαρτιών κατ’ εφαρμογή του άρθρου 2 του Ποινικού Κώδικα ή θα έχετε την τόλμη, τη γενναιότητα -ίσως δεν πρέπει να χρησιμοποιήσω προς εσάς αυτές τις εκφράσεις- να τα θεωρήσουμε εγκλήματα συμμετοχής, να τους δώσουμε διαρκή χαρακτήρα, ούτως ώστε να έχουμε κ</w:t>
      </w:r>
      <w:r>
        <w:rPr>
          <w:rFonts w:eastAsia="Times New Roman"/>
          <w:szCs w:val="24"/>
        </w:rPr>
        <w:t>αι την αναδρομική ευθύνη, όχι μόνο να φέρνουμε διατάξεις που να συγχωρούν τα πάντα, αλλά να διατηρήσουμε το αξιόποινο και τις ποινικές ευθύνες και του παρελθόντος, για να μπορεί ο πολιτικός κόσμος να βγει από αυτή την Αίθουσα με ψηλά το κεφάλι; Σας το θέτω</w:t>
      </w:r>
      <w:r>
        <w:rPr>
          <w:rFonts w:eastAsia="Times New Roman"/>
          <w:szCs w:val="24"/>
        </w:rPr>
        <w:t xml:space="preserve"> ευθέως αυτό το ερώτημα και αναμένω την απάντησή σας.</w:t>
      </w:r>
    </w:p>
    <w:p w14:paraId="11912A82" w14:textId="77777777" w:rsidR="00E556F1" w:rsidRDefault="000E0791">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1912A83" w14:textId="77777777" w:rsidR="00E556F1" w:rsidRDefault="000E0791">
      <w:pPr>
        <w:spacing w:line="600" w:lineRule="auto"/>
        <w:ind w:firstLine="720"/>
        <w:jc w:val="both"/>
        <w:rPr>
          <w:rFonts w:eastAsia="Times New Roman"/>
          <w:szCs w:val="24"/>
        </w:rPr>
      </w:pPr>
      <w:r>
        <w:rPr>
          <w:rFonts w:eastAsia="Times New Roman"/>
          <w:szCs w:val="24"/>
        </w:rPr>
        <w:t>Θα ήθελα την ανοχή σας, κύριε Πρόεδρε, διότι θεωρώ ότι αυτή η συζήτηση είναι μ</w:t>
      </w:r>
      <w:r>
        <w:rPr>
          <w:rFonts w:eastAsia="Times New Roman"/>
          <w:szCs w:val="24"/>
        </w:rPr>
        <w:t>ί</w:t>
      </w:r>
      <w:r>
        <w:rPr>
          <w:rFonts w:eastAsia="Times New Roman"/>
          <w:szCs w:val="24"/>
        </w:rPr>
        <w:t>α των σημαντικότερων που έχει γίνει στη</w:t>
      </w:r>
      <w:r>
        <w:rPr>
          <w:rFonts w:eastAsia="Times New Roman"/>
          <w:szCs w:val="24"/>
        </w:rPr>
        <w:t>ν Αίθουσα αυτή.</w:t>
      </w:r>
    </w:p>
    <w:p w14:paraId="11912A84" w14:textId="77777777" w:rsidR="00E556F1" w:rsidRDefault="000E0791">
      <w:pPr>
        <w:spacing w:line="600" w:lineRule="auto"/>
        <w:ind w:firstLine="720"/>
        <w:jc w:val="both"/>
        <w:rPr>
          <w:rFonts w:eastAsia="Times New Roman" w:cs="Times New Roman"/>
          <w:szCs w:val="24"/>
        </w:rPr>
      </w:pPr>
      <w:r>
        <w:rPr>
          <w:rFonts w:eastAsia="Times New Roman"/>
          <w:szCs w:val="24"/>
        </w:rPr>
        <w:t>Προχωρώ στο επόμενο ζήτημα, για το οποίο δεν με ικανοποιεί η διατύπωση πλέον και της σημερινής διατάξεως. Λέει αορίστως ότι θα έχουν έδρα στην αλλοδαπή</w:t>
      </w:r>
      <w:r>
        <w:rPr>
          <w:rFonts w:eastAsia="Times New Roman"/>
          <w:szCs w:val="24"/>
        </w:rPr>
        <w:t>,</w:t>
      </w:r>
      <w:r>
        <w:rPr>
          <w:rFonts w:eastAsia="Times New Roman"/>
          <w:szCs w:val="24"/>
        </w:rPr>
        <w:t xml:space="preserve"> είτε αυτοπροσώπως είτε με παρένθετα πρόσωπα. Η έννοια του παρένθετου προσώπου είναι γνω</w:t>
      </w:r>
      <w:r>
        <w:rPr>
          <w:rFonts w:eastAsia="Times New Roman"/>
          <w:szCs w:val="24"/>
        </w:rPr>
        <w:t>στή και δεδομένη και είναι πραγματικό ζήτημα. Προσπαθεί, λοιπόν, η νομοθετική πρόταση να μας πει ότι έρχεται μια αυστηρά ρύθμιση και λέει και κάτι άλλο, το οποίο εμένα δεν με ικανοποιεί. Λέει ότι θεωρούνται παρένθετα πρόσωπα και οι σύζυγοι εν διαστάσει, όσ</w:t>
      </w:r>
      <w:r>
        <w:rPr>
          <w:rFonts w:eastAsia="Times New Roman"/>
          <w:szCs w:val="24"/>
        </w:rPr>
        <w:t xml:space="preserve">οι έχουν συνάψει σύμφωνο συμβίωσης και οι πρώτου βαθμού συγγενείς τους. </w:t>
      </w:r>
    </w:p>
    <w:p w14:paraId="11912A8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Ερωτώ, λοιπόν, τώρα: Σήμερα όλα τα νέα παιδιά φεύγουν, έχουν σπουδάσει, έχουν πάρει μεταπτυχιακούς τίτλους, συνεχίζουν στο εξωτερικό, κάνουν καριέρες, μπορεί να έχουν και επαγγελματικ</w:t>
      </w:r>
      <w:r>
        <w:rPr>
          <w:rFonts w:eastAsia="Times New Roman" w:cs="Times New Roman"/>
          <w:szCs w:val="24"/>
        </w:rPr>
        <w:t xml:space="preserve">ή και εταιρική δραστηριότητα. Αν, λοιπόν, έχουμε μια περίπτωση συναδέλφου πολιτικού, ο οποίος έχει ένα λαμπρό παιδί -και υπάρχουν συνάδελφοι στους οποίους συμβαίνει αυτό- που σπουδάζει στο εξωτερικό, </w:t>
      </w:r>
      <w:r>
        <w:rPr>
          <w:rFonts w:eastAsia="Times New Roman" w:cs="Times New Roman"/>
          <w:szCs w:val="24"/>
        </w:rPr>
        <w:t xml:space="preserve">προκόβει </w:t>
      </w:r>
      <w:r>
        <w:rPr>
          <w:rFonts w:eastAsia="Times New Roman" w:cs="Times New Roman"/>
          <w:szCs w:val="24"/>
        </w:rPr>
        <w:t>-κι έχουμε τέτοιες περιπτώσεις ιδιαίτερα στην Α</w:t>
      </w:r>
      <w:r>
        <w:rPr>
          <w:rFonts w:eastAsia="Times New Roman" w:cs="Times New Roman"/>
          <w:szCs w:val="24"/>
        </w:rPr>
        <w:t xml:space="preserve">μερική- είναι επιχειρηματίας, θα πούμε ότι αυτό το παιδί πρέπει να εγκαταλείψει κάθε δραστηριότητα; Όχι. Είναι υπερβολικά αυτά τα οποία ζητάτε. </w:t>
      </w:r>
    </w:p>
    <w:p w14:paraId="11912A8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1912A8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Αφήστε, κύριε Καραγιάννη, τα έχουμε πει εμείς αυτά. </w:t>
      </w:r>
    </w:p>
    <w:p w14:paraId="11912A8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Νομίζω ότι σε αυτό το σημείο είναι υπερβολική η διάταξη.</w:t>
      </w:r>
    </w:p>
    <w:p w14:paraId="11912A8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Θα κάνω και μία τελευταία παρατήρηση, διότι δεν θέλω να πω περισσότερα. </w:t>
      </w:r>
    </w:p>
    <w:p w14:paraId="11912A8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Υπάρχει και η ποινική πλευρά της διατάξεως, η παράβαση της διατάξεως. Ξέ</w:t>
      </w:r>
      <w:r>
        <w:rPr>
          <w:rFonts w:eastAsia="Times New Roman" w:cs="Times New Roman"/>
          <w:szCs w:val="24"/>
        </w:rPr>
        <w:t>ρετε τι μου λέει, κύριε Πρόεδρε; Μου λέει ότι θα τιμωρείται με φυλάκιση τουλάχιστον δύο ετών, αλλά θα έχει ελαφρυντικά, κύριε Παρασκευόπουλε. Όποιος τιμωρείται, όποιος κινηθεί με ποινική διαδικασία θα έχει κάποια ελαφρυντικά. Και η φυλάκιση των δύο ετών, ό</w:t>
      </w:r>
      <w:r>
        <w:rPr>
          <w:rFonts w:eastAsia="Times New Roman" w:cs="Times New Roman"/>
          <w:szCs w:val="24"/>
        </w:rPr>
        <w:t>πως γνωρίζετε καλύτερα από μένα, θα πάει στους τρεις μήνες. Δεύτερον, αφού θα έχει ελαφρυντικά, δεν θα επιβάλλεται και χρηματική ποινή. Διότι αν αναγνωριστούν ελαφρυντικά είτε του προτέρου εντίμου βίου είτε τα γνωστά του 84 του Ποινικού Κώδικα, θα σβήνουμε</w:t>
      </w:r>
      <w:r>
        <w:rPr>
          <w:rFonts w:eastAsia="Times New Roman" w:cs="Times New Roman"/>
          <w:szCs w:val="24"/>
        </w:rPr>
        <w:t xml:space="preserve"> και τη χρηματική ποινή. </w:t>
      </w:r>
    </w:p>
    <w:p w14:paraId="11912A8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Εγώ τι θα προτείνω, αν θέλουμε να πούμε ότι βγαίνουμε έξω, όπως είπα και προηγουμένως, με ψηλά το κεφάλι; Κακουργηματική παράβαση να είναι το αδίκημα για όποιον συμμετέχει σε εταιρείες, οι οποίες μπορεί να θίγουν τον πολιτικό κόσμ</w:t>
      </w:r>
      <w:r>
        <w:rPr>
          <w:rFonts w:eastAsia="Times New Roman" w:cs="Times New Roman"/>
          <w:szCs w:val="24"/>
        </w:rPr>
        <w:t>ο. Δεν ξέρω αν θα μπορέσει τελικά να σβήσει τα ζητήματα, τα οποία γεννώνται, αλλά τουλάχιστον ας υπάρχει απειλή. Διότι τουλάχιστον</w:t>
      </w:r>
      <w:r>
        <w:rPr>
          <w:rFonts w:eastAsia="Times New Roman" w:cs="Times New Roman"/>
          <w:szCs w:val="24"/>
        </w:rPr>
        <w:t>,</w:t>
      </w:r>
      <w:r>
        <w:rPr>
          <w:rFonts w:eastAsia="Times New Roman" w:cs="Times New Roman"/>
          <w:szCs w:val="24"/>
        </w:rPr>
        <w:t xml:space="preserve"> αν έχουμε μια κακουργηματική παράβαση, στην περίπτωση αυτή δεν θα έχουμε κινδύνους να έχουμε διαγραφές ποινών. Και θα βγαίνε</w:t>
      </w:r>
      <w:r>
        <w:rPr>
          <w:rFonts w:eastAsia="Times New Roman" w:cs="Times New Roman"/>
          <w:szCs w:val="24"/>
        </w:rPr>
        <w:t>ι ο άλλος με ψηλά το κεφάλι, γιατί θα λέει δεν μου επιβλήθηκε η ποινή, κρίθηκα ατιμώρητος, γιατί δεν θεωρήθηκε ότι απεδείχθη κ</w:t>
      </w:r>
      <w:r>
        <w:rPr>
          <w:rFonts w:eastAsia="Times New Roman" w:cs="Times New Roman"/>
          <w:szCs w:val="24"/>
        </w:rPr>
        <w:t>αι τα λοιπά.</w:t>
      </w:r>
    </w:p>
    <w:p w14:paraId="11912A8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11912A8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Νομίζω, λοιπόν, κύριε Πρόεδρε, ότι ο χρόνος</w:t>
      </w:r>
      <w:r>
        <w:rPr>
          <w:rFonts w:eastAsia="Times New Roman" w:cs="Times New Roman"/>
          <w:szCs w:val="24"/>
        </w:rPr>
        <w:t>,</w:t>
      </w:r>
      <w:r>
        <w:rPr>
          <w:rFonts w:eastAsia="Times New Roman" w:cs="Times New Roman"/>
          <w:szCs w:val="24"/>
        </w:rPr>
        <w:t xml:space="preserve"> ο οπ</w:t>
      </w:r>
      <w:r>
        <w:rPr>
          <w:rFonts w:eastAsia="Times New Roman" w:cs="Times New Roman"/>
          <w:szCs w:val="24"/>
        </w:rPr>
        <w:t xml:space="preserve">οίος τίθεται κατά τον Κανονισμό γι’ αυτή τη συζήτηση όχι μόνο δεν επαρκεί, αλλά θα πρέπει να συνεχιστεί και στην κοινωνία. </w:t>
      </w:r>
    </w:p>
    <w:p w14:paraId="11912A8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912A8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Καρρά. </w:t>
      </w:r>
    </w:p>
    <w:p w14:paraId="11912A9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Υφυπουργός Εξωτερικών, κ. Αμανατίδης, θέλει να κάνε</w:t>
      </w:r>
      <w:r>
        <w:rPr>
          <w:rFonts w:eastAsia="Times New Roman" w:cs="Times New Roman"/>
          <w:szCs w:val="24"/>
        </w:rPr>
        <w:t xml:space="preserve">ι μια νομοτεχνική βελτίωση. </w:t>
      </w:r>
    </w:p>
    <w:p w14:paraId="11912A9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1912A9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Η νομοτεχνική βελτίωση είναι στην ονομασία, κυρίες και κύριοι Βουλευτές. </w:t>
      </w:r>
    </w:p>
    <w:p w14:paraId="11912A9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Στο τέλος του τίτλου του σχεδίου νόμου προστίθεται η φράση «,…και άλλες διατάξεις». </w:t>
      </w:r>
    </w:p>
    <w:p w14:paraId="11912A9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Εξωτερικών κ. Ιωάννης Αμανατίδης, καταθέτει για τα Πρακτικά την προαναφερθείσα νομοτεχνική βελτίωση, η οποία έχει ως εξής:</w:t>
      </w:r>
    </w:p>
    <w:p w14:paraId="11912A95" w14:textId="77777777" w:rsidR="00E556F1" w:rsidRDefault="000E0791">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DA08AE">
        <w:rPr>
          <w:rFonts w:eastAsia="Times New Roman" w:cs="Times New Roman"/>
          <w:color w:val="FF0000"/>
          <w:szCs w:val="24"/>
        </w:rPr>
        <w:t>Αλλαγή σελίδας</w:t>
      </w:r>
      <w:r>
        <w:rPr>
          <w:rFonts w:eastAsia="Times New Roman" w:cs="Times New Roman"/>
          <w:color w:val="FF0000"/>
          <w:szCs w:val="24"/>
        </w:rPr>
        <w:t>)</w:t>
      </w:r>
    </w:p>
    <w:p w14:paraId="11912A96" w14:textId="77777777" w:rsidR="00E556F1" w:rsidRDefault="000E0791">
      <w:pPr>
        <w:spacing w:line="600" w:lineRule="auto"/>
        <w:ind w:firstLine="720"/>
        <w:jc w:val="center"/>
        <w:rPr>
          <w:rFonts w:eastAsia="Times New Roman" w:cs="Times New Roman"/>
          <w:color w:val="FF0000"/>
          <w:szCs w:val="24"/>
        </w:rPr>
      </w:pPr>
      <w:r w:rsidRPr="00DA08AE">
        <w:rPr>
          <w:rFonts w:eastAsia="Times New Roman" w:cs="Times New Roman"/>
          <w:color w:val="FF0000"/>
          <w:szCs w:val="24"/>
        </w:rPr>
        <w:t>(Να μπει η σελίδα</w:t>
      </w:r>
      <w:r w:rsidRPr="00DA08AE">
        <w:rPr>
          <w:rFonts w:eastAsia="Times New Roman" w:cs="Times New Roman"/>
          <w:color w:val="FF0000"/>
          <w:szCs w:val="24"/>
        </w:rPr>
        <w:t xml:space="preserve"> 82)</w:t>
      </w:r>
    </w:p>
    <w:p w14:paraId="11912A97" w14:textId="77777777" w:rsidR="00E556F1" w:rsidRDefault="000E0791">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DA08AE">
        <w:rPr>
          <w:rFonts w:eastAsia="Times New Roman" w:cs="Times New Roman"/>
          <w:color w:val="FF0000"/>
          <w:szCs w:val="24"/>
        </w:rPr>
        <w:t>Αλλαγή σελίδας</w:t>
      </w:r>
      <w:r>
        <w:rPr>
          <w:rFonts w:eastAsia="Times New Roman" w:cs="Times New Roman"/>
          <w:color w:val="FF0000"/>
          <w:szCs w:val="24"/>
        </w:rPr>
        <w:t>)</w:t>
      </w:r>
    </w:p>
    <w:p w14:paraId="11912A9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Κοινοβουλευτικός Εκπρόσωπος, κ. Σωκράτης Φάμελλος, έχει ζητήσει τον λόγο για τριάντα δευτερόλεπτα μόνο. </w:t>
      </w:r>
    </w:p>
    <w:p w14:paraId="11912A9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η συζήτηση η οποία γίνεται και τα ζητήματα δημοκρατίας που μπήκαν και στη δική μου τοποθέτηση, χωρίς να </w:t>
      </w:r>
      <w:r>
        <w:rPr>
          <w:rFonts w:eastAsia="Times New Roman" w:cs="Times New Roman"/>
          <w:szCs w:val="24"/>
        </w:rPr>
        <w:t xml:space="preserve">μιλήσω </w:t>
      </w:r>
      <w:r>
        <w:rPr>
          <w:rFonts w:eastAsia="Times New Roman" w:cs="Times New Roman"/>
          <w:szCs w:val="24"/>
        </w:rPr>
        <w:t>πάλ</w:t>
      </w:r>
      <w:r>
        <w:rPr>
          <w:rFonts w:eastAsia="Times New Roman" w:cs="Times New Roman"/>
          <w:szCs w:val="24"/>
        </w:rPr>
        <w:t xml:space="preserve">ι επί της ουσίας, μας </w:t>
      </w:r>
      <w:r>
        <w:rPr>
          <w:rFonts w:eastAsia="Times New Roman" w:cs="Times New Roman"/>
          <w:szCs w:val="24"/>
        </w:rPr>
        <w:t>«</w:t>
      </w:r>
      <w:r>
        <w:rPr>
          <w:rFonts w:eastAsia="Times New Roman" w:cs="Times New Roman"/>
          <w:szCs w:val="24"/>
        </w:rPr>
        <w:t>υποχρεώνουν</w:t>
      </w:r>
      <w:r>
        <w:rPr>
          <w:rFonts w:eastAsia="Times New Roman" w:cs="Times New Roman"/>
          <w:szCs w:val="24"/>
        </w:rPr>
        <w:t>»</w:t>
      </w:r>
      <w:r>
        <w:rPr>
          <w:rFonts w:eastAsia="Times New Roman" w:cs="Times New Roman"/>
          <w:szCs w:val="24"/>
        </w:rPr>
        <w:t xml:space="preserve"> να καταθέσουμε αίτηση ονομαστικής ψηφοφορίας, κάτι που η Κυβέρνηση είχε δηλώσει κι από χθες στη δημοσιότητα. </w:t>
      </w:r>
    </w:p>
    <w:p w14:paraId="11912A9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Οι Βουλευτές του ΣΥΡΙΖΑ, λοιπόν, καταθέτουν αίτηση για τη διενέργεια ψηφοφορίας με ονομαστική κλήση επί της τρ</w:t>
      </w:r>
      <w:r>
        <w:rPr>
          <w:rFonts w:eastAsia="Times New Roman" w:cs="Times New Roman"/>
          <w:szCs w:val="24"/>
        </w:rPr>
        <w:t xml:space="preserve">οπολογίας με γενικό αριθμό 462 και ειδικό αριθμό 10. </w:t>
      </w:r>
    </w:p>
    <w:p w14:paraId="11912A9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ευχαριστώ. </w:t>
      </w:r>
    </w:p>
    <w:p w14:paraId="11912A9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Δανέλλη πριν σας δώσω τον λόγο, θα προηγηθεί ο Υπουργός κ. Παρασκευόπουλος.</w:t>
      </w:r>
    </w:p>
    <w:p w14:paraId="11912A9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1912A9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w:t>
      </w:r>
      <w:r>
        <w:rPr>
          <w:rFonts w:eastAsia="Times New Roman" w:cs="Times New Roman"/>
          <w:b/>
          <w:szCs w:val="24"/>
        </w:rPr>
        <w:t>πουργός Δικαιοσύνης, Διαφάνειας και Ανθρωπίνων Δικαιωμάτων):</w:t>
      </w:r>
      <w:r>
        <w:rPr>
          <w:rFonts w:eastAsia="Times New Roman" w:cs="Times New Roman"/>
          <w:szCs w:val="24"/>
        </w:rPr>
        <w:t xml:space="preserve"> Ευχαριστώ. </w:t>
      </w:r>
    </w:p>
    <w:p w14:paraId="11912A9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Κατ’ αρχάς υπάρχει κι ένα προσωπικό θέμα με αυτά τα «τι με κοιτάτε;». Νομίζω ότι επί δημοκρατίας έχουμε δικαίωμα να κοιτάμε όποιον θέλουμε, όσο θέλουμε και να μιλάμε, επίσης, όποτε θέ</w:t>
      </w:r>
      <w:r>
        <w:rPr>
          <w:rFonts w:eastAsia="Times New Roman" w:cs="Times New Roman"/>
          <w:szCs w:val="24"/>
        </w:rPr>
        <w:t xml:space="preserve">λουμε στο πλαίσιο, βεβαίως, των κανόνων λειτουργίας μιας δομής ενός πολιτικού χώρου, όπως αυτός. </w:t>
      </w:r>
    </w:p>
    <w:p w14:paraId="11912AA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Εγώ θα πρότεινα στον κ. Λοβέρδο να κάνει πάντως τον κόπο να υποκρίνεται μερικές φορές ότι μπορεί να μου μιλάει και με ευπρέπεια. Ίσως κερδίσει η κοινοβουλευτική του παρουσία σε μια τέτοια περίπτωση. </w:t>
      </w:r>
    </w:p>
    <w:p w14:paraId="11912AA1"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AA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Σε ό,τι αφορ</w:t>
      </w:r>
      <w:r>
        <w:rPr>
          <w:rFonts w:eastAsia="Times New Roman" w:cs="Times New Roman"/>
          <w:szCs w:val="24"/>
        </w:rPr>
        <w:t>ά τις ενστάσεις και τις αντιρρήσεις που ακούστηκαν σήμερα, πολλές από τις οποίες είναι σοβαρές και άξιες λόγου, θα έλεγα κατ’ αρχάς ότι ως προς την τοποθέτηση της Νέας Δημοκρατίας, προκύπτει…</w:t>
      </w:r>
    </w:p>
    <w:p w14:paraId="11912AA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Μήπως να ακούγατε κι εμάς, κύριε Υπουργέ; </w:t>
      </w:r>
    </w:p>
    <w:p w14:paraId="11912AA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ΠΑΡΑΣΚΕΥΟΠΟΥΛΟΣ (Υπουργός Δικαιοσύνης, Διαφάνειας και Ανθρωπίνων Δικαιωμάτων):</w:t>
      </w:r>
      <w:r>
        <w:rPr>
          <w:rFonts w:eastAsia="Times New Roman" w:cs="Times New Roman"/>
          <w:szCs w:val="24"/>
        </w:rPr>
        <w:t xml:space="preserve"> Δεν άκουσα, με συγχωρείτε. </w:t>
      </w:r>
    </w:p>
    <w:p w14:paraId="11912AA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Μήπως να κάνατε τον κόπο να ακούσετε κι εμάς τους υπόλοιπους Κοινοβουλευτικούς</w:t>
      </w:r>
      <w:r>
        <w:rPr>
          <w:rFonts w:eastAsia="Times New Roman" w:cs="Times New Roman"/>
          <w:szCs w:val="24"/>
        </w:rPr>
        <w:t xml:space="preserve"> Εκπροσώπους</w:t>
      </w:r>
      <w:r>
        <w:rPr>
          <w:rFonts w:eastAsia="Times New Roman" w:cs="Times New Roman"/>
          <w:szCs w:val="24"/>
        </w:rPr>
        <w:t xml:space="preserve">; </w:t>
      </w:r>
    </w:p>
    <w:p w14:paraId="11912AA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Ο κ. Δανέλλης λέει ότι μιας και απαντάτε, να ακούγατε και τους υπόλοιπους Κοινοβουλευτικούς </w:t>
      </w:r>
      <w:r>
        <w:rPr>
          <w:rFonts w:eastAsia="Times New Roman" w:cs="Times New Roman"/>
          <w:szCs w:val="24"/>
        </w:rPr>
        <w:t xml:space="preserve">Εκπροσώπους </w:t>
      </w:r>
      <w:r>
        <w:rPr>
          <w:rFonts w:eastAsia="Times New Roman" w:cs="Times New Roman"/>
          <w:szCs w:val="24"/>
        </w:rPr>
        <w:t>και να παίρνατε τον λόγο στο σύνολο.</w:t>
      </w:r>
    </w:p>
    <w:p w14:paraId="11912AA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Ασφαλώς θα απαντ</w:t>
      </w:r>
      <w:r>
        <w:rPr>
          <w:rFonts w:eastAsia="Times New Roman" w:cs="Times New Roman"/>
          <w:szCs w:val="24"/>
        </w:rPr>
        <w:t xml:space="preserve">ήσω σε όλους. Όμως ξεκινώ με μια στάση αποχώρησης, η οποία είναι διακριτή από τις υπόλοιπες. </w:t>
      </w:r>
    </w:p>
    <w:p w14:paraId="11912AA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Νομίζω ότι η αποχώρηση συμβολικά αυτό το οποίο δείχνει είναι αδιαφορία για την τύχη της νεοεισαγόμενης ρύθμισης και για το αν πρακτικά τελικώς θα απομείνουμε με τ</w:t>
      </w:r>
      <w:r>
        <w:rPr>
          <w:rFonts w:eastAsia="Times New Roman" w:cs="Times New Roman"/>
          <w:szCs w:val="24"/>
        </w:rPr>
        <w:t>ην προηγούμενη. Η προηγούμενη είχε ένα καθεστώς</w:t>
      </w:r>
      <w:r>
        <w:rPr>
          <w:rFonts w:eastAsia="Times New Roman" w:cs="Times New Roman"/>
          <w:szCs w:val="24"/>
        </w:rPr>
        <w:t>,</w:t>
      </w:r>
      <w:r>
        <w:rPr>
          <w:rFonts w:eastAsia="Times New Roman" w:cs="Times New Roman"/>
          <w:szCs w:val="24"/>
        </w:rPr>
        <w:t xml:space="preserve"> το οποίο ήταν σαφώς πιο ευνοϊκό για την κατάθεση χρημάτων, ποσών στο εξωτερικό. </w:t>
      </w:r>
    </w:p>
    <w:p w14:paraId="11912AA9" w14:textId="77777777" w:rsidR="00E556F1" w:rsidRDefault="000E0791">
      <w:pPr>
        <w:spacing w:line="600" w:lineRule="auto"/>
        <w:ind w:firstLine="720"/>
        <w:jc w:val="both"/>
        <w:rPr>
          <w:rFonts w:eastAsia="Times New Roman"/>
          <w:szCs w:val="24"/>
        </w:rPr>
      </w:pPr>
      <w:r>
        <w:rPr>
          <w:rFonts w:eastAsia="Times New Roman"/>
          <w:szCs w:val="24"/>
        </w:rPr>
        <w:t>Η αποχώρηση της Νέας Δημοκρατίας σημαίνει ότι προτιμά την προηγούμενη ρύθμιση από τη σημερινή, η οποία δεν θέλει ο πολιτικός κ</w:t>
      </w:r>
      <w:r>
        <w:rPr>
          <w:rFonts w:eastAsia="Times New Roman"/>
          <w:szCs w:val="24"/>
        </w:rPr>
        <w:t>αι τα υπόλοιπα πρόσωπα να έχουν τα χρήματά τους σε επιχειρήσεις και εταιρείες του εξωτερικού και, επιπλέον, δείχνει μία πλήρη αδιαφορία για το τι θα γίνεται από εδώ και πέρα. Διότι, με τη νέα ρύθμιση πλέον, η οποία θα καταλαμβάνει όλες τις πράξεις</w:t>
      </w:r>
      <w:r>
        <w:rPr>
          <w:rFonts w:eastAsia="Times New Roman"/>
          <w:szCs w:val="24"/>
        </w:rPr>
        <w:t>,</w:t>
      </w:r>
      <w:r>
        <w:rPr>
          <w:rFonts w:eastAsia="Times New Roman"/>
          <w:szCs w:val="24"/>
        </w:rPr>
        <w:t xml:space="preserve"> οι οποί</w:t>
      </w:r>
      <w:r>
        <w:rPr>
          <w:rFonts w:eastAsia="Times New Roman"/>
          <w:szCs w:val="24"/>
        </w:rPr>
        <w:t xml:space="preserve">ες θα τελούνται από εδώ και πέρα, έχουμε ένα νέο καθεστώς, το οποίο νομίζω ότι πολύ περισσότερο απηχεί ένα κοινωνικό αίτημα ο πολιτικός να έχει μία οικονομική συμπεριφορά πιο υπεύθυνη και διαφορετική, εν πάση περιπτώσει, από τον κοινό πολίτη. </w:t>
      </w:r>
    </w:p>
    <w:p w14:paraId="11912AAA" w14:textId="77777777" w:rsidR="00E556F1" w:rsidRDefault="000E0791">
      <w:pPr>
        <w:spacing w:line="600" w:lineRule="auto"/>
        <w:ind w:firstLine="720"/>
        <w:jc w:val="both"/>
        <w:rPr>
          <w:rFonts w:eastAsia="Times New Roman"/>
          <w:szCs w:val="24"/>
        </w:rPr>
      </w:pPr>
      <w:r>
        <w:rPr>
          <w:rFonts w:eastAsia="Times New Roman"/>
          <w:szCs w:val="24"/>
        </w:rPr>
        <w:t>Δεν το θέλει</w:t>
      </w:r>
      <w:r>
        <w:rPr>
          <w:rFonts w:eastAsia="Times New Roman"/>
          <w:szCs w:val="24"/>
        </w:rPr>
        <w:t xml:space="preserve"> αυτό η Νέα Δημοκρατία. Αυτό δείχνει με την αποχώρησή της. Θέλει το παλαιό καθεστώς, το οποίο δεν έφτανε στο σημείο να αποκλείει από τον πολιτικό αυτή τη συμπεριφορά. </w:t>
      </w:r>
    </w:p>
    <w:p w14:paraId="11912AAB" w14:textId="77777777" w:rsidR="00E556F1" w:rsidRDefault="000E0791">
      <w:pPr>
        <w:spacing w:line="600" w:lineRule="auto"/>
        <w:ind w:firstLine="720"/>
        <w:jc w:val="both"/>
        <w:rPr>
          <w:rFonts w:eastAsia="Times New Roman"/>
          <w:szCs w:val="24"/>
        </w:rPr>
      </w:pPr>
      <w:r>
        <w:rPr>
          <w:rFonts w:eastAsia="Times New Roman"/>
          <w:szCs w:val="24"/>
        </w:rPr>
        <w:t>Προκαταβολικά, ανέφερα κάποια επιχειρήματα σχετικά με την οικονομική ελευθερία. Δεν άκου</w:t>
      </w:r>
      <w:r>
        <w:rPr>
          <w:rFonts w:eastAsia="Times New Roman"/>
          <w:szCs w:val="24"/>
        </w:rPr>
        <w:t xml:space="preserve">σα κανένα αντεπιχείρημα. Άκουσα τη θέση ότι υπάρχει προσβολή της οικονομικής ελευθερίας χωρίς αντεπιχείρημα. Επομένως δεν μπορώ και να επανέλθω, διότι δεν </w:t>
      </w:r>
      <w:r>
        <w:rPr>
          <w:rFonts w:eastAsia="Times New Roman"/>
          <w:szCs w:val="24"/>
        </w:rPr>
        <w:t>εμ</w:t>
      </w:r>
      <w:r>
        <w:rPr>
          <w:rFonts w:eastAsia="Times New Roman"/>
          <w:szCs w:val="24"/>
        </w:rPr>
        <w:t>πλουτίστηκε σε τίποτα η συζήτηση. Ισχύουν για την οικονομική ελευθερία όσα ανέφερα προηγουμένως.</w:t>
      </w:r>
    </w:p>
    <w:p w14:paraId="11912AAC" w14:textId="77777777" w:rsidR="00E556F1" w:rsidRDefault="000E0791">
      <w:pPr>
        <w:spacing w:line="600" w:lineRule="auto"/>
        <w:ind w:firstLine="720"/>
        <w:jc w:val="both"/>
        <w:rPr>
          <w:rFonts w:eastAsia="Times New Roman"/>
          <w:szCs w:val="24"/>
        </w:rPr>
      </w:pPr>
      <w:r>
        <w:rPr>
          <w:rFonts w:eastAsia="Times New Roman"/>
          <w:szCs w:val="24"/>
        </w:rPr>
        <w:t>Να</w:t>
      </w:r>
      <w:r>
        <w:rPr>
          <w:rFonts w:eastAsia="Times New Roman"/>
          <w:szCs w:val="24"/>
        </w:rPr>
        <w:t xml:space="preserve"> πω για ορισμένες από τις ενστάσεις που ακούστηκαν, οι οποίες και σε εμένα φαίνονται λογικές, όπως για παράδειγμα η ένσταση για τις εξήντα μέρες. Κατ’ αρχάς, να κάνω μία εισαγωγή. Όταν μία ρύθμιση είναι γενική, γενικευτική</w:t>
      </w:r>
      <w:r>
        <w:rPr>
          <w:rFonts w:eastAsia="Times New Roman"/>
          <w:szCs w:val="24"/>
        </w:rPr>
        <w:t>,</w:t>
      </w:r>
      <w:r>
        <w:rPr>
          <w:rFonts w:eastAsia="Times New Roman"/>
          <w:szCs w:val="24"/>
        </w:rPr>
        <w:t xml:space="preserve"> αν θέλετε, όπως είναι η εισαγόμε</w:t>
      </w:r>
      <w:r>
        <w:rPr>
          <w:rFonts w:eastAsia="Times New Roman"/>
          <w:szCs w:val="24"/>
        </w:rPr>
        <w:t xml:space="preserve">νη ρύθμιση, είναι πιθανό –και το λέω ιστορικά, το λέω μεθοδολογικά- κάποιες ιδιόμορφες περιπτώσεις να μην μπορεί αρμονικά να τις εντάξει στον γενικό τύπο. </w:t>
      </w:r>
    </w:p>
    <w:p w14:paraId="11912AAD" w14:textId="77777777" w:rsidR="00E556F1" w:rsidRDefault="000E0791">
      <w:pPr>
        <w:spacing w:line="600" w:lineRule="auto"/>
        <w:ind w:firstLine="720"/>
        <w:jc w:val="both"/>
        <w:rPr>
          <w:rFonts w:eastAsia="Times New Roman"/>
          <w:szCs w:val="24"/>
        </w:rPr>
      </w:pPr>
      <w:r>
        <w:rPr>
          <w:rFonts w:eastAsia="Times New Roman"/>
          <w:szCs w:val="24"/>
        </w:rPr>
        <w:t>Αυτό δεν αποκλείεται να συμβεί κι αν συμβεί, αν ανακαλυφθεί, σε ό,τι με αφορά προσωπικά, θα προσπαθή</w:t>
      </w:r>
      <w:r>
        <w:rPr>
          <w:rFonts w:eastAsia="Times New Roman"/>
          <w:szCs w:val="24"/>
        </w:rPr>
        <w:t>σω το ζήτημα να λυθεί, να διορθωθεί. Κι αν προκύψει και σήμερα –κάποια θέματα έθιξε ο κ. Καρράς- νομίζω ότι αυτές πρέπει να είναι άξιες προσοχής και διόρθωσης. Γι’ αυτό οι αρχαίοι ημών</w:t>
      </w:r>
      <w:r>
        <w:rPr>
          <w:rFonts w:eastAsia="Times New Roman"/>
          <w:szCs w:val="24"/>
        </w:rPr>
        <w:t xml:space="preserve"> πρόγονοι</w:t>
      </w:r>
      <w:r>
        <w:rPr>
          <w:rFonts w:eastAsia="Times New Roman"/>
          <w:szCs w:val="24"/>
        </w:rPr>
        <w:t>, κύριε Καρρά, είχαν την επιείκεια, γιατί έλεγαν ότι πάντα ένας</w:t>
      </w:r>
      <w:r>
        <w:rPr>
          <w:rFonts w:eastAsia="Times New Roman"/>
          <w:szCs w:val="24"/>
        </w:rPr>
        <w:t xml:space="preserve"> νόμος θα έχει μία ατέλεια, γιατί δεν είναι παντογνώστης ο νομοθέτης για να καλύπτει όλο το φάσμα των περιπτώσεων. Αν την ανακαλύπτουμε, οφείλουμε να τη διορθώνουμε. </w:t>
      </w:r>
    </w:p>
    <w:p w14:paraId="11912AAE" w14:textId="77777777" w:rsidR="00E556F1" w:rsidRDefault="000E0791">
      <w:pPr>
        <w:spacing w:line="600" w:lineRule="auto"/>
        <w:ind w:firstLine="720"/>
        <w:jc w:val="both"/>
        <w:rPr>
          <w:rFonts w:eastAsia="Times New Roman"/>
          <w:szCs w:val="24"/>
        </w:rPr>
      </w:pPr>
      <w:r>
        <w:rPr>
          <w:rFonts w:eastAsia="Times New Roman"/>
          <w:szCs w:val="24"/>
        </w:rPr>
        <w:t>Πιστεύω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εδώ αποτελεί ιδιομορφία. Αποτελεί ιδιομορφία πολλές φορές η ύπαρξη εν</w:t>
      </w:r>
      <w:r>
        <w:rPr>
          <w:rFonts w:eastAsia="Times New Roman"/>
          <w:szCs w:val="24"/>
        </w:rPr>
        <w:t xml:space="preserve">ός παιδιού, ίσως και ανήλικου, το οποίο μπορεί να έχει μια δραστηριότητα στο εξωτερικό. Ίσως πρέπει να προσεχθεί αυτό ιδιαίτερα. </w:t>
      </w:r>
    </w:p>
    <w:p w14:paraId="11912AAF" w14:textId="77777777" w:rsidR="00E556F1" w:rsidRDefault="000E0791">
      <w:pPr>
        <w:spacing w:line="600" w:lineRule="auto"/>
        <w:ind w:firstLine="720"/>
        <w:jc w:val="both"/>
        <w:rPr>
          <w:rFonts w:eastAsia="Times New Roman"/>
          <w:szCs w:val="24"/>
        </w:rPr>
      </w:pPr>
      <w:r>
        <w:rPr>
          <w:rFonts w:eastAsia="Times New Roman"/>
          <w:szCs w:val="24"/>
        </w:rPr>
        <w:t>Σε ό,τι αφορά τις εξήντα μέρες, σας καλώ να προσέξετε το εξής: Κατ’ αρχάς, είναι λογικό αυτή η ρύθμιση να προκύψει για όσους τ</w:t>
      </w:r>
      <w:r>
        <w:rPr>
          <w:rFonts w:eastAsia="Times New Roman"/>
          <w:szCs w:val="24"/>
        </w:rPr>
        <w:t xml:space="preserve">ώρα, για πρώτη φορά, θα μπουν στο αξιόποινο και δεν μπορούν από τη μια μέρα στην άλλη να βρουν έναν τρόπο να διασφαλίσουν την περιουσία τους που την είχαν στο εξωτερικό. Είναι λογικό να έχουν ένα χρονικό διάστημα, προκειμένου να μπορέσουν να μεταφέρουν τα </w:t>
      </w:r>
      <w:r>
        <w:rPr>
          <w:rFonts w:eastAsia="Times New Roman"/>
          <w:szCs w:val="24"/>
        </w:rPr>
        <w:t xml:space="preserve">χρήματά τους. </w:t>
      </w:r>
    </w:p>
    <w:p w14:paraId="11912AB0" w14:textId="77777777" w:rsidR="00E556F1" w:rsidRDefault="000E0791">
      <w:pPr>
        <w:spacing w:line="600" w:lineRule="auto"/>
        <w:ind w:firstLine="720"/>
        <w:jc w:val="both"/>
        <w:rPr>
          <w:rFonts w:eastAsia="Times New Roman"/>
          <w:szCs w:val="24"/>
        </w:rPr>
      </w:pPr>
      <w:r>
        <w:rPr>
          <w:rFonts w:eastAsia="Times New Roman"/>
          <w:szCs w:val="24"/>
        </w:rPr>
        <w:t>Βεβαίως, το διάστημα για τη μεταφορά των χρημάτων θα λειτουργήσει και ως αποκάλυψη. Θα βοηθήσει, δηλαδή, και την απόδειξη της ύπαρξης των χρημάτων. Βέβαια, δεν είναι λογικό οι εξήντα μέρες να προσφέρονται και σε εκείνους οι οποίοι δεν μπαίνο</w:t>
      </w:r>
      <w:r>
        <w:rPr>
          <w:rFonts w:eastAsia="Times New Roman"/>
          <w:szCs w:val="24"/>
        </w:rPr>
        <w:t xml:space="preserve">υν τώρα για πρώτη φορά στο αξιόποινο, αλλά ήταν από πριν, γιατί είχαν μία </w:t>
      </w:r>
      <w:r>
        <w:rPr>
          <w:rFonts w:eastAsia="Times New Roman"/>
          <w:szCs w:val="24"/>
          <w:lang w:val="en-US"/>
        </w:rPr>
        <w:t>offshore</w:t>
      </w:r>
      <w:r>
        <w:rPr>
          <w:rFonts w:eastAsia="Times New Roman"/>
          <w:szCs w:val="24"/>
        </w:rPr>
        <w:t>, η οποία ήταν φορολογικώς μη συνεργάσιμη. Έχετε δίκιο σε αυτό. Νομίζω ότι πρέπει να γίνει τεχνική διόρθωση και να βγει από το εύρος του αξιοποίνου.</w:t>
      </w:r>
    </w:p>
    <w:p w14:paraId="11912AB1" w14:textId="77777777" w:rsidR="00E556F1" w:rsidRDefault="000E0791">
      <w:pPr>
        <w:spacing w:line="600" w:lineRule="auto"/>
        <w:ind w:firstLine="720"/>
        <w:jc w:val="both"/>
        <w:rPr>
          <w:rFonts w:eastAsia="Times New Roman"/>
          <w:szCs w:val="24"/>
        </w:rPr>
      </w:pPr>
      <w:r>
        <w:rPr>
          <w:rFonts w:eastAsia="Times New Roman"/>
          <w:szCs w:val="24"/>
        </w:rPr>
        <w:t xml:space="preserve">Να πω τελικά, όσον αφορά </w:t>
      </w:r>
      <w:r>
        <w:rPr>
          <w:rFonts w:eastAsia="Times New Roman"/>
          <w:szCs w:val="24"/>
        </w:rPr>
        <w:t>αυτά τα ηχηρά περί παραίτησης, ότι δεν είχα την τιμή να εισηγηθώ ούτε να είμαι ο πνευματικός πατέρας της συγκεκριμένης ρύθμισης. Την προσυπέγραψα για τους λόγους τους οποίους σας είπα προηγουμένως, επειδή διευκρινίζει κάποιους ορισμούς που την καθιστούν εφ</w:t>
      </w:r>
      <w:r>
        <w:rPr>
          <w:rFonts w:eastAsia="Times New Roman"/>
          <w:szCs w:val="24"/>
        </w:rPr>
        <w:t xml:space="preserve">αρμόσιμη, πράγμα το οποίο δεν συνέβαινε με το προηγούμενο καθεστώς. </w:t>
      </w:r>
    </w:p>
    <w:p w14:paraId="11912AB2" w14:textId="77777777" w:rsidR="00E556F1" w:rsidRDefault="000E0791">
      <w:pPr>
        <w:spacing w:line="600" w:lineRule="auto"/>
        <w:ind w:firstLine="720"/>
        <w:jc w:val="both"/>
        <w:rPr>
          <w:rFonts w:eastAsia="Times New Roman"/>
          <w:szCs w:val="24"/>
        </w:rPr>
      </w:pPr>
      <w:r>
        <w:rPr>
          <w:rFonts w:eastAsia="Times New Roman"/>
          <w:szCs w:val="24"/>
        </w:rPr>
        <w:t xml:space="preserve">Πάντως, ούτως ή άλλως, και η δική μου θέση, όπως όλων μας, είναι συνυπεύθυνη με όλους όσους εδώ υπογράφουν ή υποστηρίζουν μία θέση. </w:t>
      </w:r>
    </w:p>
    <w:p w14:paraId="11912AB3" w14:textId="77777777" w:rsidR="00E556F1" w:rsidRDefault="000E079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1912AB4" w14:textId="77777777" w:rsidR="00E556F1" w:rsidRDefault="000E0791">
      <w:pPr>
        <w:spacing w:line="600" w:lineRule="auto"/>
        <w:ind w:firstLine="720"/>
        <w:jc w:val="both"/>
        <w:rPr>
          <w:rFonts w:eastAsia="Times New Roman"/>
          <w:szCs w:val="24"/>
        </w:rPr>
      </w:pPr>
      <w:r>
        <w:rPr>
          <w:rFonts w:eastAsia="Times New Roman"/>
          <w:b/>
          <w:szCs w:val="24"/>
        </w:rPr>
        <w:t>ΑΝΔΡΕΑΣ ΛΟ</w:t>
      </w:r>
      <w:r>
        <w:rPr>
          <w:rFonts w:eastAsia="Times New Roman"/>
          <w:b/>
          <w:szCs w:val="24"/>
        </w:rPr>
        <w:t xml:space="preserve">ΒΕΡΔΟΣ: </w:t>
      </w:r>
      <w:r>
        <w:rPr>
          <w:rFonts w:eastAsia="Times New Roman"/>
          <w:szCs w:val="24"/>
        </w:rPr>
        <w:t>Κύριε Πρόεδρε, μπορώ να έχω τον λόγο επί προσωπικού;</w:t>
      </w:r>
    </w:p>
    <w:p w14:paraId="11912AB5" w14:textId="77777777" w:rsidR="00E556F1" w:rsidRDefault="000E0791">
      <w:pPr>
        <w:spacing w:line="600" w:lineRule="auto"/>
        <w:ind w:firstLine="720"/>
        <w:jc w:val="both"/>
        <w:rPr>
          <w:rFonts w:eastAsia="Times New Roman"/>
          <w:szCs w:val="24"/>
        </w:rPr>
      </w:pPr>
      <w:r>
        <w:rPr>
          <w:rFonts w:eastAsia="Times New Roman"/>
          <w:b/>
          <w:szCs w:val="24"/>
        </w:rPr>
        <w:t>ΠΡΟΕ</w:t>
      </w:r>
      <w:r>
        <w:rPr>
          <w:rFonts w:eastAsia="Times New Roman"/>
          <w:b/>
          <w:szCs w:val="24"/>
        </w:rPr>
        <w:t>Δ</w:t>
      </w:r>
      <w:r>
        <w:rPr>
          <w:rFonts w:eastAsia="Times New Roman"/>
          <w:b/>
          <w:szCs w:val="24"/>
        </w:rPr>
        <w:t>ΡΕΥΩΝ (Αναστάσιος Κουράκης):</w:t>
      </w:r>
      <w:r>
        <w:rPr>
          <w:rFonts w:eastAsia="Times New Roman"/>
          <w:szCs w:val="24"/>
        </w:rPr>
        <w:t xml:space="preserve"> Θα σας δώσω τον λόγο αμέσως. </w:t>
      </w:r>
    </w:p>
    <w:p w14:paraId="11912AB6" w14:textId="77777777" w:rsidR="00E556F1" w:rsidRDefault="000E079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της </w:t>
      </w:r>
      <w:r>
        <w:rPr>
          <w:rFonts w:eastAsia="Times New Roman"/>
          <w:szCs w:val="24"/>
        </w:rPr>
        <w:t>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2</w:t>
      </w:r>
      <w:r>
        <w:rPr>
          <w:rFonts w:eastAsia="Times New Roman"/>
          <w:szCs w:val="24"/>
          <w:vertAlign w:val="superscript"/>
        </w:rPr>
        <w:t>ο</w:t>
      </w:r>
      <w:r>
        <w:rPr>
          <w:rFonts w:eastAsia="Times New Roman"/>
          <w:szCs w:val="24"/>
        </w:rPr>
        <w:t xml:space="preserve"> Δημοτικό Σχολείο Πειραιά</w:t>
      </w:r>
      <w:r>
        <w:rPr>
          <w:rFonts w:eastAsia="Times New Roman"/>
          <w:szCs w:val="24"/>
        </w:rPr>
        <w:t xml:space="preserve"> «</w:t>
      </w:r>
      <w:r>
        <w:rPr>
          <w:rFonts w:eastAsia="Times New Roman"/>
          <w:szCs w:val="24"/>
        </w:rPr>
        <w:t>Ουρουγουάη</w:t>
      </w:r>
      <w:r>
        <w:rPr>
          <w:rFonts w:eastAsia="Times New Roman"/>
          <w:szCs w:val="24"/>
        </w:rPr>
        <w:t>»</w:t>
      </w:r>
      <w:r>
        <w:rPr>
          <w:rFonts w:eastAsia="Times New Roman"/>
          <w:szCs w:val="24"/>
        </w:rPr>
        <w:t>.</w:t>
      </w:r>
    </w:p>
    <w:p w14:paraId="11912AB7" w14:textId="77777777" w:rsidR="00E556F1" w:rsidRDefault="000E0791">
      <w:pPr>
        <w:spacing w:line="600" w:lineRule="auto"/>
        <w:ind w:firstLine="720"/>
        <w:jc w:val="both"/>
        <w:rPr>
          <w:rFonts w:eastAsia="Times New Roman"/>
          <w:szCs w:val="24"/>
        </w:rPr>
      </w:pPr>
      <w:r>
        <w:rPr>
          <w:rFonts w:eastAsia="Times New Roman"/>
          <w:szCs w:val="24"/>
        </w:rPr>
        <w:t>Η Βουλή τούς καλωσορίζει.</w:t>
      </w:r>
    </w:p>
    <w:p w14:paraId="11912AB8" w14:textId="77777777" w:rsidR="00E556F1" w:rsidRDefault="000E079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1912AB9" w14:textId="77777777" w:rsidR="00E556F1" w:rsidRDefault="000E0791">
      <w:pPr>
        <w:spacing w:line="600" w:lineRule="auto"/>
        <w:ind w:firstLine="720"/>
        <w:jc w:val="both"/>
        <w:rPr>
          <w:rFonts w:eastAsia="Times New Roman"/>
          <w:szCs w:val="24"/>
        </w:rPr>
      </w:pPr>
      <w:r>
        <w:rPr>
          <w:rFonts w:eastAsia="Times New Roman"/>
          <w:szCs w:val="24"/>
        </w:rPr>
        <w:t>Ο κ. Λοβέρδος έχει τον λόγο για ένα λεπτό.</w:t>
      </w:r>
    </w:p>
    <w:p w14:paraId="11912ABA"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κατ</w:t>
      </w:r>
      <w:r>
        <w:rPr>
          <w:rFonts w:eastAsia="Times New Roman"/>
          <w:szCs w:val="24"/>
        </w:rPr>
        <w:t>΄</w:t>
      </w:r>
      <w:r>
        <w:rPr>
          <w:rFonts w:eastAsia="Times New Roman"/>
          <w:szCs w:val="24"/>
        </w:rPr>
        <w:t xml:space="preserve"> </w:t>
      </w:r>
      <w:r>
        <w:rPr>
          <w:rFonts w:eastAsia="Times New Roman"/>
          <w:szCs w:val="24"/>
        </w:rPr>
        <w:t xml:space="preserve">αρχάς, αυτό που είπε τώρα στο τέλος ο κύριος Υπουργός, ο </w:t>
      </w:r>
      <w:r>
        <w:rPr>
          <w:rFonts w:eastAsia="Times New Roman"/>
          <w:szCs w:val="24"/>
        </w:rPr>
        <w:t>κ. Παρασκευόπουλος, ότι δηλαδή βλέπει ένα θέμα για τις εξήντα ημέρες γι’ αυτούς που παρανόμως είχαν αποκρύψει τ</w:t>
      </w:r>
      <w:r>
        <w:rPr>
          <w:rFonts w:eastAsia="Times New Roman"/>
          <w:szCs w:val="24"/>
        </w:rPr>
        <w:t>ο</w:t>
      </w:r>
      <w:r>
        <w:rPr>
          <w:rFonts w:eastAsia="Times New Roman"/>
          <w:szCs w:val="24"/>
        </w:rPr>
        <w:t xml:space="preserve"> «πόθεν έσχες» τους, αποδεικνύει ότι η παρατήρησή μας ήταν απολύτως σωστή.   </w:t>
      </w:r>
    </w:p>
    <w:p w14:paraId="11912ABB" w14:textId="77777777" w:rsidR="00E556F1" w:rsidRDefault="000E0791">
      <w:pPr>
        <w:spacing w:line="600" w:lineRule="auto"/>
        <w:ind w:firstLine="720"/>
        <w:jc w:val="both"/>
        <w:rPr>
          <w:rFonts w:eastAsia="Times New Roman"/>
          <w:szCs w:val="24"/>
        </w:rPr>
      </w:pPr>
      <w:r>
        <w:rPr>
          <w:rFonts w:eastAsia="Times New Roman"/>
          <w:szCs w:val="24"/>
        </w:rPr>
        <w:t>Και θέλω να δω τον τρόπο με τον οποίο θα τη σεβαστεί, για να δούμε</w:t>
      </w:r>
      <w:r>
        <w:rPr>
          <w:rFonts w:eastAsia="Times New Roman"/>
          <w:szCs w:val="24"/>
        </w:rPr>
        <w:t xml:space="preserve"> τι θα κάνουμε. Ειδάλλως, του ξαναζητώ να διασπάσει την παράγραφο αυτή από το κείμενο και να αλλάξει άρθρο, για να μπορέσουμε να την καταψηφίσουμε. Διότι είναι ένοχη και σκανδαλώδης διάταξη, όπως την έχει. Και όσοι διαμαρτυρήθηκαν για την επισήμανση του πρ</w:t>
      </w:r>
      <w:r>
        <w:rPr>
          <w:rFonts w:eastAsia="Times New Roman"/>
          <w:szCs w:val="24"/>
        </w:rPr>
        <w:t xml:space="preserve">οβλήματος, ας κάνουν τουλάχιστον </w:t>
      </w:r>
      <w:r>
        <w:rPr>
          <w:rFonts w:eastAsia="Times New Roman"/>
          <w:szCs w:val="24"/>
        </w:rPr>
        <w:t xml:space="preserve">την </w:t>
      </w:r>
      <w:r>
        <w:rPr>
          <w:rFonts w:eastAsia="Times New Roman"/>
          <w:szCs w:val="24"/>
        </w:rPr>
        <w:t>αυτοκριτική</w:t>
      </w:r>
      <w:r>
        <w:rPr>
          <w:rFonts w:eastAsia="Times New Roman"/>
          <w:szCs w:val="24"/>
        </w:rPr>
        <w:t xml:space="preserve"> τους</w:t>
      </w:r>
      <w:r>
        <w:rPr>
          <w:rFonts w:eastAsia="Times New Roman"/>
          <w:szCs w:val="24"/>
        </w:rPr>
        <w:t xml:space="preserve">. </w:t>
      </w:r>
    </w:p>
    <w:p w14:paraId="11912ABC" w14:textId="77777777" w:rsidR="00E556F1" w:rsidRDefault="000E0791">
      <w:pPr>
        <w:spacing w:line="600" w:lineRule="auto"/>
        <w:ind w:firstLine="720"/>
        <w:jc w:val="both"/>
        <w:rPr>
          <w:rFonts w:eastAsia="Times New Roman"/>
          <w:szCs w:val="24"/>
        </w:rPr>
      </w:pPr>
      <w:r>
        <w:rPr>
          <w:rFonts w:eastAsia="Times New Roman"/>
          <w:szCs w:val="24"/>
        </w:rPr>
        <w:t>Ωστόσο, πήρα τον λόγο γι’ αυτό που μου σύστησε ο κύριος Υπουργός</w:t>
      </w:r>
      <w:r>
        <w:rPr>
          <w:rFonts w:eastAsia="Times New Roman"/>
          <w:szCs w:val="24"/>
        </w:rPr>
        <w:t>,</w:t>
      </w:r>
      <w:r>
        <w:rPr>
          <w:rFonts w:eastAsia="Times New Roman"/>
          <w:szCs w:val="24"/>
        </w:rPr>
        <w:t xml:space="preserve"> σε ό,τι αφορά τον λόγο μου και τον τρόπο με τον οποίο του απευθύνομαι. Ένας Υπουργός που έβαλε την υπογραφή του, βάσει αυτής της υπογρ</w:t>
      </w:r>
      <w:r>
        <w:rPr>
          <w:rFonts w:eastAsia="Times New Roman"/>
          <w:szCs w:val="24"/>
        </w:rPr>
        <w:t xml:space="preserve">αφής ξεγέλασε τους συναδέλφους του, ενδεχομένως και την Κυβέρνηση και σίγουρα την </w:t>
      </w:r>
      <w:r>
        <w:rPr>
          <w:rFonts w:eastAsia="Times New Roman"/>
          <w:szCs w:val="24"/>
        </w:rPr>
        <w:t>Ε</w:t>
      </w:r>
      <w:r>
        <w:rPr>
          <w:rFonts w:eastAsia="Times New Roman"/>
          <w:szCs w:val="24"/>
        </w:rPr>
        <w:t xml:space="preserve">θνική </w:t>
      </w:r>
      <w:r>
        <w:rPr>
          <w:rFonts w:eastAsia="Times New Roman"/>
          <w:szCs w:val="24"/>
        </w:rPr>
        <w:t>Α</w:t>
      </w:r>
      <w:r>
        <w:rPr>
          <w:rFonts w:eastAsia="Times New Roman"/>
          <w:szCs w:val="24"/>
        </w:rPr>
        <w:t>ντιπροσωπεία, όπως οι ίδιοι οι Βουλευτές της Πλειοψηφίας έχουν πει, ένας Υπουργός που εξαπάτησε το Σώμα αυτό και το ομολογεί σήμερα φέρνοντας τροπολογία -για την οποί</w:t>
      </w:r>
      <w:r>
        <w:rPr>
          <w:rFonts w:eastAsia="Times New Roman"/>
          <w:szCs w:val="24"/>
        </w:rPr>
        <w:t>α συζητάει ότι μπορεί και να αλλάξει- ένα τέτοιος Υπουργός με αυτή την πολιτική ευθύνη δεν έχει το ηθικό ανάστημα και το δικαίωμα να παραινεί κανέναν, πόσο μάλλον εμένα!</w:t>
      </w:r>
    </w:p>
    <w:p w14:paraId="11912ABD" w14:textId="77777777" w:rsidR="00E556F1" w:rsidRDefault="000E0791">
      <w:pPr>
        <w:spacing w:line="600" w:lineRule="auto"/>
        <w:ind w:firstLine="720"/>
        <w:jc w:val="both"/>
        <w:rPr>
          <w:rFonts w:eastAsia="Times New Roman"/>
          <w:szCs w:val="24"/>
        </w:rPr>
      </w:pPr>
      <w:r>
        <w:rPr>
          <w:rFonts w:eastAsia="Times New Roman"/>
          <w:szCs w:val="24"/>
        </w:rPr>
        <w:t>Πρέπει να ντρέπεται γι’ αυτά που κάνει!</w:t>
      </w:r>
    </w:p>
    <w:p w14:paraId="11912ABE" w14:textId="77777777" w:rsidR="00E556F1" w:rsidRDefault="000E0791">
      <w:pPr>
        <w:spacing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διαμαρτυρίες από την πτέρυγα του ΣΥΡ</w:t>
      </w:r>
      <w:r>
        <w:rPr>
          <w:rFonts w:eastAsia="Times New Roman"/>
          <w:szCs w:val="24"/>
        </w:rPr>
        <w:t>ΙΖΑ)</w:t>
      </w:r>
    </w:p>
    <w:p w14:paraId="11912ABF" w14:textId="77777777" w:rsidR="00E556F1" w:rsidRDefault="000E0791">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Σας παρακαλώ λίγο ησυχία στην Αίθουσα!</w:t>
      </w:r>
    </w:p>
    <w:p w14:paraId="11912AC0" w14:textId="77777777" w:rsidR="00E556F1" w:rsidRDefault="000E0791">
      <w:pPr>
        <w:spacing w:line="600" w:lineRule="auto"/>
        <w:ind w:firstLine="720"/>
        <w:jc w:val="both"/>
        <w:rPr>
          <w:rFonts w:eastAsia="Times New Roman"/>
          <w:bCs/>
          <w:szCs w:val="24"/>
        </w:rPr>
      </w:pPr>
      <w:r>
        <w:rPr>
          <w:rFonts w:eastAsia="Times New Roman"/>
          <w:bCs/>
          <w:szCs w:val="24"/>
        </w:rPr>
        <w:t>Τον λόγο έχει ο Υπουργός κ. Παρασκευόπουλος για λίγο.</w:t>
      </w:r>
    </w:p>
    <w:p w14:paraId="11912AC1" w14:textId="77777777" w:rsidR="00E556F1" w:rsidRDefault="000E0791">
      <w:pPr>
        <w:spacing w:line="600" w:lineRule="auto"/>
        <w:ind w:firstLine="720"/>
        <w:jc w:val="both"/>
        <w:rPr>
          <w:rFonts w:eastAsia="Times New Roman"/>
          <w:bCs/>
          <w:szCs w:val="24"/>
        </w:rPr>
      </w:pPr>
      <w:r>
        <w:rPr>
          <w:rFonts w:eastAsia="Times New Roman"/>
          <w:b/>
          <w:bCs/>
          <w:szCs w:val="24"/>
        </w:rPr>
        <w:t>ΝΙΚΟΛΑΟΣ ΠΑΡΑΣΚΕΥΟΠΟΥΛΟΣ (Υπουργός Δικαιοσύνης, Διαφάνειας και Ανθρωπίνων Δικαιωμάτων):</w:t>
      </w:r>
      <w:r>
        <w:rPr>
          <w:rFonts w:eastAsia="Times New Roman"/>
          <w:bCs/>
          <w:szCs w:val="24"/>
        </w:rPr>
        <w:t xml:space="preserve"> Κύριε Πρόεδρε, θέλω να πω ότι θα έρθ</w:t>
      </w:r>
      <w:r>
        <w:rPr>
          <w:rFonts w:eastAsia="Times New Roman"/>
          <w:bCs/>
          <w:szCs w:val="24"/>
        </w:rPr>
        <w:t xml:space="preserve">ει νομοτεχνική βελτίωση για το θέμα των εξήντα ημερών, ώστε να αφορά μόνο όσους τώρα εμπίπτουν στο αξιόποινο. </w:t>
      </w:r>
    </w:p>
    <w:p w14:paraId="11912AC2" w14:textId="77777777" w:rsidR="00E556F1" w:rsidRDefault="000E0791">
      <w:pPr>
        <w:spacing w:line="600" w:lineRule="auto"/>
        <w:ind w:firstLine="720"/>
        <w:jc w:val="both"/>
        <w:rPr>
          <w:rFonts w:eastAsia="Times New Roman"/>
          <w:bCs/>
          <w:szCs w:val="24"/>
        </w:rPr>
      </w:pPr>
      <w:r>
        <w:rPr>
          <w:rFonts w:eastAsia="Times New Roman"/>
          <w:bCs/>
          <w:szCs w:val="24"/>
        </w:rPr>
        <w:t>Και κατά τα λοιπά να πω ότι ο κ. Λοβέρδος επιβεβαίωσε ότι δεν μπορεί ούτε καν να υποκριθεί πως μπορεί να μου μιλάει με ευπρέπεια ή έστω με νηφαλι</w:t>
      </w:r>
      <w:r>
        <w:rPr>
          <w:rFonts w:eastAsia="Times New Roman"/>
          <w:bCs/>
          <w:szCs w:val="24"/>
        </w:rPr>
        <w:t>ότητα.</w:t>
      </w:r>
    </w:p>
    <w:p w14:paraId="11912AC3"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AC4" w14:textId="77777777" w:rsidR="00E556F1" w:rsidRDefault="000E0791">
      <w:pPr>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Είσαι απρεπής εσύ!</w:t>
      </w:r>
    </w:p>
    <w:p w14:paraId="11912AC5" w14:textId="77777777" w:rsidR="00E556F1" w:rsidRDefault="000E0791">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Έχουμε καθυστερήσει πάρα πολύ τον κ. Δανέλλη.</w:t>
      </w:r>
    </w:p>
    <w:p w14:paraId="11912AC6" w14:textId="77777777" w:rsidR="00E556F1" w:rsidRDefault="000E0791">
      <w:pPr>
        <w:spacing w:line="600" w:lineRule="auto"/>
        <w:ind w:firstLine="720"/>
        <w:jc w:val="both"/>
        <w:rPr>
          <w:rFonts w:eastAsia="Times New Roman"/>
          <w:bCs/>
          <w:szCs w:val="24"/>
        </w:rPr>
      </w:pPr>
      <w:r>
        <w:rPr>
          <w:rFonts w:eastAsia="Times New Roman"/>
          <w:bCs/>
          <w:szCs w:val="24"/>
        </w:rPr>
        <w:t>Τον λόγο έχει ο κ. Δανέλλης.</w:t>
      </w:r>
    </w:p>
    <w:p w14:paraId="11912AC7" w14:textId="77777777" w:rsidR="00E556F1" w:rsidRDefault="000E0791">
      <w:pPr>
        <w:spacing w:line="600" w:lineRule="auto"/>
        <w:ind w:firstLine="720"/>
        <w:jc w:val="both"/>
        <w:rPr>
          <w:rFonts w:eastAsia="Times New Roman"/>
          <w:bCs/>
          <w:szCs w:val="24"/>
        </w:rPr>
      </w:pPr>
      <w:r>
        <w:rPr>
          <w:rFonts w:eastAsia="Times New Roman"/>
          <w:b/>
          <w:bCs/>
          <w:szCs w:val="24"/>
        </w:rPr>
        <w:t>ΣΠΥΡΙΔΩΝ ΔΑΝΕΛΛΗΣ:</w:t>
      </w:r>
      <w:r>
        <w:rPr>
          <w:rFonts w:eastAsia="Times New Roman"/>
          <w:bCs/>
          <w:szCs w:val="24"/>
        </w:rPr>
        <w:t xml:space="preserve"> Ευχαριστώ, κύριε Πρόεδρε.</w:t>
      </w:r>
    </w:p>
    <w:p w14:paraId="11912AC8" w14:textId="77777777" w:rsidR="00E556F1" w:rsidRDefault="000E0791">
      <w:pPr>
        <w:spacing w:line="600" w:lineRule="auto"/>
        <w:ind w:firstLine="720"/>
        <w:jc w:val="both"/>
        <w:rPr>
          <w:rFonts w:eastAsia="Times New Roman"/>
          <w:bCs/>
          <w:szCs w:val="24"/>
        </w:rPr>
      </w:pPr>
      <w:r>
        <w:rPr>
          <w:rFonts w:eastAsia="Times New Roman"/>
          <w:bCs/>
          <w:szCs w:val="24"/>
        </w:rPr>
        <w:t xml:space="preserve">Νομίζω ότι ο </w:t>
      </w:r>
      <w:r>
        <w:rPr>
          <w:rFonts w:eastAsia="Times New Roman"/>
          <w:bCs/>
          <w:szCs w:val="24"/>
        </w:rPr>
        <w:t>κύριος Υπουργός θα μπορούσε να έχει υπομονή δέκα λεπτών να ακούσει και τους άλλους δύο Κοινοβουλευτικούς Εκπροσώπους και να πάρει μια και καλή τον λόγο.</w:t>
      </w:r>
    </w:p>
    <w:p w14:paraId="11912AC9" w14:textId="77777777" w:rsidR="00E556F1" w:rsidRDefault="000E0791">
      <w:pPr>
        <w:spacing w:line="600" w:lineRule="auto"/>
        <w:ind w:firstLine="720"/>
        <w:jc w:val="both"/>
        <w:rPr>
          <w:rFonts w:eastAsia="Times New Roman"/>
          <w:bCs/>
          <w:szCs w:val="24"/>
        </w:rPr>
      </w:pPr>
      <w:r>
        <w:rPr>
          <w:rFonts w:eastAsia="Times New Roman"/>
          <w:bCs/>
          <w:szCs w:val="24"/>
        </w:rPr>
        <w:t xml:space="preserve">Κυρίες και κύριοι συνάδελφοι, η γενικευμένη υποκρισία και ο λαϊκισμός, που χαρακτήρισαν τη δημόσια ζωή </w:t>
      </w:r>
      <w:r>
        <w:rPr>
          <w:rFonts w:eastAsia="Times New Roman"/>
          <w:bCs/>
          <w:szCs w:val="24"/>
        </w:rPr>
        <w:t>του τόπου για πολλά χρόνια, έφεραν τη χώρα στη χρεοκοπία. Δυστυχώς, όμως, η συνέχιση αυτής της υποκρισίας και του λαϊκισμού δουλεύουν εξαιρετικά αυτή τη φορά για όσους αμφισβητούν, για όσους πολεμούν τον κοινοβουλευτισμό.</w:t>
      </w:r>
    </w:p>
    <w:p w14:paraId="11912ACA" w14:textId="77777777" w:rsidR="00E556F1" w:rsidRDefault="000E0791">
      <w:pPr>
        <w:spacing w:line="600" w:lineRule="auto"/>
        <w:ind w:firstLine="720"/>
        <w:jc w:val="both"/>
        <w:rPr>
          <w:rFonts w:eastAsia="Times New Roman"/>
          <w:bCs/>
          <w:szCs w:val="24"/>
        </w:rPr>
      </w:pPr>
      <w:r>
        <w:rPr>
          <w:rFonts w:eastAsia="Times New Roman"/>
          <w:bCs/>
          <w:szCs w:val="24"/>
        </w:rPr>
        <w:t>Και προφανώς όσοι έχουν σημαντικότ</w:t>
      </w:r>
      <w:r>
        <w:rPr>
          <w:rFonts w:eastAsia="Times New Roman"/>
          <w:bCs/>
          <w:szCs w:val="24"/>
        </w:rPr>
        <w:t>ατες ευθύνες για τη χρεοκοπία της χώρας δεν δικαιούνται σήμερα να είναι τιμητές των πάντων. Όπως, επίσης, δεν δικαιούται η Κυβέρνηση να μιλάει για γκεμπελισμό.</w:t>
      </w:r>
    </w:p>
    <w:p w14:paraId="11912ACB" w14:textId="77777777" w:rsidR="00E556F1" w:rsidRDefault="000E0791">
      <w:pPr>
        <w:spacing w:line="600" w:lineRule="auto"/>
        <w:ind w:firstLine="720"/>
        <w:jc w:val="both"/>
        <w:rPr>
          <w:rFonts w:eastAsia="Times New Roman"/>
          <w:bCs/>
          <w:szCs w:val="24"/>
        </w:rPr>
      </w:pPr>
      <w:r>
        <w:rPr>
          <w:rFonts w:eastAsia="Times New Roman"/>
          <w:bCs/>
          <w:szCs w:val="24"/>
        </w:rPr>
        <w:t xml:space="preserve">Και εάν δεχτούμε ότι ίσως λόγω χρόνου υπήρξε πρόβλημα με την πλήρη ενσωμάτωση της </w:t>
      </w:r>
      <w:r>
        <w:rPr>
          <w:rFonts w:eastAsia="Times New Roman"/>
          <w:bCs/>
          <w:szCs w:val="24"/>
          <w:lang w:val="en-US"/>
        </w:rPr>
        <w:t>GRECO</w:t>
      </w:r>
      <w:r>
        <w:rPr>
          <w:rFonts w:eastAsia="Times New Roman"/>
          <w:bCs/>
          <w:szCs w:val="24"/>
        </w:rPr>
        <w:t xml:space="preserve"> στο ελλη</w:t>
      </w:r>
      <w:r>
        <w:rPr>
          <w:rFonts w:eastAsia="Times New Roman"/>
          <w:bCs/>
          <w:szCs w:val="24"/>
        </w:rPr>
        <w:t xml:space="preserve">νικό δίκαιο –γιατί δεν είναι μονάχα αυτή η προβλεπόμενη ρύθμιση από την </w:t>
      </w:r>
      <w:r>
        <w:rPr>
          <w:rFonts w:eastAsia="Times New Roman"/>
          <w:bCs/>
          <w:szCs w:val="24"/>
          <w:lang w:val="en-US"/>
        </w:rPr>
        <w:t>GRECO</w:t>
      </w:r>
      <w:r>
        <w:rPr>
          <w:rFonts w:eastAsia="Times New Roman"/>
          <w:bCs/>
          <w:szCs w:val="24"/>
        </w:rPr>
        <w:t>, αλλά είναι μια σειρά ρυθμίσεων- τότε αυτό μπορούσε να αποφευχθεί, εάν η Κυβέρνηση ακολουθούσε τους κανόνες του ευ νομοθετείν. Εάν νομοθετούσαμε όπως πρέπει, δεν θα φτάναμε σε αυ</w:t>
      </w:r>
      <w:r>
        <w:rPr>
          <w:rFonts w:eastAsia="Times New Roman"/>
          <w:bCs/>
          <w:szCs w:val="24"/>
        </w:rPr>
        <w:t>τά σήμερα.</w:t>
      </w:r>
    </w:p>
    <w:p w14:paraId="11912ACC" w14:textId="77777777" w:rsidR="00E556F1" w:rsidRDefault="000E0791">
      <w:pPr>
        <w:spacing w:line="600" w:lineRule="auto"/>
        <w:ind w:firstLine="720"/>
        <w:jc w:val="both"/>
        <w:rPr>
          <w:rFonts w:eastAsia="Times New Roman"/>
          <w:bCs/>
          <w:szCs w:val="24"/>
        </w:rPr>
      </w:pPr>
      <w:r>
        <w:rPr>
          <w:rFonts w:eastAsia="Times New Roman"/>
          <w:bCs/>
          <w:szCs w:val="24"/>
        </w:rPr>
        <w:t>Και εν πάση περιπτώσει, προσεγγίζοντας καλοπροαίρετα το θέμα, εμείς θέλουμε -εάν όντως δεν υπάρχει θέμα αμνήστευσης και άρα δεν υπάρχει σκιά στις επιλογές και στις πρακτικές της Κυβέρνησης σε σχέση με την ισχύ αυτής της εβδομάδας των διατάξεων π</w:t>
      </w:r>
      <w:r>
        <w:rPr>
          <w:rFonts w:eastAsia="Times New Roman"/>
          <w:bCs/>
          <w:szCs w:val="24"/>
        </w:rPr>
        <w:t>ου ψηφίσαμε προχθές- να διασφαλιστεί ότι δεν υπάρχει παραγραφή, αμνήστευση των ανομημάτων του χθες. Άρα δεν τίθεται τέτοιο ζήτημα.</w:t>
      </w:r>
    </w:p>
    <w:p w14:paraId="11912ACD" w14:textId="77777777" w:rsidR="00E556F1" w:rsidRDefault="000E0791">
      <w:pPr>
        <w:spacing w:line="600" w:lineRule="auto"/>
        <w:ind w:firstLine="720"/>
        <w:jc w:val="both"/>
        <w:rPr>
          <w:rFonts w:eastAsia="Times New Roman"/>
          <w:bCs/>
          <w:szCs w:val="24"/>
        </w:rPr>
      </w:pPr>
      <w:r>
        <w:rPr>
          <w:rFonts w:eastAsia="Times New Roman"/>
          <w:bCs/>
          <w:szCs w:val="24"/>
        </w:rPr>
        <w:t>Κυρίες και κύριοι συνάδελφοι, δεν πρέπει να νομοθετούμε εν πανικώ, γιατί δημιουργείται ένα δημόσιο κλίμα</w:t>
      </w:r>
      <w:r>
        <w:rPr>
          <w:rFonts w:eastAsia="Times New Roman"/>
          <w:bCs/>
          <w:szCs w:val="24"/>
        </w:rPr>
        <w:t>,</w:t>
      </w:r>
      <w:r>
        <w:rPr>
          <w:rFonts w:eastAsia="Times New Roman"/>
          <w:bCs/>
          <w:szCs w:val="24"/>
        </w:rPr>
        <w:t xml:space="preserve"> το οποίο δεν τιμά, </w:t>
      </w:r>
      <w:r>
        <w:rPr>
          <w:rFonts w:eastAsia="Times New Roman"/>
          <w:bCs/>
          <w:szCs w:val="24"/>
        </w:rPr>
        <w:t xml:space="preserve">βεβαίως, τον κοινοβουλευτισμό και εντείνει το χάος που υπάρχει μεταξύ του πολιτικού συστήματος, του πολιτικού προσωπικού και της κοινωνίας, που χαρακτηρίζεται από σύγχυση, ταλαιπωρία, οργή και, βεβαίως, δεν μπορεί να αποκτήσει ξανά την εμπιστοσύνη σε αυτό </w:t>
      </w:r>
      <w:r>
        <w:rPr>
          <w:rFonts w:eastAsia="Times New Roman"/>
          <w:bCs/>
          <w:szCs w:val="24"/>
        </w:rPr>
        <w:t>το πολιτικό σύστημα. Γι’ αυτό θα πρέπει να πούμε ότι</w:t>
      </w:r>
      <w:r>
        <w:rPr>
          <w:rFonts w:eastAsia="Times New Roman"/>
          <w:bCs/>
          <w:szCs w:val="24"/>
        </w:rPr>
        <w:t>,</w:t>
      </w:r>
      <w:r>
        <w:rPr>
          <w:rFonts w:eastAsia="Times New Roman"/>
          <w:bCs/>
          <w:szCs w:val="24"/>
        </w:rPr>
        <w:t xml:space="preserve"> όντως</w:t>
      </w:r>
      <w:r>
        <w:rPr>
          <w:rFonts w:eastAsia="Times New Roman"/>
          <w:bCs/>
          <w:szCs w:val="24"/>
        </w:rPr>
        <w:t>,</w:t>
      </w:r>
      <w:r>
        <w:rPr>
          <w:rFonts w:eastAsia="Times New Roman"/>
          <w:bCs/>
          <w:szCs w:val="24"/>
        </w:rPr>
        <w:t xml:space="preserve"> υπάρχουν ζητήματα με τις προηγούμενες ρυθμίσεις, δηλαδή, με την πρόβλεψη του 2010.</w:t>
      </w:r>
    </w:p>
    <w:p w14:paraId="11912ACE" w14:textId="77777777" w:rsidR="00E556F1" w:rsidRDefault="000E0791">
      <w:pPr>
        <w:spacing w:line="600" w:lineRule="auto"/>
        <w:ind w:firstLine="720"/>
        <w:jc w:val="both"/>
        <w:rPr>
          <w:rFonts w:eastAsia="Times New Roman"/>
          <w:bCs/>
          <w:szCs w:val="24"/>
        </w:rPr>
      </w:pPr>
      <w:r>
        <w:rPr>
          <w:rFonts w:eastAsia="Times New Roman"/>
          <w:bCs/>
          <w:szCs w:val="24"/>
        </w:rPr>
        <w:t>Γιατί δεν πρέπει να ξεχνάμε ότι υπάρχουν ενενήντα πέντε δομές –τις μετρήσαμε- καταπολέμησης της διαφθοράς και όμ</w:t>
      </w:r>
      <w:r>
        <w:rPr>
          <w:rFonts w:eastAsia="Times New Roman"/>
          <w:bCs/>
          <w:szCs w:val="24"/>
        </w:rPr>
        <w:t>ως αυτές οι ενενήντα πέντε δομές δεν κατάφεραν να αποφύγουν τα σκάνδαλα</w:t>
      </w:r>
      <w:r>
        <w:rPr>
          <w:rFonts w:eastAsia="Times New Roman"/>
          <w:bCs/>
          <w:szCs w:val="24"/>
        </w:rPr>
        <w:t>,</w:t>
      </w:r>
      <w:r>
        <w:rPr>
          <w:rFonts w:eastAsia="Times New Roman"/>
          <w:bCs/>
          <w:szCs w:val="24"/>
        </w:rPr>
        <w:t xml:space="preserve"> τα οποία έχουμε σήμερα υπ</w:t>
      </w:r>
      <w:r>
        <w:rPr>
          <w:rFonts w:eastAsia="Times New Roman"/>
          <w:bCs/>
          <w:szCs w:val="24"/>
        </w:rPr>
        <w:t>’</w:t>
      </w:r>
      <w:r>
        <w:rPr>
          <w:rFonts w:eastAsia="Times New Roman"/>
          <w:bCs/>
          <w:szCs w:val="24"/>
        </w:rPr>
        <w:t>όψ</w:t>
      </w:r>
      <w:r>
        <w:rPr>
          <w:rFonts w:eastAsia="Times New Roman"/>
          <w:bCs/>
          <w:szCs w:val="24"/>
        </w:rPr>
        <w:t>ιν</w:t>
      </w:r>
      <w:r>
        <w:rPr>
          <w:rFonts w:eastAsia="Times New Roman"/>
          <w:bCs/>
          <w:szCs w:val="24"/>
        </w:rPr>
        <w:t xml:space="preserve"> μας. Να θυμίσω ότι η περίπτωση Τσοχατζόπουλου δεν συνελήφθη από κάποια δομή ελέγχου της διαφθοράς, αλλά από το «πόθεν έσχες».</w:t>
      </w:r>
    </w:p>
    <w:p w14:paraId="11912AC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βεβαίως, θα πρέπει να</w:t>
      </w:r>
      <w:r>
        <w:rPr>
          <w:rFonts w:eastAsia="Times New Roman" w:cs="Times New Roman"/>
          <w:szCs w:val="24"/>
        </w:rPr>
        <w:t xml:space="preserve"> μην πάμε από το ένα άκρο στο άλλο, διότι η εν πανικώ σημερινή ρύθμιση που φέρνει η Κυβέρνηση, με την καθολική απαγόρευση συμμετοχής των πολιτικών προσώπων στην υγιή οικονομική ζωή, συνεπάγεται και την αυτονόμηση του πολιτικού συστήματος από την πραγματική</w:t>
      </w:r>
      <w:r>
        <w:rPr>
          <w:rFonts w:eastAsia="Times New Roman" w:cs="Times New Roman"/>
          <w:szCs w:val="24"/>
        </w:rPr>
        <w:t xml:space="preserve"> ζωή, από τη ζωή της δημιουργίας και της οικονομίας. Και, για να μη φτάσουμε σε τραγελαφικά φαινόμενα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 οποία</w:t>
      </w:r>
      <w:r>
        <w:rPr>
          <w:rFonts w:eastAsia="Times New Roman" w:cs="Times New Roman"/>
          <w:szCs w:val="24"/>
        </w:rPr>
        <w:t xml:space="preserve"> ο γιος ή η κόρη ή τα αδέρφια ενός πολιτικού προσώπου δεν δικαιούνται στο εξωτερικό, στην Βρετανία, στην Αμερική, να συμμετέχουν σε μια </w:t>
      </w:r>
      <w:r>
        <w:rPr>
          <w:rFonts w:eastAsia="Times New Roman" w:cs="Times New Roman"/>
          <w:szCs w:val="24"/>
          <w:lang w:val="en-US"/>
        </w:rPr>
        <w:t>startup</w:t>
      </w:r>
      <w:r>
        <w:rPr>
          <w:rFonts w:eastAsia="Times New Roman" w:cs="Times New Roman"/>
          <w:szCs w:val="24"/>
        </w:rPr>
        <w:t xml:space="preserve"> </w:t>
      </w:r>
      <w:r>
        <w:rPr>
          <w:rFonts w:eastAsia="Times New Roman" w:cs="Times New Roman"/>
          <w:szCs w:val="24"/>
        </w:rPr>
        <w:t xml:space="preserve">επιχείρηση, γιατί αυτό πάμε να νομοθετήσουμε σήμερα, γι’ αυτό νομίζω ότι θα πρέπει να δούμε κάποια πράγματα. </w:t>
      </w:r>
    </w:p>
    <w:p w14:paraId="11912AD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το πρώτο</w:t>
      </w:r>
      <w:r>
        <w:rPr>
          <w:rFonts w:eastAsia="Times New Roman" w:cs="Times New Roman"/>
          <w:szCs w:val="24"/>
        </w:rPr>
        <w:t>,</w:t>
      </w:r>
      <w:r>
        <w:rPr>
          <w:rFonts w:eastAsia="Times New Roman" w:cs="Times New Roman"/>
          <w:szCs w:val="24"/>
        </w:rPr>
        <w:t xml:space="preserve"> που εμείς βλέπουμε από τη διατύπωση του νόμου, είναι ότι στην πρόταση της τροπολογίας για το άρθρο 8, κύριε Υπουργέ, στο δεύτερο μέρ</w:t>
      </w:r>
      <w:r>
        <w:rPr>
          <w:rFonts w:eastAsia="Times New Roman" w:cs="Times New Roman"/>
          <w:szCs w:val="24"/>
        </w:rPr>
        <w:t>ος, που αναφέρεται σε Γενικούς Γραμματείς Αποκεντρωμένης Διοίκησης, εισαγγελικούς και δικαστικούς λειτουργούς και λοιπά, υπάρχει στην πέμπτη-έκτη σειρά το εξής: «Η πραγματική ή καταστατική έδρα σε κράτος μη συνεργάσιμο στον φορολογικό τομέα ή σε κράτος που</w:t>
      </w:r>
      <w:r>
        <w:rPr>
          <w:rFonts w:eastAsia="Times New Roman" w:cs="Times New Roman"/>
          <w:szCs w:val="24"/>
        </w:rPr>
        <w:t xml:space="preserve"> έχει προνομιακό φορολογικό καθεστώς κατά την έννοια του άρθρου 65» και τα λοιπά. Αυτή η διάκριση γιατί να μην γίνεται και για τα πολιτικά πρόσωπα της παραγράφου 1; Γιατί, δηλαδή, η πλήρης απαγόρευση στο άρθρο 1 να μην ακολουθήσει τις διατυπώσεις των απαγο</w:t>
      </w:r>
      <w:r>
        <w:rPr>
          <w:rFonts w:eastAsia="Times New Roman" w:cs="Times New Roman"/>
          <w:szCs w:val="24"/>
        </w:rPr>
        <w:t>ρεύσεων για τα λοιπά πρόσωπα της δημόσιας ζωής του άρθρου 2, έτσι ώστε να μην φτάσουμε σε κάτι το οποίο είναι εξόφθαλμα αντισυνταγματικό και κάτι το οποίο δεν έχει μακρά ζωή και, βεβαίως, ως μια γενικευμένη απαγόρευση, που είναι εξωπραγματική πέραν του αντ</w:t>
      </w:r>
      <w:r>
        <w:rPr>
          <w:rFonts w:eastAsia="Times New Roman" w:cs="Times New Roman"/>
          <w:szCs w:val="24"/>
        </w:rPr>
        <w:t>ισυνταγματική, θα δημιουργήσει μια σειρά άλλων προβλημάτων άμεσα;</w:t>
      </w:r>
    </w:p>
    <w:p w14:paraId="11912AD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Επειδή μίλησα πριν για γενικευμένη υποκρισία και λαϊκισμό, εμείς, το Ποτάμι</w:t>
      </w:r>
      <w:r>
        <w:rPr>
          <w:rFonts w:eastAsia="Times New Roman" w:cs="Times New Roman"/>
          <w:szCs w:val="24"/>
        </w:rPr>
        <w:t>,</w:t>
      </w:r>
      <w:r>
        <w:rPr>
          <w:rFonts w:eastAsia="Times New Roman" w:cs="Times New Roman"/>
          <w:szCs w:val="24"/>
        </w:rPr>
        <w:t xml:space="preserve"> έχουμε κάνει μία πρόταση δημόσια σε όλους τους συναδέλφους όλων των κομμάτων και των πτερύγων, να προβούμε σε πρωτοβουλίες τέτοιες που να οδηγήσουν στην επιστροφή των χρημάτων που από πολιτικά πρόσωπα έφυγαν ως καταθέσεις σε τράπεζες του εξωτερικού. Είναι</w:t>
      </w:r>
      <w:r>
        <w:rPr>
          <w:rFonts w:eastAsia="Times New Roman" w:cs="Times New Roman"/>
          <w:szCs w:val="24"/>
        </w:rPr>
        <w:t xml:space="preserve"> καιρός, για να βοηθήσουμε αυτή την κοινωνία, επιτέλους, να ισορροπήσει, να βοηθήσουμε το τραπεζικό σύστημα να φύγει από την περίοδο αυτής της αβεβαιότητας, να πάρουμε μια πρωτοβουλία επιστροφής των χρημάτων που έφυγαν από πολιτικά πρόσωπα αυτά τα πέντε-έξ</w:t>
      </w:r>
      <w:r>
        <w:rPr>
          <w:rFonts w:eastAsia="Times New Roman" w:cs="Times New Roman"/>
          <w:szCs w:val="24"/>
        </w:rPr>
        <w:t>ι χρόνια της κρίσης σε τράπεζες του εξωτερικού.</w:t>
      </w:r>
    </w:p>
    <w:p w14:paraId="11912AD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912AD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 Δανέλλη.</w:t>
      </w:r>
    </w:p>
    <w:p w14:paraId="11912AD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Τον λόγο έχει ο τελευταίος από τους Κοινοβουλευτικούς</w:t>
      </w:r>
      <w:r>
        <w:rPr>
          <w:rFonts w:eastAsia="Times New Roman" w:cs="Times New Roman"/>
          <w:szCs w:val="24"/>
        </w:rPr>
        <w:t xml:space="preserve"> Εκπροσώπους</w:t>
      </w:r>
      <w:r>
        <w:rPr>
          <w:rFonts w:eastAsia="Times New Roman" w:cs="Times New Roman"/>
          <w:szCs w:val="24"/>
        </w:rPr>
        <w:t>, ο κ. Παπαχριστόπουλος.</w:t>
      </w:r>
    </w:p>
    <w:p w14:paraId="11912AD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11912AD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Θέλω να επισημάνω τη σημερινή πραγματικότητα. Στη Βουλή έχουν εκλεγεί οκτώ κόμματα,. Ήρθε σήμερα ένα θέμα, αυτή η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αποχώρησε κανένα άλλο κόμμα και είδαμε το κόμμα της Αξιωματικής Αντιπολίτευσης μόνο </w:t>
      </w:r>
      <w:r>
        <w:rPr>
          <w:rFonts w:eastAsia="Times New Roman" w:cs="Times New Roman"/>
          <w:szCs w:val="24"/>
        </w:rPr>
        <w:t>-</w:t>
      </w:r>
      <w:r>
        <w:rPr>
          <w:rFonts w:eastAsia="Times New Roman" w:cs="Times New Roman"/>
          <w:szCs w:val="24"/>
        </w:rPr>
        <w:t>και κανένα άλλ</w:t>
      </w:r>
      <w:r>
        <w:rPr>
          <w:rFonts w:eastAsia="Times New Roman" w:cs="Times New Roman"/>
          <w:szCs w:val="24"/>
        </w:rPr>
        <w:t>ο</w:t>
      </w:r>
      <w:r>
        <w:rPr>
          <w:rFonts w:eastAsia="Times New Roman" w:cs="Times New Roman"/>
          <w:szCs w:val="24"/>
        </w:rPr>
        <w:t>-</w:t>
      </w:r>
      <w:r>
        <w:rPr>
          <w:rFonts w:eastAsia="Times New Roman" w:cs="Times New Roman"/>
          <w:szCs w:val="24"/>
        </w:rPr>
        <w:t xml:space="preserve"> να αποχωρεί. Κρίνεται, είναι μια δημόσια επιλογή. Και γι’ αυτή την επιλογή το κόμμα της Αξιωματικής Αντιπολίτευσης, που έκανε τόσο πολύ θόρυβο, κρίνεται. </w:t>
      </w:r>
    </w:p>
    <w:p w14:paraId="11912AD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Θέλω, όμως, να πάω στην ουσία του σημερινού γεγονότος και να θυμίσω ότι ανάμεσα στο 2007 και το 20</w:t>
      </w:r>
      <w:r>
        <w:rPr>
          <w:rFonts w:eastAsia="Times New Roman" w:cs="Times New Roman"/>
          <w:szCs w:val="24"/>
        </w:rPr>
        <w:t xml:space="preserve">08 ένας συγκεκριμένος πολιτικός, στην παράνομη </w:t>
      </w:r>
      <w:r>
        <w:rPr>
          <w:rFonts w:eastAsia="Times New Roman" w:cs="Times New Roman"/>
          <w:szCs w:val="24"/>
          <w:lang w:val="en-US"/>
        </w:rPr>
        <w:t>offshore</w:t>
      </w:r>
      <w:r>
        <w:rPr>
          <w:rFonts w:eastAsia="Times New Roman" w:cs="Times New Roman"/>
          <w:szCs w:val="24"/>
        </w:rPr>
        <w:t xml:space="preserve"> του οποίου είχαν κατατεθεί σταδιακά 750.000 και 800.000, περίπου, από εταιρεία οπλικών συστημάτων εκείνη την εποχή, αθωώθηκε στο δικαστήριο, γιατί υπήρχε νομική ασάφεια. Δεν χρειάζεται τώρα να λέμε ον</w:t>
      </w:r>
      <w:r>
        <w:rPr>
          <w:rFonts w:eastAsia="Times New Roman" w:cs="Times New Roman"/>
          <w:szCs w:val="24"/>
        </w:rPr>
        <w:t xml:space="preserve">όματα. </w:t>
      </w:r>
    </w:p>
    <w:p w14:paraId="11912AD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Αυτή τη νομική ασάφεια, γιατί η υποκρισία περισσεύει σε αυτή την Αίθουσα, προσπαθεί στη σελίδα 1033 να διορθώσει η συμφωνία που έγινε -και ψηφίστηκε απ’ όλα τα κόμματα εκτός ΚΚΕ και Χρυσής Αυγής- με πρότασ</w:t>
      </w:r>
      <w:r>
        <w:rPr>
          <w:rFonts w:eastAsia="Times New Roman" w:cs="Times New Roman"/>
          <w:szCs w:val="24"/>
        </w:rPr>
        <w:t>η</w:t>
      </w:r>
      <w:r>
        <w:rPr>
          <w:rFonts w:eastAsia="Times New Roman" w:cs="Times New Roman"/>
          <w:szCs w:val="24"/>
        </w:rPr>
        <w:t xml:space="preserve"> της </w:t>
      </w:r>
      <w:r>
        <w:rPr>
          <w:rFonts w:eastAsia="Times New Roman" w:cs="Times New Roman"/>
          <w:szCs w:val="24"/>
          <w:lang w:val="en-US"/>
        </w:rPr>
        <w:t>GRECO</w:t>
      </w:r>
      <w:r>
        <w:rPr>
          <w:rFonts w:eastAsia="Times New Roman" w:cs="Times New Roman"/>
          <w:szCs w:val="24"/>
        </w:rPr>
        <w:t xml:space="preserve">. </w:t>
      </w:r>
    </w:p>
    <w:p w14:paraId="11912AD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Τι λέει ακριβώς; Λέει, «Η Κυβ</w:t>
      </w:r>
      <w:r>
        <w:rPr>
          <w:rFonts w:eastAsia="Times New Roman" w:cs="Times New Roman"/>
          <w:szCs w:val="24"/>
        </w:rPr>
        <w:t xml:space="preserve">έρνηση δεσμεύεται να εφαρμόσει στο ακέραιο και εγκαίρως τις συστάσεις της ομάδας χωρών κατά της διαφθοράς </w:t>
      </w:r>
      <w:r>
        <w:rPr>
          <w:rFonts w:eastAsia="Times New Roman" w:cs="Times New Roman"/>
          <w:szCs w:val="24"/>
          <w:lang w:val="en-US"/>
        </w:rPr>
        <w:t>GRECO</w:t>
      </w:r>
      <w:r>
        <w:rPr>
          <w:rFonts w:eastAsia="Times New Roman" w:cs="Times New Roman"/>
          <w:szCs w:val="24"/>
        </w:rPr>
        <w:t xml:space="preserve">». Αυτό για όσους αμφισβητούν ότι πράγματι είναι προαπαιτούμενο. </w:t>
      </w:r>
    </w:p>
    <w:p w14:paraId="11912AD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Δεύτερον, διαβάζω επί λέξει –κάτι που δεν το κάνω συχνά- την απάντηση του </w:t>
      </w:r>
      <w:r>
        <w:rPr>
          <w:rFonts w:eastAsia="Times New Roman" w:cs="Times New Roman"/>
          <w:szCs w:val="24"/>
        </w:rPr>
        <w:t xml:space="preserve">κ. </w:t>
      </w:r>
      <w:r>
        <w:rPr>
          <w:rFonts w:eastAsia="Times New Roman" w:cs="Times New Roman"/>
          <w:szCs w:val="24"/>
        </w:rPr>
        <w:t>Νι</w:t>
      </w:r>
      <w:r>
        <w:rPr>
          <w:rFonts w:eastAsia="Times New Roman" w:cs="Times New Roman"/>
          <w:szCs w:val="24"/>
        </w:rPr>
        <w:t>κήτα Κακλαμάνη, που είναι παλιός έμπειρος συνάδελφος, ο οποίος συμμετείχε στην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 «Αυτή η διάταξη φτιάχτηκε από την τρόικα, ήταν προαπαιτούμενο και το ξέρω πάρα πολύ καλά, γιατί έγινε συζήτηση στην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 στην οποία συ</w:t>
      </w:r>
      <w:r>
        <w:rPr>
          <w:rFonts w:eastAsia="Times New Roman" w:cs="Times New Roman"/>
          <w:szCs w:val="24"/>
        </w:rPr>
        <w:t>μμετείχα».</w:t>
      </w:r>
    </w:p>
    <w:p w14:paraId="11912AD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Πέρα, όμως, απ’ αυτά, αγαπητοί συνάδελφοι, θέλω να θυμίσω και μερικά άλλα. Θέλω, κατ’ αρχάς, να πω το εξής, γιατί ακούω συνέχεια ότι κάτι πήγε να συγκαλύψει η Κυβέρνηση, κάποιος πήγε να «λουφάρει». Φαίνεται, κατ’ αρχάς, από αυτά που είπα ότι ήτα</w:t>
      </w:r>
      <w:r>
        <w:rPr>
          <w:rFonts w:eastAsia="Times New Roman" w:cs="Times New Roman"/>
          <w:szCs w:val="24"/>
        </w:rPr>
        <w:t xml:space="preserve">ν υποχρεωμένη να το κάνει και το έφερε. </w:t>
      </w:r>
    </w:p>
    <w:p w14:paraId="11912AD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Θέλω, όμως, να πω το εξής, γιατί ακούω από το πρωί έως το βράδυ σε κανάλια και εφημερίδες να λέγεται ότι το γεγονός πως πήρε ΦΕΚ αυτό που ψηφίστηκε σημαίνει ότι προσπαθεί να συγκαλύψει κάποιους. Από ό,τι ξέρω, υπόδι</w:t>
      </w:r>
      <w:r>
        <w:rPr>
          <w:rFonts w:eastAsia="Times New Roman" w:cs="Times New Roman"/>
          <w:szCs w:val="24"/>
        </w:rPr>
        <w:t xml:space="preserve">κος πολιτικός ή τουλάχιστον ανώτατο στέλεχος κάποιου οργανισμού δεν υπάρχει προς το παρόν. Συνεπώς στη συγκάλυψη ποιων αόρατων συμφωνεί; Θέλω να πιστεύω ότι θα λογοδοτήσει </w:t>
      </w:r>
      <w:r>
        <w:rPr>
          <w:rFonts w:eastAsia="Times New Roman" w:cs="Times New Roman"/>
          <w:szCs w:val="24"/>
        </w:rPr>
        <w:t>αυτός</w:t>
      </w:r>
      <w:r>
        <w:rPr>
          <w:rFonts w:eastAsia="Times New Roman" w:cs="Times New Roman"/>
          <w:szCs w:val="24"/>
        </w:rPr>
        <w:t xml:space="preserve"> που θα λογοδοτήσει μετά την ψήφιση του σημερινού νόμου.</w:t>
      </w:r>
    </w:p>
    <w:p w14:paraId="11912AD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Όσο για τις εξήντα μέρ</w:t>
      </w:r>
      <w:r>
        <w:rPr>
          <w:rFonts w:eastAsia="Times New Roman" w:cs="Times New Roman"/>
          <w:szCs w:val="24"/>
        </w:rPr>
        <w:t>ες, ήταν ικανοποιητική η απάντηση του Υπουργού, ο οποίος το ξεχώρισε και πιστεύω ότι κάτι θα γίνει εκεί. Γιατί πραγματικά</w:t>
      </w:r>
      <w:r>
        <w:rPr>
          <w:rFonts w:eastAsia="Times New Roman" w:cs="Times New Roman"/>
          <w:szCs w:val="24"/>
        </w:rPr>
        <w:t>,</w:t>
      </w:r>
      <w:r>
        <w:rPr>
          <w:rFonts w:eastAsia="Times New Roman" w:cs="Times New Roman"/>
          <w:szCs w:val="24"/>
        </w:rPr>
        <w:t xml:space="preserve"> όσοι ήταν παλιές καραβάνες</w:t>
      </w:r>
      <w:r>
        <w:rPr>
          <w:rFonts w:eastAsia="Times New Roman" w:cs="Times New Roman"/>
          <w:szCs w:val="24"/>
        </w:rPr>
        <w:t>,</w:t>
      </w:r>
      <w:r>
        <w:rPr>
          <w:rFonts w:eastAsia="Times New Roman" w:cs="Times New Roman"/>
          <w:szCs w:val="24"/>
        </w:rPr>
        <w:t xml:space="preserve"> δεν έχουν κανέναν λόγο να έχουν αυτή την εύνοια των εξήντα ημερών.</w:t>
      </w:r>
    </w:p>
    <w:p w14:paraId="11912AD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Τελειώνοντας, δεν θέλω να καταχραστώ </w:t>
      </w:r>
      <w:r>
        <w:rPr>
          <w:rFonts w:eastAsia="Times New Roman" w:cs="Times New Roman"/>
          <w:szCs w:val="24"/>
        </w:rPr>
        <w:t>τον χρόνο -ούτε πέντε λεπτά δεν έχει γράψει το χρονόμετρο, κύριε Πρόεδρε- αλλά θέλω να πω το εξής: Ανήκω σε αυτούς που αντέδρασαν. Για ποιον λόγο, όμως; Όχι γιατί πάει να συγκαλύψει κάποιον η Κυβέρνηση. Είμαι από τους Βουλευτές που έχω το δικαίωμα να έχω έ</w:t>
      </w:r>
      <w:r>
        <w:rPr>
          <w:rFonts w:eastAsia="Times New Roman" w:cs="Times New Roman"/>
          <w:szCs w:val="24"/>
        </w:rPr>
        <w:t>να ιατρείο στο Κολωνάκι και να βγάζω πέντε βουλευτικές αποζημιώσεις. Παρ’ όλα αυτά, από την πρώτη μέρα που μπήκα πιστεύω ότι ο Βουλευτής πρέπει να είναι πλήρους και αποκλειστικής απασχόλησης. Δεν μπορώ να την επιβάλω με το ζόρι αυτή την άποψη. Το ασυμβίβασ</w:t>
      </w:r>
      <w:r>
        <w:rPr>
          <w:rFonts w:eastAsia="Times New Roman" w:cs="Times New Roman"/>
          <w:szCs w:val="24"/>
        </w:rPr>
        <w:t xml:space="preserve">το που ίσχυε πριν από δέκα χρόνια εγώ θα προσπαθήσω να το επαναφέρω. Και σας πληροφορώ ότι υπάρχουν ευήκοα ώτα σε όλα τα κόμματα και στη Νέα Δημοκρατία, γιατί θέλω να είμαι δίκαιος. </w:t>
      </w:r>
    </w:p>
    <w:p w14:paraId="11912AD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Τι λέω, λοιπόν; Δεν μπήκε στη Βουλή ο Βουλευτής για να πλουτίσει. Είναι α</w:t>
      </w:r>
      <w:r>
        <w:rPr>
          <w:rFonts w:eastAsia="Times New Roman" w:cs="Times New Roman"/>
          <w:szCs w:val="24"/>
        </w:rPr>
        <w:t xml:space="preserve">διανόητο, για εμένα, όχι μόνο να έχει </w:t>
      </w:r>
      <w:r>
        <w:rPr>
          <w:rFonts w:eastAsia="Times New Roman" w:cs="Times New Roman"/>
          <w:szCs w:val="24"/>
          <w:lang w:val="en-GB"/>
        </w:rPr>
        <w:t>offshore</w:t>
      </w:r>
      <w:r>
        <w:rPr>
          <w:rFonts w:eastAsia="Times New Roman" w:cs="Times New Roman"/>
          <w:szCs w:val="24"/>
        </w:rPr>
        <w:t>, αλλά ακόμα και να έχει λογαριασμούς σε ξένες τράπεζες, Και μου έκανε εντύπωση η τοποθέτηση του κ. Δανέλλη, γιατί ο Αρχηγός του –πιο ακραίος απ’ αυτόν- είπε: «Εγώ είμαι της άποψης ούτε λογαριασμούς στο εξωτερι</w:t>
      </w:r>
      <w:r>
        <w:rPr>
          <w:rFonts w:eastAsia="Times New Roman" w:cs="Times New Roman"/>
          <w:szCs w:val="24"/>
        </w:rPr>
        <w:t xml:space="preserve">κό να μην έχουν οι εν ενεργεία». Να πω και κάτι; Εγώ συμφωνώ μαζί του. </w:t>
      </w:r>
    </w:p>
    <w:p w14:paraId="11912AE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Τι θέλω, όμως, να πω; Έτσι αντέδρασα. Εγώ είμαι απ’ αυτούς που αντέδρασα, όχι γιατί πάει η Κυβέρνηση να συγκαλύψει τίποτα, αλλά γιατί το θεσμικό πλαίσιο σε ό,τι αφορά τη συμπεριφορά τω</w:t>
      </w:r>
      <w:r>
        <w:rPr>
          <w:rFonts w:eastAsia="Times New Roman" w:cs="Times New Roman"/>
          <w:szCs w:val="24"/>
        </w:rPr>
        <w:t>ν Βουλευτών μάς το έχουν διδάξει οι παλαιότεροι, όπως ο Πλαστήρας που δεν είχε σπίτι ή ο Παναγής Παπαληγούρας που πέθανε σε ένα υπόγειο -και θα μπορούσα να πω και άλλους πεντακόσιους αριστερούς- που δεν μπαίνουν στη Βουλή για να πλουτίσουν. Γιατί, μεταξύ μ</w:t>
      </w:r>
      <w:r>
        <w:rPr>
          <w:rFonts w:eastAsia="Times New Roman" w:cs="Times New Roman"/>
          <w:szCs w:val="24"/>
        </w:rPr>
        <w:t xml:space="preserve">ας, εάν θέλουμε να είμαστε ειλικρινείς, νόμιμα -όχι παράνομα- υπάρχουν «μαγαζάκια» εδώ πέρα. Είναι ύψιστο το καθήκον του Βουλευτή. Είναι μεγάλη η τιμή που σου έχει κάνει ο Έλληνας πολίτης. Αποκλειστικά πρέπει να ασχοληθείς και κάτι πρέπει να θυσιάσεις. Με </w:t>
      </w:r>
      <w:r>
        <w:rPr>
          <w:rFonts w:eastAsia="Times New Roman" w:cs="Times New Roman"/>
          <w:szCs w:val="24"/>
        </w:rPr>
        <w:t>αυτή την έννοια εγώ έκανα κριτική και με καμμία άλλη, γιατί ποτέ δεν μου πέρασε από το μυαλό ότι πάει να συγκαλύψει η Κυβέρνηση κάτι.</w:t>
      </w:r>
    </w:p>
    <w:p w14:paraId="11912AE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AE2"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1912AE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w:t>
      </w:r>
      <w:r>
        <w:rPr>
          <w:rFonts w:eastAsia="Times New Roman" w:cs="Times New Roman"/>
          <w:szCs w:val="24"/>
        </w:rPr>
        <w:t xml:space="preserve"> Παπαχριστόπουλε.</w:t>
      </w:r>
    </w:p>
    <w:p w14:paraId="11912AE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Κύριε Πρόεδρε, οφείλω μία απάντηση.</w:t>
      </w:r>
    </w:p>
    <w:p w14:paraId="11912AE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έχετε τον λόγο.</w:t>
      </w:r>
    </w:p>
    <w:p w14:paraId="11912AE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w:t>
      </w:r>
      <w:r>
        <w:rPr>
          <w:rFonts w:eastAsia="Times New Roman" w:cs="Times New Roman"/>
          <w:b/>
          <w:szCs w:val="24"/>
        </w:rPr>
        <w:t>ιαφάνειας και Ανθρωπίνων Δικαιωμάτων):</w:t>
      </w:r>
      <w:r>
        <w:rPr>
          <w:rFonts w:eastAsia="Times New Roman" w:cs="Times New Roman"/>
          <w:szCs w:val="24"/>
        </w:rPr>
        <w:t xml:space="preserve"> Ευχαριστώ.</w:t>
      </w:r>
    </w:p>
    <w:p w14:paraId="11912AE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Απευθύνομαι κυρίως στους δύο τελευταίους ομιλητές.</w:t>
      </w:r>
    </w:p>
    <w:p w14:paraId="11912AE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Έχετε δίκιο, κύριε Δανέλλη, ότι δεν σας απάντησα. Αυτό το οποίο μου φαίνεται ότι κατά βάση υποστηρίζετε είναι σωστό. Δηλαδή υποστηρίζετε ότι φαίνεται ουσια</w:t>
      </w:r>
      <w:r>
        <w:rPr>
          <w:rFonts w:eastAsia="Times New Roman" w:cs="Times New Roman"/>
          <w:szCs w:val="24"/>
        </w:rPr>
        <w:t>στικά να μην είναι δίκαιο για τρεις μέρες που ίσχυσε ένας νόμος κάποιοι να απαλλαγούν. Εμείς πιστεύουμε ότι δεν θα βρεθούν αυτοί οι άνθρωποι. Όμως, εάν το δούμε ακόμη και δικαι</w:t>
      </w:r>
      <w:r>
        <w:rPr>
          <w:rFonts w:eastAsia="Times New Roman" w:cs="Times New Roman"/>
          <w:szCs w:val="24"/>
        </w:rPr>
        <w:t>ι</w:t>
      </w:r>
      <w:r>
        <w:rPr>
          <w:rFonts w:eastAsia="Times New Roman" w:cs="Times New Roman"/>
          <w:szCs w:val="24"/>
        </w:rPr>
        <w:t>κά, σαν μία αφηρημένη ρύθμιση, δεν είναι σωστό να απαλλαγούν και πρέπει και τώρ</w:t>
      </w:r>
      <w:r>
        <w:rPr>
          <w:rFonts w:eastAsia="Times New Roman" w:cs="Times New Roman"/>
          <w:szCs w:val="24"/>
        </w:rPr>
        <w:t xml:space="preserve">α ακόμη να κάνουμε ένα είδος αμνήστευσης ή παραγραφής ή κάτι άλλο, το οποίο να μπορέσει να λύσει το πρόβλημα. </w:t>
      </w:r>
    </w:p>
    <w:p w14:paraId="11912AE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Νομίζω ότι είναι στη σωστή κατεύθυνση η σκέψη σας. Νομίζω ότι κανείς δεν ήθελε, με την ισχύ μίας διάταξης για λίγες ημέρες, να υπάρχουν κάποιες α</w:t>
      </w:r>
      <w:r>
        <w:rPr>
          <w:rFonts w:eastAsia="Times New Roman" w:cs="Times New Roman"/>
          <w:szCs w:val="24"/>
        </w:rPr>
        <w:t xml:space="preserve">παλλαγές, δηλαδή η εφαρμογή μίας επιεικέστερης ρύθμισης που ίσχυε λίγες ημέρες. Δεν νομίζω ότι είναι στις προθέσεις κανενός που εισηγήθηκε ή ψήφισε τη διάταξη. </w:t>
      </w:r>
    </w:p>
    <w:p w14:paraId="11912AEA"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Προτείνω δε το εξής: Η διάταξη του Ποινικού Κώδικα, η οποία προβλέπει ότι ακόμη και ένας ενδιάμ</w:t>
      </w:r>
      <w:r>
        <w:rPr>
          <w:rFonts w:eastAsia="Times New Roman" w:cs="Times New Roman"/>
          <w:szCs w:val="24"/>
        </w:rPr>
        <w:t>εσος ποινικός νόμος, που ίσχυσε, δηλαδή, μεταξύ του χρόνου τέλεσης της πράξης και του χρόνου της καταδίκης, εφαρμόζεται, εάν είναι επιεικέστερος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διάταξη του Ποινικού Κώδικα. Είναι μια γενική αρχή της νομοθεσίας. Δεν είναι συνταγματική διάταξη. Συντα</w:t>
      </w:r>
      <w:r>
        <w:rPr>
          <w:rFonts w:eastAsia="Times New Roman" w:cs="Times New Roman"/>
          <w:szCs w:val="24"/>
        </w:rPr>
        <w:t>γματική είναι η διάταξη του άρθρου 7, η οποία προβλέπει ότι ένας νέος αυστηρότερος νόμος δεν μπορεί να έχει αναδρομική δύναμη. Αυτό δεν μπορούμε να το ξεπεράσουμε. Όμως, αυτό το οποίο ο ίδιος ο νομοθέτης ορίζει, με μια νεότερη και ειδική νομοθετική ρύθμιση</w:t>
      </w:r>
      <w:r>
        <w:rPr>
          <w:rFonts w:eastAsia="Times New Roman" w:cs="Times New Roman"/>
          <w:szCs w:val="24"/>
        </w:rPr>
        <w:t>, μπορεί να ξεπεραστεί. Αν όλη η Βουλή πιστεύει ότι δεν πρέπει για τρεις ημέρες να μεταβούμε σε ένα επιεικέστερο ποινικό καθεστώς, νομίζω ότι είμαστε ελεύθεροι να το κάνουμε αυτοστιγμεί χωρίς κανένα συνταγματικό πρόβλημα. Ο ίδιος θα το εισηγηθώ στον Υπουργ</w:t>
      </w:r>
      <w:r>
        <w:rPr>
          <w:rFonts w:eastAsia="Times New Roman" w:cs="Times New Roman"/>
          <w:szCs w:val="24"/>
        </w:rPr>
        <w:t xml:space="preserve">ό που έχει την πρωτοβουλία αυτή την στιγμή. </w:t>
      </w:r>
    </w:p>
    <w:p w14:paraId="11912AEB" w14:textId="77777777" w:rsidR="00E556F1" w:rsidRDefault="000E0791">
      <w:pPr>
        <w:spacing w:line="600" w:lineRule="auto"/>
        <w:ind w:firstLine="720"/>
        <w:jc w:val="center"/>
        <w:rPr>
          <w:rFonts w:eastAsia="Times New Roman"/>
          <w:bCs/>
        </w:rPr>
      </w:pPr>
      <w:r>
        <w:rPr>
          <w:rFonts w:eastAsia="Times New Roman"/>
          <w:bCs/>
        </w:rPr>
        <w:t>(Χειροκροτήματα από την πτέρυγα του ΣΥΡΙΖΑ)</w:t>
      </w:r>
    </w:p>
    <w:p w14:paraId="11912AEC" w14:textId="77777777" w:rsidR="00E556F1" w:rsidRDefault="000E0791">
      <w:pPr>
        <w:spacing w:line="600" w:lineRule="auto"/>
        <w:ind w:firstLine="567"/>
        <w:jc w:val="center"/>
        <w:rPr>
          <w:rFonts w:eastAsia="Times New Roman"/>
          <w:bCs/>
        </w:rPr>
      </w:pPr>
      <w:r>
        <w:rPr>
          <w:rFonts w:eastAsia="Times New Roman"/>
          <w:bCs/>
        </w:rPr>
        <w:t>(Θόρυβος στην Αίθουσα)</w:t>
      </w:r>
    </w:p>
    <w:p w14:paraId="11912AED" w14:textId="77777777" w:rsidR="00E556F1" w:rsidRDefault="000E0791">
      <w:pPr>
        <w:spacing w:line="600" w:lineRule="auto"/>
        <w:ind w:firstLine="567"/>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κύριο Υπουργό. </w:t>
      </w:r>
    </w:p>
    <w:p w14:paraId="11912AEE" w14:textId="77777777" w:rsidR="00E556F1" w:rsidRDefault="000E0791">
      <w:pPr>
        <w:spacing w:line="600" w:lineRule="auto"/>
        <w:ind w:firstLine="567"/>
        <w:rPr>
          <w:rFonts w:eastAsia="Times New Roman"/>
          <w:bCs/>
        </w:rPr>
      </w:pPr>
      <w:r>
        <w:rPr>
          <w:rFonts w:eastAsia="Times New Roman"/>
          <w:bCs/>
        </w:rPr>
        <w:t>Κύριε Καρρά, θέλετε τον λόγο;</w:t>
      </w:r>
    </w:p>
    <w:p w14:paraId="11912AEF" w14:textId="77777777" w:rsidR="00E556F1" w:rsidRDefault="000E0791">
      <w:pPr>
        <w:spacing w:line="600" w:lineRule="auto"/>
        <w:ind w:firstLine="567"/>
        <w:jc w:val="both"/>
        <w:rPr>
          <w:rFonts w:eastAsia="Times New Roman"/>
          <w:bCs/>
        </w:rPr>
      </w:pPr>
      <w:r>
        <w:rPr>
          <w:rFonts w:eastAsia="Times New Roman"/>
          <w:b/>
          <w:bCs/>
        </w:rPr>
        <w:t>ΓΕΩΡΓΙΟΣ-ΔΗΜΗΤΡΙΟΣ ΚΑΡΡΑΣ:</w:t>
      </w:r>
      <w:r>
        <w:rPr>
          <w:rFonts w:eastAsia="Times New Roman"/>
          <w:bCs/>
        </w:rPr>
        <w:t xml:space="preserve"> Αν μπορείτε, δείτε το, για να έχει διάρκεια. Έγκλημα διαρκείας, όχι στιγμιαίο. </w:t>
      </w:r>
    </w:p>
    <w:p w14:paraId="11912AF0" w14:textId="77777777" w:rsidR="00E556F1" w:rsidRDefault="000E0791">
      <w:pPr>
        <w:spacing w:line="600" w:lineRule="auto"/>
        <w:ind w:firstLine="567"/>
        <w:jc w:val="both"/>
        <w:rPr>
          <w:rFonts w:eastAsia="Times New Roman"/>
          <w:bCs/>
        </w:rPr>
      </w:pPr>
      <w:r>
        <w:rPr>
          <w:rFonts w:eastAsia="Times New Roman"/>
          <w:b/>
          <w:bCs/>
        </w:rPr>
        <w:t>ΠΡΟΕΔΡΕΥΩΝ (Αναστάσιος Κουράκης):</w:t>
      </w:r>
      <w:r>
        <w:rPr>
          <w:rFonts w:eastAsia="Times New Roman"/>
          <w:bCs/>
        </w:rPr>
        <w:t xml:space="preserve"> Καλώς.</w:t>
      </w:r>
    </w:p>
    <w:p w14:paraId="11912AF1" w14:textId="77777777" w:rsidR="00E556F1" w:rsidRDefault="000E0791">
      <w:pPr>
        <w:spacing w:line="600" w:lineRule="auto"/>
        <w:ind w:firstLine="567"/>
        <w:jc w:val="both"/>
        <w:rPr>
          <w:rFonts w:eastAsia="Times New Roman"/>
          <w:bCs/>
        </w:rPr>
      </w:pPr>
      <w:r>
        <w:rPr>
          <w:rFonts w:eastAsia="Times New Roman"/>
          <w:bCs/>
        </w:rPr>
        <w:t xml:space="preserve">Κυρίες και κύριοι συνάδελφοι, μπαίνουμε στη διαδικασία της τοποθέτησης των εισηγητών, των ειδικών αγορητών και των </w:t>
      </w:r>
      <w:r>
        <w:rPr>
          <w:rFonts w:eastAsia="Times New Roman"/>
          <w:bCs/>
        </w:rPr>
        <w:t>Β</w:t>
      </w:r>
      <w:r>
        <w:rPr>
          <w:rFonts w:eastAsia="Times New Roman"/>
          <w:bCs/>
        </w:rPr>
        <w:t>ουλευτών. Στη διάρ</w:t>
      </w:r>
      <w:r>
        <w:rPr>
          <w:rFonts w:eastAsia="Times New Roman"/>
          <w:bCs/>
        </w:rPr>
        <w:t>κεια των δυο πρώτων εισηγητών μπορούν να εγγράφονται οι βουλευτές. Θα παρακαλούσα να γίνουν οι εγγραφές</w:t>
      </w:r>
      <w:r w:rsidRPr="005908E0">
        <w:rPr>
          <w:rFonts w:eastAsia="Times New Roman"/>
          <w:bCs/>
        </w:rPr>
        <w:t xml:space="preserve"> </w:t>
      </w:r>
      <w:r>
        <w:rPr>
          <w:rFonts w:eastAsia="Times New Roman"/>
          <w:bCs/>
        </w:rPr>
        <w:t>με μια οικονομία</w:t>
      </w:r>
      <w:r>
        <w:rPr>
          <w:rFonts w:eastAsia="Times New Roman"/>
          <w:bCs/>
        </w:rPr>
        <w:t xml:space="preserve">. Προτείνουμε η ονομαστική ψηφοφορία, που έχει καταθέσει ο ΣΥΡΙΖΑ, να γίνει, αν σεβόμαστε τον χρόνο, γύρω στις 14.00΄. Θα το δούμε αυτό. Είναι απλώς μια πρόταση του Προεδρείου. </w:t>
      </w:r>
    </w:p>
    <w:p w14:paraId="11912AF2" w14:textId="77777777" w:rsidR="00E556F1" w:rsidRDefault="000E0791">
      <w:pPr>
        <w:spacing w:line="600" w:lineRule="auto"/>
        <w:ind w:firstLine="567"/>
        <w:jc w:val="both"/>
        <w:rPr>
          <w:rFonts w:eastAsia="Times New Roman"/>
          <w:bCs/>
        </w:rPr>
      </w:pPr>
      <w:r>
        <w:rPr>
          <w:rFonts w:eastAsia="Times New Roman"/>
          <w:bCs/>
        </w:rPr>
        <w:t>Πρώτος εισηγητής είναι ο κ. Μουσταφά Μουσταφά από τον ΣΥΡΙΖΑ. Μπορούμε να αρχί</w:t>
      </w:r>
      <w:r>
        <w:rPr>
          <w:rFonts w:eastAsia="Times New Roman"/>
          <w:bCs/>
        </w:rPr>
        <w:t>σουμε να εγγραφόμαστε</w:t>
      </w:r>
      <w:r>
        <w:rPr>
          <w:rFonts w:eastAsia="Times New Roman"/>
          <w:bCs/>
        </w:rPr>
        <w:t>,</w:t>
      </w:r>
      <w:r>
        <w:rPr>
          <w:rFonts w:eastAsia="Times New Roman"/>
          <w:bCs/>
        </w:rPr>
        <w:t xml:space="preserve"> αλλά με φειδώ</w:t>
      </w:r>
      <w:r>
        <w:rPr>
          <w:rFonts w:eastAsia="Times New Roman"/>
          <w:bCs/>
        </w:rPr>
        <w:t>,</w:t>
      </w:r>
      <w:r>
        <w:rPr>
          <w:rFonts w:eastAsia="Times New Roman"/>
          <w:bCs/>
        </w:rPr>
        <w:t xml:space="preserve"> και θα ολοκληρωθεί η εγγραφή –δεν είναι εδώ ο κ. Καλαφάτης- με τον κ. Κούζηλο, που είναι ειδικός αγορητής της Χρυσής Αυγής. </w:t>
      </w:r>
    </w:p>
    <w:p w14:paraId="11912AF3" w14:textId="77777777" w:rsidR="00E556F1" w:rsidRDefault="000E0791">
      <w:pPr>
        <w:spacing w:line="600" w:lineRule="auto"/>
        <w:ind w:firstLine="567"/>
        <w:jc w:val="both"/>
        <w:rPr>
          <w:rFonts w:eastAsia="Times New Roman"/>
          <w:bCs/>
        </w:rPr>
      </w:pPr>
      <w:r>
        <w:rPr>
          <w:rFonts w:eastAsia="Times New Roman"/>
          <w:bCs/>
        </w:rPr>
        <w:t>Κύριε Μουσταφά, έχετε τον λόγο.</w:t>
      </w:r>
    </w:p>
    <w:p w14:paraId="11912AF4" w14:textId="77777777" w:rsidR="00E556F1" w:rsidRDefault="000E0791">
      <w:pPr>
        <w:spacing w:line="600" w:lineRule="auto"/>
        <w:ind w:firstLine="567"/>
        <w:jc w:val="both"/>
        <w:rPr>
          <w:rFonts w:eastAsia="Times New Roman"/>
          <w:bCs/>
        </w:rPr>
      </w:pPr>
      <w:r>
        <w:rPr>
          <w:rFonts w:eastAsia="Times New Roman"/>
          <w:b/>
          <w:bCs/>
        </w:rPr>
        <w:t>ΜΟΥΣΤΑΦΑ ΜΟΥΣΤΑΦΑ:</w:t>
      </w:r>
      <w:r>
        <w:rPr>
          <w:rFonts w:eastAsia="Times New Roman"/>
          <w:bCs/>
        </w:rPr>
        <w:t xml:space="preserve"> Ευχαριστώ, κύριε Πρόεδρε. </w:t>
      </w:r>
    </w:p>
    <w:p w14:paraId="11912AF5" w14:textId="77777777" w:rsidR="00E556F1" w:rsidRDefault="000E0791">
      <w:pPr>
        <w:spacing w:line="600" w:lineRule="auto"/>
        <w:ind w:firstLine="567"/>
        <w:jc w:val="both"/>
        <w:rPr>
          <w:rFonts w:eastAsia="Times New Roman"/>
          <w:bCs/>
        </w:rPr>
      </w:pPr>
      <w:r>
        <w:rPr>
          <w:rFonts w:eastAsia="Times New Roman"/>
          <w:bCs/>
        </w:rPr>
        <w:t>Κυρίες και κύρι</w:t>
      </w:r>
      <w:r>
        <w:rPr>
          <w:rFonts w:eastAsia="Times New Roman"/>
          <w:bCs/>
        </w:rPr>
        <w:t>οι συνάδελφοι, σήμερα γίναμε μάρτυρες της επαλήθευσης του αρχαίου ρητού «αμ’ έπος, αμ’ έργον». Παρά τις διευκρινίσεις που δόθηκαν, παρά τις εξηγήσεις που δόθηκαν, αυτές τις μέρες ξεσηκώθηκε ένας άγριος κουρνιαχτός για προσπάθεια συγκάλυψης, προσπάθεια εξασ</w:t>
      </w:r>
      <w:r>
        <w:rPr>
          <w:rFonts w:eastAsia="Times New Roman"/>
          <w:bCs/>
        </w:rPr>
        <w:t xml:space="preserve">φάλισης προνομίων σε πολιτικό προσωπικό. Είναι ένας κουρνιαχτός που έθιξε όλους εμάς. </w:t>
      </w:r>
    </w:p>
    <w:p w14:paraId="11912AF6" w14:textId="77777777" w:rsidR="00E556F1" w:rsidRDefault="000E0791">
      <w:pPr>
        <w:spacing w:line="600" w:lineRule="auto"/>
        <w:ind w:firstLine="567"/>
        <w:jc w:val="both"/>
        <w:rPr>
          <w:rFonts w:eastAsia="Times New Roman"/>
          <w:bCs/>
        </w:rPr>
      </w:pPr>
      <w:r>
        <w:rPr>
          <w:rFonts w:eastAsia="Times New Roman"/>
          <w:bCs/>
        </w:rPr>
        <w:t>Νομίζω ότι ήταν αναπόφευκτη σε αυτή τη συγκεκριμένη συγκυρία αυτή η παρέμβαση από την μεριά της Κυβέρνησης. Με αυτή την παρέμβαση πραγματικά θέτουμε, επιτέλους, μια γενι</w:t>
      </w:r>
      <w:r>
        <w:rPr>
          <w:rFonts w:eastAsia="Times New Roman"/>
          <w:bCs/>
        </w:rPr>
        <w:t xml:space="preserve">κή καθολική απαγόρευση στα πολιτικά πρόσωπα της χώρας να συμμετάσχουν στη διοίκηση ή στο μετοχικό κεφάλαιο εταιρειών εκτός χώρας. </w:t>
      </w:r>
    </w:p>
    <w:p w14:paraId="11912AF7" w14:textId="77777777" w:rsidR="00E556F1" w:rsidRDefault="000E0791">
      <w:pPr>
        <w:spacing w:line="600" w:lineRule="auto"/>
        <w:ind w:firstLine="567"/>
        <w:jc w:val="both"/>
        <w:rPr>
          <w:rFonts w:eastAsia="Times New Roman"/>
          <w:bCs/>
        </w:rPr>
      </w:pPr>
      <w:r>
        <w:rPr>
          <w:rFonts w:eastAsia="Times New Roman"/>
          <w:bCs/>
        </w:rPr>
        <w:t>Νομίζω ότι είναι μια τομή στην πολιτική μας ζωή, ένα ορόσημο για τον εξανθρωπισμό της πολιτικής μας ζωής. Με αυτές τις σκέψει</w:t>
      </w:r>
      <w:r>
        <w:rPr>
          <w:rFonts w:eastAsia="Times New Roman"/>
          <w:bCs/>
        </w:rPr>
        <w:t xml:space="preserve">ς, ψηφίζουμε αυτή την τροπολογία, όπως και τις άλλες τρεις από τους Υπουργούς Παιδείας, Εξωτερικών και Άμυνας. </w:t>
      </w:r>
    </w:p>
    <w:p w14:paraId="11912AF8" w14:textId="77777777" w:rsidR="00E556F1" w:rsidRDefault="000E0791">
      <w:pPr>
        <w:spacing w:line="600" w:lineRule="auto"/>
        <w:ind w:firstLine="567"/>
        <w:jc w:val="both"/>
        <w:rPr>
          <w:rFonts w:eastAsia="Times New Roman"/>
          <w:bCs/>
        </w:rPr>
      </w:pPr>
      <w:r>
        <w:rPr>
          <w:rFonts w:eastAsia="Times New Roman"/>
          <w:bCs/>
        </w:rPr>
        <w:t xml:space="preserve">Ευχαριστώ. </w:t>
      </w:r>
    </w:p>
    <w:p w14:paraId="11912AF9" w14:textId="77777777" w:rsidR="00E556F1" w:rsidRDefault="000E0791">
      <w:pPr>
        <w:spacing w:line="600" w:lineRule="auto"/>
        <w:ind w:firstLine="720"/>
        <w:jc w:val="center"/>
        <w:rPr>
          <w:rFonts w:eastAsia="Times New Roman"/>
          <w:bCs/>
        </w:rPr>
      </w:pPr>
      <w:r>
        <w:rPr>
          <w:rFonts w:eastAsia="Times New Roman"/>
          <w:bCs/>
        </w:rPr>
        <w:t>(Χειροκροτήματα από την πτέρυγα του ΣΥΡΙΖΑ)</w:t>
      </w:r>
    </w:p>
    <w:p w14:paraId="11912AFA" w14:textId="77777777" w:rsidR="00E556F1" w:rsidRDefault="000E0791">
      <w:pPr>
        <w:spacing w:line="600" w:lineRule="auto"/>
        <w:ind w:firstLine="567"/>
        <w:jc w:val="both"/>
        <w:rPr>
          <w:rFonts w:eastAsia="Times New Roman"/>
          <w:bCs/>
        </w:rPr>
      </w:pPr>
      <w:r>
        <w:rPr>
          <w:rFonts w:eastAsia="Times New Roman"/>
          <w:bCs/>
        </w:rPr>
        <w:t xml:space="preserve"> </w:t>
      </w:r>
      <w:r>
        <w:rPr>
          <w:rFonts w:eastAsia="Times New Roman"/>
          <w:b/>
          <w:bCs/>
        </w:rPr>
        <w:t>ΠΡΟΕΔΡΕΥΩΝ (Αναστάσιος Κουράκης):</w:t>
      </w:r>
      <w:r>
        <w:rPr>
          <w:rFonts w:eastAsia="Times New Roman"/>
          <w:bCs/>
        </w:rPr>
        <w:t xml:space="preserve"> Ευχαριστούμε τον κ. Μουσταφά και για την οικονομία στ</w:t>
      </w:r>
      <w:r>
        <w:rPr>
          <w:rFonts w:eastAsia="Times New Roman"/>
          <w:bCs/>
        </w:rPr>
        <w:t xml:space="preserve">ον χρόνο. </w:t>
      </w:r>
    </w:p>
    <w:p w14:paraId="11912AFB" w14:textId="77777777" w:rsidR="00E556F1" w:rsidRDefault="000E0791">
      <w:pPr>
        <w:spacing w:line="600" w:lineRule="auto"/>
        <w:ind w:firstLine="567"/>
        <w:jc w:val="both"/>
        <w:rPr>
          <w:rFonts w:eastAsia="Times New Roman"/>
          <w:bCs/>
        </w:rPr>
      </w:pPr>
      <w:r>
        <w:rPr>
          <w:rFonts w:eastAsia="Times New Roman"/>
          <w:bCs/>
        </w:rPr>
        <w:t>Τον λόγο έχει, καθώς λείπει ο εισηγητής της Νέας Δημοκρατίας, κ. Καλαφάτης -όπως όλοι ξέρουμε, έχει αποχωρήσει η Νέα Δημοκρατία από τη συζήτηση- ο ειδικός αγορητής της Χρυσής Αυγής ο κ. Κούζηλος για πέντε λεπτά.</w:t>
      </w:r>
    </w:p>
    <w:p w14:paraId="11912AFC" w14:textId="77777777" w:rsidR="00E556F1" w:rsidRDefault="000E0791">
      <w:pPr>
        <w:spacing w:line="600" w:lineRule="auto"/>
        <w:ind w:firstLine="567"/>
        <w:jc w:val="both"/>
        <w:rPr>
          <w:rFonts w:eastAsia="Times New Roman"/>
          <w:bCs/>
        </w:rPr>
      </w:pPr>
      <w:r>
        <w:rPr>
          <w:rFonts w:eastAsia="Times New Roman"/>
          <w:bCs/>
        </w:rPr>
        <w:t>Κύριε Κούζηλε, έχετε τον λόγο.</w:t>
      </w:r>
    </w:p>
    <w:p w14:paraId="11912AFD" w14:textId="77777777" w:rsidR="00E556F1" w:rsidRDefault="000E0791">
      <w:pPr>
        <w:spacing w:line="600" w:lineRule="auto"/>
        <w:ind w:firstLine="567"/>
        <w:jc w:val="both"/>
        <w:rPr>
          <w:rFonts w:eastAsia="Times New Roman" w:cs="Times New Roman"/>
          <w:szCs w:val="24"/>
        </w:rPr>
      </w:pPr>
      <w:r>
        <w:rPr>
          <w:rFonts w:eastAsia="Times New Roman"/>
          <w:b/>
          <w:bCs/>
        </w:rPr>
        <w:t>ΝΙ</w:t>
      </w:r>
      <w:r>
        <w:rPr>
          <w:rFonts w:eastAsia="Times New Roman"/>
          <w:b/>
          <w:bCs/>
        </w:rPr>
        <w:t>ΚΟΛΑΟΣ ΚΟΥΖΗΛΟΣ:</w:t>
      </w:r>
      <w:r>
        <w:rPr>
          <w:rFonts w:eastAsia="Times New Roman" w:cs="Times New Roman"/>
          <w:szCs w:val="24"/>
        </w:rPr>
        <w:t xml:space="preserve"> Ευχαριστώ, κύριε Πρόεδρε. </w:t>
      </w:r>
    </w:p>
    <w:p w14:paraId="11912AFE"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Θα χρειαστώ λιγότερο χρόνο. Όσον αφορά την τροπολογία με γενικό αριθμό 459 και ειδικό 7 του Υπουργείου Άμυνας, ψηφίζουμε «</w:t>
      </w:r>
      <w:r>
        <w:rPr>
          <w:rFonts w:eastAsia="Times New Roman" w:cs="Times New Roman"/>
          <w:szCs w:val="24"/>
        </w:rPr>
        <w:t>ναι</w:t>
      </w:r>
      <w:r>
        <w:rPr>
          <w:rFonts w:eastAsia="Times New Roman" w:cs="Times New Roman"/>
          <w:szCs w:val="24"/>
        </w:rPr>
        <w:t xml:space="preserve">». </w:t>
      </w:r>
    </w:p>
    <w:p w14:paraId="11912AFF"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Καταψηφίζουμε την τροπολογία με γενικό αριθμό 460 και ειδικό 8 και την τροπολογία μ</w:t>
      </w:r>
      <w:r>
        <w:rPr>
          <w:rFonts w:eastAsia="Times New Roman" w:cs="Times New Roman"/>
          <w:szCs w:val="24"/>
        </w:rPr>
        <w:t xml:space="preserve">ε γενικό αριθμό 461 και ειδικό 9, του Υπουργείου Εξωτερικών και του Υπουργείου Παιδείας αντίστοιχα. Ειδικά για το Υπουργείο Παιδείας θέλουμε να τονίσουμε ότι είναι εκτός ΑΣΕΠ και υπήρχε πολύς χρόνος να γίνουν οι απαραίτητες ενέργειες, ώστε να πάνε όλες οι </w:t>
      </w:r>
      <w:r>
        <w:rPr>
          <w:rFonts w:eastAsia="Times New Roman" w:cs="Times New Roman"/>
          <w:szCs w:val="24"/>
        </w:rPr>
        <w:t xml:space="preserve">προσλήψεις μέσω ΑΣΕΠ. </w:t>
      </w:r>
    </w:p>
    <w:p w14:paraId="11912B00"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 xml:space="preserve">Φυσικά υπερψηφίζουμε την τροπολογία με γενικό αριθμό 462 και ειδικό 10 για τις </w:t>
      </w:r>
      <w:r>
        <w:rPr>
          <w:rFonts w:eastAsia="Times New Roman" w:cs="Times New Roman"/>
          <w:szCs w:val="24"/>
          <w:lang w:val="en-US"/>
        </w:rPr>
        <w:t>offshore</w:t>
      </w:r>
      <w:r>
        <w:rPr>
          <w:rFonts w:eastAsia="Times New Roman" w:cs="Times New Roman"/>
          <w:szCs w:val="24"/>
        </w:rPr>
        <w:t xml:space="preserve"> εταιρείες, αρκεί όμως να χαρακτηρισθεί διαρκές έγκλημα η συμμετοχή σε </w:t>
      </w:r>
      <w:r>
        <w:rPr>
          <w:rFonts w:eastAsia="Times New Roman" w:cs="Times New Roman"/>
          <w:szCs w:val="24"/>
          <w:lang w:val="en-US"/>
        </w:rPr>
        <w:t>offshore</w:t>
      </w:r>
      <w:r>
        <w:rPr>
          <w:rFonts w:eastAsia="Times New Roman" w:cs="Times New Roman"/>
          <w:szCs w:val="24"/>
        </w:rPr>
        <w:t xml:space="preserve"> και να μην υπάρχει αμνήστευση στη συμμετοχή τους. </w:t>
      </w:r>
    </w:p>
    <w:p w14:paraId="11912B01"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Ευχαριστώ πολύ.</w:t>
      </w:r>
    </w:p>
    <w:p w14:paraId="11912B02" w14:textId="77777777" w:rsidR="00E556F1" w:rsidRDefault="000E0791">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και εμείς.</w:t>
      </w:r>
    </w:p>
    <w:p w14:paraId="11912B03"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 xml:space="preserve">Τον λόγο έχει ο ειδικός αγορητής της Δημοκρατικής Συμπαράταξης, κ. Οδυσσέας Κωνσταντινόπουλος. </w:t>
      </w:r>
    </w:p>
    <w:p w14:paraId="11912B04" w14:textId="77777777" w:rsidR="00E556F1" w:rsidRDefault="000E0791">
      <w:pPr>
        <w:spacing w:line="600" w:lineRule="auto"/>
        <w:ind w:firstLine="567"/>
        <w:jc w:val="both"/>
        <w:rPr>
          <w:rFonts w:eastAsia="Times New Roman" w:cs="Times New Roman"/>
          <w:szCs w:val="24"/>
        </w:rPr>
      </w:pPr>
      <w:r>
        <w:rPr>
          <w:rFonts w:eastAsia="Times New Roman" w:cs="Times New Roman"/>
          <w:szCs w:val="24"/>
        </w:rPr>
        <w:t>Κύριε Κωνσταντινόπουλε, έχετε τον λόγο.</w:t>
      </w:r>
    </w:p>
    <w:p w14:paraId="11912B05"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Ευχαριστώ, κύριε Πρόεδρε.</w:t>
      </w:r>
    </w:p>
    <w:p w14:paraId="11912B06"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όλο που ο αρμόδιος Υπουργός δεν είναι εδώ, ο κ. Παπαγγελόπουλος, θα άκουσαν οι συνάδελφοι της Πλειοψηφίας ότι ο κ. Παπαγγελόπουλος επικαλέστηκε το ηθικό πλεονέκτημα της Κυβέρνησης. Ο κ. Παπαγγελόπουλος δεν </w:t>
      </w:r>
      <w:r>
        <w:rPr>
          <w:rFonts w:eastAsia="Times New Roman"/>
          <w:szCs w:val="24"/>
        </w:rPr>
        <w:t xml:space="preserve">είναι </w:t>
      </w:r>
      <w:r>
        <w:rPr>
          <w:rFonts w:eastAsia="Times New Roman"/>
          <w:szCs w:val="24"/>
        </w:rPr>
        <w:t xml:space="preserve">στέλεχος μόνο σε αυτή την Κυβέρνηση και δεν </w:t>
      </w:r>
      <w:r>
        <w:rPr>
          <w:rFonts w:eastAsia="Times New Roman"/>
          <w:szCs w:val="24"/>
        </w:rPr>
        <w:t xml:space="preserve">ξέρω αν επικαλέστηκε το ηθικό πλεονέκτημα της κυβέρνησης Καραμανλή που ήταν ή της σημερινής Κυβέρνησης. Γιατί έχουν πολλά κοινά αυτές οι δύο κυβερνήσεις και πιθανόν το </w:t>
      </w:r>
      <w:r>
        <w:rPr>
          <w:rFonts w:eastAsia="Times New Roman"/>
          <w:szCs w:val="24"/>
          <w:lang w:val="en-US"/>
        </w:rPr>
        <w:t>DNA</w:t>
      </w:r>
      <w:r>
        <w:rPr>
          <w:rFonts w:eastAsia="Times New Roman"/>
          <w:szCs w:val="24"/>
        </w:rPr>
        <w:t xml:space="preserve"> να έρχεται από την εποχή Καραμανλή.</w:t>
      </w:r>
    </w:p>
    <w:p w14:paraId="11912B07"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 xml:space="preserve">Το δεύτερο που είπε ο Υπουργός είναι ότι μίλησε </w:t>
      </w:r>
      <w:r>
        <w:rPr>
          <w:rFonts w:eastAsia="Times New Roman"/>
          <w:szCs w:val="24"/>
        </w:rPr>
        <w:t xml:space="preserve">για ρεσιτάλ υποκρισίας και, κύριοι συνάδελφοι, ο κ. Γιάννης Δημαράς, ο Βουλευτής του ΣΥΡΙΖΑ, είπε ότι δεν θα την ψήφιζε αυτή την διάταξη αν το ήξερε και σας ρώτησε, κύριε Υπουργέ, ποιος τη σκέφτηκε. Να μας πείτε. Αναρωτήθηκε ο Βουλευτής και ζήτησε από την </w:t>
      </w:r>
      <w:r>
        <w:rPr>
          <w:rFonts w:eastAsia="Times New Roman"/>
          <w:szCs w:val="24"/>
        </w:rPr>
        <w:t>κυβερνητική πλειοψηφία που στηρίζει, ποιος ήταν ο Υπουργός ο οποίος έφερε αυτή τη διάταξη. Τα περί τρόικας και όλα αυτά είναι παραμύθια. Πείτε μας και απαντήστε στον Βουλευτή σας</w:t>
      </w:r>
      <w:r>
        <w:rPr>
          <w:rFonts w:eastAsia="Times New Roman"/>
          <w:szCs w:val="24"/>
        </w:rPr>
        <w:t>.</w:t>
      </w:r>
      <w:r>
        <w:rPr>
          <w:rFonts w:eastAsia="Times New Roman"/>
          <w:szCs w:val="24"/>
        </w:rPr>
        <w:t xml:space="preserve"> Ποιος Υπουργός έφερε αυτή τη διάταξη στο νομοσχέδιο αυτό;</w:t>
      </w:r>
    </w:p>
    <w:p w14:paraId="11912B08"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Και εκτός των άλλω</w:t>
      </w:r>
      <w:r>
        <w:rPr>
          <w:rFonts w:eastAsia="Times New Roman"/>
          <w:szCs w:val="24"/>
        </w:rPr>
        <w:t xml:space="preserve">ν ο κ. Παπαγγελόπουλος είπε ότι δεν πιστεύει ότι είναι από αυτή την Κυβέρνηση, αλλά μπορεί να είναι από την προηγούμενη. Δώστε ονόματα, κύριε Υπουργέ. Δώστε ονόματα, διαφορετικά είναι το </w:t>
      </w:r>
      <w:r>
        <w:rPr>
          <w:rFonts w:eastAsia="Times New Roman"/>
          <w:szCs w:val="24"/>
          <w:lang w:val="en-US"/>
        </w:rPr>
        <w:t>DNA</w:t>
      </w:r>
      <w:r>
        <w:rPr>
          <w:rFonts w:eastAsia="Times New Roman"/>
          <w:szCs w:val="24"/>
        </w:rPr>
        <w:t xml:space="preserve"> της συκοφαντίας. </w:t>
      </w:r>
    </w:p>
    <w:p w14:paraId="11912B09" w14:textId="77777777" w:rsidR="00E556F1" w:rsidRDefault="000E0791">
      <w:pPr>
        <w:tabs>
          <w:tab w:val="left" w:pos="2820"/>
        </w:tabs>
        <w:spacing w:line="600" w:lineRule="auto"/>
        <w:ind w:firstLine="720"/>
        <w:jc w:val="both"/>
        <w:rPr>
          <w:rFonts w:eastAsia="Times New Roman"/>
          <w:szCs w:val="24"/>
        </w:rPr>
      </w:pPr>
      <w:r w:rsidRPr="0019058E">
        <w:rPr>
          <w:rFonts w:eastAsia="Times New Roman"/>
          <w:color w:val="000000" w:themeColor="text1"/>
          <w:szCs w:val="24"/>
        </w:rPr>
        <w:t>Κύριοι συνάδελφοι, πριν πω κάποια πράγματα σχετ</w:t>
      </w:r>
      <w:r w:rsidRPr="0019058E">
        <w:rPr>
          <w:rFonts w:eastAsia="Times New Roman"/>
          <w:color w:val="000000" w:themeColor="text1"/>
          <w:szCs w:val="24"/>
        </w:rPr>
        <w:t>ικά με τη ρύθμιση</w:t>
      </w:r>
      <w:r w:rsidRPr="0019058E">
        <w:rPr>
          <w:rFonts w:eastAsia="Times New Roman"/>
          <w:color w:val="000000" w:themeColor="text1"/>
          <w:szCs w:val="24"/>
        </w:rPr>
        <w:t>,</w:t>
      </w:r>
      <w:r w:rsidRPr="0019058E">
        <w:rPr>
          <w:rFonts w:eastAsia="Times New Roman"/>
          <w:color w:val="000000" w:themeColor="text1"/>
          <w:szCs w:val="24"/>
        </w:rPr>
        <w:t xml:space="preserve"> </w:t>
      </w:r>
      <w:r>
        <w:rPr>
          <w:rFonts w:eastAsia="Times New Roman"/>
          <w:szCs w:val="24"/>
        </w:rPr>
        <w:t xml:space="preserve">που φέρατε σήμερα, θέλω να σας πω ότι ο ΣΥΡΙΖΑ το 2012 με ανακοίνωσή του ζήτησε την παραίτηση του κ. Βερνίκου. Και έλεγε στην ανακοίνωση ο ΣΥΡΙΖΑ τότε ότι ο ν.3849/2020, που ψηφίσαμε εμείς και αλλάζετε εσείς, απαγόρευε ρητά σε </w:t>
      </w:r>
      <w:r>
        <w:rPr>
          <w:rFonts w:eastAsia="Times New Roman"/>
          <w:szCs w:val="24"/>
        </w:rPr>
        <w:t>Υ</w:t>
      </w:r>
      <w:r>
        <w:rPr>
          <w:rFonts w:eastAsia="Times New Roman"/>
          <w:szCs w:val="24"/>
        </w:rPr>
        <w:t xml:space="preserve">πουργούς </w:t>
      </w:r>
      <w:r>
        <w:rPr>
          <w:rFonts w:eastAsia="Times New Roman"/>
          <w:szCs w:val="24"/>
        </w:rPr>
        <w:t xml:space="preserve">και σε εν γένει πολιτικά πρόσωπα να συμμετέχουν σε εξωχώριες εταιρείες. </w:t>
      </w:r>
    </w:p>
    <w:p w14:paraId="11912B0A"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Άρα αυτό που δεν μας είπατε σήμερα είναι ότι στήσατε μια διαδικασία για να βγει το πρωτοσέλιδο και να φέρετε σήμερα -δεν μπορούσατε από την αρχή να το κάνετε- μία αυστηρότερη διάταξη.</w:t>
      </w:r>
      <w:r>
        <w:rPr>
          <w:rFonts w:eastAsia="Times New Roman"/>
          <w:szCs w:val="24"/>
        </w:rPr>
        <w:t xml:space="preserve"> Όχι, κύριοι συνάδελφοι!</w:t>
      </w:r>
    </w:p>
    <w:p w14:paraId="11912B0B"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 xml:space="preserve">Κι επειδή ο κ. Φάμελλος είπε ότι η αποχώρηση είναι ενοχή, χωρίς να έχει δίκιο, θέλω να του θυμίσω ότι πρέπει να </w:t>
      </w:r>
      <w:r>
        <w:rPr>
          <w:rFonts w:eastAsia="Times New Roman"/>
          <w:szCs w:val="24"/>
        </w:rPr>
        <w:t>ση</w:t>
      </w:r>
      <w:r>
        <w:rPr>
          <w:rFonts w:eastAsia="Times New Roman"/>
          <w:szCs w:val="24"/>
        </w:rPr>
        <w:t xml:space="preserve">μειωθεί </w:t>
      </w:r>
      <w:r>
        <w:rPr>
          <w:rFonts w:eastAsia="Times New Roman"/>
          <w:szCs w:val="24"/>
        </w:rPr>
        <w:t>ως</w:t>
      </w:r>
      <w:r>
        <w:rPr>
          <w:rFonts w:eastAsia="Times New Roman"/>
          <w:szCs w:val="24"/>
        </w:rPr>
        <w:t xml:space="preserve"> ένοχος, γιατί ο ΣΥΡΙΖΑ κατά κύριο λόγο ως αντιπολίτευση αποχωρούσε από τις διαδικασίες σε πολλά ζητήματα. </w:t>
      </w:r>
    </w:p>
    <w:p w14:paraId="11912B0C"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 xml:space="preserve">Και θα σας πω, επειδή αναφέρεστε σε ζητήματα διαφθοράς, τη διάταξη που φέραμε για τις τριγωνικές συναλλαγές και αποχώρησε ο ΣΥΡΙΖΑ για να περάσει. </w:t>
      </w:r>
    </w:p>
    <w:p w14:paraId="11912B0D"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δεύτερον, κύριοι συνάδελφοι του ΣΥΡΙΖΑ, επειδή μας λέτε αυτό το παραμύθι συνέχεια -και χαίρομαι που εί</w:t>
      </w:r>
      <w:r>
        <w:rPr>
          <w:rFonts w:eastAsia="Times New Roman"/>
          <w:szCs w:val="24"/>
        </w:rPr>
        <w:t xml:space="preserve">ναι </w:t>
      </w:r>
      <w:r>
        <w:rPr>
          <w:rFonts w:eastAsia="Times New Roman"/>
          <w:szCs w:val="24"/>
        </w:rPr>
        <w:t xml:space="preserve">εδώ </w:t>
      </w:r>
      <w:r>
        <w:rPr>
          <w:rFonts w:eastAsia="Times New Roman"/>
          <w:szCs w:val="24"/>
        </w:rPr>
        <w:t xml:space="preserve">ο κ. Κουράκης- ότι δεν έχετε να κρύψετε τίποτα, η Κυβέρνηση ΣΥΡΙΖΑ δεν είναι που έφερε διάταξη που αφορούσε Υπουργό στην προηγούμενη θητεία του, για να τον αθωώσει; </w:t>
      </w:r>
    </w:p>
    <w:p w14:paraId="11912B0E"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 xml:space="preserve">Εσείς, κύριε Κουράκη, δεν υπερψηφίσατε ως μέλος της </w:t>
      </w:r>
      <w:r>
        <w:rPr>
          <w:rFonts w:eastAsia="Times New Roman"/>
          <w:szCs w:val="24"/>
        </w:rPr>
        <w:t>ε</w:t>
      </w:r>
      <w:r>
        <w:rPr>
          <w:rFonts w:eastAsia="Times New Roman"/>
          <w:szCs w:val="24"/>
        </w:rPr>
        <w:t>πιτροπής για να πάει συνάδελφ</w:t>
      </w:r>
      <w:r>
        <w:rPr>
          <w:rFonts w:eastAsia="Times New Roman"/>
          <w:szCs w:val="24"/>
        </w:rPr>
        <w:t>ός σας από το</w:t>
      </w:r>
      <w:r>
        <w:rPr>
          <w:rFonts w:eastAsia="Times New Roman"/>
          <w:szCs w:val="24"/>
        </w:rPr>
        <w:t>ν</w:t>
      </w:r>
      <w:r>
        <w:rPr>
          <w:rFonts w:eastAsia="Times New Roman"/>
          <w:szCs w:val="24"/>
        </w:rPr>
        <w:t xml:space="preserve"> ΣΥΡΙΖΑ για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του στη δικαιοσύνη και ο ΣΥΡΙΖΑ ήρθε στην Ολομέλεια και άλλαξε το αποτέλεσμα; Εσείς, κύριε Κουράκη, το ψηφίσατε. Εσείς ψηφίσατε στην </w:t>
      </w:r>
      <w:r>
        <w:rPr>
          <w:rFonts w:eastAsia="Times New Roman"/>
          <w:szCs w:val="24"/>
        </w:rPr>
        <w:t>ε</w:t>
      </w:r>
      <w:r>
        <w:rPr>
          <w:rFonts w:eastAsia="Times New Roman"/>
          <w:szCs w:val="24"/>
        </w:rPr>
        <w:t>πιτροπή άρσεις ασυλίας σε Βουλευτή</w:t>
      </w:r>
      <w:r>
        <w:rPr>
          <w:rFonts w:eastAsia="Times New Roman"/>
          <w:szCs w:val="24"/>
        </w:rPr>
        <w:t>,</w:t>
      </w:r>
      <w:r>
        <w:rPr>
          <w:rFonts w:eastAsia="Times New Roman"/>
          <w:szCs w:val="24"/>
        </w:rPr>
        <w:t xml:space="preserve"> να πάει στη δικαιοσύνη για θέματα που αφορο</w:t>
      </w:r>
      <w:r>
        <w:rPr>
          <w:rFonts w:eastAsia="Times New Roman"/>
          <w:szCs w:val="24"/>
        </w:rPr>
        <w:t xml:space="preserve">ύσαν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και εδώ η </w:t>
      </w:r>
      <w:r>
        <w:rPr>
          <w:rFonts w:eastAsia="Times New Roman"/>
          <w:szCs w:val="24"/>
        </w:rPr>
        <w:t>Π</w:t>
      </w:r>
      <w:r>
        <w:rPr>
          <w:rFonts w:eastAsia="Times New Roman"/>
          <w:szCs w:val="24"/>
        </w:rPr>
        <w:t>λειοψηφία ΣΥΡΙΖΑ-ΑΝΕΛ άλλαξε την απόφαση αυτή.</w:t>
      </w:r>
    </w:p>
    <w:p w14:paraId="11912B0F" w14:textId="77777777" w:rsidR="00E556F1" w:rsidRDefault="000E0791">
      <w:pPr>
        <w:tabs>
          <w:tab w:val="left" w:pos="2820"/>
        </w:tabs>
        <w:spacing w:line="600" w:lineRule="auto"/>
        <w:ind w:firstLine="720"/>
        <w:jc w:val="both"/>
        <w:rPr>
          <w:rFonts w:eastAsia="UB-Helvetica" w:cs="Times New Roman"/>
          <w:szCs w:val="24"/>
        </w:rPr>
      </w:pPr>
      <w:r>
        <w:rPr>
          <w:rFonts w:eastAsia="Times New Roman"/>
          <w:szCs w:val="24"/>
        </w:rPr>
        <w:t xml:space="preserve">Και πάμε στο διά ταύτα. Κυρίες και κύριοι, σας είπε ο κ. Λοβέρδος ως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w:t>
      </w:r>
      <w:r>
        <w:rPr>
          <w:rFonts w:eastAsia="Times New Roman"/>
          <w:szCs w:val="24"/>
        </w:rPr>
        <w:t>πως</w:t>
      </w:r>
      <w:r>
        <w:rPr>
          <w:rFonts w:eastAsia="Times New Roman"/>
          <w:szCs w:val="24"/>
        </w:rPr>
        <w:t xml:space="preserve"> δεν αρκεί ότι στην πρώτη νομιμοποιούσατε.</w:t>
      </w:r>
      <w:r>
        <w:rPr>
          <w:rFonts w:eastAsia="UB-Helvetica" w:cs="Times New Roman"/>
          <w:szCs w:val="24"/>
        </w:rPr>
        <w:t xml:space="preserve"> </w:t>
      </w:r>
      <w:r>
        <w:rPr>
          <w:rFonts w:eastAsia="UB-Helvetica" w:cs="Times New Roman"/>
          <w:szCs w:val="24"/>
        </w:rPr>
        <w:t xml:space="preserve">Σήμερα έρχεστε με τη διάταξη </w:t>
      </w:r>
      <w:r>
        <w:rPr>
          <w:rFonts w:eastAsia="UB-Helvetica" w:cs="Times New Roman"/>
          <w:szCs w:val="24"/>
        </w:rPr>
        <w:t>αυτή, με την παράγραφο 5, όπου εκτός από τη νομιμοποίηση, τους επιτρέπετε τη μεταβίβαση των περιουσιακών στοιχείων εντός εξήντα ημερών.</w:t>
      </w:r>
    </w:p>
    <w:p w14:paraId="11912B10" w14:textId="77777777" w:rsidR="00E556F1" w:rsidRDefault="000E0791">
      <w:pPr>
        <w:spacing w:line="600" w:lineRule="auto"/>
        <w:ind w:firstLine="720"/>
        <w:jc w:val="both"/>
        <w:rPr>
          <w:rFonts w:eastAsia="UB-Helvetica" w:cs="Times New Roman"/>
          <w:szCs w:val="24"/>
        </w:rPr>
      </w:pPr>
      <w:r>
        <w:rPr>
          <w:rFonts w:eastAsia="UB-Helvetica" w:cs="Times New Roman"/>
          <w:szCs w:val="24"/>
        </w:rPr>
        <w:t>Σας άκουσα, κύριε Παρασκευόπουλε, να λέτε ότι θα εισηγηθείτε. Εσείς τι είστε εδώ; Δεν είστε ο αρμόδιος Υπουργός; Πού είν</w:t>
      </w:r>
      <w:r>
        <w:rPr>
          <w:rFonts w:eastAsia="UB-Helvetica" w:cs="Times New Roman"/>
          <w:szCs w:val="24"/>
        </w:rPr>
        <w:t xml:space="preserve">αι ο αρμόδιος Υπουργός, που έχει και μακρά θητεία από την </w:t>
      </w:r>
      <w:r>
        <w:rPr>
          <w:rFonts w:eastAsia="UB-Helvetica" w:cs="Times New Roman"/>
          <w:szCs w:val="24"/>
        </w:rPr>
        <w:t>κ</w:t>
      </w:r>
      <w:r>
        <w:rPr>
          <w:rFonts w:eastAsia="UB-Helvetica" w:cs="Times New Roman"/>
          <w:szCs w:val="24"/>
        </w:rPr>
        <w:t xml:space="preserve">υβέρνηση Καραμανλή μέχρι σήμερα και τα γνωρίζει όλα; Δεν </w:t>
      </w:r>
      <w:r>
        <w:rPr>
          <w:rFonts w:eastAsia="UB-Helvetica" w:cs="Times New Roman"/>
          <w:szCs w:val="24"/>
        </w:rPr>
        <w:t>προήλθε</w:t>
      </w:r>
      <w:r>
        <w:rPr>
          <w:rFonts w:eastAsia="UB-Helvetica" w:cs="Times New Roman"/>
          <w:szCs w:val="24"/>
        </w:rPr>
        <w:t xml:space="preserve"> από παρθενογένεση ο κ. Παπαγγελόπουλος.</w:t>
      </w:r>
    </w:p>
    <w:p w14:paraId="11912B11" w14:textId="77777777" w:rsidR="00E556F1" w:rsidRDefault="000E0791">
      <w:pPr>
        <w:spacing w:line="600" w:lineRule="auto"/>
        <w:ind w:firstLine="720"/>
        <w:jc w:val="both"/>
        <w:rPr>
          <w:rFonts w:eastAsia="UB-Helvetica" w:cs="Times New Roman"/>
          <w:szCs w:val="24"/>
        </w:rPr>
      </w:pPr>
      <w:r>
        <w:rPr>
          <w:rFonts w:eastAsia="UB-Helvetica" w:cs="Times New Roman"/>
          <w:szCs w:val="24"/>
        </w:rPr>
        <w:t>Αυτά περί ηθικού πλεονεκτήματος καθημερινά φεύγουν από τη συζήτησή μας και τα ξέρετε πολύ κα</w:t>
      </w:r>
      <w:r>
        <w:rPr>
          <w:rFonts w:eastAsia="UB-Helvetica" w:cs="Times New Roman"/>
          <w:szCs w:val="24"/>
        </w:rPr>
        <w:t xml:space="preserve">λύτερα. Γι’ αυτό σήμερα ήρθατε να αλλάξετε τη διαδικασία, όχι από το πρωτοσέλιδο </w:t>
      </w:r>
      <w:r>
        <w:rPr>
          <w:rFonts w:eastAsia="UB-Helvetica" w:cs="Times New Roman"/>
          <w:szCs w:val="24"/>
        </w:rPr>
        <w:t>της εφημερίδας</w:t>
      </w:r>
      <w:r>
        <w:rPr>
          <w:rFonts w:eastAsia="UB-Helvetica" w:cs="Times New Roman"/>
          <w:szCs w:val="24"/>
        </w:rPr>
        <w:t xml:space="preserve"> «</w:t>
      </w:r>
      <w:r>
        <w:rPr>
          <w:rFonts w:eastAsia="UB-Helvetica" w:cs="Times New Roman"/>
          <w:szCs w:val="24"/>
        </w:rPr>
        <w:t>ΠΡΩΤΟ ΘΕΜΑ</w:t>
      </w:r>
      <w:r>
        <w:rPr>
          <w:rFonts w:eastAsia="UB-Helvetica" w:cs="Times New Roman"/>
          <w:szCs w:val="24"/>
        </w:rPr>
        <w:t>». Υπάρχει και το πρωτοσέλιδο της «</w:t>
      </w:r>
      <w:r>
        <w:rPr>
          <w:rFonts w:eastAsia="UB-Helvetica" w:cs="Times New Roman"/>
          <w:szCs w:val="24"/>
        </w:rPr>
        <w:t>ΑΥΓΗΣ</w:t>
      </w:r>
      <w:r>
        <w:rPr>
          <w:rFonts w:eastAsia="UB-Helvetica" w:cs="Times New Roman"/>
          <w:szCs w:val="24"/>
        </w:rPr>
        <w:t>». Και σήμερα νιώθουν δικαίωση τα πρωτοσέλιδα</w:t>
      </w:r>
      <w:r>
        <w:rPr>
          <w:rFonts w:eastAsia="UB-Helvetica" w:cs="Times New Roman"/>
          <w:szCs w:val="24"/>
        </w:rPr>
        <w:t>,</w:t>
      </w:r>
      <w:r>
        <w:rPr>
          <w:rFonts w:eastAsia="UB-Helvetica" w:cs="Times New Roman"/>
          <w:szCs w:val="24"/>
        </w:rPr>
        <w:t xml:space="preserve"> γιατί αλλάζετε τον νόμο, καθώς εσείς κινηθήκατε λαθραία.</w:t>
      </w:r>
    </w:p>
    <w:p w14:paraId="11912B12"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w:t>
      </w:r>
      <w:r>
        <w:rPr>
          <w:rFonts w:eastAsia="UB-Helvetica" w:cs="Times New Roman"/>
          <w:b/>
          <w:szCs w:val="24"/>
        </w:rPr>
        <w:t>ΡΕΥΩΝ (Αναστάσιος Κουράκης):</w:t>
      </w:r>
      <w:r>
        <w:rPr>
          <w:rFonts w:eastAsia="UB-Helvetica" w:cs="Times New Roman"/>
          <w:szCs w:val="24"/>
        </w:rPr>
        <w:t xml:space="preserve"> Ολοκληρώστε, σας παρακαλώ, όμως.</w:t>
      </w:r>
    </w:p>
    <w:p w14:paraId="11912B13"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Κύριε Υπουργέ, σας ζητούμε αυτό που σας ζήτησε ο </w:t>
      </w:r>
      <w:r>
        <w:rPr>
          <w:rFonts w:eastAsia="UB-Helvetica" w:cs="Times New Roman"/>
          <w:szCs w:val="24"/>
        </w:rPr>
        <w:t>Κ</w:t>
      </w:r>
      <w:r>
        <w:rPr>
          <w:rFonts w:eastAsia="UB-Helvetica" w:cs="Times New Roman"/>
          <w:szCs w:val="24"/>
        </w:rPr>
        <w:t xml:space="preserve">οινοβουλευτικός μας </w:t>
      </w:r>
      <w:r>
        <w:rPr>
          <w:rFonts w:eastAsia="UB-Helvetica" w:cs="Times New Roman"/>
          <w:szCs w:val="24"/>
        </w:rPr>
        <w:t>Ε</w:t>
      </w:r>
      <w:r>
        <w:rPr>
          <w:rFonts w:eastAsia="UB-Helvetica" w:cs="Times New Roman"/>
          <w:szCs w:val="24"/>
        </w:rPr>
        <w:t>κπρόσωπος, να αλλάξετε την παράγραφο 5 και, δεύτερον, αυτό που σας είπε πολύ πριν και το αποδεχ</w:t>
      </w:r>
      <w:r>
        <w:rPr>
          <w:rFonts w:eastAsia="UB-Helvetica" w:cs="Times New Roman"/>
          <w:szCs w:val="24"/>
        </w:rPr>
        <w:t>θήκατε, η διάταξη των τριών ημερών να μην είναι ευεργετική προς αυτούς, οι οποίοι έχουν αυτές τις εταιρείες.</w:t>
      </w:r>
    </w:p>
    <w:p w14:paraId="11912B14"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Τελειώνω λέγοντας ότι στη γενική απαγόρευση, κύριε Υπουργέ, πρέπει να δούμε και περιπτώσεις, οι οποίες δημιουργούν πραγματικό πρόβλημα. </w:t>
      </w:r>
    </w:p>
    <w:p w14:paraId="11912B15" w14:textId="77777777" w:rsidR="00E556F1" w:rsidRDefault="000E0791">
      <w:pPr>
        <w:spacing w:line="600" w:lineRule="auto"/>
        <w:ind w:firstLine="720"/>
        <w:jc w:val="both"/>
        <w:rPr>
          <w:rFonts w:eastAsia="UB-Helvetica" w:cs="Times New Roman"/>
          <w:szCs w:val="24"/>
        </w:rPr>
      </w:pPr>
      <w:r>
        <w:rPr>
          <w:rFonts w:eastAsia="UB-Helvetica" w:cs="Times New Roman"/>
          <w:szCs w:val="24"/>
        </w:rPr>
        <w:t>Εδώ, κύριο</w:t>
      </w:r>
      <w:r>
        <w:rPr>
          <w:rFonts w:eastAsia="UB-Helvetica" w:cs="Times New Roman"/>
          <w:szCs w:val="24"/>
        </w:rPr>
        <w:t>ι συνάδελφοι, η αμνήστευση δεν είναι μόνο για Υπουργούς, που έχουν εξωχώριες εταιρείες παράνομες, είναι και για τραπεζίτες, είναι για διοικητές, για στελέχη διοικήσεων. Δεν είναι μόνο οι Υπουργοί που θέλετε να αμνηστεύσετε. Είναι ένα πλέγμα ανθρώπων.</w:t>
      </w:r>
    </w:p>
    <w:p w14:paraId="11912B16"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w:t>
      </w:r>
      <w:r>
        <w:rPr>
          <w:rFonts w:eastAsia="UB-Helvetica" w:cs="Times New Roman"/>
          <w:b/>
          <w:szCs w:val="24"/>
        </w:rPr>
        <w:t>ΡΕΥΩΝ (Αναστάσιος Κουράκης):</w:t>
      </w:r>
      <w:r>
        <w:rPr>
          <w:rFonts w:eastAsia="UB-Helvetica" w:cs="Times New Roman"/>
          <w:szCs w:val="24"/>
        </w:rPr>
        <w:t xml:space="preserve"> Κλείνετε, όμως, σας παρακαλώ.</w:t>
      </w:r>
    </w:p>
    <w:p w14:paraId="11912B17"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Υπάρχουν και περιπτώσεις, όμως, κύριε Υπουργέ, όπως σας είπαμε πριν, τις οποίες πρέπει να τις δείτε, όπως είναι κάποιοι άνθρωποι, οι οποίοι δεν είναι σε εξωχώριες εταιρε</w:t>
      </w:r>
      <w:r>
        <w:rPr>
          <w:rFonts w:eastAsia="UB-Helvetica" w:cs="Times New Roman"/>
          <w:szCs w:val="24"/>
        </w:rPr>
        <w:t>ίες, είναι σε εταιρείες του εξωτερικού, που νόμιμα έχουν δηλώσει, διαμένουν πολλά χρόνια στο εξωτερικό και οι οποίοι μπορούν νόμιμα να έχουν αυτές τις εταιρείες.</w:t>
      </w:r>
    </w:p>
    <w:p w14:paraId="11912B18" w14:textId="77777777" w:rsidR="00E556F1" w:rsidRDefault="000E0791">
      <w:pPr>
        <w:spacing w:line="600" w:lineRule="auto"/>
        <w:ind w:firstLine="720"/>
        <w:jc w:val="both"/>
        <w:rPr>
          <w:rFonts w:eastAsia="UB-Helvetica" w:cs="Times New Roman"/>
          <w:szCs w:val="24"/>
        </w:rPr>
      </w:pPr>
      <w:r>
        <w:rPr>
          <w:rFonts w:eastAsia="UB-Helvetica" w:cs="Times New Roman"/>
          <w:szCs w:val="24"/>
        </w:rPr>
        <w:t>Σας ευχαριστώ πολύ.</w:t>
      </w:r>
    </w:p>
    <w:p w14:paraId="11912B19" w14:textId="77777777" w:rsidR="00E556F1" w:rsidRDefault="000E0791">
      <w:pPr>
        <w:spacing w:line="600" w:lineRule="auto"/>
        <w:ind w:firstLine="720"/>
        <w:jc w:val="both"/>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11912B1A"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κύριε Κωνσταντινόπουλε.</w:t>
      </w:r>
    </w:p>
    <w:p w14:paraId="11912B1B"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Κάνατε προσωπική αναφορά σε μένα. </w:t>
      </w:r>
    </w:p>
    <w:p w14:paraId="11912B1C"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Ήσασταν μπροστά, κύριε Πρόεδρε.</w:t>
      </w:r>
    </w:p>
    <w:p w14:paraId="11912B1D"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Και καλά κάνατε. </w:t>
      </w:r>
    </w:p>
    <w:p w14:paraId="11912B1E"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Για καλό το είπα.</w:t>
      </w:r>
    </w:p>
    <w:p w14:paraId="11912B1F"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Ο τρόπος, με τον οποίο δηλώθηκε, δημιούργησε εντυπώσεις. Χαίρομαι που το είπατε για καλό, γιατί δεν έχω κάτι να προσάψω στον εαυτό μου, τουλάχιστον πάνω σ’ όλα αυτά που αναφέρθηκαν.</w:t>
      </w:r>
    </w:p>
    <w:p w14:paraId="11912B20"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ΟΔΥΣΣΕΑΣ ΚΩΝΣΤΑΝΤΙΝΟΠ</w:t>
      </w:r>
      <w:r>
        <w:rPr>
          <w:rFonts w:eastAsia="UB-Helvetica" w:cs="Times New Roman"/>
          <w:b/>
          <w:szCs w:val="24"/>
        </w:rPr>
        <w:t>ΟΥΛΟΣ:</w:t>
      </w:r>
      <w:r>
        <w:rPr>
          <w:rFonts w:eastAsia="UB-Helvetica" w:cs="Times New Roman"/>
          <w:szCs w:val="24"/>
        </w:rPr>
        <w:t xml:space="preserve"> Συμφωνούμε απόλυτα.</w:t>
      </w:r>
    </w:p>
    <w:p w14:paraId="11912B21"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Ωραία, συμφωνούμε.</w:t>
      </w:r>
    </w:p>
    <w:p w14:paraId="11912B22" w14:textId="77777777" w:rsidR="00E556F1" w:rsidRDefault="000E0791">
      <w:pPr>
        <w:spacing w:line="600" w:lineRule="auto"/>
        <w:ind w:firstLine="720"/>
        <w:jc w:val="both"/>
        <w:rPr>
          <w:rFonts w:eastAsia="UB-Helvetica" w:cs="Times New Roman"/>
          <w:szCs w:val="24"/>
        </w:rPr>
      </w:pPr>
      <w:r>
        <w:rPr>
          <w:rFonts w:eastAsia="UB-Helvetica" w:cs="Times New Roman"/>
          <w:szCs w:val="24"/>
        </w:rPr>
        <w:t>Προχωρούμε στον κ. Λαμπρούλη, ειδικό αγορητή από το Κομμουνιστικό Κόμμα Ελλάδας</w:t>
      </w:r>
      <w:r>
        <w:rPr>
          <w:rFonts w:eastAsia="UB-Helvetica" w:cs="Times New Roman"/>
          <w:szCs w:val="24"/>
        </w:rPr>
        <w:t>.</w:t>
      </w:r>
    </w:p>
    <w:p w14:paraId="11912B23" w14:textId="77777777" w:rsidR="00E556F1" w:rsidRDefault="000E0791">
      <w:pPr>
        <w:spacing w:line="600" w:lineRule="auto"/>
        <w:ind w:firstLine="720"/>
        <w:jc w:val="both"/>
        <w:rPr>
          <w:rFonts w:eastAsia="UB-Helvetica" w:cs="Times New Roman"/>
          <w:szCs w:val="24"/>
        </w:rPr>
      </w:pPr>
      <w:r>
        <w:rPr>
          <w:rFonts w:eastAsia="UB-Helvetica" w:cs="Times New Roman"/>
          <w:szCs w:val="24"/>
        </w:rPr>
        <w:t>Έχετε τον λόγο για πέντε λεπτά, κύριε Λαμπρούλη.</w:t>
      </w:r>
    </w:p>
    <w:p w14:paraId="11912B24"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ΓΕΩΡΓΙΟΣ ΛΑΜΠΡΟΥΛΗΣ (Ζ΄ Αντιπρόεδρος της </w:t>
      </w:r>
      <w:r>
        <w:rPr>
          <w:rFonts w:eastAsia="UB-Helvetica" w:cs="Times New Roman"/>
          <w:b/>
          <w:szCs w:val="24"/>
        </w:rPr>
        <w:t>Βουλής):</w:t>
      </w:r>
      <w:r>
        <w:rPr>
          <w:rFonts w:eastAsia="UB-Helvetica" w:cs="Times New Roman"/>
          <w:szCs w:val="24"/>
        </w:rPr>
        <w:t xml:space="preserve"> Ευχαριστώ, κύριε Πρόεδρε.</w:t>
      </w:r>
    </w:p>
    <w:p w14:paraId="11912B25"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Σε ό,τι αφορά την τροπολογία 462, τοποθετήθηκε επαρκώς ο </w:t>
      </w:r>
      <w:r>
        <w:rPr>
          <w:rFonts w:eastAsia="UB-Helvetica" w:cs="Times New Roman"/>
          <w:szCs w:val="24"/>
        </w:rPr>
        <w:t>Κ</w:t>
      </w:r>
      <w:r>
        <w:rPr>
          <w:rFonts w:eastAsia="UB-Helvetica" w:cs="Times New Roman"/>
          <w:szCs w:val="24"/>
        </w:rPr>
        <w:t xml:space="preserve">οινοβουλευτικός μας </w:t>
      </w:r>
      <w:r>
        <w:rPr>
          <w:rFonts w:eastAsia="UB-Helvetica" w:cs="Times New Roman"/>
          <w:szCs w:val="24"/>
        </w:rPr>
        <w:t>Ε</w:t>
      </w:r>
      <w:r>
        <w:rPr>
          <w:rFonts w:eastAsia="UB-Helvetica" w:cs="Times New Roman"/>
          <w:szCs w:val="24"/>
        </w:rPr>
        <w:t>κπρόσωπος, αναδεικνύοντας και την υποκρισία και με τη σημερινή τροπολογία απέναντι σ’ ένα ζήτημα, το οποίο λειτουργεί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αυτού του συ</w:t>
      </w:r>
      <w:r>
        <w:rPr>
          <w:rFonts w:eastAsia="UB-Helvetica" w:cs="Times New Roman"/>
          <w:szCs w:val="24"/>
        </w:rPr>
        <w:t>στήματος, το οποίο -με συγχωρείτε πάρα πολύ- δεν πρόκειται να ελέγξει σε κα</w:t>
      </w:r>
      <w:r>
        <w:rPr>
          <w:rFonts w:eastAsia="UB-Helvetica" w:cs="Times New Roman"/>
          <w:szCs w:val="24"/>
        </w:rPr>
        <w:t>μ</w:t>
      </w:r>
      <w:r>
        <w:rPr>
          <w:rFonts w:eastAsia="UB-Helvetica" w:cs="Times New Roman"/>
          <w:szCs w:val="24"/>
        </w:rPr>
        <w:t xml:space="preserve">μιά περίπτωση τα δισεκατομμύρια και τον τεράστιο πλούτο που διακινείται μέσω των </w:t>
      </w:r>
      <w:r>
        <w:rPr>
          <w:rFonts w:eastAsia="UB-Helvetica" w:cs="Times New Roman"/>
          <w:szCs w:val="24"/>
          <w:lang w:val="en-US"/>
        </w:rPr>
        <w:t>offshore</w:t>
      </w:r>
      <w:r>
        <w:rPr>
          <w:rFonts w:eastAsia="UB-Helvetica" w:cs="Times New Roman"/>
          <w:szCs w:val="24"/>
        </w:rPr>
        <w:t xml:space="preserve"> από επιχειρηματίες, επιχειρηματικούς ομίλους κ.λπ.. Δηλαδή, με το κλέψιμο του ιδρώτα του λ</w:t>
      </w:r>
      <w:r>
        <w:rPr>
          <w:rFonts w:eastAsia="UB-Helvetica" w:cs="Times New Roman"/>
          <w:szCs w:val="24"/>
        </w:rPr>
        <w:t xml:space="preserve">αού μας γίνεται ο πλουτισμός όλων αυτών των καπιταλιστών, των κεφαλαιοκρατών, οι οποίοι μέσω φορολογικών παραδείσων φοροδιαφεύγουν και όχι μόνο μέσω αυτού του τρόπου αλλά και με μια σειρά νομοθετήματα. </w:t>
      </w:r>
    </w:p>
    <w:p w14:paraId="11912B26" w14:textId="77777777" w:rsidR="00E556F1" w:rsidRDefault="000E0791">
      <w:pPr>
        <w:spacing w:line="600" w:lineRule="auto"/>
        <w:ind w:firstLine="720"/>
        <w:jc w:val="both"/>
        <w:rPr>
          <w:rFonts w:eastAsia="UB-Helvetica" w:cs="Times New Roman"/>
          <w:szCs w:val="24"/>
        </w:rPr>
      </w:pPr>
      <w:r>
        <w:rPr>
          <w:rFonts w:eastAsia="UB-Helvetica" w:cs="Times New Roman"/>
          <w:szCs w:val="24"/>
        </w:rPr>
        <w:t>Εκεί έγκειται, λοιπόν, η υποκρισία της Κυβέρνησης, όχ</w:t>
      </w:r>
      <w:r>
        <w:rPr>
          <w:rFonts w:eastAsia="UB-Helvetica" w:cs="Times New Roman"/>
          <w:szCs w:val="24"/>
        </w:rPr>
        <w:t>ι μόνο της παρούσας, αλλά και των προηγούμενων, σ’ αυτά τα ζητήματα τα περί διαφθοράς, τα οποία</w:t>
      </w:r>
      <w:r>
        <w:rPr>
          <w:rFonts w:eastAsia="UB-Helvetica" w:cs="Times New Roman"/>
          <w:szCs w:val="24"/>
        </w:rPr>
        <w:t>,</w:t>
      </w:r>
      <w:r>
        <w:rPr>
          <w:rFonts w:eastAsia="UB-Helvetica" w:cs="Times New Roman"/>
          <w:szCs w:val="24"/>
        </w:rPr>
        <w:t xml:space="preserve"> ειρήσθω εν παρόδω</w:t>
      </w:r>
      <w:r>
        <w:rPr>
          <w:rFonts w:eastAsia="UB-Helvetica" w:cs="Times New Roman"/>
          <w:szCs w:val="24"/>
        </w:rPr>
        <w:t>,</w:t>
      </w:r>
      <w:r>
        <w:rPr>
          <w:rFonts w:eastAsia="UB-Helvetica" w:cs="Times New Roman"/>
          <w:szCs w:val="24"/>
        </w:rPr>
        <w:t xml:space="preserve"> δεν ήλθαν από τον ουρανό, αλλά είναι σύμφυτα με το ίδιο το καπιταλιστικό σύστημα. Όσα μέτρα κι αν προσπαθείτε να προωθήσετε, να πάρετε, προκ</w:t>
      </w:r>
      <w:r>
        <w:rPr>
          <w:rFonts w:eastAsia="UB-Helvetica" w:cs="Times New Roman"/>
          <w:szCs w:val="24"/>
        </w:rPr>
        <w:t xml:space="preserve">ειμένου να «ρίξετε στάχτη» στα μάτια του λαού, αυτή η διαπλοκή </w:t>
      </w:r>
      <w:r>
        <w:rPr>
          <w:rFonts w:eastAsia="UB-Helvetica" w:cs="Times New Roman"/>
          <w:szCs w:val="24"/>
        </w:rPr>
        <w:t>-</w:t>
      </w:r>
      <w:r>
        <w:rPr>
          <w:rFonts w:eastAsia="UB-Helvetica" w:cs="Times New Roman"/>
          <w:szCs w:val="24"/>
        </w:rPr>
        <w:t>ή όπως αλλιώς τη λέτε</w:t>
      </w:r>
      <w:r>
        <w:rPr>
          <w:rFonts w:eastAsia="UB-Helvetica" w:cs="Times New Roman"/>
          <w:szCs w:val="24"/>
        </w:rPr>
        <w:t>-</w:t>
      </w:r>
      <w:r>
        <w:rPr>
          <w:rFonts w:eastAsia="UB-Helvetica" w:cs="Times New Roman"/>
          <w:szCs w:val="24"/>
        </w:rPr>
        <w:t xml:space="preserve"> θα συνεχίζεται και θα διαιωνίζεται όσο υπάρχει αυτό το σύστημα, γιατί είναι -όπως είπαμε- γέννημα-θρέμμα αυτού του συστήματος.</w:t>
      </w:r>
    </w:p>
    <w:p w14:paraId="11912B27" w14:textId="77777777" w:rsidR="00E556F1" w:rsidRDefault="000E0791">
      <w:pPr>
        <w:spacing w:after="0" w:line="600" w:lineRule="auto"/>
        <w:ind w:firstLine="720"/>
        <w:jc w:val="both"/>
        <w:rPr>
          <w:rFonts w:eastAsia="UB-Helvetica" w:cs="Times New Roman"/>
          <w:szCs w:val="24"/>
        </w:rPr>
      </w:pPr>
      <w:r>
        <w:rPr>
          <w:rFonts w:eastAsia="UB-Helvetica" w:cs="Times New Roman"/>
          <w:szCs w:val="24"/>
        </w:rPr>
        <w:t>Σε ό,τι αφορά στην τροπολογία 459, που αφο</w:t>
      </w:r>
      <w:r>
        <w:rPr>
          <w:rFonts w:eastAsia="UB-Helvetica" w:cs="Times New Roman"/>
          <w:szCs w:val="24"/>
        </w:rPr>
        <w:t xml:space="preserve">ρά το Υπουργείο Εθνικής Άμυνας, που προτείνει την έναρξη της τριετούς φοίτησης στις ανώτερες στρατιωτικές σχολές υπαξιωματικών, αν και δεν είναι παρών ο αρμόδιος Υπουργός Εθνικής Άμυνας, μπαίνουν κάποια θέματα κατά τη γνώμη μας. </w:t>
      </w:r>
    </w:p>
    <w:p w14:paraId="11912B28"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Τα Επιτελεία βιάζονται. Απ</w:t>
      </w:r>
      <w:r>
        <w:rPr>
          <w:rFonts w:eastAsia="UB-Helvetica" w:cs="Times New Roman"/>
          <w:szCs w:val="24"/>
        </w:rPr>
        <w:t>ό ό,τι λέει και η αιτιολογική έκθεση «βούλονται» να ξεκινήσει άμεσα αυτή η τριετής θητεία των υπαξιωματικών, όταν πριν από λίγους μήνες, εντός του 2016, ψηφίστηκε ο νόμος. Γιατί δεν προβλέφθηκε τότε να περάσει αυτό;</w:t>
      </w:r>
    </w:p>
    <w:p w14:paraId="11912B29"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Δεύτερον, είναι επίσης άγνωστο το εάν θα</w:t>
      </w:r>
      <w:r>
        <w:rPr>
          <w:rFonts w:eastAsia="UB-Helvetica" w:cs="Times New Roman"/>
          <w:szCs w:val="24"/>
        </w:rPr>
        <w:t xml:space="preserve"> γλιτώσουν</w:t>
      </w:r>
      <w:r>
        <w:rPr>
          <w:rFonts w:eastAsia="UB-Helvetica" w:cs="Times New Roman"/>
          <w:szCs w:val="24"/>
        </w:rPr>
        <w:t>,</w:t>
      </w:r>
      <w:r>
        <w:rPr>
          <w:rFonts w:eastAsia="UB-Helvetica" w:cs="Times New Roman"/>
          <w:szCs w:val="24"/>
        </w:rPr>
        <w:t xml:space="preserve"> για παράδειγμα</w:t>
      </w:r>
      <w:r>
        <w:rPr>
          <w:rFonts w:eastAsia="UB-Helvetica" w:cs="Times New Roman"/>
          <w:szCs w:val="24"/>
        </w:rPr>
        <w:t>,</w:t>
      </w:r>
      <w:r>
        <w:rPr>
          <w:rFonts w:eastAsia="UB-Helvetica" w:cs="Times New Roman"/>
          <w:szCs w:val="24"/>
        </w:rPr>
        <w:t xml:space="preserve"> τους μισθούς ενός έτους και από τις τρε</w:t>
      </w:r>
      <w:r>
        <w:rPr>
          <w:rFonts w:eastAsia="UB-Helvetica" w:cs="Times New Roman"/>
          <w:szCs w:val="24"/>
        </w:rPr>
        <w:t>ι</w:t>
      </w:r>
      <w:r>
        <w:rPr>
          <w:rFonts w:eastAsia="UB-Helvetica" w:cs="Times New Roman"/>
          <w:szCs w:val="24"/>
        </w:rPr>
        <w:t xml:space="preserve">ς σχολές, Ναυτικό, Αεροπορία και Στρατό Ξηράς. </w:t>
      </w:r>
    </w:p>
    <w:p w14:paraId="11912B2A"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Τα έξοδα από την παραμονή στις σχολές των σπουδαστών κατά το επιπλέον είναι ισόποσα με τους μισθούς ή όχι; Γιατί στην ουσία δεν θα υπάρχει κ</w:t>
      </w:r>
      <w:r>
        <w:rPr>
          <w:rFonts w:eastAsia="UB-Helvetica" w:cs="Times New Roman"/>
          <w:szCs w:val="24"/>
        </w:rPr>
        <w:t>ανένα οικονομικό όφελος από τη διοίκηση εάν καταβληθούν. Ή μήπως οι σχολές θα φροντίσουν να τους έχουν ανέξοδα, όπως γινόταν με τους προηγούμενους μετά τα δύο χρόνια φοίτησης στις ετήσιες σχολές και άρα με αυτόν τον τρόπο θα εξοικονομήσουν και τους μισθούς</w:t>
      </w:r>
      <w:r>
        <w:rPr>
          <w:rFonts w:eastAsia="UB-Helvetica" w:cs="Times New Roman"/>
          <w:szCs w:val="24"/>
        </w:rPr>
        <w:t>.</w:t>
      </w:r>
    </w:p>
    <w:p w14:paraId="11912B2B"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Εδώ πρέπει να λάβουμε υπ’ όψιν ότι ήδη οι πρωτοετείς με την εφαρμογή της τροπολογίας θα αρχίσουν να παίρνουν μισθό ένα</w:t>
      </w:r>
      <w:r>
        <w:rPr>
          <w:rFonts w:eastAsia="UB-Helvetica" w:cs="Times New Roman"/>
          <w:szCs w:val="24"/>
        </w:rPr>
        <w:t>ν</w:t>
      </w:r>
      <w:r>
        <w:rPr>
          <w:rFonts w:eastAsia="UB-Helvetica" w:cs="Times New Roman"/>
          <w:szCs w:val="24"/>
        </w:rPr>
        <w:t xml:space="preserve"> χρόνο αργότερα και με τα μέχρι τώρα ισχύοντα μετά τα δύο χρόνια φοίτησης στη σχολή</w:t>
      </w:r>
      <w:r>
        <w:rPr>
          <w:rFonts w:eastAsia="UB-Helvetica" w:cs="Times New Roman"/>
          <w:szCs w:val="24"/>
        </w:rPr>
        <w:t>,</w:t>
      </w:r>
      <w:r>
        <w:rPr>
          <w:rFonts w:eastAsia="UB-Helvetica" w:cs="Times New Roman"/>
          <w:szCs w:val="24"/>
        </w:rPr>
        <w:t xml:space="preserve"> όταν αποφοιτούσαν μισθοδοτούνταν και παρέμεναν σε </w:t>
      </w:r>
      <w:r>
        <w:rPr>
          <w:rFonts w:eastAsia="UB-Helvetica" w:cs="Times New Roman"/>
          <w:szCs w:val="24"/>
        </w:rPr>
        <w:t>πρακτική εργαζόμενοι σαν κελευστές, σμηνίες, λοχίες κ</w:t>
      </w:r>
      <w:r>
        <w:rPr>
          <w:rFonts w:eastAsia="UB-Helvetica" w:cs="Times New Roman"/>
          <w:szCs w:val="24"/>
        </w:rPr>
        <w:t>.</w:t>
      </w:r>
      <w:r>
        <w:rPr>
          <w:rFonts w:eastAsia="UB-Helvetica" w:cs="Times New Roman"/>
          <w:szCs w:val="24"/>
        </w:rPr>
        <w:t>λπ</w:t>
      </w:r>
      <w:r>
        <w:rPr>
          <w:rFonts w:eastAsia="UB-Helvetica" w:cs="Times New Roman"/>
          <w:szCs w:val="24"/>
        </w:rPr>
        <w:t>.</w:t>
      </w:r>
      <w:r>
        <w:rPr>
          <w:rFonts w:eastAsia="UB-Helvetica" w:cs="Times New Roman"/>
          <w:szCs w:val="24"/>
        </w:rPr>
        <w:t xml:space="preserve">, χωρίς όμως έξοδα από τις σχολές. </w:t>
      </w:r>
    </w:p>
    <w:p w14:paraId="11912B2C"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Επίσης, είναι σημαντικό να ξέρουμε επίσημα εάν οι σημερινοί πρωτοετείς κατατασσόμενοι γνώριζαν ή όχι ότι πάνε για τρία χρόνια. </w:t>
      </w:r>
    </w:p>
    <w:p w14:paraId="11912B2D"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Επειδή</w:t>
      </w:r>
      <w:r>
        <w:rPr>
          <w:rFonts w:eastAsia="UB-Helvetica" w:cs="Times New Roman"/>
          <w:szCs w:val="24"/>
        </w:rPr>
        <w:t>,</w:t>
      </w:r>
      <w:r>
        <w:rPr>
          <w:rFonts w:eastAsia="UB-Helvetica" w:cs="Times New Roman"/>
          <w:szCs w:val="24"/>
        </w:rPr>
        <w:t xml:space="preserve"> λοιπόν</w:t>
      </w:r>
      <w:r>
        <w:rPr>
          <w:rFonts w:eastAsia="UB-Helvetica" w:cs="Times New Roman"/>
          <w:szCs w:val="24"/>
        </w:rPr>
        <w:t>,</w:t>
      </w:r>
      <w:r>
        <w:rPr>
          <w:rFonts w:eastAsia="UB-Helvetica" w:cs="Times New Roman"/>
          <w:szCs w:val="24"/>
        </w:rPr>
        <w:t xml:space="preserve"> με βάση και τα ερωτ</w:t>
      </w:r>
      <w:r>
        <w:rPr>
          <w:rFonts w:eastAsia="UB-Helvetica" w:cs="Times New Roman"/>
          <w:szCs w:val="24"/>
        </w:rPr>
        <w:t xml:space="preserve">ήματα αυτά δεν είμαστε </w:t>
      </w:r>
      <w:r>
        <w:rPr>
          <w:rFonts w:eastAsia="UB-Helvetica" w:cs="Times New Roman"/>
          <w:szCs w:val="24"/>
        </w:rPr>
        <w:t>πε</w:t>
      </w:r>
      <w:r>
        <w:rPr>
          <w:rFonts w:eastAsia="UB-Helvetica" w:cs="Times New Roman"/>
          <w:szCs w:val="24"/>
        </w:rPr>
        <w:t xml:space="preserve">πεισμένοι για το εάν η διοίκηση έχει άδικο ή όχι, θα ψηφίσουμε «παρών» στη συγκεκριμένη τροπολογία, προσθέτοντας ένα ερώτημα, αξιοποιώντας τη σημερινή τροπολογία. </w:t>
      </w:r>
    </w:p>
    <w:p w14:paraId="11912B2E"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Δεν βλέπω ακόμα τον αρμόδιο Υπουργό, αλλά ελπίζω να απαντήσει και </w:t>
      </w:r>
      <w:r>
        <w:rPr>
          <w:rFonts w:eastAsia="UB-Helvetica" w:cs="Times New Roman"/>
          <w:szCs w:val="24"/>
        </w:rPr>
        <w:t>σε αυτό το ερώτημα, τι θα γίνει με τους εργαζόμενους στα αμυντικά συστήματα. Οι εργαζόμενοι αυτοί είναι απλήρωτοι επί ενάμιση μήνα, βρίσκονται σε κινητοποιήσεις</w:t>
      </w:r>
      <w:r>
        <w:rPr>
          <w:rFonts w:eastAsia="UB-Helvetica" w:cs="Times New Roman"/>
          <w:szCs w:val="24"/>
        </w:rPr>
        <w:t>,</w:t>
      </w:r>
      <w:r>
        <w:rPr>
          <w:rFonts w:eastAsia="UB-Helvetica" w:cs="Times New Roman"/>
          <w:szCs w:val="24"/>
        </w:rPr>
        <w:t xml:space="preserve"> που οι ίδιοι αποφάσισαν, διεκδικώντας το αυτονόητο, δηλαδή να πληρωθούν τα δεδουλευμένα τους, </w:t>
      </w:r>
      <w:r>
        <w:rPr>
          <w:rFonts w:eastAsia="UB-Helvetica" w:cs="Times New Roman"/>
          <w:szCs w:val="24"/>
        </w:rPr>
        <w:t xml:space="preserve">βάζοντας επίσης και το ζήτημα της συνέχισης λειτουργίας των αμυντικών συστημάτων, που μπορούν να προσφέρουν στην αμυντική βιομηχανία της χώρας μας, γιατί φοβούνται τη συνεχόμενη απαξίωση αυτής της λειτουργίας, με ενδεχόμενη προοπτική ακόμη και το κλείσιμό </w:t>
      </w:r>
      <w:r>
        <w:rPr>
          <w:rFonts w:eastAsia="UB-Helvetica" w:cs="Times New Roman"/>
          <w:szCs w:val="24"/>
        </w:rPr>
        <w:t xml:space="preserve">τους. </w:t>
      </w:r>
    </w:p>
    <w:p w14:paraId="11912B2F"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Σε ό,τι αφορά στην τροπολογία με αριθμό 460 του Υπουργείου Εξωτερικών, για την πληρωμή των δαπανών απόσπασης, μετακίνησης και την καταβολή των επιδομάτων υπηρεσίας αλλοδαπής –αυτά τα τρία περιλαμβάνει, κύριε Υπουργέ, εάν δεν κάνω λάθος- εμείς λέμε ό</w:t>
      </w:r>
      <w:r>
        <w:rPr>
          <w:rFonts w:eastAsia="UB-Helvetica" w:cs="Times New Roman"/>
          <w:szCs w:val="24"/>
        </w:rPr>
        <w:t xml:space="preserve">τι και αυτά τα επιδόματα, όπως βεβαίως και ο μισθός, θα πρέπει να εξασφαλίζονται από τον κρατικό προϋπολογισμό. </w:t>
      </w:r>
    </w:p>
    <w:p w14:paraId="11912B30"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Εδώ ανοίγετε μια ιστορία. Βάζετε αυτά τα επιδόματα συνολικά μέσα σε προγράμματα και φοβούμαστε ότι ανοίγετε τον δρόμο για αντίστοιχες κατηγορίε</w:t>
      </w:r>
      <w:r>
        <w:rPr>
          <w:rFonts w:eastAsia="UB-Helvetica" w:cs="Times New Roman"/>
          <w:szCs w:val="24"/>
        </w:rPr>
        <w:t xml:space="preserve">ς εργαζομένων στον ευρύτερο δημόσιο τομέα να γίνει το ίδιο, δηλαδή να ενταχθούν τα όποια επιδόματα σε χρηματοδοτικά προγράμματα. Να σημειώσουμε ότι η εμπειρία λέει ότι αυτά τα επιδόματα δεν καταβάλλονται στην ώρα τους σε όσους τα δικαιούνται. </w:t>
      </w:r>
    </w:p>
    <w:p w14:paraId="11912B31"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Γι’ αυτό, λο</w:t>
      </w:r>
      <w:r>
        <w:rPr>
          <w:rFonts w:eastAsia="UB-Helvetica" w:cs="Times New Roman"/>
          <w:szCs w:val="24"/>
        </w:rPr>
        <w:t xml:space="preserve">ιπόν, θα καταψηφίσουμε αυτή την τροπολογία.   </w:t>
      </w:r>
    </w:p>
    <w:p w14:paraId="11912B32"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1912B33"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Τελειώνω σε ένα λεπτό, κύριε Πρόεδρε. </w:t>
      </w:r>
    </w:p>
    <w:p w14:paraId="11912B34"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Σε ό,τι αφορά την τροπολογία του Υπουργείου Παιδείας με αριθμό 461, εμείς θα συμφωνούσ</w:t>
      </w:r>
      <w:r>
        <w:rPr>
          <w:rFonts w:eastAsia="UB-Helvetica" w:cs="Times New Roman"/>
          <w:szCs w:val="24"/>
        </w:rPr>
        <w:t xml:space="preserve">αμε με τη δεύτερη διάταξη, που αφορά τους μαθητές. Όμως, έχουμε μια ένσταση σε ό,τι αφορά στην πρώτη διάταξη, η οποία επιχειρεί να διαχειριστεί ένα υπαρκτό πρόβλημα, χωρίς να δίνεται λύση στα ζητήματα των αναπληρωτών, των κενών θέσεων στα σχολεία στη χώρα </w:t>
      </w:r>
      <w:r>
        <w:rPr>
          <w:rFonts w:eastAsia="UB-Helvetica" w:cs="Times New Roman"/>
          <w:szCs w:val="24"/>
        </w:rPr>
        <w:t xml:space="preserve">μας. </w:t>
      </w:r>
    </w:p>
    <w:p w14:paraId="11912B35"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 αυτό, θα ψηφίσουμε «παρών» σε αυτή την τροπολογία.   </w:t>
      </w:r>
    </w:p>
    <w:p w14:paraId="11912B36"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κύριε Πρόεδρε. </w:t>
      </w:r>
    </w:p>
    <w:p w14:paraId="11912B37"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Κύριε Πρόεδρε, υπάρχει ένα πρόβλημα. </w:t>
      </w:r>
    </w:p>
    <w:p w14:paraId="11912B38"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Αγαπητέ Υπουργέ, θα το διορθώσετε; Το πήρατε χαμπάρι;</w:t>
      </w:r>
    </w:p>
    <w:p w14:paraId="11912B39"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ΙΩΑΝΝΗΣ ΑΜΑΝΑΤΙΔΗΣ (Υφυπουργός Εξωτερικών): </w:t>
      </w:r>
      <w:r>
        <w:rPr>
          <w:rFonts w:eastAsia="UB-Helvetica" w:cs="Times New Roman"/>
          <w:szCs w:val="24"/>
        </w:rPr>
        <w:t xml:space="preserve">Τι πρόβλημα υπάρχει; </w:t>
      </w:r>
    </w:p>
    <w:p w14:paraId="11912B3A"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Κατ’ αρχάς υπογράφετε ως Υφυπουργός Οικονομικών και κατά δεύτερον δεν έχετε νομοθετική πρωτοβουλία. </w:t>
      </w:r>
    </w:p>
    <w:p w14:paraId="11912B3B"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Ας υπογράψει ο κ. Φλαμπουράρης που κάθεται δίπλα σας. </w:t>
      </w:r>
    </w:p>
    <w:p w14:paraId="11912B3C"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ΙΩΑΝΝΗΣ ΑΜΑΝΑΤΙΔΗΣ (Υφυπουργός Εξωτερικών): </w:t>
      </w:r>
      <w:r>
        <w:rPr>
          <w:rFonts w:eastAsia="UB-Helvetica" w:cs="Times New Roman"/>
          <w:szCs w:val="24"/>
        </w:rPr>
        <w:t>Ευχαριστώ, κύριε</w:t>
      </w:r>
      <w:r>
        <w:rPr>
          <w:rFonts w:eastAsia="UB-Helvetica" w:cs="Times New Roman"/>
          <w:szCs w:val="24"/>
        </w:rPr>
        <w:t xml:space="preserve"> Λοβέδρο. </w:t>
      </w:r>
    </w:p>
    <w:p w14:paraId="11912B3D"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szCs w:val="24"/>
        </w:rPr>
        <w:t>Κύριε Πρόεδρε, μπορώ να τοποθετηθώ;</w:t>
      </w:r>
    </w:p>
    <w:p w14:paraId="11912B3E" w14:textId="77777777" w:rsidR="00E556F1" w:rsidRDefault="000E0791">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Ναι, κύριε Υπουργέ. </w:t>
      </w:r>
    </w:p>
    <w:p w14:paraId="11912B3F" w14:textId="77777777" w:rsidR="00E556F1" w:rsidRDefault="000E0791">
      <w:pPr>
        <w:tabs>
          <w:tab w:val="left" w:pos="2096"/>
        </w:tabs>
        <w:spacing w:after="0" w:line="600" w:lineRule="auto"/>
        <w:ind w:firstLine="720"/>
        <w:jc w:val="both"/>
        <w:rPr>
          <w:rFonts w:eastAsia="Times New Roman" w:cs="Times New Roman"/>
          <w:szCs w:val="24"/>
        </w:rPr>
      </w:pPr>
      <w:r>
        <w:rPr>
          <w:rFonts w:eastAsia="UB-Helvetica" w:cs="Times New Roman"/>
          <w:b/>
          <w:szCs w:val="24"/>
        </w:rPr>
        <w:t xml:space="preserve">ΙΩΑΝΝΗΣ ΑΜΑΝΑΤΙΔΗΣ (Υφυπουργός Εξωτερικών): </w:t>
      </w:r>
      <w:r>
        <w:rPr>
          <w:rFonts w:eastAsia="UB-Helvetica" w:cs="Times New Roman"/>
          <w:szCs w:val="24"/>
        </w:rPr>
        <w:t>Σχετικά με αυτά που είπε ο αγορητής του ΚΚΕ, θα ήθελα να πω ότι η διάταξη αυτή δεν έχει σχέση με το ότι δεν θα</w:t>
      </w:r>
      <w:r>
        <w:rPr>
          <w:rFonts w:eastAsia="UB-Helvetica" w:cs="Times New Roman"/>
          <w:szCs w:val="24"/>
        </w:rPr>
        <w:t xml:space="preserve"> καλύπτονται από τον δημόσιο προϋπολογισμό</w:t>
      </w:r>
      <w:r>
        <w:rPr>
          <w:rFonts w:eastAsia="UB-Helvetica" w:cs="Times New Roman"/>
          <w:b/>
          <w:szCs w:val="24"/>
        </w:rPr>
        <w:t>.</w:t>
      </w:r>
      <w:r>
        <w:rPr>
          <w:rFonts w:eastAsia="Times New Roman" w:cs="Times New Roman"/>
          <w:szCs w:val="24"/>
        </w:rPr>
        <w:t xml:space="preserve"> </w:t>
      </w:r>
      <w:r>
        <w:rPr>
          <w:rFonts w:eastAsia="Times New Roman" w:cs="Times New Roman"/>
          <w:szCs w:val="24"/>
        </w:rPr>
        <w:t>Απλώς δίνει τη δυνατότητα και εφόσον υπάρχουν από εκεί, να χρησιμοποιηθούν και εκείνα. Αυτό είναι μόνο, δεν υπάρχει κάτι άλλο. Δηλαδή, δεν είναι ότι δεν θα καλυφθούν ή ότι υπάρχει κάποια σκοπιμότητα, για να χαθού</w:t>
      </w:r>
      <w:r>
        <w:rPr>
          <w:rFonts w:eastAsia="Times New Roman" w:cs="Times New Roman"/>
          <w:szCs w:val="24"/>
        </w:rPr>
        <w:t xml:space="preserve">ν ή οτιδήποτε. Γι’ αυτό μόνο κάνω μία διευκρίνιση, για να ξεκαθαριστεί. </w:t>
      </w:r>
    </w:p>
    <w:p w14:paraId="11912B40"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Κύριε Πρόεδρε, μπορώ να έχω τον λόγο; </w:t>
      </w:r>
    </w:p>
    <w:p w14:paraId="11912B41"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Υφυπουργέ, θέλει να πει κάτι ο κ. Λαμπρούλης. </w:t>
      </w:r>
    </w:p>
    <w:p w14:paraId="11912B42" w14:textId="77777777" w:rsidR="00E556F1" w:rsidRDefault="000E0791">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κύριε Λαμπρούλη, έχετε τον λόγο. </w:t>
      </w:r>
    </w:p>
    <w:p w14:paraId="11912B43"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Κύριε Πρόεδρε, όσον αφορά αυτό που αναδείξαμε ή αυτό που είπα προηγουμένως, ο Υπουργός απαντάει κατά τα δικά του, όπως το κατάλαβε. </w:t>
      </w:r>
    </w:p>
    <w:p w14:paraId="11912B44"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είναι έτσι, εγώ θα το επαναλάβω: Λέ</w:t>
      </w:r>
      <w:r>
        <w:rPr>
          <w:rFonts w:eastAsia="Times New Roman" w:cs="Times New Roman"/>
          <w:szCs w:val="24"/>
        </w:rPr>
        <w:t>με, λοιπόν, ότι όσον αφορά τα επιδόματα, γιατί έως τώρα από τον κρατικό προϋπολογισμό πληρώνονταν…</w:t>
      </w:r>
    </w:p>
    <w:p w14:paraId="11912B45"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Και θα εξακολουθούν, εφόσον όμως υπάρχουν άλλα, όχι…</w:t>
      </w:r>
    </w:p>
    <w:p w14:paraId="11912B46"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Εφόσον, όμως, υπάρχουν τα κονδύλια από τα προγράμματα. Έτσι δεν είναι; </w:t>
      </w:r>
    </w:p>
    <w:p w14:paraId="11912B47"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Όχι!</w:t>
      </w:r>
    </w:p>
    <w:p w14:paraId="11912B48"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Μα, με συγχωρείτε, μέσα στην τροπολογία λέτε συγκεκριμένα στην τελευταία παράγραφο τη</w:t>
      </w:r>
      <w:r>
        <w:rPr>
          <w:rFonts w:eastAsia="Times New Roman" w:cs="Times New Roman"/>
          <w:szCs w:val="24"/>
        </w:rPr>
        <w:t>ς πρώτης σελίδας της αιτιολογικής έκθεσης: «Επομένως, για την πληρέστερη αξιοποίηση πόρων από συγχρηματοδοτούμενα προγράμματα με ανάλογη ελάφρυνση των δαπανών του κρατικού προϋπολογισμού</w:t>
      </w:r>
      <w:r>
        <w:rPr>
          <w:rFonts w:eastAsia="Times New Roman" w:cs="Times New Roman"/>
          <w:szCs w:val="24"/>
        </w:rPr>
        <w:t>,</w:t>
      </w:r>
      <w:r>
        <w:rPr>
          <w:rFonts w:eastAsia="Times New Roman" w:cs="Times New Roman"/>
          <w:szCs w:val="24"/>
        </w:rPr>
        <w:t xml:space="preserve"> κρίνεται σκόπιμη η συμπλήρωση και τα λοιπά». Άρα, λοιπόν</w:t>
      </w:r>
      <w:r>
        <w:rPr>
          <w:rFonts w:eastAsia="Times New Roman" w:cs="Times New Roman"/>
          <w:szCs w:val="24"/>
        </w:rPr>
        <w:t>,</w:t>
      </w:r>
      <w:r>
        <w:rPr>
          <w:rFonts w:eastAsia="Times New Roman" w:cs="Times New Roman"/>
          <w:szCs w:val="24"/>
        </w:rPr>
        <w:t xml:space="preserve"> και εσείς </w:t>
      </w:r>
      <w:r>
        <w:rPr>
          <w:rFonts w:eastAsia="Times New Roman" w:cs="Times New Roman"/>
          <w:szCs w:val="24"/>
        </w:rPr>
        <w:t xml:space="preserve">ο ίδιος το είπατε, υποστηρίζοντας την τροπολογία σας. </w:t>
      </w:r>
    </w:p>
    <w:p w14:paraId="11912B49" w14:textId="77777777" w:rsidR="00E556F1" w:rsidRDefault="000E079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βάζουμε το θέμα</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αυτό να αξιοποιηθεί, πέραν του ότι διαφωνούμε και πιστεύουμε ότι δεν θα πρέπει να πληρώνονται και αυτές οι δαπάνες του προσωπικού –επιδόματα- όπως αναφέρονται μέσα, </w:t>
      </w:r>
      <w:r>
        <w:rPr>
          <w:rFonts w:eastAsia="Times New Roman" w:cs="Times New Roman"/>
          <w:szCs w:val="24"/>
        </w:rPr>
        <w:t>από προγράμματα</w:t>
      </w:r>
      <w:r>
        <w:rPr>
          <w:rFonts w:eastAsia="Times New Roman" w:cs="Times New Roman"/>
          <w:szCs w:val="24"/>
        </w:rPr>
        <w:t>,</w:t>
      </w:r>
      <w:r>
        <w:rPr>
          <w:rFonts w:eastAsia="Times New Roman" w:cs="Times New Roman"/>
          <w:szCs w:val="24"/>
        </w:rPr>
        <w:t xml:space="preserve"> τα οποία δεν ξέρουμε πόσο και εάν θα επαρκούν για όλο το διάστημα της χρηματοδοτικής αυτής περιόδου. Αυτό είναι το πρώτο. Το δεύτερο είναι ότι ανοίγεται ένας επικίνδυνος ενδεχόμενα δρόμος και για άλλες κατηγορίες εργαζομένων, σε ό,τι αφορά</w:t>
      </w:r>
      <w:r>
        <w:rPr>
          <w:rFonts w:eastAsia="Times New Roman" w:cs="Times New Roman"/>
          <w:szCs w:val="24"/>
        </w:rPr>
        <w:t xml:space="preserve"> τα επιδόματα και την καταβολή τους, να εξαρτώνται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προγράμματα και όχι όπως έως τώρα αμιγώς από τον κρατικό προϋπολογισμό. Αυτή είναι η ανησυχία μας και γι’ αυτό θα πάμε στο «κατά». </w:t>
      </w:r>
    </w:p>
    <w:p w14:paraId="11912B4A"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w:t>
      </w:r>
    </w:p>
    <w:p w14:paraId="11912B4B" w14:textId="77777777" w:rsidR="00E556F1" w:rsidRDefault="000E0791">
      <w:pPr>
        <w:spacing w:line="600" w:lineRule="auto"/>
        <w:ind w:firstLine="720"/>
        <w:jc w:val="both"/>
        <w:rPr>
          <w:rFonts w:eastAsia="Times New Roman"/>
          <w:szCs w:val="24"/>
        </w:rPr>
      </w:pPr>
      <w:r>
        <w:rPr>
          <w:rFonts w:eastAsia="Times New Roman"/>
          <w:szCs w:val="24"/>
        </w:rPr>
        <w:t xml:space="preserve">Φαντάζομαι, κύριε </w:t>
      </w:r>
      <w:r>
        <w:rPr>
          <w:rFonts w:eastAsia="Times New Roman"/>
          <w:szCs w:val="24"/>
        </w:rPr>
        <w:t>Υπουργέ, κύριε Αμανατίδη, ότι αυτό που είπε ο κ. Λαμπρούλης…</w:t>
      </w:r>
    </w:p>
    <w:p w14:paraId="11912B4C"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Κύριε Πρόεδρε, δεν έχω να απαντήσω. Εντάξει, τώρα στην εκτίμηση δεν έχω να απαντήσω. Η τροπολογία είναι συγκεκριμένη και για το άλλο ευχαριστώ τον κ. Λ</w:t>
      </w:r>
      <w:r>
        <w:rPr>
          <w:rFonts w:eastAsia="Times New Roman"/>
          <w:szCs w:val="24"/>
        </w:rPr>
        <w:t xml:space="preserve">οβέρδο. </w:t>
      </w:r>
    </w:p>
    <w:p w14:paraId="11912B4D"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Εντάξει, καλώς. </w:t>
      </w:r>
    </w:p>
    <w:p w14:paraId="11912B4E" w14:textId="77777777" w:rsidR="00E556F1" w:rsidRDefault="000E0791">
      <w:pPr>
        <w:spacing w:line="600" w:lineRule="auto"/>
        <w:ind w:firstLine="720"/>
        <w:jc w:val="both"/>
        <w:rPr>
          <w:rFonts w:eastAsia="Times New Roman"/>
          <w:szCs w:val="24"/>
        </w:rPr>
      </w:pPr>
      <w:r>
        <w:rPr>
          <w:rFonts w:eastAsia="Times New Roman"/>
          <w:szCs w:val="24"/>
        </w:rPr>
        <w:t xml:space="preserve">Τον λόγο έχει ο ειδικός αγορητής από το Ποτάμι κ. Σπυρίδων Λυκούδης. </w:t>
      </w:r>
    </w:p>
    <w:p w14:paraId="11912B4F" w14:textId="77777777" w:rsidR="00E556F1" w:rsidRDefault="000E0791">
      <w:pPr>
        <w:spacing w:line="600" w:lineRule="auto"/>
        <w:ind w:firstLine="720"/>
        <w:jc w:val="both"/>
        <w:rPr>
          <w:rFonts w:eastAsia="Times New Roman"/>
          <w:szCs w:val="24"/>
        </w:rPr>
      </w:pPr>
      <w:r>
        <w:rPr>
          <w:rFonts w:eastAsia="Times New Roman"/>
          <w:szCs w:val="24"/>
        </w:rPr>
        <w:t xml:space="preserve">Ορίστε, κύριε Λυκούδη, έχετε τον λόγο. </w:t>
      </w:r>
    </w:p>
    <w:p w14:paraId="11912B50" w14:textId="77777777" w:rsidR="00E556F1" w:rsidRDefault="000E0791">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 xml:space="preserve">Κύριε Πρόεδρε, κυρίες και κύριοι συνάδελφοι, επί της τροπολογίας </w:t>
      </w:r>
      <w:r>
        <w:rPr>
          <w:rFonts w:eastAsia="Times New Roman"/>
          <w:szCs w:val="24"/>
        </w:rPr>
        <w:t>για την οποία συζητάμε σήμερα ο συνάδελφός μου κ. Δανέλλης τοποθετήθηκε και είπε –κατά τη γνώμη μου- ενδιαφέροντα πράγματα. Πιστεύω ότι και ο κύριος Υπουργός, σχολιάζοντας την τοποθέτηση του κ. Δανέλλη, είπε ότι θα προσέξει τις παρατηρήσεις του και στο τέλ</w:t>
      </w:r>
      <w:r>
        <w:rPr>
          <w:rFonts w:eastAsia="Times New Roman"/>
          <w:szCs w:val="24"/>
        </w:rPr>
        <w:t>ος θα έχουμε και κάποια δεδομένα που</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διαφοροποιούν κάποιες πλευρές της συγκεκριμένης τροπολογίας που συζητάμε. </w:t>
      </w:r>
    </w:p>
    <w:p w14:paraId="11912B51" w14:textId="77777777" w:rsidR="00E556F1" w:rsidRDefault="000E0791">
      <w:pPr>
        <w:spacing w:line="600" w:lineRule="auto"/>
        <w:ind w:firstLine="720"/>
        <w:jc w:val="both"/>
        <w:rPr>
          <w:rFonts w:eastAsia="Times New Roman"/>
          <w:szCs w:val="24"/>
        </w:rPr>
      </w:pPr>
      <w:r>
        <w:rPr>
          <w:rFonts w:eastAsia="Times New Roman"/>
          <w:szCs w:val="24"/>
        </w:rPr>
        <w:t>Ήθελα να κάνω μόνο μία, δύο παρατηρήσεις. Εγώ άκουσα με πολύ μεγάλη προσοχή και τους δύο Υπουργούς. Προσπάθησα να καταλάβω –ειδικά</w:t>
      </w:r>
      <w:r>
        <w:rPr>
          <w:rFonts w:eastAsia="Times New Roman"/>
          <w:szCs w:val="24"/>
        </w:rPr>
        <w:t xml:space="preserve"> από τον κ. Παπαγγελόπουλο</w:t>
      </w:r>
      <w:r>
        <w:rPr>
          <w:rFonts w:eastAsia="Times New Roman"/>
          <w:szCs w:val="24"/>
        </w:rPr>
        <w:t>,</w:t>
      </w:r>
      <w:r>
        <w:rPr>
          <w:rFonts w:eastAsia="Times New Roman"/>
          <w:szCs w:val="24"/>
        </w:rPr>
        <w:t xml:space="preserve"> που μίλησε και την περισσότερη ώρα- τι ακριβώς εισηγήθηκαν, επί ποίου ακριβώς επιχειρηματολόγησαν και τι ακριβώς υπερασπίστηκαν. Το λέω με δεδομένο ότι άκουσα με πάρα πολύ μεγάλη σαφήνεια ότι η διάταξη</w:t>
      </w:r>
      <w:r>
        <w:rPr>
          <w:rFonts w:eastAsia="Times New Roman"/>
          <w:szCs w:val="24"/>
        </w:rPr>
        <w:t>,</w:t>
      </w:r>
      <w:r>
        <w:rPr>
          <w:rFonts w:eastAsia="Times New Roman"/>
          <w:szCs w:val="24"/>
        </w:rPr>
        <w:t xml:space="preserve"> επί της οποίας σήμερα τρο</w:t>
      </w:r>
      <w:r>
        <w:rPr>
          <w:rFonts w:eastAsia="Times New Roman"/>
          <w:szCs w:val="24"/>
        </w:rPr>
        <w:t>πολογούμε</w:t>
      </w:r>
      <w:r>
        <w:rPr>
          <w:rFonts w:eastAsia="Times New Roman"/>
          <w:szCs w:val="24"/>
        </w:rPr>
        <w:t>,</w:t>
      </w:r>
      <w:r>
        <w:rPr>
          <w:rFonts w:eastAsia="Times New Roman"/>
          <w:szCs w:val="24"/>
        </w:rPr>
        <w:t xml:space="preserve"> διατυπώθηκε με άψογο νομικό τρόπο στο πλαίσιο της έκθεσης της </w:t>
      </w:r>
      <w:r>
        <w:rPr>
          <w:rFonts w:eastAsia="Times New Roman"/>
          <w:szCs w:val="24"/>
          <w:lang w:val="en-US"/>
        </w:rPr>
        <w:t>GRECO</w:t>
      </w:r>
      <w:r>
        <w:rPr>
          <w:rFonts w:eastAsia="Times New Roman"/>
          <w:szCs w:val="24"/>
        </w:rPr>
        <w:t xml:space="preserve"> σε μια προσπάθεια να εκσυγχρονιστεί η δική μας παρουσία επί του θέματος με βάση τα ευρωπαϊκά δεδομένα, να αποσαφηνιστεί η ασαφής έννοια της συστάσεως εξωχωρίου εταιρείας.</w:t>
      </w:r>
    </w:p>
    <w:p w14:paraId="11912B52" w14:textId="77777777" w:rsidR="00E556F1" w:rsidRDefault="000E0791">
      <w:pPr>
        <w:spacing w:line="600" w:lineRule="auto"/>
        <w:ind w:firstLine="720"/>
        <w:jc w:val="both"/>
        <w:rPr>
          <w:rFonts w:eastAsia="Times New Roman"/>
          <w:szCs w:val="24"/>
        </w:rPr>
      </w:pPr>
      <w:r>
        <w:rPr>
          <w:rFonts w:eastAsia="Times New Roman"/>
          <w:szCs w:val="24"/>
        </w:rPr>
        <w:t>Αν έτσ</w:t>
      </w:r>
      <w:r>
        <w:rPr>
          <w:rFonts w:eastAsia="Times New Roman"/>
          <w:szCs w:val="24"/>
        </w:rPr>
        <w:t xml:space="preserve">ι έχουν όλα τα πράγματα, θα ήθελα να σας πω και κάτι ως παρένθεση. Δεν πιστεύω ότι είναι μακριά από μια λογική προσέγγιση των πραγμάτων αυτό το οποίο υπερασπίστηκαν σε σχέση με τη νομική διατύπωση της διάταξης που καταργούμε σήμερα με την τροπολογία. </w:t>
      </w:r>
    </w:p>
    <w:p w14:paraId="11912B53" w14:textId="77777777" w:rsidR="00E556F1" w:rsidRDefault="000E0791">
      <w:pPr>
        <w:spacing w:line="600" w:lineRule="auto"/>
        <w:ind w:firstLine="720"/>
        <w:jc w:val="both"/>
        <w:rPr>
          <w:rFonts w:eastAsia="Times New Roman"/>
          <w:szCs w:val="24"/>
        </w:rPr>
      </w:pPr>
      <w:r>
        <w:rPr>
          <w:rFonts w:eastAsia="Times New Roman"/>
          <w:szCs w:val="24"/>
        </w:rPr>
        <w:t>Όμως, αν έχουν έτσι τα πράγματα, γιατί έγινε αυτή η διάταξη και γιατί να μας οδηγήσει αυτή η διάταξη σε μια τροπολογία σήμερα; Προφανώς, αν λάβω υπ’ όψιν μου τη βασική επιχειρηματολογία του κ. Παπαγγελόπουλου, η σημερινή τροπολογία γίνεται για να υπερασπίσ</w:t>
      </w:r>
      <w:r>
        <w:rPr>
          <w:rFonts w:eastAsia="Times New Roman"/>
          <w:szCs w:val="24"/>
        </w:rPr>
        <w:t xml:space="preserve">ουμε το </w:t>
      </w:r>
      <w:r>
        <w:rPr>
          <w:rFonts w:eastAsia="Times New Roman"/>
          <w:szCs w:val="24"/>
        </w:rPr>
        <w:t>ε</w:t>
      </w:r>
      <w:r>
        <w:rPr>
          <w:rFonts w:eastAsia="Times New Roman"/>
          <w:szCs w:val="24"/>
        </w:rPr>
        <w:t>λληνικό Κοινοβούλιο και τους εαυτούς μας από τους λαϊκιστές, τους υποκριτές και τα πρωτοσέλιδα των εφημερίδων. Θα έλεγα ότι μια κυβέρνηση που έχει εμπιστοσύνη στον εαυτό της και πιστεύει ότι πάρα πολύ καλά κάνει γι</w:t>
      </w:r>
      <w:r>
        <w:rPr>
          <w:rFonts w:eastAsia="Times New Roman"/>
          <w:szCs w:val="24"/>
        </w:rPr>
        <w:t>’</w:t>
      </w:r>
      <w:r>
        <w:rPr>
          <w:rFonts w:eastAsia="Times New Roman"/>
          <w:szCs w:val="24"/>
        </w:rPr>
        <w:t xml:space="preserve"> αυτά που κάνει, στέκεται όρθια </w:t>
      </w:r>
      <w:r>
        <w:rPr>
          <w:rFonts w:eastAsia="Times New Roman"/>
          <w:szCs w:val="24"/>
        </w:rPr>
        <w:t xml:space="preserve">και υπερασπίζεται αυτό που κάνει απέναντι στον λαϊκισμό και στην υποκρισία, πράγμα το οποίο δεν γίνεται σήμερα. </w:t>
      </w:r>
    </w:p>
    <w:p w14:paraId="11912B54" w14:textId="77777777" w:rsidR="00E556F1" w:rsidRDefault="000E0791">
      <w:pPr>
        <w:spacing w:line="600" w:lineRule="auto"/>
        <w:ind w:firstLine="720"/>
        <w:jc w:val="both"/>
        <w:rPr>
          <w:rFonts w:eastAsia="Times New Roman" w:cs="Times New Roman"/>
          <w:szCs w:val="24"/>
        </w:rPr>
      </w:pPr>
      <w:r>
        <w:rPr>
          <w:rFonts w:eastAsia="Times New Roman"/>
          <w:szCs w:val="24"/>
        </w:rPr>
        <w:t>Εάν δεν είναι αυτός ο λόγος –και εγώ πιστεύω ότι δεν είναι αυτός ο λόγος- και είναι η ορθή προσέγγιση που κάνει σήμερα η Κυβέρνηση ότι έχει την</w:t>
      </w:r>
      <w:r>
        <w:rPr>
          <w:rFonts w:eastAsia="Times New Roman"/>
          <w:szCs w:val="24"/>
        </w:rPr>
        <w:t xml:space="preserve"> ανάγκη να υπερασπίσει το εκτεθειμένο πολιτικό προσωπικό της χώρας από παρεξηγήσεις γύρω από τη δική τους οικονομική δραστηριότητα, δηλαδή να αποκρούσει τις παρεξηγήσεις</w:t>
      </w:r>
      <w:r>
        <w:rPr>
          <w:rFonts w:eastAsia="Times New Roman"/>
          <w:szCs w:val="24"/>
        </w:rPr>
        <w:t>,</w:t>
      </w:r>
      <w:r>
        <w:rPr>
          <w:rFonts w:eastAsia="Times New Roman"/>
          <w:szCs w:val="24"/>
        </w:rPr>
        <w:t xml:space="preserve"> που μπορεί να γίνουν</w:t>
      </w:r>
      <w:r>
        <w:rPr>
          <w:rFonts w:eastAsia="Times New Roman"/>
          <w:szCs w:val="24"/>
        </w:rPr>
        <w:t>,</w:t>
      </w:r>
      <w:r>
        <w:rPr>
          <w:rFonts w:eastAsia="Times New Roman"/>
          <w:szCs w:val="24"/>
        </w:rPr>
        <w:t xml:space="preserve"> και τις συκοφαντίες ή τις κατηγορίες εναντίον των πολιτικών προ</w:t>
      </w:r>
      <w:r>
        <w:rPr>
          <w:rFonts w:eastAsia="Times New Roman"/>
          <w:szCs w:val="24"/>
        </w:rPr>
        <w:t xml:space="preserve">σώπων, αυτό δεν θα μπορούσε κάλλιστα, κύριοι Υπουργοί, να το είχατε σκεφθεί όταν διατυπώνατε τη διάταξη; </w:t>
      </w:r>
    </w:p>
    <w:p w14:paraId="11912B5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θα μπορούσατε, δηλαδή, να είχατε σκεφτεί ότι μπορεί να έχουμε δίκιο, ότι είναι μέσα σε ένα νόμιμο πλαίσιο μιας ευρωπαϊκής προσέγγισης του ζητήματο</w:t>
      </w:r>
      <w:r>
        <w:rPr>
          <w:rFonts w:eastAsia="Times New Roman" w:cs="Times New Roman"/>
          <w:szCs w:val="24"/>
        </w:rPr>
        <w:t>ς κ.λπ., αλλά στη φάση που βρίσκεται σήμερα η χώρα, όταν πιέζουμε αφόρητα την ελληνική κοινωνία, όταν σφίγγεται η οικονομική θηλιά γύρω από τον λαιμό το</w:t>
      </w:r>
      <w:r>
        <w:rPr>
          <w:rFonts w:eastAsia="Times New Roman" w:cs="Times New Roman"/>
          <w:szCs w:val="24"/>
        </w:rPr>
        <w:t>ύ</w:t>
      </w:r>
      <w:r>
        <w:rPr>
          <w:rFonts w:eastAsia="Times New Roman" w:cs="Times New Roman"/>
          <w:szCs w:val="24"/>
        </w:rPr>
        <w:t xml:space="preserve"> κάθε φορολογουμένου, μπορεί και να παρεξηγηθούμε ότι εμείς ως πολιτικός κόσμος διασώζουμε τις δικές μα</w:t>
      </w:r>
      <w:r>
        <w:rPr>
          <w:rFonts w:eastAsia="Times New Roman" w:cs="Times New Roman"/>
          <w:szCs w:val="24"/>
        </w:rPr>
        <w:t>ς οικονομικές δραστηριότητες; Αν το είχατε σκεφτεί αυτό, ούτε η διάταξη θα είχε υπάρξει με αυτόν τον τρόπο ούτε η σημερινή επιβολή, θα έλεγα, της ανάγκης μιας τροπολογίας.</w:t>
      </w:r>
    </w:p>
    <w:p w14:paraId="11912B5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Επομένως, κύριοι Υπουργοί, ας αφήσουμε μερικές φορές και αυτά τα «λεβέντικα» και «αν</w:t>
      </w:r>
      <w:r>
        <w:rPr>
          <w:rFonts w:eastAsia="Times New Roman" w:cs="Times New Roman"/>
          <w:szCs w:val="24"/>
        </w:rPr>
        <w:t>τιστασιακά» κατά των λαϊκιστών και των υπολοίπων πρωτοσέλιδων, που εκβιάζουν την Κυβέρνηση, και ας δούμε ενδεχομένως και τις πολιτικές γκάφες που έχουν γίνει. Γιατί μπορεί να μην πρόκειται ενδεχομένως για πρόθεση –δεν θα ήθελα να μπω εγώ σε αυτή την ιστορί</w:t>
      </w:r>
      <w:r>
        <w:rPr>
          <w:rFonts w:eastAsia="Times New Roman" w:cs="Times New Roman"/>
          <w:szCs w:val="24"/>
        </w:rPr>
        <w:t>α, δεν ξέρω, δεν μπορώ να την προσεγγίσω με αυτόν τον τρόπο-, αλλά εάν έχουμε διαπράξει ένα πολιτικό ατόπημα, επειδή δεν καταλάβαμε ότι ενδεχομένως και μια νομικώς σωστή προσαρμογή μπορεί να δημιουργήσει ένα κλίμα συκοφαντίας ή παρεξήγησης γύρω από τον πολ</w:t>
      </w:r>
      <w:r>
        <w:rPr>
          <w:rFonts w:eastAsia="Times New Roman" w:cs="Times New Roman"/>
          <w:szCs w:val="24"/>
        </w:rPr>
        <w:t>ιτικό κόσμο, θα μπορούσαμε να το είχαμε αποφύγει.</w:t>
      </w:r>
    </w:p>
    <w:p w14:paraId="11912B5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θα περιμένουμε και τον κύριο Υπουργό για να δούμε τι διαφοροποιήσεις θα κάνει στο συγκεκριμένο θέμα. </w:t>
      </w:r>
    </w:p>
    <w:p w14:paraId="11912B5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πολιτικό πρόβλημα, όμως, που έθεσα πριν, νομίζω ότι είναι υπαρκτό. Και επαναλαμ</w:t>
      </w:r>
      <w:r>
        <w:rPr>
          <w:rFonts w:eastAsia="Times New Roman" w:cs="Times New Roman"/>
          <w:szCs w:val="24"/>
        </w:rPr>
        <w:t>βάνω άλλη μία φορά ότι αντί να αποκρούουμε στοιχειώδεις λογικές</w:t>
      </w:r>
      <w:r>
        <w:rPr>
          <w:rFonts w:eastAsia="Times New Roman" w:cs="Times New Roman"/>
          <w:szCs w:val="24"/>
        </w:rPr>
        <w:t>,</w:t>
      </w:r>
      <w:r>
        <w:rPr>
          <w:rFonts w:eastAsia="Times New Roman" w:cs="Times New Roman"/>
          <w:szCs w:val="24"/>
        </w:rPr>
        <w:t xml:space="preserve"> που εκτίθενται σε αυτή την Αίθουσα με ένα, επαναλαμβάνω, λεβέντικο, τάχα μου, ύφος απέναντι στους λαϊκιστές και τους υποκριτές, καλό είναι να σκύψουμε απάνω σε λάθη που ενδεχομένως έχετε κάνε</w:t>
      </w:r>
      <w:r>
        <w:rPr>
          <w:rFonts w:eastAsia="Times New Roman" w:cs="Times New Roman"/>
          <w:szCs w:val="24"/>
        </w:rPr>
        <w:t>ι ως Κυβέρνηση.</w:t>
      </w:r>
    </w:p>
    <w:p w14:paraId="11912B5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B5A"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1912B5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Λυκούδη.</w:t>
      </w:r>
    </w:p>
    <w:p w14:paraId="11912B5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Προχωρούμε με τον ειδικό αγορητή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κ. Κωνσταντίνο Κατσίκη.</w:t>
      </w:r>
    </w:p>
    <w:p w14:paraId="11912B5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Κατσίκη, έχετε τον λόγο.</w:t>
      </w:r>
    </w:p>
    <w:p w14:paraId="11912B5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 xml:space="preserve">ΙΝΟΣ ΚΑΤΣΙΚΗΣ: </w:t>
      </w:r>
      <w:r>
        <w:rPr>
          <w:rFonts w:eastAsia="Times New Roman" w:cs="Times New Roman"/>
          <w:szCs w:val="24"/>
        </w:rPr>
        <w:t>Ευχαριστώ, κύριε Πρόεδρε.</w:t>
      </w:r>
    </w:p>
    <w:p w14:paraId="11912B5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ξεκινήσω με την επίμαχη τροπολογία, την υπ’ αριθμόν 462, που αφορά τις εξωχώριες εταιρείες και τη συμμετοχή των πολιτικών σε αυτές, μιας και ήταν η τροπολογία που απ</w:t>
      </w:r>
      <w:r>
        <w:rPr>
          <w:rFonts w:eastAsia="Times New Roman" w:cs="Times New Roman"/>
          <w:szCs w:val="24"/>
        </w:rPr>
        <w:t xml:space="preserve">ασχόλησε επί μακρόν σήμερα εδώ, σε αυτή την Αίθουσα, τη συζήτηση. </w:t>
      </w:r>
    </w:p>
    <w:p w14:paraId="11912B6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Θέλω να ξεκινήσω με το εξής: Προχθές στο πολυνομοσχέδιο, μεταξύ των άλλων πολλών διατάξεων, περάσαμε και την τροπολογία για τη συμμετοχή πολιτικών σε εξωχώριες εταιρείες. Τεκμηριώθηκε ότι α</w:t>
      </w:r>
      <w:r>
        <w:rPr>
          <w:rFonts w:eastAsia="Times New Roman" w:cs="Times New Roman"/>
          <w:szCs w:val="24"/>
        </w:rPr>
        <w:t>υτό ήταν ένα από τα προαπαιτούμενα, τα οποία εγώ αποκαλώ και χαρακτηρίζω «αναγκαστικά μέτρα», διότι είναι βέβαιο ότι αυτή η Κυβέρνηση ΣΥΡΙΖΑ-ΑΝΕΛ δεν είχε κανέναν άλλο λόγο, παρά μέσα από το επίπονο κοινοβουλευτικό έργο της να κάνει κάποια διάκριση κατά πρ</w:t>
      </w:r>
      <w:r>
        <w:rPr>
          <w:rFonts w:eastAsia="Times New Roman" w:cs="Times New Roman"/>
          <w:szCs w:val="24"/>
        </w:rPr>
        <w:t>οτεραιότητα εκείνων των θεμάτων, που έπρεπε να προτάξει, και άλλων</w:t>
      </w:r>
      <w:r>
        <w:rPr>
          <w:rFonts w:eastAsia="Times New Roman" w:cs="Times New Roman"/>
          <w:szCs w:val="24"/>
        </w:rPr>
        <w:t>,</w:t>
      </w:r>
      <w:r>
        <w:rPr>
          <w:rFonts w:eastAsia="Times New Roman" w:cs="Times New Roman"/>
          <w:szCs w:val="24"/>
        </w:rPr>
        <w:t xml:space="preserve"> για τα οποία έπρεπε να αγωνιστεί προκειμένου να αποφύγει και να πείσει τους </w:t>
      </w:r>
      <w:r>
        <w:rPr>
          <w:rFonts w:eastAsia="Times New Roman" w:cs="Times New Roman"/>
          <w:szCs w:val="24"/>
        </w:rPr>
        <w:t>θ</w:t>
      </w:r>
      <w:r>
        <w:rPr>
          <w:rFonts w:eastAsia="Times New Roman" w:cs="Times New Roman"/>
          <w:szCs w:val="24"/>
        </w:rPr>
        <w:t>εσμούς ότι έπρεπε να αποβληθούν, να απενταχθούν από εκείνα που αποτελούσαν προαπαιτούμενα.</w:t>
      </w:r>
    </w:p>
    <w:p w14:paraId="11912B6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Μέσα από τον αφουγκρ</w:t>
      </w:r>
      <w:r>
        <w:rPr>
          <w:rFonts w:eastAsia="Times New Roman" w:cs="Times New Roman"/>
          <w:szCs w:val="24"/>
        </w:rPr>
        <w:t>ασμό της κοινωνίας, η σημερινή Κυβέρνηση, η οποία κατά τα άλλα δεν έχει δείξει δείγματα διαπλοκής, διαφθοράς, αδιαφάνειας, ρεμούλας και λοβιτούρας, αλλά αποκαλύπτει τέτοιου είδους θέματα για εκείνους που, εμπλεκόμενοι σε παρελθούσες κυβερνήσεις, έδειξαν αυ</w:t>
      </w:r>
      <w:r>
        <w:rPr>
          <w:rFonts w:eastAsia="Times New Roman" w:cs="Times New Roman"/>
          <w:szCs w:val="24"/>
        </w:rPr>
        <w:t xml:space="preserve">τά τα δείγματα γραφής, τα καταδικαστέα, τα κατακριτέα και κατά την κοινωνία εκείνα που την εκτονώνουν, στον βαθμό που σήμερα δεν επιβραβεύεται η ατιμωρησία αλλά αντιθέτως τιμωρείται. </w:t>
      </w:r>
    </w:p>
    <w:p w14:paraId="11912B6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σημερινή Κυβέρνηση, λοιπόν, εάν υποθέσουμε ότι διέπραξε ένα τόσο μεγάλ</w:t>
      </w:r>
      <w:r>
        <w:rPr>
          <w:rFonts w:eastAsia="Times New Roman" w:cs="Times New Roman"/>
          <w:szCs w:val="24"/>
        </w:rPr>
        <w:t xml:space="preserve">ο λάθος, σε διαστάσεις μεταξύ νομίμου και ηθικού, έρχεται σήμερα να το διορθώσει στη βάση και της αιτιολογίας ότι ούτε το αλάθητο του </w:t>
      </w:r>
      <w:r>
        <w:rPr>
          <w:rFonts w:eastAsia="Times New Roman" w:cs="Times New Roman"/>
          <w:szCs w:val="24"/>
        </w:rPr>
        <w:t>π</w:t>
      </w:r>
      <w:r>
        <w:rPr>
          <w:rFonts w:eastAsia="Times New Roman" w:cs="Times New Roman"/>
          <w:szCs w:val="24"/>
        </w:rPr>
        <w:t>άπα διεκδικούμε αλλά και εργαζόμαστε. Και όποιοι εργάζονται</w:t>
      </w:r>
      <w:r>
        <w:rPr>
          <w:rFonts w:eastAsia="Times New Roman" w:cs="Times New Roman"/>
          <w:szCs w:val="24"/>
        </w:rPr>
        <w:t>,</w:t>
      </w:r>
      <w:r>
        <w:rPr>
          <w:rFonts w:eastAsia="Times New Roman" w:cs="Times New Roman"/>
          <w:szCs w:val="24"/>
        </w:rPr>
        <w:t xml:space="preserve"> ενδεχομένως να κάνουν και λάθη. Και αντί να υπάρξει στην Αίθ</w:t>
      </w:r>
      <w:r>
        <w:rPr>
          <w:rFonts w:eastAsia="Times New Roman" w:cs="Times New Roman"/>
          <w:szCs w:val="24"/>
        </w:rPr>
        <w:t>ουσα αυτής της Βουλής μια ομοφωνία και μια παραδοχή και από εκείνους που καταψήφισαν τότε το συγκεκριμένο άρθρο, τη συγκεκριμένη διάταξη, για την οποία σήμερα επιβάλλουμε αυτή την τροπολογία, αντί να ομονοήσουμε και βεβαίως να προβούμε και σε –όπως έχει τη</w:t>
      </w:r>
      <w:r>
        <w:rPr>
          <w:rFonts w:eastAsia="Times New Roman" w:cs="Times New Roman"/>
          <w:szCs w:val="24"/>
        </w:rPr>
        <w:t>ν καλή πρόθεση ο Υπουργός Δικαιοσύνης</w:t>
      </w:r>
      <w:r>
        <w:rPr>
          <w:rFonts w:eastAsia="Times New Roman" w:cs="Times New Roman"/>
          <w:szCs w:val="24"/>
        </w:rPr>
        <w:t xml:space="preserve"> </w:t>
      </w:r>
      <w:r>
        <w:rPr>
          <w:rFonts w:eastAsia="Times New Roman" w:cs="Times New Roman"/>
          <w:szCs w:val="24"/>
        </w:rPr>
        <w:t>κ. Παρασκευόπουλος- σε νομοτεχνικές βελτιώσεις μέσα από διάλογο ωφέλιμο και συζήτηση, οι αντιπολιτευτικές κορόνες –και το λέω με λύπη- δεσπόζουν σε αυτόν τον χώρο και οι αποχωρήσεις, επίσης, τις ακολουθούν.</w:t>
      </w:r>
    </w:p>
    <w:p w14:paraId="11912B6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πιστεύω ότι αυτή η συζήτηση προκαλεί και τον διχασμό μεταξύ πολιτικών, πολιτών και επιχειρηματιών. Δίνουμε μία διάσταση μεταξύ του νόμιμου και του ηθικού. Αλήθεια, θα χαρακτηρίσουμε τους επιχειρηματίες Έλληνες πολίτες, ανήθικους, επειδή </w:t>
      </w:r>
      <w:r>
        <w:rPr>
          <w:rFonts w:eastAsia="Times New Roman" w:cs="Times New Roman"/>
          <w:szCs w:val="24"/>
        </w:rPr>
        <w:t xml:space="preserve">επιτρέπεται και δεν απαγορεύεται γι’ αυτούς να συμμετέχουν σε </w:t>
      </w:r>
      <w:r>
        <w:rPr>
          <w:rFonts w:eastAsia="Times New Roman" w:cs="Times New Roman"/>
          <w:szCs w:val="24"/>
          <w:lang w:val="en-US"/>
        </w:rPr>
        <w:t>offshore</w:t>
      </w:r>
      <w:r>
        <w:rPr>
          <w:rFonts w:eastAsia="Times New Roman" w:cs="Times New Roman"/>
          <w:szCs w:val="24"/>
        </w:rPr>
        <w:t xml:space="preserve"> και σε διοικητικά συμβούλια αυτοί ή οι συγγενείς τους; Μπορούμε να τους χαρακτηρίσουμε έτσι; </w:t>
      </w:r>
    </w:p>
    <w:p w14:paraId="11912B6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 xml:space="preserve">΄ </w:t>
      </w:r>
      <w:r>
        <w:rPr>
          <w:rFonts w:eastAsia="Times New Roman" w:cs="Times New Roman"/>
          <w:szCs w:val="24"/>
        </w:rPr>
        <w:t xml:space="preserve">Αντιπρόεδρος της Βουλής κ. </w:t>
      </w:r>
      <w:r w:rsidRPr="001C7EDF">
        <w:rPr>
          <w:rFonts w:eastAsia="Times New Roman" w:cs="Times New Roman"/>
          <w:b/>
          <w:szCs w:val="24"/>
        </w:rPr>
        <w:t xml:space="preserve">ΑΝΑΣΤΑΣΙΑ </w:t>
      </w:r>
      <w:r w:rsidRPr="001C7EDF">
        <w:rPr>
          <w:rFonts w:eastAsia="Times New Roman" w:cs="Times New Roman"/>
          <w:b/>
          <w:szCs w:val="24"/>
        </w:rPr>
        <w:t>ΧΡΙΣΤΟΔΟΥΛΟΠΟΥΛΟΥ</w:t>
      </w:r>
      <w:r>
        <w:rPr>
          <w:rFonts w:eastAsia="Times New Roman" w:cs="Times New Roman"/>
          <w:szCs w:val="24"/>
        </w:rPr>
        <w:t>)</w:t>
      </w:r>
    </w:p>
    <w:p w14:paraId="11912B6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Ή θα χαρακτηρίσουμε έτσι τη δυνατότητα των πολιτικών να συμμετέχουν σε τέτοιες εταιρείες; Όμως με αυτό τον τρόπο τι ενδυναμώνουμε στο συναίσθημα του Έλληνα με το έλλειμμα κλίματος πολιτικής αξιοπιστίας που κυριαρχεί; Ότι ο πολιτικός είνα</w:t>
      </w:r>
      <w:r>
        <w:rPr>
          <w:rFonts w:eastAsia="Times New Roman" w:cs="Times New Roman"/>
          <w:szCs w:val="24"/>
        </w:rPr>
        <w:t>ι πλούσιος σήμερα, ότι ο πολιτικός έχει τόσες πολλές δυνατότητες</w:t>
      </w:r>
      <w:r>
        <w:rPr>
          <w:rFonts w:eastAsia="Times New Roman" w:cs="Times New Roman"/>
          <w:szCs w:val="24"/>
        </w:rPr>
        <w:t>,</w:t>
      </w:r>
      <w:r>
        <w:rPr>
          <w:rFonts w:eastAsia="Times New Roman" w:cs="Times New Roman"/>
          <w:szCs w:val="24"/>
        </w:rPr>
        <w:t xml:space="preserve"> ώστε να έχει εξωχώριες εταιρείες, ότι ο πολιτικός συνοδεύεται από στοιχεία</w:t>
      </w:r>
      <w:r>
        <w:rPr>
          <w:rFonts w:eastAsia="Times New Roman" w:cs="Times New Roman"/>
          <w:szCs w:val="24"/>
        </w:rPr>
        <w:t>,</w:t>
      </w:r>
      <w:r>
        <w:rPr>
          <w:rFonts w:eastAsia="Times New Roman" w:cs="Times New Roman"/>
          <w:szCs w:val="24"/>
        </w:rPr>
        <w:t xml:space="preserve"> που συνθέτουν την εικόνα του, μη συνάδοντα με εκείνα που πρέπει να διδάσκει και να τηρεί, μιας και νομοθετεί;</w:t>
      </w:r>
    </w:p>
    <w:p w14:paraId="11912B6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Όλοι</w:t>
      </w:r>
      <w:r>
        <w:rPr>
          <w:rFonts w:eastAsia="Times New Roman" w:cs="Times New Roman"/>
          <w:szCs w:val="24"/>
        </w:rPr>
        <w:t xml:space="preserve"> αυτοί οι προβληματισμοί, μου δημιουργούν και την εμπειρία, αλλά και την αιτία των παρατηρήσεων, όπως εγώ ο ελάχιστος έχω την τιμή να σας απευθύνω τον λόγο σε αυτή την Αίθουσα.</w:t>
      </w:r>
    </w:p>
    <w:p w14:paraId="11912B6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Έρχεται, τέλος πάντων, αυτή η τροπολογία</w:t>
      </w:r>
      <w:r>
        <w:rPr>
          <w:rFonts w:eastAsia="Times New Roman" w:cs="Times New Roman"/>
          <w:szCs w:val="24"/>
        </w:rPr>
        <w:t>,</w:t>
      </w:r>
      <w:r>
        <w:rPr>
          <w:rFonts w:eastAsia="Times New Roman" w:cs="Times New Roman"/>
          <w:szCs w:val="24"/>
        </w:rPr>
        <w:t xml:space="preserve"> την οποία εμείς υπερψηφίζουμε, για να διορθώσει εκείνα που κατά τα άλλα δημιουργούν εσφαλμένες εντυπώσεις στην κοινωνία, οι οποίες μέσα από τα τηλεοπτικά κανάλια στο πεδίο της μετάδοσης πλήττουν τον πολιτικό κόσμο. </w:t>
      </w:r>
    </w:p>
    <w:p w14:paraId="11912B6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θα πω περισσότερα γι’ αυτό. Βεβαίως</w:t>
      </w:r>
      <w:r>
        <w:rPr>
          <w:rFonts w:eastAsia="Times New Roman" w:cs="Times New Roman"/>
          <w:szCs w:val="24"/>
        </w:rPr>
        <w:t>,</w:t>
      </w:r>
      <w:r>
        <w:rPr>
          <w:rFonts w:eastAsia="Times New Roman" w:cs="Times New Roman"/>
          <w:szCs w:val="24"/>
        </w:rPr>
        <w:t xml:space="preserve"> εμπιστεύομαι την ακριβοδίκαιη κρίση του Υπουργού Δικαιοσύνης σε σχέση με τις νομοτεχνικές βελτιώσεις, προκειμένου κανένας, μα κανένας, να μην απολαύσει την οποιαδήποτε αμνήστευση ποινικών αδικημάτων.</w:t>
      </w:r>
    </w:p>
    <w:p w14:paraId="11912B69" w14:textId="77777777" w:rsidR="00E556F1" w:rsidRDefault="000E079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του κυρίου Βουλευτή)</w:t>
      </w:r>
    </w:p>
    <w:p w14:paraId="11912B6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11912B6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Έτσι, θα αποκαλυφθεί και σε ένα</w:t>
      </w:r>
      <w:r>
        <w:rPr>
          <w:rFonts w:eastAsia="Times New Roman" w:cs="Times New Roman"/>
          <w:szCs w:val="24"/>
        </w:rPr>
        <w:t>ν</w:t>
      </w:r>
      <w:r>
        <w:rPr>
          <w:rFonts w:eastAsia="Times New Roman" w:cs="Times New Roman"/>
          <w:szCs w:val="24"/>
        </w:rPr>
        <w:t xml:space="preserve"> βαθμό ποιοι ήταν εκείνοι που αποσκοπούσαν σε συμφέροντα από την κατάθεση αυτής της τροπολογίας -και οι οποίοι συμπεριφέρθηκαν υποκριτικά- ή από το πολυνομο</w:t>
      </w:r>
      <w:r>
        <w:rPr>
          <w:rFonts w:eastAsia="Times New Roman" w:cs="Times New Roman"/>
          <w:szCs w:val="24"/>
        </w:rPr>
        <w:t xml:space="preserve">σχέδιο προ ολίγων ημερών που νομοθετούσε διαφορετικά. </w:t>
      </w:r>
    </w:p>
    <w:p w14:paraId="11912B6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Ερχόμενος στη δεύτερη τροπολογία, την 459, που αφορά το Υπουργείο Άμυνας, βεβαίως είναι ευχάριστη η εξέλιξη να εκπαιδεύονται κατ’ αρχ</w:t>
      </w:r>
      <w:r>
        <w:rPr>
          <w:rFonts w:eastAsia="Times New Roman" w:cs="Times New Roman"/>
          <w:szCs w:val="24"/>
        </w:rPr>
        <w:t>άς</w:t>
      </w:r>
      <w:r>
        <w:rPr>
          <w:rFonts w:eastAsia="Times New Roman" w:cs="Times New Roman"/>
          <w:szCs w:val="24"/>
        </w:rPr>
        <w:t xml:space="preserve"> όσοι παρακολουθούν την Ανώτερη Σχολή Υπαξιωματικών με τριετή φοίτ</w:t>
      </w:r>
      <w:r>
        <w:rPr>
          <w:rFonts w:eastAsia="Times New Roman" w:cs="Times New Roman"/>
          <w:szCs w:val="24"/>
        </w:rPr>
        <w:t xml:space="preserve">ηση αντί για διετή. Αυτή η τροπολογία καθορίζει το πλαίσιο της έναρξης της τριετούς φοιτήσεως, που θα είναι από το 2015 μέχρι και τρία χρόνια μετά. </w:t>
      </w:r>
    </w:p>
    <w:p w14:paraId="11912B6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460 του Υπουργείου Εξωτερικών, πράγματι είναι θετικό το ότι εξοικονομούνται οι</w:t>
      </w:r>
      <w:r>
        <w:rPr>
          <w:rFonts w:eastAsia="Times New Roman" w:cs="Times New Roman"/>
          <w:szCs w:val="24"/>
        </w:rPr>
        <w:t xml:space="preserve"> δαπάνες και δεν επιβαρύνουν τον προϋπολογισμό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σε ό,τι αφορά μετακινήσεις και αποσπάσεις υπαλλήλων του Υπουργείου Εξωτερικών, οι οποίοι έχουν απώτερο σκοπό εν τη ασκήσει των καθηκόντων τους να προάγουν το γενικότερο δημόσιο συμφέρον </w:t>
      </w:r>
      <w:r>
        <w:rPr>
          <w:rFonts w:eastAsia="Times New Roman" w:cs="Times New Roman"/>
          <w:szCs w:val="24"/>
        </w:rPr>
        <w:t>στον τομέα αυτό.</w:t>
      </w:r>
    </w:p>
    <w:p w14:paraId="11912B6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Τελειώνοντας, με την τροπολογία του Υπουργείου Παιδείας, το νομικό πλαίσιο που διέπει τη διαφάνεια και τη νομιμότητα τέτοιου είδους προσλήψεων γίνεται ακόμη ισχυρότερο, αφού το Ανώτατο Συμβούλιο Επιλογής Προσωπικού, το ΑΣΕΠ, θα ελέγχει πλέ</w:t>
      </w:r>
      <w:r>
        <w:rPr>
          <w:rFonts w:eastAsia="Times New Roman" w:cs="Times New Roman"/>
          <w:szCs w:val="24"/>
        </w:rPr>
        <w:t xml:space="preserve">ον αυτούς τους πίνακες και επί των ενστάσεων θα αποφαίνεται. </w:t>
      </w:r>
    </w:p>
    <w:p w14:paraId="11912B6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άλλο θέμα</w:t>
      </w:r>
      <w:r>
        <w:rPr>
          <w:rFonts w:eastAsia="Times New Roman" w:cs="Times New Roman"/>
          <w:szCs w:val="24"/>
        </w:rPr>
        <w:t>,</w:t>
      </w:r>
      <w:r>
        <w:rPr>
          <w:rFonts w:eastAsia="Times New Roman" w:cs="Times New Roman"/>
          <w:szCs w:val="24"/>
        </w:rPr>
        <w:t xml:space="preserve"> που περιλαμβάνει αυτή η τροπολογία</w:t>
      </w:r>
      <w:r>
        <w:rPr>
          <w:rFonts w:eastAsia="Times New Roman" w:cs="Times New Roman"/>
          <w:szCs w:val="24"/>
        </w:rPr>
        <w:t>,</w:t>
      </w:r>
      <w:r>
        <w:rPr>
          <w:rFonts w:eastAsia="Times New Roman" w:cs="Times New Roman"/>
          <w:szCs w:val="24"/>
        </w:rPr>
        <w:t xml:space="preserve"> είναι για το μεγαλύτερο αριθμό εισαγωγής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της περιοχής μαθητών που φοίτησαν σε </w:t>
      </w:r>
      <w:r>
        <w:rPr>
          <w:rFonts w:eastAsia="Times New Roman" w:cs="Times New Roman"/>
          <w:szCs w:val="24"/>
        </w:rPr>
        <w:t>λ</w:t>
      </w:r>
      <w:r>
        <w:rPr>
          <w:rFonts w:eastAsia="Times New Roman" w:cs="Times New Roman"/>
          <w:szCs w:val="24"/>
        </w:rPr>
        <w:t>ύκεια της Αιτωλοακαρνανίας. Είν</w:t>
      </w:r>
      <w:r>
        <w:rPr>
          <w:rFonts w:eastAsia="Times New Roman" w:cs="Times New Roman"/>
          <w:szCs w:val="24"/>
        </w:rPr>
        <w:t>αι μία θετική εξέλιξη από το Υπουργείο Παιδείας, προκειμένου να υπάρξει ανταπόδοση στις περιοχές που επλήγησαν και να μη στερηθούν οι μαθητές αυτοί, μέσα από τις αντίξοες συνθήκες που βίωσαν, το δικαίωμα της παιδείας.</w:t>
      </w:r>
    </w:p>
    <w:p w14:paraId="11912B7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ευχαριστώ.</w:t>
      </w:r>
    </w:p>
    <w:p w14:paraId="11912B7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Και εγώ σας ευχαριστώ.</w:t>
      </w:r>
    </w:p>
    <w:p w14:paraId="11912B72" w14:textId="77777777" w:rsidR="00E556F1" w:rsidRDefault="000E0791">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w:t>
      </w:r>
      <w:r>
        <w:rPr>
          <w:rFonts w:eastAsia="Times New Roman" w:cs="Times New Roman"/>
        </w:rPr>
        <w:t>ΒΕΝΙΖΕΛΟΣ» και ενημερώθηκαν για την ιστορία του κτηρίου και τον τρόπο οργάνωσης και λειτουργίας της Βουλής, σαράντα δύο μαθήτριες και μαθητές και πέντε συνοδοί εκπαιδευτικοί από το 2</w:t>
      </w:r>
      <w:r w:rsidRPr="00425108">
        <w:rPr>
          <w:rFonts w:eastAsia="Times New Roman" w:cs="Times New Roman"/>
          <w:vertAlign w:val="superscript"/>
        </w:rPr>
        <w:t>ο</w:t>
      </w:r>
      <w:r>
        <w:rPr>
          <w:rFonts w:eastAsia="Times New Roman" w:cs="Times New Roman"/>
        </w:rPr>
        <w:t xml:space="preserve"> Δημοτικό Σχολείο Άρτας. </w:t>
      </w:r>
    </w:p>
    <w:p w14:paraId="11912B73" w14:textId="77777777" w:rsidR="00E556F1" w:rsidRDefault="000E079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1912B74" w14:textId="77777777" w:rsidR="00E556F1" w:rsidRDefault="000E0791">
      <w:pPr>
        <w:spacing w:line="600" w:lineRule="auto"/>
        <w:ind w:firstLine="720"/>
        <w:jc w:val="center"/>
        <w:rPr>
          <w:rFonts w:eastAsia="Times New Roman" w:cs="Times New Roman"/>
        </w:rPr>
      </w:pPr>
      <w:r>
        <w:rPr>
          <w:rFonts w:eastAsia="Times New Roman" w:cs="Times New Roman"/>
        </w:rPr>
        <w:t xml:space="preserve">(Χειροκροτήματα απ’ </w:t>
      </w:r>
      <w:r>
        <w:rPr>
          <w:rFonts w:eastAsia="Times New Roman" w:cs="Times New Roman"/>
        </w:rPr>
        <w:t>όλες τις πτέρυγες της Βουλής)</w:t>
      </w:r>
    </w:p>
    <w:p w14:paraId="11912B7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Τον λόγο έχει ο κ. Ιωάννης Σαρίδης για πέντε λεπτά.</w:t>
      </w:r>
    </w:p>
    <w:p w14:paraId="11912B7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Κυρία Πρόεδρε, κύριε Υπουργέ, σε ό,τι αφορά την επίμαχη τροπολογία με αριθμό 462, η θέση της Ένωσης Κεντρώων διατυπώθηκε με σαφήνεια από τον Κοινοβουλευτικό </w:t>
      </w:r>
      <w:r>
        <w:rPr>
          <w:rFonts w:eastAsia="Times New Roman" w:cs="Times New Roman"/>
          <w:szCs w:val="24"/>
        </w:rPr>
        <w:t>της Εκπρόσωπο και αναμένουμε τις βελτιώσεις που είπε ο Υπουργός για να τοποθετηθούμε. Να πούμε άλλη μια φορά ότι στην αρχική ψήφιση η Ένωση Κεντρώων είχε ψηφίσει «</w:t>
      </w:r>
      <w:r>
        <w:rPr>
          <w:rFonts w:eastAsia="Times New Roman" w:cs="Times New Roman"/>
          <w:szCs w:val="24"/>
        </w:rPr>
        <w:t>παρών</w:t>
      </w:r>
      <w:r>
        <w:rPr>
          <w:rFonts w:eastAsia="Times New Roman" w:cs="Times New Roman"/>
          <w:szCs w:val="24"/>
        </w:rPr>
        <w:t xml:space="preserve">». </w:t>
      </w:r>
    </w:p>
    <w:p w14:paraId="11912B7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αριθμό 459 του Υπουργείου Εθνικής Άμυνας, εφόσον η βούλ</w:t>
      </w:r>
      <w:r>
        <w:rPr>
          <w:rFonts w:eastAsia="Times New Roman" w:cs="Times New Roman"/>
          <w:szCs w:val="24"/>
        </w:rPr>
        <w:t xml:space="preserve">ηση του Γενικού Επιτελείου είναι για τριετή φοίτηση και εφόσον δεν επιβαρύνεται ο κρατικός προϋπολογισμός, η Ένωση Κεντρώων θα υπερψηφίσει τη συγκεκριμένη τροπολογία. </w:t>
      </w:r>
    </w:p>
    <w:p w14:paraId="11912B7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αριθμό 460 του Υπουργείου Εξωτερικών, κύριε Υπουργέ, θα θέλ</w:t>
      </w:r>
      <w:r>
        <w:rPr>
          <w:rFonts w:eastAsia="Times New Roman" w:cs="Times New Roman"/>
          <w:szCs w:val="24"/>
        </w:rPr>
        <w:t>αμε μια διευκρίνιση από εσάς. Αν δεν επιβαρυνθεί ο κρατικός προϋπολογισμός, μήπως χαθούν πόροι από έργα τα οποία, ουσιαστικά, θα πήγαιναν στην ελληνική κοινωνία με το να πληρωθούν μισθοδοσίες υπαλλήλων του Υπουργείου Εξωτερικών; Αυτή τη διευκρίνιση θα θέλα</w:t>
      </w:r>
      <w:r>
        <w:rPr>
          <w:rFonts w:eastAsia="Times New Roman" w:cs="Times New Roman"/>
          <w:szCs w:val="24"/>
        </w:rPr>
        <w:t>με. Κι εφόσον καλυφθούμε από τη διευκρίνιση, θα υπερψηφίσουμε τη συγκεκριμένη τροπολογία.</w:t>
      </w:r>
    </w:p>
    <w:p w14:paraId="11912B7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Τώρα, επίσης, θα θέλαμε μια διευκρίνιση από τον Υπουργό Παιδείας για την τροπολογία με αριθμό 461. Συγκεκριμένα, αναφέρεται στην παράγραφο β΄ ότι με απόφαση του Υπουρ</w:t>
      </w:r>
      <w:r>
        <w:rPr>
          <w:rFonts w:eastAsia="Times New Roman" w:cs="Times New Roman"/>
          <w:szCs w:val="24"/>
        </w:rPr>
        <w:t>γού Παιδείας, Έρευνας και Θρησκευμάτων είναι δυνατή η πρόσληψη αναπληρωτών και ωρομίσθιων εκπαιδευτικών πριν από την ολοκλήρωση του ελέγχου των ενστάσεων από το ΑΣΕΠ. Και αν δικαιωθούν, τι θα γίνει; Θα αντικατασταθούν; Αυτή τη διευκρίνιση θα θέλαμε από τον</w:t>
      </w:r>
      <w:r>
        <w:rPr>
          <w:rFonts w:eastAsia="Times New Roman" w:cs="Times New Roman"/>
          <w:szCs w:val="24"/>
        </w:rPr>
        <w:t xml:space="preserve"> Υπουργό Παιδείας κ. Φίλη.</w:t>
      </w:r>
    </w:p>
    <w:p w14:paraId="11912B7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912B7B" w14:textId="77777777" w:rsidR="00E556F1" w:rsidRDefault="000E079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Κι εμείς ευχαριστούμε, κύριε Σαρίδη.</w:t>
      </w:r>
    </w:p>
    <w:p w14:paraId="11912B7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Κυρία Πρόεδρε, ζητώ τον λόγο για να δώσω τις διευκρινίσεις που ζήτησε ο εκπρόσωπος τ</w:t>
      </w:r>
      <w:r>
        <w:rPr>
          <w:rFonts w:eastAsia="Times New Roman" w:cs="Times New Roman"/>
          <w:szCs w:val="24"/>
        </w:rPr>
        <w:t>ης Ένωσης Κεντρώων.</w:t>
      </w:r>
    </w:p>
    <w:p w14:paraId="11912B7D" w14:textId="77777777" w:rsidR="00E556F1" w:rsidRDefault="000E079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Έχετε τον λόγο.</w:t>
      </w:r>
    </w:p>
    <w:p w14:paraId="11912B7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πάρα πολύ για την ερώτηση.</w:t>
      </w:r>
    </w:p>
    <w:p w14:paraId="11912B7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Κατ’ αρχάς να πω ότι, έτσι όπως είναι διατυπωμένο το άρθρο, είναι πρόσθεση στο τέλος της παραγρ</w:t>
      </w:r>
      <w:r>
        <w:rPr>
          <w:rFonts w:eastAsia="Times New Roman" w:cs="Times New Roman"/>
          <w:szCs w:val="24"/>
        </w:rPr>
        <w:t>άφου 3 του άρθρου 23 του ν.4354, ο οποίος σαφώς λέει ότι όλες οι δαπάνες βαρύνουν τον φορέα προέλευσης και</w:t>
      </w:r>
      <w:r>
        <w:rPr>
          <w:rFonts w:eastAsia="Times New Roman" w:cs="Times New Roman"/>
          <w:szCs w:val="24"/>
        </w:rPr>
        <w:t>,</w:t>
      </w:r>
      <w:r>
        <w:rPr>
          <w:rFonts w:eastAsia="Times New Roman" w:cs="Times New Roman"/>
          <w:szCs w:val="24"/>
        </w:rPr>
        <w:t xml:space="preserve"> άρα, το Υπουργείο Εξωτερικών. Κατ’ εξαίρεση, λέει, εφόσον η δαπάνη που προκύπτει από την απόσπαση-μετακίνηση μπορεί να επιβαρύνει το πρόγραμμα δημοσ</w:t>
      </w:r>
      <w:r>
        <w:rPr>
          <w:rFonts w:eastAsia="Times New Roman" w:cs="Times New Roman"/>
          <w:szCs w:val="24"/>
        </w:rPr>
        <w:t xml:space="preserve">ίων επενδύσεων, σε περίπτωση που χρηματοδοτείται –προσανατολισμένα να ξέρετε ότι είναι- από πόρους ευρωπαϊκών ή άλλων προγραμμάτων. </w:t>
      </w:r>
    </w:p>
    <w:p w14:paraId="11912B8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Δηλαδή, αφορά χρήματα της Ευρωπαϊκής Ένωσης και προγραμμάτων που πηγαίνουν αποκλειστικά για να καλύψουν τα έξοδα </w:t>
      </w:r>
      <w:r>
        <w:rPr>
          <w:rFonts w:eastAsia="Times New Roman" w:cs="Times New Roman"/>
          <w:szCs w:val="24"/>
        </w:rPr>
        <w:t>αποσπάσεων. Δεν φεύγουν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κάπου αλλού για να καλύψουν τα έξοδα αποσπάσεων ή μετακινήσεων. Είναι συγκεκριμένοι προσανατολισμένοι πόροι</w:t>
      </w:r>
      <w:r>
        <w:rPr>
          <w:rFonts w:eastAsia="Times New Roman" w:cs="Times New Roman"/>
          <w:szCs w:val="24"/>
        </w:rPr>
        <w:t>,</w:t>
      </w:r>
      <w:r>
        <w:rPr>
          <w:rFonts w:eastAsia="Times New Roman" w:cs="Times New Roman"/>
          <w:szCs w:val="24"/>
        </w:rPr>
        <w:t xml:space="preserve"> τους οποίους δεν μπορούμε να διαθέσουμε διαφορετικά, εάν δεν περάσει η διάταξη αυτή. Περί αυτού πρόκειται. Δεν</w:t>
      </w:r>
      <w:r>
        <w:rPr>
          <w:rFonts w:eastAsia="Times New Roman" w:cs="Times New Roman"/>
          <w:szCs w:val="24"/>
        </w:rPr>
        <w:t xml:space="preserve"> ξέρω αν σας κάλυψα.</w:t>
      </w:r>
    </w:p>
    <w:p w14:paraId="11912B8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Ναι, αλλά μπαίνει και το ζήτημα της επιλεξιμότητας, αν είναι επιλέξιμα.</w:t>
      </w:r>
    </w:p>
    <w:p w14:paraId="11912B8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Όχι, είναι προσανατολισμένοι από εκεί. Δεν είναι τα ΕΣΠΑ, δηλαδή. </w:t>
      </w:r>
    </w:p>
    <w:p w14:paraId="11912B8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ναι χρήματα συγκεκριμένα</w:t>
      </w:r>
      <w:r>
        <w:rPr>
          <w:rFonts w:eastAsia="Times New Roman" w:cs="Times New Roman"/>
          <w:szCs w:val="24"/>
        </w:rPr>
        <w:t>,</w:t>
      </w:r>
      <w:r>
        <w:rPr>
          <w:rFonts w:eastAsia="Times New Roman" w:cs="Times New Roman"/>
          <w:szCs w:val="24"/>
        </w:rPr>
        <w:t xml:space="preserve"> τα οποία δίνονται από την Ευρωπαϊκή Ένωση γι’ αυτόν ακριβώς τον σκοπό, για να καλύψουν δαπάνες απόσπασης κ.λπ.</w:t>
      </w:r>
      <w:r>
        <w:rPr>
          <w:rFonts w:eastAsia="Times New Roman" w:cs="Times New Roman"/>
          <w:szCs w:val="24"/>
        </w:rPr>
        <w:t>.</w:t>
      </w:r>
      <w:r>
        <w:rPr>
          <w:rFonts w:eastAsia="Times New Roman" w:cs="Times New Roman"/>
          <w:szCs w:val="24"/>
        </w:rPr>
        <w:t xml:space="preserve"> Για να τα χρησιμοποιήσουμε -θα πάρεις απόσπαση, έτσι όπως το λέει η διάταξη- πρέπει να υπάρξει αυτή η δυνατότητα να δοθούν εκεί αυτά τα χρήματα. Αυτό είναι όλο. </w:t>
      </w:r>
    </w:p>
    <w:p w14:paraId="11912B84" w14:textId="77777777" w:rsidR="00E556F1" w:rsidRDefault="000E079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Υπουργός Παιδείας κ. Φίλης.</w:t>
      </w:r>
    </w:p>
    <w:p w14:paraId="11912B8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ΦΙΛΗΣ (Υπουργός Παιδείας, Έρευνας και Θρησκευμάτων):</w:t>
      </w:r>
      <w:r>
        <w:rPr>
          <w:rFonts w:eastAsia="Times New Roman" w:cs="Times New Roman"/>
          <w:szCs w:val="24"/>
        </w:rPr>
        <w:t xml:space="preserve"> Θα ήθελα να απαντήσω στην ερώτηση που έκανε ο κύριος συνάδελφος.</w:t>
      </w:r>
    </w:p>
    <w:p w14:paraId="11912B8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ΑΣΕΠ κρίνει τις ενστάσεις πριν υπάρξει ο διορισμός των προσώπων επί τη βάσει των καταλόγων των δικαιωμένων και ενδιαφερομένων που δ</w:t>
      </w:r>
      <w:r>
        <w:rPr>
          <w:rFonts w:eastAsia="Times New Roman" w:cs="Times New Roman"/>
          <w:szCs w:val="24"/>
        </w:rPr>
        <w:t xml:space="preserve">ημοσιεύονται. Συνεπώς δεν υπάρχει κάποια εμπλοκή. Κρίνουν επί των καταλόγων και μετά γίνονται οι προσλήψεις των προσώπων. </w:t>
      </w:r>
    </w:p>
    <w:p w14:paraId="11912B8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B88" w14:textId="77777777" w:rsidR="00E556F1" w:rsidRDefault="000E0791">
      <w:pPr>
        <w:spacing w:line="600" w:lineRule="auto"/>
        <w:ind w:firstLine="720"/>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cs="Times New Roman"/>
          <w:szCs w:val="24"/>
        </w:rPr>
        <w:t>Ευχαριστούμε.</w:t>
      </w:r>
    </w:p>
    <w:p w14:paraId="11912B8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Λοιπόν, έκλεισε και ο κύκλος των εισηγητών. Τώρα θα συνεχίσουμε </w:t>
      </w:r>
      <w:r>
        <w:rPr>
          <w:rFonts w:eastAsia="Times New Roman" w:cs="Times New Roman"/>
          <w:szCs w:val="24"/>
        </w:rPr>
        <w:t xml:space="preserve">με τον κατάλογο των ομιλητών, έτσι όπως έχουν καταγραφεί. Έχει μείνει από τους Κοινοβουλευτικούς Εκπροσώπους ο κ. Φάμελλος. </w:t>
      </w:r>
    </w:p>
    <w:p w14:paraId="11912B8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Κυρία Πρόεδρε, ζητώ τον λόγο για να καταθέσ</w:t>
      </w:r>
      <w:r>
        <w:rPr>
          <w:rFonts w:eastAsia="Times New Roman" w:cs="Times New Roman"/>
          <w:szCs w:val="24"/>
        </w:rPr>
        <w:t>ω μια νομοτεχνική βελτίωση.</w:t>
      </w:r>
    </w:p>
    <w:p w14:paraId="11912B8B" w14:textId="77777777" w:rsidR="00E556F1" w:rsidRDefault="000E0791">
      <w:pPr>
        <w:spacing w:line="600" w:lineRule="auto"/>
        <w:ind w:firstLine="720"/>
        <w:jc w:val="both"/>
        <w:rPr>
          <w:rFonts w:eastAsia="Times New Roman" w:cs="Times New Roman"/>
          <w:color w:val="000000" w:themeColor="text1"/>
          <w:szCs w:val="24"/>
        </w:rPr>
      </w:pPr>
      <w:r w:rsidRPr="00C83A55">
        <w:rPr>
          <w:rFonts w:eastAsia="Times New Roman"/>
          <w:b/>
          <w:color w:val="000000" w:themeColor="text1"/>
        </w:rPr>
        <w:t>ΠΡΟΕΔΡΕΥΟΥΣΑ (Αναστασία Χριστοδουλοπούλου):</w:t>
      </w:r>
      <w:r w:rsidRPr="00C83A55">
        <w:rPr>
          <w:rFonts w:eastAsia="Times New Roman" w:cs="Times New Roman"/>
          <w:color w:val="000000" w:themeColor="text1"/>
          <w:szCs w:val="24"/>
        </w:rPr>
        <w:t xml:space="preserve"> Έχετε τον λόγο, κύριε Παρασκευόπουλε.</w:t>
      </w:r>
    </w:p>
    <w:p w14:paraId="11912B8C" w14:textId="77777777" w:rsidR="00E556F1" w:rsidRDefault="000E0791">
      <w:pPr>
        <w:spacing w:line="600" w:lineRule="auto"/>
        <w:ind w:firstLine="720"/>
        <w:jc w:val="both"/>
        <w:rPr>
          <w:rFonts w:eastAsia="Times New Roman" w:cs="Times New Roman"/>
          <w:szCs w:val="24"/>
        </w:rPr>
      </w:pPr>
      <w:r w:rsidRPr="00AE3929">
        <w:rPr>
          <w:rFonts w:eastAsia="Times New Roman" w:cs="Times New Roman"/>
          <w:b/>
          <w:szCs w:val="24"/>
        </w:rPr>
        <w:t xml:space="preserve">ΝΙΚΟΛΑΟΣ ΠΑΡΑΣΚΕΥΟΠΟΥΛΟΣ </w:t>
      </w:r>
      <w:r>
        <w:rPr>
          <w:rFonts w:eastAsia="Times New Roman" w:cs="Times New Roman"/>
          <w:b/>
          <w:szCs w:val="24"/>
        </w:rPr>
        <w:t xml:space="preserve">(Υπουργός Δικαιοσύνης, Διαφάνειας και Ανθρωπίνων Δικαιωμάτων): </w:t>
      </w:r>
      <w:r>
        <w:rPr>
          <w:rFonts w:eastAsia="Times New Roman" w:cs="Times New Roman"/>
          <w:szCs w:val="24"/>
        </w:rPr>
        <w:t xml:space="preserve">Κυρία Πρόεδρε, διαβάζω και θα σας καταθέσω τη νομοτεχνική </w:t>
      </w:r>
      <w:r>
        <w:rPr>
          <w:rFonts w:eastAsia="Times New Roman" w:cs="Times New Roman"/>
          <w:szCs w:val="24"/>
        </w:rPr>
        <w:t>βελτίωση στη διάταξη του άρθρου 8 του τροποποιούμενου ν</w:t>
      </w:r>
      <w:r>
        <w:rPr>
          <w:rFonts w:eastAsia="Times New Roman" w:cs="Times New Roman"/>
          <w:szCs w:val="24"/>
        </w:rPr>
        <w:t>.</w:t>
      </w:r>
      <w:r>
        <w:rPr>
          <w:rFonts w:eastAsia="Times New Roman" w:cs="Times New Roman"/>
          <w:szCs w:val="24"/>
        </w:rPr>
        <w:t xml:space="preserve">3213/2003, για το οποίο έγινε η συζήτηση προηγουμένως. Είναι τρία τα σημεία, τα οποία βελτιώνει η ρύθμιση που υποστηρίζω αυτή τη στιγμή. </w:t>
      </w:r>
    </w:p>
    <w:p w14:paraId="11912B8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πρώτη</w:t>
      </w:r>
      <w:r>
        <w:rPr>
          <w:rFonts w:eastAsia="Times New Roman" w:cs="Times New Roman"/>
          <w:szCs w:val="24"/>
        </w:rPr>
        <w:t>,</w:t>
      </w:r>
      <w:r>
        <w:rPr>
          <w:rFonts w:eastAsia="Times New Roman" w:cs="Times New Roman"/>
          <w:szCs w:val="24"/>
        </w:rPr>
        <w:t xml:space="preserve"> στην παράγραφο 1 μετά από τη φράση «που έχουν»</w:t>
      </w:r>
      <w:r>
        <w:rPr>
          <w:rFonts w:eastAsia="Times New Roman" w:cs="Times New Roman"/>
          <w:szCs w:val="24"/>
        </w:rPr>
        <w:t>,</w:t>
      </w:r>
      <w:r>
        <w:rPr>
          <w:rFonts w:eastAsia="Times New Roman" w:cs="Times New Roman"/>
          <w:szCs w:val="24"/>
        </w:rPr>
        <w:t xml:space="preserve"> προστ</w:t>
      </w:r>
      <w:r>
        <w:rPr>
          <w:rFonts w:eastAsia="Times New Roman" w:cs="Times New Roman"/>
          <w:szCs w:val="24"/>
        </w:rPr>
        <w:t>ίθεται η φράση «πραγματική ή καταστατική». Αναφέρεται στην έδρα και καλύπτει πλέον και την πραγματική και την καταστατική έδρα.</w:t>
      </w:r>
    </w:p>
    <w:p w14:paraId="11912B8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παράγραφος 2</w:t>
      </w:r>
      <w:r>
        <w:rPr>
          <w:rFonts w:eastAsia="Times New Roman" w:cs="Times New Roman"/>
          <w:szCs w:val="24"/>
        </w:rPr>
        <w:t>,</w:t>
      </w:r>
      <w:r>
        <w:rPr>
          <w:rFonts w:eastAsia="Times New Roman" w:cs="Times New Roman"/>
          <w:szCs w:val="24"/>
        </w:rPr>
        <w:t xml:space="preserve"> αναφέρεται στις περιπτώσεις με τις εξήντα μέρες, όπου υπάρχει ένα περιθώριο για μεταβίβαση και ορίζεται ότι η με</w:t>
      </w:r>
      <w:r>
        <w:rPr>
          <w:rFonts w:eastAsia="Times New Roman" w:cs="Times New Roman"/>
          <w:szCs w:val="24"/>
        </w:rPr>
        <w:t>ταβίβαση δεν επηρεάζει και δεν αίρει το αξιόποινο για τις ήδη συντελεσθείσες παραβάσεις των διατάξεων</w:t>
      </w:r>
      <w:r>
        <w:rPr>
          <w:rFonts w:eastAsia="Times New Roman" w:cs="Times New Roman"/>
          <w:szCs w:val="24"/>
        </w:rPr>
        <w:t>,</w:t>
      </w:r>
      <w:r>
        <w:rPr>
          <w:rFonts w:eastAsia="Times New Roman" w:cs="Times New Roman"/>
          <w:szCs w:val="24"/>
        </w:rPr>
        <w:t xml:space="preserve"> που αφορούν σε εταιρ</w:t>
      </w:r>
      <w:r>
        <w:rPr>
          <w:rFonts w:eastAsia="Times New Roman" w:cs="Times New Roman"/>
          <w:szCs w:val="24"/>
        </w:rPr>
        <w:t>ε</w:t>
      </w:r>
      <w:r>
        <w:rPr>
          <w:rFonts w:eastAsia="Times New Roman" w:cs="Times New Roman"/>
          <w:szCs w:val="24"/>
        </w:rPr>
        <w:t>ίες που έχουν πραγματική ή καταστατική έδρα σε κράτος μη συνεργάσιμο στον φορολογικό τομέα ή σε κράτος που έχει προνομιακό φορολογικ</w:t>
      </w:r>
      <w:r>
        <w:rPr>
          <w:rFonts w:eastAsia="Times New Roman" w:cs="Times New Roman"/>
          <w:szCs w:val="24"/>
        </w:rPr>
        <w:t>ό καθεστώς κ.λπ.. Δηλαδή το περιθώριο των εξήντα ημερών</w:t>
      </w:r>
      <w:r>
        <w:rPr>
          <w:rFonts w:eastAsia="Times New Roman" w:cs="Times New Roman"/>
          <w:szCs w:val="24"/>
        </w:rPr>
        <w:t>,</w:t>
      </w:r>
      <w:r>
        <w:rPr>
          <w:rFonts w:eastAsia="Times New Roman" w:cs="Times New Roman"/>
          <w:szCs w:val="24"/>
        </w:rPr>
        <w:t xml:space="preserve"> προσφέρεται μόνο σε όσους θα εμπίπτουν για πρώτη φορά στο αξιόποινο με τη ρύθμιση που ψηφίζεται τώρα, για να έχουν οι άνθρωποι τον χρόνο να προσαρμοστούν στη ρύθμιση αυτή, δηλώνοντας βεβαίως τι ακριβ</w:t>
      </w:r>
      <w:r>
        <w:rPr>
          <w:rFonts w:eastAsia="Times New Roman" w:cs="Times New Roman"/>
          <w:szCs w:val="24"/>
        </w:rPr>
        <w:t>ώς έχουν.</w:t>
      </w:r>
    </w:p>
    <w:p w14:paraId="11912B8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 διάταξη αποτυπώνει αυτό, το οποίο προηγουμένως προέκυψε από τη συζήτηση. Ορίζεται ρητά ότι «η διάταξη του άρθρου 2 του Ποινικού Κώδικα δεν εφαρμόζεται για τις ως άνω παραβάσεις». Αυτό σημαίνει ότι στα θέματα που ρυθμίζονται από αυτό</w:t>
      </w:r>
      <w:r>
        <w:rPr>
          <w:rFonts w:eastAsia="Times New Roman" w:cs="Times New Roman"/>
          <w:szCs w:val="24"/>
        </w:rPr>
        <w:t>ν</w:t>
      </w:r>
      <w:r>
        <w:rPr>
          <w:rFonts w:eastAsia="Times New Roman" w:cs="Times New Roman"/>
          <w:szCs w:val="24"/>
        </w:rPr>
        <w:t xml:space="preserve"> το νόμο, το άρθρο 2 του Ποινικού Κώδικα, το οποίο ορίζει ότι και ενδιάμεση ακόμη, επιεικέστερη εφαρμογή, ενδιάμεση χρονικά μεταξύ του χρόνου τέλεσης και του χρόνου δίκης, υπερισχύει. Εδώ σε αυτή την ειδική περίπτωση, δεν θα εφαρμόζεται. Κατά τα λοιπά, βεβ</w:t>
      </w:r>
      <w:r>
        <w:rPr>
          <w:rFonts w:eastAsia="Times New Roman" w:cs="Times New Roman"/>
          <w:szCs w:val="24"/>
        </w:rPr>
        <w:t xml:space="preserve">αίως παραμένει η διάταξη του άρθρου 2 ισχυρή. </w:t>
      </w:r>
    </w:p>
    <w:p w14:paraId="11912B9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912B9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κ. Νικόλαος Παρασκευόπουλος, καταθέτει για τα Πρακτικά την προαναφερθείσα νομοτεχνική βελτίωση, η οποία έχει ως εξ</w:t>
      </w:r>
      <w:r>
        <w:rPr>
          <w:rFonts w:eastAsia="Times New Roman" w:cs="Times New Roman"/>
          <w:szCs w:val="24"/>
        </w:rPr>
        <w:t xml:space="preserve">ής: </w:t>
      </w:r>
    </w:p>
    <w:p w14:paraId="11912B92" w14:textId="77777777" w:rsidR="00E556F1" w:rsidRDefault="000E0791">
      <w:pPr>
        <w:spacing w:line="600" w:lineRule="auto"/>
        <w:ind w:firstLine="720"/>
        <w:jc w:val="both"/>
        <w:rPr>
          <w:rFonts w:eastAsia="Times New Roman" w:cs="Times New Roman"/>
          <w:b/>
          <w:color w:val="FF0000"/>
          <w:szCs w:val="24"/>
        </w:rPr>
      </w:pPr>
      <w:r>
        <w:rPr>
          <w:rFonts w:eastAsia="Times New Roman" w:cs="Times New Roman"/>
          <w:szCs w:val="24"/>
        </w:rPr>
        <w:t xml:space="preserve">                             </w:t>
      </w:r>
      <w:r w:rsidRPr="00247196">
        <w:rPr>
          <w:rFonts w:eastAsia="Times New Roman" w:cs="Times New Roman"/>
          <w:b/>
          <w:color w:val="FF0000"/>
          <w:szCs w:val="24"/>
        </w:rPr>
        <w:t>(ΑΛΛΑΓΗ ΣΕΛΙΔΑΣ)</w:t>
      </w:r>
    </w:p>
    <w:p w14:paraId="11912B93" w14:textId="77777777" w:rsidR="00E556F1" w:rsidRDefault="000E0791">
      <w:pPr>
        <w:spacing w:line="600" w:lineRule="auto"/>
        <w:ind w:firstLine="720"/>
        <w:jc w:val="both"/>
        <w:rPr>
          <w:rFonts w:eastAsia="Times New Roman" w:cs="Times New Roman"/>
          <w:b/>
          <w:color w:val="FF0000"/>
          <w:szCs w:val="24"/>
        </w:rPr>
      </w:pPr>
      <w:r w:rsidRPr="00247196">
        <w:rPr>
          <w:rFonts w:eastAsia="Times New Roman" w:cs="Times New Roman"/>
          <w:b/>
          <w:color w:val="FF0000"/>
          <w:szCs w:val="24"/>
        </w:rPr>
        <w:t xml:space="preserve">                           (Να μπει η σελίδα 135</w:t>
      </w:r>
    </w:p>
    <w:p w14:paraId="11912B94" w14:textId="77777777" w:rsidR="00E556F1" w:rsidRDefault="000E0791">
      <w:pPr>
        <w:spacing w:line="600" w:lineRule="auto"/>
        <w:ind w:firstLine="720"/>
        <w:jc w:val="both"/>
        <w:rPr>
          <w:rFonts w:eastAsia="Times New Roman" w:cs="Times New Roman"/>
          <w:b/>
          <w:color w:val="FF0000"/>
          <w:szCs w:val="24"/>
        </w:rPr>
      </w:pPr>
      <w:r w:rsidRPr="00247196">
        <w:rPr>
          <w:rFonts w:eastAsia="Times New Roman" w:cs="Times New Roman"/>
          <w:b/>
          <w:color w:val="FF0000"/>
          <w:szCs w:val="24"/>
        </w:rPr>
        <w:t xml:space="preserve">                             (ΑΛΛΑΓΗ ΣΕΛΙΔΑΣ)</w:t>
      </w:r>
    </w:p>
    <w:p w14:paraId="11912B9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μπορώ να έχω το</w:t>
      </w:r>
      <w:r>
        <w:rPr>
          <w:rFonts w:eastAsia="Times New Roman" w:cs="Times New Roman"/>
          <w:szCs w:val="24"/>
        </w:rPr>
        <w:t>ν</w:t>
      </w:r>
      <w:r>
        <w:rPr>
          <w:rFonts w:eastAsia="Times New Roman" w:cs="Times New Roman"/>
          <w:szCs w:val="24"/>
        </w:rPr>
        <w:t xml:space="preserve"> λόγο; </w:t>
      </w:r>
    </w:p>
    <w:p w14:paraId="11912B9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θέλετε</w:t>
      </w:r>
      <w:r>
        <w:rPr>
          <w:rFonts w:eastAsia="Times New Roman" w:cs="Times New Roman"/>
          <w:szCs w:val="24"/>
        </w:rPr>
        <w:t>, κύριε Λοβέρδο; Αφήστε να τη δείτε.</w:t>
      </w:r>
    </w:p>
    <w:p w14:paraId="11912B9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θέλω να μιλήσω επ’ αυτού.</w:t>
      </w:r>
    </w:p>
    <w:p w14:paraId="11912B9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ξέρω αν έχει ανοίξει κατάλογος ομιλητών</w:t>
      </w:r>
    </w:p>
    <w:p w14:paraId="11912B9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Έχει ανοίξει.</w:t>
      </w:r>
    </w:p>
    <w:p w14:paraId="11912B9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Πριν που δεν προεδρεύατε</w:t>
      </w:r>
      <w:r>
        <w:rPr>
          <w:rFonts w:eastAsia="Times New Roman" w:cs="Times New Roman"/>
          <w:szCs w:val="24"/>
        </w:rPr>
        <w:t>,</w:t>
      </w:r>
      <w:r>
        <w:rPr>
          <w:rFonts w:eastAsia="Times New Roman" w:cs="Times New Roman"/>
          <w:szCs w:val="24"/>
        </w:rPr>
        <w:t xml:space="preserve"> κάναμε μια τοποθέτηση επ</w:t>
      </w:r>
      <w:r>
        <w:rPr>
          <w:rFonts w:eastAsia="Times New Roman" w:cs="Times New Roman"/>
          <w:szCs w:val="24"/>
        </w:rPr>
        <w:t>ί πολλών τροπολογιών, αλλά ουσιαστικά καλυφθήκαμε οι περισσότεροι από τον Υπουργό κ. Παρασκευόπουλο</w:t>
      </w:r>
      <w:r>
        <w:rPr>
          <w:rFonts w:eastAsia="Times New Roman" w:cs="Times New Roman"/>
          <w:szCs w:val="24"/>
        </w:rPr>
        <w:t>,</w:t>
      </w:r>
      <w:r>
        <w:rPr>
          <w:rFonts w:eastAsia="Times New Roman" w:cs="Times New Roman"/>
          <w:szCs w:val="24"/>
        </w:rPr>
        <w:t xml:space="preserve"> υπό την έννοια ότι απαντήσαμε σε αυτό. Υπάρχουν όμως και άλλες τροπολογίες. Οπότε θέλουμε να κάνουμε χρήση της δευτερολογίας </w:t>
      </w:r>
      <w:r>
        <w:rPr>
          <w:rFonts w:eastAsia="Times New Roman" w:cs="Times New Roman"/>
          <w:szCs w:val="24"/>
        </w:rPr>
        <w:t>μας,</w:t>
      </w:r>
      <w:r>
        <w:rPr>
          <w:rFonts w:eastAsia="Times New Roman" w:cs="Times New Roman"/>
          <w:szCs w:val="24"/>
        </w:rPr>
        <w:t xml:space="preserve"> για να τοποθετηθούμε και </w:t>
      </w:r>
      <w:r>
        <w:rPr>
          <w:rFonts w:eastAsia="Times New Roman" w:cs="Times New Roman"/>
          <w:szCs w:val="24"/>
        </w:rPr>
        <w:t>στις άλλες τροπολογίες, αλλά κατά την πορεία του καταλόγου των ομιλητών.</w:t>
      </w:r>
    </w:p>
    <w:p w14:paraId="11912B9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B9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Μπαλωμενάκης για πέντε λεπτά.</w:t>
      </w:r>
    </w:p>
    <w:p w14:paraId="11912B9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Ευχαριστώ, κυρία Πρόεδρε.</w:t>
      </w:r>
    </w:p>
    <w:p w14:paraId="11912B9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το θέμα που συζητάμε σήμερα</w:t>
      </w:r>
      <w:r>
        <w:rPr>
          <w:rFonts w:eastAsia="Times New Roman" w:cs="Times New Roman"/>
          <w:szCs w:val="24"/>
        </w:rPr>
        <w:t>,</w:t>
      </w:r>
      <w:r>
        <w:rPr>
          <w:rFonts w:eastAsia="Times New Roman" w:cs="Times New Roman"/>
          <w:szCs w:val="24"/>
        </w:rPr>
        <w:t xml:space="preserve"> πραγματικά προσφέρεται για λαϊκισμό. Πραγματικά είναι σύνθετο. Έχω την εντύπωση</w:t>
      </w:r>
      <w:r>
        <w:rPr>
          <w:rFonts w:eastAsia="Times New Roman" w:cs="Times New Roman"/>
          <w:szCs w:val="24"/>
        </w:rPr>
        <w:t>,</w:t>
      </w:r>
      <w:r>
        <w:rPr>
          <w:rFonts w:eastAsia="Times New Roman" w:cs="Times New Roman"/>
          <w:szCs w:val="24"/>
        </w:rPr>
        <w:t xml:space="preserve"> πως όσοι δίνουν με τη συμπεριφορά τους λαβή ειδικά στον ακροδεξιό λαϊκισμό, είναι υπόλογοι απέναντι στην ίδια τη δημοκρατία. </w:t>
      </w:r>
    </w:p>
    <w:p w14:paraId="11912B9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Ακούσαμε τρομερά </w:t>
      </w:r>
      <w:r>
        <w:rPr>
          <w:rFonts w:eastAsia="Times New Roman" w:cs="Times New Roman"/>
          <w:szCs w:val="24"/>
        </w:rPr>
        <w:t>αντικοινοβουλευτικές κορώνες εδώ πέρα</w:t>
      </w:r>
      <w:r>
        <w:rPr>
          <w:rFonts w:eastAsia="Times New Roman" w:cs="Times New Roman"/>
          <w:szCs w:val="24"/>
        </w:rPr>
        <w:t>,</w:t>
      </w:r>
      <w:r>
        <w:rPr>
          <w:rFonts w:eastAsia="Times New Roman" w:cs="Times New Roman"/>
          <w:szCs w:val="24"/>
        </w:rPr>
        <w:t xml:space="preserve"> από άτομα τα οποία είναι δεδηλωμένα και από παρατάξεις που είναι δεδηλωμένες εναντίον του κοινοβουλευτισμού. Συνεπώς η Νέα Δημοκρατία θα πρέπει να σταθμίσει και από αυτή την πλευρά τη συμπεριφορά της, μια συμπεριφορά </w:t>
      </w:r>
      <w:r>
        <w:rPr>
          <w:rFonts w:eastAsia="Times New Roman" w:cs="Times New Roman"/>
          <w:szCs w:val="24"/>
        </w:rPr>
        <w:t>βεβαίως που είναι φοβική και ιδίως φοβική απέναντι στο ενδεχόμενο της ονομαστικής ψηφοφορίας.</w:t>
      </w:r>
    </w:p>
    <w:p w14:paraId="11912BA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περίφημης τροπολογίας: </w:t>
      </w:r>
    </w:p>
    <w:p w14:paraId="11912BA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Είναι αλήθεια ότι ο όρος «εξωχώρια εταιρ</w:t>
      </w:r>
      <w:r>
        <w:rPr>
          <w:rFonts w:eastAsia="Times New Roman" w:cs="Times New Roman"/>
          <w:szCs w:val="24"/>
        </w:rPr>
        <w:t>ε</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είναι από πλευράς φιλολογικής πολύ καλός, πολύ ρομαντικός, γοητευτικό</w:t>
      </w:r>
      <w:r>
        <w:rPr>
          <w:rFonts w:eastAsia="Times New Roman" w:cs="Times New Roman"/>
          <w:szCs w:val="24"/>
        </w:rPr>
        <w:t xml:space="preserve">ς. Αποδίδει σε έναν σημαντικό βαθμό την αγγλική ορολογία, πλην όμως αποδείχθηκε ότι νομικά δεν εξυπηρετούσε. Συνιστούσε μια αόριστη νομική έννοια </w:t>
      </w:r>
      <w:r>
        <w:rPr>
          <w:rFonts w:eastAsia="Times New Roman" w:cs="Times New Roman"/>
          <w:szCs w:val="24"/>
        </w:rPr>
        <w:t>κ</w:t>
      </w:r>
      <w:r>
        <w:rPr>
          <w:rFonts w:eastAsia="Times New Roman" w:cs="Times New Roman"/>
          <w:szCs w:val="24"/>
        </w:rPr>
        <w:t>αι με αυτή τη λογική, με αυτή την πρακτική έδινε ευκαιρία σε αρκετές περιπτώσεις</w:t>
      </w:r>
      <w:r>
        <w:rPr>
          <w:rFonts w:eastAsia="Times New Roman" w:cs="Times New Roman"/>
          <w:szCs w:val="24"/>
        </w:rPr>
        <w:t>,</w:t>
      </w:r>
      <w:r>
        <w:rPr>
          <w:rFonts w:eastAsia="Times New Roman" w:cs="Times New Roman"/>
          <w:szCs w:val="24"/>
        </w:rPr>
        <w:t xml:space="preserve"> να τύχουν ατιμωρησίας, πράγ</w:t>
      </w:r>
      <w:r>
        <w:rPr>
          <w:rFonts w:eastAsia="Times New Roman" w:cs="Times New Roman"/>
          <w:szCs w:val="24"/>
        </w:rPr>
        <w:t>μα το οποίο πιστεύω ότι δεν μπορούσε να γίνει ανεκτό. Άλλωστε από ό,τι πληροφορούμαστε, ήδη από το 2013 είχε αρχίσει να υποκαθίσταται μέσα στα νομικά κείμενα των προηγούμενων κυβερνήσεων. Αυτό το λέω από την πλευρά της υποκρισίας όσων σήμερα φωνάζουν. Η έν</w:t>
      </w:r>
      <w:r>
        <w:rPr>
          <w:rFonts w:eastAsia="Times New Roman" w:cs="Times New Roman"/>
          <w:szCs w:val="24"/>
        </w:rPr>
        <w:t>νοια του μη συνεργάσιμου κράτους είναι πιο προσδιορισμένη, ακριβώς επειδή κάθε χρόνο, πάλι από ό,τι πληροφορηθήκαμε, προσδιορίζεται με βάση διεθνείς συνθήκες, διεθνείς οργανώσεις ποια είναι αυτά τα μη συνεργάσιμα κράτη.</w:t>
      </w:r>
    </w:p>
    <w:p w14:paraId="11912BA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Με αυτήν εδώ την τροπολογία η Κυβέρν</w:t>
      </w:r>
      <w:r>
        <w:rPr>
          <w:rFonts w:eastAsia="Times New Roman" w:cs="Times New Roman"/>
          <w:szCs w:val="24"/>
        </w:rPr>
        <w:t>ηση πάει και πιο πέρα. Εντοπίζει ως πρόβλημα και εταιρ</w:t>
      </w:r>
      <w:r>
        <w:rPr>
          <w:rFonts w:eastAsia="Times New Roman" w:cs="Times New Roman"/>
          <w:szCs w:val="24"/>
        </w:rPr>
        <w:t>ε</w:t>
      </w:r>
      <w:r>
        <w:rPr>
          <w:rFonts w:eastAsia="Times New Roman" w:cs="Times New Roman"/>
          <w:szCs w:val="24"/>
        </w:rPr>
        <w:t xml:space="preserve">ίες που έχουν την έδρα τους ή τα συμφέροντά τους σε χώρες που έχουν χαμηλότερο φορολογικό συντελεστή. Αυτές είναι πραγματικά μια διαφορετική κατηγορία </w:t>
      </w:r>
      <w:r>
        <w:rPr>
          <w:rFonts w:eastAsia="Times New Roman" w:cs="Times New Roman"/>
          <w:szCs w:val="24"/>
        </w:rPr>
        <w:t>κ</w:t>
      </w:r>
      <w:r>
        <w:rPr>
          <w:rFonts w:eastAsia="Times New Roman" w:cs="Times New Roman"/>
          <w:szCs w:val="24"/>
        </w:rPr>
        <w:t>αι το ερώτημα είναι</w:t>
      </w:r>
      <w:r>
        <w:rPr>
          <w:rFonts w:eastAsia="Times New Roman" w:cs="Times New Roman"/>
          <w:szCs w:val="24"/>
        </w:rPr>
        <w:t>,</w:t>
      </w:r>
      <w:r>
        <w:rPr>
          <w:rFonts w:eastAsia="Times New Roman" w:cs="Times New Roman"/>
          <w:szCs w:val="24"/>
        </w:rPr>
        <w:t xml:space="preserve"> πρόκειται για αυστηροποίηση;</w:t>
      </w:r>
      <w:r>
        <w:rPr>
          <w:rFonts w:eastAsia="Times New Roman" w:cs="Times New Roman"/>
          <w:szCs w:val="24"/>
        </w:rPr>
        <w:t xml:space="preserve"> Πρόκειται. </w:t>
      </w:r>
    </w:p>
    <w:p w14:paraId="11912BA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λέμε ότι πρόκειται για περαιτέρω θωράκιση του καθεστώτος που υπάρχει σήμερα, πλήρη θωράκιση. Πρέπει να συμβαίνει αυτό το πράγμα; Αν δεν είχαμε το φαύλο καθεστώς, αν δεν είχαμε τις πολλαπλές απόπειρες και περιπτώσεις όπου υπήρξαν καταστρα</w:t>
      </w:r>
      <w:r>
        <w:rPr>
          <w:rFonts w:eastAsia="Times New Roman" w:cs="Times New Roman"/>
          <w:szCs w:val="24"/>
        </w:rPr>
        <w:t>τηγήσεις, ίσως να μην έπρεπε. Πρέπει όμως, διότι ακριβώς αυτό το καθεστώς αντιμετωπίζουμε και αυτή την καχυποψία του ελληνικού λαού έχουμε μπροστά μας.</w:t>
      </w:r>
    </w:p>
    <w:p w14:paraId="11912BA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Ουσιαστικά όσον αφορά τουλάχιστον στους Βουλευτές, η διάταξη αυτή τι κάνει; Διευρύνει την απαγόρευση του</w:t>
      </w:r>
      <w:r>
        <w:rPr>
          <w:rFonts w:eastAsia="Times New Roman" w:cs="Times New Roman"/>
          <w:szCs w:val="24"/>
        </w:rPr>
        <w:t xml:space="preserve"> άρθρου 57 του Συντάγματος, που όπως γνωρίζουμε όλοι, θέτει ορισμένους περιορισμούς, απαγορεύσεις δηλαδή στον Βουλευτή, να είναι ιδιοκτήτης τηλεοπτικού σταθμού, ραδιοφωνικού, εφημερίδας κ.λπ.</w:t>
      </w:r>
      <w:r>
        <w:rPr>
          <w:rFonts w:eastAsia="Times New Roman" w:cs="Times New Roman"/>
          <w:szCs w:val="24"/>
        </w:rPr>
        <w:t>.</w:t>
      </w:r>
      <w:r>
        <w:rPr>
          <w:rFonts w:eastAsia="Times New Roman" w:cs="Times New Roman"/>
          <w:szCs w:val="24"/>
        </w:rPr>
        <w:t xml:space="preserve"> Αυτό είναι ανεκτό -πρέπει να το απαντήσουμε- δηλαδή </w:t>
      </w:r>
      <w:r>
        <w:rPr>
          <w:rFonts w:eastAsia="Times New Roman" w:cs="Times New Roman"/>
          <w:szCs w:val="24"/>
        </w:rPr>
        <w:t xml:space="preserve">αν </w:t>
      </w:r>
      <w:r>
        <w:rPr>
          <w:rFonts w:eastAsia="Times New Roman" w:cs="Times New Roman"/>
          <w:szCs w:val="24"/>
        </w:rPr>
        <w:t>αυτό συμ</w:t>
      </w:r>
      <w:r>
        <w:rPr>
          <w:rFonts w:eastAsia="Times New Roman" w:cs="Times New Roman"/>
          <w:szCs w:val="24"/>
        </w:rPr>
        <w:t>βαίνει σήμερα,</w:t>
      </w:r>
      <w:r>
        <w:rPr>
          <w:rFonts w:eastAsia="Times New Roman" w:cs="Times New Roman"/>
          <w:szCs w:val="24"/>
        </w:rPr>
        <w:t xml:space="preserve"> γιατί</w:t>
      </w:r>
      <w:r>
        <w:rPr>
          <w:rFonts w:eastAsia="Times New Roman" w:cs="Times New Roman"/>
          <w:szCs w:val="24"/>
        </w:rPr>
        <w:t xml:space="preserve"> να μην είναι και </w:t>
      </w:r>
      <w:r>
        <w:rPr>
          <w:rFonts w:eastAsia="Times New Roman" w:cs="Times New Roman"/>
          <w:szCs w:val="24"/>
        </w:rPr>
        <w:t xml:space="preserve">για </w:t>
      </w:r>
      <w:r>
        <w:rPr>
          <w:rFonts w:eastAsia="Times New Roman" w:cs="Times New Roman"/>
          <w:szCs w:val="24"/>
        </w:rPr>
        <w:t xml:space="preserve">τις </w:t>
      </w:r>
      <w:r>
        <w:rPr>
          <w:rFonts w:eastAsia="Times New Roman" w:cs="Times New Roman"/>
          <w:szCs w:val="24"/>
        </w:rPr>
        <w:t>εταιρεί</w:t>
      </w:r>
      <w:r>
        <w:rPr>
          <w:rFonts w:eastAsia="Times New Roman" w:cs="Times New Roman"/>
          <w:szCs w:val="24"/>
        </w:rPr>
        <w:t>ε</w:t>
      </w:r>
      <w:r>
        <w:rPr>
          <w:rFonts w:eastAsia="Times New Roman" w:cs="Times New Roman"/>
          <w:szCs w:val="24"/>
        </w:rPr>
        <w:t>ς;</w:t>
      </w:r>
    </w:p>
    <w:p w14:paraId="11912BA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θεωρία από ό,τι γνωρίζουμε αρκετοί από μας, έχει καταλήξει στο γεγονός ότι όσον αφορά στα δημόσια πρόσωπα, είναι ανεκτός ο μεγαλύτερος περιορισμός της ελεύθερης ανάπτυξης της προσωπικότητάς τους, α</w:t>
      </w:r>
      <w:r>
        <w:rPr>
          <w:rFonts w:eastAsia="Times New Roman" w:cs="Times New Roman"/>
          <w:szCs w:val="24"/>
        </w:rPr>
        <w:t>κριβώς επειδή σταθμίζεται στην περίπτωση αυτή το δημόσιο συμφέρον και επειδή συνήθως -πάντοτε, δηλαδή- είναι εθελούσια η ανάδειξη σε δημόσια αξιώματα και κρίνεται ότι είναι υπέρτερο αγαθό το δημόσιο συμφέρον και εδώ, φυσικά, στην Ελλάδα που είναι πολύ τραυ</w:t>
      </w:r>
      <w:r>
        <w:rPr>
          <w:rFonts w:eastAsia="Times New Roman" w:cs="Times New Roman"/>
          <w:szCs w:val="24"/>
        </w:rPr>
        <w:t>ματισμένο, όπου ο πολιτικός οφείλει να είναι περισσότερο προσεκτικός.</w:t>
      </w:r>
    </w:p>
    <w:p w14:paraId="11912BA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Δύο θέματα θέλω να θίξω πριν κλείσω. Βέβαια μετά τις διορθώσεις και τις συμπληρώσεις που έκανε ο κύριος Υπουργός, νομίζω ότι δόθηκαν οι απαντήσεις. Όμως επειδή ακούστηκε η λέξη «ασυλία» </w:t>
      </w:r>
      <w:r>
        <w:rPr>
          <w:rFonts w:eastAsia="Times New Roman" w:cs="Times New Roman"/>
          <w:szCs w:val="24"/>
        </w:rPr>
        <w:t>για τη μεταβίβαση, συμπληρωματικά και μάλιστα καλυπτόμενος 100% από την προτεινόμενη τροποποίηση από τον κ. Παρασκευόπουλο, θα ήθελα να πω ότι δεν πρόκειται για ασυλία, διότι, εάν στις περιπτώσεις που δεν έχει δηλωθεί μια εταιρεία, μια δραστηριότητα, ακόμα</w:t>
      </w:r>
      <w:r>
        <w:rPr>
          <w:rFonts w:eastAsia="Times New Roman" w:cs="Times New Roman"/>
          <w:szCs w:val="24"/>
        </w:rPr>
        <w:t xml:space="preserve"> και από εκείνες που δεν επιτρέπονταν, υπήρξε απόκρυψη, έχουμε αυτοτελές ποινικό αδίκημα. Αυτό νομίζω ότι δεν πρέπει να λησμονηθεί και συνεπώς δεν υπάρχει κάποιου είδους ασυλία.</w:t>
      </w:r>
    </w:p>
    <w:p w14:paraId="11912BA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Ένα ζήτημα ακόμα θέλω να πω για τα παρένθετα πρόσωπα. Όντως είναι αυστηρή η δι</w:t>
      </w:r>
      <w:r>
        <w:rPr>
          <w:rFonts w:eastAsia="Times New Roman" w:cs="Times New Roman"/>
          <w:szCs w:val="24"/>
        </w:rPr>
        <w:t>άταξη αυτή. Όμως το τεκμήριο αυτό είναι μαχητό και οφείλουμε να πληροφορήσουμε τον ελληνικό λαό ότι, αν αποδείξει το παρένθετο πρόσωπο ότι ασκεί οικονομική δραστηριότητα για δικό του λογαριασμό, νομίζω ότι δεν τίθεται θέμα.</w:t>
      </w:r>
    </w:p>
    <w:p w14:paraId="11912BA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Αυτά ήθελα να πω. </w:t>
      </w:r>
    </w:p>
    <w:p w14:paraId="11912BA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BAA" w14:textId="77777777" w:rsidR="00E556F1" w:rsidRDefault="000E0791">
      <w:pPr>
        <w:spacing w:line="600" w:lineRule="auto"/>
        <w:jc w:val="center"/>
        <w:rPr>
          <w:rFonts w:eastAsia="Times New Roman"/>
          <w:bCs/>
        </w:rPr>
      </w:pPr>
      <w:r>
        <w:rPr>
          <w:rFonts w:eastAsia="Times New Roman"/>
          <w:bCs/>
        </w:rPr>
        <w:t>(Χειροκροτήματα από την πτέρυγα του ΣΥΡΙΖΑ)</w:t>
      </w:r>
    </w:p>
    <w:p w14:paraId="11912BA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και για την τήρηση του χρόνου.</w:t>
      </w:r>
    </w:p>
    <w:p w14:paraId="11912BA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Παρακαλώ, ο κ. Κεγκέρογλου έχει τον λόγο.</w:t>
      </w:r>
    </w:p>
    <w:p w14:paraId="11912BA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11912BA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Είμαστε μπροστά σε μια </w:t>
      </w:r>
      <w:r>
        <w:rPr>
          <w:rFonts w:eastAsia="Times New Roman" w:cs="Times New Roman"/>
          <w:szCs w:val="24"/>
        </w:rPr>
        <w:t>προσπάθεια της Κυβέρνησης</w:t>
      </w:r>
      <w:r>
        <w:rPr>
          <w:rFonts w:eastAsia="Times New Roman" w:cs="Times New Roman"/>
          <w:szCs w:val="24"/>
        </w:rPr>
        <w:t>,</w:t>
      </w:r>
      <w:r>
        <w:rPr>
          <w:rFonts w:eastAsia="Times New Roman" w:cs="Times New Roman"/>
          <w:szCs w:val="24"/>
        </w:rPr>
        <w:t xml:space="preserve"> να δικαιολογήσει μια πράξη η οποία δεν χρειάζεται να χαρακτηριστεί</w:t>
      </w:r>
      <w:r>
        <w:rPr>
          <w:rFonts w:eastAsia="Times New Roman" w:cs="Times New Roman"/>
          <w:szCs w:val="24"/>
        </w:rPr>
        <w:t>,</w:t>
      </w:r>
      <w:r>
        <w:rPr>
          <w:rFonts w:eastAsia="Times New Roman" w:cs="Times New Roman"/>
          <w:szCs w:val="24"/>
        </w:rPr>
        <w:t xml:space="preserve"> αν ήταν συνειδητή επιλογή, αν ήταν σκόπιμη, αν ήταν ατόπημα ή όπως χαρακτηρίστηκε από κάποιον Κοινοβουλευτικό Εκπρόσωπο, πολιτική γκάφα.</w:t>
      </w:r>
    </w:p>
    <w:p w14:paraId="11912BA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Υπήρξε ένα τερατώδες λάθ</w:t>
      </w:r>
      <w:r>
        <w:rPr>
          <w:rFonts w:eastAsia="Times New Roman" w:cs="Times New Roman"/>
          <w:szCs w:val="24"/>
        </w:rPr>
        <w:t>ος. Αναδείχθηκε όλη την εβδομάδα. Βουλευτές της Πλειοψηφίας, Υπουργοί αποδέχθηκαν ότι αν γνώριζαν το περιεχόμενο</w:t>
      </w:r>
      <w:r>
        <w:rPr>
          <w:rFonts w:eastAsia="Times New Roman" w:cs="Times New Roman"/>
          <w:szCs w:val="24"/>
        </w:rPr>
        <w:t>,</w:t>
      </w:r>
      <w:r>
        <w:rPr>
          <w:rFonts w:eastAsia="Times New Roman" w:cs="Times New Roman"/>
          <w:szCs w:val="24"/>
        </w:rPr>
        <w:t xml:space="preserve"> δεν θα ψήφιζαν. Έρχεται η Κυβέρνηση στη συνέχεια και λέει ότι θα αντιμετωπίσει το πρόβλημα το οποίο δημιουργήθηκε. Μέχρι εδώ καλά, υγιής αντίδ</w:t>
      </w:r>
      <w:r>
        <w:rPr>
          <w:rFonts w:eastAsia="Times New Roman" w:cs="Times New Roman"/>
          <w:szCs w:val="24"/>
        </w:rPr>
        <w:t>ραση.</w:t>
      </w:r>
    </w:p>
    <w:p w14:paraId="11912BB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Όταν έρχεται, όμως, σήμερα εδώ η Κυβέρνηση και λέει ότι ο λαϊκισμός κάποιων είναι το πρόβλημα και όχι η ίδια η διάταξη, όχι μόνο αναιρεί μια αντίδραση η οποία θα μπορούσε να είναι υγιής αλλά μας βάζει σε σκέψεις</w:t>
      </w:r>
      <w:r>
        <w:rPr>
          <w:rFonts w:eastAsia="Times New Roman" w:cs="Times New Roman"/>
          <w:szCs w:val="24"/>
        </w:rPr>
        <w:t>,</w:t>
      </w:r>
      <w:r>
        <w:rPr>
          <w:rFonts w:eastAsia="Times New Roman" w:cs="Times New Roman"/>
          <w:szCs w:val="24"/>
        </w:rPr>
        <w:t xml:space="preserve"> οι οποίες αποτυπώθηκαν με τις τοποθετ</w:t>
      </w:r>
      <w:r>
        <w:rPr>
          <w:rFonts w:eastAsia="Times New Roman" w:cs="Times New Roman"/>
          <w:szCs w:val="24"/>
        </w:rPr>
        <w:t>ήσεις μας μέχρι τώρα.</w:t>
      </w:r>
    </w:p>
    <w:p w14:paraId="11912BB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Με τη διάταξη που ήρθε και ψηφίστηκε ως άρθρο 178, ουσιαστικά εδίδετο αμνήστευση, αποποινικοποίηση απλώς για αυτούς που παραβίαζαν τον νόμο του 2010 της πλήρους απαγόρευσης συμμετοχής σε </w:t>
      </w:r>
      <w:r>
        <w:rPr>
          <w:rFonts w:eastAsia="Times New Roman" w:cs="Times New Roman"/>
          <w:szCs w:val="24"/>
          <w:lang w:val="en-US"/>
        </w:rPr>
        <w:t>offshore</w:t>
      </w:r>
      <w:r>
        <w:rPr>
          <w:rFonts w:eastAsia="Times New Roman" w:cs="Times New Roman"/>
          <w:szCs w:val="24"/>
        </w:rPr>
        <w:t xml:space="preserve"> με τον ένα ή τον άλλο τρόπο σε οποιοδή</w:t>
      </w:r>
      <w:r>
        <w:rPr>
          <w:rFonts w:eastAsia="Times New Roman" w:cs="Times New Roman"/>
          <w:szCs w:val="24"/>
        </w:rPr>
        <w:t>ποτε κράτος, συνεργάσιμο ή μη. Έρχεται σήμερα με τη διόρθωση, πριν την τοποθέτηση του κ. Παρασκευόπουλου και την διανομή, την οποία δεν έχω εξετάσει, να δώσει συγχωροχάρτι και να δημιουργήσει καθεστώς τακτοποίησης αυτής της διαδικασίας.</w:t>
      </w:r>
    </w:p>
    <w:p w14:paraId="11912BB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Όταν προηγουμένως ο</w:t>
      </w:r>
      <w:r>
        <w:rPr>
          <w:rFonts w:eastAsia="Times New Roman" w:cs="Times New Roman"/>
          <w:szCs w:val="24"/>
        </w:rPr>
        <w:t xml:space="preserve"> Κοινοβουλευτικός μας Εκπρόσωπος ζητούσε αυτό και είπε διαχωρισμός, γιατί αυτό είναι συγχωροχάρτι και αποποινικοποίηση, τρεις, τέσσερις, πέντε συγκεκριμένοι συνάδελφοι του ΣΥΡΙΖΑ αντέδρασαν, λέγοντας ότι δεν διάβασε, δεν έκανε, δεν έδειξε.</w:t>
      </w:r>
    </w:p>
    <w:p w14:paraId="11912BB3" w14:textId="77777777" w:rsidR="00E556F1" w:rsidRDefault="000E0791">
      <w:pPr>
        <w:spacing w:line="600" w:lineRule="auto"/>
        <w:ind w:firstLine="720"/>
        <w:jc w:val="both"/>
        <w:rPr>
          <w:rFonts w:eastAsia="Times New Roman"/>
          <w:szCs w:val="24"/>
        </w:rPr>
      </w:pPr>
      <w:r>
        <w:rPr>
          <w:rFonts w:eastAsia="Times New Roman"/>
          <w:szCs w:val="24"/>
        </w:rPr>
        <w:t>«Πριν αλέκτ</w:t>
      </w:r>
      <w:r>
        <w:rPr>
          <w:rFonts w:eastAsia="Times New Roman"/>
          <w:szCs w:val="24"/>
        </w:rPr>
        <w:t>ο</w:t>
      </w:r>
      <w:r>
        <w:rPr>
          <w:rFonts w:eastAsia="Times New Roman"/>
          <w:szCs w:val="24"/>
        </w:rPr>
        <w:t>ρ</w:t>
      </w:r>
      <w:r>
        <w:rPr>
          <w:rFonts w:eastAsia="Times New Roman"/>
          <w:szCs w:val="24"/>
        </w:rPr>
        <w:t>α</w:t>
      </w:r>
      <w:r>
        <w:rPr>
          <w:rFonts w:eastAsia="Times New Roman"/>
          <w:szCs w:val="24"/>
        </w:rPr>
        <w:t xml:space="preserve"> </w:t>
      </w:r>
      <w:r>
        <w:rPr>
          <w:rFonts w:eastAsia="Times New Roman"/>
          <w:szCs w:val="24"/>
        </w:rPr>
        <w:t>φ</w:t>
      </w:r>
      <w:r>
        <w:rPr>
          <w:rFonts w:eastAsia="Times New Roman"/>
          <w:szCs w:val="24"/>
        </w:rPr>
        <w:t>ωνήσαι,</w:t>
      </w:r>
      <w:r>
        <w:rPr>
          <w:rFonts w:eastAsia="Times New Roman"/>
          <w:szCs w:val="24"/>
        </w:rPr>
        <w:t xml:space="preserve"> τρις</w:t>
      </w:r>
      <w:r>
        <w:rPr>
          <w:rFonts w:eastAsia="Times New Roman"/>
          <w:szCs w:val="24"/>
        </w:rPr>
        <w:t>..</w:t>
      </w:r>
      <w:r>
        <w:rPr>
          <w:rFonts w:eastAsia="Times New Roman"/>
          <w:szCs w:val="24"/>
        </w:rPr>
        <w:t>», ο κ. Παρασκευόπουλος τους άδειασε, διότι απεδέχθη ουσιαστικά αυτό το οποίο του επισημάναμε.</w:t>
      </w:r>
    </w:p>
    <w:p w14:paraId="11912BB4" w14:textId="77777777" w:rsidR="00E556F1" w:rsidRDefault="000E0791">
      <w:pPr>
        <w:spacing w:line="600" w:lineRule="auto"/>
        <w:ind w:firstLine="720"/>
        <w:jc w:val="both"/>
        <w:rPr>
          <w:rFonts w:eastAsia="Times New Roman"/>
          <w:szCs w:val="24"/>
        </w:rPr>
      </w:pPr>
      <w:r>
        <w:rPr>
          <w:rFonts w:eastAsia="Times New Roman"/>
          <w:szCs w:val="24"/>
        </w:rPr>
        <w:t>Δηλαδή, κύριοι συνάδελφοι, δεν διδαχθήκατε από την ψηφοφορία του άρθρου 178, για την οποία κάνατε την αυτοκριτική σας –όχι όλοι, αλλά πολλοί- ότι μ</w:t>
      </w:r>
      <w:r>
        <w:rPr>
          <w:rFonts w:eastAsia="Times New Roman"/>
          <w:szCs w:val="24"/>
        </w:rPr>
        <w:t>πορεί και σ’ αυτή τη διαδικασία να υπάρχει; Τώρα τι δείχνει η παρέμβαση του κ. Παρασκευόπουλου; Δείχνει ότι χρειάζεται μεγαλύτερη προσοχή. Δεν είναι, μάλιστα, ζήτημα κομματικής γραμμής σε έναν μαζικό χώρο</w:t>
      </w:r>
      <w:r>
        <w:rPr>
          <w:rFonts w:eastAsia="Times New Roman"/>
          <w:szCs w:val="24"/>
        </w:rPr>
        <w:t>,</w:t>
      </w:r>
      <w:r>
        <w:rPr>
          <w:rFonts w:eastAsia="Times New Roman"/>
          <w:szCs w:val="24"/>
        </w:rPr>
        <w:t xml:space="preserve"> όπου οι περισσότεροι έχουμε –ή έχετε- εντρυφήσει, </w:t>
      </w:r>
      <w:r>
        <w:rPr>
          <w:rFonts w:eastAsia="Times New Roman"/>
          <w:szCs w:val="24"/>
        </w:rPr>
        <w:t>δηλαδή «το είπε το κόμμα και τελείωσε». Θα πρέπει να διαβάζουμε πιο προσεκτικά και να ακούμε και την Αντιπολίτευση, διότι αυτός είναι ο ρόλος της Αντιπολίτευσης. Μέσα από την κριτική που ασκεί, μέσα από την εξέταση των πραγμάτων από άλλη οπτική γωνία, ο ρό</w:t>
      </w:r>
      <w:r>
        <w:rPr>
          <w:rFonts w:eastAsia="Times New Roman"/>
          <w:szCs w:val="24"/>
        </w:rPr>
        <w:t>λος της είναι να διευκολύνει και την Πλειοψηφία να παίρνει σωστές αποφάσεις.</w:t>
      </w:r>
    </w:p>
    <w:p w14:paraId="11912BB5" w14:textId="77777777" w:rsidR="00E556F1" w:rsidRDefault="000E0791">
      <w:pPr>
        <w:spacing w:line="600" w:lineRule="auto"/>
        <w:ind w:firstLine="720"/>
        <w:jc w:val="both"/>
        <w:rPr>
          <w:rFonts w:eastAsia="Times New Roman"/>
          <w:szCs w:val="24"/>
        </w:rPr>
      </w:pPr>
      <w:r>
        <w:rPr>
          <w:rFonts w:eastAsia="Times New Roman"/>
          <w:szCs w:val="24"/>
        </w:rPr>
        <w:t>Ε, λοιπόν, η τακτική σας μέχρι τώρα δεν έχει δείξει ότι μπορείτε να συνδράμετε μ’ αυτόν τον τρόπο.</w:t>
      </w:r>
    </w:p>
    <w:p w14:paraId="11912BB6" w14:textId="77777777" w:rsidR="00E556F1" w:rsidRDefault="000E0791">
      <w:pPr>
        <w:spacing w:line="600" w:lineRule="auto"/>
        <w:ind w:firstLine="720"/>
        <w:jc w:val="both"/>
        <w:rPr>
          <w:rFonts w:eastAsia="Times New Roman"/>
          <w:szCs w:val="28"/>
        </w:rPr>
      </w:pPr>
      <w:r>
        <w:rPr>
          <w:rFonts w:eastAsia="Times New Roman"/>
          <w:szCs w:val="24"/>
        </w:rPr>
        <w:t>Άκουσα αυτά που είπε ο κ. Παρασκευόπουλος. Όπως είπα, δεν πρόλαβα να δω τη διάτα</w:t>
      </w:r>
      <w:r>
        <w:rPr>
          <w:rFonts w:eastAsia="Times New Roman"/>
          <w:szCs w:val="24"/>
        </w:rPr>
        <w:t>ξη, διότι δεν μοιράστηκε αμέσως, καθώς έχει και μία γραφειοκρατία το σύστημα. Εάν δεν εξαιρεί όλες τις εξωχώριες σύμφωνα με τον νόμο του 2010 που είχε πλήρη απαγόρευση –δηλαδή να μην αίρεται το αξιόποινο για κα</w:t>
      </w:r>
      <w:r>
        <w:rPr>
          <w:rFonts w:eastAsia="Times New Roman"/>
          <w:szCs w:val="24"/>
        </w:rPr>
        <w:t>μ</w:t>
      </w:r>
      <w:r>
        <w:rPr>
          <w:rFonts w:eastAsia="Times New Roman"/>
          <w:szCs w:val="24"/>
        </w:rPr>
        <w:t xml:space="preserve">μία απ’ αυτές που υπάγονταν στην απαγόρευση </w:t>
      </w:r>
      <w:r>
        <w:rPr>
          <w:rFonts w:eastAsia="Times New Roman"/>
          <w:szCs w:val="24"/>
        </w:rPr>
        <w:t>του νόμου του 2010- και έρχεται και νομοθετεί με επιμέρους χαρακτηρισμούς και λέει «συνεργάσιμες», «μη συνεργάσιμες»,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είναι θολή, </w:t>
      </w:r>
      <w:r>
        <w:rPr>
          <w:rFonts w:eastAsia="Times New Roman"/>
          <w:szCs w:val="28"/>
        </w:rPr>
        <w:t>κύριε Υπουργέ. Για όλους όσους υπήρχε απαγόρευση με τον νόμο του 2010</w:t>
      </w:r>
      <w:r>
        <w:rPr>
          <w:rFonts w:eastAsia="Times New Roman"/>
          <w:szCs w:val="28"/>
        </w:rPr>
        <w:t>,</w:t>
      </w:r>
      <w:r>
        <w:rPr>
          <w:rFonts w:eastAsia="Times New Roman"/>
          <w:szCs w:val="28"/>
        </w:rPr>
        <w:t xml:space="preserve"> δεν πρέπει να αίρεται το αξιόποινο. Εάν αυτό δεν</w:t>
      </w:r>
      <w:r>
        <w:rPr>
          <w:rFonts w:eastAsia="Times New Roman"/>
          <w:szCs w:val="28"/>
        </w:rPr>
        <w:t xml:space="preserve"> το κατοχυρώνετε –και σας λέω ότι κρατώ επιφύλαξη, γιατί δεν το διάβασα- τότε συνεχίζετε να έχετε καταθέσει μία ύποπτη διάταξη.</w:t>
      </w:r>
    </w:p>
    <w:p w14:paraId="11912BB7" w14:textId="77777777" w:rsidR="00E556F1" w:rsidRDefault="000E0791">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11912BB8" w14:textId="77777777" w:rsidR="00E556F1" w:rsidRDefault="000E0791">
      <w:pPr>
        <w:spacing w:line="600" w:lineRule="auto"/>
        <w:ind w:firstLine="720"/>
        <w:jc w:val="both"/>
        <w:rPr>
          <w:rFonts w:eastAsia="Times New Roman"/>
          <w:szCs w:val="28"/>
        </w:rPr>
      </w:pPr>
      <w:r>
        <w:rPr>
          <w:rFonts w:eastAsia="Times New Roman"/>
          <w:szCs w:val="28"/>
        </w:rPr>
        <w:t>Μάλιστα</w:t>
      </w:r>
      <w:r>
        <w:rPr>
          <w:rFonts w:eastAsia="Times New Roman"/>
          <w:szCs w:val="28"/>
        </w:rPr>
        <w:t xml:space="preserve"> είναι μία ύποπτη διάταξη, η οποία μπορεί να συγκεκριμενοποιεί τα πράγματα, μπορεί κατά τη διαδικασία της μεταβίβασης να φανεί, αλλά μπορεί και να μη φανεί αν ήταν τραπεζίτης, Υπουργός, Υφυπουργός, Βουλευτής ή οτιδήποτε άλλο, διότι δεν είναι μόνο πολιτικά </w:t>
      </w:r>
      <w:r>
        <w:rPr>
          <w:rFonts w:eastAsia="Times New Roman"/>
          <w:szCs w:val="28"/>
        </w:rPr>
        <w:t>πρόσωπα που υπάγονται σ’ αυτήν την απαγόρευση, όπως σωστά επεσήμανε ο κ. Κωνσταντινόπουλος.</w:t>
      </w:r>
    </w:p>
    <w:p w14:paraId="11912BB9" w14:textId="77777777" w:rsidR="00E556F1" w:rsidRDefault="000E0791">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επανειλημμένα το κουδούνι λήξεως του χρόνου ομιλίας του κυρίου Βουλευτή)</w:t>
      </w:r>
    </w:p>
    <w:p w14:paraId="11912BBA" w14:textId="77777777" w:rsidR="00E556F1" w:rsidRDefault="000E0791">
      <w:pPr>
        <w:spacing w:line="600" w:lineRule="auto"/>
        <w:ind w:firstLine="720"/>
        <w:jc w:val="both"/>
        <w:rPr>
          <w:rFonts w:eastAsia="Times New Roman" w:cs="Times New Roman"/>
          <w:szCs w:val="28"/>
        </w:rPr>
      </w:pPr>
      <w:r>
        <w:rPr>
          <w:rFonts w:eastAsia="Times New Roman" w:cs="Times New Roman"/>
          <w:szCs w:val="28"/>
        </w:rPr>
        <w:t>Άρα, λοιπόν, εμείς σ’ αυτό το πλαίσιο θα εξετάσουμε…</w:t>
      </w:r>
    </w:p>
    <w:p w14:paraId="11912BBB" w14:textId="77777777" w:rsidR="00E556F1" w:rsidRDefault="000E0791">
      <w:pPr>
        <w:spacing w:line="600" w:lineRule="auto"/>
        <w:ind w:firstLine="720"/>
        <w:jc w:val="both"/>
        <w:rPr>
          <w:rFonts w:eastAsia="Times New Roman"/>
          <w:szCs w:val="24"/>
        </w:rPr>
      </w:pPr>
      <w:r>
        <w:rPr>
          <w:rFonts w:eastAsia="Times New Roman"/>
          <w:b/>
          <w:szCs w:val="24"/>
        </w:rPr>
        <w:t>ΟΔΥΣΣΕΑΣ ΚΩΝΣ</w:t>
      </w:r>
      <w:r>
        <w:rPr>
          <w:rFonts w:eastAsia="Times New Roman"/>
          <w:b/>
          <w:szCs w:val="24"/>
        </w:rPr>
        <w:t xml:space="preserve">ΤΑΝΤΙΝΟΠΟΥΛΟΣ: </w:t>
      </w:r>
      <w:r>
        <w:rPr>
          <w:rFonts w:eastAsia="Times New Roman"/>
          <w:szCs w:val="24"/>
        </w:rPr>
        <w:t>Σταματήστε το κουδούνι, κυρία Πρόεδρε. Μιλάει ο συνάδελφος. Ας υπάρχει λίγος σεβασμός.</w:t>
      </w:r>
    </w:p>
    <w:p w14:paraId="11912BBC" w14:textId="77777777" w:rsidR="00E556F1" w:rsidRDefault="000E0791">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Κατ’ αρχ</w:t>
      </w:r>
      <w:r>
        <w:rPr>
          <w:rFonts w:eastAsia="Times New Roman"/>
          <w:szCs w:val="24"/>
        </w:rPr>
        <w:t>άς</w:t>
      </w:r>
      <w:r>
        <w:rPr>
          <w:rFonts w:eastAsia="Times New Roman"/>
          <w:szCs w:val="24"/>
        </w:rPr>
        <w:t>, αυθαίρετα, κυρία Πρόεδρε, βάλατε πέντε λεπτά. Επτά λεπτά δικαιούμαστε, σύμφωνα με τον Κανονισμό. Δεν θέσατε στην Ολομέλ</w:t>
      </w:r>
      <w:r>
        <w:rPr>
          <w:rFonts w:eastAsia="Times New Roman"/>
          <w:szCs w:val="24"/>
        </w:rPr>
        <w:t>εια το θέμα</w:t>
      </w:r>
      <w:r>
        <w:rPr>
          <w:rFonts w:eastAsia="Times New Roman"/>
          <w:szCs w:val="24"/>
        </w:rPr>
        <w:t>,</w:t>
      </w:r>
      <w:r>
        <w:rPr>
          <w:rFonts w:eastAsia="Times New Roman"/>
          <w:szCs w:val="24"/>
        </w:rPr>
        <w:t xml:space="preserve"> το</w:t>
      </w:r>
      <w:r>
        <w:rPr>
          <w:rFonts w:eastAsia="Times New Roman"/>
          <w:szCs w:val="24"/>
        </w:rPr>
        <w:t>υ</w:t>
      </w:r>
      <w:r>
        <w:rPr>
          <w:rFonts w:eastAsia="Times New Roman"/>
          <w:szCs w:val="24"/>
        </w:rPr>
        <w:t xml:space="preserve"> αν θέλουμε να μιλήσουμε για επτά λεπτά ή πέντε λεπτά. Επομένως δεν είμαι εγώ εν αδίκω ή αντικανονικός.</w:t>
      </w:r>
    </w:p>
    <w:p w14:paraId="11912BBD" w14:textId="77777777" w:rsidR="00E556F1" w:rsidRDefault="000E0791">
      <w:pPr>
        <w:spacing w:line="600" w:lineRule="auto"/>
        <w:ind w:firstLine="720"/>
        <w:jc w:val="both"/>
        <w:rPr>
          <w:rFonts w:eastAsia="Times New Roman"/>
          <w:szCs w:val="24"/>
        </w:rPr>
      </w:pPr>
      <w:r>
        <w:rPr>
          <w:rFonts w:eastAsia="Times New Roman"/>
          <w:szCs w:val="24"/>
        </w:rPr>
        <w:t>Θα τοποθετηθούμε, αφού μελετήσουμε αυτές τις τροποποιήσεις, σύμφωνα με την πολιτική θέση που αναπτύξαμε προηγουμένως, όπως εκφράστηκε απ</w:t>
      </w:r>
      <w:r>
        <w:rPr>
          <w:rFonts w:eastAsia="Times New Roman"/>
          <w:szCs w:val="24"/>
        </w:rPr>
        <w:t xml:space="preserve">ό τον εισηγητή μας και από τον </w:t>
      </w:r>
      <w:r>
        <w:rPr>
          <w:rFonts w:eastAsia="Times New Roman"/>
          <w:szCs w:val="28"/>
        </w:rPr>
        <w:t>Κοινοβουλευτικό μας Εκπρόσωπο.</w:t>
      </w:r>
      <w:r>
        <w:rPr>
          <w:rFonts w:eastAsia="Times New Roman"/>
          <w:szCs w:val="24"/>
        </w:rPr>
        <w:t xml:space="preserve"> </w:t>
      </w:r>
    </w:p>
    <w:p w14:paraId="11912BBE" w14:textId="77777777" w:rsidR="00E556F1" w:rsidRDefault="000E0791">
      <w:pPr>
        <w:spacing w:line="600" w:lineRule="auto"/>
        <w:ind w:firstLine="720"/>
        <w:jc w:val="both"/>
        <w:rPr>
          <w:rFonts w:eastAsia="Times New Roman"/>
          <w:szCs w:val="24"/>
        </w:rPr>
      </w:pPr>
      <w:r>
        <w:rPr>
          <w:rFonts w:eastAsia="Times New Roman"/>
          <w:szCs w:val="24"/>
        </w:rPr>
        <w:t>Ευχαριστώ, κυρία Πρόεδρε.</w:t>
      </w:r>
    </w:p>
    <w:p w14:paraId="11912BBF"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Μη διαμαρτύρεστε για τον χρόνο. Αυτός είναι προσδιορισμένος εδώ από τις </w:t>
      </w:r>
      <w:r>
        <w:rPr>
          <w:rFonts w:eastAsia="Times New Roman"/>
          <w:szCs w:val="24"/>
        </w:rPr>
        <w:t>υ</w:t>
      </w:r>
      <w:r>
        <w:rPr>
          <w:rFonts w:eastAsia="Times New Roman"/>
          <w:szCs w:val="24"/>
        </w:rPr>
        <w:t>πηρεσίες και είναι πέντε λεπτά.</w:t>
      </w:r>
    </w:p>
    <w:p w14:paraId="11912BC0" w14:textId="77777777" w:rsidR="00E556F1" w:rsidRDefault="000E0791">
      <w:pPr>
        <w:spacing w:line="600" w:lineRule="auto"/>
        <w:ind w:firstLine="720"/>
        <w:jc w:val="both"/>
        <w:rPr>
          <w:rFonts w:eastAsia="Times New Roman"/>
          <w:szCs w:val="24"/>
        </w:rPr>
      </w:pPr>
      <w:r>
        <w:rPr>
          <w:rFonts w:eastAsia="Times New Roman"/>
          <w:b/>
          <w:szCs w:val="24"/>
        </w:rPr>
        <w:t>ΒΑΣΙΛΕΙΟΣ ΚΕΓΚΕΡΟΓ</w:t>
      </w:r>
      <w:r>
        <w:rPr>
          <w:rFonts w:eastAsia="Times New Roman"/>
          <w:b/>
          <w:szCs w:val="24"/>
        </w:rPr>
        <w:t>ΛΟΥ:</w:t>
      </w:r>
      <w:r>
        <w:rPr>
          <w:rFonts w:eastAsia="Times New Roman"/>
          <w:szCs w:val="24"/>
        </w:rPr>
        <w:t xml:space="preserve"> Οι </w:t>
      </w:r>
      <w:r>
        <w:rPr>
          <w:rFonts w:eastAsia="Times New Roman"/>
          <w:szCs w:val="24"/>
        </w:rPr>
        <w:t>υ</w:t>
      </w:r>
      <w:r>
        <w:rPr>
          <w:rFonts w:eastAsia="Times New Roman"/>
          <w:szCs w:val="24"/>
        </w:rPr>
        <w:t>πηρεσίες δεν αλλάζουν, όμως, τον Κανονισμό, χωρίς την έγκριση της Βουλής.</w:t>
      </w:r>
    </w:p>
    <w:p w14:paraId="11912BC1"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Αυτό δεν είναι νομοσχέδιο. Είναι τροπολογία στη σύμβαση.</w:t>
      </w:r>
    </w:p>
    <w:p w14:paraId="11912BC2" w14:textId="77777777" w:rsidR="00E556F1" w:rsidRDefault="000E0791">
      <w:pPr>
        <w:spacing w:line="600" w:lineRule="auto"/>
        <w:ind w:firstLine="720"/>
        <w:jc w:val="both"/>
        <w:rPr>
          <w:rFonts w:eastAsia="Times New Roman"/>
          <w:szCs w:val="24"/>
        </w:rPr>
      </w:pPr>
      <w:r>
        <w:rPr>
          <w:rFonts w:eastAsia="Times New Roman"/>
          <w:szCs w:val="24"/>
        </w:rPr>
        <w:t>Ο κ. Γκιόλας έχει τον λόγο.</w:t>
      </w:r>
    </w:p>
    <w:p w14:paraId="11912BC3"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Ευχαριστώ, κυρία Πρόεδρε.</w:t>
      </w:r>
    </w:p>
    <w:p w14:paraId="11912BC4" w14:textId="77777777" w:rsidR="00E556F1" w:rsidRDefault="000E0791">
      <w:pPr>
        <w:spacing w:line="600" w:lineRule="auto"/>
        <w:ind w:firstLine="720"/>
        <w:jc w:val="both"/>
        <w:rPr>
          <w:rFonts w:eastAsia="Times New Roman"/>
          <w:szCs w:val="24"/>
        </w:rPr>
      </w:pPr>
      <w:r>
        <w:rPr>
          <w:rFonts w:eastAsia="Times New Roman"/>
          <w:szCs w:val="24"/>
        </w:rPr>
        <w:t>Σ</w:t>
      </w:r>
      <w:r>
        <w:rPr>
          <w:rFonts w:eastAsia="Times New Roman"/>
          <w:szCs w:val="24"/>
        </w:rPr>
        <w:t>ε όσα ακούστηκαν αμέσως προηγουμένως, η απάντηση από τα στελέχη και τους Βουλευτές του ΣΥΡΙΖΑ και των ΑΝΕΛ είναι η ενιαία στάση που θα φανεί και με την ψηφοφορία αμέσως αλλά και η προθυμία του αρμοδίου Υπουργού να θεραπεύσει τυχόν ατέλειες ορισμένων νομοθε</w:t>
      </w:r>
      <w:r>
        <w:rPr>
          <w:rFonts w:eastAsia="Times New Roman"/>
          <w:szCs w:val="24"/>
        </w:rPr>
        <w:t>τικών ρυθμίσεων. Δεν έχετε, λοιπόν, λόγο εκ των υστέρων να κάνετε τους τιμητές, ενώ κα</w:t>
      </w:r>
      <w:r>
        <w:rPr>
          <w:rFonts w:eastAsia="Times New Roman"/>
          <w:szCs w:val="24"/>
        </w:rPr>
        <w:t>μ</w:t>
      </w:r>
      <w:r>
        <w:rPr>
          <w:rFonts w:eastAsia="Times New Roman"/>
          <w:szCs w:val="24"/>
        </w:rPr>
        <w:t>μία φροντίδα και επιμέλεια δεν έχετε λάβει μέχρι τώρα</w:t>
      </w:r>
      <w:r>
        <w:rPr>
          <w:rFonts w:eastAsia="Times New Roman"/>
          <w:szCs w:val="24"/>
        </w:rPr>
        <w:t>,</w:t>
      </w:r>
      <w:r>
        <w:rPr>
          <w:rFonts w:eastAsia="Times New Roman"/>
          <w:szCs w:val="24"/>
        </w:rPr>
        <w:t xml:space="preserve"> για να θεραπεύσετε τους κρυφούς δαιδαλώδεις δρόμους των λεγόμενων «</w:t>
      </w:r>
      <w:r>
        <w:rPr>
          <w:rFonts w:eastAsia="Times New Roman"/>
          <w:szCs w:val="24"/>
          <w:lang w:val="en-US"/>
        </w:rPr>
        <w:t>offshore</w:t>
      </w:r>
      <w:r>
        <w:rPr>
          <w:rFonts w:eastAsia="Times New Roman"/>
          <w:szCs w:val="24"/>
        </w:rPr>
        <w:t>» εταιρειών.</w:t>
      </w:r>
    </w:p>
    <w:p w14:paraId="11912BC5" w14:textId="77777777" w:rsidR="00E556F1" w:rsidRDefault="000E0791">
      <w:pPr>
        <w:spacing w:line="600" w:lineRule="auto"/>
        <w:ind w:firstLine="720"/>
        <w:jc w:val="both"/>
        <w:rPr>
          <w:rFonts w:eastAsia="Times New Roman"/>
          <w:szCs w:val="24"/>
        </w:rPr>
      </w:pPr>
      <w:r>
        <w:rPr>
          <w:rFonts w:eastAsia="Times New Roman"/>
          <w:szCs w:val="24"/>
        </w:rPr>
        <w:t xml:space="preserve">Εμείς, τουναντίον, αυτό </w:t>
      </w:r>
      <w:r>
        <w:rPr>
          <w:rFonts w:eastAsia="Times New Roman"/>
          <w:szCs w:val="24"/>
        </w:rPr>
        <w:t>φροντίσαμε. Αυτή ήταν η μέριμνα και η επιμέλειά μας.</w:t>
      </w:r>
    </w:p>
    <w:p w14:paraId="11912BC6" w14:textId="77777777" w:rsidR="00E556F1" w:rsidRDefault="000E0791">
      <w:pPr>
        <w:spacing w:line="600" w:lineRule="auto"/>
        <w:ind w:firstLine="720"/>
        <w:jc w:val="both"/>
        <w:rPr>
          <w:rFonts w:eastAsia="Times New Roman"/>
          <w:szCs w:val="24"/>
        </w:rPr>
      </w:pPr>
      <w:r>
        <w:rPr>
          <w:rFonts w:eastAsia="Times New Roman"/>
          <w:szCs w:val="24"/>
        </w:rPr>
        <w:t>Θα απαντήσω σε ορισμένα ερωτήματα που ετέθησαν ή πλανώνται. Η τροπολογία καθιερώνει αυστηρό νόμο; Πράγματι ο νόμος γίνεται αυστηρός, διότι μόνο μ’ αυτή τη διατύπωση και τους όρους είναι βέβαιο ότι δεν θα</w:t>
      </w:r>
      <w:r>
        <w:rPr>
          <w:rFonts w:eastAsia="Times New Roman"/>
          <w:szCs w:val="24"/>
        </w:rPr>
        <w:t xml:space="preserve"> ξεφύγει πια κανείς απ’ όσους επιθυμούν να φοροδιαφύγουν ή να τύχουν φοροαπαλλαγών, καθώς το δίκαιο, η ηθική και η οικονομική κατάσταση της πατρίδας δεν το θέλει ούτε η κοινωνία το επικροτεί.</w:t>
      </w:r>
    </w:p>
    <w:p w14:paraId="11912BC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Γιατί δεν αρκεστήκαμε στο προσφάτως ψηφισθέν άρθρο του νόμου 178</w:t>
      </w:r>
      <w:r>
        <w:rPr>
          <w:rFonts w:eastAsia="Times New Roman" w:cs="Times New Roman"/>
          <w:szCs w:val="24"/>
        </w:rPr>
        <w:t>; Τον συμπληρώσαμε, κύριοι συνάδελφοι, διότι υπάρχει μεγάλος κίνδυνος τα πολιτικά πρόσωπα που αναφέρονται</w:t>
      </w:r>
      <w:r>
        <w:rPr>
          <w:rFonts w:eastAsia="Times New Roman" w:cs="Times New Roman"/>
          <w:szCs w:val="24"/>
        </w:rPr>
        <w:t>,</w:t>
      </w:r>
      <w:r>
        <w:rPr>
          <w:rFonts w:eastAsia="Times New Roman" w:cs="Times New Roman"/>
          <w:szCs w:val="24"/>
        </w:rPr>
        <w:t xml:space="preserve"> να μη συμπεριφέρονται άμεμπτα, όχι δηλαδή μόνο κατά της ηθικής, αυτό που λέμε «είναι ηθικό αλλά δεν είναι νόμιμο», αλλά ακροβατώντας στα όρια της νομ</w:t>
      </w:r>
      <w:r>
        <w:rPr>
          <w:rFonts w:eastAsia="Times New Roman" w:cs="Times New Roman"/>
          <w:szCs w:val="24"/>
        </w:rPr>
        <w:t>ιμότητας, να εκμεταλλευτούν ευνοϊκότερα φορολογικά συστήματα άλλων ευρωπαϊκών ή και άλλων χωρών και έτσι αφ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ενός να στερούν από το ελληνικό </w:t>
      </w:r>
      <w:r>
        <w:rPr>
          <w:rFonts w:eastAsia="Times New Roman" w:cs="Times New Roman"/>
          <w:szCs w:val="24"/>
        </w:rPr>
        <w:t>δ</w:t>
      </w:r>
      <w:r>
        <w:rPr>
          <w:rFonts w:eastAsia="Times New Roman" w:cs="Times New Roman"/>
          <w:szCs w:val="24"/>
        </w:rPr>
        <w:t>ημόσιο τους ανάλογους φόρους που καλείται κάθε Έλληνας, και ο πιο απλός και ο πιο φτωχός, να καταβάλλει, αφ</w:t>
      </w:r>
      <w:r>
        <w:rPr>
          <w:rFonts w:eastAsia="Times New Roman" w:cs="Times New Roman"/>
          <w:szCs w:val="24"/>
        </w:rPr>
        <w:t xml:space="preserve"> </w:t>
      </w:r>
      <w:r>
        <w:rPr>
          <w:rFonts w:eastAsia="Times New Roman" w:cs="Times New Roman"/>
          <w:szCs w:val="24"/>
        </w:rPr>
        <w:t>’</w:t>
      </w:r>
      <w:r>
        <w:rPr>
          <w:rFonts w:eastAsia="Times New Roman" w:cs="Times New Roman"/>
          <w:szCs w:val="24"/>
        </w:rPr>
        <w:t>ετέρο</w:t>
      </w:r>
      <w:r>
        <w:rPr>
          <w:rFonts w:eastAsia="Times New Roman" w:cs="Times New Roman"/>
          <w:szCs w:val="24"/>
        </w:rPr>
        <w:t>υ δε να μην επιβραβεύσουν τον επιθετικό φορολογικό σχεδιασμό κρατών της Ευρώπης –βλέπε Βουλγαρία, Κύπρος Μάλτα- που εμμέσως πλην σαφώς πολεμούν, αντιμάχονται και αντιστρατεύονται το συμφέρον της χώρας μας.</w:t>
      </w:r>
    </w:p>
    <w:p w14:paraId="11912BC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Αυτήν την τακτική της έμμεσης δηλαδή φοροαποφυγής,</w:t>
      </w:r>
      <w:r>
        <w:rPr>
          <w:rFonts w:eastAsia="Times New Roman" w:cs="Times New Roman"/>
          <w:szCs w:val="24"/>
        </w:rPr>
        <w:t xml:space="preserve"> ουδείς Έλλην πολίτης ανέχεται να συμβεί για τους ίδιους, πολύ δε περισσότερο για τα πολιτικά πρόσωπα που περιέχονται στις επίμαχες διατάξεις.</w:t>
      </w:r>
    </w:p>
    <w:p w14:paraId="11912BC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Απλοϊκώς έως αφελώς θα ισχυριστούν και κάποιοι ότι παρεμποδίζονται τα παιδιά ή οι σύζυγοι –είναι τα λεγόμενα «παρ</w:t>
      </w:r>
      <w:r>
        <w:rPr>
          <w:rFonts w:eastAsia="Times New Roman" w:cs="Times New Roman"/>
          <w:szCs w:val="24"/>
        </w:rPr>
        <w:t xml:space="preserve">ένθετα πρόσωπα»- να ασκήσουν επιχειρηματικότητα με συμμετοχή σε εταιρείες, όχι όμως και ατομική επιχειρηματικότητα, </w:t>
      </w:r>
      <w:r>
        <w:rPr>
          <w:rFonts w:eastAsia="Times New Roman" w:cs="Times New Roman"/>
          <w:szCs w:val="24"/>
        </w:rPr>
        <w:t>δραστηριότητα</w:t>
      </w:r>
      <w:r>
        <w:rPr>
          <w:rFonts w:eastAsia="Times New Roman" w:cs="Times New Roman"/>
          <w:szCs w:val="24"/>
        </w:rPr>
        <w:t xml:space="preserve"> η</w:t>
      </w:r>
      <w:r>
        <w:rPr>
          <w:rFonts w:eastAsia="Times New Roman" w:cs="Times New Roman"/>
          <w:szCs w:val="24"/>
        </w:rPr>
        <w:t xml:space="preserve"> οποία </w:t>
      </w:r>
      <w:r>
        <w:rPr>
          <w:rFonts w:eastAsia="Times New Roman" w:cs="Times New Roman"/>
          <w:szCs w:val="24"/>
        </w:rPr>
        <w:t>είναι επιτρεπτή</w:t>
      </w:r>
    </w:p>
    <w:p w14:paraId="11912BC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Όχι! Αυτό είναι ανακριβές. Εφόσον τα πρόσωπα αυτά αποδεικνύουν ότι με χρήματα νομίμως κτηθέντα και εξα</w:t>
      </w:r>
      <w:r>
        <w:rPr>
          <w:rFonts w:eastAsia="Times New Roman" w:cs="Times New Roman"/>
          <w:szCs w:val="24"/>
        </w:rPr>
        <w:t>χθέντα από τους ιδίους</w:t>
      </w:r>
      <w:r>
        <w:rPr>
          <w:rFonts w:eastAsia="Times New Roman" w:cs="Times New Roman"/>
          <w:szCs w:val="24"/>
        </w:rPr>
        <w:t>,</w:t>
      </w:r>
      <w:r>
        <w:rPr>
          <w:rFonts w:eastAsia="Times New Roman" w:cs="Times New Roman"/>
          <w:szCs w:val="24"/>
        </w:rPr>
        <w:t xml:space="preserve"> μετέρχονται επιχειρηματικής δραστηριότητας, δεν έχουν τίποτα να φοβηθούν. Τουναντίον φοβούνται -κι έτσι πρέπει να γίνεται από τώρα και στο εξής- όσοι μετέρχονται δαιδαλώδεις και λαβυρινθώδεις ή μετήλθαν διαδρομές, για να επενδύουν τ</w:t>
      </w:r>
      <w:r>
        <w:rPr>
          <w:rFonts w:eastAsia="Times New Roman" w:cs="Times New Roman"/>
          <w:szCs w:val="24"/>
        </w:rPr>
        <w:t>α χρήματά τους στο εξωτερικό και να κερδοσκοπούν, στερώντας φόρους από την Ελλάδα.</w:t>
      </w:r>
    </w:p>
    <w:p w14:paraId="11912BC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Τελικά θα πρέπει να θυμίσω αυτό στο οποίο με μεγάλη σοφία έχει κατασταλάξει το κοινό αίσθημα, τη ρήση «καθαρός ουρανός αστραπές δεν φοβάται». Κάποιοι που φοβούνται, κωφεύουν</w:t>
      </w:r>
      <w:r>
        <w:rPr>
          <w:rFonts w:eastAsia="Times New Roman" w:cs="Times New Roman"/>
          <w:szCs w:val="24"/>
        </w:rPr>
        <w:t xml:space="preserve"> ή απέχουν από την Αίθουσα και τη σημερινή συνεδρίαση.</w:t>
      </w:r>
    </w:p>
    <w:p w14:paraId="11912BC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Ο καθαρός, ο έντιμος, ο συνεπής πολίτης και ιδίως ο φιλοδοξών να κατέχει τιμητικά αξιώματα, όπως του Βουλευτή, του </w:t>
      </w:r>
      <w:r>
        <w:rPr>
          <w:rFonts w:eastAsia="Times New Roman" w:cs="Times New Roman"/>
          <w:szCs w:val="24"/>
        </w:rPr>
        <w:t>δ</w:t>
      </w:r>
      <w:r>
        <w:rPr>
          <w:rFonts w:eastAsia="Times New Roman" w:cs="Times New Roman"/>
          <w:szCs w:val="24"/>
        </w:rPr>
        <w:t xml:space="preserve">ημάρχου, του </w:t>
      </w:r>
      <w:r>
        <w:rPr>
          <w:rFonts w:eastAsia="Times New Roman" w:cs="Times New Roman"/>
          <w:szCs w:val="24"/>
        </w:rPr>
        <w:t>π</w:t>
      </w:r>
      <w:r>
        <w:rPr>
          <w:rFonts w:eastAsia="Times New Roman" w:cs="Times New Roman"/>
          <w:szCs w:val="24"/>
        </w:rPr>
        <w:t>εριφερειάρχη, συντονιστών και λοιπά, πρέπει πρώτα αυτός να δηλώνει έμπρ</w:t>
      </w:r>
      <w:r>
        <w:rPr>
          <w:rFonts w:eastAsia="Times New Roman" w:cs="Times New Roman"/>
          <w:szCs w:val="24"/>
        </w:rPr>
        <w:t>ακτα τη φιλοπατρία του, μιας και η γυναίκα του Καίσαρα πρέπει να είναι και να φαίνεται τιμία, πολύ δε περισσότερο και ο ίδιος ο Καίσαρας!</w:t>
      </w:r>
    </w:p>
    <w:p w14:paraId="11912BC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BCE" w14:textId="77777777" w:rsidR="00E556F1" w:rsidRDefault="000E0791">
      <w:pPr>
        <w:spacing w:line="600" w:lineRule="auto"/>
        <w:ind w:firstLine="720"/>
        <w:jc w:val="center"/>
        <w:rPr>
          <w:rFonts w:eastAsia="Times New Roman"/>
          <w:bCs/>
        </w:rPr>
      </w:pPr>
      <w:r>
        <w:rPr>
          <w:rFonts w:eastAsia="Times New Roman"/>
          <w:bCs/>
        </w:rPr>
        <w:t>(Χειροκροτήματα από την πτέρυγα του ΣΥΡΙΖΑ)</w:t>
      </w:r>
    </w:p>
    <w:p w14:paraId="11912BC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Γκιόλα.</w:t>
      </w:r>
    </w:p>
    <w:p w14:paraId="11912BD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Τώρα τον λόγο έχει ο κ. Κουτσούκος από τη Δημοκρατική Συμπαράταξη.</w:t>
      </w:r>
    </w:p>
    <w:p w14:paraId="11912BD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olor w:val="000000"/>
          <w:szCs w:val="24"/>
        </w:rPr>
        <w:t>Ευχαριστώ, κυρία Πρόεδρε.</w:t>
      </w:r>
      <w:r>
        <w:rPr>
          <w:rFonts w:eastAsia="Times New Roman" w:cs="Times New Roman"/>
          <w:szCs w:val="24"/>
        </w:rPr>
        <w:t xml:space="preserve"> </w:t>
      </w:r>
    </w:p>
    <w:p w14:paraId="11912BD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πρέπει να σταθούμε σε δυο-τρία κρίσιμα σημεία</w:t>
      </w:r>
      <w:r>
        <w:rPr>
          <w:rFonts w:eastAsia="Times New Roman" w:cs="Times New Roman"/>
          <w:szCs w:val="24"/>
        </w:rPr>
        <w:t>,</w:t>
      </w:r>
      <w:r>
        <w:rPr>
          <w:rFonts w:eastAsia="Times New Roman" w:cs="Times New Roman"/>
          <w:szCs w:val="24"/>
        </w:rPr>
        <w:t xml:space="preserve"> γιατί μας ακούει και ο κόσμος. </w:t>
      </w:r>
    </w:p>
    <w:p w14:paraId="11912BD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Το πρώτο σημείο</w:t>
      </w:r>
      <w:r>
        <w:rPr>
          <w:rFonts w:eastAsia="Times New Roman" w:cs="Times New Roman"/>
          <w:szCs w:val="24"/>
        </w:rPr>
        <w:t>,</w:t>
      </w:r>
      <w:r>
        <w:rPr>
          <w:rFonts w:eastAsia="Times New Roman" w:cs="Times New Roman"/>
          <w:szCs w:val="24"/>
        </w:rPr>
        <w:t xml:space="preserve"> είναι τι ακριβώς έγινε. </w:t>
      </w:r>
    </w:p>
    <w:p w14:paraId="11912BD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Εκείνο που έγινε</w:t>
      </w:r>
      <w:r>
        <w:rPr>
          <w:rFonts w:eastAsia="Times New Roman" w:cs="Times New Roman"/>
          <w:szCs w:val="24"/>
        </w:rPr>
        <w:t>,</w:t>
      </w:r>
      <w:r>
        <w:rPr>
          <w:rFonts w:eastAsia="Times New Roman" w:cs="Times New Roman"/>
          <w:szCs w:val="24"/>
        </w:rPr>
        <w:t xml:space="preserve"> είναι μια προσπάθεια της Κυβέρνησης να υποκλέψει την ψήφο των Βουλευτών της Πλειοψηφίας, διότι οι αρμόδιοι Υπουργοί, και ο κ. Παρασκευόπουλος και ο κ. Παπαγγελόπου</w:t>
      </w:r>
      <w:r>
        <w:rPr>
          <w:rFonts w:eastAsia="Times New Roman" w:cs="Times New Roman"/>
          <w:szCs w:val="24"/>
        </w:rPr>
        <w:t xml:space="preserve">λος, όταν αγόρευσαν για τις διατάξεις που αφορούσαν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αναφέρθηκαν στη διεύρυνση και στην επέκταση. </w:t>
      </w:r>
    </w:p>
    <w:p w14:paraId="11912BD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Παπαγγελόπουλος είπε επί λέξει</w:t>
      </w:r>
      <w:r>
        <w:rPr>
          <w:rFonts w:eastAsia="Times New Roman" w:cs="Times New Roman"/>
          <w:szCs w:val="24"/>
        </w:rPr>
        <w:t>:</w:t>
      </w:r>
      <w:r>
        <w:rPr>
          <w:rFonts w:eastAsia="Times New Roman" w:cs="Times New Roman"/>
          <w:szCs w:val="24"/>
        </w:rPr>
        <w:t xml:space="preserve"> «προσαρμόζουμε στην ισχύουσα φορολογική νομοθεσία την έννοια της εξωχώριας</w:t>
      </w:r>
      <w:r>
        <w:rPr>
          <w:rFonts w:eastAsia="Times New Roman" w:cs="Times New Roman"/>
          <w:szCs w:val="24"/>
        </w:rPr>
        <w:t>,</w:t>
      </w:r>
      <w:r>
        <w:rPr>
          <w:rFonts w:eastAsia="Times New Roman" w:cs="Times New Roman"/>
          <w:szCs w:val="24"/>
        </w:rPr>
        <w:t xml:space="preserve"> γιατί μέχρι τώρα δημιουργού</w:t>
      </w:r>
      <w:r>
        <w:rPr>
          <w:rFonts w:eastAsia="Times New Roman" w:cs="Times New Roman"/>
          <w:szCs w:val="24"/>
        </w:rPr>
        <w:t>νται διάφορα προβλήματα» κ.λπ.</w:t>
      </w:r>
      <w:r>
        <w:rPr>
          <w:rFonts w:eastAsia="Times New Roman" w:cs="Times New Roman"/>
          <w:szCs w:val="24"/>
        </w:rPr>
        <w:t>.</w:t>
      </w:r>
      <w:r>
        <w:rPr>
          <w:rFonts w:eastAsia="Times New Roman" w:cs="Times New Roman"/>
          <w:szCs w:val="24"/>
        </w:rPr>
        <w:t xml:space="preserve"> Δηλαδή έδωσε την αίσθηση στο Σώμα ότι κάνει μια φορολογική προσαρμογή. </w:t>
      </w:r>
    </w:p>
    <w:p w14:paraId="11912BD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είναι άλλο το θέμα του πώς αντιμετωπίζεις φορολογικά τον οποιοδήποτε και άλλο το ζήτημα πολιτικής και δεοντολογίας, </w:t>
      </w:r>
      <w:r>
        <w:rPr>
          <w:rFonts w:eastAsia="Times New Roman" w:cs="Times New Roman"/>
          <w:szCs w:val="24"/>
        </w:rPr>
        <w:t xml:space="preserve">που λέει: Πρέπει ένας Βουλευτής, ένας Υπουργός να έχει εξωχώριες ή δεν πρέπει; Αυτό δεν έγινε κατανοητό στο Σώμα ούτε από την αιτιολογική έκθεση φαινόταν. Έπρεπε να ανατρέξει κάποιος στις καταργούμενες </w:t>
      </w:r>
      <w:r>
        <w:rPr>
          <w:rFonts w:eastAsia="Times New Roman" w:cs="Times New Roman"/>
          <w:szCs w:val="24"/>
        </w:rPr>
        <w:t xml:space="preserve">διατάξεις </w:t>
      </w:r>
      <w:r>
        <w:rPr>
          <w:rFonts w:eastAsia="Times New Roman" w:cs="Times New Roman"/>
          <w:szCs w:val="24"/>
        </w:rPr>
        <w:t>για να το καταλάβει. Φυσικά πιστεύω ότι αν τ</w:t>
      </w:r>
      <w:r>
        <w:rPr>
          <w:rFonts w:eastAsia="Times New Roman" w:cs="Times New Roman"/>
          <w:szCs w:val="24"/>
        </w:rPr>
        <w:t xml:space="preserve">ο είχαν αντιληφθεί οι Βουλευτές της Πλειοψηφίας, δεν θα είχαν ψηφίσει. </w:t>
      </w:r>
    </w:p>
    <w:p w14:paraId="11912BD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Άρα έχουν προσωπική ευθύνη και οι δύο Υπουργοί </w:t>
      </w:r>
      <w:r>
        <w:rPr>
          <w:rFonts w:eastAsia="Times New Roman" w:cs="Times New Roman"/>
          <w:szCs w:val="24"/>
        </w:rPr>
        <w:t>κ</w:t>
      </w:r>
      <w:r>
        <w:rPr>
          <w:rFonts w:eastAsia="Times New Roman" w:cs="Times New Roman"/>
          <w:szCs w:val="24"/>
        </w:rPr>
        <w:t>αι από πού φαίνεται ότι έχουν προσωπική ευθύνη; Φαίνεται από την απάντηση που έδωσαν την επόμενη μέρα, μόλις πήρε δημοσιότητα το θέμα, γ</w:t>
      </w:r>
      <w:r>
        <w:rPr>
          <w:rFonts w:eastAsia="Times New Roman" w:cs="Times New Roman"/>
          <w:szCs w:val="24"/>
        </w:rPr>
        <w:t xml:space="preserve">ιατί το ξεκίνησε μια κυριακάτικη εφημερίδα και μετά το σήκωσε όλος ο Τύπος. </w:t>
      </w:r>
    </w:p>
    <w:p w14:paraId="11912BD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Εξέδωσαν μια ανακοίνωση</w:t>
      </w:r>
      <w:r>
        <w:rPr>
          <w:rFonts w:eastAsia="Times New Roman" w:cs="Times New Roman"/>
          <w:szCs w:val="24"/>
        </w:rPr>
        <w:t>,</w:t>
      </w:r>
      <w:r>
        <w:rPr>
          <w:rFonts w:eastAsia="Times New Roman" w:cs="Times New Roman"/>
          <w:szCs w:val="24"/>
        </w:rPr>
        <w:t xml:space="preserve"> με την οποία επιχειρούσαν να δικαιολογήσουν την πράξη τους, πάλι με φορολογικού χαρακτήρα επιχειρήματα. </w:t>
      </w:r>
    </w:p>
    <w:p w14:paraId="11912BD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Τη διαβάσατε την ανακοίνωση που έβγαλε το Υπουργε</w:t>
      </w:r>
      <w:r>
        <w:rPr>
          <w:rFonts w:eastAsia="Times New Roman" w:cs="Times New Roman"/>
          <w:szCs w:val="24"/>
        </w:rPr>
        <w:t xml:space="preserve">ίο Δικαιοσύνης και ισχυριζόταν ότι καλώς έκανε αυτή την αλλαγή; Είδατε τι διέρρευσε το Μαξίμου; Ακούσατε τι είπαν οι εκπρόσωποί σας στα μέσα μαζικής ενημέρωσης τη Δευτέρα και την Τρίτη; </w:t>
      </w:r>
    </w:p>
    <w:p w14:paraId="11912BD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ο κ. Τσίπρας αναγκάστηκε κάτω από την κατακραυγή να το πάρει </w:t>
      </w:r>
      <w:r>
        <w:rPr>
          <w:rFonts w:eastAsia="Times New Roman" w:cs="Times New Roman"/>
          <w:szCs w:val="24"/>
        </w:rPr>
        <w:t xml:space="preserve">πίσω. </w:t>
      </w:r>
      <w:r>
        <w:rPr>
          <w:rFonts w:eastAsia="Times New Roman" w:cs="Times New Roman"/>
          <w:szCs w:val="24"/>
        </w:rPr>
        <w:t>Τ</w:t>
      </w:r>
      <w:r>
        <w:rPr>
          <w:rFonts w:eastAsia="Times New Roman" w:cs="Times New Roman"/>
          <w:szCs w:val="24"/>
        </w:rPr>
        <w:t xml:space="preserve">ο παίρνει πίσω τώρα, επεκτείνοντας </w:t>
      </w:r>
      <w:r>
        <w:rPr>
          <w:rFonts w:eastAsia="Times New Roman" w:cs="Times New Roman"/>
          <w:szCs w:val="24"/>
        </w:rPr>
        <w:t xml:space="preserve">την απαγόρευση </w:t>
      </w:r>
      <w:r>
        <w:rPr>
          <w:rFonts w:eastAsia="Times New Roman" w:cs="Times New Roman"/>
          <w:szCs w:val="24"/>
        </w:rPr>
        <w:t>στους πάντες τα πάντα. Εγώ προσωπικά δεν διαφωνώ σ’ αυτό, διότι επαναλαμβάνω ότι κανένας πολιτικός δεν έχει δουλειά να κάνει μπίζνες.</w:t>
      </w:r>
    </w:p>
    <w:p w14:paraId="11912BD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έχω την αίσθηση ότι η διάταξη</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παράγραφο</w:t>
      </w:r>
      <w:r>
        <w:rPr>
          <w:rFonts w:eastAsia="Times New Roman" w:cs="Times New Roman"/>
          <w:szCs w:val="24"/>
        </w:rPr>
        <w:t>υ</w:t>
      </w:r>
      <w:r>
        <w:rPr>
          <w:rFonts w:eastAsia="Times New Roman" w:cs="Times New Roman"/>
          <w:szCs w:val="24"/>
        </w:rPr>
        <w:t xml:space="preserve"> 5</w:t>
      </w:r>
      <w:r>
        <w:rPr>
          <w:rFonts w:eastAsia="Times New Roman" w:cs="Times New Roman"/>
          <w:szCs w:val="24"/>
        </w:rPr>
        <w:t>,</w:t>
      </w:r>
      <w:r>
        <w:rPr>
          <w:rFonts w:eastAsia="Times New Roman" w:cs="Times New Roman"/>
          <w:szCs w:val="24"/>
        </w:rPr>
        <w:t xml:space="preserve"> ήταν μια επιχείρηση αμνήστευσης γι’ αυτόν ή γι’ αυτούς που φωτογράφισε η κατάργηση της καθολικής απαγόρευσης </w:t>
      </w:r>
      <w:r>
        <w:rPr>
          <w:rFonts w:eastAsia="Times New Roman" w:cs="Times New Roman"/>
          <w:szCs w:val="24"/>
        </w:rPr>
        <w:t xml:space="preserve">δηλαδή του </w:t>
      </w:r>
      <w:r>
        <w:rPr>
          <w:rFonts w:eastAsia="Times New Roman" w:cs="Times New Roman"/>
          <w:szCs w:val="24"/>
        </w:rPr>
        <w:t>να έχει κάποιος εξωχώριες εταιρείες. Δεν είχε κανέναν λόγο να το κάνει</w:t>
      </w:r>
      <w:r>
        <w:rPr>
          <w:rFonts w:eastAsia="Times New Roman" w:cs="Times New Roman"/>
          <w:szCs w:val="24"/>
        </w:rPr>
        <w:t xml:space="preserve"> αυτό η Κυβέρνη</w:t>
      </w:r>
      <w:r>
        <w:rPr>
          <w:rFonts w:eastAsia="Times New Roman" w:cs="Times New Roman"/>
          <w:szCs w:val="24"/>
        </w:rPr>
        <w:t>ση.</w:t>
      </w:r>
      <w:r>
        <w:rPr>
          <w:rFonts w:eastAsia="Times New Roman" w:cs="Times New Roman"/>
          <w:szCs w:val="24"/>
        </w:rPr>
        <w:t xml:space="preserve"> </w:t>
      </w:r>
    </w:p>
    <w:p w14:paraId="11912BD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Ειπώθηκε ότι μπορεί σ’ αυτό το διάστημα </w:t>
      </w:r>
      <w:r>
        <w:rPr>
          <w:rFonts w:eastAsia="Times New Roman" w:cs="Times New Roman"/>
          <w:szCs w:val="24"/>
        </w:rPr>
        <w:t xml:space="preserve">δηλαδή της νομοιμοποίησης </w:t>
      </w:r>
      <w:r>
        <w:rPr>
          <w:rFonts w:eastAsia="Times New Roman" w:cs="Times New Roman"/>
          <w:szCs w:val="24"/>
        </w:rPr>
        <w:t xml:space="preserve">να κάνει τις μεταβιβάσεις του. </w:t>
      </w:r>
      <w:r>
        <w:rPr>
          <w:rFonts w:eastAsia="Times New Roman" w:cs="Times New Roman"/>
          <w:szCs w:val="24"/>
        </w:rPr>
        <w:t>Ε</w:t>
      </w:r>
      <w:r>
        <w:rPr>
          <w:rFonts w:eastAsia="Times New Roman" w:cs="Times New Roman"/>
          <w:szCs w:val="24"/>
        </w:rPr>
        <w:t>ρχόμαστε τώρα εδώ να του δώσουμε και παράταση σ’ αυτή τη διαδικασία</w:t>
      </w:r>
      <w:r>
        <w:rPr>
          <w:rFonts w:eastAsia="Times New Roman" w:cs="Times New Roman"/>
          <w:szCs w:val="24"/>
        </w:rPr>
        <w:t xml:space="preserve"> και άφεση</w:t>
      </w:r>
      <w:r>
        <w:rPr>
          <w:rFonts w:eastAsia="Times New Roman" w:cs="Times New Roman"/>
          <w:szCs w:val="24"/>
        </w:rPr>
        <w:t xml:space="preserve"> αμαρτι</w:t>
      </w:r>
      <w:r>
        <w:rPr>
          <w:rFonts w:eastAsia="Times New Roman" w:cs="Times New Roman"/>
          <w:szCs w:val="24"/>
        </w:rPr>
        <w:t>ών</w:t>
      </w:r>
      <w:r>
        <w:rPr>
          <w:rFonts w:eastAsia="Times New Roman" w:cs="Times New Roman"/>
          <w:szCs w:val="24"/>
        </w:rPr>
        <w:t xml:space="preserve"> </w:t>
      </w:r>
    </w:p>
    <w:p w14:paraId="11912BD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Εάν όσα είπε νωρίτερα ο κ. Παρασκευόπουλος –τα οποία δεν </w:t>
      </w:r>
      <w:r>
        <w:rPr>
          <w:rFonts w:eastAsia="Times New Roman" w:cs="Times New Roman"/>
          <w:szCs w:val="24"/>
        </w:rPr>
        <w:t>προλάβαμε</w:t>
      </w:r>
      <w:r>
        <w:rPr>
          <w:rFonts w:eastAsia="Times New Roman" w:cs="Times New Roman"/>
          <w:szCs w:val="24"/>
        </w:rPr>
        <w:t xml:space="preserve"> να</w:t>
      </w:r>
      <w:r>
        <w:rPr>
          <w:rFonts w:eastAsia="Times New Roman" w:cs="Times New Roman"/>
          <w:szCs w:val="24"/>
        </w:rPr>
        <w:t xml:space="preserve"> </w:t>
      </w:r>
      <w:r>
        <w:rPr>
          <w:rFonts w:eastAsia="Times New Roman" w:cs="Times New Roman"/>
          <w:szCs w:val="24"/>
        </w:rPr>
        <w:t>μελετήσ</w:t>
      </w:r>
      <w:r>
        <w:rPr>
          <w:rFonts w:eastAsia="Times New Roman" w:cs="Times New Roman"/>
          <w:szCs w:val="24"/>
        </w:rPr>
        <w:t>ουμε</w:t>
      </w:r>
      <w:r>
        <w:rPr>
          <w:rFonts w:eastAsia="Times New Roman" w:cs="Times New Roman"/>
          <w:szCs w:val="24"/>
        </w:rPr>
        <w:t xml:space="preserve"> σε βάθος- δείχνουν μια πρόθεση ότι αντιλήφθηκε το σφάλμα του ή, εν πάση περιπτώσει, ότι δεν θέλει να υποστεί επιπρόσθετα </w:t>
      </w:r>
      <w:r>
        <w:rPr>
          <w:rFonts w:eastAsia="Times New Roman" w:cs="Times New Roman"/>
          <w:szCs w:val="24"/>
        </w:rPr>
        <w:t xml:space="preserve">και </w:t>
      </w:r>
      <w:r>
        <w:rPr>
          <w:rFonts w:eastAsia="Times New Roman" w:cs="Times New Roman"/>
          <w:szCs w:val="24"/>
        </w:rPr>
        <w:t xml:space="preserve">την κριτική σχετικά με το ότι καλύπτει κάποιους, εμείς θα τα υπερψηφίσουμε. </w:t>
      </w:r>
    </w:p>
    <w:p w14:paraId="11912BD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Όσον αφορά τα υπόλοιπα, δεν διαφωνούμε, δι</w:t>
      </w:r>
      <w:r>
        <w:rPr>
          <w:rFonts w:eastAsia="Times New Roman" w:cs="Times New Roman"/>
          <w:szCs w:val="24"/>
        </w:rPr>
        <w:t xml:space="preserve">ότι ουσιαστικά αποτελούν μια βελτιωμένη επαναφορά σ’ αυτά που ίσχυαν μέχρι το 2010. </w:t>
      </w:r>
      <w:r>
        <w:rPr>
          <w:rFonts w:eastAsia="Times New Roman" w:cs="Times New Roman"/>
          <w:szCs w:val="24"/>
        </w:rPr>
        <w:t>Ε</w:t>
      </w:r>
      <w:r>
        <w:rPr>
          <w:rFonts w:eastAsia="Times New Roman" w:cs="Times New Roman"/>
          <w:szCs w:val="24"/>
        </w:rPr>
        <w:t xml:space="preserve">μείς δεν έχουμε καμμία αντίρρηση. </w:t>
      </w:r>
    </w:p>
    <w:p w14:paraId="11912BD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Εξάλλου το </w:t>
      </w:r>
      <w:r>
        <w:rPr>
          <w:rFonts w:eastAsia="Times New Roman"/>
          <w:szCs w:val="24"/>
        </w:rPr>
        <w:t>ΠΑΣΟΚ</w:t>
      </w:r>
      <w:r>
        <w:rPr>
          <w:rFonts w:eastAsia="Times New Roman" w:cs="Times New Roman"/>
          <w:szCs w:val="24"/>
        </w:rPr>
        <w:t xml:space="preserve"> είχε νομοθετήσει την καθολική απαγόρευση. Δικοί μας ήταν οι νόμοι, τους οποίους δεν είχατε ψηφίσει το 2010, παρά το γεγ</w:t>
      </w:r>
      <w:r>
        <w:rPr>
          <w:rFonts w:eastAsia="Times New Roman" w:cs="Times New Roman"/>
          <w:szCs w:val="24"/>
        </w:rPr>
        <w:t xml:space="preserve">ονός ότι τους επικαλεστήκατε στην περίπτωση του κ. Βερνίκου </w:t>
      </w:r>
      <w:r>
        <w:rPr>
          <w:rFonts w:eastAsia="Times New Roman" w:cs="Times New Roman"/>
          <w:szCs w:val="24"/>
        </w:rPr>
        <w:t>κ</w:t>
      </w:r>
      <w:r>
        <w:rPr>
          <w:rFonts w:eastAsia="Times New Roman" w:cs="Times New Roman"/>
          <w:szCs w:val="24"/>
        </w:rPr>
        <w:t>αι βεβαίως μπορούμε να πούμε ότι υποστήκατε μια ηθική και πολιτική ήττα</w:t>
      </w:r>
      <w:r>
        <w:rPr>
          <w:rFonts w:eastAsia="Times New Roman" w:cs="Times New Roman"/>
          <w:szCs w:val="24"/>
        </w:rPr>
        <w:t>,</w:t>
      </w:r>
      <w:r>
        <w:rPr>
          <w:rFonts w:eastAsia="Times New Roman" w:cs="Times New Roman"/>
          <w:szCs w:val="24"/>
        </w:rPr>
        <w:t xml:space="preserve"> χάριν της δημοσιότητας που έλαβε το θέμα, επειδή κάποια στιγμή η αλήθεια λάμπει. </w:t>
      </w:r>
    </w:p>
    <w:p w14:paraId="11912BE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Μπορεί να λέτε πολλά ψέματα για πολύ και</w:t>
      </w:r>
      <w:r>
        <w:rPr>
          <w:rFonts w:eastAsia="Times New Roman" w:cs="Times New Roman"/>
          <w:szCs w:val="24"/>
        </w:rPr>
        <w:t>ρό σε λίγους, μπορεί να λέτε λίγα σε πολλούς αλλά πολλά σε πολλούς και για πολύ καιρό δεν μπορείτε να λέτε! Ε, αυτό έχει γίνει σήμερα. Πρόκειται για μια πολιτική νίκη όσων πάλεψαν την ανατροπή αυτής της διάταξης.</w:t>
      </w:r>
    </w:p>
    <w:p w14:paraId="11912BE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Παρακαλούμε λοιπόν, κύριε Υπουργέ, να μην ε</w:t>
      </w:r>
      <w:r>
        <w:rPr>
          <w:rFonts w:eastAsia="Times New Roman" w:cs="Times New Roman"/>
          <w:szCs w:val="24"/>
        </w:rPr>
        <w:t>πιβεβαιώσετε με τη νομοθετική διατύπωση της παραγράφου 5</w:t>
      </w:r>
      <w:r>
        <w:rPr>
          <w:rFonts w:eastAsia="Times New Roman" w:cs="Times New Roman"/>
          <w:szCs w:val="24"/>
        </w:rPr>
        <w:t>,</w:t>
      </w:r>
      <w:r>
        <w:rPr>
          <w:rFonts w:eastAsia="Times New Roman" w:cs="Times New Roman"/>
          <w:szCs w:val="24"/>
        </w:rPr>
        <w:t xml:space="preserve"> αυτό που έχει γραφτεί και ειπωθεί, δηλαδή ότι η </w:t>
      </w:r>
      <w:r>
        <w:rPr>
          <w:rFonts w:eastAsia="Times New Roman"/>
          <w:szCs w:val="24"/>
        </w:rPr>
        <w:t>Κυβέρνηση</w:t>
      </w:r>
      <w:r>
        <w:rPr>
          <w:rFonts w:eastAsia="Times New Roman" w:cs="Times New Roman"/>
          <w:szCs w:val="24"/>
        </w:rPr>
        <w:t xml:space="preserve"> είχε πρόθεση να καλύψει κάποιους. Γι’ αυτό δεχθείτε τις παρατηρήσεις μας να επανέλθουμε στην καθολική απαγόρευση και για το ενδιάμεσο διάστη</w:t>
      </w:r>
      <w:r>
        <w:rPr>
          <w:rFonts w:eastAsia="Times New Roman" w:cs="Times New Roman"/>
          <w:szCs w:val="24"/>
        </w:rPr>
        <w:t>μα, ώστε κάποιος που αξιοποίησε αυτή τη ρύθμιση αυτές τις μέρες</w:t>
      </w:r>
      <w:r>
        <w:rPr>
          <w:rFonts w:eastAsia="Times New Roman" w:cs="Times New Roman"/>
          <w:szCs w:val="24"/>
        </w:rPr>
        <w:t>,</w:t>
      </w:r>
      <w:r>
        <w:rPr>
          <w:rFonts w:eastAsia="Times New Roman" w:cs="Times New Roman"/>
          <w:szCs w:val="24"/>
        </w:rPr>
        <w:t xml:space="preserve"> να μην βρεθεί αποποινικοποιημένος και παραδομένος καθαρός. </w:t>
      </w:r>
    </w:p>
    <w:p w14:paraId="11912BE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1912BE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cs="Times New Roman"/>
          <w:szCs w:val="24"/>
        </w:rPr>
        <w:t xml:space="preserve">-ΔΗΜΑΡ) </w:t>
      </w:r>
    </w:p>
    <w:p w14:paraId="11912BE4" w14:textId="77777777" w:rsidR="00E556F1" w:rsidRDefault="000E0791">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 xml:space="preserve">Ευχαριστούμε, κύριε Κουτσούκο. </w:t>
      </w:r>
    </w:p>
    <w:p w14:paraId="11912BE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Μπγιάλας από τον ΣΥΡΙΖΑ. </w:t>
      </w:r>
    </w:p>
    <w:p w14:paraId="11912BE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κυρία Πρόεδρε. </w:t>
      </w:r>
    </w:p>
    <w:p w14:paraId="11912BE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αγαπητά έδρανα της Αντιπολίτευσης –τα </w:t>
      </w:r>
      <w:r>
        <w:rPr>
          <w:rFonts w:eastAsia="Times New Roman" w:cs="Times New Roman"/>
          <w:szCs w:val="24"/>
        </w:rPr>
        <w:t>αναφέρω βέβαια γιατί βλέπω ότι δεν υπάρχει κανείς, έφυγαν λέει- …</w:t>
      </w:r>
    </w:p>
    <w:p w14:paraId="11912BE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Της Αξιωματικής Αντιπολίτευσης!</w:t>
      </w:r>
    </w:p>
    <w:p w14:paraId="11912BE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Σωστά! Της Αξιωματικής Αντιπολίτευσης, όχι Αντιπολίτευσης. Αυτό θέλω να στηλιτεύσω. </w:t>
      </w:r>
    </w:p>
    <w:p w14:paraId="11912BE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Αποχώρησαν, λέει, γιατί δεν κάνο</w:t>
      </w:r>
      <w:r>
        <w:rPr>
          <w:rFonts w:eastAsia="Times New Roman" w:cs="Times New Roman"/>
          <w:szCs w:val="24"/>
        </w:rPr>
        <w:t>υμε κάτι καλό. Τώρα εγώ αναρωτιέμαι –γιατί μπερδεύτηκα, όπως με μπερδεύουν πολλές φορές- γι’ αυτό που λένε ότι δεν κάνουμε κάτι καλό. Τι λέμε δηλαδή; Ότι φέρνουμε μια διάταξη όπου τα πολιτικά πρόσωπα, οι έχοντες πολιτική ευθύνη, οι ασκούντες εξουσία σ’ αυτ</w:t>
      </w:r>
      <w:r>
        <w:rPr>
          <w:rFonts w:eastAsia="Times New Roman" w:cs="Times New Roman"/>
          <w:szCs w:val="24"/>
        </w:rPr>
        <w:t>ή τη χώρα</w:t>
      </w:r>
      <w:r>
        <w:rPr>
          <w:rFonts w:eastAsia="Times New Roman" w:cs="Times New Roman"/>
          <w:szCs w:val="24"/>
        </w:rPr>
        <w:t>,</w:t>
      </w:r>
      <w:r>
        <w:rPr>
          <w:rFonts w:eastAsia="Times New Roman" w:cs="Times New Roman"/>
          <w:szCs w:val="24"/>
        </w:rPr>
        <w:t xml:space="preserve"> δεν πρέπει να έχουν εταιρείες στο εξωτερικό. Μα φυσικά και δεν πρέπει να έχουμε. </w:t>
      </w:r>
    </w:p>
    <w:p w14:paraId="11912BE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Πώς θα πείσουμε ως πολιτικό προσωπικό, όταν λέμε στους άλλους να κάνουν επενδύσεις, όταν ζητάμε να έρθουν επενδύσεις στην Ελλάδα κι εμείς οι ίδιοι να παίρνουμε μετ</w:t>
      </w:r>
      <w:r>
        <w:rPr>
          <w:rFonts w:eastAsia="Times New Roman" w:cs="Times New Roman"/>
          <w:szCs w:val="24"/>
        </w:rPr>
        <w:t>οχές και να κάνουμε επενδύσεις στο εξωτερικό; Μάλλον αυτό πρέπει να το κάνει κάποιος</w:t>
      </w:r>
      <w:r>
        <w:rPr>
          <w:rFonts w:eastAsia="Times New Roman" w:cs="Times New Roman"/>
          <w:szCs w:val="24"/>
        </w:rPr>
        <w:t>,</w:t>
      </w:r>
      <w:r>
        <w:rPr>
          <w:rFonts w:eastAsia="Times New Roman" w:cs="Times New Roman"/>
          <w:szCs w:val="24"/>
        </w:rPr>
        <w:t xml:space="preserve"> που είναι διχασμένη προσωπικότητα. Ειδάλλως, κάθε λογικά σκεπτόμενος πολίτης, κάθε πολιτικό ον και κάθε άνθρωπος ο οποίος θέλει να προσφέρει σ’ αυτή τη χώρα</w:t>
      </w:r>
      <w:r>
        <w:rPr>
          <w:rFonts w:eastAsia="Times New Roman" w:cs="Times New Roman"/>
          <w:szCs w:val="24"/>
        </w:rPr>
        <w:t>,</w:t>
      </w:r>
      <w:r>
        <w:rPr>
          <w:rFonts w:eastAsia="Times New Roman" w:cs="Times New Roman"/>
          <w:szCs w:val="24"/>
        </w:rPr>
        <w:t xml:space="preserve"> δεν μπορεί ν</w:t>
      </w:r>
      <w:r>
        <w:rPr>
          <w:rFonts w:eastAsia="Times New Roman" w:cs="Times New Roman"/>
          <w:szCs w:val="24"/>
        </w:rPr>
        <w:t xml:space="preserve">α το κάνει. </w:t>
      </w:r>
    </w:p>
    <w:p w14:paraId="11912BE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Γιατί αποχώρησαν; Για το αυτονόητο; Για το λογικό; Γιατί πάμε να ψηφίσουμε σήμερα ως τροπολογία σε μια πολύ σωστή διάταξη, σε μια διάταξη που δεν έχει ανάγκη η ελληνική κοινωνία; Προφανώς –και νομίζω ότι το είπε ο Κοινοβουλευτικός μας Εκπρόσωπ</w:t>
      </w:r>
      <w:r>
        <w:rPr>
          <w:rFonts w:eastAsia="Times New Roman" w:cs="Times New Roman"/>
          <w:szCs w:val="24"/>
        </w:rPr>
        <w:t xml:space="preserve">ος- υποκρύπτει ενοχή. Μήπως; </w:t>
      </w:r>
    </w:p>
    <w:p w14:paraId="11912BE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εξωχώριες εταιρείες είναι αυτές που είναι έξω από τη χώρα. Δεν είναι κάτι διαφορετικό. Απλά ανακαλύφθηκε ως μέσο της προηγούμενης δεκαετίας</w:t>
      </w:r>
      <w:r>
        <w:rPr>
          <w:rFonts w:eastAsia="Times New Roman" w:cs="Times New Roman"/>
          <w:szCs w:val="24"/>
        </w:rPr>
        <w:t>,</w:t>
      </w:r>
      <w:r>
        <w:rPr>
          <w:rFonts w:eastAsia="Times New Roman" w:cs="Times New Roman"/>
          <w:szCs w:val="24"/>
        </w:rPr>
        <w:t xml:space="preserve"> για να κρύβεται όλο το μαύρο χρήμα, να κρύβεται όλη η διαφθορά. </w:t>
      </w:r>
      <w:r>
        <w:rPr>
          <w:rFonts w:eastAsia="Times New Roman" w:cs="Times New Roman"/>
          <w:szCs w:val="24"/>
        </w:rPr>
        <w:t>Ε</w:t>
      </w:r>
      <w:r>
        <w:rPr>
          <w:rFonts w:eastAsia="Times New Roman" w:cs="Times New Roman"/>
          <w:szCs w:val="24"/>
        </w:rPr>
        <w:t>δώ είναι που έχουμε όλα τα πολιτικά σκάνδαλα</w:t>
      </w:r>
      <w:r>
        <w:rPr>
          <w:rFonts w:eastAsia="Times New Roman" w:cs="Times New Roman"/>
          <w:szCs w:val="24"/>
        </w:rPr>
        <w:t>,</w:t>
      </w:r>
      <w:r>
        <w:rPr>
          <w:rFonts w:eastAsia="Times New Roman" w:cs="Times New Roman"/>
          <w:szCs w:val="24"/>
        </w:rPr>
        <w:t xml:space="preserve"> που ήταν συνδεδεμένα με τις εξωχώριες εταιρείες. Εξωχώριες εταιρείες, όμως, πού; Είδατε καμμιά εξωχώρια εταιρεία κάποιου από τα πολιτικά πρόσωπα</w:t>
      </w:r>
      <w:r>
        <w:rPr>
          <w:rFonts w:eastAsia="Times New Roman" w:cs="Times New Roman"/>
          <w:szCs w:val="24"/>
        </w:rPr>
        <w:t xml:space="preserve"> που συζητιούνται στα σκάνδαλα</w:t>
      </w:r>
      <w:r>
        <w:rPr>
          <w:rFonts w:eastAsia="Times New Roman" w:cs="Times New Roman"/>
          <w:szCs w:val="24"/>
        </w:rPr>
        <w:t>,</w:t>
      </w:r>
      <w:r>
        <w:rPr>
          <w:rFonts w:eastAsia="Times New Roman" w:cs="Times New Roman"/>
          <w:szCs w:val="24"/>
        </w:rPr>
        <w:t xml:space="preserve"> να είναι στη Γερμανία, στην Ιταλία, στην Ισπανία, δηλαδή σε χώρες που δεν είναι φορολογικοί παράδεισοι, έχουν υπογράψει τη σύμβαση περί αποφυγής διπλής φορολογίας με τη χώρα μας και είναι συνεργάσιμες; </w:t>
      </w:r>
    </w:p>
    <w:p w14:paraId="11912BE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Πού γίνονταν αυτά; Στ</w:t>
      </w:r>
      <w:r>
        <w:rPr>
          <w:rFonts w:eastAsia="Times New Roman" w:cs="Times New Roman"/>
          <w:szCs w:val="24"/>
        </w:rPr>
        <w:t>α νησιά Κέιμαν, κάποιες άλλες στην Κύπρο που είχε χαμηλότερους συντελεστές, εκεί γίνονταν</w:t>
      </w:r>
      <w:r>
        <w:rPr>
          <w:rFonts w:eastAsia="Times New Roman" w:cs="Times New Roman"/>
          <w:szCs w:val="24"/>
        </w:rPr>
        <w:t>,</w:t>
      </w:r>
      <w:r>
        <w:rPr>
          <w:rFonts w:eastAsia="Times New Roman" w:cs="Times New Roman"/>
          <w:szCs w:val="24"/>
        </w:rPr>
        <w:t xml:space="preserve"> όπου υπήρχε τεράστια διαφορά φορολογικών συντελεστών ή δεν υπήρχε συμφωνία συνεργάσιμης χώρας. Αυτό δεν λαμβάνεται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p>
    <w:p w14:paraId="11912BE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w:t>
      </w:r>
      <w:r>
        <w:rPr>
          <w:rFonts w:eastAsia="Times New Roman" w:cs="Times New Roman"/>
          <w:szCs w:val="24"/>
        </w:rPr>
        <w:t>διάταξη σήμερα είναι όντως προστασία του πολιτικού συστήματος. Όμως δεν είναι μόνο για την προστασία του πολιτικού συστήματος, είναι ουσία και την ανέφερα προηγουμένως. Δεν μπορεί να λέμε εμείς σήμερα «ελάτε επενδυτές» και εμείς οι πολιτικοί αυτής της χώρα</w:t>
      </w:r>
      <w:r>
        <w:rPr>
          <w:rFonts w:eastAsia="Times New Roman" w:cs="Times New Roman"/>
          <w:szCs w:val="24"/>
        </w:rPr>
        <w:t xml:space="preserve">ς να επενδύουμε σε μία ξένη χώρα. </w:t>
      </w:r>
    </w:p>
    <w:p w14:paraId="11912BF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Αναφέρθηκαν στο πώς έγινε αυτή η εξέλιξη, εάν αυτό έγινε</w:t>
      </w:r>
      <w:r>
        <w:rPr>
          <w:rFonts w:eastAsia="Times New Roman" w:cs="Times New Roman"/>
          <w:szCs w:val="24"/>
        </w:rPr>
        <w:t>,</w:t>
      </w:r>
      <w:r>
        <w:rPr>
          <w:rFonts w:eastAsia="Times New Roman" w:cs="Times New Roman"/>
          <w:szCs w:val="24"/>
        </w:rPr>
        <w:t xml:space="preserve"> γιατί δεν το σκέφτηκε ο Υπουργός ή γιατί του ξέφυγε; Εγώ θα πω τα εξής: Το ότι μπορεί να μην το σκέφτηκαν ή για οποιοδήποτε άλλο</w:t>
      </w:r>
      <w:r>
        <w:rPr>
          <w:rFonts w:eastAsia="Times New Roman" w:cs="Times New Roman"/>
          <w:szCs w:val="24"/>
        </w:rPr>
        <w:t>ν</w:t>
      </w:r>
      <w:r>
        <w:rPr>
          <w:rFonts w:eastAsia="Times New Roman" w:cs="Times New Roman"/>
          <w:szCs w:val="24"/>
        </w:rPr>
        <w:t xml:space="preserve"> λόγο, πηγαίνοντας για να διορθώσο</w:t>
      </w:r>
      <w:r>
        <w:rPr>
          <w:rFonts w:eastAsia="Times New Roman" w:cs="Times New Roman"/>
          <w:szCs w:val="24"/>
        </w:rPr>
        <w:t xml:space="preserve">υν μία διάταξη του 2010, να τη συγκεκριμενοποιήσουν μετά από την εισήγηση της </w:t>
      </w:r>
      <w:r>
        <w:rPr>
          <w:rFonts w:eastAsia="Times New Roman" w:cs="Times New Roman"/>
          <w:szCs w:val="24"/>
          <w:lang w:val="en-US"/>
        </w:rPr>
        <w:t>GRECO</w:t>
      </w:r>
      <w:r>
        <w:rPr>
          <w:rFonts w:eastAsia="Times New Roman" w:cs="Times New Roman"/>
          <w:szCs w:val="24"/>
        </w:rPr>
        <w:t>, πολύ καλά έγινε</w:t>
      </w:r>
      <w:r>
        <w:rPr>
          <w:rFonts w:eastAsia="Times New Roman" w:cs="Times New Roman"/>
          <w:szCs w:val="24"/>
        </w:rPr>
        <w:t>,</w:t>
      </w:r>
      <w:r>
        <w:rPr>
          <w:rFonts w:eastAsia="Times New Roman" w:cs="Times New Roman"/>
          <w:szCs w:val="24"/>
        </w:rPr>
        <w:t xml:space="preserve"> γιατί θεωρώ πολύ μεγάλη ευκαιρία, όλος αυτός το ντόρος που έγινε, να έρθουν και να δώσουν μία καθολική απαγόρευση σε αυτό που ίσχυε μέχρι σήμερα, στο να δ</w:t>
      </w:r>
      <w:r>
        <w:rPr>
          <w:rFonts w:eastAsia="Times New Roman" w:cs="Times New Roman"/>
          <w:szCs w:val="24"/>
        </w:rPr>
        <w:t xml:space="preserve">ημιουργούν πολιτικά πρόσωπα εταιρείες και να έχουν μετοχές και να συμμετέχουν σε διοικητικά συμβούλια. </w:t>
      </w:r>
    </w:p>
    <w:p w14:paraId="11912BF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Τι έχουμε, όμως, αυτές τις ημέρες; Όλα τα κανάλια, ο περισσότερος αριθμός των καναλιών και των μέσων ενημέρωσης και με όλα τα στελέχη της Αντιπολίτευσης</w:t>
      </w:r>
      <w:r>
        <w:rPr>
          <w:rFonts w:eastAsia="Times New Roman" w:cs="Times New Roman"/>
          <w:szCs w:val="24"/>
        </w:rPr>
        <w:t xml:space="preserve"> να αρχίζουν και να βάλλουν κατά της Κυβέρνησης, κατά του Υπουργείου. Σκάψανε ένα πολύ μεγάλο λάκκο. Ναι αλλά σήμερα δεν κάθισαν να περιμένουν να δουν ποιον θα ρίξουν. Την Κυβέρνηση ή θα πέσουν οι ίδιοι μέσα; Επειδή έσκαψαν πολύ μεγάλο λάκκο, έπεσαν μέσα. </w:t>
      </w:r>
    </w:p>
    <w:p w14:paraId="11912BF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μπορώ να διανοηθώ</w:t>
      </w:r>
      <w:r>
        <w:rPr>
          <w:rFonts w:eastAsia="Times New Roman" w:cs="Times New Roman"/>
          <w:szCs w:val="24"/>
        </w:rPr>
        <w:t>,</w:t>
      </w:r>
      <w:r>
        <w:rPr>
          <w:rFonts w:eastAsia="Times New Roman" w:cs="Times New Roman"/>
          <w:szCs w:val="24"/>
        </w:rPr>
        <w:t xml:space="preserve"> πώς η Νέα Δημοκρατία μετά από αυτή την αποχή της από αυτή την ψηφοφορία</w:t>
      </w:r>
      <w:r>
        <w:rPr>
          <w:rFonts w:eastAsia="Times New Roman" w:cs="Times New Roman"/>
          <w:szCs w:val="24"/>
        </w:rPr>
        <w:t>,</w:t>
      </w:r>
      <w:r>
        <w:rPr>
          <w:rFonts w:eastAsia="Times New Roman" w:cs="Times New Roman"/>
          <w:szCs w:val="24"/>
        </w:rPr>
        <w:t xml:space="preserve"> θα έρθει να δικαιολογήσει το οτιδήποτε. Θα πρέπει να ξέρουν ότι θα τους ακολουθεί πολλά χρόνια αυτή η αποχή τους από αυτή την ψηφοφορία. </w:t>
      </w:r>
      <w:r>
        <w:rPr>
          <w:rFonts w:eastAsia="Times New Roman" w:cs="Times New Roman"/>
          <w:szCs w:val="24"/>
        </w:rPr>
        <w:t>Θ</w:t>
      </w:r>
      <w:r>
        <w:rPr>
          <w:rFonts w:eastAsia="Times New Roman" w:cs="Times New Roman"/>
          <w:szCs w:val="24"/>
        </w:rPr>
        <w:t>α τους ακολουθεί, για</w:t>
      </w:r>
      <w:r>
        <w:rPr>
          <w:rFonts w:eastAsia="Times New Roman" w:cs="Times New Roman"/>
          <w:szCs w:val="24"/>
        </w:rPr>
        <w:t xml:space="preserve">τί έχουν ενοχή και δεν μπορούν να καλύψουν αυτά τα οποία ήθελαν να καλύψουν. </w:t>
      </w:r>
    </w:p>
    <w:p w14:paraId="11912BF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κύριοι Υπουργοί, να είστε σίγουροι ότι στο άκουσμα και μόνο αυτής της τροπολογίας</w:t>
      </w:r>
      <w:r>
        <w:rPr>
          <w:rFonts w:eastAsia="Times New Roman" w:cs="Times New Roman"/>
          <w:szCs w:val="24"/>
        </w:rPr>
        <w:t>,</w:t>
      </w:r>
      <w:r>
        <w:rPr>
          <w:rFonts w:eastAsia="Times New Roman" w:cs="Times New Roman"/>
          <w:szCs w:val="24"/>
        </w:rPr>
        <w:t xml:space="preserve"> μεγάλο μέρος του ελληνικού λαού κατάλαβε ότι η προηγούμενη διά</w:t>
      </w:r>
      <w:r>
        <w:rPr>
          <w:rFonts w:eastAsia="Times New Roman" w:cs="Times New Roman"/>
          <w:szCs w:val="24"/>
        </w:rPr>
        <w:t xml:space="preserve">ταξη πήγαινε όντως να διορθώσει κάτι που ήταν αδιευκρίνιστο το 2010 αλλά αυτό δεν ήταν αρκετό. </w:t>
      </w:r>
    </w:p>
    <w:p w14:paraId="11912BF4" w14:textId="77777777" w:rsidR="00E556F1" w:rsidRDefault="000E079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1912BF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ρα, χωρίς να διεκδικούμε -όπως είπε και άλλος συνάδελφος- «το αλάθητο του Π</w:t>
      </w:r>
      <w:r>
        <w:rPr>
          <w:rFonts w:eastAsia="Times New Roman" w:cs="Times New Roman"/>
          <w:szCs w:val="24"/>
        </w:rPr>
        <w:t xml:space="preserve">άπα» ερχόμαστε και κάνουμε μία τροπολογία, την οποία υπερψηφίζουμε, μία τροπολογία η οποία βάζει τα πράγματα στην πραγματική τους διάσταση. </w:t>
      </w:r>
    </w:p>
    <w:p w14:paraId="11912BF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πολιτικός, ο Έλληνας πολιτικός, ο ασκών την εξουσία στη χώρα, θα πρέπει να επενδύει στη χώρα και όχι σε άλλες χώρ</w:t>
      </w:r>
      <w:r>
        <w:rPr>
          <w:rFonts w:eastAsia="Times New Roman" w:cs="Times New Roman"/>
          <w:szCs w:val="24"/>
        </w:rPr>
        <w:t>ες.</w:t>
      </w:r>
    </w:p>
    <w:p w14:paraId="11912BF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ευχαριστώ.</w:t>
      </w:r>
    </w:p>
    <w:p w14:paraId="11912BF8" w14:textId="77777777" w:rsidR="00E556F1" w:rsidRDefault="000E0791">
      <w:pPr>
        <w:spacing w:line="600" w:lineRule="auto"/>
        <w:ind w:firstLine="720"/>
        <w:jc w:val="center"/>
        <w:rPr>
          <w:rFonts w:eastAsia="Times New Roman"/>
          <w:bCs/>
        </w:rPr>
      </w:pPr>
      <w:r>
        <w:rPr>
          <w:rFonts w:eastAsia="Times New Roman"/>
          <w:bCs/>
        </w:rPr>
        <w:t>(Χειροκροτήματα από την πτέρυγα του ΣΥΡΙΖΑ)</w:t>
      </w:r>
    </w:p>
    <w:p w14:paraId="11912BF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Μπγιάλα. </w:t>
      </w:r>
    </w:p>
    <w:p w14:paraId="11912BF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Παπαθεοδώρου από τη Δημοκρατική Συμπαράταξη ΠΑΣΟΚ-ΔΗΜΑΡ. </w:t>
      </w:r>
    </w:p>
    <w:p w14:paraId="11912BF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Από τους ομιλητές έχ</w:t>
      </w:r>
      <w:r>
        <w:rPr>
          <w:rFonts w:eastAsia="Times New Roman" w:cs="Times New Roman"/>
          <w:szCs w:val="24"/>
        </w:rPr>
        <w:t>ει</w:t>
      </w:r>
      <w:r>
        <w:rPr>
          <w:rFonts w:eastAsia="Times New Roman" w:cs="Times New Roman"/>
          <w:szCs w:val="24"/>
        </w:rPr>
        <w:t xml:space="preserve"> μείνει άλλος </w:t>
      </w:r>
      <w:r>
        <w:rPr>
          <w:rFonts w:eastAsia="Times New Roman" w:cs="Times New Roman"/>
          <w:szCs w:val="24"/>
        </w:rPr>
        <w:t>ένας, ο κ. Δημητριάδης από το</w:t>
      </w:r>
      <w:r>
        <w:rPr>
          <w:rFonts w:eastAsia="Times New Roman" w:cs="Times New Roman"/>
          <w:szCs w:val="24"/>
        </w:rPr>
        <w:t>ν</w:t>
      </w:r>
      <w:r>
        <w:rPr>
          <w:rFonts w:eastAsia="Times New Roman" w:cs="Times New Roman"/>
          <w:szCs w:val="24"/>
        </w:rPr>
        <w:t xml:space="preserve"> ΣΥΡΙΖΑ. Μετά θα μιλήσει ο κ. Φάμελλος, ο Κοινοβουλευτικός Εκπρόσωπος.</w:t>
      </w:r>
    </w:p>
    <w:p w14:paraId="11912BF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Έχει υποβληθεί ένα αίτημα από τον κ. Λοβέρδο</w:t>
      </w:r>
      <w:r>
        <w:rPr>
          <w:rFonts w:eastAsia="Times New Roman" w:cs="Times New Roman"/>
          <w:szCs w:val="24"/>
        </w:rPr>
        <w:t>,</w:t>
      </w:r>
      <w:r>
        <w:rPr>
          <w:rFonts w:eastAsia="Times New Roman" w:cs="Times New Roman"/>
          <w:szCs w:val="24"/>
        </w:rPr>
        <w:t xml:space="preserve"> να πάρουν το</w:t>
      </w:r>
      <w:r>
        <w:rPr>
          <w:rFonts w:eastAsia="Times New Roman" w:cs="Times New Roman"/>
          <w:szCs w:val="24"/>
        </w:rPr>
        <w:t>ν</w:t>
      </w:r>
      <w:r>
        <w:rPr>
          <w:rFonts w:eastAsia="Times New Roman" w:cs="Times New Roman"/>
          <w:szCs w:val="24"/>
        </w:rPr>
        <w:t xml:space="preserve"> λόγο οι Κοινοβουλευτικοί Εκπρόσωποι για τις νομοτεχνικές βελτιώσεις που κατατέθηκαν.</w:t>
      </w:r>
    </w:p>
    <w:p w14:paraId="11912BF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Θα δώσω το</w:t>
      </w:r>
      <w:r>
        <w:rPr>
          <w:rFonts w:eastAsia="Times New Roman" w:cs="Times New Roman"/>
          <w:szCs w:val="24"/>
        </w:rPr>
        <w:t xml:space="preserve">ν λόγο για δύο λεπτά. </w:t>
      </w:r>
    </w:p>
    <w:p w14:paraId="11912BF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παραπάνω χρόνο, κυρία Πρόεδρε.</w:t>
      </w:r>
    </w:p>
    <w:p w14:paraId="11912BF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γίνεται! </w:t>
      </w:r>
    </w:p>
    <w:p w14:paraId="11912C0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Έχω τον λόγο, κυρία Πρόεδρε; </w:t>
      </w:r>
    </w:p>
    <w:p w14:paraId="11912C0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Παπαθεοδώρου, έχετε τον λόγο.</w:t>
      </w:r>
    </w:p>
    <w:p w14:paraId="11912C0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Σας ευχαριστώ πολύ.</w:t>
      </w:r>
    </w:p>
    <w:p w14:paraId="11912C0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Κυρία Πρόεδρε, κύριοι Υπουργοί, κυρίες και κύριοι συνάδελφοι, η εμπεδωμένη αντίληψη στον κόσμο είναι ότι κάτι έγινε και σε αυτό νομίζω ότι θα πρέπει να συμφωνήσουμε όλο</w:t>
      </w:r>
      <w:r>
        <w:rPr>
          <w:rFonts w:eastAsia="Times New Roman" w:cs="Times New Roman"/>
          <w:szCs w:val="24"/>
        </w:rPr>
        <w:t>ι. Κάτι έγινε. Το άρθρο 178 ψηφίστηκε από την Κοινοβουλευτική Πλειοψηφία, υπήρξε αντίδραση και από την κοινωνία αλλά ενδεχομένως και από Βουλευτές, πάντως από την Αντιπολίτευση, και ήρθε νέα διάταξη σήμερα, την οποία καλούμαστε να μελετήσουμε και πάλι η δι</w:t>
      </w:r>
      <w:r>
        <w:rPr>
          <w:rFonts w:eastAsia="Times New Roman" w:cs="Times New Roman"/>
          <w:szCs w:val="24"/>
        </w:rPr>
        <w:t xml:space="preserve">άταξη άλλαξε, γιατί από την πλευρά της Δημοκρατικής Συμπαράταξης υπήρξε συγκεκριμένη αντίδραση ως προς το περιεχόμενο και τα περιγραφόμενα. </w:t>
      </w:r>
    </w:p>
    <w:p w14:paraId="11912C0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Άκουσα τον κ. Παπαγγελόπουλο το πρωί, ακόμα και αν επιχείρησε απρόσφορα να αντιστρέψει λίγο την πραγματικότητα, η π</w:t>
      </w:r>
      <w:r>
        <w:rPr>
          <w:rFonts w:eastAsia="Times New Roman" w:cs="Times New Roman"/>
          <w:szCs w:val="24"/>
        </w:rPr>
        <w:t>ραγματικότητα είναι μία, είναι εμπεδωμένη στον κόσμο.</w:t>
      </w:r>
    </w:p>
    <w:p w14:paraId="11912C0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Υπήρξε συγκάλυψη ή αν δεν υπήρξε συγκάλυψη κάτι υπήρξε. </w:t>
      </w:r>
      <w:r>
        <w:rPr>
          <w:rFonts w:eastAsia="Times New Roman" w:cs="Times New Roman"/>
          <w:szCs w:val="24"/>
        </w:rPr>
        <w:t>Ε</w:t>
      </w:r>
      <w:r>
        <w:rPr>
          <w:rFonts w:eastAsia="Times New Roman" w:cs="Times New Roman"/>
          <w:szCs w:val="24"/>
        </w:rPr>
        <w:t>δώ δεν μιλάμε για υποψία, γιατί αν ήσασταν σταθεροί στην άποψή σας, δεν θα είχατε αλλάξει, κύριε Υπουργέ, το 178.</w:t>
      </w:r>
    </w:p>
    <w:p w14:paraId="11912C0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Υπάρχει και κάτι άλλο, το οποίο</w:t>
      </w:r>
      <w:r>
        <w:rPr>
          <w:rFonts w:eastAsia="Times New Roman" w:cs="Times New Roman"/>
          <w:szCs w:val="24"/>
        </w:rPr>
        <w:t xml:space="preserve"> θα σας το πω, αν και δεν νομίζω ότι είναι η τρέχουσα τακτική στα κοινοβουλευτικά ήθη. Ο κ. Παρασκευόπουλος είπε προηγουμένως ότι στηρίζει και αυτός την τροπολογία –φαίνεται άλλωστε, γιατί συνυπέγραψε- του κ. Παπαγγελόπουλου, ο οποίος ήταν και ο κύριος εισ</w:t>
      </w:r>
      <w:r>
        <w:rPr>
          <w:rFonts w:eastAsia="Times New Roman" w:cs="Times New Roman"/>
          <w:szCs w:val="24"/>
        </w:rPr>
        <w:t xml:space="preserve">ηγητής. </w:t>
      </w:r>
    </w:p>
    <w:p w14:paraId="11912C0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Στην ουσία, κύριε Υπουργέ -κατά την άποψή μου, μπορείτε να μην τη δεχτείτε</w:t>
      </w:r>
      <w:r>
        <w:rPr>
          <w:rFonts w:eastAsia="Times New Roman" w:cs="Times New Roman"/>
          <w:szCs w:val="24"/>
        </w:rPr>
        <w:t xml:space="preserve"> αλλά θέλω να την ακούσετε- έγινε το εξής: Ακριβώς επειδή υπήρξε ο θόρυβος, ο κ. Παπαγγελόπουλος σήμερα απλώς επανέλαβε την ορθότητα της προηγούμενης, κατά την άποψή του, διάταξης και ο κ. Παρασκευόπουλος απλώς την άλλαξε </w:t>
      </w:r>
      <w:r>
        <w:rPr>
          <w:rFonts w:eastAsia="Times New Roman" w:cs="Times New Roman"/>
          <w:szCs w:val="24"/>
        </w:rPr>
        <w:t>κ</w:t>
      </w:r>
      <w:r>
        <w:rPr>
          <w:rFonts w:eastAsia="Times New Roman" w:cs="Times New Roman"/>
          <w:szCs w:val="24"/>
        </w:rPr>
        <w:t xml:space="preserve">αι οι δύο μαζί μετά συνυπέγραψαν </w:t>
      </w:r>
      <w:r>
        <w:rPr>
          <w:rFonts w:eastAsia="Times New Roman" w:cs="Times New Roman"/>
          <w:szCs w:val="24"/>
        </w:rPr>
        <w:t>μία νομοτεχνική βελτίωση, η οποία αλλάζει κάπως τα πράγματα.</w:t>
      </w:r>
    </w:p>
    <w:p w14:paraId="11912C0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 να τη δούμε, όμως. Ξεκινάω από την αιτιολογική έκθεση, κύριε Παρασκευόπουλε, γιατί μας ενδιαφέρει αυτό. Τι περιγράφουμε στην αιτιολογική έκθεση; Περιγράφουμε το εξής: «Εξασφαλίζεται ότι τα πρ</w:t>
      </w:r>
      <w:r>
        <w:rPr>
          <w:rFonts w:eastAsia="Times New Roman" w:cs="Times New Roman"/>
          <w:szCs w:val="24"/>
        </w:rPr>
        <w:t>όσωπα τα οποία καταλαμβάνει η ρύθμιση της προτεινόμενης παραγράφου</w:t>
      </w:r>
      <w:r>
        <w:rPr>
          <w:rFonts w:eastAsia="Times New Roman" w:cs="Times New Roman"/>
          <w:szCs w:val="24"/>
        </w:rPr>
        <w:t>,</w:t>
      </w:r>
      <w:r>
        <w:rPr>
          <w:rFonts w:eastAsia="Times New Roman" w:cs="Times New Roman"/>
          <w:szCs w:val="24"/>
        </w:rPr>
        <w:t xml:space="preserve"> δεν συμμετέχουν όχι μόνο σε μη συνεργαζόμενα κράτη στον φορολογικό τομέα αλλά και σε κράτη των οποίων…» -ακούτε, κύριε συνάδελφε, έχει σημασία, ιδιαίτερα για τους νομικούς εξ ημών- «… των </w:t>
      </w:r>
      <w:r>
        <w:rPr>
          <w:rFonts w:eastAsia="Times New Roman" w:cs="Times New Roman"/>
          <w:szCs w:val="24"/>
        </w:rPr>
        <w:t>οποίων το φορολογικό σύστημα είναι καταφανώς ελαφρύτερο έναντι του ελληνικού».</w:t>
      </w:r>
    </w:p>
    <w:p w14:paraId="11912C0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Στην Ευρώπη, κυρίες και κύριοι συνάδελφοι, προφανώς και καταφανώς, το φορολογικό σύστημα για όλες τις εταιρείες είναι κατά πολύ ελαφρύτερο του σημερινού για εμάς και για τις ετα</w:t>
      </w:r>
      <w:r>
        <w:rPr>
          <w:rFonts w:eastAsia="Times New Roman" w:cs="Times New Roman"/>
          <w:szCs w:val="24"/>
        </w:rPr>
        <w:t>ιρείες.</w:t>
      </w:r>
    </w:p>
    <w:p w14:paraId="11912C0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Στη Βουλγαρία. Σε ποια άλλη χώρα; Μόνο στη Βουλγαρία.</w:t>
      </w:r>
    </w:p>
    <w:p w14:paraId="11912C0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Και τι θα κάνετε στη Βουλγαρία; Είναι 12%. Είναι 12% και στην Κύπρο και σε άλλες ευρωπαϊκές χώρες. </w:t>
      </w:r>
      <w:r>
        <w:rPr>
          <w:rFonts w:eastAsia="Times New Roman" w:cs="Times New Roman"/>
          <w:szCs w:val="24"/>
        </w:rPr>
        <w:t>Τ</w:t>
      </w:r>
      <w:r>
        <w:rPr>
          <w:rFonts w:eastAsia="Times New Roman" w:cs="Times New Roman"/>
          <w:szCs w:val="24"/>
        </w:rPr>
        <w:t>ι θα κάνετε, λοιπόν; Αυτό που κάνετε</w:t>
      </w:r>
      <w:r>
        <w:rPr>
          <w:rFonts w:eastAsia="Times New Roman" w:cs="Times New Roman"/>
          <w:szCs w:val="24"/>
        </w:rPr>
        <w:t>,</w:t>
      </w:r>
      <w:r>
        <w:rPr>
          <w:rFonts w:eastAsia="Times New Roman" w:cs="Times New Roman"/>
          <w:szCs w:val="24"/>
        </w:rPr>
        <w:t xml:space="preserve"> είναι απλούστατ</w:t>
      </w:r>
      <w:r>
        <w:rPr>
          <w:rFonts w:eastAsia="Times New Roman" w:cs="Times New Roman"/>
          <w:szCs w:val="24"/>
        </w:rPr>
        <w:t xml:space="preserve">α να πηγαίνετε από τη διάταξη η οποία υπήρχε και ήταν ξεκάθαρη το 2010 και έλεγε ότι απαγορεύεται η συμμετοχή πολιτικού προσώπου σε </w:t>
      </w:r>
      <w:r>
        <w:rPr>
          <w:rFonts w:eastAsia="Times New Roman" w:cs="Times New Roman"/>
          <w:szCs w:val="24"/>
          <w:lang w:val="en-US"/>
        </w:rPr>
        <w:t>offshore</w:t>
      </w:r>
      <w:r>
        <w:rPr>
          <w:rFonts w:eastAsia="Times New Roman" w:cs="Times New Roman"/>
          <w:szCs w:val="24"/>
        </w:rPr>
        <w:t xml:space="preserve"> εταιρεία, να πάμε να διαχωρίσουμε τα μη συνεργαζόμενα τώρα από τα συνεργαζόμενα και ταυτόχρονα να μιλάμε για ευνοϊκ</w:t>
      </w:r>
      <w:r>
        <w:rPr>
          <w:rFonts w:eastAsia="Times New Roman" w:cs="Times New Roman"/>
          <w:szCs w:val="24"/>
        </w:rPr>
        <w:t>ότερο φορολογικό καθεστώς. Σε πολλές –επαναλαμβάνω- ευρωπαϊκές χώρες έχουμε ευνοϊκότερο φορολογικό καθεστώς.</w:t>
      </w:r>
    </w:p>
    <w:p w14:paraId="11912C0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Τι θέλουμε να ποινικοποιήσουμε εδώ; Θέλουμε να ποινικοποιήσουμε τη συμμετοχή του πολιτικού προσώπου και πολλών άλλων προσώπων σε εταιρείες με πραγμ</w:t>
      </w:r>
      <w:r>
        <w:rPr>
          <w:rFonts w:eastAsia="Times New Roman" w:cs="Times New Roman"/>
          <w:szCs w:val="24"/>
        </w:rPr>
        <w:t>ατική καταστατική έδρα σε αυτές τις χώρες; Και γιατί δεν μας αρκούσε η προηγούμενη του 2010 που ήταν ξεκάθαρη;</w:t>
      </w:r>
    </w:p>
    <w:p w14:paraId="11912C0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διαχωρισμός αυτήν τη στιγμή μεταξύ, πρώτον, μη συνεργαζόμενων κρατών και, δεύτερον, κρατών με ιδιαίτερο και ευνοϊκότερο φορολογικό σύστημα, νομ</w:t>
      </w:r>
      <w:r>
        <w:rPr>
          <w:rFonts w:eastAsia="Times New Roman" w:cs="Times New Roman"/>
          <w:szCs w:val="24"/>
        </w:rPr>
        <w:t>ίζω ότι δημιουργεί σύγχυση και θα πρέπει ακόμη να το δούμε.</w:t>
      </w:r>
    </w:p>
    <w:p w14:paraId="11912C0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 Το τρίτο σημείο που εμένα με ενδιαφέρει είναι το εξής: Έχουμε ένα παράδειγμα συμβολικής νομοθέτησης εδώ, κύριε Υπουργέ. Γιατί; Άκουσα αυτό το οποίο είπε ο κ. Παρασκευόπουλος ότι δεν εφαρμόζεται τ</w:t>
      </w:r>
      <w:r>
        <w:rPr>
          <w:rFonts w:eastAsia="Times New Roman" w:cs="Times New Roman"/>
          <w:szCs w:val="24"/>
        </w:rPr>
        <w:t>ο άρθρο 2 του Ποινικού Κώδικα, επομένως, δεν θα έχουμε παραγωγή έννομων αποτελεσμάτων. Αυτό δεν είπατε, κύριε Υπουργέ;</w:t>
      </w:r>
    </w:p>
    <w:p w14:paraId="11912C0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Όμως, αυτό ισχύει, όσον αφορά στην </w:t>
      </w:r>
      <w:r>
        <w:rPr>
          <w:rFonts w:eastAsia="Times New Roman" w:cs="Times New Roman"/>
          <w:szCs w:val="24"/>
        </w:rPr>
        <w:t>Ποινική Δικονομία</w:t>
      </w:r>
      <w:r>
        <w:rPr>
          <w:rFonts w:eastAsia="Times New Roman" w:cs="Times New Roman"/>
          <w:szCs w:val="24"/>
        </w:rPr>
        <w:t>. Σκεφτήκατε το γεγονός ότι η αρχή της εφαρμογής του ευεργετικότερου νόμου έχει συντα</w:t>
      </w:r>
      <w:r>
        <w:rPr>
          <w:rFonts w:eastAsia="Times New Roman" w:cs="Times New Roman"/>
          <w:szCs w:val="24"/>
        </w:rPr>
        <w:t>γματική διάσταση και εκεί το δικαστήριο να μην δεχθεί ότι δεν υπήρξε παραγωγή έννομων αποτελεσμάτων; Το αντίθετο, ότι υπήρξε. Και να έχουμε τελικά μία παράγραφο, την οποία εσείς προτείνατε, χωρίς να έχει κα</w:t>
      </w:r>
      <w:r>
        <w:rPr>
          <w:rFonts w:eastAsia="Times New Roman" w:cs="Times New Roman"/>
          <w:szCs w:val="24"/>
        </w:rPr>
        <w:t>μ</w:t>
      </w:r>
      <w:r>
        <w:rPr>
          <w:rFonts w:eastAsia="Times New Roman" w:cs="Times New Roman"/>
          <w:szCs w:val="24"/>
        </w:rPr>
        <w:t>μία ουσία και κανένα έννομο αποτέλεσμα.</w:t>
      </w:r>
    </w:p>
    <w:p w14:paraId="11912C1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Άρα, κατά</w:t>
      </w:r>
      <w:r>
        <w:rPr>
          <w:rFonts w:eastAsia="Times New Roman" w:cs="Times New Roman"/>
          <w:szCs w:val="24"/>
        </w:rPr>
        <w:t xml:space="preserve"> την άποψή μου, θα πρέπει να ξαναπάμε πάλι στην κύρια απαγόρευση για τις </w:t>
      </w:r>
      <w:r>
        <w:rPr>
          <w:rFonts w:eastAsia="Times New Roman" w:cs="Times New Roman"/>
          <w:szCs w:val="24"/>
          <w:lang w:val="en-US"/>
        </w:rPr>
        <w:t>offshore</w:t>
      </w:r>
      <w:r>
        <w:rPr>
          <w:rFonts w:eastAsia="Times New Roman" w:cs="Times New Roman"/>
          <w:szCs w:val="24"/>
        </w:rPr>
        <w:t xml:space="preserve"> για τα πολιτικά πρόσωπα και να μην έχει ισχύ ο νόμος από την ψήφισή του.</w:t>
      </w:r>
    </w:p>
    <w:p w14:paraId="11912C1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1912C1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Θα ήθελα λίγο ακό</w:t>
      </w:r>
      <w:r>
        <w:rPr>
          <w:rFonts w:eastAsia="Times New Roman" w:cs="Times New Roman"/>
          <w:szCs w:val="24"/>
        </w:rPr>
        <w:t>μα χρόνο, για να πω και κάτι άλλο, κυρία Πρόεδρε.</w:t>
      </w:r>
    </w:p>
    <w:p w14:paraId="11912C1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Ακριβώς επειδή υπήρξε όλο αυτό το σπασμωδικό πήγαινε-έλα με τις τροπολογίες, μπήκαμε στη διαδικασία μιας απίθανης νομοθέτησης ως προς τα παρένθετα πρόσωπα. Νομίζω ότι όλοι τα διαβάσατε. Τα παρένθετα πρόσωπα</w:t>
      </w:r>
      <w:r>
        <w:rPr>
          <w:rFonts w:eastAsia="Times New Roman" w:cs="Times New Roman"/>
          <w:szCs w:val="24"/>
        </w:rPr>
        <w:t xml:space="preserve"> είναι οι εν διαστάσει σύζυγοι; </w:t>
      </w:r>
    </w:p>
    <w:p w14:paraId="11912C1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Μπορεί να είναι.</w:t>
      </w:r>
    </w:p>
    <w:p w14:paraId="11912C1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Είναι οι έχοντες συνάψει σύμφωνο συμβίωσης; Είναι οι συγγενείς πρώτου βαθμού; Αποκλείετε δηλαδή από την οικονομική δραστηριότητα γιο </w:t>
      </w:r>
      <w:r>
        <w:rPr>
          <w:rFonts w:eastAsia="Times New Roman" w:cs="Times New Roman"/>
          <w:szCs w:val="24"/>
        </w:rPr>
        <w:t>γενικού γραμματέα</w:t>
      </w:r>
      <w:r>
        <w:rPr>
          <w:rFonts w:eastAsia="Times New Roman" w:cs="Times New Roman"/>
          <w:szCs w:val="24"/>
        </w:rPr>
        <w:t xml:space="preserve"> ή κόρη </w:t>
      </w:r>
      <w:r>
        <w:rPr>
          <w:rFonts w:eastAsia="Times New Roman" w:cs="Times New Roman"/>
          <w:szCs w:val="24"/>
        </w:rPr>
        <w:t>γενικού γραμματέα</w:t>
      </w:r>
      <w:r>
        <w:rPr>
          <w:rFonts w:eastAsia="Times New Roman" w:cs="Times New Roman"/>
          <w:szCs w:val="24"/>
        </w:rPr>
        <w:t xml:space="preserve">, που δραστηριοποιείται στο εξωτερικό. </w:t>
      </w:r>
    </w:p>
    <w:p w14:paraId="11912C16" w14:textId="77777777" w:rsidR="00E556F1" w:rsidRDefault="000E0791">
      <w:pPr>
        <w:spacing w:line="600" w:lineRule="auto"/>
        <w:jc w:val="both"/>
        <w:rPr>
          <w:rFonts w:eastAsia="Times New Roman"/>
          <w:szCs w:val="24"/>
        </w:rPr>
      </w:pPr>
      <w:r>
        <w:rPr>
          <w:rFonts w:eastAsia="Times New Roman"/>
          <w:szCs w:val="24"/>
        </w:rPr>
        <w:t>Αυτό θέλετε να κάνετε και θεωρείτε ότι αυτό είναι στοιχείο δίκαιης νομοθέτησης ή ότι προστατεύει το πολιτικό σύστημα. Ακριβώς επειδή ήταν ανοικτό προηγουμένως, ακριβώς επειδή ανοίξατε με το 178 την υ</w:t>
      </w:r>
      <w:r>
        <w:rPr>
          <w:rFonts w:eastAsia="Times New Roman"/>
          <w:szCs w:val="24"/>
        </w:rPr>
        <w:t>ποψία, δεν πρόκειται και δεν μπορείτε να την κλείσετε με τέτοιου είδους υπερβολικές διατάξεις.</w:t>
      </w:r>
    </w:p>
    <w:p w14:paraId="11912C17" w14:textId="77777777" w:rsidR="00E556F1" w:rsidRDefault="000E0791">
      <w:pPr>
        <w:spacing w:line="600" w:lineRule="auto"/>
        <w:ind w:firstLine="720"/>
        <w:jc w:val="both"/>
        <w:rPr>
          <w:rFonts w:eastAsia="Times New Roman"/>
          <w:szCs w:val="24"/>
        </w:rPr>
      </w:pPr>
      <w:r>
        <w:rPr>
          <w:rFonts w:eastAsia="Times New Roman"/>
          <w:szCs w:val="24"/>
        </w:rPr>
        <w:t>Για αυτόν τον λόγο νομίζω ότι θα πρέπει ακόμα να ξαναδείτε το κείμενο. Το προσπαθείτε από την αρχή, κύριοι Υπουργοί. Δεν βγαίνει. Θα πρέπει να περιοριστεί και το</w:t>
      </w:r>
      <w:r>
        <w:rPr>
          <w:rFonts w:eastAsia="Times New Roman"/>
          <w:szCs w:val="24"/>
        </w:rPr>
        <w:t>υλάχιστον να έχει μια νομοτεχνική βάση που να μπορεί να εφαρμοστεί.</w:t>
      </w:r>
    </w:p>
    <w:p w14:paraId="11912C18" w14:textId="77777777" w:rsidR="00E556F1" w:rsidRDefault="000E0791">
      <w:pPr>
        <w:spacing w:line="600" w:lineRule="auto"/>
        <w:ind w:firstLine="720"/>
        <w:jc w:val="both"/>
        <w:rPr>
          <w:rFonts w:eastAsia="Times New Roman"/>
          <w:szCs w:val="24"/>
        </w:rPr>
      </w:pPr>
      <w:r>
        <w:rPr>
          <w:rFonts w:eastAsia="Times New Roman"/>
          <w:szCs w:val="24"/>
        </w:rPr>
        <w:t>Σας ευχαριστώ πολύ.</w:t>
      </w:r>
    </w:p>
    <w:p w14:paraId="11912C19" w14:textId="77777777" w:rsidR="00E556F1" w:rsidRDefault="000E0791">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1912C1A"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Δημητριάδης έχει τον λόγο.</w:t>
      </w:r>
    </w:p>
    <w:p w14:paraId="11912C1B" w14:textId="77777777" w:rsidR="00E556F1" w:rsidRDefault="000E0791">
      <w:pPr>
        <w:spacing w:line="600" w:lineRule="auto"/>
        <w:ind w:firstLine="720"/>
        <w:jc w:val="both"/>
        <w:rPr>
          <w:rFonts w:eastAsia="Times New Roman"/>
          <w:szCs w:val="24"/>
        </w:rPr>
      </w:pPr>
      <w:r>
        <w:rPr>
          <w:rFonts w:eastAsia="Times New Roman"/>
          <w:b/>
          <w:szCs w:val="24"/>
        </w:rPr>
        <w:t>ΔΗΜΗΤΡΙΟΣ ΔΗΜΗΤΡΙ</w:t>
      </w:r>
      <w:r>
        <w:rPr>
          <w:rFonts w:eastAsia="Times New Roman"/>
          <w:b/>
          <w:szCs w:val="24"/>
        </w:rPr>
        <w:t>ΑΔΗΣ:</w:t>
      </w:r>
      <w:r>
        <w:rPr>
          <w:rFonts w:eastAsia="Times New Roman"/>
          <w:szCs w:val="24"/>
        </w:rPr>
        <w:t xml:space="preserve"> Κυρία Πρόεδρε, κύριοι Υπουργοί, κυρίες και κύριοι συνάδελφοι, έχουμε να διαχειριστούμε δύο ειδών ζητήματα. Το πρώτο είναι το πολιτικό ζήτημα που προκύπτει με αφορμή μια διάταξη στο προηγούμενο μεγάλο νομοσχέδιο, που έχει σημασία να παρατηρήσουμε πως </w:t>
      </w:r>
      <w:r>
        <w:rPr>
          <w:rFonts w:eastAsia="Times New Roman"/>
          <w:szCs w:val="24"/>
        </w:rPr>
        <w:t>η πρόθεσή του δεν ήταν να ρυθμίσει ζητήματα που έχουν σχέση με το πολιτικό χρήμα. Ήταν κάτι ευρύτερο και τελείως διαφορετικό.</w:t>
      </w:r>
    </w:p>
    <w:p w14:paraId="11912C1C" w14:textId="77777777" w:rsidR="00E556F1" w:rsidRDefault="000E0791">
      <w:pPr>
        <w:spacing w:line="600" w:lineRule="auto"/>
        <w:ind w:firstLine="720"/>
        <w:jc w:val="both"/>
        <w:rPr>
          <w:rFonts w:eastAsia="Times New Roman"/>
          <w:szCs w:val="24"/>
        </w:rPr>
      </w:pPr>
      <w:r>
        <w:rPr>
          <w:rFonts w:eastAsia="Times New Roman"/>
          <w:szCs w:val="24"/>
        </w:rPr>
        <w:t>Σε μια διάταξη, λοιπόν, που πιστεύαμε ότι απλά διευρύνει και εξακριβώνει τη διαδικασία της εξωχώριας εταιρείας, πράγματι δημιουργή</w:t>
      </w:r>
      <w:r>
        <w:rPr>
          <w:rFonts w:eastAsia="Times New Roman"/>
          <w:szCs w:val="24"/>
        </w:rPr>
        <w:t>θηκε μια συζήτηση, ένα ανοιχτό ζήτημα στην κοινωνία, το οποίο, ως οφείλαμε, το ακούμε και παίρνουμε θέση ακριβώς γιατί δεν είμαστε ίδιοι, ακριβώς γιατί μας ενδιαφέρει πάρα πολύ να μην περνάει από καμμιά πλαϊνή ή πίσω πόρτα ζήτημα το οποίο είναι ακριβώς απέ</w:t>
      </w:r>
      <w:r>
        <w:rPr>
          <w:rFonts w:eastAsia="Times New Roman"/>
          <w:szCs w:val="24"/>
        </w:rPr>
        <w:t>ναντι στις αρχές και στους ηθικούς μας κώδικες. Έχει σημασία επιπλέον για μας, γιατί αυτή ακριβώς η παρέμβαση είναι στον πυρήνα της λαϊκής εντολής που λάβαμε και είναι η προσπάθεια να διασώσουμε τον δημόσιο πλούτο και δημόσιο χρήμα υπέρ του δημοσίου συμφέρ</w:t>
      </w:r>
      <w:r>
        <w:rPr>
          <w:rFonts w:eastAsia="Times New Roman"/>
          <w:szCs w:val="24"/>
        </w:rPr>
        <w:t>οντος.</w:t>
      </w:r>
    </w:p>
    <w:p w14:paraId="11912C1D" w14:textId="77777777" w:rsidR="00E556F1" w:rsidRDefault="000E0791">
      <w:pPr>
        <w:spacing w:line="600" w:lineRule="auto"/>
        <w:ind w:firstLine="720"/>
        <w:jc w:val="both"/>
        <w:rPr>
          <w:rFonts w:eastAsia="Times New Roman"/>
          <w:szCs w:val="24"/>
        </w:rPr>
      </w:pPr>
      <w:r>
        <w:rPr>
          <w:rFonts w:eastAsia="Times New Roman"/>
          <w:szCs w:val="24"/>
        </w:rPr>
        <w:t>Στο νομικό ζήτημα το είπαμε φαίνεται να υπάρχει ένα κενό και σε αυτό παρεμβαίνουμε. Και παρεμβαίνουμε δραστικά και καθοριστικά με μια γενικευμένη ρύθμιση, η οποία ούτε λίγο ούτε πολύ, ακριβώς γιατί αυτοί είμαστε και αυτό πιστεύουμε, απαγορεύει ουσια</w:t>
      </w:r>
      <w:r>
        <w:rPr>
          <w:rFonts w:eastAsia="Times New Roman"/>
          <w:szCs w:val="24"/>
        </w:rPr>
        <w:t>στικά από εδώ και πέρα σε οποιοδήποτε πολιτικό στέλεχος, από τον Πρωθυπουργό μέχρι τους Βουλευτές και τους Ευρωβουλευτές, να συμμετέχει σε οποιαδήποτε εταιρεία του εξωτερικού, εννοούμε ή στο κεφάλαιό της ή στο γενικό της συμβούλιο.</w:t>
      </w:r>
    </w:p>
    <w:p w14:paraId="11912C1E" w14:textId="77777777" w:rsidR="00E556F1" w:rsidRDefault="000E0791">
      <w:pPr>
        <w:spacing w:line="600" w:lineRule="auto"/>
        <w:ind w:firstLine="720"/>
        <w:jc w:val="both"/>
        <w:rPr>
          <w:rFonts w:eastAsia="Times New Roman"/>
          <w:szCs w:val="24"/>
        </w:rPr>
      </w:pPr>
      <w:r>
        <w:rPr>
          <w:rFonts w:eastAsia="Times New Roman"/>
          <w:szCs w:val="24"/>
        </w:rPr>
        <w:t>Η δεύτερη παράγραφος, εν</w:t>
      </w:r>
      <w:r>
        <w:rPr>
          <w:rFonts w:eastAsia="Times New Roman"/>
          <w:szCs w:val="24"/>
        </w:rPr>
        <w:t xml:space="preserve"> συνεχεία, προβλέπει ώστε ένα σύνολο στελεχών του ευρύτερου δημόσιου τομέα να μην μπορεί να συμμετέχει σε ευνοϊκούς φορολογικούς τόπους, όπως είναι διάφοροι γνωστοί παγκόσμιοι τόποι όπου εδρεύει το μαύρο χρήμα.</w:t>
      </w:r>
    </w:p>
    <w:p w14:paraId="11912C1F" w14:textId="77777777" w:rsidR="00E556F1" w:rsidRDefault="000E0791">
      <w:pPr>
        <w:spacing w:line="600" w:lineRule="auto"/>
        <w:ind w:firstLine="720"/>
        <w:jc w:val="both"/>
        <w:rPr>
          <w:rFonts w:eastAsia="Times New Roman"/>
          <w:szCs w:val="24"/>
        </w:rPr>
      </w:pPr>
      <w:r>
        <w:rPr>
          <w:rFonts w:eastAsia="Times New Roman"/>
          <w:szCs w:val="24"/>
        </w:rPr>
        <w:t xml:space="preserve">Υπάρχει μια παρατήρηση επ’ αυτού, το γεγονός </w:t>
      </w:r>
      <w:r>
        <w:rPr>
          <w:rFonts w:eastAsia="Times New Roman"/>
          <w:szCs w:val="24"/>
        </w:rPr>
        <w:t>μήπως στο διάστημα που μεσολάβησε αυτών των λίγων ημερών υπάρχει κάποιο παράδειγμα όπου κάποιος μπορεί να διαφύγει και να εκμεταλλευτεί αυτήν την κατάσταση. Δεν έχει συμβεί. Είναι ρητό και καθαρό.</w:t>
      </w:r>
    </w:p>
    <w:p w14:paraId="11912C20" w14:textId="77777777" w:rsidR="00E556F1" w:rsidRDefault="000E0791">
      <w:pPr>
        <w:spacing w:line="600" w:lineRule="auto"/>
        <w:ind w:firstLine="720"/>
        <w:jc w:val="both"/>
        <w:rPr>
          <w:rFonts w:eastAsia="Times New Roman"/>
          <w:szCs w:val="24"/>
        </w:rPr>
      </w:pPr>
      <w:r>
        <w:rPr>
          <w:rFonts w:eastAsia="Times New Roman"/>
          <w:szCs w:val="24"/>
        </w:rPr>
        <w:t xml:space="preserve">Αυτό που μένει να παρατηρήσουμε είναι το εξής εντυπωσιακό, </w:t>
      </w:r>
      <w:r>
        <w:rPr>
          <w:rFonts w:eastAsia="Times New Roman"/>
          <w:szCs w:val="24"/>
        </w:rPr>
        <w:t xml:space="preserve">για εμένα τουλάχιστον </w:t>
      </w:r>
      <w:r>
        <w:rPr>
          <w:rFonts w:eastAsia="Times New Roman"/>
          <w:szCs w:val="24"/>
        </w:rPr>
        <w:t xml:space="preserve">ως </w:t>
      </w:r>
      <w:r>
        <w:rPr>
          <w:rFonts w:eastAsia="Times New Roman"/>
          <w:szCs w:val="24"/>
        </w:rPr>
        <w:t xml:space="preserve">νέο Βουλευτή: Η απουσία της Αξιωματικής Αντιπολίτευσης, η οποία δεν είναι απλά απουσία αλλά είναι μια εκκωφαντική θέση. Και είναι μια εκκωφαντική θέση όχι τόσο επί της ουσίας της διάταξης που φέραμε, διότι είναι πρόδηλη η αμηχανία </w:t>
      </w:r>
      <w:r>
        <w:rPr>
          <w:rFonts w:eastAsia="Times New Roman"/>
          <w:szCs w:val="24"/>
        </w:rPr>
        <w:t>της, αλλά είναι μια εκκωφαντική θέση όσον αφορά την ουσία της πολιτικής της. Όποτε η συζήτηση και η πραγματικότητα πηγαίνει σε πραγματικές ανάγκες και δεδομένα, ουσιαστικά η Αξιωματική Αντιπολίτευση αυτοακυρώνεται, διότι έχει μάθει να εννοεί την πολιτική μ</w:t>
      </w:r>
      <w:r>
        <w:rPr>
          <w:rFonts w:eastAsia="Times New Roman"/>
          <w:szCs w:val="24"/>
        </w:rPr>
        <w:t>όνο ως παραπλάνηση και απόκρυψη. Πράγματι, στην πολιτική υπάρχει το στοιχείο της παραπλάνησης και της απόκρυψης, είναι συστατικά της στοιχεία, αλλά δεν είναι μόνο αυτά. Εμείς είμαστε όλα τα άλλα που είναι πραγματικές ανάγκες του λαού.</w:t>
      </w:r>
    </w:p>
    <w:p w14:paraId="11912C21" w14:textId="77777777" w:rsidR="00E556F1" w:rsidRDefault="000E0791">
      <w:pPr>
        <w:spacing w:line="600" w:lineRule="auto"/>
        <w:ind w:firstLine="720"/>
        <w:jc w:val="both"/>
        <w:rPr>
          <w:rFonts w:eastAsia="Times New Roman"/>
          <w:szCs w:val="24"/>
        </w:rPr>
      </w:pPr>
      <w:r>
        <w:rPr>
          <w:rFonts w:eastAsia="Times New Roman"/>
          <w:szCs w:val="24"/>
        </w:rPr>
        <w:t>Σας ευχαριστώ.</w:t>
      </w:r>
    </w:p>
    <w:p w14:paraId="11912C22" w14:textId="77777777" w:rsidR="00E556F1" w:rsidRDefault="000E079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1912C23"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ευχαριστούμε, κύριε Δημητριάδη.</w:t>
      </w:r>
    </w:p>
    <w:p w14:paraId="11912C24" w14:textId="77777777" w:rsidR="00E556F1" w:rsidRDefault="000E0791">
      <w:pPr>
        <w:spacing w:line="600" w:lineRule="auto"/>
        <w:ind w:firstLine="720"/>
        <w:jc w:val="both"/>
        <w:rPr>
          <w:rFonts w:eastAsia="Times New Roman"/>
          <w:szCs w:val="24"/>
        </w:rPr>
      </w:pPr>
      <w:r>
        <w:rPr>
          <w:rFonts w:eastAsia="Times New Roman"/>
          <w:szCs w:val="24"/>
        </w:rPr>
        <w:t>Ανοίγει ο κύκλος των δευτερολογιών των Κοινοβουλευτικών Εκπροσώπων. Ο κ. Φάμελλος έχει και την πρωτολογία του.</w:t>
      </w:r>
    </w:p>
    <w:p w14:paraId="11912C2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w:t>
      </w:r>
      <w:r>
        <w:rPr>
          <w:rFonts w:eastAsia="Times New Roman" w:cs="Times New Roman"/>
          <w:szCs w:val="24"/>
        </w:rPr>
        <w:t>ι, κυρία Πρόεδρε. Θα τα κάνω μαζί.</w:t>
      </w:r>
    </w:p>
    <w:p w14:paraId="11912C2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τα κάνετε μαζί, λοιπόν.</w:t>
      </w:r>
    </w:p>
    <w:p w14:paraId="11912C2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Ο κ. Λοβέρδος που ζήτησε τον λόγο δεν είναι εδώ. </w:t>
      </w:r>
    </w:p>
    <w:p w14:paraId="11912C2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Κασιδιάρη, θέλετε να μιλήσετε εσείς;</w:t>
      </w:r>
    </w:p>
    <w:p w14:paraId="11912C2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Κι εγώ, κυρία Πρόεδρε, θα τα κάνω μαζί </w:t>
      </w:r>
      <w:r>
        <w:rPr>
          <w:rFonts w:eastAsia="Times New Roman" w:cs="Times New Roman"/>
          <w:szCs w:val="24"/>
        </w:rPr>
        <w:t>μετά τον ΣΥΡΙΖΑ.</w:t>
      </w:r>
    </w:p>
    <w:p w14:paraId="11912C2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Μετά τον ΣΥΡΙΖΑ.</w:t>
      </w:r>
    </w:p>
    <w:p w14:paraId="11912C2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Ποιος άλλος θέλει να μιλήσει; Κύριε Καρρά, θέλετε να μιλήσετε εσείς;</w:t>
      </w:r>
    </w:p>
    <w:p w14:paraId="11912C2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Κυρία Πρόεδρε, θα διευκολύνω την ταχύτητα της διαδικασίας.</w:t>
      </w:r>
    </w:p>
    <w:p w14:paraId="11912C2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θα πω ναι, ό</w:t>
      </w:r>
      <w:r>
        <w:rPr>
          <w:rFonts w:eastAsia="Times New Roman" w:cs="Times New Roman"/>
          <w:szCs w:val="24"/>
        </w:rPr>
        <w:t xml:space="preserve">τι ως προς τις νομοτεχνικές βελτιώσεις, που έφερε ο κ. Παρασκευόπουλος, συμφωνώ. Παραμένει, όμως, ακόμα το ζήτημα των οικογενειών. Νομίζω ότι θα πρέπει να το δούμε και αυτό, διότι εφόσον ψηφιστεί μια διάταξη, μένει σε εκκρεμότητα. Θα αναφερθώ εν συντομία, </w:t>
      </w:r>
      <w:r>
        <w:rPr>
          <w:rFonts w:eastAsia="Times New Roman" w:cs="Times New Roman"/>
          <w:szCs w:val="24"/>
        </w:rPr>
        <w:t>διότι ήδη με κάλυψε ο συνάδελφός μου κ. Σαρίδης, για τις υπόλοιπες τροπολογίες, για τις οποίες βέβαια έχουμε δηλώσει ότι τις ψηφίζουμε.</w:t>
      </w:r>
    </w:p>
    <w:p w14:paraId="11912C2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Μπορώ να πω ότι η τροπολογία, η οποία αφορά τους σπουδαστές της </w:t>
      </w:r>
      <w:r>
        <w:rPr>
          <w:rFonts w:eastAsia="Times New Roman" w:cs="Times New Roman"/>
          <w:szCs w:val="24"/>
        </w:rPr>
        <w:t>σ</w:t>
      </w:r>
      <w:r>
        <w:rPr>
          <w:rFonts w:eastAsia="Times New Roman" w:cs="Times New Roman"/>
          <w:szCs w:val="24"/>
        </w:rPr>
        <w:t xml:space="preserve">χολής </w:t>
      </w:r>
      <w:r>
        <w:rPr>
          <w:rFonts w:eastAsia="Times New Roman" w:cs="Times New Roman"/>
          <w:szCs w:val="24"/>
        </w:rPr>
        <w:t xml:space="preserve">ΑΣΣΥ, λύνει ένα θέμα. </w:t>
      </w:r>
    </w:p>
    <w:p w14:paraId="11912C2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Μπορώ εν συνεχεία να πω </w:t>
      </w:r>
      <w:r>
        <w:rPr>
          <w:rFonts w:eastAsia="Times New Roman" w:cs="Times New Roman"/>
          <w:szCs w:val="24"/>
        </w:rPr>
        <w:t>ότι έχουμε λάβει ικανοποιητική απάντηση για το θέμα της μισθοδοσίας στο εξωτερικό. Τοποθετήθηκε ο κ. Αμανατίδης. Βέβαια, κρατώ μια ελάχιστη επιφύλαξη -αλλά δεν το φέρνω ως ερώτημα- με την έννοια για το αν πράγματι υπάρχουν χρήματα από το εξωτερικό που μπορ</w:t>
      </w:r>
      <w:r>
        <w:rPr>
          <w:rFonts w:eastAsia="Times New Roman" w:cs="Times New Roman"/>
          <w:szCs w:val="24"/>
        </w:rPr>
        <w:t xml:space="preserve">ούν να διατεθούν για πληρωμή μισθών εξωτερικού. Δεν θέλω απάντηση. Έχετε καλύψει μεγάλο μέρος, κύριε Αμανατίδη, αλλά είναι κάτι που δεν έχω ξανακούσει. Και επειδή δεν το έχω ξανακούσει, κρατώ μια ελάχιστη επιφύλαξη αν θα πάμε μέσω ΕΣΠΑ τελικά ή αν θα πάμε </w:t>
      </w:r>
      <w:r>
        <w:rPr>
          <w:rFonts w:eastAsia="Times New Roman" w:cs="Times New Roman"/>
          <w:szCs w:val="24"/>
        </w:rPr>
        <w:t>με απευθείας πόρους. Δεν έχει σημασία, θα υποστηρίξουμε την τροπολογία.</w:t>
      </w:r>
    </w:p>
    <w:p w14:paraId="11912C3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Εκείνο το οποίο θέλω να πω και τελειώνω αμέσως, κυρία Πρόεδρε, είναι για το εκπαιδευτικό προσωπικό για το οποίο τοποθετήθηκε ο κ. Φίλης. Μου μένει μια επιφύλαξη και σε αυτό -παρότι δεν</w:t>
      </w:r>
      <w:r>
        <w:rPr>
          <w:rFonts w:eastAsia="Times New Roman" w:cs="Times New Roman"/>
          <w:szCs w:val="24"/>
        </w:rPr>
        <w:t xml:space="preserve"> θα πρέπει να είμαστε πολύ αυστηροί για εκπαιδευτικά θέματα, εφόσον έστω και ελάχιστα συμβάλλουν στη βελτίωση και του κλίματος και των σπουδών των παιδιών- για το πώς θα αντιμετωπιστεί το ζήτημα σε περίπτωση καθυστέρησης από το ΑΣΕΠ, το οποίο θα προβαίνει </w:t>
      </w:r>
      <w:r>
        <w:rPr>
          <w:rFonts w:eastAsia="Times New Roman" w:cs="Times New Roman"/>
          <w:szCs w:val="24"/>
        </w:rPr>
        <w:t>σε έλεγχο νομιμότητας των πινάκων. Αν καθυστερεί το ΑΣΕΠ, εκεί θα μπορεί ο Υπουργός να βγάλει απόφαση και να τοποθετήσει, να καλύψει τις θέσεις ή θα πρέπει να μείνουν ακάλυπτες και θα καθυστερεί η εκπαίδευση των παιδιών, μέχρι το ΑΣΕΠ να αποφασίσει; Διότι,</w:t>
      </w:r>
      <w:r>
        <w:rPr>
          <w:rFonts w:eastAsia="Times New Roman" w:cs="Times New Roman"/>
          <w:szCs w:val="24"/>
        </w:rPr>
        <w:t xml:space="preserve"> πολλές φορές αναφερόμεθα νομοθετικά ότι αναθέτουμε στο ΑΣΕΠ δικαιοδοσίες -γιατί είναι δικαιοδοτικός τελικά κατά κάποιον τρόπο ο ρόλος του- αλλά δεν ξέρω αν έχουμε εξασφαλίσει ακόμη την πλήρη υποστήριξη των λειτουργιών του ΑΣΕΠ με το κατάλληλο προσωπικό κα</w:t>
      </w:r>
      <w:r>
        <w:rPr>
          <w:rFonts w:eastAsia="Times New Roman" w:cs="Times New Roman"/>
          <w:szCs w:val="24"/>
        </w:rPr>
        <w:t>ι με το διοικητικό προσωπικό. Τους χώρους ξέρω ότι τους έχει, διότι το έχω επισκεφθεί και ξέρω ότι έχει. Όμως έχω διαπιστώσει ότι υπάρχει έλλειψη και ως προς το κύριο προσωπικό και ως προς το διοικητικό και το επιστημονικό προσωπικό. Εάν λοιπόν, ανατίθεντα</w:t>
      </w:r>
      <w:r>
        <w:rPr>
          <w:rFonts w:eastAsia="Times New Roman" w:cs="Times New Roman"/>
          <w:szCs w:val="24"/>
        </w:rPr>
        <w:t>ι -και κάνω πρόταση-, αρμοδιότητες στο ΑΣΕΠ, νομίζω ότι προηγουμένως θα πρέπει να προηγείται μια συνεννόηση περί των δυνατοτήτων, κυρία Πρόεδρε, ούτως ώστε να μην καθίσταται κενό γράμμα η νομοθεσία η οποία εισάγει επιπλέον αρμοδιότητες.</w:t>
      </w:r>
    </w:p>
    <w:p w14:paraId="11912C3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Ευχαριστώ.</w:t>
      </w:r>
    </w:p>
    <w:p w14:paraId="11912C3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Ευχαριστούμε, κύριε Καρρά.</w:t>
      </w:r>
    </w:p>
    <w:p w14:paraId="11912C3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Κύριε Λοβέρδο,  θέλετε να μιλήσετε; </w:t>
      </w:r>
    </w:p>
    <w:p w14:paraId="11912C3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και ιδιαιτέρως.</w:t>
      </w:r>
    </w:p>
    <w:p w14:paraId="11912C3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Παλιά θέλατε όλοι να μιλήσετε πρώτοι. Τώρα θέλετε όλοι τελευταίοι.</w:t>
      </w:r>
    </w:p>
    <w:p w14:paraId="11912C3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 xml:space="preserve">Σ ΛΟΒΕΡΔΟΣ: </w:t>
      </w:r>
      <w:r>
        <w:rPr>
          <w:rFonts w:eastAsia="Times New Roman" w:cs="Times New Roman"/>
          <w:szCs w:val="24"/>
        </w:rPr>
        <w:t xml:space="preserve">Δεν είπα εγώ κάτι τέτοιο. </w:t>
      </w:r>
    </w:p>
    <w:p w14:paraId="11912C3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Υπάρχουν ορισμένες παρατηρήσεις επί των άλλων τροπολογιών που θέλω, κυρία Πρόεδρε, να κάνω. </w:t>
      </w:r>
    </w:p>
    <w:p w14:paraId="11912C3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Αναφέρομαι κατ’ αρχάς, στην τροπολογία του Υπουργείου Εξωτερικών. Εντάξει, δεν είναι βέβαια αυτή η πηγή της χρηματοδότησης η</w:t>
      </w:r>
      <w:r>
        <w:rPr>
          <w:rFonts w:eastAsia="Times New Roman" w:cs="Times New Roman"/>
          <w:szCs w:val="24"/>
        </w:rPr>
        <w:t xml:space="preserve"> καταλληλότερη. Εν πάση περιπτώσει, δεν βλέπω να έχουμε ιδιαίτερη διαφωνία. </w:t>
      </w:r>
    </w:p>
    <w:p w14:paraId="11912C3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του Υπουργείου Εθνικής Αμύνης, είμαστε αντίθετοι. Είναι δήθεν αναβάθμιση και κυρίες και κύριοι Βουλευτές, το Υπουργείο Εθνικής Αμύνης έχει ανακοινώσει</w:t>
      </w:r>
      <w:r>
        <w:rPr>
          <w:rFonts w:eastAsia="Times New Roman" w:cs="Times New Roman"/>
          <w:szCs w:val="24"/>
        </w:rPr>
        <w:t xml:space="preserve"> νομοθετική πρωτοβουλία επί του θέματος, που έρχεται σε λίγες μέρες. Γιατί έρχεται τροπολογία που λύνει θέμα του συνολικού </w:t>
      </w:r>
      <w:r>
        <w:rPr>
          <w:rFonts w:eastAsia="Times New Roman" w:cs="Times New Roman"/>
          <w:szCs w:val="24"/>
        </w:rPr>
        <w:t xml:space="preserve">ζητήματος </w:t>
      </w:r>
      <w:r>
        <w:rPr>
          <w:rFonts w:eastAsia="Times New Roman" w:cs="Times New Roman"/>
          <w:szCs w:val="24"/>
        </w:rPr>
        <w:t>που είχε εξαγγελθεί; Για να αποφευχθεί η ακρόαση των φορέων; Την καταψηφίζουμε και μάλιστα με ένταση.</w:t>
      </w:r>
    </w:p>
    <w:p w14:paraId="11912C3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Σε ό,τι αφορά την τρο</w:t>
      </w:r>
      <w:r>
        <w:rPr>
          <w:rFonts w:eastAsia="Times New Roman" w:cs="Times New Roman"/>
          <w:szCs w:val="24"/>
        </w:rPr>
        <w:t>πολογία του Υπουργείου Παιδείας, θα την ψηφίσουμε. Όμως, πρέπει ο κύριος Υπουργός, ιδιαίτερα μετά το κάζο που πάθαμε πέρυσι με τους διορισμούς των αναπληρωτών, να δουν αν για την εξέταση των ενστάσεων, όπου το Υπουργείο βάσει μιας μηχανικής δουλεύει και απ</w:t>
      </w:r>
      <w:r>
        <w:rPr>
          <w:rFonts w:eastAsia="Times New Roman" w:cs="Times New Roman"/>
          <w:szCs w:val="24"/>
        </w:rPr>
        <w:t>οδέχεται ή απορρίπτει, μπορεί το ΑΣΕΠ να ασκήσει το συγκεκριμένο καθήκον του μέσα στο χρονικό διάστημα που είναι χρήσιμο για το Υπουργείο.</w:t>
      </w:r>
    </w:p>
    <w:p w14:paraId="11912C3B" w14:textId="77777777" w:rsidR="00E556F1" w:rsidRDefault="000E0791">
      <w:pPr>
        <w:spacing w:line="600" w:lineRule="auto"/>
        <w:jc w:val="both"/>
        <w:rPr>
          <w:rFonts w:eastAsia="Times New Roman"/>
          <w:szCs w:val="24"/>
        </w:rPr>
      </w:pPr>
      <w:r>
        <w:rPr>
          <w:rFonts w:eastAsia="Times New Roman"/>
          <w:szCs w:val="24"/>
        </w:rPr>
        <w:t>Διότι, ενώ από την πλευρά των εγγυήσεων και η διοίκηση παίζει τον ρόλο της με τρόπο αξιοπρεπή και αδιάβλητο –γιατί σα</w:t>
      </w:r>
      <w:r>
        <w:rPr>
          <w:rFonts w:eastAsia="Times New Roman"/>
          <w:szCs w:val="24"/>
        </w:rPr>
        <w:t xml:space="preserve">ς ξαναλέω ότι είναι μια μηχανική η εξέταση των ενστάσεων- η προσθήκη του ΑΣΕΠ δεν είναι αρνητική, αλλά πρέπει ο Υπουργός να έχει συνεκτιμήσει τους χρόνους που χρειάζεται το ΑΣΕΠ. Υπ’ αυτήν την έννοια, ψηφίζουμε αυτήν την τροπολογία. </w:t>
      </w:r>
    </w:p>
    <w:p w14:paraId="11912C3C" w14:textId="77777777" w:rsidR="00E556F1" w:rsidRDefault="000E0791">
      <w:pPr>
        <w:spacing w:line="600" w:lineRule="auto"/>
        <w:ind w:firstLine="720"/>
        <w:jc w:val="both"/>
        <w:rPr>
          <w:rFonts w:eastAsia="Times New Roman"/>
          <w:szCs w:val="24"/>
        </w:rPr>
      </w:pPr>
      <w:r>
        <w:rPr>
          <w:rFonts w:eastAsia="Times New Roman"/>
          <w:szCs w:val="24"/>
        </w:rPr>
        <w:t>Σ’ ό,τι αφορά τον κ. Παρασκευόπουλο: Κύριε Υπουργέ, νομοθετείτε σε πανικό. Όποιος νομοθετεί σε συνθήκες πανικού είναι βέβαιο ότι θα κάνει και άλλο λάθος, πέραν των λαθών που ήδη έκανε. Η απόδειξη ότι νομοθετείτε σε πανικό είναι, όπως προείπα, το γεγονός ότ</w:t>
      </w:r>
      <w:r>
        <w:rPr>
          <w:rFonts w:eastAsia="Times New Roman"/>
          <w:szCs w:val="24"/>
        </w:rPr>
        <w:t xml:space="preserve">ι νομοθετείτε τροποποιώντας νόμο σας προ δέκα ημερών. Αυτό είναι ομολογία και ενοχής και πανικού. </w:t>
      </w:r>
    </w:p>
    <w:p w14:paraId="11912C3D" w14:textId="77777777" w:rsidR="00E556F1" w:rsidRDefault="000E0791">
      <w:pPr>
        <w:spacing w:line="600" w:lineRule="auto"/>
        <w:ind w:firstLine="720"/>
        <w:jc w:val="both"/>
        <w:rPr>
          <w:rFonts w:eastAsia="Times New Roman"/>
          <w:szCs w:val="24"/>
        </w:rPr>
      </w:pPr>
      <w:r>
        <w:rPr>
          <w:rFonts w:eastAsia="Times New Roman"/>
          <w:szCs w:val="24"/>
        </w:rPr>
        <w:t xml:space="preserve">Δεύτερον, υπάρχουν τροποποιήσεις στις τροπολογίες που και σήμερα κάνετε, αποδεχόμενοι παρατηρήσεις που έγιναν από την Αντιπολίτευση. Επαναλαμβάνω, όμως, ότι </w:t>
      </w:r>
      <w:r>
        <w:rPr>
          <w:rFonts w:eastAsia="Times New Roman"/>
          <w:szCs w:val="24"/>
        </w:rPr>
        <w:t>όποιος νομοθετεί σε πανικό, πρέπει να ξέρει –και η Αίθουσα πρέπει να γνωρίζει και θέλω να το πω αυτό για να επικαλούμαι αυτά τα Πρακτικά- ότι η ακρίβεια της ρύθμισης μπορεί να είναι προβληματική και ο στόχος της ρύθμισης εν τέλει να μην είναι ο επιδιωκόμεν</w:t>
      </w:r>
      <w:r>
        <w:rPr>
          <w:rFonts w:eastAsia="Times New Roman"/>
          <w:szCs w:val="24"/>
        </w:rPr>
        <w:t xml:space="preserve">ος αλλά </w:t>
      </w:r>
      <w:r>
        <w:rPr>
          <w:rFonts w:eastAsia="Times New Roman"/>
          <w:szCs w:val="24"/>
        </w:rPr>
        <w:t>άλλος,</w:t>
      </w:r>
      <w:r>
        <w:rPr>
          <w:rFonts w:eastAsia="Times New Roman"/>
          <w:szCs w:val="24"/>
        </w:rPr>
        <w:t xml:space="preserve"> που προκύπτει από τη λανθασμένη διατύπωση ή από τη λανθασμένη σκέψη που ο νομοθέτης διατυπώνει. Είμαστε νομοθέτες εδώ. </w:t>
      </w:r>
    </w:p>
    <w:p w14:paraId="11912C3E" w14:textId="77777777" w:rsidR="00E556F1" w:rsidRDefault="000E0791">
      <w:pPr>
        <w:spacing w:line="600" w:lineRule="auto"/>
        <w:ind w:firstLine="720"/>
        <w:jc w:val="both"/>
        <w:rPr>
          <w:rFonts w:eastAsia="Times New Roman"/>
          <w:szCs w:val="24"/>
        </w:rPr>
      </w:pPr>
      <w:r>
        <w:rPr>
          <w:rFonts w:eastAsia="Times New Roman"/>
          <w:szCs w:val="24"/>
        </w:rPr>
        <w:t>Πριν πω αυτό για το οποίο έχω επιφύλαξη, θα πω αυτό με το οποίο συμφωνώ. Συμφωνούμε με την πρώτη διευκρίνιση περί πραγματ</w:t>
      </w:r>
      <w:r>
        <w:rPr>
          <w:rFonts w:eastAsia="Times New Roman"/>
          <w:szCs w:val="24"/>
        </w:rPr>
        <w:t>ικής και καταστατικής έδρας. Συμφωνούμε και με τη ρύθμιση που αφορά τις εξήντα ημέρες.</w:t>
      </w:r>
    </w:p>
    <w:p w14:paraId="11912C3F" w14:textId="77777777" w:rsidR="00E556F1" w:rsidRDefault="000E0791">
      <w:pPr>
        <w:spacing w:line="600" w:lineRule="auto"/>
        <w:ind w:firstLine="720"/>
        <w:jc w:val="both"/>
        <w:rPr>
          <w:rFonts w:eastAsia="Times New Roman"/>
          <w:szCs w:val="24"/>
        </w:rPr>
      </w:pPr>
      <w:r>
        <w:rPr>
          <w:rFonts w:eastAsia="Times New Roman"/>
          <w:szCs w:val="24"/>
        </w:rPr>
        <w:t>Κύριε Υπουργέ, πρέπει να σκεφθείτε, πρώτον, ότι υπήρχε ολοκληρωμένη και πλήρης απαγόρευση την οποία καταργήσατε. Εμείς είχαμε προτείνει και ψηφίσει με Υπουργό τότε τον Χ</w:t>
      </w:r>
      <w:r>
        <w:rPr>
          <w:rFonts w:eastAsia="Times New Roman"/>
          <w:szCs w:val="24"/>
        </w:rPr>
        <w:t>άρη Καστανίδη την πλήρη απαγόρευση για πολιτικούς, για Υπουργούς και Βουλευτές που δεν νοείται να έχουν τα χρήματά τους εκεί που έχουν μικρότερη φορολογία, σε σχέση με τον διπλανό τους συμπολίτη. Πρέπει να δεχθείτε ότι αν δεν χρησιμοποιήσετε στην φρασεολογ</w:t>
      </w:r>
      <w:r>
        <w:rPr>
          <w:rFonts w:eastAsia="Times New Roman"/>
          <w:szCs w:val="24"/>
        </w:rPr>
        <w:t>ία της παρέμβασής σας τη μνεία στα πρόσωπα και στην απόλυτη απαγόρευση του ν.3849/2010, εμείς θα σκεφτούμε τι θα κάνουμε για τη ρύθμιση αυτή. Κρατάμε επιφύλαξη.</w:t>
      </w:r>
    </w:p>
    <w:p w14:paraId="11912C40" w14:textId="77777777" w:rsidR="00E556F1" w:rsidRDefault="000E0791">
      <w:pPr>
        <w:spacing w:line="600" w:lineRule="auto"/>
        <w:ind w:firstLine="720"/>
        <w:jc w:val="both"/>
        <w:rPr>
          <w:rFonts w:eastAsia="Times New Roman"/>
          <w:szCs w:val="24"/>
        </w:rPr>
      </w:pPr>
      <w:r>
        <w:rPr>
          <w:rFonts w:eastAsia="Times New Roman"/>
          <w:szCs w:val="24"/>
        </w:rPr>
        <w:t>Τρίτον: Λείπει ο κ. Παρασκευόπουλος. Κρίμα. Θέλω οι συνεργάτες του να του κάνουν μία αναφορά. Γ</w:t>
      </w:r>
      <w:r>
        <w:rPr>
          <w:rFonts w:eastAsia="Times New Roman"/>
          <w:szCs w:val="24"/>
        </w:rPr>
        <w:t xml:space="preserve">νωρίζει πάρα πολύ καλά ότι από τη στιγμή που ψηφίστηκε ευνοϊκότερη ποινική ρύθμιση, ό,τι και να πει ο νομοθέτης μεταγενεστέρως, είναι θέμα των δικηγόρων που θα επιχειρήσουν να την αξιοποιήσουν και του δικαστηρίου που θα δεχθεί τα επιχειρήματα. Ό,τι και να </w:t>
      </w:r>
      <w:r>
        <w:rPr>
          <w:rFonts w:eastAsia="Times New Roman"/>
          <w:szCs w:val="24"/>
        </w:rPr>
        <w:t xml:space="preserve">κάνετε, ό,τι και να πείτε, το κακό το έχετε κάνει. Η κρίση του Σώματος δεν επιλύει το θέμα. Η κρίση των δικαστηρίων θα το επιλύσει. </w:t>
      </w:r>
    </w:p>
    <w:p w14:paraId="11912C41" w14:textId="77777777" w:rsidR="00E556F1" w:rsidRDefault="000E0791">
      <w:pPr>
        <w:spacing w:line="600" w:lineRule="auto"/>
        <w:ind w:firstLine="720"/>
        <w:jc w:val="both"/>
        <w:rPr>
          <w:rFonts w:eastAsia="Times New Roman"/>
          <w:szCs w:val="24"/>
        </w:rPr>
      </w:pPr>
      <w:r>
        <w:rPr>
          <w:rFonts w:eastAsia="Times New Roman"/>
          <w:szCs w:val="24"/>
        </w:rPr>
        <w:t>Όμως και μία αυταπάτη που πάει να δημιουργηθεί στην Αίθουσα πρέπει να τη διαλύσουμε, πρέπει να την άρουμε. Αναφέρεστε στο ά</w:t>
      </w:r>
      <w:r>
        <w:rPr>
          <w:rFonts w:eastAsia="Times New Roman"/>
          <w:szCs w:val="24"/>
        </w:rPr>
        <w:t xml:space="preserve">ρθρο 2 του Ποινικού Κώδικα. Σωστά, αλλά δεν φτάνει, κύριε Υπουργέ. Δεν απευθύνομαι στον κ. Παπαγγελόπουλο. Εγώ από το πρωί αναφέρομαι στον κ. Παρασκευόπουλο για πολλούς λόγους. Είναι ο Υπουργός Δικαιοσύνης. Δεν μπορεί να μας κάνει εδώ πέρα τον Υπουργό που </w:t>
      </w:r>
      <w:r>
        <w:rPr>
          <w:rFonts w:eastAsia="Times New Roman"/>
          <w:szCs w:val="24"/>
        </w:rPr>
        <w:t>κάνει εκθέσεις ιδεών. Υποτίθεται ότι ήταν και ένας άνθρωπος επιεικής ως καθηγητής του Ποινικού Δικαίου και ιδιαιτέρως…</w:t>
      </w:r>
    </w:p>
    <w:p w14:paraId="11912C42"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 κύριε Λοβέρδε. Προχωρήστε.</w:t>
      </w:r>
    </w:p>
    <w:p w14:paraId="11912C43"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 τελειώσω, κυρία Πρόεδρε. Έχουμε σοβαρά</w:t>
      </w:r>
      <w:r>
        <w:rPr>
          <w:rFonts w:eastAsia="Times New Roman"/>
          <w:szCs w:val="24"/>
        </w:rPr>
        <w:t xml:space="preserve"> θέματα.</w:t>
      </w:r>
    </w:p>
    <w:p w14:paraId="11912C44" w14:textId="77777777" w:rsidR="00E556F1" w:rsidRDefault="000E0791">
      <w:pPr>
        <w:spacing w:line="600" w:lineRule="auto"/>
        <w:ind w:firstLine="720"/>
        <w:jc w:val="both"/>
        <w:rPr>
          <w:rFonts w:eastAsia="Times New Roman"/>
          <w:szCs w:val="24"/>
        </w:rPr>
      </w:pPr>
      <w:r>
        <w:rPr>
          <w:rFonts w:eastAsia="Times New Roman"/>
          <w:szCs w:val="24"/>
        </w:rPr>
        <w:t xml:space="preserve">Ό,τι και να λες για το άρθρο 2 του Ποινικού Κώδικα που απαγορεύει την αναδρομική ισχύ, δεν μπορείς να ξεχνάς ότι η απαγόρευση της εφαρμογής δυσμενέστερου ποινικού νόμου κατοχυρώνεται στο άρθρο 7 παράγραφος 1 του Συντάγματός μας. </w:t>
      </w:r>
    </w:p>
    <w:p w14:paraId="11912C45" w14:textId="77777777" w:rsidR="00E556F1" w:rsidRDefault="000E0791">
      <w:pPr>
        <w:spacing w:line="600" w:lineRule="auto"/>
        <w:ind w:firstLine="720"/>
        <w:jc w:val="both"/>
        <w:rPr>
          <w:rFonts w:eastAsia="Times New Roman"/>
          <w:szCs w:val="24"/>
        </w:rPr>
      </w:pPr>
      <w:r>
        <w:rPr>
          <w:rFonts w:eastAsia="Times New Roman"/>
          <w:szCs w:val="24"/>
        </w:rPr>
        <w:t>Πέρα απ’ αυτό και</w:t>
      </w:r>
      <w:r>
        <w:rPr>
          <w:rFonts w:eastAsia="Times New Roman"/>
          <w:szCs w:val="24"/>
        </w:rPr>
        <w:t xml:space="preserve"> πάνω απ’ αυτό, δεν μπορείς να ξεχνάς ότι η Σύμβαση των Δικαιωμάτων του Ανθρώπου προστατεύει αυτή την αρχή του Ποινικού Δικαίου και ότι ο Οργανισμός Ηνωμένων Εθνών επίσης το προστατεύει. Είναι παγκόσμια αρχή αυτή.</w:t>
      </w:r>
    </w:p>
    <w:p w14:paraId="11912C4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Εμείς θα τη ψηφίσουμε την παρέμβασή σας, α</w:t>
      </w:r>
      <w:r>
        <w:rPr>
          <w:rFonts w:eastAsia="Times New Roman" w:cs="Times New Roman"/>
          <w:szCs w:val="24"/>
        </w:rPr>
        <w:t>λλά ό,τι και να πούμε και οι τριακόσιοι, άπαξ και για μία μέρα, για δώδεκα ώρες, για μία ώρα, για μισή ώρα, για ένα λεπτό…</w:t>
      </w:r>
    </w:p>
    <w:p w14:paraId="11912C4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κύριε Λοβέρδο. </w:t>
      </w:r>
    </w:p>
    <w:p w14:paraId="11912C4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έχει «εντάξει», κυρία Πρόεδρε. Επιτρέψτε μου. </w:t>
      </w:r>
    </w:p>
    <w:p w14:paraId="11912C4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Συντομεύστε! Σας παρακαλώ! </w:t>
      </w:r>
    </w:p>
    <w:p w14:paraId="11912C4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να ολοκληρώσω το επιχείρημά μου. </w:t>
      </w:r>
    </w:p>
    <w:p w14:paraId="11912C4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Υπάρχει Κανονισμός. Νομίζετε ότι</w:t>
      </w:r>
      <w:r>
        <w:rPr>
          <w:rFonts w:eastAsia="Times New Roman" w:cs="Times New Roman"/>
          <w:szCs w:val="24"/>
        </w:rPr>
        <w:t xml:space="preserve"> επειδή έχετε επιχειρήματα μπορείτε να μιλάτε ως το απόγευμα; </w:t>
      </w:r>
    </w:p>
    <w:p w14:paraId="11912C4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Μην άγχεστε με το θέμα του χρόνου. </w:t>
      </w:r>
    </w:p>
    <w:p w14:paraId="11912C4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κατάλαβα γιατί διαμαρτύρεστε. </w:t>
      </w:r>
    </w:p>
    <w:p w14:paraId="11912C4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Κάνετε μία κατ’ εξαίρεση διαδικασία. Τη στ</w:t>
      </w:r>
      <w:r>
        <w:rPr>
          <w:rFonts w:eastAsia="Times New Roman" w:cs="Times New Roman"/>
          <w:szCs w:val="24"/>
        </w:rPr>
        <w:t>ηλιτεύσαμε, την παρακολουθούμε στον βαθμό που ανοίγετε κατάλογο ομιλητών αλλά να είστε επιεικής με τον χρόνο, διότι πρέπει να ακουστούν τα επιχειρήματα. Μας λένε μετά απ’ έξω «δεν το είχες πει», και εδώ αυτό το θέμα απασχολεί τους Έλληνες και τις Ελληνίδες</w:t>
      </w:r>
      <w:r>
        <w:rPr>
          <w:rFonts w:eastAsia="Times New Roman" w:cs="Times New Roman"/>
          <w:szCs w:val="24"/>
        </w:rPr>
        <w:t xml:space="preserve"> πολίτες. Σας παρακαλώ! </w:t>
      </w:r>
    </w:p>
    <w:p w14:paraId="11912C4F"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1912C5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Ναι, κύριοι συνάδελφοι, όλα απασχολούν, αλλά </w:t>
      </w:r>
      <w:r>
        <w:rPr>
          <w:rFonts w:eastAsia="Times New Roman" w:cs="Times New Roman"/>
          <w:szCs w:val="24"/>
        </w:rPr>
        <w:t xml:space="preserve">δεν </w:t>
      </w:r>
      <w:r>
        <w:rPr>
          <w:rFonts w:eastAsia="Times New Roman" w:cs="Times New Roman"/>
          <w:szCs w:val="24"/>
        </w:rPr>
        <w:t xml:space="preserve">δεχτήκατε καμμία από τις παρατηρήσεις μας, αντιδρούσατε, και τα δέχεται τώρα το Υπουργείο. </w:t>
      </w:r>
    </w:p>
    <w:p w14:paraId="11912C5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w:t>
      </w:r>
      <w:r>
        <w:rPr>
          <w:rFonts w:eastAsia="Times New Roman" w:cs="Times New Roman"/>
          <w:szCs w:val="24"/>
        </w:rPr>
        <w:t xml:space="preserve">τε, κύριε Λοβέρδο. Μην ανοίγετε νέα θέματα. </w:t>
      </w:r>
    </w:p>
    <w:p w14:paraId="11912C5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Λέω, λοιπόν, κύριε Υπουργέ, ότι θα ψηφίσουμε την τρίτη νομοτεχνική σας παρέμβαση, με συνείδηση όμως ότι είμαστε στο έλεος του εφαρμοστή του </w:t>
      </w:r>
      <w:r>
        <w:rPr>
          <w:rFonts w:eastAsia="Times New Roman" w:cs="Times New Roman"/>
          <w:szCs w:val="24"/>
        </w:rPr>
        <w:t xml:space="preserve">δικαίου </w:t>
      </w:r>
      <w:r>
        <w:rPr>
          <w:rFonts w:eastAsia="Times New Roman" w:cs="Times New Roman"/>
          <w:szCs w:val="24"/>
        </w:rPr>
        <w:t>που θα συνεκτιμήσει αφ</w:t>
      </w:r>
      <w:r>
        <w:rPr>
          <w:rFonts w:eastAsia="Times New Roman" w:cs="Times New Roman"/>
          <w:szCs w:val="24"/>
        </w:rPr>
        <w:t xml:space="preserve">’ </w:t>
      </w:r>
      <w:r>
        <w:rPr>
          <w:rFonts w:eastAsia="Times New Roman" w:cs="Times New Roman"/>
          <w:szCs w:val="24"/>
        </w:rPr>
        <w:t>ενός τη σημασία της ρ</w:t>
      </w:r>
      <w:r>
        <w:rPr>
          <w:rFonts w:eastAsia="Times New Roman" w:cs="Times New Roman"/>
          <w:szCs w:val="24"/>
        </w:rPr>
        <w:t>ύθμισης που θα υιοθετήσει σε λίγο η Βουλή αλλά δεν μπορεί να μην συνεκτιμήσει το άρθρο 7 του Συντάγματος, την Ευρωπαϊκή Σύμβαση των Δικαιωμάτων του Ανθρώπου και ό,τι άλλο ισχύει στο πεδίο του Ποινικού Δικαίου διεθνώς. Άρα, έχετε κάνει ένα κακό, το έχετε ομ</w:t>
      </w:r>
      <w:r>
        <w:rPr>
          <w:rFonts w:eastAsia="Times New Roman" w:cs="Times New Roman"/>
          <w:szCs w:val="24"/>
        </w:rPr>
        <w:t xml:space="preserve">ολογήσει και δεν το διορθώνετε ενδεχομένως. </w:t>
      </w:r>
    </w:p>
    <w:p w14:paraId="11912C5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Συνοψίζω, κυρία Πρόεδρε και κλείνω λέγοντας ότι βάλαμε ένα θέμα σε ό,τι αφορά στην ψήφιση του σχεδίου νόμου εν τω συνόλω αυτού σήμερα. Δεν το ακούσατε. Μας μοιράσατε το κείμενο για να το ψηφίσουμε και στο σύνολό</w:t>
      </w:r>
      <w:r>
        <w:rPr>
          <w:rFonts w:eastAsia="Times New Roman" w:cs="Times New Roman"/>
          <w:szCs w:val="24"/>
        </w:rPr>
        <w:t xml:space="preserve"> του. Αυτό δημιουργεί πάρα πολλά προβλήματα. Είναι πραγματικά απορίας άξιον πώς ενώ έχετε δημιουργήσει στον εαυτό σας τόσα πολλά προβλήματα, πριν καν καταλήξει το Υπουργείο ότι ολοκληρώνει την αξιοποίηση της παρέμβασης της Αντιπολίτευσης για να φτιάξει τις</w:t>
      </w:r>
      <w:r>
        <w:rPr>
          <w:rFonts w:eastAsia="Times New Roman" w:cs="Times New Roman"/>
          <w:szCs w:val="24"/>
        </w:rPr>
        <w:t xml:space="preserve"> διατάξεις του, μας το μοιράζετε κιόλας για να κερδίσετε χρόνο. </w:t>
      </w:r>
    </w:p>
    <w:p w14:paraId="11912C5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λύση της ασφάλειας, κύριε Υπουργέ, είναι να μην ψηφίσουμε για να μην πάρουμε τις ευθύνες σας. Σας παρακαλούμε, λοιπόν -και σας παρακαλούμε για δεύτερη φορά- αφήστε την ψήφιση επί του συνόλο</w:t>
      </w:r>
      <w:r>
        <w:rPr>
          <w:rFonts w:eastAsia="Times New Roman" w:cs="Times New Roman"/>
          <w:szCs w:val="24"/>
        </w:rPr>
        <w:t xml:space="preserve">υ για άλλη μέρα. </w:t>
      </w:r>
    </w:p>
    <w:p w14:paraId="11912C5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Πάντως, κυρία Πρόεδρε, εσείς ενημερώστε τον Πρόεδρο της Βουλής –βέβαια είναι εδώ- και όλο το Προεδρείο ότι ζητάμε όπως εφήρμοσε η Βουλή και στην προηγούμενη </w:t>
      </w:r>
      <w:r>
        <w:rPr>
          <w:rFonts w:eastAsia="Times New Roman" w:cs="Times New Roman"/>
          <w:szCs w:val="24"/>
        </w:rPr>
        <w:t xml:space="preserve">περίοδο </w:t>
      </w:r>
      <w:r>
        <w:rPr>
          <w:rFonts w:eastAsia="Times New Roman" w:cs="Times New Roman"/>
          <w:szCs w:val="24"/>
        </w:rPr>
        <w:t>αυτής, με Πρόεδρο την κ. Κωνσταντοπούλου, να μάς δοθεί η δυνατότητα να ψη</w:t>
      </w:r>
      <w:r>
        <w:rPr>
          <w:rFonts w:eastAsia="Times New Roman" w:cs="Times New Roman"/>
          <w:szCs w:val="24"/>
        </w:rPr>
        <w:t xml:space="preserve">φίσουμε κάποιες από τις ρυθμίσεις –είναι ένα άρθρο η τροπολογία του Υπουργείου Δικαιοσύνης- και κάποιες να μην τις ψηφίσουμε. Έγινε στην προηγούμενη </w:t>
      </w:r>
      <w:r>
        <w:rPr>
          <w:rFonts w:eastAsia="Times New Roman" w:cs="Times New Roman"/>
          <w:szCs w:val="24"/>
        </w:rPr>
        <w:t xml:space="preserve">περίοδο </w:t>
      </w:r>
      <w:r>
        <w:rPr>
          <w:rFonts w:eastAsia="Times New Roman" w:cs="Times New Roman"/>
          <w:szCs w:val="24"/>
        </w:rPr>
        <w:t>της Βουλής για εσάς αυτή η εξαίρεση από παλιό κανόνα. Να γίνει και τώρα, ειδάλλως θα προβληματιστού</w:t>
      </w:r>
      <w:r>
        <w:rPr>
          <w:rFonts w:eastAsia="Times New Roman" w:cs="Times New Roman"/>
          <w:szCs w:val="24"/>
        </w:rPr>
        <w:t xml:space="preserve">με πάρα πολύ για το τι θα κάνουμε. </w:t>
      </w:r>
    </w:p>
    <w:p w14:paraId="11912C5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1912C5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Λοβέρδο, δέκα λεπτά καταφέρατε να μιλήσετε, επειδή έχετε πολλά επιχειρήματα. </w:t>
      </w:r>
    </w:p>
    <w:p w14:paraId="11912C58" w14:textId="77777777" w:rsidR="00E556F1" w:rsidRDefault="000E0791">
      <w:pPr>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w:t>
      </w:r>
      <w:r>
        <w:rPr>
          <w:rFonts w:eastAsia="Times New Roman"/>
          <w:szCs w:val="24"/>
        </w:rPr>
        <w:t>όπο οργάνωσης και λειτουργίας της Βουλής, είκοσι οκτώ μαθητές και μαθήτριες και τέσσερις εκπαιδευτικοί συνοδοί τους από το 6</w:t>
      </w:r>
      <w:r>
        <w:rPr>
          <w:rFonts w:eastAsia="Times New Roman"/>
          <w:szCs w:val="24"/>
          <w:vertAlign w:val="superscript"/>
        </w:rPr>
        <w:t>ο</w:t>
      </w:r>
      <w:r>
        <w:rPr>
          <w:rFonts w:eastAsia="Times New Roman"/>
          <w:szCs w:val="24"/>
        </w:rPr>
        <w:t xml:space="preserve"> Δημοτικό Σχολείο Χανίων. </w:t>
      </w:r>
    </w:p>
    <w:p w14:paraId="11912C59" w14:textId="77777777" w:rsidR="00E556F1" w:rsidRDefault="000E0791">
      <w:pPr>
        <w:spacing w:line="600" w:lineRule="auto"/>
        <w:ind w:firstLine="720"/>
        <w:jc w:val="both"/>
        <w:rPr>
          <w:rFonts w:eastAsia="Times New Roman"/>
          <w:szCs w:val="24"/>
        </w:rPr>
      </w:pPr>
      <w:r>
        <w:rPr>
          <w:rFonts w:eastAsia="Times New Roman"/>
          <w:szCs w:val="24"/>
        </w:rPr>
        <w:t>Η Βουλή τούς καλωσορίζει.</w:t>
      </w:r>
    </w:p>
    <w:p w14:paraId="11912C5A" w14:textId="77777777" w:rsidR="00E556F1" w:rsidRDefault="000E079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1912C5B" w14:textId="77777777" w:rsidR="00E556F1" w:rsidRDefault="000E0791">
      <w:pPr>
        <w:spacing w:line="600" w:lineRule="auto"/>
        <w:ind w:firstLine="720"/>
        <w:jc w:val="both"/>
        <w:rPr>
          <w:rFonts w:eastAsia="Times New Roman" w:cs="Times New Roman"/>
          <w:szCs w:val="24"/>
        </w:rPr>
      </w:pPr>
      <w:r>
        <w:rPr>
          <w:rFonts w:eastAsia="Times New Roman"/>
          <w:szCs w:val="24"/>
        </w:rPr>
        <w:t>Ο Βουλευτής κ. Ιωάννης Μανιά</w:t>
      </w:r>
      <w:r>
        <w:rPr>
          <w:rFonts w:eastAsia="Times New Roman"/>
          <w:szCs w:val="24"/>
        </w:rPr>
        <w:t>της ζητάει να εγκριθεί άδεια απουσίας του από τις εργασίες της Βουλής για το χρονικό διάστημα από 1</w:t>
      </w:r>
      <w:r>
        <w:rPr>
          <w:rFonts w:eastAsia="Times New Roman"/>
          <w:szCs w:val="24"/>
          <w:vertAlign w:val="superscript"/>
        </w:rPr>
        <w:t>η</w:t>
      </w:r>
      <w:r>
        <w:rPr>
          <w:rFonts w:eastAsia="Times New Roman"/>
          <w:szCs w:val="24"/>
        </w:rPr>
        <w:t xml:space="preserve"> Ιουνίου μέχρι 2 Ιουνίου 2016 λόγω μετάβασής του στο </w:t>
      </w:r>
      <w:r>
        <w:rPr>
          <w:rFonts w:eastAsia="Times New Roman"/>
          <w:szCs w:val="24"/>
        </w:rPr>
        <w:t xml:space="preserve">εξωτερικό </w:t>
      </w:r>
      <w:r>
        <w:rPr>
          <w:rFonts w:eastAsia="Times New Roman"/>
          <w:szCs w:val="24"/>
        </w:rPr>
        <w:t xml:space="preserve">για τη συμμετοχή του σε </w:t>
      </w:r>
      <w:r>
        <w:rPr>
          <w:rFonts w:eastAsia="Times New Roman"/>
          <w:szCs w:val="24"/>
          <w:lang w:val="en-US"/>
        </w:rPr>
        <w:t>Workshop</w:t>
      </w:r>
      <w:r>
        <w:rPr>
          <w:rFonts w:eastAsia="Times New Roman"/>
          <w:szCs w:val="24"/>
        </w:rPr>
        <w:t xml:space="preserve"> των Σοσιαλιστών και των Σοσιαλδημοκρατών. </w:t>
      </w:r>
      <w:r>
        <w:rPr>
          <w:rFonts w:eastAsia="Times New Roman" w:cs="Times New Roman"/>
          <w:szCs w:val="24"/>
        </w:rPr>
        <w:t>Η Βουλή εγκρίνει;</w:t>
      </w:r>
    </w:p>
    <w:p w14:paraId="11912C5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11912C5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4E7BBB">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 </w:t>
      </w:r>
    </w:p>
    <w:p w14:paraId="11912C5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η Διαρκής Επιτροπή Εθνικής Άμυνας και Εξωτερικών Υποθέσεων καταθέτει τις </w:t>
      </w:r>
      <w:r>
        <w:rPr>
          <w:rFonts w:eastAsia="Times New Roman" w:cs="Times New Roman"/>
          <w:szCs w:val="24"/>
        </w:rPr>
        <w:t>εκθέσεις</w:t>
      </w:r>
      <w:r>
        <w:rPr>
          <w:rFonts w:eastAsia="Times New Roman" w:cs="Times New Roman"/>
          <w:szCs w:val="24"/>
        </w:rPr>
        <w:t xml:space="preserve"> </w:t>
      </w:r>
      <w:r>
        <w:rPr>
          <w:rFonts w:eastAsia="Times New Roman" w:cs="Times New Roman"/>
          <w:szCs w:val="24"/>
        </w:rPr>
        <w:t xml:space="preserve">της στα σχέδια νόμων του Υπουργείου Εθνικής Άμυνας: </w:t>
      </w:r>
    </w:p>
    <w:p w14:paraId="11912C5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 «Κύρωση της Συμφωνίας μεταξύ της Κυβέρνησης της Ελληνικής Δημοκρατίας και της Κυβέρνησης του Κράτους του Ισραήλ σχετικά με το Καθεστώς των Δυνάμεών τους». </w:t>
      </w:r>
    </w:p>
    <w:p w14:paraId="11912C6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Β. «Κύρωση του Μνημονίου Κατανόησης για τη </w:t>
      </w:r>
      <w:r>
        <w:rPr>
          <w:rFonts w:eastAsia="Times New Roman" w:cs="Times New Roman"/>
          <w:szCs w:val="24"/>
        </w:rPr>
        <w:t xml:space="preserve">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 </w:t>
      </w:r>
    </w:p>
    <w:p w14:paraId="11912C61" w14:textId="77777777" w:rsidR="00E556F1" w:rsidRDefault="000E079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 «Κύρωση της Προγραμματικής Συμφωνίας (</w:t>
      </w:r>
      <w:r>
        <w:rPr>
          <w:rFonts w:eastAsia="Times New Roman" w:cs="Times New Roman"/>
          <w:szCs w:val="24"/>
          <w:lang w:val="en-US"/>
        </w:rPr>
        <w:t>Programme</w:t>
      </w:r>
      <w:r>
        <w:rPr>
          <w:rFonts w:eastAsia="Times New Roman" w:cs="Times New Roman"/>
          <w:szCs w:val="24"/>
        </w:rPr>
        <w:t xml:space="preserve"> </w:t>
      </w:r>
      <w:r>
        <w:rPr>
          <w:rFonts w:eastAsia="Times New Roman" w:cs="Times New Roman"/>
          <w:szCs w:val="24"/>
          <w:lang w:val="en-US"/>
        </w:rPr>
        <w:t>Arrangement</w:t>
      </w:r>
      <w:r>
        <w:rPr>
          <w:rFonts w:eastAsia="Times New Roman" w:cs="Times New Roman"/>
          <w:szCs w:val="24"/>
        </w:rPr>
        <w:t>) Αριθμ. Α-1424 [</w:t>
      </w:r>
      <w:r>
        <w:rPr>
          <w:rFonts w:eastAsia="Times New Roman" w:cs="Times New Roman"/>
          <w:szCs w:val="24"/>
          <w:lang w:val="en-US"/>
        </w:rPr>
        <w:t>MIOS</w:t>
      </w:r>
      <w:r>
        <w:rPr>
          <w:rFonts w:eastAsia="Times New Roman" w:cs="Times New Roman"/>
          <w:szCs w:val="24"/>
        </w:rPr>
        <w:t>] μεταξύ του Ομοσπον</w:t>
      </w:r>
      <w:r>
        <w:rPr>
          <w:rFonts w:eastAsia="Times New Roman" w:cs="Times New Roman"/>
          <w:szCs w:val="24"/>
        </w:rPr>
        <w:t>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Δημοκρατία</w:t>
      </w:r>
      <w:r>
        <w:rPr>
          <w:rFonts w:eastAsia="Times New Roman" w:cs="Times New Roman"/>
          <w:szCs w:val="24"/>
        </w:rPr>
        <w:t>ς</w:t>
      </w:r>
      <w:r>
        <w:rPr>
          <w:rFonts w:eastAsia="Times New Roman" w:cs="Times New Roman"/>
          <w:szCs w:val="24"/>
        </w:rPr>
        <w:t xml:space="preserve"> της Βουλγαρίας και του Υπουργείου Άμυνας της Δημοκρατίας της Κροατίας και του Υπουργείου Άμυνας τ</w:t>
      </w:r>
      <w:r>
        <w:rPr>
          <w:rFonts w:eastAsia="Times New Roman" w:cs="Times New Roman"/>
          <w:szCs w:val="24"/>
        </w:rPr>
        <w:t xml:space="preserve">ης Δημοκρατίας 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w:t>
      </w:r>
      <w:r>
        <w:rPr>
          <w:rFonts w:eastAsia="Times New Roman" w:cs="Times New Roman"/>
          <w:szCs w:val="24"/>
        </w:rPr>
        <w:t>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w:t>
      </w:r>
      <w:r>
        <w:rPr>
          <w:rFonts w:eastAsia="Times New Roman" w:cs="Times New Roman"/>
          <w:szCs w:val="24"/>
        </w:rPr>
        <w:t>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w:t>
      </w:r>
      <w:r>
        <w:rPr>
          <w:rFonts w:eastAsia="Times New Roman" w:cs="Times New Roman"/>
          <w:szCs w:val="24"/>
        </w:rPr>
        <w:t>ημοκρατίας της Σλοβακίας και του Υπουργείου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w:t>
      </w:r>
      <w:r>
        <w:rPr>
          <w:rFonts w:eastAsia="Times New Roman" w:cs="Times New Roman"/>
          <w:szCs w:val="24"/>
        </w:rPr>
        <w:t>ης Βόρειας Ιρλανδίας και του Ευρωπαϊκού Οργανισμού Άμυνας σχετικά με το «</w:t>
      </w:r>
      <w:r>
        <w:rPr>
          <w:rFonts w:eastAsia="Times New Roman" w:cs="Times New Roman"/>
          <w:szCs w:val="24"/>
          <w:lang w:val="en-US"/>
        </w:rPr>
        <w:t>MIOS</w:t>
      </w:r>
      <w:r>
        <w:rPr>
          <w:rFonts w:eastAsia="Times New Roman" w:cs="Times New Roman"/>
          <w:szCs w:val="24"/>
        </w:rPr>
        <w:t xml:space="preserve">», τη Στρατιωτική Υλοποίηση του </w:t>
      </w:r>
      <w:r>
        <w:rPr>
          <w:rFonts w:eastAsia="Times New Roman" w:cs="Times New Roman"/>
          <w:szCs w:val="24"/>
          <w:lang w:val="en-US"/>
        </w:rPr>
        <w:t>SESAR</w:t>
      </w:r>
      <w:r>
        <w:rPr>
          <w:rFonts w:eastAsia="Times New Roman" w:cs="Times New Roman"/>
          <w:szCs w:val="24"/>
        </w:rPr>
        <w:t xml:space="preserve"> (Ερευνητικού Προγράμματος Διαχείρισης Εναέριας Κυκλοφορίας του Ενιαίου Ευρωπαϊκού Ουρανού –</w:t>
      </w:r>
      <w:r>
        <w:rPr>
          <w:rFonts w:eastAsia="Times New Roman" w:cs="Times New Roman"/>
          <w:szCs w:val="24"/>
          <w:lang w:val="en-US"/>
        </w:rPr>
        <w:t>Military</w:t>
      </w:r>
      <w:r>
        <w:rPr>
          <w:rFonts w:eastAsia="Times New Roman" w:cs="Times New Roman"/>
          <w:szCs w:val="24"/>
        </w:rPr>
        <w:t xml:space="preserve"> </w:t>
      </w:r>
      <w:r>
        <w:rPr>
          <w:rFonts w:eastAsia="Times New Roman" w:cs="Times New Roman"/>
          <w:szCs w:val="24"/>
          <w:lang w:val="en-US"/>
        </w:rPr>
        <w:t>Implementation</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Traffic</w:t>
      </w:r>
      <w:r>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xml:space="preserve"> </w:t>
      </w:r>
      <w:r>
        <w:rPr>
          <w:rFonts w:eastAsia="Times New Roman" w:cs="Times New Roman"/>
          <w:szCs w:val="24"/>
          <w:lang w:val="en-US"/>
        </w:rPr>
        <w:t>Programme</w:t>
      </w:r>
      <w:r>
        <w:rPr>
          <w:rFonts w:eastAsia="Times New Roman" w:cs="Times New Roman"/>
          <w:szCs w:val="24"/>
        </w:rPr>
        <w:t>)»</w:t>
      </w:r>
    </w:p>
    <w:p w14:paraId="11912C6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Συνεχίζουμε με τους Κοινοβουλευτικούς Εκπροσώπους οι οποίοι δεν χρειάζεται να μιμηθούν τον κ. Λοβέρδο όσον αφορά τον χρόνο. </w:t>
      </w:r>
    </w:p>
    <w:p w14:paraId="11912C6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Ελάτε, κύριε Φάμελλε. Εσείς έχετε πέντε συν τρία, οκτώ λεπτά. </w:t>
      </w:r>
    </w:p>
    <w:p w14:paraId="11912C6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14:paraId="11912C6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συζητώντας επί της επίμαχης τροπολογίας νομίζω ότι απαιτείται και οφείλουμε ως Κοινοβουλευτική Ομάδα να διευκρινίσουμε το περιβάλλον και το πλαίσιο επί του οποίου γίνεται η συζήτηση. </w:t>
      </w:r>
    </w:p>
    <w:p w14:paraId="11912C6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Πρώτον, υπήρχε νομοθεσία για τη μη συμμετοχή Βουλευτών, Υπουργών και γενικά πολιτικών προσώπων στις εξωχώριες εταιρείες, τις </w:t>
      </w:r>
      <w:r>
        <w:rPr>
          <w:rFonts w:eastAsia="Times New Roman" w:cs="Times New Roman"/>
          <w:szCs w:val="24"/>
          <w:lang w:val="en-US"/>
        </w:rPr>
        <w:t>offshore</w:t>
      </w:r>
      <w:r>
        <w:rPr>
          <w:rFonts w:eastAsia="Times New Roman" w:cs="Times New Roman"/>
          <w:szCs w:val="24"/>
        </w:rPr>
        <w:t>, από το 2010. Σ’ αυτή</w:t>
      </w:r>
      <w:r>
        <w:rPr>
          <w:rFonts w:eastAsia="Times New Roman" w:cs="Times New Roman"/>
          <w:szCs w:val="24"/>
        </w:rPr>
        <w:t>ν</w:t>
      </w:r>
      <w:r>
        <w:rPr>
          <w:rFonts w:eastAsia="Times New Roman" w:cs="Times New Roman"/>
          <w:szCs w:val="24"/>
        </w:rPr>
        <w:t xml:space="preserve"> τη νομοθεσία όμως δεν υπήρχε, απ’ ό,τι φαίνεται, αποτελεσματικά κα</w:t>
      </w:r>
      <w:r>
        <w:rPr>
          <w:rFonts w:eastAsia="Times New Roman" w:cs="Times New Roman"/>
          <w:szCs w:val="24"/>
        </w:rPr>
        <w:t>μ</w:t>
      </w:r>
      <w:r>
        <w:rPr>
          <w:rFonts w:eastAsia="Times New Roman" w:cs="Times New Roman"/>
          <w:szCs w:val="24"/>
        </w:rPr>
        <w:t>μία πρόβλεψη για όλα τα παρένθετ</w:t>
      </w:r>
      <w:r>
        <w:rPr>
          <w:rFonts w:eastAsia="Times New Roman" w:cs="Times New Roman"/>
          <w:szCs w:val="24"/>
        </w:rPr>
        <w:t xml:space="preserve">α πρόσωπα, για όλα αυτά τα στοιχεία και τις μεθόδους με τις οποίες το πολιτικό σύστημα κάλυπτε και τις δικές του αλλά και τις υπόλοιπες </w:t>
      </w:r>
      <w:r>
        <w:rPr>
          <w:rFonts w:eastAsia="Times New Roman" w:cs="Times New Roman"/>
          <w:szCs w:val="24"/>
        </w:rPr>
        <w:t xml:space="preserve">παράτυπες </w:t>
      </w:r>
      <w:r>
        <w:rPr>
          <w:rFonts w:eastAsia="Times New Roman" w:cs="Times New Roman"/>
          <w:szCs w:val="24"/>
        </w:rPr>
        <w:t xml:space="preserve">οικονομικές λειτουργίες, που δεν συνάδουν με τη νομιμότητα αλλά και ούτε με την ηθική του λαού μας. </w:t>
      </w:r>
    </w:p>
    <w:p w14:paraId="11912C6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Αυτό αποκ</w:t>
      </w:r>
      <w:r>
        <w:rPr>
          <w:rFonts w:eastAsia="Times New Roman" w:cs="Times New Roman"/>
          <w:szCs w:val="24"/>
        </w:rPr>
        <w:t xml:space="preserve">αλύφθηκε με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αποκαλύφθηκε με τις λίστες φοροδιαφυγής. Συγκλονιστικά ντοκουμέντα για τα οποία η Αντιπολίτευση ακόμα, παρ’ ότι στελέχη της παίζουν πρωταρχικό ρόλο, δεν έχει ούτε καν τοποθετηθεί, όχι απολογηθεί. Άρα, από τη μια μεριά αναγνωρί</w:t>
      </w:r>
      <w:r>
        <w:rPr>
          <w:rFonts w:eastAsia="Times New Roman" w:cs="Times New Roman"/>
          <w:szCs w:val="24"/>
        </w:rPr>
        <w:t xml:space="preserve">ζουμε ότι υπάρχει ένα παράλληλο θέμα, όλων αυτών των παρένθετων προσώπων που διαχειρίζονται εμμέσως και καλύπτουν πολιτικό χρήμα, το οποίο αποτελεί βασική μας προτεραιότητα. </w:t>
      </w:r>
    </w:p>
    <w:p w14:paraId="11912C6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 τον λόγο αυτό η Κυβέρνηση ανέλαβε συγκεκριμένες πρωτοβουλίες για να έρθουν όλ</w:t>
      </w:r>
      <w:r>
        <w:rPr>
          <w:rFonts w:eastAsia="Times New Roman" w:cs="Times New Roman"/>
          <w:szCs w:val="24"/>
        </w:rPr>
        <w:t>ες αυτές οι λίστες στην Ελλάδα, λίστες που κρυβόντουσαν σε συρτάρια και σε στικάκια, για να γίνει έλεγχος από τους αρμόδιους εισαγγελείς, για να απολογηθούν, να πληρώσουν και να αποδώσουν στον ελληνικό λαό αυτά που του οφείλουν όλοι αυτοί που με φοροδιαφυγ</w:t>
      </w:r>
      <w:r>
        <w:rPr>
          <w:rFonts w:eastAsia="Times New Roman" w:cs="Times New Roman"/>
          <w:szCs w:val="24"/>
        </w:rPr>
        <w:t xml:space="preserve">ή λειτούργησαν τα προηγούμενα χρόνια και συνετέλεσαν στην κρίση και στη φθορά και του οικονομικού και του πολιτικού συστήματος. </w:t>
      </w:r>
    </w:p>
    <w:p w14:paraId="11912C6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Όμως η νομοθεσία αυτή για τις εξωχώριες εταιρείες έχει ομολογηθεί απ’ όλους ότι είχε σοβαρά κενά. Πρακτικά ήταν ανεφάρμοστη. Υπ</w:t>
      </w:r>
      <w:r>
        <w:rPr>
          <w:rFonts w:eastAsia="Times New Roman" w:cs="Times New Roman"/>
          <w:szCs w:val="24"/>
        </w:rPr>
        <w:t xml:space="preserve">ήρχε συγκεκριμένο έλλειμμα κι αυτό είχε εντοπιστεί. Το ήξερε η Βουλή. Έχει κατατεθεί στην αρμόδια </w:t>
      </w:r>
      <w:r>
        <w:rPr>
          <w:rFonts w:eastAsia="Times New Roman" w:cs="Times New Roman"/>
          <w:szCs w:val="24"/>
        </w:rPr>
        <w:t xml:space="preserve">επιτροπή </w:t>
      </w:r>
      <w:r>
        <w:rPr>
          <w:rFonts w:eastAsia="Times New Roman" w:cs="Times New Roman"/>
          <w:szCs w:val="24"/>
        </w:rPr>
        <w:t xml:space="preserve">που συζητούσε για το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Το αναγνώρισε και ο Αντιπρόεδρος κ. Κακλαμάνης. </w:t>
      </w:r>
    </w:p>
    <w:p w14:paraId="11912C6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το ήξερε μόνο ο κοινοβουλευτικός χώρος. Η Επιστημονική Υπηρε</w:t>
      </w:r>
      <w:r>
        <w:rPr>
          <w:rFonts w:eastAsia="Times New Roman" w:cs="Times New Roman"/>
          <w:szCs w:val="24"/>
        </w:rPr>
        <w:t xml:space="preserve">σία της Βουλής στους σχετικούς νόμους το είχε διατυπώσει. Παράλληλα, είχε διατυπωθεί επισήμως από τη σύμβαση </w:t>
      </w:r>
      <w:r>
        <w:rPr>
          <w:rFonts w:eastAsia="Times New Roman" w:cs="Times New Roman"/>
          <w:szCs w:val="24"/>
          <w:lang w:val="en-US"/>
        </w:rPr>
        <w:t>G</w:t>
      </w:r>
      <w:r>
        <w:rPr>
          <w:rFonts w:eastAsia="Times New Roman" w:cs="Times New Roman"/>
          <w:szCs w:val="24"/>
          <w:lang w:val="en-US"/>
        </w:rPr>
        <w:t>RECO</w:t>
      </w:r>
      <w:r>
        <w:rPr>
          <w:rFonts w:eastAsia="Times New Roman" w:cs="Times New Roman"/>
          <w:szCs w:val="24"/>
        </w:rPr>
        <w:t>, τη σύμβαση των χωρών κατά της διαφθοράς. Έχει κατατεθεί αυτό επισήμως σε έγγραφο του Συμβουλίου της Ευρώπης με ημερομηνία 19 Ιουνίου 2015 όπ</w:t>
      </w:r>
      <w:r>
        <w:rPr>
          <w:rFonts w:eastAsia="Times New Roman" w:cs="Times New Roman"/>
          <w:szCs w:val="24"/>
        </w:rPr>
        <w:t>ου αναγράφεται ρητά ότι «</w:t>
      </w:r>
      <w:r>
        <w:rPr>
          <w:rFonts w:eastAsia="Times New Roman" w:cs="Times New Roman"/>
          <w:szCs w:val="24"/>
        </w:rPr>
        <w:t xml:space="preserve">για τη </w:t>
      </w:r>
      <w:r>
        <w:rPr>
          <w:rFonts w:eastAsia="Times New Roman" w:cs="Times New Roman"/>
          <w:szCs w:val="24"/>
        </w:rPr>
        <w:t>συμμετοχή Βουλευτών στη χρηματοδότηση ή διαχείριση εξωχώριας εταιρείας</w:t>
      </w:r>
      <w:r>
        <w:rPr>
          <w:rFonts w:eastAsia="Times New Roman" w:cs="Times New Roman"/>
          <w:szCs w:val="24"/>
        </w:rPr>
        <w:t xml:space="preserve">…», δεν </w:t>
      </w:r>
      <w:r>
        <w:rPr>
          <w:rFonts w:eastAsia="Times New Roman" w:cs="Times New Roman"/>
          <w:szCs w:val="24"/>
        </w:rPr>
        <w:t xml:space="preserve">αναλύεται με μεγαλύτερη σαφήνεια τι </w:t>
      </w:r>
      <w:r>
        <w:rPr>
          <w:rFonts w:eastAsia="Times New Roman" w:cs="Times New Roman"/>
          <w:szCs w:val="24"/>
        </w:rPr>
        <w:t xml:space="preserve">ορίζει </w:t>
      </w:r>
      <w:r>
        <w:rPr>
          <w:rFonts w:eastAsia="Times New Roman" w:cs="Times New Roman"/>
          <w:szCs w:val="24"/>
        </w:rPr>
        <w:t>η έκφραση «εξωχώρια». Δεν υπάρχει κοινά αποδεκτός ορισμός. Είναι προφανές ότι αυτή η αντίφαση ενδέχεται</w:t>
      </w:r>
      <w:r>
        <w:rPr>
          <w:rFonts w:eastAsia="Times New Roman" w:cs="Times New Roman"/>
          <w:szCs w:val="24"/>
        </w:rPr>
        <w:t xml:space="preserve"> να έχει επιβλαβείς και αντιπαραγωγικές συνέπειες. Πρέπει να αναθεωρηθούν οι στόχοι και η αποτελεσματικότητα του νόμου σχετικά με τις εξωχώριες. Συνεχίζω πάντα από τη </w:t>
      </w:r>
      <w:r>
        <w:rPr>
          <w:rFonts w:eastAsia="Times New Roman" w:cs="Times New Roman"/>
          <w:szCs w:val="24"/>
        </w:rPr>
        <w:t xml:space="preserve">σύμβαση </w:t>
      </w:r>
      <w:r>
        <w:rPr>
          <w:rFonts w:eastAsia="Times New Roman" w:cs="Times New Roman"/>
          <w:szCs w:val="24"/>
          <w:lang w:val="en-US"/>
        </w:rPr>
        <w:t>GRECO</w:t>
      </w:r>
      <w:r>
        <w:rPr>
          <w:rFonts w:eastAsia="Times New Roman" w:cs="Times New Roman"/>
          <w:szCs w:val="24"/>
        </w:rPr>
        <w:t>, γιατί πρέπει κάποια στιγμή να ειπωθούν τα πράγματα με το όνομά τους μέσα σ</w:t>
      </w:r>
      <w:r>
        <w:rPr>
          <w:rFonts w:eastAsia="Times New Roman" w:cs="Times New Roman"/>
          <w:szCs w:val="24"/>
        </w:rPr>
        <w:t xml:space="preserve">το Κοινοβούλιο. Καταλήγει σε συστάσεις για την αναθεώρηση των στόχων και τον προσδιορισμό σχετικά με τις εξωχώριες εταιρείες. Βάζει και μια ημερομηνία: 31 Δεκεμβρίου 2016. </w:t>
      </w:r>
    </w:p>
    <w:p w14:paraId="11912C6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 να μην υπάρχει, λοιπόν, κα</w:t>
      </w:r>
      <w:r>
        <w:rPr>
          <w:rFonts w:eastAsia="Times New Roman" w:cs="Times New Roman"/>
          <w:szCs w:val="24"/>
        </w:rPr>
        <w:t>μ</w:t>
      </w:r>
      <w:r>
        <w:rPr>
          <w:rFonts w:eastAsia="Times New Roman" w:cs="Times New Roman"/>
          <w:szCs w:val="24"/>
        </w:rPr>
        <w:t xml:space="preserve">μία παρανόηση και για να μη συλληφθούν ξανά για ακόμα μια φορά κάποιοι αδιάβαστοι, καταθέτω τη </w:t>
      </w:r>
      <w:r>
        <w:rPr>
          <w:rFonts w:eastAsia="Times New Roman" w:cs="Times New Roman"/>
          <w:szCs w:val="24"/>
        </w:rPr>
        <w:t xml:space="preserve">σύμβαση </w:t>
      </w:r>
      <w:r>
        <w:rPr>
          <w:rFonts w:eastAsia="Times New Roman" w:cs="Times New Roman"/>
          <w:szCs w:val="24"/>
        </w:rPr>
        <w:t>αυτή και τα σχετικά στοιχεία στα Πρακτικά.</w:t>
      </w:r>
    </w:p>
    <w:p w14:paraId="11912C6C" w14:textId="77777777" w:rsidR="00E556F1" w:rsidRDefault="000E0791">
      <w:pPr>
        <w:spacing w:line="600" w:lineRule="auto"/>
        <w:ind w:firstLine="540"/>
        <w:jc w:val="both"/>
        <w:rPr>
          <w:rFonts w:eastAsia="Times New Roman"/>
          <w:szCs w:val="24"/>
        </w:rPr>
      </w:pPr>
      <w:r>
        <w:rPr>
          <w:rFonts w:eastAsia="Times New Roman" w:cs="Times New Roman"/>
          <w:szCs w:val="24"/>
        </w:rPr>
        <w:t>(Στο σημείο αυτό ο Βουλευτής Σωκράτης Φάμελλος καταθέτει για τα Πρακτικά τα προαναφερθέντα έγγραφα, τα οποία β</w:t>
      </w:r>
      <w:r>
        <w:rPr>
          <w:rFonts w:eastAsia="Times New Roman" w:cs="Times New Roman"/>
          <w:szCs w:val="24"/>
        </w:rPr>
        <w:t xml:space="preserve">ρίσκονται </w:t>
      </w:r>
      <w:r>
        <w:rPr>
          <w:rFonts w:eastAsia="Times New Roman"/>
          <w:szCs w:val="24"/>
        </w:rPr>
        <w:t>στο αρχείο του Τμήματος Γραμματείας της Διεύθυνσης Στενογραφίας και  Πρακτικών της Βουλής)</w:t>
      </w:r>
    </w:p>
    <w:p w14:paraId="11912C6D" w14:textId="77777777" w:rsidR="00E556F1" w:rsidRDefault="000E0791">
      <w:pPr>
        <w:spacing w:line="600" w:lineRule="auto"/>
        <w:ind w:firstLine="540"/>
        <w:jc w:val="both"/>
        <w:rPr>
          <w:rFonts w:eastAsia="Times New Roman"/>
          <w:szCs w:val="24"/>
        </w:rPr>
      </w:pPr>
      <w:r>
        <w:rPr>
          <w:rFonts w:eastAsia="Times New Roman"/>
          <w:szCs w:val="24"/>
        </w:rPr>
        <w:t xml:space="preserve">Η </w:t>
      </w:r>
      <w:r>
        <w:rPr>
          <w:rFonts w:eastAsia="Times New Roman"/>
          <w:szCs w:val="24"/>
        </w:rPr>
        <w:t xml:space="preserve">σύμβαση </w:t>
      </w:r>
      <w:r>
        <w:rPr>
          <w:rFonts w:eastAsia="Times New Roman"/>
          <w:szCs w:val="24"/>
          <w:lang w:val="en-US"/>
        </w:rPr>
        <w:t>GRECO</w:t>
      </w:r>
      <w:r>
        <w:rPr>
          <w:rFonts w:eastAsia="Times New Roman"/>
          <w:szCs w:val="24"/>
        </w:rPr>
        <w:t xml:space="preserve"> </w:t>
      </w:r>
      <w:r>
        <w:rPr>
          <w:rFonts w:eastAsia="Times New Roman"/>
          <w:szCs w:val="24"/>
        </w:rPr>
        <w:t>προφανώς και αποτέλεσε στοιχείο της συζήτησης και υποχρέωσή μας και στη σύμβαση δανεισμού της χώρας μας. Γι’ αυτό και έχει ρητά προβλεφθεί ότι η Κυβέρνηση δεσμεύεται να εφαρμόσει στο ακέραιο και εγκαίρως τις συστάσεις ομάδας χωρών κατά της διαφθοράς. Κι αυ</w:t>
      </w:r>
      <w:r>
        <w:rPr>
          <w:rFonts w:eastAsia="Times New Roman"/>
          <w:szCs w:val="24"/>
        </w:rPr>
        <w:t xml:space="preserve">τό ψηφίστηκε στη Βουλή και όχι μόνο από τον ΣΥΡΙΖΑ. Καταθέτω και αυτό το σχετικό έγγραφο από την Τράπεζα Νομικών Πληροφοριών της Βουλής. </w:t>
      </w:r>
    </w:p>
    <w:p w14:paraId="11912C6E" w14:textId="77777777" w:rsidR="00E556F1" w:rsidRDefault="000E0791">
      <w:pPr>
        <w:spacing w:line="600" w:lineRule="auto"/>
        <w:ind w:firstLine="540"/>
        <w:jc w:val="both"/>
        <w:rPr>
          <w:rFonts w:eastAsia="Times New Roman"/>
          <w:szCs w:val="24"/>
        </w:rPr>
      </w:pPr>
      <w:r>
        <w:rPr>
          <w:rFonts w:eastAsia="Times New Roman" w:cs="Times New Roman"/>
          <w:szCs w:val="24"/>
        </w:rPr>
        <w:t xml:space="preserve">(Στο σημείο αυτό ο Βουλευτής Σωκράτης Φάμελλος καταθέτει για τα Πρακτικά το προαναφερθέν έγγραφο, το οποίο βρίσκεται </w:t>
      </w:r>
      <w:r>
        <w:rPr>
          <w:rFonts w:eastAsia="Times New Roman"/>
          <w:szCs w:val="24"/>
        </w:rPr>
        <w:t>σ</w:t>
      </w:r>
      <w:r>
        <w:rPr>
          <w:rFonts w:eastAsia="Times New Roman"/>
          <w:szCs w:val="24"/>
        </w:rPr>
        <w:t>το αρχείο του Τμήματος Γραμματείας της Διεύθυνσης Στενογραφίας και  Πρακτικών της Βουλής)</w:t>
      </w:r>
    </w:p>
    <w:p w14:paraId="11912C6F" w14:textId="77777777" w:rsidR="00E556F1" w:rsidRDefault="000E0791">
      <w:pPr>
        <w:spacing w:line="600" w:lineRule="auto"/>
        <w:ind w:firstLine="540"/>
        <w:jc w:val="both"/>
        <w:rPr>
          <w:rFonts w:eastAsia="Times New Roman"/>
          <w:szCs w:val="24"/>
        </w:rPr>
      </w:pPr>
      <w:r>
        <w:rPr>
          <w:rFonts w:eastAsia="Times New Roman"/>
          <w:szCs w:val="24"/>
        </w:rPr>
        <w:t>Κρύφτηκε μήπως αυτή η διαδικασία στη συζήτηση του πολυνομοσχεδίου; Κι αυτό είναι ένα ψέμα</w:t>
      </w:r>
      <w:r w:rsidRPr="00E112B2">
        <w:rPr>
          <w:rFonts w:eastAsia="Times New Roman"/>
          <w:szCs w:val="24"/>
        </w:rPr>
        <w:t>,</w:t>
      </w:r>
      <w:r>
        <w:rPr>
          <w:rFonts w:eastAsia="Times New Roman"/>
          <w:szCs w:val="24"/>
        </w:rPr>
        <w:t xml:space="preserve"> αγαπητοί συνάδελφοι. </w:t>
      </w:r>
    </w:p>
    <w:p w14:paraId="11912C70" w14:textId="77777777" w:rsidR="00E556F1" w:rsidRDefault="000E0791">
      <w:pPr>
        <w:spacing w:line="600" w:lineRule="auto"/>
        <w:ind w:firstLine="540"/>
        <w:jc w:val="both"/>
        <w:rPr>
          <w:rFonts w:eastAsia="Times New Roman"/>
          <w:szCs w:val="24"/>
        </w:rPr>
      </w:pPr>
      <w:r>
        <w:rPr>
          <w:rFonts w:eastAsia="Times New Roman"/>
          <w:szCs w:val="24"/>
        </w:rPr>
        <w:t>Καταθέτω επίσης στα Πρακτικά την ομιλία του Αναπληρωτ</w:t>
      </w:r>
      <w:r>
        <w:rPr>
          <w:rFonts w:eastAsia="Times New Roman"/>
          <w:szCs w:val="24"/>
        </w:rPr>
        <w:t>ή Υπουργού κ. Δημήτρη Παπαγγελόπουλου, ο οποίος ρητά διατύπωσε την προηγούμενη Κυριακή, πριν από δέκα μέρες εδώ, σ’ αυτόν τον χώρο, ότι «προσαρμόζουμε στην ισχύουσα φορολογική νομοθεσία της έννοιας της «εξωχώριας», γιατί μέχρι τώρα δημιουργούνται διάφορα π</w:t>
      </w:r>
      <w:r>
        <w:rPr>
          <w:rFonts w:eastAsia="Times New Roman"/>
          <w:szCs w:val="24"/>
        </w:rPr>
        <w:t>ροβλήματα και αντικαθίσταται από την ορολογία εταιρείες οι οποίες έχουν έδρα κράτη που δεν συνεργάζονται και δεν χαρακτηρίζονται ως συνεργάσιμα στον φορολογικό τομέα, με αποτέλεσμα σημαντικές επιπτώσεις στον απαραίτητο έλεγχο».</w:t>
      </w:r>
    </w:p>
    <w:p w14:paraId="11912C71" w14:textId="77777777" w:rsidR="00E556F1" w:rsidRDefault="000E0791">
      <w:pPr>
        <w:spacing w:line="600" w:lineRule="auto"/>
        <w:ind w:firstLine="540"/>
        <w:jc w:val="both"/>
        <w:rPr>
          <w:rFonts w:eastAsia="Times New Roman"/>
          <w:szCs w:val="24"/>
        </w:rPr>
      </w:pPr>
      <w:r>
        <w:rPr>
          <w:rFonts w:eastAsia="Times New Roman" w:cs="Times New Roman"/>
          <w:szCs w:val="24"/>
        </w:rPr>
        <w:t>(Στο σημείο αυτό ο Βουλευτής</w:t>
      </w:r>
      <w:r>
        <w:rPr>
          <w:rFonts w:eastAsia="Times New Roman" w:cs="Times New Roman"/>
          <w:szCs w:val="24"/>
        </w:rPr>
        <w:t xml:space="preserve"> Σωκράτης Φάμελλος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11912C72" w14:textId="77777777" w:rsidR="00E556F1" w:rsidRDefault="000E0791">
      <w:pPr>
        <w:spacing w:line="600" w:lineRule="auto"/>
        <w:ind w:firstLine="540"/>
        <w:jc w:val="both"/>
        <w:rPr>
          <w:rFonts w:eastAsia="Times New Roman"/>
          <w:szCs w:val="24"/>
        </w:rPr>
      </w:pPr>
      <w:r>
        <w:rPr>
          <w:rFonts w:eastAsia="Times New Roman"/>
          <w:szCs w:val="24"/>
        </w:rPr>
        <w:t>Άρα, όχι απλά υπήρχε στα νομικά κείμενα αλλά δηλώθηκε από τον αρμόδιο Υπουργ</w:t>
      </w:r>
      <w:r>
        <w:rPr>
          <w:rFonts w:eastAsia="Times New Roman"/>
          <w:szCs w:val="24"/>
        </w:rPr>
        <w:t xml:space="preserve">ό στη Βουλή, για να μην υπάρχει κανένα θέμα παρανόησης. </w:t>
      </w:r>
    </w:p>
    <w:p w14:paraId="11912C73" w14:textId="77777777" w:rsidR="00E556F1" w:rsidRDefault="000E0791">
      <w:pPr>
        <w:spacing w:line="600" w:lineRule="auto"/>
        <w:ind w:firstLine="720"/>
        <w:jc w:val="both"/>
        <w:rPr>
          <w:rFonts w:eastAsia="Times New Roman"/>
          <w:szCs w:val="24"/>
        </w:rPr>
      </w:pPr>
      <w:r>
        <w:rPr>
          <w:rFonts w:eastAsia="Times New Roman"/>
          <w:szCs w:val="24"/>
        </w:rPr>
        <w:t>Έδινε, όμως, η δική μας παρέμβαση τη δυνατότητα σε πολιτικά πρόσωπα και αντίστοιχους αξιωματούχους να συμμετέχουν σε εταιρείες σε μη φορολογικά συνεργάσιμες χώρες, όπως η δημοσιότητα αναμετέδωσε; Διό</w:t>
      </w:r>
      <w:r>
        <w:rPr>
          <w:rFonts w:eastAsia="Times New Roman"/>
          <w:szCs w:val="24"/>
        </w:rPr>
        <w:t>τι αυτό αναμετέδωσε η δημοσιότητα, ότι ο ΣΥΡΙΖΑ ανοίγει παραθυράκι</w:t>
      </w:r>
      <w:r w:rsidRPr="008468DE">
        <w:rPr>
          <w:rFonts w:eastAsia="Times New Roman"/>
          <w:szCs w:val="24"/>
        </w:rPr>
        <w:t xml:space="preserve"> </w:t>
      </w:r>
      <w:r>
        <w:rPr>
          <w:rFonts w:eastAsia="Times New Roman"/>
          <w:szCs w:val="24"/>
        </w:rPr>
        <w:t xml:space="preserve">για να συμμετέχουν οι Υπουργοί σε </w:t>
      </w:r>
      <w:r>
        <w:rPr>
          <w:rFonts w:eastAsia="Times New Roman"/>
          <w:szCs w:val="24"/>
          <w:lang w:val="en-US"/>
        </w:rPr>
        <w:t>offshore</w:t>
      </w:r>
      <w:r>
        <w:rPr>
          <w:rFonts w:eastAsia="Times New Roman"/>
          <w:szCs w:val="24"/>
        </w:rPr>
        <w:t xml:space="preserve">. Ρητά, όχι. Αντίθετα, τεκμηρίωσε και θωράκισε τη μη συμμετοχή πολιτικών προσώπων σε μη φορολογικά συνεργάσιμες χώρες. </w:t>
      </w:r>
    </w:p>
    <w:p w14:paraId="11912C74" w14:textId="77777777" w:rsidR="00E556F1" w:rsidRDefault="000E0791">
      <w:pPr>
        <w:spacing w:line="600" w:lineRule="auto"/>
        <w:ind w:firstLine="720"/>
        <w:jc w:val="both"/>
        <w:rPr>
          <w:rFonts w:eastAsia="Times New Roman"/>
          <w:szCs w:val="24"/>
        </w:rPr>
      </w:pPr>
      <w:r>
        <w:rPr>
          <w:rFonts w:eastAsia="Times New Roman"/>
          <w:szCs w:val="24"/>
        </w:rPr>
        <w:t>Είχε, μήπως, αναδρομική ισχ</w:t>
      </w:r>
      <w:r>
        <w:rPr>
          <w:rFonts w:eastAsia="Times New Roman"/>
          <w:szCs w:val="24"/>
        </w:rPr>
        <w:t>ύ; Διότι και αυτό τα παπαγαλάκια</w:t>
      </w:r>
      <w:r w:rsidRPr="008468DE">
        <w:rPr>
          <w:rFonts w:eastAsia="Times New Roman"/>
          <w:szCs w:val="24"/>
        </w:rPr>
        <w:t xml:space="preserve"> </w:t>
      </w:r>
      <w:r>
        <w:rPr>
          <w:rFonts w:eastAsia="Times New Roman"/>
          <w:szCs w:val="24"/>
        </w:rPr>
        <w:t xml:space="preserve">της παραπληροφόρησης το αναμετέδωσαν. Σαφέστατα και όχι. Ακόμα και αν μια χώρα αποδείχθηκε στην πορεία συνεργάσιμη φορολογικά, την περίοδο που η </w:t>
      </w:r>
      <w:r>
        <w:rPr>
          <w:rFonts w:eastAsia="Times New Roman"/>
          <w:szCs w:val="24"/>
          <w:lang w:val="en-US"/>
        </w:rPr>
        <w:t>offshore</w:t>
      </w:r>
      <w:r>
        <w:rPr>
          <w:rFonts w:eastAsia="Times New Roman"/>
          <w:szCs w:val="24"/>
        </w:rPr>
        <w:t xml:space="preserve"> ήταν σε χώρα που δεν ήταν συνεργάσιμη φορολογικά, αποτελεί αδίκημα κα</w:t>
      </w:r>
      <w:r>
        <w:rPr>
          <w:rFonts w:eastAsia="Times New Roman"/>
          <w:szCs w:val="24"/>
        </w:rPr>
        <w:t xml:space="preserve">ι παραπέμπεται το συγκεκριμένο πολιτικό πρόσωπο. </w:t>
      </w:r>
    </w:p>
    <w:p w14:paraId="11912C75" w14:textId="77777777" w:rsidR="00E556F1" w:rsidRDefault="000E0791">
      <w:pPr>
        <w:spacing w:line="600" w:lineRule="auto"/>
        <w:ind w:firstLine="720"/>
        <w:jc w:val="both"/>
        <w:rPr>
          <w:rFonts w:eastAsia="Times New Roman"/>
          <w:szCs w:val="24"/>
        </w:rPr>
      </w:pPr>
      <w:r>
        <w:rPr>
          <w:rFonts w:eastAsia="Times New Roman"/>
          <w:szCs w:val="24"/>
        </w:rPr>
        <w:t>Μήπως, επίσης, αυτό μας δημιούργησε πρόβλημα στο ενδιάμεσο; Μα, πώς, αγαπητοί συνάδελφοι; Όταν είχαμε έναν νόμο του ’10 που δεν θωράκιζε τη χώρα, με αποτέλεσμα πολιτικά πρόσωπα να διαφύγουν τον έλεγχο με ετ</w:t>
      </w:r>
      <w:r>
        <w:rPr>
          <w:rFonts w:eastAsia="Times New Roman"/>
          <w:szCs w:val="24"/>
        </w:rPr>
        <w:t xml:space="preserve">αιρείες, παραδείγματος χάριν, στο Λουξεμβούργο ή στην Κύπρο, τώρα που το θεσμοθετούμε με βάση τη </w:t>
      </w:r>
      <w:r>
        <w:rPr>
          <w:rFonts w:eastAsia="Times New Roman"/>
          <w:szCs w:val="24"/>
        </w:rPr>
        <w:t xml:space="preserve">σύμβαση </w:t>
      </w:r>
      <w:r>
        <w:rPr>
          <w:rFonts w:eastAsia="Times New Roman"/>
          <w:szCs w:val="24"/>
          <w:lang w:val="en-US"/>
        </w:rPr>
        <w:t>GRECO</w:t>
      </w:r>
      <w:r>
        <w:rPr>
          <w:rFonts w:eastAsia="Times New Roman"/>
          <w:szCs w:val="24"/>
        </w:rPr>
        <w:t>, τώρα δημιουργήσαμε «παράθυρο»; Αντιθέτως, προσδιορίσαμε την ελάσσονα προστασία με βάση τις διεθνείς συνθήκες, για να έχουμε τη δυνατότητα να προ</w:t>
      </w:r>
      <w:r>
        <w:rPr>
          <w:rFonts w:eastAsia="Times New Roman"/>
          <w:szCs w:val="24"/>
        </w:rPr>
        <w:t xml:space="preserve">χωρήσουμε στη δική μας πολιτική επιλογή, στη θωράκιση και στην αξιοπιστία του πολιτικού συστήματος. </w:t>
      </w:r>
    </w:p>
    <w:p w14:paraId="11912C76" w14:textId="77777777" w:rsidR="00E556F1" w:rsidRDefault="000E0791">
      <w:pPr>
        <w:spacing w:line="600" w:lineRule="auto"/>
        <w:ind w:firstLine="720"/>
        <w:jc w:val="both"/>
        <w:rPr>
          <w:rFonts w:eastAsia="Times New Roman"/>
          <w:szCs w:val="24"/>
        </w:rPr>
      </w:pPr>
      <w:r>
        <w:rPr>
          <w:rFonts w:eastAsia="Times New Roman"/>
          <w:szCs w:val="24"/>
        </w:rPr>
        <w:t>Όμως επειδή μπαίνουν ζητήματα και πρέπει να τα απαντάμε -δεν μπήκε μόνο από την Αντιπολίτευση, μπήκε και από άλλους συναδέλφους της Ελάσσονος Αντιπολίτευση</w:t>
      </w:r>
      <w:r>
        <w:rPr>
          <w:rFonts w:eastAsia="Times New Roman"/>
          <w:szCs w:val="24"/>
        </w:rPr>
        <w:t>ς- εμείς το λέμε δημόσια: «φέρτε εδώ μια περίπτωση η οποία να εκμεταλλεύεται παραθυράκι</w:t>
      </w:r>
      <w:r w:rsidRPr="008468DE">
        <w:rPr>
          <w:rFonts w:eastAsia="Times New Roman"/>
          <w:szCs w:val="24"/>
        </w:rPr>
        <w:t xml:space="preserve"> </w:t>
      </w:r>
      <w:r>
        <w:rPr>
          <w:rFonts w:eastAsia="Times New Roman"/>
          <w:szCs w:val="24"/>
        </w:rPr>
        <w:t>του νόμου, κι εμείς δεσμευόμαστε ότι θα το λύσουμε άμεσα», αλλά μην πετάτε άλλη «λάσπη στον ανεμιστήρα», διότι η Ελλάδα όχι απλά κουράστηκε, αλλά υποφέρει ακόμα από την</w:t>
      </w:r>
      <w:r>
        <w:rPr>
          <w:rFonts w:eastAsia="Times New Roman"/>
          <w:szCs w:val="24"/>
        </w:rPr>
        <w:t xml:space="preserve"> οικονομική κρίση που δημιούργησε αυτή η λάσπη και αυτή η πολιτική που ασκείτε τόσα χρόνια. </w:t>
      </w:r>
    </w:p>
    <w:p w14:paraId="11912C77" w14:textId="77777777" w:rsidR="00E556F1" w:rsidRDefault="000E0791">
      <w:pPr>
        <w:spacing w:line="600" w:lineRule="auto"/>
        <w:ind w:firstLine="720"/>
        <w:jc w:val="both"/>
        <w:rPr>
          <w:rFonts w:eastAsia="Times New Roman"/>
          <w:szCs w:val="24"/>
        </w:rPr>
      </w:pPr>
      <w:r>
        <w:rPr>
          <w:rFonts w:eastAsia="Times New Roman"/>
          <w:szCs w:val="24"/>
        </w:rPr>
        <w:t>Εμείς, απέναντι στην προπαγάνδα, στην παραπληροφόρηση που δημιουργήθηκε από μέσα ενημέρωσης αλλά και από κόμματα της Αντιπολίτευσης, έπρεπε να τοποθετηθούμε σε ένα</w:t>
      </w:r>
      <w:r>
        <w:rPr>
          <w:rFonts w:eastAsia="Times New Roman"/>
          <w:szCs w:val="24"/>
        </w:rPr>
        <w:t xml:space="preserve"> ερώτημα, γιατί κάποιοι έγιναν τιμητές της τιμιότητας και της αξιοπιστίας. Και βέβαια αξίζει να σχολιάσω: Θέλετε να πιστεύουμε ότι η Νέα Δημοκρατία της </w:t>
      </w:r>
      <w:r>
        <w:rPr>
          <w:rFonts w:eastAsia="Times New Roman"/>
          <w:szCs w:val="24"/>
        </w:rPr>
        <w:t>«</w:t>
      </w:r>
      <w:r>
        <w:rPr>
          <w:rFonts w:eastAsia="Times New Roman"/>
          <w:szCs w:val="24"/>
          <w:lang w:val="en-US"/>
        </w:rPr>
        <w:t>S</w:t>
      </w:r>
      <w:r>
        <w:rPr>
          <w:rFonts w:eastAsia="Times New Roman"/>
          <w:szCs w:val="24"/>
        </w:rPr>
        <w:t>Ι</w:t>
      </w:r>
      <w:r>
        <w:rPr>
          <w:rFonts w:eastAsia="Times New Roman"/>
          <w:szCs w:val="24"/>
          <w:lang w:val="en-US"/>
        </w:rPr>
        <w:t>E</w:t>
      </w:r>
      <w:r>
        <w:rPr>
          <w:rFonts w:eastAsia="Times New Roman"/>
          <w:szCs w:val="24"/>
        </w:rPr>
        <w:t>ΜΕΝ</w:t>
      </w:r>
      <w:r>
        <w:rPr>
          <w:rFonts w:eastAsia="Times New Roman"/>
          <w:szCs w:val="24"/>
          <w:lang w:val="en-US"/>
        </w:rPr>
        <w:t>S</w:t>
      </w:r>
      <w:r>
        <w:rPr>
          <w:rFonts w:eastAsia="Times New Roman"/>
          <w:szCs w:val="24"/>
        </w:rPr>
        <w:t>»</w:t>
      </w:r>
      <w:r>
        <w:rPr>
          <w:rFonts w:eastAsia="Times New Roman"/>
          <w:szCs w:val="24"/>
        </w:rPr>
        <w:t xml:space="preserve"> και του Παπασταύρου είναι θεματοφύλακας της αξιοκρατίας και της τιμιότητας; Και γιατί δεν </w:t>
      </w:r>
      <w:r>
        <w:rPr>
          <w:rFonts w:eastAsia="Times New Roman"/>
          <w:szCs w:val="24"/>
        </w:rPr>
        <w:t>έμεινε μέσα εδώ να το υπερασπιστεί;</w:t>
      </w:r>
    </w:p>
    <w:p w14:paraId="11912C78" w14:textId="77777777" w:rsidR="00E556F1" w:rsidRDefault="000E0791">
      <w:pPr>
        <w:spacing w:line="600" w:lineRule="auto"/>
        <w:ind w:firstLine="720"/>
        <w:jc w:val="both"/>
        <w:rPr>
          <w:rFonts w:eastAsia="Times New Roman"/>
          <w:szCs w:val="24"/>
        </w:rPr>
      </w:pPr>
      <w:r>
        <w:rPr>
          <w:rFonts w:eastAsia="Times New Roman"/>
          <w:szCs w:val="24"/>
        </w:rPr>
        <w:t xml:space="preserve">Εμείς, όμως, οφείλουμε να απαντήσουμε σε ένα ερώτημα. Θα δώσουμε χώρο </w:t>
      </w:r>
      <w:r>
        <w:rPr>
          <w:rFonts w:eastAsia="Times New Roman"/>
          <w:szCs w:val="24"/>
        </w:rPr>
        <w:t xml:space="preserve">και χρόνο </w:t>
      </w:r>
      <w:r>
        <w:rPr>
          <w:rFonts w:eastAsia="Times New Roman"/>
          <w:szCs w:val="24"/>
        </w:rPr>
        <w:t>στην κοινοβουλευτική και δημόσια συζήτηση για τα επιπλέον βήματα της θωράκισης του πολιτικού συστήματος ή πρέπει να απαντήσουμε άμεσα στη λα</w:t>
      </w:r>
      <w:r>
        <w:rPr>
          <w:rFonts w:eastAsia="Times New Roman"/>
          <w:szCs w:val="24"/>
        </w:rPr>
        <w:t xml:space="preserve">σπολογία, στην παραπληροφόρηση και στην προπαγάνδα; </w:t>
      </w:r>
    </w:p>
    <w:p w14:paraId="11912C79" w14:textId="77777777" w:rsidR="00E556F1" w:rsidRDefault="000E0791">
      <w:pPr>
        <w:spacing w:line="600" w:lineRule="auto"/>
        <w:ind w:firstLine="720"/>
        <w:jc w:val="both"/>
        <w:rPr>
          <w:rFonts w:eastAsia="Times New Roman"/>
          <w:szCs w:val="24"/>
        </w:rPr>
      </w:pPr>
      <w:r>
        <w:rPr>
          <w:rFonts w:eastAsia="Times New Roman"/>
          <w:szCs w:val="24"/>
        </w:rPr>
        <w:t>Εμείς, λοιπόν, απαντούμε άμεσα με αυτήν την τροπολογία. Δεν παίρνουμε τίποτα πίσω από τα περιεχόμενα στο πολυνομοσχέδιο που αποτελούν θωράκιση στο ελάσσον επίπεδο με βάση διεθνείς συμβάσεις αλλά προχωράμ</w:t>
      </w:r>
      <w:r>
        <w:rPr>
          <w:rFonts w:eastAsia="Times New Roman"/>
          <w:szCs w:val="24"/>
        </w:rPr>
        <w:t xml:space="preserve">ε επιπλέον τη θωράκιση σχετικά με τη συμμετοχή πολιτικών προσώπων σε εταιρείες του εξωτερικού και επεκτείνουμε αυστηρά την απαγόρευση αυτή, προσεγγίζοντας κατά κάποιον τρόπο -και θα συμφωνήσω με κάποιον συνάδελφο που το είπε- το ασυμβίβαστο των Βουλευτών. </w:t>
      </w:r>
    </w:p>
    <w:p w14:paraId="11912C7A" w14:textId="77777777" w:rsidR="00E556F1" w:rsidRDefault="000E0791">
      <w:pPr>
        <w:spacing w:line="600" w:lineRule="auto"/>
        <w:ind w:firstLine="720"/>
        <w:jc w:val="both"/>
        <w:rPr>
          <w:rFonts w:eastAsia="Times New Roman"/>
          <w:szCs w:val="24"/>
        </w:rPr>
      </w:pPr>
      <w:r>
        <w:rPr>
          <w:rFonts w:eastAsia="Times New Roman"/>
          <w:szCs w:val="24"/>
        </w:rPr>
        <w:t>Το ερώτημα, κυρίες και κύριοι Βουλευτές, είναι τι θα πράξουν τα κόμματα της Αντιπολίτευσης και ιδιαίτερα η Αξιωματική Αντιπολίτευση η οποία επέλεξε τη φυγή, αν θα υποστηρίξουν αυτήν την επιλογή της αυστηροποίησης –αν θέλετε- της νομοθεσίας. Η αποχώρηση εί</w:t>
      </w:r>
      <w:r>
        <w:rPr>
          <w:rFonts w:eastAsia="Times New Roman"/>
          <w:szCs w:val="24"/>
        </w:rPr>
        <w:t xml:space="preserve">ναι υπεκφυγή και συγκάλυψη και είναι προσβολή και των πολιτών και του Κοινοβουλίου. Γιατί αναρωτιόμαστε τι πολιτική ευθύνη και τι άλλο θέλει να κρύψει η αποχώρηση αυτή. </w:t>
      </w:r>
    </w:p>
    <w:p w14:paraId="11912C7B" w14:textId="77777777" w:rsidR="00E556F1" w:rsidRDefault="000E0791">
      <w:pPr>
        <w:spacing w:line="600" w:lineRule="auto"/>
        <w:ind w:firstLine="720"/>
        <w:jc w:val="both"/>
        <w:rPr>
          <w:rFonts w:eastAsia="Times New Roman"/>
          <w:szCs w:val="24"/>
        </w:rPr>
      </w:pPr>
      <w:r>
        <w:rPr>
          <w:rFonts w:eastAsia="Times New Roman"/>
          <w:szCs w:val="24"/>
        </w:rPr>
        <w:t>Ζήτησε αυτή τη</w:t>
      </w:r>
      <w:r>
        <w:rPr>
          <w:rFonts w:eastAsia="Times New Roman"/>
          <w:szCs w:val="24"/>
        </w:rPr>
        <w:t>ν</w:t>
      </w:r>
      <w:r>
        <w:rPr>
          <w:rFonts w:eastAsia="Times New Roman"/>
          <w:szCs w:val="24"/>
        </w:rPr>
        <w:t xml:space="preserve"> </w:t>
      </w:r>
      <w:r>
        <w:rPr>
          <w:rFonts w:eastAsia="Times New Roman"/>
          <w:szCs w:val="24"/>
        </w:rPr>
        <w:t>ε</w:t>
      </w:r>
      <w:r>
        <w:rPr>
          <w:rFonts w:eastAsia="Times New Roman"/>
          <w:szCs w:val="24"/>
        </w:rPr>
        <w:t xml:space="preserve">βδομάδα η Νέα Δημοκρατία να αποσύρουμε το </w:t>
      </w:r>
      <w:r>
        <w:rPr>
          <w:rFonts w:eastAsia="Times New Roman"/>
          <w:szCs w:val="24"/>
        </w:rPr>
        <w:t xml:space="preserve">άρθρο </w:t>
      </w:r>
      <w:r>
        <w:rPr>
          <w:rFonts w:eastAsia="Times New Roman"/>
          <w:szCs w:val="24"/>
        </w:rPr>
        <w:t>178 και να επιστρέψου</w:t>
      </w:r>
      <w:r>
        <w:rPr>
          <w:rFonts w:eastAsia="Times New Roman"/>
          <w:szCs w:val="24"/>
        </w:rPr>
        <w:t>με στο παλιό περιβάλλον του 2010. Τι ζήτησε, δηλαδή, πρακτικά; Να περάσουμε σε ένα περιβάλλον</w:t>
      </w:r>
      <w:r>
        <w:rPr>
          <w:rFonts w:eastAsia="Times New Roman"/>
          <w:szCs w:val="24"/>
        </w:rPr>
        <w:t>,</w:t>
      </w:r>
      <w:r>
        <w:rPr>
          <w:rFonts w:eastAsia="Times New Roman"/>
          <w:szCs w:val="24"/>
        </w:rPr>
        <w:t xml:space="preserve"> στο οποίο δεν προστατεύεται το δημόσιο συμφέρον. Η Νέα Δημοκρατία, λοιπόν, ζητούσε επίσημα να επιστρέψουμε σε ένα περιβάλλον όπου η </w:t>
      </w:r>
      <w:r>
        <w:rPr>
          <w:rFonts w:eastAsia="Times New Roman"/>
          <w:szCs w:val="24"/>
        </w:rPr>
        <w:t xml:space="preserve">σύμβαση </w:t>
      </w:r>
      <w:r>
        <w:rPr>
          <w:rFonts w:eastAsia="Times New Roman"/>
          <w:szCs w:val="24"/>
          <w:lang w:val="en-US"/>
        </w:rPr>
        <w:t>GRECO</w:t>
      </w:r>
      <w:r>
        <w:rPr>
          <w:rFonts w:eastAsia="Times New Roman"/>
          <w:szCs w:val="24"/>
        </w:rPr>
        <w:t xml:space="preserve"> αλλά και η Επισ</w:t>
      </w:r>
      <w:r>
        <w:rPr>
          <w:rFonts w:eastAsia="Times New Roman"/>
          <w:szCs w:val="24"/>
        </w:rPr>
        <w:t xml:space="preserve">τημονική Υπηρεσία της Βουλής έχει διατυπώσει ότι δεν προστατεύει τη χώρα. Και το παραδέχτηκε αυτό ο κ. Κακλαμάνης. </w:t>
      </w:r>
    </w:p>
    <w:p w14:paraId="11912C7C" w14:textId="77777777" w:rsidR="00E556F1" w:rsidRDefault="000E0791">
      <w:pPr>
        <w:spacing w:line="600" w:lineRule="auto"/>
        <w:ind w:firstLine="720"/>
        <w:jc w:val="both"/>
        <w:rPr>
          <w:rFonts w:eastAsia="Times New Roman"/>
          <w:szCs w:val="24"/>
        </w:rPr>
      </w:pPr>
      <w:r>
        <w:rPr>
          <w:rFonts w:eastAsia="Times New Roman"/>
          <w:szCs w:val="24"/>
        </w:rPr>
        <w:t xml:space="preserve">Τελικά, </w:t>
      </w:r>
      <w:r>
        <w:rPr>
          <w:rFonts w:eastAsia="Times New Roman"/>
          <w:szCs w:val="24"/>
        </w:rPr>
        <w:t>«</w:t>
      </w:r>
      <w:r>
        <w:rPr>
          <w:rFonts w:eastAsia="Times New Roman"/>
          <w:szCs w:val="24"/>
        </w:rPr>
        <w:t>φωνάζει ο κλέφτης</w:t>
      </w:r>
      <w:r>
        <w:rPr>
          <w:rFonts w:eastAsia="Times New Roman"/>
          <w:szCs w:val="24"/>
        </w:rPr>
        <w:t>,</w:t>
      </w:r>
      <w:r>
        <w:rPr>
          <w:rFonts w:eastAsia="Times New Roman"/>
          <w:szCs w:val="24"/>
        </w:rPr>
        <w:t xml:space="preserve"> για να φοβηθεί ο νοικοκύρης</w:t>
      </w:r>
      <w:r>
        <w:rPr>
          <w:rFonts w:eastAsia="Times New Roman"/>
          <w:szCs w:val="24"/>
        </w:rPr>
        <w:t>»</w:t>
      </w:r>
      <w:r>
        <w:rPr>
          <w:rFonts w:eastAsia="Times New Roman"/>
          <w:szCs w:val="24"/>
        </w:rPr>
        <w:t>; Διότι επιδιώκουν</w:t>
      </w:r>
      <w:r>
        <w:rPr>
          <w:rFonts w:eastAsia="Times New Roman"/>
          <w:szCs w:val="24"/>
        </w:rPr>
        <w:t>,</w:t>
      </w:r>
      <w:r>
        <w:rPr>
          <w:rFonts w:eastAsia="Times New Roman"/>
          <w:szCs w:val="24"/>
        </w:rPr>
        <w:t xml:space="preserve"> απ’ ό,τι φαίνεται, από τη μια μεριά να γυρίσουν στο παρελθόν</w:t>
      </w:r>
      <w:r>
        <w:rPr>
          <w:rFonts w:eastAsia="Times New Roman"/>
          <w:szCs w:val="24"/>
        </w:rPr>
        <w:t>,</w:t>
      </w:r>
      <w:r>
        <w:rPr>
          <w:rFonts w:eastAsia="Times New Roman"/>
          <w:szCs w:val="24"/>
        </w:rPr>
        <w:t xml:space="preserve"> όπ</w:t>
      </w:r>
      <w:r>
        <w:rPr>
          <w:rFonts w:eastAsia="Times New Roman"/>
          <w:szCs w:val="24"/>
        </w:rPr>
        <w:t>ου κανείς δεν ελεγχόταν, από την άλλη μεριά να υπάρχει μια ήττα στην πολιτική τακτική της Κυβέρνησης και από την άλλη μεριά να είμαστε ασυνεπής ως χώρα στις διεθνείς συμβάσεις. Ποιανού το κακό, λοιπόν, επιδιώκει η Νέα Δημοκρατία; Ποιος ακριβώς είναι ο στόχ</w:t>
      </w:r>
      <w:r>
        <w:rPr>
          <w:rFonts w:eastAsia="Times New Roman"/>
          <w:szCs w:val="24"/>
        </w:rPr>
        <w:t xml:space="preserve">ος αυτής της πολιτικής; </w:t>
      </w:r>
    </w:p>
    <w:p w14:paraId="11912C7D" w14:textId="77777777" w:rsidR="00E556F1" w:rsidRDefault="000E0791">
      <w:pPr>
        <w:spacing w:line="600" w:lineRule="auto"/>
        <w:ind w:firstLine="720"/>
        <w:jc w:val="both"/>
        <w:rPr>
          <w:rFonts w:eastAsia="Times New Roman"/>
          <w:szCs w:val="24"/>
        </w:rPr>
      </w:pPr>
      <w:r>
        <w:rPr>
          <w:rFonts w:eastAsia="Times New Roman"/>
          <w:szCs w:val="24"/>
        </w:rPr>
        <w:t xml:space="preserve">Η άποψή </w:t>
      </w:r>
      <w:r>
        <w:rPr>
          <w:rFonts w:eastAsia="Times New Roman"/>
          <w:szCs w:val="24"/>
        </w:rPr>
        <w:t>μας,</w:t>
      </w:r>
      <w:r>
        <w:rPr>
          <w:rFonts w:eastAsia="Times New Roman"/>
          <w:szCs w:val="24"/>
        </w:rPr>
        <w:t xml:space="preserve"> από την αρχή της σημερινής συζήτησης</w:t>
      </w:r>
      <w:r>
        <w:rPr>
          <w:rFonts w:eastAsia="Times New Roman"/>
          <w:szCs w:val="24"/>
        </w:rPr>
        <w:t>,</w:t>
      </w:r>
      <w:r>
        <w:rPr>
          <w:rFonts w:eastAsia="Times New Roman"/>
          <w:szCs w:val="24"/>
        </w:rPr>
        <w:t xml:space="preserve"> ήταν ότι πρέπει να επιστρέψουν στην Ολομέλεια και να συζητήσουν γι’ αυτά που αφορούν τον πολίτη και την κοινωνία, διότι αυτή η φυγή υποδηλώνει συμμετοχή σε όλο αυτό το κύκλωμα που </w:t>
      </w:r>
      <w:r>
        <w:rPr>
          <w:rFonts w:eastAsia="Times New Roman"/>
          <w:szCs w:val="24"/>
        </w:rPr>
        <w:t xml:space="preserve">δημιούργησε πρόβλημα στη χώρα μας, το κύκλωμα της διαφθοράς και της διαπλοκής. </w:t>
      </w:r>
    </w:p>
    <w:p w14:paraId="11912C7E" w14:textId="77777777" w:rsidR="00E556F1" w:rsidRDefault="000E0791">
      <w:pPr>
        <w:spacing w:line="600" w:lineRule="auto"/>
        <w:ind w:firstLine="720"/>
        <w:jc w:val="both"/>
        <w:rPr>
          <w:rFonts w:eastAsia="Times New Roman"/>
          <w:szCs w:val="24"/>
        </w:rPr>
      </w:pPr>
      <w:r>
        <w:rPr>
          <w:rFonts w:eastAsia="Times New Roman"/>
          <w:szCs w:val="24"/>
        </w:rPr>
        <w:t>Και οι συνάδελφοι αυτοί πρέπει να μείνουν τίμια να συζητήσουμε εδώ, διότι η μόνη, η κύρια και η βασική επιλογή μας είναι ότι η πολιτική πλέον, αλλά και τα οικονομικά της πολιτι</w:t>
      </w:r>
      <w:r>
        <w:rPr>
          <w:rFonts w:eastAsia="Times New Roman"/>
          <w:szCs w:val="24"/>
        </w:rPr>
        <w:t>κής γίνονται μπροστά στον πολίτη, μέσα στο Κοινοβούλιο</w:t>
      </w:r>
      <w:r>
        <w:rPr>
          <w:rFonts w:eastAsia="Times New Roman"/>
          <w:szCs w:val="24"/>
        </w:rPr>
        <w:t>,</w:t>
      </w:r>
      <w:r>
        <w:rPr>
          <w:rFonts w:eastAsia="Times New Roman"/>
          <w:szCs w:val="24"/>
        </w:rPr>
        <w:t xml:space="preserve"> με τη διαφάνεια που απαιτούν οι συνθήκες, για να σηκωθεί η χώρα στα πόδια της, για να δημιουργήσουν οι Έλληνες, να αποκατασταθεί η αξιοπιστία των πολιτικών, αλλά και της οικονομίας και για να μπορέσου</w:t>
      </w:r>
      <w:r>
        <w:rPr>
          <w:rFonts w:eastAsia="Times New Roman"/>
          <w:szCs w:val="24"/>
        </w:rPr>
        <w:t>με να τελειώσουμε με το παλιό παρελθόν της Ελλάδας</w:t>
      </w:r>
      <w:r>
        <w:rPr>
          <w:rFonts w:eastAsia="Times New Roman"/>
          <w:szCs w:val="24"/>
        </w:rPr>
        <w:t>,</w:t>
      </w:r>
      <w:r>
        <w:rPr>
          <w:rFonts w:eastAsia="Times New Roman"/>
          <w:szCs w:val="24"/>
        </w:rPr>
        <w:t xml:space="preserve"> που μας έφερε σε αυτήν την κατάσταση.</w:t>
      </w:r>
    </w:p>
    <w:p w14:paraId="11912C7F" w14:textId="77777777" w:rsidR="00E556F1" w:rsidRDefault="000E0791">
      <w:pPr>
        <w:spacing w:line="600" w:lineRule="auto"/>
        <w:ind w:firstLine="720"/>
        <w:jc w:val="both"/>
        <w:rPr>
          <w:rFonts w:eastAsia="Times New Roman"/>
          <w:szCs w:val="24"/>
        </w:rPr>
      </w:pPr>
      <w:r>
        <w:rPr>
          <w:rFonts w:eastAsia="Times New Roman"/>
          <w:szCs w:val="24"/>
        </w:rPr>
        <w:t>Σας ευχαριστώ πολύ.</w:t>
      </w:r>
    </w:p>
    <w:p w14:paraId="11912C80" w14:textId="77777777" w:rsidR="00E556F1" w:rsidRDefault="000E0791">
      <w:pPr>
        <w:spacing w:line="600" w:lineRule="auto"/>
        <w:jc w:val="center"/>
        <w:rPr>
          <w:rFonts w:eastAsia="Times New Roman"/>
          <w:szCs w:val="24"/>
        </w:rPr>
      </w:pPr>
      <w:r>
        <w:rPr>
          <w:rFonts w:eastAsia="Times New Roman" w:cs="Times New Roman"/>
          <w:szCs w:val="24"/>
        </w:rPr>
        <w:t>(Χειροκροτήματα από την πτέρυγα του ΣΥΡΙΖΑ)</w:t>
      </w:r>
    </w:p>
    <w:p w14:paraId="11912C81" w14:textId="77777777" w:rsidR="00E556F1" w:rsidRDefault="000E079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Φάμελλε.</w:t>
      </w:r>
    </w:p>
    <w:p w14:paraId="11912C82" w14:textId="77777777" w:rsidR="00E556F1" w:rsidRDefault="000E079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να κάνω μια </w:t>
      </w:r>
      <w:r>
        <w:rPr>
          <w:rFonts w:eastAsia="Times New Roman"/>
          <w:szCs w:val="24"/>
        </w:rPr>
        <w:t>ανακοίνωση προς το Σώμα.</w:t>
      </w:r>
    </w:p>
    <w:p w14:paraId="11912C83"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Σπυρίδων Δανέλλης ζητεί άδεια ολιγοήμερης απουσίας στο εξωτερικό για το διάστημα από 1</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2016 έως 4</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2016, κατόπιν πρόσκλησης της ομάδας των Σοσιαλιστών και Δημοκρατών του Ευρωκοινοβουλίου. Η Βουλή εγκρίνει;</w:t>
      </w:r>
    </w:p>
    <w:p w14:paraId="11912C84"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w:t>
      </w:r>
      <w:r>
        <w:rPr>
          <w:rFonts w:eastAsia="Times New Roman"/>
          <w:b/>
          <w:bCs/>
          <w:szCs w:val="24"/>
        </w:rPr>
        <w:t xml:space="preserve">ΟΙ </w:t>
      </w:r>
      <w:r>
        <w:rPr>
          <w:rFonts w:eastAsia="Times New Roman"/>
          <w:b/>
          <w:bCs/>
          <w:szCs w:val="24"/>
        </w:rPr>
        <w:t xml:space="preserve">ΟΙ ΒΟΥΛΕΥΤΕΣ: </w:t>
      </w:r>
      <w:r>
        <w:rPr>
          <w:rFonts w:eastAsia="Times New Roman"/>
          <w:bCs/>
          <w:szCs w:val="24"/>
        </w:rPr>
        <w:t xml:space="preserve"> Μάλιστα, μάλιστα.</w:t>
      </w:r>
    </w:p>
    <w:p w14:paraId="11912C85"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11912C86"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Τον λόγο έχει ο κ. Κασιδιάρης για τρία λεπτά.</w:t>
      </w:r>
    </w:p>
    <w:p w14:paraId="11912C87"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ΗΛΙΑΣ ΚΑΣΙΔΙΑΡΗΣ: </w:t>
      </w:r>
      <w:r>
        <w:rPr>
          <w:rFonts w:eastAsia="Times New Roman"/>
          <w:bCs/>
          <w:szCs w:val="24"/>
        </w:rPr>
        <w:t xml:space="preserve">Κατά την πρωτολογία </w:t>
      </w:r>
      <w:r>
        <w:rPr>
          <w:rFonts w:eastAsia="Times New Roman"/>
          <w:bCs/>
          <w:szCs w:val="24"/>
        </w:rPr>
        <w:t>μας</w:t>
      </w:r>
      <w:r>
        <w:rPr>
          <w:rFonts w:eastAsia="Times New Roman"/>
          <w:bCs/>
          <w:szCs w:val="24"/>
        </w:rPr>
        <w:t xml:space="preserve"> τονίσαμε ότι η τροπολογία που κατέθεσε ο αρμόδ</w:t>
      </w:r>
      <w:r>
        <w:rPr>
          <w:rFonts w:eastAsia="Times New Roman"/>
          <w:bCs/>
          <w:szCs w:val="24"/>
        </w:rPr>
        <w:t xml:space="preserve">ιος Υπουργός του ΣΥΡΙΖΑ για τις </w:t>
      </w:r>
      <w:r>
        <w:rPr>
          <w:rFonts w:eastAsia="Times New Roman"/>
          <w:bCs/>
          <w:szCs w:val="24"/>
          <w:lang w:val="en-US"/>
        </w:rPr>
        <w:t>offshore</w:t>
      </w:r>
      <w:r>
        <w:rPr>
          <w:rFonts w:eastAsia="Times New Roman"/>
          <w:bCs/>
          <w:szCs w:val="24"/>
        </w:rPr>
        <w:t xml:space="preserve"> δεν μπορούσε στην αρχική μορφή της να γίνει ανεκτή και δεκτή, διότι επί της ουσίας αμνήστευε το «μαύρο» πολιτικό χρήμα και όσους πολιτικούς έχουν διαπράξει οικονομικό έγκλημα</w:t>
      </w:r>
      <w:r>
        <w:rPr>
          <w:rFonts w:eastAsia="Times New Roman"/>
          <w:bCs/>
          <w:szCs w:val="24"/>
        </w:rPr>
        <w:t>,</w:t>
      </w:r>
      <w:r>
        <w:rPr>
          <w:rFonts w:eastAsia="Times New Roman"/>
          <w:bCs/>
          <w:szCs w:val="24"/>
        </w:rPr>
        <w:t xml:space="preserve"> δημιουργώντας παράνομα </w:t>
      </w:r>
      <w:r>
        <w:rPr>
          <w:rFonts w:eastAsia="Times New Roman"/>
          <w:bCs/>
          <w:szCs w:val="24"/>
          <w:lang w:val="en-US"/>
        </w:rPr>
        <w:t>offshore</w:t>
      </w:r>
      <w:r>
        <w:rPr>
          <w:rFonts w:eastAsia="Times New Roman"/>
          <w:bCs/>
          <w:szCs w:val="24"/>
        </w:rPr>
        <w:t xml:space="preserve"> σε φορο</w:t>
      </w:r>
      <w:r>
        <w:rPr>
          <w:rFonts w:eastAsia="Times New Roman"/>
          <w:bCs/>
          <w:szCs w:val="24"/>
        </w:rPr>
        <w:t>λογικούς παραδείσους.</w:t>
      </w:r>
    </w:p>
    <w:p w14:paraId="11912C88"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Βλέπουμε κάποιες διαφοροποιήσεις και θα ψηφίσουμε εν τέλει τη συγκεκριμένη τροπολογία, αφότου διαφοροποιήθηκε, παρ’ ότι δεν μας καλύπτει. Και η Χρυσή Αυγή, όταν κυβερνήσει αυτήν τη χώρα, θα απαγορεύσει σε κάθε πολιτικό παράγοντα, σε Β</w:t>
      </w:r>
      <w:r>
        <w:rPr>
          <w:rFonts w:eastAsia="Times New Roman"/>
          <w:bCs/>
          <w:szCs w:val="24"/>
        </w:rPr>
        <w:t xml:space="preserve">ουλευτές, Υπουργούς, </w:t>
      </w:r>
      <w:r>
        <w:rPr>
          <w:rFonts w:eastAsia="Times New Roman"/>
          <w:bCs/>
          <w:szCs w:val="24"/>
        </w:rPr>
        <w:t>δημάρχους</w:t>
      </w:r>
      <w:r>
        <w:rPr>
          <w:rFonts w:eastAsia="Times New Roman"/>
          <w:bCs/>
          <w:szCs w:val="24"/>
        </w:rPr>
        <w:t>, σε όσους εμπλέκονται στα κοινά</w:t>
      </w:r>
      <w:r>
        <w:rPr>
          <w:rFonts w:eastAsia="Times New Roman"/>
          <w:bCs/>
          <w:szCs w:val="24"/>
        </w:rPr>
        <w:t>,</w:t>
      </w:r>
      <w:r>
        <w:rPr>
          <w:rFonts w:eastAsia="Times New Roman"/>
          <w:bCs/>
          <w:szCs w:val="24"/>
        </w:rPr>
        <w:t xml:space="preserve"> όχι μόνο να έχουν </w:t>
      </w:r>
      <w:r>
        <w:rPr>
          <w:rFonts w:eastAsia="Times New Roman"/>
          <w:bCs/>
          <w:szCs w:val="24"/>
          <w:lang w:val="en-US"/>
        </w:rPr>
        <w:t>offshore</w:t>
      </w:r>
      <w:r>
        <w:rPr>
          <w:rFonts w:eastAsia="Times New Roman"/>
          <w:bCs/>
          <w:szCs w:val="24"/>
        </w:rPr>
        <w:t xml:space="preserve">, αλλά και να έχουν γενικώς επιχειρήσεις στο εξωτερικό, καταθέσεις και ομόλογα σε τράπεζες του εξωτερικού. </w:t>
      </w:r>
    </w:p>
    <w:p w14:paraId="11912C89"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Κάθε πολιτικό πρόσωπο πρέπει να έχει την υποχρέωση, εάν δι</w:t>
      </w:r>
      <w:r>
        <w:rPr>
          <w:rFonts w:eastAsia="Times New Roman"/>
          <w:bCs/>
          <w:szCs w:val="24"/>
        </w:rPr>
        <w:t xml:space="preserve">ατηρεί επιχείρηση, να διατηρεί </w:t>
      </w:r>
      <w:r>
        <w:rPr>
          <w:rFonts w:eastAsia="Times New Roman"/>
          <w:bCs/>
          <w:szCs w:val="24"/>
        </w:rPr>
        <w:t xml:space="preserve">την </w:t>
      </w:r>
      <w:r>
        <w:rPr>
          <w:rFonts w:eastAsia="Times New Roman"/>
          <w:bCs/>
          <w:szCs w:val="24"/>
        </w:rPr>
        <w:t>επιχείρηση στην Ελλάδα και να πληρώνει φόρους μόνο στην Ελλάδα και οι καταθέσεις του να είναι μόνο σε ελληνικές τράπεζες. Έχουμε αναφέρει πλείστα παραδείγματα κυβερνητικών παραγόντων, Υπουργών του ΣΥΡΙΖΑ, τους αρμόδιους Υ</w:t>
      </w:r>
      <w:r>
        <w:rPr>
          <w:rFonts w:eastAsia="Times New Roman"/>
          <w:bCs/>
          <w:szCs w:val="24"/>
        </w:rPr>
        <w:t xml:space="preserve">πουργούς που έφεραν τα νέα επαχθή μνημόνια στην Ελλάδα με τεράστιες καταθέσεις: Τσακαλώτος 876.000 ευρώ, Σταθάκης 827.000 ευρώ στην </w:t>
      </w:r>
      <w:r>
        <w:rPr>
          <w:rFonts w:eastAsia="Times New Roman"/>
          <w:bCs/>
          <w:szCs w:val="24"/>
        </w:rPr>
        <w:t>«</w:t>
      </w:r>
      <w:r>
        <w:rPr>
          <w:rFonts w:eastAsia="Times New Roman"/>
          <w:bCs/>
          <w:szCs w:val="24"/>
          <w:lang w:val="en-US"/>
        </w:rPr>
        <w:t>BLACKROCK</w:t>
      </w:r>
      <w:r>
        <w:rPr>
          <w:rFonts w:eastAsia="Times New Roman"/>
          <w:bCs/>
          <w:szCs w:val="24"/>
        </w:rPr>
        <w:t>»</w:t>
      </w:r>
      <w:r>
        <w:rPr>
          <w:rFonts w:eastAsia="Times New Roman"/>
          <w:bCs/>
          <w:szCs w:val="24"/>
        </w:rPr>
        <w:t xml:space="preserve">, στην </w:t>
      </w:r>
      <w:r>
        <w:rPr>
          <w:rFonts w:eastAsia="Times New Roman"/>
          <w:bCs/>
          <w:szCs w:val="24"/>
        </w:rPr>
        <w:t>«</w:t>
      </w:r>
      <w:r>
        <w:rPr>
          <w:rFonts w:eastAsia="Times New Roman"/>
          <w:bCs/>
          <w:szCs w:val="24"/>
          <w:lang w:val="en-US"/>
        </w:rPr>
        <w:t>JP</w:t>
      </w:r>
      <w:r>
        <w:rPr>
          <w:rFonts w:eastAsia="Times New Roman"/>
          <w:bCs/>
          <w:szCs w:val="24"/>
        </w:rPr>
        <w:t xml:space="preserve"> </w:t>
      </w:r>
      <w:r>
        <w:rPr>
          <w:rFonts w:eastAsia="Times New Roman"/>
          <w:bCs/>
          <w:szCs w:val="24"/>
          <w:lang w:val="en-US"/>
        </w:rPr>
        <w:t>MORGAN</w:t>
      </w:r>
      <w:r>
        <w:rPr>
          <w:rFonts w:eastAsia="Times New Roman"/>
          <w:bCs/>
          <w:szCs w:val="24"/>
        </w:rPr>
        <w:t>»</w:t>
      </w:r>
      <w:r>
        <w:rPr>
          <w:rFonts w:eastAsia="Times New Roman"/>
          <w:bCs/>
          <w:szCs w:val="24"/>
        </w:rPr>
        <w:t>, κεφάλαια εκτός Ελλάδος</w:t>
      </w:r>
      <w:r>
        <w:rPr>
          <w:rFonts w:eastAsia="Times New Roman"/>
          <w:bCs/>
          <w:szCs w:val="24"/>
        </w:rPr>
        <w:t>,</w:t>
      </w:r>
      <w:r>
        <w:rPr>
          <w:rFonts w:eastAsia="Times New Roman"/>
          <w:bCs/>
          <w:szCs w:val="24"/>
        </w:rPr>
        <w:t xml:space="preserve"> τα οποία πρέπει να επαναπατριστούν.</w:t>
      </w:r>
    </w:p>
    <w:p w14:paraId="11912C8A"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Θα τονίσω, όμως, -και θα επιμείνω στο σημείο αυτό- την πλήρη ανυπαρξία του κόμματος της Νέας Δημοκρατίας, που έχει πάψει προ πολλού να υφίσταται ως Αντιπολίτευση σε αυτήν την Αίθουσα. Δεν υπάρχει Αξιωματική Αντιπολίτευση. Η μόνη δύναμη που ασκεί αντιπολίτε</w:t>
      </w:r>
      <w:r>
        <w:rPr>
          <w:rFonts w:eastAsia="Times New Roman"/>
          <w:bCs/>
          <w:szCs w:val="24"/>
        </w:rPr>
        <w:t xml:space="preserve">υση σε αυτήν την αντεθνική Κυβέρνηση είναι το τρίτο πολιτικό κόμμα της χώρας, ο Λαϊκός Σύνδεσμος-Χρυσή Αυγή. </w:t>
      </w:r>
    </w:p>
    <w:p w14:paraId="11912C8B"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Είδαμε την Νέα Δημοκρατία να εξαφανίζεται σήμερα, να φυγομαχεί και να κρύβεται. Και τι να πει άλλωστε για το ζήτημα των </w:t>
      </w:r>
      <w:r>
        <w:rPr>
          <w:rFonts w:eastAsia="Times New Roman"/>
          <w:bCs/>
          <w:szCs w:val="24"/>
          <w:lang w:val="en-US"/>
        </w:rPr>
        <w:t>offshore</w:t>
      </w:r>
      <w:r>
        <w:rPr>
          <w:rFonts w:eastAsia="Times New Roman"/>
          <w:bCs/>
          <w:szCs w:val="24"/>
        </w:rPr>
        <w:t>; Τι να πει για το</w:t>
      </w:r>
      <w:r>
        <w:rPr>
          <w:rFonts w:eastAsia="Times New Roman"/>
          <w:bCs/>
          <w:szCs w:val="24"/>
        </w:rPr>
        <w:t>ν Παπασταύρου, την λίστα Λαγκάρντ, την λίστα Παναμά; Από την στιγμή, βέβαια, που ο ίδιος ο Μητσοτάκης έχει λάβει εντολή από την Μέρκελ να μην ασκεί αντιπολίτευση στον ΣΥΡΙΖΑ, έχει λάβει συγκεκριμένη εντολή από το Ευρωπαϊκό Λαϊκό Κόμμα να είναι ανύπαρκτο το</w:t>
      </w:r>
      <w:r>
        <w:rPr>
          <w:rFonts w:eastAsia="Times New Roman"/>
          <w:bCs/>
          <w:szCs w:val="24"/>
        </w:rPr>
        <w:t xml:space="preserve"> κόμμα της Νέας Δημοκρατίας σε αυτήν την Αίθουσα, γιατί ο ΣΥΡΙΖΑ είναι η πρώτη επιλογή της διεθνούς τοκογλυφίας</w:t>
      </w:r>
      <w:r>
        <w:rPr>
          <w:rFonts w:eastAsia="Times New Roman"/>
          <w:bCs/>
          <w:szCs w:val="24"/>
        </w:rPr>
        <w:t>,</w:t>
      </w:r>
      <w:r>
        <w:rPr>
          <w:rFonts w:eastAsia="Times New Roman"/>
          <w:bCs/>
          <w:szCs w:val="24"/>
        </w:rPr>
        <w:t xml:space="preserve"> για να περνά όλα αυτά τα επαχθή μνημόνια στην Ελλάδα.</w:t>
      </w:r>
    </w:p>
    <w:p w14:paraId="11912C8C"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Σε ό,τι αφορά τις υπόλοιπες τροπολογίες</w:t>
      </w:r>
      <w:r>
        <w:rPr>
          <w:rFonts w:eastAsia="Times New Roman"/>
          <w:bCs/>
          <w:szCs w:val="24"/>
        </w:rPr>
        <w:t>,</w:t>
      </w:r>
      <w:r>
        <w:rPr>
          <w:rFonts w:eastAsia="Times New Roman"/>
          <w:bCs/>
          <w:szCs w:val="24"/>
        </w:rPr>
        <w:t xml:space="preserve"> θα καταψηφίσουμε, βεβαίως, την τροπολογία του Υπ</w:t>
      </w:r>
      <w:r>
        <w:rPr>
          <w:rFonts w:eastAsia="Times New Roman"/>
          <w:bCs/>
          <w:szCs w:val="24"/>
        </w:rPr>
        <w:t>ουργείου Παιδείας. Ζητάμε προσλήψεις εκπαιδευτικών με αξιοκρατικά κριτήρια και προπαντός</w:t>
      </w:r>
      <w:r>
        <w:rPr>
          <w:rFonts w:eastAsia="Times New Roman"/>
          <w:bCs/>
          <w:szCs w:val="24"/>
        </w:rPr>
        <w:t>,</w:t>
      </w:r>
      <w:r>
        <w:rPr>
          <w:rFonts w:eastAsia="Times New Roman"/>
          <w:bCs/>
          <w:szCs w:val="24"/>
        </w:rPr>
        <w:t xml:space="preserve"> μέσω ΑΣΕΠ. Δεν μπορούμε να ακούμε, επιτέλους, έναν ανεκδιήγητο Υπουργό Παιδείας να βγαίνει δημόσια και να λέει ότι είναι παρά φύση η διδασκαλία των αρχαίων ελληνικών.</w:t>
      </w:r>
      <w:r>
        <w:rPr>
          <w:rFonts w:eastAsia="Times New Roman"/>
          <w:bCs/>
          <w:szCs w:val="24"/>
        </w:rPr>
        <w:t xml:space="preserve"> Γι’ αυτό έχουμε φτάσει σε αυτή τη</w:t>
      </w:r>
      <w:r w:rsidRPr="00F13A4A">
        <w:rPr>
          <w:rFonts w:eastAsia="Times New Roman"/>
          <w:bCs/>
          <w:szCs w:val="24"/>
        </w:rPr>
        <w:t xml:space="preserve"> </w:t>
      </w:r>
      <w:r>
        <w:rPr>
          <w:rFonts w:eastAsia="Times New Roman"/>
          <w:bCs/>
          <w:szCs w:val="24"/>
        </w:rPr>
        <w:t>σημερινή</w:t>
      </w:r>
      <w:r w:rsidDel="00F13A4A">
        <w:rPr>
          <w:rFonts w:eastAsia="Times New Roman"/>
          <w:bCs/>
          <w:szCs w:val="24"/>
        </w:rPr>
        <w:t xml:space="preserve"> </w:t>
      </w:r>
      <w:r>
        <w:rPr>
          <w:rFonts w:eastAsia="Times New Roman"/>
          <w:bCs/>
          <w:szCs w:val="24"/>
        </w:rPr>
        <w:t>κατάντια της νεοελληνικής εκπαίδευσης</w:t>
      </w:r>
      <w:r>
        <w:rPr>
          <w:rFonts w:eastAsia="Times New Roman"/>
          <w:bCs/>
          <w:szCs w:val="24"/>
        </w:rPr>
        <w:t>,</w:t>
      </w:r>
      <w:r>
        <w:rPr>
          <w:rFonts w:eastAsia="Times New Roman"/>
          <w:bCs/>
          <w:szCs w:val="24"/>
        </w:rPr>
        <w:t xml:space="preserve"> που τα νέα παιδιά της Ελλάδος δεν ξέρουν να ομιλούν την ελληνική γλώσσα.</w:t>
      </w:r>
    </w:p>
    <w:p w14:paraId="11912C8D" w14:textId="77777777" w:rsidR="00E556F1" w:rsidRDefault="000E079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Θα πούμε «</w:t>
      </w:r>
      <w:r>
        <w:rPr>
          <w:rFonts w:eastAsia="Times New Roman"/>
          <w:bCs/>
          <w:szCs w:val="24"/>
        </w:rPr>
        <w:t>ναι</w:t>
      </w:r>
      <w:r>
        <w:rPr>
          <w:rFonts w:eastAsia="Times New Roman"/>
          <w:bCs/>
          <w:szCs w:val="24"/>
        </w:rPr>
        <w:t>» στην τροπολογία για την αναβάθμιση της φοίτησης στις Στρατιωτικές Σχολές Μονίμων Υπαξ</w:t>
      </w:r>
      <w:r>
        <w:rPr>
          <w:rFonts w:eastAsia="Times New Roman"/>
          <w:bCs/>
          <w:szCs w:val="24"/>
        </w:rPr>
        <w:t>ιωματικών του Ναυτικού και της Αεροπορίας. Είναι ένα αίτημα των Ενόπλων Δυνάμεων. Εμείς σεβόμαστε και τιμούμε τις Ένοπλες Δυνάμεις. Υπηρετήσαμε στις Ένοπλες Δυνάμεις</w:t>
      </w:r>
      <w:r>
        <w:rPr>
          <w:rFonts w:eastAsia="Times New Roman"/>
          <w:bCs/>
          <w:szCs w:val="24"/>
        </w:rPr>
        <w:t>,</w:t>
      </w:r>
      <w:r>
        <w:rPr>
          <w:rFonts w:eastAsia="Times New Roman"/>
          <w:bCs/>
          <w:szCs w:val="24"/>
        </w:rPr>
        <w:t xml:space="preserve"> σε αντίθεση με τους κυβερνώντες που λούφαραν τη θητεία τους, που έχουν οδηγήσει σήμερα, δ</w:t>
      </w:r>
      <w:r>
        <w:rPr>
          <w:rFonts w:eastAsia="Times New Roman"/>
          <w:bCs/>
          <w:szCs w:val="24"/>
        </w:rPr>
        <w:t>υστυχώς, τον ελληνικό στρατό να κάνει θελήματα λαθρομεταναστών και αυτό είναι ένα έγκλημα σε βάρος των Ενόπλων Δυνάμεων.</w:t>
      </w:r>
    </w:p>
    <w:p w14:paraId="11912C8E" w14:textId="77777777" w:rsidR="00E556F1" w:rsidRDefault="000E0791">
      <w:pPr>
        <w:widowControl w:val="0"/>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11912C8F" w14:textId="77777777" w:rsidR="00E556F1" w:rsidRDefault="000E0791">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Μη φωνασκείτε, όταν λέμε αλήθειες! Μη φωνασκείτε…</w:t>
      </w:r>
    </w:p>
    <w:p w14:paraId="11912C90" w14:textId="77777777" w:rsidR="00E556F1" w:rsidRDefault="000E0791">
      <w:pPr>
        <w:widowControl w:val="0"/>
        <w:autoSpaceDE w:val="0"/>
        <w:autoSpaceDN w:val="0"/>
        <w:adjustRightInd w:val="0"/>
        <w:spacing w:line="600" w:lineRule="auto"/>
        <w:ind w:firstLine="720"/>
        <w:jc w:val="both"/>
        <w:rPr>
          <w:rFonts w:eastAsia="Times New Roman" w:cs="Times New Roman"/>
          <w:b/>
          <w:szCs w:val="24"/>
        </w:rPr>
      </w:pPr>
      <w:r>
        <w:rPr>
          <w:rFonts w:eastAsia="Times New Roman"/>
          <w:b/>
          <w:szCs w:val="24"/>
        </w:rPr>
        <w:t>ΠΡΟΕΔΡΕΥΟΥΣΑ (Αναστασία Χριστοδουλο</w:t>
      </w:r>
      <w:r>
        <w:rPr>
          <w:rFonts w:eastAsia="Times New Roman"/>
          <w:b/>
          <w:szCs w:val="24"/>
        </w:rPr>
        <w:t>πούλου):</w:t>
      </w:r>
      <w:r>
        <w:rPr>
          <w:rFonts w:eastAsia="Times New Roman"/>
          <w:szCs w:val="24"/>
        </w:rPr>
        <w:t xml:space="preserve"> Κύριε Κασιδιάρη, έχετε υπερβεί τον χρόνο σας!</w:t>
      </w:r>
    </w:p>
    <w:p w14:paraId="11912C91" w14:textId="77777777" w:rsidR="00E556F1" w:rsidRDefault="000E0791">
      <w:pPr>
        <w:widowControl w:val="0"/>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ΗΛΙΑΣ ΚΑΣΙΔΙΑΡΗΣ: </w:t>
      </w:r>
      <w:r>
        <w:rPr>
          <w:rFonts w:eastAsia="Times New Roman"/>
          <w:bCs/>
          <w:szCs w:val="24"/>
        </w:rPr>
        <w:t>…</w:t>
      </w:r>
      <w:r>
        <w:rPr>
          <w:rFonts w:eastAsia="Times New Roman" w:cs="Times New Roman"/>
          <w:szCs w:val="24"/>
        </w:rPr>
        <w:t>γιατί έχετε εξευτελίσει στην κυριολεξία τις Ένοπλες Δυνάμεις της Ελλάδος.</w:t>
      </w:r>
    </w:p>
    <w:p w14:paraId="11912C92" w14:textId="77777777" w:rsidR="00E556F1" w:rsidRDefault="000E0791">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η Χρυσή Αυγή θα υπερψηφίσει την τροπολογία για τις </w:t>
      </w:r>
      <w:r>
        <w:rPr>
          <w:rFonts w:eastAsia="Times New Roman" w:cs="Times New Roman"/>
          <w:szCs w:val="24"/>
          <w:lang w:val="en-US"/>
        </w:rPr>
        <w:t>offshore</w:t>
      </w:r>
      <w:r>
        <w:rPr>
          <w:rFonts w:eastAsia="Times New Roman" w:cs="Times New Roman"/>
          <w:szCs w:val="24"/>
        </w:rPr>
        <w:t>, παρ’ ότι απαιτούμε</w:t>
      </w:r>
      <w:r>
        <w:rPr>
          <w:rFonts w:eastAsia="Times New Roman" w:cs="Times New Roman"/>
          <w:szCs w:val="24"/>
        </w:rPr>
        <w:t xml:space="preserve"> καμμία </w:t>
      </w:r>
      <w:r>
        <w:rPr>
          <w:rFonts w:eastAsia="Times New Roman" w:cs="Times New Roman"/>
          <w:szCs w:val="24"/>
          <w:lang w:val="en-US"/>
        </w:rPr>
        <w:t>offshore</w:t>
      </w:r>
      <w:r>
        <w:rPr>
          <w:rFonts w:eastAsia="Times New Roman" w:cs="Times New Roman"/>
          <w:szCs w:val="24"/>
        </w:rPr>
        <w:t xml:space="preserve"> σε πολιτικό, καμμία κατάθεση πολιτικού παράγοντα σε ξένη τράπεζα, καμμία επιχείρηση πολιτικού παράγοντα εκτός Ελλάδος. Όλα αυτά θα τα κάνει πράξη ο Λαϊκός Σύνδεσμος Χρυσή Αυγή.</w:t>
      </w:r>
    </w:p>
    <w:p w14:paraId="11912C93" w14:textId="77777777" w:rsidR="00E556F1" w:rsidRDefault="000E0791">
      <w:pPr>
        <w:widowControl w:val="0"/>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1912C94"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Δανέλλης. </w:t>
      </w:r>
    </w:p>
    <w:p w14:paraId="11912C95" w14:textId="77777777" w:rsidR="00E556F1" w:rsidRDefault="000E0791">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κυρία Πρόεδρε.</w:t>
      </w:r>
    </w:p>
    <w:p w14:paraId="11912C96" w14:textId="77777777" w:rsidR="00E556F1" w:rsidRDefault="000E0791">
      <w:pPr>
        <w:spacing w:line="600" w:lineRule="auto"/>
        <w:ind w:firstLine="720"/>
        <w:jc w:val="both"/>
        <w:rPr>
          <w:rFonts w:eastAsia="Times New Roman"/>
          <w:szCs w:val="24"/>
        </w:rPr>
      </w:pPr>
      <w:r>
        <w:rPr>
          <w:rFonts w:eastAsia="Times New Roman"/>
          <w:szCs w:val="24"/>
        </w:rPr>
        <w:t>Εμείς εκφράζουμε την ικανοποίησή μας προς τον κ. Παρασκευόπουλο για την αποδοχή των ενστάσεών μας και γι’ αυτό χαιρετίζουμε τις βελτιώσει</w:t>
      </w:r>
      <w:r>
        <w:rPr>
          <w:rFonts w:eastAsia="Times New Roman"/>
          <w:szCs w:val="24"/>
        </w:rPr>
        <w:t xml:space="preserve">ς τις οποίες έφερε. </w:t>
      </w:r>
    </w:p>
    <w:p w14:paraId="11912C97" w14:textId="77777777" w:rsidR="00E556F1" w:rsidRDefault="000E0791">
      <w:pPr>
        <w:spacing w:line="600" w:lineRule="auto"/>
        <w:ind w:firstLine="720"/>
        <w:jc w:val="both"/>
        <w:rPr>
          <w:rFonts w:eastAsia="Times New Roman"/>
          <w:szCs w:val="24"/>
        </w:rPr>
      </w:pPr>
      <w:r>
        <w:rPr>
          <w:rFonts w:eastAsia="Times New Roman"/>
          <w:szCs w:val="24"/>
        </w:rPr>
        <w:t>Θέλω, όμως, να επαναφέρω, κύριε Υπουργέ, και την άλλη παρατήρησή μας, σε σχέση με την ολοκληρωτική απαγόρευση συμμετοχής πολιτικών προσώπων και των συγγενών τους πρώτου βαθμού σε οποιαδήποτε εξωχώρια επιχείρηση. Γιατί ξαναλέω ότι η αντ</w:t>
      </w:r>
      <w:r>
        <w:rPr>
          <w:rFonts w:eastAsia="Times New Roman"/>
          <w:szCs w:val="24"/>
        </w:rPr>
        <w:t xml:space="preserve">ισυνταγματικότητα, το απόλυτο αυτών των διατάξεων, ουσιαστικά θα οδηγήσει και στη μη υλοποίηση, τη μη εφαρμογή αυτού του νόμου. </w:t>
      </w:r>
    </w:p>
    <w:p w14:paraId="11912C98" w14:textId="77777777" w:rsidR="00E556F1" w:rsidRDefault="000E0791">
      <w:pPr>
        <w:spacing w:line="600" w:lineRule="auto"/>
        <w:ind w:firstLine="720"/>
        <w:jc w:val="both"/>
        <w:rPr>
          <w:rFonts w:eastAsia="Times New Roman"/>
          <w:szCs w:val="24"/>
        </w:rPr>
      </w:pPr>
      <w:r>
        <w:rPr>
          <w:rFonts w:eastAsia="Times New Roman"/>
          <w:szCs w:val="24"/>
        </w:rPr>
        <w:t>Γι’ αυτό, παρακαλώ πολύ</w:t>
      </w:r>
      <w:r>
        <w:rPr>
          <w:rFonts w:eastAsia="Times New Roman"/>
          <w:szCs w:val="24"/>
        </w:rPr>
        <w:t>,</w:t>
      </w:r>
      <w:r>
        <w:rPr>
          <w:rFonts w:eastAsia="Times New Roman"/>
          <w:szCs w:val="24"/>
        </w:rPr>
        <w:t xml:space="preserve"> επανεξετάστε αυτό που σας προτείναμε, δηλαδή να ισχύει και για τους Υπουργούς και Βουλευτές αυτό που π</w:t>
      </w:r>
      <w:r>
        <w:rPr>
          <w:rFonts w:eastAsia="Times New Roman"/>
          <w:szCs w:val="24"/>
        </w:rPr>
        <w:t>ροβλέπεται να ισχύσει στη δεύτερη παράγραφο της τροπολογίας</w:t>
      </w:r>
      <w:r>
        <w:rPr>
          <w:rFonts w:eastAsia="Times New Roman"/>
          <w:szCs w:val="24"/>
        </w:rPr>
        <w:t>,</w:t>
      </w:r>
      <w:r>
        <w:rPr>
          <w:rFonts w:eastAsia="Times New Roman"/>
          <w:szCs w:val="24"/>
        </w:rPr>
        <w:t xml:space="preserve"> την οποία μας έχετε καταθέσει. </w:t>
      </w:r>
    </w:p>
    <w:p w14:paraId="11912C99" w14:textId="77777777" w:rsidR="00E556F1" w:rsidRDefault="000E0791">
      <w:pPr>
        <w:spacing w:line="600" w:lineRule="auto"/>
        <w:ind w:firstLine="720"/>
        <w:jc w:val="both"/>
        <w:rPr>
          <w:rFonts w:eastAsia="Times New Roman"/>
          <w:szCs w:val="24"/>
        </w:rPr>
      </w:pPr>
      <w:r>
        <w:rPr>
          <w:rFonts w:eastAsia="Times New Roman"/>
          <w:szCs w:val="24"/>
        </w:rPr>
        <w:t xml:space="preserve">Τέλος, κυρίες και κύριοι συνάδελφοι, θέλω να πω ότι η αποκατάσταση του κλίματος εμπιστοσύνης και αξιοπιστίας του πολιτικού κόσμου, στο σύνολό του, με την κοινωνία </w:t>
      </w:r>
      <w:r>
        <w:rPr>
          <w:rFonts w:eastAsia="Times New Roman"/>
          <w:szCs w:val="24"/>
        </w:rPr>
        <w:t xml:space="preserve">αποτελεί απόλυτη προτεραιότητα όλων όσων πιστεύουμε στον κοινοβουλευτισμό. Ας το έχουμε υπόψη </w:t>
      </w:r>
      <w:r>
        <w:rPr>
          <w:rFonts w:eastAsia="Times New Roman"/>
          <w:szCs w:val="24"/>
        </w:rPr>
        <w:t>μας,</w:t>
      </w:r>
      <w:r>
        <w:rPr>
          <w:rFonts w:eastAsia="Times New Roman"/>
          <w:szCs w:val="24"/>
        </w:rPr>
        <w:t xml:space="preserve"> σε σχέση με κάθε μας κίνηση, με κάθε μας επιλογή, με κάθε μας απόφαση. </w:t>
      </w:r>
    </w:p>
    <w:p w14:paraId="11912C9A" w14:textId="77777777" w:rsidR="00E556F1" w:rsidRDefault="000E0791">
      <w:pPr>
        <w:spacing w:line="600" w:lineRule="auto"/>
        <w:ind w:firstLine="720"/>
        <w:jc w:val="both"/>
        <w:rPr>
          <w:rFonts w:eastAsia="Times New Roman"/>
          <w:szCs w:val="24"/>
        </w:rPr>
      </w:pPr>
      <w:r>
        <w:rPr>
          <w:rFonts w:eastAsia="Times New Roman"/>
          <w:szCs w:val="24"/>
        </w:rPr>
        <w:t>Σας ευχαριστώ.</w:t>
      </w:r>
    </w:p>
    <w:p w14:paraId="11912C9B" w14:textId="77777777" w:rsidR="00E556F1" w:rsidRDefault="000E0791">
      <w:pPr>
        <w:spacing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Τώρα τον λόγο έχει ο κ. Κα</w:t>
      </w:r>
      <w:r>
        <w:rPr>
          <w:rFonts w:eastAsia="Times New Roman"/>
          <w:szCs w:val="24"/>
        </w:rPr>
        <w:t xml:space="preserve">ραθανασόπουλος για τρία λεπτά. </w:t>
      </w:r>
      <w:r>
        <w:rPr>
          <w:rFonts w:eastAsia="Times New Roman"/>
          <w:b/>
          <w:szCs w:val="24"/>
        </w:rPr>
        <w:t xml:space="preserve"> </w:t>
      </w:r>
    </w:p>
    <w:p w14:paraId="11912C9C" w14:textId="77777777" w:rsidR="00E556F1" w:rsidRDefault="000E0791">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κυρία Πρόεδρε.</w:t>
      </w:r>
    </w:p>
    <w:p w14:paraId="11912C9D" w14:textId="77777777" w:rsidR="00E556F1" w:rsidRDefault="000E0791">
      <w:pPr>
        <w:spacing w:line="600" w:lineRule="auto"/>
        <w:ind w:firstLine="720"/>
        <w:jc w:val="both"/>
        <w:rPr>
          <w:rFonts w:eastAsia="Times New Roman"/>
          <w:szCs w:val="24"/>
        </w:rPr>
      </w:pPr>
      <w:r>
        <w:rPr>
          <w:rFonts w:eastAsia="Times New Roman"/>
          <w:szCs w:val="24"/>
        </w:rPr>
        <w:t xml:space="preserve">Είπαμε και πριν ότι η ουσία της όλης συζήτησης είναι στο πώς το πολιτικό προσωπικό να φαίνεται κι όχι επί της ουσίας να είναι τίμιο κι ηθικό. Γιατί το ξέρετε πολύ καλά </w:t>
      </w:r>
      <w:r>
        <w:rPr>
          <w:rFonts w:eastAsia="Times New Roman"/>
          <w:szCs w:val="24"/>
        </w:rPr>
        <w:t>ότι δεν μπορεί το πολιτικό προσωπικό της αστικής τάξης να είναι και τίμιο και ηθικό, από τη στιγμή που, τουλάχιστον, ψηφίζει συστηματικά νόμους αντιλαϊκούς, ψηφίζει συστηματικά νόμους που εξυπηρετούν τα συμφέροντα του κεφαλαίου και των μονοπωλιακών ομίλων.</w:t>
      </w:r>
      <w:r>
        <w:rPr>
          <w:rFonts w:eastAsia="Times New Roman"/>
          <w:szCs w:val="24"/>
        </w:rPr>
        <w:t xml:space="preserve"> Κι όλη αυτή η δραστηριότητα, βεβαίως, αφήνει ανοιχτό το έδαφος</w:t>
      </w:r>
      <w:r>
        <w:rPr>
          <w:rFonts w:eastAsia="Times New Roman"/>
          <w:szCs w:val="24"/>
        </w:rPr>
        <w:t>,</w:t>
      </w:r>
      <w:r>
        <w:rPr>
          <w:rFonts w:eastAsia="Times New Roman"/>
          <w:szCs w:val="24"/>
        </w:rPr>
        <w:t xml:space="preserve"> για να αποκτήσει σχέσεις διαπλοκής με το μεγάλο κεφάλαιο. </w:t>
      </w:r>
    </w:p>
    <w:p w14:paraId="11912C9E" w14:textId="77777777" w:rsidR="00E556F1" w:rsidRDefault="000E0791">
      <w:pPr>
        <w:spacing w:line="600" w:lineRule="auto"/>
        <w:ind w:firstLine="720"/>
        <w:jc w:val="both"/>
        <w:rPr>
          <w:rFonts w:eastAsia="Times New Roman"/>
          <w:szCs w:val="24"/>
        </w:rPr>
      </w:pPr>
      <w:r>
        <w:rPr>
          <w:rFonts w:eastAsia="Times New Roman"/>
          <w:szCs w:val="24"/>
        </w:rPr>
        <w:t>Είπατε ότι την προηγούμενη διάταξη, το άρθρο 178, το φέρατε –έτσι ισχυρίστηκε ο Κοινοβουλευτικός Εκπρόσωπος του ΣΥΡΙΖΑ- για να είστε</w:t>
      </w:r>
      <w:r>
        <w:rPr>
          <w:rFonts w:eastAsia="Times New Roman"/>
          <w:szCs w:val="24"/>
        </w:rPr>
        <w:t xml:space="preserve"> συνεπείς στις διεθνείς συμβάσεις. Σε ποιες διεθνείς συμβάσεις; Σε αυτές των πιο αντιδραστικών οργανισμών, όπως είναι ο οργανισμός </w:t>
      </w:r>
      <w:r>
        <w:rPr>
          <w:rFonts w:eastAsia="Times New Roman"/>
          <w:szCs w:val="24"/>
          <w:lang w:val="en-US"/>
        </w:rPr>
        <w:t>GRECO</w:t>
      </w:r>
      <w:r>
        <w:rPr>
          <w:rFonts w:eastAsia="Times New Roman"/>
          <w:szCs w:val="24"/>
        </w:rPr>
        <w:t xml:space="preserve">, και στις εκθέσεις που αυτοί οι αντιδραστικοί οργανισμοί δίνουν στη δημοσιότητα. </w:t>
      </w:r>
    </w:p>
    <w:p w14:paraId="11912C9F" w14:textId="77777777" w:rsidR="00E556F1" w:rsidRDefault="000E0791">
      <w:pPr>
        <w:spacing w:line="600" w:lineRule="auto"/>
        <w:ind w:firstLine="720"/>
        <w:jc w:val="both"/>
        <w:rPr>
          <w:rFonts w:eastAsia="Times New Roman"/>
          <w:szCs w:val="24"/>
        </w:rPr>
      </w:pPr>
      <w:r>
        <w:rPr>
          <w:rFonts w:eastAsia="Times New Roman"/>
          <w:szCs w:val="24"/>
        </w:rPr>
        <w:t>Με το άρθρο 178 φέρατε ένα πιο ευνοϊκ</w:t>
      </w:r>
      <w:r>
        <w:rPr>
          <w:rFonts w:eastAsia="Times New Roman"/>
          <w:szCs w:val="24"/>
        </w:rPr>
        <w:t>ό καθεστώς, κύριε Υπουργέ, σε νομοθετικό πλαίσιο. Κι αν δεν ήταν πιο ευνοϊκό, δεν θα φροντίζατε να το αλλάξετε με τη σημερινή τροπολογία</w:t>
      </w:r>
      <w:r>
        <w:rPr>
          <w:rFonts w:eastAsia="Times New Roman"/>
          <w:szCs w:val="24"/>
        </w:rPr>
        <w:t>,</w:t>
      </w:r>
      <w:r>
        <w:rPr>
          <w:rFonts w:eastAsia="Times New Roman"/>
          <w:szCs w:val="24"/>
        </w:rPr>
        <w:t xml:space="preserve"> την οποία φέρνετε. Από αυτή τη άποψη, από τη στιγμή που ισχύει αυτό το ευνοϊκό φορολογικό καθεστώς, με βάση τον Ποινικ</w:t>
      </w:r>
      <w:r>
        <w:rPr>
          <w:rFonts w:eastAsia="Times New Roman"/>
          <w:szCs w:val="24"/>
        </w:rPr>
        <w:t>ό Κώδικα, θα μπορεί να αξιοποιηθεί από πράξεις</w:t>
      </w:r>
      <w:r>
        <w:rPr>
          <w:rFonts w:eastAsia="Times New Roman"/>
          <w:szCs w:val="24"/>
        </w:rPr>
        <w:t>,</w:t>
      </w:r>
      <w:r>
        <w:rPr>
          <w:rFonts w:eastAsia="Times New Roman"/>
          <w:szCs w:val="24"/>
        </w:rPr>
        <w:t xml:space="preserve"> οι οποίες είχαν γίνει στο παρελθόν.</w:t>
      </w:r>
    </w:p>
    <w:p w14:paraId="11912CA0" w14:textId="77777777" w:rsidR="00E556F1" w:rsidRDefault="000E0791">
      <w:pPr>
        <w:spacing w:line="600" w:lineRule="auto"/>
        <w:ind w:firstLine="720"/>
        <w:jc w:val="both"/>
        <w:rPr>
          <w:rFonts w:eastAsia="Times New Roman"/>
          <w:szCs w:val="24"/>
        </w:rPr>
      </w:pPr>
      <w:r>
        <w:rPr>
          <w:rFonts w:eastAsia="Times New Roman"/>
          <w:szCs w:val="24"/>
        </w:rPr>
        <w:t>Και το σημερινό πλαίσιο με την τροπολογία, που εμείς λέμε από την αρχή ότι θα την ψηφίσουμε, και με τις βελτιώσεις τις οποίες έκανε ο κύριος Υπουργός κατά τη διάταξη, επί τ</w:t>
      </w:r>
      <w:r>
        <w:rPr>
          <w:rFonts w:eastAsia="Times New Roman"/>
          <w:szCs w:val="24"/>
        </w:rPr>
        <w:t>ης ουσίας θα αποδειχθεί άνθρακας ο θησαυρός. Γιατί θα αποδειχθεί άνθρακας ο θησαυρός; Γιατί σε ένα περιβάλλον απελευθέρωσης της αγοράς, με την ύπαρξη φορολογικών παραδείσων και μια σειρά διακλαδικών οικονομικών σχέσεων, καταλαβαίνετε πολύ καλά ότι δεν μπορ</w:t>
      </w:r>
      <w:r>
        <w:rPr>
          <w:rFonts w:eastAsia="Times New Roman"/>
          <w:szCs w:val="24"/>
        </w:rPr>
        <w:t xml:space="preserve">εί να εμφανιστεί το σύνολο των περιουσιακών στοιχείων. </w:t>
      </w:r>
    </w:p>
    <w:p w14:paraId="11912CA1" w14:textId="77777777" w:rsidR="00E556F1" w:rsidRDefault="000E0791">
      <w:pPr>
        <w:spacing w:line="600" w:lineRule="auto"/>
        <w:ind w:firstLine="720"/>
        <w:jc w:val="both"/>
        <w:rPr>
          <w:rFonts w:eastAsia="Times New Roman"/>
          <w:szCs w:val="24"/>
        </w:rPr>
      </w:pPr>
      <w:r>
        <w:rPr>
          <w:rFonts w:eastAsia="Times New Roman"/>
          <w:szCs w:val="24"/>
        </w:rPr>
        <w:t>Δεν μπορείτε να προστατευτείτε από εικονικές μεταβιβάσεις περιουσιακών στοιχείων στο εξωτερικό. Είναι διαδεδομένο φαινόμενο αυτό το διάστημα των εξήντα ημερών που δώσατε. Και βεβαίως, δεν είναι ολοκλη</w:t>
      </w:r>
      <w:r>
        <w:rPr>
          <w:rFonts w:eastAsia="Times New Roman"/>
          <w:szCs w:val="24"/>
        </w:rPr>
        <w:t>ρωμένο, από τη στιγμή που αφήνετε ελεύθερες τις καταθέσεις στο εξωτερικό, την κατοχή ομολόγων του εξωτερικού και διαφόρων άλλων χρηματοπιστωτικών προϊόντων. Και βεβαίως, δεν δέχεστε, δεν τολμάτε ούτε καν να δείτε, τις προτάσεις του ΚΚΕ για κατάργηση των απ</w:t>
      </w:r>
      <w:r>
        <w:rPr>
          <w:rFonts w:eastAsia="Times New Roman"/>
          <w:szCs w:val="24"/>
        </w:rPr>
        <w:t xml:space="preserve">ορρήτων, για ονομαστικοποίηση των μετοχών.  </w:t>
      </w:r>
    </w:p>
    <w:p w14:paraId="11912CA2" w14:textId="77777777" w:rsidR="00E556F1" w:rsidRDefault="000E0791">
      <w:pPr>
        <w:spacing w:line="600" w:lineRule="auto"/>
        <w:ind w:firstLine="720"/>
        <w:jc w:val="both"/>
        <w:rPr>
          <w:rFonts w:eastAsia="Times New Roman"/>
          <w:szCs w:val="24"/>
        </w:rPr>
      </w:pPr>
      <w:r>
        <w:rPr>
          <w:rFonts w:eastAsia="Times New Roman"/>
          <w:szCs w:val="24"/>
        </w:rPr>
        <w:t>Από αυτή την άποψη, όσ</w:t>
      </w:r>
      <w:r>
        <w:rPr>
          <w:rFonts w:eastAsia="Times New Roman"/>
          <w:szCs w:val="24"/>
        </w:rPr>
        <w:t>α</w:t>
      </w:r>
      <w:r>
        <w:rPr>
          <w:rFonts w:eastAsia="Times New Roman"/>
          <w:szCs w:val="24"/>
        </w:rPr>
        <w:t xml:space="preserve"> επικοινωνιακά παιχνίδια κι αν κάνει ο ΣΥΡΙΖΑ με ονομαστικές ψηφοφορίες για τη σημερινή τροπολογία -προσέξτε, γιατί οι πολλές επικοινωνιακές ντρίπλες μπορεί να σας οδηγήσουν να βάλετε αυτο</w:t>
      </w:r>
      <w:r>
        <w:rPr>
          <w:rFonts w:eastAsia="Times New Roman"/>
          <w:szCs w:val="24"/>
        </w:rPr>
        <w:t>γκόλ- όσο κι αν η Νέα Δημοκρατία σάς βοηθάει με την τακτική</w:t>
      </w:r>
      <w:r>
        <w:rPr>
          <w:rFonts w:eastAsia="Times New Roman"/>
          <w:szCs w:val="24"/>
        </w:rPr>
        <w:t>,</w:t>
      </w:r>
      <w:r>
        <w:rPr>
          <w:rFonts w:eastAsia="Times New Roman"/>
          <w:szCs w:val="24"/>
        </w:rPr>
        <w:t xml:space="preserve"> την οποία έκανε</w:t>
      </w:r>
      <w:r>
        <w:rPr>
          <w:rFonts w:eastAsia="Times New Roman"/>
          <w:szCs w:val="24"/>
        </w:rPr>
        <w:t>,</w:t>
      </w:r>
      <w:r>
        <w:rPr>
          <w:rFonts w:eastAsia="Times New Roman"/>
          <w:szCs w:val="24"/>
        </w:rPr>
        <w:t xml:space="preserve"> αποχωρώντας σήμερα από την Αίθουσα, είναι φανερό ότι δεν μπορεί να κρυφτεί το βαθύτατα αντιλαϊκό, ταξικό πρόσημο της Κυβέρνησης ΣΥΡΙΖΑ-ΑΝΕΛ. </w:t>
      </w:r>
    </w:p>
    <w:p w14:paraId="11912CA3"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 xml:space="preserve">ούλου): </w:t>
      </w:r>
      <w:r>
        <w:rPr>
          <w:rFonts w:eastAsia="Times New Roman"/>
          <w:szCs w:val="24"/>
        </w:rPr>
        <w:t xml:space="preserve">Ο κύριος Πρωθυπουργός έχει ζητήσει τον λόγο. </w:t>
      </w:r>
    </w:p>
    <w:p w14:paraId="11912CA4" w14:textId="77777777" w:rsidR="00E556F1" w:rsidRDefault="000E0791">
      <w:pPr>
        <w:spacing w:line="600" w:lineRule="auto"/>
        <w:ind w:firstLine="720"/>
        <w:jc w:val="both"/>
        <w:rPr>
          <w:rFonts w:eastAsia="Times New Roman"/>
          <w:szCs w:val="24"/>
        </w:rPr>
      </w:pPr>
      <w:r>
        <w:rPr>
          <w:rFonts w:eastAsia="Times New Roman"/>
          <w:szCs w:val="24"/>
        </w:rPr>
        <w:t>Ορίστε, έχετε τον λόγο.</w:t>
      </w:r>
    </w:p>
    <w:p w14:paraId="11912CA5" w14:textId="77777777" w:rsidR="00E556F1" w:rsidRDefault="000E0791">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Κυρίες και κύριοι συνάδελφοι, αποφάσισα να πάρω τον λόγο για πέντε λεπτά, διότι είδα σήμερα να εξελίσσονται σε αυτήν την Αίθουσα για ακόμη μία φορά κωμικοτραγικές σκηνές, όπως αυτή της αποχώρησης της Αξιωματικής Αντιπολίτευσης.</w:t>
      </w:r>
    </w:p>
    <w:p w14:paraId="11912CA6" w14:textId="77777777" w:rsidR="00E556F1" w:rsidRDefault="000E0791">
      <w:pPr>
        <w:spacing w:line="600" w:lineRule="auto"/>
        <w:ind w:firstLine="720"/>
        <w:jc w:val="both"/>
        <w:rPr>
          <w:rFonts w:eastAsia="Times New Roman"/>
          <w:szCs w:val="24"/>
        </w:rPr>
      </w:pPr>
      <w:r>
        <w:rPr>
          <w:rFonts w:eastAsia="Times New Roman"/>
          <w:szCs w:val="24"/>
        </w:rPr>
        <w:t>Βεβαίως, θα περίμενε κανείς</w:t>
      </w:r>
      <w:r>
        <w:rPr>
          <w:rFonts w:eastAsia="Times New Roman"/>
          <w:szCs w:val="24"/>
        </w:rPr>
        <w:t xml:space="preserve"> ότι σήμερα θα ερχόταν σε αυτήν εδώ την Αίθουσα για να κατακεραυνώσει την Κυβέρνηση, όπως έκανε τις τρεις τελευταίες μέρες, αφότου ένα πρωτοσέλιδο μιας εφημερίδας ανακάλυψε το μεγάλο σκάνδαλο! Ένα σκάνδαλο, βεβαίως, που δεν είχε τη δυνατότητα η Νέα Δημοκρα</w:t>
      </w:r>
      <w:r>
        <w:rPr>
          <w:rFonts w:eastAsia="Times New Roman"/>
          <w:szCs w:val="24"/>
        </w:rPr>
        <w:t xml:space="preserve">τία, η Αντιπολίτευση και κανένας άλλος να ανακαλύψει, διότι –λέει- ήταν </w:t>
      </w:r>
      <w:r>
        <w:rPr>
          <w:rFonts w:eastAsia="Times New Roman"/>
          <w:szCs w:val="24"/>
        </w:rPr>
        <w:t xml:space="preserve">επτάμισι χιλιάδες </w:t>
      </w:r>
      <w:r>
        <w:rPr>
          <w:rFonts w:eastAsia="Times New Roman"/>
          <w:szCs w:val="24"/>
        </w:rPr>
        <w:t xml:space="preserve">σελίδες το νομοσχέδιο. </w:t>
      </w:r>
    </w:p>
    <w:p w14:paraId="11912CA7" w14:textId="77777777" w:rsidR="00E556F1" w:rsidRDefault="000E0791">
      <w:pPr>
        <w:spacing w:line="600" w:lineRule="auto"/>
        <w:ind w:firstLine="720"/>
        <w:jc w:val="both"/>
        <w:rPr>
          <w:rFonts w:eastAsia="Times New Roman"/>
          <w:szCs w:val="24"/>
        </w:rPr>
      </w:pPr>
      <w:r>
        <w:rPr>
          <w:rFonts w:eastAsia="Times New Roman"/>
          <w:szCs w:val="24"/>
        </w:rPr>
        <w:t>Πράγματι</w:t>
      </w:r>
      <w:r>
        <w:rPr>
          <w:rFonts w:eastAsia="Times New Roman"/>
          <w:szCs w:val="24"/>
        </w:rPr>
        <w:t>,</w:t>
      </w:r>
      <w:r>
        <w:rPr>
          <w:rFonts w:eastAsia="Times New Roman"/>
          <w:szCs w:val="24"/>
        </w:rPr>
        <w:t xml:space="preserve"> οι σελίδες ήταν πολλές. Ήταν </w:t>
      </w:r>
      <w:r>
        <w:rPr>
          <w:rFonts w:eastAsia="Times New Roman"/>
          <w:szCs w:val="24"/>
        </w:rPr>
        <w:t xml:space="preserve">διακόσιες ογδόντα </w:t>
      </w:r>
      <w:r>
        <w:rPr>
          <w:rFonts w:eastAsia="Times New Roman"/>
          <w:szCs w:val="24"/>
        </w:rPr>
        <w:t xml:space="preserve">οι σελίδες και όχι </w:t>
      </w:r>
      <w:r>
        <w:rPr>
          <w:rFonts w:eastAsia="Times New Roman"/>
          <w:szCs w:val="24"/>
        </w:rPr>
        <w:t>επτάμισι χιλιάδες</w:t>
      </w:r>
      <w:r>
        <w:rPr>
          <w:rFonts w:eastAsia="Times New Roman"/>
          <w:szCs w:val="24"/>
        </w:rPr>
        <w:t>. Μόνο που η συγκεκριμένη διάταξη -το μεγάλο σκάν</w:t>
      </w:r>
      <w:r>
        <w:rPr>
          <w:rFonts w:eastAsia="Times New Roman"/>
          <w:szCs w:val="24"/>
        </w:rPr>
        <w:t>δαλο!- ήταν γνωστή σε όλους από τον Οκτώβρη.</w:t>
      </w:r>
    </w:p>
    <w:p w14:paraId="11912CA8" w14:textId="77777777" w:rsidR="00E556F1" w:rsidRDefault="000E0791">
      <w:pPr>
        <w:spacing w:line="600" w:lineRule="auto"/>
        <w:ind w:firstLine="720"/>
        <w:jc w:val="both"/>
        <w:rPr>
          <w:rFonts w:eastAsia="Times New Roman"/>
          <w:szCs w:val="24"/>
        </w:rPr>
      </w:pPr>
      <w:r>
        <w:rPr>
          <w:rFonts w:eastAsia="Times New Roman"/>
          <w:szCs w:val="24"/>
        </w:rPr>
        <w:t>Δεν είναι, όμως, εκεί η ουσία. Η ουσία είναι ότι μας καλούσε επί δύο συνεχόμενα εικοσιτετράωρα να έρθουμε στην Βουλή. Και όταν αποφασίσαμε να έρθουμε στην Βουλή, για να δουν όλοι πόσα απίδια βάζει ο σάκος και να</w:t>
      </w:r>
      <w:r>
        <w:rPr>
          <w:rFonts w:eastAsia="Times New Roman"/>
          <w:szCs w:val="24"/>
        </w:rPr>
        <w:t xml:space="preserve"> καταλάβει και ο ελληνικός λαός αυτήν την επικοινωνιακή αθλιότητα που παίζεται όλες αυτές τις μέρες, το έβαλαν στα πόδια. </w:t>
      </w:r>
    </w:p>
    <w:p w14:paraId="11912CA9" w14:textId="77777777" w:rsidR="00E556F1" w:rsidRDefault="000E0791">
      <w:pPr>
        <w:spacing w:line="600" w:lineRule="auto"/>
        <w:ind w:firstLine="720"/>
        <w:jc w:val="both"/>
        <w:rPr>
          <w:rFonts w:eastAsia="Times New Roman"/>
          <w:szCs w:val="24"/>
        </w:rPr>
      </w:pPr>
      <w:r>
        <w:rPr>
          <w:rFonts w:eastAsia="Times New Roman"/>
          <w:szCs w:val="24"/>
        </w:rPr>
        <w:t xml:space="preserve">Γι’ αυτό τον λόγο ζήτησα να μιλήσω. Διότι το ψέμα έχει κοντά ποδάρια. Και όλα όσα εκτυλίχθηκαν τις τελευταίες μέρες αποδεικνύουν μια </w:t>
      </w:r>
      <w:r>
        <w:rPr>
          <w:rFonts w:eastAsia="Times New Roman"/>
          <w:szCs w:val="24"/>
        </w:rPr>
        <w:t>στρατηγική αδυναμία της Αξιωματικής Αντιπολίτευσης να παράξει έναν σοβαρό πολιτικό αντίλογο, να ασκήσει κριτική με έναν πολιτικό λόγο που να έχει ειρμό, αρχή, μέση και τέλος.</w:t>
      </w:r>
    </w:p>
    <w:p w14:paraId="11912CAA" w14:textId="77777777" w:rsidR="00E556F1" w:rsidRDefault="000E0791">
      <w:pPr>
        <w:spacing w:line="600" w:lineRule="auto"/>
        <w:ind w:firstLine="720"/>
        <w:jc w:val="both"/>
        <w:rPr>
          <w:rFonts w:eastAsia="Times New Roman"/>
          <w:szCs w:val="24"/>
        </w:rPr>
      </w:pPr>
      <w:r>
        <w:rPr>
          <w:rFonts w:eastAsia="Times New Roman"/>
          <w:szCs w:val="24"/>
        </w:rPr>
        <w:t>Και βεβαίως, αυτό δεν καθρεπτίζει μονάχα τη στάση της στο συγκεκριμένο ζήτημα. Δε</w:t>
      </w:r>
      <w:r>
        <w:rPr>
          <w:rFonts w:eastAsia="Times New Roman"/>
          <w:szCs w:val="24"/>
        </w:rPr>
        <w:t>ν θα κουραστώ να μιλώ για ογκώδες στρατηγικό αδιέξοδο της Αξιωματικής Αντιπολίτευσης. Μιλάνε για μεταρρυθμίσεις, καμώνονται τους μεταρρυθμιστές. Δεν έχουν, όμως, να προτείνουν τίποτα ουσιαστικό, καμμία ουσιαστική μεταρρύθμιση. Εκτός εάν οι μεταρρυθμίσεις ε</w:t>
      </w:r>
      <w:r>
        <w:rPr>
          <w:rFonts w:eastAsia="Times New Roman"/>
          <w:szCs w:val="24"/>
        </w:rPr>
        <w:t xml:space="preserve">ίναι οι περικοπές μισθών, συντάξεων και οι απολύσεις. </w:t>
      </w:r>
    </w:p>
    <w:p w14:paraId="11912CAB" w14:textId="77777777" w:rsidR="00E556F1" w:rsidRDefault="000E0791">
      <w:pPr>
        <w:spacing w:line="600" w:lineRule="auto"/>
        <w:ind w:firstLine="720"/>
        <w:jc w:val="both"/>
        <w:rPr>
          <w:rFonts w:eastAsia="Times New Roman"/>
          <w:szCs w:val="24"/>
        </w:rPr>
      </w:pPr>
      <w:r>
        <w:rPr>
          <w:rFonts w:eastAsia="Times New Roman"/>
          <w:szCs w:val="24"/>
        </w:rPr>
        <w:t>Παριστάνουν τους εχθρούς του λαϊκισμού, αλλά βασίζουν την αντιπολιτευτική τους ρητορική και στρατηγική στον πιο ακραίο λαϊκισμό. Ο πολιτικός λόγος και όλες οι πολιτικές πρωτοβουλίες της Νέας Δημοκρατία</w:t>
      </w:r>
      <w:r>
        <w:rPr>
          <w:rFonts w:eastAsia="Times New Roman"/>
          <w:szCs w:val="24"/>
        </w:rPr>
        <w:t>ς του κ. Μητσοτάκη είναι βασισμένες στα πρωτοσέλιδα εφημερίδων, στα πρωτοσέλιδα των εφημερίδων της διαπλοκής και του κίτρινου Τύπου.</w:t>
      </w:r>
    </w:p>
    <w:p w14:paraId="11912CAC" w14:textId="77777777" w:rsidR="00E556F1" w:rsidRDefault="000E0791">
      <w:pPr>
        <w:spacing w:line="600" w:lineRule="auto"/>
        <w:ind w:firstLine="720"/>
        <w:jc w:val="both"/>
        <w:rPr>
          <w:rFonts w:eastAsia="Times New Roman"/>
          <w:szCs w:val="24"/>
        </w:rPr>
      </w:pPr>
      <w:r>
        <w:rPr>
          <w:rFonts w:eastAsia="Times New Roman"/>
          <w:szCs w:val="24"/>
        </w:rPr>
        <w:t xml:space="preserve">Ορισμένες φορές, όμως, πάει πολύ αυτό το κόμμα να κατηγορεί για τις </w:t>
      </w:r>
      <w:r>
        <w:rPr>
          <w:rFonts w:eastAsia="Times New Roman"/>
          <w:szCs w:val="24"/>
          <w:lang w:val="en-US"/>
        </w:rPr>
        <w:t>offshore</w:t>
      </w:r>
      <w:r>
        <w:rPr>
          <w:rFonts w:eastAsia="Times New Roman"/>
          <w:szCs w:val="24"/>
        </w:rPr>
        <w:t xml:space="preserve"> την Αριστερά και για παραθυράκια για </w:t>
      </w:r>
      <w:r>
        <w:rPr>
          <w:rFonts w:eastAsia="Times New Roman"/>
          <w:szCs w:val="24"/>
          <w:lang w:val="en-US"/>
        </w:rPr>
        <w:t>offshore</w:t>
      </w:r>
      <w:r>
        <w:rPr>
          <w:rFonts w:eastAsia="Times New Roman"/>
          <w:szCs w:val="24"/>
        </w:rPr>
        <w:t xml:space="preserve"> </w:t>
      </w:r>
      <w:r>
        <w:rPr>
          <w:rFonts w:eastAsia="Times New Roman"/>
          <w:szCs w:val="24"/>
        </w:rPr>
        <w:t>την Αριστερά, όταν ακόμα και σήμερα δεν υπάρχει λίστα</w:t>
      </w:r>
      <w:r>
        <w:rPr>
          <w:rFonts w:eastAsia="Times New Roman"/>
          <w:szCs w:val="24"/>
        </w:rPr>
        <w:t>,</w:t>
      </w:r>
      <w:r>
        <w:rPr>
          <w:rFonts w:eastAsia="Times New Roman"/>
          <w:szCs w:val="24"/>
        </w:rPr>
        <w:t xml:space="preserve"> που να μην είναι το όνομα του κ. Παπασταύρου μέσα. Και βεβαίως, αυτήν την πρόκληση δεν επρόκειτο να την αφήσουμε αναπάντητη. </w:t>
      </w:r>
    </w:p>
    <w:p w14:paraId="11912CAD" w14:textId="77777777" w:rsidR="00E556F1" w:rsidRDefault="000E0791">
      <w:pPr>
        <w:spacing w:line="600" w:lineRule="auto"/>
        <w:ind w:firstLine="720"/>
        <w:jc w:val="both"/>
        <w:rPr>
          <w:rFonts w:eastAsia="Times New Roman"/>
          <w:szCs w:val="24"/>
        </w:rPr>
      </w:pPr>
      <w:r>
        <w:rPr>
          <w:rFonts w:eastAsia="Times New Roman"/>
          <w:szCs w:val="24"/>
        </w:rPr>
        <w:t>Ας δούμε, όμως, ποια ήταν αυτή η διάταξη, η οποία δημιούργησε τόσο θόρυβο κ</w:t>
      </w:r>
      <w:r>
        <w:rPr>
          <w:rFonts w:eastAsia="Times New Roman"/>
          <w:szCs w:val="24"/>
        </w:rPr>
        <w:t>αι αυτές τις υποκριτικές αθυροστομίες. Ήταν μια διάταξη η οποία προέβλεπε με σαφήνεια, ακολουθώντας τις διεθνείς καλές πρακτικές, το σε ποιες χώρες απαγορευόταν να έχει οποιαδήποτε επαγγελματική συναλλαγή κάθε πολιτικό πρόσωπο. Ρυθμίζαμε, με βάση τις συστά</w:t>
      </w:r>
      <w:r>
        <w:rPr>
          <w:rFonts w:eastAsia="Times New Roman"/>
          <w:szCs w:val="24"/>
        </w:rPr>
        <w:t xml:space="preserve">σεις της </w:t>
      </w:r>
      <w:r>
        <w:rPr>
          <w:rFonts w:eastAsia="Times New Roman"/>
          <w:szCs w:val="24"/>
          <w:lang w:val="en-US"/>
        </w:rPr>
        <w:t>GRECO</w:t>
      </w:r>
      <w:r>
        <w:rPr>
          <w:rFonts w:eastAsia="Times New Roman"/>
          <w:szCs w:val="24"/>
        </w:rPr>
        <w:t>, μία απαγόρευση</w:t>
      </w:r>
      <w:r>
        <w:rPr>
          <w:rFonts w:eastAsia="Times New Roman"/>
          <w:szCs w:val="24"/>
        </w:rPr>
        <w:t>,</w:t>
      </w:r>
      <w:r>
        <w:rPr>
          <w:rFonts w:eastAsia="Times New Roman"/>
          <w:szCs w:val="24"/>
        </w:rPr>
        <w:t xml:space="preserve"> η οποία ακουγόταν όμορφη στα αυτιά, αλλά ήταν παντελώς έωλη</w:t>
      </w:r>
      <w:r>
        <w:rPr>
          <w:rFonts w:eastAsia="Times New Roman"/>
          <w:szCs w:val="24"/>
        </w:rPr>
        <w:t>,</w:t>
      </w:r>
      <w:r>
        <w:rPr>
          <w:rFonts w:eastAsia="Times New Roman"/>
          <w:szCs w:val="24"/>
        </w:rPr>
        <w:t xml:space="preserve"> στον βαθμό που δεν διευκρινιζόταν ποιες ήταν αυτές οι χώρες και κατέληγε με μαθηματική ακρίβεια -όπως το παρελθόν έχει δείξει πολλές φορές- σε συνεχείς αθωώσεις.</w:t>
      </w:r>
    </w:p>
    <w:p w14:paraId="11912CAE" w14:textId="77777777" w:rsidR="00E556F1" w:rsidRDefault="000E0791">
      <w:pPr>
        <w:spacing w:line="600" w:lineRule="auto"/>
        <w:ind w:firstLine="720"/>
        <w:jc w:val="both"/>
        <w:rPr>
          <w:rFonts w:eastAsia="Times New Roman"/>
          <w:szCs w:val="24"/>
        </w:rPr>
      </w:pPr>
      <w:r>
        <w:rPr>
          <w:rFonts w:eastAsia="Times New Roman"/>
          <w:szCs w:val="24"/>
        </w:rPr>
        <w:t>Κ</w:t>
      </w:r>
      <w:r>
        <w:rPr>
          <w:rFonts w:eastAsia="Times New Roman"/>
          <w:szCs w:val="24"/>
        </w:rPr>
        <w:t>αι ποιο ήταν, λοιπόν, το φοβερό ατόπημα</w:t>
      </w:r>
      <w:r>
        <w:rPr>
          <w:rFonts w:eastAsia="Times New Roman"/>
          <w:szCs w:val="24"/>
        </w:rPr>
        <w:t>,</w:t>
      </w:r>
      <w:r>
        <w:rPr>
          <w:rFonts w:eastAsia="Times New Roman"/>
          <w:szCs w:val="24"/>
        </w:rPr>
        <w:t xml:space="preserve"> το οποίο πράξαμε; Επιλέξαμε μια μέθοδο που δεν θα άφηνε παραθυράκι, για να μπορεί να πέσει οποιαδήποτε υπόθεση.</w:t>
      </w:r>
    </w:p>
    <w:p w14:paraId="11912CAF" w14:textId="77777777" w:rsidR="00E556F1" w:rsidRDefault="000E0791">
      <w:pPr>
        <w:spacing w:line="600" w:lineRule="auto"/>
        <w:ind w:firstLine="720"/>
        <w:jc w:val="both"/>
        <w:rPr>
          <w:rFonts w:eastAsia="Times New Roman"/>
          <w:szCs w:val="24"/>
        </w:rPr>
      </w:pPr>
      <w:r>
        <w:rPr>
          <w:rFonts w:eastAsia="Times New Roman"/>
          <w:szCs w:val="24"/>
        </w:rPr>
        <w:t>Παρ’ όλα αυτά, όμως, σηκώθηκε μεγάλος κουρνιαχτός. Η Αντιπολίτευση</w:t>
      </w:r>
      <w:r>
        <w:rPr>
          <w:rFonts w:eastAsia="Times New Roman"/>
          <w:szCs w:val="24"/>
        </w:rPr>
        <w:t>,</w:t>
      </w:r>
      <w:r>
        <w:rPr>
          <w:rFonts w:eastAsia="Times New Roman"/>
          <w:szCs w:val="24"/>
        </w:rPr>
        <w:t xml:space="preserve"> συνεπικουρούμενη ή καθοδηγούμενη –θ</w:t>
      </w:r>
      <w:r>
        <w:rPr>
          <w:rFonts w:eastAsia="Times New Roman"/>
          <w:szCs w:val="24"/>
        </w:rPr>
        <w:t>α πω εγώ- από γνωστά μέσα ενημέρωσης, προσπάθησε να διαστρεβλώσει την πραγματικότητα και να αφήσει κενά για την ηθική υπόσταση αυτής της Κυβέρνησης, δημιουργώντας όμως με αυτήν την προπαγάνδα ακόμα μια πληγή στο πολιτικό σύστημα απέναντι στην κοινή γνώμη.</w:t>
      </w:r>
    </w:p>
    <w:p w14:paraId="11912CB0" w14:textId="77777777" w:rsidR="00E556F1" w:rsidRDefault="000E0791">
      <w:pPr>
        <w:spacing w:line="600" w:lineRule="auto"/>
        <w:ind w:firstLine="720"/>
        <w:jc w:val="both"/>
        <w:rPr>
          <w:rFonts w:eastAsia="Times New Roman"/>
          <w:szCs w:val="24"/>
        </w:rPr>
      </w:pPr>
      <w:r>
        <w:rPr>
          <w:rFonts w:eastAsia="Times New Roman"/>
          <w:szCs w:val="24"/>
        </w:rPr>
        <w:t>Και αυτή είναι μια απαράδεκτη τακτική. Διότι, εάν ο στόχος είναι η αντιπαράθεση μεταξύ Κυβέρνησης και Αντιπολίτευσης, δεν καταλαβαίνουν κάποιοι ότι με αυτόν τον τρόπο οι μόνοι οι οποίοι δυναμώνουν είναι αυτοί οι οποίοι έχουν επιλέξει να βρίσκονται στην άκρ</w:t>
      </w:r>
      <w:r>
        <w:rPr>
          <w:rFonts w:eastAsia="Times New Roman"/>
          <w:szCs w:val="24"/>
        </w:rPr>
        <w:t>α δεξιά του πολιτικού φάσματος και να κατηγορούν συλλήβδην το πολιτικό σύστημα.</w:t>
      </w:r>
    </w:p>
    <w:p w14:paraId="11912CB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λογική, βεβαίως, δεν είναι ότι η Αξιωματική Αντιπολίτευση είναι άσπιλη και αμόλυντη. Δεν το λένε. Λένε: «Κι εσείς τα ίδια με εμάς είστε». Αυτό θέλουν να περάσουν στον ελληνικ</w:t>
      </w:r>
      <w:r>
        <w:rPr>
          <w:rFonts w:eastAsia="Times New Roman" w:cs="Times New Roman"/>
          <w:szCs w:val="24"/>
        </w:rPr>
        <w:t xml:space="preserve">ό λαό. Και ποιος κερδίζει απ’ αυτό; Η λογική ότι όλοι είναι μέσα στο βούρκο. Όλοι είναι μέσα σ΄ αυτό το βούρκο. Δεν μπορούσε, λοιπόν, αυτό να μείνει αναπάντητο. </w:t>
      </w:r>
    </w:p>
    <w:p w14:paraId="11912CB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Ερχόμαστε, λοιπόν, σήμερα, ακριβώς για να μην υπάρχει καμμία απολύτως σκιά που δημιούργησαν αυ</w:t>
      </w:r>
      <w:r>
        <w:rPr>
          <w:rFonts w:eastAsia="Times New Roman" w:cs="Times New Roman"/>
          <w:szCs w:val="24"/>
        </w:rPr>
        <w:t>τές τις ημέρες οι θιασώτες του λαϊκισμού, καμμιά σκιά πάνω στο πολιτικό σύστημα και καμμία σκιά πάνω από την Κυβέρνηση και τους Βουλευτές της κυβερνητικής πλειοψηφίας, που δίνουμε μια μάχη για ζητήματα που έχουν να κάνουν με τη διαπλοκή, με την κάθαρση. Κα</w:t>
      </w:r>
      <w:r>
        <w:rPr>
          <w:rFonts w:eastAsia="Times New Roman" w:cs="Times New Roman"/>
          <w:szCs w:val="24"/>
        </w:rPr>
        <w:t xml:space="preserve">ι φέρνουμε μια βελτιστοποίηση της προηγούμενης ρύθμισης, πράγματι με απόλυτο τρόπο, κάποιοι θα πουν και υπερβολικό. Όμως, μόνο με υπερβολές μπορεί κανείς να απαντήσει στη λάσπη και στη χυδαιότητα. </w:t>
      </w:r>
    </w:p>
    <w:p w14:paraId="11912CB3"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1912CB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λέμε, λοιπόν, ότι κανένας πολιτικός δεν θα έχει από δω και στο εξής το δικαίωμα συμμετοχής της εταιρείας</w:t>
      </w:r>
      <w:r>
        <w:rPr>
          <w:rFonts w:eastAsia="Times New Roman" w:cs="Times New Roman"/>
          <w:szCs w:val="24"/>
        </w:rPr>
        <w:t>,</w:t>
      </w:r>
      <w:r>
        <w:rPr>
          <w:rFonts w:eastAsia="Times New Roman" w:cs="Times New Roman"/>
          <w:szCs w:val="24"/>
        </w:rPr>
        <w:t xml:space="preserve"> όχι μόνο σε χώρες μη συνεργαζόμενες, εξωχώριες εταιρείες, όπως λέγονται, οι λεγόμενες </w:t>
      </w:r>
      <w:r>
        <w:rPr>
          <w:rFonts w:eastAsia="Times New Roman" w:cs="Times New Roman"/>
          <w:szCs w:val="24"/>
          <w:lang w:val="en-US"/>
        </w:rPr>
        <w:t>offshore</w:t>
      </w:r>
      <w:r>
        <w:rPr>
          <w:rFonts w:eastAsia="Times New Roman" w:cs="Times New Roman"/>
          <w:szCs w:val="24"/>
        </w:rPr>
        <w:t xml:space="preserve">, αλλά σε καμμία εταιρεία στο εξωτερικό, οπουδήποτε </w:t>
      </w:r>
      <w:r>
        <w:rPr>
          <w:rFonts w:eastAsia="Times New Roman" w:cs="Times New Roman"/>
          <w:szCs w:val="24"/>
        </w:rPr>
        <w:t xml:space="preserve">στον κόσμο, είτε έχει προνομιακό φορολογικό συντελεστή είτε δεν έχει είτε είναι στη μαύρη λίστα είτε δεν είναι. Και αυτό, διότι δεν μπορούμε να ανεχθούμε ως πολιτικό σύστημα, όχι μόνο ως Κυβέρνηση, άλλη μια πληγή πάνω στο πολιτικό σύστημα. </w:t>
      </w:r>
    </w:p>
    <w:p w14:paraId="11912CB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Όποιος εκτίθετα</w:t>
      </w:r>
      <w:r>
        <w:rPr>
          <w:rFonts w:eastAsia="Times New Roman" w:cs="Times New Roman"/>
          <w:szCs w:val="24"/>
        </w:rPr>
        <w:t>ι στην πολιτική, λοιπόν, είτε ως Βουλευτής είτε ως ασκών εξουσία από τα κυβερνητικά έδρανα είτε από την τοπική αυτοδιοίκηση, ας έχει τις δραστηριότητές του για όσο εκτίθεται στα κοινά μόνο εντός της επικράτειας. Καθαρές λύσεις, καθαρά λόγια για όλους και ο</w:t>
      </w:r>
      <w:r>
        <w:rPr>
          <w:rFonts w:eastAsia="Times New Roman" w:cs="Times New Roman"/>
          <w:szCs w:val="24"/>
        </w:rPr>
        <w:t xml:space="preserve"> καθένας ας έρθει αντιμέτωπος με τις ευθύνες του. Αυτό προτείναμε. </w:t>
      </w:r>
    </w:p>
    <w:p w14:paraId="11912CB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το ερώτημα είναι: Γιατί η Νέα Δημοκρατία το έβαλε στα πόδια, γιατί αποχώρησε; Δύο είναι οι πιθανές αιτίες: Είτε διότι συνειδητοποίησαν ότι θα είχαν τεράστιες απώλειες κατά την ονομαστική ψηφοφορία, οι οποίες θα τους εξέθεταν, είτε επειδή τρέχουν να προ</w:t>
      </w:r>
      <w:r>
        <w:rPr>
          <w:rFonts w:eastAsia="Times New Roman" w:cs="Times New Roman"/>
          <w:szCs w:val="24"/>
        </w:rPr>
        <w:t xml:space="preserve">λάβουν την προθεσμία των εξήντα ημερών, για να δηλώσουν τη συμμετοχή τους σε μετοχικό κεφάλαιο εταιρειών του εξωτερικού. </w:t>
      </w:r>
    </w:p>
    <w:p w14:paraId="11912CB7"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1912CB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 να τελειώνει, λοιπόν, αυτό το παραμύθι. Εμείς δεν έχουμε να φοβηθούμε τί</w:t>
      </w:r>
      <w:r>
        <w:rPr>
          <w:rFonts w:eastAsia="Times New Roman" w:cs="Times New Roman"/>
          <w:szCs w:val="24"/>
        </w:rPr>
        <w:t xml:space="preserve">ποτα, γιατί εμάς δεν μας κρατάει κανένας στο τσεπάκι του, γιατί δεν είναι τα δικά μας στελέχη στις διάφορες λίστες, δεν είναι τα δικά μας στελέχη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ούτε στα ημερολόγια του κ. Χριστοφοράκου ούτε στα </w:t>
      </w:r>
      <w:r>
        <w:rPr>
          <w:rFonts w:eastAsia="Times New Roman" w:cs="Times New Roman"/>
          <w:szCs w:val="24"/>
          <w:lang w:val="en-US"/>
        </w:rPr>
        <w:t>payrolls</w:t>
      </w:r>
      <w:r>
        <w:rPr>
          <w:rFonts w:eastAsia="Times New Roman" w:cs="Times New Roman"/>
          <w:szCs w:val="24"/>
        </w:rPr>
        <w:t xml:space="preserve"> της </w:t>
      </w:r>
      <w:r w:rsidRPr="0003219B">
        <w:rPr>
          <w:rFonts w:eastAsia="Times New Roman" w:cs="Times New Roman"/>
          <w:szCs w:val="24"/>
        </w:rPr>
        <w:t>“</w:t>
      </w:r>
      <w:r>
        <w:rPr>
          <w:rFonts w:eastAsia="Times New Roman" w:cs="Times New Roman"/>
          <w:szCs w:val="24"/>
          <w:lang w:val="en-US"/>
        </w:rPr>
        <w:t>SIEMENS</w:t>
      </w:r>
      <w:r w:rsidRPr="0003219B">
        <w:rPr>
          <w:rFonts w:eastAsia="Times New Roman" w:cs="Times New Roman"/>
          <w:szCs w:val="24"/>
        </w:rPr>
        <w:t>”</w:t>
      </w:r>
      <w:r>
        <w:rPr>
          <w:rFonts w:eastAsia="Times New Roman" w:cs="Times New Roman"/>
          <w:szCs w:val="24"/>
        </w:rPr>
        <w:t xml:space="preserve"> και των πολυεθνικών που κατέστρεψαν τη χώρα και υποθήκευσαν το μέλλον του ελληνικού λαού. </w:t>
      </w:r>
    </w:p>
    <w:p w14:paraId="11912CB9"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1912CB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Είμαστε εδώ με το μέτωπο καθαρό και δίνουμε έναν έντιμο αγώνα, προκειμένου μέρα με τη μέρα να ανακτή</w:t>
      </w:r>
      <w:r>
        <w:rPr>
          <w:rFonts w:eastAsia="Times New Roman" w:cs="Times New Roman"/>
          <w:szCs w:val="24"/>
        </w:rPr>
        <w:t>σ</w:t>
      </w:r>
      <w:r>
        <w:rPr>
          <w:rFonts w:eastAsia="Times New Roman" w:cs="Times New Roman"/>
          <w:szCs w:val="24"/>
        </w:rPr>
        <w:t>ε</w:t>
      </w:r>
      <w:r>
        <w:rPr>
          <w:rFonts w:eastAsia="Times New Roman" w:cs="Times New Roman"/>
          <w:szCs w:val="24"/>
        </w:rPr>
        <w:t>ι</w:t>
      </w:r>
      <w:r>
        <w:rPr>
          <w:rFonts w:eastAsia="Times New Roman" w:cs="Times New Roman"/>
          <w:szCs w:val="24"/>
        </w:rPr>
        <w:t xml:space="preserve"> το</w:t>
      </w:r>
      <w:r>
        <w:rPr>
          <w:rFonts w:eastAsia="Times New Roman" w:cs="Times New Roman"/>
          <w:szCs w:val="24"/>
        </w:rPr>
        <w:t xml:space="preserve"> ύψος του </w:t>
      </w:r>
      <w:r>
        <w:rPr>
          <w:rFonts w:eastAsia="Times New Roman" w:cs="Times New Roman"/>
          <w:szCs w:val="24"/>
        </w:rPr>
        <w:t>ο</w:t>
      </w:r>
      <w:r>
        <w:rPr>
          <w:rFonts w:eastAsia="Times New Roman" w:cs="Times New Roman"/>
          <w:szCs w:val="24"/>
        </w:rPr>
        <w:t xml:space="preserve"> ελληνικό</w:t>
      </w:r>
      <w:r>
        <w:rPr>
          <w:rFonts w:eastAsia="Times New Roman" w:cs="Times New Roman"/>
          <w:szCs w:val="24"/>
        </w:rPr>
        <w:t>ς</w:t>
      </w:r>
      <w:r>
        <w:rPr>
          <w:rFonts w:eastAsia="Times New Roman" w:cs="Times New Roman"/>
          <w:szCs w:val="24"/>
        </w:rPr>
        <w:t xml:space="preserve"> λαό</w:t>
      </w:r>
      <w:r>
        <w:rPr>
          <w:rFonts w:eastAsia="Times New Roman" w:cs="Times New Roman"/>
          <w:szCs w:val="24"/>
        </w:rPr>
        <w:t>ς</w:t>
      </w:r>
      <w:r>
        <w:rPr>
          <w:rFonts w:eastAsia="Times New Roman" w:cs="Times New Roman"/>
          <w:szCs w:val="24"/>
        </w:rPr>
        <w:t xml:space="preserve"> και </w:t>
      </w:r>
      <w:r>
        <w:rPr>
          <w:rFonts w:eastAsia="Times New Roman" w:cs="Times New Roman"/>
          <w:szCs w:val="24"/>
        </w:rPr>
        <w:t>η</w:t>
      </w:r>
      <w:r>
        <w:rPr>
          <w:rFonts w:eastAsia="Times New Roman" w:cs="Times New Roman"/>
          <w:szCs w:val="24"/>
        </w:rPr>
        <w:t xml:space="preserve"> ελληνική κοινωνία, έναν έντιμο αγώνα για τον ελληνικό λαό</w:t>
      </w:r>
      <w:r>
        <w:rPr>
          <w:rFonts w:eastAsia="Times New Roman" w:cs="Times New Roman"/>
          <w:szCs w:val="24"/>
        </w:rPr>
        <w:t>,</w:t>
      </w:r>
      <w:r>
        <w:rPr>
          <w:rFonts w:eastAsia="Times New Roman" w:cs="Times New Roman"/>
          <w:szCs w:val="24"/>
        </w:rPr>
        <w:t xml:space="preserve"> μέσα σε συνθήκες χρεοκοπίας που δεν δημιουργήσαμε εμείς. Και αυτόν τον έντιμο αγώνα θα συνεχίσουμε να τον δίνουμε. </w:t>
      </w:r>
    </w:p>
    <w:p w14:paraId="11912CBB"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w:t>
      </w:r>
      <w:r>
        <w:rPr>
          <w:rFonts w:eastAsia="Times New Roman" w:cs="Times New Roman"/>
          <w:szCs w:val="24"/>
        </w:rPr>
        <w:t>των ΑΝΕΛ)</w:t>
      </w:r>
    </w:p>
    <w:p w14:paraId="11912CB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κύριο Πρωθυπουργό.</w:t>
      </w:r>
    </w:p>
    <w:p w14:paraId="11912CB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Κυρία Πρόεδρε, παρακαλώ τον λόγο για πέντε λεπτά.</w:t>
      </w:r>
    </w:p>
    <w:p w14:paraId="11912CB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w:t>
      </w:r>
      <w:r>
        <w:rPr>
          <w:rFonts w:eastAsia="Times New Roman" w:cs="Times New Roman"/>
          <w:szCs w:val="24"/>
        </w:rPr>
        <w:t xml:space="preserve"> Θεοδωράκης.</w:t>
      </w:r>
    </w:p>
    <w:p w14:paraId="11912CB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Κύριοι συνάδελφοι, νομίζω ότι αυτό που χαρακτηρίζει την Κυβέρνηση ΣΥΡΙΖΑ-ΑΝΕΛ -και το λέω με λύπη μου- είναι ένα περισσό θράσος. Και να σας πω γιατί: Υπάρχει μια διάταξη. Αν είναι σωστή αυτ</w:t>
      </w:r>
      <w:r>
        <w:rPr>
          <w:rFonts w:eastAsia="Times New Roman" w:cs="Times New Roman"/>
          <w:szCs w:val="24"/>
        </w:rPr>
        <w:t xml:space="preserve">ή η διάταξη, η Κυβέρνηση πρέπει να συνεχίσει να την υπερασπίζεται και δεν έχει λόγο να υποχωρεί, επειδή κάποιες εφημερίδες την κατακρίνουν. </w:t>
      </w:r>
    </w:p>
    <w:p w14:paraId="11912CC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αρένθεση: Μεταξύ των εφημερίδων που την κατακρίνουν είναι και η εφημερίδα ΑΥΓΗ. Και αυτή όργανο της Αντιπολίτευσης</w:t>
      </w:r>
      <w:r>
        <w:rPr>
          <w:rFonts w:eastAsia="Times New Roman" w:cs="Times New Roman"/>
          <w:szCs w:val="24"/>
        </w:rPr>
        <w:t>; Κλείν</w:t>
      </w:r>
      <w:r>
        <w:rPr>
          <w:rFonts w:eastAsia="Times New Roman" w:cs="Times New Roman"/>
          <w:szCs w:val="24"/>
        </w:rPr>
        <w:t>ει</w:t>
      </w:r>
      <w:r>
        <w:rPr>
          <w:rFonts w:eastAsia="Times New Roman" w:cs="Times New Roman"/>
          <w:szCs w:val="24"/>
        </w:rPr>
        <w:t xml:space="preserve"> η παρένθεση. </w:t>
      </w:r>
    </w:p>
    <w:p w14:paraId="11912CC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Το ένα, λοιπόν, είναι ότι η Κυβέρνηση ή θα πρέπει να επιμείνει σε αυτήν τη διάταξη ή θα πρέπει να ζητήσει συγγνώμη και από την Αντιπροσωπεία και από τον ελληνικό λαό. </w:t>
      </w:r>
    </w:p>
    <w:p w14:paraId="11912CC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για</w:t>
      </w:r>
      <w:r>
        <w:rPr>
          <w:rFonts w:eastAsia="Times New Roman" w:cs="Times New Roman"/>
          <w:szCs w:val="24"/>
        </w:rPr>
        <w:t xml:space="preserve"> τα άλλα που ακούσαμε, και ευτυχώς που ο Πρωθυπουργός δ</w:t>
      </w:r>
      <w:r>
        <w:rPr>
          <w:rFonts w:eastAsia="Times New Roman" w:cs="Times New Roman"/>
          <w:szCs w:val="24"/>
        </w:rPr>
        <w:t xml:space="preserve">εν τα είπε ο </w:t>
      </w:r>
      <w:r>
        <w:rPr>
          <w:rFonts w:eastAsia="Times New Roman" w:cs="Times New Roman"/>
          <w:szCs w:val="24"/>
        </w:rPr>
        <w:t>ίδιος -</w:t>
      </w:r>
      <w:r>
        <w:rPr>
          <w:rFonts w:eastAsia="Times New Roman" w:cs="Times New Roman"/>
          <w:szCs w:val="24"/>
        </w:rPr>
        <w:t xml:space="preserve">εκτός αν έχασα τα πρώτα λεπτά της ομιλίας του, περί ηθικού πλεονεκτήματος που είναι καταγεγραμμένο στο </w:t>
      </w:r>
      <w:r>
        <w:rPr>
          <w:rFonts w:eastAsia="Times New Roman" w:cs="Times New Roman"/>
          <w:szCs w:val="24"/>
          <w:lang w:val="en-US"/>
        </w:rPr>
        <w:t>DNA</w:t>
      </w:r>
      <w:r>
        <w:rPr>
          <w:rFonts w:eastAsia="Times New Roman" w:cs="Times New Roman"/>
          <w:szCs w:val="24"/>
        </w:rPr>
        <w:t>-</w:t>
      </w:r>
      <w:r>
        <w:rPr>
          <w:rFonts w:eastAsia="Times New Roman" w:cs="Times New Roman"/>
          <w:szCs w:val="24"/>
        </w:rPr>
        <w:t xml:space="preserve"> αρκετοί απ’ αυτούς που διώκονται σήμερα και κάποιοι από τους οποίους είναι στη φυλακή και είναι Υπουργοί έχουν ξαναπεί τη θεωρία</w:t>
      </w:r>
      <w:r>
        <w:rPr>
          <w:rFonts w:eastAsia="Times New Roman" w:cs="Times New Roman"/>
          <w:szCs w:val="24"/>
        </w:rPr>
        <w:t xml:space="preserve"> του ηθικού </w:t>
      </w:r>
      <w:r>
        <w:rPr>
          <w:rFonts w:eastAsia="Times New Roman" w:cs="Times New Roman"/>
          <w:szCs w:val="24"/>
          <w:lang w:val="en-US"/>
        </w:rPr>
        <w:t>DNA</w:t>
      </w:r>
      <w:r>
        <w:rPr>
          <w:rFonts w:eastAsia="Times New Roman" w:cs="Times New Roman"/>
          <w:szCs w:val="24"/>
        </w:rPr>
        <w:t xml:space="preserve">. Στην πολιτική δεν υπάρχει ηθικό </w:t>
      </w:r>
      <w:r>
        <w:rPr>
          <w:rFonts w:eastAsia="Times New Roman" w:cs="Times New Roman"/>
          <w:szCs w:val="24"/>
          <w:lang w:val="en-US"/>
        </w:rPr>
        <w:t>DNA</w:t>
      </w:r>
      <w:r>
        <w:rPr>
          <w:rFonts w:eastAsia="Times New Roman" w:cs="Times New Roman"/>
          <w:szCs w:val="24"/>
        </w:rPr>
        <w:t>. ‘Ο</w:t>
      </w:r>
      <w:r>
        <w:rPr>
          <w:rFonts w:eastAsia="Times New Roman" w:cs="Times New Roman"/>
          <w:szCs w:val="24"/>
        </w:rPr>
        <w:t>λα αποδεικνύονται στην πράξη, στις κυβερνητικές αποφάσεις, στην καθημερινή πολιτική.</w:t>
      </w:r>
    </w:p>
    <w:p w14:paraId="11912CC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Εμείς τι λέμε; Λέμε ξεκάθαρα ότι οι πολιτικοί δεν μπορούν να έχουν </w:t>
      </w:r>
      <w:r>
        <w:rPr>
          <w:rFonts w:eastAsia="Times New Roman" w:cs="Times New Roman"/>
          <w:szCs w:val="24"/>
          <w:lang w:val="en-US"/>
        </w:rPr>
        <w:t>offshore</w:t>
      </w:r>
      <w:r>
        <w:rPr>
          <w:rFonts w:eastAsia="Times New Roman" w:cs="Times New Roman"/>
          <w:szCs w:val="24"/>
        </w:rPr>
        <w:t xml:space="preserve"> εταιρείες, δεν μπορούν να έχουν κρυφή ε</w:t>
      </w:r>
      <w:r>
        <w:rPr>
          <w:rFonts w:eastAsia="Times New Roman" w:cs="Times New Roman"/>
          <w:szCs w:val="24"/>
        </w:rPr>
        <w:t>πιχειρηματική δραστηριότητα και εδώ συμφωνούμε όλοι. Εάν πάμε, όμως, σε μία υπερβολή, όπως ο ίδιος ο Πρωθυπουργός αποκάλεσε και είπε ότι πάμε σε μια ακραία, υπερβολική διάταξη, πού είναι η παγίδα; Η παγίδα είναι –και την ξέρετε- ότι θα καταπέσει και θα πάμ</w:t>
      </w:r>
      <w:r>
        <w:rPr>
          <w:rFonts w:eastAsia="Times New Roman" w:cs="Times New Roman"/>
          <w:szCs w:val="24"/>
        </w:rPr>
        <w:t xml:space="preserve">ε πάλι από το μηδέν. Θα καταπέσει στα συνταγματικά δικαστήρια, θα καταπέσει στα ευρωπαϊκά δικαστήρια και θα ξαναπάμε από το μηδέν. </w:t>
      </w:r>
    </w:p>
    <w:p w14:paraId="11912CC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είναι πρέπον</w:t>
      </w:r>
      <w:r>
        <w:rPr>
          <w:rFonts w:eastAsia="Times New Roman" w:cs="Times New Roman"/>
          <w:szCs w:val="24"/>
        </w:rPr>
        <w:t>,</w:t>
      </w:r>
      <w:r>
        <w:rPr>
          <w:rFonts w:eastAsia="Times New Roman" w:cs="Times New Roman"/>
          <w:szCs w:val="24"/>
        </w:rPr>
        <w:t xml:space="preserve"> ο Πρωθυπουργός ενός κοινοβουλευτικού καθεστώτος</w:t>
      </w:r>
      <w:r>
        <w:rPr>
          <w:rFonts w:eastAsia="Times New Roman" w:cs="Times New Roman"/>
          <w:szCs w:val="24"/>
        </w:rPr>
        <w:t>,</w:t>
      </w:r>
      <w:r>
        <w:rPr>
          <w:rFonts w:eastAsia="Times New Roman" w:cs="Times New Roman"/>
          <w:szCs w:val="24"/>
        </w:rPr>
        <w:t xml:space="preserve"> να μιλάει και να λέει ότι «εις γνώση μας πάμε σε μια υπερβολική, ακραία διάταξη». Για να καλύψουμε τι; </w:t>
      </w:r>
    </w:p>
    <w:p w14:paraId="11912CC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Και υπάρχει ένα ερώτημα. Η Κυβέρνηση ήθελε να ρυθμίσει το θέμα με τις </w:t>
      </w:r>
      <w:r>
        <w:rPr>
          <w:rFonts w:eastAsia="Times New Roman" w:cs="Times New Roman"/>
          <w:szCs w:val="24"/>
          <w:lang w:val="en-US"/>
        </w:rPr>
        <w:t>offshore</w:t>
      </w:r>
      <w:r>
        <w:rPr>
          <w:rFonts w:eastAsia="Times New Roman" w:cs="Times New Roman"/>
          <w:szCs w:val="24"/>
        </w:rPr>
        <w:t>. Δεν είναι νομικός και δεν θα γίνουμε σήμερα. Ρωτώ: Αυτή η πολύ σημαντικ</w:t>
      </w:r>
      <w:r>
        <w:rPr>
          <w:rFonts w:eastAsia="Times New Roman" w:cs="Times New Roman"/>
          <w:szCs w:val="24"/>
        </w:rPr>
        <w:t xml:space="preserve">ή υπόθεση που έχει απασχολήσει τόσο τον ελληνικό λαό γιατί δεν τέθηκε ελάχιστα σε διαβούλευση, γιατί δεν πήγε ελάχιστα στις </w:t>
      </w:r>
      <w:r>
        <w:rPr>
          <w:rFonts w:eastAsia="Times New Roman" w:cs="Times New Roman"/>
          <w:szCs w:val="24"/>
        </w:rPr>
        <w:t xml:space="preserve">επιτροπές </w:t>
      </w:r>
      <w:r>
        <w:rPr>
          <w:rFonts w:eastAsia="Times New Roman" w:cs="Times New Roman"/>
          <w:szCs w:val="24"/>
        </w:rPr>
        <w:t xml:space="preserve">της Βουλής, στην Επιτροπή </w:t>
      </w:r>
      <w:r>
        <w:rPr>
          <w:rFonts w:eastAsia="Times New Roman" w:cs="Times New Roman"/>
          <w:szCs w:val="24"/>
        </w:rPr>
        <w:t>«</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Άνθρωποι οι οποίοι ασχολούνται συνέχεια να γνωματεύσουν γι’ αυτήν τη διάταξη. </w:t>
      </w:r>
    </w:p>
    <w:p w14:paraId="11912CC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ήρξε, λοιπόν, μια διάταξη που θα πρέπει να αποδεχτείτε ότι ή είναι προϊόν πονηρής επεξεργασίας ή είναι προϊόν ασχετοσύνης. Επιλέξτε ένα από τα δύο: Ή υπερασπιστείτε την ή ζητήστε συγγνώμη και πάρτε την πίσω.</w:t>
      </w:r>
    </w:p>
    <w:p w14:paraId="11912CC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το </w:t>
      </w:r>
      <w:r>
        <w:rPr>
          <w:rFonts w:eastAsia="Times New Roman" w:cs="Times New Roman"/>
          <w:szCs w:val="24"/>
        </w:rPr>
        <w:t xml:space="preserve">Ποτάμι, λέμε και κάτι άλλο. Ότι </w:t>
      </w:r>
      <w:r>
        <w:rPr>
          <w:rFonts w:eastAsia="Times New Roman" w:cs="Times New Roman"/>
          <w:szCs w:val="24"/>
        </w:rPr>
        <w:t>όσον α</w:t>
      </w:r>
      <w:r>
        <w:rPr>
          <w:rFonts w:eastAsia="Times New Roman" w:cs="Times New Roman"/>
          <w:szCs w:val="24"/>
        </w:rPr>
        <w:t>φορά</w:t>
      </w:r>
      <w:r>
        <w:rPr>
          <w:rFonts w:eastAsia="Times New Roman" w:cs="Times New Roman"/>
          <w:szCs w:val="24"/>
        </w:rPr>
        <w:t xml:space="preserve"> το πολιτικό προσωπικό της χώρας </w:t>
      </w:r>
      <w:r>
        <w:rPr>
          <w:rFonts w:eastAsia="Times New Roman" w:cs="Times New Roman"/>
          <w:szCs w:val="24"/>
        </w:rPr>
        <w:t xml:space="preserve">-και εδώ δεν αναφέρομαι μόνο στους Βουλευτές, αναφέρομαι στους Υπουργούς, στους δημάρχους, στους </w:t>
      </w:r>
      <w:r>
        <w:rPr>
          <w:rFonts w:eastAsia="Times New Roman" w:cs="Times New Roman"/>
          <w:szCs w:val="24"/>
        </w:rPr>
        <w:t>γενικούς γραμματείς</w:t>
      </w:r>
      <w:r>
        <w:rPr>
          <w:rFonts w:eastAsia="Times New Roman" w:cs="Times New Roman"/>
          <w:szCs w:val="24"/>
        </w:rPr>
        <w:t xml:space="preserve">, όλους αυτούς που έχουν τοποθετηθεί και διοικούν τα πολιτικά πράγματα της χώρας- </w:t>
      </w:r>
      <w:r>
        <w:rPr>
          <w:rFonts w:eastAsia="Times New Roman" w:cs="Times New Roman"/>
          <w:szCs w:val="24"/>
        </w:rPr>
        <w:t xml:space="preserve">δεν θα πρέπει </w:t>
      </w:r>
      <w:r>
        <w:rPr>
          <w:rFonts w:eastAsia="Times New Roman" w:cs="Times New Roman"/>
          <w:szCs w:val="24"/>
        </w:rPr>
        <w:t>οι κύρι</w:t>
      </w:r>
      <w:r>
        <w:rPr>
          <w:rFonts w:eastAsia="Times New Roman" w:cs="Times New Roman"/>
          <w:szCs w:val="24"/>
        </w:rPr>
        <w:t>ες καταθέσεις του</w:t>
      </w:r>
      <w:r>
        <w:rPr>
          <w:rFonts w:eastAsia="Times New Roman" w:cs="Times New Roman"/>
          <w:szCs w:val="24"/>
        </w:rPr>
        <w:t>ς</w:t>
      </w:r>
      <w:r>
        <w:rPr>
          <w:rFonts w:eastAsia="Times New Roman" w:cs="Times New Roman"/>
          <w:szCs w:val="24"/>
        </w:rPr>
        <w:t xml:space="preserve"> να είναι στο εξωτερικό. Θα πρέπει, λοιπόν, εάν δεν υπάρξει νομοθετική ρύθμιση, να υπάρχει μία αυτοδέσμευση των κοινοβουλευτικών ομάδων ότι δεν μπορούν οι κύριες καταθέσεις να είναι στο εξωτερικό. </w:t>
      </w:r>
    </w:p>
    <w:p w14:paraId="11912CC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Και λέω </w:t>
      </w:r>
      <w:r>
        <w:rPr>
          <w:rFonts w:eastAsia="Times New Roman" w:cs="Times New Roman"/>
          <w:szCs w:val="24"/>
        </w:rPr>
        <w:t>«</w:t>
      </w:r>
      <w:r>
        <w:rPr>
          <w:rFonts w:eastAsia="Times New Roman" w:cs="Times New Roman"/>
          <w:szCs w:val="24"/>
        </w:rPr>
        <w:t>κύριες</w:t>
      </w:r>
      <w:r>
        <w:rPr>
          <w:rFonts w:eastAsia="Times New Roman" w:cs="Times New Roman"/>
          <w:szCs w:val="24"/>
        </w:rPr>
        <w:t>»</w:t>
      </w:r>
      <w:r>
        <w:rPr>
          <w:rFonts w:eastAsia="Times New Roman" w:cs="Times New Roman"/>
          <w:szCs w:val="24"/>
        </w:rPr>
        <w:t>, για να αντιμετωπίσω αυ</w:t>
      </w:r>
      <w:r>
        <w:rPr>
          <w:rFonts w:eastAsia="Times New Roman" w:cs="Times New Roman"/>
          <w:szCs w:val="24"/>
        </w:rPr>
        <w:t>τόν τον μικρό διάλογο που αρχίζει και γίνεται</w:t>
      </w:r>
      <w:r>
        <w:rPr>
          <w:rFonts w:eastAsia="Times New Roman" w:cs="Times New Roman"/>
          <w:szCs w:val="24"/>
        </w:rPr>
        <w:t>,</w:t>
      </w:r>
      <w:r>
        <w:rPr>
          <w:rFonts w:eastAsia="Times New Roman" w:cs="Times New Roman"/>
          <w:szCs w:val="24"/>
        </w:rPr>
        <w:t xml:space="preserve"> ότι αν κάποιος έχει είκοσι χιλιάρικα, για να σπουδάσει το παιδί του, θα πρέπει να μην τα έχει; Βεβαίως να τα έχει, αλλά οι κύριες καταθέσεις του θα πρέπει να είναι στη χώρα. Δεν μπορούν οι ιδέες μας να είναι σ</w:t>
      </w:r>
      <w:r>
        <w:rPr>
          <w:rFonts w:eastAsia="Times New Roman" w:cs="Times New Roman"/>
          <w:szCs w:val="24"/>
        </w:rPr>
        <w:t>τη χώρα και οι καταθέσεις μας να είναι στο εξωτερικό.</w:t>
      </w:r>
    </w:p>
    <w:p w14:paraId="11912CC9"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1912CCA"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Τελειώνοντας, γιατί δεν είναι προγραμματισμένο να κάνουμε όλοι μακρές τοποθετήσεις, εμείς καλούμε από την πρώτη στιγμή την Κυβέρνηση να συγκρουστεί με τη δι</w:t>
      </w:r>
      <w:r>
        <w:rPr>
          <w:rFonts w:eastAsia="Times New Roman" w:cs="Times New Roman"/>
          <w:szCs w:val="24"/>
        </w:rPr>
        <w:t xml:space="preserve">αφθορά και τη διαπλοκή. Ήταν το πνεύμα της πρώτης μας ομιλίας τον Φλεβάρη του 2015 εδώ στη Βουλή. Όμως, οι αποφάσεις που φέρνετε, κύριε Τσίπρα, είναι αποσπασματικές. </w:t>
      </w:r>
    </w:p>
    <w:p w14:paraId="11912CCB"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Πριν από δυο μήνες, στις 29 Μαρτίου, στη Βουλή –το θυμάστε- αναφερθήκατε σε δεκατρείς υπο</w:t>
      </w:r>
      <w:r>
        <w:rPr>
          <w:rFonts w:eastAsia="Times New Roman" w:cs="Times New Roman"/>
          <w:szCs w:val="24"/>
        </w:rPr>
        <w:t>θέσεις</w:t>
      </w:r>
      <w:r>
        <w:rPr>
          <w:rFonts w:eastAsia="Times New Roman" w:cs="Times New Roman"/>
          <w:szCs w:val="24"/>
        </w:rPr>
        <w:t>,</w:t>
      </w:r>
      <w:r>
        <w:rPr>
          <w:rFonts w:eastAsia="Times New Roman" w:cs="Times New Roman"/>
          <w:szCs w:val="24"/>
        </w:rPr>
        <w:t xml:space="preserve"> που μαρτυρούν διαπλοκή και διαφθορά. Τι κάνατε; Πέρα από το να το καταγγείλετε εκείνη τη στιγμή, για να εισπράξετε ένα χειροκρότημα, τι κάνατε;</w:t>
      </w:r>
    </w:p>
    <w:p w14:paraId="11912CCC"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Εμείς, λοιπόν, ζητάμε συγκεκριμένες ενέργειες και είμαστε ανοιχτοί στον οποιονδήποτε διάλογο</w:t>
      </w:r>
      <w:r>
        <w:rPr>
          <w:rFonts w:eastAsia="Times New Roman" w:cs="Times New Roman"/>
          <w:szCs w:val="24"/>
        </w:rPr>
        <w:t>,</w:t>
      </w:r>
      <w:r>
        <w:rPr>
          <w:rFonts w:eastAsia="Times New Roman" w:cs="Times New Roman"/>
          <w:szCs w:val="24"/>
        </w:rPr>
        <w:t xml:space="preserve"> που θα αντ</w:t>
      </w:r>
      <w:r>
        <w:rPr>
          <w:rFonts w:eastAsia="Times New Roman" w:cs="Times New Roman"/>
          <w:szCs w:val="24"/>
        </w:rPr>
        <w:t>ιμετωπίσει ένα καρκίνωμα της πολιτικής, που ακολουθεί την πολιτική ζωή από τη Μεταπολίτευση μέχρι σήμερα και δυστυχώς δείχνει να ακολουθεί και τη δική σας καθεστωτική πορεία.</w:t>
      </w:r>
    </w:p>
    <w:p w14:paraId="11912CCD"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1912CCE" w14:textId="77777777" w:rsidR="00E556F1" w:rsidRDefault="000E079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11912CCF"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εμείς σας ευχαριστούμε.</w:t>
      </w:r>
    </w:p>
    <w:p w14:paraId="11912CD0"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Τον λόγο έχει ζητήσει ο κύριος Πρωθυπουργός.</w:t>
      </w:r>
    </w:p>
    <w:p w14:paraId="11912CD1"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 λόγο.</w:t>
      </w:r>
    </w:p>
    <w:p w14:paraId="11912CD2"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Κυρία Πρόεδρε, δεν ήξερα ότι όταν φεύγει από την Αίθουσα ο κ. </w:t>
      </w:r>
      <w:r>
        <w:rPr>
          <w:rFonts w:eastAsia="Times New Roman" w:cs="Times New Roman"/>
          <w:szCs w:val="24"/>
        </w:rPr>
        <w:t>Μητσοτάκης, αφήνει στο πόδι του τον κ. Θεοδωράκη.</w:t>
      </w:r>
    </w:p>
    <w:p w14:paraId="11912CD3" w14:textId="77777777" w:rsidR="00E556F1" w:rsidRDefault="000E079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912CD4"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θα απαντήσω σ’ αυτά τα οποία είπε, διότι η τοποθέτησή του ήταν μια ακόμη συνηγορία στη Νέα Δημοκρατία. </w:t>
      </w:r>
    </w:p>
    <w:p w14:paraId="11912CD5" w14:textId="77777777" w:rsidR="00E556F1" w:rsidRDefault="000E0791">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Ποταμιού)</w:t>
      </w:r>
    </w:p>
    <w:p w14:paraId="11912CD6"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Ναι,</w:t>
      </w:r>
      <w:r>
        <w:rPr>
          <w:rFonts w:eastAsia="Times New Roman" w:cs="Times New Roman"/>
          <w:szCs w:val="24"/>
        </w:rPr>
        <w:t xml:space="preserve"> σας άκουσα με προσοχή, μην διακόπτετε. Σας έχει καταλάβει ο ελληνικός λαός, δεν χρειάζεται εγώ να αντιδικήσω μαζί σας. </w:t>
      </w:r>
    </w:p>
    <w:p w14:paraId="11912CD7"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ήρθατε εδώ, για να σχοινοβατήσετε ανάμεσα σε έναν λόγο που φαντάζει λόγος σοβαρός, τεκμηριωμένος και ήρεμος και στον </w:t>
      </w:r>
      <w:r>
        <w:rPr>
          <w:rFonts w:eastAsia="Times New Roman" w:cs="Times New Roman"/>
          <w:szCs w:val="24"/>
        </w:rPr>
        <w:t xml:space="preserve">λαϊκισμό. Και θα σας εξηγήσω γιατί. </w:t>
      </w:r>
    </w:p>
    <w:p w14:paraId="11912CD8"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Εάν θυμάμαι καλά, κύριε Θεοδωράκη, υπερψηφίσατε και εσείς αυτή τη διάταξη, τη φοβερή και σκανδαλώδη τροπολογία</w:t>
      </w:r>
      <w:r>
        <w:rPr>
          <w:rFonts w:eastAsia="Times New Roman" w:cs="Times New Roman"/>
          <w:szCs w:val="24"/>
        </w:rPr>
        <w:t>,</w:t>
      </w:r>
      <w:r>
        <w:rPr>
          <w:rFonts w:eastAsia="Times New Roman" w:cs="Times New Roman"/>
          <w:szCs w:val="24"/>
        </w:rPr>
        <w:t xml:space="preserve"> την οποία φέραμε και μάλιστα χωρίς να έχει καταλάβει κανείς τίποτε, για να ανοίξουμε δήθεν παράθυρο για του</w:t>
      </w:r>
      <w:r>
        <w:rPr>
          <w:rFonts w:eastAsia="Times New Roman" w:cs="Times New Roman"/>
          <w:szCs w:val="24"/>
        </w:rPr>
        <w:t xml:space="preserve">ς πολιτικούς σε </w:t>
      </w:r>
      <w:r>
        <w:rPr>
          <w:rFonts w:eastAsia="Times New Roman" w:cs="Times New Roman"/>
          <w:szCs w:val="24"/>
          <w:lang w:val="en-US"/>
        </w:rPr>
        <w:t>offshore</w:t>
      </w:r>
      <w:r>
        <w:rPr>
          <w:rFonts w:eastAsia="Times New Roman" w:cs="Times New Roman"/>
          <w:szCs w:val="24"/>
        </w:rPr>
        <w:t xml:space="preserve"> εταιρείες στο εξωτερικό. Την υπερψηφίσατε. </w:t>
      </w:r>
    </w:p>
    <w:p w14:paraId="11912CD9"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Παρ’ όλα αυτά, ήσασταν από τους πρώτους –το Ποτάμι- που έβγαζε ανακοινώσεις επί τρεις ημέρες ακραίου λαϊκισμού, καταγγέλλοντας τον ΣΥΡΙΖΑ, όπως φυσικά και η Νέα Δημοκρατία του κ. Μητσοτάκ</w:t>
      </w:r>
      <w:r>
        <w:rPr>
          <w:rFonts w:eastAsia="Times New Roman" w:cs="Times New Roman"/>
          <w:szCs w:val="24"/>
        </w:rPr>
        <w:t>η</w:t>
      </w:r>
      <w:r>
        <w:rPr>
          <w:rFonts w:eastAsia="Times New Roman" w:cs="Times New Roman"/>
          <w:szCs w:val="24"/>
        </w:rPr>
        <w:t>,</w:t>
      </w:r>
      <w:r>
        <w:rPr>
          <w:rFonts w:eastAsia="Times New Roman" w:cs="Times New Roman"/>
          <w:szCs w:val="24"/>
        </w:rPr>
        <w:t xml:space="preserve"> που το έβαλε σήμερα στα πόδια και το ΠΑΣΟΚ…</w:t>
      </w:r>
    </w:p>
    <w:p w14:paraId="11912CDA"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Εμείς δεν ψηφίσαμε.</w:t>
      </w:r>
    </w:p>
    <w:p w14:paraId="11912CDB"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ΤΣΙΠΡΑΣ (Πρόεδρος της Κυβέρνησης): </w:t>
      </w:r>
      <w:r>
        <w:rPr>
          <w:rFonts w:eastAsia="Times New Roman" w:cs="Times New Roman"/>
          <w:szCs w:val="24"/>
        </w:rPr>
        <w:t xml:space="preserve">Ναι, εσείς δεν ψηφίσατε. Γι’ αυτό εσείς τουλάχιστον έχετε μια σταθερή θέση. </w:t>
      </w:r>
    </w:p>
    <w:p w14:paraId="11912CDC"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Και η Ένωση Κεντρώων, που επίσης κατήγγειλε, ήταν στ</w:t>
      </w:r>
      <w:r>
        <w:rPr>
          <w:rFonts w:eastAsia="Times New Roman" w:cs="Times New Roman"/>
          <w:szCs w:val="24"/>
        </w:rPr>
        <w:t xml:space="preserve">ο «ΠΑΡΩΝ», αν δεν κάνω λάθος. </w:t>
      </w:r>
    </w:p>
    <w:p w14:paraId="11912CDD"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που υπερψηφίσατε, ωσάν να μην συμβαίνει τίποτε, βγήκατε τις επόμενες μέρες, για να σύρετε και εσείς –μην χάσετε!- τον χορό του λαϊκισμού. Να, λοιπόν, ποια είναι η Αριστερά, θέλει να ευνοήσει τη δυνατότητα να έχει </w:t>
      </w:r>
      <w:r>
        <w:rPr>
          <w:rFonts w:eastAsia="Times New Roman" w:cs="Times New Roman"/>
          <w:szCs w:val="24"/>
          <w:lang w:val="en-US"/>
        </w:rPr>
        <w:t>offsho</w:t>
      </w:r>
      <w:r>
        <w:rPr>
          <w:rFonts w:eastAsia="Times New Roman" w:cs="Times New Roman"/>
          <w:szCs w:val="24"/>
          <w:lang w:val="en-US"/>
        </w:rPr>
        <w:t>re</w:t>
      </w:r>
      <w:r>
        <w:rPr>
          <w:rFonts w:eastAsia="Times New Roman" w:cs="Times New Roman"/>
          <w:szCs w:val="24"/>
        </w:rPr>
        <w:t>, διότι κάποιους κρύβει. Και ήρθατε σήμερα εδώ ως συνήγορος του απόντος, για να μας πείτε τι; Ότι ήταν ορθή εκείνη η τροπολογία την οποία ψηφίσαμε και τώρα κάνουμε λάθος γιατί κάνουμε υπερβολή; Τότε γιατί επί τρεις ημέρες μας καταγγείλατε; Τι ακριβώς έρχ</w:t>
      </w:r>
      <w:r>
        <w:rPr>
          <w:rFonts w:eastAsia="Times New Roman" w:cs="Times New Roman"/>
          <w:szCs w:val="24"/>
        </w:rPr>
        <w:t>εστε να μας πείτε;</w:t>
      </w:r>
    </w:p>
    <w:p w14:paraId="11912CDE"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ας λέτε, κύριε Θεοδωράκη, ότι θα καταπέσει, ακριβώς διότι είναι υπερβολική. Και αναρωτιέμαι: Ποιος θα προσφύγει, για να καταπέσει; Κάποιος από εδώ;</w:t>
      </w:r>
    </w:p>
    <w:p w14:paraId="11912CDF"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CE0"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 xml:space="preserve">Ενώ, όμως, μας λέτε ότι θα καταπέσει αυτή η </w:t>
      </w:r>
      <w:r>
        <w:rPr>
          <w:rFonts w:eastAsia="Times New Roman" w:cs="Times New Roman"/>
          <w:szCs w:val="24"/>
        </w:rPr>
        <w:t>ρύθμιση</w:t>
      </w:r>
      <w:r>
        <w:rPr>
          <w:rFonts w:eastAsia="Times New Roman" w:cs="Times New Roman"/>
          <w:szCs w:val="24"/>
        </w:rPr>
        <w:t>,</w:t>
      </w:r>
      <w:r>
        <w:rPr>
          <w:rFonts w:eastAsia="Times New Roman" w:cs="Times New Roman"/>
          <w:szCs w:val="24"/>
        </w:rPr>
        <w:t xml:space="preserve"> που φέρνουμε εμείς σήμερα, για να αποκαταστήσουμε την τιμή και την υπόληψη του πολιτικού συστήματος –γι’ αυτό λέω ότι παλαντζάρετε, σχοινοβατείτε ανάμεσα στη δήθεν σοβαρή πολιτική κριτική και στον λαϊκισμό- καταθέτετε και τη λαϊκίστικη πρόταση να </w:t>
      </w:r>
      <w:r>
        <w:rPr>
          <w:rFonts w:eastAsia="Times New Roman" w:cs="Times New Roman"/>
          <w:szCs w:val="24"/>
        </w:rPr>
        <w:t>αφαιρέσουμε και τη δυνατότητα σε οποιονδήποτε να έχει και τα λεφτά στο εξωτερικό. Αυτό δεν θα καταπέσει. Δηλαδή, μας λέτε</w:t>
      </w:r>
      <w:r>
        <w:rPr>
          <w:rFonts w:eastAsia="Times New Roman" w:cs="Times New Roman"/>
          <w:szCs w:val="24"/>
        </w:rPr>
        <w:t>,</w:t>
      </w:r>
      <w:r>
        <w:rPr>
          <w:rFonts w:eastAsia="Times New Roman" w:cs="Times New Roman"/>
          <w:szCs w:val="24"/>
        </w:rPr>
        <w:t xml:space="preserve"> σε χώρα της Ευρωπαϊκής Ένωσης να μην έχει το δικαίωμα κάποιος</w:t>
      </w:r>
      <w:r>
        <w:rPr>
          <w:rFonts w:eastAsia="Times New Roman" w:cs="Times New Roman"/>
          <w:szCs w:val="24"/>
        </w:rPr>
        <w:t>,</w:t>
      </w:r>
      <w:r>
        <w:rPr>
          <w:rFonts w:eastAsia="Times New Roman" w:cs="Times New Roman"/>
          <w:szCs w:val="24"/>
        </w:rPr>
        <w:t xml:space="preserve"> που σπουδάζει το παιδί του στο εξωτερικό να έχει χρήματα σε κάποια τρά</w:t>
      </w:r>
      <w:r>
        <w:rPr>
          <w:rFonts w:eastAsia="Times New Roman" w:cs="Times New Roman"/>
          <w:szCs w:val="24"/>
        </w:rPr>
        <w:t>πεζα εκεί. Αυτό δεν θα καταπέσει, αλλά θα καταπέσει η πρόταση την οποία καταθέτουμε εμείς, για να φύγει κάθε</w:t>
      </w:r>
      <w:r>
        <w:rPr>
          <w:rFonts w:eastAsia="Times New Roman" w:cs="Times New Roman"/>
          <w:szCs w:val="24"/>
        </w:rPr>
        <w:t>,</w:t>
      </w:r>
      <w:r>
        <w:rPr>
          <w:rFonts w:eastAsia="Times New Roman" w:cs="Times New Roman"/>
          <w:szCs w:val="24"/>
        </w:rPr>
        <w:t xml:space="preserve"> μα κάθε</w:t>
      </w:r>
      <w:r>
        <w:rPr>
          <w:rFonts w:eastAsia="Times New Roman" w:cs="Times New Roman"/>
          <w:szCs w:val="24"/>
        </w:rPr>
        <w:t>,</w:t>
      </w:r>
      <w:r>
        <w:rPr>
          <w:rFonts w:eastAsia="Times New Roman" w:cs="Times New Roman"/>
          <w:szCs w:val="24"/>
        </w:rPr>
        <w:t xml:space="preserve"> υπόνοια πάνω από το πολιτικό σύστημα.</w:t>
      </w:r>
    </w:p>
    <w:p w14:paraId="11912CE1" w14:textId="77777777" w:rsidR="00E556F1" w:rsidRDefault="000E0791">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Θεοδωράκη, σας βλέπω ότι θέλετε να απαντήσετε. Μπορείτε να απαντήσετε όσο θέλετε, ένα πράγμα </w:t>
      </w:r>
      <w:r>
        <w:rPr>
          <w:rFonts w:eastAsia="Times New Roman" w:cs="Times New Roman"/>
          <w:szCs w:val="24"/>
        </w:rPr>
        <w:t xml:space="preserve">εγώ θα πω και δεν θα ξαναμιλήσω. Αυτή εδώ η Κυβέρνηση και εγώ προσωπικά δεν πρόκειται </w:t>
      </w:r>
      <w:r>
        <w:rPr>
          <w:rFonts w:eastAsia="Times New Roman" w:cs="Times New Roman"/>
          <w:szCs w:val="24"/>
        </w:rPr>
        <w:t>«</w:t>
      </w:r>
      <w:r>
        <w:rPr>
          <w:rFonts w:eastAsia="Times New Roman" w:cs="Times New Roman"/>
          <w:szCs w:val="24"/>
        </w:rPr>
        <w:t xml:space="preserve">να ανεχθούμε μύγα στο σπαθί </w:t>
      </w:r>
      <w:r>
        <w:rPr>
          <w:rFonts w:eastAsia="Times New Roman" w:cs="Times New Roman"/>
          <w:szCs w:val="24"/>
        </w:rPr>
        <w:t>μας»</w:t>
      </w:r>
      <w:r>
        <w:rPr>
          <w:rFonts w:eastAsia="Times New Roman" w:cs="Times New Roman"/>
          <w:szCs w:val="24"/>
        </w:rPr>
        <w:t xml:space="preserve"> σε θέματα ηθικής. Σε θέματα ηθικής </w:t>
      </w:r>
      <w:r>
        <w:rPr>
          <w:rFonts w:eastAsia="Times New Roman" w:cs="Times New Roman"/>
          <w:szCs w:val="24"/>
        </w:rPr>
        <w:t>«</w:t>
      </w:r>
      <w:r>
        <w:rPr>
          <w:rFonts w:eastAsia="Times New Roman" w:cs="Times New Roman"/>
          <w:szCs w:val="24"/>
        </w:rPr>
        <w:t xml:space="preserve">ούτε μύγα στο σπαθί </w:t>
      </w:r>
      <w:r>
        <w:rPr>
          <w:rFonts w:eastAsia="Times New Roman" w:cs="Times New Roman"/>
          <w:szCs w:val="24"/>
        </w:rPr>
        <w:t>»ας"</w:t>
      </w:r>
      <w:r>
        <w:rPr>
          <w:rFonts w:eastAsia="Times New Roman" w:cs="Times New Roman"/>
          <w:szCs w:val="24"/>
        </w:rPr>
        <w:t>!</w:t>
      </w:r>
    </w:p>
    <w:p w14:paraId="11912CE2"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CE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Το ηθικό πλεονέκτημα, το παλιό πολιτικό σύστημα ούτε σε σαράντα χρόνια δεν μπορεί να το ανακτήσει από εμάς. </w:t>
      </w:r>
    </w:p>
    <w:p w14:paraId="11912CE4"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CE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w:t>
      </w:r>
      <w:r>
        <w:rPr>
          <w:rFonts w:eastAsia="Times New Roman" w:cs="Times New Roman"/>
          <w:b/>
          <w:szCs w:val="24"/>
        </w:rPr>
        <w:t xml:space="preserve">ς του κόμματος Το Ποτάμι): </w:t>
      </w:r>
      <w:r>
        <w:rPr>
          <w:rFonts w:eastAsia="Times New Roman" w:cs="Times New Roman"/>
          <w:szCs w:val="24"/>
        </w:rPr>
        <w:t>Κυρία Πρόεδρε, μπορώ να έχω τον λόγο;</w:t>
      </w:r>
    </w:p>
    <w:p w14:paraId="11912CE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Θεοδωράκη, θέλετε να δώσω τον λόγο στον κ. Λεβέντη;</w:t>
      </w:r>
    </w:p>
    <w:p w14:paraId="11912CE7"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w:t>
      </w:r>
      <w:r>
        <w:rPr>
          <w:rFonts w:eastAsia="Times New Roman" w:cs="Times New Roman"/>
          <w:b/>
          <w:szCs w:val="24"/>
        </w:rPr>
        <w:t>ε</w:t>
      </w:r>
      <w:r>
        <w:rPr>
          <w:rFonts w:eastAsia="Times New Roman" w:cs="Times New Roman"/>
          <w:b/>
          <w:szCs w:val="24"/>
        </w:rPr>
        <w:t>δρο</w:t>
      </w:r>
      <w:r>
        <w:rPr>
          <w:rFonts w:eastAsia="Times New Roman" w:cs="Times New Roman"/>
          <w:b/>
          <w:szCs w:val="24"/>
        </w:rPr>
        <w:t>ς του κόμματος Το Ποτάμι):</w:t>
      </w:r>
      <w:r>
        <w:rPr>
          <w:rFonts w:eastAsia="Times New Roman" w:cs="Times New Roman"/>
          <w:szCs w:val="24"/>
        </w:rPr>
        <w:t xml:space="preserve"> Ρωτάω κάτι συγκεκριμένο.</w:t>
      </w:r>
    </w:p>
    <w:p w14:paraId="11912CE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τον λόγο τώρα; Ωραία!</w:t>
      </w:r>
    </w:p>
    <w:p w14:paraId="11912CE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Θεοδωράκη, έχετε τον λόγο.</w:t>
      </w:r>
    </w:p>
    <w:p w14:paraId="11912CE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Την υπόθεση περί της μύγας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αυτές ειδικά τις μέρες να μην τη λέτε, κύριε Πρωθυπουργέ. Τα ίδια λέγατε και για τα μνημόνια, ότι θα τα σκίσετε με έναν νόμο και ότι δεν θα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εχθείτε μύγα στο σπαθί </w:t>
      </w:r>
      <w:r>
        <w:rPr>
          <w:rFonts w:eastAsia="Times New Roman" w:cs="Times New Roman"/>
          <w:szCs w:val="24"/>
        </w:rPr>
        <w:t>»ας"</w:t>
      </w:r>
      <w:r>
        <w:rPr>
          <w:rFonts w:eastAsia="Times New Roman" w:cs="Times New Roman"/>
          <w:szCs w:val="24"/>
        </w:rPr>
        <w:t>. Το τι κάνετε</w:t>
      </w:r>
      <w:r w:rsidRPr="009D641F">
        <w:rPr>
          <w:rFonts w:eastAsia="Times New Roman" w:cs="Times New Roman"/>
          <w:szCs w:val="24"/>
        </w:rPr>
        <w:t>,</w:t>
      </w:r>
      <w:r>
        <w:rPr>
          <w:rFonts w:eastAsia="Times New Roman" w:cs="Times New Roman"/>
          <w:szCs w:val="24"/>
        </w:rPr>
        <w:t xml:space="preserve"> το ξέρουμε.</w:t>
      </w:r>
    </w:p>
    <w:p w14:paraId="11912CEB"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912CE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Προσέξτε! Δύο συγκεκριμένες απαντήσεις: Θα ήθελα, παρά την κούρασή σας, να είστε πιο προσεκτικός όταν μιλάνε και οι αντίπαλοί σας και να μην ακούτε μόνο τους φίλους σας και τα χα</w:t>
      </w:r>
      <w:r>
        <w:rPr>
          <w:rFonts w:eastAsia="Times New Roman" w:cs="Times New Roman"/>
          <w:szCs w:val="24"/>
        </w:rPr>
        <w:t xml:space="preserve">ρτιά που σας δίνουν. </w:t>
      </w:r>
    </w:p>
    <w:p w14:paraId="11912CE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Εμείς, δεν είπαμε να υπάρξει νομοθέτηση. Είπαμε να υπάρξει δέσμευση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άρα και του ΣΥΡΙΖΑ, ότι οι κύριες καταθέσεις των </w:t>
      </w:r>
      <w:r>
        <w:rPr>
          <w:rFonts w:eastAsia="Times New Roman" w:cs="Times New Roman"/>
          <w:szCs w:val="24"/>
        </w:rPr>
        <w:t>Β</w:t>
      </w:r>
      <w:r>
        <w:rPr>
          <w:rFonts w:eastAsia="Times New Roman" w:cs="Times New Roman"/>
          <w:szCs w:val="24"/>
        </w:rPr>
        <w:t xml:space="preserve">ουλευτών δεν μπορούν να είναι στο εξωτερικό. Κάντε το, να το κάνουμε! Εμείς το κάνουμε </w:t>
      </w:r>
      <w:r>
        <w:rPr>
          <w:rFonts w:eastAsia="Times New Roman" w:cs="Times New Roman"/>
          <w:szCs w:val="24"/>
        </w:rPr>
        <w:t xml:space="preserve">και το έχουμε δηλώσει εδώ και τρεις μέρες. Δεν ξέρω αν θα συμφωνήσουν κάποιοι </w:t>
      </w:r>
      <w:r>
        <w:rPr>
          <w:rFonts w:eastAsia="Times New Roman" w:cs="Times New Roman"/>
          <w:szCs w:val="24"/>
        </w:rPr>
        <w:t>Β</w:t>
      </w:r>
      <w:r>
        <w:rPr>
          <w:rFonts w:eastAsia="Times New Roman" w:cs="Times New Roman"/>
          <w:szCs w:val="24"/>
        </w:rPr>
        <w:t xml:space="preserve">ουλευτές και κάποιοι Υπουργοί σας, εκ των οποίων κάποιοι Υπουργοί σας θυμάστε ότι είχαν προβλήματα «πόθεν έσχες» και χρειάστηκε ειδική απόφαση της </w:t>
      </w:r>
      <w:r>
        <w:rPr>
          <w:rFonts w:eastAsia="Times New Roman" w:cs="Times New Roman"/>
          <w:szCs w:val="24"/>
        </w:rPr>
        <w:t>ε</w:t>
      </w:r>
      <w:r>
        <w:rPr>
          <w:rFonts w:eastAsia="Times New Roman" w:cs="Times New Roman"/>
          <w:szCs w:val="24"/>
        </w:rPr>
        <w:t>πιτροπής για να τα ξεπεράσουν</w:t>
      </w:r>
      <w:r>
        <w:rPr>
          <w:rFonts w:eastAsia="Times New Roman" w:cs="Times New Roman"/>
          <w:szCs w:val="24"/>
        </w:rPr>
        <w:t>.</w:t>
      </w:r>
    </w:p>
    <w:p w14:paraId="11912CE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Τώρα, το τελικό, γι’ αυτό που με προκαλείτε:</w:t>
      </w:r>
      <w:r>
        <w:rPr>
          <w:rFonts w:eastAsia="Times New Roman" w:cs="Times New Roman"/>
          <w:b/>
          <w:szCs w:val="24"/>
        </w:rPr>
        <w:t xml:space="preserve"> </w:t>
      </w:r>
      <w:r>
        <w:rPr>
          <w:rFonts w:eastAsia="Times New Roman" w:cs="Times New Roman"/>
          <w:szCs w:val="24"/>
        </w:rPr>
        <w:t xml:space="preserve">Το Ποτάμι δεν χρειάζεται «κακά» δάνεια. Δεν χρειάζεται δάνεια παλιάς κακής πολιτικής. Τα δάνεια της παλιάς κακής πολιτικής τα έχει πάρει ο ΣΥΡΙΖΑ. </w:t>
      </w:r>
    </w:p>
    <w:p w14:paraId="11912CE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Λέτε για εμάς, εάν συμβουλευόμαστε ή αν αναπληρώνουμε τους πα</w:t>
      </w:r>
      <w:r>
        <w:rPr>
          <w:rFonts w:eastAsia="Times New Roman" w:cs="Times New Roman"/>
          <w:szCs w:val="24"/>
        </w:rPr>
        <w:t>λιούς, και σας λέω ότι εσείς έχετε στο επιτελείο σας ανθρώπους του Άκη Τσοχατζόπουλου, ανθρώπους που έχουν διωχθεί, που έχουν κλέψει πολιτικό χρήμα.</w:t>
      </w:r>
    </w:p>
    <w:p w14:paraId="11912CF0"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του ΣΥΡΙΖΑ)</w:t>
      </w:r>
    </w:p>
    <w:p w14:paraId="11912CF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w:t>
      </w:r>
      <w:r>
        <w:rPr>
          <w:rFonts w:eastAsia="Times New Roman" w:cs="Times New Roman"/>
          <w:szCs w:val="24"/>
        </w:rPr>
        <w:t xml:space="preserve"> κύριοι συνάδελφοι, ηρεμήστε!</w:t>
      </w:r>
    </w:p>
    <w:p w14:paraId="11912CF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Ποιος; Πες έναν, τουλάχιστον!</w:t>
      </w:r>
    </w:p>
    <w:p w14:paraId="11912CF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ψυχραιμία!</w:t>
      </w:r>
    </w:p>
    <w:p w14:paraId="11912CF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Κυρία Πρόεδρε, ζητώ τον λόγο επί προσωπικού! Να το πάρει πίσω!</w:t>
      </w:r>
    </w:p>
    <w:p w14:paraId="11912CF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ΜΠΑΡΚΑΣ:</w:t>
      </w:r>
      <w:r>
        <w:rPr>
          <w:rFonts w:eastAsia="Times New Roman" w:cs="Times New Roman"/>
          <w:szCs w:val="24"/>
        </w:rPr>
        <w:t xml:space="preserve"> Τώρα να μας πει ονόματα!</w:t>
      </w:r>
    </w:p>
    <w:p w14:paraId="11912CF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Θεοδωράκη, όταν λέτε αυτά, πρέπει, αν θέλετε, να πείτε και ονόματα ή να ανακαλέσετε, γιατί δημιουργείται πρόβλημα!</w:t>
      </w:r>
    </w:p>
    <w:p w14:paraId="11912CF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Λεβέντης έχει τον λόγο.</w:t>
      </w:r>
    </w:p>
    <w:p w14:paraId="11912CF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b/>
          <w:szCs w:val="24"/>
        </w:rPr>
        <w:t>:</w:t>
      </w:r>
      <w:r>
        <w:rPr>
          <w:rFonts w:eastAsia="Times New Roman" w:cs="Times New Roman"/>
          <w:szCs w:val="24"/>
        </w:rPr>
        <w:t xml:space="preserve"> Μας προσέβαλε όλους! Να ζητήσει συγγνώμη! </w:t>
      </w:r>
    </w:p>
    <w:p w14:paraId="11912CF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Κυρία Πρόεδρε, ζητώ τον λόγο επί προσωπικού!</w:t>
      </w:r>
    </w:p>
    <w:p w14:paraId="11912CFA"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11912CF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Ηρεμήστε, κύριοι συνάδελφοι!</w:t>
      </w:r>
    </w:p>
    <w:p w14:paraId="11912CF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Κύριε Θεοδωράκη, ακούτε τώρα, η τοποθέτησή </w:t>
      </w:r>
      <w:r>
        <w:rPr>
          <w:rFonts w:eastAsia="Times New Roman" w:cs="Times New Roman"/>
          <w:szCs w:val="24"/>
        </w:rPr>
        <w:t>σας…</w:t>
      </w:r>
    </w:p>
    <w:p w14:paraId="11912CF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Θεοδωράκη, θέλουμε μπροστά στους Έλληνες πολίτες να πείτε ένα όνομα!</w:t>
      </w:r>
    </w:p>
    <w:p w14:paraId="11912CF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Κυρία Πρόεδρε, ζητώ τον λόγο επί προσωπικού!</w:t>
      </w:r>
    </w:p>
    <w:p w14:paraId="11912CF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Τον Πρωθυπουργό ρωτήστε!</w:t>
      </w:r>
    </w:p>
    <w:p w14:paraId="11912D0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Κυρία Πρόεδρε, να ανακαλέσει! Είναι απαίτηση όλης της Κοινοβουλευτικής Ομάδας!</w:t>
      </w:r>
    </w:p>
    <w:p w14:paraId="11912D01"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912D0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κύριοι συνάδελφοι, ηρεμήστε. </w:t>
      </w:r>
    </w:p>
    <w:p w14:paraId="11912D0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Θεοδωράκη, σας παρακαλώ, βοηθήστε λίγο τ</w:t>
      </w:r>
      <w:r>
        <w:rPr>
          <w:rFonts w:eastAsia="Times New Roman" w:cs="Times New Roman"/>
          <w:szCs w:val="24"/>
        </w:rPr>
        <w:t>ην διαδικασία, επειδή μας ακούει και ο ελληνικός λαός.</w:t>
      </w:r>
    </w:p>
    <w:p w14:paraId="11912D04"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του ΣΥΡΙΖΑ)</w:t>
      </w:r>
    </w:p>
    <w:p w14:paraId="11912D0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Κύριοι συνάδελφοι, αφήστε με να μιλήσω! Ή ανακαλέστε αυτό που είπατε ή πείτε ένα όνομα, που κατά τη γνώμη σας έχει αυτά τα προβλήματα. Δεν μπορώ να κάν</w:t>
      </w:r>
      <w:r>
        <w:rPr>
          <w:rFonts w:eastAsia="Times New Roman" w:cs="Times New Roman"/>
          <w:szCs w:val="24"/>
        </w:rPr>
        <w:t xml:space="preserve">ω κάτι άλλο! </w:t>
      </w:r>
    </w:p>
    <w:p w14:paraId="11912D06"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παραβιάζει τη δεοντολογία της Βουλής! Να πάρει τον λόγο να ανακαλέσει!</w:t>
      </w:r>
    </w:p>
    <w:p w14:paraId="11912D07"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912D08"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912D0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ζητήσω δύο λεπτά διακο</w:t>
      </w:r>
      <w:r>
        <w:rPr>
          <w:rFonts w:eastAsia="Times New Roman" w:cs="Times New Roman"/>
          <w:szCs w:val="24"/>
        </w:rPr>
        <w:t xml:space="preserve">πή, για να μπορέσουμε να ηρεμήσουμε και να προχωρήσουμε στη διαδικασία. </w:t>
      </w:r>
    </w:p>
    <w:p w14:paraId="11912D0A" w14:textId="77777777" w:rsidR="00E556F1" w:rsidRDefault="000E0791">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11912D0B"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Να το πάρει πίσω!</w:t>
      </w:r>
    </w:p>
    <w:p w14:paraId="11912D0C"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Δεν λύνεται το πρόβλημα με τη διακοπή!</w:t>
      </w:r>
    </w:p>
    <w:p w14:paraId="11912D0D" w14:textId="77777777" w:rsidR="00E556F1" w:rsidRDefault="000E0791">
      <w:pPr>
        <w:tabs>
          <w:tab w:val="left" w:pos="2820"/>
        </w:tabs>
        <w:spacing w:line="600" w:lineRule="auto"/>
        <w:ind w:firstLine="720"/>
        <w:jc w:val="center"/>
        <w:rPr>
          <w:rFonts w:eastAsia="Times New Roman"/>
          <w:szCs w:val="24"/>
        </w:rPr>
      </w:pPr>
      <w:r>
        <w:rPr>
          <w:rFonts w:eastAsia="Times New Roman"/>
          <w:szCs w:val="24"/>
        </w:rPr>
        <w:t xml:space="preserve">(Θόρυβος-διαμαρτυρίες </w:t>
      </w:r>
      <w:r>
        <w:rPr>
          <w:rFonts w:eastAsia="Times New Roman"/>
          <w:szCs w:val="24"/>
        </w:rPr>
        <w:t>από την πτέρυγα του ΣΥΡΙΖΑ)</w:t>
      </w:r>
    </w:p>
    <w:p w14:paraId="11912D0E"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γίνεται με αυτούς τους όρους. Δεν γίνεται! </w:t>
      </w:r>
    </w:p>
    <w:p w14:paraId="11912D0F"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...(δ</w:t>
      </w:r>
      <w:r>
        <w:rPr>
          <w:rFonts w:eastAsia="Times New Roman"/>
          <w:szCs w:val="24"/>
        </w:rPr>
        <w:t>εν ακούστηκε)</w:t>
      </w:r>
    </w:p>
    <w:p w14:paraId="11912D10"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Θέλουμε να εκτονωθεί λίγο η κατάσταση. Ο κ.</w:t>
      </w:r>
      <w:r>
        <w:rPr>
          <w:rFonts w:eastAsia="Times New Roman"/>
          <w:szCs w:val="24"/>
        </w:rPr>
        <w:t xml:space="preserve"> Θεοδωράκης άκουσε το αίτημα.</w:t>
      </w:r>
    </w:p>
    <w:p w14:paraId="11912D11"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Κυρία Πρόεδρε, θέλουμε να λυθεί το θέμα!</w:t>
      </w:r>
    </w:p>
    <w:p w14:paraId="11912D12"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Δεν μπορεί να προσβά</w:t>
      </w:r>
      <w:r>
        <w:rPr>
          <w:rFonts w:eastAsia="Times New Roman"/>
          <w:szCs w:val="24"/>
        </w:rPr>
        <w:t>λ</w:t>
      </w:r>
      <w:r>
        <w:rPr>
          <w:rFonts w:eastAsia="Times New Roman"/>
          <w:szCs w:val="24"/>
        </w:rPr>
        <w:t>λει…</w:t>
      </w:r>
    </w:p>
    <w:p w14:paraId="11912D13" w14:textId="77777777" w:rsidR="00E556F1" w:rsidRDefault="000E079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Αφήστε τώρα…</w:t>
      </w:r>
    </w:p>
    <w:p w14:paraId="11912D14" w14:textId="77777777" w:rsidR="00E556F1" w:rsidRDefault="000E0791">
      <w:pPr>
        <w:tabs>
          <w:tab w:val="left" w:pos="2820"/>
        </w:tabs>
        <w:spacing w:line="600" w:lineRule="auto"/>
        <w:ind w:firstLine="720"/>
        <w:jc w:val="both"/>
        <w:rPr>
          <w:rFonts w:eastAsia="Times New Roman"/>
          <w:szCs w:val="24"/>
        </w:rPr>
      </w:pPr>
      <w:r>
        <w:rPr>
          <w:rFonts w:eastAsia="Times New Roman"/>
          <w:szCs w:val="24"/>
        </w:rPr>
        <w:t>Ζητάω δύο λεπτά διακοπή.</w:t>
      </w:r>
    </w:p>
    <w:p w14:paraId="11912D15" w14:textId="77777777" w:rsidR="00E556F1" w:rsidRDefault="000E0791">
      <w:pPr>
        <w:tabs>
          <w:tab w:val="left" w:pos="2820"/>
        </w:tabs>
        <w:spacing w:line="600" w:lineRule="auto"/>
        <w:ind w:firstLine="720"/>
        <w:jc w:val="center"/>
        <w:rPr>
          <w:rFonts w:eastAsia="Times New Roman"/>
          <w:szCs w:val="24"/>
        </w:rPr>
      </w:pPr>
      <w:r>
        <w:rPr>
          <w:rFonts w:eastAsia="Times New Roman"/>
          <w:szCs w:val="24"/>
        </w:rPr>
        <w:t>(ΔΙΑΚΟΠΗ)</w:t>
      </w:r>
    </w:p>
    <w:p w14:paraId="11912D16" w14:textId="77777777" w:rsidR="00E556F1" w:rsidRDefault="000E079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(ΜΕΤΑ ΤΗ </w:t>
      </w:r>
      <w:r>
        <w:rPr>
          <w:rFonts w:eastAsia="Times New Roman" w:cs="Times New Roman"/>
          <w:szCs w:val="24"/>
        </w:rPr>
        <w:t>ΔΙΑΚΟΠΗ)</w:t>
      </w:r>
    </w:p>
    <w:p w14:paraId="11912D17" w14:textId="77777777" w:rsidR="00E556F1" w:rsidRDefault="000E079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11912D18"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καθίστε όλες και όλοι κάτω για να ξεκινήσουμε. Επιτέλους, δεν γίνεται έτσι!</w:t>
      </w:r>
    </w:p>
    <w:p w14:paraId="11912D19" w14:textId="77777777" w:rsidR="00E556F1" w:rsidRDefault="000E0791">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Κυρία Πρόεδρε, είναι καθ’ υποτροπή. Είναι π</w:t>
      </w:r>
      <w:r>
        <w:rPr>
          <w:rFonts w:eastAsia="Times New Roman"/>
          <w:szCs w:val="24"/>
        </w:rPr>
        <w:t xml:space="preserve">ροσβολή! Το έχει ξανακάνει, λέγοντάς μας ανεπάγγελτους! </w:t>
      </w:r>
    </w:p>
    <w:p w14:paraId="11912D1A"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Παπαδόπουλε, καθίστε! </w:t>
      </w:r>
    </w:p>
    <w:p w14:paraId="11912D1B" w14:textId="77777777" w:rsidR="00E556F1" w:rsidRDefault="000E0791">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Κυρία Πρόεδρε, θα ήθελα τον λόγο επί της διαδικασίας.</w:t>
      </w:r>
    </w:p>
    <w:p w14:paraId="11912D1C"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Ηρεμήστε </w:t>
      </w:r>
      <w:r>
        <w:rPr>
          <w:rFonts w:eastAsia="Times New Roman"/>
          <w:szCs w:val="24"/>
        </w:rPr>
        <w:t>λίγο!</w:t>
      </w:r>
    </w:p>
    <w:p w14:paraId="11912D1D" w14:textId="77777777" w:rsidR="00E556F1" w:rsidRDefault="000E0791">
      <w:pPr>
        <w:spacing w:line="600" w:lineRule="auto"/>
        <w:ind w:firstLine="720"/>
        <w:jc w:val="both"/>
        <w:rPr>
          <w:rFonts w:eastAsia="Times New Roman"/>
          <w:szCs w:val="24"/>
        </w:rPr>
      </w:pPr>
      <w:r>
        <w:rPr>
          <w:rFonts w:eastAsia="Times New Roman"/>
          <w:szCs w:val="24"/>
        </w:rPr>
        <w:t xml:space="preserve">Τι θέλετε, κύριε Φάμελλε; </w:t>
      </w:r>
    </w:p>
    <w:p w14:paraId="11912D1E" w14:textId="77777777" w:rsidR="00E556F1" w:rsidRDefault="000E0791">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Κυρία Πρόεδρε, με συγχωρείτε πάρα πολύ, να με συγχωρεί και ο Πρόεδρος ο οποίος ετοιμαζόταν να μιλήσει, αλλά οφείλουμε -και πιστέψτε με, είμαστε σε δύσκολη θέση, δεν θέλουμε να αναδείξουμε κανένα ζήτημα- γ</w:t>
      </w:r>
      <w:r>
        <w:rPr>
          <w:rFonts w:eastAsia="Times New Roman"/>
          <w:szCs w:val="24"/>
        </w:rPr>
        <w:t xml:space="preserve">ια τους κανόνες της κοινοβουλευτικής δεοντολογίας, αλλά και της </w:t>
      </w:r>
      <w:r>
        <w:rPr>
          <w:rFonts w:eastAsia="Times New Roman"/>
          <w:szCs w:val="24"/>
        </w:rPr>
        <w:t>δ</w:t>
      </w:r>
      <w:r>
        <w:rPr>
          <w:rFonts w:eastAsia="Times New Roman"/>
          <w:szCs w:val="24"/>
        </w:rPr>
        <w:t>ημοκρατίας να ζητήσουμε από τον κ. Θεοδωράκη ή από το Ποτάμι –δεν θέλω να δημιουργήσουμε κα</w:t>
      </w:r>
      <w:r>
        <w:rPr>
          <w:rFonts w:eastAsia="Times New Roman"/>
          <w:szCs w:val="24"/>
        </w:rPr>
        <w:t>μ</w:t>
      </w:r>
      <w:r>
        <w:rPr>
          <w:rFonts w:eastAsia="Times New Roman"/>
          <w:szCs w:val="24"/>
        </w:rPr>
        <w:t xml:space="preserve">μία ένταση- επειδή μπορεί να ειπώθηκε κάτι εν τη ρύμη του λόγου ως μεγαλοστομία, να αποσυρθεί ή σε </w:t>
      </w:r>
      <w:r>
        <w:rPr>
          <w:rFonts w:eastAsia="Times New Roman"/>
          <w:szCs w:val="24"/>
        </w:rPr>
        <w:t>κάθε περίπτωση να κατονομαστεί. Ειδάλλως, είμαστε υποχρεωμένοι να δηλώσουμε ότι η τοποθέτηση του Προέδρου του Ποταμιού ήταν ψευδής ή συκοφαντική.</w:t>
      </w:r>
    </w:p>
    <w:p w14:paraId="11912D1F" w14:textId="77777777" w:rsidR="00E556F1" w:rsidRDefault="000E0791">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Δηλαδή, δεν είναι συκοφαντικό…</w:t>
      </w:r>
    </w:p>
    <w:p w14:paraId="11912D20" w14:textId="77777777" w:rsidR="00E556F1" w:rsidRDefault="000E0791">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Όμως νομίζω ότι μπορούμε –και έχω τη δυνα</w:t>
      </w:r>
      <w:r>
        <w:rPr>
          <w:rFonts w:eastAsia="Times New Roman"/>
          <w:szCs w:val="24"/>
        </w:rPr>
        <w:t xml:space="preserve">τότητα- ποιοτικά, επειδή σήμερα ανοίγουμε ένα σημαντικό κεφάλαιο της μάχης της χώρας μας κατά της διαφθοράς, να λύσουμε αυτό το θέμα χωρίς ένταση. </w:t>
      </w:r>
    </w:p>
    <w:p w14:paraId="11912D21" w14:textId="77777777" w:rsidR="00E556F1" w:rsidRDefault="000E0791">
      <w:pPr>
        <w:spacing w:line="600" w:lineRule="auto"/>
        <w:ind w:firstLine="720"/>
        <w:jc w:val="center"/>
        <w:rPr>
          <w:rFonts w:eastAsia="Times New Roman"/>
          <w:szCs w:val="24"/>
        </w:rPr>
      </w:pPr>
      <w:r>
        <w:rPr>
          <w:rFonts w:eastAsia="Times New Roman"/>
          <w:szCs w:val="24"/>
        </w:rPr>
        <w:t>(Θόρυβος στην Αίθουσα από την πτέρυγα του Ποταμιού)</w:t>
      </w:r>
    </w:p>
    <w:p w14:paraId="11912D22"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Έγινε μια πρόταση από τον Κοινοβουλευτικό Εκπρόσωπο του ΣΥΡΙΖΑ. Επειδή ο κ. Θεοδωράκης απουσιάζει, αλλά υπάρχει ο Κοινοβουλευτικός Εκπρόσωπος του Ποταμιού, εάν, κύριε Δανέλλη, θέλετε να πείτε κάτι επ’ αυτού –διότι, όπως ξέρετε, έχουν ακούσει οι Βουλευτές α</w:t>
      </w:r>
      <w:r>
        <w:rPr>
          <w:rFonts w:eastAsia="Times New Roman"/>
          <w:szCs w:val="24"/>
        </w:rPr>
        <w:t xml:space="preserve">υτές τις μέρες πάρα πολλά και η συλλογική ευθύνη όταν αποδίδεται, δημιουργεί ζητήματα και πρέπει να είμαστε προσεκτικοί- πείτε το, για να δούμε πώς θα προχωρήσουμε. </w:t>
      </w:r>
    </w:p>
    <w:p w14:paraId="11912D23" w14:textId="77777777" w:rsidR="00E556F1" w:rsidRDefault="000E0791">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Οφείλουμε να είμαστε ψύχραιμοι και να αποφεύγουμε κάθε λαϊκισμό και κάθ</w:t>
      </w:r>
      <w:r>
        <w:rPr>
          <w:rFonts w:eastAsia="Times New Roman"/>
          <w:szCs w:val="24"/>
        </w:rPr>
        <w:t>ε υποκρισία στις δύσκολες στιγμές που περνάμε όλοι.</w:t>
      </w:r>
    </w:p>
    <w:p w14:paraId="11912D24" w14:textId="77777777" w:rsidR="00E556F1" w:rsidRDefault="000E0791">
      <w:pPr>
        <w:spacing w:line="600" w:lineRule="auto"/>
        <w:ind w:firstLine="720"/>
        <w:jc w:val="both"/>
        <w:rPr>
          <w:rFonts w:eastAsia="Times New Roman"/>
          <w:szCs w:val="24"/>
        </w:rPr>
      </w:pPr>
      <w:r>
        <w:rPr>
          <w:rFonts w:eastAsia="Times New Roman"/>
          <w:szCs w:val="24"/>
        </w:rPr>
        <w:t xml:space="preserve">Ο κ. Θεοδωράκης ήρθε, είναι εδώ και φαντάζομαι ότι θα μιλήσει ο ίδιος. </w:t>
      </w:r>
    </w:p>
    <w:p w14:paraId="11912D25"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Κύριε Θεοδωράκη, ακούσατε τι ειπώθηκε. </w:t>
      </w:r>
    </w:p>
    <w:p w14:paraId="11912D26" w14:textId="77777777" w:rsidR="00E556F1" w:rsidRDefault="000E0791">
      <w:pPr>
        <w:spacing w:line="600" w:lineRule="auto"/>
        <w:ind w:firstLine="720"/>
        <w:jc w:val="both"/>
        <w:rPr>
          <w:rFonts w:eastAsia="Times New Roman"/>
          <w:szCs w:val="24"/>
        </w:rPr>
      </w:pPr>
      <w:r>
        <w:rPr>
          <w:rFonts w:eastAsia="Times New Roman"/>
          <w:szCs w:val="24"/>
        </w:rPr>
        <w:t xml:space="preserve">Ορίστε, έχετε τον λόγο.   </w:t>
      </w:r>
    </w:p>
    <w:p w14:paraId="11912D27" w14:textId="77777777" w:rsidR="00E556F1" w:rsidRDefault="000E0791">
      <w:pPr>
        <w:spacing w:line="600" w:lineRule="auto"/>
        <w:ind w:firstLine="720"/>
        <w:jc w:val="both"/>
        <w:rPr>
          <w:rFonts w:eastAsia="Times New Roman"/>
          <w:szCs w:val="24"/>
        </w:rPr>
      </w:pPr>
      <w:r>
        <w:rPr>
          <w:rFonts w:eastAsia="Times New Roman"/>
          <w:b/>
          <w:szCs w:val="24"/>
        </w:rPr>
        <w:t>ΣΤΑΥΡΟΣ ΘΕΟΔΩΡΑΚΗΣ (Π</w:t>
      </w:r>
      <w:r>
        <w:rPr>
          <w:rFonts w:eastAsia="Times New Roman"/>
          <w:b/>
          <w:szCs w:val="24"/>
        </w:rPr>
        <w:t xml:space="preserve">ρόεδρος του κόμματος Το Ποτάμι): </w:t>
      </w:r>
      <w:r>
        <w:rPr>
          <w:rFonts w:eastAsia="Times New Roman"/>
          <w:szCs w:val="24"/>
        </w:rPr>
        <w:t xml:space="preserve">Ξαφνιάζομαι, κύριοι συνάδελφοι, που κάποιοι εκπλήσσονται με μια αλήθεια, η οποία αποτυπώνεται και σε συγκεκριμένα ονόματα. Και η αλήθεια αυτή είναι ότι οι βασικότεροι συνεργάτες του Άκη Τσοχατζόπουλου που είναι στη φυλακή, </w:t>
      </w:r>
      <w:r>
        <w:rPr>
          <w:rFonts w:eastAsia="Times New Roman"/>
          <w:szCs w:val="24"/>
        </w:rPr>
        <w:t>είναι στελέχη αυτή τη στιγμή της Κυβέρνησης ΣΥΡΙΖΑ, είτε σε υπουργικές θέσεις –κάποιοι- είτε στον ΣΥΡΙΖΑ, είτε στο Γραφείο του Πρωθυπουργού. Είναι ζητήματα που δεν λέγονται πρώτη φορά. Τα έχουμε πει, τα έχουμε ξαναπεί και τα ξέρει και η πλειονότητα των Βου</w:t>
      </w:r>
      <w:r>
        <w:rPr>
          <w:rFonts w:eastAsia="Times New Roman"/>
          <w:szCs w:val="24"/>
        </w:rPr>
        <w:t xml:space="preserve">λευτών! </w:t>
      </w:r>
    </w:p>
    <w:p w14:paraId="11912D28" w14:textId="77777777" w:rsidR="00E556F1" w:rsidRDefault="000E0791">
      <w:pPr>
        <w:spacing w:line="600" w:lineRule="auto"/>
        <w:ind w:firstLine="720"/>
        <w:jc w:val="center"/>
        <w:rPr>
          <w:rFonts w:eastAsia="Times New Roman"/>
          <w:szCs w:val="24"/>
        </w:rPr>
      </w:pPr>
      <w:r>
        <w:rPr>
          <w:rFonts w:eastAsia="Times New Roman"/>
          <w:szCs w:val="24"/>
        </w:rPr>
        <w:t>(Θόρυβος στην Αίθουσα από την πτέρυγα του ΣΥΡΙΖΑ)</w:t>
      </w:r>
    </w:p>
    <w:p w14:paraId="11912D29" w14:textId="77777777" w:rsidR="00E556F1" w:rsidRDefault="000E0791">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Ποιος; Πες ονόματα! </w:t>
      </w:r>
    </w:p>
    <w:p w14:paraId="11912D2A"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Θεοδωράκη, εφ’ όσον δεν μπορείτε να πείτε κάτι συγκεκριμένο, θα ζητήσω να διαγραφεί από τα Πρακτικά και</w:t>
      </w:r>
      <w:r>
        <w:rPr>
          <w:rFonts w:eastAsia="Times New Roman"/>
          <w:szCs w:val="24"/>
        </w:rPr>
        <w:t xml:space="preserve"> η προηγούμενη τοποθέτησή σας και αυτή. Καθένας κρίνει από αυτά που λέτε. Δεν γίνεται! </w:t>
      </w:r>
    </w:p>
    <w:p w14:paraId="11912D2B" w14:textId="77777777" w:rsidR="00E556F1" w:rsidRDefault="000E0791">
      <w:pPr>
        <w:spacing w:line="600" w:lineRule="auto"/>
        <w:ind w:firstLine="720"/>
        <w:jc w:val="both"/>
        <w:rPr>
          <w:rFonts w:eastAsia="Times New Roman"/>
          <w:szCs w:val="24"/>
        </w:rPr>
      </w:pPr>
      <w:r>
        <w:rPr>
          <w:rFonts w:eastAsia="Times New Roman"/>
          <w:szCs w:val="24"/>
        </w:rPr>
        <w:t xml:space="preserve">Τον λόγο έχει ο κύριος Πρωθυπουργός. </w:t>
      </w:r>
    </w:p>
    <w:p w14:paraId="11912D2C" w14:textId="77777777" w:rsidR="00E556F1" w:rsidRDefault="000E0791">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Κυρία Πρόεδρε, δόθηκε η δυνατότητα στον Πρόεδρο του Ποταμιού να πει κάτι πολύ απλό, ότι </w:t>
      </w:r>
      <w:r>
        <w:rPr>
          <w:rFonts w:eastAsia="Times New Roman"/>
          <w:szCs w:val="24"/>
        </w:rPr>
        <w:t xml:space="preserve">εν τη ρύμη του λόγου του είπε μια κουβέντα παραπάνω. Επιμένει, όμως. Διότι στην τοποθέτησή του δεν είπε γενικά και αόριστα, όπως στη δεύτερη φάση, ότι υπήρχαν στελέχη του ΠΑΣΟΚ. Όλα τα στελέχη του ΠΑΣΟΚ εκείνη την περίοδο ήταν συνεργάτες, συνεργάζονταν με </w:t>
      </w:r>
      <w:r>
        <w:rPr>
          <w:rFonts w:eastAsia="Times New Roman"/>
          <w:szCs w:val="24"/>
        </w:rPr>
        <w:t>το κορυφαίο τότε στέλεχος της κυβέρνησης του ΠΑΣΟΚ, τον κ. Τσοχατζόπουλο.</w:t>
      </w:r>
    </w:p>
    <w:p w14:paraId="11912D2D" w14:textId="77777777" w:rsidR="00E556F1" w:rsidRDefault="000E0791">
      <w:pPr>
        <w:spacing w:after="0" w:line="600" w:lineRule="auto"/>
        <w:ind w:firstLine="720"/>
        <w:jc w:val="both"/>
        <w:rPr>
          <w:rFonts w:eastAsia="UB-Helvetica" w:cs="Times New Roman"/>
          <w:szCs w:val="24"/>
        </w:rPr>
      </w:pPr>
      <w:r>
        <w:rPr>
          <w:rFonts w:eastAsia="UB-Helvetica" w:cs="Times New Roman"/>
          <w:szCs w:val="24"/>
        </w:rPr>
        <w:t>Δεν ξέρω αν αυτό είναι το μεμπτό. Όμως</w:t>
      </w:r>
      <w:r>
        <w:rPr>
          <w:rFonts w:eastAsia="UB-Helvetica" w:cs="Times New Roman"/>
          <w:szCs w:val="24"/>
        </w:rPr>
        <w:t xml:space="preserve"> είπε στην τοποθέτησή του εκείνη, που ξεσήκωσε τη θύελλα των διαμαρτυριών, ότι στελέχη, τα οποία έχουν καταδικαστεί μάλιστα διότι έκλεψαν, όπως ο κ. Τσοχατζόπουλος, είναι σήμερα στον ΣΥΡΙΖΑ και είναι και Υπουργοί.</w:t>
      </w:r>
    </w:p>
    <w:p w14:paraId="11912D2E" w14:textId="77777777" w:rsidR="00E556F1" w:rsidRDefault="000E0791">
      <w:pPr>
        <w:spacing w:line="600" w:lineRule="auto"/>
        <w:ind w:firstLine="720"/>
        <w:jc w:val="both"/>
        <w:rPr>
          <w:rFonts w:eastAsia="UB-Helvetica" w:cs="Times New Roman"/>
          <w:szCs w:val="24"/>
        </w:rPr>
      </w:pPr>
      <w:r>
        <w:rPr>
          <w:rFonts w:eastAsia="UB-Helvetica" w:cs="Times New Roman"/>
          <w:szCs w:val="24"/>
        </w:rPr>
        <w:t>Αυτό είναι συκοφαντία, κυρία Πρόεδρε. Κι ό</w:t>
      </w:r>
      <w:r>
        <w:rPr>
          <w:rFonts w:eastAsia="UB-Helvetica" w:cs="Times New Roman"/>
          <w:szCs w:val="24"/>
        </w:rPr>
        <w:t>ταν τον καλέσαμε να πει ονόματα, αντί να παραδεχθεί ότι στη ρύμη του λόγου του έκανε ένα λάθος, επιβεβαίωσε τη συκοφαντία με τον χειρότερο τρόπο.</w:t>
      </w:r>
    </w:p>
    <w:p w14:paraId="11912D2F" w14:textId="77777777" w:rsidR="00E556F1" w:rsidRDefault="000E0791">
      <w:pPr>
        <w:spacing w:line="600" w:lineRule="auto"/>
        <w:ind w:firstLine="720"/>
        <w:jc w:val="both"/>
        <w:rPr>
          <w:rFonts w:eastAsia="UB-Helvetica" w:cs="Times New Roman"/>
          <w:szCs w:val="24"/>
        </w:rPr>
      </w:pPr>
      <w:r>
        <w:rPr>
          <w:rFonts w:eastAsia="UB-Helvetica" w:cs="Times New Roman"/>
          <w:szCs w:val="24"/>
        </w:rPr>
        <w:t>Κύριε Θεοδωράκη, δεν έχω να πω τίποτα άλλο. Απλά, λυπάμαι πάρα πολύ για εσάς.</w:t>
      </w:r>
    </w:p>
    <w:p w14:paraId="11912D30" w14:textId="77777777" w:rsidR="00E556F1" w:rsidRDefault="000E0791">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w:t>
      </w:r>
      <w:r>
        <w:rPr>
          <w:rFonts w:eastAsia="UB-Helvetica" w:cs="Times New Roman"/>
          <w:szCs w:val="24"/>
        </w:rPr>
        <w:t xml:space="preserve"> του ΣΥΡΙΖΑ και των ΑΝΕΛ)</w:t>
      </w:r>
    </w:p>
    <w:p w14:paraId="11912D31"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Σε κάθε περίπτωση -είναι και σχολεία εδώ και μας παρακολουθούν- έχω κάνει την πρόταση αυτή η τοποθέτησή σας, κύριε Θεοδωράκη, επειδή είναι προσβλητική, να διαγραφεί από τα Πρακτικά.</w:t>
      </w:r>
    </w:p>
    <w:p w14:paraId="11912D32" w14:textId="77777777" w:rsidR="00E556F1" w:rsidRDefault="000E0791">
      <w:pPr>
        <w:spacing w:line="600" w:lineRule="auto"/>
        <w:ind w:firstLine="720"/>
        <w:jc w:val="center"/>
        <w:rPr>
          <w:rFonts w:eastAsia="UB-Helvetica" w:cs="Times New Roman"/>
          <w:szCs w:val="24"/>
        </w:rPr>
      </w:pPr>
      <w:r>
        <w:rPr>
          <w:rFonts w:eastAsia="UB-Helvetica" w:cs="Times New Roman"/>
          <w:szCs w:val="24"/>
        </w:rPr>
        <w:t>(Θόρ</w:t>
      </w:r>
      <w:r>
        <w:rPr>
          <w:rFonts w:eastAsia="UB-Helvetica" w:cs="Times New Roman"/>
          <w:szCs w:val="24"/>
        </w:rPr>
        <w:t>υβος στην Αίθουσα)</w:t>
      </w:r>
    </w:p>
    <w:p w14:paraId="11912D33"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ΣΤΑΥΡΟΣ ΘΕΟΔΩΡΑΚΗΣ (</w:t>
      </w:r>
      <w:r>
        <w:rPr>
          <w:rFonts w:eastAsia="UB-Helvetica" w:cs="Times New Roman"/>
          <w:b/>
          <w:szCs w:val="24"/>
        </w:rPr>
        <w:t>Πρόεδρος</w:t>
      </w:r>
      <w:r>
        <w:rPr>
          <w:rFonts w:eastAsia="UB-Helvetica" w:cs="Times New Roman"/>
          <w:b/>
          <w:szCs w:val="24"/>
        </w:rPr>
        <w:t xml:space="preserve"> του κόμματος Το Ποτάμι):</w:t>
      </w:r>
      <w:r>
        <w:rPr>
          <w:rFonts w:eastAsia="UB-Helvetica" w:cs="Times New Roman"/>
          <w:szCs w:val="24"/>
        </w:rPr>
        <w:t xml:space="preserve"> Όχι.</w:t>
      </w:r>
    </w:p>
    <w:p w14:paraId="11912D34"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ΓΕΡΑΣΙΜΟΣ </w:t>
      </w:r>
      <w:r>
        <w:rPr>
          <w:rFonts w:eastAsia="UB-Helvetica" w:cs="Times New Roman"/>
          <w:b/>
          <w:szCs w:val="24"/>
        </w:rPr>
        <w:t xml:space="preserve">(ΜΑΚΗΣ) </w:t>
      </w:r>
      <w:r>
        <w:rPr>
          <w:rFonts w:eastAsia="UB-Helvetica" w:cs="Times New Roman"/>
          <w:b/>
          <w:szCs w:val="24"/>
        </w:rPr>
        <w:t>ΜΠΑΛΑΟΥΡΑΣ:</w:t>
      </w:r>
      <w:r>
        <w:rPr>
          <w:rFonts w:eastAsia="UB-Helvetica" w:cs="Times New Roman"/>
          <w:szCs w:val="24"/>
        </w:rPr>
        <w:t xml:space="preserve"> Όχι, όλα να είναι μέσα.</w:t>
      </w:r>
    </w:p>
    <w:p w14:paraId="11912D35"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…(δεν ακούστηκε)</w:t>
      </w:r>
    </w:p>
    <w:p w14:paraId="11912D36"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Εσείς τι θέλετε ακριβώς; </w:t>
      </w:r>
    </w:p>
    <w:p w14:paraId="11912D37" w14:textId="77777777" w:rsidR="00E556F1" w:rsidRDefault="000E0791">
      <w:pPr>
        <w:spacing w:line="600" w:lineRule="auto"/>
        <w:ind w:firstLine="720"/>
        <w:jc w:val="both"/>
        <w:rPr>
          <w:rFonts w:eastAsia="UB-Helvetica" w:cs="Times New Roman"/>
          <w:szCs w:val="24"/>
        </w:rPr>
      </w:pPr>
      <w:r>
        <w:rPr>
          <w:rFonts w:eastAsia="UB-Helvetica" w:cs="Times New Roman"/>
          <w:szCs w:val="24"/>
        </w:rPr>
        <w:t>Εσείς τι θέλετ</w:t>
      </w:r>
      <w:r>
        <w:rPr>
          <w:rFonts w:eastAsia="UB-Helvetica" w:cs="Times New Roman"/>
          <w:szCs w:val="24"/>
        </w:rPr>
        <w:t>ε, κύριε Κεγκέρογλου; Θέλετε να το βάλω σε ψηφοφορία; Είναι δική μου εξουσία και αυτό το προτείνω και τελείωσε.</w:t>
      </w:r>
    </w:p>
    <w:p w14:paraId="11912D38" w14:textId="77777777" w:rsidR="00E556F1" w:rsidRDefault="000E0791">
      <w:pPr>
        <w:spacing w:line="600" w:lineRule="auto"/>
        <w:ind w:firstLine="720"/>
        <w:jc w:val="both"/>
        <w:rPr>
          <w:rFonts w:eastAsia="UB-Helvetica" w:cs="Times New Roman"/>
          <w:szCs w:val="24"/>
        </w:rPr>
      </w:pPr>
      <w:r>
        <w:rPr>
          <w:rFonts w:eastAsia="UB-Helvetica" w:cs="Times New Roman"/>
          <w:szCs w:val="24"/>
        </w:rPr>
        <w:t>Κύριε Λεβέντη, πριν σας δώσω τον λόγο, θα καλωσορίσω ένα σχολείο.</w:t>
      </w:r>
    </w:p>
    <w:p w14:paraId="11912D39" w14:textId="77777777" w:rsidR="00E556F1" w:rsidRDefault="000E0791">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w:t>
      </w:r>
      <w:r>
        <w:rPr>
          <w:rFonts w:eastAsia="Times New Roman" w:cs="Times New Roman"/>
          <w:szCs w:val="24"/>
        </w:rPr>
        <w:t>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πέντε εκπαιδευτικοί συνοδοί </w:t>
      </w:r>
      <w:r>
        <w:rPr>
          <w:rFonts w:eastAsia="Times New Roman" w:cs="Times New Roman"/>
          <w:szCs w:val="24"/>
        </w:rPr>
        <w:t xml:space="preserve">τους </w:t>
      </w:r>
      <w:r>
        <w:rPr>
          <w:rFonts w:eastAsia="Times New Roman" w:cs="Times New Roman"/>
          <w:szCs w:val="24"/>
        </w:rPr>
        <w:t>από το Δημοτικό Σχολείο Βαρύπετρου Χανίων και το Δημοτι</w:t>
      </w:r>
      <w:r>
        <w:rPr>
          <w:rFonts w:eastAsia="Times New Roman" w:cs="Times New Roman"/>
          <w:szCs w:val="24"/>
        </w:rPr>
        <w:t xml:space="preserve">κό Σχολείο Μπατσίου Άνδρου. </w:t>
      </w:r>
    </w:p>
    <w:p w14:paraId="11912D3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11912D3B"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1912D3C"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Κυρία Πρόεδρε, να πείτε για την κυρία εδώ… (δεν ακούστηκε)</w:t>
      </w:r>
    </w:p>
    <w:p w14:paraId="11912D3D"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Σας παρακαλώ. Αφήστε </w:t>
      </w:r>
      <w:r>
        <w:rPr>
          <w:rFonts w:eastAsia="UB-Helvetica" w:cs="Times New Roman"/>
          <w:szCs w:val="24"/>
        </w:rPr>
        <w:t>το. Δεν υπάρχει τώρα άλλος λόγος να οξύνουμε τα πνεύματα. Αφήστε το. Τον κ. Λεβέντη τον έχουμε διακόψει δύο-τρεις φορές.</w:t>
      </w:r>
    </w:p>
    <w:p w14:paraId="11912D3E" w14:textId="77777777" w:rsidR="00E556F1" w:rsidRDefault="000E0791">
      <w:pPr>
        <w:spacing w:line="600" w:lineRule="auto"/>
        <w:ind w:firstLine="720"/>
        <w:jc w:val="both"/>
        <w:rPr>
          <w:rFonts w:eastAsia="UB-Helvetica" w:cs="Times New Roman"/>
          <w:szCs w:val="24"/>
        </w:rPr>
      </w:pPr>
      <w:r>
        <w:rPr>
          <w:rFonts w:eastAsia="UB-Helvetica" w:cs="Times New Roman"/>
          <w:szCs w:val="24"/>
        </w:rPr>
        <w:t>Κύριε Λεβέντη, πόσο χρόνο, παρακαλώ, θέλετε;</w:t>
      </w:r>
    </w:p>
    <w:p w14:paraId="11912D3F"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ΒΑΣΙΛΗΣ ΛΕΒΕΝΤΗΣ (Πρόεδρος της Ένωσης Κεντρώων): </w:t>
      </w:r>
      <w:r>
        <w:rPr>
          <w:rFonts w:eastAsia="UB-Helvetica" w:cs="Times New Roman"/>
          <w:szCs w:val="24"/>
        </w:rPr>
        <w:t>Θα δούμε. Δεν θέλω πάρα πολύ. Γύρω στα δε</w:t>
      </w:r>
      <w:r>
        <w:rPr>
          <w:rFonts w:eastAsia="UB-Helvetica" w:cs="Times New Roman"/>
          <w:szCs w:val="24"/>
        </w:rPr>
        <w:t>καπέντε λεπτά.</w:t>
      </w:r>
    </w:p>
    <w:p w14:paraId="11912D40"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Δεν είμαστε όλοι ίδιοι, επιτέλους! Τη λάσπη εσείς τη βάζετε στον ανεμιστήρα και γυρίζει!</w:t>
      </w:r>
    </w:p>
    <w:p w14:paraId="11912D41" w14:textId="77777777" w:rsidR="00E556F1" w:rsidRDefault="000E0791">
      <w:pPr>
        <w:spacing w:line="600" w:lineRule="auto"/>
        <w:ind w:firstLine="720"/>
        <w:jc w:val="center"/>
        <w:rPr>
          <w:rFonts w:eastAsia="UB-Helvetica" w:cs="Times New Roman"/>
          <w:szCs w:val="24"/>
        </w:rPr>
      </w:pPr>
      <w:r>
        <w:rPr>
          <w:rFonts w:eastAsia="UB-Helvetica" w:cs="Times New Roman"/>
          <w:szCs w:val="24"/>
        </w:rPr>
        <w:t>(Θόρυβος στην Αίθουσα)</w:t>
      </w:r>
    </w:p>
    <w:p w14:paraId="11912D42"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Σας παρακαλώ, κύριε συνάδελφε. Ηρεμήστε. Ποιο είναι πια το</w:t>
      </w:r>
      <w:r>
        <w:rPr>
          <w:rFonts w:eastAsia="UB-Helvetica" w:cs="Times New Roman"/>
          <w:szCs w:val="24"/>
        </w:rPr>
        <w:t xml:space="preserve"> επίδικο κι έχουμε τόση ένταση; Σας παρακαλώ.</w:t>
      </w:r>
    </w:p>
    <w:p w14:paraId="11912D43" w14:textId="77777777" w:rsidR="00E556F1" w:rsidRDefault="000E0791">
      <w:pPr>
        <w:spacing w:line="600" w:lineRule="auto"/>
        <w:ind w:firstLine="720"/>
        <w:jc w:val="both"/>
        <w:rPr>
          <w:rFonts w:eastAsia="UB-Helvetica" w:cs="Times New Roman"/>
          <w:szCs w:val="24"/>
        </w:rPr>
      </w:pPr>
      <w:r>
        <w:rPr>
          <w:rFonts w:eastAsia="UB-Helvetica" w:cs="Times New Roman"/>
          <w:szCs w:val="24"/>
        </w:rPr>
        <w:t>Κύριε Λεβέντη, σας δίνω δέκα λεπτά.</w:t>
      </w:r>
    </w:p>
    <w:p w14:paraId="11912D44"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Δεκαπέντε λεπτά θέλω.</w:t>
      </w:r>
    </w:p>
    <w:p w14:paraId="11912D45"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Μα, οι άλλοι αρχηγοί μίλησαν πέντε λεπτά.</w:t>
      </w:r>
    </w:p>
    <w:p w14:paraId="11912D46"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ΒΑΣΙΛΗΣ ΛΕΒΕΝΤΗΣ </w:t>
      </w:r>
      <w:r>
        <w:rPr>
          <w:rFonts w:eastAsia="UB-Helvetica" w:cs="Times New Roman"/>
          <w:b/>
          <w:szCs w:val="24"/>
        </w:rPr>
        <w:t>(Πρόεδρος της Ένωσης Κεντρώων):</w:t>
      </w:r>
      <w:r>
        <w:rPr>
          <w:rFonts w:eastAsia="UB-Helvetica" w:cs="Times New Roman"/>
          <w:szCs w:val="24"/>
        </w:rPr>
        <w:t xml:space="preserve"> Έκαναν και φασαρίες άλλα πενήντα πέντε. Αν βάλουμε και τις φασαρίες, πρέπει να μιλάω δυο ώρες.</w:t>
      </w:r>
    </w:p>
    <w:p w14:paraId="11912D47"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Λεβέντη, έχετε τον λόγο.</w:t>
      </w:r>
    </w:p>
    <w:p w14:paraId="11912D48"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Κυρία</w:t>
      </w:r>
      <w:r>
        <w:rPr>
          <w:rFonts w:eastAsia="UB-Helvetica" w:cs="Times New Roman"/>
          <w:szCs w:val="24"/>
        </w:rPr>
        <w:t xml:space="preserve"> Πρόεδρε, κύριε Πρόεδρε της Κυβέρνησης, κύριοι Υπουργοί, κυρίες και κύριοι Βουλευτές, η ένταση η οποία προξενείτ</w:t>
      </w:r>
      <w:r>
        <w:rPr>
          <w:rFonts w:eastAsia="UB-Helvetica" w:cs="Times New Roman"/>
          <w:szCs w:val="24"/>
        </w:rPr>
        <w:t>ε</w:t>
      </w:r>
      <w:r>
        <w:rPr>
          <w:rFonts w:eastAsia="UB-Helvetica" w:cs="Times New Roman"/>
          <w:szCs w:val="24"/>
        </w:rPr>
        <w:t>, δεν είναι οιωνός καλών εξελίξεων. Αν πιστεύετε ότι σ’ αυτήν την κρίσιμη στιγμή η χώρα βοηθιέται από τις εντάσεις, πλανάσθε. Αν πιστεύετε, επί</w:t>
      </w:r>
      <w:r>
        <w:rPr>
          <w:rFonts w:eastAsia="UB-Helvetica" w:cs="Times New Roman"/>
          <w:szCs w:val="24"/>
        </w:rPr>
        <w:t>σης, ότι θα έλθουν κι επενδυτές ακούγοντας αυτά τα πράγματα, τότε είστε και αφελείς όσοι το πιστεύετε.</w:t>
      </w:r>
    </w:p>
    <w:p w14:paraId="11912D49"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Ο κύριος Πρωθυπουργός έφερε μια διάταξη προχθές, με την οποία επιτρεπόταν να είναι πολιτικά πρόσωπα σε </w:t>
      </w:r>
      <w:r>
        <w:rPr>
          <w:rFonts w:eastAsia="UB-Helvetica" w:cs="Times New Roman"/>
          <w:szCs w:val="24"/>
          <w:lang w:val="en-US"/>
        </w:rPr>
        <w:t>offshore</w:t>
      </w:r>
      <w:r>
        <w:rPr>
          <w:rFonts w:eastAsia="UB-Helvetica" w:cs="Times New Roman"/>
          <w:szCs w:val="24"/>
        </w:rPr>
        <w:t>. Επιτρεπόταν. Και την ψήφισε όλη η Βουλή.</w:t>
      </w:r>
      <w:r>
        <w:rPr>
          <w:rFonts w:eastAsia="UB-Helvetica" w:cs="Times New Roman"/>
          <w:szCs w:val="24"/>
        </w:rPr>
        <w:t xml:space="preserve"> Νομίζω ότι και ο κ. Θεοδωράκης ψήφισε τη διάταξη αυτή. Έτσι μου είπαν. </w:t>
      </w:r>
    </w:p>
    <w:p w14:paraId="11912D4A" w14:textId="77777777" w:rsidR="00E556F1" w:rsidRDefault="000E0791">
      <w:pPr>
        <w:spacing w:line="600" w:lineRule="auto"/>
        <w:ind w:firstLine="720"/>
        <w:jc w:val="both"/>
        <w:rPr>
          <w:rFonts w:eastAsia="UB-Helvetica" w:cs="Times New Roman"/>
          <w:szCs w:val="24"/>
        </w:rPr>
      </w:pPr>
      <w:r>
        <w:rPr>
          <w:rFonts w:eastAsia="UB-Helvetica" w:cs="Times New Roman"/>
          <w:szCs w:val="24"/>
        </w:rPr>
        <w:t xml:space="preserve">Εμείς δεν την ψηφίσαμε ως Ένωση Κεντρώων, αλλά διεπίστωσα ότι τη διάταξη για να επιτρέπεται να έχουν </w:t>
      </w:r>
      <w:r>
        <w:rPr>
          <w:rFonts w:eastAsia="UB-Helvetica" w:cs="Times New Roman"/>
          <w:szCs w:val="24"/>
          <w:lang w:val="en-US"/>
        </w:rPr>
        <w:t>offshore</w:t>
      </w:r>
      <w:r>
        <w:rPr>
          <w:rFonts w:eastAsia="UB-Helvetica" w:cs="Times New Roman"/>
          <w:szCs w:val="24"/>
        </w:rPr>
        <w:t xml:space="preserve"> εταιρείες οι πολιτικοί, την ψηφίσατε ΣΥΡΙΖΑ, ΑΝΕΛ, Θεοδωράκης. Δεν ξέρω τ</w:t>
      </w:r>
      <w:r>
        <w:rPr>
          <w:rFonts w:eastAsia="UB-Helvetica" w:cs="Times New Roman"/>
          <w:szCs w:val="24"/>
        </w:rPr>
        <w:t>ο ΠΑΣΟΚ τι έκανε.</w:t>
      </w:r>
    </w:p>
    <w:p w14:paraId="11912D4B"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Όχι, κύριε Πρόεδρε. Ξέρετε τι έκανε το ΠΑΣΟΚ, αλλά δεν το λέτε!</w:t>
      </w:r>
    </w:p>
    <w:p w14:paraId="11912D4C"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Τι έκανε;</w:t>
      </w:r>
    </w:p>
    <w:p w14:paraId="11912D4D"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Την καταψήφισε.</w:t>
      </w:r>
    </w:p>
    <w:p w14:paraId="11912D4E"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ΒΑΣΙΛΗΣ ΛΕΒΕΝΤΗΣ (Πρόεδρος της Ένωσης </w:t>
      </w:r>
      <w:r>
        <w:rPr>
          <w:rFonts w:eastAsia="UB-Helvetica" w:cs="Times New Roman"/>
          <w:b/>
          <w:szCs w:val="24"/>
        </w:rPr>
        <w:t>Κεντρώων):</w:t>
      </w:r>
      <w:r>
        <w:rPr>
          <w:rFonts w:eastAsia="UB-Helvetica" w:cs="Times New Roman"/>
          <w:szCs w:val="24"/>
        </w:rPr>
        <w:t xml:space="preserve"> Καταψήφισε;</w:t>
      </w:r>
    </w:p>
    <w:p w14:paraId="11912D4F"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Ναι.</w:t>
      </w:r>
    </w:p>
    <w:p w14:paraId="11912D50" w14:textId="77777777" w:rsidR="00E556F1" w:rsidRDefault="000E0791">
      <w:pPr>
        <w:spacing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Εν πάση περιπτώσει, αν καταψηφίσατε, ορθώς πράξατε και έχετε τη συνείδησή σας ήσυχη.  </w:t>
      </w:r>
    </w:p>
    <w:p w14:paraId="11912D5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Από μία διάταξη, λοιπόν, σύμφωνα με την οποία επιτρέπονται όλα, ε</w:t>
      </w:r>
      <w:r>
        <w:rPr>
          <w:rFonts w:eastAsia="Times New Roman" w:cs="Times New Roman"/>
          <w:szCs w:val="24"/>
        </w:rPr>
        <w:t>ρχόμεθα εις άλλην διάταξη να απαγορεύονται όλα, από την ίδια Κυβέρνηση. Πότε είχε δίκιο; Τι ήθελε δηλαδή; Ποιο ήταν το σωστό; Μία Βουλή να τα επιτρέπει όλα και μετά τριήμερον να τα απαγορεύει όλα.</w:t>
      </w:r>
    </w:p>
    <w:p w14:paraId="11912D52"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1912D5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Θα αφήσετε να μιλήσω; </w:t>
      </w:r>
      <w:r>
        <w:rPr>
          <w:rFonts w:eastAsia="Times New Roman" w:cs="Times New Roman"/>
          <w:szCs w:val="24"/>
        </w:rPr>
        <w:t>Εάν έχετε γίνει ταραξίες οι Βουλευτές, λυπούμαι για λογαριασμό σας. Εμείς πώς σας ακούμε ήρεμα και ωραία; Πώς ακούσαμε τον κ. Τσίπρα ήρεμα; Μίλησε κανείς από την Ένωση Κεντρώων; Φωνάσκησε κανείς;</w:t>
      </w:r>
    </w:p>
    <w:p w14:paraId="11912D5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w:t>
      </w:r>
      <w:r>
        <w:rPr>
          <w:rFonts w:eastAsia="Times New Roman" w:cs="Times New Roman"/>
          <w:szCs w:val="24"/>
        </w:rPr>
        <w:t>εν ακούστηκε)</w:t>
      </w:r>
    </w:p>
    <w:p w14:paraId="11912D5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ΒΑΣΙΛΗΣ ΛΕΒΕΝΤΗΣ (Πρ</w:t>
      </w:r>
      <w:r>
        <w:rPr>
          <w:rFonts w:eastAsia="Times New Roman" w:cs="Times New Roman"/>
          <w:b/>
          <w:szCs w:val="24"/>
        </w:rPr>
        <w:t xml:space="preserve">όεδρος της Ένωσης Κεντρώων): </w:t>
      </w:r>
      <w:r>
        <w:rPr>
          <w:rFonts w:eastAsia="Times New Roman" w:cs="Times New Roman"/>
          <w:szCs w:val="24"/>
        </w:rPr>
        <w:t>Αφήστε εσείς, κύριε, τώρα! Σε ξέρουμε και εσένα. Σεσημασμένος είσαι εδώ για φασαρίες. Στην περιφέρειά σου, όμως, δεν τολμάς να πας! Στην περιφέρειά σου θέλω τσαμπουκάδες!</w:t>
      </w:r>
    </w:p>
    <w:p w14:paraId="11912D5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Μία Βουλή, λοιπόν, τα επιτρέπει όλα και μετά τριήμερον η</w:t>
      </w:r>
      <w:r>
        <w:rPr>
          <w:rFonts w:eastAsia="Times New Roman" w:cs="Times New Roman"/>
          <w:szCs w:val="24"/>
        </w:rPr>
        <w:t xml:space="preserve"> ίδια Βουλή τα απαγορεύει όλα.</w:t>
      </w:r>
    </w:p>
    <w:p w14:paraId="11912D5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Πιστεύει ο κ. Τσίπρας ότι δεν θα καταπέσει αυτός ο νόμος στα ευρωπαϊκά δικαστήρια, ιδιαίτερα όταν βάζει και συγγενείς; Πιστεύει ότι δεν θα καταπέσει; Η διάταξη αυτή που φέρατε είναι «φωτογραφική» για την οικογένεια Μητσοτάκη.</w:t>
      </w:r>
      <w:r>
        <w:rPr>
          <w:rFonts w:eastAsia="Times New Roman" w:cs="Times New Roman"/>
          <w:szCs w:val="24"/>
        </w:rPr>
        <w:t xml:space="preserve"> Αυτό δεν έπρεπε να το κάνετε, σας λέω εγώ που γνωρίζω. </w:t>
      </w:r>
    </w:p>
    <w:p w14:paraId="11912D5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Δεν είναι ωραίο να ψηφίζονται στη Βουλή νόμοι εκδικητικοί, εκτός εάν η εκδίκηση είναι ο τρόπος συμπεριφοράς σας. Αυτή είναι η άποψή μου.</w:t>
      </w:r>
    </w:p>
    <w:p w14:paraId="11912D5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Εγώ ξέρετε ότι την οικογένεια Μητσοτάκη τη θεωρώ υπεύθυνη και </w:t>
      </w:r>
      <w:r>
        <w:rPr>
          <w:rFonts w:eastAsia="Times New Roman" w:cs="Times New Roman"/>
          <w:szCs w:val="24"/>
        </w:rPr>
        <w:t>για την τραγωδία της Κύπρου και για τη δικτατορία και όλα όσα έγιναν. Ποτέ, όμως, δεν θα αφήσω τον εαυτό μου να εμφορείται από εκδικητικότητα, να κάνω έναν νόμο για να εξοντώσω μία οικογένεια. Εάν έχετε επιχειρήματα, εξοντώστε την πολιτικά δι’ άλλου τρόπου</w:t>
      </w:r>
      <w:r>
        <w:rPr>
          <w:rFonts w:eastAsia="Times New Roman" w:cs="Times New Roman"/>
          <w:szCs w:val="24"/>
        </w:rPr>
        <w:t>. Με αυτόν τον τρόπο την ανεβάζετε, την ηρωοποιείτε. Αυτή είναι η άποψή μου.</w:t>
      </w:r>
    </w:p>
    <w:p w14:paraId="11912D5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Εάν πιστεύετε ότι αυτή η διάταξη που περνάτε τώρα -ιδιαίτερα και με τους συγγενείς- θα μείνει, τι να πω; Ρωτήστε έναν δικηγόρο που ξέρει λίγα νομικά. Θα καταπέσει αμέσως. Και δεν </w:t>
      </w:r>
      <w:r>
        <w:rPr>
          <w:rFonts w:eastAsia="Times New Roman" w:cs="Times New Roman"/>
          <w:szCs w:val="24"/>
        </w:rPr>
        <w:t>καταλαβαίνω γιατί ο κ. Τσίπρας να χρεωθεί αυτήν τη διάταξη ως εκδικητική πράξη. Δεν του χρειαζόταν.</w:t>
      </w:r>
    </w:p>
    <w:p w14:paraId="11912D5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Από τη μια ζητάτε συναίνεση, κύριε Τσίπρα, και από την άλλη διά πράξεών σας οδηγείτε σε όξυνση. Αυτά που κάνετε δεν είναι ούτε προς το συμφέρον σας. Από τη </w:t>
      </w:r>
      <w:r>
        <w:rPr>
          <w:rFonts w:eastAsia="Times New Roman" w:cs="Times New Roman"/>
          <w:szCs w:val="24"/>
        </w:rPr>
        <w:t xml:space="preserve">μια λέτε να έρθουν επενδύσεις, ότι μπαίνουμε το δεύτερο εξάμηνο σε ανάπτυξη και από την άλλη αδειάζετε τα έδρανα της Βουλής. Αν χαίρεστε που αδειάζουν τα έδρανα, σας λέω ότι αυτό θυμίζει άλλες εποχές. </w:t>
      </w:r>
    </w:p>
    <w:p w14:paraId="11912D5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κύριος Πρόεδρος του Ποταμιού είπε τις απόψεις του, ό</w:t>
      </w:r>
      <w:r>
        <w:rPr>
          <w:rFonts w:eastAsia="Times New Roman" w:cs="Times New Roman"/>
          <w:szCs w:val="24"/>
        </w:rPr>
        <w:t>τι κάποιοι συνεργάτες του Τσοχατζόπουλου είναι δίπλα σας. Ασχέτως εάν είναι του Τσοχατζόπουλου ή όχι, το παλαιό ΠΑΣΟΚ είναι μέσα σας, όχι δίπλα σας. Μέσα σας, κύριε Τσίπρα, το παλαιό ΠΑΣΟΚ. Γυρίζω στην Τροιζηνία, στα Γρεβενά, στη Θεσσαλονίκη, στην Κρήτη. Ό</w:t>
      </w:r>
      <w:r>
        <w:rPr>
          <w:rFonts w:eastAsia="Times New Roman" w:cs="Times New Roman"/>
          <w:szCs w:val="24"/>
        </w:rPr>
        <w:t xml:space="preserve">λες οι νομαρχιακές του παλαιού ΠΑΣΟΚ έχουν προσχωρήσει στις τάξεις σας. Τώρα, αν συγκεκριμένα δεν είναι κάποιοι που διώχθησαν με τον Τσοχατζόπουλο, είναι όμως και άλλοι που συνυπήρχαν στην εποχή Τσοχατζόπουλου. </w:t>
      </w:r>
    </w:p>
    <w:p w14:paraId="11912D5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Αυτοί γιατί νομίζετε ότι ήρθαν σε εσάς; Γιατ</w:t>
      </w:r>
      <w:r>
        <w:rPr>
          <w:rFonts w:eastAsia="Times New Roman" w:cs="Times New Roman"/>
          <w:szCs w:val="24"/>
        </w:rPr>
        <w:t>ί σας ηράσθησαν; Γιατί σας αγάπησαν ήρθαν; Θα σας πω εγώ γιατί ήρθαν. Για να σώσουν τα κεκτημένα τους. Οι ψηφοφόροι του ΠΑΣΟΚ όταν είδαν ότι το ΠΑΣΟΚ μεταλλάχθηκε σε δεξιό κόμμα, ήρθαν σε εσάς για να προστατεύσουν τα βολέματά τους και τα κεκτημένα τους. Κα</w:t>
      </w:r>
      <w:r>
        <w:rPr>
          <w:rFonts w:eastAsia="Times New Roman" w:cs="Times New Roman"/>
          <w:szCs w:val="24"/>
        </w:rPr>
        <w:t>ι εσείς τους δεχθήκατε με αγάπη για να γίνετε κυβέρνηση. Και τώρα βέβαια όλος αυτός ο κόσμος, στη νέα σας πορεία, που είναι δεξιότερα της Νέας Δημοκρατίας, που λείπει τώρα -δεν πιστεύω να αμφιβάλλετε ότι ελληνικός λαός σάς θεωρεί δεξιότερο και του Σαμαρά μ</w:t>
      </w:r>
      <w:r>
        <w:rPr>
          <w:rFonts w:eastAsia="Times New Roman" w:cs="Times New Roman"/>
          <w:szCs w:val="24"/>
        </w:rPr>
        <w:t xml:space="preserve">ε όλα αυτά που υπογράψατε- είναι βαρίδια. Έτσι δεν είναι; Αυτοί ήρθαν για να προστατεύσουν το δημόσιο, τον εαυτό τους, τις διπλές, τις τριπλές συντάξεις τους, εν γένει τα προνόμιά τους. </w:t>
      </w:r>
    </w:p>
    <w:p w14:paraId="11912D5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Διερωτώμαι εάν ο κύριος Πρωθυπουργός έχει κάνει εκτίμηση πού τον οδηγ</w:t>
      </w:r>
      <w:r>
        <w:rPr>
          <w:rFonts w:eastAsia="Times New Roman" w:cs="Times New Roman"/>
          <w:szCs w:val="24"/>
        </w:rPr>
        <w:t>ούν κάποιοι σκληροί του περιβάλλοντός του και ο Αρχηγός της Νέας Δημοκρατίας έχει κάνει το ίδιο, την αυτοκριτική του.</w:t>
      </w:r>
    </w:p>
    <w:p w14:paraId="11912D5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Γιατί σήμερα το πολιτικό σύστημα χρειάζεται ενότητα και το ομολογείτε όλοι. Εγώ έχω ακούσει τον Πρωθυπουργό πολλές φορές να λέει ότι θέλει</w:t>
      </w:r>
      <w:r>
        <w:rPr>
          <w:rFonts w:eastAsia="Times New Roman" w:cs="Times New Roman"/>
          <w:szCs w:val="24"/>
        </w:rPr>
        <w:t xml:space="preserve"> συναίνεση. Τι συναίνεση θέλει; Κάνοντας διατάξεις για να έχουν πρόβλημα οι αρχηγοί των αντιπάλων του; Αυτό είναι συναίνεση; Τέτοιου είδους συναίνεση θέλει; </w:t>
      </w:r>
    </w:p>
    <w:p w14:paraId="11912D6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Εσείς την προσφέρατε τη συναίνεση, κύριε Τσίπρα, όταν κυβέρναγε το ΠΑΣΟΚ</w:t>
      </w:r>
      <w:r>
        <w:rPr>
          <w:rFonts w:eastAsia="Times New Roman" w:cs="Times New Roman"/>
          <w:szCs w:val="24"/>
        </w:rPr>
        <w:t xml:space="preserve"> ο Γιωργάκης και όταν κυβέρναγε ο Σαμαράς; Προσφέρατε αυτή τη συναίνεση που ζητάτε; Όχι, δεν την προσφέρατε και είστε υπόλογος! </w:t>
      </w:r>
    </w:p>
    <w:p w14:paraId="11912D6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Τώρα μεταλλαχθήκατε σε ρεαλιστή πολιτικό που θέλει να κάνει ιδιωτικοποιήσεις, που υπογράφει τα πάντα, που κόβει μισθούς από τον</w:t>
      </w:r>
      <w:r>
        <w:rPr>
          <w:rFonts w:eastAsia="Times New Roman" w:cs="Times New Roman"/>
          <w:szCs w:val="24"/>
        </w:rPr>
        <w:t xml:space="preserve"> κόσμο, που κόβει διάφορα πράγματα. Ρεαλιστής πολιτικός. Πρώτα πώς ονομάζατε τον εαυτό σας; Θα ήθελα εσείς να ονομάσετε τον εαυτό σας έξι ετών. </w:t>
      </w:r>
    </w:p>
    <w:p w14:paraId="11912D6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Δώστε έναν ορισμό του εαυτού σας! Έχετε υποχρέωση απέναντι στον λαό στον οποίο λέγατε αυτά τα συνθήματα που λέγ</w:t>
      </w:r>
      <w:r>
        <w:rPr>
          <w:rFonts w:eastAsia="Times New Roman" w:cs="Times New Roman"/>
          <w:szCs w:val="24"/>
        </w:rPr>
        <w:t xml:space="preserve">ατε. Αν σήμερα είστε ρεαλιστής και είχατε αυταπάτες επί πολλά χρόνια, ονομάστε τον εαυτό σας. </w:t>
      </w:r>
    </w:p>
    <w:p w14:paraId="11912D6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Τι πρέπει να καταγράψει ο ιστορικός για εσάς, για την εξαετία που φάγατε από την Ελλάδα, που της αυξήσατε τις μαύρες τρύπες, που την καταστρέψατε, που πίστεψε ο </w:t>
      </w:r>
      <w:r>
        <w:rPr>
          <w:rFonts w:eastAsia="Times New Roman" w:cs="Times New Roman"/>
          <w:szCs w:val="24"/>
        </w:rPr>
        <w:t>κόσμος σε εσάς ότι θα κόψετε το χρέος και μιλάγατε συνεχώς για το κόψιμο του χρέους;</w:t>
      </w:r>
    </w:p>
    <w:p w14:paraId="11912D64"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(Αποδοκιμασίες και θόρυβος από την πτέρυγα του ΣΥΡΙΖΑ)</w:t>
      </w:r>
    </w:p>
    <w:p w14:paraId="11912D6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Και είχα προειδοποιήσει για το χρέος ότι δεν θα κοπεί ούτε ένα ευρώ. Μετακύλιση του χρέους θα γίνει. </w:t>
      </w:r>
    </w:p>
    <w:p w14:paraId="11912D6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Και στην επιστ</w:t>
      </w:r>
      <w:r>
        <w:rPr>
          <w:rFonts w:eastAsia="Times New Roman" w:cs="Times New Roman"/>
          <w:szCs w:val="24"/>
        </w:rPr>
        <w:t>ολή που σας έστειλα, κύριε Τσίπρα, σας είπα ότι δύο είναι οι λύσεις για να σωθεί η Ελλάδα: Να επιστρέψουν οι καταθέσεις των Ελλήνων και, δεύτερον, να πειστεί η Μέρκελ να στείλει πενήντα-εξήντα βιομηχάνους να βάλουν «πλάτη», να κάνουν επενδύσεις στην Ελλάδα</w:t>
      </w:r>
      <w:r>
        <w:rPr>
          <w:rFonts w:eastAsia="Times New Roman" w:cs="Times New Roman"/>
          <w:szCs w:val="24"/>
        </w:rPr>
        <w:t xml:space="preserve"> και να μετακυλισθούν τα ομόλογα που λήγουν την προσεχή δεκαετία πιο πέρα.</w:t>
      </w:r>
    </w:p>
    <w:p w14:paraId="11912D6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Αυτές ήταν οι λύσεις, τις οποίες τώρα εναγωνίως αναζητείτε και τις οποίες σας υπέδειξα εγώ την ίδια την ημέρα των εκλογών με την επιστολή που σας έστειλα. Και απορώ γιατί χρειαζόταν</w:t>
      </w:r>
      <w:r>
        <w:rPr>
          <w:rFonts w:eastAsia="Times New Roman" w:cs="Times New Roman"/>
          <w:szCs w:val="24"/>
        </w:rPr>
        <w:t xml:space="preserve"> τόση φαντασία και τόση προσπάθεια για να καταλήξετε στις δικές μου θέσεις! </w:t>
      </w:r>
    </w:p>
    <w:p w14:paraId="11912D68" w14:textId="77777777" w:rsidR="00E556F1" w:rsidRDefault="000E0791">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Προέδρου της Ένωσης Κεντρώων)</w:t>
      </w:r>
    </w:p>
    <w:p w14:paraId="11912D6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Δεκαπέντε λεπτά ζήτησα, κυρία Πρόεδρε.</w:t>
      </w:r>
    </w:p>
    <w:p w14:paraId="11912D6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Ωστόσο πιστεύω ότι α</w:t>
      </w:r>
      <w:r>
        <w:rPr>
          <w:rFonts w:eastAsia="Times New Roman" w:cs="Times New Roman"/>
          <w:szCs w:val="24"/>
        </w:rPr>
        <w:t xml:space="preserve">κολουθείτε λάθος δρόμο. Δεν είναι συνταγή η όξυνση. Δεν είναι συνταγή να κάνετε φωτογραφικές διατάξεις για τους αντιπάλους σας. </w:t>
      </w:r>
    </w:p>
    <w:p w14:paraId="11912D6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Δεν είναι ωραίο να έρχεστε τη μια μέρα να αθωώνετε και να επιτρέπετε τις </w:t>
      </w:r>
      <w:r>
        <w:rPr>
          <w:rFonts w:eastAsia="Times New Roman" w:cs="Times New Roman"/>
          <w:szCs w:val="24"/>
          <w:lang w:val="en-US"/>
        </w:rPr>
        <w:t>offshore</w:t>
      </w:r>
      <w:r>
        <w:rPr>
          <w:rFonts w:eastAsia="Times New Roman" w:cs="Times New Roman"/>
          <w:szCs w:val="24"/>
        </w:rPr>
        <w:t xml:space="preserve"> και την άλλη μέρα να απαγορεύετε τα πάντα. Αυ</w:t>
      </w:r>
      <w:r>
        <w:rPr>
          <w:rFonts w:eastAsia="Times New Roman" w:cs="Times New Roman"/>
          <w:szCs w:val="24"/>
        </w:rPr>
        <w:t>τές οι μεταλλάξεις είναι εκδικητικές, είναι αφιλοσόφητες και δείχνουν και μικρότητα.</w:t>
      </w:r>
    </w:p>
    <w:p w14:paraId="11912D6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Και πιστεύω ότι μέσα στον ΣΥΡΙΖΑ υπάρχουν και σοβαροί άνθρωποι και αναρωτιέμαι γιατί σας άφησαν να εκτεθείτε σε τέτοιο βαθμό. Ο νόμος του 2010 ήταν επαρκής. Δεν ήταν επαρκής; Είχατε στοιχεία ότι δεν ήταν επαρκής; </w:t>
      </w:r>
    </w:p>
    <w:p w14:paraId="11912D6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Πολλά στοιχεία!</w:t>
      </w:r>
    </w:p>
    <w:p w14:paraId="11912D6E" w14:textId="77777777" w:rsidR="00E556F1" w:rsidRDefault="000E0791">
      <w:pPr>
        <w:spacing w:line="600" w:lineRule="auto"/>
        <w:ind w:firstLine="720"/>
        <w:jc w:val="center"/>
        <w:rPr>
          <w:rFonts w:eastAsia="Times New Roman"/>
          <w:bCs/>
        </w:rPr>
      </w:pPr>
      <w:r>
        <w:rPr>
          <w:rFonts w:eastAsia="Times New Roman"/>
          <w:bCs/>
        </w:rPr>
        <w:t>(Θό</w:t>
      </w:r>
      <w:r>
        <w:rPr>
          <w:rFonts w:eastAsia="Times New Roman"/>
          <w:bCs/>
        </w:rPr>
        <w:t>ρυβος από την πτέρυγα του ΣΥΡΙΖΑ)</w:t>
      </w:r>
    </w:p>
    <w:p w14:paraId="11912D6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Είχατε στοιχεία που αφορούν κάποιους; Φέρτε κι εσείς, λοιπόν, τα στοιχεία που ζητάτε από τον κ. Θεοδωράκη. Φέρτε τα στοιχεία κι εσείς, για ποιους δεν ήταν επαρκής ο νόμος. </w:t>
      </w:r>
    </w:p>
    <w:p w14:paraId="11912D7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έκανα εγώ.</w:t>
      </w:r>
    </w:p>
    <w:p w14:paraId="11912D71"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Φερθείτε σοβαρά, με την ίδια σοβαρότητα που αξιώνετε από την αντίπαλό σας. Επιδείξτε την εσείς, που μόνο να φωνασκείτε ξέρετε! </w:t>
      </w:r>
    </w:p>
    <w:p w14:paraId="11912D7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Εγώ θέλω να πω ότι ακούει ο λαός που του κόβου</w:t>
      </w:r>
      <w:r>
        <w:rPr>
          <w:rFonts w:eastAsia="Times New Roman" w:cs="Times New Roman"/>
          <w:szCs w:val="24"/>
        </w:rPr>
        <w:t xml:space="preserve">με μισθούς και συντάξεις. Και είπα ότι είναι γαϊδουριά η Βουλή να μην κόβει τίποτα από τον εαυτό της και ο λαός να βλέπει να κόβονται τα πάντα από αυτόν. Αυτό είναι όμορφο, κύριε Πρωθυπουργέ; </w:t>
      </w:r>
    </w:p>
    <w:p w14:paraId="11912D7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Αφού είχατε τόση μανία να μην έχουν </w:t>
      </w:r>
      <w:r>
        <w:rPr>
          <w:rFonts w:eastAsia="Times New Roman" w:cs="Times New Roman"/>
          <w:szCs w:val="24"/>
          <w:lang w:val="en-US"/>
        </w:rPr>
        <w:t>offshore</w:t>
      </w:r>
      <w:r>
        <w:rPr>
          <w:rFonts w:eastAsia="Times New Roman" w:cs="Times New Roman"/>
          <w:szCs w:val="24"/>
        </w:rPr>
        <w:t xml:space="preserve"> οι πολιτικοί, γιατ</w:t>
      </w:r>
      <w:r>
        <w:rPr>
          <w:rFonts w:eastAsia="Times New Roman" w:cs="Times New Roman"/>
          <w:szCs w:val="24"/>
        </w:rPr>
        <w:t xml:space="preserve">ί δεν έχετε την ίδια μανία να κόψετε τον μισό μισθό των Βουλευτών, ώστε αντρίκεια να μπαίνετε μπροστά στον λαό και να πείτε «η εξουσία έκανε τις δικές της θυσίες, τώρα κάνε κι εσύ, λαέ, τις δικές σου»; </w:t>
      </w:r>
    </w:p>
    <w:p w14:paraId="11912D7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πολιτική, κύριε Τσίπρα, θέλει να μπορείς να κοιτάξε</w:t>
      </w:r>
      <w:r>
        <w:rPr>
          <w:rFonts w:eastAsia="Times New Roman" w:cs="Times New Roman"/>
          <w:szCs w:val="24"/>
        </w:rPr>
        <w:t>ις τον λαό. Κι εσείς, πίσω από τους αστυνομικούς και τις κλούβες που σας προφυλάσσουν, φοβείσθε τον λαό. Ο λαός, όμως, είναι εκεί. Είναι αυτός που σας ψήφισε, το 35% που τώρα έχει γίνει 17%. Είναι ο λαός που σας ψήφισε. Απέναντί του δεν μπορείτε να είστε τ</w:t>
      </w:r>
      <w:r>
        <w:rPr>
          <w:rFonts w:eastAsia="Times New Roman" w:cs="Times New Roman"/>
          <w:szCs w:val="24"/>
        </w:rPr>
        <w:t>όσο αγνώμων, κύριε Τσίπρα! Έχετε υποχρέωση να απολογηθείτε απέναντι στον λαό. Του είπατε πολλά και δεν κάνατε τίποτα. Και λέτε «θα, θα, θα».</w:t>
      </w:r>
    </w:p>
    <w:p w14:paraId="11912D7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Λοιπόν, αυτές είναι οι τελευταίες μου κουβέντες. Αυτή η Βουλή έχει καταστρέψει την εικόνα της. Σας παρακαλώ θερμά ν</w:t>
      </w:r>
      <w:r>
        <w:rPr>
          <w:rFonts w:eastAsia="Times New Roman" w:cs="Times New Roman"/>
          <w:szCs w:val="24"/>
        </w:rPr>
        <w:t xml:space="preserve">α τελειώνουμε με τη Βουλή, κύριε Τσίπρα. </w:t>
      </w:r>
    </w:p>
    <w:p w14:paraId="11912D7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Σας ευχαριστώ.</w:t>
      </w:r>
    </w:p>
    <w:p w14:paraId="11912D77"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1912D7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Καμμένος έχει τον λόγο για τρία λεπτά.</w:t>
      </w:r>
    </w:p>
    <w:p w14:paraId="11912D7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Τι εννοείτε με το «να τελειώνουμε με τη</w:t>
      </w:r>
      <w:r>
        <w:rPr>
          <w:rFonts w:eastAsia="Times New Roman" w:cs="Times New Roman"/>
          <w:szCs w:val="24"/>
        </w:rPr>
        <w:t xml:space="preserve"> Βουλή»;</w:t>
      </w:r>
    </w:p>
    <w:p w14:paraId="11912D7A" w14:textId="77777777" w:rsidR="00E556F1" w:rsidRDefault="000E0791">
      <w:pPr>
        <w:spacing w:line="600" w:lineRule="auto"/>
        <w:jc w:val="center"/>
        <w:rPr>
          <w:rFonts w:eastAsia="Times New Roman"/>
          <w:bCs/>
        </w:rPr>
      </w:pPr>
      <w:r>
        <w:rPr>
          <w:rFonts w:eastAsia="Times New Roman"/>
          <w:bCs/>
        </w:rPr>
        <w:t>(Θόρυβος στην Αίθουσα από την πτέρυγα του ΣΥΡΙΖΑ)</w:t>
      </w:r>
    </w:p>
    <w:p w14:paraId="11912D7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Να τελειώνουμε με εκλογές, εννοώ, κύριοι. Δεν θέλετε εκλογές; Πριν δεν ζητούσατε εκλογές;</w:t>
      </w:r>
    </w:p>
    <w:p w14:paraId="11912D7C" w14:textId="77777777" w:rsidR="00E556F1" w:rsidRDefault="000E0791">
      <w:pPr>
        <w:spacing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Πρόεδρος των </w:t>
      </w:r>
      <w:r>
        <w:rPr>
          <w:rFonts w:eastAsia="Times New Roman"/>
          <w:b/>
          <w:bCs/>
          <w:szCs w:val="24"/>
        </w:rPr>
        <w:t>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Και οικουμενική, όχι χούντα!</w:t>
      </w:r>
    </w:p>
    <w:p w14:paraId="11912D7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Όχι δα, κύριε Καμμένο! Όχι να κάνουμε χούντα. Για χούντα είστε κοντύτερα εσείς από μένα, πολύ κοντύτερα από μένα!</w:t>
      </w:r>
    </w:p>
    <w:p w14:paraId="11912D7E" w14:textId="77777777" w:rsidR="00E556F1" w:rsidRDefault="000E0791">
      <w:pPr>
        <w:spacing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w:t>
      </w:r>
      <w:r>
        <w:rPr>
          <w:rFonts w:eastAsia="Times New Roman"/>
          <w:b/>
          <w:bCs/>
          <w:szCs w:val="24"/>
        </w:rPr>
        <w:t>Πρόεδρος των Ανεξ</w:t>
      </w:r>
      <w:r>
        <w:rPr>
          <w:rFonts w:eastAsia="Times New Roman"/>
          <w:b/>
          <w:bCs/>
          <w:szCs w:val="24"/>
        </w:rPr>
        <w:t>α</w:t>
      </w:r>
      <w:r>
        <w:rPr>
          <w:rFonts w:eastAsia="Times New Roman"/>
          <w:b/>
          <w:bCs/>
          <w:szCs w:val="24"/>
        </w:rPr>
        <w:t>ρτ</w:t>
      </w:r>
      <w:r>
        <w:rPr>
          <w:rFonts w:eastAsia="Times New Roman"/>
          <w:b/>
          <w:bCs/>
          <w:szCs w:val="24"/>
        </w:rPr>
        <w:t>ή</w:t>
      </w:r>
      <w:r>
        <w:rPr>
          <w:rFonts w:eastAsia="Times New Roman"/>
          <w:b/>
          <w:bCs/>
          <w:szCs w:val="24"/>
        </w:rPr>
        <w:t>των Ελλήνων):</w:t>
      </w:r>
      <w:r>
        <w:rPr>
          <w:rFonts w:eastAsia="Times New Roman" w:cs="Times New Roman"/>
          <w:szCs w:val="24"/>
        </w:rPr>
        <w:t xml:space="preserve"> Νομίζω ότι ο κ. Λεβέντης έχει ένα δίκιο. Θα πρέπει να δούμε και αυτούς που πούλησαν κανάλια, ποιοι τα αγόρασαν, πώς πλήρωσαν και πού είναι τα λεφτά και πώς πήραν τις άδειες ορισμένοι. Είναι μια ευκαιρία να τα διερευνήσουμ</w:t>
      </w:r>
      <w:r>
        <w:rPr>
          <w:rFonts w:eastAsia="Times New Roman" w:cs="Times New Roman"/>
          <w:szCs w:val="24"/>
        </w:rPr>
        <w:t>ε όλα.</w:t>
      </w:r>
    </w:p>
    <w:p w14:paraId="11912D7F" w14:textId="77777777" w:rsidR="00E556F1" w:rsidRDefault="000E0791">
      <w:pPr>
        <w:spacing w:line="600" w:lineRule="auto"/>
        <w:jc w:val="center"/>
        <w:rPr>
          <w:rFonts w:eastAsia="Times New Roman"/>
          <w:bCs/>
        </w:rPr>
      </w:pPr>
      <w:r>
        <w:rPr>
          <w:rFonts w:eastAsia="Times New Roman"/>
          <w:bCs/>
        </w:rPr>
        <w:t>(Χειροκροτήματα από την πτέρυγα του ΣΥΡΙΖΑ)</w:t>
      </w:r>
    </w:p>
    <w:p w14:paraId="11912D8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Σήμερα, βέβαια, στη Βουλή νομίζω ότι ένας τίτλος μπορεί να μπει: «Λαγός τη φτέρη έσειε, κακό της κεφαλής του». Διότι αποδεικνύεται από το πέρας αυτής της συζητήσεως ότι αυτή εδώ η Κυβέρνηση είναι έτοιμη να</w:t>
      </w:r>
      <w:r>
        <w:rPr>
          <w:rFonts w:eastAsia="Times New Roman" w:cs="Times New Roman"/>
          <w:szCs w:val="24"/>
        </w:rPr>
        <w:t xml:space="preserve"> αντιμετωπίσει κάθε πρόκληση.</w:t>
      </w:r>
    </w:p>
    <w:p w14:paraId="11912D8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Εγώ θέλω να θυμίσω στον ελληνικό λαό κάτι. Ακούσαμε τον κ. Θεοδωράκη να μιλά για συνεργάτες του Τσοχατζόπουλου σ’ αυτή</w:t>
      </w:r>
      <w:r>
        <w:rPr>
          <w:rFonts w:eastAsia="Times New Roman" w:cs="Times New Roman"/>
          <w:szCs w:val="24"/>
        </w:rPr>
        <w:t>ν</w:t>
      </w:r>
      <w:r>
        <w:rPr>
          <w:rFonts w:eastAsia="Times New Roman" w:cs="Times New Roman"/>
          <w:szCs w:val="24"/>
        </w:rPr>
        <w:t xml:space="preserve"> την Κυβέρνηση. Ποιος έστειλε τον Τσοχατζόπουλο και την υπόθεση των υποβρυχίων; Ποιοι υποστήριζαν τότε όλη </w:t>
      </w:r>
      <w:r>
        <w:rPr>
          <w:rFonts w:eastAsia="Times New Roman" w:cs="Times New Roman"/>
          <w:szCs w:val="24"/>
        </w:rPr>
        <w:t xml:space="preserve">την </w:t>
      </w:r>
      <w:r>
        <w:rPr>
          <w:rFonts w:eastAsia="Times New Roman" w:cs="Times New Roman"/>
          <w:szCs w:val="24"/>
        </w:rPr>
        <w:t>κ</w:t>
      </w:r>
      <w:r>
        <w:rPr>
          <w:rFonts w:eastAsia="Times New Roman" w:cs="Times New Roman"/>
          <w:szCs w:val="24"/>
        </w:rPr>
        <w:t xml:space="preserve">υβέρνηση ΠΑΣΟΚ; Όταν δίναμε μάχη εδώ πέρα, μέσα στη Βουλή, για την υπόθεση των υποβρυχίων, για την υπόθεση των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1 στις εξεταστικές επιτροπές, ο κ. Θεοδωράκης ήταν ορντινάντσα του κ. Παπαντωνίου. Αυτή είναι η αλήθεια. Αν έχουν ονόματα, να μας τα δώ</w:t>
      </w:r>
      <w:r>
        <w:rPr>
          <w:rFonts w:eastAsia="Times New Roman" w:cs="Times New Roman"/>
          <w:szCs w:val="24"/>
        </w:rPr>
        <w:t>σουν.</w:t>
      </w:r>
    </w:p>
    <w:p w14:paraId="11912D8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Δεκαοκτώ υποθέσεις εξοπλιστικών από αυτή</w:t>
      </w:r>
      <w:r>
        <w:rPr>
          <w:rFonts w:eastAsia="Times New Roman" w:cs="Times New Roman"/>
          <w:szCs w:val="24"/>
        </w:rPr>
        <w:t>ν</w:t>
      </w:r>
      <w:r>
        <w:rPr>
          <w:rFonts w:eastAsia="Times New Roman" w:cs="Times New Roman"/>
          <w:szCs w:val="24"/>
        </w:rPr>
        <w:t xml:space="preserve"> την Κυβέρνηση πήγαν στον εισαγγελέα και είναι η πρώτη φορά που ασκήθηκαν διώξεις και προφυλακίστηκαν έμποροι όπλων. Είναι η πρώτη φορά που καταλογίζονται χρήματα σε εταιρείες που έβλαψαν το ελληνικό δημόσιο για τα εξοπλιστικά.</w:t>
      </w:r>
    </w:p>
    <w:p w14:paraId="11912D8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Όσον αφορά στο θέμα των υπερ</w:t>
      </w:r>
      <w:r>
        <w:rPr>
          <w:rFonts w:eastAsia="Times New Roman" w:cs="Times New Roman"/>
          <w:szCs w:val="24"/>
        </w:rPr>
        <w:t xml:space="preserve">ακτίων εταιρειών και των </w:t>
      </w:r>
      <w:r>
        <w:rPr>
          <w:rFonts w:eastAsia="Times New Roman" w:cs="Times New Roman"/>
          <w:szCs w:val="24"/>
          <w:lang w:val="en-US"/>
        </w:rPr>
        <w:t>offshore</w:t>
      </w:r>
      <w:r>
        <w:rPr>
          <w:rFonts w:eastAsia="Times New Roman" w:cs="Times New Roman"/>
          <w:szCs w:val="24"/>
        </w:rPr>
        <w:t>, ήρθε η ώρα να αναλάβει ο καθένας την ευθύνη του. Δεν μπορεί να ζητά η Νέα Δημοκρατία να έχει ηθικό πλεονέκτημα, όταν συνεχίζει να υπερασπίζεται τον κ. Παπασταύρου. Αν ήθελε ο κ. Μητσοτάκης -και απευθύνομαι στον κ. Λεβέντη</w:t>
      </w:r>
      <w:r>
        <w:rPr>
          <w:rFonts w:eastAsia="Times New Roman" w:cs="Times New Roman"/>
          <w:szCs w:val="24"/>
        </w:rPr>
        <w:t>- να ξεχωρίσει από το καθεστώς Σαμαρά-Βενιζέλου, θα έπρεπε πρώτος να σταματήσει την υπεράσπιση προς τον κ. Παπασταύρου, γιατί αυτή η υπερασπιστική γραμμή που η Νέα Δημοκρατία απέκτησε επί Σαμαρά υπέρ του ό,τι και αν έπραξαν οι κυβερνήσεις του ΠΑΣΟΚ, οι Τσο</w:t>
      </w:r>
      <w:r>
        <w:rPr>
          <w:rFonts w:eastAsia="Times New Roman" w:cs="Times New Roman"/>
          <w:szCs w:val="24"/>
        </w:rPr>
        <w:t xml:space="preserve">χατζόπουλοι, οι Παπαντωνίου κ.ο.κ., συνεχίζεται ακόμα και σήμερα. Πέρασαν διατάξεις για να αθωώσουν για τα υποβρύχια. Μαζί τα πέρασαν. Μόνος του ήθελε την κατάληξη αυτή ο κ. Μητσοτάκης. Ας συνεργαζόταν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w:t>
      </w:r>
    </w:p>
    <w:p w14:paraId="11912D8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Ο ελληνικός </w:t>
      </w:r>
      <w:r>
        <w:rPr>
          <w:rFonts w:eastAsia="Times New Roman" w:cs="Times New Roman"/>
          <w:szCs w:val="24"/>
        </w:rPr>
        <w:t xml:space="preserve">λαός γνωρίζει τι γίνεται, δεν υπάρχει τίποτα κρυφό. Άνοιξαν πια τα στόματα. Ξέρουν ποιος έχει την ταμπέλα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αντί να παίζει με την Εθνική Ελλάδος.</w:t>
      </w:r>
    </w:p>
    <w:p w14:paraId="11912D8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Η υποχρέωσή μας, όμως, εδώ, σ’ αυτό το Κοινοβούλιο, κυρίες και κύριοι συνάδελφοι, και των κομμάτω</w:t>
      </w:r>
      <w:r>
        <w:rPr>
          <w:rFonts w:eastAsia="Times New Roman" w:cs="Times New Roman"/>
          <w:szCs w:val="24"/>
        </w:rPr>
        <w:t>ν της Αντιπολίτευσης, αλλά και των κομμάτων κυρίως που στηρίζουν την Κυβέρνηση, είναι όλες αυτές τις υποθέσεις να τις ανοίξουμε ξανά και να αποδοθούν ευθύνες, όχι μόνο ποινικές ευθύνες -βεβαίως ποινικές- αλλά κυρίως αστικές ευθύνες και πολιτικές ευθύνες. Τ</w:t>
      </w:r>
      <w:r>
        <w:rPr>
          <w:rFonts w:eastAsia="Times New Roman" w:cs="Times New Roman"/>
          <w:szCs w:val="24"/>
        </w:rPr>
        <w:t>ην ώρα που κόβεται ο μισθός του Έλληνα τα τελευταία πέντε χρόνια κατά 50% και αυτή η Κυβέρνηση δίνει μάχη για να μην κοπεί ούτε ένα ευρώ, δεν μπορεί κάποιοι να συνεχίζουν να μένουν αφορολόγητοι στο εξωτερικό.</w:t>
      </w:r>
    </w:p>
    <w:p w14:paraId="11912D8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Αν υπάρχει οποιαδήποτε υπόνοια για τον πολιτικό</w:t>
      </w:r>
      <w:r>
        <w:rPr>
          <w:rFonts w:eastAsia="Times New Roman" w:cs="Times New Roman"/>
          <w:szCs w:val="24"/>
        </w:rPr>
        <w:t xml:space="preserve"> κόσμο, έχουμε τη δυνατότητα να πάρουμε ένα μέτρο: Να καταργήσουμε τη βουλευτική ασυλία και αναδρομικά. Χρειάζονται διακόσιες ψήφοι. Ας το συμφωνήσουμε. Εμείς το φέραμε επανειλημμένως. Εγώ ζητώ να το κάνουμε, αν θέλουμε πλήρως να ανταποκριθούμε στο κάλεσμα</w:t>
      </w:r>
      <w:r>
        <w:rPr>
          <w:rFonts w:eastAsia="Times New Roman" w:cs="Times New Roman"/>
          <w:szCs w:val="24"/>
        </w:rPr>
        <w:t xml:space="preserve"> του ελληνικού λαού.</w:t>
      </w:r>
    </w:p>
    <w:p w14:paraId="11912D8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Αυτό έκανε η Κυβέρνηση σήμερα. Με την άρση κάθε επιφύλαξης για τις </w:t>
      </w:r>
      <w:r>
        <w:rPr>
          <w:rFonts w:eastAsia="Times New Roman" w:cs="Times New Roman"/>
          <w:szCs w:val="24"/>
          <w:lang w:val="en-US"/>
        </w:rPr>
        <w:t>offshore</w:t>
      </w:r>
      <w:r>
        <w:rPr>
          <w:rFonts w:eastAsia="Times New Roman" w:cs="Times New Roman"/>
          <w:szCs w:val="24"/>
        </w:rPr>
        <w:t xml:space="preserve"> των πολιτικών, ανεξάρτητα αν βρίσκονται σε παράδεισο ή μη, που σημαίνει ότι οι συνεργαζόμενες χώρες έδιναν τα στοιχεία, προχωράει σε ένα παραπάνω μέτρο. Ας ανο</w:t>
      </w:r>
      <w:r>
        <w:rPr>
          <w:rFonts w:eastAsia="Times New Roman" w:cs="Times New Roman"/>
          <w:szCs w:val="24"/>
        </w:rPr>
        <w:t xml:space="preserve">ίξουμε τα πάντα, ας εξετάσουμε τις υποθέσεις και αυτοί οι οποίοι επιμένουν να υποστηρίζουν τις εταιρείες </w:t>
      </w:r>
      <w:r>
        <w:rPr>
          <w:rFonts w:eastAsia="Times New Roman" w:cs="Times New Roman"/>
          <w:szCs w:val="24"/>
          <w:lang w:val="en-US"/>
        </w:rPr>
        <w:t>offshore</w:t>
      </w:r>
      <w:r>
        <w:rPr>
          <w:rFonts w:eastAsia="Times New Roman" w:cs="Times New Roman"/>
          <w:szCs w:val="24"/>
        </w:rPr>
        <w:t xml:space="preserve"> και τα προϊόντα της κλοπής του ελληνικού λαού</w:t>
      </w:r>
      <w:r>
        <w:rPr>
          <w:rFonts w:eastAsia="Times New Roman" w:cs="Times New Roman"/>
          <w:szCs w:val="24"/>
        </w:rPr>
        <w:t>,</w:t>
      </w:r>
      <w:r>
        <w:rPr>
          <w:rFonts w:eastAsia="Times New Roman" w:cs="Times New Roman"/>
          <w:szCs w:val="24"/>
        </w:rPr>
        <w:t xml:space="preserve"> ας μην αποχωρούν από την Αίθουσα. Ας παραμείνουν εδώ και ας κριθούν από τον ελληνικό λαό στις ε</w:t>
      </w:r>
      <w:r>
        <w:rPr>
          <w:rFonts w:eastAsia="Times New Roman" w:cs="Times New Roman"/>
          <w:szCs w:val="24"/>
        </w:rPr>
        <w:t>κλογές του 2019.</w:t>
      </w:r>
    </w:p>
    <w:p w14:paraId="11912D88" w14:textId="77777777" w:rsidR="00E556F1" w:rsidRDefault="000E0791">
      <w:pPr>
        <w:spacing w:line="600" w:lineRule="auto"/>
        <w:jc w:val="center"/>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w:t>
      </w:r>
      <w:r>
        <w:rPr>
          <w:rFonts w:eastAsia="Times New Roman"/>
          <w:bCs/>
        </w:rPr>
        <w:t xml:space="preserve">των ΑΝΕΛ και </w:t>
      </w:r>
      <w:r>
        <w:rPr>
          <w:rFonts w:eastAsia="Times New Roman"/>
          <w:bCs/>
        </w:rPr>
        <w:t>του ΣΥΡΙΖΑ )</w:t>
      </w:r>
    </w:p>
    <w:p w14:paraId="11912D89"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11912D8A" w14:textId="77777777" w:rsidR="00E556F1" w:rsidRDefault="000E079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Κυρία Πρόεδρε, θα ήθελα τον λόγο.</w:t>
      </w:r>
    </w:p>
    <w:p w14:paraId="11912D8B"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 xml:space="preserve">ου): </w:t>
      </w:r>
      <w:r>
        <w:rPr>
          <w:rFonts w:eastAsia="Times New Roman"/>
          <w:szCs w:val="24"/>
        </w:rPr>
        <w:t>Τι θα θέλατε, κύριε Λεβέντη;</w:t>
      </w:r>
    </w:p>
    <w:p w14:paraId="11912D8C" w14:textId="77777777" w:rsidR="00E556F1" w:rsidRDefault="000E079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Κυρία Πρόεδρε, ο κ. Καμμένος άφησε κάποια υπονοούμενα για μένα.</w:t>
      </w:r>
    </w:p>
    <w:p w14:paraId="11912D8D" w14:textId="77777777" w:rsidR="00E556F1" w:rsidRDefault="000E0791">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Γενικά μίλησα.</w:t>
      </w:r>
    </w:p>
    <w:p w14:paraId="11912D8E" w14:textId="77777777" w:rsidR="00E556F1" w:rsidRDefault="000E079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Γενικά μιλούσατε ή αφήσατε υπονοούμενα; Είπατε κάτι</w:t>
      </w:r>
      <w:r>
        <w:rPr>
          <w:rFonts w:eastAsia="Times New Roman"/>
          <w:szCs w:val="28"/>
        </w:rPr>
        <w:t xml:space="preserve"> για κανάλια που έκλεισαν…</w:t>
      </w:r>
    </w:p>
    <w:p w14:paraId="11912D8F" w14:textId="77777777" w:rsidR="00E556F1" w:rsidRDefault="000E0791">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Μίλησα για το κανάλι που πουλήσατε και εσείς και αυτή</w:t>
      </w:r>
      <w:r>
        <w:rPr>
          <w:rFonts w:eastAsia="Times New Roman"/>
          <w:szCs w:val="24"/>
        </w:rPr>
        <w:t>ν</w:t>
      </w:r>
      <w:r>
        <w:rPr>
          <w:rFonts w:eastAsia="Times New Roman"/>
          <w:szCs w:val="24"/>
        </w:rPr>
        <w:t xml:space="preserve"> τη στιγμή βρίσκεται κάτοχος </w:t>
      </w:r>
      <w:r>
        <w:rPr>
          <w:rFonts w:eastAsia="Times New Roman"/>
          <w:szCs w:val="24"/>
          <w:lang w:val="en-US"/>
        </w:rPr>
        <w:t>offshore</w:t>
      </w:r>
      <w:r>
        <w:rPr>
          <w:rFonts w:eastAsia="Times New Roman"/>
          <w:szCs w:val="24"/>
        </w:rPr>
        <w:t xml:space="preserve"> εταιρειών. Το ξέρετε αυτό, έτσι δεν είναι;</w:t>
      </w:r>
    </w:p>
    <w:p w14:paraId="11912D90" w14:textId="77777777" w:rsidR="00E556F1" w:rsidRDefault="000E079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Το κανάλι βρίσκεται κάτοχος </w:t>
      </w:r>
      <w:r>
        <w:rPr>
          <w:rFonts w:eastAsia="Times New Roman"/>
          <w:szCs w:val="24"/>
          <w:lang w:val="en-US"/>
        </w:rPr>
        <w:t>offshore</w:t>
      </w:r>
      <w:r>
        <w:rPr>
          <w:rFonts w:eastAsia="Times New Roman"/>
          <w:szCs w:val="24"/>
        </w:rPr>
        <w:t xml:space="preserve"> εταιρειών;</w:t>
      </w:r>
    </w:p>
    <w:p w14:paraId="11912D91" w14:textId="77777777" w:rsidR="00E556F1" w:rsidRDefault="000E0791">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Το </w:t>
      </w:r>
      <w:r>
        <w:rPr>
          <w:rFonts w:eastAsia="Times New Roman"/>
          <w:szCs w:val="24"/>
        </w:rPr>
        <w:t xml:space="preserve">κανάλι βρίσκεται σε ιδιοκτησία </w:t>
      </w:r>
      <w:r>
        <w:rPr>
          <w:rFonts w:eastAsia="Times New Roman"/>
          <w:szCs w:val="24"/>
          <w:lang w:val="en-US"/>
        </w:rPr>
        <w:t>offshore</w:t>
      </w:r>
      <w:r>
        <w:rPr>
          <w:rFonts w:eastAsia="Times New Roman"/>
          <w:szCs w:val="24"/>
        </w:rPr>
        <w:t xml:space="preserve"> εταιρειών. Πήρε διαφημίσεις από το «</w:t>
      </w:r>
      <w:r>
        <w:rPr>
          <w:rFonts w:eastAsia="Times New Roman"/>
          <w:szCs w:val="24"/>
          <w:lang w:val="en-US"/>
        </w:rPr>
        <w:t>Media</w:t>
      </w:r>
      <w:r>
        <w:rPr>
          <w:rFonts w:eastAsia="Times New Roman"/>
          <w:szCs w:val="24"/>
        </w:rPr>
        <w:t xml:space="preserve"> </w:t>
      </w:r>
      <w:r>
        <w:rPr>
          <w:rFonts w:eastAsia="Times New Roman"/>
          <w:szCs w:val="24"/>
          <w:lang w:val="en-US"/>
        </w:rPr>
        <w:t>Shop</w:t>
      </w:r>
      <w:r>
        <w:rPr>
          <w:rFonts w:eastAsia="Times New Roman"/>
          <w:szCs w:val="24"/>
        </w:rPr>
        <w:t xml:space="preserve">», πήρε ενισχύσεις αφού το πουλήσατε. Πιστεύω ότι θα πρέπει να σας ενδιαφέρει να ανοίξουν αυτά και να δούμε ποιοι το αγόρασαν, πόσο το αγόρασαν, από πού ήρθαν τα χρήματα </w:t>
      </w:r>
      <w:r>
        <w:rPr>
          <w:rFonts w:eastAsia="Times New Roman"/>
          <w:szCs w:val="24"/>
        </w:rPr>
        <w:t>και πού βρίσκεται σήμερα. Σας κάλεσα σ’ αυτήν την Αίθουσα να συνεργαστούμε και να δεχθείτε να προχωρήσει ο έλεγχος σε όλες αυτές τις υποθέσεις.</w:t>
      </w:r>
    </w:p>
    <w:p w14:paraId="11912D92" w14:textId="77777777" w:rsidR="00E556F1" w:rsidRDefault="000E079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Άλλα πράγματα νόμιζα ότι είπατε.</w:t>
      </w:r>
    </w:p>
    <w:p w14:paraId="11912D93" w14:textId="77777777" w:rsidR="00E556F1" w:rsidRDefault="000E0791">
      <w:pPr>
        <w:spacing w:line="600" w:lineRule="auto"/>
        <w:ind w:firstLine="720"/>
        <w:jc w:val="both"/>
        <w:rPr>
          <w:rFonts w:eastAsia="Times New Roman"/>
          <w:szCs w:val="24"/>
        </w:rPr>
      </w:pPr>
      <w:r>
        <w:rPr>
          <w:rFonts w:eastAsia="Times New Roman"/>
          <w:szCs w:val="24"/>
        </w:rPr>
        <w:t>Όμως το ουσιώδες εδώ, κύριε Τσ</w:t>
      </w:r>
      <w:r>
        <w:rPr>
          <w:rFonts w:eastAsia="Times New Roman"/>
          <w:szCs w:val="24"/>
        </w:rPr>
        <w:t xml:space="preserve">ίπρα, είναι ότι φέρατε εσείς έναν νόμο που θέλατε </w:t>
      </w:r>
      <w:r>
        <w:rPr>
          <w:rFonts w:eastAsia="Times New Roman"/>
          <w:szCs w:val="24"/>
          <w:lang w:val="en-US"/>
        </w:rPr>
        <w:t>offshore</w:t>
      </w:r>
      <w:r>
        <w:rPr>
          <w:rFonts w:eastAsia="Times New Roman"/>
          <w:szCs w:val="24"/>
        </w:rPr>
        <w:t xml:space="preserve"> προχθές και σήμερα…</w:t>
      </w:r>
    </w:p>
    <w:p w14:paraId="11912D94" w14:textId="77777777" w:rsidR="00E556F1" w:rsidRDefault="000E0791">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του ΣΥΡΙΖΑ)</w:t>
      </w:r>
    </w:p>
    <w:p w14:paraId="11912D95"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Λεβέντη, αυτά τα είπατε. Τώρα, δεν θα ξαναπείτε συμπερίληψη των λόγων σας.</w:t>
      </w:r>
    </w:p>
    <w:p w14:paraId="11912D96" w14:textId="77777777" w:rsidR="00E556F1" w:rsidRDefault="000E0791">
      <w:pPr>
        <w:tabs>
          <w:tab w:val="left" w:pos="4040"/>
        </w:tabs>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Αυτό πώς θα το εξηγήσετε; Δηλαδή, είναι απόλυτα δικαιολογημένα όλα; Αν δεν φέρνατε τίποτα, δεν θα έλεγα και τίποτα. Παπασταύρου και όλα αυτά…</w:t>
      </w:r>
    </w:p>
    <w:p w14:paraId="11912D97" w14:textId="77777777" w:rsidR="00E556F1" w:rsidRDefault="000E0791">
      <w:pPr>
        <w:spacing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Κηρύσσεται περαιωμένη</w:t>
      </w:r>
      <w:r>
        <w:rPr>
          <w:rFonts w:eastAsia="Times New Roman"/>
          <w:szCs w:val="24"/>
        </w:rPr>
        <w:t xml:space="preserve"> η συζήτηση επί της αρχής…</w:t>
      </w:r>
    </w:p>
    <w:p w14:paraId="11912D98"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έχω θέσει τρία θέματα.</w:t>
      </w:r>
    </w:p>
    <w:p w14:paraId="11912D99"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κατάλαβα. Τι θέλετε;</w:t>
      </w:r>
    </w:p>
    <w:p w14:paraId="11912D9A"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έχω θέσει τρία θέματα.</w:t>
      </w:r>
    </w:p>
    <w:p w14:paraId="11912D9B"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Έχου</w:t>
      </w:r>
      <w:r>
        <w:rPr>
          <w:rFonts w:eastAsia="Times New Roman"/>
          <w:szCs w:val="24"/>
        </w:rPr>
        <w:t>ν απορριφθεί σιωπηρώς.</w:t>
      </w:r>
    </w:p>
    <w:p w14:paraId="11912D9C"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όχι. Δεν έχετε καν απαντήσει επί της διαδικασίας, της οποίας προεδρεύετε.</w:t>
      </w:r>
    </w:p>
    <w:p w14:paraId="11912D9D"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θέλετε;</w:t>
      </w:r>
    </w:p>
    <w:p w14:paraId="11912D9E"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Με την ομιλία του Πρωθυπουργού, η κριτική σε ένα κόμμα που </w:t>
      </w:r>
      <w:r>
        <w:rPr>
          <w:rFonts w:eastAsia="Times New Roman"/>
          <w:szCs w:val="24"/>
        </w:rPr>
        <w:t>αποχώρησε δεν αλλάζει το περιεχόμενο του νομοθετικού μας έργου. Το νομοθετικό μας έργο έχει αντικείμενο, πώς δηλαδή θα πάρει πίσω η Βουλή μία ένοχη τροπολογία που ψήφισε αυτή η Βουλή κατά πλειοψηφία πριν από δέκα μέρες. Σας προτείναμε….</w:t>
      </w:r>
    </w:p>
    <w:p w14:paraId="11912D9F" w14:textId="77777777" w:rsidR="00E556F1" w:rsidRDefault="000E0791">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w:t>
      </w:r>
      <w:r>
        <w:rPr>
          <w:rFonts w:eastAsia="Times New Roman"/>
          <w:szCs w:val="24"/>
        </w:rPr>
        <w:t>ες από την πτέρυγα του ΣΥΡΙΖΑ)</w:t>
      </w:r>
    </w:p>
    <w:p w14:paraId="11912DA0" w14:textId="77777777" w:rsidR="00E556F1" w:rsidRDefault="000E0791">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Τι λέει τώρα, κυρία Πρόεδρε;</w:t>
      </w:r>
    </w:p>
    <w:p w14:paraId="11912DA1" w14:textId="77777777" w:rsidR="00E556F1" w:rsidRDefault="000E0791">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Για ποια τροπολογία;</w:t>
      </w:r>
    </w:p>
    <w:p w14:paraId="11912DA2"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Λοβέρδο, είναι απλά τα πράγματα. </w:t>
      </w:r>
    </w:p>
    <w:p w14:paraId="11912DA3"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Επιτρέψτε μου να τελειώσω.</w:t>
      </w:r>
    </w:p>
    <w:p w14:paraId="11912DA4" w14:textId="77777777" w:rsidR="00E556F1" w:rsidRDefault="000E0791">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ΔΡΕΥΟΥΣΑ (Αναστασία Χριστοδουλοπούλου): </w:t>
      </w:r>
      <w:r>
        <w:rPr>
          <w:rFonts w:eastAsia="Times New Roman"/>
          <w:szCs w:val="24"/>
        </w:rPr>
        <w:t>Κάνατε μια πρόταση, η οποία απερρίφθη σιωπηρώς. Αν θέλετε, την ψηφίζετε. Αν δεν θέλετε, δεν την ψηφίζετε. Τι να κάνουμε;</w:t>
      </w:r>
    </w:p>
    <w:p w14:paraId="11912DA5"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Το ότι αλλάξατε τρεις γραμμές μέσα σε τρεις μέρες, από τα νησάκια της Μάγχης </w:t>
      </w:r>
      <w:r>
        <w:rPr>
          <w:rFonts w:eastAsia="Times New Roman"/>
          <w:szCs w:val="24"/>
        </w:rPr>
        <w:t xml:space="preserve">που όλα επιτρέπονταν μέχρι 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 το πρωτοσέλιδο της οποίας …</w:t>
      </w:r>
    </w:p>
    <w:p w14:paraId="11912DA6" w14:textId="77777777" w:rsidR="00E556F1" w:rsidRDefault="000E0791">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του ΣΥΡΙΖΑ)</w:t>
      </w:r>
    </w:p>
    <w:p w14:paraId="11912DA7"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υπάρχει τώρα περίπτωση να σας δώσω χρόνο να πείτε πάλι ό,τι έχετε πει επί τρεις ώρες. Αυτό </w:t>
      </w:r>
      <w:r>
        <w:rPr>
          <w:rFonts w:eastAsia="Times New Roman"/>
          <w:szCs w:val="24"/>
        </w:rPr>
        <w:t>δεν γίνεται.</w:t>
      </w:r>
    </w:p>
    <w:p w14:paraId="11912DA8"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Αυτό, κυρία Πρόεδρε, δεν σημαίνει ότι…</w:t>
      </w:r>
    </w:p>
    <w:p w14:paraId="11912DA9"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Σας παρακαλώ, καθίστε κάτω.</w:t>
      </w:r>
    </w:p>
    <w:p w14:paraId="11912DAA" w14:textId="77777777" w:rsidR="00E556F1" w:rsidRDefault="000E0791">
      <w:pPr>
        <w:spacing w:line="600" w:lineRule="auto"/>
        <w:ind w:firstLine="720"/>
        <w:jc w:val="both"/>
        <w:rPr>
          <w:rFonts w:eastAsia="Times New Roman"/>
          <w:szCs w:val="24"/>
        </w:rPr>
      </w:pPr>
      <w:r>
        <w:rPr>
          <w:rFonts w:eastAsia="Times New Roman"/>
          <w:szCs w:val="24"/>
        </w:rPr>
        <w:t>Κηρύσσεται περαιωμένη η συζήτηση επί της αρχής, των άρθρων …</w:t>
      </w:r>
    </w:p>
    <w:p w14:paraId="11912DAB"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τελείωσα, κυρία Πρόεδρε.</w:t>
      </w:r>
    </w:p>
    <w:p w14:paraId="11912DAC" w14:textId="77777777" w:rsidR="00E556F1" w:rsidRDefault="000E0791">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ΕΥΟΥΣΑ (Αναστασία Χριστοδουλοπούλου): </w:t>
      </w:r>
      <w:r>
        <w:rPr>
          <w:rFonts w:eastAsia="Times New Roman"/>
          <w:szCs w:val="24"/>
        </w:rPr>
        <w:t xml:space="preserve">Κύριε Λοβέρδο, δεν θα σας δώσω χρόνο για να αναπτύξετε απόψεις. Τελείωσε! </w:t>
      </w:r>
    </w:p>
    <w:p w14:paraId="11912DAD"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Έχουμε καταθέσει πρόταση. Ό,τι και να κάνετε, εγώ θα την πω. Θα την απορρίψετε και μετά θα συνεχίσετε.</w:t>
      </w:r>
    </w:p>
    <w:p w14:paraId="11912DAE"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Έχει τελειώσει! Δεν θα πάρετε εσείς τελευταίος τον λόγο. Έχει τελειώσει αυτή η εποχή. Τι να σας πω; Αν θέλετε, ειδοποιήστε την κ. Γεννηματά. Δεν έχετε δικαίωμα. Έχετε τελειώσει.</w:t>
      </w:r>
    </w:p>
    <w:p w14:paraId="11912DAF" w14:textId="77777777" w:rsidR="00E556F1" w:rsidRDefault="000E0791">
      <w:pPr>
        <w:spacing w:line="600" w:lineRule="auto"/>
        <w:ind w:firstLine="720"/>
        <w:jc w:val="both"/>
        <w:rPr>
          <w:rFonts w:eastAsia="Times New Roman"/>
          <w:szCs w:val="28"/>
        </w:rPr>
      </w:pPr>
      <w:r>
        <w:rPr>
          <w:rFonts w:eastAsia="Times New Roman"/>
          <w:b/>
          <w:szCs w:val="24"/>
        </w:rPr>
        <w:t xml:space="preserve">ΑΝΔΡΕΑΣ ΛΟΒΕΡΔΟΣ: </w:t>
      </w:r>
      <w:r>
        <w:rPr>
          <w:rFonts w:eastAsia="Times New Roman"/>
          <w:szCs w:val="24"/>
        </w:rPr>
        <w:t xml:space="preserve">Είμαι </w:t>
      </w:r>
      <w:r>
        <w:rPr>
          <w:rFonts w:eastAsia="Times New Roman"/>
          <w:szCs w:val="28"/>
        </w:rPr>
        <w:t>Κοινοβουλε</w:t>
      </w:r>
      <w:r>
        <w:rPr>
          <w:rFonts w:eastAsia="Times New Roman"/>
          <w:szCs w:val="28"/>
        </w:rPr>
        <w:t xml:space="preserve">υτικός Εκπρόσωπος και έχω δικαίωμα να πάρω τον λόγο. Έχουμε κάνει προτάσεις. </w:t>
      </w:r>
    </w:p>
    <w:p w14:paraId="11912DB0"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έχετε δικαίωμα. Έχει τελειώσει η διαδικασία. Την κλείνω τη διαδικασία.</w:t>
      </w:r>
    </w:p>
    <w:p w14:paraId="11912DB1" w14:textId="77777777" w:rsidR="00E556F1" w:rsidRDefault="000E0791">
      <w:pPr>
        <w:spacing w:line="600" w:lineRule="auto"/>
        <w:ind w:firstLine="720"/>
        <w:jc w:val="both"/>
        <w:rPr>
          <w:rFonts w:eastAsia="Times New Roman"/>
          <w:szCs w:val="28"/>
        </w:rPr>
      </w:pPr>
      <w:r>
        <w:rPr>
          <w:rFonts w:eastAsia="Times New Roman"/>
          <w:b/>
          <w:szCs w:val="24"/>
        </w:rPr>
        <w:t>ΑΝΔΡΕΑΣ ΛΟΒΕΡΔΟΣ:</w:t>
      </w:r>
      <w:r>
        <w:rPr>
          <w:rFonts w:eastAsia="Times New Roman"/>
          <w:szCs w:val="28"/>
        </w:rPr>
        <w:t xml:space="preserve"> Λείπει η Πρόεδρος της Δημοκρατικής Συμπαρ</w:t>
      </w:r>
      <w:r>
        <w:rPr>
          <w:rFonts w:eastAsia="Times New Roman"/>
          <w:szCs w:val="28"/>
        </w:rPr>
        <w:t>άταξης και έχω ζητήσει εγώ τον λόγο.</w:t>
      </w:r>
    </w:p>
    <w:p w14:paraId="11912DB2"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Και τι να κάνουμε; Πολλοί λείπουν. Κι άλλοι λείπουν. Λείπει και από το ΚΚΕ…</w:t>
      </w:r>
    </w:p>
    <w:p w14:paraId="11912DB3" w14:textId="77777777" w:rsidR="00E556F1" w:rsidRDefault="000E0791">
      <w:pPr>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Θα μου δώσετε εμένα τον λόγο.</w:t>
      </w:r>
    </w:p>
    <w:p w14:paraId="11912DB4"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w:t>
      </w:r>
      <w:r>
        <w:rPr>
          <w:rFonts w:eastAsia="Times New Roman"/>
          <w:szCs w:val="24"/>
        </w:rPr>
        <w:t>λέτε, κύριε; Ποιος Κανονισμός τα λέει αυτά; Καθίστε κάτω. Σας παρακαλώ.</w:t>
      </w:r>
    </w:p>
    <w:p w14:paraId="11912DB5"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θέλω τον λόγο.</w:t>
      </w:r>
    </w:p>
    <w:p w14:paraId="11912DB6" w14:textId="77777777" w:rsidR="00E556F1" w:rsidRDefault="000E0791">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του ΣΥΡΙΖΑ)</w:t>
      </w:r>
    </w:p>
    <w:p w14:paraId="11912DB7" w14:textId="77777777" w:rsidR="00E556F1" w:rsidRDefault="000E0791">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Μίλησε δύο φορές, κυρία Πρόεδρε.</w:t>
      </w:r>
    </w:p>
    <w:p w14:paraId="11912DB8"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w:t>
      </w:r>
      <w:r>
        <w:rPr>
          <w:rFonts w:eastAsia="Times New Roman"/>
          <w:b/>
          <w:szCs w:val="24"/>
        </w:rPr>
        <w:t xml:space="preserve">οπούλου): </w:t>
      </w:r>
      <w:r>
        <w:rPr>
          <w:rFonts w:eastAsia="Times New Roman"/>
          <w:szCs w:val="24"/>
        </w:rPr>
        <w:t>Αρχίστε να φωνάζετε, κύριε Λοβέρδο. Θα φωνάζω εγώ πιο δυνατά.</w:t>
      </w:r>
    </w:p>
    <w:p w14:paraId="11912DB9" w14:textId="77777777" w:rsidR="00E556F1" w:rsidRDefault="000E079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υπάρχει κα</w:t>
      </w:r>
      <w:r>
        <w:rPr>
          <w:rFonts w:eastAsia="Times New Roman"/>
          <w:szCs w:val="24"/>
        </w:rPr>
        <w:t>μ</w:t>
      </w:r>
      <w:r>
        <w:rPr>
          <w:rFonts w:eastAsia="Times New Roman"/>
          <w:szCs w:val="24"/>
        </w:rPr>
        <w:t>μία περίπτωση, κυρία Πρόεδρε, να σταματήσω. Έχω κάνει τρεις προτάσεις…</w:t>
      </w:r>
    </w:p>
    <w:p w14:paraId="11912DBA"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Κηρύσσεται περαιωμένη η συζήτηση επί</w:t>
      </w:r>
      <w:r>
        <w:rPr>
          <w:rFonts w:eastAsia="Times New Roman"/>
          <w:szCs w:val="24"/>
        </w:rPr>
        <w:t xml:space="preserve"> της αρχής, των άρθρων και των τροπολογιών των σχεδί</w:t>
      </w:r>
      <w:r>
        <w:rPr>
          <w:rFonts w:eastAsia="Times New Roman"/>
          <w:szCs w:val="24"/>
        </w:rPr>
        <w:t>ων</w:t>
      </w:r>
      <w:r>
        <w:rPr>
          <w:rFonts w:eastAsia="Times New Roman"/>
          <w:szCs w:val="24"/>
        </w:rPr>
        <w:t xml:space="preserve"> νόμ</w:t>
      </w:r>
      <w:r>
        <w:rPr>
          <w:rFonts w:eastAsia="Times New Roman"/>
          <w:szCs w:val="24"/>
        </w:rPr>
        <w:t>ου</w:t>
      </w:r>
      <w:r>
        <w:rPr>
          <w:rFonts w:eastAsia="Times New Roman"/>
          <w:szCs w:val="24"/>
        </w:rPr>
        <w:t xml:space="preserve"> του Υπουργείου Εξωτερικών</w:t>
      </w:r>
      <w:r>
        <w:rPr>
          <w:rFonts w:eastAsia="Times New Roman"/>
          <w:szCs w:val="24"/>
        </w:rPr>
        <w:t>:</w:t>
      </w:r>
      <w:r>
        <w:rPr>
          <w:rFonts w:eastAsia="Times New Roman"/>
          <w:szCs w:val="24"/>
        </w:rPr>
        <w:t xml:space="preserve"> </w:t>
      </w:r>
    </w:p>
    <w:p w14:paraId="11912DBB" w14:textId="77777777" w:rsidR="00E556F1" w:rsidRDefault="000E0791">
      <w:pPr>
        <w:spacing w:line="600" w:lineRule="auto"/>
        <w:ind w:firstLine="720"/>
        <w:jc w:val="both"/>
        <w:rPr>
          <w:rFonts w:eastAsia="Times New Roman"/>
          <w:color w:val="000000"/>
          <w:szCs w:val="24"/>
        </w:rPr>
      </w:pPr>
      <w:r>
        <w:rPr>
          <w:rFonts w:eastAsia="Times New Roman"/>
          <w:szCs w:val="24"/>
        </w:rPr>
        <w:t xml:space="preserve">1. </w:t>
      </w:r>
      <w:r>
        <w:rPr>
          <w:rFonts w:eastAsia="Times New Roman"/>
          <w:color w:val="000000"/>
          <w:szCs w:val="24"/>
        </w:rPr>
        <w:t>«Κύρωση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w:t>
      </w:r>
      <w:r>
        <w:rPr>
          <w:rFonts w:eastAsia="Times New Roman"/>
          <w:color w:val="000000"/>
          <w:szCs w:val="24"/>
        </w:rPr>
        <w:t>α Ευρωπαϊκής Ένωσης και άλλες διατάξεις».</w:t>
      </w:r>
    </w:p>
    <w:p w14:paraId="11912DBC" w14:textId="77777777" w:rsidR="00E556F1" w:rsidRDefault="000E0791">
      <w:pPr>
        <w:spacing w:line="600" w:lineRule="auto"/>
        <w:ind w:firstLine="720"/>
        <w:jc w:val="both"/>
        <w:rPr>
          <w:rFonts w:eastAsia="Times New Roman"/>
          <w:color w:val="000000"/>
          <w:szCs w:val="24"/>
        </w:rPr>
      </w:pPr>
      <w:r>
        <w:rPr>
          <w:rFonts w:eastAsia="Times New Roman"/>
          <w:color w:val="000000"/>
          <w:szCs w:val="24"/>
        </w:rPr>
        <w:t>2.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και άλλες διατάξεις».</w:t>
      </w:r>
    </w:p>
    <w:p w14:paraId="11912DBD" w14:textId="77777777" w:rsidR="00E556F1" w:rsidRDefault="000E0791">
      <w:pPr>
        <w:spacing w:line="600" w:lineRule="auto"/>
        <w:ind w:firstLine="720"/>
        <w:jc w:val="both"/>
        <w:rPr>
          <w:rFonts w:eastAsia="Times New Roman"/>
          <w:color w:val="000000"/>
          <w:szCs w:val="24"/>
        </w:rPr>
      </w:pPr>
      <w:r>
        <w:rPr>
          <w:rFonts w:eastAsia="Times New Roman"/>
          <w:color w:val="000000"/>
          <w:szCs w:val="24"/>
        </w:rPr>
        <w:t> 3. «Κύρωση το</w:t>
      </w:r>
      <w:r>
        <w:rPr>
          <w:rFonts w:eastAsia="Times New Roman"/>
          <w:color w:val="000000"/>
          <w:szCs w:val="24"/>
        </w:rPr>
        <w:t>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 και άλλες διατάξεις».</w:t>
      </w:r>
    </w:p>
    <w:p w14:paraId="11912DBE" w14:textId="77777777" w:rsidR="00E556F1" w:rsidRDefault="000E0791">
      <w:pPr>
        <w:spacing w:line="600" w:lineRule="auto"/>
        <w:ind w:firstLine="720"/>
        <w:jc w:val="both"/>
        <w:rPr>
          <w:rFonts w:eastAsia="Times New Roman" w:cs="Times New Roman"/>
          <w:szCs w:val="24"/>
        </w:rPr>
      </w:pPr>
      <w:r>
        <w:rPr>
          <w:rFonts w:eastAsia="Times New Roman"/>
          <w:color w:val="000000"/>
          <w:szCs w:val="24"/>
        </w:rPr>
        <w:t>Κυρίες κ</w:t>
      </w:r>
      <w:r>
        <w:rPr>
          <w:rFonts w:eastAsia="Times New Roman"/>
          <w:color w:val="000000"/>
          <w:szCs w:val="24"/>
        </w:rPr>
        <w:t xml:space="preserve">αι κύριοι συνάδελφοι </w:t>
      </w:r>
      <w:r>
        <w:rPr>
          <w:rFonts w:eastAsia="Times New Roman" w:cs="Times New Roman"/>
          <w:szCs w:val="24"/>
        </w:rPr>
        <w:t>έ</w:t>
      </w:r>
      <w:r>
        <w:rPr>
          <w:rFonts w:eastAsia="Times New Roman" w:cs="Times New Roman"/>
          <w:szCs w:val="24"/>
        </w:rPr>
        <w:t>χει υποβληθεί αίτηση ονομαστικής ψηφοφορίας</w:t>
      </w:r>
      <w:r>
        <w:rPr>
          <w:rFonts w:eastAsia="Times New Roman" w:cs="Times New Roman"/>
          <w:szCs w:val="24"/>
        </w:rPr>
        <w:t xml:space="preserve"> </w:t>
      </w:r>
      <w:r>
        <w:rPr>
          <w:rFonts w:eastAsia="Times New Roman" w:cs="Times New Roman"/>
          <w:szCs w:val="24"/>
        </w:rPr>
        <w:t>Βουλευτών</w:t>
      </w:r>
      <w:r>
        <w:rPr>
          <w:rFonts w:eastAsia="Times New Roman" w:cs="Times New Roman"/>
          <w:szCs w:val="24"/>
        </w:rPr>
        <w:t xml:space="preserve"> </w:t>
      </w:r>
      <w:r>
        <w:rPr>
          <w:rFonts w:eastAsia="Times New Roman" w:cs="Times New Roman"/>
          <w:szCs w:val="24"/>
        </w:rPr>
        <w:t xml:space="preserve">του ΣΥΡΙΖΑ </w:t>
      </w:r>
      <w:r>
        <w:rPr>
          <w:rFonts w:eastAsia="Times New Roman" w:cs="Times New Roman"/>
          <w:szCs w:val="24"/>
        </w:rPr>
        <w:t xml:space="preserve">επί της υπ’ αριθμόν 462/10 </w:t>
      </w:r>
      <w:r>
        <w:rPr>
          <w:rFonts w:eastAsia="Times New Roman" w:cs="Times New Roman"/>
          <w:bCs/>
          <w:szCs w:val="24"/>
        </w:rPr>
        <w:t>τροπολογίας,</w:t>
      </w:r>
      <w:r>
        <w:rPr>
          <w:rFonts w:eastAsia="Times New Roman" w:cs="Times New Roman"/>
          <w:szCs w:val="24"/>
        </w:rPr>
        <w:t xml:space="preserve"> όπως τροποποιήθηκε από τον κύριο Υπουργό,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και άλλες διατάξεις»</w:t>
      </w:r>
      <w:r>
        <w:rPr>
          <w:rFonts w:eastAsia="Times New Roman" w:cs="Times New Roman"/>
          <w:szCs w:val="24"/>
        </w:rPr>
        <w:t>, της οποίας το κείμενο έχει ως εξής:</w:t>
      </w:r>
    </w:p>
    <w:p w14:paraId="11912DBF" w14:textId="77777777" w:rsidR="00E556F1" w:rsidRDefault="000E0791">
      <w:pPr>
        <w:spacing w:line="600" w:lineRule="auto"/>
        <w:ind w:firstLine="720"/>
        <w:jc w:val="center"/>
        <w:rPr>
          <w:rFonts w:eastAsia="Times New Roman" w:cs="Times New Roman"/>
          <w:color w:val="FF0000"/>
          <w:szCs w:val="24"/>
        </w:rPr>
      </w:pPr>
      <w:r w:rsidRPr="00F97556">
        <w:rPr>
          <w:rFonts w:eastAsia="Times New Roman" w:cs="Times New Roman"/>
          <w:color w:val="FF0000"/>
          <w:szCs w:val="24"/>
        </w:rPr>
        <w:t>ΑΛΛΑΓΗ ΣΕΛΙΔΑΣ</w:t>
      </w:r>
    </w:p>
    <w:p w14:paraId="11912DC0"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(Να μπε</w:t>
      </w:r>
      <w:r>
        <w:rPr>
          <w:rFonts w:eastAsia="Times New Roman" w:cs="Times New Roman"/>
          <w:szCs w:val="24"/>
        </w:rPr>
        <w:t xml:space="preserve">ι η σελ. </w:t>
      </w:r>
      <w:r>
        <w:rPr>
          <w:rFonts w:eastAsia="Times New Roman" w:cs="Times New Roman"/>
          <w:szCs w:val="24"/>
        </w:rPr>
        <w:t>240</w:t>
      </w:r>
      <w:r w:rsidRPr="00F97556">
        <w:rPr>
          <w:rFonts w:eastAsia="Times New Roman" w:cs="Times New Roman"/>
          <w:szCs w:val="24"/>
        </w:rPr>
        <w:t>α)</w:t>
      </w:r>
    </w:p>
    <w:p w14:paraId="11912DC1" w14:textId="77777777" w:rsidR="00E556F1" w:rsidRDefault="000E0791">
      <w:pPr>
        <w:spacing w:line="600" w:lineRule="auto"/>
        <w:ind w:firstLine="720"/>
        <w:jc w:val="center"/>
        <w:rPr>
          <w:rFonts w:eastAsia="Times New Roman" w:cs="Times New Roman"/>
          <w:color w:val="FF0000"/>
          <w:szCs w:val="24"/>
        </w:rPr>
      </w:pPr>
      <w:r w:rsidRPr="00F97556">
        <w:rPr>
          <w:rFonts w:eastAsia="Times New Roman" w:cs="Times New Roman"/>
          <w:color w:val="FF0000"/>
          <w:szCs w:val="24"/>
        </w:rPr>
        <w:t>ΑΛΛΑΓΗ ΣΕΛΙΔΑΣ</w:t>
      </w:r>
    </w:p>
    <w:p w14:paraId="11912DC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έχουμε κάνει τρεις προτάσεις επ</w:t>
      </w:r>
      <w:r>
        <w:rPr>
          <w:rFonts w:eastAsia="Times New Roman" w:cs="Times New Roman"/>
          <w:szCs w:val="24"/>
        </w:rPr>
        <w:t>’</w:t>
      </w:r>
      <w:r>
        <w:rPr>
          <w:rFonts w:eastAsia="Times New Roman" w:cs="Times New Roman"/>
          <w:szCs w:val="24"/>
        </w:rPr>
        <w:t xml:space="preserve"> αυτού που λέτε. Δεν υπάρχει περίπτωση να μην ακουστούν. </w:t>
      </w:r>
    </w:p>
    <w:p w14:paraId="11912DC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ον</w:t>
      </w:r>
      <w:r>
        <w:rPr>
          <w:rFonts w:eastAsia="Times New Roman" w:cs="Times New Roman"/>
          <w:szCs w:val="24"/>
        </w:rPr>
        <w:t xml:space="preserve">ομαστικής ψηφοφορίας, για να διαπιστωθεί αν υπάρχει ο απαιτούμενος από τον Κανονισμό αριθμός για την υποβολή της. </w:t>
      </w:r>
    </w:p>
    <w:p w14:paraId="11912DC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έχουμε κάνει προτάσεις επ' αυτού που λέτε. Παραβιάζετε τη διαδικασία. Παραβιάζετε τον Κανονισμό. Έχουμε κάνε</w:t>
      </w:r>
      <w:r>
        <w:rPr>
          <w:rFonts w:eastAsia="Times New Roman" w:cs="Times New Roman"/>
          <w:szCs w:val="24"/>
        </w:rPr>
        <w:t>ι τρεις προτάσεις επ</w:t>
      </w:r>
      <w:r>
        <w:rPr>
          <w:rFonts w:eastAsia="Times New Roman" w:cs="Times New Roman"/>
          <w:szCs w:val="24"/>
        </w:rPr>
        <w:t>’</w:t>
      </w:r>
      <w:r>
        <w:rPr>
          <w:rFonts w:eastAsia="Times New Roman" w:cs="Times New Roman"/>
          <w:szCs w:val="24"/>
        </w:rPr>
        <w:t xml:space="preserve"> αυτού που λέτε.</w:t>
      </w:r>
    </w:p>
    <w:p w14:paraId="11912DC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μην επιμένετε, δεν υπάρχει περίπτωση. Συνεχίστε εσείς. Συνεχίζω και εγώ.</w:t>
      </w:r>
    </w:p>
    <w:p w14:paraId="11912DC6" w14:textId="77777777" w:rsidR="00E556F1" w:rsidRDefault="000E0791">
      <w:pPr>
        <w:spacing w:line="600" w:lineRule="auto"/>
        <w:ind w:firstLine="720"/>
        <w:jc w:val="center"/>
        <w:rPr>
          <w:rFonts w:eastAsia="Times New Roman"/>
          <w:bCs/>
        </w:rPr>
      </w:pPr>
      <w:r>
        <w:rPr>
          <w:rFonts w:eastAsia="Times New Roman"/>
          <w:bCs/>
        </w:rPr>
        <w:t>(Χειροκροτήματα από την πτέρυγα του ΣΥΡΙΖΑ)</w:t>
      </w:r>
    </w:p>
    <w:p w14:paraId="11912DC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Προχωρώ</w:t>
      </w:r>
      <w:r>
        <w:rPr>
          <w:rFonts w:eastAsia="Times New Roman" w:cs="Times New Roman"/>
          <w:szCs w:val="24"/>
        </w:rPr>
        <w:t>, λοιπόν,</w:t>
      </w:r>
      <w:r>
        <w:rPr>
          <w:rFonts w:eastAsia="Times New Roman" w:cs="Times New Roman"/>
          <w:szCs w:val="24"/>
        </w:rPr>
        <w:t xml:space="preserve"> στην ανάγνωση του καταλόγου των υπογραφόντων την αίτηση ονομαστικής ψηφοφορίας</w:t>
      </w:r>
      <w:r>
        <w:rPr>
          <w:rFonts w:eastAsia="Times New Roman" w:cs="Times New Roman"/>
          <w:szCs w:val="24"/>
        </w:rPr>
        <w:t>.</w:t>
      </w:r>
    </w:p>
    <w:p w14:paraId="11912DC8"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Φάμελλος Σωκράτης. Παρών.</w:t>
      </w:r>
    </w:p>
    <w:p w14:paraId="11912DC9"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Η κ. </w:t>
      </w:r>
      <w:r>
        <w:rPr>
          <w:rFonts w:eastAsia="Times New Roman" w:cs="Times New Roman"/>
          <w:szCs w:val="24"/>
        </w:rPr>
        <w:t xml:space="preserve">Θεοπεφτάτου </w:t>
      </w:r>
      <w:r>
        <w:rPr>
          <w:rFonts w:eastAsia="Times New Roman" w:cs="Times New Roman"/>
          <w:szCs w:val="24"/>
        </w:rPr>
        <w:t>Αφροδίτη. Παρούσα.</w:t>
      </w:r>
    </w:p>
    <w:p w14:paraId="11912DCA"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Τσόγκας Γεώργιος. Παρών.</w:t>
      </w:r>
    </w:p>
    <w:p w14:paraId="11912DCB"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Κωνσταντινέας Πέτρος. Παρών.</w:t>
      </w:r>
    </w:p>
    <w:p w14:paraId="11912DC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Κάτσης Μάριος. Παρών.</w:t>
      </w:r>
    </w:p>
    <w:p w14:paraId="11912DCD"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Η κ. </w:t>
      </w:r>
      <w:r>
        <w:rPr>
          <w:rFonts w:eastAsia="Times New Roman" w:cs="Times New Roman"/>
          <w:szCs w:val="24"/>
        </w:rPr>
        <w:t xml:space="preserve">Παπανάτσιου </w:t>
      </w:r>
      <w:r>
        <w:rPr>
          <w:rFonts w:eastAsia="Times New Roman" w:cs="Times New Roman"/>
          <w:szCs w:val="24"/>
        </w:rPr>
        <w:t>Αικατερίνη. Παρούσα.</w:t>
      </w:r>
    </w:p>
    <w:p w14:paraId="11912DCE"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Ριζούλης Ανδρέας. Παρών.</w:t>
      </w:r>
    </w:p>
    <w:p w14:paraId="11912DC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Αραχωβίτης Σταύρος. Παρών.</w:t>
      </w:r>
    </w:p>
    <w:p w14:paraId="11912DD0"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Παπαδόπουλος Νίκος. Παρών.</w:t>
      </w:r>
    </w:p>
    <w:p w14:paraId="11912DD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Η κ. </w:t>
      </w:r>
      <w:r>
        <w:rPr>
          <w:rFonts w:eastAsia="Times New Roman" w:cs="Times New Roman"/>
          <w:szCs w:val="24"/>
        </w:rPr>
        <w:t xml:space="preserve">Βράντζα </w:t>
      </w:r>
      <w:r>
        <w:rPr>
          <w:rFonts w:eastAsia="Times New Roman" w:cs="Times New Roman"/>
          <w:szCs w:val="24"/>
        </w:rPr>
        <w:t xml:space="preserve">Παναγιώτα. Παρούσα. </w:t>
      </w:r>
    </w:p>
    <w:p w14:paraId="11912DD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Μπαξεβανάκης Δημήτριος. Παρών.</w:t>
      </w:r>
    </w:p>
    <w:p w14:paraId="11912DD3"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Ο κ. Πρατσόλης Αναστάσιος. Παρών. </w:t>
      </w:r>
    </w:p>
    <w:p w14:paraId="11912DD4"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Ο κ. Ακριώτης Γεώργιος. Παρών. </w:t>
      </w:r>
    </w:p>
    <w:p w14:paraId="11912DD5"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Καραναστάσης Απόστολος. Παρών. </w:t>
      </w:r>
    </w:p>
    <w:p w14:paraId="11912DD6"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Ο κ. Ζεϊμπέκ Χουσεΐν. Παρών.</w:t>
      </w:r>
    </w:p>
    <w:p w14:paraId="11912DD7"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Είναι ήδη δεκαπέντε. Δεν διαβάζω τα υπόλοιπα ονόματα.</w:t>
      </w:r>
    </w:p>
    <w:p w14:paraId="11912DD8"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έχουμε κάνει πρόταση επί της διαδικασίας. Ζητώ να σεβαστείτε τις Κοινοβουλευτικές Ομάδες. </w:t>
      </w:r>
    </w:p>
    <w:p w14:paraId="11912DD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Σας παρακαλώ, κύριε Λοβέρδο. Σας παρακαλώ! Να υπάρχει μέτρο.</w:t>
      </w:r>
    </w:p>
    <w:p w14:paraId="11912DD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επί της ψηφοφορίας η Κοινοβουλευτική μας Ομάδα έχει κάνει δύο προτάσεις και πρέπει να τις απορρίψετε. Σας έχουμε κάνει δύο προτάσεις. </w:t>
      </w:r>
      <w:r>
        <w:rPr>
          <w:rFonts w:eastAsia="Times New Roman" w:cs="Times New Roman"/>
          <w:szCs w:val="24"/>
        </w:rPr>
        <w:t>Πρέπει να τις απορρίψετε.</w:t>
      </w:r>
    </w:p>
    <w:p w14:paraId="11912DD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υπάρχει ο απαιτούμενος από τον Κανονισμό αριθμός υπογραφόντων την αίτηση ονομαστικής ψηφοφορίας Βουλευτών.</w:t>
      </w:r>
    </w:p>
    <w:p w14:paraId="11912DDC"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διακόπτουμε τη συνεδρίαση για δέκα (</w:t>
      </w:r>
      <w:r>
        <w:rPr>
          <w:rFonts w:eastAsia="Times New Roman" w:cs="Times New Roman"/>
          <w:szCs w:val="24"/>
        </w:rPr>
        <w:t>10</w:t>
      </w:r>
      <w:r>
        <w:rPr>
          <w:rFonts w:eastAsia="Times New Roman" w:cs="Times New Roman"/>
          <w:szCs w:val="24"/>
        </w:rPr>
        <w:t>) λ</w:t>
      </w:r>
      <w:r>
        <w:rPr>
          <w:rFonts w:eastAsia="Times New Roman" w:cs="Times New Roman"/>
          <w:szCs w:val="24"/>
        </w:rPr>
        <w:t>επτά, σύμφωνα με τον Κανονισμό.</w:t>
      </w:r>
    </w:p>
    <w:p w14:paraId="11912DDD" w14:textId="77777777" w:rsidR="00E556F1" w:rsidRDefault="000E0791">
      <w:pPr>
        <w:spacing w:line="600" w:lineRule="auto"/>
        <w:ind w:firstLine="720"/>
        <w:jc w:val="center"/>
        <w:rPr>
          <w:rFonts w:eastAsia="Times New Roman" w:cs="Times New Roman"/>
          <w:szCs w:val="24"/>
        </w:rPr>
      </w:pPr>
      <w:r>
        <w:rPr>
          <w:rFonts w:eastAsia="Times New Roman" w:cs="Times New Roman"/>
          <w:szCs w:val="24"/>
        </w:rPr>
        <w:t>(ΔΙΑΚΟΠΗ)</w:t>
      </w:r>
    </w:p>
    <w:p w14:paraId="11912DDE" w14:textId="77777777" w:rsidR="00E556F1" w:rsidRDefault="000E0791">
      <w:pPr>
        <w:spacing w:line="600" w:lineRule="auto"/>
        <w:ind w:firstLine="720"/>
        <w:jc w:val="center"/>
        <w:rPr>
          <w:rFonts w:eastAsia="Times New Roman"/>
          <w:bCs/>
          <w:szCs w:val="24"/>
        </w:rPr>
      </w:pPr>
      <w:r>
        <w:rPr>
          <w:rFonts w:eastAsia="Times New Roman"/>
          <w:bCs/>
          <w:szCs w:val="24"/>
        </w:rPr>
        <w:t>(ΜΕΤΑ ΤΗ ΔΙΑΚΟΠΗ)</w:t>
      </w:r>
    </w:p>
    <w:p w14:paraId="11912DD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w:t>
      </w:r>
      <w:r>
        <w:rPr>
          <w:rFonts w:eastAsia="Times New Roman" w:cs="Times New Roman"/>
          <w:szCs w:val="24"/>
        </w:rPr>
        <w:t xml:space="preserve">συνεχίζεται η </w:t>
      </w:r>
      <w:r>
        <w:rPr>
          <w:rFonts w:eastAsia="Times New Roman" w:cs="Times New Roman"/>
          <w:szCs w:val="24"/>
        </w:rPr>
        <w:t>συνεδρίαση.</w:t>
      </w:r>
    </w:p>
    <w:p w14:paraId="11912DE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έχουμε κάνει δύο προτάσεις. </w:t>
      </w:r>
    </w:p>
    <w:p w14:paraId="11912DE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Επί του Κανονισμού σ</w:t>
      </w:r>
      <w:r>
        <w:rPr>
          <w:rFonts w:eastAsia="Times New Roman" w:cs="Times New Roman"/>
          <w:szCs w:val="24"/>
        </w:rPr>
        <w:t>ά</w:t>
      </w:r>
      <w:r>
        <w:rPr>
          <w:rFonts w:eastAsia="Times New Roman" w:cs="Times New Roman"/>
          <w:szCs w:val="24"/>
        </w:rPr>
        <w:t xml:space="preserve">ς μιλάμε, </w:t>
      </w:r>
      <w:r>
        <w:rPr>
          <w:rFonts w:eastAsia="Times New Roman" w:cs="Times New Roman"/>
          <w:szCs w:val="24"/>
        </w:rPr>
        <w:t>κυρία Πρόεδρε.</w:t>
      </w:r>
    </w:p>
    <w:p w14:paraId="11912DE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 xml:space="preserve">Θα διεξαχθεί ονομαστική ψηφοφορία επί της </w:t>
      </w:r>
      <w:r>
        <w:rPr>
          <w:rFonts w:eastAsia="Times New Roman"/>
          <w:bCs/>
          <w:szCs w:val="24"/>
        </w:rPr>
        <w:t>τροπολογία</w:t>
      </w:r>
      <w:r>
        <w:rPr>
          <w:rFonts w:eastAsia="Times New Roman"/>
          <w:szCs w:val="24"/>
        </w:rPr>
        <w:t>ς 462/10 του σχεδίου νόμου του Υπουργείου Εξωτερικών</w:t>
      </w:r>
      <w:r>
        <w:rPr>
          <w:rFonts w:eastAsia="Times New Roman"/>
          <w:szCs w:val="24"/>
        </w:rPr>
        <w:t>:</w:t>
      </w:r>
      <w:r>
        <w:rPr>
          <w:rFonts w:eastAsia="Times New Roman"/>
          <w:szCs w:val="24"/>
        </w:rPr>
        <w:t xml:space="preserve"> «</w:t>
      </w:r>
      <w:r>
        <w:rPr>
          <w:rFonts w:eastAsia="Times New Roman" w:cs="Times New Roman"/>
          <w:szCs w:val="24"/>
        </w:rPr>
        <w:t>Κύρωση του Μνημονίου Συνεργασίας μεταξύ του Υπουργείου Εξωτερικών της Γεωργίας και του Υπο</w:t>
      </w:r>
      <w:r>
        <w:rPr>
          <w:rFonts w:eastAsia="Times New Roman" w:cs="Times New Roman"/>
          <w:szCs w:val="24"/>
        </w:rPr>
        <w:t>υργείου Εξωτερικών της Ελλάδας για την προσέγγιση της Γεωργίας στην Ευρωπαϊκή Ένωση και άλλες διατάξεις».</w:t>
      </w:r>
    </w:p>
    <w:p w14:paraId="11912DE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έχει υποβληθεί αίτημα από την Κοινοβουλευτική Ομάδα.</w:t>
      </w:r>
    </w:p>
    <w:p w14:paraId="11912DE4" w14:textId="77777777" w:rsidR="00E556F1" w:rsidRDefault="000E0791">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 xml:space="preserve">Οι </w:t>
      </w:r>
      <w:r>
        <w:rPr>
          <w:rFonts w:eastAsia="Times New Roman"/>
          <w:szCs w:val="24"/>
        </w:rPr>
        <w:t>απο</w:t>
      </w:r>
      <w:r>
        <w:rPr>
          <w:rFonts w:eastAsia="Times New Roman"/>
          <w:szCs w:val="24"/>
        </w:rPr>
        <w:t xml:space="preserve">δεχόμενοι την </w:t>
      </w:r>
      <w:r>
        <w:rPr>
          <w:rFonts w:eastAsia="Times New Roman"/>
          <w:bCs/>
          <w:szCs w:val="24"/>
        </w:rPr>
        <w:t>τροπολογία</w:t>
      </w:r>
      <w:r>
        <w:rPr>
          <w:rFonts w:eastAsia="Times New Roman"/>
          <w:szCs w:val="24"/>
        </w:rPr>
        <w:t xml:space="preserve"> λέγουν «ΝΑΙ».</w:t>
      </w:r>
    </w:p>
    <w:p w14:paraId="11912DE5" w14:textId="77777777" w:rsidR="00E556F1" w:rsidRDefault="000E0791">
      <w:pPr>
        <w:spacing w:line="600" w:lineRule="auto"/>
        <w:ind w:firstLine="720"/>
        <w:jc w:val="both"/>
        <w:rPr>
          <w:rFonts w:eastAsia="Times New Roman"/>
          <w:szCs w:val="24"/>
        </w:rPr>
      </w:pPr>
      <w:r>
        <w:rPr>
          <w:rFonts w:eastAsia="Times New Roman"/>
          <w:szCs w:val="24"/>
        </w:rPr>
        <w:t xml:space="preserve">Οι μη </w:t>
      </w:r>
      <w:r>
        <w:rPr>
          <w:rFonts w:eastAsia="Times New Roman"/>
          <w:szCs w:val="24"/>
        </w:rPr>
        <w:t>απο</w:t>
      </w:r>
      <w:r>
        <w:rPr>
          <w:rFonts w:eastAsia="Times New Roman"/>
          <w:szCs w:val="24"/>
        </w:rPr>
        <w:t xml:space="preserve">δεχόμενοι την </w:t>
      </w:r>
      <w:r>
        <w:rPr>
          <w:rFonts w:eastAsia="Times New Roman"/>
          <w:bCs/>
          <w:szCs w:val="24"/>
        </w:rPr>
        <w:t>τροπολογία</w:t>
      </w:r>
      <w:r>
        <w:rPr>
          <w:rFonts w:eastAsia="Times New Roman"/>
          <w:szCs w:val="24"/>
        </w:rPr>
        <w:t xml:space="preserve"> λέγουν «ΟΧΙ».</w:t>
      </w:r>
    </w:p>
    <w:p w14:paraId="11912DE6" w14:textId="77777777" w:rsidR="00E556F1" w:rsidRDefault="000E0791">
      <w:pPr>
        <w:spacing w:line="600" w:lineRule="auto"/>
        <w:ind w:firstLine="720"/>
        <w:jc w:val="both"/>
        <w:rPr>
          <w:rFonts w:eastAsia="Times New Roman"/>
          <w:szCs w:val="24"/>
        </w:rPr>
      </w:pPr>
      <w:r>
        <w:rPr>
          <w:rFonts w:eastAsia="Times New Roman"/>
          <w:szCs w:val="24"/>
        </w:rPr>
        <w:t>Οι αρνούμενοι ψήφο λέγουν «ΠΑΡΩΝ».</w:t>
      </w:r>
    </w:p>
    <w:p w14:paraId="11912DE7" w14:textId="77777777" w:rsidR="00E556F1" w:rsidRDefault="000E0791">
      <w:pPr>
        <w:spacing w:line="600" w:lineRule="auto"/>
        <w:ind w:firstLine="720"/>
        <w:jc w:val="both"/>
        <w:rPr>
          <w:rFonts w:eastAsia="Times New Roman"/>
          <w:szCs w:val="24"/>
        </w:rPr>
      </w:pPr>
      <w:r>
        <w:rPr>
          <w:rFonts w:eastAsia="Times New Roman"/>
          <w:szCs w:val="24"/>
        </w:rPr>
        <w:t xml:space="preserve">Καλούνται επί του καταλόγου η Βουλευτής κ. Αναστασία Γκαρά από τον ΣΥΡΙΖΑ και ο κ. Κωνσταντίνος Μπαργιώτας από το Ποτάμι. </w:t>
      </w:r>
    </w:p>
    <w:p w14:paraId="11912DE8" w14:textId="77777777" w:rsidR="00E556F1" w:rsidRDefault="000E0791">
      <w:pPr>
        <w:spacing w:line="600" w:lineRule="auto"/>
        <w:ind w:firstLine="720"/>
        <w:jc w:val="both"/>
        <w:rPr>
          <w:rFonts w:eastAsia="Times New Roman"/>
          <w:szCs w:val="24"/>
        </w:rPr>
      </w:pPr>
      <w:r>
        <w:rPr>
          <w:rFonts w:eastAsia="Times New Roman"/>
          <w:szCs w:val="24"/>
        </w:rPr>
        <w:t>Σας ενημερώνω, επίσης, ότ</w:t>
      </w:r>
      <w:r>
        <w:rPr>
          <w:rFonts w:eastAsia="Times New Roman"/>
          <w:szCs w:val="24"/>
        </w:rPr>
        <w:t xml:space="preserve">ι έχουν έρθει στο Προεδρείο τηλεομοιοτυπίες </w:t>
      </w:r>
      <w:r>
        <w:rPr>
          <w:rFonts w:eastAsia="Times New Roman"/>
          <w:szCs w:val="24"/>
        </w:rPr>
        <w:t>(</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της αρχής και επί των άρθρων του νομοσχεδίου. Οι ψήφοι αυτές θα ανακοινωθούν και θα συνυπολογιστού</w:t>
      </w:r>
      <w:r>
        <w:rPr>
          <w:rFonts w:eastAsia="Times New Roman"/>
          <w:szCs w:val="24"/>
        </w:rPr>
        <w:t>ν στην καταμέτρηση, η οποία θα ακολουθήσει.</w:t>
      </w:r>
    </w:p>
    <w:p w14:paraId="11912DE9"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έχουμε κάνει προτάσεις για τον Κανονισμό. Παραβιάζετε τον Κανονισμό!</w:t>
      </w:r>
    </w:p>
    <w:p w14:paraId="11912DEA"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επανειλημμένως έχετε κάνει τη Βουλή χωράφι σας. Τελ</w:t>
      </w:r>
      <w:r>
        <w:rPr>
          <w:rFonts w:eastAsia="Times New Roman" w:cs="Times New Roman"/>
          <w:szCs w:val="24"/>
        </w:rPr>
        <w:t xml:space="preserve">είωσε! Δεν υπάρχει κανένα αίτημα. Έχω προχωρήσει. Θα αναγνωστεί ο κατάλογος. </w:t>
      </w:r>
    </w:p>
    <w:p w14:paraId="11912DEB"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φωνάζουμε επί της ψηφοφορίας επί δέκα λεπτά. Είναι ντροπή! Για την ψηφοφορία σας φωνάζουμε δέκα λεπτά.</w:t>
      </w:r>
    </w:p>
    <w:p w14:paraId="11912DE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Θέλουμε να τοποθετηθούμε επί της </w:t>
      </w:r>
      <w:r>
        <w:rPr>
          <w:rFonts w:eastAsia="Times New Roman" w:cs="Times New Roman"/>
          <w:szCs w:val="24"/>
        </w:rPr>
        <w:t>ψηφοφορίας.</w:t>
      </w:r>
    </w:p>
    <w:p w14:paraId="11912DE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Καθίστε κάτω, κύριε Κουτσούκο. Δεν θέλει ενίσχυση ο κ. Λοβέρδος, είναι επαρκής.</w:t>
      </w:r>
    </w:p>
    <w:p w14:paraId="11912DE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βλέπω εδώ μια αίτηση του κ. Βενιζέλου. </w:t>
      </w:r>
    </w:p>
    <w:p w14:paraId="11912DEF"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Κύριε Βενιζέλο, δεν την είδα πρ</w:t>
      </w:r>
      <w:r>
        <w:rPr>
          <w:rFonts w:eastAsia="Times New Roman" w:cs="Times New Roman"/>
          <w:szCs w:val="24"/>
        </w:rPr>
        <w:t>ιν. Τώρα δεν μπορεί να γίνει τέτοια συζήτηση. Έχει αρχίσει η ανάγνωση του καταλόγου.</w:t>
      </w:r>
    </w:p>
    <w:p w14:paraId="11912DF0" w14:textId="77777777" w:rsidR="00E556F1" w:rsidRDefault="000E0791">
      <w:pPr>
        <w:spacing w:line="600" w:lineRule="auto"/>
        <w:ind w:firstLine="720"/>
        <w:jc w:val="both"/>
        <w:rPr>
          <w:rFonts w:eastAsia="Times New Roman" w:cs="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της Δημοκρατικής Συμπαράταξης ΠΑΣΟΚ-ΔΗΜΑΡ)</w:t>
      </w:r>
    </w:p>
    <w:p w14:paraId="11912DF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 xml:space="preserve">Αφήστε, θα τα πείτε με άλλους τρόπους, άλλη φορά. </w:t>
      </w:r>
    </w:p>
    <w:p w14:paraId="11912DF2"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κάνετε λάθος. Αφορά τη ψηφοφορία. Αφορά τη διαδικασία της ψηφοφορίας. </w:t>
      </w:r>
    </w:p>
    <w:p w14:paraId="11912DF3"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Τελείωσε. Δεν υπάρχει περίπτωση. </w:t>
      </w:r>
    </w:p>
    <w:p w14:paraId="11912DF4"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Ό,τι και να πείτε, αφορά τη διαδικασία της ψηφοφορίας.</w:t>
      </w:r>
    </w:p>
    <w:p w14:paraId="11912DF5"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Κύριε Λοβέρδο, τώρα θα αναγνωστεί ο κατάλογος. Δεν υπάρχει περίπτωση. Κάντε ό,τι νομίζετε.</w:t>
      </w:r>
    </w:p>
    <w:p w14:paraId="11912DF6" w14:textId="77777777" w:rsidR="00E556F1" w:rsidRDefault="000E0791">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11912DF7" w14:textId="77777777" w:rsidR="00E556F1" w:rsidRDefault="000E0791">
      <w:pPr>
        <w:spacing w:line="600" w:lineRule="auto"/>
        <w:ind w:firstLine="720"/>
        <w:jc w:val="center"/>
        <w:rPr>
          <w:rFonts w:eastAsia="Times New Roman" w:cs="Times New Roman"/>
          <w:szCs w:val="24"/>
        </w:rPr>
      </w:pPr>
      <w:r>
        <w:rPr>
          <w:rFonts w:eastAsia="Times New Roman"/>
          <w:szCs w:val="24"/>
        </w:rPr>
        <w:t>(ΨΗΦΟΦΟΡΙΑ)</w:t>
      </w:r>
    </w:p>
    <w:p w14:paraId="11912DF8" w14:textId="77777777" w:rsidR="00E556F1" w:rsidRDefault="000E0791">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11912DF9" w14:textId="77777777" w:rsidR="00E556F1" w:rsidRDefault="000E0791">
      <w:pPr>
        <w:spacing w:line="600" w:lineRule="auto"/>
        <w:ind w:firstLine="720"/>
        <w:jc w:val="both"/>
        <w:rPr>
          <w:rFonts w:eastAsia="Times New Roman"/>
          <w:szCs w:val="24"/>
        </w:rPr>
      </w:pPr>
      <w:r>
        <w:rPr>
          <w:rFonts w:eastAsia="Times New Roman"/>
          <w:b/>
          <w:szCs w:val="24"/>
        </w:rPr>
        <w:t>ΠΡΟΕΔΡΕΥΟΥΣΑ (Αναστασία Χριστοδουλοπο</w:t>
      </w:r>
      <w:r>
        <w:rPr>
          <w:rFonts w:eastAsia="Times New Roman"/>
          <w:b/>
          <w:szCs w:val="24"/>
        </w:rPr>
        <w:t xml:space="preserve">ύλου): </w:t>
      </w:r>
      <w:r>
        <w:rPr>
          <w:rFonts w:eastAsia="Times New Roman"/>
          <w:szCs w:val="24"/>
        </w:rPr>
        <w:t>Υπάρχει συνάδελφος, ο οποίος δεν άκουσε το όνομά του; Κανείς.</w:t>
      </w:r>
    </w:p>
    <w:p w14:paraId="11912DFA" w14:textId="77777777" w:rsidR="00E556F1" w:rsidRDefault="000E0791">
      <w:pPr>
        <w:spacing w:line="600" w:lineRule="auto"/>
        <w:ind w:firstLine="720"/>
        <w:jc w:val="both"/>
        <w:rPr>
          <w:rFonts w:eastAsia="Times New Roman"/>
          <w:szCs w:val="24"/>
        </w:rPr>
      </w:pPr>
      <w:r>
        <w:rPr>
          <w:rFonts w:eastAsia="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καταχωρίζονται </w:t>
      </w:r>
      <w:r>
        <w:rPr>
          <w:rFonts w:eastAsia="Times New Roman"/>
          <w:szCs w:val="24"/>
        </w:rPr>
        <w:t>στα Πρακτικά.</w:t>
      </w:r>
    </w:p>
    <w:p w14:paraId="11912DFB" w14:textId="77777777" w:rsidR="00E556F1" w:rsidRDefault="000E0791">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έχουν ως εξής:</w:t>
      </w:r>
    </w:p>
    <w:p w14:paraId="11912DFC" w14:textId="77777777" w:rsidR="00E556F1" w:rsidRDefault="000E0791">
      <w:pPr>
        <w:spacing w:line="600" w:lineRule="auto"/>
        <w:ind w:firstLine="720"/>
        <w:jc w:val="center"/>
        <w:rPr>
          <w:rFonts w:eastAsia="Times New Roman"/>
          <w:color w:val="FF0000"/>
          <w:szCs w:val="24"/>
        </w:rPr>
      </w:pPr>
      <w:r>
        <w:rPr>
          <w:rFonts w:eastAsia="Times New Roman"/>
          <w:color w:val="FF0000"/>
          <w:szCs w:val="24"/>
        </w:rPr>
        <w:t>(ΑΛΛΑΓΗ ΣΕΛΙΔΑΣ)</w:t>
      </w:r>
    </w:p>
    <w:p w14:paraId="11912DFD" w14:textId="77777777" w:rsidR="00E556F1" w:rsidRDefault="000E0791">
      <w:pPr>
        <w:spacing w:line="600" w:lineRule="auto"/>
        <w:ind w:firstLine="720"/>
        <w:jc w:val="center"/>
        <w:rPr>
          <w:rFonts w:eastAsia="Times New Roman"/>
          <w:szCs w:val="24"/>
        </w:rPr>
      </w:pPr>
      <w:r>
        <w:rPr>
          <w:rFonts w:eastAsia="Times New Roman"/>
          <w:szCs w:val="24"/>
        </w:rPr>
        <w:t>(Να καταχωριστούν οι σελ. 247-259)</w:t>
      </w:r>
    </w:p>
    <w:p w14:paraId="11912DFE" w14:textId="77777777" w:rsidR="00E556F1" w:rsidRDefault="000E0791">
      <w:pPr>
        <w:spacing w:line="600" w:lineRule="auto"/>
        <w:ind w:firstLine="720"/>
        <w:jc w:val="center"/>
        <w:rPr>
          <w:rFonts w:eastAsia="Times New Roman"/>
          <w:szCs w:val="24"/>
        </w:rPr>
      </w:pPr>
      <w:r>
        <w:rPr>
          <w:rFonts w:eastAsia="Times New Roman"/>
          <w:color w:val="FF0000"/>
          <w:szCs w:val="24"/>
        </w:rPr>
        <w:t>(ΑΛΛΑΓΗ ΣΕΛΙΔΑΣ)</w:t>
      </w:r>
    </w:p>
    <w:p w14:paraId="11912DFF" w14:textId="77777777" w:rsidR="00E556F1" w:rsidRDefault="000E0791">
      <w:pPr>
        <w:spacing w:line="600" w:lineRule="auto"/>
        <w:ind w:firstLine="720"/>
        <w:jc w:val="both"/>
        <w:rPr>
          <w:rFonts w:eastAsia="Times New Roman"/>
          <w:szCs w:val="24"/>
        </w:rPr>
      </w:pPr>
      <w:r>
        <w:rPr>
          <w:rFonts w:eastAsia="Times New Roman"/>
          <w:szCs w:val="24"/>
        </w:rPr>
        <w:t>(</w:t>
      </w:r>
      <w:r>
        <w:rPr>
          <w:rFonts w:eastAsia="Times New Roman"/>
          <w:szCs w:val="24"/>
        </w:rPr>
        <w:t>Κατά τη διάρκεια</w:t>
      </w:r>
      <w:r>
        <w:rPr>
          <w:rFonts w:eastAsia="Times New Roman"/>
          <w:szCs w:val="24"/>
        </w:rPr>
        <w:t xml:space="preserve"> της ψηφοφορίας την Προεδρική Έδρα καταλαμβάνει ο Α΄ Αντιπρόεδρος της Βουλής κ. </w:t>
      </w:r>
      <w:r w:rsidRPr="00A33B5C">
        <w:rPr>
          <w:rFonts w:eastAsia="Times New Roman"/>
          <w:b/>
          <w:szCs w:val="24"/>
        </w:rPr>
        <w:t>ΑΝΑΣΤΑΣΙΟΣ ΚΟΥΡΑΚΗΣ</w:t>
      </w:r>
      <w:r>
        <w:rPr>
          <w:rFonts w:eastAsia="Times New Roman"/>
          <w:szCs w:val="24"/>
        </w:rPr>
        <w:t>)</w:t>
      </w:r>
    </w:p>
    <w:p w14:paraId="11912E00" w14:textId="77777777" w:rsidR="00E556F1" w:rsidRDefault="000E0791">
      <w:pPr>
        <w:spacing w:line="600" w:lineRule="auto"/>
        <w:ind w:firstLine="720"/>
        <w:jc w:val="both"/>
        <w:rPr>
          <w:rFonts w:eastAsia="Times New Roman" w:cs="Times New Roman"/>
        </w:rPr>
      </w:pPr>
      <w:r>
        <w:rPr>
          <w:rFonts w:eastAsia="Times New Roman"/>
          <w:b/>
        </w:rPr>
        <w:t>ΠΡΟΕΔΡΕΥΩΝ (Αναστάσιος Κουράκης):</w:t>
      </w:r>
      <w:r>
        <w:rPr>
          <w:rFonts w:eastAsia="Times New Roman"/>
        </w:rPr>
        <w:t xml:space="preserve"> </w:t>
      </w:r>
      <w:r>
        <w:rPr>
          <w:rFonts w:eastAsia="Times New Roman" w:cs="Times New Roman"/>
        </w:rPr>
        <w:t>Κυρίες και κύριοι συ</w:t>
      </w:r>
      <w:r>
        <w:rPr>
          <w:rFonts w:eastAsia="Times New Roman" w:cs="Times New Roman"/>
        </w:rPr>
        <w:t xml:space="preserve">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Pr>
          <w:rFonts w:eastAsia="Times New Roman" w:cs="Times New Roman"/>
        </w:rPr>
        <w:t xml:space="preserve">και λειτουργίας της Βουλής, είκοσι επτά μαθητές και μαθήτριες και τρεις εκπαιδευτικοί συνοδοί από το Β΄ </w:t>
      </w:r>
      <w:r>
        <w:rPr>
          <w:rFonts w:eastAsia="Times New Roman" w:cs="Times New Roman"/>
        </w:rPr>
        <w:t xml:space="preserve">Δημοτικό </w:t>
      </w:r>
      <w:r>
        <w:rPr>
          <w:rFonts w:eastAsia="Times New Roman" w:cs="Times New Roman"/>
        </w:rPr>
        <w:t xml:space="preserve">Σχολείο Αταλάντης Φθιώτιδας. </w:t>
      </w:r>
    </w:p>
    <w:p w14:paraId="11912E01" w14:textId="77777777" w:rsidR="00E556F1" w:rsidRDefault="000E0791">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11912E02" w14:textId="77777777" w:rsidR="00E556F1" w:rsidRDefault="000E079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1912E03" w14:textId="77777777" w:rsidR="00E556F1" w:rsidRDefault="000E0791">
      <w:pPr>
        <w:spacing w:line="600" w:lineRule="auto"/>
        <w:ind w:firstLine="720"/>
        <w:jc w:val="both"/>
        <w:rPr>
          <w:rFonts w:eastAsia="Times New Roman"/>
          <w:szCs w:val="24"/>
        </w:rPr>
      </w:pPr>
      <w:r>
        <w:rPr>
          <w:rFonts w:eastAsia="Times New Roman"/>
          <w:szCs w:val="24"/>
        </w:rPr>
        <w:t>Επίσης, σας ενημερώνω ότι έχουν έλθει</w:t>
      </w:r>
      <w:r>
        <w:rPr>
          <w:rFonts w:eastAsia="Times New Roman"/>
          <w:szCs w:val="24"/>
        </w:rPr>
        <w:t xml:space="preserve"> στο Προεδρείο επιστολές των συναδέλφων κ. Κωνσταντίνου </w:t>
      </w:r>
      <w:r>
        <w:rPr>
          <w:rFonts w:eastAsia="Times New Roman"/>
          <w:szCs w:val="24"/>
        </w:rPr>
        <w:t>Ζουράρι</w:t>
      </w:r>
      <w:r>
        <w:rPr>
          <w:rFonts w:eastAsia="Times New Roman"/>
          <w:szCs w:val="24"/>
        </w:rPr>
        <w:t xml:space="preserve">, κ. </w:t>
      </w:r>
      <w:r>
        <w:rPr>
          <w:rFonts w:eastAsia="Times New Roman"/>
          <w:szCs w:val="24"/>
        </w:rPr>
        <w:t xml:space="preserve">Δημητρίου </w:t>
      </w:r>
      <w:r>
        <w:rPr>
          <w:rFonts w:eastAsia="Times New Roman"/>
          <w:szCs w:val="24"/>
        </w:rPr>
        <w:t>Καμμένου, κ. Θεοχάρη Θεοχάρη, κ. Δημητρίου Κρεμαστινού, κ. Αικατερίνης Μάρκου, κ. Ιάσονα Φωτήλα, κ. Φώφης Γεννηματά και κ. Γεώργιου Αρβανιτίδη</w:t>
      </w:r>
      <w:r>
        <w:rPr>
          <w:rFonts w:eastAsia="Times New Roman"/>
          <w:szCs w:val="24"/>
        </w:rPr>
        <w:t>,</w:t>
      </w:r>
      <w:r>
        <w:rPr>
          <w:rFonts w:eastAsia="Times New Roman"/>
          <w:szCs w:val="24"/>
        </w:rPr>
        <w:t xml:space="preserve"> που απουσιάζουν και με επιστολή μας γνωρίζουν ότι αν ήταν παρόντες θα ψήφιζαν «ΝΑΙ».</w:t>
      </w:r>
    </w:p>
    <w:p w14:paraId="11912E04" w14:textId="77777777" w:rsidR="00E556F1" w:rsidRDefault="000E0791">
      <w:pPr>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11912E05" w14:textId="77777777" w:rsidR="00E556F1" w:rsidRDefault="000E0791">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προαναφερθείσες επιστολές καταχωρίζονται στα Πρακτικά και έχουν ως εξής:</w:t>
      </w:r>
    </w:p>
    <w:p w14:paraId="11912E06" w14:textId="77777777" w:rsidR="00E556F1" w:rsidRDefault="000E0791">
      <w:pPr>
        <w:spacing w:line="600" w:lineRule="auto"/>
        <w:ind w:firstLine="720"/>
        <w:jc w:val="center"/>
        <w:rPr>
          <w:rFonts w:eastAsia="Times New Roman"/>
          <w:color w:val="FF0000"/>
          <w:szCs w:val="24"/>
        </w:rPr>
      </w:pPr>
      <w:r>
        <w:rPr>
          <w:rFonts w:eastAsia="Times New Roman"/>
          <w:color w:val="FF0000"/>
          <w:szCs w:val="24"/>
        </w:rPr>
        <w:t>(ΑΛΛΑΓΗ ΣΕΛΙΔΑΣ)</w:t>
      </w:r>
    </w:p>
    <w:p w14:paraId="11912E07" w14:textId="77777777" w:rsidR="00E556F1" w:rsidRDefault="000E0791">
      <w:pPr>
        <w:spacing w:line="600" w:lineRule="auto"/>
        <w:ind w:firstLine="720"/>
        <w:jc w:val="center"/>
        <w:rPr>
          <w:rFonts w:eastAsia="Times New Roman"/>
          <w:szCs w:val="24"/>
        </w:rPr>
      </w:pPr>
      <w:r>
        <w:rPr>
          <w:rFonts w:eastAsia="Times New Roman"/>
          <w:szCs w:val="24"/>
        </w:rPr>
        <w:t>(Να καταχωριστούν οι σελ. 262-269)</w:t>
      </w:r>
    </w:p>
    <w:p w14:paraId="11912E08" w14:textId="77777777" w:rsidR="00E556F1" w:rsidRDefault="000E0791">
      <w:pPr>
        <w:spacing w:line="600" w:lineRule="auto"/>
        <w:ind w:firstLine="720"/>
        <w:jc w:val="center"/>
        <w:rPr>
          <w:rFonts w:eastAsia="Times New Roman"/>
          <w:color w:val="FF0000"/>
          <w:szCs w:val="24"/>
        </w:rPr>
      </w:pPr>
      <w:r>
        <w:rPr>
          <w:rFonts w:eastAsia="Times New Roman"/>
          <w:color w:val="FF0000"/>
          <w:szCs w:val="24"/>
        </w:rPr>
        <w:t>(ΑΛΛΑΓΗ ΣΕΛΙΔΑΣ)</w:t>
      </w:r>
    </w:p>
    <w:p w14:paraId="11912E09"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κηρύσσεται περαιωμένη η ψηφοφορία και παρακαλώ του</w:t>
      </w:r>
      <w:r>
        <w:rPr>
          <w:rFonts w:eastAsia="Times New Roman"/>
          <w:szCs w:val="24"/>
        </w:rPr>
        <w:t>ς κύριους ψηφολέκτες να προβούν στην καταμέτρηση των ψήφων και την εξαγωγή του αποτελέσματος.</w:t>
      </w:r>
      <w:r>
        <w:rPr>
          <w:rFonts w:eastAsia="Times New Roman"/>
          <w:szCs w:val="24"/>
        </w:rPr>
        <w:t xml:space="preserve"> </w:t>
      </w:r>
    </w:p>
    <w:p w14:paraId="11912E0A" w14:textId="77777777" w:rsidR="00E556F1" w:rsidRDefault="000E0791">
      <w:pPr>
        <w:spacing w:line="600" w:lineRule="auto"/>
        <w:ind w:firstLine="720"/>
        <w:jc w:val="center"/>
        <w:rPr>
          <w:rFonts w:eastAsia="Times New Roman"/>
          <w:szCs w:val="24"/>
        </w:rPr>
      </w:pPr>
      <w:r>
        <w:rPr>
          <w:rFonts w:eastAsia="Times New Roman"/>
          <w:szCs w:val="24"/>
        </w:rPr>
        <w:t>(ΚΑΤΑΜΕΤΡΗΣΗ)</w:t>
      </w:r>
    </w:p>
    <w:p w14:paraId="11912E0B" w14:textId="77777777" w:rsidR="00E556F1" w:rsidRDefault="000E079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Μ</w:t>
      </w:r>
      <w:r>
        <w:rPr>
          <w:rFonts w:eastAsia="Times New Roman" w:cs="Times New Roman"/>
          <w:szCs w:val="24"/>
        </w:rPr>
        <w:t>έχρι να ολοκληρωθεί η καταμέτρηση, προχωρούμε στην ψήφιση των υπολοίπων σχεδίων νόμ</w:t>
      </w:r>
      <w:r>
        <w:rPr>
          <w:rFonts w:eastAsia="Times New Roman" w:cs="Times New Roman"/>
          <w:szCs w:val="24"/>
        </w:rPr>
        <w:t>ου</w:t>
      </w:r>
      <w:r>
        <w:rPr>
          <w:rFonts w:eastAsia="Times New Roman" w:cs="Times New Roman"/>
          <w:szCs w:val="24"/>
        </w:rPr>
        <w:t xml:space="preserve"> του Υπουργείου Εξωτερικών.</w:t>
      </w:r>
    </w:p>
    <w:p w14:paraId="11912E0C"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τον λόγο, κύριε Πρόεδρε.</w:t>
      </w:r>
    </w:p>
    <w:p w14:paraId="11912E0D"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w:t>
      </w:r>
    </w:p>
    <w:p w14:paraId="11912E0E"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Επειδή είχαμε ένα διαδικαστικό θέμα με την κ. Χριστοφιλοπούλου, έχω στείλει μία επιστολή μου, που υπογράφουν δύο συνάδελφοι, βάσει της οποίας</w:t>
      </w:r>
      <w:r>
        <w:rPr>
          <w:rFonts w:eastAsia="Times New Roman" w:cs="Times New Roman"/>
          <w:szCs w:val="24"/>
        </w:rPr>
        <w:t xml:space="preserve"> θέλω μια διαδικαστική διευκρίνιση πριν ολοκληρωθεί η ψηφοφορία.</w:t>
      </w:r>
    </w:p>
    <w:p w14:paraId="11912E0F"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σας πω το εξής. Είχατε υποβάλει στην αρχή το αίτημα. Το εξετάσαμε στο Προεδρείο και δεν γίνεται δεκτό. Θα προχωρήσουμε στο σύνολο την ψηφοφορία σήμερα.</w:t>
      </w:r>
    </w:p>
    <w:p w14:paraId="11912E10" w14:textId="77777777" w:rsidR="00E556F1" w:rsidRDefault="000E0791">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ΔΡΕΑΣ ΛΟΒΕΡΔΟΣ:</w:t>
      </w:r>
      <w:r>
        <w:rPr>
          <w:rFonts w:eastAsia="Times New Roman" w:cs="Times New Roman"/>
          <w:szCs w:val="24"/>
        </w:rPr>
        <w:t xml:space="preserve"> Ακούστε με, κύριε Πρόεδρε. Για τις ανάγκες της πολιτικής σχέσης που έχουμε με τον κόσμο</w:t>
      </w:r>
      <w:r>
        <w:rPr>
          <w:rFonts w:eastAsia="Times New Roman" w:cs="Times New Roman"/>
          <w:szCs w:val="24"/>
        </w:rPr>
        <w:t>,</w:t>
      </w:r>
      <w:r>
        <w:rPr>
          <w:rFonts w:eastAsia="Times New Roman" w:cs="Times New Roman"/>
          <w:szCs w:val="24"/>
        </w:rPr>
        <w:t xml:space="preserve"> που μας έχει στείλει εδώ ως Κοινοβουλευτική Ομάδα, κάναμε δύο προτάσεις, κύριε Πρόεδρε. Η μία πρόταση αφορούσε τον Υπουργό Δικαιοσύνης. Αν δεν δεχόταν </w:t>
      </w:r>
      <w:r>
        <w:rPr>
          <w:rFonts w:eastAsia="Times New Roman" w:cs="Times New Roman"/>
          <w:szCs w:val="24"/>
        </w:rPr>
        <w:t>μια τροπολογία</w:t>
      </w:r>
      <w:r>
        <w:rPr>
          <w:rFonts w:eastAsia="Times New Roman" w:cs="Times New Roman"/>
          <w:szCs w:val="24"/>
        </w:rPr>
        <w:t>,</w:t>
      </w:r>
      <w:r>
        <w:rPr>
          <w:rFonts w:eastAsia="Times New Roman" w:cs="Times New Roman"/>
          <w:szCs w:val="24"/>
        </w:rPr>
        <w:t xml:space="preserve"> που του είπαμε για την παράγραφο 5, να διαχωριστούν οι παράγραφοι του υπό ψήφιση άρθρου, που ήταν και σε ονομαστική ψηφοφορία.</w:t>
      </w:r>
    </w:p>
    <w:p w14:paraId="11912E11"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Αυτή απορρίφθηκε χωρίς να μας απαντηθεί ποτέ, όχι από τον Υπουργό, από την κοινοβουλευτική Πλειοψηφία, που πρότει</w:t>
      </w:r>
      <w:r>
        <w:rPr>
          <w:rFonts w:eastAsia="Times New Roman" w:cs="Times New Roman"/>
          <w:szCs w:val="24"/>
        </w:rPr>
        <w:t>νε την ονομαστική, από το Προεδρείο, από κάποιον. Είναι κοινοβουλευτικό θέμα αυτό. Ο Υπουργός θα μπορούσε να προσθέσει μία φράση και να καλυφθούμε. Δεν το έκανε. Έχει ευχέρεια. Όμως, το Προεδρείο της Βουλής και η κοινοβουλευτική Πλειοψηφία, που καταθέτει π</w:t>
      </w:r>
      <w:r>
        <w:rPr>
          <w:rFonts w:eastAsia="Times New Roman" w:cs="Times New Roman"/>
          <w:szCs w:val="24"/>
        </w:rPr>
        <w:t>ρόταση ονομαστικής, μας χρωστάνε μια απάντηση. Δεν έγινε δυνατή η άρθρωση αυτή του επιχειρήματός μας.</w:t>
      </w:r>
    </w:p>
    <w:p w14:paraId="11912E12" w14:textId="77777777" w:rsidR="00E556F1" w:rsidRDefault="000E0791">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γινε κάτι άλλο, κύριε Πρόεδρε. Γενικεύτηκε πολιτικά η συζήτηση, πήγε μέχρι και σε κανάλια, πήγε όπου θέλετε και χάθηκε το θέμα μας. Το θέμα μας είναι </w:t>
      </w:r>
      <w:r>
        <w:rPr>
          <w:rFonts w:eastAsia="Times New Roman" w:cs="Times New Roman"/>
          <w:szCs w:val="24"/>
        </w:rPr>
        <w:t>πάρα πολύ σοβαρό. Μας παρακολουθεί ο ελληνικός λαός. Χάθηκε η δυνατότητα να διαχωριστούν οι παράγραφοι και καταφύγαμε στο μέσο της ψήφισης με επιφύλαξη, που είναι για τα Πρακτικά, δεν είναι για το αποτέλεσμα της ψηφοφορίας.</w:t>
      </w:r>
    </w:p>
    <w:p w14:paraId="11912E13" w14:textId="77777777" w:rsidR="00E556F1" w:rsidRDefault="000E0791">
      <w:pPr>
        <w:spacing w:line="600" w:lineRule="auto"/>
        <w:ind w:firstLine="720"/>
        <w:jc w:val="both"/>
        <w:rPr>
          <w:rFonts w:eastAsia="Times New Roman"/>
          <w:szCs w:val="24"/>
        </w:rPr>
      </w:pPr>
      <w:r>
        <w:rPr>
          <w:rFonts w:eastAsia="Times New Roman"/>
          <w:szCs w:val="24"/>
        </w:rPr>
        <w:t>Το δεύτερο θέμα που είχαμε βάλει</w:t>
      </w:r>
      <w:r>
        <w:rPr>
          <w:rFonts w:eastAsia="Times New Roman"/>
          <w:szCs w:val="24"/>
        </w:rPr>
        <w:t xml:space="preserve"> και για το οποίο δεν μας επέτρεψε, ενώπιον της Βουλής με την Αίθουσα γεμάτη, το Προεδρείο να πάρουμε τον λόγο, αφορά αυτό που είπατε. Η ψηφοφορία στο σύνολο, κατά το άρθρο 104, γίνεται αργότερα για να δούμε τι ψηφίστηκε.</w:t>
      </w:r>
    </w:p>
    <w:p w14:paraId="11912E14"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το ξέρω. Το είπατε στην αρχή. Το έχουμε συζητήσει ξανά.</w:t>
      </w:r>
    </w:p>
    <w:p w14:paraId="11912E15"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μπορεί, όμως, το Προεδρείο της Βουλής…</w:t>
      </w:r>
    </w:p>
    <w:p w14:paraId="11912E16"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σύμφωνοι.</w:t>
      </w:r>
    </w:p>
    <w:p w14:paraId="11912E17"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…όταν δεν του δίνει, κύριε Πρόεδρε, τη δυνατότητα ο Κανονισμός της</w:t>
      </w:r>
      <w:r>
        <w:rPr>
          <w:rFonts w:eastAsia="Times New Roman"/>
          <w:szCs w:val="24"/>
        </w:rPr>
        <w:t xml:space="preserve"> Βουλής να κάνει </w:t>
      </w:r>
      <w:r>
        <w:rPr>
          <w:rFonts w:eastAsia="Times New Roman"/>
          <w:szCs w:val="24"/>
        </w:rPr>
        <w:t>α</w:t>
      </w:r>
      <w:r>
        <w:rPr>
          <w:rFonts w:eastAsia="Times New Roman"/>
          <w:szCs w:val="24"/>
        </w:rPr>
        <w:t>λλ</w:t>
      </w:r>
      <w:r>
        <w:rPr>
          <w:rFonts w:eastAsia="Times New Roman"/>
          <w:szCs w:val="24"/>
        </w:rPr>
        <w:t>ιώ</w:t>
      </w:r>
      <w:r>
        <w:rPr>
          <w:rFonts w:eastAsia="Times New Roman"/>
          <w:szCs w:val="24"/>
        </w:rPr>
        <w:t>ς, να το παραβιάζει τόσο ωμά.</w:t>
      </w:r>
    </w:p>
    <w:p w14:paraId="11912E18"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είναι μία πρακτική την οποία ακολουθούμε…</w:t>
      </w:r>
    </w:p>
    <w:p w14:paraId="11912E19"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Κλείνω τη σκέψη μου, κύριε Πρόεδρε.</w:t>
      </w:r>
    </w:p>
    <w:p w14:paraId="11912E1A" w14:textId="77777777" w:rsidR="00E556F1" w:rsidRDefault="000E0791">
      <w:pPr>
        <w:spacing w:line="600" w:lineRule="auto"/>
        <w:ind w:firstLine="720"/>
        <w:jc w:val="both"/>
        <w:rPr>
          <w:rFonts w:eastAsia="Times New Roman"/>
          <w:szCs w:val="24"/>
        </w:rPr>
      </w:pPr>
      <w:r>
        <w:rPr>
          <w:rFonts w:eastAsia="Times New Roman"/>
          <w:szCs w:val="24"/>
        </w:rPr>
        <w:t>Για να αποφύγουμε τη μομφή, ψηφίσατε και αφού δεν έχουμε το περιθώριο</w:t>
      </w:r>
      <w:r>
        <w:rPr>
          <w:rFonts w:eastAsia="Times New Roman"/>
          <w:szCs w:val="24"/>
        </w:rPr>
        <w:t xml:space="preserve"> μιας ή δύο ημερών, μας οδηγείτε να αποχωρήσουμε από τη δεύτερη ψηφοφορία επί του συνόλου. Και αυτό δεν είναι σωστό, αλλά γίνεται ως λύση ανάγκης, γιατί παραβιάζει το Προεδρείο τον Κανονισμό. Ο Πρόεδρος της Βουλής ήταν εδώ. Δηλαδή, θα πάμε σε μια οργάνωση </w:t>
      </w:r>
      <w:r>
        <w:rPr>
          <w:rFonts w:eastAsia="Times New Roman"/>
          <w:szCs w:val="24"/>
        </w:rPr>
        <w:t>μομφής εναντίον σας; Δεν είναι σωστό!</w:t>
      </w:r>
    </w:p>
    <w:p w14:paraId="11912E1B"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Λοβέρδο.</w:t>
      </w:r>
    </w:p>
    <w:p w14:paraId="11912E1C"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Άρα, αρκούμαστε σε μια καταγγελία της πρακτικής του Προέδρου της Βουλής και του Προεδρείου. Ζητάμε να μην επαναληφθεί. Αύριο το πρωί έχουμε πάλι</w:t>
      </w:r>
      <w:r>
        <w:rPr>
          <w:rFonts w:eastAsia="Times New Roman"/>
          <w:szCs w:val="24"/>
        </w:rPr>
        <w:t xml:space="preserve"> κυρώσεις. Θα κάνουμε πάλι την ίδια συζήτηση. Ακούγεται, κύριε Πρόεδρε, ότι θα έρθουν αύριο προαπαιτούμενα. Θα πάμε πάλι έτσι;</w:t>
      </w:r>
    </w:p>
    <w:p w14:paraId="11912E1D" w14:textId="77777777" w:rsidR="00E556F1" w:rsidRDefault="000E0791">
      <w:pPr>
        <w:spacing w:line="600" w:lineRule="auto"/>
        <w:ind w:firstLine="720"/>
        <w:jc w:val="both"/>
        <w:rPr>
          <w:rFonts w:eastAsia="Times New Roman"/>
          <w:szCs w:val="24"/>
        </w:rPr>
      </w:pPr>
      <w:r>
        <w:rPr>
          <w:rFonts w:eastAsia="Times New Roman"/>
          <w:szCs w:val="24"/>
        </w:rPr>
        <w:t>Σας ζητάμε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από τώρα, επειδή το στραβό έγινε ακόμη μια φορά, να μη γίνει και αύριο το πρωί.</w:t>
      </w:r>
    </w:p>
    <w:p w14:paraId="11912E1E"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w:t>
      </w:r>
      <w:r>
        <w:rPr>
          <w:rFonts w:eastAsia="Times New Roman"/>
          <w:b/>
          <w:szCs w:val="24"/>
        </w:rPr>
        <w:t>ης):</w:t>
      </w:r>
      <w:r>
        <w:rPr>
          <w:rFonts w:eastAsia="Times New Roman"/>
          <w:szCs w:val="24"/>
        </w:rPr>
        <w:t xml:space="preserve"> Καλώς, κύριε Λοβέρδο.</w:t>
      </w:r>
    </w:p>
    <w:p w14:paraId="11912E1F" w14:textId="77777777" w:rsidR="00E556F1" w:rsidRDefault="000E0791">
      <w:pPr>
        <w:spacing w:line="600" w:lineRule="auto"/>
        <w:ind w:firstLine="720"/>
        <w:jc w:val="both"/>
        <w:rPr>
          <w:rFonts w:eastAsia="Times New Roman"/>
          <w:szCs w:val="24"/>
        </w:rPr>
      </w:pPr>
      <w:r>
        <w:rPr>
          <w:rFonts w:eastAsia="Times New Roman"/>
          <w:szCs w:val="24"/>
        </w:rPr>
        <w:t>Κυρίες και κύριοι συνάδελφοι, εισερχό</w:t>
      </w:r>
      <w:r>
        <w:rPr>
          <w:rFonts w:eastAsia="Times New Roman"/>
          <w:szCs w:val="24"/>
        </w:rPr>
        <w:t>μαστε</w:t>
      </w:r>
      <w:r>
        <w:rPr>
          <w:rFonts w:eastAsia="Times New Roman"/>
          <w:szCs w:val="24"/>
        </w:rPr>
        <w:t xml:space="preserve"> στην ψήφιση του σχεδίου νόμου του Υπουργείου Εξωτερικών</w:t>
      </w:r>
      <w:r>
        <w:rPr>
          <w:rFonts w:eastAsia="Times New Roman"/>
          <w:szCs w:val="24"/>
        </w:rPr>
        <w:t>:</w:t>
      </w:r>
      <w:r>
        <w:rPr>
          <w:rFonts w:eastAsia="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της Δη</w:t>
      </w:r>
      <w:r>
        <w:rPr>
          <w:rFonts w:eastAsia="Times New Roman"/>
          <w:szCs w:val="24"/>
        </w:rPr>
        <w:t>μοκρατίας του Αζερμπαϊτζάν σε θέματα Ευρωπαϊκής Ένωσης και άλλες διατάξεις».</w:t>
      </w:r>
    </w:p>
    <w:p w14:paraId="11912E20" w14:textId="77777777" w:rsidR="00E556F1" w:rsidRDefault="000E0791">
      <w:pPr>
        <w:spacing w:line="600" w:lineRule="auto"/>
        <w:ind w:firstLine="720"/>
        <w:jc w:val="both"/>
        <w:rPr>
          <w:rFonts w:eastAsia="Times New Roman"/>
          <w:b/>
          <w:szCs w:val="24"/>
        </w:rPr>
      </w:pPr>
      <w:r>
        <w:rPr>
          <w:rFonts w:eastAsia="Times New Roman"/>
          <w:szCs w:val="24"/>
        </w:rPr>
        <w:t>Ερωτάται το Σώμα: Γίνεται δεκτό το νομοσχέδιο επί της αρχής;</w:t>
      </w:r>
    </w:p>
    <w:p w14:paraId="11912E21"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 δεκτό.</w:t>
      </w:r>
    </w:p>
    <w:p w14:paraId="11912E22"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 Νέα Δημοκρατία απουσιάζει.</w:t>
      </w:r>
    </w:p>
    <w:p w14:paraId="11912E23"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w:t>
      </w:r>
      <w:r>
        <w:rPr>
          <w:rFonts w:eastAsia="Times New Roman"/>
          <w:szCs w:val="24"/>
        </w:rPr>
        <w:t>ά πλειοψηφία.</w:t>
      </w:r>
    </w:p>
    <w:p w14:paraId="11912E24" w14:textId="77777777" w:rsidR="00E556F1" w:rsidRDefault="000E0791">
      <w:pPr>
        <w:spacing w:line="600" w:lineRule="auto"/>
        <w:ind w:firstLine="720"/>
        <w:jc w:val="both"/>
        <w:rPr>
          <w:rFonts w:eastAsia="Times New Roman"/>
          <w:b/>
          <w:szCs w:val="24"/>
        </w:rPr>
      </w:pPr>
      <w:r>
        <w:rPr>
          <w:rFonts w:eastAsia="Times New Roman"/>
          <w:b/>
          <w:szCs w:val="24"/>
        </w:rPr>
        <w:t>ΑΝΔΡΕΑΣ ΛΟΒΕΡΔΟΣ:</w:t>
      </w:r>
      <w:r>
        <w:rPr>
          <w:rFonts w:eastAsia="Times New Roman"/>
          <w:szCs w:val="24"/>
        </w:rPr>
        <w:t xml:space="preserve"> Δεκτό, δεκτό.</w:t>
      </w:r>
    </w:p>
    <w:p w14:paraId="11912E25"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26"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27"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28" w14:textId="77777777" w:rsidR="00E556F1" w:rsidRDefault="000E0791">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11912E29"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w:t>
      </w:r>
      <w:r>
        <w:rPr>
          <w:rFonts w:eastAsia="Times New Roman"/>
          <w:szCs w:val="24"/>
        </w:rPr>
        <w:t>νεπώς το σχέδιο νόμου του Υπουργείου Εξωτερικών</w:t>
      </w:r>
      <w:r>
        <w:rPr>
          <w:rFonts w:eastAsia="Times New Roman"/>
          <w:szCs w:val="24"/>
        </w:rPr>
        <w:t>:</w:t>
      </w:r>
      <w:r>
        <w:rPr>
          <w:rFonts w:eastAsia="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 και άλλες διατάξεις» έγ</w:t>
      </w:r>
      <w:r>
        <w:rPr>
          <w:rFonts w:eastAsia="Times New Roman"/>
          <w:szCs w:val="24"/>
        </w:rPr>
        <w:t>ινε δεκτό επί της αρχής κατά πλειοψηφία.</w:t>
      </w:r>
    </w:p>
    <w:p w14:paraId="11912E2A" w14:textId="77777777" w:rsidR="00E556F1" w:rsidRDefault="000E0791">
      <w:pPr>
        <w:spacing w:line="600" w:lineRule="auto"/>
        <w:ind w:firstLine="720"/>
        <w:jc w:val="both"/>
        <w:rPr>
          <w:rFonts w:eastAsia="Times New Roman"/>
          <w:szCs w:val="24"/>
        </w:rPr>
      </w:pPr>
      <w:r>
        <w:rPr>
          <w:rFonts w:eastAsia="Times New Roman"/>
          <w:szCs w:val="24"/>
        </w:rPr>
        <w:t>Εισερχόμαστε στην ψήφιση των άρθρων και της τροπολογίας.</w:t>
      </w:r>
    </w:p>
    <w:p w14:paraId="11912E2B" w14:textId="77777777" w:rsidR="00E556F1" w:rsidRDefault="000E0791">
      <w:pPr>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11912E2C"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 δεκτό.</w:t>
      </w:r>
    </w:p>
    <w:p w14:paraId="11912E2D"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 Νέα Δημοκρατία απουσιάζει.</w:t>
      </w:r>
    </w:p>
    <w:p w14:paraId="11912E2E"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11912E2F" w14:textId="77777777" w:rsidR="00E556F1" w:rsidRDefault="000E0791">
      <w:pPr>
        <w:spacing w:line="600" w:lineRule="auto"/>
        <w:ind w:firstLine="720"/>
        <w:jc w:val="both"/>
        <w:rPr>
          <w:rFonts w:eastAsia="Times New Roman"/>
          <w:b/>
          <w:szCs w:val="24"/>
        </w:rPr>
      </w:pPr>
      <w:r>
        <w:rPr>
          <w:rFonts w:eastAsia="Times New Roman"/>
          <w:b/>
          <w:szCs w:val="24"/>
        </w:rPr>
        <w:t>ΑΝΔΡΕΑΣ ΛΟΒΕΡΔΟΣ:</w:t>
      </w:r>
      <w:r>
        <w:rPr>
          <w:rFonts w:eastAsia="Times New Roman"/>
          <w:szCs w:val="24"/>
        </w:rPr>
        <w:t xml:space="preserve"> Δεκτό, δεκτό.</w:t>
      </w:r>
    </w:p>
    <w:p w14:paraId="11912E30"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31"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32"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33" w14:textId="77777777" w:rsidR="00E556F1" w:rsidRDefault="000E0791">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11912E34" w14:textId="77777777" w:rsidR="00E556F1" w:rsidRDefault="000E0791">
      <w:pPr>
        <w:spacing w:line="600" w:lineRule="auto"/>
        <w:ind w:firstLine="720"/>
        <w:jc w:val="both"/>
        <w:rPr>
          <w:rFonts w:eastAsia="Times New Roman"/>
          <w:szCs w:val="24"/>
        </w:rPr>
      </w:pPr>
      <w:r>
        <w:rPr>
          <w:rFonts w:eastAsia="Times New Roman"/>
          <w:b/>
          <w:szCs w:val="24"/>
        </w:rPr>
        <w:t>ΠΡΟΕΔΡΕΥΩΝ (Αν</w:t>
      </w:r>
      <w:r>
        <w:rPr>
          <w:rFonts w:eastAsia="Times New Roman"/>
          <w:b/>
          <w:szCs w:val="24"/>
        </w:rPr>
        <w:t>αστάσιος Κουράκης):</w:t>
      </w:r>
      <w:r>
        <w:rPr>
          <w:rFonts w:eastAsia="Times New Roman"/>
          <w:szCs w:val="24"/>
        </w:rPr>
        <w:t xml:space="preserve"> Συνεπώς το άρθρο πρώτο έγινε δεκτό ως έχει κατά πλειοψηφία.</w:t>
      </w:r>
    </w:p>
    <w:p w14:paraId="11912E35" w14:textId="77777777" w:rsidR="00E556F1" w:rsidRDefault="000E0791">
      <w:pPr>
        <w:spacing w:line="600" w:lineRule="auto"/>
        <w:ind w:firstLine="720"/>
        <w:jc w:val="both"/>
        <w:rPr>
          <w:rFonts w:eastAsia="Times New Roman"/>
          <w:szCs w:val="24"/>
        </w:rPr>
      </w:pPr>
      <w:r>
        <w:rPr>
          <w:rFonts w:eastAsia="Times New Roman"/>
          <w:szCs w:val="24"/>
        </w:rPr>
        <w:t>Ερωτάται το Σώμα: Γίνεται δεκτό το άρθρο δεύτερο ως έχει;</w:t>
      </w:r>
    </w:p>
    <w:p w14:paraId="11912E36"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 δεκτό.</w:t>
      </w:r>
    </w:p>
    <w:p w14:paraId="11912E37"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 Νέα Δημοκρατία απουσιάζει.</w:t>
      </w:r>
    </w:p>
    <w:p w14:paraId="11912E38"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w:t>
      </w:r>
      <w:r>
        <w:rPr>
          <w:rFonts w:eastAsia="Times New Roman"/>
          <w:szCs w:val="24"/>
        </w:rPr>
        <w:t>ά πλειοψηφία.</w:t>
      </w:r>
    </w:p>
    <w:p w14:paraId="11912E39" w14:textId="77777777" w:rsidR="00E556F1" w:rsidRDefault="000E0791">
      <w:pPr>
        <w:spacing w:line="600" w:lineRule="auto"/>
        <w:ind w:firstLine="720"/>
        <w:jc w:val="both"/>
        <w:rPr>
          <w:rFonts w:eastAsia="Times New Roman"/>
          <w:b/>
          <w:szCs w:val="24"/>
        </w:rPr>
      </w:pPr>
      <w:r>
        <w:rPr>
          <w:rFonts w:eastAsia="Times New Roman"/>
          <w:b/>
          <w:szCs w:val="24"/>
        </w:rPr>
        <w:t>ΑΝΔΡΕΑΣ ΛΟΒΕΡΔΟΣ:</w:t>
      </w:r>
      <w:r>
        <w:rPr>
          <w:rFonts w:eastAsia="Times New Roman"/>
          <w:szCs w:val="24"/>
        </w:rPr>
        <w:t xml:space="preserve"> Δεκτό, δεκτό.</w:t>
      </w:r>
    </w:p>
    <w:p w14:paraId="11912E3A"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3B"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3C"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3D" w14:textId="77777777" w:rsidR="00E556F1" w:rsidRDefault="000E0791">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11912E3E"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w:t>
      </w:r>
      <w:r>
        <w:rPr>
          <w:rFonts w:eastAsia="Times New Roman"/>
          <w:szCs w:val="24"/>
        </w:rPr>
        <w:t>νεπώς το άρθρο δεύτερο έγινε δεκτό ως έχει κατά πλειοψηφία.</w:t>
      </w:r>
    </w:p>
    <w:p w14:paraId="11912E3F" w14:textId="77777777" w:rsidR="00E556F1" w:rsidRDefault="000E0791">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461 και ειδικό 9 ως έχει;</w:t>
      </w:r>
    </w:p>
    <w:p w14:paraId="11912E40"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Δεκτή, δεκτή.</w:t>
      </w:r>
    </w:p>
    <w:p w14:paraId="11912E41"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 Νέα Δημοκρατία απουσιάζει.</w:t>
      </w:r>
    </w:p>
    <w:p w14:paraId="11912E42" w14:textId="77777777" w:rsidR="00E556F1" w:rsidRDefault="000E0791">
      <w:pPr>
        <w:spacing w:line="600" w:lineRule="auto"/>
        <w:ind w:firstLine="720"/>
        <w:jc w:val="both"/>
        <w:rPr>
          <w:rFonts w:eastAsia="Times New Roman"/>
          <w:szCs w:val="24"/>
        </w:rPr>
      </w:pPr>
      <w:r>
        <w:rPr>
          <w:rFonts w:eastAsia="Times New Roman"/>
          <w:b/>
          <w:szCs w:val="24"/>
        </w:rPr>
        <w:t>ΝΙΚΟΛΑΟΣ ΚΟΥ</w:t>
      </w:r>
      <w:r>
        <w:rPr>
          <w:rFonts w:eastAsia="Times New Roman"/>
          <w:b/>
          <w:szCs w:val="24"/>
        </w:rPr>
        <w:t>ΖΗΛΟΣ:</w:t>
      </w:r>
      <w:r>
        <w:rPr>
          <w:rFonts w:eastAsia="Times New Roman"/>
          <w:szCs w:val="24"/>
        </w:rPr>
        <w:t xml:space="preserve"> Κατά πλειοψηφία.</w:t>
      </w:r>
    </w:p>
    <w:p w14:paraId="11912E43" w14:textId="77777777" w:rsidR="00E556F1" w:rsidRDefault="000E0791">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 xml:space="preserve">Δεκτή, δεκτή. </w:t>
      </w:r>
    </w:p>
    <w:p w14:paraId="11912E44"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Παρών.</w:t>
      </w:r>
    </w:p>
    <w:p w14:paraId="11912E45" w14:textId="77777777" w:rsidR="00E556F1" w:rsidRDefault="000E0791">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Δεκτή, δεκτή. </w:t>
      </w:r>
    </w:p>
    <w:p w14:paraId="11912E46" w14:textId="77777777" w:rsidR="00E556F1" w:rsidRDefault="000E0791">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Δεκτή, δεκτή. </w:t>
      </w:r>
    </w:p>
    <w:p w14:paraId="11912E47"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11912E48"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Συνεπώς η τροπολογία με γενικό αριθμό 461 και ειδικό 9 έγινε δεκτή ως έχει κατά πλειοψηφία και εντάσσεται στο νομοσχέδιο ως ίδιο άρθρο.</w:t>
      </w:r>
    </w:p>
    <w:p w14:paraId="11912E49" w14:textId="77777777" w:rsidR="00E556F1" w:rsidRDefault="000E0791">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11912E4A" w14:textId="77777777" w:rsidR="00E556F1" w:rsidRDefault="000E0791">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11912E4B" w14:textId="77777777" w:rsidR="00E556F1" w:rsidRDefault="000E0791">
      <w:pPr>
        <w:spacing w:line="600" w:lineRule="auto"/>
        <w:ind w:firstLine="720"/>
        <w:jc w:val="both"/>
        <w:rPr>
          <w:rFonts w:eastAsia="Times New Roman"/>
          <w:szCs w:val="24"/>
        </w:rPr>
      </w:pPr>
      <w:r>
        <w:rPr>
          <w:rFonts w:eastAsia="Times New Roman"/>
          <w:b/>
          <w:szCs w:val="24"/>
        </w:rPr>
        <w:t xml:space="preserve">ΜΟΥΣΤΑΦΑ </w:t>
      </w:r>
      <w:r>
        <w:rPr>
          <w:rFonts w:eastAsia="Times New Roman"/>
          <w:b/>
          <w:szCs w:val="24"/>
        </w:rPr>
        <w:t>ΜΟΥΣΤΑΦΑ:</w:t>
      </w:r>
      <w:r>
        <w:rPr>
          <w:rFonts w:eastAsia="Times New Roman"/>
          <w:szCs w:val="24"/>
        </w:rPr>
        <w:t xml:space="preserve"> Δεκτό, δεκτό.</w:t>
      </w:r>
    </w:p>
    <w:p w14:paraId="11912E4C"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 Νέα Δημοκρατία απουσιάζει.</w:t>
      </w:r>
    </w:p>
    <w:p w14:paraId="11912E4D"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11912E4E" w14:textId="77777777" w:rsidR="00E556F1" w:rsidRDefault="000E0791">
      <w:pPr>
        <w:spacing w:line="600" w:lineRule="auto"/>
        <w:ind w:firstLine="720"/>
        <w:jc w:val="both"/>
        <w:rPr>
          <w:rFonts w:eastAsia="Times New Roman"/>
          <w:b/>
          <w:szCs w:val="24"/>
        </w:rPr>
      </w:pPr>
      <w:r>
        <w:rPr>
          <w:rFonts w:eastAsia="Times New Roman"/>
          <w:b/>
          <w:szCs w:val="24"/>
        </w:rPr>
        <w:t>ΑΝΔΡΕΑΣ ΛΟΒΕΡΔΟΣ:</w:t>
      </w:r>
      <w:r>
        <w:rPr>
          <w:rFonts w:eastAsia="Times New Roman"/>
          <w:szCs w:val="24"/>
        </w:rPr>
        <w:t xml:space="preserve"> Δεκτό, δεκτό.</w:t>
      </w:r>
    </w:p>
    <w:p w14:paraId="11912E4F"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50"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w:t>
      </w:r>
      <w:r>
        <w:rPr>
          <w:rFonts w:eastAsia="Times New Roman"/>
          <w:szCs w:val="24"/>
        </w:rPr>
        <w:t>κτό.</w:t>
      </w:r>
    </w:p>
    <w:p w14:paraId="11912E51"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52" w14:textId="77777777" w:rsidR="00E556F1" w:rsidRDefault="000E0791">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11912E53"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Τ</w:t>
      </w:r>
      <w:r>
        <w:rPr>
          <w:rFonts w:eastAsia="Times New Roman"/>
          <w:szCs w:val="24"/>
        </w:rPr>
        <w:t>ο ακροτελεύτιο άρθρο έγινε δεκτό κατά πλειοψηφία.</w:t>
      </w:r>
    </w:p>
    <w:p w14:paraId="11912E54" w14:textId="77777777" w:rsidR="00E556F1" w:rsidRDefault="000E0791">
      <w:pPr>
        <w:spacing w:line="600" w:lineRule="auto"/>
        <w:ind w:firstLine="720"/>
        <w:jc w:val="both"/>
        <w:rPr>
          <w:rFonts w:eastAsia="Times New Roman"/>
          <w:szCs w:val="24"/>
        </w:rPr>
      </w:pPr>
      <w:r>
        <w:rPr>
          <w:rFonts w:eastAsia="Times New Roman"/>
          <w:szCs w:val="24"/>
        </w:rPr>
        <w:t>Συνεπώς το σχέδιο νόμου του Υπουργείου Εξωτερικών</w:t>
      </w:r>
      <w:r>
        <w:rPr>
          <w:rFonts w:eastAsia="Times New Roman"/>
          <w:szCs w:val="24"/>
        </w:rPr>
        <w:t>:</w:t>
      </w:r>
      <w:r>
        <w:rPr>
          <w:rFonts w:eastAsia="Times New Roman"/>
          <w:szCs w:val="24"/>
        </w:rPr>
        <w:t xml:space="preserve"> «Κύρωση του Μνημονίου Συνεργασίας μεταξύ του Υπ</w:t>
      </w:r>
      <w:r>
        <w:rPr>
          <w:rFonts w:eastAsia="Times New Roman"/>
          <w:szCs w:val="24"/>
        </w:rPr>
        <w:t>ουργείου Εξωτερικών της Ελληνικής Δημοκρατίας και του Υπουργείου Εξωτερικών της Δημοκρατίας του Αζερμπαϊτζάν σε θέματα Ευρωπαϊκής Ένωσης και άλλες διατάξεις» έγινε δεκτό επί της αρχής, επί των άρθρων και επί της τροπολογίας.</w:t>
      </w:r>
    </w:p>
    <w:p w14:paraId="11912E55" w14:textId="77777777" w:rsidR="00E556F1" w:rsidRDefault="000E0791">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ψηφίσουμε το νομοσχέδιο</w:t>
      </w:r>
      <w:r>
        <w:rPr>
          <w:rFonts w:eastAsia="Times New Roman"/>
          <w:szCs w:val="24"/>
        </w:rPr>
        <w:t xml:space="preserve"> και</w:t>
      </w:r>
      <w:r>
        <w:rPr>
          <w:rFonts w:eastAsia="Times New Roman"/>
          <w:szCs w:val="24"/>
        </w:rPr>
        <w:t xml:space="preserve"> στο σύνολό του;</w:t>
      </w:r>
    </w:p>
    <w:p w14:paraId="11912E56"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Εδώ, κύριε Πρόεδρε…</w:t>
      </w:r>
    </w:p>
    <w:p w14:paraId="11912E57"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Εδώ είναι η περίπτωση που συζητάγαμε.</w:t>
      </w:r>
    </w:p>
    <w:p w14:paraId="11912E58"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Εδώ είναι η μεγάλη τροπολογία για τις </w:t>
      </w:r>
      <w:r>
        <w:rPr>
          <w:rFonts w:eastAsia="Times New Roman"/>
          <w:szCs w:val="24"/>
          <w:lang w:val="en-US"/>
        </w:rPr>
        <w:t>offshore</w:t>
      </w:r>
      <w:r>
        <w:rPr>
          <w:rFonts w:eastAsia="Times New Roman"/>
          <w:szCs w:val="24"/>
        </w:rPr>
        <w:t>;</w:t>
      </w:r>
    </w:p>
    <w:p w14:paraId="11912E59" w14:textId="77777777" w:rsidR="00E556F1" w:rsidRDefault="000E0791">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(Αναστάσιος Κουράκης):</w:t>
      </w:r>
      <w:r>
        <w:rPr>
          <w:rFonts w:eastAsia="Times New Roman"/>
          <w:szCs w:val="24"/>
        </w:rPr>
        <w:t xml:space="preserve"> Όχι. Πρόκειται για την ψήφιση του νομοσχεδίου στο σύνολό του, αυτό που είπατε ότι θα απέχετε.</w:t>
      </w:r>
    </w:p>
    <w:p w14:paraId="11912E5A"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Μάλιστα. Τότε θα απέχουμε.</w:t>
      </w:r>
    </w:p>
    <w:p w14:paraId="11912E5B" w14:textId="77777777" w:rsidR="00E556F1" w:rsidRDefault="000E079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Οπότε θα απέχετε από την ψηφοφορία.</w:t>
      </w:r>
    </w:p>
    <w:p w14:paraId="11912E5C"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νομοσχέδιο και στο σύνολο;</w:t>
      </w:r>
    </w:p>
    <w:p w14:paraId="11912E5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5E"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5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6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Δημοκρατική Συμπαράταξη ΠΑΣΟΚ-ΔΗΜΑΡ απέχει.</w:t>
      </w:r>
    </w:p>
    <w:p w14:paraId="11912E6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62"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63"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64"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6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νομοσχέδιο έγινε δεκτό και στο σύνολο κατά πλειοψηφία.</w:t>
      </w:r>
    </w:p>
    <w:p w14:paraId="11912E66"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της Δημοκρατίας του Αζε</w:t>
      </w:r>
      <w:r>
        <w:rPr>
          <w:rFonts w:eastAsia="Times New Roman" w:cs="Times New Roman"/>
          <w:szCs w:val="24"/>
        </w:rPr>
        <w:t xml:space="preserve">ρμπαϊτζάν σε θέματα Ευρωπαϊκής Ένωσης και άλλες διατάξεις» έγινε δεκτό κατά πλειοψηφία </w:t>
      </w:r>
      <w:r>
        <w:rPr>
          <w:rFonts w:eastAsia="Times New Roman" w:cs="Times New Roman"/>
          <w:szCs w:val="24"/>
        </w:rPr>
        <w:t xml:space="preserve">σε μόνη συζήτηση </w:t>
      </w:r>
      <w:r>
        <w:rPr>
          <w:rFonts w:eastAsia="Times New Roman" w:cs="Times New Roman"/>
          <w:szCs w:val="24"/>
        </w:rPr>
        <w:t xml:space="preserve">επί της αρχής, των άρθρων και του συνόλου και έχει ως εξής: </w:t>
      </w:r>
    </w:p>
    <w:p w14:paraId="11912E67" w14:textId="77777777" w:rsidR="00E556F1" w:rsidRDefault="000E0791">
      <w:pPr>
        <w:spacing w:after="0" w:line="600" w:lineRule="auto"/>
        <w:ind w:firstLine="720"/>
        <w:jc w:val="center"/>
        <w:rPr>
          <w:rFonts w:eastAsia="Times New Roman" w:cs="Times New Roman"/>
          <w:szCs w:val="24"/>
        </w:rPr>
      </w:pPr>
      <w:r>
        <w:rPr>
          <w:rFonts w:eastAsia="Times New Roman" w:cs="Times New Roman"/>
          <w:szCs w:val="24"/>
        </w:rPr>
        <w:t>(Να καταχωριστεί το νομοσχ</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σελ.</w:t>
      </w:r>
      <w:r>
        <w:rPr>
          <w:rFonts w:eastAsia="Times New Roman" w:cs="Times New Roman"/>
          <w:szCs w:val="24"/>
        </w:rPr>
        <w:t>280α</w:t>
      </w:r>
      <w:r>
        <w:rPr>
          <w:rFonts w:eastAsia="Times New Roman" w:cs="Times New Roman"/>
          <w:szCs w:val="24"/>
        </w:rPr>
        <w:t>)</w:t>
      </w:r>
    </w:p>
    <w:p w14:paraId="11912E68"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Εισερχόμαστε στη</w:t>
      </w:r>
      <w:r>
        <w:rPr>
          <w:rFonts w:eastAsia="Times New Roman" w:cs="Times New Roman"/>
          <w:szCs w:val="24"/>
        </w:rPr>
        <w:t>ν ψήφιση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w:t>
      </w:r>
      <w:r>
        <w:rPr>
          <w:rFonts w:eastAsia="Times New Roman" w:cs="Times New Roman"/>
          <w:szCs w:val="24"/>
        </w:rPr>
        <w:t xml:space="preserve"> Μολδαβίας με την Ευρωπαϊκή Ένωση και άλλες διατάξεις».</w:t>
      </w:r>
    </w:p>
    <w:p w14:paraId="11912E69"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11912E6A"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6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6C"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6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w:t>
      </w:r>
      <w:r>
        <w:rPr>
          <w:rFonts w:eastAsia="Times New Roman" w:cs="Times New Roman"/>
          <w:szCs w:val="24"/>
        </w:rPr>
        <w:t xml:space="preserve"> Δεκτό, δεκτό.</w:t>
      </w:r>
    </w:p>
    <w:p w14:paraId="11912E6E"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6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7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7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72"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σχέδιο νόμου</w:t>
      </w:r>
      <w:r>
        <w:rPr>
          <w:rFonts w:eastAsia="Times New Roman" w:cs="Times New Roman"/>
          <w:szCs w:val="24"/>
        </w:rPr>
        <w:t xml:space="preserve">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w:t>
      </w:r>
      <w:r>
        <w:rPr>
          <w:rFonts w:eastAsia="Times New Roman" w:cs="Times New Roman"/>
          <w:szCs w:val="24"/>
        </w:rPr>
        <w:t>ή Ένωση και άλλες διατάξεις» έγινε δεκτό επί της αρχής κατά πλειοψηφία.</w:t>
      </w:r>
    </w:p>
    <w:p w14:paraId="11912E73"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της τροπολογίας.</w:t>
      </w:r>
    </w:p>
    <w:p w14:paraId="11912E74"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11912E7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76"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77"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78"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11912E79"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7A"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7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7C"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w:t>
      </w:r>
      <w:r>
        <w:rPr>
          <w:rFonts w:eastAsia="Times New Roman" w:cs="Times New Roman"/>
          <w:szCs w:val="24"/>
        </w:rPr>
        <w:t xml:space="preserve"> Δεκτό, δεκτό.</w:t>
      </w:r>
    </w:p>
    <w:p w14:paraId="11912E7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πρώτο έγινε δεκτό ως έχει κατά πλειοψηφία.</w:t>
      </w:r>
    </w:p>
    <w:p w14:paraId="11912E7E"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δεύτερο ως έχει;</w:t>
      </w:r>
    </w:p>
    <w:p w14:paraId="11912E7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8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8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82"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11912E83"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84"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8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86"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w:t>
      </w:r>
      <w:r>
        <w:rPr>
          <w:rFonts w:eastAsia="Times New Roman" w:cs="Times New Roman"/>
          <w:szCs w:val="24"/>
        </w:rPr>
        <w:t xml:space="preserve"> Δεκτό, δεκτό.</w:t>
      </w:r>
    </w:p>
    <w:p w14:paraId="11912E87"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δεύτερο έγινε δεκτό ως έχει κατά πλειοψηφία.</w:t>
      </w:r>
    </w:p>
    <w:p w14:paraId="11912E88"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460 και ειδικό 8 ως έχει;</w:t>
      </w:r>
    </w:p>
    <w:p w14:paraId="11912E89"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Δεκτή, δεκτή.</w:t>
      </w:r>
    </w:p>
    <w:p w14:paraId="11912E8A"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Η Νέα Δημοκρατία απουσιάζει.</w:t>
      </w:r>
    </w:p>
    <w:p w14:paraId="11912E8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8C"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Δεκτή, δεκτή.</w:t>
      </w:r>
    </w:p>
    <w:p w14:paraId="11912E8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8E"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Δεκτή, δεκτή.</w:t>
      </w:r>
    </w:p>
    <w:p w14:paraId="11912E8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Δεκτή, δεκτή.</w:t>
      </w:r>
    </w:p>
    <w:p w14:paraId="11912E9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ΣΑΡΙΔΗΣ:</w:t>
      </w:r>
      <w:r>
        <w:rPr>
          <w:rFonts w:eastAsia="Times New Roman" w:cs="Times New Roman"/>
          <w:szCs w:val="24"/>
        </w:rPr>
        <w:t xml:space="preserve"> Δεκτή, δεκτή.</w:t>
      </w:r>
    </w:p>
    <w:p w14:paraId="11912E9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460 και ειδικό 8 έγινε δεκτή ως έχει κατά πλειοψηφία και εντάσσεται στο νομοσχέδιο ως ίδιο άρθρο.</w:t>
      </w:r>
    </w:p>
    <w:p w14:paraId="11912E92"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1912E93"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ακροτελεύτιο άρθρο;</w:t>
      </w:r>
    </w:p>
    <w:p w14:paraId="11912E94"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9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96"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97"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11912E98"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w:t>
      </w:r>
      <w:r>
        <w:rPr>
          <w:rFonts w:eastAsia="Times New Roman" w:cs="Times New Roman"/>
          <w:b/>
          <w:szCs w:val="24"/>
        </w:rPr>
        <w:t>Βουλής):</w:t>
      </w:r>
      <w:r>
        <w:rPr>
          <w:rFonts w:eastAsia="Times New Roman" w:cs="Times New Roman"/>
          <w:szCs w:val="24"/>
        </w:rPr>
        <w:t xml:space="preserve"> Κατά πλειοψηφία.</w:t>
      </w:r>
    </w:p>
    <w:p w14:paraId="11912E99"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9A"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9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9C"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ακροτελεύτιο άρθρο έγινε δεκτό κατά πλειοψηφία.</w:t>
      </w:r>
    </w:p>
    <w:p w14:paraId="11912E9D"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w:t>
      </w:r>
      <w:r>
        <w:rPr>
          <w:rFonts w:eastAsia="Times New Roman" w:cs="Times New Roman"/>
          <w:szCs w:val="24"/>
        </w:rPr>
        <w:t xml:space="preserve"> με την Ευρωπαϊκή Ένωση και άλλες διατάξεις» έγινε δεκτό επί της αρχής, των άρθρων και επί της τροπολογίας.</w:t>
      </w:r>
    </w:p>
    <w:p w14:paraId="11912E9E"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ψηφίσουμε το νομοσχέδιο και στο σύνολό του;</w:t>
      </w:r>
    </w:p>
    <w:p w14:paraId="11912E9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11912EA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Ερωτάται το Σώμα: Γίνεται δεκτό το νομοσχέδιο και στο σύνολο;</w:t>
      </w:r>
    </w:p>
    <w:p w14:paraId="11912EA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A2"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A3"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A4"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Δημ</w:t>
      </w:r>
      <w:r>
        <w:rPr>
          <w:rFonts w:eastAsia="Times New Roman" w:cs="Times New Roman"/>
          <w:szCs w:val="24"/>
        </w:rPr>
        <w:t>οκρατική Συμπαράταξη ΠΑΣΟΚ-ΔΗΜΑΡ απέχει.</w:t>
      </w:r>
    </w:p>
    <w:p w14:paraId="11912EA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11912EA6"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A7"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A8"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A9"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w:t>
      </w:r>
      <w:r>
        <w:rPr>
          <w:rFonts w:eastAsia="Times New Roman" w:cs="Times New Roman"/>
          <w:szCs w:val="24"/>
        </w:rPr>
        <w:t xml:space="preserve"> με την Ευρωπαϊκή Ένωση και άλλες διατάξεις» έγινε δεκτό κατά πλειοψηφία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1912EAA" w14:textId="77777777" w:rsidR="00E556F1" w:rsidRDefault="000E0791">
      <w:pPr>
        <w:spacing w:line="600" w:lineRule="auto"/>
        <w:jc w:val="center"/>
        <w:rPr>
          <w:rFonts w:eastAsia="Times New Roman" w:cs="Times New Roman"/>
          <w:szCs w:val="24"/>
        </w:rPr>
      </w:pPr>
      <w:r>
        <w:rPr>
          <w:rFonts w:eastAsia="Times New Roman" w:cs="Times New Roman"/>
          <w:szCs w:val="24"/>
        </w:rPr>
        <w:t>(Να καταχωριστεί το νομοσχ</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σελ.</w:t>
      </w:r>
      <w:r>
        <w:rPr>
          <w:rFonts w:eastAsia="Times New Roman" w:cs="Times New Roman"/>
          <w:szCs w:val="24"/>
        </w:rPr>
        <w:t>280α</w:t>
      </w:r>
      <w:r>
        <w:rPr>
          <w:rFonts w:eastAsia="Times New Roman" w:cs="Times New Roman"/>
          <w:szCs w:val="24"/>
        </w:rPr>
        <w:t>)</w:t>
      </w:r>
    </w:p>
    <w:p w14:paraId="11912EA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Εισερχόμαστε στην ψήφιση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w:t>
      </w:r>
    </w:p>
    <w:p w14:paraId="11912EAC"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νομοσχέδιο επί της αρχής;</w:t>
      </w:r>
    </w:p>
    <w:p w14:paraId="11912EA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AE"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A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B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11912EB1"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w:t>
      </w:r>
      <w:r>
        <w:rPr>
          <w:rFonts w:eastAsia="Times New Roman" w:cs="Times New Roman"/>
          <w:b/>
          <w:szCs w:val="24"/>
        </w:rPr>
        <w:t>ς Βουλής):</w:t>
      </w:r>
      <w:r>
        <w:rPr>
          <w:rFonts w:eastAsia="Times New Roman" w:cs="Times New Roman"/>
          <w:szCs w:val="24"/>
        </w:rPr>
        <w:t xml:space="preserve"> Κατά πλειοψηφία.</w:t>
      </w:r>
    </w:p>
    <w:p w14:paraId="11912EB2"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B3"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B4"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B5"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έγινε δεκτό επί της αρχής κατά πλειοψηφία.</w:t>
      </w:r>
    </w:p>
    <w:p w14:paraId="11912EB6"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άρθρων </w:t>
      </w:r>
      <w:r>
        <w:rPr>
          <w:rFonts w:eastAsia="Times New Roman" w:cs="Times New Roman"/>
          <w:szCs w:val="24"/>
        </w:rPr>
        <w:t>και των τροπολογιών.</w:t>
      </w:r>
    </w:p>
    <w:p w14:paraId="11912EB7" w14:textId="77777777" w:rsidR="00E556F1" w:rsidRDefault="000E079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11912EB8"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ΜΟΥΣΤΑΦΑ ΜΟΥΣΤΑΦΑ:</w:t>
      </w:r>
      <w:r>
        <w:rPr>
          <w:rFonts w:eastAsia="Times New Roman" w:cs="Times New Roman"/>
          <w:szCs w:val="24"/>
        </w:rPr>
        <w:t xml:space="preserve"> Δεκτό, δεκτό.</w:t>
      </w:r>
    </w:p>
    <w:p w14:paraId="11912EB9"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Νέα Δημοκρατία απουσιάζει.</w:t>
      </w:r>
    </w:p>
    <w:p w14:paraId="11912EBA"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11912EBB"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Δεκτό, δεκτό.</w:t>
      </w:r>
    </w:p>
    <w:p w14:paraId="11912EBC"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ΓΕΩΡΓΙΟΣ ΛΑΜΠΡΟ</w:t>
      </w:r>
      <w:r>
        <w:rPr>
          <w:rFonts w:eastAsia="Times New Roman" w:cs="Times New Roman"/>
          <w:b/>
          <w:szCs w:val="24"/>
        </w:rPr>
        <w:t>ΥΛΗΣ (Ζ΄ Αντιπρόεδρος της Βουλής):</w:t>
      </w:r>
      <w:r>
        <w:rPr>
          <w:rFonts w:eastAsia="Times New Roman" w:cs="Times New Roman"/>
          <w:szCs w:val="24"/>
        </w:rPr>
        <w:t xml:space="preserve"> Κατά πλειοψηφία.</w:t>
      </w:r>
    </w:p>
    <w:p w14:paraId="11912EBD"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Δεκτό, δεκτό.</w:t>
      </w:r>
    </w:p>
    <w:p w14:paraId="11912EBE"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Δεκτό, δεκτό.</w:t>
      </w:r>
    </w:p>
    <w:p w14:paraId="11912EBF"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11912EC0" w14:textId="77777777" w:rsidR="00E556F1" w:rsidRDefault="000E079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πρώτο έγινε δεκτό ως έχει κατά πλειοψηφία.</w:t>
      </w:r>
    </w:p>
    <w:p w14:paraId="11912EC1" w14:textId="77777777" w:rsidR="00E556F1" w:rsidRDefault="000E0791">
      <w:pPr>
        <w:spacing w:line="600" w:lineRule="auto"/>
        <w:ind w:firstLine="720"/>
        <w:jc w:val="both"/>
        <w:rPr>
          <w:rFonts w:eastAsia="Times New Roman"/>
          <w:szCs w:val="24"/>
        </w:rPr>
      </w:pPr>
      <w:r>
        <w:rPr>
          <w:rFonts w:eastAsia="Times New Roman"/>
          <w:szCs w:val="24"/>
        </w:rPr>
        <w:t>Ερω</w:t>
      </w:r>
      <w:r>
        <w:rPr>
          <w:rFonts w:eastAsia="Times New Roman"/>
          <w:szCs w:val="24"/>
        </w:rPr>
        <w:t>τάται το Σώμα: Γίνεται δεκτό το άρθρο δεύτερο ως έχει;</w:t>
      </w:r>
    </w:p>
    <w:p w14:paraId="11912EC2"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 δεκτό.</w:t>
      </w:r>
    </w:p>
    <w:p w14:paraId="11912EC3"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lang w:val="en-US"/>
        </w:rPr>
        <w:t>H</w:t>
      </w:r>
      <w:r>
        <w:rPr>
          <w:rFonts w:eastAsia="Times New Roman"/>
          <w:szCs w:val="24"/>
        </w:rPr>
        <w:t xml:space="preserve"> Νέα Δημοκρατία απουσιάζει.</w:t>
      </w:r>
    </w:p>
    <w:p w14:paraId="11912EC4"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11912EC5"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Δεκτό, δεκτό.</w:t>
      </w:r>
    </w:p>
    <w:p w14:paraId="11912EC6" w14:textId="77777777" w:rsidR="00E556F1" w:rsidRDefault="000E0791">
      <w:pPr>
        <w:spacing w:line="600" w:lineRule="auto"/>
        <w:ind w:firstLine="720"/>
        <w:jc w:val="both"/>
        <w:rPr>
          <w:rFonts w:eastAsia="Times New Roman"/>
          <w:szCs w:val="24"/>
        </w:rPr>
      </w:pPr>
      <w:r>
        <w:rPr>
          <w:rFonts w:eastAsia="Times New Roman"/>
          <w:b/>
          <w:szCs w:val="24"/>
        </w:rPr>
        <w:t xml:space="preserve">ΓΕΩΡΓΙΟΣ ΛΑΜΠΡΟΥΛΗΣ (Ζ΄ Αντιπρόεδρος </w:t>
      </w:r>
      <w:r>
        <w:rPr>
          <w:rFonts w:eastAsia="Times New Roman"/>
          <w:b/>
          <w:szCs w:val="24"/>
        </w:rPr>
        <w:t>της Βουλής):</w:t>
      </w:r>
      <w:r>
        <w:rPr>
          <w:rFonts w:eastAsia="Times New Roman"/>
          <w:szCs w:val="24"/>
        </w:rPr>
        <w:t xml:space="preserve"> Κατά πλειοψηφία.</w:t>
      </w:r>
    </w:p>
    <w:p w14:paraId="11912EC7"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C8"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C9"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11912ECA"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δεύτερο έγινε δεκτό ως έχει κατά πλειοψηφία.</w:t>
      </w:r>
    </w:p>
    <w:p w14:paraId="11912ECB" w14:textId="77777777" w:rsidR="00E556F1" w:rsidRDefault="000E0791">
      <w:pPr>
        <w:spacing w:line="600" w:lineRule="auto"/>
        <w:ind w:firstLine="720"/>
        <w:jc w:val="both"/>
        <w:rPr>
          <w:rFonts w:eastAsia="Times New Roman"/>
          <w:szCs w:val="24"/>
        </w:rPr>
      </w:pPr>
      <w:r>
        <w:rPr>
          <w:rFonts w:eastAsia="Times New Roman"/>
          <w:szCs w:val="24"/>
        </w:rPr>
        <w:t>Εισερχόμαστε στην ψήφισ</w:t>
      </w:r>
      <w:r>
        <w:rPr>
          <w:rFonts w:eastAsia="Times New Roman"/>
          <w:szCs w:val="24"/>
        </w:rPr>
        <w:t>η των τροπολογιών.</w:t>
      </w:r>
    </w:p>
    <w:p w14:paraId="11912ECC" w14:textId="77777777" w:rsidR="00E556F1" w:rsidRDefault="000E0791">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459 και ειδικό 7 ως έχει;</w:t>
      </w:r>
    </w:p>
    <w:p w14:paraId="11912ECD" w14:textId="77777777" w:rsidR="00E556F1" w:rsidRDefault="000E0791">
      <w:pPr>
        <w:spacing w:after="0"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Δεκτή, δεκτή.</w:t>
      </w:r>
    </w:p>
    <w:p w14:paraId="11912ECE" w14:textId="77777777" w:rsidR="00E556F1" w:rsidRDefault="000E079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lang w:val="en-US"/>
        </w:rPr>
        <w:t>H</w:t>
      </w:r>
      <w:r>
        <w:rPr>
          <w:rFonts w:eastAsia="Times New Roman"/>
          <w:szCs w:val="24"/>
        </w:rPr>
        <w:t xml:space="preserve"> Νέα Δημοκρατία απουσιάζει.</w:t>
      </w:r>
    </w:p>
    <w:p w14:paraId="11912ECF" w14:textId="77777777" w:rsidR="00E556F1" w:rsidRDefault="000E0791">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Δεκτή, δεκτή.</w:t>
      </w:r>
    </w:p>
    <w:p w14:paraId="11912ED0" w14:textId="77777777" w:rsidR="00E556F1" w:rsidRDefault="000E079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14:paraId="11912ED1" w14:textId="77777777" w:rsidR="00E556F1" w:rsidRDefault="000E0791">
      <w:pPr>
        <w:spacing w:after="0"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Παρών.</w:t>
      </w:r>
    </w:p>
    <w:p w14:paraId="11912ED2" w14:textId="77777777" w:rsidR="00E556F1" w:rsidRDefault="000E0791">
      <w:pPr>
        <w:spacing w:after="0"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Δεκτή, δεκτή.</w:t>
      </w:r>
    </w:p>
    <w:p w14:paraId="11912ED3" w14:textId="77777777" w:rsidR="00E556F1" w:rsidRDefault="000E0791">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Δεκτή, δεκτή.</w:t>
      </w:r>
    </w:p>
    <w:p w14:paraId="11912ED4" w14:textId="77777777" w:rsidR="00E556F1" w:rsidRDefault="000E079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Δεκτή, δεκτή.</w:t>
      </w:r>
    </w:p>
    <w:p w14:paraId="11912ED5" w14:textId="77777777" w:rsidR="00E556F1" w:rsidRDefault="000E079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45</w:t>
      </w:r>
      <w:r>
        <w:rPr>
          <w:rFonts w:eastAsia="Times New Roman"/>
          <w:szCs w:val="24"/>
        </w:rPr>
        <w:t>9 και ειδικό 7 έγινε δεκτή ως έχει κατά πλειοψηφία και εντάσσεται στο νομοσχέδιο ως ίδιο άρθρο.</w:t>
      </w:r>
    </w:p>
    <w:p w14:paraId="11912ED6" w14:textId="77777777" w:rsidR="00E556F1" w:rsidRDefault="000E0791">
      <w:pPr>
        <w:spacing w:after="0" w:line="600" w:lineRule="auto"/>
        <w:ind w:firstLine="720"/>
        <w:jc w:val="center"/>
        <w:rPr>
          <w:rFonts w:eastAsia="Times New Roman"/>
          <w:szCs w:val="24"/>
        </w:rPr>
      </w:pPr>
      <w:r>
        <w:rPr>
          <w:rFonts w:eastAsia="Times New Roman"/>
          <w:szCs w:val="24"/>
        </w:rPr>
        <w:t>(ΜΕΤΑ ΤΗΝ ΚΑΤΑΜΕΤΡΗΣΗ)</w:t>
      </w:r>
    </w:p>
    <w:p w14:paraId="11912ED7" w14:textId="77777777" w:rsidR="00E556F1" w:rsidRDefault="000E079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Κυρίες και κύριοι συνάδελφοι, στο σημείο αυτό έχω την τιμή να ανακοινώσω στο Σώμα το αποτέλεσμα της διε</w:t>
      </w:r>
      <w:r>
        <w:rPr>
          <w:rFonts w:eastAsia="Times New Roman"/>
          <w:szCs w:val="24"/>
        </w:rPr>
        <w:t>ξαχθείσης ψηφοφορίας.</w:t>
      </w:r>
    </w:p>
    <w:p w14:paraId="11912ED8" w14:textId="77777777" w:rsidR="00E556F1" w:rsidRDefault="000E0791">
      <w:pPr>
        <w:spacing w:after="0" w:line="600" w:lineRule="auto"/>
        <w:ind w:firstLine="720"/>
        <w:jc w:val="both"/>
        <w:rPr>
          <w:rFonts w:eastAsia="Times New Roman"/>
          <w:szCs w:val="24"/>
        </w:rPr>
      </w:pPr>
      <w:r>
        <w:rPr>
          <w:rFonts w:eastAsia="Times New Roman"/>
          <w:szCs w:val="24"/>
        </w:rPr>
        <w:t xml:space="preserve">Ψήφισαν συνολικά 197 Βουλευτές. </w:t>
      </w:r>
    </w:p>
    <w:p w14:paraId="11912ED9" w14:textId="77777777" w:rsidR="00E556F1" w:rsidRDefault="000E0791">
      <w:pPr>
        <w:spacing w:after="0" w:line="600" w:lineRule="auto"/>
        <w:ind w:firstLine="720"/>
        <w:jc w:val="both"/>
        <w:rPr>
          <w:rFonts w:eastAsia="Times New Roman"/>
          <w:szCs w:val="24"/>
        </w:rPr>
      </w:pPr>
      <w:r>
        <w:rPr>
          <w:rFonts w:eastAsia="Times New Roman"/>
          <w:szCs w:val="24"/>
        </w:rPr>
        <w:t xml:space="preserve">Υπέρ </w:t>
      </w:r>
      <w:r>
        <w:rPr>
          <w:rFonts w:eastAsia="Times New Roman"/>
          <w:szCs w:val="24"/>
        </w:rPr>
        <w:t>της τροπολογίας με γενικό αριθμό 462 και ειδικό 10 του σχεδίου νόμου, δηλαδή «ΝΑΙ», ψήφισαν 190 Βουλευτές.</w:t>
      </w:r>
    </w:p>
    <w:p w14:paraId="11912EDA" w14:textId="77777777" w:rsidR="00E556F1" w:rsidRDefault="000E0791">
      <w:pPr>
        <w:spacing w:after="0" w:line="600" w:lineRule="auto"/>
        <w:ind w:firstLine="720"/>
        <w:jc w:val="both"/>
        <w:rPr>
          <w:rFonts w:eastAsia="Times New Roman"/>
          <w:szCs w:val="24"/>
        </w:rPr>
      </w:pPr>
      <w:r>
        <w:rPr>
          <w:rFonts w:eastAsia="Times New Roman"/>
          <w:szCs w:val="24"/>
        </w:rPr>
        <w:t>Κατά</w:t>
      </w:r>
      <w:r>
        <w:rPr>
          <w:rFonts w:eastAsia="Times New Roman"/>
          <w:szCs w:val="24"/>
        </w:rPr>
        <w:t xml:space="preserve"> της τροπολογίας με γενικό αριθμό 462 και ειδικό 10 του σχεδίου νόμου</w:t>
      </w:r>
      <w:r>
        <w:rPr>
          <w:rFonts w:eastAsia="Times New Roman"/>
          <w:szCs w:val="24"/>
        </w:rPr>
        <w:t xml:space="preserve">, δηλαδή «ΟΧΙ», </w:t>
      </w:r>
      <w:r>
        <w:rPr>
          <w:rFonts w:eastAsia="Times New Roman"/>
          <w:szCs w:val="24"/>
        </w:rPr>
        <w:t>ουδείς</w:t>
      </w:r>
      <w:r>
        <w:rPr>
          <w:rFonts w:eastAsia="Times New Roman"/>
          <w:szCs w:val="24"/>
        </w:rPr>
        <w:t xml:space="preserve"> ψήφισε</w:t>
      </w:r>
      <w:r>
        <w:rPr>
          <w:rFonts w:eastAsia="Times New Roman"/>
          <w:szCs w:val="24"/>
        </w:rPr>
        <w:t>.</w:t>
      </w:r>
    </w:p>
    <w:p w14:paraId="11912EDB" w14:textId="77777777" w:rsidR="00E556F1" w:rsidRDefault="000E0791">
      <w:pPr>
        <w:spacing w:after="0" w:line="600" w:lineRule="auto"/>
        <w:ind w:firstLine="720"/>
        <w:jc w:val="both"/>
        <w:rPr>
          <w:rFonts w:eastAsia="Times New Roman"/>
          <w:szCs w:val="24"/>
        </w:rPr>
      </w:pPr>
      <w:r>
        <w:rPr>
          <w:rFonts w:eastAsia="Times New Roman"/>
          <w:szCs w:val="24"/>
        </w:rPr>
        <w:t>Ψήφισαν «ΠΑΡΩΝ» 7 Βουλευτές.</w:t>
      </w:r>
    </w:p>
    <w:p w14:paraId="11912EDC" w14:textId="77777777" w:rsidR="00E556F1" w:rsidRDefault="000E0791">
      <w:pPr>
        <w:spacing w:after="0" w:line="600" w:lineRule="auto"/>
        <w:ind w:firstLine="720"/>
        <w:jc w:val="both"/>
        <w:rPr>
          <w:rFonts w:eastAsia="Times New Roman"/>
          <w:szCs w:val="24"/>
        </w:rPr>
      </w:pPr>
      <w:r>
        <w:rPr>
          <w:rFonts w:eastAsia="Times New Roman"/>
          <w:szCs w:val="24"/>
        </w:rPr>
        <w:t>Συνεπώς η τροπολογία με γενικό αριθμό 462 και ειδικό 10 έγινε δεκτή</w:t>
      </w:r>
      <w:r w:rsidRPr="00F20E29">
        <w:rPr>
          <w:rFonts w:eastAsia="Times New Roman"/>
          <w:szCs w:val="24"/>
        </w:rPr>
        <w:t xml:space="preserve"> </w:t>
      </w:r>
      <w:r>
        <w:rPr>
          <w:rFonts w:eastAsia="Times New Roman"/>
          <w:szCs w:val="24"/>
        </w:rPr>
        <w:t xml:space="preserve">όπως τροποποιήθηκε από τον κύριο Υπουργό, </w:t>
      </w:r>
      <w:r>
        <w:rPr>
          <w:rFonts w:eastAsia="Times New Roman"/>
          <w:szCs w:val="24"/>
        </w:rPr>
        <w:t>κατά πλειοψηφία</w:t>
      </w:r>
      <w:r>
        <w:rPr>
          <w:rFonts w:eastAsia="Times New Roman"/>
          <w:szCs w:val="24"/>
        </w:rPr>
        <w:t xml:space="preserve"> και εντάσσεται στο νομοσχέδιο ως ίδιο άρθρο</w:t>
      </w:r>
      <w:r>
        <w:rPr>
          <w:rFonts w:eastAsia="Times New Roman"/>
          <w:szCs w:val="24"/>
        </w:rPr>
        <w:t>,</w:t>
      </w:r>
      <w:r>
        <w:rPr>
          <w:rFonts w:eastAsia="Times New Roman"/>
          <w:szCs w:val="24"/>
        </w:rPr>
        <w:t xml:space="preserve"> σύμφωνα</w:t>
      </w:r>
      <w:r>
        <w:rPr>
          <w:rFonts w:eastAsia="Times New Roman"/>
          <w:szCs w:val="24"/>
        </w:rPr>
        <w:t xml:space="preserve"> </w:t>
      </w:r>
      <w:r>
        <w:rPr>
          <w:rFonts w:eastAsia="Times New Roman"/>
          <w:szCs w:val="24"/>
        </w:rPr>
        <w:t xml:space="preserve">με το παρακάτω πρωτόκολλο </w:t>
      </w:r>
      <w:r>
        <w:rPr>
          <w:rFonts w:eastAsia="Times New Roman"/>
          <w:szCs w:val="24"/>
        </w:rPr>
        <w:t>ονομαστικής ψηφοφορίας</w:t>
      </w:r>
      <w:r>
        <w:rPr>
          <w:rFonts w:eastAsia="Times New Roman"/>
          <w:szCs w:val="24"/>
        </w:rPr>
        <w:t xml:space="preserve">. </w:t>
      </w:r>
    </w:p>
    <w:p w14:paraId="11912EDD" w14:textId="77777777" w:rsidR="00E556F1" w:rsidRDefault="000E0791">
      <w:pPr>
        <w:spacing w:after="0" w:line="600" w:lineRule="auto"/>
        <w:ind w:firstLine="720"/>
        <w:jc w:val="center"/>
        <w:rPr>
          <w:rFonts w:eastAsia="Times New Roman"/>
          <w:szCs w:val="24"/>
        </w:rPr>
      </w:pPr>
      <w:r>
        <w:rPr>
          <w:rFonts w:eastAsia="Times New Roman"/>
          <w:szCs w:val="24"/>
        </w:rPr>
        <w:t>ΑΛΛΑΓΗ ΣΕΛΙΔΑΣ</w:t>
      </w:r>
    </w:p>
    <w:p w14:paraId="11912EDE" w14:textId="77777777" w:rsidR="00E556F1" w:rsidRDefault="000E0791">
      <w:pPr>
        <w:spacing w:after="0" w:line="600" w:lineRule="auto"/>
        <w:ind w:firstLine="720"/>
        <w:jc w:val="center"/>
        <w:rPr>
          <w:rFonts w:eastAsia="Times New Roman"/>
          <w:szCs w:val="24"/>
        </w:rPr>
      </w:pPr>
      <w:r>
        <w:rPr>
          <w:rFonts w:eastAsia="Times New Roman"/>
          <w:szCs w:val="24"/>
        </w:rPr>
        <w:t>(Να μπει το πρωτόκολλο σελίδα 290α)</w:t>
      </w:r>
    </w:p>
    <w:p w14:paraId="11912EDF" w14:textId="77777777" w:rsidR="00E556F1" w:rsidRDefault="000E0791">
      <w:pPr>
        <w:spacing w:after="0" w:line="600" w:lineRule="auto"/>
        <w:ind w:firstLine="720"/>
        <w:jc w:val="center"/>
        <w:rPr>
          <w:rFonts w:eastAsia="Times New Roman"/>
          <w:szCs w:val="24"/>
        </w:rPr>
      </w:pPr>
      <w:r>
        <w:rPr>
          <w:rFonts w:eastAsia="Times New Roman"/>
          <w:szCs w:val="24"/>
        </w:rPr>
        <w:t>ΑΛΛΑΓΗ ΣΕΛΙΔΑΣ</w:t>
      </w:r>
    </w:p>
    <w:p w14:paraId="11912EE0" w14:textId="77777777" w:rsidR="00E556F1" w:rsidRDefault="000E079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Εισερχόμαστε στην ψήφιση του ακροτελεύτιου άρθρου.</w:t>
      </w:r>
    </w:p>
    <w:p w14:paraId="11912EE1" w14:textId="77777777" w:rsidR="00E556F1" w:rsidRDefault="000E0791">
      <w:pPr>
        <w:spacing w:after="0"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11912EE2"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w:t>
      </w:r>
      <w:r>
        <w:rPr>
          <w:rFonts w:eastAsia="Times New Roman"/>
          <w:szCs w:val="24"/>
        </w:rPr>
        <w:t xml:space="preserve"> δεκτό.</w:t>
      </w:r>
    </w:p>
    <w:p w14:paraId="11912EE3"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lang w:val="en-US"/>
        </w:rPr>
        <w:t>H</w:t>
      </w:r>
      <w:r>
        <w:rPr>
          <w:rFonts w:eastAsia="Times New Roman"/>
          <w:szCs w:val="24"/>
        </w:rPr>
        <w:t xml:space="preserve"> Νέα Δημοκρατία απουσιάζει.</w:t>
      </w:r>
    </w:p>
    <w:p w14:paraId="11912EE4"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11912EE5" w14:textId="77777777" w:rsidR="00E556F1" w:rsidRDefault="000E0791">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14:paraId="11912EE6"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E7"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E8" w14:textId="77777777" w:rsidR="00E556F1" w:rsidRDefault="000E079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Δεκτό, δεκτό.</w:t>
      </w:r>
    </w:p>
    <w:p w14:paraId="11912EE9"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11912EEA"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Τ</w:t>
      </w:r>
      <w:r>
        <w:rPr>
          <w:rFonts w:eastAsia="Times New Roman"/>
          <w:szCs w:val="24"/>
        </w:rPr>
        <w:t>ο ακροτελεύτιο άρθρο έγινε δεκτό κατά πλειοψηφία.</w:t>
      </w:r>
    </w:p>
    <w:p w14:paraId="11912EEB" w14:textId="77777777" w:rsidR="00E556F1" w:rsidRDefault="000E0791">
      <w:pPr>
        <w:spacing w:line="600" w:lineRule="auto"/>
        <w:ind w:firstLine="720"/>
        <w:jc w:val="both"/>
        <w:rPr>
          <w:rFonts w:eastAsia="Times New Roman"/>
          <w:szCs w:val="24"/>
        </w:rPr>
      </w:pPr>
      <w:r>
        <w:rPr>
          <w:rFonts w:eastAsia="Times New Roman"/>
          <w:szCs w:val="24"/>
        </w:rPr>
        <w:t>Συνεπώς το σχέδιο νόμου του Υπουργείου Εξωτερικών</w:t>
      </w:r>
      <w:r>
        <w:rPr>
          <w:rFonts w:eastAsia="Times New Roman"/>
          <w:szCs w:val="24"/>
        </w:rPr>
        <w:t>:</w:t>
      </w:r>
      <w:r>
        <w:rPr>
          <w:rFonts w:eastAsia="Times New Roman"/>
          <w:szCs w:val="24"/>
        </w:rPr>
        <w:t xml:space="preserve"> «Κύρωση του Μνημονίου Συνεργασίας μεταξύ του Υπουργε</w:t>
      </w:r>
      <w:r>
        <w:rPr>
          <w:rFonts w:eastAsia="Times New Roman"/>
          <w:szCs w:val="24"/>
        </w:rPr>
        <w:t>ίου Εξωτερικών της Γεωργίας και του Υπουργείου Εξωτερικών της Ελλάδας για την προσέγγιση της Γεωργίας στην Ευρωπαϊκή Ένωση και άλλες διατάξεις» έγινε δεκτό επί της αρχής, των άρθρων και  των τροπολογιών.</w:t>
      </w:r>
    </w:p>
    <w:p w14:paraId="11912EEC" w14:textId="77777777" w:rsidR="00E556F1" w:rsidRDefault="000E0791">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w:t>
      </w:r>
      <w:r>
        <w:rPr>
          <w:rFonts w:eastAsia="Times New Roman"/>
          <w:szCs w:val="24"/>
        </w:rPr>
        <w:t>ό να ψηφίσουμε το νομοσχέδιο και στο σύνολό του;</w:t>
      </w:r>
    </w:p>
    <w:p w14:paraId="11912EED" w14:textId="77777777" w:rsidR="00E556F1" w:rsidRDefault="000E079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11912EEE"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Ερωτάται το Σώμα: Γίνεται δεκτό το νομοσχέδιο και στο σύνολο;</w:t>
      </w:r>
    </w:p>
    <w:p w14:paraId="11912EEF" w14:textId="77777777" w:rsidR="00E556F1" w:rsidRDefault="000E0791">
      <w:pPr>
        <w:spacing w:line="600" w:lineRule="auto"/>
        <w:ind w:firstLine="720"/>
        <w:jc w:val="both"/>
        <w:rPr>
          <w:rFonts w:eastAsia="Times New Roman"/>
          <w:szCs w:val="24"/>
        </w:rPr>
      </w:pPr>
      <w:r>
        <w:rPr>
          <w:rFonts w:eastAsia="Times New Roman"/>
          <w:b/>
          <w:szCs w:val="24"/>
        </w:rPr>
        <w:t>ΜΟΥΣΤΑΦΑ ΜΟΥΣΤΑΦΑ:</w:t>
      </w:r>
      <w:r>
        <w:rPr>
          <w:rFonts w:eastAsia="Times New Roman"/>
          <w:szCs w:val="24"/>
        </w:rPr>
        <w:t xml:space="preserve"> Δεκτό, δεκτό.</w:t>
      </w:r>
    </w:p>
    <w:p w14:paraId="11912EF0"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lang w:val="en-US"/>
        </w:rPr>
        <w:t>H</w:t>
      </w:r>
      <w:r>
        <w:rPr>
          <w:rFonts w:eastAsia="Times New Roman"/>
          <w:szCs w:val="24"/>
        </w:rPr>
        <w:t xml:space="preserve"> Νέα Δημοκρατία απουσιάζει.</w:t>
      </w:r>
    </w:p>
    <w:p w14:paraId="11912EF1" w14:textId="77777777" w:rsidR="00E556F1" w:rsidRDefault="000E0791">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11912EF2" w14:textId="77777777" w:rsidR="00E556F1" w:rsidRDefault="000E079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Η Δημοκρατική Συμπαράταξη ΠΑΣΟΚ-ΔΗΜΑΡ απέχει.</w:t>
      </w:r>
    </w:p>
    <w:p w14:paraId="11912EF3" w14:textId="77777777" w:rsidR="00E556F1" w:rsidRDefault="000E0791">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11912EF4" w14:textId="77777777" w:rsidR="00E556F1" w:rsidRDefault="000E079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Δεκτό, δεκτό.</w:t>
      </w:r>
    </w:p>
    <w:p w14:paraId="11912EF5" w14:textId="77777777" w:rsidR="00E556F1" w:rsidRDefault="000E0791">
      <w:pPr>
        <w:spacing w:line="600" w:lineRule="auto"/>
        <w:ind w:firstLine="720"/>
        <w:jc w:val="both"/>
        <w:rPr>
          <w:rFonts w:eastAsia="Times New Roman"/>
          <w:szCs w:val="24"/>
        </w:rPr>
      </w:pPr>
      <w:r>
        <w:rPr>
          <w:rFonts w:eastAsia="Times New Roman"/>
          <w:b/>
          <w:szCs w:val="24"/>
        </w:rPr>
        <w:t>ΚΩΝΣΤΑ</w:t>
      </w:r>
      <w:r>
        <w:rPr>
          <w:rFonts w:eastAsia="Times New Roman"/>
          <w:b/>
          <w:szCs w:val="24"/>
        </w:rPr>
        <w:t>ΝΤΙΝΟΣ ΚΑΤΣΙΚΗΣ:</w:t>
      </w:r>
      <w:r>
        <w:rPr>
          <w:rFonts w:eastAsia="Times New Roman"/>
          <w:szCs w:val="24"/>
        </w:rPr>
        <w:t xml:space="preserve"> Δεκτό, δεκτό.</w:t>
      </w:r>
    </w:p>
    <w:p w14:paraId="11912EF6" w14:textId="77777777" w:rsidR="00E556F1" w:rsidRDefault="000E0791">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11912EF7"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 νομοσχέδιο έγινε δεκτό και στο σύνολο κατά πλειοψηφία.</w:t>
      </w:r>
    </w:p>
    <w:p w14:paraId="11912EF8" w14:textId="77777777" w:rsidR="00E556F1" w:rsidRDefault="000E0791">
      <w:pPr>
        <w:spacing w:line="600" w:lineRule="auto"/>
        <w:ind w:firstLine="720"/>
        <w:jc w:val="both"/>
        <w:rPr>
          <w:rFonts w:eastAsia="Times New Roman"/>
          <w:szCs w:val="24"/>
        </w:rPr>
      </w:pPr>
      <w:r>
        <w:rPr>
          <w:rFonts w:eastAsia="Times New Roman"/>
          <w:szCs w:val="24"/>
        </w:rPr>
        <w:t>Συνεπώς το σχέδιο νόμου του Υπουργείου Εξωτερικών</w:t>
      </w:r>
      <w:r>
        <w:rPr>
          <w:rFonts w:eastAsia="Times New Roman"/>
          <w:szCs w:val="24"/>
        </w:rPr>
        <w:t>:</w:t>
      </w:r>
      <w:r>
        <w:rPr>
          <w:rFonts w:eastAsia="Times New Roman"/>
          <w:szCs w:val="24"/>
        </w:rPr>
        <w:t xml:space="preserve"> «Κύρωση του Μνημονίου Συνεργασίας μεταξύ του Υπουργ</w:t>
      </w:r>
      <w:r>
        <w:rPr>
          <w:rFonts w:eastAsia="Times New Roman"/>
          <w:szCs w:val="24"/>
        </w:rPr>
        <w:t>είου Εξωτερικών της Γεωργίας και του Υπουργείου Εξωτερικών της Ελλάδας για την προσέγγιση της Γεωργίας στην Ευρωπαϊκή Ένωση και άλλες διατάξεις» έγινε δεκτό κατά πλειοψηφία σε μόνη συζήτηση επί της αρχής, των άρθρων</w:t>
      </w:r>
      <w:r>
        <w:rPr>
          <w:rFonts w:eastAsia="Times New Roman"/>
          <w:szCs w:val="24"/>
        </w:rPr>
        <w:t>,</w:t>
      </w:r>
      <w:r>
        <w:rPr>
          <w:rFonts w:eastAsia="Times New Roman"/>
          <w:szCs w:val="24"/>
        </w:rPr>
        <w:t xml:space="preserve"> </w:t>
      </w:r>
      <w:r>
        <w:rPr>
          <w:rFonts w:eastAsia="Times New Roman"/>
          <w:szCs w:val="24"/>
        </w:rPr>
        <w:t xml:space="preserve">των τροπολογιών </w:t>
      </w:r>
      <w:r>
        <w:rPr>
          <w:rFonts w:eastAsia="Times New Roman"/>
          <w:szCs w:val="24"/>
        </w:rPr>
        <w:t>και του συνόλου και έχε</w:t>
      </w:r>
      <w:r>
        <w:rPr>
          <w:rFonts w:eastAsia="Times New Roman"/>
          <w:szCs w:val="24"/>
        </w:rPr>
        <w:t xml:space="preserve">ι ως εξής: </w:t>
      </w:r>
    </w:p>
    <w:p w14:paraId="11912EF9" w14:textId="77777777" w:rsidR="00E556F1" w:rsidRDefault="000E0791">
      <w:pPr>
        <w:spacing w:line="600" w:lineRule="auto"/>
        <w:ind w:firstLine="720"/>
        <w:jc w:val="center"/>
        <w:rPr>
          <w:rFonts w:eastAsia="Times New Roman"/>
          <w:szCs w:val="24"/>
        </w:rPr>
      </w:pPr>
      <w:r>
        <w:rPr>
          <w:rFonts w:eastAsia="Times New Roman"/>
          <w:szCs w:val="24"/>
        </w:rPr>
        <w:t>(Να καταχωριστεί το νομοσχ</w:t>
      </w:r>
      <w:r>
        <w:rPr>
          <w:rFonts w:eastAsia="Times New Roman"/>
          <w:szCs w:val="24"/>
        </w:rPr>
        <w:t>έ</w:t>
      </w:r>
      <w:r>
        <w:rPr>
          <w:rFonts w:eastAsia="Times New Roman"/>
          <w:szCs w:val="24"/>
        </w:rPr>
        <w:t>δ</w:t>
      </w:r>
      <w:r>
        <w:rPr>
          <w:rFonts w:eastAsia="Times New Roman"/>
          <w:szCs w:val="24"/>
        </w:rPr>
        <w:t>ιο σελ.</w:t>
      </w:r>
      <w:r>
        <w:rPr>
          <w:rFonts w:eastAsia="Times New Roman"/>
          <w:szCs w:val="24"/>
        </w:rPr>
        <w:t>292α</w:t>
      </w:r>
      <w:r>
        <w:rPr>
          <w:rFonts w:eastAsia="Times New Roman"/>
          <w:szCs w:val="24"/>
        </w:rPr>
        <w:t>)</w:t>
      </w:r>
    </w:p>
    <w:p w14:paraId="11912EFA"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w:t>
      </w:r>
      <w:r>
        <w:rPr>
          <w:rFonts w:eastAsia="Times New Roman"/>
          <w:szCs w:val="24"/>
        </w:rPr>
        <w:t xml:space="preserve">ομοσχεδίων. </w:t>
      </w:r>
    </w:p>
    <w:p w14:paraId="11912EFB" w14:textId="77777777" w:rsidR="00E556F1" w:rsidRDefault="000E0791">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11912EFC" w14:textId="77777777" w:rsidR="00E556F1" w:rsidRDefault="000E079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11912EFD" w14:textId="77777777" w:rsidR="00E556F1" w:rsidRDefault="000E0791">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1912EFE" w14:textId="77777777" w:rsidR="00E556F1" w:rsidRDefault="000E079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1912EFF" w14:textId="77777777" w:rsidR="00E556F1" w:rsidRDefault="000E0791">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(Αναστάσιος Κουράκης):</w:t>
      </w:r>
      <w:r>
        <w:rPr>
          <w:rFonts w:eastAsia="Times New Roman"/>
          <w:szCs w:val="24"/>
        </w:rPr>
        <w:t xml:space="preserve"> Με τη συναίνεση του Σώματος και ώρα 16.03΄ λύεται η συνεδρίαση για αύριο</w:t>
      </w:r>
      <w:r>
        <w:rPr>
          <w:rFonts w:eastAsia="Times New Roman"/>
          <w:szCs w:val="24"/>
        </w:rPr>
        <w:t>, ημέρα</w:t>
      </w:r>
      <w:r>
        <w:rPr>
          <w:rFonts w:eastAsia="Times New Roman"/>
          <w:szCs w:val="24"/>
        </w:rPr>
        <w:t xml:space="preserve"> Πέμπτη 2 Ιουνίου 2016 και ώρα 9.30΄ με αντικείμενο εργασιών του Σώματος: α) κοινοβουλευτικό έλεγχο, συζήτηση επίκαιρων ερωτήσεων και β) νομοθετικ</w:t>
      </w:r>
      <w:r>
        <w:rPr>
          <w:rFonts w:eastAsia="Times New Roman"/>
          <w:szCs w:val="24"/>
        </w:rPr>
        <w:t>ή εργασία</w:t>
      </w:r>
      <w:r>
        <w:rPr>
          <w:rFonts w:eastAsia="Times New Roman"/>
          <w:szCs w:val="24"/>
        </w:rPr>
        <w:t>,</w:t>
      </w:r>
      <w:r>
        <w:rPr>
          <w:rFonts w:eastAsia="Times New Roman"/>
          <w:szCs w:val="24"/>
        </w:rPr>
        <w:t xml:space="preserve"> σύμφωνα με τη συμπληρωματική ημερήσια διάταξη που έχει διανεμηθεί.</w:t>
      </w:r>
    </w:p>
    <w:p w14:paraId="11912F00" w14:textId="77777777" w:rsidR="00E556F1" w:rsidRDefault="000E0791">
      <w:pPr>
        <w:spacing w:line="600" w:lineRule="auto"/>
        <w:ind w:firstLine="720"/>
        <w:rPr>
          <w:rFonts w:eastAsia="Times New Roman"/>
          <w:szCs w:val="24"/>
        </w:rPr>
      </w:pPr>
      <w:r>
        <w:rPr>
          <w:rFonts w:eastAsia="Times New Roman"/>
          <w:b/>
          <w:szCs w:val="24"/>
        </w:rPr>
        <w:t>Ο ΠΡΟΕΔΡΟΣ                                       ΟΙ ΓΡΑΜΜΑΤΕΙΣ</w:t>
      </w:r>
    </w:p>
    <w:sectPr w:rsidR="00E556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dP+rWVxbJOK5QXyiUXROEOYLiYY=" w:salt="Ta16v9daPdl2bzHnQj2K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F1"/>
    <w:rsid w:val="000E0791"/>
    <w:rsid w:val="00BD7099"/>
    <w:rsid w:val="00E556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292B"/>
  <w15:docId w15:val="{5D80B56D-5248-4A03-BB6E-2D7FD902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0EB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0EB1"/>
    <w:rPr>
      <w:rFonts w:ascii="Segoe UI" w:hAnsi="Segoe UI" w:cs="Segoe UI"/>
      <w:sz w:val="18"/>
      <w:szCs w:val="18"/>
    </w:rPr>
  </w:style>
  <w:style w:type="paragraph" w:styleId="a4">
    <w:name w:val="Revision"/>
    <w:hidden/>
    <w:uiPriority w:val="99"/>
    <w:semiHidden/>
    <w:rsid w:val="00E63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257</MetadataID>
    <Session xmlns="641f345b-441b-4b81-9152-adc2e73ba5e1">Α´</Session>
    <Date xmlns="641f345b-441b-4b81-9152-adc2e73ba5e1">2016-05-31T21:00:00+00:00</Date>
    <Status xmlns="641f345b-441b-4b81-9152-adc2e73ba5e1">
      <Url>http://srv-sp1/praktika/Lists/Incoming_Metadata/EditForm.aspx?ID=257&amp;Source=/praktika/Recordings_Library/Forms/AllItems.aspx</Url>
      <Description>Δημοσιεύτηκε</Description>
    </Status>
    <Meeting xmlns="641f345b-441b-4b81-9152-adc2e73ba5e1">ΡΛΣΤ´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D3A029-9F18-4072-A26D-E7612B44D592}">
  <ds:schemaRefs>
    <ds:schemaRef ds:uri="http://purl.org/dc/elements/1.1/"/>
    <ds:schemaRef ds:uri="http://schemas.openxmlformats.org/package/2006/metadata/core-properties"/>
    <ds:schemaRef ds:uri="http://schemas.microsoft.com/office/infopath/2007/PartnerControls"/>
    <ds:schemaRef ds:uri="http://www.w3.org/XML/1998/namespace"/>
    <ds:schemaRef ds:uri="http://purl.org/dc/terms/"/>
    <ds:schemaRef ds:uri="http://schemas.microsoft.com/office/2006/documentManagement/types"/>
    <ds:schemaRef ds:uri="641f345b-441b-4b81-9152-adc2e73ba5e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835020F-49E2-4439-AB38-A786B4E0B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48AD1-F3F8-41E7-97B2-CCE1FDB19D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44716</Words>
  <Characters>241468</Characters>
  <Application>Microsoft Office Word</Application>
  <DocSecurity>0</DocSecurity>
  <Lines>2012</Lines>
  <Paragraphs>571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285613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2016-06-23T08:18:00Z</dcterms:created>
  <dcterms:modified xsi:type="dcterms:W3CDTF">2016-06-23T08:18:00Z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