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3D6B8F" w14:textId="77777777" w:rsidR="00CF2D0A" w:rsidRPr="00CF2D0A" w:rsidRDefault="00CF2D0A" w:rsidP="00CF2D0A">
      <w:pPr>
        <w:spacing w:after="200" w:line="360" w:lineRule="auto"/>
        <w:rPr>
          <w:ins w:id="0" w:author="Φλούδα Χριστίνα" w:date="2016-08-31T12:34:00Z"/>
          <w:rFonts w:eastAsia="Times New Roman"/>
          <w:szCs w:val="24"/>
          <w:lang w:eastAsia="en-US"/>
        </w:rPr>
      </w:pPr>
      <w:ins w:id="1" w:author="Φλούδα Χριστίνα" w:date="2016-08-31T12:34:00Z">
        <w:r w:rsidRPr="00CF2D0A">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E5428E3" w14:textId="77777777" w:rsidR="00CF2D0A" w:rsidRPr="00CF2D0A" w:rsidRDefault="00CF2D0A" w:rsidP="00CF2D0A">
      <w:pPr>
        <w:spacing w:after="200" w:line="360" w:lineRule="auto"/>
        <w:rPr>
          <w:ins w:id="2" w:author="Φλούδα Χριστίνα" w:date="2016-08-31T12:34:00Z"/>
          <w:rFonts w:eastAsia="Times New Roman"/>
          <w:szCs w:val="24"/>
          <w:lang w:eastAsia="en-US"/>
        </w:rPr>
      </w:pPr>
    </w:p>
    <w:p w14:paraId="3DB1616F" w14:textId="77777777" w:rsidR="00CF2D0A" w:rsidRPr="00CF2D0A" w:rsidRDefault="00CF2D0A" w:rsidP="00CF2D0A">
      <w:pPr>
        <w:spacing w:after="200" w:line="360" w:lineRule="auto"/>
        <w:rPr>
          <w:ins w:id="3" w:author="Φλούδα Χριστίνα" w:date="2016-08-31T12:34:00Z"/>
          <w:rFonts w:eastAsia="Times New Roman"/>
          <w:szCs w:val="24"/>
          <w:lang w:eastAsia="en-US"/>
        </w:rPr>
      </w:pPr>
      <w:ins w:id="4" w:author="Φλούδα Χριστίνα" w:date="2016-08-31T12:34:00Z">
        <w:r w:rsidRPr="00CF2D0A">
          <w:rPr>
            <w:rFonts w:eastAsia="Times New Roman"/>
            <w:szCs w:val="24"/>
            <w:lang w:eastAsia="en-US"/>
          </w:rPr>
          <w:t>ΠΙΝΑΚΑΣ ΠΕΡΙΕΧΟΜΕΝΩΝ</w:t>
        </w:r>
      </w:ins>
    </w:p>
    <w:p w14:paraId="58F3B86A" w14:textId="77777777" w:rsidR="00CF2D0A" w:rsidRPr="00CF2D0A" w:rsidRDefault="00CF2D0A" w:rsidP="00CF2D0A">
      <w:pPr>
        <w:spacing w:after="200" w:line="360" w:lineRule="auto"/>
        <w:rPr>
          <w:ins w:id="5" w:author="Φλούδα Χριστίνα" w:date="2016-08-31T12:34:00Z"/>
          <w:rFonts w:eastAsia="Times New Roman"/>
          <w:szCs w:val="24"/>
          <w:lang w:eastAsia="en-US"/>
        </w:rPr>
      </w:pPr>
      <w:ins w:id="6" w:author="Φλούδα Χριστίνα" w:date="2016-08-31T12:34:00Z">
        <w:r w:rsidRPr="00CF2D0A">
          <w:rPr>
            <w:rFonts w:eastAsia="Times New Roman"/>
            <w:szCs w:val="24"/>
            <w:lang w:eastAsia="en-US"/>
          </w:rPr>
          <w:t xml:space="preserve">ΙΖ’ ΠΕΡΙΟΔΟΣ </w:t>
        </w:r>
      </w:ins>
    </w:p>
    <w:p w14:paraId="18F6933A" w14:textId="77777777" w:rsidR="00CF2D0A" w:rsidRPr="00CF2D0A" w:rsidRDefault="00CF2D0A" w:rsidP="00CF2D0A">
      <w:pPr>
        <w:spacing w:after="200" w:line="360" w:lineRule="auto"/>
        <w:rPr>
          <w:ins w:id="7" w:author="Φλούδα Χριστίνα" w:date="2016-08-31T12:34:00Z"/>
          <w:rFonts w:eastAsia="Times New Roman"/>
          <w:szCs w:val="24"/>
          <w:lang w:eastAsia="en-US"/>
        </w:rPr>
      </w:pPr>
      <w:ins w:id="8" w:author="Φλούδα Χριστίνα" w:date="2016-08-31T12:34:00Z">
        <w:r w:rsidRPr="00CF2D0A">
          <w:rPr>
            <w:rFonts w:eastAsia="Times New Roman"/>
            <w:szCs w:val="24"/>
            <w:lang w:eastAsia="en-US"/>
          </w:rPr>
          <w:t>ΠΡΟΕΔΡΕΥΟΜΕΝΗΣ ΚΟΙΝΟΒΟΥΛΕΥΤΙΚΗΣ ΔΗΜΟΚΡΑΤΙΑΣ</w:t>
        </w:r>
      </w:ins>
    </w:p>
    <w:p w14:paraId="467ACDF2" w14:textId="77777777" w:rsidR="00CF2D0A" w:rsidRPr="00CF2D0A" w:rsidRDefault="00CF2D0A" w:rsidP="00CF2D0A">
      <w:pPr>
        <w:spacing w:after="200" w:line="360" w:lineRule="auto"/>
        <w:rPr>
          <w:ins w:id="9" w:author="Φλούδα Χριστίνα" w:date="2016-08-31T12:34:00Z"/>
          <w:rFonts w:eastAsia="Times New Roman"/>
          <w:szCs w:val="24"/>
          <w:lang w:eastAsia="en-US"/>
        </w:rPr>
      </w:pPr>
      <w:ins w:id="10" w:author="Φλούδα Χριστίνα" w:date="2016-08-31T12:34:00Z">
        <w:r w:rsidRPr="00CF2D0A">
          <w:rPr>
            <w:rFonts w:eastAsia="Times New Roman"/>
            <w:szCs w:val="24"/>
            <w:lang w:eastAsia="en-US"/>
          </w:rPr>
          <w:t>ΣΥΝΟΔΟΣ Α΄</w:t>
        </w:r>
      </w:ins>
    </w:p>
    <w:p w14:paraId="703B8764" w14:textId="77777777" w:rsidR="00CF2D0A" w:rsidRPr="00CF2D0A" w:rsidRDefault="00CF2D0A" w:rsidP="00CF2D0A">
      <w:pPr>
        <w:spacing w:after="200" w:line="360" w:lineRule="auto"/>
        <w:rPr>
          <w:ins w:id="11" w:author="Φλούδα Χριστίνα" w:date="2016-08-31T12:34:00Z"/>
          <w:rFonts w:eastAsia="Times New Roman"/>
          <w:szCs w:val="24"/>
          <w:lang w:eastAsia="en-US"/>
        </w:rPr>
      </w:pPr>
    </w:p>
    <w:p w14:paraId="36C5F64C" w14:textId="77777777" w:rsidR="00CF2D0A" w:rsidRPr="00CF2D0A" w:rsidRDefault="00CF2D0A" w:rsidP="00CF2D0A">
      <w:pPr>
        <w:spacing w:after="200" w:line="360" w:lineRule="auto"/>
        <w:rPr>
          <w:ins w:id="12" w:author="Φλούδα Χριστίνα" w:date="2016-08-31T12:34:00Z"/>
          <w:rFonts w:eastAsia="Times New Roman"/>
          <w:szCs w:val="24"/>
          <w:lang w:eastAsia="en-US"/>
        </w:rPr>
      </w:pPr>
      <w:ins w:id="13" w:author="Φλούδα Χριστίνα" w:date="2016-08-31T12:34:00Z">
        <w:r w:rsidRPr="00CF2D0A">
          <w:rPr>
            <w:rFonts w:eastAsia="Times New Roman"/>
            <w:szCs w:val="24"/>
            <w:lang w:eastAsia="en-US"/>
          </w:rPr>
          <w:t>ΣΥΝΕΔΡΙΑΣΗ ΡΟΖ΄</w:t>
        </w:r>
      </w:ins>
    </w:p>
    <w:p w14:paraId="63869BE5" w14:textId="77777777" w:rsidR="00CF2D0A" w:rsidRPr="00CF2D0A" w:rsidRDefault="00CF2D0A" w:rsidP="00CF2D0A">
      <w:pPr>
        <w:spacing w:after="200" w:line="360" w:lineRule="auto"/>
        <w:rPr>
          <w:ins w:id="14" w:author="Φλούδα Χριστίνα" w:date="2016-08-31T12:34:00Z"/>
          <w:rFonts w:eastAsia="Times New Roman"/>
          <w:szCs w:val="24"/>
          <w:lang w:eastAsia="en-US"/>
        </w:rPr>
      </w:pPr>
      <w:ins w:id="15" w:author="Φλούδα Χριστίνα" w:date="2016-08-31T12:34:00Z">
        <w:r w:rsidRPr="00CF2D0A">
          <w:rPr>
            <w:rFonts w:eastAsia="Times New Roman"/>
            <w:szCs w:val="24"/>
            <w:lang w:eastAsia="en-US"/>
          </w:rPr>
          <w:t>Παρασκευή  5 Αυγούστου 2016</w:t>
        </w:r>
      </w:ins>
    </w:p>
    <w:p w14:paraId="3E179BAC" w14:textId="77777777" w:rsidR="00CF2D0A" w:rsidRPr="00CF2D0A" w:rsidRDefault="00CF2D0A" w:rsidP="00CF2D0A">
      <w:pPr>
        <w:spacing w:after="200" w:line="360" w:lineRule="auto"/>
        <w:rPr>
          <w:ins w:id="16" w:author="Φλούδα Χριστίνα" w:date="2016-08-31T12:34:00Z"/>
          <w:rFonts w:eastAsia="Times New Roman"/>
          <w:szCs w:val="24"/>
          <w:lang w:eastAsia="en-US"/>
        </w:rPr>
      </w:pPr>
    </w:p>
    <w:p w14:paraId="2ABBFC83" w14:textId="77777777" w:rsidR="00CF2D0A" w:rsidRPr="00CF2D0A" w:rsidRDefault="00CF2D0A" w:rsidP="00CF2D0A">
      <w:pPr>
        <w:spacing w:after="200" w:line="360" w:lineRule="auto"/>
        <w:rPr>
          <w:ins w:id="17" w:author="Φλούδα Χριστίνα" w:date="2016-08-31T12:34:00Z"/>
          <w:rFonts w:eastAsia="Times New Roman"/>
          <w:szCs w:val="24"/>
          <w:lang w:eastAsia="en-US"/>
        </w:rPr>
      </w:pPr>
      <w:ins w:id="18" w:author="Φλούδα Χριστίνα" w:date="2016-08-31T12:34:00Z">
        <w:r w:rsidRPr="00CF2D0A">
          <w:rPr>
            <w:rFonts w:eastAsia="Times New Roman"/>
            <w:szCs w:val="24"/>
            <w:lang w:eastAsia="en-US"/>
          </w:rPr>
          <w:t>ΘΕΜΑΤΑ</w:t>
        </w:r>
      </w:ins>
    </w:p>
    <w:p w14:paraId="08D2FE11" w14:textId="77777777" w:rsidR="00CF2D0A" w:rsidRPr="00CF2D0A" w:rsidRDefault="00CF2D0A" w:rsidP="00CF2D0A">
      <w:pPr>
        <w:spacing w:after="200" w:line="360" w:lineRule="auto"/>
        <w:rPr>
          <w:ins w:id="19" w:author="Φλούδα Χριστίνα" w:date="2016-08-31T12:34:00Z"/>
          <w:rFonts w:eastAsia="Times New Roman"/>
          <w:szCs w:val="24"/>
          <w:lang w:eastAsia="en-US"/>
        </w:rPr>
      </w:pPr>
      <w:ins w:id="20" w:author="Φλούδα Χριστίνα" w:date="2016-08-31T12:34:00Z">
        <w:r w:rsidRPr="00CF2D0A">
          <w:rPr>
            <w:rFonts w:eastAsia="Times New Roman"/>
            <w:szCs w:val="24"/>
            <w:lang w:eastAsia="en-US"/>
          </w:rPr>
          <w:t xml:space="preserve"> </w:t>
        </w:r>
        <w:r w:rsidRPr="00CF2D0A">
          <w:rPr>
            <w:rFonts w:eastAsia="Times New Roman"/>
            <w:szCs w:val="24"/>
            <w:lang w:eastAsia="en-US"/>
          </w:rPr>
          <w:br/>
          <w:t xml:space="preserve">Α. ΕΙΔΙΚΑ ΘΕΜΑΤΑ </w:t>
        </w:r>
        <w:r w:rsidRPr="00CF2D0A">
          <w:rPr>
            <w:rFonts w:eastAsia="Times New Roman"/>
            <w:szCs w:val="24"/>
            <w:lang w:eastAsia="en-US"/>
          </w:rPr>
          <w:br/>
          <w:t xml:space="preserve">1. Επικύρωση Πρακτικών, σελ. </w:t>
        </w:r>
        <w:r w:rsidRPr="00CF2D0A">
          <w:rPr>
            <w:rFonts w:eastAsia="Times New Roman"/>
            <w:szCs w:val="24"/>
            <w:lang w:eastAsia="en-US"/>
          </w:rPr>
          <w:br/>
          <w:t xml:space="preserve">2. Επί διαδικαστικού θέματος, σελ. </w:t>
        </w:r>
        <w:r w:rsidRPr="00CF2D0A">
          <w:rPr>
            <w:rFonts w:eastAsia="Times New Roman"/>
            <w:szCs w:val="24"/>
            <w:lang w:eastAsia="en-US"/>
          </w:rPr>
          <w:br/>
          <w:t>3. Ανακοινώνεται ότι ο Υπουργός Δικαιοσύνης, Διαφάνειας και Ανθρωπίνων Δικαιωμάτων διαβίβασε στη Βουλή, σύμφωνα με το άρθρο 86 του Συντάγματος και το ν. 3126/2003 περί "Ποινικής ευθύνης των Υπουργών", όπως ισχύει, στις 4/8/2016:</w:t>
        </w:r>
        <w:r w:rsidRPr="00CF2D0A">
          <w:rPr>
            <w:rFonts w:eastAsia="Times New Roman"/>
            <w:szCs w:val="24"/>
            <w:lang w:eastAsia="en-US"/>
          </w:rPr>
          <w:br/>
          <w:t xml:space="preserve">   i) Ποινική δικογραφία που αφορά στον τέως Πρωθυπουργό κ. Κωνσταντίνο Καραμανλή και στον τέως Υπουργό Υγείας κ. Δημήτρη Αβραμόπουλο, σελ. </w:t>
        </w:r>
        <w:r w:rsidRPr="00CF2D0A">
          <w:rPr>
            <w:rFonts w:eastAsia="Times New Roman"/>
            <w:szCs w:val="24"/>
            <w:lang w:eastAsia="en-US"/>
          </w:rPr>
          <w:br/>
          <w:t xml:space="preserve">   </w:t>
        </w:r>
        <w:proofErr w:type="spellStart"/>
        <w:r w:rsidRPr="00CF2D0A">
          <w:rPr>
            <w:rFonts w:eastAsia="Times New Roman"/>
            <w:szCs w:val="24"/>
            <w:lang w:eastAsia="en-US"/>
          </w:rPr>
          <w:t>ii</w:t>
        </w:r>
        <w:proofErr w:type="spellEnd"/>
        <w:r w:rsidRPr="00CF2D0A">
          <w:rPr>
            <w:rFonts w:eastAsia="Times New Roman"/>
            <w:szCs w:val="24"/>
            <w:lang w:eastAsia="en-US"/>
          </w:rPr>
          <w:t xml:space="preserve">) Ποινική δικογραφία που αφορά στον Πρωθυπουργό κ. Αλέξη Τσίπρα και στον πρώην Υπουργό Οικονομικών κ. Ιωάννη </w:t>
        </w:r>
        <w:proofErr w:type="spellStart"/>
        <w:r w:rsidRPr="00CF2D0A">
          <w:rPr>
            <w:rFonts w:eastAsia="Times New Roman"/>
            <w:szCs w:val="24"/>
            <w:lang w:eastAsia="en-US"/>
          </w:rPr>
          <w:t>Βαρουφάκη</w:t>
        </w:r>
        <w:proofErr w:type="spellEnd"/>
        <w:r w:rsidRPr="00CF2D0A">
          <w:rPr>
            <w:rFonts w:eastAsia="Times New Roman"/>
            <w:szCs w:val="24"/>
            <w:lang w:eastAsia="en-US"/>
          </w:rPr>
          <w:t xml:space="preserve">, σελ. </w:t>
        </w:r>
        <w:r w:rsidRPr="00CF2D0A">
          <w:rPr>
            <w:rFonts w:eastAsia="Times New Roman"/>
            <w:szCs w:val="24"/>
            <w:lang w:eastAsia="en-US"/>
          </w:rPr>
          <w:br/>
          <w:t xml:space="preserve"> </w:t>
        </w:r>
        <w:r w:rsidRPr="00CF2D0A">
          <w:rPr>
            <w:rFonts w:eastAsia="Times New Roman"/>
            <w:szCs w:val="24"/>
            <w:lang w:eastAsia="en-US"/>
          </w:rPr>
          <w:br/>
          <w:t xml:space="preserve">Β. ΚΟΙΝΟΒΟΥΛΕΥΤΙΚΟΣ ΕΛΕΓΧΟΣ </w:t>
        </w:r>
        <w:r w:rsidRPr="00CF2D0A">
          <w:rPr>
            <w:rFonts w:eastAsia="Times New Roman"/>
            <w:szCs w:val="24"/>
            <w:lang w:eastAsia="en-US"/>
          </w:rPr>
          <w:br/>
          <w:t>Συζήτηση επικαίρων ερωτήσεων:</w:t>
        </w:r>
        <w:r w:rsidRPr="00CF2D0A">
          <w:rPr>
            <w:rFonts w:eastAsia="Times New Roman"/>
            <w:szCs w:val="24"/>
            <w:lang w:eastAsia="en-US"/>
          </w:rPr>
          <w:br/>
          <w:t xml:space="preserve">   α) Προς τον Υπουργό Εργασίας, Κοινωνικής Ασφάλισης και Κοινωνικής Αλληλεγγύης, σχετικά με την ανάκληση της απόφασης για συρρίκνωση των Επαγγελματικών Σχολών (ΕΠΑ.Σ.) Μυτιλήνης, σελ. </w:t>
        </w:r>
        <w:r w:rsidRPr="00CF2D0A">
          <w:rPr>
            <w:rFonts w:eastAsia="Times New Roman"/>
            <w:szCs w:val="24"/>
            <w:lang w:eastAsia="en-US"/>
          </w:rPr>
          <w:br/>
          <w:t xml:space="preserve">   β) Προς τον Υπουργό Οικονομίας, Ανάπτυξης και Τουρισμού, σχετικά με το μέλλον της Ελληνικής Βιομηχανίας Ζάχαρης (ΕΒΖ), σελ. </w:t>
        </w:r>
        <w:r w:rsidRPr="00CF2D0A">
          <w:rPr>
            <w:rFonts w:eastAsia="Times New Roman"/>
            <w:szCs w:val="24"/>
            <w:lang w:eastAsia="en-US"/>
          </w:rPr>
          <w:br/>
          <w:t xml:space="preserve">   γ) Προς τον Υπουργό Εσωτερικών και Διοικητικής Ανασυγκρότησης:</w:t>
        </w:r>
        <w:r w:rsidRPr="00CF2D0A">
          <w:rPr>
            <w:rFonts w:eastAsia="Times New Roman"/>
            <w:szCs w:val="24"/>
            <w:lang w:eastAsia="en-US"/>
          </w:rPr>
          <w:br/>
          <w:t xml:space="preserve">      i. σχετικά με την καθυστέρηση στην αποδέσμευση κονδυλίων για την πρόληψη των πυρκαγιών, σελ. </w:t>
        </w:r>
        <w:r w:rsidRPr="00CF2D0A">
          <w:rPr>
            <w:rFonts w:eastAsia="Times New Roman"/>
            <w:szCs w:val="24"/>
            <w:lang w:eastAsia="en-US"/>
          </w:rPr>
          <w:br/>
          <w:t xml:space="preserve">      </w:t>
        </w:r>
        <w:proofErr w:type="spellStart"/>
        <w:r w:rsidRPr="00CF2D0A">
          <w:rPr>
            <w:rFonts w:eastAsia="Times New Roman"/>
            <w:szCs w:val="24"/>
            <w:lang w:eastAsia="en-US"/>
          </w:rPr>
          <w:t>ii</w:t>
        </w:r>
        <w:proofErr w:type="spellEnd"/>
        <w:r w:rsidRPr="00CF2D0A">
          <w:rPr>
            <w:rFonts w:eastAsia="Times New Roman"/>
            <w:szCs w:val="24"/>
            <w:lang w:eastAsia="en-US"/>
          </w:rPr>
          <w:t xml:space="preserve">. σχετικά με την μακροχρόνια καθυστέρηση στην ενεργοποίηση διαδικασίας επιβολής και είσπραξης υπέρ των όμορων Δήμων, δημοτικού φόρου, που επιβαρύνει την εταιρεία Αεροδρομίου Ελ. Βενιζέλος, σελ. </w:t>
        </w:r>
        <w:r w:rsidRPr="00CF2D0A">
          <w:rPr>
            <w:rFonts w:eastAsia="Times New Roman"/>
            <w:szCs w:val="24"/>
            <w:lang w:eastAsia="en-US"/>
          </w:rPr>
          <w:br/>
          <w:t xml:space="preserve">      </w:t>
        </w:r>
        <w:proofErr w:type="spellStart"/>
        <w:r w:rsidRPr="00CF2D0A">
          <w:rPr>
            <w:rFonts w:eastAsia="Times New Roman"/>
            <w:szCs w:val="24"/>
            <w:lang w:eastAsia="en-US"/>
          </w:rPr>
          <w:t>iii</w:t>
        </w:r>
        <w:proofErr w:type="spellEnd"/>
        <w:r w:rsidRPr="00CF2D0A">
          <w:rPr>
            <w:rFonts w:eastAsia="Times New Roman"/>
            <w:szCs w:val="24"/>
            <w:lang w:eastAsia="en-US"/>
          </w:rPr>
          <w:t xml:space="preserve">. σχετικά με την άμεση έκδοση Κοινής Υπουργικής Απόφασης για την κήρυξη των πληγεισών περιοχών της Αρκαδίας σε κατάσταση έκτακτης ανάγκης, σελ. </w:t>
        </w:r>
        <w:r w:rsidRPr="00CF2D0A">
          <w:rPr>
            <w:rFonts w:eastAsia="Times New Roman"/>
            <w:szCs w:val="24"/>
            <w:lang w:eastAsia="en-US"/>
          </w:rPr>
          <w:br/>
          <w:t xml:space="preserve">      </w:t>
        </w:r>
        <w:proofErr w:type="spellStart"/>
        <w:r w:rsidRPr="00CF2D0A">
          <w:rPr>
            <w:rFonts w:eastAsia="Times New Roman"/>
            <w:szCs w:val="24"/>
            <w:lang w:eastAsia="en-US"/>
          </w:rPr>
          <w:t>iv</w:t>
        </w:r>
        <w:proofErr w:type="spellEnd"/>
        <w:r w:rsidRPr="00CF2D0A">
          <w:rPr>
            <w:rFonts w:eastAsia="Times New Roman"/>
            <w:szCs w:val="24"/>
            <w:lang w:eastAsia="en-US"/>
          </w:rPr>
          <w:t xml:space="preserve">. σχετικά με τις "εγκληματικές και τρομοκρατικές οργανώσεις που δρουν ανενόχλητες στο κεντρικότερο σημείο της πρωτεύουσας", σελ. </w:t>
        </w:r>
        <w:r w:rsidRPr="00CF2D0A">
          <w:rPr>
            <w:rFonts w:eastAsia="Times New Roman"/>
            <w:szCs w:val="24"/>
            <w:lang w:eastAsia="en-US"/>
          </w:rPr>
          <w:br/>
          <w:t xml:space="preserve">      </w:t>
        </w:r>
        <w:proofErr w:type="gramStart"/>
        <w:r w:rsidRPr="00CF2D0A">
          <w:rPr>
            <w:rFonts w:eastAsia="Times New Roman"/>
            <w:szCs w:val="24"/>
            <w:lang w:val="en-US" w:eastAsia="en-US"/>
          </w:rPr>
          <w:t>v</w:t>
        </w:r>
        <w:proofErr w:type="gramEnd"/>
        <w:r w:rsidRPr="00CF2D0A">
          <w:rPr>
            <w:rFonts w:eastAsia="Times New Roman"/>
            <w:szCs w:val="24"/>
            <w:lang w:eastAsia="en-US"/>
          </w:rPr>
          <w:t xml:space="preserve">. σχετικά με την τοποθέτηση της κυρίας Τσουκαλά στη θέση της Αντιπροέδρου του Κέντρου Μελετών Ασφαλείας, σελ. </w:t>
        </w:r>
        <w:r w:rsidRPr="00CF2D0A">
          <w:rPr>
            <w:rFonts w:eastAsia="Times New Roman"/>
            <w:szCs w:val="24"/>
            <w:lang w:eastAsia="en-US"/>
          </w:rPr>
          <w:br/>
          <w:t xml:space="preserve">      </w:t>
        </w:r>
        <w:r w:rsidRPr="00CF2D0A">
          <w:rPr>
            <w:rFonts w:eastAsia="Times New Roman"/>
            <w:szCs w:val="24"/>
            <w:lang w:val="en-US" w:eastAsia="en-US"/>
          </w:rPr>
          <w:t>v</w:t>
        </w:r>
        <w:r w:rsidRPr="00CF2D0A">
          <w:rPr>
            <w:rFonts w:eastAsia="Times New Roman"/>
            <w:szCs w:val="24"/>
            <w:lang w:eastAsia="en-US"/>
          </w:rPr>
          <w:t xml:space="preserve">i. </w:t>
        </w:r>
        <w:proofErr w:type="gramStart"/>
        <w:r w:rsidRPr="00CF2D0A">
          <w:rPr>
            <w:rFonts w:eastAsia="Times New Roman"/>
            <w:szCs w:val="24"/>
            <w:lang w:eastAsia="en-US"/>
          </w:rPr>
          <w:t>σχετικά</w:t>
        </w:r>
        <w:proofErr w:type="gramEnd"/>
        <w:r w:rsidRPr="00CF2D0A">
          <w:rPr>
            <w:rFonts w:eastAsia="Times New Roman"/>
            <w:szCs w:val="24"/>
            <w:lang w:eastAsia="en-US"/>
          </w:rPr>
          <w:t xml:space="preserve"> με το σύστημα προστασίας του </w:t>
        </w:r>
        <w:proofErr w:type="spellStart"/>
        <w:r w:rsidRPr="00CF2D0A">
          <w:rPr>
            <w:rFonts w:eastAsia="Times New Roman"/>
            <w:szCs w:val="24"/>
            <w:lang w:eastAsia="en-US"/>
          </w:rPr>
          <w:t>Σέιχ</w:t>
        </w:r>
        <w:proofErr w:type="spellEnd"/>
        <w:r w:rsidRPr="00CF2D0A">
          <w:rPr>
            <w:rFonts w:eastAsia="Times New Roman"/>
            <w:szCs w:val="24"/>
            <w:lang w:eastAsia="en-US"/>
          </w:rPr>
          <w:t xml:space="preserve"> Σου, σελ. </w:t>
        </w:r>
        <w:r w:rsidRPr="00CF2D0A">
          <w:rPr>
            <w:rFonts w:eastAsia="Times New Roman"/>
            <w:szCs w:val="24"/>
            <w:lang w:eastAsia="en-US"/>
          </w:rPr>
          <w:br/>
          <w:t xml:space="preserve"> </w:t>
        </w:r>
      </w:ins>
    </w:p>
    <w:p w14:paraId="216988CD" w14:textId="77777777" w:rsidR="00CF2D0A" w:rsidRPr="00CF2D0A" w:rsidRDefault="00CF2D0A" w:rsidP="00CF2D0A">
      <w:pPr>
        <w:spacing w:after="200" w:line="360" w:lineRule="auto"/>
        <w:rPr>
          <w:ins w:id="21" w:author="Φλούδα Χριστίνα" w:date="2016-08-31T12:34:00Z"/>
          <w:rFonts w:eastAsia="Times New Roman"/>
          <w:szCs w:val="24"/>
          <w:lang w:eastAsia="en-US"/>
        </w:rPr>
      </w:pPr>
      <w:ins w:id="22" w:author="Φλούδα Χριστίνα" w:date="2016-08-31T12:34:00Z">
        <w:r w:rsidRPr="00CF2D0A">
          <w:rPr>
            <w:rFonts w:eastAsia="Times New Roman"/>
            <w:szCs w:val="24"/>
            <w:lang w:eastAsia="en-US"/>
          </w:rPr>
          <w:br/>
          <w:t>ΠΡΟΕΔΡΕΩΝ</w:t>
        </w:r>
      </w:ins>
    </w:p>
    <w:p w14:paraId="68B1E3E8" w14:textId="77777777" w:rsidR="00CF2D0A" w:rsidRPr="00CF2D0A" w:rsidRDefault="00CF2D0A" w:rsidP="00CF2D0A">
      <w:pPr>
        <w:spacing w:after="200" w:line="360" w:lineRule="auto"/>
        <w:rPr>
          <w:ins w:id="23" w:author="Φλούδα Χριστίνα" w:date="2016-08-31T12:34:00Z"/>
          <w:rFonts w:eastAsia="Times New Roman"/>
          <w:szCs w:val="24"/>
          <w:lang w:eastAsia="en-US"/>
        </w:rPr>
      </w:pPr>
      <w:ins w:id="24" w:author="Φλούδα Χριστίνα" w:date="2016-08-31T12:34:00Z">
        <w:r w:rsidRPr="00CF2D0A">
          <w:rPr>
            <w:rFonts w:eastAsia="Times New Roman"/>
            <w:szCs w:val="24"/>
            <w:lang w:eastAsia="en-US"/>
          </w:rPr>
          <w:t>ΚΑΚΛΑΜΑΝΗΣ Ν.</w:t>
        </w:r>
        <w:r w:rsidRPr="00CF2D0A">
          <w:rPr>
            <w:rFonts w:eastAsia="Times New Roman"/>
            <w:szCs w:val="24"/>
            <w:lang w:val="en-US" w:eastAsia="en-US"/>
          </w:rPr>
          <w:t xml:space="preserve"> </w:t>
        </w:r>
        <w:r w:rsidRPr="00CF2D0A">
          <w:rPr>
            <w:rFonts w:eastAsia="Times New Roman"/>
            <w:szCs w:val="24"/>
            <w:lang w:eastAsia="en-US"/>
          </w:rPr>
          <w:t xml:space="preserve">, σελ. </w:t>
        </w:r>
      </w:ins>
    </w:p>
    <w:p w14:paraId="0B812768" w14:textId="77777777" w:rsidR="00CF2D0A" w:rsidRPr="00CF2D0A" w:rsidRDefault="00CF2D0A" w:rsidP="00CF2D0A">
      <w:pPr>
        <w:spacing w:after="200" w:line="360" w:lineRule="auto"/>
        <w:rPr>
          <w:ins w:id="25" w:author="Φλούδα Χριστίνα" w:date="2016-08-31T12:34:00Z"/>
          <w:rFonts w:eastAsia="Times New Roman"/>
          <w:szCs w:val="24"/>
          <w:lang w:eastAsia="en-US"/>
        </w:rPr>
      </w:pPr>
    </w:p>
    <w:p w14:paraId="74D17860" w14:textId="77777777" w:rsidR="00CF2D0A" w:rsidRPr="00CF2D0A" w:rsidRDefault="00CF2D0A" w:rsidP="00CF2D0A">
      <w:pPr>
        <w:spacing w:after="200" w:line="360" w:lineRule="auto"/>
        <w:rPr>
          <w:ins w:id="26" w:author="Φλούδα Χριστίνα" w:date="2016-08-31T12:34:00Z"/>
          <w:rFonts w:eastAsia="Times New Roman"/>
          <w:szCs w:val="24"/>
          <w:lang w:eastAsia="en-US"/>
        </w:rPr>
      </w:pPr>
      <w:ins w:id="27" w:author="Φλούδα Χριστίνα" w:date="2016-08-31T12:34:00Z">
        <w:r w:rsidRPr="00CF2D0A">
          <w:rPr>
            <w:rFonts w:eastAsia="Times New Roman"/>
            <w:szCs w:val="24"/>
            <w:lang w:eastAsia="en-US"/>
          </w:rPr>
          <w:t>ΟΜΙΛΗΤΕΣ</w:t>
        </w:r>
      </w:ins>
    </w:p>
    <w:p w14:paraId="4CCEBA37" w14:textId="2303F28A" w:rsidR="00CF2D0A" w:rsidRDefault="00CF2D0A" w:rsidP="00CF2D0A">
      <w:pPr>
        <w:spacing w:after="0" w:line="600" w:lineRule="auto"/>
        <w:ind w:firstLine="720"/>
        <w:jc w:val="both"/>
        <w:rPr>
          <w:ins w:id="28" w:author="Φλούδα Χριστίνα" w:date="2016-08-31T12:34:00Z"/>
          <w:rFonts w:eastAsia="Times New Roman"/>
          <w:szCs w:val="24"/>
        </w:rPr>
        <w:pPrChange w:id="29" w:author="Φλούδα Χριστίνα" w:date="2016-08-31T12:34:00Z">
          <w:pPr>
            <w:spacing w:after="0" w:line="600" w:lineRule="auto"/>
            <w:ind w:firstLine="720"/>
            <w:jc w:val="center"/>
          </w:pPr>
        </w:pPrChange>
      </w:pPr>
      <w:ins w:id="30" w:author="Φλούδα Χριστίνα" w:date="2016-08-31T12:34:00Z">
        <w:r w:rsidRPr="00CF2D0A">
          <w:rPr>
            <w:rFonts w:eastAsia="Times New Roman"/>
            <w:szCs w:val="24"/>
            <w:lang w:eastAsia="en-US"/>
          </w:rPr>
          <w:br/>
          <w:t>Α. Επί διαδικαστικού θέματος:</w:t>
        </w:r>
        <w:r w:rsidRPr="00CF2D0A">
          <w:rPr>
            <w:rFonts w:eastAsia="Times New Roman"/>
            <w:szCs w:val="24"/>
            <w:lang w:eastAsia="en-US"/>
          </w:rPr>
          <w:br/>
          <w:t>ΚΑΚΛΑΜΑΝΗΣ Ν. , σελ.</w:t>
        </w:r>
        <w:r w:rsidRPr="00CF2D0A">
          <w:rPr>
            <w:rFonts w:eastAsia="Times New Roman"/>
            <w:szCs w:val="24"/>
            <w:lang w:eastAsia="en-US"/>
          </w:rPr>
          <w:br/>
          <w:t>ΚΩΝΣΤΑΝΤΙΝΟΠΟΥΛΟΣ Ο. , σελ.</w:t>
        </w:r>
        <w:r w:rsidRPr="00CF2D0A">
          <w:rPr>
            <w:rFonts w:eastAsia="Times New Roman"/>
            <w:szCs w:val="24"/>
            <w:lang w:eastAsia="en-US"/>
          </w:rPr>
          <w:br/>
        </w:r>
        <w:r w:rsidRPr="00CF2D0A">
          <w:rPr>
            <w:rFonts w:eastAsia="Times New Roman"/>
            <w:szCs w:val="24"/>
            <w:lang w:eastAsia="en-US"/>
          </w:rPr>
          <w:br/>
          <w:t>Β. Συζήτηση επικαίρων ερωτήσεων:</w:t>
        </w:r>
        <w:r w:rsidRPr="00CF2D0A">
          <w:rPr>
            <w:rFonts w:eastAsia="Times New Roman"/>
            <w:szCs w:val="24"/>
            <w:lang w:eastAsia="en-US"/>
          </w:rPr>
          <w:br/>
          <w:t>ΑΝΤΩΝΟΠΟΥΛΟΥ Ο. , σελ.</w:t>
        </w:r>
        <w:r w:rsidRPr="00CF2D0A">
          <w:rPr>
            <w:rFonts w:eastAsia="Times New Roman"/>
            <w:szCs w:val="24"/>
            <w:lang w:eastAsia="en-US"/>
          </w:rPr>
          <w:br/>
          <w:t>ΒΑΓΙΩΝΑΣ Γ. , σελ.</w:t>
        </w:r>
        <w:r w:rsidRPr="00CF2D0A">
          <w:rPr>
            <w:rFonts w:eastAsia="Times New Roman"/>
            <w:szCs w:val="24"/>
            <w:lang w:eastAsia="en-US"/>
          </w:rPr>
          <w:br/>
          <w:t>ΚΑΜΜΕΝΟΣ Δ. , σελ.</w:t>
        </w:r>
        <w:r w:rsidRPr="00CF2D0A">
          <w:rPr>
            <w:rFonts w:eastAsia="Times New Roman"/>
            <w:szCs w:val="24"/>
            <w:lang w:eastAsia="en-US"/>
          </w:rPr>
          <w:br/>
          <w:t>ΚΑΡΡΑΣ Γ. , σελ.</w:t>
        </w:r>
        <w:r w:rsidRPr="00CF2D0A">
          <w:rPr>
            <w:rFonts w:eastAsia="Times New Roman"/>
            <w:szCs w:val="24"/>
            <w:lang w:eastAsia="en-US"/>
          </w:rPr>
          <w:br/>
          <w:t>ΚΑΣΙΔΙΑΡΗΣ Η. , σελ.</w:t>
        </w:r>
        <w:r w:rsidRPr="00CF2D0A">
          <w:rPr>
            <w:rFonts w:eastAsia="Times New Roman"/>
            <w:szCs w:val="24"/>
            <w:lang w:eastAsia="en-US"/>
          </w:rPr>
          <w:br/>
          <w:t>ΚΩΝΣΤΑΝΤΙΝΟΠΟΥΛΟΣ Ο. , σελ.</w:t>
        </w:r>
        <w:r w:rsidRPr="00CF2D0A">
          <w:rPr>
            <w:rFonts w:eastAsia="Times New Roman"/>
            <w:szCs w:val="24"/>
            <w:lang w:eastAsia="en-US"/>
          </w:rPr>
          <w:br/>
          <w:t>ΜΠΑΛΑΦΑΣ Ι. , σελ.</w:t>
        </w:r>
        <w:r w:rsidRPr="00CF2D0A">
          <w:rPr>
            <w:rFonts w:eastAsia="Times New Roman"/>
            <w:szCs w:val="24"/>
            <w:lang w:eastAsia="en-US"/>
          </w:rPr>
          <w:br/>
          <w:t>ΠΑΝΑΓΙΩΤΑΡΟΣ Η. , σελ.</w:t>
        </w:r>
        <w:r w:rsidRPr="00CF2D0A">
          <w:rPr>
            <w:rFonts w:eastAsia="Times New Roman"/>
            <w:szCs w:val="24"/>
            <w:lang w:eastAsia="en-US"/>
          </w:rPr>
          <w:br/>
          <w:t>ΣΑΡΙΔΗΣ Ι. , σελ.</w:t>
        </w:r>
        <w:r w:rsidRPr="00CF2D0A">
          <w:rPr>
            <w:rFonts w:eastAsia="Times New Roman"/>
            <w:szCs w:val="24"/>
            <w:lang w:eastAsia="en-US"/>
          </w:rPr>
          <w:br/>
          <w:t>ΤΑΣΣΟΣ Σ. , σελ.</w:t>
        </w:r>
        <w:r w:rsidRPr="00CF2D0A">
          <w:rPr>
            <w:rFonts w:eastAsia="Times New Roman"/>
            <w:szCs w:val="24"/>
            <w:lang w:eastAsia="en-US"/>
          </w:rPr>
          <w:br/>
          <w:t>ΤΖΑΚΡΗ Θ. , σελ.</w:t>
        </w:r>
        <w:r w:rsidRPr="00CF2D0A">
          <w:rPr>
            <w:rFonts w:eastAsia="Times New Roman"/>
            <w:szCs w:val="24"/>
            <w:lang w:eastAsia="en-US"/>
          </w:rPr>
          <w:br/>
          <w:t>ΤΟΣΚΑΣ Ν. , σελ.</w:t>
        </w:r>
        <w:r w:rsidRPr="00CF2D0A">
          <w:rPr>
            <w:rFonts w:eastAsia="Times New Roman"/>
            <w:szCs w:val="24"/>
            <w:lang w:eastAsia="en-US"/>
          </w:rPr>
          <w:br/>
        </w:r>
        <w:r w:rsidRPr="00CF2D0A">
          <w:rPr>
            <w:rFonts w:eastAsia="Times New Roman"/>
            <w:szCs w:val="24"/>
            <w:lang w:eastAsia="en-US"/>
          </w:rPr>
          <w:br/>
          <w:t>ΠΑΡΕΜΒΑΣΕΙΣ:</w:t>
        </w:r>
        <w:r w:rsidRPr="00CF2D0A">
          <w:rPr>
            <w:rFonts w:eastAsia="Times New Roman"/>
            <w:szCs w:val="24"/>
            <w:lang w:eastAsia="en-US"/>
          </w:rPr>
          <w:br/>
          <w:t>ΚΑΚΛΑΜΑΝΗΣ Ν. , σελ.</w:t>
        </w:r>
        <w:r w:rsidRPr="00CF2D0A">
          <w:rPr>
            <w:rFonts w:eastAsia="Times New Roman"/>
            <w:szCs w:val="24"/>
            <w:lang w:eastAsia="en-US"/>
          </w:rPr>
          <w:br/>
        </w:r>
        <w:bookmarkStart w:id="31" w:name="_GoBack"/>
        <w:bookmarkEnd w:id="31"/>
      </w:ins>
    </w:p>
    <w:p w14:paraId="66065E67" w14:textId="77777777" w:rsidR="00601C95" w:rsidRDefault="00CF2D0A">
      <w:pPr>
        <w:spacing w:after="0" w:line="600" w:lineRule="auto"/>
        <w:ind w:firstLine="720"/>
        <w:jc w:val="center"/>
        <w:rPr>
          <w:rFonts w:eastAsia="Times New Roman"/>
          <w:szCs w:val="24"/>
        </w:rPr>
      </w:pPr>
      <w:r>
        <w:rPr>
          <w:rFonts w:eastAsia="Times New Roman"/>
          <w:szCs w:val="24"/>
        </w:rPr>
        <w:t>ΠΡΑΚΤΙΚΑ ΒΟΥΛΗΣ</w:t>
      </w:r>
    </w:p>
    <w:p w14:paraId="66065E68" w14:textId="77777777" w:rsidR="00601C95" w:rsidRDefault="00CF2D0A">
      <w:pPr>
        <w:spacing w:after="0" w:line="600" w:lineRule="auto"/>
        <w:ind w:firstLine="720"/>
        <w:jc w:val="center"/>
        <w:rPr>
          <w:rFonts w:eastAsia="Times New Roman"/>
          <w:szCs w:val="24"/>
        </w:rPr>
      </w:pPr>
      <w:r>
        <w:rPr>
          <w:rFonts w:eastAsia="Times New Roman"/>
          <w:szCs w:val="24"/>
        </w:rPr>
        <w:t xml:space="preserve">ΙΖ΄ ΠΕΡΙΟΔΟΣ </w:t>
      </w:r>
    </w:p>
    <w:p w14:paraId="66065E69" w14:textId="77777777" w:rsidR="00601C95" w:rsidRDefault="00CF2D0A">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6065E6A" w14:textId="77777777" w:rsidR="00601C95" w:rsidRDefault="00CF2D0A">
      <w:pPr>
        <w:spacing w:after="0" w:line="600" w:lineRule="auto"/>
        <w:ind w:firstLine="720"/>
        <w:jc w:val="center"/>
        <w:rPr>
          <w:rFonts w:eastAsia="Times New Roman"/>
          <w:szCs w:val="24"/>
        </w:rPr>
      </w:pPr>
      <w:r>
        <w:rPr>
          <w:rFonts w:eastAsia="Times New Roman"/>
          <w:szCs w:val="24"/>
        </w:rPr>
        <w:t>ΣΥΝΟΔΟΣ Α΄</w:t>
      </w:r>
    </w:p>
    <w:p w14:paraId="66065E6B" w14:textId="77777777" w:rsidR="00601C95" w:rsidRDefault="00CF2D0A">
      <w:pPr>
        <w:spacing w:after="0" w:line="600" w:lineRule="auto"/>
        <w:ind w:firstLine="720"/>
        <w:jc w:val="center"/>
        <w:rPr>
          <w:rFonts w:eastAsia="Times New Roman"/>
          <w:szCs w:val="24"/>
        </w:rPr>
      </w:pPr>
      <w:r>
        <w:rPr>
          <w:rFonts w:eastAsia="Times New Roman"/>
          <w:szCs w:val="24"/>
        </w:rPr>
        <w:t>ΣΥΝΕΔΡΙΑΣΗ ΡΟΖ΄</w:t>
      </w:r>
    </w:p>
    <w:p w14:paraId="66065E6C" w14:textId="77777777" w:rsidR="00601C95" w:rsidRDefault="00CF2D0A">
      <w:pPr>
        <w:spacing w:after="0" w:line="600" w:lineRule="auto"/>
        <w:ind w:firstLine="720"/>
        <w:jc w:val="center"/>
        <w:rPr>
          <w:rFonts w:eastAsia="Times New Roman"/>
          <w:szCs w:val="24"/>
        </w:rPr>
      </w:pPr>
      <w:r>
        <w:rPr>
          <w:rFonts w:eastAsia="Times New Roman"/>
          <w:szCs w:val="24"/>
        </w:rPr>
        <w:t>Παρασκευή 5 Αυγούστου 2016</w:t>
      </w:r>
    </w:p>
    <w:p w14:paraId="66065E6D" w14:textId="77777777" w:rsidR="00601C95" w:rsidRDefault="00CF2D0A">
      <w:pPr>
        <w:spacing w:after="0" w:line="600" w:lineRule="auto"/>
        <w:ind w:firstLine="720"/>
        <w:jc w:val="both"/>
        <w:rPr>
          <w:rFonts w:eastAsia="Times New Roman"/>
          <w:szCs w:val="24"/>
        </w:rPr>
      </w:pPr>
      <w:r>
        <w:rPr>
          <w:rFonts w:eastAsia="Times New Roman"/>
          <w:szCs w:val="24"/>
        </w:rPr>
        <w:t>Αθήνα, σήμερα στις 5 Αυγούστου 2016, ημέρα Παρασκευή και ώρα 10</w:t>
      </w:r>
      <w:r>
        <w:rPr>
          <w:rFonts w:eastAsia="Times New Roman"/>
          <w:szCs w:val="24"/>
        </w:rPr>
        <w:t>.</w:t>
      </w:r>
      <w:r>
        <w:rPr>
          <w:rFonts w:eastAsia="Times New Roman"/>
          <w:szCs w:val="24"/>
        </w:rPr>
        <w:t xml:space="preserve">13΄ συνήλθε στην Αίθουσα των συνεδριάσεων του Βουλευτηρίου η Βουλή σε ολομέλεια για να συνεδριάσει υπό την προεδρία του Δ΄ Αντιπροέδρου αυτής κ. </w:t>
      </w:r>
      <w:r w:rsidRPr="002D09AF">
        <w:rPr>
          <w:rFonts w:eastAsia="Times New Roman"/>
          <w:b/>
          <w:szCs w:val="24"/>
        </w:rPr>
        <w:t>ΝΙΚΗΤΑ ΚΑΚΛΑΜΑΝΗ</w:t>
      </w:r>
      <w:r>
        <w:rPr>
          <w:rFonts w:eastAsia="Times New Roman"/>
          <w:szCs w:val="24"/>
        </w:rPr>
        <w:t>.</w:t>
      </w:r>
    </w:p>
    <w:p w14:paraId="66065E6E" w14:textId="77777777" w:rsidR="00601C95" w:rsidRDefault="00CF2D0A">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14:paraId="66065E6F" w14:textId="77777777" w:rsidR="00601C95" w:rsidRDefault="00CF2D0A">
      <w:pPr>
        <w:spacing w:after="0" w:line="600" w:lineRule="auto"/>
        <w:ind w:firstLine="720"/>
        <w:jc w:val="both"/>
        <w:rPr>
          <w:rFonts w:eastAsia="Times New Roman" w:cs="Times New Roman"/>
          <w:szCs w:val="24"/>
        </w:rPr>
      </w:pPr>
      <w:r>
        <w:rPr>
          <w:rFonts w:eastAsia="Times New Roman"/>
          <w:szCs w:val="24"/>
        </w:rPr>
        <w:t>(ΕΠΙΚΥΡΩ</w:t>
      </w:r>
      <w:r>
        <w:rPr>
          <w:rFonts w:eastAsia="Times New Roman"/>
          <w:szCs w:val="24"/>
        </w:rPr>
        <w:t>ΣΗ ΠΡΑΚΤΙΚΩΝ: Σύμφωνα με την από 4-8-2016 εξουσιοδότηση του Σώματος επικυρώθηκαν με ευθύνη του Προεδρείου τα Πρακτικά της ΡΟΣΤ΄</w:t>
      </w:r>
      <w:r>
        <w:rPr>
          <w:rFonts w:eastAsia="Times New Roman"/>
          <w:szCs w:val="24"/>
        </w:rPr>
        <w:t xml:space="preserve"> </w:t>
      </w:r>
      <w:r>
        <w:rPr>
          <w:rFonts w:eastAsia="Times New Roman"/>
          <w:szCs w:val="24"/>
        </w:rPr>
        <w:t xml:space="preserve">συνεδριάσεώς του, της Πέμπτης 4 Αυγούστου </w:t>
      </w:r>
      <w:r>
        <w:rPr>
          <w:rFonts w:eastAsia="Times New Roman"/>
          <w:szCs w:val="24"/>
        </w:rPr>
        <w:lastRenderedPageBreak/>
        <w:t xml:space="preserve">2016, σε ό,τι αφορά στην ψήφιση στο σύνολο των σχεδίων νόμων: α) </w:t>
      </w:r>
      <w:r>
        <w:rPr>
          <w:rFonts w:eastAsia="Times New Roman" w:cs="Times New Roman"/>
          <w:szCs w:val="24"/>
        </w:rPr>
        <w:t>«Ανάθεση και εκτέλεση</w:t>
      </w:r>
      <w:r>
        <w:rPr>
          <w:rFonts w:eastAsia="Times New Roman" w:cs="Times New Roman"/>
          <w:szCs w:val="24"/>
        </w:rPr>
        <w:t xml:space="preserve"> συμβάσεων παραχώρησης - Εναρμόνιση με την Οδηγία 2014/23/ΕΕ του Ευρωπαϊκού Κοινοβουλίου και του Συμβουλίου της 26ης Φεβρουαρίου 2014 σχετικά με την ανάθεση συμβάσεων παραχώρησης (ΕΕ L 94/1/28.3.2014) και άλλες διατάξεις».</w:t>
      </w:r>
    </w:p>
    <w:p w14:paraId="66065E70" w14:textId="77777777" w:rsidR="00601C95" w:rsidRDefault="00CF2D0A">
      <w:pPr>
        <w:spacing w:after="0" w:line="600" w:lineRule="auto"/>
        <w:ind w:firstLine="720"/>
        <w:jc w:val="both"/>
        <w:rPr>
          <w:rFonts w:eastAsia="Times New Roman"/>
          <w:szCs w:val="24"/>
        </w:rPr>
      </w:pPr>
      <w:r>
        <w:rPr>
          <w:rFonts w:eastAsia="Times New Roman" w:cs="Times New Roman"/>
          <w:szCs w:val="24"/>
        </w:rPr>
        <w:t>β) «</w:t>
      </w:r>
      <w:r>
        <w:rPr>
          <w:rFonts w:eastAsia="Times New Roman"/>
          <w:szCs w:val="24"/>
        </w:rPr>
        <w:t>Νέο καθεστώς στήριξης των στα</w:t>
      </w:r>
      <w:r>
        <w:rPr>
          <w:rFonts w:eastAsia="Times New Roman"/>
          <w:szCs w:val="24"/>
        </w:rPr>
        <w:t xml:space="preserve">θμών παραγωγής ηλεκτρικής ενέργειας από Ανανεώσιμες Πηγές Ενέργειας και Συμπαραγωγή Ηλεκτρισμού και Θερμότητας Υψηλής Απόδοσης - Διατάξεις για τον νομικό και λειτουργικό διαχωρισμό των κλάδων προμήθειας και διανομής στην αγορά του φυσικού αερίου και άλλες </w:t>
      </w:r>
      <w:r>
        <w:rPr>
          <w:rFonts w:eastAsia="Times New Roman"/>
          <w:szCs w:val="24"/>
        </w:rPr>
        <w:t>διατάξεις».)</w:t>
      </w:r>
    </w:p>
    <w:p w14:paraId="66065E71" w14:textId="77777777" w:rsidR="00601C95" w:rsidRDefault="00CF2D0A">
      <w:pPr>
        <w:spacing w:after="0" w:line="600" w:lineRule="auto"/>
        <w:ind w:firstLine="720"/>
        <w:jc w:val="both"/>
        <w:rPr>
          <w:rFonts w:eastAsia="Times New Roman"/>
          <w:szCs w:val="24"/>
        </w:rPr>
      </w:pPr>
      <w:r>
        <w:rPr>
          <w:rFonts w:eastAsia="Times New Roman"/>
          <w:szCs w:val="24"/>
        </w:rPr>
        <w:t xml:space="preserve">Έχω την τιμή να ανακοινώσω στο Σώμα ότι ο Υπουργός Δικαιοσύνης, Διαφάνειας και Ανθρωπίνων Δικαιωμάτων διαβίβασε στη Βουλή, σύμφωνα με το άρθρο 86 του Συντάγματος και τον ν.3126/2003 «Ποινική ευθύνη των Υπουργών», όπως ισχύει, στις 4-8-2016: </w:t>
      </w:r>
    </w:p>
    <w:p w14:paraId="66065E72" w14:textId="77777777" w:rsidR="00601C95" w:rsidRDefault="00CF2D0A">
      <w:pPr>
        <w:spacing w:after="0" w:line="600" w:lineRule="auto"/>
        <w:ind w:firstLine="720"/>
        <w:jc w:val="both"/>
        <w:rPr>
          <w:rFonts w:eastAsia="Times New Roman"/>
          <w:szCs w:val="24"/>
        </w:rPr>
      </w:pPr>
      <w:proofErr w:type="spellStart"/>
      <w:r>
        <w:rPr>
          <w:rFonts w:eastAsia="Times New Roman"/>
          <w:szCs w:val="24"/>
          <w:lang w:val="en-US"/>
        </w:rPr>
        <w:lastRenderedPageBreak/>
        <w:t>i</w:t>
      </w:r>
      <w:proofErr w:type="spellEnd"/>
      <w:r>
        <w:rPr>
          <w:rFonts w:eastAsia="Times New Roman"/>
          <w:szCs w:val="24"/>
        </w:rPr>
        <w:t xml:space="preserve">) Ποινική δικογραφία που αφορά στον τέως Πρωθυπουργό κ. Κωνσταντίνο Καραμανλή και στον τέως Υπουργό Υγείας κ. Δημήτριο Αβραμόπουλο. </w:t>
      </w:r>
    </w:p>
    <w:p w14:paraId="66065E73" w14:textId="77777777" w:rsidR="00601C95" w:rsidRDefault="00CF2D0A">
      <w:pPr>
        <w:spacing w:after="0" w:line="600" w:lineRule="auto"/>
        <w:ind w:firstLine="720"/>
        <w:jc w:val="both"/>
        <w:rPr>
          <w:rFonts w:eastAsia="Times New Roman"/>
          <w:szCs w:val="24"/>
        </w:rPr>
      </w:pPr>
      <w:r>
        <w:rPr>
          <w:rFonts w:eastAsia="Times New Roman"/>
          <w:szCs w:val="24"/>
          <w:lang w:val="en-US"/>
        </w:rPr>
        <w:t>ii</w:t>
      </w:r>
      <w:r>
        <w:rPr>
          <w:rFonts w:eastAsia="Times New Roman"/>
          <w:szCs w:val="24"/>
        </w:rPr>
        <w:t xml:space="preserve">) Ποινική δικογραφία που αφορά στον Πρωθυπουργό κ. Αλέξη Τσίπρα και στον πρώην Υπουργό Οικονομικών κ. Ιωάννη </w:t>
      </w:r>
      <w:proofErr w:type="spellStart"/>
      <w:r>
        <w:rPr>
          <w:rFonts w:eastAsia="Times New Roman"/>
          <w:szCs w:val="24"/>
        </w:rPr>
        <w:t>Βαρουφάκη</w:t>
      </w:r>
      <w:proofErr w:type="spellEnd"/>
      <w:r>
        <w:rPr>
          <w:rFonts w:eastAsia="Times New Roman"/>
          <w:szCs w:val="24"/>
        </w:rPr>
        <w:t xml:space="preserve">. </w:t>
      </w:r>
    </w:p>
    <w:p w14:paraId="66065E74" w14:textId="77777777" w:rsidR="00601C95" w:rsidRDefault="00CF2D0A">
      <w:pPr>
        <w:spacing w:after="0" w:line="600" w:lineRule="auto"/>
        <w:ind w:firstLine="720"/>
        <w:jc w:val="both"/>
        <w:rPr>
          <w:rFonts w:eastAsia="Times New Roman"/>
          <w:szCs w:val="24"/>
        </w:rPr>
      </w:pPr>
      <w:r>
        <w:rPr>
          <w:rFonts w:eastAsia="Times New Roman"/>
          <w:szCs w:val="24"/>
        </w:rPr>
        <w:t xml:space="preserve">Κυρίες και κύριοι συνάδελφοι, εισερχόμαστε στη συζήτηση των </w:t>
      </w:r>
    </w:p>
    <w:p w14:paraId="66065E75" w14:textId="77777777" w:rsidR="00601C95" w:rsidRDefault="00CF2D0A">
      <w:pPr>
        <w:spacing w:after="0" w:line="600" w:lineRule="auto"/>
        <w:ind w:firstLine="720"/>
        <w:jc w:val="center"/>
        <w:rPr>
          <w:rFonts w:eastAsia="Times New Roman"/>
          <w:b/>
          <w:szCs w:val="24"/>
        </w:rPr>
      </w:pPr>
      <w:r>
        <w:rPr>
          <w:rFonts w:eastAsia="Times New Roman"/>
          <w:b/>
          <w:szCs w:val="24"/>
        </w:rPr>
        <w:t>ΕΠΙΚΑΙΡΩΝ ΕΡΩΤΗΣΕΩΝ</w:t>
      </w:r>
    </w:p>
    <w:p w14:paraId="66065E76" w14:textId="77777777" w:rsidR="00601C95" w:rsidRDefault="00CF2D0A">
      <w:pPr>
        <w:spacing w:after="0" w:line="600" w:lineRule="auto"/>
        <w:ind w:firstLine="720"/>
        <w:jc w:val="both"/>
        <w:rPr>
          <w:rFonts w:eastAsia="Times New Roman"/>
          <w:szCs w:val="24"/>
        </w:rPr>
      </w:pPr>
      <w:r>
        <w:rPr>
          <w:rFonts w:eastAsia="Times New Roman"/>
          <w:szCs w:val="24"/>
        </w:rPr>
        <w:t xml:space="preserve">Θα συζητηθούν οχτώ ερωτήσεις. </w:t>
      </w:r>
    </w:p>
    <w:p w14:paraId="66065E77" w14:textId="77777777" w:rsidR="00601C95" w:rsidRDefault="00CF2D0A">
      <w:pPr>
        <w:spacing w:after="0" w:line="600" w:lineRule="auto"/>
        <w:ind w:firstLine="720"/>
        <w:jc w:val="both"/>
        <w:rPr>
          <w:rFonts w:eastAsia="Times New Roman"/>
          <w:szCs w:val="24"/>
        </w:rPr>
      </w:pPr>
      <w:r>
        <w:rPr>
          <w:rFonts w:eastAsia="Times New Roman"/>
          <w:szCs w:val="24"/>
        </w:rPr>
        <w:t xml:space="preserve">Θα ανακοινώσω, όμως, πρώτα ποιες ερωτήσεις δεν θα συζητηθούν. </w:t>
      </w:r>
    </w:p>
    <w:p w14:paraId="66065E78" w14:textId="77777777" w:rsidR="00601C95" w:rsidRDefault="00CF2D0A">
      <w:pPr>
        <w:spacing w:after="0" w:line="600" w:lineRule="auto"/>
        <w:ind w:firstLine="720"/>
        <w:jc w:val="both"/>
        <w:rPr>
          <w:rFonts w:eastAsia="Times New Roman"/>
          <w:szCs w:val="24"/>
        </w:rPr>
      </w:pPr>
      <w:r>
        <w:rPr>
          <w:rFonts w:eastAsia="Times New Roman"/>
          <w:szCs w:val="24"/>
        </w:rPr>
        <w:t>Η τρίτη με αριθμό 1141/18-7-2016 επίκαιρη ερώτηση πρώτου κύκλου του Βουλευτή Ηρακ</w:t>
      </w:r>
      <w:r>
        <w:rPr>
          <w:rFonts w:eastAsia="Times New Roman"/>
          <w:szCs w:val="24"/>
        </w:rPr>
        <w:t xml:space="preserve">λείου της Δημοκρατικής Συμπαράταξης ΠΑΣΟΚ – 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τις υπερβολικές χρεώσεις των Τραπεζών, για τις ηλεκτρονικές διατραπεζικές συναλλαγές, δεν θα συζητηθεί λόγω ανειλημμένων υποχρεώσεων του κ. </w:t>
      </w:r>
      <w:proofErr w:type="spellStart"/>
      <w:r>
        <w:rPr>
          <w:rFonts w:eastAsia="Times New Roman"/>
          <w:szCs w:val="24"/>
        </w:rPr>
        <w:t>Τσακαλώτου</w:t>
      </w:r>
      <w:proofErr w:type="spellEnd"/>
      <w:r>
        <w:rPr>
          <w:rFonts w:eastAsia="Times New Roman"/>
          <w:szCs w:val="24"/>
        </w:rPr>
        <w:t xml:space="preserve">. </w:t>
      </w:r>
    </w:p>
    <w:p w14:paraId="66065E79" w14:textId="77777777" w:rsidR="00601C95" w:rsidRDefault="00CF2D0A">
      <w:pPr>
        <w:spacing w:after="0" w:line="600" w:lineRule="auto"/>
        <w:ind w:firstLine="720"/>
        <w:jc w:val="both"/>
        <w:rPr>
          <w:rFonts w:eastAsia="Times New Roman"/>
          <w:szCs w:val="24"/>
        </w:rPr>
      </w:pPr>
      <w:r>
        <w:rPr>
          <w:rFonts w:eastAsia="Times New Roman"/>
          <w:szCs w:val="24"/>
        </w:rPr>
        <w:lastRenderedPageBreak/>
        <w:t>Η δεύτερη με αριθμό 1142/18-7-2016 επίκαιρη ερώτηση δεύτερου κύκλου του Βουλευτή Λ</w:t>
      </w:r>
      <w:r>
        <w:rPr>
          <w:rFonts w:eastAsia="Times New Roman"/>
          <w:szCs w:val="24"/>
        </w:rPr>
        <w:t>α</w:t>
      </w:r>
      <w:r>
        <w:rPr>
          <w:rFonts w:eastAsia="Times New Roman"/>
          <w:szCs w:val="24"/>
        </w:rPr>
        <w:t>ρ</w:t>
      </w:r>
      <w:r>
        <w:rPr>
          <w:rFonts w:eastAsia="Times New Roman"/>
          <w:szCs w:val="24"/>
        </w:rPr>
        <w:t>ί</w:t>
      </w:r>
      <w:r>
        <w:rPr>
          <w:rFonts w:eastAsia="Times New Roman"/>
          <w:szCs w:val="24"/>
        </w:rPr>
        <w:t>σ</w:t>
      </w:r>
      <w:r>
        <w:rPr>
          <w:rFonts w:eastAsia="Times New Roman"/>
          <w:szCs w:val="24"/>
        </w:rPr>
        <w:t>η</w:t>
      </w:r>
      <w:r>
        <w:rPr>
          <w:rFonts w:eastAsia="Times New Roman"/>
          <w:szCs w:val="24"/>
        </w:rPr>
        <w:t xml:space="preserve">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τον τερματισμό του άδικου αποκλεισμού από την εργασία των υπαλλήλων </w:t>
      </w:r>
      <w:r>
        <w:rPr>
          <w:rFonts w:eastAsia="Times New Roman"/>
          <w:szCs w:val="24"/>
        </w:rPr>
        <w:t xml:space="preserve">της υπό εκκαθάριση Συνεταιριστικής Ευβοϊκής Τράπεζας, δεν θα συζητηθεί λόγω ανειλημμένων υποχρεώσεων του κ. </w:t>
      </w:r>
      <w:proofErr w:type="spellStart"/>
      <w:r>
        <w:rPr>
          <w:rFonts w:eastAsia="Times New Roman"/>
          <w:szCs w:val="24"/>
        </w:rPr>
        <w:t>Τσακαλώτου</w:t>
      </w:r>
      <w:proofErr w:type="spellEnd"/>
      <w:r>
        <w:rPr>
          <w:rFonts w:eastAsia="Times New Roman"/>
          <w:szCs w:val="24"/>
        </w:rPr>
        <w:t xml:space="preserve">. </w:t>
      </w:r>
    </w:p>
    <w:p w14:paraId="66065E7A" w14:textId="77777777" w:rsidR="00601C95" w:rsidRDefault="00CF2D0A">
      <w:pPr>
        <w:spacing w:after="0" w:line="600" w:lineRule="auto"/>
        <w:ind w:firstLine="720"/>
        <w:jc w:val="both"/>
        <w:rPr>
          <w:rFonts w:eastAsia="Times New Roman"/>
          <w:szCs w:val="24"/>
        </w:rPr>
      </w:pPr>
      <w:r>
        <w:rPr>
          <w:rFonts w:eastAsia="Times New Roman"/>
          <w:szCs w:val="24"/>
        </w:rPr>
        <w:t xml:space="preserve">Η τρίτη με αριθμό 1150/18-7-2016 επίκαιρη ερώτηση δεύτερου κύκλου του Βουλευτή Αρκαδίας της Δημοκρατικής Συμπαράταξης ΠΑΣΟΚ – 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πρόοδο των έργων αξιοποίησης του πρώην αεροδρομίου του Ελληνικού, επίσης δεν θα συζητηθεί λόγω ανειλημμένων υποχρεώσεων του κ. </w:t>
      </w:r>
      <w:proofErr w:type="spellStart"/>
      <w:r>
        <w:rPr>
          <w:rFonts w:eastAsia="Times New Roman"/>
          <w:szCs w:val="24"/>
        </w:rPr>
        <w:t>Τσακαλώτου</w:t>
      </w:r>
      <w:proofErr w:type="spellEnd"/>
      <w:r>
        <w:rPr>
          <w:rFonts w:eastAsia="Times New Roman"/>
          <w:szCs w:val="24"/>
        </w:rPr>
        <w:t xml:space="preserve">. </w:t>
      </w:r>
    </w:p>
    <w:p w14:paraId="66065E7B" w14:textId="77777777" w:rsidR="00601C95" w:rsidRDefault="00CF2D0A">
      <w:pPr>
        <w:spacing w:after="0" w:line="600" w:lineRule="auto"/>
        <w:ind w:firstLine="720"/>
        <w:jc w:val="both"/>
        <w:rPr>
          <w:rFonts w:eastAsia="Times New Roman"/>
          <w:szCs w:val="24"/>
        </w:rPr>
      </w:pPr>
      <w:r>
        <w:rPr>
          <w:rFonts w:eastAsia="Times New Roman"/>
          <w:szCs w:val="24"/>
        </w:rPr>
        <w:t>Η όγδοη με αριθμό 961/7-6-2016 επίκαιρη ερώτηση δεύτερου κύκλου</w:t>
      </w:r>
    </w:p>
    <w:p w14:paraId="66065E7C" w14:textId="77777777" w:rsidR="00601C95" w:rsidRDefault="00CF2D0A">
      <w:pPr>
        <w:spacing w:after="0" w:line="600" w:lineRule="auto"/>
        <w:ind w:firstLine="720"/>
        <w:jc w:val="both"/>
        <w:rPr>
          <w:rFonts w:eastAsia="Times New Roman"/>
          <w:szCs w:val="24"/>
        </w:rPr>
      </w:pPr>
      <w:r>
        <w:rPr>
          <w:rFonts w:eastAsia="Times New Roman"/>
          <w:szCs w:val="24"/>
        </w:rPr>
        <w:t xml:space="preserve"> του Βουλευτή Β΄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Σάκη </w:t>
      </w:r>
      <w:proofErr w:type="spellStart"/>
      <w:r>
        <w:rPr>
          <w:rFonts w:eastAsia="Times New Roman"/>
          <w:bCs/>
          <w:szCs w:val="24"/>
        </w:rPr>
        <w:t>Βαρδαλή</w:t>
      </w:r>
      <w:proofErr w:type="spellEnd"/>
      <w:r>
        <w:rPr>
          <w:rFonts w:eastAsia="Times New Roman"/>
          <w:szCs w:val="24"/>
        </w:rPr>
        <w:t xml:space="preserve"> προς τους Υπουργούς </w:t>
      </w:r>
      <w:r>
        <w:rPr>
          <w:rFonts w:eastAsia="Times New Roman"/>
          <w:bCs/>
          <w:szCs w:val="24"/>
        </w:rPr>
        <w:t>Οικονομικών</w:t>
      </w:r>
      <w:r>
        <w:rPr>
          <w:rFonts w:eastAsia="Times New Roman"/>
          <w:szCs w:val="24"/>
        </w:rPr>
        <w:t xml:space="preserve"> και </w:t>
      </w:r>
      <w:r>
        <w:rPr>
          <w:rFonts w:eastAsia="Times New Roman"/>
          <w:bCs/>
          <w:szCs w:val="24"/>
        </w:rPr>
        <w:t>Εθνικής Άμυνας,</w:t>
      </w:r>
      <w:r>
        <w:rPr>
          <w:rFonts w:eastAsia="Times New Roman"/>
          <w:szCs w:val="24"/>
        </w:rPr>
        <w:t xml:space="preserve"> σχετικά με την Ελληνική Βιομηχανία Οχημάτων («ΕΛΒΟ ΑΒΕ»), </w:t>
      </w:r>
      <w:r>
        <w:rPr>
          <w:rFonts w:eastAsia="Times New Roman"/>
          <w:szCs w:val="24"/>
        </w:rPr>
        <w:t xml:space="preserve">δεν θα συζητηθεί λόγω ανειλημμένων υποχρεώσεων του κ. </w:t>
      </w:r>
      <w:proofErr w:type="spellStart"/>
      <w:r>
        <w:rPr>
          <w:rFonts w:eastAsia="Times New Roman"/>
          <w:szCs w:val="24"/>
        </w:rPr>
        <w:t>Τσακαλώτου</w:t>
      </w:r>
      <w:proofErr w:type="spellEnd"/>
      <w:r>
        <w:rPr>
          <w:rFonts w:eastAsia="Times New Roman"/>
          <w:szCs w:val="24"/>
        </w:rPr>
        <w:t xml:space="preserve">. </w:t>
      </w:r>
    </w:p>
    <w:p w14:paraId="66065E7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η ένατη με αριθμό 1042/24-6-2016 επίκαιρη ερώτηση δεύτερου κύκλου του Βουλευτή Β΄ Αθηνών των Ανεξαρτήτων Ελλήνων κ. Αθανασίου </w:t>
      </w:r>
      <w:proofErr w:type="spellStart"/>
      <w:r>
        <w:rPr>
          <w:rFonts w:eastAsia="Times New Roman" w:cs="Times New Roman"/>
          <w:szCs w:val="24"/>
        </w:rPr>
        <w:t>Παπαχριστόπουλου</w:t>
      </w:r>
      <w:proofErr w:type="spellEnd"/>
      <w:r>
        <w:rPr>
          <w:rFonts w:eastAsia="Times New Roman" w:cs="Times New Roman"/>
          <w:szCs w:val="24"/>
        </w:rPr>
        <w:t xml:space="preserve"> προς τον Υπουργό Οικονομικών, σχετικά </w:t>
      </w:r>
      <w:r>
        <w:rPr>
          <w:rFonts w:eastAsia="Times New Roman" w:cs="Times New Roman"/>
          <w:szCs w:val="24"/>
        </w:rPr>
        <w:t xml:space="preserve">με τον εξωδικαστικό συμβιβασμό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ημοσίου με τη «</w:t>
      </w:r>
      <w:r>
        <w:rPr>
          <w:rFonts w:eastAsia="Times New Roman" w:cs="Times New Roman"/>
          <w:szCs w:val="24"/>
        </w:rPr>
        <w:t>SIEMENS</w:t>
      </w:r>
      <w:r>
        <w:rPr>
          <w:rFonts w:eastAsia="Times New Roman" w:cs="Times New Roman"/>
          <w:szCs w:val="24"/>
        </w:rPr>
        <w:t xml:space="preserve">», δεν θα συζητηθεί λόγω ανειλημμένων υποχρεώσεων του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66065E7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Η με αριθμό 4375/304/31-3-2016 ερώτηση και αίτηση κατάθεσης εγγράφων του Δ΄ Αντιπροέδρου της Βουλής και Βουλευτή Α΄ Α</w:t>
      </w:r>
      <w:r>
        <w:rPr>
          <w:rFonts w:eastAsia="Times New Roman" w:cs="Times New Roman"/>
          <w:szCs w:val="24"/>
        </w:rPr>
        <w:t xml:space="preserve">θηνών της Νέας Δημοκρατίας κ. Νικήτα Κακλαμάνη προς τον Υπουργό Οικονομικών, σχετικά με το οικονομικό μέγεθος της σύμβασης με τον Κιμ Γκλεν, επίσης δεν θα συζητηθεί λόγω ανειλημμένων υποχρεώσεων του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66065E7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Προσέξτε την ημερομηνία, 31-3-2016. Η ε</w:t>
      </w:r>
      <w:r>
        <w:rPr>
          <w:rFonts w:eastAsia="Times New Roman" w:cs="Times New Roman"/>
          <w:szCs w:val="24"/>
        </w:rPr>
        <w:t>ρώτηση αυτή αφορά το εξής: Να έρθει στη Βουλή το συμβόλαιο</w:t>
      </w:r>
      <w:r>
        <w:rPr>
          <w:rFonts w:eastAsia="Times New Roman" w:cs="Times New Roman"/>
          <w:szCs w:val="24"/>
        </w:rPr>
        <w:t>,</w:t>
      </w:r>
      <w:r>
        <w:rPr>
          <w:rFonts w:eastAsia="Times New Roman" w:cs="Times New Roman"/>
          <w:szCs w:val="24"/>
        </w:rPr>
        <w:t xml:space="preserve"> που έχει υπογράψει η ελληνική Κυβέρνηση με τον περιβόητο Κιμ Γκλεν, για να δούμε τελικά πόσα είναι τα χρήματα που παίρνει ο κ. Κιμ Γκλεν. Έξι μήνες τώρα ο κ. </w:t>
      </w:r>
      <w:proofErr w:type="spellStart"/>
      <w:r>
        <w:rPr>
          <w:rFonts w:eastAsia="Times New Roman" w:cs="Times New Roman"/>
          <w:szCs w:val="24"/>
        </w:rPr>
        <w:t>Τσακαλώτος</w:t>
      </w:r>
      <w:proofErr w:type="spellEnd"/>
      <w:r>
        <w:rPr>
          <w:rFonts w:eastAsia="Times New Roman" w:cs="Times New Roman"/>
          <w:szCs w:val="24"/>
        </w:rPr>
        <w:t xml:space="preserve"> δεν φέρνει ούτε τη σύμβαση </w:t>
      </w:r>
      <w:r>
        <w:rPr>
          <w:rFonts w:eastAsia="Times New Roman" w:cs="Times New Roman"/>
          <w:szCs w:val="24"/>
        </w:rPr>
        <w:t>ούτε προσέρχεται για να μου απαντήσει.</w:t>
      </w:r>
    </w:p>
    <w:p w14:paraId="66065E80"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ΟΔΥΣΣΕΑΣ ΚΩΝΣΤΑΝΤΙΝΟΠΟΥΛΟΣ: </w:t>
      </w:r>
      <w:r>
        <w:rPr>
          <w:rFonts w:eastAsia="Times New Roman" w:cs="Times New Roman"/>
          <w:szCs w:val="24"/>
        </w:rPr>
        <w:t>Εγώ περιμένω τέσσερις μήνες, κύριε Πρόεδρε!</w:t>
      </w:r>
    </w:p>
    <w:p w14:paraId="66065E81"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Θα το σπάσετε και εσείς το ρεκόρ, κύριε συνάδελφε. Μην ανησυχείτε.</w:t>
      </w:r>
    </w:p>
    <w:p w14:paraId="66065E8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Επίσης, η με αριθμό 3062/10-2-2016 ερώτηση </w:t>
      </w:r>
      <w:r>
        <w:rPr>
          <w:rFonts w:eastAsia="Times New Roman" w:cs="Times New Roman"/>
          <w:szCs w:val="24"/>
        </w:rPr>
        <w:t xml:space="preserve">του Ανεξάρτητου Βουλευτή Λακωνίας κ. Λεωνίδα Γρηγοράκου προς τον Υπουργό Οικονομικών σχετικά με την αποζημίωση των μεριδιούχων </w:t>
      </w:r>
      <w:r>
        <w:rPr>
          <w:rFonts w:eastAsia="Times New Roman" w:cs="Times New Roman"/>
          <w:szCs w:val="24"/>
        </w:rPr>
        <w:t>σ</w:t>
      </w:r>
      <w:r>
        <w:rPr>
          <w:rFonts w:eastAsia="Times New Roman" w:cs="Times New Roman"/>
          <w:szCs w:val="24"/>
        </w:rPr>
        <w:t xml:space="preserve">υνεταιριστικών </w:t>
      </w:r>
      <w:r>
        <w:rPr>
          <w:rFonts w:eastAsia="Times New Roman" w:cs="Times New Roman"/>
          <w:szCs w:val="24"/>
        </w:rPr>
        <w:t>τ</w:t>
      </w:r>
      <w:r>
        <w:rPr>
          <w:rFonts w:eastAsia="Times New Roman" w:cs="Times New Roman"/>
          <w:szCs w:val="24"/>
        </w:rPr>
        <w:t xml:space="preserve">ραπεζών, δεν θα συζητηθεί λόγω ανειλημμένων υποχρεώσεων του κ. </w:t>
      </w:r>
      <w:proofErr w:type="spellStart"/>
      <w:r>
        <w:rPr>
          <w:rFonts w:eastAsia="Times New Roman" w:cs="Times New Roman"/>
          <w:szCs w:val="24"/>
        </w:rPr>
        <w:t>Τσακαλώτου</w:t>
      </w:r>
      <w:proofErr w:type="spellEnd"/>
      <w:r>
        <w:rPr>
          <w:rFonts w:eastAsia="Times New Roman" w:cs="Times New Roman"/>
          <w:szCs w:val="24"/>
        </w:rPr>
        <w:t xml:space="preserve">. </w:t>
      </w:r>
    </w:p>
    <w:p w14:paraId="66065E8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Η δεύτερη με αριθμό 1137/12-7-2016 ε</w:t>
      </w:r>
      <w:r>
        <w:rPr>
          <w:rFonts w:eastAsia="Times New Roman" w:cs="Times New Roman"/>
          <w:szCs w:val="24"/>
        </w:rPr>
        <w:t>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του Λαϊκού Συνδέσμου – Χρυσή Αυγή κ. Ιωάννη Λαγού προς τον Υπουργό Εξωτερικών, σχετικά με το «δείπνο που παρέθεσε στην Ελλάδα ο γιός του πρωθυπουργού της Τουρκίας με λαθρομετανάστες και πρόσφυγες μουσο</w:t>
      </w:r>
      <w:r>
        <w:rPr>
          <w:rFonts w:eastAsia="Times New Roman" w:cs="Times New Roman"/>
          <w:szCs w:val="24"/>
        </w:rPr>
        <w:t>υλμανικού θρησκεύματος», δεν θα συζητηθεί λόγω κωλύματος του Υπουργού Εξωτερικών κ. Νικολάου Κοτζιά, ο οποίος θα βρίσκεται εκτός Αθηνών.</w:t>
      </w:r>
    </w:p>
    <w:p w14:paraId="66065E84"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Η έβδομη με αριθμό 1097/6-7-2016 επίκαιρη ερώτηση δεύτερου κύκλου του Ε΄ Αντιπροέδρου της Βουλής και Βουλευτή Δωδεκανήσ</w:t>
      </w:r>
      <w:r>
        <w:rPr>
          <w:rFonts w:eastAsia="Times New Roman" w:cs="Times New Roman"/>
          <w:szCs w:val="24"/>
        </w:rPr>
        <w:t xml:space="preserve">ου της Δημοκρατικής Συμπαράταξης ΠΑΣΟΚ – ΔΗΜΑΡ κ. Δημητρίου </w:t>
      </w:r>
      <w:proofErr w:type="spellStart"/>
      <w:r>
        <w:rPr>
          <w:rFonts w:eastAsia="Times New Roman" w:cs="Times New Roman"/>
          <w:szCs w:val="24"/>
        </w:rPr>
        <w:t>Κρεμαστινού</w:t>
      </w:r>
      <w:proofErr w:type="spellEnd"/>
      <w:r>
        <w:rPr>
          <w:rFonts w:eastAsia="Times New Roman" w:cs="Times New Roman"/>
          <w:szCs w:val="24"/>
        </w:rPr>
        <w:t xml:space="preserve"> προς τον Υπουργό Υγείας, σχετικά με την «ανυπαρξία πολιτικής στην προάσπιση της υγείας των πολιτών», δεν θα συζητηθεί λόγω έκτακτου προσωπικού κωλύματος του Υπουργού Υγείας κ. Ανδρέα Ξ</w:t>
      </w:r>
      <w:r>
        <w:rPr>
          <w:rFonts w:eastAsia="Times New Roman" w:cs="Times New Roman"/>
          <w:szCs w:val="24"/>
        </w:rPr>
        <w:t>ανθού.</w:t>
      </w:r>
    </w:p>
    <w:p w14:paraId="66065E8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Επίσης, η με αριθμό 5701/27-5-2016 ερώτηση του Βουλευτή Ηρακλείου της Δημοκρατικής Συμπαράταξης ΠΑΣΟΚ – ΔΗΜΑΡ κ. Βασιλείου </w:t>
      </w:r>
      <w:proofErr w:type="spellStart"/>
      <w:r>
        <w:rPr>
          <w:rFonts w:eastAsia="Times New Roman" w:cs="Times New Roman"/>
          <w:szCs w:val="24"/>
        </w:rPr>
        <w:t>Κεγκέρογλου</w:t>
      </w:r>
      <w:proofErr w:type="spellEnd"/>
      <w:r>
        <w:rPr>
          <w:rFonts w:eastAsia="Times New Roman" w:cs="Times New Roman"/>
          <w:szCs w:val="24"/>
        </w:rPr>
        <w:t xml:space="preserve"> προς τον Υπουργό Υγείας, σχετικά με τον σχεδιασμό για την έναρξη λειτουργίας του πολυδύναμου </w:t>
      </w:r>
      <w:r>
        <w:rPr>
          <w:rFonts w:eastAsia="Times New Roman" w:cs="Times New Roman"/>
          <w:szCs w:val="24"/>
        </w:rPr>
        <w:t>ι</w:t>
      </w:r>
      <w:r>
        <w:rPr>
          <w:rFonts w:eastAsia="Times New Roman" w:cs="Times New Roman"/>
          <w:szCs w:val="24"/>
        </w:rPr>
        <w:t xml:space="preserve">ατρείου </w:t>
      </w:r>
      <w:proofErr w:type="spellStart"/>
      <w:r>
        <w:rPr>
          <w:rFonts w:eastAsia="Times New Roman" w:cs="Times New Roman"/>
          <w:szCs w:val="24"/>
        </w:rPr>
        <w:t>Τυμπακίου</w:t>
      </w:r>
      <w:proofErr w:type="spellEnd"/>
      <w:r>
        <w:rPr>
          <w:rFonts w:eastAsia="Times New Roman" w:cs="Times New Roman"/>
          <w:szCs w:val="24"/>
        </w:rPr>
        <w:t xml:space="preserve"> –Η</w:t>
      </w:r>
      <w:r>
        <w:rPr>
          <w:rFonts w:eastAsia="Times New Roman" w:cs="Times New Roman"/>
          <w:szCs w:val="24"/>
        </w:rPr>
        <w:t>ρακλείου Κρήτης, δεν θα συζητηθεί λόγω έκτακτου προσωπικού κωλύματος του Υπουργού Υγείας κ. Ανδρέα Ξανθού.</w:t>
      </w:r>
    </w:p>
    <w:p w14:paraId="66065E86"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Τέλος, η με αριθμό 5916/6-6-2016 ερώτηση του Βουλευτή Λακωνίας της Νέας Δημοκρατίας κ. Αθανασίου Δαβάκη προς τον Υπουργό Εξωτερικών, σχετικά με τις δ</w:t>
      </w:r>
      <w:r>
        <w:rPr>
          <w:rFonts w:eastAsia="Times New Roman" w:cs="Times New Roman"/>
          <w:szCs w:val="24"/>
        </w:rPr>
        <w:t>ιμερείς σχέσεις με το Ιράν, δεν θα συζητηθεί λόγω κωλύματος του ερωτώντος Βουλευτή.</w:t>
      </w:r>
    </w:p>
    <w:p w14:paraId="66065E8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Θα συζητηθεί τώρα η τέταρτη με αριθμό 1160/19-7-2016 επίκαιρη ερώτηση πρώτου κύκλου του Βουλευτή Λέσβου του Κομμουνιστικού Κόμματος Ελλάδ</w:t>
      </w:r>
      <w:r>
        <w:rPr>
          <w:rFonts w:eastAsia="Times New Roman" w:cs="Times New Roman"/>
          <w:szCs w:val="24"/>
        </w:rPr>
        <w:t>α</w:t>
      </w:r>
      <w:r>
        <w:rPr>
          <w:rFonts w:eastAsia="Times New Roman" w:cs="Times New Roman"/>
          <w:szCs w:val="24"/>
        </w:rPr>
        <w:t>ς κ. Σταύρου Τάσσου προς τον Υπουρ</w:t>
      </w:r>
      <w:r>
        <w:rPr>
          <w:rFonts w:eastAsia="Times New Roman" w:cs="Times New Roman"/>
          <w:szCs w:val="24"/>
        </w:rPr>
        <w:t xml:space="preserve">γό Εργασίας, Κοινωνικής Ασφάλισης και Κοινωνικής Αλληλεγγύης, σχετικά με την ανάκληση της απόφασης για συρρίκνωση των Επαγγελματικών Σχολών (ΕΠΑΣ) Μυτιλήνης. </w:t>
      </w:r>
    </w:p>
    <w:p w14:paraId="66065E88"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Θα απαντήσει η Αναπληρώτρια Υπουργός Εργασίας, Κοινωνικής Ασφάλισης και Κοινωνικής Αλληλεγγύης κ.</w:t>
      </w:r>
      <w:r>
        <w:rPr>
          <w:rFonts w:eastAsia="Times New Roman" w:cs="Times New Roman"/>
          <w:szCs w:val="24"/>
        </w:rPr>
        <w:t xml:space="preserve"> Ουρανία Αντωνοπούλου.</w:t>
      </w:r>
    </w:p>
    <w:p w14:paraId="66065E89" w14:textId="77777777" w:rsidR="00601C95" w:rsidRDefault="00CF2D0A">
      <w:pPr>
        <w:spacing w:after="0" w:line="600" w:lineRule="auto"/>
        <w:ind w:firstLine="720"/>
        <w:jc w:val="both"/>
        <w:rPr>
          <w:rFonts w:eastAsia="Times New Roman" w:cs="Times New Roman"/>
          <w:b/>
          <w:szCs w:val="24"/>
        </w:rPr>
      </w:pPr>
      <w:r>
        <w:rPr>
          <w:rFonts w:eastAsia="Times New Roman" w:cs="Times New Roman"/>
          <w:szCs w:val="24"/>
        </w:rPr>
        <w:t>Κύριε Τάσσο, έχετε τον λόγο.</w:t>
      </w:r>
    </w:p>
    <w:p w14:paraId="66065E8A"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ΣΤΑΥΡΟΣ ΤΑΣΣΟΣ: </w:t>
      </w:r>
      <w:r>
        <w:rPr>
          <w:rFonts w:eastAsia="Times New Roman"/>
          <w:color w:val="000000"/>
          <w:szCs w:val="24"/>
        </w:rPr>
        <w:t>Ευχαριστώ, κύριε Πρόεδρε.</w:t>
      </w:r>
      <w:r>
        <w:rPr>
          <w:rFonts w:eastAsia="Times New Roman" w:cs="Times New Roman"/>
          <w:szCs w:val="24"/>
        </w:rPr>
        <w:t xml:space="preserve"> </w:t>
      </w:r>
    </w:p>
    <w:p w14:paraId="66065E8B"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στη Μυτιλήνη λειτουργούσαν μέχρι σήμερα επαγγελματικές σχολές, καλύπτοντας όχι μόνο τη Λέσβο αλλά και τα άλλα νησιά του βορειοανατολικού Αιγαίου, όπως τη Λήμνο, τη Σάμο, τη Χίο, </w:t>
      </w:r>
      <w:r>
        <w:rPr>
          <w:rFonts w:eastAsia="Times New Roman"/>
          <w:szCs w:val="24"/>
        </w:rPr>
        <w:t>οι οποίες</w:t>
      </w:r>
      <w:r>
        <w:rPr>
          <w:rFonts w:eastAsia="Times New Roman" w:cs="Times New Roman"/>
          <w:szCs w:val="24"/>
        </w:rPr>
        <w:t xml:space="preserve"> είχαν εννέα ειδικότητες. Τις ξέρετε. Δεν χρειάζεται ν</w:t>
      </w:r>
      <w:r>
        <w:rPr>
          <w:rFonts w:eastAsia="Times New Roman" w:cs="Times New Roman"/>
          <w:szCs w:val="24"/>
        </w:rPr>
        <w:t xml:space="preserve">α τις απαριθμήσω. </w:t>
      </w:r>
    </w:p>
    <w:p w14:paraId="66065E8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Πρόσφατα η Διοικήτρια του ΟΑΕΔ κ. </w:t>
      </w:r>
      <w:proofErr w:type="spellStart"/>
      <w:r>
        <w:rPr>
          <w:rFonts w:eastAsia="Times New Roman" w:cs="Times New Roman"/>
          <w:szCs w:val="24"/>
        </w:rPr>
        <w:t>Καραμεσίνη</w:t>
      </w:r>
      <w:proofErr w:type="spellEnd"/>
      <w:r>
        <w:rPr>
          <w:rFonts w:eastAsia="Times New Roman" w:cs="Times New Roman"/>
          <w:szCs w:val="24"/>
        </w:rPr>
        <w:t xml:space="preserve"> είχε επισκεφθεί τη Μυτιλήνη και διαβεβαίωσε ότι η </w:t>
      </w:r>
      <w:r>
        <w:rPr>
          <w:rFonts w:eastAsia="Times New Roman" w:cs="Times New Roman"/>
          <w:szCs w:val="24"/>
        </w:rPr>
        <w:t>σ</w:t>
      </w:r>
      <w:r>
        <w:rPr>
          <w:rFonts w:eastAsia="Times New Roman" w:cs="Times New Roman"/>
          <w:szCs w:val="24"/>
        </w:rPr>
        <w:t>χολή όχι μόνο θα πρέπει να συνεχίσει να λειτουργεί, γιατί είναι πρότυπη, αλλά και να αναβαθμιστεί.</w:t>
      </w:r>
    </w:p>
    <w:p w14:paraId="66065E8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Τώρα, αντίθετα, μαθαίνουμε ότι για το έτος</w:t>
      </w:r>
      <w:r>
        <w:rPr>
          <w:rFonts w:eastAsia="Times New Roman" w:cs="Times New Roman"/>
          <w:szCs w:val="24"/>
        </w:rPr>
        <w:t xml:space="preserve"> 2016-2017 από τις εννέα ειδικότητες που υπήρχαν, πάμε στις τέσσερις, δηλαδή</w:t>
      </w:r>
      <w:r>
        <w:rPr>
          <w:rFonts w:eastAsia="Times New Roman" w:cs="Times New Roman"/>
          <w:szCs w:val="24"/>
        </w:rPr>
        <w:t>,</w:t>
      </w:r>
      <w:r>
        <w:rPr>
          <w:rFonts w:eastAsia="Times New Roman" w:cs="Times New Roman"/>
          <w:szCs w:val="24"/>
        </w:rPr>
        <w:t xml:space="preserve"> περικόπτονται πέντε. </w:t>
      </w:r>
    </w:p>
    <w:p w14:paraId="66065E8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Είναι προφανές ότι αν αυτό ισχύσει, οδηγούμαστε σε τεράστια συρρίκνωση μιας από τις μεγαλύτερες επαγγελματικές σχολές της χώρας και μάλιστα στην ακριτική Λέ</w:t>
      </w:r>
      <w:r>
        <w:rPr>
          <w:rFonts w:eastAsia="Times New Roman" w:cs="Times New Roman"/>
          <w:szCs w:val="24"/>
        </w:rPr>
        <w:t>σβο, η οποία μέχρι σήμερα κάλυπτε, όπως είπαμε, εννιά ειδικότητες με τριακόσιους περίπου μαθητές από πολλά μέρη της Ελλάδας. Αυτήν είναι μια εξαιρετικά αρνητική εξέλιξη και αν δεν ακυρωθεί, θα έχει μια σειρά αρνητικές επιπτώσεις, όπως μείωση των μαθητών πο</w:t>
      </w:r>
      <w:r>
        <w:rPr>
          <w:rFonts w:eastAsia="Times New Roman" w:cs="Times New Roman"/>
          <w:szCs w:val="24"/>
        </w:rPr>
        <w:t>υ εκτός από τη Λέσβο έρχονται να φοιτήσουν στις ΕΠΑΣ Μυτιλήνης και από άλλα μέρη της Ελλάδας, ειδικότερα από τα άλλα νησιά, όπως προανάφερα, εξασφαλίζοντας μια χρήσιμη ειδικότητα</w:t>
      </w:r>
      <w:r>
        <w:rPr>
          <w:rFonts w:eastAsia="Times New Roman" w:cs="Times New Roman"/>
          <w:szCs w:val="24"/>
        </w:rPr>
        <w:t>,</w:t>
      </w:r>
      <w:r>
        <w:rPr>
          <w:rFonts w:eastAsia="Times New Roman" w:cs="Times New Roman"/>
          <w:szCs w:val="24"/>
        </w:rPr>
        <w:t xml:space="preserve"> που θα τους επιτρέψει να ζήσουν. Πρόκειται για μείωση των μαθητών που θα κάν</w:t>
      </w:r>
      <w:r>
        <w:rPr>
          <w:rFonts w:eastAsia="Times New Roman" w:cs="Times New Roman"/>
          <w:szCs w:val="24"/>
        </w:rPr>
        <w:t xml:space="preserve">ουν την πρακτική </w:t>
      </w:r>
      <w:r>
        <w:rPr>
          <w:rFonts w:eastAsia="Times New Roman" w:cs="Times New Roman"/>
          <w:szCs w:val="24"/>
        </w:rPr>
        <w:lastRenderedPageBreak/>
        <w:t xml:space="preserve">τους στο </w:t>
      </w:r>
      <w:r>
        <w:rPr>
          <w:rFonts w:eastAsia="Times New Roman" w:cs="Times New Roman"/>
          <w:szCs w:val="24"/>
        </w:rPr>
        <w:t>δ</w:t>
      </w:r>
      <w:r>
        <w:rPr>
          <w:rFonts w:eastAsia="Times New Roman" w:cs="Times New Roman"/>
          <w:szCs w:val="24"/>
        </w:rPr>
        <w:t xml:space="preserve">ημόσιο, στη ΔΕΥΑΔ, στο </w:t>
      </w:r>
      <w:r>
        <w:rPr>
          <w:rFonts w:eastAsia="Times New Roman" w:cs="Times New Roman"/>
          <w:szCs w:val="24"/>
        </w:rPr>
        <w:t>ν</w:t>
      </w:r>
      <w:r>
        <w:rPr>
          <w:rFonts w:eastAsia="Times New Roman" w:cs="Times New Roman"/>
          <w:szCs w:val="24"/>
        </w:rPr>
        <w:t>οσοκομείο, στον Δήμο Λέσβου, στην Περιφέρεια Βορείου Αιγαίου, στον ελληνικό Στρατό, αλλά και στον ιδιωτικό τομέα, καλύπτοντας βασικές ανάγκες.</w:t>
      </w:r>
    </w:p>
    <w:p w14:paraId="66065E8F"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θα έχει ως συνέπεια τη μείωση των θέσεων εργασίας του </w:t>
      </w:r>
      <w:r>
        <w:rPr>
          <w:rFonts w:eastAsia="Times New Roman" w:cs="Times New Roman"/>
          <w:szCs w:val="24"/>
        </w:rPr>
        <w:t>ωρομίσθιου εκπαιδευτικού προσωπικού -στο σημείο αυτό, θα ήθελα να τονίσω ότι εμείς δεν θέλουμε να έχουμε ωρομίσθιους αλλά μόνιμους εκπαιδευτικούς- το οποίο εκτός από το εκπαιδευτικό έργο επιτελεί και διοικητική υποστήριξη, δεδομένης της μείωσης του μόνιμου</w:t>
      </w:r>
      <w:r>
        <w:rPr>
          <w:rFonts w:eastAsia="Times New Roman" w:cs="Times New Roman"/>
          <w:szCs w:val="24"/>
        </w:rPr>
        <w:t xml:space="preserve"> διοικητικού προσωπικού και της αδυναμίας έγκαιρης ολοκλήρωσης εργασιών απαραίτητων για την εύρυθμη λειτουργία της </w:t>
      </w:r>
      <w:r>
        <w:rPr>
          <w:rFonts w:eastAsia="Times New Roman" w:cs="Times New Roman"/>
          <w:szCs w:val="24"/>
        </w:rPr>
        <w:t>σ</w:t>
      </w:r>
      <w:r>
        <w:rPr>
          <w:rFonts w:eastAsia="Times New Roman" w:cs="Times New Roman"/>
          <w:szCs w:val="24"/>
        </w:rPr>
        <w:t xml:space="preserve">χολής. </w:t>
      </w:r>
    </w:p>
    <w:p w14:paraId="66065E90"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Ακόμα, τη μη αξιοποίηση της υπάρχουσας υλικοτεχνικής υποδομής μεγάλης αξίας για την επαγγελματική κατάρτιση-μόρφωση νέων παιδιών και</w:t>
      </w:r>
      <w:r>
        <w:rPr>
          <w:rFonts w:eastAsia="Times New Roman" w:cs="Times New Roman"/>
          <w:szCs w:val="24"/>
        </w:rPr>
        <w:t xml:space="preserve"> άλλα.</w:t>
      </w:r>
    </w:p>
    <w:p w14:paraId="66065E91"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 βάση τα παραπάνω και δεδομένου ότι η ΕΠΑΣ Μυτιλήνης είναι η μοναδική στην Περιφέρεια Βορείου Αιγαίου και εξυπηρετεί τα δέκα ακριτικά νησιά της, σας ρωτάμε, κυρία Υπουργέ, αν θα ανακαλέσετε την απόφαση συρρίκνωσης των ΕΠΑΣ Μυτιλήνης, που είναι</w:t>
      </w:r>
      <w:r>
        <w:rPr>
          <w:rFonts w:eastAsia="Times New Roman" w:cs="Times New Roman"/>
          <w:szCs w:val="24"/>
        </w:rPr>
        <w:t>,</w:t>
      </w:r>
      <w:r>
        <w:rPr>
          <w:rFonts w:eastAsia="Times New Roman" w:cs="Times New Roman"/>
          <w:szCs w:val="24"/>
        </w:rPr>
        <w:t xml:space="preserve"> το</w:t>
      </w:r>
      <w:r>
        <w:rPr>
          <w:rFonts w:eastAsia="Times New Roman" w:cs="Times New Roman"/>
          <w:szCs w:val="24"/>
        </w:rPr>
        <w:t>υλάχιστον</w:t>
      </w:r>
      <w:r>
        <w:rPr>
          <w:rFonts w:eastAsia="Times New Roman" w:cs="Times New Roman"/>
          <w:szCs w:val="24"/>
        </w:rPr>
        <w:t>,</w:t>
      </w:r>
      <w:r>
        <w:rPr>
          <w:rFonts w:eastAsia="Times New Roman" w:cs="Times New Roman"/>
          <w:szCs w:val="24"/>
        </w:rPr>
        <w:t xml:space="preserve"> άδικη και καταδικάζει σε ακόμα μεγαλύτερη απομόνωση τους νέους που ζουν ακόμη στα ακριτικά νησιά μας.</w:t>
      </w:r>
    </w:p>
    <w:p w14:paraId="66065E92"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66065E93"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Ορίστε, κυρία Υπουργέ, έχετε τον λόγο.</w:t>
      </w:r>
    </w:p>
    <w:p w14:paraId="66065E94"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b/>
          <w:szCs w:val="24"/>
        </w:rPr>
        <w:t>ΟΥΡΑΝΙΑ ΑΝΤΩΝΟΠΟΥΛΟΥ (Αναπληρώτρια Υπουργός Εργασίας, Κ</w:t>
      </w:r>
      <w:r>
        <w:rPr>
          <w:rFonts w:eastAsia="Times New Roman" w:cs="Times New Roman"/>
          <w:b/>
          <w:szCs w:val="24"/>
        </w:rPr>
        <w:t xml:space="preserve">οινωνικής Ασφάλισης και Κοινωνικής Αλληλεγγύης): </w:t>
      </w:r>
      <w:r>
        <w:rPr>
          <w:rFonts w:eastAsia="Times New Roman" w:cs="Times New Roman"/>
          <w:szCs w:val="24"/>
        </w:rPr>
        <w:t>Ευχαριστώ, κύριε Πρόεδρε.</w:t>
      </w:r>
    </w:p>
    <w:p w14:paraId="66065E95"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κύριε Τάσσο, όσον αφορά την ερώτησή σας για την ΕΠΑΣ Μυτιλήνης, θέλουμε να σας ενημερώσουμε ότι δεν υπάρχει απόφαση συρρίκνωσης της ΕΠΑΣ Λέσβου, διότι ο</w:t>
      </w:r>
      <w:r>
        <w:rPr>
          <w:rFonts w:eastAsia="Times New Roman" w:cs="Times New Roman"/>
          <w:szCs w:val="24"/>
        </w:rPr>
        <w:t>ι ειδικότητες που θα λειτουργήσουν φέτος σε έντεκα τμήματα είναι οχτώ, όσες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ήταν και το σχολικό έτος 2015-2016. Οι ειδικότητες</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δεν ήταν εννέα, αλλά οχτώ. </w:t>
      </w:r>
    </w:p>
    <w:p w14:paraId="66065E96"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Ειδικότερα, υπάρχουν πέντε ειδικότητες οι οποίες αφορούν το πρώτο έτος, εκ των οποί</w:t>
      </w:r>
      <w:r>
        <w:rPr>
          <w:rFonts w:eastAsia="Times New Roman" w:cs="Times New Roman"/>
          <w:szCs w:val="24"/>
        </w:rPr>
        <w:t xml:space="preserve">ων οι τρεις αφορούν και ειδικότητες στο δεύτερο έτος. Άρα, στο σύνολό τους έχουμε πέντε -τρεις, οι οποίες καλύπτουν τις ίδιες ειδικότητες με το πρώτο έτος- συν τρεις επιπλέον. Άρα, πέντε και τρεις, σύνολο οκτώ καθαρά ειδικότητες. </w:t>
      </w:r>
    </w:p>
    <w:p w14:paraId="66065E97"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μοναδικές ειδικότητες </w:t>
      </w:r>
      <w:r>
        <w:rPr>
          <w:rFonts w:eastAsia="Times New Roman" w:cs="Times New Roman"/>
          <w:szCs w:val="24"/>
        </w:rPr>
        <w:t xml:space="preserve">–συγκρίνοντας με τα προηγούμενα δύο χρόνια- οι οποίες δεν θα λειτουργήσουν είναι της </w:t>
      </w:r>
      <w:r>
        <w:rPr>
          <w:rFonts w:eastAsia="Times New Roman" w:cs="Times New Roman"/>
          <w:szCs w:val="24"/>
        </w:rPr>
        <w:t>κ</w:t>
      </w:r>
      <w:r>
        <w:rPr>
          <w:rFonts w:eastAsia="Times New Roman" w:cs="Times New Roman"/>
          <w:szCs w:val="24"/>
        </w:rPr>
        <w:t xml:space="preserve">ομμωτικής </w:t>
      </w:r>
      <w:r>
        <w:rPr>
          <w:rFonts w:eastAsia="Times New Roman" w:cs="Times New Roman"/>
          <w:szCs w:val="24"/>
        </w:rPr>
        <w:t>τ</w:t>
      </w:r>
      <w:r>
        <w:rPr>
          <w:rFonts w:eastAsia="Times New Roman" w:cs="Times New Roman"/>
          <w:szCs w:val="24"/>
        </w:rPr>
        <w:t xml:space="preserve">έχνης –και θα εξηγήσω γιατί- και των </w:t>
      </w:r>
      <w:r>
        <w:rPr>
          <w:rFonts w:eastAsia="Times New Roman" w:cs="Times New Roman"/>
          <w:szCs w:val="24"/>
        </w:rPr>
        <w:t>υ</w:t>
      </w:r>
      <w:r>
        <w:rPr>
          <w:rFonts w:eastAsia="Times New Roman" w:cs="Times New Roman"/>
          <w:szCs w:val="24"/>
        </w:rPr>
        <w:t xml:space="preserve">παλλήλων </w:t>
      </w:r>
      <w:r>
        <w:rPr>
          <w:rFonts w:eastAsia="Times New Roman" w:cs="Times New Roman"/>
          <w:szCs w:val="24"/>
        </w:rPr>
        <w:t>ο</w:t>
      </w:r>
      <w:r>
        <w:rPr>
          <w:rFonts w:eastAsia="Times New Roman" w:cs="Times New Roman"/>
          <w:szCs w:val="24"/>
        </w:rPr>
        <w:t xml:space="preserve">ικονομικών </w:t>
      </w:r>
      <w:r>
        <w:rPr>
          <w:rFonts w:eastAsia="Times New Roman" w:cs="Times New Roman"/>
          <w:szCs w:val="24"/>
        </w:rPr>
        <w:t>κ</w:t>
      </w:r>
      <w:r>
        <w:rPr>
          <w:rFonts w:eastAsia="Times New Roman" w:cs="Times New Roman"/>
          <w:szCs w:val="24"/>
        </w:rPr>
        <w:t>αθηκόντων.</w:t>
      </w:r>
    </w:p>
    <w:p w14:paraId="66065E98"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Όπως γνωρίζετε, οι ειδικότητες δεν διατηρούνται σταθερές από χρόνο σε χρόνο. Κάθε χρόνο μεταβάλλονται ανάλογα με τις πραγματικές ανάγκες που προκύπτουν στην περιοχή. Εξαρτώνται δε και αποφασίζονται με βάση τις διαβουλεύσεις της ΕΠΑΣ με τους τοπικούς παράγο</w:t>
      </w:r>
      <w:r>
        <w:rPr>
          <w:rFonts w:eastAsia="Times New Roman" w:cs="Times New Roman"/>
          <w:szCs w:val="24"/>
        </w:rPr>
        <w:t xml:space="preserve">ντες, πριν την υποβολή των προτάσεων για τις ειδικότητες. </w:t>
      </w:r>
    </w:p>
    <w:p w14:paraId="66065E99"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Επίσης, με βάση τις προσφερόμενες θέσεις πρακτικής, το οποίο είναι πάρα πολύ σημαντικό, όπως γνωρίζουμε, στις επιχειρήσεις του ιδιωτικού και δημοσίου τομέα. </w:t>
      </w:r>
    </w:p>
    <w:p w14:paraId="66065E9A"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Τρίτον, αποφασίζονται λαμβάνοντας σαν β</w:t>
      </w:r>
      <w:r>
        <w:rPr>
          <w:rFonts w:eastAsia="Times New Roman" w:cs="Times New Roman"/>
          <w:szCs w:val="24"/>
        </w:rPr>
        <w:t xml:space="preserve">άση την πορεία της μαθητείας του προηγούμενου έτους. Για παράδειγμα, στο προηγούμενο έτος αναφέρθηκα στην </w:t>
      </w:r>
      <w:r>
        <w:rPr>
          <w:rFonts w:eastAsia="Times New Roman" w:cs="Times New Roman"/>
          <w:szCs w:val="24"/>
        </w:rPr>
        <w:t>κ</w:t>
      </w:r>
      <w:r>
        <w:rPr>
          <w:rFonts w:eastAsia="Times New Roman" w:cs="Times New Roman"/>
          <w:szCs w:val="24"/>
        </w:rPr>
        <w:t xml:space="preserve">ομμωτική </w:t>
      </w:r>
      <w:r>
        <w:rPr>
          <w:rFonts w:eastAsia="Times New Roman" w:cs="Times New Roman"/>
          <w:szCs w:val="24"/>
        </w:rPr>
        <w:t>τ</w:t>
      </w:r>
      <w:r>
        <w:rPr>
          <w:rFonts w:eastAsia="Times New Roman" w:cs="Times New Roman"/>
          <w:szCs w:val="24"/>
        </w:rPr>
        <w:t>έχνη. Όσον αφορά, λοιπόν, αυτήν την ειδικότητα, δεν λειτούργησε ούτε η τάξη Α΄ ούτε η τάξη Β΄, γιατί είχαν μηδενικές εγγραφές. Επομένως, ότ</w:t>
      </w:r>
      <w:r>
        <w:rPr>
          <w:rFonts w:eastAsia="Times New Roman" w:cs="Times New Roman"/>
          <w:szCs w:val="24"/>
        </w:rPr>
        <w:t xml:space="preserve">αν αυτό υπάρχει για δύο συνεχόμενα χρόνια, αυτή η ειδικότητα φυσικά δεν θα δίδεται. </w:t>
      </w:r>
    </w:p>
    <w:p w14:paraId="66065E9B"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 xml:space="preserve">Επισημαίνω, επίσης, ότι από όσους εγγράφηκαν στην </w:t>
      </w:r>
      <w:r>
        <w:rPr>
          <w:rFonts w:eastAsia="Times New Roman" w:cs="Times New Roman"/>
          <w:szCs w:val="24"/>
        </w:rPr>
        <w:t>σ</w:t>
      </w:r>
      <w:r>
        <w:rPr>
          <w:rFonts w:eastAsia="Times New Roman" w:cs="Times New Roman"/>
          <w:szCs w:val="24"/>
        </w:rPr>
        <w:t xml:space="preserve">χολή, τα μαθήματα παρακολούθησε πέρυσι το 60%-80%. Φτάνουμε, δηλαδή, σε </w:t>
      </w:r>
      <w:proofErr w:type="spellStart"/>
      <w:r>
        <w:rPr>
          <w:rFonts w:eastAsia="Times New Roman" w:cs="Times New Roman"/>
          <w:szCs w:val="24"/>
        </w:rPr>
        <w:t>εκατόν</w:t>
      </w:r>
      <w:proofErr w:type="spellEnd"/>
      <w:r>
        <w:rPr>
          <w:rFonts w:eastAsia="Times New Roman" w:cs="Times New Roman"/>
          <w:szCs w:val="24"/>
        </w:rPr>
        <w:t xml:space="preserve"> ογδόντα έναν φοιτητές από τους τριακόσιους που θα ήθελαν να γραφτούν πρωταρχικά. Όμως, τελικά παρακολούθησαν </w:t>
      </w:r>
      <w:proofErr w:type="spellStart"/>
      <w:r>
        <w:rPr>
          <w:rFonts w:eastAsia="Times New Roman" w:cs="Times New Roman"/>
          <w:szCs w:val="24"/>
        </w:rPr>
        <w:t>εκατόν</w:t>
      </w:r>
      <w:proofErr w:type="spellEnd"/>
      <w:r>
        <w:rPr>
          <w:rFonts w:eastAsia="Times New Roman" w:cs="Times New Roman"/>
          <w:szCs w:val="24"/>
        </w:rPr>
        <w:t xml:space="preserve"> ογδόντα ένας. </w:t>
      </w:r>
    </w:p>
    <w:p w14:paraId="66065E9C"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w:t>
      </w:r>
      <w:r>
        <w:rPr>
          <w:rFonts w:eastAsia="Times New Roman" w:cs="Times New Roman"/>
          <w:szCs w:val="24"/>
        </w:rPr>
        <w:t>υ χρόνου ομιλίας της κυρίας Αναπληρώτριας Υπουργού)</w:t>
      </w:r>
    </w:p>
    <w:p w14:paraId="66065E9D"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σε ένα λεπτό. </w:t>
      </w:r>
    </w:p>
    <w:p w14:paraId="66065E9E"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Ολοκληρώνοντας, θα ήθελα να πω ότι πέρα από τις ΕΠΑΣ </w:t>
      </w:r>
      <w:r>
        <w:rPr>
          <w:rFonts w:eastAsia="Times New Roman" w:cs="Times New Roman"/>
          <w:szCs w:val="24"/>
        </w:rPr>
        <w:t>μ</w:t>
      </w:r>
      <w:r>
        <w:rPr>
          <w:rFonts w:eastAsia="Times New Roman" w:cs="Times New Roman"/>
          <w:szCs w:val="24"/>
        </w:rPr>
        <w:t>αθητείας του ΟΑΕΔ, όπως γνωρίζουμε, στη Μυτιλήνη προσφέρεται εκπαίδευση μεγαλύτερης χρονικής διάρκειας στις Ε</w:t>
      </w:r>
      <w:r>
        <w:rPr>
          <w:rFonts w:eastAsia="Times New Roman" w:cs="Times New Roman"/>
          <w:szCs w:val="24"/>
        </w:rPr>
        <w:t xml:space="preserve">ΠΑΛ, στις οποίες μπορούν να έχουν πρόσβαση όσοι θέλουν να έχουν επαγγελματική κατάρτιση. </w:t>
      </w:r>
    </w:p>
    <w:p w14:paraId="66065E9F"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Επίσης και επειδή αναφερθήκατε και σε αυτό, όσον αφορά το αν υπάρχει μείωση προσωπικού ή όχι, δεν θα μπορούσαμε να το ξέρουμε αυτήν τη στιγμή, γιατί δεν έχουν ολοκληρ</w:t>
      </w:r>
      <w:r>
        <w:rPr>
          <w:rFonts w:eastAsia="Times New Roman" w:cs="Times New Roman"/>
          <w:szCs w:val="24"/>
        </w:rPr>
        <w:t>ωθεί οι διαδικασίες. Αυτό θα το ξέρουμε στα τέλη Αυγούστου.</w:t>
      </w:r>
    </w:p>
    <w:p w14:paraId="66065EA0"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6065EA1"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Τάσσο, έχετε τον λόγο.</w:t>
      </w:r>
    </w:p>
    <w:p w14:paraId="66065EA2"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b/>
          <w:szCs w:val="24"/>
        </w:rPr>
        <w:t xml:space="preserve">ΣΤΑΥΡΟΣ ΤΑΣΣΟΣ: </w:t>
      </w:r>
      <w:r>
        <w:rPr>
          <w:rFonts w:eastAsia="Times New Roman" w:cs="Times New Roman"/>
          <w:szCs w:val="24"/>
        </w:rPr>
        <w:t>Κυρία Υπουργέ, πρώτον, θα ήθελα να σας πω ότι υπάρχει μείωση. Μάλιστα, έχω μπροστά μου τον κατάλογο</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 xml:space="preserve">υ αναφέρει ότι υπάρχουν εννέα ειδικότητες. Όμως, εσείς μου είπατε για οχτώ. Αυτός ο κατάλογος προέρχεται από το ΕΠΑΣ Μυτιλήνης. </w:t>
      </w:r>
    </w:p>
    <w:p w14:paraId="66065EA3"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θα ήθελα να σας απαριθμήσω τις ειδικότητες: Αρτοποιίας-Ζαχαροπλαστικής, Τεχνιτών Ηλεκτρολογικών Εργασιών, Τεχν</w:t>
      </w:r>
      <w:r>
        <w:rPr>
          <w:rFonts w:eastAsia="Times New Roman" w:cs="Times New Roman"/>
          <w:szCs w:val="24"/>
        </w:rPr>
        <w:t>ικών Θερμικών και Υδραυλικών Εγκαταστάσεων, Κομμωτικής Τέχνης, Μαγειρικής Τέχνης, Τεχνιτών Μηχανικών και Συστημάτων Αυτοκινήτου, Ξενοδοχειακών Επιχειρήσεων, Υπαλλήλων Οικονομικών Καθηκόντων και Τεχνιτών Υποστήριξης Συστημάτων Ηλεκτρονικών Υπολογιστών. Σύνο</w:t>
      </w:r>
      <w:r>
        <w:rPr>
          <w:rFonts w:eastAsia="Times New Roman" w:cs="Times New Roman"/>
          <w:szCs w:val="24"/>
        </w:rPr>
        <w:t xml:space="preserve">λο, εννέα. </w:t>
      </w:r>
    </w:p>
    <w:p w14:paraId="66065EA4" w14:textId="77777777" w:rsidR="00601C95" w:rsidRDefault="00CF2D0A">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τώρα λέτε ότι θα είναι οχτώ μείον άλλες δύο, της </w:t>
      </w:r>
      <w:r>
        <w:rPr>
          <w:rFonts w:eastAsia="Times New Roman" w:cs="Times New Roman"/>
          <w:szCs w:val="24"/>
        </w:rPr>
        <w:t>κ</w:t>
      </w:r>
      <w:r>
        <w:rPr>
          <w:rFonts w:eastAsia="Times New Roman" w:cs="Times New Roman"/>
          <w:szCs w:val="24"/>
        </w:rPr>
        <w:t xml:space="preserve">ομμωτικής </w:t>
      </w:r>
      <w:r>
        <w:rPr>
          <w:rFonts w:eastAsia="Times New Roman" w:cs="Times New Roman"/>
          <w:szCs w:val="24"/>
        </w:rPr>
        <w:t>τ</w:t>
      </w:r>
      <w:r>
        <w:rPr>
          <w:rFonts w:eastAsia="Times New Roman" w:cs="Times New Roman"/>
          <w:szCs w:val="24"/>
        </w:rPr>
        <w:t xml:space="preserve">έχνης και των </w:t>
      </w:r>
      <w:r>
        <w:rPr>
          <w:rFonts w:eastAsia="Times New Roman" w:cs="Times New Roman"/>
          <w:szCs w:val="24"/>
        </w:rPr>
        <w:t>υ</w:t>
      </w:r>
      <w:r>
        <w:rPr>
          <w:rFonts w:eastAsia="Times New Roman" w:cs="Times New Roman"/>
          <w:szCs w:val="24"/>
        </w:rPr>
        <w:t xml:space="preserve">παλλήλων </w:t>
      </w:r>
      <w:r>
        <w:rPr>
          <w:rFonts w:eastAsia="Times New Roman" w:cs="Times New Roman"/>
          <w:szCs w:val="24"/>
        </w:rPr>
        <w:t>ο</w:t>
      </w:r>
      <w:r>
        <w:rPr>
          <w:rFonts w:eastAsia="Times New Roman" w:cs="Times New Roman"/>
          <w:szCs w:val="24"/>
        </w:rPr>
        <w:t xml:space="preserve">ικονομικών </w:t>
      </w:r>
      <w:r>
        <w:rPr>
          <w:rFonts w:eastAsia="Times New Roman" w:cs="Times New Roman"/>
          <w:szCs w:val="24"/>
        </w:rPr>
        <w:t>κ</w:t>
      </w:r>
      <w:r>
        <w:rPr>
          <w:rFonts w:eastAsia="Times New Roman" w:cs="Times New Roman"/>
          <w:szCs w:val="24"/>
        </w:rPr>
        <w:t>αθηκόντων. Επομένως, ουσιαστικά πάμε στις έξι, με βάση αυτά</w:t>
      </w:r>
      <w:r>
        <w:rPr>
          <w:rFonts w:eastAsia="Times New Roman" w:cs="Times New Roman"/>
          <w:szCs w:val="24"/>
        </w:rPr>
        <w:t>,</w:t>
      </w:r>
      <w:r>
        <w:rPr>
          <w:rFonts w:eastAsia="Times New Roman" w:cs="Times New Roman"/>
          <w:szCs w:val="24"/>
        </w:rPr>
        <w:t xml:space="preserve"> που έχω μπροστά μου. Άρα, υπάρχει μείωση ειδικοτήτων. Αυτό είναι το ένα ζήτημα. </w:t>
      </w:r>
    </w:p>
    <w:p w14:paraId="66065EA5" w14:textId="77777777" w:rsidR="00601C95" w:rsidRDefault="00CF2D0A">
      <w:pPr>
        <w:spacing w:after="0" w:line="600" w:lineRule="auto"/>
        <w:ind w:firstLine="720"/>
        <w:contextualSpacing/>
        <w:jc w:val="both"/>
        <w:rPr>
          <w:rFonts w:eastAsia="Times New Roman"/>
          <w:color w:val="000000"/>
          <w:szCs w:val="24"/>
        </w:rPr>
      </w:pPr>
      <w:r>
        <w:rPr>
          <w:rFonts w:eastAsia="Times New Roman"/>
          <w:color w:val="000000"/>
          <w:szCs w:val="24"/>
        </w:rPr>
        <w:t>Το άλλο ζήτημα</w:t>
      </w:r>
      <w:r>
        <w:rPr>
          <w:rFonts w:eastAsia="Times New Roman"/>
          <w:color w:val="000000"/>
          <w:szCs w:val="24"/>
        </w:rPr>
        <w:t>,</w:t>
      </w:r>
      <w:r>
        <w:rPr>
          <w:rFonts w:eastAsia="Times New Roman"/>
          <w:color w:val="000000"/>
          <w:szCs w:val="24"/>
        </w:rPr>
        <w:t xml:space="preserve"> βέβαια</w:t>
      </w:r>
      <w:r>
        <w:rPr>
          <w:rFonts w:eastAsia="Times New Roman"/>
          <w:color w:val="000000"/>
          <w:szCs w:val="24"/>
        </w:rPr>
        <w:t>,</w:t>
      </w:r>
      <w:r>
        <w:rPr>
          <w:rFonts w:eastAsia="Times New Roman"/>
          <w:color w:val="000000"/>
          <w:szCs w:val="24"/>
        </w:rPr>
        <w:t xml:space="preserve"> είναι το γενικότερο θέμα τού πώς αντιμετωπίζεται η Παιδεία, η εκπαίδευση και η κατάρτιση στη χώρα μας και μέσα σε ποιο πλαίσιο είναι ενταγμένη. Είναι ενταγμένη στο πλαίσιο της αγοράς, που σημαίνει τι; Ότι για τις ανάγκες της αγοράς </w:t>
      </w:r>
      <w:r>
        <w:rPr>
          <w:rFonts w:eastAsia="Times New Roman"/>
          <w:color w:val="000000"/>
          <w:szCs w:val="24"/>
        </w:rPr>
        <w:t>αφ</w:t>
      </w:r>
      <w:r>
        <w:rPr>
          <w:rFonts w:eastAsia="Times New Roman"/>
          <w:color w:val="000000"/>
          <w:szCs w:val="24"/>
        </w:rPr>
        <w:t xml:space="preserve">’ </w:t>
      </w:r>
      <w:r>
        <w:rPr>
          <w:rFonts w:eastAsia="Times New Roman"/>
          <w:color w:val="000000"/>
          <w:szCs w:val="24"/>
        </w:rPr>
        <w:t xml:space="preserve">ενός μεν με την εκπαίδευση και την </w:t>
      </w:r>
      <w:r>
        <w:rPr>
          <w:rFonts w:eastAsia="Times New Roman"/>
          <w:color w:val="000000"/>
          <w:szCs w:val="24"/>
        </w:rPr>
        <w:lastRenderedPageBreak/>
        <w:t>Παιδεία γενικότερα προωθείται η κυρίαρχη ιδεολογία της τάξης</w:t>
      </w:r>
      <w:r>
        <w:rPr>
          <w:rFonts w:eastAsia="Times New Roman"/>
          <w:color w:val="000000"/>
          <w:szCs w:val="24"/>
        </w:rPr>
        <w:t>,</w:t>
      </w:r>
      <w:r>
        <w:rPr>
          <w:rFonts w:eastAsia="Times New Roman"/>
          <w:color w:val="000000"/>
          <w:szCs w:val="24"/>
        </w:rPr>
        <w:t xml:space="preserve"> που βρίσκεται στην εξουσία και αφ</w:t>
      </w:r>
      <w:r>
        <w:rPr>
          <w:rFonts w:eastAsia="Times New Roman"/>
          <w:color w:val="000000"/>
          <w:szCs w:val="24"/>
        </w:rPr>
        <w:t xml:space="preserve">’ </w:t>
      </w:r>
      <w:r>
        <w:rPr>
          <w:rFonts w:eastAsia="Times New Roman"/>
          <w:color w:val="000000"/>
          <w:szCs w:val="24"/>
        </w:rPr>
        <w:t xml:space="preserve">ετέρου υπηρετούνται και τα οικονομικά συμφέροντα της κυρίαρχης τάξης, που δεν είναι άλλα από το κέρδος. </w:t>
      </w:r>
    </w:p>
    <w:p w14:paraId="66065EA6" w14:textId="77777777" w:rsidR="00601C95" w:rsidRDefault="00CF2D0A">
      <w:pPr>
        <w:spacing w:after="0" w:line="600" w:lineRule="auto"/>
        <w:ind w:firstLine="720"/>
        <w:contextualSpacing/>
        <w:jc w:val="both"/>
        <w:rPr>
          <w:rFonts w:eastAsia="Times New Roman"/>
          <w:color w:val="000000"/>
          <w:szCs w:val="24"/>
        </w:rPr>
      </w:pPr>
      <w:r>
        <w:rPr>
          <w:rFonts w:eastAsia="Times New Roman"/>
          <w:color w:val="000000"/>
          <w:szCs w:val="24"/>
        </w:rPr>
        <w:t xml:space="preserve">Επομένως, τι </w:t>
      </w:r>
      <w:r>
        <w:rPr>
          <w:rFonts w:eastAsia="Times New Roman"/>
          <w:color w:val="000000"/>
          <w:szCs w:val="24"/>
        </w:rPr>
        <w:t>κάνετε και στο θέμα της Παιδείας; Αφ</w:t>
      </w:r>
      <w:r>
        <w:rPr>
          <w:rFonts w:eastAsia="Times New Roman"/>
          <w:color w:val="000000"/>
          <w:szCs w:val="24"/>
        </w:rPr>
        <w:t xml:space="preserve">’ </w:t>
      </w:r>
      <w:r>
        <w:rPr>
          <w:rFonts w:eastAsia="Times New Roman"/>
          <w:color w:val="000000"/>
          <w:szCs w:val="24"/>
        </w:rPr>
        <w:t xml:space="preserve">ενός μεν, στη λογική της συρρίκνωσης των δαπανών και της μείωσης των δαπανών για αυτούς τους σκοπούς, ενοποιείτε </w:t>
      </w:r>
      <w:r>
        <w:rPr>
          <w:rFonts w:eastAsia="Times New Roman"/>
          <w:color w:val="000000"/>
          <w:szCs w:val="24"/>
        </w:rPr>
        <w:t>τ</w:t>
      </w:r>
      <w:r>
        <w:rPr>
          <w:rFonts w:eastAsia="Times New Roman"/>
          <w:color w:val="000000"/>
          <w:szCs w:val="24"/>
        </w:rPr>
        <w:t xml:space="preserve">μήματα και </w:t>
      </w:r>
      <w:r>
        <w:rPr>
          <w:rFonts w:eastAsia="Times New Roman"/>
          <w:color w:val="000000"/>
          <w:szCs w:val="24"/>
        </w:rPr>
        <w:t>σ</w:t>
      </w:r>
      <w:r>
        <w:rPr>
          <w:rFonts w:eastAsia="Times New Roman"/>
          <w:color w:val="000000"/>
          <w:szCs w:val="24"/>
        </w:rPr>
        <w:t>χολές, μειώνετε το εκπαιδευτικό προσωπικό, προωθείτε τις ελαστικές σχέσεις εργασίας και αφ</w:t>
      </w:r>
      <w:r>
        <w:rPr>
          <w:rFonts w:eastAsia="Times New Roman"/>
          <w:color w:val="000000"/>
          <w:szCs w:val="24"/>
        </w:rPr>
        <w:t xml:space="preserve">’ </w:t>
      </w:r>
      <w:r>
        <w:rPr>
          <w:rFonts w:eastAsia="Times New Roman"/>
          <w:color w:val="000000"/>
          <w:szCs w:val="24"/>
        </w:rPr>
        <w:t xml:space="preserve">ετέρου δίνετε αυτό το πεδίο στους ιδιώτες, γιατί είναι ένα άλλο πεδίο κερδοφορίας για αυτούς. </w:t>
      </w:r>
    </w:p>
    <w:p w14:paraId="66065EA7" w14:textId="77777777" w:rsidR="00601C95" w:rsidRDefault="00CF2D0A">
      <w:pPr>
        <w:spacing w:after="0" w:line="600" w:lineRule="auto"/>
        <w:ind w:firstLine="720"/>
        <w:contextualSpacing/>
        <w:jc w:val="both"/>
        <w:rPr>
          <w:rFonts w:eastAsia="Times New Roman"/>
          <w:color w:val="000000"/>
          <w:szCs w:val="24"/>
        </w:rPr>
      </w:pPr>
      <w:r>
        <w:rPr>
          <w:rFonts w:eastAsia="Times New Roman"/>
          <w:color w:val="000000"/>
          <w:szCs w:val="24"/>
        </w:rPr>
        <w:t>Για εμάς, λοιπόν, είναι κυρίαρχο να μην υπάρξει κα</w:t>
      </w:r>
      <w:r>
        <w:rPr>
          <w:rFonts w:eastAsia="Times New Roman"/>
          <w:color w:val="000000"/>
          <w:szCs w:val="24"/>
        </w:rPr>
        <w:t>μ</w:t>
      </w:r>
      <w:r>
        <w:rPr>
          <w:rFonts w:eastAsia="Times New Roman"/>
          <w:color w:val="000000"/>
          <w:szCs w:val="24"/>
        </w:rPr>
        <w:t>μιά μείωση ειδικοτήτων στις σημερινές συνθήκες και βέβαια, όπως σας είπα και προηγουμένως, επειδή γνωρίζουμε ό</w:t>
      </w:r>
      <w:r>
        <w:rPr>
          <w:rFonts w:eastAsia="Times New Roman"/>
          <w:color w:val="000000"/>
          <w:szCs w:val="24"/>
        </w:rPr>
        <w:t>τι αυτά είναι «μπαλώματα». Επίσης, βάζουν και το θέμα της μονιμότητας αυτών που συμμετέχουν στη διαδικασία αυτή. Δεν είναι δυνατόν οι εκπαιδευτές και οι δάσκαλοι να είναι ωρομίσθιοι ή με συμβάσεις δύο, τριών, οκτώ μηνών –ή δεν ξέρω πόσο- δηλαδή να αντιμετω</w:t>
      </w:r>
      <w:r>
        <w:rPr>
          <w:rFonts w:eastAsia="Times New Roman"/>
          <w:color w:val="000000"/>
          <w:szCs w:val="24"/>
        </w:rPr>
        <w:t xml:space="preserve">πίζονται σαν κάτι το οποίο, εν πάση </w:t>
      </w:r>
      <w:proofErr w:type="spellStart"/>
      <w:r>
        <w:rPr>
          <w:rFonts w:eastAsia="Times New Roman"/>
          <w:color w:val="000000"/>
          <w:szCs w:val="24"/>
        </w:rPr>
        <w:t>περιπτώσει</w:t>
      </w:r>
      <w:proofErr w:type="spellEnd"/>
      <w:r>
        <w:rPr>
          <w:rFonts w:eastAsia="Times New Roman"/>
          <w:color w:val="000000"/>
          <w:szCs w:val="24"/>
        </w:rPr>
        <w:t xml:space="preserve">, εδώ στην αγορά βγαίνουμε και ό,τι μας προκύψει το παίρνουμε. </w:t>
      </w:r>
    </w:p>
    <w:p w14:paraId="66065EA8" w14:textId="77777777" w:rsidR="00601C95" w:rsidRDefault="00CF2D0A">
      <w:pPr>
        <w:spacing w:after="0" w:line="600" w:lineRule="auto"/>
        <w:ind w:firstLine="720"/>
        <w:contextualSpacing/>
        <w:jc w:val="both"/>
        <w:rPr>
          <w:rFonts w:eastAsia="Times New Roman"/>
          <w:color w:val="000000"/>
          <w:szCs w:val="24"/>
        </w:rPr>
      </w:pPr>
      <w:r>
        <w:rPr>
          <w:rFonts w:eastAsia="Times New Roman"/>
          <w:color w:val="000000"/>
          <w:szCs w:val="24"/>
        </w:rPr>
        <w:lastRenderedPageBreak/>
        <w:t xml:space="preserve">Θέλουμε, λοιπόν, συγκεκριμένα να μείνουν αυτές οι ειδικότητες -υπάρχουν ομόφωνα ψηφίσματα, τόσο από το </w:t>
      </w:r>
      <w:r>
        <w:rPr>
          <w:rFonts w:eastAsia="Times New Roman"/>
          <w:color w:val="000000"/>
          <w:szCs w:val="24"/>
        </w:rPr>
        <w:t>δ</w:t>
      </w:r>
      <w:r>
        <w:rPr>
          <w:rFonts w:eastAsia="Times New Roman"/>
          <w:color w:val="000000"/>
          <w:szCs w:val="24"/>
        </w:rPr>
        <w:t xml:space="preserve">ημοτικό </w:t>
      </w:r>
      <w:r>
        <w:rPr>
          <w:rFonts w:eastAsia="Times New Roman"/>
          <w:color w:val="000000"/>
          <w:szCs w:val="24"/>
        </w:rPr>
        <w:t>σ</w:t>
      </w:r>
      <w:r>
        <w:rPr>
          <w:rFonts w:eastAsia="Times New Roman"/>
          <w:color w:val="000000"/>
          <w:szCs w:val="24"/>
        </w:rPr>
        <w:t>υμβούλιο όσο και από την Περιφέρε</w:t>
      </w:r>
      <w:r>
        <w:rPr>
          <w:rFonts w:eastAsia="Times New Roman"/>
          <w:color w:val="000000"/>
          <w:szCs w:val="24"/>
        </w:rPr>
        <w:t>ια Βορείου Αιγαίου- να μην υπάρξει κα</w:t>
      </w:r>
      <w:r>
        <w:rPr>
          <w:rFonts w:eastAsia="Times New Roman"/>
          <w:color w:val="000000"/>
          <w:szCs w:val="24"/>
        </w:rPr>
        <w:t>μ</w:t>
      </w:r>
      <w:r>
        <w:rPr>
          <w:rFonts w:eastAsia="Times New Roman"/>
          <w:color w:val="000000"/>
          <w:szCs w:val="24"/>
        </w:rPr>
        <w:t xml:space="preserve">μία μείωση. </w:t>
      </w:r>
    </w:p>
    <w:p w14:paraId="66065EA9" w14:textId="77777777" w:rsidR="00601C95" w:rsidRDefault="00CF2D0A">
      <w:pPr>
        <w:spacing w:after="0" w:line="600" w:lineRule="auto"/>
        <w:ind w:firstLine="720"/>
        <w:contextualSpacing/>
        <w:jc w:val="both"/>
        <w:rPr>
          <w:rFonts w:eastAsia="Times New Roman"/>
          <w:color w:val="000000"/>
          <w:szCs w:val="24"/>
        </w:rPr>
      </w:pPr>
      <w:r>
        <w:rPr>
          <w:rFonts w:eastAsia="Times New Roman"/>
          <w:color w:val="000000"/>
          <w:szCs w:val="24"/>
        </w:rPr>
        <w:t xml:space="preserve">Και βέβαια, το γενικότερο πρόβλημα τού πώς είναι οργανωμένη η Παιδεία και  ποιους υπηρετεί παραμένει και είναι ανοιχτό. </w:t>
      </w:r>
    </w:p>
    <w:p w14:paraId="66065EAA" w14:textId="77777777" w:rsidR="00601C95" w:rsidRDefault="00CF2D0A">
      <w:pPr>
        <w:spacing w:after="0" w:line="600" w:lineRule="auto"/>
        <w:ind w:firstLine="720"/>
        <w:contextualSpacing/>
        <w:jc w:val="both"/>
        <w:rPr>
          <w:rFonts w:eastAsia="Times New Roman"/>
          <w:color w:val="000000"/>
          <w:szCs w:val="24"/>
        </w:rPr>
      </w:pPr>
      <w:r>
        <w:rPr>
          <w:rFonts w:eastAsia="Times New Roman"/>
          <w:color w:val="000000"/>
          <w:szCs w:val="24"/>
        </w:rPr>
        <w:t>Εμείς αγωνιζόμαστε για μια άλλη οργάνωση της κοινωνίας, όπου η Παιδεία θα είναι εντα</w:t>
      </w:r>
      <w:r>
        <w:rPr>
          <w:rFonts w:eastAsia="Times New Roman"/>
          <w:color w:val="000000"/>
          <w:szCs w:val="24"/>
        </w:rPr>
        <w:t xml:space="preserve">γμένη σε αυτό, θα υπάρχει ένα ενιαίο δωδεκάχρονο σχολείο. Και από εκεί και πέρα, τα παιδιά θα έχουν δύο επιλογές: Ή να πάνε να κάνουν μία επαγγελματική εκπαίδευση ή να πάνε στα πανεπιστήμια. Αυτά είχα να πω. </w:t>
      </w:r>
    </w:p>
    <w:p w14:paraId="66065EAB" w14:textId="77777777" w:rsidR="00601C95" w:rsidRDefault="00CF2D0A">
      <w:pPr>
        <w:spacing w:after="0" w:line="600" w:lineRule="auto"/>
        <w:ind w:firstLine="720"/>
        <w:contextualSpacing/>
        <w:jc w:val="both"/>
        <w:rPr>
          <w:rFonts w:eastAsia="Times New Roman"/>
          <w:color w:val="000000"/>
          <w:szCs w:val="24"/>
        </w:rPr>
      </w:pPr>
      <w:r>
        <w:rPr>
          <w:rFonts w:eastAsia="Times New Roman"/>
          <w:color w:val="000000"/>
          <w:szCs w:val="24"/>
        </w:rPr>
        <w:t xml:space="preserve">Σας ευχαριστώ. </w:t>
      </w:r>
    </w:p>
    <w:p w14:paraId="66065EAC" w14:textId="77777777" w:rsidR="00601C95" w:rsidRDefault="00CF2D0A">
      <w:pPr>
        <w:spacing w:after="0"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b/>
          <w:szCs w:val="24"/>
        </w:rPr>
        <w:t>:</w:t>
      </w:r>
      <w:r>
        <w:rPr>
          <w:rFonts w:eastAsia="Times New Roman"/>
          <w:szCs w:val="24"/>
        </w:rPr>
        <w:t xml:space="preserve"> Ορίστε, κυρία Υπουργέ, έχετε τον λόγο.</w:t>
      </w:r>
    </w:p>
    <w:p w14:paraId="66065EAD" w14:textId="77777777" w:rsidR="00601C95" w:rsidRDefault="00CF2D0A">
      <w:pPr>
        <w:spacing w:after="0" w:line="600" w:lineRule="auto"/>
        <w:ind w:firstLine="720"/>
        <w:contextualSpacing/>
        <w:jc w:val="both"/>
        <w:rPr>
          <w:rFonts w:eastAsia="Times New Roman"/>
          <w:bCs/>
          <w:color w:val="242424"/>
          <w:szCs w:val="24"/>
        </w:rPr>
      </w:pPr>
      <w:r>
        <w:rPr>
          <w:rFonts w:eastAsia="Times New Roman"/>
          <w:b/>
          <w:bCs/>
          <w:color w:val="242424"/>
          <w:szCs w:val="24"/>
        </w:rPr>
        <w:lastRenderedPageBreak/>
        <w:t xml:space="preserve">ΟΥΡΑΝΙΑ ΑΝΤΩΝΟΠΟΥΛΟΥ (Αναπληρώτρια Υπουργός Εργασίας, Κοινωνικής Ασφάλισης και Κοινωνικής Αλληλεγγύης): </w:t>
      </w:r>
      <w:r>
        <w:rPr>
          <w:rFonts w:eastAsia="Times New Roman"/>
          <w:bCs/>
          <w:color w:val="242424"/>
          <w:szCs w:val="24"/>
        </w:rPr>
        <w:t>Ανοίξατε πολλά θέματα και φυσικά δεν θα μπορέσω να απαντήσω, αλλά θα προσπαθήσω.</w:t>
      </w:r>
    </w:p>
    <w:p w14:paraId="66065EAE" w14:textId="77777777" w:rsidR="00601C95" w:rsidRDefault="00CF2D0A">
      <w:pPr>
        <w:spacing w:after="0" w:line="600" w:lineRule="auto"/>
        <w:ind w:firstLine="720"/>
        <w:contextualSpacing/>
        <w:jc w:val="both"/>
        <w:rPr>
          <w:rFonts w:eastAsia="Times New Roman"/>
          <w:bCs/>
          <w:color w:val="242424"/>
          <w:szCs w:val="24"/>
        </w:rPr>
      </w:pPr>
      <w:r>
        <w:rPr>
          <w:rFonts w:eastAsia="Times New Roman"/>
          <w:bCs/>
          <w:color w:val="242424"/>
          <w:szCs w:val="24"/>
        </w:rPr>
        <w:t>Πρώτον, να επαναλάβω ότι οι ει</w:t>
      </w:r>
      <w:r>
        <w:rPr>
          <w:rFonts w:eastAsia="Times New Roman"/>
          <w:bCs/>
          <w:color w:val="242424"/>
          <w:szCs w:val="24"/>
        </w:rPr>
        <w:t xml:space="preserve">δικότητες δεν έχουν μειωθεί. Ήταν αυτές που αναφέρατε πέρυσι, όμως δεν λειτούργησαν γιατί δεν υπήρχαν μαθητές. </w:t>
      </w:r>
    </w:p>
    <w:p w14:paraId="66065EAF" w14:textId="77777777" w:rsidR="00601C95" w:rsidRDefault="00CF2D0A">
      <w:pPr>
        <w:spacing w:after="0" w:line="600" w:lineRule="auto"/>
        <w:ind w:firstLine="720"/>
        <w:contextualSpacing/>
        <w:jc w:val="both"/>
        <w:rPr>
          <w:rFonts w:eastAsia="Times New Roman"/>
          <w:bCs/>
          <w:color w:val="242424"/>
          <w:szCs w:val="24"/>
        </w:rPr>
      </w:pPr>
      <w:r>
        <w:rPr>
          <w:rFonts w:eastAsia="Times New Roman"/>
          <w:bCs/>
          <w:color w:val="242424"/>
          <w:szCs w:val="24"/>
        </w:rPr>
        <w:t>Σήμερα, λοιπόν, λέμε ότι οι ειδικότητες που προσφέρονται είναι οκτώ. Τελεία. Δεν έχουμε να πούμε κάτι παραπάνω. Είναι οκτώ ειδικότητες, δεν είνα</w:t>
      </w:r>
      <w:r>
        <w:rPr>
          <w:rFonts w:eastAsia="Times New Roman"/>
          <w:bCs/>
          <w:color w:val="242424"/>
          <w:szCs w:val="24"/>
        </w:rPr>
        <w:t xml:space="preserve">ι ούτε τέσσερις, που αναφέρατε στην ερώτησή σας στην αρχή, ούτε έξι.  </w:t>
      </w:r>
    </w:p>
    <w:p w14:paraId="66065EB0" w14:textId="77777777" w:rsidR="00601C95" w:rsidRDefault="00CF2D0A">
      <w:pPr>
        <w:spacing w:after="0" w:line="600" w:lineRule="auto"/>
        <w:ind w:firstLine="720"/>
        <w:contextualSpacing/>
        <w:jc w:val="both"/>
        <w:rPr>
          <w:rFonts w:eastAsia="Times New Roman"/>
          <w:bCs/>
          <w:color w:val="000000"/>
          <w:szCs w:val="24"/>
        </w:rPr>
      </w:pPr>
      <w:r>
        <w:rPr>
          <w:rFonts w:eastAsia="Times New Roman"/>
          <w:bCs/>
          <w:color w:val="000000"/>
          <w:szCs w:val="24"/>
        </w:rPr>
        <w:t>Δεύτερον, φέρνετε το θέμα της Παιδείας. Μιλάμε για ένα ειδικό τμήμα της Παιδείας, μιλάμε για επαγγελματική κατάρτιση, επαγγελματική εκπαίδευση. Όταν εκπαιδεύουμε πού αποβλέπουμε; Στην ε</w:t>
      </w:r>
      <w:r>
        <w:rPr>
          <w:rFonts w:eastAsia="Times New Roman"/>
          <w:bCs/>
          <w:color w:val="000000"/>
          <w:szCs w:val="24"/>
        </w:rPr>
        <w:t xml:space="preserve">παγγελματική εκπαίδευση ή κάποιος θα ιδιωτεύσει και θα ανοίξει ένα δικό του μαγαζί ή θα βρει μία θέση εργασίας σαν εργαζόμενος. Δεν πρέπει να τα συνδέουμε με την αγορά εργασίας; </w:t>
      </w:r>
    </w:p>
    <w:p w14:paraId="66065EB1" w14:textId="77777777" w:rsidR="00601C95" w:rsidRDefault="00CF2D0A">
      <w:pPr>
        <w:spacing w:after="0" w:line="600" w:lineRule="auto"/>
        <w:ind w:firstLine="720"/>
        <w:contextualSpacing/>
        <w:jc w:val="both"/>
        <w:rPr>
          <w:rFonts w:eastAsia="Times New Roman"/>
          <w:bCs/>
          <w:color w:val="000000"/>
          <w:szCs w:val="24"/>
        </w:rPr>
      </w:pPr>
      <w:r>
        <w:rPr>
          <w:rFonts w:eastAsia="Times New Roman"/>
          <w:bCs/>
          <w:color w:val="000000"/>
          <w:szCs w:val="24"/>
        </w:rPr>
        <w:lastRenderedPageBreak/>
        <w:t>Κοιτάξτε, εμείς ολοκληρώσαμε για πρώτη φορά σαν χώρα ένα σύστημα διάγνωσης τη</w:t>
      </w:r>
      <w:r>
        <w:rPr>
          <w:rFonts w:eastAsia="Times New Roman"/>
          <w:bCs/>
          <w:color w:val="000000"/>
          <w:szCs w:val="24"/>
        </w:rPr>
        <w:t xml:space="preserve">ς αγοράς εργασίας, χωρίς το οποίο δεν θα μπορούσαμε καν να χρησιμοποιούμε τα χρήματα ΕΣΠΑ. Οι προηγούμενες κυβερνήσεις είχαν καθυστερήσει για μία δεκαετία. Και το 2014 μάς βάλανε </w:t>
      </w:r>
      <w:proofErr w:type="spellStart"/>
      <w:r>
        <w:rPr>
          <w:rFonts w:eastAsia="Times New Roman"/>
          <w:bCs/>
          <w:color w:val="000000"/>
          <w:szCs w:val="24"/>
        </w:rPr>
        <w:t>υποχρεωτικότητα</w:t>
      </w:r>
      <w:proofErr w:type="spellEnd"/>
      <w:r>
        <w:rPr>
          <w:rFonts w:eastAsia="Times New Roman"/>
          <w:bCs/>
          <w:color w:val="000000"/>
          <w:szCs w:val="24"/>
        </w:rPr>
        <w:t xml:space="preserve"> ότι εάν δεν το τελειώσουμε, δεν θα μπορέσουμε να τα λειτουργή</w:t>
      </w:r>
      <w:r>
        <w:rPr>
          <w:rFonts w:eastAsia="Times New Roman"/>
          <w:bCs/>
          <w:color w:val="000000"/>
          <w:szCs w:val="24"/>
        </w:rPr>
        <w:t xml:space="preserve">σουμε, πράγμα που σημαίνει ότι δεν θα μπορούσαμε να λειτουργήσουμε τίποτε από αυτά που συζητάμε σήμερα. Το ολοκληρώσαμε. Τι ολοκληρώνουμε; Λέμε: τι ζητάει η αγορά; Ακριβώς αυτό λέμε. Τι ζητάει η αγορά πάει να πει τι θέσεις εργασίας υπάρχουν. </w:t>
      </w:r>
    </w:p>
    <w:p w14:paraId="66065EB2" w14:textId="77777777" w:rsidR="00601C95" w:rsidRDefault="00CF2D0A">
      <w:pPr>
        <w:spacing w:after="0" w:line="600" w:lineRule="auto"/>
        <w:ind w:firstLine="720"/>
        <w:contextualSpacing/>
        <w:jc w:val="both"/>
        <w:rPr>
          <w:rFonts w:eastAsia="Times New Roman"/>
          <w:bCs/>
          <w:color w:val="000000"/>
          <w:szCs w:val="24"/>
        </w:rPr>
      </w:pPr>
      <w:r>
        <w:rPr>
          <w:rFonts w:eastAsia="Times New Roman"/>
          <w:bCs/>
          <w:color w:val="000000"/>
          <w:szCs w:val="24"/>
        </w:rPr>
        <w:t>Όταν, λοιπόν,</w:t>
      </w:r>
      <w:r>
        <w:rPr>
          <w:rFonts w:eastAsia="Times New Roman"/>
          <w:bCs/>
          <w:color w:val="000000"/>
          <w:szCs w:val="24"/>
        </w:rPr>
        <w:t xml:space="preserve"> έχουμε τόσο τεράστια ανεργία σήμερα -που έχει μειωθεί στη θητεία μας, έχει πάει στο 23,3% από εκεί που τη βρήκαμε στο 26%, αλλά είναι πολύ μικρή η </w:t>
      </w:r>
      <w:proofErr w:type="spellStart"/>
      <w:r>
        <w:rPr>
          <w:rFonts w:eastAsia="Times New Roman"/>
          <w:bCs/>
          <w:color w:val="000000"/>
          <w:szCs w:val="24"/>
        </w:rPr>
        <w:t>απομείωση</w:t>
      </w:r>
      <w:proofErr w:type="spellEnd"/>
      <w:r>
        <w:rPr>
          <w:rFonts w:eastAsia="Times New Roman"/>
          <w:bCs/>
          <w:color w:val="000000"/>
          <w:szCs w:val="24"/>
        </w:rPr>
        <w:t>- και κάνουμε επαγγελματική εκπαίδευση, θα πρέπει να κάνουμε επαγγελματική εκπαίδευση και κατάρτιση</w:t>
      </w:r>
      <w:r>
        <w:rPr>
          <w:rFonts w:eastAsia="Times New Roman"/>
          <w:bCs/>
          <w:color w:val="000000"/>
          <w:szCs w:val="24"/>
        </w:rPr>
        <w:t xml:space="preserve"> σε τομείς</w:t>
      </w:r>
      <w:r>
        <w:rPr>
          <w:rFonts w:eastAsia="Times New Roman"/>
          <w:bCs/>
          <w:color w:val="000000"/>
          <w:szCs w:val="24"/>
        </w:rPr>
        <w:t>,</w:t>
      </w:r>
      <w:r>
        <w:rPr>
          <w:rFonts w:eastAsia="Times New Roman"/>
          <w:bCs/>
          <w:color w:val="000000"/>
          <w:szCs w:val="24"/>
        </w:rPr>
        <w:t xml:space="preserve"> που δεν υπάρχει ζήτηση στην αγορά εργασίας; Αδυνατώ να καταλάβω τη λογική σας. </w:t>
      </w:r>
    </w:p>
    <w:p w14:paraId="66065EB3" w14:textId="77777777" w:rsidR="00601C95" w:rsidRDefault="00CF2D0A">
      <w:pPr>
        <w:spacing w:after="0" w:line="600" w:lineRule="auto"/>
        <w:ind w:firstLine="720"/>
        <w:contextualSpacing/>
        <w:jc w:val="both"/>
        <w:rPr>
          <w:rFonts w:eastAsia="Times New Roman"/>
          <w:color w:val="000000"/>
          <w:szCs w:val="24"/>
        </w:rPr>
      </w:pPr>
      <w:r>
        <w:rPr>
          <w:rFonts w:eastAsia="Times New Roman"/>
          <w:bCs/>
          <w:color w:val="000000"/>
          <w:szCs w:val="24"/>
        </w:rPr>
        <w:lastRenderedPageBreak/>
        <w:t xml:space="preserve">Όσο, δε, αφορά τα </w:t>
      </w:r>
      <w:r>
        <w:rPr>
          <w:rFonts w:eastAsia="Times New Roman"/>
          <w:bCs/>
          <w:color w:val="000000"/>
          <w:szCs w:val="24"/>
        </w:rPr>
        <w:t>τ</w:t>
      </w:r>
      <w:r>
        <w:rPr>
          <w:rFonts w:eastAsia="Times New Roman"/>
          <w:bCs/>
          <w:color w:val="000000"/>
          <w:szCs w:val="24"/>
        </w:rPr>
        <w:t xml:space="preserve">εχνικά </w:t>
      </w:r>
      <w:r>
        <w:rPr>
          <w:rFonts w:eastAsia="Times New Roman"/>
          <w:bCs/>
          <w:color w:val="000000"/>
          <w:szCs w:val="24"/>
        </w:rPr>
        <w:t>λ</w:t>
      </w:r>
      <w:r>
        <w:rPr>
          <w:rFonts w:eastAsia="Times New Roman"/>
          <w:bCs/>
          <w:color w:val="000000"/>
          <w:szCs w:val="24"/>
        </w:rPr>
        <w:t xml:space="preserve">ύκεια και την επαγγελματική εκπαίδευση, όπως γνωρίζετε, έχουμε ήδη προχωρήσει, σε συνεργασία με το Υπουργείο Παιδείας, όπου θα υπάρχει </w:t>
      </w:r>
      <w:r>
        <w:rPr>
          <w:rFonts w:eastAsia="Times New Roman"/>
          <w:bCs/>
          <w:color w:val="000000"/>
          <w:szCs w:val="24"/>
        </w:rPr>
        <w:t>ακριβώς αυτό που είχε υποσχεθεί η Κυβέρνηση ότι θα κάνει, δηλαδή</w:t>
      </w:r>
      <w:r>
        <w:rPr>
          <w:rFonts w:eastAsia="Times New Roman"/>
          <w:bCs/>
          <w:color w:val="000000"/>
          <w:szCs w:val="24"/>
        </w:rPr>
        <w:t>,</w:t>
      </w:r>
      <w:r>
        <w:rPr>
          <w:rFonts w:eastAsia="Times New Roman"/>
          <w:bCs/>
          <w:color w:val="000000"/>
          <w:szCs w:val="24"/>
        </w:rPr>
        <w:t xml:space="preserve"> δώδεκα χρόνια φοίτησης, ακόμα και για αυτούς οι οποίοι ενδιαφέρονται να ακολουθήσουν ένα συγκεκριμένο επάγγελμα, συν ένας χρόνος ο οποίος θα είναι αργότερα, τελευταίος χρόνος σαν επαγγελματι</w:t>
      </w:r>
      <w:r>
        <w:rPr>
          <w:rFonts w:eastAsia="Times New Roman"/>
          <w:bCs/>
          <w:color w:val="000000"/>
          <w:szCs w:val="24"/>
        </w:rPr>
        <w:t>κή κατάρτιση.</w:t>
      </w:r>
    </w:p>
    <w:p w14:paraId="66065EB4"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Επαναλαμβάνω ότι είναι μεγάλη συζήτηση, την οποία θα πρέπει να ανοίξουμε κάποια στιγμή. Διότι αδυνατώ να κατανοήσω τι εννοούμε όταν λέμε ότι δεν πρέπει να έχουμε επαγγέλματα στα οποία εκπαιδεύουμε τους νέους μας σε αντιστοιχία με τις θέσεις π</w:t>
      </w:r>
      <w:r>
        <w:rPr>
          <w:rFonts w:eastAsia="Times New Roman" w:cs="Times New Roman"/>
          <w:szCs w:val="24"/>
        </w:rPr>
        <w:t xml:space="preserve">ου υπάρχουν και με την πορεία της οικονομίας μας. </w:t>
      </w:r>
    </w:p>
    <w:p w14:paraId="66065EB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Ευχαριστώ.</w:t>
      </w:r>
    </w:p>
    <w:p w14:paraId="66065EB6"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ΣΤΑΥΡΟΣ ΤΑΣΣΟΣ:</w:t>
      </w:r>
      <w:r>
        <w:rPr>
          <w:rFonts w:eastAsia="Times New Roman" w:cs="Times New Roman"/>
          <w:szCs w:val="24"/>
        </w:rPr>
        <w:t xml:space="preserve"> Μπορώ να κάνω ένα σχόλιο, κύριε Πρόεδρε;</w:t>
      </w:r>
    </w:p>
    <w:p w14:paraId="66065EB7"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Όχι, δεν υπάρχει δυνατότητα άλλου σχολίου. </w:t>
      </w:r>
    </w:p>
    <w:p w14:paraId="66065EB8"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Επόμενη είναι η πέμπτη με αριθμό 1143/18.7.2016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 xml:space="preserve">Δημητρίου Καμμένου -ο οποίος ταλαιπωρήθηκε χθες στην </w:t>
      </w:r>
      <w:r>
        <w:rPr>
          <w:rFonts w:eastAsia="Times New Roman" w:cs="Times New Roman"/>
          <w:bCs/>
          <w:szCs w:val="24"/>
        </w:rPr>
        <w:t>ε</w:t>
      </w:r>
      <w:r>
        <w:rPr>
          <w:rFonts w:eastAsia="Times New Roman" w:cs="Times New Roman"/>
          <w:bCs/>
          <w:szCs w:val="24"/>
        </w:rPr>
        <w:t>πιτροπή, από ό,τι είδαμε-</w:t>
      </w:r>
      <w:r>
        <w:rPr>
          <w:rFonts w:eastAsia="Times New Roman" w:cs="Times New Roman"/>
          <w:b/>
          <w:szCs w:val="24"/>
        </w:rPr>
        <w:t xml:space="preserve"> </w:t>
      </w:r>
      <w:r>
        <w:rPr>
          <w:rFonts w:eastAsia="Times New Roman" w:cs="Times New Roman"/>
          <w:szCs w:val="24"/>
        </w:rPr>
        <w:t>προς τον Υπουργό</w:t>
      </w:r>
      <w:r>
        <w:rPr>
          <w:rFonts w:eastAsia="Times New Roman" w:cs="Times New Roman"/>
          <w:b/>
          <w:szCs w:val="24"/>
        </w:rPr>
        <w:t xml:space="preserve"> </w:t>
      </w:r>
      <w:r>
        <w:rPr>
          <w:rFonts w:eastAsia="Times New Roman" w:cs="Times New Roman"/>
          <w:bCs/>
          <w:szCs w:val="24"/>
        </w:rPr>
        <w:t>Οικονομίας, Ανάπτυξης και Το</w:t>
      </w:r>
      <w:r>
        <w:rPr>
          <w:rFonts w:eastAsia="Times New Roman" w:cs="Times New Roman"/>
          <w:bCs/>
          <w:szCs w:val="24"/>
        </w:rPr>
        <w:t xml:space="preserve">υρισμού, </w:t>
      </w:r>
      <w:r>
        <w:rPr>
          <w:rFonts w:eastAsia="Times New Roman" w:cs="Times New Roman"/>
          <w:szCs w:val="24"/>
        </w:rPr>
        <w:t>σχετικά με το μέλλον της Ελληνικής Βιομηχανίας Ζάχαρης (ΕΒΖ).</w:t>
      </w:r>
    </w:p>
    <w:p w14:paraId="66065EB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Στην ερώτηση θα απαντήσει η Υφυπουργός Οικονομίας, Ανάπτυξης και Τουρισμού κ</w:t>
      </w:r>
      <w:r>
        <w:rPr>
          <w:rFonts w:eastAsia="Times New Roman" w:cs="Times New Roman"/>
          <w:szCs w:val="24"/>
        </w:rPr>
        <w:t>.</w:t>
      </w:r>
      <w:r>
        <w:rPr>
          <w:rFonts w:eastAsia="Times New Roman" w:cs="Times New Roman"/>
          <w:szCs w:val="24"/>
        </w:rPr>
        <w:t xml:space="preserve"> Θεοδώρα </w:t>
      </w:r>
      <w:proofErr w:type="spellStart"/>
      <w:r>
        <w:rPr>
          <w:rFonts w:eastAsia="Times New Roman" w:cs="Times New Roman"/>
          <w:szCs w:val="24"/>
        </w:rPr>
        <w:t>Τζάκρη</w:t>
      </w:r>
      <w:proofErr w:type="spellEnd"/>
      <w:r>
        <w:rPr>
          <w:rFonts w:eastAsia="Times New Roman" w:cs="Times New Roman"/>
          <w:szCs w:val="24"/>
        </w:rPr>
        <w:t>.</w:t>
      </w:r>
    </w:p>
    <w:p w14:paraId="66065EB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Κύριε Καμμένο, έχετε τον λόγο.</w:t>
      </w:r>
    </w:p>
    <w:p w14:paraId="66065EBB"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ΔΗΜΗΤΡΙΟΣ ΚΑΜΜΕΝΟΣ:</w:t>
      </w:r>
      <w:r>
        <w:rPr>
          <w:rFonts w:eastAsia="Times New Roman" w:cs="Times New Roman"/>
          <w:szCs w:val="24"/>
        </w:rPr>
        <w:t xml:space="preserve"> Ευχαριστώ πολύ, κύριε Πρόεδρε.</w:t>
      </w:r>
    </w:p>
    <w:p w14:paraId="66065EB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Καλημέρα,</w:t>
      </w:r>
      <w:r>
        <w:rPr>
          <w:rFonts w:eastAsia="Times New Roman" w:cs="Times New Roman"/>
          <w:szCs w:val="24"/>
        </w:rPr>
        <w:t xml:space="preserve"> κυρία Υπουργέ.</w:t>
      </w:r>
    </w:p>
    <w:p w14:paraId="66065EB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Το ζήτημα είχε συζητηθεί και πέρσι. Θα είμαι πολύ σύντομος στην ερώτησή μου στην </w:t>
      </w:r>
      <w:proofErr w:type="spellStart"/>
      <w:r>
        <w:rPr>
          <w:rFonts w:eastAsia="Times New Roman" w:cs="Times New Roman"/>
          <w:szCs w:val="24"/>
        </w:rPr>
        <w:t>πρωτολογία</w:t>
      </w:r>
      <w:proofErr w:type="spellEnd"/>
      <w:r>
        <w:rPr>
          <w:rFonts w:eastAsia="Times New Roman" w:cs="Times New Roman"/>
          <w:szCs w:val="24"/>
        </w:rPr>
        <w:t xml:space="preserve"> μου για να κερδίσω χρόνο για τη δευτερολογία μου, γιατί είναι πολύ σημαντικά τα ζητήματα.</w:t>
      </w:r>
    </w:p>
    <w:p w14:paraId="66065EB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Δύο είναι τα βασικά ζητήματα που απασχολούν το ελληνικό </w:t>
      </w:r>
      <w:r>
        <w:rPr>
          <w:rFonts w:eastAsia="Times New Roman" w:cs="Times New Roman"/>
          <w:szCs w:val="24"/>
        </w:rPr>
        <w:t>δ</w:t>
      </w:r>
      <w:r>
        <w:rPr>
          <w:rFonts w:eastAsia="Times New Roman" w:cs="Times New Roman"/>
          <w:szCs w:val="24"/>
        </w:rPr>
        <w:t>η</w:t>
      </w:r>
      <w:r>
        <w:rPr>
          <w:rFonts w:eastAsia="Times New Roman" w:cs="Times New Roman"/>
          <w:szCs w:val="24"/>
        </w:rPr>
        <w:t xml:space="preserve">μόσιο σε σχέση με την Ελληνική Βιομηχανία Ζάχαρης: </w:t>
      </w:r>
    </w:p>
    <w:p w14:paraId="66065EB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Πρώτον, πέρσι τέτοια εποχή, λίγο πριν, σώσαμε την εταιρεία με τα 30 εκατομμύρια του </w:t>
      </w:r>
      <w:proofErr w:type="spellStart"/>
      <w:r>
        <w:rPr>
          <w:rFonts w:eastAsia="Times New Roman" w:cs="Times New Roman"/>
          <w:szCs w:val="24"/>
        </w:rPr>
        <w:t>εκκαθαριστού</w:t>
      </w:r>
      <w:proofErr w:type="spellEnd"/>
      <w:r>
        <w:rPr>
          <w:rFonts w:eastAsia="Times New Roman" w:cs="Times New Roman"/>
          <w:szCs w:val="24"/>
        </w:rPr>
        <w:t xml:space="preserve">. Αποφασίσαμε να δώσουμε τα 30 εκατομμύρια για να πληρωθούν οι υποχρεώσεις προς το εξωτερικό, οι </w:t>
      </w:r>
      <w:proofErr w:type="spellStart"/>
      <w:r>
        <w:rPr>
          <w:rFonts w:eastAsia="Times New Roman" w:cs="Times New Roman"/>
          <w:szCs w:val="24"/>
        </w:rPr>
        <w:t>τευτλοπαραγ</w:t>
      </w:r>
      <w:r>
        <w:rPr>
          <w:rFonts w:eastAsia="Times New Roman" w:cs="Times New Roman"/>
          <w:szCs w:val="24"/>
        </w:rPr>
        <w:t>ωγοί</w:t>
      </w:r>
      <w:proofErr w:type="spellEnd"/>
      <w:r>
        <w:rPr>
          <w:rFonts w:eastAsia="Times New Roman" w:cs="Times New Roman"/>
          <w:szCs w:val="24"/>
        </w:rPr>
        <w:t xml:space="preserve">. Ξέρουμε και πού πήγαν τα χρήματα. Από τότε μέχρι σήμερα έχει μεσολαβήσει μια παραίτηση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Ο </w:t>
      </w:r>
      <w:r>
        <w:rPr>
          <w:rFonts w:eastAsia="Times New Roman" w:cs="Times New Roman"/>
          <w:szCs w:val="24"/>
        </w:rPr>
        <w:t>δ</w:t>
      </w:r>
      <w:r>
        <w:rPr>
          <w:rFonts w:eastAsia="Times New Roman" w:cs="Times New Roman"/>
          <w:szCs w:val="24"/>
        </w:rPr>
        <w:t xml:space="preserve">ιευθύνων </w:t>
      </w:r>
      <w:r>
        <w:rPr>
          <w:rFonts w:eastAsia="Times New Roman" w:cs="Times New Roman"/>
          <w:szCs w:val="24"/>
        </w:rPr>
        <w:t>σ</w:t>
      </w:r>
      <w:r>
        <w:rPr>
          <w:rFonts w:eastAsia="Times New Roman" w:cs="Times New Roman"/>
          <w:szCs w:val="24"/>
        </w:rPr>
        <w:t xml:space="preserve">ύμβουλος πήρε εμένα μια Παρασκευή και μου είπε: «Παραιτούμαι». Συγχρόνως, προέκυψε από τον </w:t>
      </w:r>
      <w:r>
        <w:rPr>
          <w:rFonts w:eastAsia="Times New Roman" w:cs="Times New Roman"/>
          <w:szCs w:val="24"/>
        </w:rPr>
        <w:t>ε</w:t>
      </w:r>
      <w:r>
        <w:rPr>
          <w:rFonts w:eastAsia="Times New Roman" w:cs="Times New Roman"/>
          <w:szCs w:val="24"/>
        </w:rPr>
        <w:t>ισαγγελέα πόρισμα για ποινική δίωξ</w:t>
      </w:r>
      <w:r>
        <w:rPr>
          <w:rFonts w:eastAsia="Times New Roman" w:cs="Times New Roman"/>
          <w:szCs w:val="24"/>
        </w:rPr>
        <w:t xml:space="preserve">η για παλιές διοικήσεις από καταγγελία της προηγούμενης διοίκησης της ΕΒΖ, για απιστία και απάτη στο </w:t>
      </w:r>
      <w:r>
        <w:rPr>
          <w:rFonts w:eastAsia="Times New Roman" w:cs="Times New Roman"/>
          <w:szCs w:val="24"/>
        </w:rPr>
        <w:t>δ</w:t>
      </w:r>
      <w:r>
        <w:rPr>
          <w:rFonts w:eastAsia="Times New Roman" w:cs="Times New Roman"/>
          <w:szCs w:val="24"/>
        </w:rPr>
        <w:t xml:space="preserve">ημόσιο που ξεπερνά τα 50 εκατομμύρια ευρώ. Άρα, έχουμε δύο ζητήματα. </w:t>
      </w:r>
    </w:p>
    <w:p w14:paraId="66065EC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Τι θα κάνουμε για να ζήσει η εταιρεία; Ρωτώ: Ποιο είναι το επιχειρηματικό πλάνο; Ποι</w:t>
      </w:r>
      <w:r>
        <w:rPr>
          <w:rFonts w:eastAsia="Times New Roman" w:cs="Times New Roman"/>
          <w:szCs w:val="24"/>
        </w:rPr>
        <w:t xml:space="preserve">ες είναι οι ευθύνες; Τι κάνουμε με την ποινική δίωξη για απιστία προς το </w:t>
      </w:r>
      <w:r>
        <w:rPr>
          <w:rFonts w:eastAsia="Times New Roman" w:cs="Times New Roman"/>
          <w:szCs w:val="24"/>
        </w:rPr>
        <w:t>δ</w:t>
      </w:r>
      <w:r>
        <w:rPr>
          <w:rFonts w:eastAsia="Times New Roman" w:cs="Times New Roman"/>
          <w:szCs w:val="24"/>
        </w:rPr>
        <w:t xml:space="preserve">ημόσιο, ύψους 50 εκατομμυρίων ευρώ; Είναι εισαγγελικό αυτό το πόρισμα. Δεν είναι ζήτημα δικό μου ή του </w:t>
      </w:r>
      <w:r>
        <w:rPr>
          <w:rFonts w:eastAsia="Times New Roman" w:cs="Times New Roman"/>
          <w:szCs w:val="24"/>
        </w:rPr>
        <w:t>δ</w:t>
      </w:r>
      <w:r>
        <w:rPr>
          <w:rFonts w:eastAsia="Times New Roman" w:cs="Times New Roman"/>
          <w:szCs w:val="24"/>
        </w:rPr>
        <w:t xml:space="preserve">ιευθύνοντος </w:t>
      </w:r>
      <w:r>
        <w:rPr>
          <w:rFonts w:eastAsia="Times New Roman" w:cs="Times New Roman"/>
          <w:szCs w:val="24"/>
        </w:rPr>
        <w:t>σ</w:t>
      </w:r>
      <w:r>
        <w:rPr>
          <w:rFonts w:eastAsia="Times New Roman" w:cs="Times New Roman"/>
          <w:szCs w:val="24"/>
        </w:rPr>
        <w:t xml:space="preserve">υμβούλου ή δικό σας. </w:t>
      </w:r>
      <w:r>
        <w:rPr>
          <w:rFonts w:eastAsia="Times New Roman" w:cs="Times New Roman"/>
          <w:szCs w:val="24"/>
        </w:rPr>
        <w:lastRenderedPageBreak/>
        <w:t>Πώς θα το διαχειριστούμε; Ποιο είναι το επιχειρηματικό πλάνο; Τι θα κάνουμε για να την σώσουμε; Τι κάνουμε με την ΑΤΕ, εκκαθαριστής, και  την Τράπεζα Πειραιώς, όπου χρωστάει 160 εκατομμύρια; Υπάρχει πλάνο αναδιάρθρωσης; Τα ρωτώ γιατί γ</w:t>
      </w:r>
      <w:r>
        <w:rPr>
          <w:rFonts w:eastAsia="Times New Roman" w:cs="Times New Roman"/>
          <w:szCs w:val="24"/>
        </w:rPr>
        <w:t xml:space="preserve">νωρίζω ότι υπάρχει. </w:t>
      </w:r>
    </w:p>
    <w:p w14:paraId="66065EC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Θέλω να ξέρω πού βρισκόμαστε. Και θα έρθω στη δευτερολογία μου να συζητήσω και τις υπόλοιπες λεπτομέρειες. Βεβαίως, εάν υπάρχει, όπως ρωτώ, επιχειρηματικό πλάνο, παρακαλώ πολύ να κατατεθεί στη Βουλή για να το ελέγξουμε.</w:t>
      </w:r>
    </w:p>
    <w:p w14:paraId="66065EC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6065EC3"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w:t>
      </w:r>
      <w:proofErr w:type="spellStart"/>
      <w:r>
        <w:rPr>
          <w:rFonts w:eastAsia="Times New Roman" w:cs="Times New Roman"/>
          <w:szCs w:val="24"/>
        </w:rPr>
        <w:t>Τζάκρη</w:t>
      </w:r>
      <w:proofErr w:type="spellEnd"/>
      <w:r>
        <w:rPr>
          <w:rFonts w:eastAsia="Times New Roman" w:cs="Times New Roman"/>
          <w:szCs w:val="24"/>
        </w:rPr>
        <w:t>, έχετε τον λόγο.</w:t>
      </w:r>
    </w:p>
    <w:p w14:paraId="66065EC4"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ΘΕΟΔΩΡΑ ΤΖΑΚΡΗ (Υφυπουργός Οικονομίας, Ανάπτυξης και Τουρισμού):</w:t>
      </w:r>
      <w:r>
        <w:rPr>
          <w:rFonts w:eastAsia="Times New Roman" w:cs="Times New Roman"/>
          <w:szCs w:val="24"/>
        </w:rPr>
        <w:t xml:space="preserve"> Ευχαριστώ, κύριε Πρόεδρε.</w:t>
      </w:r>
    </w:p>
    <w:p w14:paraId="66065EC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Έχετε δίκιο, κύριε συνάδελφε. Οι ευθύνες των μελών της προηγούμενης διοίκησης της Ελληνικής Βιομηχανί</w:t>
      </w:r>
      <w:r>
        <w:rPr>
          <w:rFonts w:eastAsia="Times New Roman" w:cs="Times New Roman"/>
          <w:szCs w:val="24"/>
        </w:rPr>
        <w:t xml:space="preserve">ας Ζάχαρης είναι τεράστιες. Και συνεπακόλουθα, θα έλεγα, είναι τεράστιες και οι πολιτικές ευθύνες των πολιτικών κομμάτων που είχαν διορίσει αυτές τις διοικήσεις. </w:t>
      </w:r>
    </w:p>
    <w:p w14:paraId="66065EC6"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Για να κατανοήσει κανείς τι εννοώ αρκεί να ρίξει μια ματιά στα στοιχεία που δείχνουν την κατά</w:t>
      </w:r>
      <w:r>
        <w:rPr>
          <w:rFonts w:eastAsia="Times New Roman" w:cs="Times New Roman"/>
          <w:szCs w:val="24"/>
        </w:rPr>
        <w:t xml:space="preserve">σταση στην οποία παραλάβαμε την Ελληνική Βιομηχανία Ζάχαρης. </w:t>
      </w:r>
    </w:p>
    <w:p w14:paraId="66065EC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Για την οικονομία της συζήτησης θα αναφερθώ σε δύο μόνο εξ αυτών: 50 εκατομμύρια αρνητική καθαρή θέση, που σημαίνει μειωμένα ίδια κεφάλαια, και 140 εκατομμύρια χρέη. Άλλωστε, τα μέλη των προηγού</w:t>
      </w:r>
      <w:r>
        <w:rPr>
          <w:rFonts w:eastAsia="Times New Roman" w:cs="Times New Roman"/>
          <w:szCs w:val="24"/>
        </w:rPr>
        <w:t xml:space="preserve">μενων διοικήσεων, ακριβώς για τις πράξεις και τις παραλείψεις αυτές βρίσκονται σήμερα στο στάδιο της προανάκρισης ενώπιον της ελληνικής </w:t>
      </w:r>
      <w:r>
        <w:rPr>
          <w:rFonts w:eastAsia="Times New Roman" w:cs="Times New Roman"/>
          <w:szCs w:val="24"/>
        </w:rPr>
        <w:t>δ</w:t>
      </w:r>
      <w:r>
        <w:rPr>
          <w:rFonts w:eastAsia="Times New Roman" w:cs="Times New Roman"/>
          <w:szCs w:val="24"/>
        </w:rPr>
        <w:t>ικαιοσύνης, για κακουργηματική απιστία, για την κατ’ ελάχιστον ζημία των 50 εκατομμυρίων ευρώ που δημιούργησαν στο ελλη</w:t>
      </w:r>
      <w:r>
        <w:rPr>
          <w:rFonts w:eastAsia="Times New Roman" w:cs="Times New Roman"/>
          <w:szCs w:val="24"/>
        </w:rPr>
        <w:t xml:space="preserve">νικό </w:t>
      </w:r>
      <w:r>
        <w:rPr>
          <w:rFonts w:eastAsia="Times New Roman" w:cs="Times New Roman"/>
          <w:szCs w:val="24"/>
        </w:rPr>
        <w:t>δ</w:t>
      </w:r>
      <w:r>
        <w:rPr>
          <w:rFonts w:eastAsia="Times New Roman" w:cs="Times New Roman"/>
          <w:szCs w:val="24"/>
        </w:rPr>
        <w:t xml:space="preserve">ημόσιο, λόγω της δημιουργίας οφειλών και της παράλειψης είσπραξης οφειλών τρίτων προς την Ελληνική Βιομηχανία Ζάχαρης, </w:t>
      </w:r>
      <w:r>
        <w:rPr>
          <w:rFonts w:eastAsia="Times New Roman" w:cs="Times New Roman"/>
          <w:szCs w:val="24"/>
        </w:rPr>
        <w:lastRenderedPageBreak/>
        <w:t>κατά παράβαση κάθε έννοιας χρηστής εταιρικής διακυβέρνησης. Να πω</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ότι από τα υπό διερεύνηση ακόμα σήμερα από την ελληνική</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ικαιοσύνη αδικήματα προκλήθηκαν σοβαρές ζημιές στην Ελληνική Βιομηχανία Ζάχαρης, εφόσον απαξιώθηκε σημαντικά η περιουσία της, με αποτέλεσμα να καθίσταται δύσκολη κάθε προσπάθεια, θα έλεγα, περαιτέρω ομαλής λειτουργίας. </w:t>
      </w:r>
    </w:p>
    <w:p w14:paraId="66065EC8"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Επομένως, σε ό,τι αφορά το πρώτο σ</w:t>
      </w:r>
      <w:r>
        <w:rPr>
          <w:rFonts w:eastAsia="Times New Roman" w:cs="Times New Roman"/>
          <w:szCs w:val="24"/>
        </w:rPr>
        <w:t xml:space="preserve">κέλος του ερωτήματός σας να πω κατ’ αρχάς, πως σε ό,τι αφορά την απόδοση ευθυνών στα μέλη των προηγούμενων διοικήσεων, η υπόθεση αυτή έχει πάρει τον δρόμο της και βρίσκεται ενώπιον των ελληνικών δικαστηρίων, ενώπιον της ελληνικής </w:t>
      </w:r>
      <w:r>
        <w:rPr>
          <w:rFonts w:eastAsia="Times New Roman" w:cs="Times New Roman"/>
          <w:szCs w:val="24"/>
        </w:rPr>
        <w:t>δ</w:t>
      </w:r>
      <w:r>
        <w:rPr>
          <w:rFonts w:eastAsia="Times New Roman" w:cs="Times New Roman"/>
          <w:szCs w:val="24"/>
        </w:rPr>
        <w:t>ικαιοσύνης.</w:t>
      </w:r>
    </w:p>
    <w:p w14:paraId="66065EC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Σε ό,τι αφορά</w:t>
      </w:r>
      <w:r>
        <w:rPr>
          <w:rFonts w:eastAsia="Times New Roman" w:cs="Times New Roman"/>
          <w:szCs w:val="24"/>
        </w:rPr>
        <w:t xml:space="preserve"> τώρα τη νέα διοίκηση: Η νέα διοίκηση, κατόπιν παραιτήσεως των προηγούμενων μελών του ΔΣ, διορίστηκε και βρίσκεται στη θέση της από τον Απρίλιο του τρέχοντος έτους. Έχει προβεί ακριβώς στις ακόλουθες ενέργειες για να βάλει μπροστά την επιχείρηση. Αυτή τη σ</w:t>
      </w:r>
      <w:r>
        <w:rPr>
          <w:rFonts w:eastAsia="Times New Roman" w:cs="Times New Roman"/>
          <w:szCs w:val="24"/>
        </w:rPr>
        <w:t xml:space="preserve">τιγμή υπάρχει ένα καινούργιο επιχειρηματικό σχέδιο εξυγίανσης της επιχείρησης για πρώτη φορά, -πρέπει να το πω- έχει καταρτίσει με την πιστώτρια τράπεζα συμφωνία αναδιάρθρωσης του χρέους και νέας χρηματοδότησης </w:t>
      </w:r>
      <w:r>
        <w:rPr>
          <w:rFonts w:eastAsia="Times New Roman" w:cs="Times New Roman"/>
          <w:szCs w:val="24"/>
        </w:rPr>
        <w:lastRenderedPageBreak/>
        <w:t>της επιχείρησης, έχει καταρτίσει καινούργια σ</w:t>
      </w:r>
      <w:r>
        <w:rPr>
          <w:rFonts w:eastAsia="Times New Roman" w:cs="Times New Roman"/>
          <w:szCs w:val="24"/>
        </w:rPr>
        <w:t xml:space="preserve">υλλογική σύμβαση εργασίας με τους εργαζόμενους, όπου προβλέπεται ότι μέχρι το τέλος του 2016 θα επέλθει σημαντική μείωση του μισθολογικού κόστους και επίσης, καταβάλλεται μια προσπάθεια αποκατάστασης των σχέσεων εμπιστοσύνης με τους Έλληνες παραγωγούς. </w:t>
      </w:r>
    </w:p>
    <w:p w14:paraId="66065ECA" w14:textId="77777777" w:rsidR="00601C95" w:rsidRDefault="00CF2D0A">
      <w:pPr>
        <w:spacing w:after="0" w:line="600" w:lineRule="auto"/>
        <w:ind w:firstLine="720"/>
        <w:jc w:val="both"/>
        <w:rPr>
          <w:rFonts w:eastAsia="Times New Roman"/>
          <w:szCs w:val="24"/>
        </w:rPr>
      </w:pPr>
      <w:r>
        <w:rPr>
          <w:rFonts w:eastAsia="Times New Roman"/>
          <w:szCs w:val="24"/>
        </w:rPr>
        <w:t>Μά</w:t>
      </w:r>
      <w:r>
        <w:rPr>
          <w:rFonts w:eastAsia="Times New Roman"/>
          <w:szCs w:val="24"/>
        </w:rPr>
        <w:t>λιστα σήμερα βρίσκομαι στην ευχάριστη θέση να σας ανακοινώσω και επίσημα ότι έχουν ολοκληρωθεί όλες οι ενέργειες που προβλέπονται από τη συμφωνία χρηματοδότησης, της νέας χρηματοδότησης της Ελληνικής Βιομηχανίας Ζάχαρης από την πιστώτρια τράπεζα και τις επ</w:t>
      </w:r>
      <w:r>
        <w:rPr>
          <w:rFonts w:eastAsia="Times New Roman"/>
          <w:szCs w:val="24"/>
        </w:rPr>
        <w:t xml:space="preserve">όμενες μέρες θα εκταμιευτεί η πρώτη δόση που προβλέπεται από το σχέδιο αυτό χρηματοδότησης των 5 εκατομμυρίων ευρώ, εκ των οποίων το μεγαλύτερο μέρος θα κατευθυνθεί για την αποπληρωμή των οφειλών στους </w:t>
      </w:r>
      <w:proofErr w:type="spellStart"/>
      <w:r>
        <w:rPr>
          <w:rFonts w:eastAsia="Times New Roman"/>
          <w:szCs w:val="24"/>
        </w:rPr>
        <w:t>τευτλοπαραγωγούς</w:t>
      </w:r>
      <w:proofErr w:type="spellEnd"/>
      <w:r>
        <w:rPr>
          <w:rFonts w:eastAsia="Times New Roman"/>
          <w:szCs w:val="24"/>
        </w:rPr>
        <w:t>.</w:t>
      </w:r>
    </w:p>
    <w:p w14:paraId="66065ECB" w14:textId="77777777" w:rsidR="00601C95" w:rsidRDefault="00CF2D0A">
      <w:pPr>
        <w:spacing w:after="0" w:line="600" w:lineRule="auto"/>
        <w:ind w:firstLine="720"/>
        <w:jc w:val="both"/>
        <w:rPr>
          <w:rFonts w:eastAsia="Times New Roman"/>
          <w:szCs w:val="24"/>
        </w:rPr>
      </w:pPr>
      <w:r>
        <w:rPr>
          <w:rFonts w:eastAsia="Times New Roman"/>
          <w:szCs w:val="24"/>
        </w:rPr>
        <w:t>Επιπλέον, να πω ότι για πρώτη φορά δ</w:t>
      </w:r>
      <w:r>
        <w:rPr>
          <w:rFonts w:eastAsia="Times New Roman"/>
          <w:szCs w:val="24"/>
        </w:rPr>
        <w:t xml:space="preserve">ημιουργείται εκτεταμένη συντήρηση του μηχανολογικού εξοπλισμού των δύο εργοστασίων του </w:t>
      </w:r>
      <w:proofErr w:type="spellStart"/>
      <w:r>
        <w:rPr>
          <w:rFonts w:eastAsia="Times New Roman"/>
          <w:szCs w:val="24"/>
        </w:rPr>
        <w:t>Πλατέος</w:t>
      </w:r>
      <w:proofErr w:type="spellEnd"/>
      <w:r>
        <w:rPr>
          <w:rFonts w:eastAsia="Times New Roman"/>
          <w:szCs w:val="24"/>
        </w:rPr>
        <w:t xml:space="preserve"> και της </w:t>
      </w:r>
      <w:proofErr w:type="spellStart"/>
      <w:r>
        <w:rPr>
          <w:rFonts w:eastAsia="Times New Roman"/>
          <w:szCs w:val="24"/>
        </w:rPr>
        <w:t>Ορεστιάδος</w:t>
      </w:r>
      <w:proofErr w:type="spellEnd"/>
      <w:r>
        <w:rPr>
          <w:rFonts w:eastAsia="Times New Roman"/>
          <w:szCs w:val="24"/>
        </w:rPr>
        <w:t xml:space="preserve"> -ο μηχανολογικός εξοπλισμός τους είχε </w:t>
      </w:r>
      <w:r>
        <w:rPr>
          <w:rFonts w:eastAsia="Times New Roman"/>
          <w:szCs w:val="24"/>
        </w:rPr>
        <w:lastRenderedPageBreak/>
        <w:t>απαξιωθεί-, πάντα προς την κατεύθυνση της βελτίωσης και της αύξησης της βιομηχανικής παραγωγικής αποδοτι</w:t>
      </w:r>
      <w:r>
        <w:rPr>
          <w:rFonts w:eastAsia="Times New Roman"/>
          <w:szCs w:val="24"/>
        </w:rPr>
        <w:t>κότητας της Ελληνικής Βιομηχανίας Ζάχαρης, για να μπορέσουμε το επόμενο χρονικό διάστημα να προβούμε και σε σημαντική αύξηση των καλλιεργούμενων εκτάσεων. Συγκεκριμένα θα σας πω γι’ αυτό και στη δευτερολογία μου, κύριε συνάδελφε.</w:t>
      </w:r>
    </w:p>
    <w:p w14:paraId="66065ECC" w14:textId="77777777" w:rsidR="00601C95" w:rsidRDefault="00CF2D0A">
      <w:pPr>
        <w:spacing w:after="0" w:line="600" w:lineRule="auto"/>
        <w:ind w:firstLine="720"/>
        <w:jc w:val="both"/>
        <w:rPr>
          <w:rFonts w:eastAsia="Times New Roman"/>
          <w:szCs w:val="24"/>
        </w:rPr>
      </w:pPr>
      <w:r>
        <w:rPr>
          <w:rFonts w:eastAsia="Times New Roman"/>
          <w:b/>
          <w:szCs w:val="24"/>
        </w:rPr>
        <w:t>ΠΡΟΕΔΡΕΥΩΝ (Νικήτας Κακλαμ</w:t>
      </w:r>
      <w:r>
        <w:rPr>
          <w:rFonts w:eastAsia="Times New Roman"/>
          <w:b/>
          <w:szCs w:val="24"/>
        </w:rPr>
        <w:t>άνης):</w:t>
      </w:r>
      <w:r>
        <w:rPr>
          <w:rFonts w:eastAsia="Times New Roman"/>
          <w:szCs w:val="24"/>
        </w:rPr>
        <w:t xml:space="preserve"> Στη δευτερολογία σας πρέπει να μας απαντήσετε αν έχετε στα χέρια σας το σχέδιο εξυγίανσης. Εάν το έχετε, να το καταθέσετε σήμερα, αλλιώς να δεσμευθείτε ότι θα το στείλετε, ώστε να το παραλάβει ο κ. Καμμένος και όποιος άλλος το επιθυμεί.</w:t>
      </w:r>
    </w:p>
    <w:p w14:paraId="66065ECD" w14:textId="77777777" w:rsidR="00601C95" w:rsidRDefault="00CF2D0A">
      <w:pPr>
        <w:spacing w:after="0" w:line="600" w:lineRule="auto"/>
        <w:ind w:firstLine="720"/>
        <w:jc w:val="both"/>
        <w:rPr>
          <w:rFonts w:eastAsia="Times New Roman"/>
          <w:szCs w:val="24"/>
        </w:rPr>
      </w:pPr>
      <w:r>
        <w:rPr>
          <w:rFonts w:eastAsia="Times New Roman"/>
          <w:szCs w:val="24"/>
        </w:rPr>
        <w:t>Ορίστε, κύρι</w:t>
      </w:r>
      <w:r>
        <w:rPr>
          <w:rFonts w:eastAsia="Times New Roman"/>
          <w:szCs w:val="24"/>
        </w:rPr>
        <w:t xml:space="preserve">ε </w:t>
      </w:r>
      <w:proofErr w:type="spellStart"/>
      <w:r>
        <w:rPr>
          <w:rFonts w:eastAsia="Times New Roman"/>
          <w:szCs w:val="24"/>
        </w:rPr>
        <w:t>Καμμένε</w:t>
      </w:r>
      <w:proofErr w:type="spellEnd"/>
      <w:r>
        <w:rPr>
          <w:rFonts w:eastAsia="Times New Roman"/>
          <w:szCs w:val="24"/>
        </w:rPr>
        <w:t>, έχετε τον λόγο.</w:t>
      </w:r>
    </w:p>
    <w:p w14:paraId="66065ECE" w14:textId="77777777" w:rsidR="00601C95" w:rsidRDefault="00CF2D0A">
      <w:pPr>
        <w:spacing w:after="0"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Ευχαριστώ, κύριε Πρόεδρε. Θα ήθελα λίγο την ανοχή στον χρόνο.</w:t>
      </w:r>
    </w:p>
    <w:p w14:paraId="66065ECF" w14:textId="77777777" w:rsidR="00601C95" w:rsidRDefault="00CF2D0A">
      <w:pPr>
        <w:spacing w:after="0" w:line="600" w:lineRule="auto"/>
        <w:ind w:firstLine="720"/>
        <w:jc w:val="both"/>
        <w:rPr>
          <w:rFonts w:eastAsia="Times New Roman"/>
          <w:szCs w:val="24"/>
        </w:rPr>
      </w:pPr>
      <w:r>
        <w:rPr>
          <w:rFonts w:eastAsia="Times New Roman"/>
          <w:szCs w:val="24"/>
        </w:rPr>
        <w:t>Το σημαντικότερο σε αυτή την υπόθεση –και θα πρέπει να πούμε εδώ την αλήθεια- είναι το εξής: Η προηγούμενη διοίκηση</w:t>
      </w:r>
      <w:r>
        <w:rPr>
          <w:rFonts w:eastAsia="Times New Roman"/>
          <w:szCs w:val="24"/>
        </w:rPr>
        <w:t>,</w:t>
      </w:r>
      <w:r>
        <w:rPr>
          <w:rFonts w:eastAsia="Times New Roman"/>
          <w:szCs w:val="24"/>
        </w:rPr>
        <w:t xml:space="preserve"> του Απριλίου</w:t>
      </w:r>
      <w:r>
        <w:rPr>
          <w:rFonts w:eastAsia="Times New Roman"/>
          <w:szCs w:val="24"/>
        </w:rPr>
        <w:t>,</w:t>
      </w:r>
      <w:r>
        <w:rPr>
          <w:rFonts w:eastAsia="Times New Roman"/>
          <w:szCs w:val="24"/>
        </w:rPr>
        <w:t xml:space="preserve"> παραιτήθηκε για </w:t>
      </w:r>
      <w:r>
        <w:rPr>
          <w:rFonts w:eastAsia="Times New Roman"/>
          <w:szCs w:val="24"/>
        </w:rPr>
        <w:t xml:space="preserve">έναν απλό λόγο. Υπήρχαν όλα τα σχέδια. Το γνωρίζω πάρα πολύ καλά ότι υπήρχαν τα σχέδια. Γιατί παραιτήθηκε η προηγούμενη διοίκηση, που ήταν </w:t>
      </w:r>
      <w:r>
        <w:rPr>
          <w:rFonts w:eastAsia="Times New Roman"/>
          <w:szCs w:val="24"/>
        </w:rPr>
        <w:lastRenderedPageBreak/>
        <w:t xml:space="preserve">εξαιρετική; Εννοώ η άμεσα προηγούμενη, του Απριλίου του 2016. Διότι δεν υπήρχε πρόβλεψη από το ελληνικό </w:t>
      </w:r>
      <w:r>
        <w:rPr>
          <w:rFonts w:eastAsia="Times New Roman"/>
          <w:szCs w:val="24"/>
        </w:rPr>
        <w:t>δ</w:t>
      </w:r>
      <w:r>
        <w:rPr>
          <w:rFonts w:eastAsia="Times New Roman"/>
          <w:szCs w:val="24"/>
        </w:rPr>
        <w:t>ημόσιο της α</w:t>
      </w:r>
      <w:r>
        <w:rPr>
          <w:rFonts w:eastAsia="Times New Roman"/>
          <w:szCs w:val="24"/>
        </w:rPr>
        <w:t xml:space="preserve">ποφυγής καταδίκης για απιστία προς το </w:t>
      </w:r>
      <w:r>
        <w:rPr>
          <w:rFonts w:eastAsia="Times New Roman"/>
          <w:szCs w:val="24"/>
        </w:rPr>
        <w:t>δ</w:t>
      </w:r>
      <w:r>
        <w:rPr>
          <w:rFonts w:eastAsia="Times New Roman"/>
          <w:szCs w:val="24"/>
        </w:rPr>
        <w:t>ημόσιο, εάν έβαζαν την υπογραφή τους για την αναδιάρθρωση της εταιρείας.</w:t>
      </w:r>
    </w:p>
    <w:p w14:paraId="66065ED0" w14:textId="77777777" w:rsidR="00601C95" w:rsidRDefault="00CF2D0A">
      <w:pPr>
        <w:spacing w:after="0" w:line="600" w:lineRule="auto"/>
        <w:ind w:firstLine="720"/>
        <w:jc w:val="both"/>
        <w:rPr>
          <w:rFonts w:eastAsia="Times New Roman"/>
          <w:szCs w:val="24"/>
        </w:rPr>
      </w:pPr>
      <w:r>
        <w:rPr>
          <w:rFonts w:eastAsia="Times New Roman"/>
          <w:szCs w:val="24"/>
        </w:rPr>
        <w:t xml:space="preserve">Δηλαδή, το σχέδιο λέει ότι από τα 162 εκατομμύρια χρέη –γιατί δεν ήταν 105 εκατομμύρια- στην ΑΤΕ, τα 50 τα κουρεύω -λέει η </w:t>
      </w:r>
      <w:r>
        <w:rPr>
          <w:rFonts w:eastAsia="Times New Roman"/>
          <w:szCs w:val="24"/>
        </w:rPr>
        <w:t>τ</w:t>
      </w:r>
      <w:r>
        <w:rPr>
          <w:rFonts w:eastAsia="Times New Roman"/>
          <w:szCs w:val="24"/>
        </w:rPr>
        <w:t>ράπεζα-, τα 50 σ</w:t>
      </w:r>
      <w:r>
        <w:rPr>
          <w:rFonts w:eastAsia="Times New Roman"/>
          <w:szCs w:val="24"/>
        </w:rPr>
        <w:t>ο</w:t>
      </w:r>
      <w:r>
        <w:rPr>
          <w:rFonts w:eastAsia="Times New Roman"/>
          <w:szCs w:val="24"/>
        </w:rPr>
        <w:t>ύ</w:t>
      </w:r>
      <w:r>
        <w:rPr>
          <w:rFonts w:eastAsia="Times New Roman"/>
          <w:szCs w:val="24"/>
        </w:rPr>
        <w:t xml:space="preserve"> </w:t>
      </w:r>
      <w:r>
        <w:rPr>
          <w:rFonts w:eastAsia="Times New Roman"/>
          <w:szCs w:val="24"/>
        </w:rPr>
        <w:t xml:space="preserve">τα πάω δέκα χρόνια πίσω και τα άλλα 50 θα τα πάρω αφού πουλήσεις τα εργοστάσια της Σερβίας, για να πληρώσω και τη ΔΕΠΑ και την </w:t>
      </w:r>
      <w:r>
        <w:rPr>
          <w:rFonts w:eastAsia="Times New Roman"/>
          <w:szCs w:val="24"/>
        </w:rPr>
        <w:t>«</w:t>
      </w:r>
      <w:r>
        <w:rPr>
          <w:rFonts w:eastAsia="Times New Roman"/>
          <w:szCs w:val="24"/>
        </w:rPr>
        <w:t>ΤΡΑΙΝΟΣΕ</w:t>
      </w:r>
      <w:r>
        <w:rPr>
          <w:rFonts w:eastAsia="Times New Roman"/>
          <w:szCs w:val="24"/>
        </w:rPr>
        <w:t>»</w:t>
      </w:r>
      <w:r>
        <w:rPr>
          <w:rFonts w:eastAsia="Times New Roman"/>
          <w:szCs w:val="24"/>
        </w:rPr>
        <w:t xml:space="preserve">. Είναι πολλά τα χρέη. Όταν εκποιείς στοιχεία ενεργητικού και μπορεί να πας μέσα για απιστία στο </w:t>
      </w:r>
      <w:r>
        <w:rPr>
          <w:rFonts w:eastAsia="Times New Roman"/>
          <w:szCs w:val="24"/>
        </w:rPr>
        <w:t>δ</w:t>
      </w:r>
      <w:r>
        <w:rPr>
          <w:rFonts w:eastAsia="Times New Roman"/>
          <w:szCs w:val="24"/>
        </w:rPr>
        <w:t>ημόσιο και δεν σε προ</w:t>
      </w:r>
      <w:r>
        <w:rPr>
          <w:rFonts w:eastAsia="Times New Roman"/>
          <w:szCs w:val="24"/>
        </w:rPr>
        <w:t xml:space="preserve">στατεύει το </w:t>
      </w:r>
      <w:r>
        <w:rPr>
          <w:rFonts w:eastAsia="Times New Roman"/>
          <w:szCs w:val="24"/>
        </w:rPr>
        <w:t>δ</w:t>
      </w:r>
      <w:r>
        <w:rPr>
          <w:rFonts w:eastAsia="Times New Roman"/>
          <w:szCs w:val="24"/>
        </w:rPr>
        <w:t>ημόσιο σαν διευθύνοντα σύμβουλο να βάλεις την υπογραφή, εφόσον όλα τα μέρη έχουν συνομολογήσει στο ότι πρέπει να εξυγιανθεί, δεν είναι μονομερής ενέργειά του δηλαδή, τότε εκεί υπάρχει πρόβλημα.</w:t>
      </w:r>
    </w:p>
    <w:p w14:paraId="66065ED1" w14:textId="77777777" w:rsidR="00601C95" w:rsidRDefault="00CF2D0A">
      <w:pPr>
        <w:spacing w:after="0" w:line="600" w:lineRule="auto"/>
        <w:ind w:firstLine="720"/>
        <w:jc w:val="both"/>
        <w:rPr>
          <w:rFonts w:eastAsia="Times New Roman"/>
          <w:szCs w:val="24"/>
        </w:rPr>
      </w:pPr>
      <w:r>
        <w:rPr>
          <w:rFonts w:eastAsia="Times New Roman"/>
          <w:szCs w:val="24"/>
        </w:rPr>
        <w:t xml:space="preserve">Οπότε η ερώτηση που προκύπτει αβίαστα είναι: Η </w:t>
      </w:r>
      <w:r>
        <w:rPr>
          <w:rFonts w:eastAsia="Times New Roman"/>
          <w:szCs w:val="24"/>
        </w:rPr>
        <w:t xml:space="preserve">καινούργια διοίκηση προστατεύεται από απιστία; Θα βάλει υπογραφή για την εκποίηση, για να υλοποιήσει το επιχειρηματικό πλάνο; Όπως είπε σωστά </w:t>
      </w:r>
      <w:r>
        <w:rPr>
          <w:rFonts w:eastAsia="Times New Roman"/>
          <w:szCs w:val="24"/>
        </w:rPr>
        <w:lastRenderedPageBreak/>
        <w:t>πριν και ο κύριος Πρόεδρος και το είπα και εγώ, θέλουμε να το δούμε, θέλουμε να δούμε το σχέδιο. Έχουμε τη γνώση κ</w:t>
      </w:r>
      <w:r>
        <w:rPr>
          <w:rFonts w:eastAsia="Times New Roman"/>
          <w:szCs w:val="24"/>
        </w:rPr>
        <w:t>αι την τεχνική επάρκεια, πολλοί συνάδελφοι εδώ μέσα, να το δούμε και συλλογικά όλα τα κόμματα να σώσουμε το αγαθό της ζάχαρης.</w:t>
      </w:r>
    </w:p>
    <w:p w14:paraId="66065ED2" w14:textId="77777777" w:rsidR="00601C95" w:rsidRDefault="00CF2D0A">
      <w:pPr>
        <w:spacing w:after="0" w:line="600" w:lineRule="auto"/>
        <w:ind w:firstLine="720"/>
        <w:jc w:val="both"/>
        <w:rPr>
          <w:rFonts w:eastAsia="Times New Roman"/>
          <w:szCs w:val="24"/>
        </w:rPr>
      </w:pPr>
      <w:r>
        <w:rPr>
          <w:rFonts w:eastAsia="Times New Roman"/>
          <w:szCs w:val="24"/>
        </w:rPr>
        <w:t>Επίσης, η μισθοδοσία ήταν 42.000 ευρώ μέσος όρος τον χρόνο. Έπαιρναν και δεκαέξι μισθούς από προηγούμενες διοικήσεις. Δούλευαν τέ</w:t>
      </w:r>
      <w:r>
        <w:rPr>
          <w:rFonts w:eastAsia="Times New Roman"/>
          <w:szCs w:val="24"/>
        </w:rPr>
        <w:t>σσερις μήνες τον χρόνο. Τους άλλους τέσσερις γιατί δεν δουλεύετε; Γιατί κάνουμε συντήρηση. Σε τι κάνετε συντήρηση; Επειδή δεν έχουμε τεύτλα όλον τον χρόνο; Μέσος μισθός 42.000 ευρώ! Και είπαν να σώσουμε την εταιρεία. Τότε είχα τσακωθεί με τον κ. Λαφαζάνη κ</w:t>
      </w:r>
      <w:r>
        <w:rPr>
          <w:rFonts w:eastAsia="Times New Roman"/>
          <w:szCs w:val="24"/>
        </w:rPr>
        <w:t>αι είχα τσακωθεί και με το Κομμουνιστικό Κόμμα Ελλάδ</w:t>
      </w:r>
      <w:r>
        <w:rPr>
          <w:rFonts w:eastAsia="Times New Roman"/>
          <w:szCs w:val="24"/>
        </w:rPr>
        <w:t>α</w:t>
      </w:r>
      <w:r>
        <w:rPr>
          <w:rFonts w:eastAsia="Times New Roman"/>
          <w:szCs w:val="24"/>
        </w:rPr>
        <w:t>ς, το οποίο δεν ήθελε να δώσουμε από τα 30 εκατομμύρια του εκκαθαριστή τα χρήματα για να σώσουμε και ήθελε ανέργους.</w:t>
      </w:r>
    </w:p>
    <w:p w14:paraId="66065ED3" w14:textId="77777777" w:rsidR="00601C95" w:rsidRDefault="00CF2D0A">
      <w:pPr>
        <w:spacing w:after="0" w:line="600" w:lineRule="auto"/>
        <w:ind w:firstLine="720"/>
        <w:jc w:val="both"/>
        <w:rPr>
          <w:rFonts w:eastAsia="Times New Roman"/>
          <w:szCs w:val="24"/>
        </w:rPr>
      </w:pPr>
      <w:r>
        <w:rPr>
          <w:rFonts w:eastAsia="Times New Roman"/>
          <w:szCs w:val="24"/>
        </w:rPr>
        <w:t>Άρα</w:t>
      </w:r>
      <w:r>
        <w:rPr>
          <w:rFonts w:eastAsia="Times New Roman"/>
          <w:szCs w:val="24"/>
        </w:rPr>
        <w:t>,</w:t>
      </w:r>
      <w:r>
        <w:rPr>
          <w:rFonts w:eastAsia="Times New Roman"/>
          <w:szCs w:val="24"/>
        </w:rPr>
        <w:t xml:space="preserve"> για να είμαστε σοβαροί και για να σώσουμε το μονοπώλιο της ζάχαρης, για να μην αν</w:t>
      </w:r>
      <w:r>
        <w:rPr>
          <w:rFonts w:eastAsia="Times New Roman"/>
          <w:szCs w:val="24"/>
        </w:rPr>
        <w:t xml:space="preserve">αγκαστούμε κι εδώ να εισάγουμε ζάχαρη και να εξάγουμε συνάλλαγμα, να σώσουμε τους </w:t>
      </w:r>
      <w:proofErr w:type="spellStart"/>
      <w:r>
        <w:rPr>
          <w:rFonts w:eastAsia="Times New Roman"/>
          <w:szCs w:val="24"/>
        </w:rPr>
        <w:t>τευτλοπαραγωγούς</w:t>
      </w:r>
      <w:proofErr w:type="spellEnd"/>
      <w:r>
        <w:rPr>
          <w:rFonts w:eastAsia="Times New Roman"/>
          <w:szCs w:val="24"/>
        </w:rPr>
        <w:t xml:space="preserve">, </w:t>
      </w:r>
      <w:r>
        <w:rPr>
          <w:rFonts w:eastAsia="Times New Roman"/>
          <w:szCs w:val="24"/>
        </w:rPr>
        <w:lastRenderedPageBreak/>
        <w:t>να σώσουμε τριακόσιες οικογένειες, να σώσουμε τα περιουσιακά στοιχεία της εταιρείας, θα πρέπει, πρώτον, να δούμε το υγιές επιχειρηματικό πλάνο. Δεύτερον, θα</w:t>
      </w:r>
      <w:r>
        <w:rPr>
          <w:rFonts w:eastAsia="Times New Roman"/>
          <w:szCs w:val="24"/>
        </w:rPr>
        <w:t xml:space="preserve"> πρέπει να υπάρχει προστασία του διοικητικού συμβουλίου σε αυτό και σε όλες τις εταιρείες</w:t>
      </w:r>
      <w:r>
        <w:rPr>
          <w:rFonts w:eastAsia="Times New Roman"/>
          <w:szCs w:val="24"/>
        </w:rPr>
        <w:t>,</w:t>
      </w:r>
      <w:r>
        <w:rPr>
          <w:rFonts w:eastAsia="Times New Roman"/>
          <w:szCs w:val="24"/>
        </w:rPr>
        <w:t xml:space="preserve"> οι οποίες θα προβούν σε αναδιάρθρωση χρέους με όλα τα </w:t>
      </w:r>
      <w:proofErr w:type="spellStart"/>
      <w:r>
        <w:rPr>
          <w:rFonts w:eastAsia="Times New Roman"/>
          <w:szCs w:val="24"/>
        </w:rPr>
        <w:t>συνομολογούμενα</w:t>
      </w:r>
      <w:proofErr w:type="spellEnd"/>
      <w:r>
        <w:rPr>
          <w:rFonts w:eastAsia="Times New Roman"/>
          <w:szCs w:val="24"/>
        </w:rPr>
        <w:t xml:space="preserve"> μέρη που έχουν έννομο συμφέρον, είτε αυτό είναι το ελληνικό </w:t>
      </w:r>
      <w:r>
        <w:rPr>
          <w:rFonts w:eastAsia="Times New Roman"/>
          <w:szCs w:val="24"/>
        </w:rPr>
        <w:t>δ</w:t>
      </w:r>
      <w:r>
        <w:rPr>
          <w:rFonts w:eastAsia="Times New Roman"/>
          <w:szCs w:val="24"/>
        </w:rPr>
        <w:t>ημόσιο είτε αυτό είναι οι πιστωτές</w:t>
      </w:r>
      <w:r>
        <w:rPr>
          <w:rFonts w:eastAsia="Times New Roman"/>
          <w:szCs w:val="24"/>
        </w:rPr>
        <w:t xml:space="preserve"> είτε είναι οι τράπεζες είτε είναι υπάλληλοι είτε είναι οι προμηθευτές. Εφόσον όλοι έχουν κ</w:t>
      </w:r>
      <w:r>
        <w:rPr>
          <w:rFonts w:eastAsia="Times New Roman"/>
          <w:szCs w:val="24"/>
        </w:rPr>
        <w:t>αθί</w:t>
      </w:r>
      <w:r>
        <w:rPr>
          <w:rFonts w:eastAsia="Times New Roman"/>
          <w:szCs w:val="24"/>
        </w:rPr>
        <w:t xml:space="preserve">σει στο τραπέζι και συμφωνούν στην αναδιάρθρωση, πρέπει αυτός που θα βάλει την υπογραφή του να απολαμβάνει την ασυλία που προβλέπεται παγκόσμια και στο </w:t>
      </w:r>
      <w:r>
        <w:rPr>
          <w:rFonts w:eastAsia="Times New Roman"/>
          <w:szCs w:val="24"/>
        </w:rPr>
        <w:t>Ε</w:t>
      </w:r>
      <w:r>
        <w:rPr>
          <w:rFonts w:eastAsia="Times New Roman"/>
          <w:szCs w:val="24"/>
        </w:rPr>
        <w:t xml:space="preserve">λληνικό </w:t>
      </w:r>
      <w:r>
        <w:rPr>
          <w:rFonts w:eastAsia="Times New Roman"/>
          <w:szCs w:val="24"/>
        </w:rPr>
        <w:t>Δ</w:t>
      </w:r>
      <w:r>
        <w:rPr>
          <w:rFonts w:eastAsia="Times New Roman"/>
          <w:szCs w:val="24"/>
        </w:rPr>
        <w:t>ίκαιο, για να βάλει την υπογραφή και να πάμε παρακάτω. Αυτό είναι το σημαντικότερο.</w:t>
      </w:r>
    </w:p>
    <w:p w14:paraId="66065ED4" w14:textId="77777777" w:rsidR="00601C95" w:rsidRDefault="00CF2D0A">
      <w:pPr>
        <w:spacing w:after="0" w:line="600" w:lineRule="auto"/>
        <w:ind w:firstLine="720"/>
        <w:jc w:val="both"/>
        <w:rPr>
          <w:rFonts w:eastAsia="Times New Roman"/>
          <w:szCs w:val="24"/>
        </w:rPr>
      </w:pPr>
      <w:r>
        <w:rPr>
          <w:rFonts w:eastAsia="Times New Roman"/>
          <w:szCs w:val="24"/>
        </w:rPr>
        <w:t>Επίσης, το τρίτο κομμάτι που θέλω να μάθω είναι εάν κάναμε κάτι με τους μισθούς στην αναδιάρθρωση. Διότι υπάρχουν και τα μικροσυμφέροντα και τα πολιτικά συμφέροντα, με μισθ</w:t>
      </w:r>
      <w:r>
        <w:rPr>
          <w:rFonts w:eastAsia="Times New Roman"/>
          <w:szCs w:val="24"/>
        </w:rPr>
        <w:t>οδοσίες 2.000 και 3.000 ευρώ το</w:t>
      </w:r>
      <w:r>
        <w:rPr>
          <w:rFonts w:eastAsia="Times New Roman"/>
          <w:szCs w:val="24"/>
        </w:rPr>
        <w:t>ν</w:t>
      </w:r>
      <w:r>
        <w:rPr>
          <w:rFonts w:eastAsia="Times New Roman"/>
          <w:szCs w:val="24"/>
        </w:rPr>
        <w:t xml:space="preserve"> μήνα σε μια βιομηχανία, η οποία, όπως λέει και ο εισαγγελέας, τέλεσε απιστία κατά το </w:t>
      </w:r>
      <w:r>
        <w:rPr>
          <w:rFonts w:eastAsia="Times New Roman"/>
          <w:szCs w:val="24"/>
        </w:rPr>
        <w:t>δ</w:t>
      </w:r>
      <w:r>
        <w:rPr>
          <w:rFonts w:eastAsia="Times New Roman"/>
          <w:szCs w:val="24"/>
        </w:rPr>
        <w:t xml:space="preserve">ημόσιο, δηλαδή είχε τουλάχιστον τρεις προμηθευτές στους οποίους αύξησε τα πιστωτικά όρια, τους </w:t>
      </w:r>
      <w:r>
        <w:rPr>
          <w:rFonts w:eastAsia="Times New Roman"/>
          <w:szCs w:val="24"/>
        </w:rPr>
        <w:lastRenderedPageBreak/>
        <w:t>έδινε 20, 30 εκατομμύρια ευρώ προϊόν και δ</w:t>
      </w:r>
      <w:r>
        <w:rPr>
          <w:rFonts w:eastAsia="Times New Roman"/>
          <w:szCs w:val="24"/>
        </w:rPr>
        <w:t xml:space="preserve">εν το εισέπραττε. Να τον βάλω φυλακή να τον κάνω τι; Σαν τον Άκη, να μην μπορώ να πάρω ούτε το ακίνητο στη Διονυσίου </w:t>
      </w:r>
      <w:proofErr w:type="spellStart"/>
      <w:r>
        <w:rPr>
          <w:rFonts w:eastAsia="Times New Roman"/>
          <w:szCs w:val="24"/>
        </w:rPr>
        <w:t>Αρεοπαγίτου</w:t>
      </w:r>
      <w:proofErr w:type="spellEnd"/>
      <w:r>
        <w:rPr>
          <w:rFonts w:eastAsia="Times New Roman"/>
          <w:szCs w:val="24"/>
        </w:rPr>
        <w:t>; Εδώ έχουν χαθεί 50 εκατομμύρια. Εάν είχαμε τα 50 εκατομμύρια των τριών περιπτώσεων του εισαγγελέα, δεν θα χρειαζόταν αναδιάρθρ</w:t>
      </w:r>
      <w:r>
        <w:rPr>
          <w:rFonts w:eastAsia="Times New Roman"/>
          <w:szCs w:val="24"/>
        </w:rPr>
        <w:t>ωση του χρέους, δεν θα χρειαζόταν να πουλήσουμε τα εργοστάσια της Σερβίας, που είναι ισόποσο το ποσό σαν στοιχείο ενεργητικού.</w:t>
      </w:r>
    </w:p>
    <w:p w14:paraId="66065ED5" w14:textId="77777777" w:rsidR="00601C95" w:rsidRDefault="00CF2D0A">
      <w:pPr>
        <w:spacing w:after="0" w:line="600" w:lineRule="auto"/>
        <w:ind w:firstLine="720"/>
        <w:jc w:val="both"/>
        <w:rPr>
          <w:rFonts w:eastAsia="Times New Roman"/>
          <w:szCs w:val="24"/>
        </w:rPr>
      </w:pPr>
      <w:r>
        <w:rPr>
          <w:rFonts w:eastAsia="Times New Roman"/>
          <w:szCs w:val="24"/>
        </w:rPr>
        <w:t>Θα πάρουμε τα λεφτά πίσω; Δεν το λέω σε σας, το λέω γενικά σαν απορία</w:t>
      </w:r>
      <w:r>
        <w:rPr>
          <w:rFonts w:eastAsia="Times New Roman"/>
          <w:szCs w:val="24"/>
        </w:rPr>
        <w:t>,</w:t>
      </w:r>
      <w:r>
        <w:rPr>
          <w:rFonts w:eastAsia="Times New Roman"/>
          <w:szCs w:val="24"/>
        </w:rPr>
        <w:t xml:space="preserve"> πώς πρέπει να φέρεται το δημόσιο. Δεν θέλω να βάλω μόνο φυ</w:t>
      </w:r>
      <w:r>
        <w:rPr>
          <w:rFonts w:eastAsia="Times New Roman"/>
          <w:szCs w:val="24"/>
        </w:rPr>
        <w:t>λακή κάποιους. Θέλω να πάρουμε τα λεφτά. Αυτός που ωφελήθηκε από τα 50 εκατομμύρια της απιστίας, πρέπει να επιστρέψει τα λεφτά πίσω και όλοι εμείς να σώσουμε τη ζάχαρη. Δεν μας παίρνει να εισάγουμε και τη ζάχαρη.</w:t>
      </w:r>
    </w:p>
    <w:p w14:paraId="66065ED6" w14:textId="77777777" w:rsidR="00601C95" w:rsidRDefault="00CF2D0A">
      <w:pPr>
        <w:spacing w:after="0" w:line="600" w:lineRule="auto"/>
        <w:ind w:firstLine="720"/>
        <w:jc w:val="both"/>
        <w:rPr>
          <w:rFonts w:eastAsia="Times New Roman"/>
          <w:szCs w:val="24"/>
        </w:rPr>
      </w:pPr>
      <w:r>
        <w:rPr>
          <w:rFonts w:eastAsia="Times New Roman"/>
          <w:szCs w:val="24"/>
        </w:rPr>
        <w:t>Ευχαριστώ πολύ.</w:t>
      </w:r>
    </w:p>
    <w:p w14:paraId="66065ED7" w14:textId="77777777" w:rsidR="00601C95" w:rsidRDefault="00CF2D0A">
      <w:pPr>
        <w:spacing w:after="0" w:line="600" w:lineRule="auto"/>
        <w:ind w:firstLine="720"/>
        <w:jc w:val="both"/>
        <w:rPr>
          <w:rFonts w:eastAsia="Times New Roman"/>
          <w:szCs w:val="24"/>
        </w:rPr>
      </w:pPr>
      <w:r>
        <w:rPr>
          <w:rFonts w:eastAsia="Times New Roman"/>
          <w:b/>
          <w:szCs w:val="24"/>
        </w:rPr>
        <w:t>ΠΡΟΕΔΡΕΥΩΝ (Νικήτας Κακλαμά</w:t>
      </w:r>
      <w:r>
        <w:rPr>
          <w:rFonts w:eastAsia="Times New Roman"/>
          <w:b/>
          <w:szCs w:val="24"/>
        </w:rPr>
        <w:t>νης):</w:t>
      </w:r>
      <w:r>
        <w:rPr>
          <w:rFonts w:eastAsia="Times New Roman"/>
          <w:szCs w:val="24"/>
        </w:rPr>
        <w:t xml:space="preserve"> Κυρία </w:t>
      </w:r>
      <w:proofErr w:type="spellStart"/>
      <w:r>
        <w:rPr>
          <w:rFonts w:eastAsia="Times New Roman"/>
          <w:szCs w:val="24"/>
        </w:rPr>
        <w:t>Τζάκρη</w:t>
      </w:r>
      <w:proofErr w:type="spellEnd"/>
      <w:r>
        <w:rPr>
          <w:rFonts w:eastAsia="Times New Roman"/>
          <w:szCs w:val="24"/>
        </w:rPr>
        <w:t>, έχετε τον λόγο.</w:t>
      </w:r>
    </w:p>
    <w:p w14:paraId="66065ED8" w14:textId="77777777" w:rsidR="00601C95" w:rsidRDefault="00CF2D0A">
      <w:pPr>
        <w:spacing w:after="0" w:line="600" w:lineRule="auto"/>
        <w:ind w:firstLine="720"/>
        <w:jc w:val="both"/>
        <w:rPr>
          <w:rFonts w:eastAsia="Times New Roman"/>
          <w:szCs w:val="24"/>
        </w:rPr>
      </w:pPr>
      <w:r>
        <w:rPr>
          <w:rFonts w:eastAsia="Times New Roman"/>
          <w:b/>
          <w:szCs w:val="24"/>
        </w:rPr>
        <w:lastRenderedPageBreak/>
        <w:t>ΘΕΟΔΩΡΑ ΤΖΑΚΡΗ (Υφυπουργός Οικονομίας, Ανάπτυξης και Τουρισμού):</w:t>
      </w:r>
      <w:r>
        <w:rPr>
          <w:rFonts w:eastAsia="Times New Roman"/>
          <w:szCs w:val="24"/>
        </w:rPr>
        <w:t xml:space="preserve"> Κύριε συνάδελφε, υπάρχει υπηρεσιακό σχέδιο. Μόνο ένα </w:t>
      </w:r>
      <w:r>
        <w:rPr>
          <w:rFonts w:eastAsia="Times New Roman"/>
          <w:szCs w:val="24"/>
          <w:lang w:val="en-US"/>
        </w:rPr>
        <w:t>draft</w:t>
      </w:r>
      <w:r>
        <w:rPr>
          <w:rFonts w:eastAsia="Times New Roman"/>
          <w:szCs w:val="24"/>
        </w:rPr>
        <w:t xml:space="preserve"> περιληπτικό είναι διακόσιες εξήντα πέντε σελίδες. Πολύ ευχαρίστως να σας το αποστείλω</w:t>
      </w:r>
      <w:r>
        <w:rPr>
          <w:rFonts w:eastAsia="Times New Roman"/>
          <w:szCs w:val="24"/>
        </w:rPr>
        <w:t>,</w:t>
      </w:r>
      <w:r>
        <w:rPr>
          <w:rFonts w:eastAsia="Times New Roman"/>
          <w:szCs w:val="24"/>
        </w:rPr>
        <w:t xml:space="preserve"> για να το</w:t>
      </w:r>
      <w:r>
        <w:rPr>
          <w:rFonts w:eastAsia="Times New Roman"/>
          <w:szCs w:val="24"/>
        </w:rPr>
        <w:t xml:space="preserve"> μελετήσετε όσο προσεκτικά θέλετε.</w:t>
      </w:r>
    </w:p>
    <w:p w14:paraId="66065ED9" w14:textId="77777777" w:rsidR="00601C95" w:rsidRDefault="00CF2D0A">
      <w:pPr>
        <w:spacing w:after="0" w:line="600" w:lineRule="auto"/>
        <w:ind w:firstLine="720"/>
        <w:jc w:val="both"/>
        <w:rPr>
          <w:rFonts w:eastAsia="Times New Roman"/>
          <w:szCs w:val="24"/>
        </w:rPr>
      </w:pPr>
      <w:r>
        <w:rPr>
          <w:rFonts w:eastAsia="Times New Roman"/>
          <w:szCs w:val="24"/>
        </w:rPr>
        <w:t>Ποια είναι η διαφορά το</w:t>
      </w:r>
      <w:r>
        <w:rPr>
          <w:rFonts w:eastAsia="Times New Roman"/>
          <w:szCs w:val="24"/>
        </w:rPr>
        <w:t>ύ</w:t>
      </w:r>
      <w:r>
        <w:rPr>
          <w:rFonts w:eastAsia="Times New Roman"/>
          <w:szCs w:val="24"/>
        </w:rPr>
        <w:t xml:space="preserve"> σήμερα με το χθες. Κατ’ αρχάς, όπως και εσείς επισημάνατε, πρώτη φορά υπάρχει επιχειρησιακό σχέδιο αναδιάρθρωσης της συγκεκριμένης βιομηχανίας. Στην πολύχρονη λειτουργία της δεν έχει υπάρξει ξανά </w:t>
      </w:r>
      <w:r>
        <w:rPr>
          <w:rFonts w:eastAsia="Times New Roman"/>
          <w:szCs w:val="24"/>
        </w:rPr>
        <w:t>στο παρελθόν. Ένα επιχειρησιακό σχέδιο, το οποίο υποστηρίζει η διοίκηση</w:t>
      </w:r>
      <w:r>
        <w:rPr>
          <w:rFonts w:eastAsia="Times New Roman"/>
          <w:szCs w:val="24"/>
        </w:rPr>
        <w:t>,</w:t>
      </w:r>
      <w:r>
        <w:rPr>
          <w:rFonts w:eastAsia="Times New Roman"/>
          <w:szCs w:val="24"/>
        </w:rPr>
        <w:t xml:space="preserve"> που αυτή τη στιγμή βρίσκεται στο τιμόνι της Ελληνικής Βιομηχανίας Ζάχαρης</w:t>
      </w:r>
      <w:r>
        <w:rPr>
          <w:rFonts w:eastAsia="Times New Roman"/>
          <w:szCs w:val="24"/>
        </w:rPr>
        <w:t>,</w:t>
      </w:r>
      <w:r>
        <w:rPr>
          <w:rFonts w:eastAsia="Times New Roman"/>
          <w:szCs w:val="24"/>
        </w:rPr>
        <w:t xml:space="preserve"> και υλοποιείται κατά γράμμα μέχρι σήμερα. Υπάρχει αυτή η πολύ σοβαρή προσπάθεια αποκατάστασης των σχέσεων εμ</w:t>
      </w:r>
      <w:r>
        <w:rPr>
          <w:rFonts w:eastAsia="Times New Roman"/>
          <w:szCs w:val="24"/>
        </w:rPr>
        <w:t xml:space="preserve">πιστοσύνης με τους παραγωγούς και υπάρχει και αυτή η σοβαρότατη προσπάθεια, στην οποία αναφέρθηκα και στην </w:t>
      </w:r>
      <w:proofErr w:type="spellStart"/>
      <w:r>
        <w:rPr>
          <w:rFonts w:eastAsia="Times New Roman"/>
          <w:szCs w:val="24"/>
        </w:rPr>
        <w:t>πρωτολογία</w:t>
      </w:r>
      <w:proofErr w:type="spellEnd"/>
      <w:r>
        <w:rPr>
          <w:rFonts w:eastAsia="Times New Roman"/>
          <w:szCs w:val="24"/>
        </w:rPr>
        <w:t xml:space="preserve"> μου, περιορισμού των περιττών και πολλές φορές προκλητικών δαπανών που υπήρξαν κατά τη διάρκεια λειτουργίας της Ελληνικής Βιομηχανίας Ζάχα</w:t>
      </w:r>
      <w:r>
        <w:rPr>
          <w:rFonts w:eastAsia="Times New Roman"/>
          <w:szCs w:val="24"/>
        </w:rPr>
        <w:t>ρης και</w:t>
      </w:r>
      <w:r>
        <w:rPr>
          <w:rFonts w:eastAsia="Times New Roman"/>
          <w:szCs w:val="24"/>
        </w:rPr>
        <w:t>,</w:t>
      </w:r>
      <w:r>
        <w:rPr>
          <w:rFonts w:eastAsia="Times New Roman"/>
          <w:szCs w:val="24"/>
        </w:rPr>
        <w:t xml:space="preserve"> πάνω από όλα</w:t>
      </w:r>
      <w:r>
        <w:rPr>
          <w:rFonts w:eastAsia="Times New Roman"/>
          <w:szCs w:val="24"/>
        </w:rPr>
        <w:t>,</w:t>
      </w:r>
      <w:r>
        <w:rPr>
          <w:rFonts w:eastAsia="Times New Roman"/>
          <w:szCs w:val="24"/>
        </w:rPr>
        <w:t xml:space="preserve"> η πολιτική </w:t>
      </w:r>
      <w:r>
        <w:rPr>
          <w:rFonts w:eastAsia="Times New Roman"/>
          <w:szCs w:val="24"/>
        </w:rPr>
        <w:lastRenderedPageBreak/>
        <w:t xml:space="preserve">βούληση της Κυβέρνησης για τη διάσωσή της, που περιλαμβάνει όλο το φάσμα της αλυσίδας αξίας, </w:t>
      </w:r>
      <w:r>
        <w:rPr>
          <w:rFonts w:eastAsia="Times New Roman"/>
          <w:szCs w:val="24"/>
        </w:rPr>
        <w:t xml:space="preserve">η οποία </w:t>
      </w:r>
      <w:r>
        <w:rPr>
          <w:rFonts w:eastAsia="Times New Roman"/>
          <w:szCs w:val="24"/>
        </w:rPr>
        <w:t xml:space="preserve">ξεκινάει από τους παραγωγούς και φθάνει μέχρι τους τελικούς καταναλωτές. </w:t>
      </w:r>
    </w:p>
    <w:p w14:paraId="66065EDA" w14:textId="77777777" w:rsidR="00601C95" w:rsidRDefault="00CF2D0A">
      <w:pPr>
        <w:spacing w:after="0" w:line="600" w:lineRule="auto"/>
        <w:ind w:firstLine="720"/>
        <w:jc w:val="both"/>
        <w:rPr>
          <w:rFonts w:eastAsia="Times New Roman"/>
          <w:szCs w:val="24"/>
        </w:rPr>
      </w:pPr>
      <w:r>
        <w:rPr>
          <w:rFonts w:eastAsia="Times New Roman"/>
          <w:szCs w:val="24"/>
        </w:rPr>
        <w:t xml:space="preserve">Προς την κατεύθυνση αυτή, θέλω να σας αναφέρω </w:t>
      </w:r>
      <w:r>
        <w:rPr>
          <w:rFonts w:eastAsia="Times New Roman"/>
          <w:szCs w:val="24"/>
        </w:rPr>
        <w:t>τις συνολικές πολιτικές της Κυβέρνησης. Θα σας πω, κατ’ αρχάς, ξεκινώντας από τους Έλληνες παραγωγούς, γιατί εδώ υπάρχει ιδιαιτερότητα</w:t>
      </w:r>
      <w:r>
        <w:rPr>
          <w:rFonts w:eastAsia="Times New Roman"/>
          <w:szCs w:val="24"/>
        </w:rPr>
        <w:t>.</w:t>
      </w:r>
      <w:r>
        <w:rPr>
          <w:rFonts w:eastAsia="Times New Roman"/>
          <w:szCs w:val="24"/>
        </w:rPr>
        <w:t xml:space="preserve"> </w:t>
      </w:r>
      <w:r>
        <w:rPr>
          <w:rFonts w:eastAsia="Times New Roman"/>
          <w:szCs w:val="24"/>
        </w:rPr>
        <w:t>Η</w:t>
      </w:r>
      <w:r>
        <w:rPr>
          <w:rFonts w:eastAsia="Times New Roman"/>
          <w:szCs w:val="24"/>
        </w:rPr>
        <w:t xml:space="preserve"> βιομηχανική πρώτη ύλη είναι άλλη μια πολύ σημαντική καλλιέργεια για τη δική μας οικονομία, η </w:t>
      </w:r>
      <w:proofErr w:type="spellStart"/>
      <w:r>
        <w:rPr>
          <w:rFonts w:eastAsia="Times New Roman"/>
          <w:szCs w:val="24"/>
        </w:rPr>
        <w:t>τευτλοκαλλιέργεια</w:t>
      </w:r>
      <w:proofErr w:type="spellEnd"/>
      <w:r>
        <w:rPr>
          <w:rFonts w:eastAsia="Times New Roman"/>
          <w:szCs w:val="24"/>
        </w:rPr>
        <w:t>. Επομέν</w:t>
      </w:r>
      <w:r>
        <w:rPr>
          <w:rFonts w:eastAsia="Times New Roman"/>
          <w:szCs w:val="24"/>
        </w:rPr>
        <w:t xml:space="preserve">ως από τον Απρίλιο και μέχρι πριν από λίγες μέρες, τον Ιούλιο, ο ΟΠΕΚΕΠΕ κατέβαλε συνολικά 2.450.000 ευρώ σε </w:t>
      </w:r>
      <w:r>
        <w:rPr>
          <w:rFonts w:eastAsia="Times New Roman"/>
          <w:szCs w:val="24"/>
        </w:rPr>
        <w:t>χίλιους τετρακόσιους δεκαέξι</w:t>
      </w:r>
      <w:r>
        <w:rPr>
          <w:rFonts w:eastAsia="Times New Roman"/>
          <w:szCs w:val="24"/>
        </w:rPr>
        <w:t xml:space="preserve"> παραγωγούς, που αντιστοιχούν σε στρεμματική ενίσχυση 53 ευρώ το στρέμμα, ακριβώς προς την κατεύθυνση της ενίσχυσης της</w:t>
      </w:r>
      <w:r>
        <w:rPr>
          <w:rFonts w:eastAsia="Times New Roman"/>
          <w:szCs w:val="24"/>
        </w:rPr>
        <w:t xml:space="preserve"> καλλιέργειας αυτής και της αύξησης των καλλιεργούμενων εκτάσεων από τ</w:t>
      </w:r>
      <w:r>
        <w:rPr>
          <w:rFonts w:eastAsia="Times New Roman"/>
          <w:szCs w:val="24"/>
        </w:rPr>
        <w:t>ις</w:t>
      </w:r>
      <w:r>
        <w:rPr>
          <w:rFonts w:eastAsia="Times New Roman"/>
          <w:szCs w:val="24"/>
        </w:rPr>
        <w:t xml:space="preserve"> </w:t>
      </w:r>
      <w:r>
        <w:rPr>
          <w:rFonts w:eastAsia="Times New Roman"/>
          <w:szCs w:val="24"/>
        </w:rPr>
        <w:t>εξήντα πέντε</w:t>
      </w:r>
      <w:r>
        <w:rPr>
          <w:rFonts w:eastAsia="Times New Roman"/>
          <w:szCs w:val="24"/>
        </w:rPr>
        <w:t xml:space="preserve"> χιλιάδες στρέμματα που καλλιεργήθηκαν φέτος, που μπορούμε να πάμε μέχρι σε εξαπλασιασμό αυτών από την επόμενη καλλιεργητική περίοδο.</w:t>
      </w:r>
    </w:p>
    <w:p w14:paraId="66065EDB" w14:textId="77777777" w:rsidR="00601C95" w:rsidRDefault="00CF2D0A">
      <w:pPr>
        <w:spacing w:after="0" w:line="600" w:lineRule="auto"/>
        <w:ind w:firstLine="720"/>
        <w:jc w:val="both"/>
        <w:rPr>
          <w:rFonts w:eastAsia="Times New Roman"/>
          <w:szCs w:val="24"/>
        </w:rPr>
      </w:pPr>
      <w:r>
        <w:rPr>
          <w:rFonts w:eastAsia="Times New Roman"/>
          <w:szCs w:val="24"/>
        </w:rPr>
        <w:lastRenderedPageBreak/>
        <w:t>Να πω, επίσης, ότι προς την ίδια κατε</w:t>
      </w:r>
      <w:r>
        <w:rPr>
          <w:rFonts w:eastAsia="Times New Roman"/>
          <w:szCs w:val="24"/>
        </w:rPr>
        <w:t>ύθυνση ο ΟΠΕΚΕΠΕ μέχρι τις αρχές του Σεπτέμβρη θα καταβάλει τα υπόλοιπα από τις ολοκληρωμένες διαχειρίσεις των ετών 2012 και 2013, αμέσως μετά την ολοκληρωμένη διαχείριση που αντιστοιχεί στο έτος 2014 και</w:t>
      </w:r>
      <w:r>
        <w:rPr>
          <w:rFonts w:eastAsia="Times New Roman"/>
          <w:szCs w:val="24"/>
        </w:rPr>
        <w:t>,</w:t>
      </w:r>
      <w:r>
        <w:rPr>
          <w:rFonts w:eastAsia="Times New Roman"/>
          <w:szCs w:val="24"/>
        </w:rPr>
        <w:t xml:space="preserve"> μέχρι το τέλος του 2016, τα ποσά που αντιστοιχούν </w:t>
      </w:r>
      <w:r>
        <w:rPr>
          <w:rFonts w:eastAsia="Times New Roman"/>
          <w:szCs w:val="24"/>
        </w:rPr>
        <w:t>σε ολοκληρωμένη διαχείριση του 2015, ώστε να ξαναμπεί το πρόγραμμα της ολοκληρωμένης διαχείρισης σε κανονική τροχιά.</w:t>
      </w:r>
    </w:p>
    <w:p w14:paraId="66065EDC" w14:textId="77777777" w:rsidR="00601C95" w:rsidRDefault="00CF2D0A">
      <w:pPr>
        <w:spacing w:after="0" w:line="600" w:lineRule="auto"/>
        <w:ind w:firstLine="720"/>
        <w:jc w:val="both"/>
        <w:rPr>
          <w:rFonts w:eastAsia="Times New Roman"/>
          <w:szCs w:val="24"/>
        </w:rPr>
      </w:pPr>
      <w:r>
        <w:rPr>
          <w:rFonts w:eastAsia="Times New Roman"/>
          <w:szCs w:val="24"/>
        </w:rPr>
        <w:t>Τι θέλω να πω με αυτό; Αύξηση των καλλιεργούμενων εκτάσεων σημαίνει μεγαλύτερη ύλη προς επεξεργασία, αύξηση επομένως βιομηχανικής αποδοτικό</w:t>
      </w:r>
      <w:r>
        <w:rPr>
          <w:rFonts w:eastAsia="Times New Roman"/>
          <w:szCs w:val="24"/>
        </w:rPr>
        <w:t>τητας της Ελληνικής Βιομηχανίας Ζάχαρης</w:t>
      </w:r>
      <w:r>
        <w:rPr>
          <w:rFonts w:eastAsia="Times New Roman"/>
          <w:szCs w:val="24"/>
        </w:rPr>
        <w:t>.</w:t>
      </w:r>
    </w:p>
    <w:p w14:paraId="66065EDD" w14:textId="77777777" w:rsidR="00601C95" w:rsidRDefault="00CF2D0A">
      <w:pPr>
        <w:spacing w:after="0" w:line="600" w:lineRule="auto"/>
        <w:ind w:firstLine="720"/>
        <w:jc w:val="both"/>
        <w:rPr>
          <w:rFonts w:eastAsia="Times New Roman"/>
          <w:szCs w:val="24"/>
        </w:rPr>
      </w:pPr>
      <w:r>
        <w:rPr>
          <w:rFonts w:eastAsia="Times New Roman"/>
          <w:b/>
          <w:szCs w:val="24"/>
        </w:rPr>
        <w:t>ΔΗΜΗΤΡΙΟΣ ΚΑΜΜΕΝΟΣ:</w:t>
      </w:r>
      <w:r>
        <w:rPr>
          <w:rFonts w:eastAsia="Times New Roman"/>
          <w:szCs w:val="24"/>
        </w:rPr>
        <w:t xml:space="preserve"> Πόσο αγοράζει το κιλό;</w:t>
      </w:r>
    </w:p>
    <w:p w14:paraId="66065EDE" w14:textId="77777777" w:rsidR="00601C95" w:rsidRDefault="00CF2D0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Αφήστε να ολοκληρώσει η κυρία Υφυπουργός.</w:t>
      </w:r>
    </w:p>
    <w:p w14:paraId="66065EDF" w14:textId="77777777" w:rsidR="00601C95" w:rsidRDefault="00CF2D0A">
      <w:pPr>
        <w:spacing w:after="0" w:line="600" w:lineRule="auto"/>
        <w:ind w:firstLine="720"/>
        <w:jc w:val="both"/>
        <w:rPr>
          <w:rFonts w:eastAsia="Times New Roman"/>
          <w:szCs w:val="24"/>
        </w:rPr>
      </w:pPr>
      <w:r>
        <w:rPr>
          <w:rFonts w:eastAsia="Times New Roman"/>
          <w:b/>
          <w:szCs w:val="24"/>
        </w:rPr>
        <w:t>ΘΕΟΔΩΡΑ ΤΖΑΚΡΗ (Υφυπουργός Οικονομίας, Ανάπτυξης και Τουρισμού):</w:t>
      </w:r>
      <w:r>
        <w:rPr>
          <w:rFonts w:eastAsia="Times New Roman"/>
          <w:szCs w:val="24"/>
        </w:rPr>
        <w:t xml:space="preserve"> Αυτό σημαίνει, επομένως, οικονομ</w:t>
      </w:r>
      <w:r>
        <w:rPr>
          <w:rFonts w:eastAsia="Times New Roman"/>
          <w:szCs w:val="24"/>
        </w:rPr>
        <w:t xml:space="preserve">ίες κλίμακος, μειωμένο κόστος παραγωγής, αυτό σημαίνει πιο ανταγωνιστικό προϊόν της ζάχαρης. </w:t>
      </w:r>
    </w:p>
    <w:p w14:paraId="66065EE0" w14:textId="77777777" w:rsidR="00601C95" w:rsidRDefault="00CF2D0A">
      <w:pPr>
        <w:spacing w:after="0" w:line="600" w:lineRule="auto"/>
        <w:ind w:firstLine="720"/>
        <w:jc w:val="both"/>
        <w:rPr>
          <w:rFonts w:eastAsia="Times New Roman"/>
          <w:szCs w:val="24"/>
        </w:rPr>
      </w:pPr>
      <w:r>
        <w:rPr>
          <w:rFonts w:eastAsia="Times New Roman"/>
          <w:szCs w:val="24"/>
        </w:rPr>
        <w:lastRenderedPageBreak/>
        <w:t xml:space="preserve">Να σας πω, κατ’ αρχάς, εδώ ότι η Ελληνική Βιομηχανία Ζάχαρης είναι ένα γνωστό και καταξιωμένο </w:t>
      </w:r>
      <w:r>
        <w:rPr>
          <w:rFonts w:eastAsia="Times New Roman"/>
          <w:szCs w:val="24"/>
          <w:lang w:val="en-US"/>
        </w:rPr>
        <w:t>brand</w:t>
      </w:r>
      <w:r>
        <w:rPr>
          <w:rFonts w:eastAsia="Times New Roman"/>
          <w:szCs w:val="24"/>
        </w:rPr>
        <w:t xml:space="preserve"> </w:t>
      </w:r>
      <w:r>
        <w:rPr>
          <w:rFonts w:eastAsia="Times New Roman"/>
          <w:szCs w:val="24"/>
          <w:lang w:val="en-US"/>
        </w:rPr>
        <w:t>name</w:t>
      </w:r>
      <w:r>
        <w:rPr>
          <w:rFonts w:eastAsia="Times New Roman"/>
          <w:szCs w:val="24"/>
        </w:rPr>
        <w:t xml:space="preserve"> στην ελληνική αγορά</w:t>
      </w:r>
      <w:r>
        <w:rPr>
          <w:rFonts w:eastAsia="Times New Roman"/>
          <w:szCs w:val="24"/>
        </w:rPr>
        <w:t>,</w:t>
      </w:r>
      <w:r>
        <w:rPr>
          <w:rFonts w:eastAsia="Times New Roman"/>
          <w:szCs w:val="24"/>
        </w:rPr>
        <w:t xml:space="preserve"> που τυγχάνει της εμπιστοσύνης τόσο τ</w:t>
      </w:r>
      <w:r>
        <w:rPr>
          <w:rFonts w:eastAsia="Times New Roman"/>
          <w:szCs w:val="24"/>
        </w:rPr>
        <w:t xml:space="preserve">ων καταναλωτών όσο και των εμπόρων. </w:t>
      </w:r>
      <w:r>
        <w:rPr>
          <w:rFonts w:eastAsia="Times New Roman"/>
          <w:szCs w:val="24"/>
        </w:rPr>
        <w:t>Μ</w:t>
      </w:r>
      <w:r>
        <w:rPr>
          <w:rFonts w:eastAsia="Times New Roman"/>
          <w:szCs w:val="24"/>
        </w:rPr>
        <w:t>άλιστα θα πω ότι η ενίσχυση, η βελτίωση της παραγωγικής αποδοτικότητας, εμπίπτει στον στόχο της Κυβέρνησης για την παραγωγική αναδιάρθρωση της χώρας</w:t>
      </w:r>
      <w:r>
        <w:rPr>
          <w:rFonts w:eastAsia="Times New Roman"/>
          <w:szCs w:val="24"/>
        </w:rPr>
        <w:t xml:space="preserve">. </w:t>
      </w:r>
      <w:r>
        <w:rPr>
          <w:rFonts w:eastAsia="Times New Roman"/>
          <w:szCs w:val="24"/>
        </w:rPr>
        <w:t>Ε</w:t>
      </w:r>
      <w:r>
        <w:rPr>
          <w:rFonts w:eastAsia="Times New Roman"/>
          <w:szCs w:val="24"/>
        </w:rPr>
        <w:t>νισχύει την πρωτογενή παραγωγή</w:t>
      </w:r>
      <w:r w:rsidRPr="000F4984">
        <w:rPr>
          <w:rFonts w:eastAsia="Times New Roman"/>
          <w:szCs w:val="24"/>
        </w:rPr>
        <w:t xml:space="preserve"> </w:t>
      </w:r>
      <w:r>
        <w:rPr>
          <w:rFonts w:eastAsia="Times New Roman"/>
          <w:szCs w:val="24"/>
        </w:rPr>
        <w:t>και όχι μόνο</w:t>
      </w:r>
      <w:r>
        <w:rPr>
          <w:rFonts w:eastAsia="Times New Roman"/>
          <w:szCs w:val="24"/>
        </w:rPr>
        <w:t xml:space="preserve">, </w:t>
      </w:r>
      <w:r>
        <w:rPr>
          <w:rFonts w:eastAsia="Times New Roman"/>
          <w:szCs w:val="24"/>
        </w:rPr>
        <w:t xml:space="preserve">γιατί σας είπα ήδη ότι </w:t>
      </w:r>
      <w:r>
        <w:rPr>
          <w:rFonts w:eastAsia="Times New Roman"/>
          <w:szCs w:val="24"/>
        </w:rPr>
        <w:t>εδώ η πρώτη ύλη είναι τα ζαχαρότευτλα</w:t>
      </w:r>
      <w:r>
        <w:rPr>
          <w:rFonts w:eastAsia="Times New Roman"/>
          <w:szCs w:val="24"/>
        </w:rPr>
        <w:t>,</w:t>
      </w:r>
      <w:r>
        <w:rPr>
          <w:rFonts w:eastAsia="Times New Roman"/>
          <w:szCs w:val="24"/>
        </w:rPr>
        <w:t xml:space="preserve"> </w:t>
      </w:r>
      <w:r>
        <w:rPr>
          <w:rFonts w:eastAsia="Times New Roman"/>
          <w:szCs w:val="24"/>
        </w:rPr>
        <w:t>την καλλιέργεια</w:t>
      </w:r>
      <w:r>
        <w:rPr>
          <w:rFonts w:eastAsia="Times New Roman"/>
          <w:szCs w:val="24"/>
        </w:rPr>
        <w:t xml:space="preserve"> των οποίων όχι μόνο θέλει να διατηρήσει η Κυβέρνηση ως έχει σήμερα, αλλά θέλει να αναπτύξει περισσότερο, ακριβώς για να αποκτήσει η εθνική μας οικονομία αυτάρκεια σε ζάχαρη και να μην είμαστε αναγκασμέ</w:t>
      </w:r>
      <w:r>
        <w:rPr>
          <w:rFonts w:eastAsia="Times New Roman"/>
          <w:szCs w:val="24"/>
        </w:rPr>
        <w:t>νοι να εισάγουμε αυτές τις σημαντικές ποσότητες ζάχαρης, πληρώνοντας χρήματα για εισαγωγές, με ό,τι αυτό σημαίνει για το εμπορικό μας ισοζύγιο σε κάθε περίπτωση.</w:t>
      </w:r>
    </w:p>
    <w:p w14:paraId="66065EE1" w14:textId="77777777" w:rsidR="00601C95" w:rsidRDefault="00CF2D0A">
      <w:pPr>
        <w:spacing w:after="0" w:line="600" w:lineRule="auto"/>
        <w:ind w:firstLine="720"/>
        <w:jc w:val="both"/>
        <w:rPr>
          <w:rFonts w:eastAsia="Times New Roman"/>
          <w:szCs w:val="24"/>
        </w:rPr>
      </w:pPr>
      <w:r>
        <w:rPr>
          <w:rFonts w:eastAsia="Times New Roman"/>
          <w:szCs w:val="24"/>
        </w:rPr>
        <w:t xml:space="preserve">Όπως αντιλαμβάνεστε κι εσείς το εγχείρημα είναι δύσκολο. Για πρώτη φορά, όμως, υπάρχουν αυτές </w:t>
      </w:r>
      <w:r>
        <w:rPr>
          <w:rFonts w:eastAsia="Times New Roman"/>
          <w:szCs w:val="24"/>
        </w:rPr>
        <w:t xml:space="preserve">οι συντονισμένες ενέργειες που τηρούνται απαρέγκλιτα από τις διοικήσεις που τις υποστηρίζουν και μέχρι σήμερα το σχέδιο, κύριε Καμμένο, πηγαίνει όπως ακριβώς έχει καταγραφεί επί </w:t>
      </w:r>
      <w:proofErr w:type="spellStart"/>
      <w:r>
        <w:rPr>
          <w:rFonts w:eastAsia="Times New Roman"/>
          <w:szCs w:val="24"/>
        </w:rPr>
        <w:t>χάρτου</w:t>
      </w:r>
      <w:proofErr w:type="spellEnd"/>
      <w:r>
        <w:rPr>
          <w:rFonts w:eastAsia="Times New Roman"/>
          <w:szCs w:val="24"/>
        </w:rPr>
        <w:t>.</w:t>
      </w:r>
    </w:p>
    <w:p w14:paraId="66065EE2" w14:textId="77777777" w:rsidR="00601C95" w:rsidRDefault="00CF2D0A">
      <w:pPr>
        <w:spacing w:after="0" w:line="600" w:lineRule="auto"/>
        <w:ind w:firstLine="720"/>
        <w:jc w:val="both"/>
        <w:rPr>
          <w:rFonts w:eastAsia="Times New Roman"/>
          <w:szCs w:val="24"/>
        </w:rPr>
      </w:pPr>
      <w:r>
        <w:rPr>
          <w:rFonts w:eastAsia="Times New Roman"/>
          <w:szCs w:val="24"/>
        </w:rPr>
        <w:lastRenderedPageBreak/>
        <w:t>Σας ευχαριστώ, κύριε Πρόεδρε.</w:t>
      </w:r>
    </w:p>
    <w:p w14:paraId="66065EE3" w14:textId="77777777" w:rsidR="00601C95" w:rsidRDefault="00CF2D0A">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Εν αναμ</w:t>
      </w:r>
      <w:r>
        <w:rPr>
          <w:rFonts w:eastAsia="Times New Roman"/>
          <w:szCs w:val="24"/>
        </w:rPr>
        <w:t>ονή, κύριε Καμμένο, του σχεδίου, μάλλον θα επανέλθετε, αφού το διαβάσετε.</w:t>
      </w:r>
    </w:p>
    <w:p w14:paraId="66065EE4" w14:textId="77777777" w:rsidR="00601C95" w:rsidRDefault="00CF2D0A">
      <w:pPr>
        <w:spacing w:after="0" w:line="600" w:lineRule="auto"/>
        <w:ind w:firstLine="720"/>
        <w:jc w:val="both"/>
        <w:rPr>
          <w:rFonts w:eastAsia="Times New Roman"/>
          <w:szCs w:val="24"/>
        </w:rPr>
      </w:pPr>
      <w:r>
        <w:rPr>
          <w:rFonts w:eastAsia="Times New Roman"/>
          <w:szCs w:val="24"/>
        </w:rPr>
        <w:t xml:space="preserve">Προχωράμε σε τρεις ερωτήσεις στις οποίες θα απαντήσει ο παριστάμενος Υπουργός, κ. Ιωάννης </w:t>
      </w:r>
      <w:proofErr w:type="spellStart"/>
      <w:r>
        <w:rPr>
          <w:rFonts w:eastAsia="Times New Roman"/>
          <w:szCs w:val="24"/>
        </w:rPr>
        <w:t>Μπαλάφας</w:t>
      </w:r>
      <w:proofErr w:type="spellEnd"/>
      <w:r>
        <w:rPr>
          <w:rFonts w:eastAsia="Times New Roman"/>
          <w:szCs w:val="24"/>
        </w:rPr>
        <w:t>.</w:t>
      </w:r>
    </w:p>
    <w:p w14:paraId="66065EE5" w14:textId="77777777" w:rsidR="00601C95" w:rsidRDefault="00CF2D0A">
      <w:pPr>
        <w:spacing w:after="0" w:line="600" w:lineRule="auto"/>
        <w:ind w:firstLine="720"/>
        <w:jc w:val="both"/>
        <w:rPr>
          <w:rFonts w:eastAsia="Times New Roman"/>
          <w:szCs w:val="24"/>
        </w:rPr>
      </w:pPr>
      <w:r>
        <w:rPr>
          <w:rFonts w:eastAsia="Times New Roman"/>
          <w:szCs w:val="24"/>
        </w:rPr>
        <w:t>Θα συζητηθεί η πρώτη με αριθμό 1146/18-7-2016 επίκαιρη ερώτηση</w:t>
      </w:r>
      <w:r>
        <w:rPr>
          <w:rFonts w:eastAsia="Times New Roman"/>
          <w:szCs w:val="24"/>
        </w:rPr>
        <w:t xml:space="preserve"> πρώτου κύκλου του Βουλευτή Χαλκιδικής της Νέας Δημοκρατίας κ. </w:t>
      </w:r>
      <w:r>
        <w:rPr>
          <w:rFonts w:eastAsia="Times New Roman"/>
          <w:bCs/>
          <w:szCs w:val="24"/>
        </w:rPr>
        <w:t xml:space="preserve">Γεωργίου </w:t>
      </w:r>
      <w:proofErr w:type="spellStart"/>
      <w:r>
        <w:rPr>
          <w:rFonts w:eastAsia="Times New Roman"/>
          <w:bCs/>
          <w:szCs w:val="24"/>
        </w:rPr>
        <w:t>Βαγιωνά</w:t>
      </w:r>
      <w:proofErr w:type="spellEnd"/>
      <w:r>
        <w:rPr>
          <w:rFonts w:eastAsia="Times New Roman"/>
          <w:b/>
          <w:szCs w:val="24"/>
        </w:rPr>
        <w:t xml:space="preserve"> </w:t>
      </w:r>
      <w:r>
        <w:rPr>
          <w:rFonts w:eastAsia="Times New Roman"/>
          <w:szCs w:val="24"/>
        </w:rPr>
        <w:t>προς τον Υπουργό</w:t>
      </w:r>
      <w:r>
        <w:rPr>
          <w:rFonts w:eastAsia="Times New Roman"/>
          <w:b/>
          <w:bCs/>
          <w:szCs w:val="24"/>
        </w:rPr>
        <w:t xml:space="preserve"> </w:t>
      </w:r>
      <w:r>
        <w:rPr>
          <w:rFonts w:eastAsia="Times New Roman"/>
          <w:bCs/>
          <w:szCs w:val="24"/>
        </w:rPr>
        <w:t>Εσωτερικών και Διοικητικής Ανασυγκρότησης,</w:t>
      </w:r>
      <w:r>
        <w:rPr>
          <w:rFonts w:eastAsia="Times New Roman"/>
          <w:szCs w:val="24"/>
        </w:rPr>
        <w:t xml:space="preserve"> σχετικά με την καθυστέρηση στην αποδέσμευση κονδυλίων για την πρόληψη των πυρκαγιών. </w:t>
      </w:r>
    </w:p>
    <w:p w14:paraId="66065EE6" w14:textId="77777777" w:rsidR="00601C95" w:rsidRDefault="00CF2D0A">
      <w:pPr>
        <w:spacing w:after="0"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Βαγιωνά</w:t>
      </w:r>
      <w:proofErr w:type="spellEnd"/>
      <w:r>
        <w:rPr>
          <w:rFonts w:eastAsia="Times New Roman"/>
          <w:szCs w:val="24"/>
        </w:rPr>
        <w:t>, έχετε τον λόγο.</w:t>
      </w:r>
    </w:p>
    <w:p w14:paraId="66065EE7" w14:textId="77777777" w:rsidR="00601C95" w:rsidRDefault="00CF2D0A">
      <w:pPr>
        <w:spacing w:after="0" w:line="600" w:lineRule="auto"/>
        <w:ind w:firstLine="720"/>
        <w:jc w:val="both"/>
        <w:rPr>
          <w:rFonts w:eastAsia="Times New Roman"/>
          <w:szCs w:val="24"/>
        </w:rPr>
      </w:pPr>
      <w:r>
        <w:rPr>
          <w:rFonts w:eastAsia="Times New Roman"/>
          <w:b/>
          <w:szCs w:val="24"/>
        </w:rPr>
        <w:t>ΓΕΩΡΓΙΟΣ ΒΑΓΙΩΝΑΣ:</w:t>
      </w:r>
      <w:r>
        <w:rPr>
          <w:rFonts w:eastAsia="Times New Roman"/>
          <w:szCs w:val="24"/>
        </w:rPr>
        <w:t xml:space="preserve"> Ευχαριστώ, κύριε Πρόεδρε.</w:t>
      </w:r>
    </w:p>
    <w:p w14:paraId="66065EE8" w14:textId="77777777" w:rsidR="00601C95" w:rsidRDefault="00CF2D0A">
      <w:pPr>
        <w:spacing w:after="0" w:line="600" w:lineRule="auto"/>
        <w:ind w:firstLine="720"/>
        <w:jc w:val="both"/>
        <w:rPr>
          <w:rFonts w:eastAsia="Times New Roman"/>
          <w:szCs w:val="24"/>
        </w:rPr>
      </w:pPr>
      <w:r>
        <w:rPr>
          <w:rFonts w:eastAsia="Times New Roman"/>
          <w:szCs w:val="24"/>
        </w:rPr>
        <w:lastRenderedPageBreak/>
        <w:t>Θα φροντίσω να είμαι πολύ σύντομος</w:t>
      </w:r>
      <w:r>
        <w:rPr>
          <w:rFonts w:eastAsia="Times New Roman"/>
          <w:szCs w:val="24"/>
        </w:rPr>
        <w:t>,</w:t>
      </w:r>
      <w:r>
        <w:rPr>
          <w:rFonts w:eastAsia="Times New Roman"/>
          <w:szCs w:val="24"/>
        </w:rPr>
        <w:t xml:space="preserve"> να καλύψω τον χρόνο που πήρε η προηγούμενη ερώτηση και να ικανοποιήσω και τον Υπουργό.</w:t>
      </w:r>
    </w:p>
    <w:p w14:paraId="66065EE9" w14:textId="77777777" w:rsidR="00601C95" w:rsidRDefault="00CF2D0A">
      <w:pPr>
        <w:spacing w:after="0" w:line="600" w:lineRule="auto"/>
        <w:ind w:firstLine="720"/>
        <w:jc w:val="both"/>
        <w:rPr>
          <w:rFonts w:eastAsia="Times New Roman"/>
          <w:szCs w:val="24"/>
        </w:rPr>
      </w:pPr>
      <w:r>
        <w:rPr>
          <w:rFonts w:eastAsia="Times New Roman"/>
          <w:szCs w:val="24"/>
        </w:rPr>
        <w:t>Η ερώτησή μου έγινε στις 29 Ιουνίου. Αφορμή ήταν η πρώτη πυρκαγιά στη Χαλκιδική, ευτυχώ</w:t>
      </w:r>
      <w:r>
        <w:rPr>
          <w:rFonts w:eastAsia="Times New Roman"/>
          <w:szCs w:val="24"/>
        </w:rPr>
        <w:t xml:space="preserve">ς μικρής εκτάσεως στις 25 Ιουνίου. </w:t>
      </w:r>
    </w:p>
    <w:p w14:paraId="66065EE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Έγινε δίπλα στο Πόρτο Καρράς. Δεν έγιναν κάποιοι δρόμοι που έπρεπε να ολοκληρωθούν μέχρι και τον περασμένο Οκτώβριο. Έχω τη διαβεβαίωση, σε άλλη ερώτηση του Υπουργού Περιβάλλοντος, ότι θα ικανοποιηθεί εντός δύο εβδομάδων</w:t>
      </w:r>
      <w:r>
        <w:rPr>
          <w:rFonts w:eastAsia="Times New Roman" w:cs="Times New Roman"/>
          <w:szCs w:val="24"/>
        </w:rPr>
        <w:t xml:space="preserve">, διότι ήταν έτοιμος ο δρόμος από τον οικισμό έξω από τον Μαρμαρά έως το δασικό φυτώριο να μην καίγονταν και τα πενήντα στρέμματα τα οποία κάηκαν. Έχουμε ανάγκη από μερικές αποζημιώσεις. </w:t>
      </w:r>
    </w:p>
    <w:p w14:paraId="66065EEB"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Στην προκειμένη περίπτωση στην ερώτησή μου, ίσως και εξ επαγγελματικ</w:t>
      </w:r>
      <w:r>
        <w:rPr>
          <w:rFonts w:eastAsia="Times New Roman" w:cs="Times New Roman"/>
          <w:szCs w:val="24"/>
        </w:rPr>
        <w:t>ής διαστροφής</w:t>
      </w:r>
      <w:r>
        <w:rPr>
          <w:rFonts w:eastAsia="Times New Roman" w:cs="Times New Roman"/>
          <w:szCs w:val="24"/>
        </w:rPr>
        <w:t>,</w:t>
      </w:r>
      <w:r>
        <w:rPr>
          <w:rFonts w:eastAsia="Times New Roman" w:cs="Times New Roman"/>
          <w:szCs w:val="24"/>
        </w:rPr>
        <w:t xml:space="preserve"> είναι προτιμότερο να προλαμβάνεις παρά να θεραπεύεις. Ο κύριος Υπουργός φαίνεται ότι το ακολούθησε αυτό </w:t>
      </w:r>
      <w:r>
        <w:rPr>
          <w:rFonts w:eastAsia="Times New Roman" w:cs="Times New Roman"/>
          <w:szCs w:val="24"/>
        </w:rPr>
        <w:lastRenderedPageBreak/>
        <w:t>και προσπάθησε με ημερομηνία 8-7-2016 να ενεργοποιήσει τον μηχανισμό του προγράμματος δασοπροστασίας. Και για τα τρία δασαρχεία της Χαλκι</w:t>
      </w:r>
      <w:r>
        <w:rPr>
          <w:rFonts w:eastAsia="Times New Roman" w:cs="Times New Roman"/>
          <w:szCs w:val="24"/>
        </w:rPr>
        <w:t xml:space="preserve">δικής, Αρναίας, Κασσάνδρας και </w:t>
      </w:r>
      <w:r>
        <w:rPr>
          <w:rFonts w:eastAsia="Times New Roman" w:cs="Times New Roman"/>
          <w:szCs w:val="24"/>
        </w:rPr>
        <w:t>Δ</w:t>
      </w:r>
      <w:r>
        <w:rPr>
          <w:rFonts w:eastAsia="Times New Roman" w:cs="Times New Roman"/>
          <w:szCs w:val="24"/>
        </w:rPr>
        <w:t xml:space="preserve">ιεύθυνσης Πολυγύρου κόπηκαν τρία εντάλματα, αστεία σαν χρηματικό ποσό, αλλά πολύ σημαντικά για την πρόληψη των πυρκαγιών. </w:t>
      </w:r>
    </w:p>
    <w:p w14:paraId="66065EE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Έχω την ευαισθησία αυτή και για τις πυρκαγιές, ξεκινώντας από το 2006, ό</w:t>
      </w:r>
      <w:r>
        <w:rPr>
          <w:rFonts w:eastAsia="Times New Roman" w:cs="Times New Roman"/>
          <w:szCs w:val="24"/>
        </w:rPr>
        <w:t>ταν,</w:t>
      </w:r>
      <w:r>
        <w:rPr>
          <w:rFonts w:eastAsia="Times New Roman" w:cs="Times New Roman"/>
          <w:szCs w:val="24"/>
        </w:rPr>
        <w:t xml:space="preserve"> στις 21 Σεπτεμβρίου</w:t>
      </w:r>
      <w:r>
        <w:rPr>
          <w:rFonts w:eastAsia="Times New Roman" w:cs="Times New Roman"/>
          <w:szCs w:val="24"/>
        </w:rPr>
        <w:t>,</w:t>
      </w:r>
      <w:r>
        <w:rPr>
          <w:rFonts w:eastAsia="Times New Roman" w:cs="Times New Roman"/>
          <w:szCs w:val="24"/>
        </w:rPr>
        <w:t xml:space="preserve"> έγι</w:t>
      </w:r>
      <w:r>
        <w:rPr>
          <w:rFonts w:eastAsia="Times New Roman" w:cs="Times New Roman"/>
          <w:szCs w:val="24"/>
        </w:rPr>
        <w:t xml:space="preserve">νε η μεγάλη </w:t>
      </w:r>
      <w:r>
        <w:rPr>
          <w:rFonts w:eastAsia="Times New Roman" w:cs="Times New Roman"/>
          <w:szCs w:val="24"/>
        </w:rPr>
        <w:t xml:space="preserve">πυρκαγιά </w:t>
      </w:r>
      <w:r>
        <w:rPr>
          <w:rFonts w:eastAsia="Times New Roman" w:cs="Times New Roman"/>
          <w:szCs w:val="24"/>
        </w:rPr>
        <w:t>της Κασσάνδρας Χαλκιδικής και κάηκε το ένα τρίτο.</w:t>
      </w:r>
    </w:p>
    <w:p w14:paraId="66065EED" w14:textId="77777777" w:rsidR="00601C95" w:rsidRDefault="00CF2D0A">
      <w:pPr>
        <w:spacing w:after="0" w:line="600" w:lineRule="auto"/>
        <w:ind w:firstLine="720"/>
        <w:jc w:val="both"/>
        <w:rPr>
          <w:rFonts w:eastAsia="Times New Roman" w:cs="Times New Roman"/>
          <w:szCs w:val="24"/>
        </w:rPr>
      </w:pPr>
      <w:r>
        <w:rPr>
          <w:rFonts w:eastAsia="Times New Roman"/>
          <w:szCs w:val="24"/>
        </w:rPr>
        <w:t>(Στο σημείο αυτό κτυπάει προειδοποιητικά το κουδούνι λήξεως του χρόνου ομιλίας του κυρίου Βουλευτή)</w:t>
      </w:r>
    </w:p>
    <w:p w14:paraId="66065EE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Δεν θα έχω </w:t>
      </w:r>
      <w:proofErr w:type="spellStart"/>
      <w:r>
        <w:rPr>
          <w:rFonts w:eastAsia="Times New Roman" w:cs="Times New Roman"/>
          <w:szCs w:val="24"/>
        </w:rPr>
        <w:t>δευτερομιλία</w:t>
      </w:r>
      <w:proofErr w:type="spellEnd"/>
      <w:r>
        <w:rPr>
          <w:rFonts w:eastAsia="Times New Roman" w:cs="Times New Roman"/>
          <w:szCs w:val="24"/>
        </w:rPr>
        <w:t xml:space="preserve">, κύριε Πρόεδρε. </w:t>
      </w:r>
    </w:p>
    <w:p w14:paraId="66065EE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Για να ορθοποδήσει το περιβάλλον και </w:t>
      </w:r>
      <w:r>
        <w:rPr>
          <w:rFonts w:eastAsia="Times New Roman" w:cs="Times New Roman"/>
          <w:szCs w:val="24"/>
        </w:rPr>
        <w:t>γενικότερα η οικονομία στην περιοχή</w:t>
      </w:r>
      <w:r>
        <w:rPr>
          <w:rFonts w:eastAsia="Times New Roman" w:cs="Times New Roman"/>
          <w:szCs w:val="24"/>
        </w:rPr>
        <w:t>,</w:t>
      </w:r>
      <w:r>
        <w:rPr>
          <w:rFonts w:eastAsia="Times New Roman" w:cs="Times New Roman"/>
          <w:szCs w:val="24"/>
        </w:rPr>
        <w:t xml:space="preserve"> παρήλθε μια πενταετία. </w:t>
      </w:r>
      <w:r>
        <w:rPr>
          <w:rFonts w:eastAsia="Times New Roman" w:cs="Times New Roman"/>
          <w:szCs w:val="24"/>
        </w:rPr>
        <w:t>Δεν θέλω να ξαναζήσει η Χαλκιδική τ</w:t>
      </w:r>
      <w:r>
        <w:rPr>
          <w:rFonts w:eastAsia="Times New Roman" w:cs="Times New Roman"/>
          <w:szCs w:val="24"/>
        </w:rPr>
        <w:t>ην ίδια κατάσταση, διότι, όταν λέμε περιβάλλον, εννοούμε τις βασικές πηγές πλούτου στη Χαλκιδική και όχι μόνο στη Χαλκιδική</w:t>
      </w:r>
      <w:r>
        <w:rPr>
          <w:rFonts w:eastAsia="Times New Roman" w:cs="Times New Roman"/>
          <w:szCs w:val="24"/>
        </w:rPr>
        <w:t>,</w:t>
      </w:r>
      <w:r>
        <w:rPr>
          <w:rFonts w:eastAsia="Times New Roman" w:cs="Times New Roman"/>
          <w:szCs w:val="24"/>
        </w:rPr>
        <w:t xml:space="preserve"> αλλά σε όλη την Ελλάδα. Από τον πλού</w:t>
      </w:r>
      <w:r>
        <w:rPr>
          <w:rFonts w:eastAsia="Times New Roman" w:cs="Times New Roman"/>
          <w:szCs w:val="24"/>
        </w:rPr>
        <w:t xml:space="preserve">το που </w:t>
      </w:r>
      <w:r>
        <w:rPr>
          <w:rFonts w:eastAsia="Times New Roman" w:cs="Times New Roman"/>
          <w:szCs w:val="24"/>
        </w:rPr>
        <w:lastRenderedPageBreak/>
        <w:t xml:space="preserve">παράγεται στη Χαλκιδική, ανταποδοτικά ο </w:t>
      </w:r>
      <w:r>
        <w:rPr>
          <w:rFonts w:eastAsia="Times New Roman" w:cs="Times New Roman"/>
          <w:szCs w:val="24"/>
        </w:rPr>
        <w:t>ν</w:t>
      </w:r>
      <w:r>
        <w:rPr>
          <w:rFonts w:eastAsia="Times New Roman" w:cs="Times New Roman"/>
          <w:szCs w:val="24"/>
        </w:rPr>
        <w:t xml:space="preserve">ομός μου παίρνει το 2% με 3% και όλα τα άλλα πάνε για άλλες κρατικές διαχειρίσεις. </w:t>
      </w:r>
    </w:p>
    <w:p w14:paraId="66065EF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Μην ξεχνάτε ότι η ακτογραμμή είναι περίπου </w:t>
      </w:r>
      <w:r>
        <w:rPr>
          <w:rFonts w:eastAsia="Times New Roman" w:cs="Times New Roman"/>
          <w:szCs w:val="24"/>
        </w:rPr>
        <w:t>εξακόσια εξήντα</w:t>
      </w:r>
      <w:r>
        <w:rPr>
          <w:rFonts w:eastAsia="Times New Roman" w:cs="Times New Roman"/>
          <w:szCs w:val="24"/>
        </w:rPr>
        <w:t xml:space="preserve"> χιλιόμετρα στη Χαλκιδική, τόσα που δεν έχουν ολόκληρα κράτη. Σε α</w:t>
      </w:r>
      <w:r>
        <w:rPr>
          <w:rFonts w:eastAsia="Times New Roman" w:cs="Times New Roman"/>
          <w:szCs w:val="24"/>
        </w:rPr>
        <w:t xml:space="preserve">υτή την ακτογραμμή και σε βάθος από την ακτή τρία με τέσσερα χιλιόμετρα έχουν κτιστεί εκατοντάδες ξενοδοχεία μεγάλης δυναμικότητος, από εκατό και πάνω δωμάτια, μέχρι και χίλια δωμάτια σε μερικά συγκροτήματα –τα άλλα δεν τα μετράμε. </w:t>
      </w:r>
    </w:p>
    <w:p w14:paraId="66065EF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Έξω, όμως, από αυτό, κά</w:t>
      </w:r>
      <w:r>
        <w:rPr>
          <w:rFonts w:eastAsia="Times New Roman" w:cs="Times New Roman"/>
          <w:szCs w:val="24"/>
        </w:rPr>
        <w:t xml:space="preserve">τι που δεν </w:t>
      </w:r>
      <w:r>
        <w:rPr>
          <w:rFonts w:eastAsia="Times New Roman" w:cs="Times New Roman"/>
          <w:szCs w:val="24"/>
        </w:rPr>
        <w:t>ξέρει</w:t>
      </w:r>
      <w:r>
        <w:rPr>
          <w:rFonts w:eastAsia="Times New Roman" w:cs="Times New Roman"/>
          <w:szCs w:val="24"/>
        </w:rPr>
        <w:t xml:space="preserve"> και είναι αυστηρά θέμα </w:t>
      </w:r>
      <w:proofErr w:type="spellStart"/>
      <w:r>
        <w:rPr>
          <w:rFonts w:eastAsia="Times New Roman" w:cs="Times New Roman"/>
          <w:szCs w:val="24"/>
        </w:rPr>
        <w:t>χαλκιδικιώτικο</w:t>
      </w:r>
      <w:proofErr w:type="spellEnd"/>
      <w:r>
        <w:rPr>
          <w:rFonts w:eastAsia="Times New Roman" w:cs="Times New Roman"/>
          <w:szCs w:val="24"/>
        </w:rPr>
        <w:t>, υπάρχουν τριάντα πέντε χιλιάδες επιχειρήσεις ενοικιαζόμενων δωματίων</w:t>
      </w:r>
      <w:r>
        <w:rPr>
          <w:rFonts w:eastAsia="Times New Roman" w:cs="Times New Roman"/>
          <w:szCs w:val="24"/>
        </w:rPr>
        <w:t>,</w:t>
      </w:r>
      <w:r>
        <w:rPr>
          <w:rFonts w:eastAsia="Times New Roman" w:cs="Times New Roman"/>
          <w:szCs w:val="24"/>
        </w:rPr>
        <w:t xml:space="preserve"> που είναι </w:t>
      </w:r>
      <w:r>
        <w:rPr>
          <w:rFonts w:eastAsia="Times New Roman" w:cs="Times New Roman"/>
          <w:szCs w:val="24"/>
        </w:rPr>
        <w:t xml:space="preserve">σχεδόν </w:t>
      </w:r>
      <w:r>
        <w:rPr>
          <w:rFonts w:eastAsia="Times New Roman" w:cs="Times New Roman"/>
          <w:szCs w:val="24"/>
        </w:rPr>
        <w:t xml:space="preserve">μέσα σε δασικές εκτάσεις στην κυριολεξία. Γι’ αυτό έχουμε πολύ μεγάλη ανάγκη να έχουμε σωστή δασοπροστασία. </w:t>
      </w:r>
    </w:p>
    <w:p w14:paraId="66065EF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Άρα, πρώτον, ο τουρισμός, σε περίπτωση πυρκαγιάς, καταστρέφεται, όπως είχαμε το παράδειγμα της Κασσάνδρας το 2006 για μερικά χρόνια. </w:t>
      </w:r>
    </w:p>
    <w:p w14:paraId="66065EF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Δεύτερον, η γεωργία και όταν λέμε γεωργία, εννοούμε βασικά την ελιά. Διακόσιες πενήντα χιλιάδες κιλά βρώσιμης ελιάς παράγε</w:t>
      </w:r>
      <w:r>
        <w:rPr>
          <w:rFonts w:eastAsia="Times New Roman" w:cs="Times New Roman"/>
          <w:szCs w:val="24"/>
        </w:rPr>
        <w:t>ι η Χαλκιδική και έξω από αυτό και πολλά άλλα γεωργικά προϊόντα, αλλά και δύο άλλες κατηγορίες</w:t>
      </w:r>
      <w:r>
        <w:rPr>
          <w:rFonts w:eastAsia="Times New Roman" w:cs="Times New Roman"/>
          <w:szCs w:val="24"/>
        </w:rPr>
        <w:t>,</w:t>
      </w:r>
      <w:r>
        <w:rPr>
          <w:rFonts w:eastAsia="Times New Roman" w:cs="Times New Roman"/>
          <w:szCs w:val="24"/>
        </w:rPr>
        <w:t xml:space="preserve"> όπως είναι η κτηνοτροφία. Υπάρχουν μερικές εκατοντάδες χιλιάδες αιγοπρόβατα και μερικές βιομηχανίες βιοτεχνίες που παράγουν τυρί</w:t>
      </w:r>
      <w:r>
        <w:rPr>
          <w:rFonts w:eastAsia="Times New Roman" w:cs="Times New Roman"/>
          <w:szCs w:val="24"/>
        </w:rPr>
        <w:t xml:space="preserve"> </w:t>
      </w:r>
      <w:r>
        <w:rPr>
          <w:rFonts w:eastAsia="Times New Roman" w:cs="Times New Roman"/>
          <w:szCs w:val="24"/>
        </w:rPr>
        <w:t>φέτα</w:t>
      </w:r>
      <w:r>
        <w:rPr>
          <w:rFonts w:eastAsia="Times New Roman" w:cs="Times New Roman"/>
          <w:szCs w:val="24"/>
        </w:rPr>
        <w:t>,</w:t>
      </w:r>
      <w:r>
        <w:rPr>
          <w:rFonts w:eastAsia="Times New Roman" w:cs="Times New Roman"/>
          <w:szCs w:val="24"/>
        </w:rPr>
        <w:t xml:space="preserve"> τα οποία δίνουν πλούτο. </w:t>
      </w:r>
    </w:p>
    <w:p w14:paraId="66065EF4"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κύριε </w:t>
      </w:r>
      <w:proofErr w:type="spellStart"/>
      <w:r>
        <w:rPr>
          <w:rFonts w:eastAsia="Times New Roman" w:cs="Times New Roman"/>
          <w:szCs w:val="24"/>
        </w:rPr>
        <w:t>Βαγιωνά</w:t>
      </w:r>
      <w:proofErr w:type="spellEnd"/>
      <w:r>
        <w:rPr>
          <w:rFonts w:eastAsia="Times New Roman" w:cs="Times New Roman"/>
          <w:szCs w:val="24"/>
        </w:rPr>
        <w:t xml:space="preserve">. </w:t>
      </w:r>
    </w:p>
    <w:p w14:paraId="66065EF5"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 xml:space="preserve">Ολοκληρώνω και κλείνω. </w:t>
      </w:r>
    </w:p>
    <w:p w14:paraId="66065EF6"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Η μελισσοκομία παράγει το 20% της ελληνικής παραγωγής, 10% μόνο ο Δήμος </w:t>
      </w:r>
      <w:proofErr w:type="spellStart"/>
      <w:r>
        <w:rPr>
          <w:rFonts w:eastAsia="Times New Roman" w:cs="Times New Roman"/>
          <w:szCs w:val="24"/>
        </w:rPr>
        <w:t>Σιθωνίας</w:t>
      </w:r>
      <w:proofErr w:type="spellEnd"/>
      <w:r>
        <w:rPr>
          <w:rFonts w:eastAsia="Times New Roman" w:cs="Times New Roman"/>
          <w:szCs w:val="24"/>
        </w:rPr>
        <w:t>. Εγώ, λοιπόν, έχω τα εντάλματα στα χέρια μου, διότι παρακολουθώ πού βρ</w:t>
      </w:r>
      <w:r>
        <w:rPr>
          <w:rFonts w:eastAsia="Times New Roman" w:cs="Times New Roman"/>
          <w:szCs w:val="24"/>
        </w:rPr>
        <w:t>ίσκεται κάθε ερώτηση που κάνω</w:t>
      </w:r>
      <w:r>
        <w:rPr>
          <w:rFonts w:eastAsia="Times New Roman" w:cs="Times New Roman"/>
          <w:szCs w:val="24"/>
        </w:rPr>
        <w:t>,</w:t>
      </w:r>
      <w:r>
        <w:rPr>
          <w:rFonts w:eastAsia="Times New Roman" w:cs="Times New Roman"/>
          <w:szCs w:val="24"/>
        </w:rPr>
        <w:t xml:space="preserve"> και με ημερομηνία 1-8-2016 </w:t>
      </w:r>
      <w:r>
        <w:rPr>
          <w:rFonts w:eastAsia="Times New Roman" w:cs="Times New Roman"/>
          <w:szCs w:val="24"/>
        </w:rPr>
        <w:t>εντέλλε</w:t>
      </w:r>
      <w:r>
        <w:rPr>
          <w:rFonts w:eastAsia="Times New Roman" w:cs="Times New Roman"/>
          <w:szCs w:val="24"/>
        </w:rPr>
        <w:t xml:space="preserve">ται, λοιπόν, να </w:t>
      </w:r>
      <w:r>
        <w:rPr>
          <w:rFonts w:eastAsia="Times New Roman" w:cs="Times New Roman"/>
          <w:szCs w:val="24"/>
        </w:rPr>
        <w:t>«</w:t>
      </w:r>
      <w:proofErr w:type="spellStart"/>
      <w:r>
        <w:rPr>
          <w:rFonts w:eastAsia="Times New Roman" w:cs="Times New Roman"/>
          <w:szCs w:val="24"/>
        </w:rPr>
        <w:t>εντα</w:t>
      </w:r>
      <w:r>
        <w:rPr>
          <w:rFonts w:eastAsia="Times New Roman" w:cs="Times New Roman"/>
          <w:szCs w:val="24"/>
        </w:rPr>
        <w:t>λ</w:t>
      </w:r>
      <w:r>
        <w:rPr>
          <w:rFonts w:eastAsia="Times New Roman" w:cs="Times New Roman"/>
          <w:szCs w:val="24"/>
        </w:rPr>
        <w:t>ματοποιηθεί</w:t>
      </w:r>
      <w:proofErr w:type="spellEnd"/>
      <w:r>
        <w:rPr>
          <w:rFonts w:eastAsia="Times New Roman" w:cs="Times New Roman"/>
          <w:szCs w:val="24"/>
        </w:rPr>
        <w:t>»</w:t>
      </w:r>
      <w:r>
        <w:rPr>
          <w:rFonts w:eastAsia="Times New Roman" w:cs="Times New Roman"/>
          <w:szCs w:val="24"/>
        </w:rPr>
        <w:t xml:space="preserve"> ένα ποσό 18.000 ευρώ για το ένα </w:t>
      </w:r>
      <w:r>
        <w:rPr>
          <w:rFonts w:eastAsia="Times New Roman" w:cs="Times New Roman"/>
          <w:szCs w:val="24"/>
        </w:rPr>
        <w:t>δ</w:t>
      </w:r>
      <w:r>
        <w:rPr>
          <w:rFonts w:eastAsia="Times New Roman" w:cs="Times New Roman"/>
          <w:szCs w:val="24"/>
        </w:rPr>
        <w:t xml:space="preserve">ασαρχείο, 22.000 ευρώ για το δεύτερο και 27.000 ευρώ για το τρίτο. Γι’ αυτά σας ευχαριστώ και λέω ότι το </w:t>
      </w:r>
      <w:proofErr w:type="spellStart"/>
      <w:r>
        <w:rPr>
          <w:rFonts w:eastAsia="Times New Roman" w:cs="Times New Roman"/>
          <w:szCs w:val="24"/>
        </w:rPr>
        <w:t>προλαμβάνειν</w:t>
      </w:r>
      <w:proofErr w:type="spellEnd"/>
      <w:r>
        <w:rPr>
          <w:rFonts w:eastAsia="Times New Roman" w:cs="Times New Roman"/>
          <w:szCs w:val="24"/>
        </w:rPr>
        <w:t xml:space="preserve"> δεν σ</w:t>
      </w:r>
      <w:r>
        <w:rPr>
          <w:rFonts w:eastAsia="Times New Roman" w:cs="Times New Roman"/>
          <w:szCs w:val="24"/>
        </w:rPr>
        <w:t xml:space="preserve">τοιχίζει τίποτα. Το </w:t>
      </w:r>
      <w:proofErr w:type="spellStart"/>
      <w:r>
        <w:rPr>
          <w:rFonts w:eastAsia="Times New Roman" w:cs="Times New Roman"/>
          <w:szCs w:val="24"/>
        </w:rPr>
        <w:t>θεραπεύειν</w:t>
      </w:r>
      <w:proofErr w:type="spellEnd"/>
      <w:r>
        <w:rPr>
          <w:rFonts w:eastAsia="Times New Roman" w:cs="Times New Roman"/>
          <w:szCs w:val="24"/>
        </w:rPr>
        <w:t xml:space="preserve">, όμως, είναι πολλαπλάσιο σε χρηματικό κόστος και ενίοτε ανίατο. </w:t>
      </w:r>
    </w:p>
    <w:p w14:paraId="66065EF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66065EF8"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 ερώτημα είναι συγκεκριμένο, παρά τη γενικότερη παρουσίαση που κάνατε. </w:t>
      </w:r>
    </w:p>
    <w:p w14:paraId="66065EF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Άρα, κύριε Υπουργέ, σας παρακαλώ</w:t>
      </w:r>
      <w:r>
        <w:rPr>
          <w:rFonts w:eastAsia="Times New Roman" w:cs="Times New Roman"/>
          <w:szCs w:val="24"/>
        </w:rPr>
        <w:t xml:space="preserve"> απαντήστε στο ερώτημα, που είναι η καθυστέρηση της αποδέσμευσης. Βγήκαν τα εντάλματα, δεν πάρθηκαν τα λεφτά. Αυτό κατάλαβα. </w:t>
      </w:r>
    </w:p>
    <w:p w14:paraId="66065EF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Μπαλάφα</w:t>
      </w:r>
      <w:proofErr w:type="spellEnd"/>
      <w:r>
        <w:rPr>
          <w:rFonts w:eastAsia="Times New Roman" w:cs="Times New Roman"/>
          <w:szCs w:val="24"/>
        </w:rPr>
        <w:t xml:space="preserve">, έχετε τον λόγο. </w:t>
      </w:r>
    </w:p>
    <w:p w14:paraId="66065EFB"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Ανασυγκρότησης):</w:t>
      </w:r>
      <w:r>
        <w:rPr>
          <w:rFonts w:eastAsia="Times New Roman" w:cs="Times New Roman"/>
          <w:szCs w:val="24"/>
        </w:rPr>
        <w:t xml:space="preserve"> Κύριε </w:t>
      </w:r>
      <w:proofErr w:type="spellStart"/>
      <w:r>
        <w:rPr>
          <w:rFonts w:eastAsia="Times New Roman" w:cs="Times New Roman"/>
          <w:szCs w:val="24"/>
        </w:rPr>
        <w:t>Βαγιωνά</w:t>
      </w:r>
      <w:proofErr w:type="spellEnd"/>
      <w:r>
        <w:rPr>
          <w:rFonts w:eastAsia="Times New Roman" w:cs="Times New Roman"/>
          <w:szCs w:val="24"/>
        </w:rPr>
        <w:t>, γνωρίζω με</w:t>
      </w:r>
      <w:r>
        <w:rPr>
          <w:rFonts w:eastAsia="Times New Roman" w:cs="Times New Roman"/>
          <w:szCs w:val="24"/>
        </w:rPr>
        <w:t xml:space="preserve"> πόση υπευθυνότητα αντιμετωπίζετε τα ζητήματα και πόση γνώση έχετε, ιδιαίτερα για τα προβλήματα της περιοχής σας. Ένα δείγμα της γνώσης αυτής πήραμε και από την τοποθέτησή σας. Φυσικά ως προς την ερώτησή σας σε καμμία περίπτωση δεν αμφισβητώ τις προθέσεις </w:t>
      </w:r>
      <w:r>
        <w:rPr>
          <w:rFonts w:eastAsia="Times New Roman" w:cs="Times New Roman"/>
          <w:szCs w:val="24"/>
        </w:rPr>
        <w:t xml:space="preserve">σας. </w:t>
      </w:r>
    </w:p>
    <w:p w14:paraId="66065EF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Όμως, όπως είναι διατυπωμένη η ερώτησή σας, νομίζω ότι αδικείτε όχι το δικό μας Υπουργείο, την Κυβέρνηση, άλλα αρμόδια Υπουργεία, αλλά, κατά τη γνώμη μου, όλους αυτούς τους άνδρες και τις γυναίκες του Πυροσβεστικού Σώματος</w:t>
      </w:r>
      <w:r>
        <w:rPr>
          <w:rFonts w:eastAsia="Times New Roman" w:cs="Times New Roman"/>
          <w:szCs w:val="24"/>
        </w:rPr>
        <w:t>,</w:t>
      </w:r>
      <w:r>
        <w:rPr>
          <w:rFonts w:eastAsia="Times New Roman" w:cs="Times New Roman"/>
          <w:szCs w:val="24"/>
        </w:rPr>
        <w:t xml:space="preserve"> οι οποίοι με σχέδιο, με κα</w:t>
      </w:r>
      <w:r>
        <w:rPr>
          <w:rFonts w:eastAsia="Times New Roman" w:cs="Times New Roman"/>
          <w:szCs w:val="24"/>
        </w:rPr>
        <w:t>ίριες παρεμβάσεις</w:t>
      </w:r>
      <w:r>
        <w:rPr>
          <w:rFonts w:eastAsia="Times New Roman" w:cs="Times New Roman"/>
          <w:szCs w:val="24"/>
        </w:rPr>
        <w:t>,</w:t>
      </w:r>
      <w:r>
        <w:rPr>
          <w:rFonts w:eastAsia="Times New Roman" w:cs="Times New Roman"/>
          <w:szCs w:val="24"/>
        </w:rPr>
        <w:t xml:space="preserve"> με επαγγελματισμό και με αυτοθυσία, πολλές φορές, επιτελούν την αποστολή τους, όπως την επιτέλεσαν και στη συγκεκριμένη πυρκαγιά στην οποία αναφέρεστε. </w:t>
      </w:r>
    </w:p>
    <w:p w14:paraId="66065EF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Επομένως, ως προς το πρώτο ερώτημά σας, εγώ έχω μπροστά μου την ερώτησή σας και ως π</w:t>
      </w:r>
      <w:r>
        <w:rPr>
          <w:rFonts w:eastAsia="Times New Roman" w:cs="Times New Roman"/>
          <w:szCs w:val="24"/>
        </w:rPr>
        <w:t xml:space="preserve">ρος αυτή ασχολήθηκα, δηλαδή πού οφείλεται η μέχρι σήμερα κυβερνητική αδράνεια, σας απαντώ -και θα το τεκμηριώσω- ότι δεν υπήρξε ουδεμία αδράνεια και δεν υπάρχει τέτοια. </w:t>
      </w:r>
    </w:p>
    <w:p w14:paraId="66065EF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Είναι χαρακτηριστικό ότι στην πυρκαγιά που αναφερθήκατε, στις 25 Ιουνίου στην περιοχή </w:t>
      </w:r>
      <w:r>
        <w:rPr>
          <w:rFonts w:eastAsia="Times New Roman" w:cs="Times New Roman"/>
          <w:szCs w:val="24"/>
        </w:rPr>
        <w:t>Χονδρή Ράχη στον Νέο Μαρμαρά Χαλκιδικής, σας γνωρίζουμε, μολονότι είμαι βέβαιος ότι το ξέρετε, ότι τέθηκε υπό έλεγχο η πυρκαγιά αυτή εντός του ελαχίστου απαιτούμενου χρόνου</w:t>
      </w:r>
      <w:r>
        <w:rPr>
          <w:rFonts w:eastAsia="Times New Roman" w:cs="Times New Roman"/>
          <w:szCs w:val="24"/>
        </w:rPr>
        <w:t>,</w:t>
      </w:r>
      <w:r>
        <w:rPr>
          <w:rFonts w:eastAsia="Times New Roman" w:cs="Times New Roman"/>
          <w:szCs w:val="24"/>
        </w:rPr>
        <w:t xml:space="preserve"> την ίδια μέρα από την έναρξή της</w:t>
      </w:r>
      <w:r>
        <w:rPr>
          <w:rFonts w:eastAsia="Times New Roman" w:cs="Times New Roman"/>
          <w:szCs w:val="24"/>
        </w:rPr>
        <w:t>,</w:t>
      </w:r>
      <w:r>
        <w:rPr>
          <w:rFonts w:eastAsia="Times New Roman" w:cs="Times New Roman"/>
          <w:szCs w:val="24"/>
        </w:rPr>
        <w:t xml:space="preserve"> και η πλήρης κατάσβεσή της ολοκληρώθηκε το επόμε</w:t>
      </w:r>
      <w:r>
        <w:rPr>
          <w:rFonts w:eastAsia="Times New Roman" w:cs="Times New Roman"/>
          <w:szCs w:val="24"/>
        </w:rPr>
        <w:t xml:space="preserve">νο ουσιαστικά σαρανταοκτάωρο. </w:t>
      </w:r>
    </w:p>
    <w:p w14:paraId="66065EF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Ενήργησαν επιχειρησιακά στην περιοχή </w:t>
      </w:r>
      <w:proofErr w:type="spellStart"/>
      <w:r>
        <w:rPr>
          <w:rFonts w:eastAsia="Times New Roman" w:cs="Times New Roman"/>
          <w:szCs w:val="24"/>
        </w:rPr>
        <w:t>εκατόν</w:t>
      </w:r>
      <w:proofErr w:type="spellEnd"/>
      <w:r>
        <w:rPr>
          <w:rFonts w:eastAsia="Times New Roman" w:cs="Times New Roman"/>
          <w:szCs w:val="24"/>
        </w:rPr>
        <w:t xml:space="preserve"> σαράντα ε</w:t>
      </w:r>
      <w:r>
        <w:rPr>
          <w:rFonts w:eastAsia="Times New Roman" w:cs="Times New Roman"/>
          <w:szCs w:val="24"/>
        </w:rPr>
        <w:t>π</w:t>
      </w:r>
      <w:r>
        <w:rPr>
          <w:rFonts w:eastAsia="Times New Roman" w:cs="Times New Roman"/>
          <w:szCs w:val="24"/>
        </w:rPr>
        <w:t xml:space="preserve">τά υπάλληλοι του Πυροσβεστικού Σώματος, σαράντα πυροσβεστικά οχήματα και από τους </w:t>
      </w:r>
      <w:proofErr w:type="spellStart"/>
      <w:r>
        <w:rPr>
          <w:rFonts w:eastAsia="Times New Roman" w:cs="Times New Roman"/>
          <w:szCs w:val="24"/>
        </w:rPr>
        <w:t>συνδράμοντες</w:t>
      </w:r>
      <w:proofErr w:type="spellEnd"/>
      <w:r>
        <w:rPr>
          <w:rFonts w:eastAsia="Times New Roman" w:cs="Times New Roman"/>
          <w:szCs w:val="24"/>
        </w:rPr>
        <w:t xml:space="preserve"> φορείς συνολικά άλλα επτά οχήματα και πέντε μηχανήματα </w:t>
      </w:r>
      <w:proofErr w:type="spellStart"/>
      <w:r>
        <w:rPr>
          <w:rFonts w:eastAsia="Times New Roman" w:cs="Times New Roman"/>
          <w:szCs w:val="24"/>
        </w:rPr>
        <w:t>βαρέ</w:t>
      </w:r>
      <w:proofErr w:type="spellEnd"/>
      <w:r>
        <w:rPr>
          <w:rFonts w:eastAsia="Times New Roman" w:cs="Times New Roman"/>
          <w:szCs w:val="24"/>
          <w:lang w:val="en-US"/>
        </w:rPr>
        <w:t>o</w:t>
      </w:r>
      <w:r>
        <w:rPr>
          <w:rFonts w:eastAsia="Times New Roman" w:cs="Times New Roman"/>
          <w:szCs w:val="24"/>
        </w:rPr>
        <w:t xml:space="preserve">ς τύπου. </w:t>
      </w:r>
      <w:r>
        <w:rPr>
          <w:rFonts w:eastAsia="Times New Roman" w:cs="Times New Roman"/>
          <w:szCs w:val="24"/>
          <w:lang w:val="en-US"/>
        </w:rPr>
        <w:t>H</w:t>
      </w:r>
      <w:r>
        <w:rPr>
          <w:rFonts w:eastAsia="Times New Roman" w:cs="Times New Roman"/>
          <w:szCs w:val="24"/>
        </w:rPr>
        <w:t xml:space="preserve"> από αέρος προστασία και παρέμβαση έγινε με ε</w:t>
      </w:r>
      <w:r>
        <w:rPr>
          <w:rFonts w:eastAsia="Times New Roman" w:cs="Times New Roman"/>
          <w:szCs w:val="24"/>
        </w:rPr>
        <w:t>π</w:t>
      </w:r>
      <w:r>
        <w:rPr>
          <w:rFonts w:eastAsia="Times New Roman" w:cs="Times New Roman"/>
          <w:szCs w:val="24"/>
        </w:rPr>
        <w:t>τά αεροπλάνα και ελικόπτερα. Κατά τη γνώμη μου, λοιπόν</w:t>
      </w:r>
      <w:r>
        <w:rPr>
          <w:rFonts w:eastAsia="Times New Roman" w:cs="Times New Roman"/>
          <w:szCs w:val="24"/>
        </w:rPr>
        <w:t>,</w:t>
      </w:r>
      <w:r>
        <w:rPr>
          <w:rFonts w:eastAsia="Times New Roman" w:cs="Times New Roman"/>
          <w:szCs w:val="24"/>
        </w:rPr>
        <w:t xml:space="preserve"> και όχι γενικά και αόριστα -μιλώντας για τη δική μου πλευρά μου- δεν υπήρξε κανενός είδους αδράνεια. Αυτό αφορά στο πρώτο σας ερώτημα.</w:t>
      </w:r>
    </w:p>
    <w:p w14:paraId="66065F0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Υπάρχει όμως κι ένα</w:t>
      </w:r>
      <w:r>
        <w:rPr>
          <w:rFonts w:eastAsia="Times New Roman" w:cs="Times New Roman"/>
          <w:szCs w:val="24"/>
        </w:rPr>
        <w:t xml:space="preserve"> δεύτερο ερώτημά σας, αν προτίθεται η Κυβέρνηση κ</w:t>
      </w:r>
      <w:r>
        <w:rPr>
          <w:rFonts w:eastAsia="Times New Roman" w:cs="Times New Roman"/>
          <w:szCs w:val="24"/>
        </w:rPr>
        <w:t>α</w:t>
      </w:r>
      <w:r>
        <w:rPr>
          <w:rFonts w:eastAsia="Times New Roman" w:cs="Times New Roman"/>
          <w:szCs w:val="24"/>
        </w:rPr>
        <w:t>ι</w:t>
      </w:r>
      <w:r>
        <w:rPr>
          <w:rFonts w:eastAsia="Times New Roman" w:cs="Times New Roman"/>
          <w:szCs w:val="24"/>
        </w:rPr>
        <w:t>,</w:t>
      </w:r>
      <w:r>
        <w:rPr>
          <w:rFonts w:eastAsia="Times New Roman" w:cs="Times New Roman"/>
          <w:szCs w:val="24"/>
        </w:rPr>
        <w:t xml:space="preserve"> αν ναι</w:t>
      </w:r>
      <w:r>
        <w:rPr>
          <w:rFonts w:eastAsia="Times New Roman" w:cs="Times New Roman"/>
          <w:szCs w:val="24"/>
        </w:rPr>
        <w:t>,</w:t>
      </w:r>
      <w:r>
        <w:rPr>
          <w:rFonts w:eastAsia="Times New Roman" w:cs="Times New Roman"/>
          <w:szCs w:val="24"/>
        </w:rPr>
        <w:t xml:space="preserve"> μέχρι πότε, συγκεκριμένη ημερομηνία, να αποδεσμεύσει τους αναγκαίους πόρους</w:t>
      </w:r>
      <w:r>
        <w:rPr>
          <w:rFonts w:eastAsia="Times New Roman" w:cs="Times New Roman"/>
          <w:szCs w:val="24"/>
        </w:rPr>
        <w:t>,</w:t>
      </w:r>
      <w:r>
        <w:rPr>
          <w:rFonts w:eastAsia="Times New Roman" w:cs="Times New Roman"/>
          <w:szCs w:val="24"/>
        </w:rPr>
        <w:t xml:space="preserve"> για να ξεκινήσει η διαδικασία επιφυλακής</w:t>
      </w:r>
      <w:r>
        <w:rPr>
          <w:rFonts w:eastAsia="Times New Roman" w:cs="Times New Roman"/>
          <w:szCs w:val="24"/>
        </w:rPr>
        <w:t>,</w:t>
      </w:r>
      <w:r>
        <w:rPr>
          <w:rFonts w:eastAsia="Times New Roman" w:cs="Times New Roman"/>
          <w:szCs w:val="24"/>
        </w:rPr>
        <w:t xml:space="preserve"> με πρόσληψη του αναγκαίου προσωπικού. </w:t>
      </w:r>
    </w:p>
    <w:p w14:paraId="66065F0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Ως προς αυτό θέλω να σας ενημερώσω ότ</w:t>
      </w:r>
      <w:r>
        <w:rPr>
          <w:rFonts w:eastAsia="Times New Roman" w:cs="Times New Roman"/>
          <w:szCs w:val="24"/>
        </w:rPr>
        <w:t>ι υπάρχει συγκεκριμένος σχεδιασμός. Υπάρχουν μέτρα πρόληψης και γνωρίζετε ότι την ευθύνη για την υλοποίηση αυτών των μέτρων πρόληψης και τον σχεδιασμό στη συγκεκριμένη περίπτωση τον έχει η Αποκεντρωμένη Διοίκηση Κεντρικής Μακεδονίας και Θράκης. Το παρόν έτ</w:t>
      </w:r>
      <w:r>
        <w:rPr>
          <w:rFonts w:eastAsia="Times New Roman" w:cs="Times New Roman"/>
          <w:szCs w:val="24"/>
        </w:rPr>
        <w:t xml:space="preserve">ος με πόρους που έχουν διατεθεί και με το προσωπικό που είναι στη διάθεσή της έχει </w:t>
      </w:r>
      <w:r>
        <w:rPr>
          <w:rFonts w:eastAsia="Times New Roman" w:cs="Times New Roman"/>
          <w:szCs w:val="24"/>
        </w:rPr>
        <w:lastRenderedPageBreak/>
        <w:t>προχωρήσει στη διαδικασία της πρόληψης, όπως λέτε, με ένα σχέδιο για το οποίο έχουμε ενημερωθεί. Πρέπει να το τονίσω</w:t>
      </w:r>
      <w:r>
        <w:rPr>
          <w:rFonts w:eastAsia="Times New Roman" w:cs="Times New Roman"/>
          <w:szCs w:val="24"/>
        </w:rPr>
        <w:t>,</w:t>
      </w:r>
      <w:r>
        <w:rPr>
          <w:rFonts w:eastAsia="Times New Roman" w:cs="Times New Roman"/>
          <w:szCs w:val="24"/>
        </w:rPr>
        <w:t xml:space="preserve"> γιατί είπατε κάποια πράγματα</w:t>
      </w:r>
      <w:r>
        <w:rPr>
          <w:rFonts w:eastAsia="Times New Roman" w:cs="Times New Roman"/>
          <w:szCs w:val="24"/>
        </w:rPr>
        <w:t>,</w:t>
      </w:r>
      <w:r>
        <w:rPr>
          <w:rFonts w:eastAsia="Times New Roman" w:cs="Times New Roman"/>
          <w:szCs w:val="24"/>
        </w:rPr>
        <w:t xml:space="preserve"> αλλά με απόλυτο τρόπο. Νο</w:t>
      </w:r>
      <w:r>
        <w:rPr>
          <w:rFonts w:eastAsia="Times New Roman" w:cs="Times New Roman"/>
          <w:szCs w:val="24"/>
        </w:rPr>
        <w:t xml:space="preserve">μίζουμε ότι αυτό το σχέδιο μπορεί να καλύψει με επάρκεια τις ανάγκες της πρόληψης και της δασοπροστασίας. </w:t>
      </w:r>
    </w:p>
    <w:p w14:paraId="66065F0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Σας τονίζω ή</w:t>
      </w:r>
      <w:r>
        <w:rPr>
          <w:rFonts w:eastAsia="Times New Roman" w:cs="Times New Roman"/>
          <w:szCs w:val="24"/>
        </w:rPr>
        <w:t>,</w:t>
      </w:r>
      <w:r>
        <w:rPr>
          <w:rFonts w:eastAsia="Times New Roman" w:cs="Times New Roman"/>
          <w:szCs w:val="24"/>
        </w:rPr>
        <w:t xml:space="preserve"> εκ περισσού ίσως</w:t>
      </w:r>
      <w:r>
        <w:rPr>
          <w:rFonts w:eastAsia="Times New Roman" w:cs="Times New Roman"/>
          <w:szCs w:val="24"/>
        </w:rPr>
        <w:t>,</w:t>
      </w:r>
      <w:r>
        <w:rPr>
          <w:rFonts w:eastAsia="Times New Roman" w:cs="Times New Roman"/>
          <w:szCs w:val="24"/>
        </w:rPr>
        <w:t xml:space="preserve"> επισημαίνω ότι οι προσλήψεις σε εποχικό προσωπικό, η χρηματοδότηση των </w:t>
      </w:r>
      <w:r>
        <w:rPr>
          <w:rFonts w:eastAsia="Times New Roman" w:cs="Times New Roman"/>
          <w:szCs w:val="24"/>
        </w:rPr>
        <w:t>Δ</w:t>
      </w:r>
      <w:r>
        <w:rPr>
          <w:rFonts w:eastAsia="Times New Roman" w:cs="Times New Roman"/>
          <w:szCs w:val="24"/>
        </w:rPr>
        <w:t xml:space="preserve">ασικών </w:t>
      </w:r>
      <w:r>
        <w:rPr>
          <w:rFonts w:eastAsia="Times New Roman" w:cs="Times New Roman"/>
          <w:szCs w:val="24"/>
        </w:rPr>
        <w:t>Υ</w:t>
      </w:r>
      <w:r>
        <w:rPr>
          <w:rFonts w:eastAsia="Times New Roman" w:cs="Times New Roman"/>
          <w:szCs w:val="24"/>
        </w:rPr>
        <w:t>πηρεσιών, καθώς και η συντήρηση του ο</w:t>
      </w:r>
      <w:r>
        <w:rPr>
          <w:rFonts w:eastAsia="Times New Roman" w:cs="Times New Roman"/>
          <w:szCs w:val="24"/>
        </w:rPr>
        <w:t>δικού δασικού δικτύου είναι υπόθεση του Υπουργείου Περιβάλλοντος.</w:t>
      </w:r>
    </w:p>
    <w:p w14:paraId="66065F0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Ως προς το Υπουργείο Εσωτερικών και Διοικητικής Ανασυγκρότησης υπάρχουν οι ενισχύσεις από τους κεντρικούς αυτοτελείς πόρους για δράσεις προστασίας το 2016, τμήμα των οποίων αναφέρετε. Να μην</w:t>
      </w:r>
      <w:r>
        <w:rPr>
          <w:rFonts w:eastAsia="Times New Roman" w:cs="Times New Roman"/>
          <w:szCs w:val="24"/>
        </w:rPr>
        <w:t xml:space="preserve"> αναφερθώ σε νούμερα.</w:t>
      </w:r>
    </w:p>
    <w:p w14:paraId="66065F04"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Παρακολούθησα πολύ προσεκτικά, αν και θα επανέλθω και στο Υπουργείο Περιβάλλοντος και στην </w:t>
      </w:r>
      <w:r>
        <w:rPr>
          <w:rFonts w:eastAsia="Times New Roman" w:cs="Times New Roman"/>
          <w:szCs w:val="24"/>
        </w:rPr>
        <w:t>α</w:t>
      </w:r>
      <w:r>
        <w:rPr>
          <w:rFonts w:eastAsia="Times New Roman" w:cs="Times New Roman"/>
          <w:szCs w:val="24"/>
        </w:rPr>
        <w:t xml:space="preserve">ποκεντρωμένη </w:t>
      </w:r>
      <w:r>
        <w:rPr>
          <w:rFonts w:eastAsia="Times New Roman" w:cs="Times New Roman"/>
          <w:szCs w:val="24"/>
        </w:rPr>
        <w:t>δ</w:t>
      </w:r>
      <w:r>
        <w:rPr>
          <w:rFonts w:eastAsia="Times New Roman" w:cs="Times New Roman"/>
          <w:szCs w:val="24"/>
        </w:rPr>
        <w:t>ιοίκηση. Νομίζω ότι σ’ αυτά τα ζητήματα δεν υπήρξε κανενός είδους αδράνεια. Δεν είναι λογικό για αδράνεια να εγκαλούμεθα. Αυτή ε</w:t>
      </w:r>
      <w:r>
        <w:rPr>
          <w:rFonts w:eastAsia="Times New Roman" w:cs="Times New Roman"/>
          <w:szCs w:val="24"/>
        </w:rPr>
        <w:t>ίναι η δική μας γνώμη.</w:t>
      </w:r>
    </w:p>
    <w:p w14:paraId="66065F05"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Παρ’ ότι ο κ. </w:t>
      </w:r>
      <w:proofErr w:type="spellStart"/>
      <w:r>
        <w:rPr>
          <w:rFonts w:eastAsia="Times New Roman" w:cs="Times New Roman"/>
          <w:szCs w:val="24"/>
        </w:rPr>
        <w:t>Βαγιωνάς</w:t>
      </w:r>
      <w:proofErr w:type="spellEnd"/>
      <w:r>
        <w:rPr>
          <w:rFonts w:eastAsia="Times New Roman" w:cs="Times New Roman"/>
          <w:szCs w:val="24"/>
        </w:rPr>
        <w:t xml:space="preserve"> είπε ότι δεν θέλει δευτερολογία, θα του δώσω ένα λεπτό. </w:t>
      </w:r>
    </w:p>
    <w:p w14:paraId="66065F06"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σημείωσα κάτι που δεν αφορά τη Χαλκιδική μόνο, υποθέτω. </w:t>
      </w:r>
      <w:r>
        <w:rPr>
          <w:rFonts w:eastAsia="Times New Roman" w:cs="Times New Roman"/>
          <w:szCs w:val="24"/>
          <w:lang w:val="en-US"/>
        </w:rPr>
        <w:t>A</w:t>
      </w:r>
      <w:r>
        <w:rPr>
          <w:rFonts w:eastAsia="Times New Roman" w:cs="Times New Roman"/>
          <w:szCs w:val="24"/>
        </w:rPr>
        <w:t>φορά όλη την Ελλάδα, όπου υπάρχει κίνδυνος πυρκα</w:t>
      </w:r>
      <w:r>
        <w:rPr>
          <w:rFonts w:eastAsia="Times New Roman" w:cs="Times New Roman"/>
          <w:szCs w:val="24"/>
        </w:rPr>
        <w:t xml:space="preserve">γιών. Ήσασταν σαφής. Σας ξέρω. Είπατε ότι τα χρήματα δόθηκαν στην </w:t>
      </w:r>
      <w:r>
        <w:rPr>
          <w:rFonts w:eastAsia="Times New Roman" w:cs="Times New Roman"/>
          <w:szCs w:val="24"/>
        </w:rPr>
        <w:t>α</w:t>
      </w:r>
      <w:r>
        <w:rPr>
          <w:rFonts w:eastAsia="Times New Roman" w:cs="Times New Roman"/>
          <w:szCs w:val="24"/>
        </w:rPr>
        <w:t xml:space="preserve">ποκεντρωμένη. Άρα η </w:t>
      </w:r>
      <w:r>
        <w:rPr>
          <w:rFonts w:eastAsia="Times New Roman" w:cs="Times New Roman"/>
          <w:szCs w:val="24"/>
        </w:rPr>
        <w:t>α</w:t>
      </w:r>
      <w:r>
        <w:rPr>
          <w:rFonts w:eastAsia="Times New Roman" w:cs="Times New Roman"/>
          <w:szCs w:val="24"/>
        </w:rPr>
        <w:t xml:space="preserve">ποκεντρωμένη δεν τα έχει εκταμιεύσει. Η εκάστοτε όμως </w:t>
      </w:r>
      <w:r>
        <w:rPr>
          <w:rFonts w:eastAsia="Times New Roman" w:cs="Times New Roman"/>
          <w:szCs w:val="24"/>
        </w:rPr>
        <w:t>α</w:t>
      </w:r>
      <w:r>
        <w:rPr>
          <w:rFonts w:eastAsia="Times New Roman" w:cs="Times New Roman"/>
          <w:szCs w:val="24"/>
        </w:rPr>
        <w:t>ποκεντρωμένη είναι απόλυτα εξαρτώμενη από την εκάστοτε Κυβέρνηση. Διαχρονικά, όχι με εσάς μόνο. Άρα εδώ πρέπει να</w:t>
      </w:r>
      <w:r>
        <w:rPr>
          <w:rFonts w:eastAsia="Times New Roman" w:cs="Times New Roman"/>
          <w:szCs w:val="24"/>
        </w:rPr>
        <w:t xml:space="preserve"> βρούμε μια λύση. </w:t>
      </w:r>
    </w:p>
    <w:p w14:paraId="66065F0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για ένα λεπτό, κύριε </w:t>
      </w:r>
      <w:proofErr w:type="spellStart"/>
      <w:r>
        <w:rPr>
          <w:rFonts w:eastAsia="Times New Roman" w:cs="Times New Roman"/>
          <w:szCs w:val="24"/>
        </w:rPr>
        <w:t>Βαγιωνά</w:t>
      </w:r>
      <w:proofErr w:type="spellEnd"/>
      <w:r>
        <w:rPr>
          <w:rFonts w:eastAsia="Times New Roman" w:cs="Times New Roman"/>
          <w:szCs w:val="24"/>
        </w:rPr>
        <w:t xml:space="preserve">, για να ολοκληρώσει κι ο κ. </w:t>
      </w:r>
      <w:proofErr w:type="spellStart"/>
      <w:r>
        <w:rPr>
          <w:rFonts w:eastAsia="Times New Roman" w:cs="Times New Roman"/>
          <w:szCs w:val="24"/>
        </w:rPr>
        <w:t>Μπαλάφας</w:t>
      </w:r>
      <w:proofErr w:type="spellEnd"/>
      <w:r>
        <w:rPr>
          <w:rFonts w:eastAsia="Times New Roman" w:cs="Times New Roman"/>
          <w:szCs w:val="24"/>
        </w:rPr>
        <w:t>.</w:t>
      </w:r>
    </w:p>
    <w:p w14:paraId="66065F08"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ΓΕΩΡΓΙΟΣ ΒΑΓΙΩΝΑΣ:</w:t>
      </w:r>
      <w:r>
        <w:rPr>
          <w:rFonts w:eastAsia="Times New Roman" w:cs="Times New Roman"/>
          <w:szCs w:val="24"/>
        </w:rPr>
        <w:t xml:space="preserve"> Δεν είπα ποτέ ότι αδράνησαν οι </w:t>
      </w:r>
      <w:r>
        <w:rPr>
          <w:rFonts w:eastAsia="Times New Roman" w:cs="Times New Roman"/>
          <w:szCs w:val="24"/>
        </w:rPr>
        <w:t>Υ</w:t>
      </w:r>
      <w:r>
        <w:rPr>
          <w:rFonts w:eastAsia="Times New Roman" w:cs="Times New Roman"/>
          <w:szCs w:val="24"/>
        </w:rPr>
        <w:t xml:space="preserve">πηρεσίες. </w:t>
      </w:r>
      <w:proofErr w:type="spellStart"/>
      <w:r>
        <w:rPr>
          <w:rFonts w:eastAsia="Times New Roman" w:cs="Times New Roman"/>
          <w:szCs w:val="24"/>
        </w:rPr>
        <w:t>Συνεχάρην</w:t>
      </w:r>
      <w:proofErr w:type="spellEnd"/>
      <w:r>
        <w:rPr>
          <w:rFonts w:eastAsia="Times New Roman" w:cs="Times New Roman"/>
          <w:szCs w:val="24"/>
        </w:rPr>
        <w:t xml:space="preserve"> δημοσίως τις </w:t>
      </w:r>
      <w:r>
        <w:rPr>
          <w:rFonts w:eastAsia="Times New Roman" w:cs="Times New Roman"/>
          <w:szCs w:val="24"/>
        </w:rPr>
        <w:t>Υ</w:t>
      </w:r>
      <w:r>
        <w:rPr>
          <w:rFonts w:eastAsia="Times New Roman" w:cs="Times New Roman"/>
          <w:szCs w:val="24"/>
        </w:rPr>
        <w:t>πηρεσίες. Αν, όμως, είχε τελειώσει ο δρόμος τεσσεράμισι χιλιομ</w:t>
      </w:r>
      <w:r>
        <w:rPr>
          <w:rFonts w:eastAsia="Times New Roman" w:cs="Times New Roman"/>
          <w:szCs w:val="24"/>
        </w:rPr>
        <w:t>έτρων, για λίγα χρήματα, τα δασικά αυτοκίνητα θα πήγαιναν πολύ γρήγορα και</w:t>
      </w:r>
      <w:r>
        <w:rPr>
          <w:rFonts w:eastAsia="Times New Roman" w:cs="Times New Roman"/>
          <w:szCs w:val="24"/>
        </w:rPr>
        <w:t>,</w:t>
      </w:r>
      <w:r>
        <w:rPr>
          <w:rFonts w:eastAsia="Times New Roman" w:cs="Times New Roman"/>
          <w:szCs w:val="24"/>
        </w:rPr>
        <w:t xml:space="preserve"> εκεί που κάηκαν πενήντα στρέμματα</w:t>
      </w:r>
      <w:r>
        <w:rPr>
          <w:rFonts w:eastAsia="Times New Roman" w:cs="Times New Roman"/>
          <w:szCs w:val="24"/>
        </w:rPr>
        <w:t>,</w:t>
      </w:r>
      <w:r>
        <w:rPr>
          <w:rFonts w:eastAsia="Times New Roman" w:cs="Times New Roman"/>
          <w:szCs w:val="24"/>
        </w:rPr>
        <w:t xml:space="preserve"> ίσως να καίγονταν μόνο ένα </w:t>
      </w:r>
      <w:r>
        <w:rPr>
          <w:rFonts w:eastAsia="Times New Roman" w:cs="Times New Roman"/>
          <w:szCs w:val="24"/>
        </w:rPr>
        <w:lastRenderedPageBreak/>
        <w:t>ή δυο. Δεν θα χρειαζόταν η κινητοποίηση. Γι’ αυτό είπα «</w:t>
      </w:r>
      <w:proofErr w:type="spellStart"/>
      <w:r>
        <w:rPr>
          <w:rFonts w:eastAsia="Times New Roman" w:cs="Times New Roman"/>
          <w:szCs w:val="24"/>
        </w:rPr>
        <w:t>προλαμβάνειν</w:t>
      </w:r>
      <w:proofErr w:type="spellEnd"/>
      <w:r>
        <w:rPr>
          <w:rFonts w:eastAsia="Times New Roman" w:cs="Times New Roman"/>
          <w:szCs w:val="24"/>
        </w:rPr>
        <w:t>». Η θεραπεία είναι πολύ δαπανηρή και καμμιά φορά α</w:t>
      </w:r>
      <w:r>
        <w:rPr>
          <w:rFonts w:eastAsia="Times New Roman" w:cs="Times New Roman"/>
          <w:szCs w:val="24"/>
        </w:rPr>
        <w:t>δ</w:t>
      </w:r>
      <w:r>
        <w:rPr>
          <w:rFonts w:eastAsia="Times New Roman" w:cs="Times New Roman"/>
          <w:szCs w:val="24"/>
        </w:rPr>
        <w:t>ύ</w:t>
      </w:r>
      <w:r>
        <w:rPr>
          <w:rFonts w:eastAsia="Times New Roman" w:cs="Times New Roman"/>
          <w:szCs w:val="24"/>
        </w:rPr>
        <w:t>να</w:t>
      </w:r>
      <w:r>
        <w:rPr>
          <w:rFonts w:eastAsia="Times New Roman" w:cs="Times New Roman"/>
          <w:szCs w:val="24"/>
        </w:rPr>
        <w:t xml:space="preserve">τη. </w:t>
      </w:r>
    </w:p>
    <w:p w14:paraId="66065F0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Εγώ δεν στέκομαι στις αρμοδιότητες των Υπουργείων. Εγώ βλέπω συνολικά τη δασοπροστασία. Κουράστηκα </w:t>
      </w:r>
      <w:r>
        <w:rPr>
          <w:rFonts w:eastAsia="Times New Roman" w:cs="Times New Roman"/>
          <w:szCs w:val="24"/>
        </w:rPr>
        <w:t xml:space="preserve">και για τη φύλαξη και για τα παρατηρητήρια, τα οποία έχουν </w:t>
      </w:r>
      <w:r>
        <w:rPr>
          <w:rFonts w:eastAsia="Times New Roman" w:cs="Times New Roman"/>
          <w:szCs w:val="24"/>
        </w:rPr>
        <w:t>Δ</w:t>
      </w:r>
      <w:r>
        <w:rPr>
          <w:rFonts w:eastAsia="Times New Roman" w:cs="Times New Roman"/>
          <w:szCs w:val="24"/>
        </w:rPr>
        <w:t xml:space="preserve">ασικές </w:t>
      </w:r>
      <w:r>
        <w:rPr>
          <w:rFonts w:eastAsia="Times New Roman" w:cs="Times New Roman"/>
          <w:szCs w:val="24"/>
        </w:rPr>
        <w:t>Υ</w:t>
      </w:r>
      <w:r>
        <w:rPr>
          <w:rFonts w:eastAsia="Times New Roman" w:cs="Times New Roman"/>
          <w:szCs w:val="24"/>
        </w:rPr>
        <w:t>πηρεσίες. Το προσωπικό αναγνωρίζω ότι είναι λίγο. Όμως, αυτό με αυτοθυσία και με δικά του λεφτά κάνει και μέχρι εκατό χιλιόμετρα να δει πού βγαίνει φωτιά. Όπου βγαίνει φωτιά</w:t>
      </w:r>
      <w:r>
        <w:rPr>
          <w:rFonts w:eastAsia="Times New Roman" w:cs="Times New Roman"/>
          <w:szCs w:val="24"/>
        </w:rPr>
        <w:t>,</w:t>
      </w:r>
      <w:r>
        <w:rPr>
          <w:rFonts w:eastAsia="Times New Roman" w:cs="Times New Roman"/>
          <w:szCs w:val="24"/>
        </w:rPr>
        <w:t xml:space="preserve"> αμέσως αντιμε</w:t>
      </w:r>
      <w:r>
        <w:rPr>
          <w:rFonts w:eastAsia="Times New Roman" w:cs="Times New Roman"/>
          <w:szCs w:val="24"/>
        </w:rPr>
        <w:t>τωπίζεται.</w:t>
      </w:r>
    </w:p>
    <w:p w14:paraId="66065F0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Ευχαριστώ, έστω και καθυστερημένα, τον κ. Υφυπουργό, γιατί ενεργοποιήθηκε </w:t>
      </w:r>
      <w:r>
        <w:rPr>
          <w:rFonts w:eastAsia="Times New Roman" w:cs="Times New Roman"/>
          <w:szCs w:val="24"/>
        </w:rPr>
        <w:t>με την</w:t>
      </w:r>
      <w:r>
        <w:rPr>
          <w:rFonts w:eastAsia="Times New Roman" w:cs="Times New Roman"/>
          <w:szCs w:val="24"/>
        </w:rPr>
        <w:t xml:space="preserve"> ερώτησή μου.  </w:t>
      </w:r>
    </w:p>
    <w:p w14:paraId="66065F0B"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Ορίστε, κύριε </w:t>
      </w:r>
      <w:proofErr w:type="spellStart"/>
      <w:r>
        <w:rPr>
          <w:rFonts w:eastAsia="Times New Roman" w:cs="Times New Roman"/>
          <w:szCs w:val="24"/>
        </w:rPr>
        <w:t>Μπαλάφα</w:t>
      </w:r>
      <w:proofErr w:type="spellEnd"/>
      <w:r>
        <w:rPr>
          <w:rFonts w:eastAsia="Times New Roman" w:cs="Times New Roman"/>
          <w:szCs w:val="24"/>
        </w:rPr>
        <w:t>. Έχετε τον λόγο συμπληρωματικά.</w:t>
      </w:r>
    </w:p>
    <w:p w14:paraId="66065F0C"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Διοικητικής Ανασυγ</w:t>
      </w:r>
      <w:r>
        <w:rPr>
          <w:rFonts w:eastAsia="Times New Roman" w:cs="Times New Roman"/>
          <w:b/>
          <w:szCs w:val="24"/>
        </w:rPr>
        <w:t xml:space="preserve">κρότησης): </w:t>
      </w:r>
      <w:r>
        <w:rPr>
          <w:rFonts w:eastAsia="Times New Roman" w:cs="Times New Roman"/>
          <w:szCs w:val="24"/>
        </w:rPr>
        <w:t xml:space="preserve">Για ένα λεπτό στην κυριολεξία, κύριε Πρόεδρε, γιατί ήταν ενδιαφέρουσα η συζήτηση. </w:t>
      </w:r>
    </w:p>
    <w:p w14:paraId="66065F0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αναφέρω μια παρατήρηση που προέκυψε από τη μελέτη της ερωτήσεως του κ. </w:t>
      </w:r>
      <w:proofErr w:type="spellStart"/>
      <w:r>
        <w:rPr>
          <w:rFonts w:eastAsia="Times New Roman" w:cs="Times New Roman"/>
          <w:szCs w:val="24"/>
        </w:rPr>
        <w:t>Βαγιωνά</w:t>
      </w:r>
      <w:proofErr w:type="spellEnd"/>
      <w:r>
        <w:rPr>
          <w:rFonts w:eastAsia="Times New Roman" w:cs="Times New Roman"/>
          <w:szCs w:val="24"/>
        </w:rPr>
        <w:t xml:space="preserve"> και από άλλες αντίστοιχες ερωτήσεις</w:t>
      </w:r>
      <w:r>
        <w:rPr>
          <w:rFonts w:eastAsia="Times New Roman" w:cs="Times New Roman"/>
          <w:szCs w:val="24"/>
        </w:rPr>
        <w:t>,</w:t>
      </w:r>
      <w:r>
        <w:rPr>
          <w:rFonts w:eastAsia="Times New Roman" w:cs="Times New Roman"/>
          <w:szCs w:val="24"/>
        </w:rPr>
        <w:t xml:space="preserve"> που αφορούν καταστροφές την περίοδο αυτή. </w:t>
      </w:r>
      <w:r>
        <w:rPr>
          <w:rFonts w:eastAsia="Times New Roman" w:cs="Times New Roman"/>
          <w:szCs w:val="24"/>
        </w:rPr>
        <w:t>Α</w:t>
      </w:r>
      <w:r>
        <w:rPr>
          <w:rFonts w:eastAsia="Times New Roman" w:cs="Times New Roman"/>
          <w:szCs w:val="24"/>
        </w:rPr>
        <w:t xml:space="preserve">ναφέρομαι εδώ και σε Βουλευτές συναδέλφους, οι οποίοι το αντιμετωπίζουν το πρόβλημα. </w:t>
      </w:r>
    </w:p>
    <w:p w14:paraId="66065F0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Πληρώνει το κράτος μας κάθε χρόνο, από τα χρήματα των φορολογουμένων, πάρα πολλά χρήματα για κάλυψη αυτών των αναγκών. Μετά θα μιλήσουμε με τον κ. Κωνσταντινόπουλο για άλ</w:t>
      </w:r>
      <w:r>
        <w:rPr>
          <w:rFonts w:eastAsia="Times New Roman" w:cs="Times New Roman"/>
          <w:szCs w:val="24"/>
        </w:rPr>
        <w:t>λου τύπου καταστροφές</w:t>
      </w:r>
      <w:r>
        <w:rPr>
          <w:rFonts w:eastAsia="Times New Roman" w:cs="Times New Roman"/>
          <w:szCs w:val="24"/>
        </w:rPr>
        <w:t>,</w:t>
      </w:r>
      <w:r>
        <w:rPr>
          <w:rFonts w:eastAsia="Times New Roman" w:cs="Times New Roman"/>
          <w:szCs w:val="24"/>
        </w:rPr>
        <w:t xml:space="preserve"> στην περιοχή της Αρκαδίας. Και σκέφτομαι ότι πρέπει επιτέλους, ακριβώς λόγω της πρόληψης που είπε ο κ. </w:t>
      </w:r>
      <w:proofErr w:type="spellStart"/>
      <w:r>
        <w:rPr>
          <w:rFonts w:eastAsia="Times New Roman" w:cs="Times New Roman"/>
          <w:szCs w:val="24"/>
        </w:rPr>
        <w:t>Βαγιωνάς</w:t>
      </w:r>
      <w:proofErr w:type="spellEnd"/>
      <w:r>
        <w:rPr>
          <w:rFonts w:eastAsia="Times New Roman" w:cs="Times New Roman"/>
          <w:szCs w:val="24"/>
        </w:rPr>
        <w:t>, να προχωρήσουμε σε μεγάλης κλίμακας έργα</w:t>
      </w:r>
      <w:r>
        <w:rPr>
          <w:rFonts w:eastAsia="Times New Roman" w:cs="Times New Roman"/>
          <w:szCs w:val="24"/>
        </w:rPr>
        <w:t>,</w:t>
      </w:r>
      <w:r>
        <w:rPr>
          <w:rFonts w:eastAsia="Times New Roman" w:cs="Times New Roman"/>
          <w:szCs w:val="24"/>
        </w:rPr>
        <w:t xml:space="preserve"> είτε για ζητήματα πλημμυρών είτε για ζητήματα πυρκαγιών, ιδιαίτερα, για να προ</w:t>
      </w:r>
      <w:r>
        <w:rPr>
          <w:rFonts w:eastAsia="Times New Roman" w:cs="Times New Roman"/>
          <w:szCs w:val="24"/>
        </w:rPr>
        <w:t>στατεύσουμε έτσι τους χώρους μας, την πατρίδα μας και να μην επεμβαίνουμε εκ των υστέρων. Ακόμα και το κόστος, πέρα από το οικολογικό κόστος ή τις αρνητικές επιπτώσεις στον τουρισμό ή στη ζωή των κατοίκων, αυτό καθαυτό το κόστος, πραγματικά, θα ήταν μικρότ</w:t>
      </w:r>
      <w:r>
        <w:rPr>
          <w:rFonts w:eastAsia="Times New Roman" w:cs="Times New Roman"/>
          <w:szCs w:val="24"/>
        </w:rPr>
        <w:t xml:space="preserve">ερο. </w:t>
      </w:r>
    </w:p>
    <w:p w14:paraId="66065F0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Μου λένε ότι πολλές φορές οι πυρκαγιές οφείλονται σε μεγάλο βαθμό -γιατί το έψαξα- στους σπινθήρες που βγαίνουν από τις κολώνες υψηλής τάσεως της ΔΕΗ. Αυτό θα μπορούσε να προβλεφθεί και γύρω από κει να κάνουμε μια δουλειά συγκεκριμένη. </w:t>
      </w:r>
    </w:p>
    <w:p w14:paraId="66065F1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Επειδή ακόμα </w:t>
      </w:r>
      <w:r>
        <w:rPr>
          <w:rFonts w:eastAsia="Times New Roman" w:cs="Times New Roman"/>
          <w:szCs w:val="24"/>
        </w:rPr>
        <w:t xml:space="preserve">έχουμε σημαντικό κομμάτι καλοκαιριού και κάθε μέρα βλέπω αν φυσάει ή όχι, κάτι που δημιουργεί πρόσθετους κινδύνους –εσείς τα ζείτε και από πιο κοντά τα ζητήματα αυτά στις περιοχές σας- κάνω μια έκκληση στο Πυροσβεστικό Σώμα, με την τεράστια προσπάθεια που </w:t>
      </w:r>
      <w:r>
        <w:rPr>
          <w:rFonts w:eastAsia="Times New Roman" w:cs="Times New Roman"/>
          <w:szCs w:val="24"/>
        </w:rPr>
        <w:t>κάνει –το είπα και προηγούμενα- στους εθελοντές πυροσβέστες αλλά και στις άλλες ομάδες πρωτοβουλίας συλλογικότητας να δώσουν και αυτόν τον μήνα, που είναι επικίνδυνος μήνας, τον καλύτερο εαυτό τους για να προστατεύσουμε την πατρίδα μας, τα δάση μας, τη χώρ</w:t>
      </w:r>
      <w:r>
        <w:rPr>
          <w:rFonts w:eastAsia="Times New Roman" w:cs="Times New Roman"/>
          <w:szCs w:val="24"/>
        </w:rPr>
        <w:t xml:space="preserve">α μας. </w:t>
      </w:r>
    </w:p>
    <w:p w14:paraId="66065F1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Και τέτοια παραδείγματα εθελοντικής προσφοράς υπάρχουν πάρα πολλά, τα οποία πρέπει να τα εντείνουμε. Είναι μια έκκληση δική μου προς όλους μας να εντείνουμε τις προσπάθειές μας τον δύσκολο αυτόν μήνα. </w:t>
      </w:r>
    </w:p>
    <w:p w14:paraId="66065F1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 κύριε Πρόεδρε.</w:t>
      </w:r>
    </w:p>
    <w:p w14:paraId="66065F13"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w:t>
      </w:r>
      <w:r>
        <w:rPr>
          <w:rFonts w:eastAsia="Times New Roman" w:cs="Times New Roman"/>
          <w:b/>
          <w:szCs w:val="24"/>
        </w:rPr>
        <w:t xml:space="preserve">ήτας Κακλαμάνης): </w:t>
      </w:r>
      <w:r>
        <w:rPr>
          <w:rFonts w:eastAsia="Times New Roman" w:cs="Times New Roman"/>
          <w:szCs w:val="24"/>
        </w:rPr>
        <w:t xml:space="preserve">Επειδή είπα ότι σας ξέρω, μόλις γυρίσετε στο Υπουργείο, δείτε τι γίνεται με την </w:t>
      </w:r>
      <w:r>
        <w:rPr>
          <w:rFonts w:eastAsia="Times New Roman" w:cs="Times New Roman"/>
          <w:szCs w:val="24"/>
        </w:rPr>
        <w:t>α</w:t>
      </w:r>
      <w:r>
        <w:rPr>
          <w:rFonts w:eastAsia="Times New Roman" w:cs="Times New Roman"/>
          <w:szCs w:val="24"/>
        </w:rPr>
        <w:t>ποκεντρωμένη και τα λεφτά που δεν εκταμιεύονται.</w:t>
      </w:r>
    </w:p>
    <w:p w14:paraId="66065F14"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Προχωρούμε στην έκτη με αριθμό 1149/18-7-2016 επίκαιρη ερώτηση πρώτου κύκλου του Βουλευτή Β΄ Αθηνών της Ένωσ</w:t>
      </w:r>
      <w:r>
        <w:rPr>
          <w:rFonts w:eastAsia="Times New Roman" w:cs="Times New Roman"/>
          <w:szCs w:val="24"/>
        </w:rPr>
        <w:t xml:space="preserve">ης Κεντρώων κ. </w:t>
      </w:r>
      <w:r>
        <w:rPr>
          <w:rFonts w:eastAsia="Times New Roman" w:cs="Times New Roman"/>
          <w:bCs/>
          <w:szCs w:val="24"/>
        </w:rPr>
        <w:t xml:space="preserve">Γεωργίου-Δημητρίου Καρρά </w:t>
      </w:r>
      <w:r>
        <w:rPr>
          <w:rFonts w:eastAsia="Times New Roman" w:cs="Times New Roman"/>
          <w:szCs w:val="24"/>
        </w:rPr>
        <w:t xml:space="preserve">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 xml:space="preserve">σχετικά με την μακροχρόνια καθυστέρηση στην ενεργοποίηση διαδικασίας επιβολής και είσπραξης υπέρ των όμορων </w:t>
      </w:r>
      <w:r>
        <w:rPr>
          <w:rFonts w:eastAsia="Times New Roman" w:cs="Times New Roman"/>
          <w:szCs w:val="24"/>
        </w:rPr>
        <w:t>δ</w:t>
      </w:r>
      <w:r>
        <w:rPr>
          <w:rFonts w:eastAsia="Times New Roman" w:cs="Times New Roman"/>
          <w:szCs w:val="24"/>
        </w:rPr>
        <w:t>ήμων, δημοτικού φόρου, που επιβαρύνει την εταιρ</w:t>
      </w:r>
      <w:r>
        <w:rPr>
          <w:rFonts w:eastAsia="Times New Roman" w:cs="Times New Roman"/>
          <w:szCs w:val="24"/>
        </w:rPr>
        <w:t xml:space="preserve">εία </w:t>
      </w:r>
      <w:r>
        <w:rPr>
          <w:rFonts w:eastAsia="Times New Roman" w:cs="Times New Roman"/>
          <w:szCs w:val="24"/>
        </w:rPr>
        <w:t>α</w:t>
      </w:r>
      <w:r>
        <w:rPr>
          <w:rFonts w:eastAsia="Times New Roman" w:cs="Times New Roman"/>
          <w:szCs w:val="24"/>
        </w:rPr>
        <w:t xml:space="preserve">εροδρομίου </w:t>
      </w:r>
      <w:r>
        <w:rPr>
          <w:rFonts w:eastAsia="Times New Roman" w:cs="Times New Roman"/>
          <w:szCs w:val="24"/>
        </w:rPr>
        <w:t>«</w:t>
      </w:r>
      <w:r>
        <w:rPr>
          <w:rFonts w:eastAsia="Times New Roman" w:cs="Times New Roman"/>
          <w:szCs w:val="24"/>
        </w:rPr>
        <w:t>Ελευθέριος Βενιζέλος</w:t>
      </w:r>
      <w:r>
        <w:rPr>
          <w:rFonts w:eastAsia="Times New Roman" w:cs="Times New Roman"/>
          <w:szCs w:val="24"/>
        </w:rPr>
        <w:t>»</w:t>
      </w:r>
      <w:r>
        <w:rPr>
          <w:rFonts w:eastAsia="Times New Roman" w:cs="Times New Roman"/>
          <w:szCs w:val="24"/>
        </w:rPr>
        <w:t>.</w:t>
      </w:r>
    </w:p>
    <w:p w14:paraId="66065F1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Εξαιρετικά ενδιαφέρουσα ερώτηση. </w:t>
      </w:r>
    </w:p>
    <w:p w14:paraId="66065F16"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Ορίστε, κύριε Καρρά, έχετε τον λόγο.</w:t>
      </w:r>
    </w:p>
    <w:p w14:paraId="66065F17"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Ευχαριστώ, κύριε Πρόεδρε. </w:t>
      </w:r>
    </w:p>
    <w:p w14:paraId="66065F18"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Ευχαριστώ, κύριε Υπουργέ, για την παρουσία σας.</w:t>
      </w:r>
    </w:p>
    <w:p w14:paraId="66065F1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δεδομένη η συνταγματική κατοχύρωση της οικονομικής αυτοτέλειας των ΟΤΑ και για τον λόγο αυτό με τον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Κ</w:t>
      </w:r>
      <w:r>
        <w:rPr>
          <w:rFonts w:eastAsia="Times New Roman" w:cs="Times New Roman"/>
          <w:szCs w:val="24"/>
        </w:rPr>
        <w:t xml:space="preserve">ώδικα και ειδικούς νόμους προβλέπονται φόροι, τέλη, εισφορές, επιβαρύνσεις. Όταν, όμως, έχουμε μεγάλα έργα παραχώρησης, όπως είναι το </w:t>
      </w:r>
      <w:r>
        <w:rPr>
          <w:rFonts w:eastAsia="Times New Roman" w:cs="Times New Roman"/>
          <w:szCs w:val="24"/>
        </w:rPr>
        <w:t>α</w:t>
      </w:r>
      <w:r>
        <w:rPr>
          <w:rFonts w:eastAsia="Times New Roman" w:cs="Times New Roman"/>
          <w:szCs w:val="24"/>
        </w:rPr>
        <w:t>εροδρ</w:t>
      </w:r>
      <w:r>
        <w:rPr>
          <w:rFonts w:eastAsia="Times New Roman" w:cs="Times New Roman"/>
          <w:szCs w:val="24"/>
        </w:rPr>
        <w:t xml:space="preserve">όμιο Σπάτων, που κυρώνονται με ειδικό νόμο, λαμβάνονται και ειδικές πρόνοιες και μάλιστα σε μεγάλο </w:t>
      </w:r>
      <w:r>
        <w:rPr>
          <w:rFonts w:eastAsia="Times New Roman" w:cs="Times New Roman"/>
          <w:szCs w:val="24"/>
        </w:rPr>
        <w:t xml:space="preserve">βαθμό </w:t>
      </w:r>
      <w:r>
        <w:rPr>
          <w:rFonts w:eastAsia="Times New Roman" w:cs="Times New Roman"/>
          <w:szCs w:val="24"/>
        </w:rPr>
        <w:t xml:space="preserve">και φοροαπαλλαγές επί δημοτικών και δημοσίων φόρων, υπέρ των </w:t>
      </w:r>
      <w:proofErr w:type="spellStart"/>
      <w:r>
        <w:rPr>
          <w:rFonts w:eastAsia="Times New Roman" w:cs="Times New Roman"/>
          <w:szCs w:val="24"/>
        </w:rPr>
        <w:t>παραχωρησιούχων</w:t>
      </w:r>
      <w:proofErr w:type="spellEnd"/>
      <w:r>
        <w:rPr>
          <w:rFonts w:eastAsia="Times New Roman" w:cs="Times New Roman"/>
          <w:szCs w:val="24"/>
        </w:rPr>
        <w:t xml:space="preserve">. </w:t>
      </w:r>
    </w:p>
    <w:p w14:paraId="66065F1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Στη συγκεκριμένη περίπτωση για το </w:t>
      </w:r>
      <w:r>
        <w:rPr>
          <w:rFonts w:eastAsia="Times New Roman" w:cs="Times New Roman"/>
          <w:szCs w:val="24"/>
        </w:rPr>
        <w:t>α</w:t>
      </w:r>
      <w:r>
        <w:rPr>
          <w:rFonts w:eastAsia="Times New Roman" w:cs="Times New Roman"/>
          <w:szCs w:val="24"/>
        </w:rPr>
        <w:t>εροδρόμιο Σπάτων η σύμβαση, που κυρώθ</w:t>
      </w:r>
      <w:r>
        <w:rPr>
          <w:rFonts w:eastAsia="Times New Roman" w:cs="Times New Roman"/>
          <w:szCs w:val="24"/>
        </w:rPr>
        <w:t xml:space="preserve">ηκε με νόμο, προέβλεπε ότι θα υπάρξει ένας ειδικός φόρος. Δεν είναι ανταποδοτικό τέλος, κατά την άποψή μου, είναι ένας ειδικός φόρος 0,5% επί των ακαθάριστων εσόδων της εταιρείας </w:t>
      </w:r>
      <w:r>
        <w:rPr>
          <w:rFonts w:eastAsia="Times New Roman" w:cs="Times New Roman"/>
          <w:szCs w:val="24"/>
        </w:rPr>
        <w:t>α</w:t>
      </w:r>
      <w:r>
        <w:rPr>
          <w:rFonts w:eastAsia="Times New Roman" w:cs="Times New Roman"/>
          <w:szCs w:val="24"/>
        </w:rPr>
        <w:t>εροδρομίου για το αντίστοιχο έτος, υπέρ των όμορων δήμων. Αυτό έγινε το 1997</w:t>
      </w:r>
      <w:r>
        <w:rPr>
          <w:rFonts w:eastAsia="Times New Roman" w:cs="Times New Roman"/>
          <w:szCs w:val="24"/>
        </w:rPr>
        <w:t>. Ετέθη ένα ζήτημα στη διαδρομή, αν έχουν δικαίωμα οι δήμοι να λαμβάνουν ανταποδοτικά τέλη φωτισμού και καθαριότητας.</w:t>
      </w:r>
    </w:p>
    <w:p w14:paraId="66065F1B" w14:textId="77777777" w:rsidR="00601C95" w:rsidRDefault="00CF2D0A">
      <w:pPr>
        <w:spacing w:after="0" w:line="600" w:lineRule="auto"/>
        <w:ind w:firstLine="709"/>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66065F1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Θα συντομεύσω. Βγήκε μια γνωμοδότηση τ</w:t>
      </w:r>
      <w:r>
        <w:rPr>
          <w:rFonts w:eastAsia="Times New Roman" w:cs="Times New Roman"/>
          <w:szCs w:val="24"/>
        </w:rPr>
        <w:t>ο 2001 και είπε ότι δεν δικαιούνται τέλη καθαριότητας και φωτισμού. Μένει σε εκκρεμότητα το ζήτημα. Έρχεται το 2008 και βγαίνει ένας περίεργος νόμος ο οποίος λέει «για την επιβολή και τη διαδικασία είσπραξης αυτού του ειδικού φόρου υπέρ των όμορων δήμων θα</w:t>
      </w:r>
      <w:r>
        <w:rPr>
          <w:rFonts w:eastAsia="Times New Roman" w:cs="Times New Roman"/>
          <w:szCs w:val="24"/>
        </w:rPr>
        <w:t xml:space="preserve"> εκδοθεί μια ΚΥΑ» η οποία δεν έχει εκδοθεί ακόμα μέχρι σήμερα. Η ΚΥΑ αυτή –θα μου επιτρέψετε τον σχολιασμό- ήταν και εκ του πονηρού, να απαλλάξει ίσως το αεροδρόμιο από υποχρεώσεις για τον προηγούμενο χρόνο. Διότι, αφού λέει ο νόμος ότι πρέπει να υπάρχει δ</w:t>
      </w:r>
      <w:r>
        <w:rPr>
          <w:rFonts w:eastAsia="Times New Roman" w:cs="Times New Roman"/>
          <w:szCs w:val="24"/>
        </w:rPr>
        <w:t>ιαδικασία που θα καθορίζει τον τρόπο βεβαίωσης και είσπραξης, δεν μπορούσαν να κινηθούν και αφαιρέθηκε από τους δήμους με αρμοδιότητα από τον Δημοτικό Κώδικα με αυτόν τον τρόπο.</w:t>
      </w:r>
    </w:p>
    <w:p w14:paraId="66065F1D" w14:textId="77777777" w:rsidR="00601C95" w:rsidRDefault="00CF2D0A">
      <w:pPr>
        <w:spacing w:after="0" w:line="600" w:lineRule="auto"/>
        <w:ind w:firstLine="720"/>
        <w:jc w:val="both"/>
        <w:rPr>
          <w:rFonts w:eastAsia="Times New Roman"/>
          <w:szCs w:val="24"/>
        </w:rPr>
      </w:pPr>
      <w:r>
        <w:rPr>
          <w:rFonts w:eastAsia="Times New Roman"/>
          <w:szCs w:val="24"/>
        </w:rPr>
        <w:t>Λοιπόν, από το 2008 μέχρι το 2016 δεν έχει βγει αυτή η ΚΥΑ, δεν έχουν εισπράξε</w:t>
      </w:r>
      <w:r>
        <w:rPr>
          <w:rFonts w:eastAsia="Times New Roman"/>
          <w:szCs w:val="24"/>
        </w:rPr>
        <w:t xml:space="preserve">ι τον ειδικό φόρο οι όμοροι δήμοι από το αεροδρόμιο. </w:t>
      </w:r>
    </w:p>
    <w:p w14:paraId="66065F1E" w14:textId="77777777" w:rsidR="00601C95" w:rsidRDefault="00CF2D0A">
      <w:pPr>
        <w:spacing w:after="0" w:line="600" w:lineRule="auto"/>
        <w:ind w:firstLine="720"/>
        <w:jc w:val="both"/>
        <w:rPr>
          <w:rFonts w:eastAsia="Times New Roman"/>
          <w:szCs w:val="24"/>
        </w:rPr>
      </w:pPr>
      <w:r>
        <w:rPr>
          <w:rFonts w:eastAsia="Times New Roman"/>
          <w:szCs w:val="24"/>
        </w:rPr>
        <w:t xml:space="preserve">Θα προλάβω, κύριε </w:t>
      </w:r>
      <w:proofErr w:type="spellStart"/>
      <w:r>
        <w:rPr>
          <w:rFonts w:eastAsia="Times New Roman"/>
          <w:szCs w:val="24"/>
        </w:rPr>
        <w:t>Μπαλάφα</w:t>
      </w:r>
      <w:proofErr w:type="spellEnd"/>
      <w:r>
        <w:rPr>
          <w:rFonts w:eastAsia="Times New Roman"/>
          <w:szCs w:val="24"/>
        </w:rPr>
        <w:t>, αν έχετε την καλοσύνη, και θα το πάρω από τη δευτερολογία μου.</w:t>
      </w:r>
    </w:p>
    <w:p w14:paraId="66065F1F" w14:textId="77777777" w:rsidR="00601C95" w:rsidRDefault="00CF2D0A">
      <w:pPr>
        <w:spacing w:after="0" w:line="600" w:lineRule="auto"/>
        <w:ind w:firstLine="720"/>
        <w:jc w:val="both"/>
        <w:rPr>
          <w:rFonts w:eastAsia="Times New Roman"/>
          <w:szCs w:val="24"/>
        </w:rPr>
      </w:pPr>
      <w:r>
        <w:rPr>
          <w:rFonts w:eastAsia="Times New Roman"/>
          <w:b/>
          <w:bCs/>
          <w:szCs w:val="24"/>
        </w:rPr>
        <w:lastRenderedPageBreak/>
        <w:t xml:space="preserve">ΠΡΟΕΔΡΕΥΩΝ (Νικήτας Κακλαμάνης): </w:t>
      </w:r>
      <w:r>
        <w:rPr>
          <w:rFonts w:eastAsia="Times New Roman"/>
          <w:szCs w:val="24"/>
        </w:rPr>
        <w:t>Αυτό δεν ισχύει σαν διαδικασία, αλλά επειδή είναι ενδιαφέρουσα η ερώτηση και εί</w:t>
      </w:r>
      <w:r>
        <w:rPr>
          <w:rFonts w:eastAsia="Times New Roman"/>
          <w:szCs w:val="24"/>
        </w:rPr>
        <w:t>ναι και η τελευταία μέρα, είμαι λίγο πιο ελαστικός.</w:t>
      </w:r>
    </w:p>
    <w:p w14:paraId="66065F20" w14:textId="77777777" w:rsidR="00601C95" w:rsidRDefault="00CF2D0A">
      <w:pPr>
        <w:spacing w:after="0" w:line="600" w:lineRule="auto"/>
        <w:ind w:firstLine="720"/>
        <w:jc w:val="both"/>
        <w:rPr>
          <w:rFonts w:eastAsia="Times New Roman"/>
          <w:bCs/>
          <w:szCs w:val="24"/>
        </w:rPr>
      </w:pPr>
      <w:r>
        <w:rPr>
          <w:rFonts w:eastAsia="Times New Roman"/>
          <w:b/>
          <w:bCs/>
          <w:szCs w:val="24"/>
        </w:rPr>
        <w:t xml:space="preserve">ΓΕΩΡΓΙΟΣ-ΔΗΜΗΤΡΙΟΣ ΚΑΡΡΑΣ: </w:t>
      </w:r>
      <w:r>
        <w:rPr>
          <w:rFonts w:eastAsia="Times New Roman"/>
          <w:bCs/>
          <w:szCs w:val="24"/>
        </w:rPr>
        <w:t>Αν μου πείτε τώρα ότι εισπράττουν δημοτικούς φόρους το 2% ή το 0,5% από τα καταστήματα που λειτουργούν μέσα στο αεροδρόμιο, είναι κάτι διαφορετικό από το ειδικό τέλος που βαρύνε</w:t>
      </w:r>
      <w:r>
        <w:rPr>
          <w:rFonts w:eastAsia="Times New Roman"/>
          <w:bCs/>
          <w:szCs w:val="24"/>
        </w:rPr>
        <w:t>ι την εταιρεία αεροδρομίου, την εταιρεία λειτουργίας.</w:t>
      </w:r>
    </w:p>
    <w:p w14:paraId="66065F21" w14:textId="77777777" w:rsidR="00601C95" w:rsidRDefault="00CF2D0A">
      <w:pPr>
        <w:spacing w:after="0" w:line="600" w:lineRule="auto"/>
        <w:ind w:firstLine="720"/>
        <w:jc w:val="both"/>
        <w:rPr>
          <w:rFonts w:eastAsia="Times New Roman"/>
          <w:bCs/>
          <w:szCs w:val="24"/>
        </w:rPr>
      </w:pPr>
      <w:r>
        <w:rPr>
          <w:rFonts w:eastAsia="Times New Roman"/>
          <w:bCs/>
          <w:szCs w:val="24"/>
        </w:rPr>
        <w:t>Έθεσα, λοιπόν, τα ερωτήματα: Γιατί μέχρι σήμερα δεν έχει εκδοθεί η ΚΥΑ και πώς θα προστατευθεί η περιουσία των δήμων, αφού η καθυστέρηση της ΚΥΑ οδηγεί στην πενταετή παραγραφή προηγουμένων χρήσεων του φ</w:t>
      </w:r>
      <w:r>
        <w:rPr>
          <w:rFonts w:eastAsia="Times New Roman"/>
          <w:bCs/>
          <w:szCs w:val="24"/>
        </w:rPr>
        <w:t>όρου σύμφωνα με τους ισχύοντες νόμους;</w:t>
      </w:r>
    </w:p>
    <w:p w14:paraId="66065F22" w14:textId="77777777" w:rsidR="00601C95" w:rsidRDefault="00CF2D0A">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Ωραία, κύριε Καρρά.</w:t>
      </w:r>
    </w:p>
    <w:p w14:paraId="66065F23" w14:textId="77777777" w:rsidR="00601C95" w:rsidRDefault="00CF2D0A">
      <w:pPr>
        <w:spacing w:after="0" w:line="600" w:lineRule="auto"/>
        <w:ind w:firstLine="720"/>
        <w:jc w:val="both"/>
        <w:rPr>
          <w:rFonts w:eastAsia="Times New Roman"/>
          <w:szCs w:val="24"/>
        </w:rPr>
      </w:pPr>
      <w:r>
        <w:rPr>
          <w:rFonts w:eastAsia="Times New Roman"/>
          <w:szCs w:val="24"/>
        </w:rPr>
        <w:t xml:space="preserve">Ορίστε, κύριε </w:t>
      </w:r>
      <w:proofErr w:type="spellStart"/>
      <w:r>
        <w:rPr>
          <w:rFonts w:eastAsia="Times New Roman"/>
          <w:szCs w:val="24"/>
        </w:rPr>
        <w:t>Μπαλάφα</w:t>
      </w:r>
      <w:proofErr w:type="spellEnd"/>
      <w:r>
        <w:rPr>
          <w:rFonts w:eastAsia="Times New Roman"/>
          <w:szCs w:val="24"/>
        </w:rPr>
        <w:t>, έχετε τον λόγο.</w:t>
      </w:r>
    </w:p>
    <w:p w14:paraId="66065F24" w14:textId="77777777" w:rsidR="00601C95" w:rsidRDefault="00CF2D0A">
      <w:pPr>
        <w:spacing w:after="0" w:line="600" w:lineRule="auto"/>
        <w:ind w:firstLine="720"/>
        <w:jc w:val="both"/>
        <w:rPr>
          <w:rFonts w:eastAsia="Times New Roman"/>
          <w:bCs/>
          <w:szCs w:val="24"/>
        </w:rPr>
      </w:pPr>
      <w:r>
        <w:rPr>
          <w:rFonts w:eastAsia="Times New Roman"/>
          <w:b/>
          <w:szCs w:val="24"/>
        </w:rPr>
        <w:lastRenderedPageBreak/>
        <w:t>ΙΩΑΝΝΗΣ ΜΠΑΛΑΦΑΣ (Υφυπουργός</w:t>
      </w:r>
      <w:r>
        <w:rPr>
          <w:rFonts w:eastAsia="Times New Roman"/>
          <w:b/>
          <w:bCs/>
          <w:szCs w:val="24"/>
        </w:rPr>
        <w:t xml:space="preserve"> Εσωτερικών και Διοικητικής Ανασυγκρότησης): </w:t>
      </w:r>
      <w:r>
        <w:rPr>
          <w:rFonts w:eastAsia="Times New Roman"/>
          <w:bCs/>
          <w:szCs w:val="24"/>
        </w:rPr>
        <w:t xml:space="preserve">Ο κ. Καρράς και στην ερώτησή του, όπως την </w:t>
      </w:r>
      <w:r>
        <w:rPr>
          <w:rFonts w:eastAsia="Times New Roman"/>
          <w:bCs/>
          <w:szCs w:val="24"/>
        </w:rPr>
        <w:t>διατυπώνει γραπτά, αλλά και στη σημερινή παρουσίαση με μια νομική επάρκεια έθεσε το ζήτημα. Δεν ξέρω αν είναι νομικός ο κ. Καρράς.</w:t>
      </w:r>
    </w:p>
    <w:p w14:paraId="66065F25" w14:textId="77777777" w:rsidR="00601C95" w:rsidRDefault="00CF2D0A">
      <w:pPr>
        <w:spacing w:after="0" w:line="600" w:lineRule="auto"/>
        <w:ind w:firstLine="720"/>
        <w:jc w:val="both"/>
        <w:rPr>
          <w:rFonts w:eastAsia="Times New Roman"/>
          <w:b/>
          <w:bCs/>
          <w:szCs w:val="24"/>
        </w:rPr>
      </w:pPr>
      <w:r>
        <w:rPr>
          <w:rFonts w:eastAsia="Times New Roman"/>
          <w:b/>
          <w:bCs/>
          <w:szCs w:val="24"/>
        </w:rPr>
        <w:t xml:space="preserve">ΓΕΩΡΓΙΟΣ-ΔΗΜΗΤΡΙΟΣ ΚΑΡΡΑΣ: </w:t>
      </w:r>
      <w:r>
        <w:rPr>
          <w:rFonts w:eastAsia="Times New Roman"/>
          <w:bCs/>
          <w:szCs w:val="24"/>
        </w:rPr>
        <w:t>Είμαι.</w:t>
      </w:r>
    </w:p>
    <w:p w14:paraId="66065F26" w14:textId="77777777" w:rsidR="00601C95" w:rsidRDefault="00CF2D0A">
      <w:pPr>
        <w:spacing w:after="0"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Επί σαράντα δύο χρόνια μάχιμος δικηγόρος.</w:t>
      </w:r>
    </w:p>
    <w:p w14:paraId="66065F27" w14:textId="77777777" w:rsidR="00601C95" w:rsidRDefault="00CF2D0A">
      <w:pPr>
        <w:spacing w:after="0" w:line="600" w:lineRule="auto"/>
        <w:ind w:firstLine="720"/>
        <w:jc w:val="both"/>
        <w:rPr>
          <w:rFonts w:eastAsia="Times New Roman"/>
          <w:b/>
          <w:bCs/>
          <w:szCs w:val="24"/>
        </w:rPr>
      </w:pPr>
      <w:r>
        <w:rPr>
          <w:rFonts w:eastAsia="Times New Roman"/>
          <w:b/>
          <w:szCs w:val="24"/>
        </w:rPr>
        <w:t>ΙΩΑΝΝΗΣ ΜΠΑΛΑΦΑΣ</w:t>
      </w:r>
      <w:r>
        <w:rPr>
          <w:rFonts w:eastAsia="Times New Roman"/>
          <w:b/>
          <w:szCs w:val="24"/>
        </w:rPr>
        <w:t xml:space="preserve"> (Υφυπουργός</w:t>
      </w:r>
      <w:r>
        <w:rPr>
          <w:rFonts w:eastAsia="Times New Roman"/>
          <w:b/>
          <w:bCs/>
          <w:szCs w:val="24"/>
        </w:rPr>
        <w:t xml:space="preserve"> Εσωτερικών και Διοικητικής Ανασυγκρότησης): </w:t>
      </w:r>
      <w:r>
        <w:rPr>
          <w:rFonts w:eastAsia="Times New Roman"/>
          <w:bCs/>
          <w:szCs w:val="24"/>
        </w:rPr>
        <w:t>Άρα</w:t>
      </w:r>
      <w:r>
        <w:rPr>
          <w:rFonts w:eastAsia="Times New Roman"/>
          <w:bCs/>
          <w:szCs w:val="24"/>
        </w:rPr>
        <w:t xml:space="preserve"> </w:t>
      </w:r>
      <w:r>
        <w:rPr>
          <w:rFonts w:eastAsia="Times New Roman"/>
          <w:bCs/>
          <w:szCs w:val="24"/>
        </w:rPr>
        <w:t>καλά υπέθεσα.</w:t>
      </w:r>
      <w:r>
        <w:rPr>
          <w:rFonts w:eastAsia="Times New Roman"/>
          <w:b/>
          <w:bCs/>
          <w:szCs w:val="24"/>
        </w:rPr>
        <w:t xml:space="preserve"> </w:t>
      </w:r>
    </w:p>
    <w:p w14:paraId="66065F28" w14:textId="77777777" w:rsidR="00601C95" w:rsidRDefault="00CF2D0A">
      <w:pPr>
        <w:spacing w:after="0" w:line="600" w:lineRule="auto"/>
        <w:ind w:firstLine="720"/>
        <w:jc w:val="both"/>
        <w:rPr>
          <w:rFonts w:eastAsia="Times New Roman"/>
          <w:bCs/>
          <w:szCs w:val="24"/>
        </w:rPr>
      </w:pPr>
      <w:r>
        <w:rPr>
          <w:rFonts w:eastAsia="Times New Roman"/>
          <w:bCs/>
          <w:szCs w:val="24"/>
        </w:rPr>
        <w:t>Εγώ, επειδή δεν είμαι νομικός, είμαι μηχανικός, θα το θέσω λίγο πιο πρακτικά, γιατί πραγματικά πρέπει να αναζητήσουμε -αυτό είναι το ζητούμενο, ούτε ο κ. Καρράς, ούτε εγώ έχουμε κα</w:t>
      </w:r>
      <w:r>
        <w:rPr>
          <w:rFonts w:eastAsia="Times New Roman"/>
          <w:bCs/>
          <w:szCs w:val="24"/>
        </w:rPr>
        <w:t>μ</w:t>
      </w:r>
      <w:r>
        <w:rPr>
          <w:rFonts w:eastAsia="Times New Roman"/>
          <w:bCs/>
          <w:szCs w:val="24"/>
        </w:rPr>
        <w:t>μία διάθεση να προκαλέσουμε εντυπώσεις- αν μπορούμε το ζήτημα αυτό να το πάμε ένα βήμα πιο μπροστά. Συμφωνώ απόλυτα. Ξέρω πολύ καλά τις προθέσεις σας και των άλλων συναδέλφων.</w:t>
      </w:r>
    </w:p>
    <w:p w14:paraId="66065F29" w14:textId="77777777" w:rsidR="00601C95" w:rsidRDefault="00CF2D0A">
      <w:pPr>
        <w:spacing w:after="0" w:line="600" w:lineRule="auto"/>
        <w:ind w:firstLine="720"/>
        <w:jc w:val="both"/>
        <w:rPr>
          <w:rFonts w:eastAsia="Times New Roman"/>
          <w:bCs/>
          <w:szCs w:val="24"/>
        </w:rPr>
      </w:pPr>
      <w:r>
        <w:rPr>
          <w:rFonts w:eastAsia="Times New Roman"/>
          <w:bCs/>
          <w:szCs w:val="24"/>
        </w:rPr>
        <w:lastRenderedPageBreak/>
        <w:t xml:space="preserve">Υπεγράφη αυτή η σύμβαση το 1997. Δεν ξέρω αν ήταν από το Υπουργείο Οικονομικών </w:t>
      </w:r>
      <w:r>
        <w:rPr>
          <w:rFonts w:eastAsia="Times New Roman"/>
          <w:bCs/>
          <w:szCs w:val="24"/>
        </w:rPr>
        <w:t>και το Υπουργείο Υποδομών. Τι έλεγε αυτή η σύμβαση; Δεν έλεγε ότι θα πληρώνει το αεροδρόμιο αυτόν τον φόρο. Δεν έλεγε αυτό. Έλεγε ότι «βάζω ένα όριο, μια οροφή 0,5% των ακαθαρίστων εσόδων ετησίως και αυτά που θα παίρνουν οι όμοροι δήμοι, τότε ήταν κοινότητ</w:t>
      </w:r>
      <w:r>
        <w:rPr>
          <w:rFonts w:eastAsia="Times New Roman"/>
          <w:bCs/>
          <w:szCs w:val="24"/>
        </w:rPr>
        <w:t>ες, δεν θα υπερβαίνουν αυτό το ποσό». Αυτό έλεγε η σύμβαση.</w:t>
      </w:r>
    </w:p>
    <w:p w14:paraId="66065F2A" w14:textId="77777777" w:rsidR="00601C95" w:rsidRDefault="00CF2D0A">
      <w:pPr>
        <w:spacing w:after="0" w:line="600" w:lineRule="auto"/>
        <w:ind w:firstLine="720"/>
        <w:jc w:val="both"/>
        <w:rPr>
          <w:rFonts w:eastAsia="Times New Roman"/>
          <w:bCs/>
          <w:szCs w:val="24"/>
        </w:rPr>
      </w:pPr>
      <w:r>
        <w:rPr>
          <w:rFonts w:eastAsia="Times New Roman"/>
          <w:bCs/>
          <w:szCs w:val="24"/>
        </w:rPr>
        <w:t>Όπως πολύ σωστά είπατε, από το 2001 που άρχισε η λειτουργία του -αν δεν κάνω λάθος- μέχρι το 2008, δεν σημαίνει ότι επειδή δεν εισέπρατταν κατ’ εσάς το 0,5%, δεν εισέπρατταν τίποτα. Είναι λάθος αυ</w:t>
      </w:r>
      <w:r>
        <w:rPr>
          <w:rFonts w:eastAsia="Times New Roman"/>
          <w:bCs/>
          <w:szCs w:val="24"/>
        </w:rPr>
        <w:t>τό. Εισέπρατταν φόρους και τέλη και άλλες επιβαρύνσεις του αεροδρομίου προς τους δήμους, των οποίων το</w:t>
      </w:r>
      <w:r>
        <w:rPr>
          <w:rFonts w:eastAsia="Times New Roman"/>
          <w:b/>
          <w:szCs w:val="24"/>
        </w:rPr>
        <w:t xml:space="preserve"> </w:t>
      </w:r>
      <w:r>
        <w:rPr>
          <w:rFonts w:eastAsia="Times New Roman"/>
          <w:bCs/>
          <w:szCs w:val="24"/>
        </w:rPr>
        <w:t>συνολικό ποσό αθροιζόμενο, δεν είμαι απόλυτος, αλλά έχω την εντύπωση ότι ορισμένες φορές υπερέβαινε την οροφή του 0,5%.</w:t>
      </w:r>
    </w:p>
    <w:p w14:paraId="66065F2B" w14:textId="77777777" w:rsidR="00601C95" w:rsidRDefault="00CF2D0A">
      <w:pPr>
        <w:spacing w:after="0" w:line="600" w:lineRule="auto"/>
        <w:ind w:firstLine="720"/>
        <w:jc w:val="both"/>
        <w:rPr>
          <w:rFonts w:eastAsia="Times New Roman"/>
          <w:bCs/>
          <w:szCs w:val="24"/>
        </w:rPr>
      </w:pPr>
      <w:r>
        <w:rPr>
          <w:rFonts w:eastAsia="Times New Roman"/>
          <w:bCs/>
          <w:szCs w:val="24"/>
        </w:rPr>
        <w:lastRenderedPageBreak/>
        <w:t>Δεν ίσχυε δηλαδή με αυτή την έννο</w:t>
      </w:r>
      <w:r>
        <w:rPr>
          <w:rFonts w:eastAsia="Times New Roman"/>
          <w:bCs/>
          <w:szCs w:val="24"/>
        </w:rPr>
        <w:t>ια το 0,5% που είχε κάνει η σύμβαση και εφαρμόζοντας ισχύουσες διατάξεις νομικές έπαιρναν χρήματα. Επιβαρ</w:t>
      </w:r>
      <w:r>
        <w:rPr>
          <w:rFonts w:eastAsia="Times New Roman"/>
          <w:bCs/>
          <w:szCs w:val="24"/>
        </w:rPr>
        <w:t>υ</w:t>
      </w:r>
      <w:r>
        <w:rPr>
          <w:rFonts w:eastAsia="Times New Roman"/>
          <w:bCs/>
          <w:szCs w:val="24"/>
        </w:rPr>
        <w:t>ν</w:t>
      </w:r>
      <w:r>
        <w:rPr>
          <w:rFonts w:eastAsia="Times New Roman"/>
          <w:bCs/>
          <w:szCs w:val="24"/>
        </w:rPr>
        <w:t>ό</w:t>
      </w:r>
      <w:r>
        <w:rPr>
          <w:rFonts w:eastAsia="Times New Roman"/>
          <w:bCs/>
          <w:szCs w:val="24"/>
        </w:rPr>
        <w:t>ταν το αεροδρόμιο δηλαδή. Δεν έχω κα</w:t>
      </w:r>
      <w:r>
        <w:rPr>
          <w:rFonts w:eastAsia="Times New Roman"/>
          <w:bCs/>
          <w:szCs w:val="24"/>
        </w:rPr>
        <w:t>μ</w:t>
      </w:r>
      <w:r>
        <w:rPr>
          <w:rFonts w:eastAsia="Times New Roman"/>
          <w:bCs/>
          <w:szCs w:val="24"/>
        </w:rPr>
        <w:t xml:space="preserve">μία διάθεση να βγάλω λάδι το αεροδρόμιο, αλλά πρέπει να πούμε τα πράγματα όπως είναι. </w:t>
      </w:r>
    </w:p>
    <w:p w14:paraId="66065F2C" w14:textId="77777777" w:rsidR="00601C95" w:rsidRDefault="00CF2D0A">
      <w:pPr>
        <w:spacing w:after="0" w:line="600" w:lineRule="auto"/>
        <w:ind w:firstLine="720"/>
        <w:jc w:val="both"/>
        <w:rPr>
          <w:rFonts w:eastAsia="Times New Roman"/>
          <w:bCs/>
          <w:szCs w:val="24"/>
        </w:rPr>
      </w:pPr>
      <w:r>
        <w:rPr>
          <w:rFonts w:eastAsia="Times New Roman"/>
          <w:bCs/>
          <w:szCs w:val="24"/>
        </w:rPr>
        <w:t>Παραδείγματος χάρ</w:t>
      </w:r>
      <w:r>
        <w:rPr>
          <w:rFonts w:eastAsia="Times New Roman"/>
          <w:bCs/>
          <w:szCs w:val="24"/>
        </w:rPr>
        <w:t>ιν</w:t>
      </w:r>
      <w:r>
        <w:rPr>
          <w:rFonts w:eastAsia="Times New Roman"/>
          <w:bCs/>
          <w:szCs w:val="24"/>
        </w:rPr>
        <w:t>, μέσ</w:t>
      </w:r>
      <w:r>
        <w:rPr>
          <w:rFonts w:eastAsia="Times New Roman"/>
          <w:bCs/>
          <w:szCs w:val="24"/>
        </w:rPr>
        <w:t xml:space="preserve">ω της ΔΕΗ -είδα τους λογαριασμούς δηλαδή- οι δήμοι παίρνουν όχι ευκαταφρόνητα ποσά για τον ηλεκτροφωτισμό, το ρεύμα που η ΔΕΗ παρέχει στο αεροδρόμιο, επιβαρύνεται το αεροδρόμιο και στη συνέχεια ένα ποσοστό φόρου </w:t>
      </w:r>
      <w:r>
        <w:rPr>
          <w:rFonts w:eastAsia="Times New Roman"/>
          <w:bCs/>
          <w:szCs w:val="24"/>
        </w:rPr>
        <w:t>-</w:t>
      </w:r>
      <w:r>
        <w:rPr>
          <w:rFonts w:eastAsia="Times New Roman"/>
          <w:bCs/>
          <w:szCs w:val="24"/>
        </w:rPr>
        <w:t>με βάση αυτό το ποσό της ηλεκτρικής ενέργει</w:t>
      </w:r>
      <w:r>
        <w:rPr>
          <w:rFonts w:eastAsia="Times New Roman"/>
          <w:bCs/>
          <w:szCs w:val="24"/>
        </w:rPr>
        <w:t>ας που δίνει</w:t>
      </w:r>
      <w:r>
        <w:rPr>
          <w:rFonts w:eastAsia="Times New Roman"/>
          <w:bCs/>
          <w:szCs w:val="24"/>
        </w:rPr>
        <w:t xml:space="preserve">- </w:t>
      </w:r>
      <w:r>
        <w:rPr>
          <w:rFonts w:eastAsia="Times New Roman"/>
          <w:bCs/>
          <w:szCs w:val="24"/>
        </w:rPr>
        <w:t>πάει στους δήμους.</w:t>
      </w:r>
    </w:p>
    <w:p w14:paraId="66065F2D" w14:textId="77777777" w:rsidR="00601C95" w:rsidRDefault="00CF2D0A">
      <w:pPr>
        <w:spacing w:after="0" w:line="600" w:lineRule="auto"/>
        <w:ind w:firstLine="720"/>
        <w:jc w:val="both"/>
        <w:rPr>
          <w:rFonts w:eastAsia="Times New Roman"/>
          <w:bCs/>
          <w:szCs w:val="24"/>
        </w:rPr>
      </w:pPr>
      <w:r>
        <w:rPr>
          <w:rFonts w:eastAsia="Times New Roman"/>
          <w:bCs/>
          <w:szCs w:val="24"/>
        </w:rPr>
        <w:t xml:space="preserve">Το 2008, όπως είπατε, προέκυψε ο ν.3631/08, αμφιβόλων πραγματικά προθέσεων -συμφωνώ απόλυτα- που έλεγε ότι χρειάζεται </w:t>
      </w:r>
      <w:r>
        <w:rPr>
          <w:rFonts w:eastAsia="Times New Roman"/>
          <w:bCs/>
          <w:szCs w:val="24"/>
        </w:rPr>
        <w:t>κ</w:t>
      </w:r>
      <w:r>
        <w:rPr>
          <w:rFonts w:eastAsia="Times New Roman"/>
          <w:bCs/>
          <w:szCs w:val="24"/>
        </w:rPr>
        <w:t xml:space="preserve">οινή </w:t>
      </w:r>
      <w:r>
        <w:rPr>
          <w:rFonts w:eastAsia="Times New Roman"/>
          <w:bCs/>
          <w:szCs w:val="24"/>
        </w:rPr>
        <w:t>υ</w:t>
      </w:r>
      <w:r>
        <w:rPr>
          <w:rFonts w:eastAsia="Times New Roman"/>
          <w:bCs/>
          <w:szCs w:val="24"/>
        </w:rPr>
        <w:t xml:space="preserve">πουργική </w:t>
      </w:r>
      <w:r>
        <w:rPr>
          <w:rFonts w:eastAsia="Times New Roman"/>
          <w:bCs/>
          <w:szCs w:val="24"/>
        </w:rPr>
        <w:t>α</w:t>
      </w:r>
      <w:r>
        <w:rPr>
          <w:rFonts w:eastAsia="Times New Roman"/>
          <w:bCs/>
          <w:szCs w:val="24"/>
        </w:rPr>
        <w:t>πόφαση για τη διαδικασία, δηλαδή για τον καθορισμό διαδικασίας επιβολής και είσπραξης τω</w:t>
      </w:r>
      <w:r>
        <w:rPr>
          <w:rFonts w:eastAsia="Times New Roman"/>
          <w:bCs/>
          <w:szCs w:val="24"/>
        </w:rPr>
        <w:t>ν προσόδων των δήμων.</w:t>
      </w:r>
    </w:p>
    <w:p w14:paraId="66065F2E" w14:textId="77777777" w:rsidR="00601C95" w:rsidRDefault="00CF2D0A">
      <w:pPr>
        <w:spacing w:after="0" w:line="600" w:lineRule="auto"/>
        <w:ind w:firstLine="720"/>
        <w:jc w:val="both"/>
        <w:rPr>
          <w:rFonts w:eastAsia="Times New Roman"/>
          <w:bCs/>
          <w:szCs w:val="24"/>
        </w:rPr>
      </w:pPr>
      <w:r>
        <w:rPr>
          <w:rFonts w:eastAsia="Times New Roman"/>
          <w:bCs/>
          <w:szCs w:val="24"/>
        </w:rPr>
        <w:lastRenderedPageBreak/>
        <w:t>Θα ήθελα να κάνω εδώ μια παρένθεση, κύριε Καρρά, με μια επιφύλαξη φυσικά, γιατί εμπεριέχει ένα στοιχείο εκτιμήσεως. Οι δήμοι δεν δείχνουν να ενδιαφέρονται -δεν λέω καθόλου- στον βαθμό που θα έπρεπε να ενδιαφέρονται εάν δεν εισέπρατταν</w:t>
      </w:r>
      <w:r>
        <w:rPr>
          <w:rFonts w:eastAsia="Times New Roman"/>
          <w:bCs/>
          <w:szCs w:val="24"/>
        </w:rPr>
        <w:t xml:space="preserve"> τίποτα ουσιαστικά. Αυτό είναι προς διερεύνηση.</w:t>
      </w:r>
    </w:p>
    <w:p w14:paraId="66065F2F" w14:textId="77777777" w:rsidR="00601C95" w:rsidRDefault="00CF2D0A">
      <w:pPr>
        <w:spacing w:after="0" w:line="600" w:lineRule="auto"/>
        <w:ind w:firstLine="720"/>
        <w:jc w:val="both"/>
        <w:rPr>
          <w:rFonts w:eastAsia="Times New Roman"/>
          <w:b/>
          <w:szCs w:val="24"/>
        </w:rPr>
      </w:pPr>
      <w:r>
        <w:rPr>
          <w:rFonts w:eastAsia="Times New Roman"/>
          <w:bCs/>
          <w:szCs w:val="24"/>
        </w:rPr>
        <w:t xml:space="preserve">Διαιωνίζεται, λοιπόν, αυτή η κατάσταση που προανέφερα, όπως είπατε, από το 2008 μέχρι σήμερα, οπότε οι δήμοι παρεμβαίνουν και τι λένε; Θέλουν να βγει η </w:t>
      </w:r>
      <w:r>
        <w:rPr>
          <w:rFonts w:eastAsia="Times New Roman"/>
          <w:bCs/>
          <w:szCs w:val="24"/>
        </w:rPr>
        <w:t>κ</w:t>
      </w:r>
      <w:r>
        <w:rPr>
          <w:rFonts w:eastAsia="Times New Roman"/>
          <w:bCs/>
          <w:szCs w:val="24"/>
        </w:rPr>
        <w:t xml:space="preserve">οινή </w:t>
      </w:r>
      <w:r>
        <w:rPr>
          <w:rFonts w:eastAsia="Times New Roman"/>
          <w:bCs/>
          <w:szCs w:val="24"/>
        </w:rPr>
        <w:t>υ</w:t>
      </w:r>
      <w:r>
        <w:rPr>
          <w:rFonts w:eastAsia="Times New Roman"/>
          <w:bCs/>
          <w:szCs w:val="24"/>
        </w:rPr>
        <w:t xml:space="preserve">πουργική </w:t>
      </w:r>
      <w:r>
        <w:rPr>
          <w:rFonts w:eastAsia="Times New Roman"/>
          <w:bCs/>
          <w:szCs w:val="24"/>
        </w:rPr>
        <w:t>α</w:t>
      </w:r>
      <w:r>
        <w:rPr>
          <w:rFonts w:eastAsia="Times New Roman"/>
          <w:bCs/>
          <w:szCs w:val="24"/>
        </w:rPr>
        <w:t>πόφαση του ν.3631/08, αλλά το περιεχόμε</w:t>
      </w:r>
      <w:r>
        <w:rPr>
          <w:rFonts w:eastAsia="Times New Roman"/>
          <w:bCs/>
          <w:szCs w:val="24"/>
        </w:rPr>
        <w:t xml:space="preserve">νο το οποίο δίνουν στην ΚΥΑ και προτείνουν να έχει αυτή η </w:t>
      </w:r>
      <w:r>
        <w:rPr>
          <w:rFonts w:eastAsia="Times New Roman"/>
          <w:bCs/>
          <w:szCs w:val="24"/>
        </w:rPr>
        <w:t>κ</w:t>
      </w:r>
      <w:r>
        <w:rPr>
          <w:rFonts w:eastAsia="Times New Roman"/>
          <w:bCs/>
          <w:szCs w:val="24"/>
        </w:rPr>
        <w:t xml:space="preserve">οινή </w:t>
      </w:r>
      <w:r>
        <w:rPr>
          <w:rFonts w:eastAsia="Times New Roman"/>
          <w:bCs/>
          <w:szCs w:val="24"/>
        </w:rPr>
        <w:t>υ</w:t>
      </w:r>
      <w:r>
        <w:rPr>
          <w:rFonts w:eastAsia="Times New Roman"/>
          <w:bCs/>
          <w:szCs w:val="24"/>
        </w:rPr>
        <w:t xml:space="preserve">πουργική </w:t>
      </w:r>
      <w:r>
        <w:rPr>
          <w:rFonts w:eastAsia="Times New Roman"/>
          <w:bCs/>
          <w:szCs w:val="24"/>
        </w:rPr>
        <w:t>α</w:t>
      </w:r>
      <w:r>
        <w:rPr>
          <w:rFonts w:eastAsia="Times New Roman"/>
          <w:bCs/>
          <w:szCs w:val="24"/>
        </w:rPr>
        <w:t>πόφαση δεν είναι αυτό που προβλέπεται στον ν.3631, κύριε Καρρά. Η ΚΥΑ αυτή δεν βγαίνει.</w:t>
      </w:r>
    </w:p>
    <w:p w14:paraId="66065F3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Και επανέρχονται οι δήμοι και λένε: «Αφού δεν βγάλατε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με ευθύνη </w:t>
      </w:r>
      <w:r>
        <w:rPr>
          <w:rFonts w:eastAsia="Times New Roman" w:cs="Times New Roman"/>
          <w:szCs w:val="24"/>
        </w:rPr>
        <w:t xml:space="preserve">σας και εντός ορισμένων μηνών, θεωρούμε ότι έχετε απορρίψει το αίτημά μας». Και γι’ αυτό έχουν καταθέσει –να το πω και νομικά- αίτηση ακύρωσης </w:t>
      </w:r>
      <w:proofErr w:type="spellStart"/>
      <w:r>
        <w:rPr>
          <w:rFonts w:eastAsia="Times New Roman" w:cs="Times New Roman"/>
          <w:szCs w:val="24"/>
        </w:rPr>
        <w:t>τεκμαιρόμενης</w:t>
      </w:r>
      <w:proofErr w:type="spellEnd"/>
      <w:r>
        <w:rPr>
          <w:rFonts w:eastAsia="Times New Roman" w:cs="Times New Roman"/>
          <w:szCs w:val="24"/>
        </w:rPr>
        <w:t xml:space="preserve"> απόρριψης.</w:t>
      </w:r>
    </w:p>
    <w:p w14:paraId="66065F3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Η υπόθεση, λοιπόν, είναι στα δικαστήρια και όχι γενικά και αόριστα στα δικαστήρια, είναι</w:t>
      </w:r>
      <w:r>
        <w:rPr>
          <w:rFonts w:eastAsia="Times New Roman" w:cs="Times New Roman"/>
          <w:szCs w:val="24"/>
        </w:rPr>
        <w:t xml:space="preserve"> στην ολομέλεια –και αυτό έχει πολύ μεγάλη σημασία- του Συμβουλίου της Επικρατείας, το οποίο μετά από μία </w:t>
      </w:r>
      <w:r>
        <w:rPr>
          <w:rFonts w:eastAsia="Times New Roman" w:cs="Times New Roman"/>
          <w:szCs w:val="24"/>
        </w:rPr>
        <w:lastRenderedPageBreak/>
        <w:t>αναβολή θα εκδικάσει την υπόθεση την 7</w:t>
      </w:r>
      <w:r>
        <w:rPr>
          <w:rFonts w:eastAsia="Times New Roman" w:cs="Times New Roman"/>
          <w:szCs w:val="24"/>
          <w:vertAlign w:val="superscript"/>
        </w:rPr>
        <w:t>η</w:t>
      </w:r>
      <w:r>
        <w:rPr>
          <w:rFonts w:eastAsia="Times New Roman" w:cs="Times New Roman"/>
          <w:szCs w:val="24"/>
        </w:rPr>
        <w:t xml:space="preserve"> του μηνός Οκτωβρίου, σε δύο μήνες από σήμερα. Εμείς θα παραστούμε και αναμένουμε την απόφαση για τα περαιτέρω.</w:t>
      </w:r>
      <w:r>
        <w:rPr>
          <w:rFonts w:eastAsia="Times New Roman" w:cs="Times New Roman"/>
          <w:szCs w:val="24"/>
        </w:rPr>
        <w:t xml:space="preserve"> </w:t>
      </w:r>
    </w:p>
    <w:p w14:paraId="66065F3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Σας διαβεβαιώ, επειδή το έψαξα πάρα πολύ, αυτή τη στιγμή δεν μπορούμε να πούμε τίποτα περισσότερο. Είμαστε σε αναμονή της αποφάσεως της </w:t>
      </w:r>
      <w:proofErr w:type="spellStart"/>
      <w:r>
        <w:rPr>
          <w:rFonts w:eastAsia="Times New Roman" w:cs="Times New Roman"/>
          <w:szCs w:val="24"/>
        </w:rPr>
        <w:t>ολομελείας</w:t>
      </w:r>
      <w:proofErr w:type="spellEnd"/>
      <w:r>
        <w:rPr>
          <w:rFonts w:eastAsia="Times New Roman" w:cs="Times New Roman"/>
          <w:szCs w:val="24"/>
        </w:rPr>
        <w:t xml:space="preserve"> του Συμβουλίου της Επικρατείας. </w:t>
      </w:r>
    </w:p>
    <w:p w14:paraId="66065F3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6065F34"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Σας άφησα γιατί ήταν</w:t>
      </w:r>
      <w:r>
        <w:rPr>
          <w:rFonts w:eastAsia="Times New Roman" w:cs="Times New Roman"/>
          <w:szCs w:val="24"/>
        </w:rPr>
        <w:t xml:space="preserve"> πολύ ενδιαφέρον το θέμα. </w:t>
      </w:r>
    </w:p>
    <w:p w14:paraId="66065F35"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Και ανοι</w:t>
      </w:r>
      <w:r>
        <w:rPr>
          <w:rFonts w:eastAsia="Times New Roman" w:cs="Times New Roman"/>
          <w:szCs w:val="24"/>
        </w:rPr>
        <w:t>κ</w:t>
      </w:r>
      <w:r>
        <w:rPr>
          <w:rFonts w:eastAsia="Times New Roman" w:cs="Times New Roman"/>
          <w:szCs w:val="24"/>
        </w:rPr>
        <w:t>τό, κύριε Πρόεδρε.</w:t>
      </w:r>
    </w:p>
    <w:p w14:paraId="66065F36"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Πριν δώσω τον λόγο στον κ. Καρρά, επειδή εγώ ήμουν τότε Πρόεδρος τ</w:t>
      </w:r>
      <w:r>
        <w:rPr>
          <w:rFonts w:eastAsia="Times New Roman" w:cs="Times New Roman"/>
          <w:szCs w:val="24"/>
        </w:rPr>
        <w:t>ή</w:t>
      </w:r>
      <w:r>
        <w:rPr>
          <w:rFonts w:eastAsia="Times New Roman" w:cs="Times New Roman"/>
          <w:szCs w:val="24"/>
        </w:rPr>
        <w:t>ς τότε ΚΕΔΚΕ, θα ήθελα να πω</w:t>
      </w:r>
      <w:r>
        <w:rPr>
          <w:rFonts w:eastAsia="Times New Roman" w:cs="Times New Roman"/>
          <w:szCs w:val="24"/>
        </w:rPr>
        <w:t xml:space="preserve"> κάτι για το σκεπτικό που άλλαξε ο νόμος, κύριε Καρρά. Διότι έχει δίκιο ο κ. </w:t>
      </w:r>
      <w:proofErr w:type="spellStart"/>
      <w:r>
        <w:rPr>
          <w:rFonts w:eastAsia="Times New Roman" w:cs="Times New Roman"/>
          <w:szCs w:val="24"/>
        </w:rPr>
        <w:t>Μπαλάφας</w:t>
      </w:r>
      <w:proofErr w:type="spellEnd"/>
      <w:r>
        <w:rPr>
          <w:rFonts w:eastAsia="Times New Roman" w:cs="Times New Roman"/>
          <w:szCs w:val="24"/>
        </w:rPr>
        <w:t xml:space="preserve">, ότι εισέπρατταν οι δήμοι. Όμως, άλλο είναι τα ανταποδοτικά τέλη τα οποία εισέπρατταν και άλλο το τέλος για το οποίο μίλησε ο κ. Καρράς, που αν διαβάσετε την αιτιολογική </w:t>
      </w:r>
      <w:r>
        <w:rPr>
          <w:rFonts w:eastAsia="Times New Roman" w:cs="Times New Roman"/>
          <w:szCs w:val="24"/>
        </w:rPr>
        <w:t xml:space="preserve">έκθεση </w:t>
      </w:r>
      <w:r>
        <w:rPr>
          <w:rFonts w:eastAsia="Times New Roman" w:cs="Times New Roman"/>
          <w:szCs w:val="24"/>
        </w:rPr>
        <w:lastRenderedPageBreak/>
        <w:t xml:space="preserve">του νόμου του </w:t>
      </w:r>
      <w:r>
        <w:rPr>
          <w:rFonts w:eastAsia="Times New Roman" w:cs="Times New Roman"/>
          <w:szCs w:val="24"/>
        </w:rPr>
        <w:t>20</w:t>
      </w:r>
      <w:r>
        <w:rPr>
          <w:rFonts w:eastAsia="Times New Roman" w:cs="Times New Roman"/>
          <w:szCs w:val="24"/>
        </w:rPr>
        <w:t>08, ήταν για τις περιβαλλοντικές επιπτώσεις και επιβαρύνσεις, ήταν διαφορετικής αιτιολογίας τέλος απ’ αυτό. Δεν χρειαζόταν καν νόμος, διότι τα ανταποδοτικά τέλη των δήμων ισχύουν για τους πάντες. Δεν γινόταν ειδικός νόμος για το αερο</w:t>
      </w:r>
      <w:r>
        <w:rPr>
          <w:rFonts w:eastAsia="Times New Roman" w:cs="Times New Roman"/>
          <w:szCs w:val="24"/>
        </w:rPr>
        <w:t xml:space="preserve">δρόμιο, αν θυμάμαι καλά. </w:t>
      </w:r>
    </w:p>
    <w:p w14:paraId="66065F3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Καρράς. </w:t>
      </w:r>
    </w:p>
    <w:p w14:paraId="66065F38"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Κύριε Πρόεδρε, πράγματι το 2008 υπήρχε μια πλήρης ασάφεια. Όμως, δεν είναι του παρόντος. Εμείς καταλογίζουμε ότι έχουν περάσει οκτώ χρόνια ήδη. Θα μου επιτρέψει ο κύριος Υπουρ</w:t>
      </w:r>
      <w:r>
        <w:rPr>
          <w:rFonts w:eastAsia="Times New Roman" w:cs="Times New Roman"/>
          <w:szCs w:val="24"/>
        </w:rPr>
        <w:t xml:space="preserve">γός να διορθώσω. Στο Συμβούλιο </w:t>
      </w:r>
      <w:r>
        <w:rPr>
          <w:rFonts w:eastAsia="Times New Roman" w:cs="Times New Roman"/>
          <w:szCs w:val="24"/>
        </w:rPr>
        <w:t>της</w:t>
      </w:r>
      <w:r>
        <w:rPr>
          <w:rFonts w:eastAsia="Times New Roman" w:cs="Times New Roman"/>
          <w:szCs w:val="24"/>
        </w:rPr>
        <w:t xml:space="preserve"> Επικράτειας δεν έχει προσβληθεί </w:t>
      </w:r>
      <w:proofErr w:type="spellStart"/>
      <w:r>
        <w:rPr>
          <w:rFonts w:eastAsia="Times New Roman" w:cs="Times New Roman"/>
          <w:szCs w:val="24"/>
        </w:rPr>
        <w:t>τεκμαιρόμενη</w:t>
      </w:r>
      <w:proofErr w:type="spellEnd"/>
      <w:r>
        <w:rPr>
          <w:rFonts w:eastAsia="Times New Roman" w:cs="Times New Roman"/>
          <w:szCs w:val="24"/>
        </w:rPr>
        <w:t xml:space="preserve"> απόρριψη, έχει προσβληθεί παράλειψη οφειλόμενης ενέργειας για την έκδοση της ΚΥΑ. Συνεπώς</w:t>
      </w:r>
      <w:r>
        <w:rPr>
          <w:rFonts w:eastAsia="Times New Roman" w:cs="Times New Roman"/>
          <w:szCs w:val="24"/>
        </w:rPr>
        <w:t xml:space="preserve"> </w:t>
      </w:r>
      <w:r>
        <w:rPr>
          <w:rFonts w:eastAsia="Times New Roman" w:cs="Times New Roman"/>
          <w:szCs w:val="24"/>
        </w:rPr>
        <w:t>οι δήμοι ζητούν την ΚΥΑ και ζητούν να υποχρεωθεί το δημόσιο να την εκδώσει. Δεν θεωρού</w:t>
      </w:r>
      <w:r>
        <w:rPr>
          <w:rFonts w:eastAsia="Times New Roman" w:cs="Times New Roman"/>
          <w:szCs w:val="24"/>
        </w:rPr>
        <w:t xml:space="preserve">ν ότι έχει απορριφθεί. </w:t>
      </w:r>
    </w:p>
    <w:p w14:paraId="66065F3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Ανεξάρτητα όμως απ’ αυτό, πράγματι υπάρχουν εισπράξεις από την περιφέρεια αεροδρομίου μέσω των λογαριασμών της ΔΕΗ, αλλά θέλω να παρακαλέσω τον Υπουργό να εξακριβώσει αν αφορούν λογαριασμούς της εταιρείας του αεροδρομίου ή εταιρειών</w:t>
      </w:r>
      <w:r>
        <w:rPr>
          <w:rFonts w:eastAsia="Times New Roman" w:cs="Times New Roman"/>
          <w:szCs w:val="24"/>
        </w:rPr>
        <w:t xml:space="preserve"> που λειτουργούν περιφερειακά στο αεροδρόμιο, </w:t>
      </w:r>
      <w:r>
        <w:rPr>
          <w:rFonts w:eastAsia="Times New Roman" w:cs="Times New Roman"/>
          <w:szCs w:val="24"/>
        </w:rPr>
        <w:lastRenderedPageBreak/>
        <w:t xml:space="preserve">όπως η </w:t>
      </w:r>
      <w:r>
        <w:rPr>
          <w:rFonts w:eastAsia="Times New Roman" w:cs="Times New Roman"/>
          <w:szCs w:val="24"/>
        </w:rPr>
        <w:t>«</w:t>
      </w:r>
      <w:r>
        <w:rPr>
          <w:rFonts w:eastAsia="Times New Roman" w:cs="Times New Roman"/>
          <w:szCs w:val="24"/>
          <w:lang w:val="en-US"/>
        </w:rPr>
        <w:t>OLYMPIC</w:t>
      </w:r>
      <w:r>
        <w:rPr>
          <w:rFonts w:eastAsia="Times New Roman" w:cs="Times New Roman"/>
          <w:szCs w:val="24"/>
        </w:rPr>
        <w:t xml:space="preserve"> </w:t>
      </w:r>
      <w:r>
        <w:rPr>
          <w:rFonts w:eastAsia="Times New Roman" w:cs="Times New Roman"/>
          <w:szCs w:val="24"/>
          <w:lang w:val="en-US"/>
        </w:rPr>
        <w:t>CATERING</w:t>
      </w:r>
      <w:r>
        <w:rPr>
          <w:rFonts w:eastAsia="Times New Roman" w:cs="Times New Roman"/>
          <w:szCs w:val="24"/>
        </w:rPr>
        <w:t>»</w:t>
      </w:r>
      <w:r>
        <w:rPr>
          <w:rFonts w:eastAsia="Times New Roman" w:cs="Times New Roman"/>
          <w:szCs w:val="24"/>
        </w:rPr>
        <w:t xml:space="preserve">, όλοι αυτοί όπου επιβάλλονται δημοτικά τέλη σε αυτές τις εταιρείες. Διότι ο νόμος του 1997 επέβαλε ειδικό φόρο απευθείας στην εταιρεία κατασκευής και λειτουργίας του αεροδρομίου. </w:t>
      </w:r>
    </w:p>
    <w:p w14:paraId="66065F3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Ένα </w:t>
      </w:r>
      <w:r>
        <w:rPr>
          <w:rFonts w:eastAsia="Times New Roman" w:cs="Times New Roman"/>
          <w:szCs w:val="24"/>
        </w:rPr>
        <w:t xml:space="preserve">δεύτερο ζήτημα που θα παρακαλέσω τον Υπουργό να εξετάσει είναι το εξής: Φοβούμαι, κύριε </w:t>
      </w:r>
      <w:proofErr w:type="spellStart"/>
      <w:r>
        <w:rPr>
          <w:rFonts w:eastAsia="Times New Roman" w:cs="Times New Roman"/>
          <w:szCs w:val="24"/>
        </w:rPr>
        <w:t>Μπαλάφα</w:t>
      </w:r>
      <w:proofErr w:type="spellEnd"/>
      <w:r>
        <w:rPr>
          <w:rFonts w:eastAsia="Times New Roman" w:cs="Times New Roman"/>
          <w:szCs w:val="24"/>
        </w:rPr>
        <w:t>, και συγχωρήστε με, ότι δεν έχετε πλήρη ενημέρωση. Για ποιον λόγο; Θα καταθέσω αποφάσεις του Συμβουλίου της Επικρατείας αυτή τη στιγμή που έχουν εκδοθεί επί αιτ</w:t>
      </w:r>
      <w:r>
        <w:rPr>
          <w:rFonts w:eastAsia="Times New Roman" w:cs="Times New Roman"/>
          <w:szCs w:val="24"/>
        </w:rPr>
        <w:t xml:space="preserve">ήσεων του Δήμου Αρτέμιδος και Σπάτων που διεκδικούσε τέλη φωτισμού και καθαριότητας, τα λεγόμενα ανταποδοτικά, και ήρθε το Συμβούλιο </w:t>
      </w:r>
      <w:r>
        <w:rPr>
          <w:rFonts w:eastAsia="Times New Roman" w:cs="Times New Roman"/>
          <w:szCs w:val="24"/>
        </w:rPr>
        <w:t xml:space="preserve">της </w:t>
      </w:r>
      <w:r>
        <w:rPr>
          <w:rFonts w:eastAsia="Times New Roman" w:cs="Times New Roman"/>
          <w:szCs w:val="24"/>
        </w:rPr>
        <w:t>Επικρατείας και είπε: «Είναι οργανωμένες οι υπηρεσίες της εταιρείας του αεροδρομίου, παρέχουν οι ίδιες τις υπηρεσίες αυ</w:t>
      </w:r>
      <w:r>
        <w:rPr>
          <w:rFonts w:eastAsia="Times New Roman" w:cs="Times New Roman"/>
          <w:szCs w:val="24"/>
        </w:rPr>
        <w:t>τές και δεν δικαιούνται». Και ακύρωσε καταλογισμό τον οποίο είχε κάνει τότε ο δήμος και οι άλλοι δήμοι. Συνεπώς παραμένει ανοι</w:t>
      </w:r>
      <w:r>
        <w:rPr>
          <w:rFonts w:eastAsia="Times New Roman" w:cs="Times New Roman"/>
          <w:szCs w:val="24"/>
        </w:rPr>
        <w:t>κ</w:t>
      </w:r>
      <w:r>
        <w:rPr>
          <w:rFonts w:eastAsia="Times New Roman" w:cs="Times New Roman"/>
          <w:szCs w:val="24"/>
        </w:rPr>
        <w:t>τό το ζήτημα της επιβολής και είσπραξης αυτού του ειδικού τέλους.</w:t>
      </w:r>
    </w:p>
    <w:p w14:paraId="66065F3B"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του κυρίου Βουλευτή)</w:t>
      </w:r>
    </w:p>
    <w:p w14:paraId="66065F3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Αφήστε με, αν έχετε την καλοσύνη, και θα σας ακούσω μετά με πάρα πολύ προσοχή. </w:t>
      </w:r>
    </w:p>
    <w:p w14:paraId="66065F3D"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Δεν σας διακόπτει κανείς. </w:t>
      </w:r>
    </w:p>
    <w:p w14:paraId="66065F3E"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Με την έννοια αυτή παραμένει εκκρεμές. Να δεχθώ μερικώς ότι είναι κα</w:t>
      </w:r>
      <w:r>
        <w:rPr>
          <w:rFonts w:eastAsia="Times New Roman" w:cs="Times New Roman"/>
          <w:szCs w:val="24"/>
        </w:rPr>
        <w:t xml:space="preserve">ι ερμηνευτικό το ζήτημα; Να το δεχθώ. Όμως, πόσα χρόνια θα αναζητούμε μια ερμηνεία; Αν θέλετε να σας πω, κύριε </w:t>
      </w:r>
      <w:proofErr w:type="spellStart"/>
      <w:r>
        <w:rPr>
          <w:rFonts w:eastAsia="Times New Roman" w:cs="Times New Roman"/>
          <w:szCs w:val="24"/>
        </w:rPr>
        <w:t>Μπαλάφα</w:t>
      </w:r>
      <w:proofErr w:type="spellEnd"/>
      <w:r>
        <w:rPr>
          <w:rFonts w:eastAsia="Times New Roman" w:cs="Times New Roman"/>
          <w:szCs w:val="24"/>
        </w:rPr>
        <w:t xml:space="preserve">, και το εξής: Λάβετε υπ’ </w:t>
      </w:r>
      <w:proofErr w:type="spellStart"/>
      <w:r>
        <w:rPr>
          <w:rFonts w:eastAsia="Times New Roman" w:cs="Times New Roman"/>
          <w:szCs w:val="24"/>
        </w:rPr>
        <w:t>όψιν</w:t>
      </w:r>
      <w:proofErr w:type="spellEnd"/>
      <w:r>
        <w:rPr>
          <w:rFonts w:eastAsia="Times New Roman" w:cs="Times New Roman"/>
          <w:szCs w:val="24"/>
        </w:rPr>
        <w:t xml:space="preserve"> σας ότι ο νόμος και του 1997 και του 2008 περιλαμβάνει και δήμους που δεν έχει στην εδαφική του δραστηριότη</w:t>
      </w:r>
      <w:r>
        <w:rPr>
          <w:rFonts w:eastAsia="Times New Roman" w:cs="Times New Roman"/>
          <w:szCs w:val="24"/>
        </w:rPr>
        <w:t xml:space="preserve">τα το αεροδρόμιο και η εταιρεία του. Ραφήνα </w:t>
      </w:r>
      <w:proofErr w:type="spellStart"/>
      <w:r>
        <w:rPr>
          <w:rFonts w:eastAsia="Times New Roman" w:cs="Times New Roman"/>
          <w:szCs w:val="24"/>
        </w:rPr>
        <w:t>φερ</w:t>
      </w:r>
      <w:proofErr w:type="spellEnd"/>
      <w:r>
        <w:rPr>
          <w:rFonts w:eastAsia="Times New Roman" w:cs="Times New Roman"/>
          <w:szCs w:val="24"/>
        </w:rPr>
        <w:t>’ ειπείν. Μέσα στα διοικητικά όρια της Ραφήνας δεν υπάρχει εγκατάσταση του αεροδρομίου και ο νόμος την αναφέρει ρητά και επομένως αυτός ο ειδικός φόρος δεν μπορεί να είναι –και το δίνω προς έλεγχο- ούτε καθαρι</w:t>
      </w:r>
      <w:r>
        <w:rPr>
          <w:rFonts w:eastAsia="Times New Roman" w:cs="Times New Roman"/>
          <w:szCs w:val="24"/>
        </w:rPr>
        <w:t xml:space="preserve">ότητος ούτε φωτισμού, αφού είναι εκτός των διοικητικών ορίων. </w:t>
      </w:r>
    </w:p>
    <w:p w14:paraId="66065F3F"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Είναι αυτό που σας είπα. </w:t>
      </w:r>
    </w:p>
    <w:p w14:paraId="66065F40"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Δεν είναι ακριβώς έτσι. Θα με συγχωρέσετε. Διότι έπρεπε να έχει έρθει ειδικός νόμος για τέλη ρύπανσης. Δεν έχει έρθει ποτέ. Και εγώ θεωρώ ότι υπάρχει μια ασυλία. </w:t>
      </w:r>
    </w:p>
    <w:p w14:paraId="66065F41"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Έχετε δίκιο. Για το σκεπτικό είπα. </w:t>
      </w:r>
    </w:p>
    <w:p w14:paraId="66065F42"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ΓΕΩΡΓΙΟΣ–ΔΗΜΗΤΡΙΟΣ ΚΑΡΡ</w:t>
      </w:r>
      <w:r>
        <w:rPr>
          <w:rFonts w:eastAsia="Times New Roman" w:cs="Times New Roman"/>
          <w:b/>
          <w:szCs w:val="24"/>
        </w:rPr>
        <w:t>ΑΣ:</w:t>
      </w:r>
      <w:r>
        <w:rPr>
          <w:rFonts w:eastAsia="Times New Roman" w:cs="Times New Roman"/>
          <w:szCs w:val="24"/>
        </w:rPr>
        <w:t xml:space="preserve"> Το σκεπτικό ναι, αλλά ας έρθει ένας νόμος για τέλη ρύπανσης υπέρ των όμορων δήμων. Θα τον χειροκροτήσουμε, κύριε Πρόεδρε. </w:t>
      </w:r>
    </w:p>
    <w:p w14:paraId="66065F43" w14:textId="77777777" w:rsidR="00601C95" w:rsidRDefault="00CF2D0A">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Νομίζω ότι ήσασταν σαφής. </w:t>
      </w:r>
    </w:p>
    <w:p w14:paraId="66065F44" w14:textId="77777777" w:rsidR="00601C95" w:rsidRDefault="00CF2D0A">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Για να τελειώσω, αν μου επιτρέπετε, δεν θε</w:t>
      </w:r>
      <w:r>
        <w:rPr>
          <w:rFonts w:eastAsia="Times New Roman"/>
          <w:szCs w:val="24"/>
        </w:rPr>
        <w:t xml:space="preserve">ωρούμε ότι εξαρτάται εκ της εκβάσεως της διαφοράς το Συμβούλιο της Επικρατείας. Γιατί θα βγει το Συμβούλιο της Επικρατείας, θα πει ότι πέρασαν οκτώ χρόνια, βγάλτε μια απόφαση. Δεν θα αντικαταστήσει τη </w:t>
      </w:r>
      <w:r>
        <w:rPr>
          <w:rFonts w:eastAsia="Times New Roman"/>
          <w:szCs w:val="24"/>
        </w:rPr>
        <w:t>δ</w:t>
      </w:r>
      <w:r>
        <w:rPr>
          <w:rFonts w:eastAsia="Times New Roman"/>
          <w:szCs w:val="24"/>
        </w:rPr>
        <w:t xml:space="preserve">ιοίκηση το Συμβούλιο της Επικρατείας, θα επιβάλει την </w:t>
      </w:r>
      <w:r>
        <w:rPr>
          <w:rFonts w:eastAsia="Times New Roman"/>
          <w:szCs w:val="24"/>
        </w:rPr>
        <w:t>έκδοση απόφασης.</w:t>
      </w:r>
    </w:p>
    <w:p w14:paraId="66065F45" w14:textId="77777777" w:rsidR="00601C95" w:rsidRDefault="00CF2D0A">
      <w:pPr>
        <w:spacing w:after="0" w:line="600" w:lineRule="auto"/>
        <w:ind w:firstLine="720"/>
        <w:jc w:val="both"/>
        <w:rPr>
          <w:rFonts w:eastAsia="Times New Roman"/>
          <w:szCs w:val="24"/>
        </w:rPr>
      </w:pPr>
      <w:r>
        <w:rPr>
          <w:rFonts w:eastAsia="Times New Roman"/>
          <w:szCs w:val="24"/>
        </w:rPr>
        <w:t xml:space="preserve">Επομένως η καθυστέρηση των δικών, που μπορεί να είναι σκόπιμη, μπορεί να είναι τυχαία, δεν συνεπάγεται επίλυση του προβλήματος. Θα ξαναμιλάμε μετά από τρία χρόνια για το ίδιο θέμα, αν περιμένουμε το αεροδρόμιο. Εν τω μεταξύ, παραγράφονται </w:t>
      </w:r>
      <w:r>
        <w:rPr>
          <w:rFonts w:eastAsia="Times New Roman"/>
          <w:szCs w:val="24"/>
        </w:rPr>
        <w:t>χρήσεις. Θέλω να είμαι απόλυτος, κύριε Πρόεδρε. Είναι πενταετής η παραγραφή των φορολογικών υποχρεώσεων.</w:t>
      </w:r>
    </w:p>
    <w:p w14:paraId="66065F46" w14:textId="77777777" w:rsidR="00601C95" w:rsidRDefault="00CF2D0A">
      <w:pPr>
        <w:spacing w:after="0" w:line="600" w:lineRule="auto"/>
        <w:ind w:firstLine="720"/>
        <w:jc w:val="both"/>
        <w:rPr>
          <w:rFonts w:eastAsia="Times New Roman"/>
          <w:szCs w:val="24"/>
        </w:rPr>
      </w:pPr>
      <w:r>
        <w:rPr>
          <w:rFonts w:eastAsia="Times New Roman"/>
          <w:szCs w:val="24"/>
        </w:rPr>
        <w:lastRenderedPageBreak/>
        <w:t xml:space="preserve">(Στο σημείο αυτό ο Βουλευτής κ. Γεώργιος-Δημήτριος Καρράς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w:t>
      </w:r>
      <w:r>
        <w:rPr>
          <w:rFonts w:eastAsia="Times New Roman"/>
          <w:szCs w:val="24"/>
        </w:rPr>
        <w:t xml:space="preserve"> Γραμματείας της Διεύθυνσης Στενογραφίας και Πρακτικών της Βουλής)</w:t>
      </w:r>
    </w:p>
    <w:p w14:paraId="66065F47" w14:textId="77777777" w:rsidR="00601C95" w:rsidRDefault="00CF2D0A">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 κ. </w:t>
      </w:r>
      <w:proofErr w:type="spellStart"/>
      <w:r>
        <w:rPr>
          <w:rFonts w:eastAsia="Times New Roman"/>
          <w:szCs w:val="24"/>
        </w:rPr>
        <w:t>Μπαλάφας</w:t>
      </w:r>
      <w:proofErr w:type="spellEnd"/>
      <w:r>
        <w:rPr>
          <w:rFonts w:eastAsia="Times New Roman"/>
          <w:szCs w:val="24"/>
        </w:rPr>
        <w:t xml:space="preserve"> έχει τον λόγο. </w:t>
      </w:r>
    </w:p>
    <w:p w14:paraId="66065F48" w14:textId="77777777" w:rsidR="00601C95" w:rsidRDefault="00CF2D0A">
      <w:pPr>
        <w:spacing w:after="0" w:line="600" w:lineRule="auto"/>
        <w:ind w:firstLine="720"/>
        <w:jc w:val="both"/>
        <w:rPr>
          <w:rFonts w:eastAsia="Times New Roman"/>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 xml:space="preserve">Επειδή ακριβώς το θέμα προφανώς δεν λήγει, είναι ένα </w:t>
      </w:r>
      <w:r>
        <w:rPr>
          <w:rFonts w:eastAsia="Times New Roman"/>
          <w:szCs w:val="24"/>
        </w:rPr>
        <w:t>θέμα το οποίο εκκρεμεί πάρα πολλά χρόνια, εγώ προτείνω και στον κ. Καρρά να ενεργοποιήσουμε τις υπηρεσίες και του Υπουργείου Οικονομικών και του Υπουργείου Υποδομών. Να το δούμε, να μην το αφήσουμε. Εγώ σας κάνω μια έκκληση-πρόταση να μην το αφήσουμε.</w:t>
      </w:r>
    </w:p>
    <w:p w14:paraId="66065F49" w14:textId="77777777" w:rsidR="00601C95" w:rsidRDefault="00CF2D0A">
      <w:pPr>
        <w:spacing w:after="0" w:line="600" w:lineRule="auto"/>
        <w:ind w:firstLine="720"/>
        <w:jc w:val="both"/>
        <w:rPr>
          <w:rFonts w:eastAsia="Times New Roman"/>
          <w:szCs w:val="24"/>
        </w:rPr>
      </w:pPr>
      <w:r>
        <w:rPr>
          <w:rFonts w:eastAsia="Times New Roman"/>
          <w:b/>
          <w:szCs w:val="24"/>
        </w:rPr>
        <w:t>ΓΕΩΡ</w:t>
      </w:r>
      <w:r>
        <w:rPr>
          <w:rFonts w:eastAsia="Times New Roman"/>
          <w:b/>
          <w:szCs w:val="24"/>
        </w:rPr>
        <w:t xml:space="preserve">ΓΙΟΣ-ΔΗΜΗΤΡΙΟΣ ΚΑΡΡΑΣ: </w:t>
      </w:r>
      <w:r>
        <w:rPr>
          <w:rFonts w:eastAsia="Times New Roman"/>
          <w:szCs w:val="24"/>
        </w:rPr>
        <w:t xml:space="preserve">Είμαι πρόθυμος, κύριε Υπουργέ. </w:t>
      </w:r>
    </w:p>
    <w:p w14:paraId="66065F4A" w14:textId="77777777" w:rsidR="00601C95" w:rsidRDefault="00CF2D0A">
      <w:pPr>
        <w:spacing w:after="0" w:line="600" w:lineRule="auto"/>
        <w:ind w:firstLine="720"/>
        <w:jc w:val="both"/>
        <w:rPr>
          <w:rFonts w:eastAsia="Times New Roman"/>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 xml:space="preserve">Έχει καθυστερήσει τόσο. Ας περιμένουμε το δίμηνο, έτσι κι αλλιώς το μισό είναι καλοκαίρι, της </w:t>
      </w:r>
      <w:proofErr w:type="spellStart"/>
      <w:r>
        <w:rPr>
          <w:rFonts w:eastAsia="Times New Roman"/>
          <w:szCs w:val="24"/>
        </w:rPr>
        <w:t>ο</w:t>
      </w:r>
      <w:r>
        <w:rPr>
          <w:rFonts w:eastAsia="Times New Roman"/>
          <w:szCs w:val="24"/>
        </w:rPr>
        <w:t>λομελείας</w:t>
      </w:r>
      <w:proofErr w:type="spellEnd"/>
      <w:r>
        <w:rPr>
          <w:rFonts w:eastAsia="Times New Roman"/>
          <w:szCs w:val="24"/>
        </w:rPr>
        <w:t xml:space="preserve"> του </w:t>
      </w:r>
      <w:r>
        <w:rPr>
          <w:rFonts w:eastAsia="Times New Roman"/>
          <w:szCs w:val="24"/>
        </w:rPr>
        <w:lastRenderedPageBreak/>
        <w:t>Συμβουλίου της Επικ</w:t>
      </w:r>
      <w:r>
        <w:rPr>
          <w:rFonts w:eastAsia="Times New Roman"/>
          <w:szCs w:val="24"/>
        </w:rPr>
        <w:t xml:space="preserve">ρατείας -εμείς θα παραστούμε, όπως σας είπα, εκεί- και να δούμε ακριβώς μετά τι θα γίνει. </w:t>
      </w:r>
    </w:p>
    <w:p w14:paraId="66065F4B" w14:textId="77777777" w:rsidR="00601C95" w:rsidRDefault="00CF2D0A">
      <w:pPr>
        <w:spacing w:after="0" w:line="600" w:lineRule="auto"/>
        <w:ind w:firstLine="720"/>
        <w:jc w:val="both"/>
        <w:rPr>
          <w:rFonts w:eastAsia="Times New Roman"/>
          <w:szCs w:val="24"/>
        </w:rPr>
      </w:pPr>
      <w:r>
        <w:rPr>
          <w:rFonts w:eastAsia="Times New Roman"/>
          <w:szCs w:val="24"/>
        </w:rPr>
        <w:t xml:space="preserve">Το μόνο που θέλω να πω είναι να δείτε πάλι το ζήτημα. Το 0,5% των ακαθαρίστων εσόδων δεν είναι τέλος το οποίο πρέπει να πληρωθεί. Είναι το ανώτερο όριο των χρημάτων </w:t>
      </w:r>
      <w:r>
        <w:rPr>
          <w:rFonts w:eastAsia="Times New Roman"/>
          <w:szCs w:val="24"/>
        </w:rPr>
        <w:t>τα οποία πρέπει να παίρνουν οι όμοροι δήμοι από το αεροδρόμιο. Δεν έχει σημασία αυτό. Να το δούμε και πάλι.</w:t>
      </w:r>
    </w:p>
    <w:p w14:paraId="66065F4C" w14:textId="77777777" w:rsidR="00601C95" w:rsidRDefault="00CF2D0A">
      <w:pPr>
        <w:spacing w:after="0" w:line="600" w:lineRule="auto"/>
        <w:ind w:firstLine="720"/>
        <w:jc w:val="both"/>
        <w:rPr>
          <w:rFonts w:eastAsia="Times New Roman"/>
          <w:szCs w:val="24"/>
        </w:rPr>
      </w:pPr>
      <w:r>
        <w:rPr>
          <w:rFonts w:eastAsia="Times New Roman"/>
          <w:szCs w:val="24"/>
        </w:rPr>
        <w:t xml:space="preserve"> Επαναλαμβάνω, όμως, ότι μπορούμε να το δούμε αμέσως μετά τη συγκεκριμένη απόφαση της </w:t>
      </w:r>
      <w:proofErr w:type="spellStart"/>
      <w:r>
        <w:rPr>
          <w:rFonts w:eastAsia="Times New Roman"/>
          <w:szCs w:val="24"/>
        </w:rPr>
        <w:t>ο</w:t>
      </w:r>
      <w:r>
        <w:rPr>
          <w:rFonts w:eastAsia="Times New Roman"/>
          <w:szCs w:val="24"/>
        </w:rPr>
        <w:t>λομελείας</w:t>
      </w:r>
      <w:proofErr w:type="spellEnd"/>
      <w:r>
        <w:rPr>
          <w:rFonts w:eastAsia="Times New Roman"/>
          <w:szCs w:val="24"/>
        </w:rPr>
        <w:t xml:space="preserve"> που περιμένουμε για την αίτηση ακύρωσης </w:t>
      </w:r>
      <w:proofErr w:type="spellStart"/>
      <w:r>
        <w:rPr>
          <w:rFonts w:eastAsia="Times New Roman"/>
          <w:szCs w:val="24"/>
        </w:rPr>
        <w:t>τεκμαιρόμεν</w:t>
      </w:r>
      <w:r>
        <w:rPr>
          <w:rFonts w:eastAsia="Times New Roman"/>
          <w:szCs w:val="24"/>
        </w:rPr>
        <w:t>ης</w:t>
      </w:r>
      <w:proofErr w:type="spellEnd"/>
      <w:r>
        <w:rPr>
          <w:rFonts w:eastAsia="Times New Roman"/>
          <w:szCs w:val="24"/>
        </w:rPr>
        <w:t xml:space="preserve"> απόρριψης. </w:t>
      </w:r>
    </w:p>
    <w:p w14:paraId="66065F4D" w14:textId="77777777" w:rsidR="00601C95" w:rsidRDefault="00CF2D0A">
      <w:pPr>
        <w:spacing w:after="0" w:line="600" w:lineRule="auto"/>
        <w:ind w:firstLine="720"/>
        <w:jc w:val="both"/>
        <w:rPr>
          <w:rFonts w:eastAsia="Times New Roman"/>
          <w:szCs w:val="24"/>
        </w:rPr>
      </w:pPr>
      <w:r>
        <w:rPr>
          <w:rFonts w:eastAsia="Times New Roman"/>
          <w:szCs w:val="24"/>
        </w:rPr>
        <w:t>Ευχαριστώ πολύ, κύριε Πρόεδρε.</w:t>
      </w:r>
    </w:p>
    <w:p w14:paraId="66065F4E" w14:textId="77777777" w:rsidR="00601C95" w:rsidRDefault="00CF2D0A">
      <w:pPr>
        <w:spacing w:after="0" w:line="600" w:lineRule="auto"/>
        <w:ind w:firstLine="720"/>
        <w:jc w:val="both"/>
        <w:rPr>
          <w:rFonts w:eastAsia="Times New Roman"/>
          <w:szCs w:val="24"/>
        </w:rPr>
      </w:pPr>
      <w:r>
        <w:rPr>
          <w:rFonts w:eastAsia="Times New Roman"/>
          <w:b/>
          <w:szCs w:val="24"/>
        </w:rPr>
        <w:t xml:space="preserve">ΓΕΩΡΓΙΟΣ-ΔΗΜΗΤΡΙΟΣ ΚΑΡΡΑΣ: </w:t>
      </w:r>
      <w:r>
        <w:rPr>
          <w:rFonts w:eastAsia="Times New Roman"/>
          <w:szCs w:val="24"/>
        </w:rPr>
        <w:t xml:space="preserve">Πάντως, η </w:t>
      </w:r>
      <w:r>
        <w:rPr>
          <w:rFonts w:eastAsia="Times New Roman"/>
          <w:szCs w:val="24"/>
        </w:rPr>
        <w:t>ο</w:t>
      </w:r>
      <w:r>
        <w:rPr>
          <w:rFonts w:eastAsia="Times New Roman"/>
          <w:szCs w:val="24"/>
        </w:rPr>
        <w:t xml:space="preserve">λομέλεια θέλει δύο χρόνια για να εκδώσει την απόφαση. </w:t>
      </w:r>
    </w:p>
    <w:p w14:paraId="66065F4F" w14:textId="77777777" w:rsidR="00601C95" w:rsidRDefault="00CF2D0A">
      <w:pPr>
        <w:spacing w:after="0"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Νομίζω ότι ήταν σαφής και ο Υπουργός και έχει και τη διάθεση. Κι επειδή είναι ένα θέ</w:t>
      </w:r>
      <w:r>
        <w:rPr>
          <w:rFonts w:eastAsia="Times New Roman"/>
          <w:szCs w:val="24"/>
        </w:rPr>
        <w:t xml:space="preserve">μα, νομίζω, που όλες οι πολιτικές παρατάξεις θα συμφωνούν, μετά το </w:t>
      </w:r>
      <w:r>
        <w:rPr>
          <w:rFonts w:eastAsia="Times New Roman"/>
          <w:szCs w:val="24"/>
        </w:rPr>
        <w:lastRenderedPageBreak/>
        <w:t xml:space="preserve">δίμηνο που είπε ο κ. </w:t>
      </w:r>
      <w:proofErr w:type="spellStart"/>
      <w:r>
        <w:rPr>
          <w:rFonts w:eastAsia="Times New Roman"/>
          <w:szCs w:val="24"/>
        </w:rPr>
        <w:t>Μπαλάφας</w:t>
      </w:r>
      <w:proofErr w:type="spellEnd"/>
      <w:r>
        <w:rPr>
          <w:rFonts w:eastAsia="Times New Roman"/>
          <w:szCs w:val="24"/>
        </w:rPr>
        <w:t xml:space="preserve">, ίσως με μια διακομματική άτυπη επιτροπή να βοηθήσετε όλοι μαζί να ξεκαθαρίσει αυτό. </w:t>
      </w:r>
    </w:p>
    <w:p w14:paraId="66065F50" w14:textId="77777777" w:rsidR="00601C95" w:rsidRDefault="00CF2D0A">
      <w:pPr>
        <w:spacing w:after="0" w:line="600" w:lineRule="auto"/>
        <w:ind w:firstLine="720"/>
        <w:jc w:val="both"/>
        <w:rPr>
          <w:rFonts w:eastAsia="Times New Roman"/>
          <w:szCs w:val="24"/>
        </w:rPr>
      </w:pPr>
      <w:r>
        <w:rPr>
          <w:rFonts w:eastAsia="Times New Roman"/>
          <w:szCs w:val="24"/>
        </w:rPr>
        <w:t xml:space="preserve">Συνεχίζουμε με την τρίτη και τελευταία ερώτηση που θα απαντήσει ο κ. </w:t>
      </w:r>
      <w:proofErr w:type="spellStart"/>
      <w:r>
        <w:rPr>
          <w:rFonts w:eastAsia="Times New Roman"/>
          <w:szCs w:val="24"/>
        </w:rPr>
        <w:t>Μπαλ</w:t>
      </w:r>
      <w:r>
        <w:rPr>
          <w:rFonts w:eastAsia="Times New Roman"/>
          <w:szCs w:val="24"/>
        </w:rPr>
        <w:t>άφας</w:t>
      </w:r>
      <w:proofErr w:type="spellEnd"/>
      <w:r>
        <w:rPr>
          <w:rFonts w:eastAsia="Times New Roman"/>
          <w:szCs w:val="24"/>
        </w:rPr>
        <w:t xml:space="preserve">. </w:t>
      </w:r>
    </w:p>
    <w:p w14:paraId="66065F51" w14:textId="77777777" w:rsidR="00601C95" w:rsidRDefault="00CF2D0A">
      <w:pPr>
        <w:spacing w:after="0" w:line="600" w:lineRule="auto"/>
        <w:ind w:firstLine="720"/>
        <w:jc w:val="both"/>
        <w:rPr>
          <w:rFonts w:eastAsia="Times New Roman"/>
          <w:szCs w:val="24"/>
        </w:rPr>
      </w:pPr>
      <w:r>
        <w:rPr>
          <w:rFonts w:eastAsia="Times New Roman"/>
          <w:szCs w:val="24"/>
        </w:rPr>
        <w:t xml:space="preserve">Θα συζητηθεί η πρώτη με αριθμό 1136/12-7-2016 επίκαιρη ερώτηση δεύτερου κύκλου </w:t>
      </w:r>
      <w:r>
        <w:rPr>
          <w:rFonts w:eastAsia="Times New Roman"/>
          <w:szCs w:val="24"/>
        </w:rPr>
        <w:t xml:space="preserve">του </w:t>
      </w:r>
      <w:r>
        <w:rPr>
          <w:rFonts w:eastAsia="Times New Roman"/>
          <w:szCs w:val="24"/>
        </w:rPr>
        <w:t xml:space="preserve">Βουλευτή Αρκαδίας της Δημοκρατικής Συμπαράταξης ΠΑΣΟΚ-ΔΗΜΑΡ κ. </w:t>
      </w:r>
      <w:r>
        <w:rPr>
          <w:rFonts w:eastAsia="Times New Roman"/>
          <w:bCs/>
          <w:szCs w:val="24"/>
        </w:rPr>
        <w:t>Οδυσσέα Κωνσταντινόπουλου</w:t>
      </w:r>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την άμ</w:t>
      </w:r>
      <w:r>
        <w:rPr>
          <w:rFonts w:eastAsia="Times New Roman"/>
          <w:szCs w:val="24"/>
        </w:rPr>
        <w:t xml:space="preserve">εση έκδοση </w:t>
      </w:r>
      <w:r>
        <w:rPr>
          <w:rFonts w:eastAsia="Times New Roman"/>
          <w:szCs w:val="24"/>
        </w:rPr>
        <w:t>κ</w:t>
      </w:r>
      <w:r>
        <w:rPr>
          <w:rFonts w:eastAsia="Times New Roman"/>
          <w:szCs w:val="24"/>
        </w:rPr>
        <w:t xml:space="preserve">οινής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πόφασης για την κήρυξη των πληγεισών περιοχών της Αρκαδίας σε κατάσταση έκτακτης ανάγκης.</w:t>
      </w:r>
    </w:p>
    <w:p w14:paraId="66065F52" w14:textId="77777777" w:rsidR="00601C95" w:rsidRDefault="00CF2D0A">
      <w:pPr>
        <w:spacing w:after="0" w:line="600" w:lineRule="auto"/>
        <w:ind w:firstLine="720"/>
        <w:jc w:val="both"/>
        <w:rPr>
          <w:rFonts w:eastAsia="Times New Roman"/>
          <w:szCs w:val="24"/>
        </w:rPr>
      </w:pPr>
      <w:r>
        <w:rPr>
          <w:rFonts w:eastAsia="Times New Roman"/>
          <w:szCs w:val="24"/>
        </w:rPr>
        <w:t>Κύριε Κωνσταντινόπουλε, έχετε τον λόγο.</w:t>
      </w:r>
    </w:p>
    <w:p w14:paraId="66065F53" w14:textId="77777777" w:rsidR="00601C95" w:rsidRDefault="00CF2D0A">
      <w:pPr>
        <w:spacing w:after="0" w:line="600" w:lineRule="auto"/>
        <w:ind w:firstLine="720"/>
        <w:jc w:val="both"/>
        <w:rPr>
          <w:rFonts w:eastAsia="Times New Roman"/>
          <w:szCs w:val="24"/>
        </w:rPr>
      </w:pPr>
      <w:r>
        <w:rPr>
          <w:rFonts w:eastAsia="Times New Roman"/>
          <w:b/>
          <w:szCs w:val="24"/>
        </w:rPr>
        <w:t xml:space="preserve">ΟΔΥΣΣΕΑΣ ΚΩΝΣΤΑΝΤΙΝΟΠΟΥΛΟΣ: </w:t>
      </w:r>
      <w:r>
        <w:rPr>
          <w:rFonts w:eastAsia="Times New Roman"/>
          <w:szCs w:val="24"/>
        </w:rPr>
        <w:t xml:space="preserve">Ευχαριστώ, κύριε Πρόεδρε. </w:t>
      </w:r>
    </w:p>
    <w:p w14:paraId="66065F54" w14:textId="77777777" w:rsidR="00601C95" w:rsidRDefault="00CF2D0A">
      <w:pPr>
        <w:spacing w:after="0" w:line="600" w:lineRule="auto"/>
        <w:ind w:firstLine="720"/>
        <w:jc w:val="both"/>
        <w:rPr>
          <w:rFonts w:eastAsia="Times New Roman"/>
          <w:szCs w:val="24"/>
        </w:rPr>
      </w:pPr>
      <w:r>
        <w:rPr>
          <w:rFonts w:eastAsia="Times New Roman"/>
          <w:szCs w:val="24"/>
        </w:rPr>
        <w:t xml:space="preserve">Κύριε Υπουργέ, έχουν περάσει σαράντα πέντε μέρες από τη στιγμή που έγιναν οι καταστροφές στην Αρκαδία. Την επισκεφθήκατε και είδατε από κοντά τις μεγάλες καταστροφές που έχουν γίνει, τόσο στον </w:t>
      </w:r>
      <w:r>
        <w:rPr>
          <w:rFonts w:eastAsia="Times New Roman"/>
          <w:szCs w:val="24"/>
        </w:rPr>
        <w:lastRenderedPageBreak/>
        <w:t>αγροτικό τομέα όσο και σε κατοικίες, στην περιοχή της Τρίπολης,</w:t>
      </w:r>
      <w:r>
        <w:rPr>
          <w:rFonts w:eastAsia="Times New Roman"/>
          <w:szCs w:val="24"/>
        </w:rPr>
        <w:t xml:space="preserve"> της Μεγαλόπολης, ένα μέρος του Δήμου </w:t>
      </w:r>
      <w:r>
        <w:rPr>
          <w:rFonts w:eastAsia="Times New Roman"/>
          <w:szCs w:val="24"/>
        </w:rPr>
        <w:t>Β</w:t>
      </w:r>
      <w:r>
        <w:rPr>
          <w:rFonts w:eastAsia="Times New Roman"/>
          <w:szCs w:val="24"/>
        </w:rPr>
        <w:t xml:space="preserve">όρειας Κυνουρίας και της Γορτυνίας. </w:t>
      </w:r>
    </w:p>
    <w:p w14:paraId="66065F55" w14:textId="77777777" w:rsidR="00601C95" w:rsidRDefault="00CF2D0A">
      <w:pPr>
        <w:spacing w:after="0" w:line="600" w:lineRule="auto"/>
        <w:ind w:firstLine="720"/>
        <w:jc w:val="both"/>
        <w:rPr>
          <w:rFonts w:eastAsia="Times New Roman"/>
          <w:szCs w:val="24"/>
        </w:rPr>
      </w:pPr>
      <w:r>
        <w:rPr>
          <w:rFonts w:eastAsia="Times New Roman"/>
          <w:szCs w:val="24"/>
        </w:rPr>
        <w:t>Να δούμε τώρα σε σαράντα πέντε μέρες πού βρισκόμαστε, γιατί είναι πολύ βασικό. Στη συνάντηση που κάναμε εκείνες τις μέρες συνεννοηθήκαμε για την οριοθέτηση της περιοχής αυτής και τ</w:t>
      </w:r>
      <w:r>
        <w:rPr>
          <w:rFonts w:eastAsia="Times New Roman"/>
          <w:szCs w:val="24"/>
        </w:rPr>
        <w:t xml:space="preserve">ην έκδοση της </w:t>
      </w:r>
      <w:r>
        <w:rPr>
          <w:rFonts w:eastAsia="Times New Roman"/>
          <w:szCs w:val="24"/>
        </w:rPr>
        <w:t>κ</w:t>
      </w:r>
      <w:r>
        <w:rPr>
          <w:rFonts w:eastAsia="Times New Roman"/>
          <w:szCs w:val="24"/>
        </w:rPr>
        <w:t xml:space="preserve">οινής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 xml:space="preserve">πόφασης για να κηρυχθεί η περιοχή σε κατάσταση έκτακτης ανάγκης. Θα θέλαμε να μάθουμε πού βρίσκεται αυτή η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 xml:space="preserve">πόφαση. </w:t>
      </w:r>
    </w:p>
    <w:p w14:paraId="66065F56" w14:textId="77777777" w:rsidR="00601C95" w:rsidRDefault="00CF2D0A">
      <w:pPr>
        <w:spacing w:after="0" w:line="600" w:lineRule="auto"/>
        <w:ind w:firstLine="720"/>
        <w:jc w:val="both"/>
        <w:rPr>
          <w:rFonts w:eastAsia="Times New Roman"/>
          <w:szCs w:val="24"/>
        </w:rPr>
      </w:pPr>
      <w:r>
        <w:rPr>
          <w:rFonts w:eastAsia="Times New Roman"/>
          <w:szCs w:val="24"/>
        </w:rPr>
        <w:t>Αμέσως, -για να ξεχωρίσουμε τα δύο θέματα- τόσο στις περιοχές της Μεγαλόπολης και της Τρίπ</w:t>
      </w:r>
      <w:r>
        <w:rPr>
          <w:rFonts w:eastAsia="Times New Roman"/>
          <w:szCs w:val="24"/>
        </w:rPr>
        <w:t xml:space="preserve">ολης, που αφορούσαν κατοικίες, επιχειρήσεις, οικοσκευές, έγιναν οι απαραίτητοι </w:t>
      </w:r>
      <w:r>
        <w:rPr>
          <w:rFonts w:eastAsia="Times New Roman"/>
          <w:szCs w:val="24"/>
        </w:rPr>
        <w:t xml:space="preserve">επιτόπιοι έλεγχοι </w:t>
      </w:r>
      <w:r>
        <w:rPr>
          <w:rFonts w:eastAsia="Times New Roman"/>
          <w:szCs w:val="24"/>
        </w:rPr>
        <w:t xml:space="preserve">από την </w:t>
      </w:r>
      <w:r>
        <w:rPr>
          <w:rFonts w:eastAsia="Times New Roman"/>
          <w:szCs w:val="24"/>
        </w:rPr>
        <w:t>π</w:t>
      </w:r>
      <w:r>
        <w:rPr>
          <w:rFonts w:eastAsia="Times New Roman"/>
          <w:szCs w:val="24"/>
        </w:rPr>
        <w:t xml:space="preserve">εριφέρεια και έχουν σταλεί κάποια στοιχεία και από τον </w:t>
      </w:r>
      <w:r>
        <w:rPr>
          <w:rFonts w:eastAsia="Times New Roman"/>
          <w:szCs w:val="24"/>
        </w:rPr>
        <w:t>δ</w:t>
      </w:r>
      <w:r>
        <w:rPr>
          <w:rFonts w:eastAsia="Times New Roman"/>
          <w:szCs w:val="24"/>
        </w:rPr>
        <w:t xml:space="preserve">ήμο και από την </w:t>
      </w:r>
      <w:r>
        <w:rPr>
          <w:rFonts w:eastAsia="Times New Roman"/>
          <w:szCs w:val="24"/>
        </w:rPr>
        <w:t>π</w:t>
      </w:r>
      <w:r>
        <w:rPr>
          <w:rFonts w:eastAsia="Times New Roman"/>
          <w:szCs w:val="24"/>
        </w:rPr>
        <w:t xml:space="preserve">εριφέρεια κι έχουν ολοκληρωθεί σε αυτή τη φάση. </w:t>
      </w:r>
    </w:p>
    <w:p w14:paraId="66065F57" w14:textId="77777777" w:rsidR="00601C95" w:rsidRDefault="00CF2D0A">
      <w:pPr>
        <w:spacing w:after="0" w:line="600" w:lineRule="auto"/>
        <w:ind w:firstLine="720"/>
        <w:jc w:val="both"/>
        <w:rPr>
          <w:rFonts w:eastAsia="Times New Roman"/>
          <w:szCs w:val="24"/>
        </w:rPr>
      </w:pPr>
      <w:r>
        <w:rPr>
          <w:rFonts w:eastAsia="Times New Roman"/>
          <w:szCs w:val="24"/>
        </w:rPr>
        <w:t>Το δεύτερο είναι ως προς αυτ</w:t>
      </w:r>
      <w:r>
        <w:rPr>
          <w:rFonts w:eastAsia="Times New Roman"/>
          <w:szCs w:val="24"/>
        </w:rPr>
        <w:t xml:space="preserve">ά που έχουν ζητήσει οι δήμοι. Στον Δήμο Τρίπολης, από την ενημέρωση που έχω, είναι μόλις 50 χιλιάδες ευρώ και η συζήτηση είναι ότι δεν επαρκούν αυτά τα λεφτά. Επίσης, στον </w:t>
      </w:r>
      <w:r>
        <w:rPr>
          <w:rFonts w:eastAsia="Times New Roman"/>
          <w:szCs w:val="24"/>
        </w:rPr>
        <w:lastRenderedPageBreak/>
        <w:t>Δήμο Μεγαλόπολης δεν έχει δοθεί κανένα χρηματικό ποσό μέχρι στιγμής, ούτε τα εξάμηνα</w:t>
      </w:r>
      <w:r>
        <w:rPr>
          <w:rFonts w:eastAsia="Times New Roman"/>
          <w:szCs w:val="24"/>
        </w:rPr>
        <w:t xml:space="preserve"> τα οποία συζητήσατε, λόγω της έκτακτης ανάγκης.</w:t>
      </w:r>
    </w:p>
    <w:p w14:paraId="66065F58"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cs="Times New Roman"/>
          <w:szCs w:val="24"/>
        </w:rPr>
        <w:t>Τρίτον, πάμε τώρα στον αγροτικό τομέα, κύριε Υπουργέ, και θα ήθελα να με προσέξετε. Στον αγροτικό τομέα μετά από σαράντα πέντε μέρες θα ήθελα να σας πω πού βρισκόμαστε, γιατί χθες είχαμε συνάντηση με αγρότες</w:t>
      </w:r>
      <w:r>
        <w:rPr>
          <w:rFonts w:eastAsia="Times New Roman" w:cs="Times New Roman"/>
          <w:szCs w:val="24"/>
        </w:rPr>
        <w:t xml:space="preserve"> και είναι πολύ σημαντικό να ξέρετε.</w:t>
      </w:r>
    </w:p>
    <w:p w14:paraId="66065F59"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Ως προς τον έλεγχο των </w:t>
      </w:r>
      <w:proofErr w:type="spellStart"/>
      <w:r>
        <w:rPr>
          <w:rFonts w:eastAsia="Times New Roman" w:cs="Times New Roman"/>
          <w:szCs w:val="24"/>
        </w:rPr>
        <w:t>οπωροκηπευτικών</w:t>
      </w:r>
      <w:proofErr w:type="spellEnd"/>
      <w:r>
        <w:rPr>
          <w:rFonts w:eastAsia="Times New Roman" w:cs="Times New Roman"/>
          <w:szCs w:val="24"/>
        </w:rPr>
        <w:t>, βρισκόμαστε στο να ελεγχθούν οι περιοχές στο 70%. Δεν έχουμε ολοκληρώσει καν το 100%. Ως προς τα δέντρα, κερασιές, μηλιές, καστανιές, είμαστε μόλις στο 20%. Και ως προς τα αμπέλια</w:t>
      </w:r>
      <w:r>
        <w:rPr>
          <w:rFonts w:eastAsia="Times New Roman" w:cs="Times New Roman"/>
          <w:szCs w:val="24"/>
        </w:rPr>
        <w:t xml:space="preserve"> είμαστε στο 0%.</w:t>
      </w:r>
    </w:p>
    <w:p w14:paraId="66065F5A"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Κάναμε μια δουλειά μαζί με τον τομέα και στείλαμε στο Υπουργείο σας και στον κ. </w:t>
      </w:r>
      <w:proofErr w:type="spellStart"/>
      <w:r>
        <w:rPr>
          <w:rFonts w:eastAsia="Times New Roman" w:cs="Times New Roman"/>
          <w:szCs w:val="24"/>
        </w:rPr>
        <w:t>Κουρουμπλή</w:t>
      </w:r>
      <w:proofErr w:type="spellEnd"/>
      <w:r>
        <w:rPr>
          <w:rFonts w:eastAsia="Times New Roman" w:cs="Times New Roman"/>
          <w:szCs w:val="24"/>
        </w:rPr>
        <w:t xml:space="preserve"> ως Υπουργό στις 8 Ιουλίου 2016 μια πρόταση δέσμης μέτρων που θα μπορούσαν να ενταχθούν στην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p>
    <w:p w14:paraId="66065F5B"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cs="Times New Roman"/>
          <w:szCs w:val="24"/>
        </w:rPr>
        <w:lastRenderedPageBreak/>
        <w:t>Πρώτον, για τον ΕΛΓΑ. Σε αυτή τ</w:t>
      </w:r>
      <w:r>
        <w:rPr>
          <w:rFonts w:eastAsia="Times New Roman" w:cs="Times New Roman"/>
          <w:szCs w:val="24"/>
        </w:rPr>
        <w:t xml:space="preserve">ην έκτακτη ανάγκη θα έπρεπε να συμψηφιστούν οι εισφορές που δίνουν στον ΕΛΓΑ με τις αποζημιώσεις. Γιατί οι άνθρωποι έχουν πάθει καταστροφή και το είδατε πρώτοι. Άρα αυτό πρέπει να ενταχθεί και εάν έχει ενταχθεί στην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p>
    <w:p w14:paraId="66065F5C" w14:textId="77777777" w:rsidR="00601C95" w:rsidRDefault="00CF2D0A">
      <w:pPr>
        <w:tabs>
          <w:tab w:val="left" w:pos="3695"/>
        </w:tabs>
        <w:spacing w:after="0" w:line="600" w:lineRule="auto"/>
        <w:ind w:firstLine="720"/>
        <w:jc w:val="both"/>
        <w:rPr>
          <w:rFonts w:eastAsia="Times New Roman"/>
          <w:bCs/>
          <w:szCs w:val="24"/>
        </w:rPr>
      </w:pPr>
      <w:r>
        <w:rPr>
          <w:rFonts w:eastAsia="Times New Roman"/>
          <w:b/>
          <w:bCs/>
          <w:szCs w:val="24"/>
        </w:rPr>
        <w:t>ΠΡΟΕΔΡΕΥΩΝ (Νικ</w:t>
      </w:r>
      <w:r>
        <w:rPr>
          <w:rFonts w:eastAsia="Times New Roman"/>
          <w:b/>
          <w:bCs/>
          <w:szCs w:val="24"/>
        </w:rPr>
        <w:t xml:space="preserve">ήτας Κακλαμάνης): </w:t>
      </w:r>
      <w:r>
        <w:rPr>
          <w:rFonts w:eastAsia="Times New Roman"/>
          <w:bCs/>
          <w:szCs w:val="24"/>
        </w:rPr>
        <w:t>Κρατήστε και κάτι για τη δευτερολογία σας.</w:t>
      </w:r>
    </w:p>
    <w:p w14:paraId="66065F5D"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b/>
          <w:szCs w:val="24"/>
        </w:rPr>
        <w:t xml:space="preserve">ΟΔΥΣΣΕΑΣ ΚΩΝΣΤΑΝΤΙΝΟΠΟΥΛΟΣ: </w:t>
      </w:r>
      <w:r>
        <w:rPr>
          <w:rFonts w:eastAsia="Times New Roman" w:cs="Times New Roman"/>
          <w:szCs w:val="24"/>
        </w:rPr>
        <w:t xml:space="preserve">Ναι. </w:t>
      </w:r>
    </w:p>
    <w:p w14:paraId="66065F5E"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Τι γίνεται με τον ΕΝΦΙΑ που σε τέτοιες περιοχές γίνονται συγκεκριμένα θέματα; Τι κάνει το Υπουργείο Οικονομικών; Τι κάνουμε με τη ΔΕΗ; Σε συγκεκριμένες περιοχές </w:t>
      </w:r>
      <w:r>
        <w:rPr>
          <w:rFonts w:eastAsia="Times New Roman" w:cs="Times New Roman"/>
          <w:szCs w:val="24"/>
        </w:rPr>
        <w:t xml:space="preserve">που υπάρχει έκτακτη ανάγκη δίνετε συγκεκριμένες δυνατότητες. Αυτά, όμως, πρέπει να γραφτούν στην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w:t>
      </w:r>
    </w:p>
    <w:p w14:paraId="66065F5F"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cs="Times New Roman"/>
          <w:szCs w:val="24"/>
        </w:rPr>
        <w:t xml:space="preserve">Εάν μέσα από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 xml:space="preserve">πόφαση υπάρχουν και τα δάνεια που αφορούν τις τράπεζες, αν δηλαδή αυτοί οι άνθρωποι που έχουν δανειοδοτηθεί θα πρέπει να πάρουν κάποια παράταση ή οτιδήποτε άλλο. </w:t>
      </w:r>
    </w:p>
    <w:p w14:paraId="66065F60"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cs="Times New Roman"/>
          <w:szCs w:val="24"/>
        </w:rPr>
        <w:lastRenderedPageBreak/>
        <w:t>Θα σας παρακαλούσα να μας ενημερώσετε και να μας πείτε πότε θα ολοκληρωθούν οι διαδικασίες κα</w:t>
      </w:r>
      <w:r>
        <w:rPr>
          <w:rFonts w:eastAsia="Times New Roman" w:cs="Times New Roman"/>
          <w:szCs w:val="24"/>
        </w:rPr>
        <w:t>ι πότε αυτοί οι άνθρωποι θα πάρουν την πρώτη προκαταβολή, αν θέλετε να το πω έτ</w:t>
      </w:r>
      <w:r>
        <w:rPr>
          <w:rFonts w:eastAsia="Times New Roman" w:cs="Times New Roman"/>
          <w:szCs w:val="24"/>
        </w:rPr>
        <w:t>σ</w:t>
      </w:r>
      <w:r>
        <w:rPr>
          <w:rFonts w:eastAsia="Times New Roman" w:cs="Times New Roman"/>
          <w:szCs w:val="24"/>
        </w:rPr>
        <w:t>ι.</w:t>
      </w:r>
    </w:p>
    <w:p w14:paraId="66065F61"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cs="Times New Roman"/>
          <w:szCs w:val="24"/>
        </w:rPr>
        <w:t>Ευχαριστώ και για την ανοχή σας.</w:t>
      </w:r>
    </w:p>
    <w:p w14:paraId="66065F62" w14:textId="77777777" w:rsidR="00601C95" w:rsidRDefault="00CF2D0A">
      <w:pPr>
        <w:tabs>
          <w:tab w:val="left" w:pos="3695"/>
        </w:tabs>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 xml:space="preserve">Για την ισότητα λόγω του κ. </w:t>
      </w:r>
      <w:proofErr w:type="spellStart"/>
      <w:r>
        <w:rPr>
          <w:rFonts w:eastAsia="Times New Roman"/>
          <w:bCs/>
          <w:szCs w:val="24"/>
        </w:rPr>
        <w:t>Βαγιωνά</w:t>
      </w:r>
      <w:proofErr w:type="spellEnd"/>
      <w:r>
        <w:rPr>
          <w:rFonts w:eastAsia="Times New Roman"/>
          <w:bCs/>
          <w:szCs w:val="24"/>
        </w:rPr>
        <w:t xml:space="preserve"> άφησα τον χρόνο.</w:t>
      </w:r>
    </w:p>
    <w:p w14:paraId="66065F63" w14:textId="77777777" w:rsidR="00601C95" w:rsidRDefault="00CF2D0A">
      <w:pPr>
        <w:tabs>
          <w:tab w:val="left" w:pos="3695"/>
        </w:tabs>
        <w:spacing w:after="0" w:line="600" w:lineRule="auto"/>
        <w:ind w:firstLine="720"/>
        <w:jc w:val="both"/>
        <w:rPr>
          <w:rFonts w:eastAsia="Times New Roman"/>
          <w:bCs/>
          <w:szCs w:val="24"/>
        </w:rPr>
      </w:pPr>
      <w:r>
        <w:rPr>
          <w:rFonts w:eastAsia="Times New Roman"/>
          <w:bCs/>
          <w:szCs w:val="24"/>
        </w:rPr>
        <w:t>Τον λόγο έχει ο κύριος Υπουργός.</w:t>
      </w:r>
    </w:p>
    <w:p w14:paraId="66065F64" w14:textId="77777777" w:rsidR="00601C95" w:rsidRDefault="00CF2D0A">
      <w:pPr>
        <w:tabs>
          <w:tab w:val="left" w:pos="3695"/>
        </w:tabs>
        <w:spacing w:after="0" w:line="600" w:lineRule="auto"/>
        <w:ind w:firstLine="720"/>
        <w:jc w:val="both"/>
        <w:rPr>
          <w:rFonts w:eastAsia="Times New Roman"/>
          <w:szCs w:val="24"/>
        </w:rPr>
      </w:pPr>
      <w:r>
        <w:rPr>
          <w:rFonts w:eastAsia="Times New Roman"/>
          <w:b/>
          <w:szCs w:val="24"/>
        </w:rPr>
        <w:t>ΙΩΑΝΝΗΣ ΜΠΑΛΑΦΑΣ (Υφυ</w:t>
      </w:r>
      <w:r>
        <w:rPr>
          <w:rFonts w:eastAsia="Times New Roman"/>
          <w:b/>
          <w:szCs w:val="24"/>
        </w:rPr>
        <w:t>πουργός Εσωτερικών και Διοικητικής Ανασυγκρότησης):</w:t>
      </w:r>
      <w:r>
        <w:rPr>
          <w:rFonts w:eastAsia="Times New Roman"/>
          <w:szCs w:val="24"/>
        </w:rPr>
        <w:t xml:space="preserve"> Κύριε Κωνσταντινόπουλε, δεν είναι η πρώτη φορά και μάλιστα με θετικά αποτελέσματα που συζητάμε διάφορα ζητήματα που αφορούν τον </w:t>
      </w:r>
      <w:r>
        <w:rPr>
          <w:rFonts w:eastAsia="Times New Roman"/>
          <w:szCs w:val="24"/>
        </w:rPr>
        <w:t>ν</w:t>
      </w:r>
      <w:r>
        <w:rPr>
          <w:rFonts w:eastAsia="Times New Roman"/>
          <w:szCs w:val="24"/>
        </w:rPr>
        <w:t>ομό σας. Και καλά κάνετε</w:t>
      </w:r>
      <w:r>
        <w:rPr>
          <w:rFonts w:eastAsia="Times New Roman"/>
          <w:szCs w:val="24"/>
        </w:rPr>
        <w:t xml:space="preserve">, </w:t>
      </w:r>
      <w:r>
        <w:rPr>
          <w:rFonts w:eastAsia="Times New Roman"/>
          <w:szCs w:val="24"/>
        </w:rPr>
        <w:t xml:space="preserve">και εμείς στο μέτρο των δυνατοτήτων μας απαντάμε </w:t>
      </w:r>
      <w:r>
        <w:rPr>
          <w:rFonts w:eastAsia="Times New Roman"/>
          <w:szCs w:val="24"/>
        </w:rPr>
        <w:t>για να μπορούμε να προχωράμε κάποια ζητήματα.</w:t>
      </w:r>
    </w:p>
    <w:p w14:paraId="66065F65"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szCs w:val="24"/>
        </w:rPr>
        <w:t xml:space="preserve">Εγώ, όμως, είμαι υποχρεωμένος να απαντήσω στην ερώτησή σας. Θίξατε τώρα ζητήματα, όπως ας πούμε την υπόθεση των αγροτικών καλλιεργειών ή του ζωικού κεφαλαίου, τα οποία δεν περιλαμβάνονται </w:t>
      </w:r>
      <w:r>
        <w:rPr>
          <w:rFonts w:eastAsia="Times New Roman"/>
          <w:szCs w:val="24"/>
        </w:rPr>
        <w:lastRenderedPageBreak/>
        <w:t>στην ερώτησή σας. Στην</w:t>
      </w:r>
      <w:r>
        <w:rPr>
          <w:rFonts w:eastAsia="Times New Roman"/>
          <w:szCs w:val="24"/>
        </w:rPr>
        <w:t xml:space="preserve"> ερώτησή σας λέτε</w:t>
      </w:r>
      <w:r>
        <w:rPr>
          <w:rFonts w:eastAsia="Times New Roman"/>
          <w:szCs w:val="24"/>
        </w:rPr>
        <w:t>:</w:t>
      </w:r>
      <w:r>
        <w:rPr>
          <w:rFonts w:eastAsia="Times New Roman"/>
          <w:szCs w:val="24"/>
        </w:rPr>
        <w:t xml:space="preserve"> «Ποιο είναι το χρονοδιάγραμμα της Κυβέρνησης για την έκδοση της </w:t>
      </w:r>
      <w:r>
        <w:rPr>
          <w:rFonts w:eastAsia="Times New Roman" w:cs="Times New Roman"/>
          <w:szCs w:val="24"/>
        </w:rPr>
        <w:t>κ</w:t>
      </w:r>
      <w:r>
        <w:rPr>
          <w:rFonts w:eastAsia="Times New Roman" w:cs="Times New Roman"/>
          <w:szCs w:val="24"/>
        </w:rPr>
        <w:t xml:space="preserve">οινής </w:t>
      </w:r>
      <w:r>
        <w:rPr>
          <w:rFonts w:eastAsia="Times New Roman" w:cs="Times New Roman"/>
          <w:szCs w:val="24"/>
        </w:rPr>
        <w:t>υ</w:t>
      </w:r>
      <w:r>
        <w:rPr>
          <w:rFonts w:eastAsia="Times New Roman" w:cs="Times New Roman"/>
          <w:szCs w:val="24"/>
        </w:rPr>
        <w:t xml:space="preserve">πουργικής </w:t>
      </w:r>
      <w:r>
        <w:rPr>
          <w:rFonts w:eastAsia="Times New Roman" w:cs="Times New Roman"/>
          <w:szCs w:val="24"/>
        </w:rPr>
        <w:t>α</w:t>
      </w:r>
      <w:r>
        <w:rPr>
          <w:rFonts w:eastAsia="Times New Roman" w:cs="Times New Roman"/>
          <w:szCs w:val="24"/>
        </w:rPr>
        <w:t>πόφασης;».</w:t>
      </w:r>
    </w:p>
    <w:p w14:paraId="66065F66" w14:textId="77777777" w:rsidR="00601C95" w:rsidRDefault="00CF2D0A">
      <w:pPr>
        <w:tabs>
          <w:tab w:val="left" w:pos="3695"/>
        </w:tabs>
        <w:spacing w:after="0" w:line="600" w:lineRule="auto"/>
        <w:ind w:firstLine="720"/>
        <w:jc w:val="both"/>
        <w:rPr>
          <w:rFonts w:eastAsia="Times New Roman"/>
          <w:bCs/>
          <w:szCs w:val="24"/>
        </w:rPr>
      </w:pPr>
      <w:r>
        <w:rPr>
          <w:rFonts w:eastAsia="Times New Roman"/>
          <w:b/>
          <w:bCs/>
          <w:szCs w:val="24"/>
        </w:rPr>
        <w:t xml:space="preserve">ΠΡΟΕΔΡΕΥΩΝ (Νικήτας Κακλαμάνης): </w:t>
      </w:r>
      <w:r>
        <w:rPr>
          <w:rFonts w:eastAsia="Times New Roman"/>
          <w:bCs/>
          <w:szCs w:val="24"/>
        </w:rPr>
        <w:t>Εντάξει, έκανε μια γενική τοποθέτηση. Δεν είναι κακό.</w:t>
      </w:r>
    </w:p>
    <w:p w14:paraId="66065F67"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b/>
          <w:szCs w:val="24"/>
        </w:rPr>
        <w:t xml:space="preserve">ΟΔΥΣΣΕΑΣ ΚΩΝΣΤΑΝΤΙΝΟΠΟΥΛΟΣ: </w:t>
      </w:r>
      <w:r>
        <w:rPr>
          <w:rFonts w:eastAsia="Times New Roman" w:cs="Times New Roman"/>
          <w:szCs w:val="24"/>
        </w:rPr>
        <w:t>Δύο λέξεις είπα, κύριε Υπουρ</w:t>
      </w:r>
      <w:r>
        <w:rPr>
          <w:rFonts w:eastAsia="Times New Roman" w:cs="Times New Roman"/>
          <w:szCs w:val="24"/>
        </w:rPr>
        <w:t>γέ.</w:t>
      </w:r>
    </w:p>
    <w:p w14:paraId="66065F68" w14:textId="77777777" w:rsidR="00601C95" w:rsidRDefault="00CF2D0A">
      <w:pPr>
        <w:tabs>
          <w:tab w:val="left" w:pos="3695"/>
        </w:tabs>
        <w:spacing w:after="0" w:line="600" w:lineRule="auto"/>
        <w:ind w:firstLine="720"/>
        <w:jc w:val="both"/>
        <w:rPr>
          <w:rFonts w:eastAsia="Times New Roman"/>
          <w:szCs w:val="24"/>
        </w:rPr>
      </w:pPr>
      <w:r>
        <w:rPr>
          <w:rFonts w:eastAsia="Times New Roman"/>
          <w:b/>
          <w:szCs w:val="24"/>
        </w:rPr>
        <w:t>ΙΩΑΝΝΗΣ ΜΠΑΛΑΦΑΣ (Υφυπουργός Εσωτερικών και Διοικητικής Ανασυγκρότησης):</w:t>
      </w:r>
      <w:r>
        <w:rPr>
          <w:rFonts w:eastAsia="Times New Roman"/>
          <w:szCs w:val="24"/>
        </w:rPr>
        <w:t xml:space="preserve"> Εγώ θα γενικεύσω λίγο την κουβέντα, παρακαλώντας τον κύριο Πρόεδρο να μου δώσει λίγο χρόνο. Όμως, μου αρέσει να είμαι τυπικός. </w:t>
      </w:r>
    </w:p>
    <w:p w14:paraId="66065F69" w14:textId="77777777" w:rsidR="00601C95" w:rsidRDefault="00CF2D0A">
      <w:pPr>
        <w:tabs>
          <w:tab w:val="left" w:pos="3695"/>
        </w:tabs>
        <w:spacing w:after="0" w:line="600" w:lineRule="auto"/>
        <w:ind w:firstLine="720"/>
        <w:jc w:val="both"/>
        <w:rPr>
          <w:rFonts w:eastAsia="Times New Roman"/>
          <w:szCs w:val="24"/>
        </w:rPr>
      </w:pPr>
      <w:r>
        <w:rPr>
          <w:rFonts w:eastAsia="Times New Roman"/>
          <w:szCs w:val="24"/>
        </w:rPr>
        <w:t>Ποιο είναι το χρονοδιάγραμμα της Κυβέρνησης για την</w:t>
      </w:r>
      <w:r>
        <w:rPr>
          <w:rFonts w:eastAsia="Times New Roman"/>
          <w:szCs w:val="24"/>
        </w:rPr>
        <w:t xml:space="preserve"> έκδοση της </w:t>
      </w:r>
      <w:r>
        <w:rPr>
          <w:rFonts w:eastAsia="Times New Roman"/>
          <w:szCs w:val="24"/>
        </w:rPr>
        <w:t>κ</w:t>
      </w:r>
      <w:r>
        <w:rPr>
          <w:rFonts w:eastAsia="Times New Roman"/>
          <w:szCs w:val="24"/>
        </w:rPr>
        <w:t xml:space="preserve">οινής </w:t>
      </w:r>
      <w:r>
        <w:rPr>
          <w:rFonts w:eastAsia="Times New Roman"/>
          <w:szCs w:val="24"/>
        </w:rPr>
        <w:t>υ</w:t>
      </w:r>
      <w:r>
        <w:rPr>
          <w:rFonts w:eastAsia="Times New Roman"/>
          <w:szCs w:val="24"/>
        </w:rPr>
        <w:t xml:space="preserve">πουργικής </w:t>
      </w:r>
      <w:r>
        <w:rPr>
          <w:rFonts w:eastAsia="Times New Roman"/>
          <w:szCs w:val="24"/>
        </w:rPr>
        <w:t>α</w:t>
      </w:r>
      <w:r>
        <w:rPr>
          <w:rFonts w:eastAsia="Times New Roman"/>
          <w:szCs w:val="24"/>
        </w:rPr>
        <w:t>πόφασης, ώστε να κηρυχθούν οι πληγείσες περιοχές στην Αρκαδία σε κατάσταση έκτακτης ανάγκης και ποια η ακριβής διαδικασία;</w:t>
      </w:r>
    </w:p>
    <w:p w14:paraId="66065F6A" w14:textId="77777777" w:rsidR="00601C95" w:rsidRDefault="00CF2D0A">
      <w:pPr>
        <w:tabs>
          <w:tab w:val="left" w:pos="3695"/>
        </w:tabs>
        <w:spacing w:after="0" w:line="600" w:lineRule="auto"/>
        <w:ind w:firstLine="720"/>
        <w:jc w:val="both"/>
        <w:rPr>
          <w:rFonts w:eastAsia="Times New Roman"/>
          <w:szCs w:val="24"/>
        </w:rPr>
      </w:pPr>
      <w:r>
        <w:rPr>
          <w:rFonts w:eastAsia="Times New Roman"/>
          <w:szCs w:val="24"/>
        </w:rPr>
        <w:t>Ας έρθουμε, λοιπόν, στα πράγματα για να τα πούμε συγκεκριμένα και με το όνομά τους. Επαναλαμβάνω ότι θ</w:t>
      </w:r>
      <w:r>
        <w:rPr>
          <w:rFonts w:eastAsia="Times New Roman"/>
          <w:szCs w:val="24"/>
        </w:rPr>
        <w:t xml:space="preserve">εωρώ πολύ θετικό το ότι συζητάμε τα ζητήματα της Αρκαδίας ιδιαίτερα των περιοχών της </w:t>
      </w:r>
      <w:r>
        <w:rPr>
          <w:rFonts w:eastAsia="Times New Roman"/>
          <w:szCs w:val="24"/>
        </w:rPr>
        <w:lastRenderedPageBreak/>
        <w:t xml:space="preserve">Τρίπολης, της Μεγαλόπολης –είναι και πατρίδα σας- της </w:t>
      </w:r>
      <w:r>
        <w:rPr>
          <w:rFonts w:eastAsia="Times New Roman"/>
          <w:szCs w:val="24"/>
        </w:rPr>
        <w:t>β</w:t>
      </w:r>
      <w:r>
        <w:rPr>
          <w:rFonts w:eastAsia="Times New Roman"/>
          <w:szCs w:val="24"/>
        </w:rPr>
        <w:t>όρειας Κυνουρίας και Γορτυνίας από τις μεγάλες καταστροφές της 25</w:t>
      </w:r>
      <w:r w:rsidRPr="002D61A9">
        <w:rPr>
          <w:rFonts w:eastAsia="Times New Roman"/>
          <w:szCs w:val="24"/>
          <w:vertAlign w:val="superscript"/>
        </w:rPr>
        <w:t>ης</w:t>
      </w:r>
      <w:r>
        <w:rPr>
          <w:rFonts w:eastAsia="Times New Roman"/>
          <w:szCs w:val="24"/>
        </w:rPr>
        <w:t xml:space="preserve"> και 26</w:t>
      </w:r>
      <w:r w:rsidRPr="002D61A9">
        <w:rPr>
          <w:rFonts w:eastAsia="Times New Roman"/>
          <w:szCs w:val="24"/>
          <w:vertAlign w:val="superscript"/>
        </w:rPr>
        <w:t>ης</w:t>
      </w:r>
      <w:r>
        <w:rPr>
          <w:rFonts w:eastAsia="Times New Roman"/>
          <w:szCs w:val="24"/>
        </w:rPr>
        <w:t xml:space="preserve"> Ιουνίου από χαλαζόπτωση, βροχόπτωση, </w:t>
      </w:r>
      <w:r>
        <w:rPr>
          <w:rFonts w:eastAsia="Times New Roman"/>
          <w:szCs w:val="24"/>
        </w:rPr>
        <w:t>πλημμύρες.</w:t>
      </w:r>
    </w:p>
    <w:p w14:paraId="66065F6B" w14:textId="77777777" w:rsidR="00601C95" w:rsidRDefault="00CF2D0A">
      <w:pPr>
        <w:tabs>
          <w:tab w:val="left" w:pos="3695"/>
        </w:tabs>
        <w:spacing w:after="0" w:line="600" w:lineRule="auto"/>
        <w:ind w:firstLine="720"/>
        <w:jc w:val="both"/>
        <w:rPr>
          <w:rFonts w:eastAsia="Times New Roman"/>
          <w:szCs w:val="24"/>
        </w:rPr>
      </w:pPr>
      <w:r>
        <w:rPr>
          <w:rFonts w:eastAsia="Times New Roman"/>
          <w:szCs w:val="24"/>
        </w:rPr>
        <w:t>Και μπορούμε και από την κουβέντα σήμερα να συμβάλουμε, ώστε να επιταχυνθούν τα πράγματα και να γίνουν πιο γρήγορα, πιο ολοκληρωμένα. Είναι σωστά όλα αυτά.</w:t>
      </w:r>
    </w:p>
    <w:p w14:paraId="66065F6C" w14:textId="77777777" w:rsidR="00601C95" w:rsidRDefault="00CF2D0A">
      <w:pPr>
        <w:tabs>
          <w:tab w:val="left" w:pos="3695"/>
        </w:tabs>
        <w:spacing w:after="0" w:line="600" w:lineRule="auto"/>
        <w:ind w:firstLine="720"/>
        <w:jc w:val="both"/>
        <w:rPr>
          <w:rFonts w:eastAsia="Times New Roman"/>
          <w:szCs w:val="24"/>
        </w:rPr>
      </w:pPr>
      <w:r>
        <w:rPr>
          <w:rFonts w:eastAsia="Times New Roman"/>
          <w:szCs w:val="24"/>
        </w:rPr>
        <w:t xml:space="preserve">Επιτρέψτε μου, όμως, να υποστηρίξω –κάνατε μια κριτική και πρέπει να απαντήσω μετά λόγου </w:t>
      </w:r>
      <w:r>
        <w:rPr>
          <w:rFonts w:eastAsia="Times New Roman"/>
          <w:szCs w:val="24"/>
        </w:rPr>
        <w:t>γνώσεως και πολύ συγκεκριμένα- ότι στη συγκεκριμένη περίπτωση η πολιτεία και μάλιστα σε όλες τις εκφάνσεις της –εγώ περιλαμβάνω και την Αντιπολίτευση στις εκφάνσεις της πολιτείας- αντέδρασε ταχύτατα, συντονισμένα.</w:t>
      </w:r>
    </w:p>
    <w:p w14:paraId="66065F6D" w14:textId="77777777" w:rsidR="00601C95" w:rsidRDefault="00CF2D0A">
      <w:pPr>
        <w:tabs>
          <w:tab w:val="left" w:pos="3695"/>
        </w:tabs>
        <w:spacing w:after="0" w:line="600" w:lineRule="auto"/>
        <w:ind w:firstLine="720"/>
        <w:jc w:val="both"/>
        <w:rPr>
          <w:rFonts w:eastAsia="Times New Roman"/>
          <w:szCs w:val="24"/>
        </w:rPr>
      </w:pPr>
      <w:r>
        <w:rPr>
          <w:rFonts w:eastAsia="Times New Roman"/>
          <w:szCs w:val="24"/>
        </w:rPr>
        <w:t>Είχαμε από την πρώτη στιγμή αλληλοενημέρωσ</w:t>
      </w:r>
      <w:r>
        <w:rPr>
          <w:rFonts w:eastAsia="Times New Roman"/>
          <w:szCs w:val="24"/>
        </w:rPr>
        <w:t xml:space="preserve">η με τον κ. Κωνσταντινόπουλο και τους άλλους Βουλευτάς της Αρκαδίας. Βρεθήκαμε εκεί. Ιδιαίτερα δε χαρακτηριστικό αυτής της ταχύτητας και της αποτελεσματικότητας ήταν ότι ο Γενικός Γραμματέας Πολιτικής Προστασίας -ως όφειλε φυσικά- κ. </w:t>
      </w:r>
      <w:proofErr w:type="spellStart"/>
      <w:r>
        <w:rPr>
          <w:rFonts w:eastAsia="Times New Roman"/>
          <w:szCs w:val="24"/>
        </w:rPr>
        <w:t>Καπάκης</w:t>
      </w:r>
      <w:proofErr w:type="spellEnd"/>
      <w:r>
        <w:rPr>
          <w:rFonts w:eastAsia="Times New Roman"/>
          <w:szCs w:val="24"/>
        </w:rPr>
        <w:t xml:space="preserve"> βρέθηκε στις π</w:t>
      </w:r>
      <w:r>
        <w:rPr>
          <w:rFonts w:eastAsia="Times New Roman"/>
          <w:szCs w:val="24"/>
        </w:rPr>
        <w:t xml:space="preserve">εριοχές του Νομού Αρκαδίας τις πρώτες ώρες μετά το τέλος της βροχοπτώσεως, εξέτασε </w:t>
      </w:r>
      <w:r>
        <w:rPr>
          <w:rFonts w:eastAsia="Times New Roman"/>
          <w:szCs w:val="24"/>
        </w:rPr>
        <w:lastRenderedPageBreak/>
        <w:t xml:space="preserve">τα πράγματα και –εδώ θέλω να προσέξετε, κύριε Κωνσταντινόπουλε- εξουσιοδότησε από τις 27 του μήνα Ιουνίου, δύο μέρες μετά την καταστροφή, τον κύριο </w:t>
      </w:r>
      <w:r>
        <w:rPr>
          <w:rFonts w:eastAsia="Times New Roman"/>
          <w:szCs w:val="24"/>
        </w:rPr>
        <w:t>π</w:t>
      </w:r>
      <w:r>
        <w:rPr>
          <w:rFonts w:eastAsia="Times New Roman"/>
          <w:szCs w:val="24"/>
        </w:rPr>
        <w:t>εριφερειάρχη και ετέθη η</w:t>
      </w:r>
      <w:r>
        <w:rPr>
          <w:rFonts w:eastAsia="Times New Roman"/>
          <w:szCs w:val="24"/>
        </w:rPr>
        <w:t xml:space="preserve"> περιοχή με βάση την ενέργεια του κυρίου </w:t>
      </w:r>
      <w:r>
        <w:rPr>
          <w:rFonts w:eastAsia="Times New Roman"/>
          <w:szCs w:val="24"/>
        </w:rPr>
        <w:t>π</w:t>
      </w:r>
      <w:r>
        <w:rPr>
          <w:rFonts w:eastAsia="Times New Roman"/>
          <w:szCs w:val="24"/>
        </w:rPr>
        <w:t>εριφερειάρχη σε κατάσταση έκτακτης ανάγκης.</w:t>
      </w:r>
    </w:p>
    <w:p w14:paraId="66065F6E" w14:textId="77777777" w:rsidR="00601C95" w:rsidRDefault="00CF2D0A">
      <w:pPr>
        <w:tabs>
          <w:tab w:val="left" w:pos="3695"/>
        </w:tabs>
        <w:spacing w:after="0" w:line="600" w:lineRule="auto"/>
        <w:ind w:firstLine="720"/>
        <w:jc w:val="both"/>
        <w:rPr>
          <w:rFonts w:eastAsia="Times New Roman" w:cs="Times New Roman"/>
          <w:szCs w:val="24"/>
        </w:rPr>
      </w:pPr>
      <w:r>
        <w:rPr>
          <w:rFonts w:eastAsia="Times New Roman"/>
          <w:szCs w:val="24"/>
        </w:rPr>
        <w:t xml:space="preserve">Αυτό που ζητάτε, δηλαδή -τουλάχιστον σύμφωνα με το γράμμα της ερωτήσεώς σας- το πότε θα εκδοθεί η ΚΥΑ για να κηρυχθεί η Αρκαδία σε κατάσταση έκτακτης ανάγκης, έχει γίνει </w:t>
      </w:r>
      <w:r>
        <w:rPr>
          <w:rFonts w:eastAsia="Times New Roman"/>
          <w:szCs w:val="24"/>
        </w:rPr>
        <w:t>από τις 27 Ιουνίου. Προφανώς είναι λάθος, αλλά το λέω για να ξέρει κάποιος που μας παρακολουθεί ότι αλίμονο αν περιμέναμε τώρα να μπει η περιοχή σε κατάσταση έκτακτης ανάγκης. Αυτό έγινε από τις 27</w:t>
      </w:r>
      <w:r>
        <w:rPr>
          <w:rFonts w:eastAsia="Times New Roman"/>
          <w:szCs w:val="24"/>
        </w:rPr>
        <w:t xml:space="preserve"> Ιουνίου</w:t>
      </w:r>
      <w:r>
        <w:rPr>
          <w:rFonts w:eastAsia="Times New Roman"/>
          <w:szCs w:val="24"/>
        </w:rPr>
        <w:t>.</w:t>
      </w:r>
    </w:p>
    <w:p w14:paraId="66065F6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γνωρίζετε ότι στην κυριολεξία </w:t>
      </w:r>
      <w:r>
        <w:rPr>
          <w:rFonts w:eastAsia="Times New Roman" w:cs="Times New Roman"/>
          <w:szCs w:val="24"/>
        </w:rPr>
        <w:t xml:space="preserve">την επόμενη μέρα, τη Δευτέρα, κλιμάκιο από τον ομιλούντα, από τον Γενικό Γραμματέα του Υπουργείου Υποδομών, από τον Πρόεδρο του ΕΛΓΑ, πλαισιωμένο το κλιμάκιο με εκπροσώπους των δήμων και της </w:t>
      </w:r>
      <w:r>
        <w:rPr>
          <w:rFonts w:eastAsia="Times New Roman" w:cs="Times New Roman"/>
          <w:szCs w:val="24"/>
        </w:rPr>
        <w:t>περιφέρειας</w:t>
      </w:r>
      <w:r>
        <w:rPr>
          <w:rFonts w:eastAsia="Times New Roman" w:cs="Times New Roman"/>
          <w:szCs w:val="24"/>
        </w:rPr>
        <w:t>, βρεθήκαμε επί τόπου. Μάλιστα συναντηθήκαμε, μιλήσαμε</w:t>
      </w:r>
      <w:r>
        <w:rPr>
          <w:rFonts w:eastAsia="Times New Roman" w:cs="Times New Roman"/>
          <w:szCs w:val="24"/>
        </w:rPr>
        <w:t xml:space="preserve"> με τους κατοίκους μαζί, κάναμε τις πρώτες εκτιμήσεις από πρώτο χέρι, είδαμε </w:t>
      </w:r>
      <w:r>
        <w:rPr>
          <w:rFonts w:eastAsia="Times New Roman" w:cs="Times New Roman"/>
          <w:szCs w:val="24"/>
        </w:rPr>
        <w:lastRenderedPageBreak/>
        <w:t>τα πραγματικά μεγέθη των καταστροφών –μιλάμε για βιβλική καταστροφή στην κυριολεξία- και είδαμε τις πρώτες ανάγκες, αλλά και γενικότερα βοήθειας και αποκαταστάσεων.</w:t>
      </w:r>
    </w:p>
    <w:p w14:paraId="66065F7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Ως προς το ερώ</w:t>
      </w:r>
      <w:r>
        <w:rPr>
          <w:rFonts w:eastAsia="Times New Roman" w:cs="Times New Roman"/>
          <w:szCs w:val="24"/>
        </w:rPr>
        <w:t xml:space="preserve">τημά σας, το οποίο έχει συγκεκριμένο ενδιαφέρον, δηλαδή τι γίνεται με την </w:t>
      </w:r>
      <w:r>
        <w:rPr>
          <w:rFonts w:eastAsia="Times New Roman" w:cs="Times New Roman"/>
          <w:szCs w:val="24"/>
        </w:rPr>
        <w:t>κοινή υπουργική απόφαση</w:t>
      </w:r>
      <w:r>
        <w:rPr>
          <w:rFonts w:eastAsia="Times New Roman" w:cs="Times New Roman"/>
          <w:szCs w:val="24"/>
        </w:rPr>
        <w:t xml:space="preserve"> όχι για να κηρυχθεί η Αρκαδία σε κατάσταση έκτακτης ανάγκης, αλλά για την </w:t>
      </w:r>
      <w:r>
        <w:rPr>
          <w:rFonts w:eastAsia="Times New Roman" w:cs="Times New Roman"/>
          <w:szCs w:val="24"/>
        </w:rPr>
        <w:t>κοινή υπουργική απόφαση</w:t>
      </w:r>
      <w:r>
        <w:rPr>
          <w:rFonts w:eastAsia="Times New Roman" w:cs="Times New Roman"/>
          <w:szCs w:val="24"/>
        </w:rPr>
        <w:t xml:space="preserve">, προκειμένου να </w:t>
      </w:r>
      <w:proofErr w:type="spellStart"/>
      <w:r>
        <w:rPr>
          <w:rFonts w:eastAsia="Times New Roman" w:cs="Times New Roman"/>
          <w:szCs w:val="24"/>
        </w:rPr>
        <w:t>οριοθετηθεί</w:t>
      </w:r>
      <w:proofErr w:type="spellEnd"/>
      <w:r>
        <w:rPr>
          <w:rFonts w:eastAsia="Times New Roman" w:cs="Times New Roman"/>
          <w:szCs w:val="24"/>
        </w:rPr>
        <w:t xml:space="preserve"> η πληγείσα περιοχή ως </w:t>
      </w:r>
      <w:proofErr w:type="spellStart"/>
      <w:r>
        <w:rPr>
          <w:rFonts w:eastAsia="Times New Roman" w:cs="Times New Roman"/>
          <w:szCs w:val="24"/>
        </w:rPr>
        <w:t>πλημμυρόπλ</w:t>
      </w:r>
      <w:r>
        <w:rPr>
          <w:rFonts w:eastAsia="Times New Roman" w:cs="Times New Roman"/>
          <w:szCs w:val="24"/>
        </w:rPr>
        <w:t>ηκτη</w:t>
      </w:r>
      <w:proofErr w:type="spellEnd"/>
      <w:r>
        <w:rPr>
          <w:rFonts w:eastAsia="Times New Roman" w:cs="Times New Roman"/>
          <w:szCs w:val="24"/>
        </w:rPr>
        <w:t xml:space="preserve">, για να γίνουν όλα αυτά τα οποία λέτε συγκεκριμένα, γι’ αυτό, κύριε Κωνσταντινόπουλε, προφανώς το γνωρίζετε, χρειάζεται να ενεργοποιηθούν –ενεργοποιήθηκαν τα επόμενα εικοσιτετράωρα από την καταστροφή- οι δήμοι οι πληγέντες και η </w:t>
      </w:r>
      <w:r>
        <w:rPr>
          <w:rFonts w:eastAsia="Times New Roman" w:cs="Times New Roman"/>
          <w:szCs w:val="24"/>
        </w:rPr>
        <w:t>περιφέρεια</w:t>
      </w:r>
      <w:r>
        <w:rPr>
          <w:rFonts w:eastAsia="Times New Roman" w:cs="Times New Roman"/>
          <w:szCs w:val="24"/>
        </w:rPr>
        <w:t>. Αυτοί κάνο</w:t>
      </w:r>
      <w:r>
        <w:rPr>
          <w:rFonts w:eastAsia="Times New Roman" w:cs="Times New Roman"/>
          <w:szCs w:val="24"/>
        </w:rPr>
        <w:t xml:space="preserve">υν την καταγραφή των ζημιών, των καταστροφών σε οικίες, σε οικοσκευές, σε επιχειρήσεις, σε καταστήματα, σε υποδομές της αρμοδιότητάς τους. Με δική τους ευθύνη, των δήμων και της </w:t>
      </w:r>
      <w:r>
        <w:rPr>
          <w:rFonts w:eastAsia="Times New Roman" w:cs="Times New Roman"/>
          <w:szCs w:val="24"/>
        </w:rPr>
        <w:t>περιφέρειας</w:t>
      </w:r>
      <w:r>
        <w:rPr>
          <w:rFonts w:eastAsia="Times New Roman" w:cs="Times New Roman"/>
          <w:szCs w:val="24"/>
        </w:rPr>
        <w:t>, γίνεται -και σωστά- η καταγραφή. Αυτό απαιτούσε χρόνο. Απαίτησε έ</w:t>
      </w:r>
      <w:r>
        <w:rPr>
          <w:rFonts w:eastAsia="Times New Roman" w:cs="Times New Roman"/>
          <w:szCs w:val="24"/>
        </w:rPr>
        <w:t xml:space="preserve">ναν μήνα και σας διαβεβαιώ ότι ήμουν σε συνεχή επικοινωνία και με τους δημάρχους και με την </w:t>
      </w:r>
      <w:r>
        <w:rPr>
          <w:rFonts w:eastAsia="Times New Roman" w:cs="Times New Roman"/>
          <w:szCs w:val="24"/>
        </w:rPr>
        <w:t>περιφέρεια</w:t>
      </w:r>
      <w:r>
        <w:rPr>
          <w:rFonts w:eastAsia="Times New Roman" w:cs="Times New Roman"/>
          <w:szCs w:val="24"/>
        </w:rPr>
        <w:t xml:space="preserve">, τον </w:t>
      </w:r>
      <w:proofErr w:type="spellStart"/>
      <w:r>
        <w:rPr>
          <w:rFonts w:eastAsia="Times New Roman" w:cs="Times New Roman"/>
          <w:szCs w:val="24"/>
        </w:rPr>
        <w:t>Αντιπεριφερειάρχη</w:t>
      </w:r>
      <w:proofErr w:type="spellEnd"/>
      <w:r>
        <w:rPr>
          <w:rFonts w:eastAsia="Times New Roman" w:cs="Times New Roman"/>
          <w:szCs w:val="24"/>
        </w:rPr>
        <w:t xml:space="preserve"> Αρκαδίας, για να επιταχύνουν τη διαδικασία αυτή. Αυτή η διαδικασία, όμως, που </w:t>
      </w:r>
      <w:r>
        <w:rPr>
          <w:rFonts w:eastAsia="Times New Roman" w:cs="Times New Roman"/>
          <w:szCs w:val="24"/>
        </w:rPr>
        <w:lastRenderedPageBreak/>
        <w:t>είναι διαδικασία –επαναλαμβάνω- καταγραφής, εκτίμηση</w:t>
      </w:r>
      <w:r>
        <w:rPr>
          <w:rFonts w:eastAsia="Times New Roman" w:cs="Times New Roman"/>
          <w:szCs w:val="24"/>
        </w:rPr>
        <w:t>ς αλλά και ενημέρωσης των κατοίκων, για να κάνουν τα δικαιολογητικά, να τηρήσουν τις προθεσμίες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κράτησε έναν μήνα όχι με δική μας ευθύνη. Μεγάλο διάστημα; Εγώ δεν θεωρώ ότι είναι πολύ μεγάλο και από την πείρα άλλων περιοχών,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ε</w:t>
      </w:r>
      <w:r>
        <w:rPr>
          <w:rFonts w:eastAsia="Times New Roman" w:cs="Times New Roman"/>
          <w:szCs w:val="24"/>
        </w:rPr>
        <w:t xml:space="preserve">ίναι τόσο. </w:t>
      </w:r>
    </w:p>
    <w:p w14:paraId="66065F7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Αυτήν τη στιγμή αυτό το μάζεμα μέσω της </w:t>
      </w:r>
      <w:r>
        <w:rPr>
          <w:rFonts w:eastAsia="Times New Roman" w:cs="Times New Roman"/>
          <w:szCs w:val="24"/>
        </w:rPr>
        <w:t xml:space="preserve">περιφέρειας </w:t>
      </w:r>
      <w:r>
        <w:rPr>
          <w:rFonts w:eastAsia="Times New Roman" w:cs="Times New Roman"/>
          <w:szCs w:val="24"/>
        </w:rPr>
        <w:t xml:space="preserve">έχει πάει –σας ενημερώνω συγκεκριμένα- στο αρμόδιο Υπουργείο Υποδομών, το οποίο είναι υπεύθυνο για να εκδώσει την </w:t>
      </w:r>
      <w:r>
        <w:rPr>
          <w:rFonts w:eastAsia="Times New Roman" w:cs="Times New Roman"/>
          <w:szCs w:val="24"/>
        </w:rPr>
        <w:t xml:space="preserve">κοινή </w:t>
      </w:r>
      <w:r>
        <w:rPr>
          <w:rFonts w:eastAsia="Times New Roman" w:cs="Times New Roman"/>
          <w:szCs w:val="24"/>
        </w:rPr>
        <w:t>υπουργική</w:t>
      </w:r>
      <w:r>
        <w:rPr>
          <w:rFonts w:eastAsia="Times New Roman" w:cs="Times New Roman"/>
          <w:szCs w:val="24"/>
        </w:rPr>
        <w:t xml:space="preserve"> </w:t>
      </w:r>
      <w:r>
        <w:rPr>
          <w:rFonts w:eastAsia="Times New Roman" w:cs="Times New Roman"/>
          <w:szCs w:val="24"/>
        </w:rPr>
        <w:t xml:space="preserve">απόφαση </w:t>
      </w:r>
      <w:r>
        <w:rPr>
          <w:rFonts w:eastAsia="Times New Roman" w:cs="Times New Roman"/>
          <w:szCs w:val="24"/>
        </w:rPr>
        <w:t>στην οποία αναφέρεστε, να οριοθετήσει τις πληγείσες πε</w:t>
      </w:r>
      <w:r>
        <w:rPr>
          <w:rFonts w:eastAsia="Times New Roman" w:cs="Times New Roman"/>
          <w:szCs w:val="24"/>
        </w:rPr>
        <w:t xml:space="preserve">ριοχές ως </w:t>
      </w:r>
      <w:proofErr w:type="spellStart"/>
      <w:r>
        <w:rPr>
          <w:rFonts w:eastAsia="Times New Roman" w:cs="Times New Roman"/>
          <w:szCs w:val="24"/>
        </w:rPr>
        <w:t>πλημμυρόπληκτες</w:t>
      </w:r>
      <w:proofErr w:type="spellEnd"/>
      <w:r>
        <w:rPr>
          <w:rFonts w:eastAsia="Times New Roman" w:cs="Times New Roman"/>
          <w:szCs w:val="24"/>
        </w:rPr>
        <w:t>. Θεωρούμε, από την καθημερινή ενημέρωση που έχω, ότι η ΚΥΑ πριν τις 20</w:t>
      </w:r>
      <w:r>
        <w:rPr>
          <w:rFonts w:eastAsia="Times New Roman" w:cs="Times New Roman"/>
          <w:szCs w:val="24"/>
        </w:rPr>
        <w:t>-</w:t>
      </w:r>
      <w:r>
        <w:rPr>
          <w:rFonts w:eastAsia="Times New Roman" w:cs="Times New Roman"/>
          <w:szCs w:val="24"/>
        </w:rPr>
        <w:t xml:space="preserve">8 θα είναι στα χέρια μας, θα έχει υπογραφεί από το Υπουργείο Υποδομών και από το Υπουργείο Οικονομικών, ούτως ώστε να προχωρήσουν οι διευκολύνσεις που </w:t>
      </w:r>
      <w:r>
        <w:rPr>
          <w:rFonts w:eastAsia="Times New Roman" w:cs="Times New Roman"/>
          <w:szCs w:val="24"/>
        </w:rPr>
        <w:t>αναφέρατε, που υπάρχουν σύμφωνα με το νομικό πλαίσιο.</w:t>
      </w:r>
    </w:p>
    <w:p w14:paraId="66065F72"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Αφήστε και κάτι για τη δευτερολογία.</w:t>
      </w:r>
    </w:p>
    <w:p w14:paraId="66065F73"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ΜΠΑΛΑΦΑΣ (Υφυπουργός Εσωτερικών και Διοικητικής Ανασυγκρότησης):</w:t>
      </w:r>
      <w:r>
        <w:rPr>
          <w:rFonts w:eastAsia="Times New Roman" w:cs="Times New Roman"/>
          <w:szCs w:val="24"/>
        </w:rPr>
        <w:t xml:space="preserve"> Τελειώνω, κύριε Πρόεδρε. Μπήκαν διάφορα θέματα.</w:t>
      </w:r>
    </w:p>
    <w:p w14:paraId="66065F74"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Διευκολύνσεις για τις ασφαλιστικές εισφορές των ασφαλιστικών οργανισμών, για ποιους; Για τις αποδεδειγμένα πληγείσες επιχειρήσεις, που υπάρχουν τέτοιες, για τους πληγέντες εργοδότες, που υπάρχουν τέτοιοι, για τις επαγγελματικές εγκαταστάσεις, που υπάρχουν </w:t>
      </w:r>
      <w:r>
        <w:rPr>
          <w:rFonts w:eastAsia="Times New Roman" w:cs="Times New Roman"/>
          <w:szCs w:val="24"/>
        </w:rPr>
        <w:t>τέτοιες. Ας περιμένουμε, λοιπόν, μέχρι την 20</w:t>
      </w:r>
      <w:r>
        <w:rPr>
          <w:rFonts w:eastAsia="Times New Roman" w:cs="Times New Roman"/>
          <w:szCs w:val="24"/>
        </w:rPr>
        <w:t>-</w:t>
      </w:r>
      <w:r>
        <w:rPr>
          <w:rFonts w:eastAsia="Times New Roman" w:cs="Times New Roman"/>
          <w:szCs w:val="24"/>
        </w:rPr>
        <w:t xml:space="preserve">8. Στη δευτερολογία μου θα αναφέρω και τα άλλα ζητήματα τα οποία δεν </w:t>
      </w:r>
      <w:r>
        <w:rPr>
          <w:rFonts w:eastAsia="Times New Roman" w:cs="Times New Roman"/>
          <w:szCs w:val="24"/>
        </w:rPr>
        <w:t xml:space="preserve">περιλαμβάνονταν </w:t>
      </w:r>
      <w:r>
        <w:rPr>
          <w:rFonts w:eastAsia="Times New Roman" w:cs="Times New Roman"/>
          <w:szCs w:val="24"/>
        </w:rPr>
        <w:t>στην ερώτησή σας.</w:t>
      </w:r>
    </w:p>
    <w:p w14:paraId="66065F7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6065F76"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Κωνσταντινόπουλος.</w:t>
      </w:r>
    </w:p>
    <w:p w14:paraId="66065F77"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ΟΔΥΣΣΕΑΣ Κ</w:t>
      </w:r>
      <w:r>
        <w:rPr>
          <w:rFonts w:eastAsia="Times New Roman" w:cs="Times New Roman"/>
          <w:b/>
          <w:szCs w:val="24"/>
        </w:rPr>
        <w:t>ΩΝΣΤΑΝΤΙΝΟΠΟΥΛΟΣ:</w:t>
      </w:r>
      <w:r>
        <w:rPr>
          <w:rFonts w:eastAsia="Times New Roman" w:cs="Times New Roman"/>
          <w:szCs w:val="24"/>
        </w:rPr>
        <w:t xml:space="preserve"> Όπως είχαμε συζητήσει και νομίζω καταλαβαινόμαστε, το μεν πρώτο θέμα να κηρυχθεί είναι θέμα βεβαίως του </w:t>
      </w:r>
      <w:r>
        <w:rPr>
          <w:rFonts w:eastAsia="Times New Roman" w:cs="Times New Roman"/>
          <w:szCs w:val="24"/>
        </w:rPr>
        <w:t xml:space="preserve">δήμου </w:t>
      </w:r>
      <w:r>
        <w:rPr>
          <w:rFonts w:eastAsia="Times New Roman" w:cs="Times New Roman"/>
          <w:szCs w:val="24"/>
        </w:rPr>
        <w:t xml:space="preserve">και της </w:t>
      </w:r>
      <w:r>
        <w:rPr>
          <w:rFonts w:eastAsia="Times New Roman" w:cs="Times New Roman"/>
          <w:szCs w:val="24"/>
        </w:rPr>
        <w:t>Π</w:t>
      </w:r>
      <w:r>
        <w:rPr>
          <w:rFonts w:eastAsia="Times New Roman" w:cs="Times New Roman"/>
          <w:szCs w:val="24"/>
        </w:rPr>
        <w:t xml:space="preserve">ολιτικής </w:t>
      </w:r>
      <w:r>
        <w:rPr>
          <w:rFonts w:eastAsia="Times New Roman" w:cs="Times New Roman"/>
          <w:szCs w:val="24"/>
        </w:rPr>
        <w:t>Π</w:t>
      </w:r>
      <w:r>
        <w:rPr>
          <w:rFonts w:eastAsia="Times New Roman" w:cs="Times New Roman"/>
          <w:szCs w:val="24"/>
        </w:rPr>
        <w:t>ροστασίας</w:t>
      </w:r>
      <w:r>
        <w:rPr>
          <w:rFonts w:eastAsia="Times New Roman" w:cs="Times New Roman"/>
          <w:szCs w:val="24"/>
        </w:rPr>
        <w:t>, όμως το κυ</w:t>
      </w:r>
      <w:r>
        <w:rPr>
          <w:rFonts w:eastAsia="Times New Roman" w:cs="Times New Roman"/>
          <w:szCs w:val="24"/>
        </w:rPr>
        <w:lastRenderedPageBreak/>
        <w:t>ρίαρχο για να προχωρήσουνε οι διαδικασίες και να μπορέσουν αυτοί οι άνθρωποι να πληρωθού</w:t>
      </w:r>
      <w:r>
        <w:rPr>
          <w:rFonts w:eastAsia="Times New Roman" w:cs="Times New Roman"/>
          <w:szCs w:val="24"/>
        </w:rPr>
        <w:t xml:space="preserve">ν ή οτιδήποτε άλλο, έχει να κάνει κυρίως με την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υπουργική απόφαση</w:t>
      </w:r>
      <w:r>
        <w:rPr>
          <w:rFonts w:eastAsia="Times New Roman" w:cs="Times New Roman"/>
          <w:szCs w:val="24"/>
        </w:rPr>
        <w:t xml:space="preserve">, η οποία, όπως μας είπατε, θα εκδοθεί έως τις 20 Αυγούστου. Άρα, περιμένουμε μέχρι τις 20 Αυγούστου να εκδοθεί η </w:t>
      </w:r>
      <w:r>
        <w:rPr>
          <w:rFonts w:eastAsia="Times New Roman" w:cs="Times New Roman"/>
          <w:szCs w:val="24"/>
        </w:rPr>
        <w:t>κοινή υπουργική απόφαση</w:t>
      </w:r>
      <w:r>
        <w:rPr>
          <w:rFonts w:eastAsia="Times New Roman" w:cs="Times New Roman"/>
          <w:szCs w:val="24"/>
        </w:rPr>
        <w:t>, για να μπορέσουν αυτοί οι άνθρωποι να αρχίσουν</w:t>
      </w:r>
      <w:r>
        <w:rPr>
          <w:rFonts w:eastAsia="Times New Roman" w:cs="Times New Roman"/>
          <w:szCs w:val="24"/>
        </w:rPr>
        <w:t xml:space="preserve"> να πληρώνονται.</w:t>
      </w:r>
    </w:p>
    <w:p w14:paraId="66065F78"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Έχω τρία ερωτήματα τα οποία πρέπει να απαντήσετε.</w:t>
      </w:r>
    </w:p>
    <w:p w14:paraId="66065F7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Πρώτο ερώτημα: Ο Δήμος Τρίπολης έχει πάρει το ποσό των 50.000 ευρώ και θεωρεί ότι αυτό το ποσό είναι πάρα πολύ μικρό για να μπορέσει να αντιμετωπίσει αυτά τα προβλήματα. Ο Δήμος Μεγαλόπολης</w:t>
      </w:r>
      <w:r>
        <w:rPr>
          <w:rFonts w:eastAsia="Times New Roman" w:cs="Times New Roman"/>
          <w:szCs w:val="24"/>
        </w:rPr>
        <w:t xml:space="preserve"> δεν έχει πάρει κανένα ποσό, με την ενημέρωση που είχα σήμερα το πρωί από τον κύριο </w:t>
      </w:r>
      <w:r>
        <w:rPr>
          <w:rFonts w:eastAsia="Times New Roman" w:cs="Times New Roman"/>
          <w:szCs w:val="24"/>
        </w:rPr>
        <w:t xml:space="preserve">δήμαρχο </w:t>
      </w:r>
      <w:r>
        <w:rPr>
          <w:rFonts w:eastAsia="Times New Roman" w:cs="Times New Roman"/>
          <w:szCs w:val="24"/>
        </w:rPr>
        <w:t>-τον επικαλούμαι, γιατί μίλησα με τον ίδιο- καθώς και τα εξάμηνα ούτε σε κάποιον άλλο δήμο.</w:t>
      </w:r>
    </w:p>
    <w:p w14:paraId="66065F7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Πάμε στο δεύτερο, δηλαδή αγρότες και ΕΛΓΑ. Εγώ δεν θα μπω στα ζητήματα. </w:t>
      </w:r>
      <w:r>
        <w:rPr>
          <w:rFonts w:eastAsia="Times New Roman" w:cs="Times New Roman"/>
          <w:szCs w:val="24"/>
        </w:rPr>
        <w:t xml:space="preserve">Σας είπα πολύ καθαρά τι έχει γίνει μέχρι χθες. Είχαμε συνάντηση με εκπροσώπους απ’ όλους τους δήμους, του Δήμου Τρίπολης και του Δήμου </w:t>
      </w:r>
      <w:r>
        <w:rPr>
          <w:rFonts w:eastAsia="Times New Roman" w:cs="Times New Roman"/>
          <w:szCs w:val="24"/>
        </w:rPr>
        <w:t xml:space="preserve">Βόρειας </w:t>
      </w:r>
      <w:r>
        <w:rPr>
          <w:rFonts w:eastAsia="Times New Roman" w:cs="Times New Roman"/>
          <w:szCs w:val="24"/>
        </w:rPr>
        <w:t xml:space="preserve">Κυνουρίας, και μπορέσαμε να δούμε τι ακριβώς γίνεται. Σας λέω ότι σαράντα </w:t>
      </w:r>
      <w:r>
        <w:rPr>
          <w:rFonts w:eastAsia="Times New Roman" w:cs="Times New Roman"/>
          <w:szCs w:val="24"/>
        </w:rPr>
        <w:lastRenderedPageBreak/>
        <w:t xml:space="preserve">πέντε ημέρες μετά έχει γίνει καταγραφή </w:t>
      </w:r>
      <w:r>
        <w:rPr>
          <w:rFonts w:eastAsia="Times New Roman" w:cs="Times New Roman"/>
          <w:szCs w:val="24"/>
        </w:rPr>
        <w:t xml:space="preserve">στο 70% των </w:t>
      </w:r>
      <w:proofErr w:type="spellStart"/>
      <w:r>
        <w:rPr>
          <w:rFonts w:eastAsia="Times New Roman" w:cs="Times New Roman"/>
          <w:szCs w:val="24"/>
        </w:rPr>
        <w:t>οπ</w:t>
      </w:r>
      <w:r>
        <w:rPr>
          <w:rFonts w:eastAsia="Times New Roman" w:cs="Times New Roman"/>
          <w:szCs w:val="24"/>
        </w:rPr>
        <w:t>ω</w:t>
      </w:r>
      <w:r>
        <w:rPr>
          <w:rFonts w:eastAsia="Times New Roman" w:cs="Times New Roman"/>
          <w:szCs w:val="24"/>
        </w:rPr>
        <w:t>ρ</w:t>
      </w:r>
      <w:r>
        <w:rPr>
          <w:rFonts w:eastAsia="Times New Roman" w:cs="Times New Roman"/>
          <w:szCs w:val="24"/>
        </w:rPr>
        <w:t>ο</w:t>
      </w:r>
      <w:r>
        <w:rPr>
          <w:rFonts w:eastAsia="Times New Roman" w:cs="Times New Roman"/>
          <w:szCs w:val="24"/>
        </w:rPr>
        <w:t>κηπ</w:t>
      </w:r>
      <w:r>
        <w:rPr>
          <w:rFonts w:eastAsia="Times New Roman" w:cs="Times New Roman"/>
          <w:szCs w:val="24"/>
        </w:rPr>
        <w:t>ευ</w:t>
      </w:r>
      <w:r>
        <w:rPr>
          <w:rFonts w:eastAsia="Times New Roman" w:cs="Times New Roman"/>
          <w:szCs w:val="24"/>
        </w:rPr>
        <w:t>τικών</w:t>
      </w:r>
      <w:proofErr w:type="spellEnd"/>
      <w:r>
        <w:rPr>
          <w:rFonts w:eastAsia="Times New Roman" w:cs="Times New Roman"/>
          <w:szCs w:val="24"/>
        </w:rPr>
        <w:t>, στο 30% των δέντρων, στο 0% στα αμπέλια. Αυτή είναι η καταγραφή. Μπορείτε να μιλήσετε και να το δείτε.</w:t>
      </w:r>
    </w:p>
    <w:p w14:paraId="66065F7B"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Και σας ερωτώ: Η Κυβέρνηση –γιατί σήμερα εκπροσωπείτε την Κυβέρνηση, είστε επισπεύδων Υπουργός, γιατί εκεί εσείς ήρθατε μαζί</w:t>
      </w:r>
      <w:r>
        <w:rPr>
          <w:rFonts w:eastAsia="Times New Roman" w:cs="Times New Roman"/>
          <w:szCs w:val="24"/>
        </w:rPr>
        <w:t xml:space="preserve"> με τον Πρόεδρο του ΕΛΓΑ- πότε θα ολοκληρώσει τη διαδικασία; Πότε θα αρχίσει να πληρώνει; </w:t>
      </w:r>
    </w:p>
    <w:p w14:paraId="66065F7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Σας έχω κάνει συγκεκριμένες προτάσεις. Σας είπα, να είναι όπως είναι ο συμψηφισμός των εισφορών του ΕΛΓΑ από τους αγρότες με τις αποζημιώσεις. Επίσης, τι θα γίνει με</w:t>
      </w:r>
      <w:r>
        <w:rPr>
          <w:rFonts w:eastAsia="Times New Roman" w:cs="Times New Roman"/>
          <w:szCs w:val="24"/>
        </w:rPr>
        <w:t xml:space="preserve"> τον ΕΝΦΙΑ, όπως έχει γίνει σε άλλες περιοχές, τι θα γίνει με τις τράπεζες, τι θα γίνει με βεβαιωμένες οφειλές; </w:t>
      </w:r>
    </w:p>
    <w:p w14:paraId="66065F7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Μαθαίνω ότι το Υπουργείο Οικονομικών έχει κάνει κάποιες προσπάθειες. Δεν τις ξέρω, θα θέλαμε να μας τις πείτε, τις προσπάθειες που έχει κάνει ο</w:t>
      </w:r>
      <w:r>
        <w:rPr>
          <w:rFonts w:eastAsia="Times New Roman" w:cs="Times New Roman"/>
          <w:szCs w:val="24"/>
        </w:rPr>
        <w:t xml:space="preserve"> κ. Αλεξιάδης. Τι θα γίνει με όλες αυτές τις διαδικασίες και πότε αυτοί οι άνθρωποι, αφού υπογραφεί η κοινή υπουργική απόφαση, εκτιμάτε εσείς ως Κυβέρνηση ότι θα αρχίσουν να πληρώνονται; </w:t>
      </w:r>
    </w:p>
    <w:p w14:paraId="66065F7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Ειδικά για τον αγροτικό τομέα, κύριε Υπουργέ, σας λέω -και το ξέρετε</w:t>
      </w:r>
      <w:r>
        <w:rPr>
          <w:rFonts w:eastAsia="Times New Roman" w:cs="Times New Roman"/>
          <w:szCs w:val="24"/>
        </w:rPr>
        <w:t>, επειδή το είδατε εσείς οι ίδιοι- ότι εάν δεν πληρωθούν άμεσα ή εάν δεν τελειώσουν άμεσα οι εκτιμήσεις για να δοθούν τα χρήματα, αυτοί οι άνθρωποι δεν θα μπορούν για τον επόμενο χρόνο να έχουν παραγωγή.</w:t>
      </w:r>
    </w:p>
    <w:p w14:paraId="66065F7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6065F80"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w:t>
      </w:r>
      <w:r>
        <w:rPr>
          <w:rFonts w:eastAsia="Times New Roman" w:cs="Times New Roman"/>
          <w:b/>
          <w:szCs w:val="24"/>
        </w:rPr>
        <w:t>Κακλαμάνης):</w:t>
      </w:r>
      <w:r>
        <w:rPr>
          <w:rFonts w:eastAsia="Times New Roman" w:cs="Times New Roman"/>
          <w:szCs w:val="24"/>
        </w:rPr>
        <w:t xml:space="preserve"> Τώρα, κύριε Κωνσταντινόπουλε, επειδή έχετε ασκήσει διοίκηση, σας λέω, μακάρι, να μπορεί να σας απαντήσει ο κύριος Υπουργός στο δεύτερο σκέλος, που ήταν πάρα πολύ σοβαρό αυτό που είπατε. Όμως, ο Υφυπουργός Εσωτερικών να σας πει εάν θα γίνει συμ</w:t>
      </w:r>
      <w:r>
        <w:rPr>
          <w:rFonts w:eastAsia="Times New Roman" w:cs="Times New Roman"/>
          <w:szCs w:val="24"/>
        </w:rPr>
        <w:t>ψηφισμός των εισφορών και των υποχρεώσεων που πρέπει να πάρουν για τον ΕΛΓΑ δεν ξέρω εάν γίνεται.</w:t>
      </w:r>
    </w:p>
    <w:p w14:paraId="66065F81"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Αφήστε να δούμε τι θα πει πρώτα.</w:t>
      </w:r>
    </w:p>
    <w:p w14:paraId="66065F82"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Μακάρι, λέω, αλλά αλλού έπρεπε να ρωτήσετε.</w:t>
      </w:r>
    </w:p>
    <w:p w14:paraId="66065F83"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w:t>
      </w:r>
      <w:r>
        <w:rPr>
          <w:rFonts w:eastAsia="Times New Roman" w:cs="Times New Roman"/>
          <w:b/>
          <w:szCs w:val="24"/>
        </w:rPr>
        <w:t>ΠΟΥΛΟΣ:</w:t>
      </w:r>
      <w:r>
        <w:rPr>
          <w:rFonts w:eastAsia="Times New Roman" w:cs="Times New Roman"/>
          <w:szCs w:val="24"/>
        </w:rPr>
        <w:t xml:space="preserve"> Ο Αρχηγός του…</w:t>
      </w:r>
    </w:p>
    <w:p w14:paraId="66065F84"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Η Κυβέρνηση είναι ενιαία. Μακάρι, να μπορεί να σας απαντήσει.</w:t>
      </w:r>
    </w:p>
    <w:p w14:paraId="66065F8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Κύριε Υφυπουργέ, έχετε τον λόγο.</w:t>
      </w:r>
    </w:p>
    <w:p w14:paraId="66065F86"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 xml:space="preserve">Με όλη την άνεση που έχω με τον </w:t>
      </w:r>
      <w:r>
        <w:rPr>
          <w:rFonts w:eastAsia="Times New Roman" w:cs="Times New Roman"/>
          <w:szCs w:val="24"/>
        </w:rPr>
        <w:t>κ. Κωνσταντινόπουλο, θέλω να τον ρωτήσω: Γιατί όλη αυτή τη γενίκευση της ερωτήσεως δεν την κάνατε στην ερώτηση που υποβάλατε;</w:t>
      </w:r>
    </w:p>
    <w:p w14:paraId="66065F87"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Γιατί δεν γίνεται στην επίκαιρη ερώτηση, μέσα σε πέντε σειρές.</w:t>
      </w:r>
    </w:p>
    <w:p w14:paraId="66065F88"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w:t>
      </w:r>
      <w:r>
        <w:rPr>
          <w:rFonts w:eastAsia="Times New Roman" w:cs="Times New Roman"/>
          <w:b/>
          <w:szCs w:val="24"/>
        </w:rPr>
        <w:t xml:space="preserve"> και Διοικητικής Ανασυγκρότησης): </w:t>
      </w:r>
      <w:r>
        <w:rPr>
          <w:rFonts w:eastAsia="Times New Roman" w:cs="Times New Roman"/>
          <w:szCs w:val="24"/>
        </w:rPr>
        <w:t xml:space="preserve">Τώρα, μιλώ εγώ. </w:t>
      </w:r>
    </w:p>
    <w:p w14:paraId="66065F8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Στην ερώτησή σας απαντώ συγκεκριμένα. Στην ερώτησή σας, που είναι και λανθασμένα διατυπωμένη -προφανώς, δεν είναι πρόβλημα αυτό, γίνονται αυτά τα πράγματα, κανείς μας δεν είναι αλάνθαστος- εδώ αναφέρατε το</w:t>
      </w:r>
      <w:r>
        <w:rPr>
          <w:rFonts w:eastAsia="Times New Roman" w:cs="Times New Roman"/>
          <w:szCs w:val="24"/>
        </w:rPr>
        <w:t xml:space="preserve"> σύνολο των επιπτώσεων και των καταστροφών.</w:t>
      </w:r>
    </w:p>
    <w:p w14:paraId="66065F8A"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Η ερώτηση υποβλήθηκε πριν από ένα μήνα και ήλπιζε ότι το ζήτημα που βάζει θα έχει λυθεί.</w:t>
      </w:r>
    </w:p>
    <w:p w14:paraId="66065F8B"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Με τον κ. Κωνσταν</w:t>
      </w:r>
      <w:r>
        <w:rPr>
          <w:rFonts w:eastAsia="Times New Roman" w:cs="Times New Roman"/>
          <w:szCs w:val="24"/>
        </w:rPr>
        <w:t xml:space="preserve">τινόπουλο έχουμε πάρα πολύ καλή σχέση, έχουμε συνεργαστεί και σε ερωτήσεις επ’ </w:t>
      </w:r>
      <w:proofErr w:type="spellStart"/>
      <w:r>
        <w:rPr>
          <w:rFonts w:eastAsia="Times New Roman" w:cs="Times New Roman"/>
          <w:szCs w:val="24"/>
        </w:rPr>
        <w:t>αγαθώ</w:t>
      </w:r>
      <w:proofErr w:type="spellEnd"/>
      <w:r>
        <w:rPr>
          <w:rFonts w:eastAsia="Times New Roman" w:cs="Times New Roman"/>
          <w:szCs w:val="24"/>
        </w:rPr>
        <w:t xml:space="preserve"> του ερωτώμενου και των προβλημάτων τα οποία είχε θέσει ο κ. Κωνσταντινόπουλος. Εν πάση </w:t>
      </w:r>
      <w:proofErr w:type="spellStart"/>
      <w:r>
        <w:rPr>
          <w:rFonts w:eastAsia="Times New Roman" w:cs="Times New Roman"/>
          <w:szCs w:val="24"/>
        </w:rPr>
        <w:t>περιπτώσει</w:t>
      </w:r>
      <w:proofErr w:type="spellEnd"/>
      <w:r>
        <w:rPr>
          <w:rFonts w:eastAsia="Times New Roman" w:cs="Times New Roman"/>
          <w:szCs w:val="24"/>
        </w:rPr>
        <w:t>, θα προσπαθήσω και σ’ αυτά να τοποθετηθώ.</w:t>
      </w:r>
    </w:p>
    <w:p w14:paraId="66065F8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Θέλω να πω, λοιπόν, τα εξής: Κύ</w:t>
      </w:r>
      <w:r>
        <w:rPr>
          <w:rFonts w:eastAsia="Times New Roman" w:cs="Times New Roman"/>
          <w:szCs w:val="24"/>
        </w:rPr>
        <w:t>ριε Κωνσταντινόπουλε, λίγες ημέρες μετά από τις 27 Ιουνίου ξεκίνησαν οι εκτιμήσεις τις οποίες αναφέρετε, οι εκτιμήσεις του ΕΛΓΑ. Έχουν ολοκληρωθεί οι καταγραφές και οι εκτιμήσεις στο ζωικό κεφάλαιο. Βρίσκονται σε εξέλιξη οι εκτιμήσεις σε καλλιέργειες. Εσεί</w:t>
      </w:r>
      <w:r>
        <w:rPr>
          <w:rFonts w:eastAsia="Times New Roman" w:cs="Times New Roman"/>
          <w:szCs w:val="24"/>
        </w:rPr>
        <w:t xml:space="preserve">ς αναφέρατε </w:t>
      </w:r>
      <w:r>
        <w:rPr>
          <w:rFonts w:eastAsia="Times New Roman" w:cs="Times New Roman"/>
          <w:szCs w:val="24"/>
        </w:rPr>
        <w:lastRenderedPageBreak/>
        <w:t xml:space="preserve">ένα ποσοστό, που δεν νομίζω ότι είναι πολύ μακριά απ’ αυτό. Πρέπει, αφού ολοκληρωθεί αυτή η διαδικασία, να κοινοποιηθούν τα πορίσματα, για να υπάρξουν αποζημιώσεις. </w:t>
      </w:r>
    </w:p>
    <w:p w14:paraId="66065F8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Είναι μία πάγια διαδικασία που αφορά τον Οργανισμό Γεωργικών Ασφαλίσεων, που έ</w:t>
      </w:r>
      <w:r>
        <w:rPr>
          <w:rFonts w:eastAsia="Times New Roman" w:cs="Times New Roman"/>
          <w:szCs w:val="24"/>
        </w:rPr>
        <w:t>χει σχέση με το Υπουργείο Αγροτικής Ανάπτυξης, που αξίζει τον κόπο σ’ αυτά να επανέλθει όποιος το επιθυμεί, για να τα δούμε και εκεί να πιέσουμε να γίνουν πιο γρήγορα κάποια πράγματα. Δεν έχω κα</w:t>
      </w:r>
      <w:r>
        <w:rPr>
          <w:rFonts w:eastAsia="Times New Roman" w:cs="Times New Roman"/>
          <w:szCs w:val="24"/>
        </w:rPr>
        <w:t>μ</w:t>
      </w:r>
      <w:r>
        <w:rPr>
          <w:rFonts w:eastAsia="Times New Roman" w:cs="Times New Roman"/>
          <w:szCs w:val="24"/>
        </w:rPr>
        <w:t xml:space="preserve">μιά αντίρρηση. </w:t>
      </w:r>
    </w:p>
    <w:p w14:paraId="66065F8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Πάντως, ο ΕΛΓΑ δούλεψε πολύ συστηματικά αυτό </w:t>
      </w:r>
      <w:r>
        <w:rPr>
          <w:rFonts w:eastAsia="Times New Roman" w:cs="Times New Roman"/>
          <w:szCs w:val="24"/>
        </w:rPr>
        <w:t>το διάστημα, παρ’ ότι καθυστέρησε να ξεκινήσει εξαιτίας της απεργίας των εκτιμητών. Δεν τοποθετούμαι επ’ αυτού, δεν είναι το πρόβλημά μου, αλλά υπήρξε μια τέτοια καθυστέρηση και προχωρά, για να ολοκληρωθεί και η διαδικασία ως προς τα αγροτικά ζητήματα.</w:t>
      </w:r>
    </w:p>
    <w:p w14:paraId="66065F8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Δεύτερον, παράταση βεβαιωμένων οφειλών. Εμείς κάναμε την ενέργεια προς το Υπουργείο Οικονομικών και υπεγράφη ήδη απόφαση του Υπουργείου Οικονομικών, με βάση την οποία οι βεβαιωμένες </w:t>
      </w:r>
      <w:r>
        <w:rPr>
          <w:rFonts w:eastAsia="Times New Roman" w:cs="Times New Roman"/>
          <w:szCs w:val="24"/>
        </w:rPr>
        <w:lastRenderedPageBreak/>
        <w:t>οφειλές παρατείνονται μέχρι το τέλος του χρόνου για το σύνολο της περιοχής</w:t>
      </w:r>
      <w:r>
        <w:rPr>
          <w:rFonts w:eastAsia="Times New Roman" w:cs="Times New Roman"/>
          <w:szCs w:val="24"/>
        </w:rPr>
        <w:t xml:space="preserve"> στην οποία συζητάμε. Ήδη, έχει γίνει, δεν ρωτούσατε αυτό το πράγμα. Θα σας το έλεγα, εάν ρωτούσατε.</w:t>
      </w:r>
    </w:p>
    <w:p w14:paraId="66065F90"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Μέσα στην υπουργική απόφαση ήταν όλα αυτά.</w:t>
      </w:r>
    </w:p>
    <w:p w14:paraId="66065F91"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ΙΩΑΝΝΗΣ ΜΠΑΛΑΦΑΣ (Υφυπουργός Εσωτερικών και Διοικητικής Ανασυγκρότησης): </w:t>
      </w:r>
      <w:r>
        <w:rPr>
          <w:rFonts w:eastAsia="Times New Roman" w:cs="Times New Roman"/>
          <w:szCs w:val="24"/>
        </w:rPr>
        <w:t xml:space="preserve">Επίσης, με </w:t>
      </w:r>
      <w:r>
        <w:rPr>
          <w:rFonts w:eastAsia="Times New Roman" w:cs="Times New Roman"/>
          <w:szCs w:val="24"/>
        </w:rPr>
        <w:t>την ΚΥΑ, που θα βγει στις 20 Αυγούστου, προχωρούμε για τις υπόλοιπες αποφάσεις που αφορούν τις αποζημιώσεις των επιχειρήσεων. Προχωράμε πολύ συντεταγμένα από την πρώτη μέρα και το ξέρετε. Δεν είναι απ’ αυτά τα θέματα που μπορούμε να πούμε ότι τα έχουμε αφή</w:t>
      </w:r>
      <w:r>
        <w:rPr>
          <w:rFonts w:eastAsia="Times New Roman" w:cs="Times New Roman"/>
          <w:szCs w:val="24"/>
        </w:rPr>
        <w:t>σει.</w:t>
      </w:r>
    </w:p>
    <w:p w14:paraId="66065F9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και σε κάτι άλλο. Όποιος δήμος μας ζήτησε –γιατί έτσι γίνονται αυτά τα πράγματα, το ξέρετε καλύτερα από εμένα- ενίσχυση στα μέτρα των δυνατοτήτων μας τον ικανοποιήσαμε. </w:t>
      </w:r>
    </w:p>
    <w:p w14:paraId="66065F9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Η Τρίπολη ζήτησε. Δεν έχω έγγραφο από τη Μεγαλόπολη, που να ζητά γι’</w:t>
      </w:r>
      <w:r>
        <w:rPr>
          <w:rFonts w:eastAsia="Times New Roman" w:cs="Times New Roman"/>
          <w:szCs w:val="24"/>
        </w:rPr>
        <w:t xml:space="preserve"> αυτά τα οποία έχουμε εμείς την ευθύνη. Δεν θα μου ζητήσει για τις καλλιέργειες, ούτε για την ευθύνη της κ. Φωτίου, ούτε για την ευθύνη του Υπουργείου Οικονομικών. Γι’ αυτά τα οποία έχουμε εμείς ευθύνες </w:t>
      </w:r>
      <w:r>
        <w:rPr>
          <w:rFonts w:eastAsia="Times New Roman" w:cs="Times New Roman"/>
          <w:szCs w:val="24"/>
        </w:rPr>
        <w:t xml:space="preserve">στο πλαίσιο </w:t>
      </w:r>
      <w:r>
        <w:rPr>
          <w:rFonts w:eastAsia="Times New Roman" w:cs="Times New Roman"/>
          <w:szCs w:val="24"/>
        </w:rPr>
        <w:t xml:space="preserve">των δήμων </w:t>
      </w:r>
      <w:r>
        <w:rPr>
          <w:rFonts w:eastAsia="Times New Roman" w:cs="Times New Roman"/>
          <w:szCs w:val="24"/>
        </w:rPr>
        <w:lastRenderedPageBreak/>
        <w:t>πρέπει να ζητήσουμε ενίσχυση. Ο</w:t>
      </w:r>
      <w:r>
        <w:rPr>
          <w:rFonts w:eastAsia="Times New Roman" w:cs="Times New Roman"/>
          <w:szCs w:val="24"/>
        </w:rPr>
        <w:t>ύτε οι άλλοι δήμοι έχουν ζητήσει. Εκεί που μας ζήτησε η Τρίπολη έχουμε βοηθήσει και αν χρειαστεί, θα επανέλθουμε και θα συνεχίσουμε αυτή τη βοήθεια.</w:t>
      </w:r>
    </w:p>
    <w:p w14:paraId="66065F94"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Τέλος, για να έχετε πλήρη ενημέρωση, θέλω να σας πω ότι στην περιοχή της </w:t>
      </w:r>
      <w:proofErr w:type="spellStart"/>
      <w:r>
        <w:rPr>
          <w:rFonts w:eastAsia="Times New Roman" w:cs="Times New Roman"/>
          <w:szCs w:val="24"/>
        </w:rPr>
        <w:t>Μπέρμπερης</w:t>
      </w:r>
      <w:proofErr w:type="spellEnd"/>
      <w:r>
        <w:rPr>
          <w:rFonts w:eastAsia="Times New Roman" w:cs="Times New Roman"/>
          <w:szCs w:val="24"/>
        </w:rPr>
        <w:t xml:space="preserve"> παρευρεθήκαμε εκείνο το</w:t>
      </w:r>
      <w:r>
        <w:rPr>
          <w:rFonts w:eastAsia="Times New Roman" w:cs="Times New Roman"/>
          <w:szCs w:val="24"/>
        </w:rPr>
        <w:t xml:space="preserve"> απόγευμα, που ήμασταν μαζί κάτω, βρεθήκαμε εκεί, είδαμε τον πόνο των κατοίκων και τα πλημμυρισμένα χωράφια, που σε μεγάλο βαθμό έφταιγε η συγκεκριμένη μονάδα βιοαερίου, η οποία έχει φτιαχτεί και προχωρά και καταφέραμε με παρέμβασή μας στην Αποκεντρωμένη Δ</w:t>
      </w:r>
      <w:r>
        <w:rPr>
          <w:rFonts w:eastAsia="Times New Roman" w:cs="Times New Roman"/>
          <w:szCs w:val="24"/>
        </w:rPr>
        <w:t>ιοίκηση να αρθούν οι εγκρίσεις για τις περιβαλλοντικές επιπτώσεις και να σταματήσουν οι εργασίες σ’ αυτό το εργοστάσιο, το οποίο μόνο αρνητικές επιπτώσεις σ’ αυτήν την περιοχή και γενικότερα θα μπορούσε να έχει και αυτό αποδείχθηκε στην πολύ μεγάλη πλημμύρ</w:t>
      </w:r>
      <w:r>
        <w:rPr>
          <w:rFonts w:eastAsia="Times New Roman" w:cs="Times New Roman"/>
          <w:szCs w:val="24"/>
        </w:rPr>
        <w:t>α που έπληξε την περιοχή.</w:t>
      </w:r>
    </w:p>
    <w:p w14:paraId="66065F9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Με αυτή</w:t>
      </w:r>
      <w:r>
        <w:rPr>
          <w:rFonts w:eastAsia="Times New Roman" w:cs="Times New Roman"/>
          <w:szCs w:val="24"/>
        </w:rPr>
        <w:t>ν</w:t>
      </w:r>
      <w:r>
        <w:rPr>
          <w:rFonts w:eastAsia="Times New Roman" w:cs="Times New Roman"/>
          <w:szCs w:val="24"/>
        </w:rPr>
        <w:t xml:space="preserve"> την έννοια και με όλη την εκτίμηση που σας έχω, η φράση –για να μπορούμε να συνεννοηθούμε, να επικρατεί ορθός λόγος- «δεν έχει γίνει κανένα βήμα», νομίζω ότι εκφράζει ένα κενό ενημέρωσης. </w:t>
      </w:r>
    </w:p>
    <w:p w14:paraId="66065F96"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Ολοκληρώσατε, κύριε Υπουργέ.</w:t>
      </w:r>
    </w:p>
    <w:p w14:paraId="66065F97"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Θα το δούμε σε είκοσι μέρες. </w:t>
      </w:r>
    </w:p>
    <w:p w14:paraId="66065F98"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Ωραία, κύριε Κωνσταντινόπουλε, η χάρη της Παναγίας εκτός από την υγεία, να έχει επιλύσει και τις αποζημιώσεις του ΕΛΓΑ.</w:t>
      </w:r>
    </w:p>
    <w:p w14:paraId="66065F9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Υπάρχουν τρεις </w:t>
      </w:r>
      <w:r>
        <w:rPr>
          <w:rFonts w:eastAsia="Times New Roman" w:cs="Times New Roman"/>
          <w:szCs w:val="24"/>
        </w:rPr>
        <w:t xml:space="preserve">ακόμα επίκαιρες ερωτήσεις. Δύο είναι από τους συναδέλφους της Χρυσής Αυγής και μία από τον συνάδελφο της Ένωσης Κεντρώων προς τον Αναπληρωτή Υπουργό κ. Νικόλαο </w:t>
      </w:r>
      <w:proofErr w:type="spellStart"/>
      <w:r>
        <w:rPr>
          <w:rFonts w:eastAsia="Times New Roman" w:cs="Times New Roman"/>
          <w:szCs w:val="24"/>
        </w:rPr>
        <w:t>Τόσκα</w:t>
      </w:r>
      <w:proofErr w:type="spellEnd"/>
      <w:r>
        <w:rPr>
          <w:rFonts w:eastAsia="Times New Roman" w:cs="Times New Roman"/>
          <w:szCs w:val="24"/>
        </w:rPr>
        <w:t>, ο οποίος παρευρίσκεται και πάντα παρευρίσκεται, γιατί είναι απ’ αυτούς τους Υπουργούς που</w:t>
      </w:r>
      <w:r>
        <w:rPr>
          <w:rFonts w:eastAsia="Times New Roman" w:cs="Times New Roman"/>
          <w:szCs w:val="24"/>
        </w:rPr>
        <w:t xml:space="preserve"> </w:t>
      </w:r>
      <w:r>
        <w:rPr>
          <w:rFonts w:eastAsia="Times New Roman" w:cs="Times New Roman"/>
          <w:szCs w:val="24"/>
        </w:rPr>
        <w:t>έρχονται</w:t>
      </w:r>
      <w:r>
        <w:rPr>
          <w:rFonts w:eastAsia="Times New Roman" w:cs="Times New Roman"/>
          <w:szCs w:val="24"/>
        </w:rPr>
        <w:t xml:space="preserve">. </w:t>
      </w:r>
    </w:p>
    <w:p w14:paraId="66065F9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Θα συζητηθεί η τέταρτη με αριθμό 1122/11-7-2016 επίκαιρη ερώτηση δεύτερου κύκλου του Βουλευτή Αττικής του Λαϊκού Συνδέσμου-Χρυσή Αυγή κ. Ηλία</w:t>
      </w:r>
      <w:r>
        <w:rPr>
          <w:rFonts w:eastAsia="Times New Roman" w:cs="Times New Roman"/>
          <w:szCs w:val="24"/>
        </w:rPr>
        <w:t xml:space="preserve"> Κασιδιάρη προς τον Υπουργό Εσωτερικών και Διοικητικής Ανασυγκρότησης, σχετικά με τις «εγκληματικές και τρομοκρατικές οργανώσεις που δρουν ανενόχλητες στο κεντρικότερο σημείο της πρωτεύουσας». </w:t>
      </w:r>
    </w:p>
    <w:p w14:paraId="66065F9B"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 xml:space="preserve">επίκαιρη </w:t>
      </w:r>
      <w:r>
        <w:rPr>
          <w:rFonts w:eastAsia="Times New Roman" w:cs="Times New Roman"/>
          <w:szCs w:val="24"/>
        </w:rPr>
        <w:t xml:space="preserve">ερώτηση θα απαντήσει ο κ. </w:t>
      </w:r>
      <w:proofErr w:type="spellStart"/>
      <w:r>
        <w:rPr>
          <w:rFonts w:eastAsia="Times New Roman" w:cs="Times New Roman"/>
          <w:szCs w:val="24"/>
        </w:rPr>
        <w:t>Τόσκας</w:t>
      </w:r>
      <w:proofErr w:type="spellEnd"/>
      <w:r>
        <w:rPr>
          <w:rFonts w:eastAsia="Times New Roman" w:cs="Times New Roman"/>
          <w:szCs w:val="24"/>
        </w:rPr>
        <w:t xml:space="preserve">. </w:t>
      </w:r>
    </w:p>
    <w:p w14:paraId="66065F9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Ο κ. Κασιδιάρ</w:t>
      </w:r>
      <w:r>
        <w:rPr>
          <w:rFonts w:eastAsia="Times New Roman" w:cs="Times New Roman"/>
          <w:szCs w:val="24"/>
        </w:rPr>
        <w:t>ης έχει τον λόγο.</w:t>
      </w:r>
    </w:p>
    <w:p w14:paraId="66065F9D"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Οφείλουμε κατ’ </w:t>
      </w:r>
      <w:r>
        <w:rPr>
          <w:rFonts w:eastAsia="Times New Roman" w:cs="Times New Roman"/>
          <w:szCs w:val="24"/>
        </w:rPr>
        <w:t xml:space="preserve">αρχάς </w:t>
      </w:r>
      <w:r>
        <w:rPr>
          <w:rFonts w:eastAsia="Times New Roman" w:cs="Times New Roman"/>
          <w:szCs w:val="24"/>
        </w:rPr>
        <w:t xml:space="preserve">να συγχαρούμε τους άνδρες της Ελληνικής Αστυνομίας, τα Σώματα Ασφαλείας, για τη χθεσινοβραδινή επιτυχία της σύλληψης των επικίνδυνων αριστερών τρομοκρατών, των αναρχικών </w:t>
      </w:r>
      <w:proofErr w:type="spellStart"/>
      <w:r>
        <w:rPr>
          <w:rFonts w:eastAsia="Times New Roman" w:cs="Times New Roman"/>
          <w:szCs w:val="24"/>
        </w:rPr>
        <w:t>Σεϊσίδη</w:t>
      </w:r>
      <w:proofErr w:type="spellEnd"/>
      <w:r>
        <w:rPr>
          <w:rFonts w:eastAsia="Times New Roman" w:cs="Times New Roman"/>
          <w:szCs w:val="24"/>
        </w:rPr>
        <w:t xml:space="preserve"> και Σακκά. </w:t>
      </w:r>
    </w:p>
    <w:p w14:paraId="66065F9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Βεβαίως, </w:t>
      </w:r>
      <w:r>
        <w:rPr>
          <w:rFonts w:eastAsia="Times New Roman" w:cs="Times New Roman"/>
          <w:szCs w:val="24"/>
        </w:rPr>
        <w:t>να τονίσουμε ότι ο Σακκάς θα ήταν στη φυλακή εδώ και πολλά χρόνια, δεν θα κυκλοφορούσε ελεύθερος για να διαπράττει εγκλήματα, εάν δεν υπήρχε η πολιτική κάλυψη του ΣΥΡΙΖΑ. Κι εδώ οφείλω να καταγγείλω αυτή</w:t>
      </w:r>
      <w:r>
        <w:rPr>
          <w:rFonts w:eastAsia="Times New Roman" w:cs="Times New Roman"/>
          <w:szCs w:val="24"/>
        </w:rPr>
        <w:t>ν</w:t>
      </w:r>
      <w:r>
        <w:rPr>
          <w:rFonts w:eastAsia="Times New Roman" w:cs="Times New Roman"/>
          <w:szCs w:val="24"/>
        </w:rPr>
        <w:t xml:space="preserve"> την πολιτική κάλυψη του ΣΥΡΙΖΑ και της Κυβέρνησης π</w:t>
      </w:r>
      <w:r>
        <w:rPr>
          <w:rFonts w:eastAsia="Times New Roman" w:cs="Times New Roman"/>
          <w:szCs w:val="24"/>
        </w:rPr>
        <w:t xml:space="preserve">ρος τρομοκράτες. </w:t>
      </w:r>
    </w:p>
    <w:p w14:paraId="66065F9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Και επειδή εμείς μιλάμε πάντα με ντοκουμέντα και με στοιχεία, θα καταθέσω στα Πρακτικά της Βουλής αυτές τις φωτογραφίες.</w:t>
      </w:r>
    </w:p>
    <w:p w14:paraId="66065FA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Ο ίδιος ο Πρόεδρος της Βουλής ο κ. </w:t>
      </w:r>
      <w:proofErr w:type="spellStart"/>
      <w:r>
        <w:rPr>
          <w:rFonts w:eastAsia="Times New Roman" w:cs="Times New Roman"/>
          <w:szCs w:val="24"/>
        </w:rPr>
        <w:t>Βούτσης</w:t>
      </w:r>
      <w:proofErr w:type="spellEnd"/>
      <w:r>
        <w:rPr>
          <w:rFonts w:eastAsia="Times New Roman" w:cs="Times New Roman"/>
          <w:szCs w:val="24"/>
        </w:rPr>
        <w:t>, μαζί με τον Γενικό Γραμματέα της τωρινής αριστερής Κυβέρνησης, στις 27-6-</w:t>
      </w:r>
      <w:r>
        <w:rPr>
          <w:rFonts w:eastAsia="Times New Roman" w:cs="Times New Roman"/>
          <w:szCs w:val="24"/>
        </w:rPr>
        <w:t xml:space="preserve">2013, σε συνέντευξη Τύπου για την αποφυλάκιση του Κώστα Σακκά. Με επίσημη ανακοίνωσή του ο ΣΥΡΙΖΑ έλεγε τις ημέρες εκείνες ότι η συνέχιση της κράτησης Σακκά εκθέτει τη χώρα. </w:t>
      </w:r>
      <w:r>
        <w:rPr>
          <w:rFonts w:eastAsia="Times New Roman" w:cs="Times New Roman"/>
          <w:szCs w:val="24"/>
        </w:rPr>
        <w:lastRenderedPageBreak/>
        <w:t>Την επόμενη μέρα τον συγκεκριμένο τρομοκράτη τον επισκέφθηκε ο νυν Υπουργός του ΣΥ</w:t>
      </w:r>
      <w:r>
        <w:rPr>
          <w:rFonts w:eastAsia="Times New Roman" w:cs="Times New Roman"/>
          <w:szCs w:val="24"/>
        </w:rPr>
        <w:t xml:space="preserve">ΡΙΖΑ Κοντονής και στις 10-7-2013 υπήρξε άλλη συνέντευξη Τύπου, με αίτημα την αποφυλάκιση Σακκά, όπου έδωσε το παρών και συμμετείχε ο κ. </w:t>
      </w:r>
      <w:proofErr w:type="spellStart"/>
      <w:r>
        <w:rPr>
          <w:rFonts w:eastAsia="Times New Roman" w:cs="Times New Roman"/>
          <w:szCs w:val="24"/>
        </w:rPr>
        <w:t>Δρίτσας</w:t>
      </w:r>
      <w:proofErr w:type="spellEnd"/>
      <w:r>
        <w:rPr>
          <w:rFonts w:eastAsia="Times New Roman" w:cs="Times New Roman"/>
          <w:szCs w:val="24"/>
        </w:rPr>
        <w:t xml:space="preserve">, ο νυν Υπουργός της αριστερής Κυβέρνησης του ΣΥΡΙΖΑ. </w:t>
      </w:r>
    </w:p>
    <w:p w14:paraId="66065FA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Αυτοί, λοιπόν, οι οποίοι συλλαμβάνονται από την Ελληνική Α</w:t>
      </w:r>
      <w:r>
        <w:rPr>
          <w:rFonts w:eastAsia="Times New Roman" w:cs="Times New Roman"/>
          <w:szCs w:val="24"/>
        </w:rPr>
        <w:t xml:space="preserve">στυνομία κυκλοφορούν ελεύθεροι, διότι τους καλύπτει ο ΣΥΡΙΖΑ. </w:t>
      </w:r>
    </w:p>
    <w:p w14:paraId="66065FA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Εδώ, στη φωτογραφία αναγράφεται «οικονομική ενίσχυση στον Κώστα Σακκά» από πολιτικό συνέδριο του κόμματος που αυτή</w:t>
      </w:r>
      <w:r>
        <w:rPr>
          <w:rFonts w:eastAsia="Times New Roman" w:cs="Times New Roman"/>
          <w:szCs w:val="24"/>
        </w:rPr>
        <w:t>ν</w:t>
      </w:r>
      <w:r>
        <w:rPr>
          <w:rFonts w:eastAsia="Times New Roman" w:cs="Times New Roman"/>
          <w:szCs w:val="24"/>
        </w:rPr>
        <w:t xml:space="preserve"> τη στιγμή, δυστυχώς, κυβερνά τη χώρα. Είναι παιδιά της Κυβέρνησης οι τρομοκρά</w:t>
      </w:r>
      <w:r>
        <w:rPr>
          <w:rFonts w:eastAsia="Times New Roman" w:cs="Times New Roman"/>
          <w:szCs w:val="24"/>
        </w:rPr>
        <w:t xml:space="preserve">τες, το έχουμε αποδείξει με ντοκουμέντα. </w:t>
      </w:r>
    </w:p>
    <w:p w14:paraId="66065FA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Β</w:t>
      </w:r>
      <w:r>
        <w:rPr>
          <w:rFonts w:eastAsia="Times New Roman" w:cs="Times New Roman"/>
          <w:szCs w:val="24"/>
        </w:rPr>
        <w:t>έβαια, να πάω και στο θέμα της σημερινής μου ερώτησης. Υπάρχουν ανεξιχνίαστες άνανδρες δολοφονίες, από τη δολοφονία του Νεκτάριο</w:t>
      </w:r>
      <w:r>
        <w:rPr>
          <w:rFonts w:eastAsia="Times New Roman" w:cs="Times New Roman"/>
          <w:szCs w:val="24"/>
        </w:rPr>
        <w:t>υ</w:t>
      </w:r>
      <w:r>
        <w:rPr>
          <w:rFonts w:eastAsia="Times New Roman" w:cs="Times New Roman"/>
          <w:szCs w:val="24"/>
        </w:rPr>
        <w:t xml:space="preserve"> Σάββα, του </w:t>
      </w:r>
      <w:r>
        <w:rPr>
          <w:rFonts w:eastAsia="Times New Roman" w:cs="Times New Roman"/>
          <w:szCs w:val="24"/>
        </w:rPr>
        <w:t>αρχιφύλακα</w:t>
      </w:r>
      <w:r>
        <w:rPr>
          <w:rFonts w:eastAsia="Times New Roman" w:cs="Times New Roman"/>
          <w:szCs w:val="24"/>
        </w:rPr>
        <w:t xml:space="preserve"> της Αντιτρομοκρατικής και του Σωκράτη </w:t>
      </w:r>
      <w:proofErr w:type="spellStart"/>
      <w:r>
        <w:rPr>
          <w:rFonts w:eastAsia="Times New Roman" w:cs="Times New Roman"/>
          <w:szCs w:val="24"/>
        </w:rPr>
        <w:t>Γκιόλια</w:t>
      </w:r>
      <w:proofErr w:type="spellEnd"/>
      <w:r>
        <w:rPr>
          <w:rFonts w:eastAsia="Times New Roman" w:cs="Times New Roman"/>
          <w:szCs w:val="24"/>
        </w:rPr>
        <w:t xml:space="preserve"> από τη «Σέχτα Ε</w:t>
      </w:r>
      <w:r>
        <w:rPr>
          <w:rFonts w:eastAsia="Times New Roman" w:cs="Times New Roman"/>
          <w:szCs w:val="24"/>
        </w:rPr>
        <w:t xml:space="preserve">παναστατών», αυτήν την τρομοκρατική οργάνωση που δεν έχει εξαφανιστεί. Υπάρχουν πολύ συγκεκριμένα στοιχεία. Ελάχιστα θα καταθέσω στη Βουλή, τα υπόλοιπα είναι </w:t>
      </w:r>
      <w:r>
        <w:rPr>
          <w:rFonts w:eastAsia="Times New Roman" w:cs="Times New Roman"/>
          <w:szCs w:val="24"/>
        </w:rPr>
        <w:lastRenderedPageBreak/>
        <w:t>γνωστά στις αρχές. Υπάρχουν τηλεφωνικές συνομιλίες των «Πυρήνων της Φωτιάς», όπου λένε επί λέξει ό</w:t>
      </w:r>
      <w:r>
        <w:rPr>
          <w:rFonts w:eastAsia="Times New Roman" w:cs="Times New Roman"/>
          <w:szCs w:val="24"/>
        </w:rPr>
        <w:t xml:space="preserve">τι εάν πετύχει η Ιτέα, δηλαδή εάν σκάσει η βόμβα και σκοτώσει κόσμο, που είχαν στείλει στο Αστυνομικό Τμήμα Ιτέας, να γράψουμε άλλο κείμενο, για να χρεωθεί το έγκλημα αυτό η «κορώνα», δηλαδή η «Σέχτα Επαναστατών». </w:t>
      </w:r>
    </w:p>
    <w:p w14:paraId="66065FA4"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Είναι συγκοινωνούντα δοχεία όλοι αυτοί κα</w:t>
      </w:r>
      <w:r>
        <w:rPr>
          <w:rFonts w:eastAsia="Times New Roman" w:cs="Times New Roman"/>
          <w:szCs w:val="24"/>
        </w:rPr>
        <w:t xml:space="preserve">ι βέβαια μέχρι την άνανδρη δολοφονία των δύο παιδιών της Χρυσής Αυγής στο Νέο Ηράκλειο του Γιώργου </w:t>
      </w:r>
      <w:proofErr w:type="spellStart"/>
      <w:r>
        <w:rPr>
          <w:rFonts w:eastAsia="Times New Roman" w:cs="Times New Roman"/>
          <w:szCs w:val="24"/>
        </w:rPr>
        <w:t>Φουντούλη</w:t>
      </w:r>
      <w:proofErr w:type="spellEnd"/>
      <w:r>
        <w:rPr>
          <w:rFonts w:eastAsia="Times New Roman" w:cs="Times New Roman"/>
          <w:szCs w:val="24"/>
        </w:rPr>
        <w:t xml:space="preserve"> και του Μάνου </w:t>
      </w:r>
      <w:proofErr w:type="spellStart"/>
      <w:r>
        <w:rPr>
          <w:rFonts w:eastAsia="Times New Roman" w:cs="Times New Roman"/>
          <w:szCs w:val="24"/>
        </w:rPr>
        <w:t>Καπελώνη</w:t>
      </w:r>
      <w:proofErr w:type="spellEnd"/>
      <w:r>
        <w:rPr>
          <w:rFonts w:eastAsia="Times New Roman" w:cs="Times New Roman"/>
          <w:szCs w:val="24"/>
        </w:rPr>
        <w:t>, που με έναν απαράδεκτο τρόπο παραμένει σήμερα ανεξιχνίαστη και συγκαλύπτονται οι συγκεκριμένοι εγκληματίες που είναι προφαν</w:t>
      </w:r>
      <w:r>
        <w:rPr>
          <w:rFonts w:eastAsia="Times New Roman" w:cs="Times New Roman"/>
          <w:szCs w:val="24"/>
        </w:rPr>
        <w:t xml:space="preserve">ώς οι ίδιοι εγκληματίες που δολοφόνησαν, επίσης άνανδρα τον </w:t>
      </w:r>
      <w:r>
        <w:rPr>
          <w:rFonts w:eastAsia="Times New Roman" w:cs="Times New Roman"/>
          <w:szCs w:val="24"/>
        </w:rPr>
        <w:t xml:space="preserve">αρχιφύλακα </w:t>
      </w:r>
      <w:r>
        <w:rPr>
          <w:rFonts w:eastAsia="Times New Roman" w:cs="Times New Roman"/>
          <w:szCs w:val="24"/>
        </w:rPr>
        <w:t xml:space="preserve">των Φυλακών Δομοκού Σεραφείμ </w:t>
      </w:r>
      <w:proofErr w:type="spellStart"/>
      <w:r>
        <w:rPr>
          <w:rFonts w:eastAsia="Times New Roman" w:cs="Times New Roman"/>
          <w:szCs w:val="24"/>
        </w:rPr>
        <w:t>Γκαλιμάνη</w:t>
      </w:r>
      <w:proofErr w:type="spellEnd"/>
      <w:r>
        <w:rPr>
          <w:rFonts w:eastAsia="Times New Roman" w:cs="Times New Roman"/>
          <w:szCs w:val="24"/>
        </w:rPr>
        <w:t xml:space="preserve">. </w:t>
      </w:r>
    </w:p>
    <w:p w14:paraId="66065FA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Στη Βουλή, λοιπόν, η Χρυσή Αυγή οφείλει να αναδείξει το διαρκές έγκλημα της συγκάλυψης αυτών των τρομοκρατών. Γιατί υπάρχουν –δυστυχώς υπάρχουν-</w:t>
      </w:r>
      <w:r>
        <w:rPr>
          <w:rFonts w:eastAsia="Times New Roman" w:cs="Times New Roman"/>
          <w:szCs w:val="24"/>
        </w:rPr>
        <w:t xml:space="preserve"> στα ανώτατα κλιμάκια της Αστυνομίας και κάποιοι επίορκοι και έχω καταθέσει συγκεκριμένα στοιχεία.</w:t>
      </w:r>
    </w:p>
    <w:p w14:paraId="66065FA6"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Τα υπόλοιπα στη δευτερολογία.</w:t>
      </w:r>
    </w:p>
    <w:p w14:paraId="66065FA7"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Επειδή ακριβώς υπάρχει η επικαιρότητα, κύριε Πρόεδρε,…</w:t>
      </w:r>
    </w:p>
    <w:p w14:paraId="66065FA8"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w:t>
      </w:r>
      <w:r>
        <w:rPr>
          <w:rFonts w:eastAsia="Times New Roman" w:cs="Times New Roman"/>
          <w:b/>
          <w:szCs w:val="24"/>
        </w:rPr>
        <w:t xml:space="preserve">ακλαμάνης): </w:t>
      </w:r>
      <w:r>
        <w:rPr>
          <w:rFonts w:eastAsia="Times New Roman" w:cs="Times New Roman"/>
          <w:szCs w:val="24"/>
        </w:rPr>
        <w:t>Όχι, δεν είπα, λέω τα υπόλοιπα στη δευτερολογία.</w:t>
      </w:r>
    </w:p>
    <w:p w14:paraId="66065FA9"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Θεωρώ ότι ο Υπουργός στην </w:t>
      </w:r>
      <w:proofErr w:type="spellStart"/>
      <w:r>
        <w:rPr>
          <w:rFonts w:eastAsia="Times New Roman" w:cs="Times New Roman"/>
          <w:szCs w:val="24"/>
        </w:rPr>
        <w:t>πρωτολογία</w:t>
      </w:r>
      <w:proofErr w:type="spellEnd"/>
      <w:r>
        <w:rPr>
          <w:rFonts w:eastAsia="Times New Roman" w:cs="Times New Roman"/>
          <w:szCs w:val="24"/>
        </w:rPr>
        <w:t xml:space="preserve"> του θα αναφερθεί στην επικαιρότητα και στο ζήτημα των συλλήψεων αυτών των τρομοκρατών. </w:t>
      </w:r>
    </w:p>
    <w:p w14:paraId="66065FAA"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όμως. </w:t>
      </w:r>
    </w:p>
    <w:p w14:paraId="66065FAB"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Στη δευτερολογία μου έχω να πω και για τα Εξάρχεια, έχω να πω πολύ σοβαρά ζητήματα, θα επανέλθω. </w:t>
      </w:r>
    </w:p>
    <w:p w14:paraId="66065FAC"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Εντάξει. </w:t>
      </w:r>
    </w:p>
    <w:p w14:paraId="66065FA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Δώστε, αν θέλετε, αυτά που είπατε για τα Πρακτικά.</w:t>
      </w:r>
    </w:p>
    <w:p w14:paraId="66065FAE" w14:textId="77777777" w:rsidR="00601C95" w:rsidRDefault="00CF2D0A">
      <w:pPr>
        <w:spacing w:after="0" w:line="600" w:lineRule="auto"/>
        <w:ind w:firstLine="720"/>
        <w:jc w:val="both"/>
        <w:rPr>
          <w:rFonts w:eastAsia="Times New Roman" w:cs="Times New Roman"/>
        </w:rPr>
      </w:pPr>
      <w:r>
        <w:rPr>
          <w:rFonts w:eastAsia="Times New Roman" w:cs="Times New Roman"/>
        </w:rPr>
        <w:lastRenderedPageBreak/>
        <w:t xml:space="preserve">(Στο σημείο αυτό ο Βουλευτής κ. Ηλίας </w:t>
      </w:r>
      <w:r>
        <w:rPr>
          <w:rFonts w:eastAsia="Times New Roman" w:cs="Times New Roman"/>
        </w:rPr>
        <w:t>Κασιδιάρης καταθέτει για τα Πρακτικά τις προαναφερθείσες φωτογραφίες, οι οποίες βρίσκονται στο αρχείο του Τμήματος Γραμματείας της Διεύθυνσης Στενογραφίας και Πρακτικών της Βουλής)</w:t>
      </w:r>
    </w:p>
    <w:p w14:paraId="66065FA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Ο Υπουργός κ. Νικόλαος </w:t>
      </w:r>
      <w:proofErr w:type="spellStart"/>
      <w:r>
        <w:rPr>
          <w:rFonts w:eastAsia="Times New Roman" w:cs="Times New Roman"/>
          <w:szCs w:val="24"/>
        </w:rPr>
        <w:t>Τόσκας</w:t>
      </w:r>
      <w:proofErr w:type="spellEnd"/>
      <w:r>
        <w:rPr>
          <w:rFonts w:eastAsia="Times New Roman" w:cs="Times New Roman"/>
          <w:szCs w:val="24"/>
        </w:rPr>
        <w:t xml:space="preserve"> έχει τον λόγο.</w:t>
      </w:r>
    </w:p>
    <w:p w14:paraId="66065FB0" w14:textId="77777777" w:rsidR="00601C95" w:rsidRDefault="00CF2D0A">
      <w:pPr>
        <w:spacing w:after="0" w:line="600" w:lineRule="auto"/>
        <w:ind w:firstLine="720"/>
        <w:jc w:val="both"/>
        <w:rPr>
          <w:rFonts w:eastAsia="Times New Roman" w:cs="Times New Roman"/>
        </w:rPr>
      </w:pPr>
      <w:r>
        <w:rPr>
          <w:rFonts w:eastAsia="Times New Roman" w:cs="Times New Roman"/>
          <w:b/>
        </w:rPr>
        <w:t>ΝΙΚΟΛΑΟΣ ΤΟΣΚΑΣ (Αναπληρωτής Υ</w:t>
      </w:r>
      <w:r>
        <w:rPr>
          <w:rFonts w:eastAsia="Times New Roman" w:cs="Times New Roman"/>
          <w:b/>
        </w:rPr>
        <w:t>πουργός Εσωτερικών και Διοικητικής Ανασυγκρότησης):</w:t>
      </w:r>
      <w:r>
        <w:rPr>
          <w:rFonts w:eastAsia="Times New Roman" w:cs="Times New Roman"/>
        </w:rPr>
        <w:t xml:space="preserve"> Κύριε Πρόεδρε, η χθεσινή επιτυχία, που </w:t>
      </w:r>
      <w:r>
        <w:rPr>
          <w:rFonts w:eastAsia="Times New Roman"/>
          <w:bCs/>
        </w:rPr>
        <w:t>είναι</w:t>
      </w:r>
      <w:r>
        <w:rPr>
          <w:rFonts w:eastAsia="Times New Roman" w:cs="Times New Roman"/>
        </w:rPr>
        <w:t xml:space="preserve"> επιτυχία της </w:t>
      </w:r>
      <w:r>
        <w:rPr>
          <w:rFonts w:eastAsia="Times New Roman"/>
          <w:bCs/>
        </w:rPr>
        <w:t>Κυβέρνηση</w:t>
      </w:r>
      <w:r>
        <w:rPr>
          <w:rFonts w:eastAsia="Times New Roman" w:cs="Times New Roman"/>
        </w:rPr>
        <w:t xml:space="preserve">ς, των διωκτικών αρχών, δίνει ακριβώς το στίγμα ότι είμαστε άτεγκτοι απέναντι σε αυτούς που παραβαίνουν τον νόμο. </w:t>
      </w:r>
    </w:p>
    <w:p w14:paraId="66065FB1" w14:textId="77777777" w:rsidR="00601C95" w:rsidRDefault="00CF2D0A">
      <w:pPr>
        <w:spacing w:after="0" w:line="600" w:lineRule="auto"/>
        <w:ind w:firstLine="720"/>
        <w:jc w:val="both"/>
        <w:rPr>
          <w:rFonts w:eastAsia="Times New Roman" w:cs="Times New Roman"/>
        </w:rPr>
      </w:pPr>
      <w:r>
        <w:rPr>
          <w:rFonts w:eastAsia="Times New Roman" w:cs="Times New Roman"/>
        </w:rPr>
        <w:t>Τώρα, για αυτό το παρα</w:t>
      </w:r>
      <w:r>
        <w:rPr>
          <w:rFonts w:eastAsia="Times New Roman" w:cs="Times New Roman"/>
        </w:rPr>
        <w:t xml:space="preserve">λήρημα και το ανακάτεμα του παρελθόντος με το παρόν και τις τάχα μου ευθύνες της Αριστεράς, νομίζω ότι δεν χρειάζεται να επιμείνω και πολύ, γιατί καταλαβαίνει ο κάθε νοήμων άνθρωπος. </w:t>
      </w:r>
    </w:p>
    <w:p w14:paraId="66065FB2" w14:textId="77777777" w:rsidR="00601C95" w:rsidRDefault="00CF2D0A">
      <w:pPr>
        <w:spacing w:after="0" w:line="600" w:lineRule="auto"/>
        <w:ind w:firstLine="720"/>
        <w:jc w:val="both"/>
        <w:rPr>
          <w:rFonts w:eastAsia="Times New Roman" w:cs="Times New Roman"/>
        </w:rPr>
      </w:pPr>
      <w:r>
        <w:rPr>
          <w:rFonts w:eastAsia="Times New Roman" w:cs="Times New Roman"/>
        </w:rPr>
        <w:t>Επικαιρότητα συνιστά ακριβώς το γεγονός των επιτυχιών της Ελληνικής Αστυ</w:t>
      </w:r>
      <w:r>
        <w:rPr>
          <w:rFonts w:eastAsia="Times New Roman" w:cs="Times New Roman"/>
        </w:rPr>
        <w:t xml:space="preserve">νομίας και αυτό </w:t>
      </w:r>
      <w:r>
        <w:rPr>
          <w:rFonts w:eastAsia="Times New Roman"/>
          <w:bCs/>
        </w:rPr>
        <w:t>είναι</w:t>
      </w:r>
      <w:r>
        <w:rPr>
          <w:rFonts w:eastAsia="Times New Roman" w:cs="Times New Roman"/>
        </w:rPr>
        <w:t xml:space="preserve"> το σημαντικό. Εμείς είμαστε σε επαφή με τους κατοίκους των Εξαρχείων –γιατί θα μπω στην ουσία του </w:t>
      </w:r>
      <w:r>
        <w:rPr>
          <w:rFonts w:eastAsia="Times New Roman" w:cs="Times New Roman"/>
        </w:rPr>
        <w:lastRenderedPageBreak/>
        <w:t>θέματος, ακριβώς εκεί που απευθύνεται η ερώτηση- και με όσους χρειάζεται, προκειμένου να δημιουργήσουμε περιβάλλον ασφάλειας και αυτό το</w:t>
      </w:r>
      <w:r>
        <w:rPr>
          <w:rFonts w:eastAsia="Times New Roman" w:cs="Times New Roman"/>
        </w:rPr>
        <w:t xml:space="preserve"> καταλαβαίνει πάλι κάθε νοήμων άνθρωπος. </w:t>
      </w:r>
    </w:p>
    <w:p w14:paraId="66065FB3" w14:textId="77777777" w:rsidR="00601C95" w:rsidRDefault="00CF2D0A">
      <w:pPr>
        <w:spacing w:after="0" w:line="600" w:lineRule="auto"/>
        <w:ind w:firstLine="720"/>
        <w:jc w:val="both"/>
        <w:rPr>
          <w:rFonts w:eastAsia="Times New Roman" w:cs="Times New Roman"/>
        </w:rPr>
      </w:pPr>
      <w:r>
        <w:rPr>
          <w:rFonts w:eastAsia="Times New Roman" w:cs="Times New Roman"/>
        </w:rPr>
        <w:t>Δεν ενεργούμε σε μια βραδιά για λόγους εντυπώσεων με εφ’ όπλου λόγχη και ξεχνάμε τις υπόλοιπες ημέρες. Δουλεύουμε με σύστημα. Δουλεύουμε χειρουργικά, όπου χρειάζεται. Δουλεύουμε, προσπαθώντας να λύσουμε ένα πρόβλημ</w:t>
      </w:r>
      <w:r>
        <w:rPr>
          <w:rFonts w:eastAsia="Times New Roman" w:cs="Times New Roman"/>
        </w:rPr>
        <w:t xml:space="preserve">α, χωρίς να δημιουργούμε άλλα εκατό. </w:t>
      </w:r>
    </w:p>
    <w:p w14:paraId="66065FB4" w14:textId="77777777" w:rsidR="00601C95" w:rsidRDefault="00CF2D0A">
      <w:pPr>
        <w:spacing w:after="0" w:line="600" w:lineRule="auto"/>
        <w:ind w:firstLine="720"/>
        <w:jc w:val="both"/>
        <w:rPr>
          <w:rFonts w:eastAsia="Times New Roman" w:cs="Times New Roman"/>
        </w:rPr>
      </w:pPr>
      <w:r>
        <w:rPr>
          <w:rFonts w:eastAsia="Times New Roman" w:cs="Times New Roman"/>
        </w:rPr>
        <w:t>Αυτό, βέβαια, το φοβάται η Χρυσή Αυγή, γιατί η Χρυσή Αυγή θέλει να ψαρεύει μέσα στα θολά. Ως τώρα, μάλλον μόνο αρνητική συνεισφορά είχε η Χρυσή Αυγή και να μην παριστάνει τους φίλους ούτε της Ελληνικής Αστυνομίας, ούτε</w:t>
      </w:r>
      <w:r>
        <w:rPr>
          <w:rFonts w:eastAsia="Times New Roman" w:cs="Times New Roman"/>
        </w:rPr>
        <w:t xml:space="preserve"> της δημόσιας τάξης, ούτε της ασφάλειας. Ξένο σώμα </w:t>
      </w:r>
      <w:r>
        <w:rPr>
          <w:rFonts w:eastAsia="Times New Roman"/>
          <w:bCs/>
        </w:rPr>
        <w:t>είναι</w:t>
      </w:r>
      <w:r>
        <w:rPr>
          <w:rFonts w:eastAsia="Times New Roman" w:cs="Times New Roman"/>
        </w:rPr>
        <w:t xml:space="preserve"> σε όλες αυτές τις καταστάσεις και το ξέρει καλά ο ελληνικός λαός και αυτοί που έχουν υποστεί τις συνέπειες των </w:t>
      </w:r>
      <w:proofErr w:type="spellStart"/>
      <w:r>
        <w:rPr>
          <w:rFonts w:eastAsia="Times New Roman" w:cs="Times New Roman"/>
        </w:rPr>
        <w:t>πράξεών</w:t>
      </w:r>
      <w:proofErr w:type="spellEnd"/>
      <w:r>
        <w:rPr>
          <w:rFonts w:eastAsia="Times New Roman" w:cs="Times New Roman"/>
        </w:rPr>
        <w:t xml:space="preserve"> της. </w:t>
      </w:r>
    </w:p>
    <w:p w14:paraId="66065FB5" w14:textId="77777777" w:rsidR="00601C95" w:rsidRDefault="00CF2D0A">
      <w:pPr>
        <w:spacing w:after="0" w:line="600" w:lineRule="auto"/>
        <w:ind w:firstLine="720"/>
        <w:jc w:val="both"/>
        <w:rPr>
          <w:rFonts w:eastAsia="Times New Roman" w:cs="Times New Roman"/>
        </w:rPr>
      </w:pPr>
      <w:r>
        <w:rPr>
          <w:rFonts w:eastAsia="Times New Roman" w:cs="Times New Roman"/>
        </w:rPr>
        <w:t>Αυτά, βέβαια, έρχονται μια μέρα μετά τις βιαιότητες και τη φρασεολογία που</w:t>
      </w:r>
      <w:r>
        <w:rPr>
          <w:rFonts w:eastAsia="Times New Roman" w:cs="Times New Roman"/>
        </w:rPr>
        <w:t xml:space="preserve"> χρησιμοποιήθηκε εχθές απέναντι σε συνάδελφους Βουλευτές και το περιβάλλον, το οποίο εσείς ο ίδιος ζήσατε χθες στη </w:t>
      </w:r>
      <w:r>
        <w:rPr>
          <w:rFonts w:eastAsia="Times New Roman"/>
          <w:bCs/>
        </w:rPr>
        <w:t>Βουλή</w:t>
      </w:r>
      <w:r>
        <w:rPr>
          <w:rFonts w:eastAsia="Times New Roman" w:cs="Times New Roman"/>
        </w:rPr>
        <w:t xml:space="preserve"> </w:t>
      </w:r>
      <w:r>
        <w:rPr>
          <w:rFonts w:eastAsia="Times New Roman" w:cs="Times New Roman"/>
        </w:rPr>
        <w:lastRenderedPageBreak/>
        <w:t xml:space="preserve">από τη δημαγωγία και τις εκδηλώσεις της Χρυσής Αυγής. </w:t>
      </w:r>
      <w:r>
        <w:rPr>
          <w:rFonts w:eastAsia="Times New Roman"/>
          <w:bCs/>
        </w:rPr>
        <w:t>Είναι</w:t>
      </w:r>
      <w:r>
        <w:rPr>
          <w:rFonts w:eastAsia="Times New Roman" w:cs="Times New Roman"/>
        </w:rPr>
        <w:t xml:space="preserve"> οι τελευταίοι που μπορούν να ελέγχουν τέτοιες καταστάσεις. Προετοιμάζουν το</w:t>
      </w:r>
      <w:r>
        <w:rPr>
          <w:rFonts w:eastAsia="Times New Roman" w:cs="Times New Roman"/>
        </w:rPr>
        <w:t xml:space="preserve"> κλίμα της δικής τους δράσης, μια και </w:t>
      </w:r>
      <w:r>
        <w:rPr>
          <w:rFonts w:eastAsia="Times New Roman"/>
          <w:bCs/>
        </w:rPr>
        <w:t>είναι</w:t>
      </w:r>
      <w:r>
        <w:rPr>
          <w:rFonts w:eastAsia="Times New Roman" w:cs="Times New Roman"/>
        </w:rPr>
        <w:t xml:space="preserve"> γνωστή η απαξίωση που έχουν για τη </w:t>
      </w:r>
      <w:r>
        <w:rPr>
          <w:rFonts w:eastAsia="Times New Roman" w:cs="Times New Roman"/>
        </w:rPr>
        <w:t>δημοκρατία</w:t>
      </w:r>
      <w:r>
        <w:rPr>
          <w:rFonts w:eastAsia="Times New Roman" w:cs="Times New Roman"/>
        </w:rPr>
        <w:t xml:space="preserve">. </w:t>
      </w:r>
    </w:p>
    <w:p w14:paraId="66065FB6" w14:textId="77777777" w:rsidR="00601C95" w:rsidRDefault="00CF2D0A">
      <w:pPr>
        <w:spacing w:after="0"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θα επιμείνω στα θέματα της ερώτησης στη δευτερολογία μου. </w:t>
      </w:r>
    </w:p>
    <w:p w14:paraId="66065FB7" w14:textId="77777777" w:rsidR="00601C95" w:rsidRDefault="00CF2D0A">
      <w:pPr>
        <w:spacing w:after="0" w:line="600" w:lineRule="auto"/>
        <w:ind w:firstLine="720"/>
        <w:jc w:val="both"/>
        <w:rPr>
          <w:rFonts w:eastAsia="Times New Roman" w:cs="Times New Roman"/>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rPr>
        <w:t xml:space="preserve">Κύριε Κασιδιάρη, έχετε τον λόγο. </w:t>
      </w:r>
    </w:p>
    <w:p w14:paraId="66065FB8" w14:textId="77777777" w:rsidR="00601C95" w:rsidRDefault="00CF2D0A">
      <w:pPr>
        <w:spacing w:after="0" w:line="600" w:lineRule="auto"/>
        <w:ind w:firstLine="720"/>
        <w:jc w:val="both"/>
        <w:rPr>
          <w:rFonts w:eastAsia="Times New Roman" w:cs="Times New Roman"/>
        </w:rPr>
      </w:pPr>
      <w:r>
        <w:rPr>
          <w:rFonts w:eastAsia="Times New Roman" w:cs="Times New Roman"/>
          <w:b/>
        </w:rPr>
        <w:t>ΗΛΙΑΣ ΚΑΣΙΔΙΑΡΗΣ:</w:t>
      </w:r>
      <w:r>
        <w:rPr>
          <w:rFonts w:eastAsia="Times New Roman" w:cs="Times New Roman"/>
        </w:rPr>
        <w:t xml:space="preserve"> Απορώ με το πα</w:t>
      </w:r>
      <w:r>
        <w:rPr>
          <w:rFonts w:eastAsia="Times New Roman" w:cs="Times New Roman"/>
        </w:rPr>
        <w:t xml:space="preserve">ραλήρημα του εν λόγω Υπουργού. Για τις φωτογραφίες που υπέδειξα, που </w:t>
      </w:r>
      <w:r>
        <w:rPr>
          <w:rFonts w:eastAsia="Times New Roman"/>
          <w:bCs/>
        </w:rPr>
        <w:t>είναι</w:t>
      </w:r>
      <w:r>
        <w:rPr>
          <w:rFonts w:eastAsia="Times New Roman" w:cs="Times New Roman"/>
        </w:rPr>
        <w:t xml:space="preserve"> </w:t>
      </w:r>
      <w:r>
        <w:rPr>
          <w:rFonts w:eastAsia="Times New Roman"/>
          <w:bCs/>
        </w:rPr>
        <w:t>συγκεκριμένα</w:t>
      </w:r>
      <w:r>
        <w:rPr>
          <w:rFonts w:eastAsia="Times New Roman" w:cs="Times New Roman"/>
        </w:rPr>
        <w:t xml:space="preserve"> ντοκουμέντα, ασφαλώς δεν χρειάζεται να απαντήσει, γιατί τότε ήταν στο ΠΑΣΟΚ νομίζω, δεν ήταν στον ΣΥΡΙΖΑ. Ας απαντήσει κάποιο στέλεχος του ΣΥΡΙΖΑ εις ό,τι αφορά όλα αυτ</w:t>
      </w:r>
      <w:r>
        <w:rPr>
          <w:rFonts w:eastAsia="Times New Roman" w:cs="Times New Roman"/>
        </w:rPr>
        <w:t xml:space="preserve">ά. </w:t>
      </w:r>
    </w:p>
    <w:p w14:paraId="66065FB9" w14:textId="77777777" w:rsidR="00601C95" w:rsidRDefault="00CF2D0A">
      <w:pPr>
        <w:spacing w:after="0" w:line="600" w:lineRule="auto"/>
        <w:ind w:firstLine="720"/>
        <w:jc w:val="both"/>
        <w:rPr>
          <w:rFonts w:eastAsia="Times New Roman" w:cs="Times New Roman"/>
        </w:rPr>
      </w:pPr>
      <w:r>
        <w:rPr>
          <w:rFonts w:eastAsia="Times New Roman" w:cs="Times New Roman"/>
        </w:rPr>
        <w:lastRenderedPageBreak/>
        <w:t xml:space="preserve">Επαναλαμβάνω ότι εγώ κατήγγειλα </w:t>
      </w:r>
      <w:r>
        <w:rPr>
          <w:rFonts w:eastAsia="Times New Roman"/>
          <w:bCs/>
        </w:rPr>
        <w:t>συγκεκριμένη</w:t>
      </w:r>
      <w:r>
        <w:rPr>
          <w:rFonts w:eastAsia="Times New Roman" w:cs="Times New Roman"/>
        </w:rPr>
        <w:t xml:space="preserve"> πολιτική συμπεριφορά, η οποία οδήγησε σε συγκάλυψη </w:t>
      </w:r>
      <w:r>
        <w:rPr>
          <w:rFonts w:eastAsia="Times New Roman"/>
          <w:bCs/>
        </w:rPr>
        <w:t>συγκεκριμένων</w:t>
      </w:r>
      <w:r>
        <w:rPr>
          <w:rFonts w:eastAsia="Times New Roman" w:cs="Times New Roman"/>
        </w:rPr>
        <w:t xml:space="preserve"> τρομοκρατών, για την απελευθέρωση των οποίων </w:t>
      </w:r>
      <w:r>
        <w:rPr>
          <w:rFonts w:eastAsia="Times New Roman"/>
          <w:bCs/>
          <w:shd w:val="clear" w:color="auto" w:fill="FFFFFF"/>
        </w:rPr>
        <w:t>βεβαίως</w:t>
      </w:r>
      <w:r>
        <w:rPr>
          <w:rFonts w:eastAsia="Times New Roman" w:cs="Times New Roman"/>
        </w:rPr>
        <w:t xml:space="preserve"> έχει και η Νέα Δημοκρατία ευθύνη, γιατί τότε ήταν το τρομερό και φοβερό και εγκληματικό δ</w:t>
      </w:r>
      <w:r>
        <w:rPr>
          <w:rFonts w:eastAsia="Times New Roman" w:cs="Times New Roman"/>
        </w:rPr>
        <w:t>ίδυμο Αθανασίου-</w:t>
      </w:r>
      <w:proofErr w:type="spellStart"/>
      <w:r>
        <w:rPr>
          <w:rFonts w:eastAsia="Times New Roman" w:cs="Times New Roman"/>
        </w:rPr>
        <w:t>Δένδια</w:t>
      </w:r>
      <w:proofErr w:type="spellEnd"/>
      <w:r>
        <w:rPr>
          <w:rFonts w:eastAsia="Times New Roman" w:cs="Times New Roman"/>
        </w:rPr>
        <w:t xml:space="preserve"> στη διοίκηση των Υπουργείων ΠΡΟΠΟ και Δικαιοσύνης. Δεν </w:t>
      </w:r>
      <w:r>
        <w:rPr>
          <w:rFonts w:eastAsia="Times New Roman"/>
          <w:bCs/>
        </w:rPr>
        <w:t>είναι</w:t>
      </w:r>
      <w:r>
        <w:rPr>
          <w:rFonts w:eastAsia="Times New Roman" w:cs="Times New Roman"/>
        </w:rPr>
        <w:t xml:space="preserve"> και αυτοί άμοιροι ευθυνών. </w:t>
      </w:r>
    </w:p>
    <w:p w14:paraId="66065FBA" w14:textId="77777777" w:rsidR="00601C95" w:rsidRDefault="00CF2D0A">
      <w:pPr>
        <w:spacing w:after="0"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εις ό,τι αφορά την Ελληνική Αστυνομία, ξένο σώμα –για την ΕΛΑΣ- </w:t>
      </w:r>
      <w:r>
        <w:rPr>
          <w:rFonts w:eastAsia="Times New Roman"/>
          <w:bCs/>
        </w:rPr>
        <w:t>είναι</w:t>
      </w:r>
      <w:r>
        <w:rPr>
          <w:rFonts w:eastAsia="Times New Roman" w:cs="Times New Roman"/>
        </w:rPr>
        <w:t xml:space="preserve"> η τρομοκρατική Αριστερά που διευθύνει τη χώρα. Η Χρυσή Αυγή </w:t>
      </w:r>
      <w:r>
        <w:rPr>
          <w:rFonts w:eastAsia="Times New Roman"/>
          <w:bCs/>
        </w:rPr>
        <w:t>είναι</w:t>
      </w:r>
      <w:r>
        <w:rPr>
          <w:rFonts w:eastAsia="Times New Roman" w:cs="Times New Roman"/>
        </w:rPr>
        <w:t xml:space="preserve"> πο</w:t>
      </w:r>
      <w:r>
        <w:rPr>
          <w:rFonts w:eastAsia="Times New Roman" w:cs="Times New Roman"/>
        </w:rPr>
        <w:t xml:space="preserve">λιτικό κόμμα. Τώρα, αν το </w:t>
      </w:r>
      <w:r>
        <w:rPr>
          <w:rFonts w:eastAsia="Times New Roman"/>
          <w:bCs/>
        </w:rPr>
        <w:t>συγκεκριμένο</w:t>
      </w:r>
      <w:r>
        <w:rPr>
          <w:rFonts w:eastAsia="Times New Roman" w:cs="Times New Roman"/>
        </w:rPr>
        <w:t xml:space="preserve"> πολιτικό </w:t>
      </w:r>
      <w:r>
        <w:rPr>
          <w:rFonts w:eastAsia="Times New Roman" w:cs="Times New Roman"/>
        </w:rPr>
        <w:t>κόμμα</w:t>
      </w:r>
      <w:r>
        <w:rPr>
          <w:rFonts w:eastAsia="Times New Roman" w:cs="Times New Roman"/>
        </w:rPr>
        <w:t xml:space="preserve">, το </w:t>
      </w:r>
      <w:r>
        <w:rPr>
          <w:rFonts w:eastAsia="Times New Roman" w:cs="Times New Roman"/>
        </w:rPr>
        <w:t xml:space="preserve">κόμμα </w:t>
      </w:r>
      <w:r>
        <w:rPr>
          <w:rFonts w:eastAsia="Times New Roman" w:cs="Times New Roman"/>
        </w:rPr>
        <w:t xml:space="preserve">της Χρυσής Αυγής, </w:t>
      </w:r>
      <w:r>
        <w:rPr>
          <w:rFonts w:eastAsia="Times New Roman" w:cs="Times New Roman"/>
          <w:bCs/>
          <w:shd w:val="clear" w:color="auto" w:fill="FFFFFF"/>
        </w:rPr>
        <w:t>υπάρχουν</w:t>
      </w:r>
      <w:r>
        <w:rPr>
          <w:rFonts w:eastAsia="Times New Roman" w:cs="Times New Roman"/>
        </w:rPr>
        <w:t xml:space="preserve"> πάρα πολλοί Έλληνες </w:t>
      </w:r>
      <w:r>
        <w:rPr>
          <w:rFonts w:eastAsia="Times New Roman" w:cs="Times New Roman"/>
        </w:rPr>
        <w:t>αστυνομικοί</w:t>
      </w:r>
      <w:r>
        <w:rPr>
          <w:rFonts w:eastAsia="Times New Roman" w:cs="Times New Roman"/>
        </w:rPr>
        <w:t xml:space="preserve">, οι οποίοι το ψηφίζουν και το υποστηρίζουν, παρακαλώ θερμά τον Υπουργό να πάψει να τους ασκεί ιδεολογική τρομοκρατία. Στην Ελλάδα όλοι οι πολίτες </w:t>
      </w:r>
      <w:r>
        <w:rPr>
          <w:rFonts w:eastAsia="Times New Roman"/>
          <w:bCs/>
        </w:rPr>
        <w:t>είναι</w:t>
      </w:r>
      <w:r>
        <w:rPr>
          <w:rFonts w:eastAsia="Times New Roman" w:cs="Times New Roman"/>
        </w:rPr>
        <w:t xml:space="preserve"> ελεύθεροι να ψηφίζουν και να υποστηρίζουν όποιο κόμμα θέλουν </w:t>
      </w:r>
      <w:r>
        <w:rPr>
          <w:rFonts w:eastAsia="Times New Roman" w:cs="Times New Roman"/>
        </w:rPr>
        <w:t>στο πλαίσιο</w:t>
      </w:r>
      <w:r>
        <w:rPr>
          <w:rFonts w:eastAsia="Times New Roman" w:cs="Times New Roman"/>
        </w:rPr>
        <w:t xml:space="preserve"> του νόμου. </w:t>
      </w:r>
    </w:p>
    <w:p w14:paraId="66065FBB" w14:textId="77777777" w:rsidR="00601C95" w:rsidRDefault="00CF2D0A">
      <w:pPr>
        <w:spacing w:after="0" w:line="600" w:lineRule="auto"/>
        <w:ind w:firstLine="720"/>
        <w:jc w:val="both"/>
        <w:rPr>
          <w:rFonts w:eastAsia="Times New Roman" w:cs="Times New Roman"/>
        </w:rPr>
      </w:pPr>
      <w:r>
        <w:rPr>
          <w:rFonts w:eastAsia="Times New Roman" w:cs="Times New Roman"/>
        </w:rPr>
        <w:lastRenderedPageBreak/>
        <w:t xml:space="preserve">Συνεχίζω, λοιπόν, </w:t>
      </w:r>
      <w:r>
        <w:rPr>
          <w:rFonts w:eastAsia="Times New Roman" w:cs="Times New Roman"/>
        </w:rPr>
        <w:t xml:space="preserve">με την ερώτησή μου. Μας είπε ότι κάτι γίνεται στα Εξάρχεια για να επιβληθεί η νομιμότητα. Εγώ ξέρω ότι πριν δύο μέρες ξημερώματα βεβηλώθηκαν με τον χειρότερο τρόπο δύο ιεροί ναοί, της Ζωοδόχου Πηγής στην Ακαδημίας και του Αγίου Βασιλείου στα Εξάρχεια. </w:t>
      </w:r>
    </w:p>
    <w:p w14:paraId="66065FBC" w14:textId="77777777" w:rsidR="00601C95" w:rsidRDefault="00CF2D0A">
      <w:pPr>
        <w:spacing w:after="0" w:line="600" w:lineRule="auto"/>
        <w:ind w:firstLine="720"/>
        <w:jc w:val="both"/>
        <w:rPr>
          <w:rFonts w:eastAsia="Times New Roman" w:cs="Times New Roman"/>
        </w:rPr>
      </w:pPr>
      <w:r>
        <w:rPr>
          <w:rFonts w:eastAsia="Times New Roman" w:cs="Times New Roman"/>
        </w:rPr>
        <w:t>Βέβ</w:t>
      </w:r>
      <w:r>
        <w:rPr>
          <w:rFonts w:eastAsia="Times New Roman" w:cs="Times New Roman"/>
        </w:rPr>
        <w:t xml:space="preserve">αια, στα Εξάρχεια δεν έγινε καμμία προσαγωγή, γιατί τα Εξάρχεια </w:t>
      </w:r>
      <w:r>
        <w:rPr>
          <w:rFonts w:eastAsia="Times New Roman"/>
          <w:bCs/>
        </w:rPr>
        <w:t>είναι</w:t>
      </w:r>
      <w:r>
        <w:rPr>
          <w:rFonts w:eastAsia="Times New Roman" w:cs="Times New Roman"/>
        </w:rPr>
        <w:t xml:space="preserve"> άβατο. Προτιμάει η </w:t>
      </w:r>
      <w:r>
        <w:rPr>
          <w:rFonts w:eastAsia="Times New Roman"/>
          <w:bCs/>
        </w:rPr>
        <w:t>Κυβέρνηση</w:t>
      </w:r>
      <w:r>
        <w:rPr>
          <w:rFonts w:eastAsia="Times New Roman" w:cs="Times New Roman"/>
        </w:rPr>
        <w:t xml:space="preserve"> του ΣΥΡΙΖΑ να παίρνει τα Ελληνικά Ταχυδρομεία, να παίρνει τις δημόσιες </w:t>
      </w:r>
      <w:r>
        <w:rPr>
          <w:rFonts w:eastAsia="Times New Roman" w:cs="Times New Roman"/>
        </w:rPr>
        <w:t xml:space="preserve">υπηρεσίες </w:t>
      </w:r>
      <w:r>
        <w:rPr>
          <w:rFonts w:eastAsia="Times New Roman" w:cs="Times New Roman"/>
        </w:rPr>
        <w:t xml:space="preserve">εκτός Εξαρχείων, γιατί αυτή </w:t>
      </w:r>
      <w:r>
        <w:rPr>
          <w:rFonts w:eastAsia="Times New Roman"/>
          <w:bCs/>
        </w:rPr>
        <w:t>είναι</w:t>
      </w:r>
      <w:r>
        <w:rPr>
          <w:rFonts w:eastAsia="Times New Roman" w:cs="Times New Roman"/>
        </w:rPr>
        <w:t xml:space="preserve"> μια συμφωνία με τις </w:t>
      </w:r>
      <w:r>
        <w:rPr>
          <w:rFonts w:eastAsia="Times New Roman"/>
          <w:bCs/>
        </w:rPr>
        <w:t>συγκεκριμένες</w:t>
      </w:r>
      <w:r>
        <w:rPr>
          <w:rFonts w:eastAsia="Times New Roman" w:cs="Times New Roman"/>
        </w:rPr>
        <w:t xml:space="preserve"> «συλλογι</w:t>
      </w:r>
      <w:r>
        <w:rPr>
          <w:rFonts w:eastAsia="Times New Roman" w:cs="Times New Roman"/>
        </w:rPr>
        <w:t xml:space="preserve">κότητες», όπως είπε, ο Υπουργός. </w:t>
      </w:r>
    </w:p>
    <w:p w14:paraId="66065FBD" w14:textId="77777777" w:rsidR="00601C95" w:rsidRDefault="00CF2D0A">
      <w:pPr>
        <w:spacing w:after="0" w:line="600" w:lineRule="auto"/>
        <w:ind w:firstLine="720"/>
        <w:jc w:val="both"/>
        <w:rPr>
          <w:rFonts w:eastAsia="Times New Roman" w:cs="Times New Roman"/>
        </w:rPr>
      </w:pPr>
      <w:r>
        <w:rPr>
          <w:rFonts w:eastAsia="Times New Roman" w:cs="Times New Roman"/>
        </w:rPr>
        <w:t xml:space="preserve">Θα δει -λέει- «συλλογικότητες» ο Υπουργός. Μπορεί να μας ονομάσει ποιες </w:t>
      </w:r>
      <w:r>
        <w:rPr>
          <w:rFonts w:eastAsia="Times New Roman"/>
          <w:bCs/>
        </w:rPr>
        <w:t>είναι</w:t>
      </w:r>
      <w:r>
        <w:rPr>
          <w:rFonts w:eastAsia="Times New Roman" w:cs="Times New Roman"/>
        </w:rPr>
        <w:t xml:space="preserve"> αυτές οι συλλογικότητες; Γιατί όσες συλλογικότητες γνωρίζω εγώ στα Εξάρχεια είτε με ναρκωτικά εμπλέκονται είτε με τρομοκρατία είτε με βόμβες μολ</w:t>
      </w:r>
      <w:r>
        <w:rPr>
          <w:rFonts w:eastAsia="Times New Roman" w:cs="Times New Roman"/>
        </w:rPr>
        <w:t xml:space="preserve">ότοφ και άλλου είδους εγκλήματα και σοβαρότατα κακουργήματα. </w:t>
      </w:r>
    </w:p>
    <w:p w14:paraId="66065FBE" w14:textId="77777777" w:rsidR="00601C95" w:rsidRDefault="00CF2D0A">
      <w:pPr>
        <w:spacing w:after="0" w:line="600" w:lineRule="auto"/>
        <w:ind w:firstLine="720"/>
        <w:jc w:val="both"/>
        <w:rPr>
          <w:rFonts w:eastAsia="Times New Roman" w:cs="Times New Roman"/>
        </w:rPr>
      </w:pPr>
      <w:r>
        <w:rPr>
          <w:rFonts w:eastAsia="Times New Roman" w:cs="Times New Roman"/>
        </w:rPr>
        <w:lastRenderedPageBreak/>
        <w:t xml:space="preserve">Η </w:t>
      </w:r>
      <w:r>
        <w:rPr>
          <w:rFonts w:eastAsia="Times New Roman"/>
          <w:bCs/>
        </w:rPr>
        <w:t xml:space="preserve">συγκεκριμένη </w:t>
      </w:r>
      <w:r>
        <w:rPr>
          <w:rFonts w:eastAsia="Times New Roman" w:cs="Times New Roman"/>
        </w:rPr>
        <w:t xml:space="preserve">επίκαιρη ερώτηση είχε κατατεθεί πριν ένα μήνα, αλλά παραμένει εξαιρετικά επίκαιρη ακόμα και σήμερα, που είδαμε τα αίσχη στο Πανεπιστήμιο της Θεσσαλονίκης. Βλέπουμε αίσχη, </w:t>
      </w:r>
      <w:r>
        <w:rPr>
          <w:rFonts w:eastAsia="Times New Roman"/>
          <w:bCs/>
          <w:shd w:val="clear" w:color="auto" w:fill="FFFFFF"/>
        </w:rPr>
        <w:t>βεβαίως,</w:t>
      </w:r>
      <w:r>
        <w:rPr>
          <w:rFonts w:eastAsia="Times New Roman" w:cs="Times New Roman"/>
        </w:rPr>
        <w:t xml:space="preserve"> στα πανεπιστήμια εδώ και δεκαετίες. Δεν </w:t>
      </w:r>
      <w:r>
        <w:rPr>
          <w:rFonts w:eastAsia="Times New Roman"/>
          <w:bCs/>
        </w:rPr>
        <w:t>είναι</w:t>
      </w:r>
      <w:r>
        <w:rPr>
          <w:rFonts w:eastAsia="Times New Roman" w:cs="Times New Roman"/>
        </w:rPr>
        <w:t xml:space="preserve"> κάτι καινούρ</w:t>
      </w:r>
      <w:r>
        <w:rPr>
          <w:rFonts w:eastAsia="Times New Roman" w:cs="Times New Roman"/>
        </w:rPr>
        <w:t>γ</w:t>
      </w:r>
      <w:r>
        <w:rPr>
          <w:rFonts w:eastAsia="Times New Roman" w:cs="Times New Roman"/>
        </w:rPr>
        <w:t xml:space="preserve">ιο. </w:t>
      </w:r>
    </w:p>
    <w:p w14:paraId="66065FBF" w14:textId="77777777" w:rsidR="00601C95" w:rsidRDefault="00CF2D0A">
      <w:pPr>
        <w:spacing w:after="0" w:line="600" w:lineRule="auto"/>
        <w:ind w:firstLine="720"/>
        <w:jc w:val="both"/>
        <w:rPr>
          <w:rFonts w:eastAsia="Times New Roman" w:cs="Times New Roman"/>
        </w:rPr>
      </w:pPr>
      <w:r>
        <w:rPr>
          <w:rFonts w:eastAsia="Times New Roman" w:cs="Times New Roman"/>
        </w:rPr>
        <w:t xml:space="preserve">Δικαίως μπορεί να πει ο Τσίπρας: «Και τι έγινε; Εγώ όταν ήμουν νεαρός και συμμετείχα σε αυτά τα γεγονότα, ήταν η Νέα Δημοκρατία στην </w:t>
      </w:r>
      <w:r>
        <w:rPr>
          <w:rFonts w:eastAsia="Times New Roman"/>
          <w:bCs/>
        </w:rPr>
        <w:t>Κυβέρνηση»</w:t>
      </w:r>
      <w:r>
        <w:rPr>
          <w:rFonts w:eastAsia="Times New Roman" w:cs="Times New Roman"/>
        </w:rPr>
        <w:t>. Όταν καιγόταν το 2008 η Αθήνα, ασφαλώς, ήταν δ</w:t>
      </w:r>
      <w:r>
        <w:rPr>
          <w:rFonts w:eastAsia="Times New Roman" w:cs="Times New Roman"/>
        </w:rPr>
        <w:t>εξιά η κ</w:t>
      </w:r>
      <w:r>
        <w:rPr>
          <w:rFonts w:eastAsia="Times New Roman"/>
          <w:bCs/>
        </w:rPr>
        <w:t>υβέρνηση</w:t>
      </w:r>
      <w:r>
        <w:rPr>
          <w:rFonts w:eastAsia="Times New Roman" w:cs="Times New Roman"/>
        </w:rPr>
        <w:t xml:space="preserve">. Και με δεξιές και με αριστερές κυβερνήσεις αντιμετωπίζουμε το ίδιο αίσχος. </w:t>
      </w:r>
    </w:p>
    <w:p w14:paraId="66065FC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Κι εκεί, η μόνη λύση, επιτέλους, είναι να επιβληθεί η νομιμότητα, να γίνει αυτό που ορίζει ο νόμος. Και ο νόμος ορίζει, η επιχείρηση η αστυνομική να διεξάγεται τη</w:t>
      </w:r>
      <w:r>
        <w:rPr>
          <w:rFonts w:eastAsia="Times New Roman" w:cs="Times New Roman"/>
          <w:szCs w:val="24"/>
        </w:rPr>
        <w:t xml:space="preserve"> στιγμή που έχουμε αυτόφωρο κακούργημα μέσα στο πανεπιστήμιο. Εκεί δεν απαιτείται κα</w:t>
      </w:r>
      <w:r>
        <w:rPr>
          <w:rFonts w:eastAsia="Times New Roman" w:cs="Times New Roman"/>
          <w:szCs w:val="24"/>
        </w:rPr>
        <w:t>μ</w:t>
      </w:r>
      <w:r>
        <w:rPr>
          <w:rFonts w:eastAsia="Times New Roman" w:cs="Times New Roman"/>
          <w:szCs w:val="24"/>
        </w:rPr>
        <w:t>μία απολύτως εισαγγελική παραγγελία. Ο νόμος το αναφέρει, ότι δηλαδή όταν έχουμε διακεκριμένες κλοπές σε βαθμό κακουργήματος, όπως αυτά που έγιναν στη Θεσσαλονίκη, άμεσα π</w:t>
      </w:r>
      <w:r>
        <w:rPr>
          <w:rFonts w:eastAsia="Times New Roman" w:cs="Times New Roman"/>
          <w:szCs w:val="24"/>
        </w:rPr>
        <w:t xml:space="preserve">αρεμβαίνει η Αστυνομία και βάζει χειροπέδες σε όλους αυτούς τους εγκληματίες. </w:t>
      </w:r>
    </w:p>
    <w:p w14:paraId="66065FC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Είχα πάρα πολλά να αναφέρω, κύριε Πρόεδρε. Είδαμε την περιβόητη αναρχική οργάνωση του «</w:t>
      </w:r>
      <w:proofErr w:type="spellStart"/>
      <w:r>
        <w:rPr>
          <w:rFonts w:eastAsia="Times New Roman" w:cs="Times New Roman"/>
          <w:szCs w:val="24"/>
        </w:rPr>
        <w:t>Ρουβίκωνα</w:t>
      </w:r>
      <w:proofErr w:type="spellEnd"/>
      <w:r>
        <w:rPr>
          <w:rFonts w:eastAsia="Times New Roman" w:cs="Times New Roman"/>
          <w:szCs w:val="24"/>
        </w:rPr>
        <w:t xml:space="preserve">» να κάνει παρέλαση μέσα στα Εξάρχεια, κραδαίνοντας αυτόματα όπλα. Και οι πρώτες </w:t>
      </w:r>
      <w:r>
        <w:rPr>
          <w:rFonts w:eastAsia="Times New Roman" w:cs="Times New Roman"/>
          <w:szCs w:val="24"/>
        </w:rPr>
        <w:t>διαρροές από κάποιους κύκλους της Αστυνομίας τότε, από αυτούς τους επίορκους που προανέφερα -δυστυχώς υπάρχουν κάποιοι, οι οποίοι λερώνουν με την παρουσία τους την Ελληνική Αστυνομία κι έχω αναφέρει συγκεκριμένα ονόματα, δεν είναι του παρόντος να κάνω αυτή</w:t>
      </w:r>
      <w:r>
        <w:rPr>
          <w:rFonts w:eastAsia="Times New Roman" w:cs="Times New Roman"/>
          <w:szCs w:val="24"/>
        </w:rPr>
        <w:t xml:space="preserve">ν την ανάλυση- όταν βλέπαμε τους τρομοκράτες να κραδαίνουν τα πιστόλια και τα αυτόματα, έβγαιναν κι έλεγαν «αφήστε τα παιδιά, τα όπλα είναι ψεύτικα». </w:t>
      </w:r>
    </w:p>
    <w:p w14:paraId="66065FC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Τα όπλα αυτά, που έχουν σκοτώσει συμπολίτες μας, τον Νεκτάριο Σάββα, τον Σωκράτη </w:t>
      </w:r>
      <w:proofErr w:type="spellStart"/>
      <w:r>
        <w:rPr>
          <w:rFonts w:eastAsia="Times New Roman" w:cs="Times New Roman"/>
          <w:szCs w:val="24"/>
        </w:rPr>
        <w:t>Γκιόλια</w:t>
      </w:r>
      <w:proofErr w:type="spellEnd"/>
      <w:r>
        <w:rPr>
          <w:rFonts w:eastAsia="Times New Roman" w:cs="Times New Roman"/>
          <w:szCs w:val="24"/>
        </w:rPr>
        <w:t xml:space="preserve">, τον Σεραφείμ </w:t>
      </w:r>
      <w:proofErr w:type="spellStart"/>
      <w:r>
        <w:rPr>
          <w:rFonts w:eastAsia="Times New Roman" w:cs="Times New Roman"/>
          <w:szCs w:val="24"/>
        </w:rPr>
        <w:t>Γκ</w:t>
      </w:r>
      <w:r>
        <w:rPr>
          <w:rFonts w:eastAsia="Times New Roman" w:cs="Times New Roman"/>
          <w:szCs w:val="24"/>
        </w:rPr>
        <w:t>αλιμάνη</w:t>
      </w:r>
      <w:proofErr w:type="spellEnd"/>
      <w:r>
        <w:rPr>
          <w:rFonts w:eastAsia="Times New Roman" w:cs="Times New Roman"/>
          <w:szCs w:val="24"/>
        </w:rPr>
        <w:t xml:space="preserve">, τον Γιώργο </w:t>
      </w:r>
      <w:proofErr w:type="spellStart"/>
      <w:r>
        <w:rPr>
          <w:rFonts w:eastAsia="Times New Roman" w:cs="Times New Roman"/>
          <w:szCs w:val="24"/>
        </w:rPr>
        <w:t>Φουντούλη</w:t>
      </w:r>
      <w:proofErr w:type="spellEnd"/>
      <w:r>
        <w:rPr>
          <w:rFonts w:eastAsia="Times New Roman" w:cs="Times New Roman"/>
          <w:szCs w:val="24"/>
        </w:rPr>
        <w:t xml:space="preserve"> και τον Μάνο </w:t>
      </w:r>
      <w:proofErr w:type="spellStart"/>
      <w:r>
        <w:rPr>
          <w:rFonts w:eastAsia="Times New Roman" w:cs="Times New Roman"/>
          <w:szCs w:val="24"/>
        </w:rPr>
        <w:t>Καπελώνη</w:t>
      </w:r>
      <w:proofErr w:type="spellEnd"/>
      <w:r>
        <w:rPr>
          <w:rFonts w:eastAsia="Times New Roman" w:cs="Times New Roman"/>
          <w:szCs w:val="24"/>
        </w:rPr>
        <w:t xml:space="preserve"> δεν είναι ψεύτικα! Είναι όπλα κάποιων δολοφόνων, οι οποίοι μια μέρα θα οδηγηθούν ενώπιον της </w:t>
      </w:r>
      <w:r>
        <w:rPr>
          <w:rFonts w:eastAsia="Times New Roman" w:cs="Times New Roman"/>
          <w:szCs w:val="24"/>
        </w:rPr>
        <w:t>δικαιοσύνης</w:t>
      </w:r>
      <w:r>
        <w:rPr>
          <w:rFonts w:eastAsia="Times New Roman" w:cs="Times New Roman"/>
          <w:szCs w:val="24"/>
        </w:rPr>
        <w:t xml:space="preserve">. Γι’ αυτό μπορεί να δεσμευτεί η Χρυσή Αυγή. </w:t>
      </w:r>
    </w:p>
    <w:p w14:paraId="66065FC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Ό,τι και να κάνει η </w:t>
      </w:r>
      <w:r>
        <w:rPr>
          <w:rFonts w:eastAsia="Times New Roman" w:cs="Times New Roman"/>
          <w:szCs w:val="24"/>
        </w:rPr>
        <w:t xml:space="preserve">αριστερή </w:t>
      </w:r>
      <w:r>
        <w:rPr>
          <w:rFonts w:eastAsia="Times New Roman" w:cs="Times New Roman"/>
          <w:szCs w:val="24"/>
        </w:rPr>
        <w:t xml:space="preserve">Κυβέρνηση, η οποία συγκαλύπτει τους τρομοκράτες, όπως με ντοκουμέντα και με στοιχεία απέδειξα και όχι με αφορισμούς, όπως κάνει ο Υπουργός, εγγυάται η Χρυσή Αυγή ότι θα οδηγηθούν ενώπιον της </w:t>
      </w:r>
      <w:r>
        <w:rPr>
          <w:rFonts w:eastAsia="Times New Roman" w:cs="Times New Roman"/>
          <w:szCs w:val="24"/>
        </w:rPr>
        <w:t xml:space="preserve">δικαιοσύνης </w:t>
      </w:r>
      <w:r>
        <w:rPr>
          <w:rFonts w:eastAsia="Times New Roman" w:cs="Times New Roman"/>
          <w:szCs w:val="24"/>
        </w:rPr>
        <w:t xml:space="preserve">όλοι αυτοί οι εγκληματίες. </w:t>
      </w:r>
    </w:p>
    <w:p w14:paraId="66065FC4"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w:t>
      </w:r>
      <w:r>
        <w:rPr>
          <w:rFonts w:eastAsia="Times New Roman" w:cs="Times New Roman"/>
          <w:b/>
          <w:szCs w:val="24"/>
        </w:rPr>
        <w:t>μάνης):</w:t>
      </w:r>
      <w:r>
        <w:rPr>
          <w:rFonts w:eastAsia="Times New Roman" w:cs="Times New Roman"/>
          <w:szCs w:val="24"/>
        </w:rPr>
        <w:t xml:space="preserve"> Κύριε Υπουργέ, έχετε τον λόγο. </w:t>
      </w:r>
    </w:p>
    <w:p w14:paraId="66065FC5"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Ευχαριστώ, κύριε Πρόεδρε. </w:t>
      </w:r>
    </w:p>
    <w:p w14:paraId="66065FC6"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Είναι φανερό ότι αξιοποιούν τις δημοκρατικές διαδικασίες αυτοί που υπονομεύουν τη </w:t>
      </w:r>
      <w:r>
        <w:rPr>
          <w:rFonts w:eastAsia="Times New Roman" w:cs="Times New Roman"/>
          <w:szCs w:val="24"/>
        </w:rPr>
        <w:t>δημοκρατία</w:t>
      </w:r>
      <w:r>
        <w:rPr>
          <w:rFonts w:eastAsia="Times New Roman" w:cs="Times New Roman"/>
          <w:szCs w:val="24"/>
        </w:rPr>
        <w:t>. Κάνουμε κριτι</w:t>
      </w:r>
      <w:r>
        <w:rPr>
          <w:rFonts w:eastAsia="Times New Roman" w:cs="Times New Roman"/>
          <w:szCs w:val="24"/>
        </w:rPr>
        <w:t xml:space="preserve">κή όλοι μέσα σε αυτόν τον χώρο, αλλά κάνουμε κριτική για να βελτιώσουμε τη </w:t>
      </w:r>
      <w:r>
        <w:rPr>
          <w:rFonts w:eastAsia="Times New Roman" w:cs="Times New Roman"/>
          <w:szCs w:val="24"/>
        </w:rPr>
        <w:t>δημοκρατία</w:t>
      </w:r>
      <w:r>
        <w:rPr>
          <w:rFonts w:eastAsia="Times New Roman" w:cs="Times New Roman"/>
          <w:szCs w:val="24"/>
        </w:rPr>
        <w:t xml:space="preserve">, να βελτιώσουμε τους κοινοβουλευτικούς θεσμούς, να βελτιώσουμε τη λειτουργία των δημοκρατικών θεσμών. Όμως, κάποιοι κάνουν κριτική για να υπονομεύσουν τη </w:t>
      </w:r>
      <w:r>
        <w:rPr>
          <w:rFonts w:eastAsia="Times New Roman" w:cs="Times New Roman"/>
          <w:szCs w:val="24"/>
        </w:rPr>
        <w:t xml:space="preserve">δημοκρατία </w:t>
      </w:r>
      <w:r>
        <w:rPr>
          <w:rFonts w:eastAsia="Times New Roman" w:cs="Times New Roman"/>
          <w:szCs w:val="24"/>
        </w:rPr>
        <w:t>και τ</w:t>
      </w:r>
      <w:r>
        <w:rPr>
          <w:rFonts w:eastAsia="Times New Roman" w:cs="Times New Roman"/>
          <w:szCs w:val="24"/>
        </w:rPr>
        <w:t xml:space="preserve">ους κοινοβουλευτικούς θεσμούς. Και δεν μπορούν να είναι τιμητές της </w:t>
      </w:r>
      <w:r>
        <w:rPr>
          <w:rFonts w:eastAsia="Times New Roman" w:cs="Times New Roman"/>
          <w:szCs w:val="24"/>
        </w:rPr>
        <w:t xml:space="preserve">δημοκρατίας </w:t>
      </w:r>
      <w:r>
        <w:rPr>
          <w:rFonts w:eastAsia="Times New Roman" w:cs="Times New Roman"/>
          <w:szCs w:val="24"/>
        </w:rPr>
        <w:t xml:space="preserve">και των θεσμών οι υπονομευτές της. </w:t>
      </w:r>
    </w:p>
    <w:p w14:paraId="66065FC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Από εκεί και πέρα, οι δημοκρατίες, ξέρετε, μερικές φορές αργούν. Και το ξέρει καλά αυτό η Χρυσή Αυγή, γιατί ξέρει την ιστορία και τον Μάη του ’45. Οι δημοκρατίες αργούν, αυτές οι δημοκρατίες που ο εμπνευστής τους τις κατηγορούσε «πλαδαρές». Και χρησιμοποιώ</w:t>
      </w:r>
      <w:r>
        <w:rPr>
          <w:rFonts w:eastAsia="Times New Roman" w:cs="Times New Roman"/>
          <w:szCs w:val="24"/>
        </w:rPr>
        <w:t xml:space="preserve"> τον όρο που χρησιμοποίησε ο εμπνευστής τους. Όμως, αυτές οι πλαδαρές δημοκρατίες φάνηκε ότι ήταν -και είναι- πιο αποτελεσματικές στο να εδραιωθούν οι δημοκρατικοί θεσμοί, στο να εδραιωθούν οι κυριαρχίες και να μην επικρατήσουν οι απολυταρχικοί θεσμοί και </w:t>
      </w:r>
      <w:r>
        <w:rPr>
          <w:rFonts w:eastAsia="Times New Roman" w:cs="Times New Roman"/>
          <w:szCs w:val="24"/>
        </w:rPr>
        <w:t xml:space="preserve">τα απολυταρχικά κράτη. </w:t>
      </w:r>
    </w:p>
    <w:p w14:paraId="66065FC8"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στο θέμα των Εξαρχείων, είδατε πόσο αποτελεσματική φάνηκε και μετά από τριάντα χρόνια, απ’ ό,τι οι ίδιοι οι αστυνομικοί λένε, η Ελληνική Αστυνομία. Με συστηματικό και χειρουργικό τρόπο έπιασε ένα μεγάλο μέρος της </w:t>
      </w:r>
      <w:r>
        <w:rPr>
          <w:rFonts w:eastAsia="Times New Roman" w:cs="Times New Roman"/>
          <w:szCs w:val="24"/>
        </w:rPr>
        <w:t xml:space="preserve">μαφίας των ναρκωτικών. Και αυτό δεν ήταν επιχείρηση μόνο μιας ημέρας. Και θα το δείτε αυτό στη συνέχεια. </w:t>
      </w:r>
    </w:p>
    <w:p w14:paraId="66065FC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Από αυτήν την πλευρά, της Χρυσής Αυγής, δεν λέει κανένας τίποτα γι’ αυτό, γιατί θέλουν να ψαρεύουν, όπως είπα πριν, στα θολά νερά. Τους συμφέρει να έχ</w:t>
      </w:r>
      <w:r>
        <w:rPr>
          <w:rFonts w:eastAsia="Times New Roman" w:cs="Times New Roman"/>
          <w:szCs w:val="24"/>
        </w:rPr>
        <w:t xml:space="preserve">ουμε καταστάσεις έντασης, για να ψαρεύουν </w:t>
      </w:r>
      <w:r>
        <w:rPr>
          <w:rFonts w:eastAsia="Times New Roman" w:cs="Times New Roman"/>
          <w:szCs w:val="24"/>
        </w:rPr>
        <w:lastRenderedPageBreak/>
        <w:t>ακριβώς εκεί και να δημιουργούν τις δικές τους καταστάσεις υπονόμευσης. Αυτό δεν θα το επιτρέψουμε και πιστεύω δεν θα το επιτρέψει και το μεγαλύτερο μέρος αυτού του Κοινοβουλίου. Διότι, εδώ, πρέπει να στηρίξουμε τι</w:t>
      </w:r>
      <w:r>
        <w:rPr>
          <w:rFonts w:eastAsia="Times New Roman" w:cs="Times New Roman"/>
          <w:szCs w:val="24"/>
        </w:rPr>
        <w:t xml:space="preserve">ς συνθήκες εκείνες που δημιουργούν ασφάλεια και όχι τις συνθήκες εκείνες που προκαλούν ασφάλεια και υπονομεύουν τη </w:t>
      </w:r>
      <w:r>
        <w:rPr>
          <w:rFonts w:eastAsia="Times New Roman" w:cs="Times New Roman"/>
          <w:szCs w:val="24"/>
        </w:rPr>
        <w:t>δ</w:t>
      </w:r>
      <w:r>
        <w:rPr>
          <w:rFonts w:eastAsia="Times New Roman" w:cs="Times New Roman"/>
          <w:szCs w:val="24"/>
        </w:rPr>
        <w:t xml:space="preserve">ημοκρατία. </w:t>
      </w:r>
    </w:p>
    <w:p w14:paraId="66065FC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6065FCB"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Συνεχίζουμε με την πέμπτη </w:t>
      </w:r>
      <w:r>
        <w:rPr>
          <w:rFonts w:eastAsia="Times New Roman" w:cs="Times New Roman"/>
          <w:szCs w:val="24"/>
        </w:rPr>
        <w:t xml:space="preserve">με αριθμό 1095/5-7-2016 </w:t>
      </w:r>
      <w:r>
        <w:rPr>
          <w:rFonts w:eastAsia="Times New Roman" w:cs="Times New Roman"/>
          <w:szCs w:val="24"/>
        </w:rPr>
        <w:t>ερώτηση δεύτερου κύκλου του Β</w:t>
      </w:r>
      <w:r>
        <w:rPr>
          <w:rFonts w:eastAsia="Times New Roman" w:cs="Times New Roman"/>
          <w:szCs w:val="24"/>
        </w:rPr>
        <w:t>ουλευτή Β</w:t>
      </w:r>
      <w:r>
        <w:rPr>
          <w:rFonts w:eastAsia="Times New Roman" w:cs="Times New Roman"/>
          <w:szCs w:val="24"/>
        </w:rPr>
        <w:t>΄</w:t>
      </w:r>
      <w:r>
        <w:rPr>
          <w:rFonts w:eastAsia="Times New Roman" w:cs="Times New Roman"/>
          <w:szCs w:val="24"/>
        </w:rPr>
        <w:t xml:space="preserve"> Αθηνών του Λαϊκού Συνδέσμου-Χρυσή Αυγή κ. Ηλία </w:t>
      </w:r>
      <w:proofErr w:type="spellStart"/>
      <w:r>
        <w:rPr>
          <w:rFonts w:eastAsia="Times New Roman" w:cs="Times New Roman"/>
          <w:szCs w:val="24"/>
        </w:rPr>
        <w:t>Παναγιώταρου</w:t>
      </w:r>
      <w:proofErr w:type="spellEnd"/>
      <w:r>
        <w:rPr>
          <w:rFonts w:eastAsia="Times New Roman" w:cs="Times New Roman"/>
          <w:szCs w:val="24"/>
        </w:rPr>
        <w:t xml:space="preserve"> προς τον Υπουργό Εσωτερικών και Διοικητικής Ανασυγκρότησης, σχετικά με την τοποθέτηση της κυρίας Τσουκαλά στη θέση της Αντιπροέδρου του Κέντρου Μελετών Ασφαλείας. </w:t>
      </w:r>
    </w:p>
    <w:p w14:paraId="66065FC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Παναγιώταρε</w:t>
      </w:r>
      <w:proofErr w:type="spellEnd"/>
      <w:r>
        <w:rPr>
          <w:rFonts w:eastAsia="Times New Roman" w:cs="Times New Roman"/>
          <w:szCs w:val="24"/>
        </w:rPr>
        <w:t>, έχ</w:t>
      </w:r>
      <w:r>
        <w:rPr>
          <w:rFonts w:eastAsia="Times New Roman" w:cs="Times New Roman"/>
          <w:szCs w:val="24"/>
        </w:rPr>
        <w:t xml:space="preserve">ετε τον λόγο. </w:t>
      </w:r>
    </w:p>
    <w:p w14:paraId="66065FCD"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Ευχαριστώ, κύριε Πρόεδρε.</w:t>
      </w:r>
    </w:p>
    <w:p w14:paraId="66065FC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Πριν ξεκινήσω, θα ήθελα να πω ότι χθες</w:t>
      </w:r>
      <w:r>
        <w:rPr>
          <w:rFonts w:eastAsia="Times New Roman" w:cs="Times New Roman"/>
          <w:szCs w:val="24"/>
        </w:rPr>
        <w:t>,</w:t>
      </w:r>
      <w:r>
        <w:rPr>
          <w:rFonts w:eastAsia="Times New Roman" w:cs="Times New Roman"/>
          <w:szCs w:val="24"/>
        </w:rPr>
        <w:t xml:space="preserve"> κατά τη διάρκεια των λεκτικών αντιπαραθέσεων</w:t>
      </w:r>
      <w:r>
        <w:rPr>
          <w:rFonts w:eastAsia="Times New Roman" w:cs="Times New Roman"/>
          <w:szCs w:val="24"/>
        </w:rPr>
        <w:t>,</w:t>
      </w:r>
      <w:r>
        <w:rPr>
          <w:rFonts w:eastAsia="Times New Roman" w:cs="Times New Roman"/>
          <w:szCs w:val="24"/>
        </w:rPr>
        <w:t xml:space="preserve"> είπατε ότι θα με πετάξετε έξω από την Αίθουσα. Νομίζω ότι η έκφραση σας, κύριε Πρόεδρε, ήταν πολύ λάθος.</w:t>
      </w:r>
    </w:p>
    <w:p w14:paraId="66065FCF"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w:t>
      </w:r>
      <w:r>
        <w:rPr>
          <w:rFonts w:eastAsia="Times New Roman" w:cs="Times New Roman"/>
          <w:b/>
          <w:szCs w:val="24"/>
        </w:rPr>
        <w:t>ΔΡΕΥΩΝ (Νικήτας Κακλαμάνης):</w:t>
      </w:r>
      <w:r>
        <w:rPr>
          <w:rFonts w:eastAsia="Times New Roman" w:cs="Times New Roman"/>
          <w:szCs w:val="24"/>
        </w:rPr>
        <w:t xml:space="preserve"> Δεν είπα αυτό. </w:t>
      </w:r>
      <w:r>
        <w:rPr>
          <w:rFonts w:eastAsia="Times New Roman" w:cs="Times New Roman"/>
          <w:szCs w:val="24"/>
        </w:rPr>
        <w:t>Ε</w:t>
      </w:r>
      <w:r>
        <w:rPr>
          <w:rFonts w:eastAsia="Times New Roman" w:cs="Times New Roman"/>
          <w:szCs w:val="24"/>
        </w:rPr>
        <w:t xml:space="preserve">ίπα ότι θα κάνω χρήση του Κανονισμού αποχώρησης από την Αίθουσα. </w:t>
      </w:r>
    </w:p>
    <w:p w14:paraId="66065FD0"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Όχι, ακριβώς αυτή ήταν η έκφρασή σας. Μπορείτε να το δείτε στα Πρακτικά αυτό. </w:t>
      </w:r>
    </w:p>
    <w:p w14:paraId="66065FD1"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δεν μεταν</w:t>
      </w:r>
      <w:r>
        <w:rPr>
          <w:rFonts w:eastAsia="Times New Roman" w:cs="Times New Roman"/>
          <w:szCs w:val="24"/>
        </w:rPr>
        <w:t xml:space="preserve">ιώνω που το είπα. </w:t>
      </w:r>
    </w:p>
    <w:p w14:paraId="66065FD2"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ΗΛΙΑΣ ΠΑΝΑΓΙΩΤΑΡΟΣ: </w:t>
      </w:r>
      <w:r>
        <w:rPr>
          <w:rFonts w:eastAsia="Times New Roman" w:cs="Times New Roman"/>
          <w:szCs w:val="24"/>
        </w:rPr>
        <w:t xml:space="preserve">Δεύτερον, είπατε ότι εντός αυτής της Αιθούσης δεν γίνονται δηλώσεις μετάνοιας ή κάπως αλλιώς. </w:t>
      </w:r>
    </w:p>
    <w:p w14:paraId="66065FD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Το ερώτημα ήταν σαφέστατο και δεν απαντήθηκε, αν δηλαδή υποστηρίζει ο εν λόγω Βουλευτής, ο κ. </w:t>
      </w:r>
      <w:proofErr w:type="spellStart"/>
      <w:r>
        <w:rPr>
          <w:rFonts w:eastAsia="Times New Roman"/>
          <w:szCs w:val="24"/>
        </w:rPr>
        <w:t>Ζεϊμπέκ</w:t>
      </w:r>
      <w:proofErr w:type="spellEnd"/>
      <w:r>
        <w:rPr>
          <w:rFonts w:eastAsia="Times New Roman"/>
          <w:szCs w:val="24"/>
        </w:rPr>
        <w:t xml:space="preserve"> </w:t>
      </w:r>
      <w:r>
        <w:rPr>
          <w:rFonts w:eastAsia="Times New Roman"/>
          <w:bCs/>
          <w:szCs w:val="24"/>
        </w:rPr>
        <w:t xml:space="preserve">Χουσεΐν ότι υπάρχει </w:t>
      </w:r>
      <w:r>
        <w:rPr>
          <w:rFonts w:eastAsia="Times New Roman"/>
          <w:bCs/>
          <w:szCs w:val="24"/>
        </w:rPr>
        <w:t>τουρκική μειονότητα ή όχι στη Θράκη, κάτι το οποίο έκανε γαργάρα, γιατί ξέρουν όλοι πολύ καλά τη θέση του. Τέλος πάντων.</w:t>
      </w:r>
    </w:p>
    <w:p w14:paraId="66065FD4"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τον Μάιο του 2016 διορίσατε την κ. Τσουκαλά Αναστασία, εγκληματολόγο, ως Αντιπρόεδρο του Κέντρου Μελετών Ασφαλείας του Υ</w:t>
      </w:r>
      <w:r>
        <w:rPr>
          <w:rFonts w:eastAsia="Times New Roman" w:cs="Times New Roman"/>
          <w:szCs w:val="24"/>
        </w:rPr>
        <w:t>πουργείου Εσωτερικών. Δουλειά της είναι να εκπονεί διάφορες μελέτες σχετικά με πολιτικές ασφαλείας του Υπουργείου, καθώς και στο να δίνει συμβουλές.</w:t>
      </w:r>
    </w:p>
    <w:p w14:paraId="66065FD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Αν ανατρέξουμε λίγο πιο πίσω στο πρόσφατο παρελθόν, σε σειρά διαλέξεών της το 2013 η κ. Τσουκαλά στη Σχολή </w:t>
      </w:r>
      <w:r>
        <w:rPr>
          <w:rFonts w:eastAsia="Times New Roman" w:cs="Times New Roman"/>
          <w:szCs w:val="24"/>
        </w:rPr>
        <w:t xml:space="preserve">της Ελληνικής Αστυνομίας είχε καταγγείλει φασιστικές θέσεις δοκίμων αξιωματικών και επέμενε γι’ αυτές τις καταγγελίες της. </w:t>
      </w:r>
      <w:proofErr w:type="spellStart"/>
      <w:r>
        <w:rPr>
          <w:rFonts w:eastAsia="Times New Roman" w:cs="Times New Roman"/>
          <w:szCs w:val="24"/>
        </w:rPr>
        <w:t>Διετάχθη</w:t>
      </w:r>
      <w:proofErr w:type="spellEnd"/>
      <w:r>
        <w:rPr>
          <w:rFonts w:eastAsia="Times New Roman" w:cs="Times New Roman"/>
          <w:szCs w:val="24"/>
        </w:rPr>
        <w:t xml:space="preserve"> προκαταρκτική διοικητική εξέταση, βγήκε ένα πόρισμα ότι δεν υπάρχει τίποτα απολύτως, η υπόθεση ετέθη στο αρχείο, αλλά αυτή ε</w:t>
      </w:r>
      <w:r>
        <w:rPr>
          <w:rFonts w:eastAsia="Times New Roman" w:cs="Times New Roman"/>
          <w:szCs w:val="24"/>
        </w:rPr>
        <w:t>πέμενε.</w:t>
      </w:r>
    </w:p>
    <w:p w14:paraId="66065FD6"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Μετά από λίγο καιρό, λίγους μήνες, τον Δεκέμβριο του 2014, είδαμε τι εννοεί «φασιστικές διαθέσεις» και τα πολιτικά της πιστεύω, τα οποία δεν μπορούσε να τα κρύψει, όταν </w:t>
      </w:r>
      <w:proofErr w:type="spellStart"/>
      <w:r>
        <w:rPr>
          <w:rFonts w:eastAsia="Times New Roman" w:cs="Times New Roman"/>
          <w:szCs w:val="24"/>
        </w:rPr>
        <w:t>συμπαρίστατο</w:t>
      </w:r>
      <w:proofErr w:type="spellEnd"/>
      <w:r>
        <w:rPr>
          <w:rFonts w:eastAsia="Times New Roman" w:cs="Times New Roman"/>
          <w:szCs w:val="24"/>
        </w:rPr>
        <w:t xml:space="preserve"> στους γονείς του Ρωμανού, του Μιχαηλίδη και του </w:t>
      </w:r>
      <w:proofErr w:type="spellStart"/>
      <w:r>
        <w:rPr>
          <w:rFonts w:eastAsia="Times New Roman" w:cs="Times New Roman"/>
          <w:szCs w:val="24"/>
        </w:rPr>
        <w:t>Μπουρζούκου</w:t>
      </w:r>
      <w:proofErr w:type="spellEnd"/>
      <w:r>
        <w:rPr>
          <w:rFonts w:eastAsia="Times New Roman" w:cs="Times New Roman"/>
          <w:szCs w:val="24"/>
        </w:rPr>
        <w:t xml:space="preserve"> σε διά</w:t>
      </w:r>
      <w:r>
        <w:rPr>
          <w:rFonts w:eastAsia="Times New Roman" w:cs="Times New Roman"/>
          <w:szCs w:val="24"/>
        </w:rPr>
        <w:t>φορα θέματα, τα οποία είχαν οι εν λόγω τρεις. Η κ. Τσουκαλά διαμαρτυρήθηκε για τη μη χορήγηση αδειών.</w:t>
      </w:r>
    </w:p>
    <w:p w14:paraId="66065FD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Βλέπουμε ότι είναι μια στρατευμένη –και μάλιστα το λέμε πολύ </w:t>
      </w:r>
      <w:r>
        <w:rPr>
          <w:rFonts w:eastAsia="Times New Roman" w:cs="Times New Roman"/>
          <w:szCs w:val="24"/>
          <w:lang w:val="en-US"/>
        </w:rPr>
        <w:t>light</w:t>
      </w:r>
      <w:r>
        <w:rPr>
          <w:rFonts w:eastAsia="Times New Roman" w:cs="Times New Roman"/>
          <w:szCs w:val="24"/>
        </w:rPr>
        <w:t>, πολύ ελαφρά- στον χώρο της Αριστεράς.</w:t>
      </w:r>
    </w:p>
    <w:p w14:paraId="66065FD8"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Πιστεύετε εσείς ότι η εν λόγω κυρία θα μπορέσει </w:t>
      </w:r>
      <w:r>
        <w:rPr>
          <w:rFonts w:eastAsia="Times New Roman" w:cs="Times New Roman"/>
          <w:szCs w:val="24"/>
        </w:rPr>
        <w:t>να λειτουργήσει αμερόληπτα και αδέκαστα στο σημαντικότατο πόστο, στο οποίο την έχετε τοποθετήσει, σχετικά με ζητήματα ασφαλείας; Η ερώτηση είναι μία και συγκεκριμένη.</w:t>
      </w:r>
    </w:p>
    <w:p w14:paraId="66065FD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Ευχαριστώ πάρα πολύ.</w:t>
      </w:r>
    </w:p>
    <w:p w14:paraId="66065FDA"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Υπουργέ, έχετε τον λό</w:t>
      </w:r>
      <w:r>
        <w:rPr>
          <w:rFonts w:eastAsia="Times New Roman" w:cs="Times New Roman"/>
          <w:szCs w:val="24"/>
        </w:rPr>
        <w:t>γο.</w:t>
      </w:r>
    </w:p>
    <w:p w14:paraId="66065FDB"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Κύριε Πρόεδρε, η ερώτηση δεν είναι ερώτηση και δεν είναι και επίκαιρη. Ποιο είναι το ζήτημα; Τι λέει ο κ. </w:t>
      </w:r>
      <w:proofErr w:type="spellStart"/>
      <w:r>
        <w:rPr>
          <w:rFonts w:eastAsia="Times New Roman" w:cs="Times New Roman"/>
          <w:szCs w:val="24"/>
        </w:rPr>
        <w:t>Παναγιώταρος</w:t>
      </w:r>
      <w:proofErr w:type="spellEnd"/>
      <w:r>
        <w:rPr>
          <w:rFonts w:eastAsia="Times New Roman" w:cs="Times New Roman"/>
          <w:szCs w:val="24"/>
        </w:rPr>
        <w:t>; Είναι ακατάλληλη η κ. Τσουκαλά;</w:t>
      </w:r>
    </w:p>
    <w:p w14:paraId="66065FD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Η κ. Τσουκαλά είνα</w:t>
      </w:r>
      <w:r>
        <w:rPr>
          <w:rFonts w:eastAsia="Times New Roman" w:cs="Times New Roman"/>
          <w:szCs w:val="24"/>
        </w:rPr>
        <w:t xml:space="preserve">ι Αναπληρώτρια Καθηγήτρια Εγκληματολογίας στο Πανεπιστήμιο </w:t>
      </w:r>
      <w:r>
        <w:rPr>
          <w:rFonts w:eastAsia="Times New Roman" w:cs="Times New Roman"/>
          <w:szCs w:val="24"/>
          <w:lang w:val="en-US"/>
        </w:rPr>
        <w:t>Paris</w:t>
      </w:r>
      <w:r>
        <w:rPr>
          <w:rFonts w:eastAsia="Times New Roman" w:cs="Times New Roman"/>
          <w:szCs w:val="24"/>
        </w:rPr>
        <w:t xml:space="preserve"> </w:t>
      </w:r>
      <w:r>
        <w:rPr>
          <w:rFonts w:eastAsia="Times New Roman" w:cs="Times New Roman"/>
          <w:szCs w:val="24"/>
          <w:lang w:val="en-US"/>
        </w:rPr>
        <w:t>XI</w:t>
      </w:r>
      <w:r>
        <w:rPr>
          <w:rFonts w:eastAsia="Times New Roman" w:cs="Times New Roman"/>
          <w:szCs w:val="24"/>
        </w:rPr>
        <w:t xml:space="preserve">, είναι ερευνήτρια του πανεπιστημίου </w:t>
      </w:r>
      <w:r>
        <w:rPr>
          <w:rFonts w:eastAsia="Times New Roman" w:cs="Times New Roman"/>
          <w:szCs w:val="24"/>
          <w:lang w:val="en-US"/>
        </w:rPr>
        <w:t>Paris</w:t>
      </w:r>
      <w:r>
        <w:rPr>
          <w:rFonts w:eastAsia="Times New Roman" w:cs="Times New Roman"/>
          <w:szCs w:val="24"/>
        </w:rPr>
        <w:t xml:space="preserve"> </w:t>
      </w:r>
      <w:r>
        <w:rPr>
          <w:rFonts w:eastAsia="Times New Roman" w:cs="Times New Roman"/>
          <w:szCs w:val="24"/>
          <w:lang w:val="en-US"/>
        </w:rPr>
        <w:t>V</w:t>
      </w:r>
      <w:r>
        <w:rPr>
          <w:rFonts w:eastAsia="Times New Roman" w:cs="Times New Roman"/>
          <w:szCs w:val="24"/>
        </w:rPr>
        <w:t>-</w:t>
      </w:r>
      <w:r>
        <w:rPr>
          <w:rFonts w:eastAsia="Times New Roman" w:cs="Times New Roman"/>
          <w:szCs w:val="24"/>
          <w:lang w:val="en-US"/>
        </w:rPr>
        <w:t>Sorbonne</w:t>
      </w:r>
      <w:r>
        <w:rPr>
          <w:rFonts w:eastAsia="Times New Roman" w:cs="Times New Roman"/>
          <w:szCs w:val="24"/>
        </w:rPr>
        <w:t xml:space="preserve"> και είναι και εξωτερικός συνεργάτης του </w:t>
      </w:r>
      <w:proofErr w:type="spellStart"/>
      <w:r>
        <w:rPr>
          <w:rFonts w:eastAsia="Times New Roman" w:cs="Times New Roman"/>
          <w:szCs w:val="24"/>
          <w:lang w:val="en-US"/>
        </w:rPr>
        <w:t>Recherc</w:t>
      </w:r>
      <w:r>
        <w:rPr>
          <w:rFonts w:eastAsia="Times New Roman" w:cs="Times New Roman"/>
          <w:szCs w:val="24"/>
          <w:lang w:val="en-US"/>
        </w:rPr>
        <w:t>h</w:t>
      </w:r>
      <w:r>
        <w:rPr>
          <w:rFonts w:eastAsia="Times New Roman" w:cs="Times New Roman"/>
          <w:szCs w:val="24"/>
          <w:lang w:val="en-US"/>
        </w:rPr>
        <w:t>e</w:t>
      </w:r>
      <w:proofErr w:type="spellEnd"/>
      <w:r>
        <w:rPr>
          <w:rFonts w:eastAsia="Times New Roman" w:cs="Times New Roman"/>
          <w:szCs w:val="24"/>
        </w:rPr>
        <w:t xml:space="preserve"> </w:t>
      </w:r>
      <w:r>
        <w:rPr>
          <w:rFonts w:eastAsia="Times New Roman" w:cs="Times New Roman"/>
          <w:szCs w:val="24"/>
          <w:lang w:val="en-US"/>
        </w:rPr>
        <w:t>Centre</w:t>
      </w:r>
      <w:r>
        <w:rPr>
          <w:rFonts w:eastAsia="Times New Roman" w:cs="Times New Roman"/>
          <w:szCs w:val="24"/>
        </w:rPr>
        <w:t xml:space="preserve"> </w:t>
      </w:r>
      <w:r>
        <w:rPr>
          <w:rFonts w:eastAsia="Times New Roman" w:cs="Times New Roman"/>
          <w:szCs w:val="24"/>
          <w:lang w:val="en-US"/>
        </w:rPr>
        <w:t>for</w:t>
      </w:r>
      <w:r>
        <w:rPr>
          <w:rFonts w:eastAsia="Times New Roman" w:cs="Times New Roman"/>
          <w:szCs w:val="24"/>
        </w:rPr>
        <w:t xml:space="preserve"> </w:t>
      </w:r>
      <w:r>
        <w:rPr>
          <w:rFonts w:eastAsia="Times New Roman" w:cs="Times New Roman"/>
          <w:szCs w:val="24"/>
          <w:lang w:val="en-US"/>
        </w:rPr>
        <w:t>Studies</w:t>
      </w:r>
      <w:r>
        <w:rPr>
          <w:rFonts w:eastAsia="Times New Roman" w:cs="Times New Roman"/>
          <w:szCs w:val="24"/>
        </w:rPr>
        <w:t xml:space="preserve"> </w:t>
      </w:r>
      <w:r>
        <w:rPr>
          <w:rFonts w:eastAsia="Times New Roman" w:cs="Times New Roman"/>
          <w:szCs w:val="24"/>
          <w:lang w:val="en-US"/>
        </w:rPr>
        <w:t>of</w:t>
      </w:r>
      <w:r>
        <w:rPr>
          <w:rFonts w:eastAsia="Times New Roman" w:cs="Times New Roman"/>
          <w:szCs w:val="24"/>
        </w:rPr>
        <w:t xml:space="preserve"> </w:t>
      </w:r>
      <w:r>
        <w:rPr>
          <w:rFonts w:eastAsia="Times New Roman" w:cs="Times New Roman"/>
          <w:szCs w:val="24"/>
          <w:lang w:val="en-US"/>
        </w:rPr>
        <w:t>Conflicts</w:t>
      </w:r>
      <w:r>
        <w:rPr>
          <w:rFonts w:eastAsia="Times New Roman" w:cs="Times New Roman"/>
          <w:szCs w:val="24"/>
        </w:rPr>
        <w:t xml:space="preserve"> στη Γαλλία και σε πολλά άλλα ινστιτούτα.</w:t>
      </w:r>
    </w:p>
    <w:p w14:paraId="66065FD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Από πενταετί</w:t>
      </w:r>
      <w:r>
        <w:rPr>
          <w:rFonts w:eastAsia="Times New Roman" w:cs="Times New Roman"/>
          <w:szCs w:val="24"/>
        </w:rPr>
        <w:t xml:space="preserve">ας διδάσκει, είναι καθηγήτρια στις Σχολές της Αστυνομικής Ακαδημίας. Ήταν Αντιπρόεδρος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του Κέντρου Μελετών Ασφάλειας και τον προηγούμενο χρόνο. Ανανεώθηκε πρόσφατα η θητεία της, όταν έγινε μια ανανέωση των μελών του </w:t>
      </w:r>
      <w:r>
        <w:rPr>
          <w:rFonts w:eastAsia="Times New Roman" w:cs="Times New Roman"/>
          <w:szCs w:val="24"/>
        </w:rPr>
        <w:t>δ</w:t>
      </w:r>
      <w:r>
        <w:rPr>
          <w:rFonts w:eastAsia="Times New Roman" w:cs="Times New Roman"/>
          <w:szCs w:val="24"/>
        </w:rPr>
        <w:t xml:space="preserve">ιοικητικού </w:t>
      </w:r>
      <w:r>
        <w:rPr>
          <w:rFonts w:eastAsia="Times New Roman" w:cs="Times New Roman"/>
          <w:szCs w:val="24"/>
        </w:rPr>
        <w:t>σ</w:t>
      </w:r>
      <w:r>
        <w:rPr>
          <w:rFonts w:eastAsia="Times New Roman" w:cs="Times New Roman"/>
          <w:szCs w:val="24"/>
        </w:rPr>
        <w:t xml:space="preserve">υμβουλίου. Είναι ειδική, επομένως, σε θέματα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είναι ειδική σε θέματα συρράξεων και είναι ειδική σε θέματα ασφάλειας.</w:t>
      </w:r>
    </w:p>
    <w:p w14:paraId="66065FD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Ζήτησα τη γνώμη της επιστημονικής κοινότητας. Η επιστημονική κοινότητα είπε τα καλύτερα λόγια. Έχει τεράστια εμπε</w:t>
      </w:r>
      <w:r>
        <w:rPr>
          <w:rFonts w:eastAsia="Times New Roman" w:cs="Times New Roman"/>
          <w:szCs w:val="24"/>
        </w:rPr>
        <w:t xml:space="preserve">ιρία και έχει τεράστια εμπειρία και σ’ αυτόν τον χώρο των </w:t>
      </w:r>
      <w:r>
        <w:rPr>
          <w:rFonts w:eastAsia="Times New Roman" w:cs="Times New Roman"/>
          <w:szCs w:val="24"/>
        </w:rPr>
        <w:t>σ</w:t>
      </w:r>
      <w:r>
        <w:rPr>
          <w:rFonts w:eastAsia="Times New Roman" w:cs="Times New Roman"/>
          <w:szCs w:val="24"/>
        </w:rPr>
        <w:t xml:space="preserve">χολών της Ελληνικής Αστυνομίας και του χώρου του ΚΕΜΕΑ. </w:t>
      </w:r>
    </w:p>
    <w:p w14:paraId="66065FD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εκεί και πέρα, αν ο κ. </w:t>
      </w:r>
      <w:proofErr w:type="spellStart"/>
      <w:r>
        <w:rPr>
          <w:rFonts w:eastAsia="Times New Roman" w:cs="Times New Roman"/>
          <w:szCs w:val="24"/>
        </w:rPr>
        <w:t>Παναγιώταρος</w:t>
      </w:r>
      <w:proofErr w:type="spellEnd"/>
      <w:r>
        <w:rPr>
          <w:rFonts w:eastAsia="Times New Roman" w:cs="Times New Roman"/>
          <w:szCs w:val="24"/>
        </w:rPr>
        <w:t xml:space="preserve"> είναι νοσταλγός του ελέγχου των πολιτικών φρονημάτων, λυπάμαι, αλλά εγώ δεν θα μπω σ’ αυτήν την αναζ</w:t>
      </w:r>
      <w:r>
        <w:rPr>
          <w:rFonts w:eastAsia="Times New Roman" w:cs="Times New Roman"/>
          <w:szCs w:val="24"/>
        </w:rPr>
        <w:t>ήτηση των πολιτικών φρονημάτων των καθηγητών και των μελών των επιστημονικών συμβουλίων. Εμένα με ενδιαφέρει το επιστημονικό έργο και μόνο το επιστημονικό έργο, που εκτελείται στο πλαίσιο του ΚΕΜΕΑ και με αυτήν την αντίληψη επελέγη και με βάση την προϊστορ</w:t>
      </w:r>
      <w:r>
        <w:rPr>
          <w:rFonts w:eastAsia="Times New Roman" w:cs="Times New Roman"/>
          <w:szCs w:val="24"/>
        </w:rPr>
        <w:t>ία της σ’ αυτόν τον χώρο και την επιστημονική της κατάρτιση.</w:t>
      </w:r>
    </w:p>
    <w:p w14:paraId="66065FE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6065FE1"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Ορίστε, κύριε </w:t>
      </w:r>
      <w:proofErr w:type="spellStart"/>
      <w:r>
        <w:rPr>
          <w:rFonts w:eastAsia="Times New Roman" w:cs="Times New Roman"/>
          <w:szCs w:val="24"/>
        </w:rPr>
        <w:t>Παναγιώταρε</w:t>
      </w:r>
      <w:proofErr w:type="spellEnd"/>
      <w:r>
        <w:rPr>
          <w:rFonts w:eastAsia="Times New Roman" w:cs="Times New Roman"/>
          <w:szCs w:val="24"/>
        </w:rPr>
        <w:t>, έχετε τον λόγο.</w:t>
      </w:r>
    </w:p>
    <w:p w14:paraId="66065FE2"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Ευχαριστώ, κύριε Πρόεδρε.</w:t>
      </w:r>
    </w:p>
    <w:p w14:paraId="66065FE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είπατε ότι είναι ειδική σε θέματα </w:t>
      </w:r>
      <w:proofErr w:type="spellStart"/>
      <w:r>
        <w:rPr>
          <w:rFonts w:eastAsia="Times New Roman" w:cs="Times New Roman"/>
          <w:szCs w:val="24"/>
        </w:rPr>
        <w:t>αντεγκληματικής</w:t>
      </w:r>
      <w:proofErr w:type="spellEnd"/>
      <w:r>
        <w:rPr>
          <w:rFonts w:eastAsia="Times New Roman" w:cs="Times New Roman"/>
          <w:szCs w:val="24"/>
        </w:rPr>
        <w:t xml:space="preserve"> πολιτικής. Πώς; Υπερασπιζόμενη τρομοκράτες και εγκληματίες; Είπατε ότι δεν ελέγχετε τα πολιτικά της φρονήματα ή κανενός τα πολιτικά φρονήματα. Όταν η ίδια εξέφραζε απόψεις εντός της Σχολής τη</w:t>
      </w:r>
      <w:r>
        <w:rPr>
          <w:rFonts w:eastAsia="Times New Roman" w:cs="Times New Roman"/>
          <w:szCs w:val="24"/>
        </w:rPr>
        <w:t xml:space="preserve">ς Ελληνικής Αστυνομίας και προσπαθούσε </w:t>
      </w:r>
      <w:r>
        <w:rPr>
          <w:rFonts w:eastAsia="Times New Roman" w:cs="Times New Roman"/>
          <w:szCs w:val="24"/>
        </w:rPr>
        <w:lastRenderedPageBreak/>
        <w:t xml:space="preserve">να σπιλώσει και να στιγματίσει όλους τους δόκιμους, οι οποίοι βρίσκονταν εντός αυτής της Σχολής, πιστεύετε ότι αυτό είναι κάτι που δείχνει ότι κάνει αδέκαστα, αμερόληπτα τη δουλειά της; </w:t>
      </w:r>
    </w:p>
    <w:p w14:paraId="66065FE4"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Εν τέλει, αφού είναι και στο Κ</w:t>
      </w:r>
      <w:r>
        <w:rPr>
          <w:rFonts w:eastAsia="Times New Roman" w:cs="Times New Roman"/>
          <w:szCs w:val="24"/>
        </w:rPr>
        <w:t>έντρο Μελετών, είναι μελέτη της κ. Τσουκαλά οι δηλώσεις σας στο να συζητήσετε «με τις διάφορες συλλογικότητες»; Έτσι βαφτίζουμε τώρα τους εγκληματίες των Εξαρχείων.</w:t>
      </w:r>
    </w:p>
    <w:p w14:paraId="66065FE5"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Ενδεχομένως ξέρετε καλύτερα και από εμένα ότι οι κάτοικοι των Εξαρχείων τις τρέμουν αυτές τ</w:t>
      </w:r>
      <w:r>
        <w:rPr>
          <w:rFonts w:eastAsia="Times New Roman" w:cs="Times New Roman"/>
          <w:szCs w:val="24"/>
        </w:rPr>
        <w:t xml:space="preserve">ις συλλογικότητες. Δεν τολμούν να ανοίξουν το στόμα τους. Με γυρισμένες πλάτες τούς βλέπουμε κάθε τόσο σε μέσα μαζικής ενημέρωσης ή αλλού να προσπαθούν να πουν τι συμβαίνει. </w:t>
      </w:r>
    </w:p>
    <w:p w14:paraId="66065FE6"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η αλβανική μαφία που πολύ καλώς πράξατε και την εξαρθρώσατε, είναι και πολλές άλλες μαφίες εκεί. Είναι κάτι το οποίο συνεχίζεται πολλά χρόνια τώρα. Αλλά, βλέπετε αυτή είναι η «ιερή αγελάδα», την οποία δεν τολμάει να αγγίξει κανείς. </w:t>
      </w:r>
    </w:p>
    <w:p w14:paraId="66065FE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Αλήθ</w:t>
      </w:r>
      <w:r>
        <w:rPr>
          <w:rFonts w:eastAsia="Times New Roman" w:cs="Times New Roman"/>
          <w:szCs w:val="24"/>
        </w:rPr>
        <w:t xml:space="preserve">εια, η κ. Τσουκαλά θα πληρώσει τα σπασμένα των ιδεολογικών της φίλων στο Αριστοτέλειο Πανεπιστήμιο Θεσσαλονίκης; Γιατί το ελληνικό δημόσιο θα πληρώσει 40 χιλιάδες ευρώ. Ή η κ. Τσουκαλά </w:t>
      </w:r>
      <w:r>
        <w:rPr>
          <w:rFonts w:eastAsia="Times New Roman" w:cs="Times New Roman"/>
          <w:szCs w:val="24"/>
        </w:rPr>
        <w:lastRenderedPageBreak/>
        <w:t>εκπόνησε μελέτη, όπως είπατε σε προηγούμενη απάντησή σας σε μια απλή ερ</w:t>
      </w:r>
      <w:r>
        <w:rPr>
          <w:rFonts w:eastAsia="Times New Roman" w:cs="Times New Roman"/>
          <w:szCs w:val="24"/>
        </w:rPr>
        <w:t xml:space="preserve">ώτηση που είχαμε κάνει σχετικά με την κατάληψη ενός ξενοδοχείου που ανήκει σε κάποιον μέσα στα Εξάρχεια και απαντήσατε ότι έχει γίνει μήνυση κατ’ αγνώστων. Μα, ποιοι άγνωστοι; Αφού ήταν μέσα! Δεν ήταν άγνωστοι, ήταν γνωστότατοι, πιο γνωστοί δεν γίνεται. Ή </w:t>
      </w:r>
      <w:r>
        <w:rPr>
          <w:rFonts w:eastAsia="Times New Roman" w:cs="Times New Roman"/>
          <w:szCs w:val="24"/>
        </w:rPr>
        <w:t xml:space="preserve">η κ. Τσουκαλά σας εκπονεί μελέτες στο ότι –αφού όλα είναι καλά στα Εξάρχεια- καλύτερα να κλείνουν οι δημόσιες υπηρεσίες, να κλείνει το Ταχυδρομείο, αφού κάθε μέρα το </w:t>
      </w:r>
      <w:proofErr w:type="spellStart"/>
      <w:r>
        <w:rPr>
          <w:rFonts w:eastAsia="Times New Roman" w:cs="Times New Roman"/>
          <w:szCs w:val="24"/>
        </w:rPr>
        <w:t>βανδάλιζαν</w:t>
      </w:r>
      <w:proofErr w:type="spellEnd"/>
      <w:r>
        <w:rPr>
          <w:rFonts w:eastAsia="Times New Roman" w:cs="Times New Roman"/>
          <w:szCs w:val="24"/>
        </w:rPr>
        <w:t xml:space="preserve"> και το διέλυαν; Η κ. Τσουκαλά σ</w:t>
      </w:r>
      <w:r>
        <w:rPr>
          <w:rFonts w:eastAsia="Times New Roman" w:cs="Times New Roman"/>
          <w:szCs w:val="24"/>
        </w:rPr>
        <w:t>α</w:t>
      </w:r>
      <w:r>
        <w:rPr>
          <w:rFonts w:eastAsia="Times New Roman" w:cs="Times New Roman"/>
          <w:szCs w:val="24"/>
        </w:rPr>
        <w:t>ς εκπονεί όλες αυτές τις μελέτες, ώστε να αλλάζ</w:t>
      </w:r>
      <w:r>
        <w:rPr>
          <w:rFonts w:eastAsia="Times New Roman" w:cs="Times New Roman"/>
          <w:szCs w:val="24"/>
        </w:rPr>
        <w:t>ουν τα δρομολόγια των μέσων μαζικής μεταφοράς και να μην περνάνε μπροστά από το Πολυτεχνείο, γιατί τα καίνε;</w:t>
      </w:r>
    </w:p>
    <w:p w14:paraId="66065FE8"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Αν είναι δυνατόν! Αφού, λοιπόν, δεν θέλετε να δούμε τα πολιτικά της πιστεύω, που η ίδια τα διατρανώνει με το να κυνηγάει τους δόκιμους της Σχολής τ</w:t>
      </w:r>
      <w:r>
        <w:rPr>
          <w:rFonts w:eastAsia="Times New Roman" w:cs="Times New Roman"/>
          <w:szCs w:val="24"/>
        </w:rPr>
        <w:t xml:space="preserve">ης Αστυνομίας, τότε στην πράξη οι μελέτες της μάλλον είναι για τα σκουπίδια. </w:t>
      </w:r>
    </w:p>
    <w:p w14:paraId="66065FE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6065FEA"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Κύριε Υπουργέ, έχετε τον λόγο. </w:t>
      </w:r>
    </w:p>
    <w:p w14:paraId="66065FEB"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Κύριε Πρόεδρε,</w:t>
      </w:r>
      <w:r>
        <w:rPr>
          <w:rFonts w:eastAsia="Times New Roman" w:cs="Times New Roman"/>
          <w:szCs w:val="24"/>
        </w:rPr>
        <w:t xml:space="preserve"> δεν ξέρω εάν η κ. Τσουκαλά είναι ανεπιθύμητη στους κύκλους της Χρυσής Αυγής. Συγγνώμη, αλλά ξέχασα να υποβάλω το βιογραφικό της για έγκριση στη Χρυσή Αυγή ή να ζητήσω κάποιον θεωρητικό του </w:t>
      </w:r>
      <w:r>
        <w:rPr>
          <w:rFonts w:eastAsia="Times New Roman" w:cs="Times New Roman"/>
          <w:szCs w:val="24"/>
        </w:rPr>
        <w:t>«</w:t>
      </w:r>
      <w:r>
        <w:rPr>
          <w:rFonts w:eastAsia="Times New Roman" w:cs="Times New Roman"/>
          <w:szCs w:val="24"/>
          <w:lang w:val="en-US"/>
        </w:rPr>
        <w:t>Mein</w:t>
      </w:r>
      <w:r>
        <w:rPr>
          <w:rFonts w:eastAsia="Times New Roman" w:cs="Times New Roman"/>
          <w:szCs w:val="24"/>
        </w:rPr>
        <w:t xml:space="preserve"> </w:t>
      </w:r>
      <w:proofErr w:type="spellStart"/>
      <w:r>
        <w:rPr>
          <w:rFonts w:eastAsia="Times New Roman" w:cs="Times New Roman"/>
          <w:szCs w:val="24"/>
          <w:lang w:val="en-US"/>
        </w:rPr>
        <w:t>Kampf</w:t>
      </w:r>
      <w:proofErr w:type="spellEnd"/>
      <w:r>
        <w:rPr>
          <w:rFonts w:eastAsia="Times New Roman" w:cs="Times New Roman"/>
          <w:szCs w:val="24"/>
        </w:rPr>
        <w:t>»</w:t>
      </w:r>
      <w:r>
        <w:rPr>
          <w:rFonts w:eastAsia="Times New Roman" w:cs="Times New Roman"/>
          <w:szCs w:val="24"/>
        </w:rPr>
        <w:t xml:space="preserve">. </w:t>
      </w:r>
    </w:p>
    <w:p w14:paraId="66065FE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Για να τελειώνουμε με το θέμα της κ. Τσουκαλά, έτσι</w:t>
      </w:r>
      <w:r>
        <w:rPr>
          <w:rFonts w:eastAsia="Times New Roman" w:cs="Times New Roman"/>
          <w:szCs w:val="24"/>
        </w:rPr>
        <w:t xml:space="preserve"> έκρινα, έτσι αποφάσισα και δεν μπορείτε να είστε τιμητές των διαδικασιών επιλογής των μελών του ΚΕΜΕΑ, όσο εγώ είμαι Υπουργός. </w:t>
      </w:r>
    </w:p>
    <w:p w14:paraId="66065FED"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Εκ του αποτελέσματος κρίνουμε. </w:t>
      </w:r>
    </w:p>
    <w:p w14:paraId="66065FEE"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ΝΙΚΟΛΑΟΣ ΤΟΣΚΑΣ (Αναπληρωτής Υπουργός Εσωτερικών και Διοικητικής Ανασυγκρότ</w:t>
      </w:r>
      <w:r>
        <w:rPr>
          <w:rFonts w:eastAsia="Times New Roman" w:cs="Times New Roman"/>
          <w:b/>
          <w:szCs w:val="24"/>
        </w:rPr>
        <w:t xml:space="preserve">ησης): </w:t>
      </w:r>
      <w:r>
        <w:rPr>
          <w:rFonts w:eastAsia="Times New Roman" w:cs="Times New Roman"/>
          <w:szCs w:val="24"/>
        </w:rPr>
        <w:t xml:space="preserve">Τα αποτελέσματα τα βλέπετε, έστω και αν κάνετε ότι δεν τα βλέπετε, γιατί δεν σας συμφέρουν ή </w:t>
      </w:r>
      <w:r>
        <w:rPr>
          <w:rFonts w:eastAsia="Times New Roman" w:cs="Times New Roman"/>
          <w:szCs w:val="24"/>
        </w:rPr>
        <w:lastRenderedPageBreak/>
        <w:t>θέλετε να περνάτε τη δική σας αντίληψη της υπονόμευσης. Τα αποτελέσματα θα τα δείτε σε πολλές κατευθύνσεις και σε χώρους που είναι πολύ κοντά στις αντιλήψει</w:t>
      </w:r>
      <w:r>
        <w:rPr>
          <w:rFonts w:eastAsia="Times New Roman" w:cs="Times New Roman"/>
          <w:szCs w:val="24"/>
        </w:rPr>
        <w:t xml:space="preserve">ς σας. </w:t>
      </w:r>
    </w:p>
    <w:p w14:paraId="66065FE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Επομένως, μην «ξύνεστε στη γκλίτσα του τσοπάνη», γιατί ξέρετε πόσο χειρουργικά, πόσο επιστημονικά και πόσο συστηματικά ενεργεί η Αστυνομία, της οποίας τα μέλη πιστεύουν στη </w:t>
      </w:r>
      <w:r>
        <w:rPr>
          <w:rFonts w:eastAsia="Times New Roman" w:cs="Times New Roman"/>
          <w:szCs w:val="24"/>
        </w:rPr>
        <w:t>δ</w:t>
      </w:r>
      <w:r>
        <w:rPr>
          <w:rFonts w:eastAsia="Times New Roman" w:cs="Times New Roman"/>
          <w:szCs w:val="24"/>
        </w:rPr>
        <w:t>ημοκρατία, πιστεύουν στο Σύνταγμα, πιστεύουν στους νόμους. Και ας μείνω εδ</w:t>
      </w:r>
      <w:r>
        <w:rPr>
          <w:rFonts w:eastAsia="Times New Roman" w:cs="Times New Roman"/>
          <w:szCs w:val="24"/>
        </w:rPr>
        <w:t xml:space="preserve">ώ. </w:t>
      </w:r>
    </w:p>
    <w:p w14:paraId="66065FF0" w14:textId="77777777" w:rsidR="00601C95" w:rsidRDefault="00CF2D0A">
      <w:pPr>
        <w:spacing w:after="0" w:line="600" w:lineRule="auto"/>
        <w:ind w:firstLine="720"/>
        <w:jc w:val="both"/>
        <w:rPr>
          <w:rFonts w:eastAsia="Times New Roman"/>
          <w:color w:val="000000"/>
          <w:szCs w:val="24"/>
          <w:shd w:val="clear" w:color="auto" w:fill="FFFFFF"/>
        </w:rPr>
      </w:pPr>
      <w:r>
        <w:rPr>
          <w:rFonts w:eastAsia="Times New Roman" w:cs="Times New Roman"/>
          <w:b/>
          <w:szCs w:val="24"/>
        </w:rPr>
        <w:t>ΠΡΟΕΔΡΕΥΩΝ (Νικήτας Κακλαμάνης):</w:t>
      </w:r>
      <w:r>
        <w:rPr>
          <w:rFonts w:eastAsia="Times New Roman" w:cs="Times New Roman"/>
          <w:szCs w:val="24"/>
        </w:rPr>
        <w:t xml:space="preserve"> Προχωράμε στην τελευταία ερώτηση προς τον κ. </w:t>
      </w:r>
      <w:proofErr w:type="spellStart"/>
      <w:r>
        <w:rPr>
          <w:rFonts w:eastAsia="Times New Roman" w:cs="Times New Roman"/>
          <w:szCs w:val="24"/>
        </w:rPr>
        <w:t>Τόσκα</w:t>
      </w:r>
      <w:proofErr w:type="spellEnd"/>
      <w:r>
        <w:rPr>
          <w:rFonts w:eastAsia="Times New Roman"/>
          <w:szCs w:val="24"/>
        </w:rPr>
        <w:t xml:space="preserve">, την έκτη με αριθμό </w:t>
      </w:r>
      <w:r>
        <w:rPr>
          <w:rFonts w:eastAsia="Times New Roman"/>
          <w:color w:val="000000"/>
          <w:szCs w:val="24"/>
          <w:shd w:val="clear" w:color="auto" w:fill="FFFFFF"/>
        </w:rPr>
        <w:t>1120/11-7-2016 επίκαιρη ερώτηση δεύτερου κύκλου του Βουλευτή A΄ Θεσσαλονίκης της Ένωσης Κεντρώων κ.</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Ιωάννη </w:t>
      </w:r>
      <w:proofErr w:type="spellStart"/>
      <w:r>
        <w:rPr>
          <w:rFonts w:eastAsia="Times New Roman"/>
          <w:bCs/>
          <w:color w:val="000000"/>
          <w:szCs w:val="24"/>
          <w:shd w:val="clear" w:color="auto" w:fill="FFFFFF"/>
        </w:rPr>
        <w:t>Σαρίδη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Pr>
          <w:rFonts w:eastAsia="Times New Roman"/>
          <w:bCs/>
          <w:color w:val="000000"/>
          <w:szCs w:val="24"/>
          <w:shd w:val="clear" w:color="auto" w:fill="FFFFFF"/>
        </w:rPr>
        <w:t xml:space="preserve">Εσωτερικών και </w:t>
      </w:r>
      <w:r>
        <w:rPr>
          <w:rFonts w:eastAsia="Times New Roman"/>
          <w:bCs/>
          <w:color w:val="000000"/>
          <w:szCs w:val="24"/>
          <w:shd w:val="clear" w:color="auto" w:fill="FFFFFF"/>
        </w:rPr>
        <w:t>Διοικητικής Ανασυγκρότησης,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σχετικά με το σύστημα πυροπροστασίας του </w:t>
      </w:r>
      <w:proofErr w:type="spellStart"/>
      <w:r>
        <w:rPr>
          <w:rFonts w:eastAsia="Times New Roman"/>
          <w:color w:val="000000"/>
          <w:szCs w:val="24"/>
          <w:shd w:val="clear" w:color="auto" w:fill="FFFFFF"/>
        </w:rPr>
        <w:t>Σέιχ</w:t>
      </w:r>
      <w:proofErr w:type="spellEnd"/>
      <w:r>
        <w:rPr>
          <w:rFonts w:eastAsia="Times New Roman"/>
          <w:color w:val="000000"/>
          <w:szCs w:val="24"/>
          <w:shd w:val="clear" w:color="auto" w:fill="FFFFFF"/>
        </w:rPr>
        <w:t xml:space="preserve"> Σου.</w:t>
      </w:r>
    </w:p>
    <w:p w14:paraId="66065FF1" w14:textId="77777777" w:rsidR="00601C95" w:rsidRDefault="00CF2D0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Σαρίδη</w:t>
      </w:r>
      <w:proofErr w:type="spellEnd"/>
      <w:r>
        <w:rPr>
          <w:rFonts w:eastAsia="Times New Roman"/>
          <w:color w:val="000000"/>
          <w:szCs w:val="24"/>
          <w:shd w:val="clear" w:color="auto" w:fill="FFFFFF"/>
        </w:rPr>
        <w:t xml:space="preserve">, έχετε τον λόγο. </w:t>
      </w:r>
    </w:p>
    <w:p w14:paraId="66065FF2" w14:textId="77777777" w:rsidR="00601C95" w:rsidRDefault="00CF2D0A">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ΙΩΑΝΝΗΣ ΣΑΡΙΔΗΣ:</w:t>
      </w:r>
      <w:r>
        <w:rPr>
          <w:rFonts w:eastAsia="Times New Roman"/>
          <w:color w:val="000000"/>
          <w:szCs w:val="24"/>
          <w:shd w:val="clear" w:color="auto" w:fill="FFFFFF"/>
        </w:rPr>
        <w:t xml:space="preserve"> Ευχαριστώ, κύριε Πρόεδρε. </w:t>
      </w:r>
    </w:p>
    <w:p w14:paraId="66065FF3" w14:textId="77777777" w:rsidR="00601C95" w:rsidRDefault="00CF2D0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Υπουργέ, θα μου επιτρέψετε μέσα σε ένα λεπτό να σας δώσω μια εικόνα, η οποία θα ενισχύσει την ου</w:t>
      </w:r>
      <w:r>
        <w:rPr>
          <w:rFonts w:eastAsia="Times New Roman"/>
          <w:color w:val="000000"/>
          <w:szCs w:val="24"/>
          <w:shd w:val="clear" w:color="auto" w:fill="FFFFFF"/>
        </w:rPr>
        <w:t>σία της ερώτησης, αλλά και θα ευαισθητοποιήσει την ανθρώπινη πλευρά σας, η οποία θα παίξει επικουρικό ρόλο στην ιδιότητά σας, με την οποία αναλαμβάνετε την ευθύνη να δίνετε λύσεις κάτω από οποιεσδήποτε συνθήκες, αλλά και να δημιουργείτε τις καλύτερες για τ</w:t>
      </w:r>
      <w:r>
        <w:rPr>
          <w:rFonts w:eastAsia="Times New Roman"/>
          <w:color w:val="000000"/>
          <w:szCs w:val="24"/>
          <w:shd w:val="clear" w:color="auto" w:fill="FFFFFF"/>
        </w:rPr>
        <w:t xml:space="preserve">η χώρα συνθήκες. </w:t>
      </w:r>
    </w:p>
    <w:p w14:paraId="66065FF4" w14:textId="77777777" w:rsidR="00601C95" w:rsidRDefault="00CF2D0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Υπουργέ, στις 6 Ιουλίου 1997, στις 15.35΄ χτυπάει το τηλέφωνο της Πυροσβεστικής Υπηρεσίας και λέει ότι το </w:t>
      </w:r>
      <w:proofErr w:type="spellStart"/>
      <w:r>
        <w:rPr>
          <w:rFonts w:eastAsia="Times New Roman"/>
          <w:color w:val="000000"/>
          <w:szCs w:val="24"/>
          <w:shd w:val="clear" w:color="auto" w:fill="FFFFFF"/>
        </w:rPr>
        <w:t>Σέιχ</w:t>
      </w:r>
      <w:proofErr w:type="spellEnd"/>
      <w:r>
        <w:rPr>
          <w:rFonts w:eastAsia="Times New Roman"/>
          <w:color w:val="000000"/>
          <w:szCs w:val="24"/>
          <w:shd w:val="clear" w:color="auto" w:fill="FFFFFF"/>
        </w:rPr>
        <w:t xml:space="preserve"> Σου καίγεται. Στις 15.50΄</w:t>
      </w:r>
      <w:r>
        <w:rPr>
          <w:rFonts w:eastAsia="Times New Roman"/>
          <w:color w:val="000000"/>
          <w:szCs w:val="24"/>
          <w:shd w:val="clear" w:color="auto" w:fill="FFFFFF"/>
        </w:rPr>
        <w:t xml:space="preserve"> </w:t>
      </w:r>
      <w:r>
        <w:rPr>
          <w:rFonts w:eastAsia="Times New Roman"/>
          <w:color w:val="000000"/>
          <w:szCs w:val="24"/>
          <w:shd w:val="clear" w:color="auto" w:fill="FFFFFF"/>
        </w:rPr>
        <w:t>από την Αερολέσχη Θεσσαλονίκης απογειώνεται ένα αεροπλάνο και γνωστοποιεί ότι πράγματι υπάρχουν</w:t>
      </w:r>
      <w:r>
        <w:rPr>
          <w:rFonts w:eastAsia="Times New Roman"/>
          <w:color w:val="000000"/>
          <w:szCs w:val="24"/>
          <w:shd w:val="clear" w:color="auto" w:fill="FFFFFF"/>
        </w:rPr>
        <w:t xml:space="preserve"> τέσσερις εστίες φωτιάς στον κέδρινο λόφο. Στις 16.00΄ η ώρα οι αρμόδιες υπηρεσίες κινητοποιούνται. Στις 17.30΄ η ώρα οι πρώτες φωτιές φτάνουν στα σπίτια, οι κάτοικοι διαμαρτύρονται, γιατί δεν βλέπουν κανένα ιπτάμενο μέσο. Στις 17.40΄ η Νομαρχία γνωστοποιε</w:t>
      </w:r>
      <w:r>
        <w:rPr>
          <w:rFonts w:eastAsia="Times New Roman"/>
          <w:color w:val="000000"/>
          <w:szCs w:val="24"/>
          <w:shd w:val="clear" w:color="auto" w:fill="FFFFFF"/>
        </w:rPr>
        <w:t>ί ότι όλα τα ιπτάμενα μέσα είναι καθηλωμένα στο έδαφος, λόγω βλάβης. Στις 18.45΄</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καίγεται ο υποσταθμός της ΔΕΗ, γίνεται </w:t>
      </w:r>
      <w:proofErr w:type="spellStart"/>
      <w:r>
        <w:rPr>
          <w:rFonts w:eastAsia="Times New Roman"/>
          <w:color w:val="000000"/>
          <w:szCs w:val="24"/>
          <w:shd w:val="clear" w:color="auto" w:fill="FFFFFF"/>
        </w:rPr>
        <w:t>μπλακ</w:t>
      </w:r>
      <w:proofErr w:type="spellEnd"/>
      <w:r>
        <w:rPr>
          <w:rFonts w:eastAsia="Times New Roman"/>
          <w:color w:val="000000"/>
          <w:szCs w:val="24"/>
          <w:shd w:val="clear" w:color="auto" w:fill="FFFFFF"/>
        </w:rPr>
        <w:t xml:space="preserve"> άουτ σε όλη την πόλη. Όλη η πόλη οδηγείται στον πανικό, δεν έχει πληροφόρηση, δεν έχει ρεύμα. Στις 18.50΄</w:t>
      </w:r>
      <w:r>
        <w:rPr>
          <w:rFonts w:eastAsia="Times New Roman"/>
          <w:color w:val="000000"/>
          <w:szCs w:val="24"/>
          <w:shd w:val="clear" w:color="auto" w:fill="FFFFFF"/>
        </w:rPr>
        <w:t xml:space="preserve"> </w:t>
      </w:r>
      <w:r>
        <w:rPr>
          <w:rFonts w:eastAsia="Times New Roman"/>
          <w:color w:val="000000"/>
          <w:szCs w:val="24"/>
          <w:shd w:val="clear" w:color="auto" w:fill="FFFFFF"/>
        </w:rPr>
        <w:t>το πρώτο αεροπλάνο περνά</w:t>
      </w:r>
      <w:r>
        <w:rPr>
          <w:rFonts w:eastAsia="Times New Roman"/>
          <w:color w:val="000000"/>
          <w:szCs w:val="24"/>
          <w:shd w:val="clear" w:color="auto" w:fill="FFFFFF"/>
        </w:rPr>
        <w:t xml:space="preserve">ει πάνω από το </w:t>
      </w:r>
      <w:proofErr w:type="spellStart"/>
      <w:r>
        <w:rPr>
          <w:rFonts w:eastAsia="Times New Roman"/>
          <w:color w:val="000000"/>
          <w:szCs w:val="24"/>
          <w:shd w:val="clear" w:color="auto" w:fill="FFFFFF"/>
        </w:rPr>
        <w:t>Σέιχ</w:t>
      </w:r>
      <w:proofErr w:type="spellEnd"/>
      <w:r>
        <w:rPr>
          <w:rFonts w:eastAsia="Times New Roman"/>
          <w:color w:val="000000"/>
          <w:szCs w:val="24"/>
          <w:shd w:val="clear" w:color="auto" w:fill="FFFFFF"/>
        </w:rPr>
        <w:t xml:space="preserve"> Σου. Στις 20.30΄</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μπαίνει σε </w:t>
      </w:r>
      <w:r>
        <w:rPr>
          <w:rFonts w:eastAsia="Times New Roman"/>
          <w:color w:val="000000"/>
          <w:szCs w:val="24"/>
          <w:shd w:val="clear" w:color="auto" w:fill="FFFFFF"/>
        </w:rPr>
        <w:lastRenderedPageBreak/>
        <w:t>εφαρμογή το σχέδιο «</w:t>
      </w:r>
      <w:r>
        <w:rPr>
          <w:rFonts w:eastAsia="Times New Roman"/>
          <w:color w:val="000000"/>
          <w:szCs w:val="24"/>
          <w:shd w:val="clear" w:color="auto" w:fill="FFFFFF"/>
        </w:rPr>
        <w:t>ΞΕΝΟΚΡΑΤΗΣ</w:t>
      </w:r>
      <w:r>
        <w:rPr>
          <w:rFonts w:eastAsia="Times New Roman"/>
          <w:color w:val="000000"/>
          <w:szCs w:val="24"/>
          <w:shd w:val="clear" w:color="auto" w:fill="FFFFFF"/>
        </w:rPr>
        <w:t xml:space="preserve">» και διακόσιοι φαντάροι χωρίς εξοπλισμό κάθονται απλά και κοιτούν τη φωτιά. </w:t>
      </w:r>
    </w:p>
    <w:p w14:paraId="66065FF5" w14:textId="77777777" w:rsidR="00601C95" w:rsidRDefault="00CF2D0A">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Όλα αυτά, κύριε Υπουργέ, θα έπρεπε να μας δείξουν είκοσι χρόνια μετά, εκείνο το βράδυ που η Θεσσαλον</w:t>
      </w:r>
      <w:r>
        <w:rPr>
          <w:rFonts w:eastAsia="Times New Roman"/>
          <w:color w:val="000000"/>
          <w:szCs w:val="24"/>
          <w:shd w:val="clear" w:color="auto" w:fill="FFFFFF"/>
        </w:rPr>
        <w:t xml:space="preserve">ίκη καιγόταν και η κυβέρνηση στην Αθήνα απλά κοιτούσε, ότι κάτι έπρεπε να έχουμε μάθει. </w:t>
      </w:r>
    </w:p>
    <w:p w14:paraId="66065FF6" w14:textId="77777777" w:rsidR="00601C95" w:rsidRDefault="00CF2D0A">
      <w:pPr>
        <w:spacing w:after="0" w:line="600" w:lineRule="auto"/>
        <w:ind w:firstLine="567"/>
        <w:jc w:val="both"/>
        <w:rPr>
          <w:rFonts w:eastAsia="Times New Roman" w:cs="Times New Roman"/>
          <w:szCs w:val="24"/>
        </w:rPr>
      </w:pPr>
      <w:r>
        <w:rPr>
          <w:rFonts w:eastAsia="Times New Roman" w:cs="Times New Roman"/>
          <w:szCs w:val="24"/>
        </w:rPr>
        <w:t xml:space="preserve">Παρ’ όλα αυτά, πριν από χρόνια ξεκίνησε να γίνεται ένα έργο στο δάσος του </w:t>
      </w:r>
      <w:proofErr w:type="spellStart"/>
      <w:r>
        <w:rPr>
          <w:rFonts w:eastAsia="Times New Roman" w:cs="Times New Roman"/>
          <w:szCs w:val="24"/>
        </w:rPr>
        <w:t>Σέιχ</w:t>
      </w:r>
      <w:proofErr w:type="spellEnd"/>
      <w:r>
        <w:rPr>
          <w:rFonts w:eastAsia="Times New Roman" w:cs="Times New Roman"/>
          <w:szCs w:val="24"/>
        </w:rPr>
        <w:t xml:space="preserve"> Σου, ένα έργο πυροπροστασίας ουσιαστικά του δάσους, ένα έργο που αυτή τη στιγμή δεν το π</w:t>
      </w:r>
      <w:r>
        <w:rPr>
          <w:rFonts w:eastAsia="Times New Roman" w:cs="Times New Roman"/>
          <w:szCs w:val="24"/>
        </w:rPr>
        <w:t xml:space="preserve">αραλαμβάνει η Πυροσβεστική Υπηρεσία, ένα έργο που δεν λειτουργεί, με αποτέλεσμα να υπάρχει πάρα πολύ μεγάλος κίνδυνος για το μοναδικό </w:t>
      </w:r>
      <w:proofErr w:type="spellStart"/>
      <w:r>
        <w:rPr>
          <w:rFonts w:eastAsia="Times New Roman" w:cs="Times New Roman"/>
          <w:szCs w:val="24"/>
        </w:rPr>
        <w:t>περιαστικό</w:t>
      </w:r>
      <w:proofErr w:type="spellEnd"/>
      <w:r>
        <w:rPr>
          <w:rFonts w:eastAsia="Times New Roman" w:cs="Times New Roman"/>
          <w:szCs w:val="24"/>
        </w:rPr>
        <w:t xml:space="preserve"> δάσος που έχει η πόλη. </w:t>
      </w:r>
    </w:p>
    <w:p w14:paraId="66065FF7" w14:textId="77777777" w:rsidR="00601C95" w:rsidRDefault="00CF2D0A">
      <w:pPr>
        <w:spacing w:after="0" w:line="600" w:lineRule="auto"/>
        <w:ind w:firstLine="567"/>
        <w:jc w:val="both"/>
        <w:rPr>
          <w:rFonts w:eastAsia="Times New Roman" w:cs="Times New Roman"/>
          <w:szCs w:val="24"/>
        </w:rPr>
      </w:pPr>
      <w:r>
        <w:rPr>
          <w:rFonts w:eastAsia="Times New Roman" w:cs="Times New Roman"/>
          <w:szCs w:val="24"/>
        </w:rPr>
        <w:t xml:space="preserve">Η ερώτησή μου είναι, κύριε Υπουργέ, γιατί δεν το παραλαμβάνει η Πυροσβεστική Υπηρεσία; </w:t>
      </w:r>
      <w:r>
        <w:rPr>
          <w:rFonts w:eastAsia="Times New Roman" w:cs="Times New Roman"/>
          <w:szCs w:val="24"/>
        </w:rPr>
        <w:t>Γιατί δεν λειτουργεί το έργο; Ποιος ευθύνεται γι’ αυτό; Ευχαριστώ πολύ.</w:t>
      </w:r>
    </w:p>
    <w:p w14:paraId="66065FF8" w14:textId="77777777" w:rsidR="00601C95" w:rsidRDefault="00CF2D0A">
      <w:pPr>
        <w:spacing w:after="0" w:line="600" w:lineRule="auto"/>
        <w:ind w:firstLine="567"/>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Ωραία. Πάμε σε πιο «ήρεμα νερά», κύριε </w:t>
      </w:r>
      <w:proofErr w:type="spellStart"/>
      <w:r>
        <w:rPr>
          <w:rFonts w:eastAsia="Times New Roman" w:cs="Times New Roman"/>
          <w:szCs w:val="24"/>
        </w:rPr>
        <w:t>Τόσκα</w:t>
      </w:r>
      <w:proofErr w:type="spellEnd"/>
      <w:r>
        <w:rPr>
          <w:rFonts w:eastAsia="Times New Roman" w:cs="Times New Roman"/>
          <w:szCs w:val="24"/>
        </w:rPr>
        <w:t>.</w:t>
      </w:r>
    </w:p>
    <w:p w14:paraId="66065FF9" w14:textId="77777777" w:rsidR="00601C95" w:rsidRDefault="00CF2D0A">
      <w:pPr>
        <w:spacing w:after="0" w:line="600" w:lineRule="auto"/>
        <w:ind w:firstLine="567"/>
        <w:jc w:val="both"/>
        <w:rPr>
          <w:rFonts w:eastAsia="Times New Roman" w:cs="Times New Roman"/>
          <w:szCs w:val="24"/>
        </w:rPr>
      </w:pPr>
      <w:r>
        <w:rPr>
          <w:rFonts w:eastAsia="Times New Roman" w:cs="Times New Roman"/>
          <w:szCs w:val="24"/>
        </w:rPr>
        <w:t>Ορίστε, έχετε τον λόγο, κύριε Υπουργέ.</w:t>
      </w:r>
    </w:p>
    <w:p w14:paraId="66065FFA" w14:textId="77777777" w:rsidR="00601C95" w:rsidRDefault="00CF2D0A">
      <w:pPr>
        <w:spacing w:after="0" w:line="600" w:lineRule="auto"/>
        <w:ind w:firstLine="567"/>
        <w:jc w:val="both"/>
        <w:rPr>
          <w:rFonts w:eastAsia="Times New Roman" w:cs="Times New Roman"/>
          <w:szCs w:val="24"/>
        </w:rPr>
      </w:pPr>
      <w:r>
        <w:rPr>
          <w:rFonts w:eastAsia="Times New Roman"/>
          <w:b/>
          <w:bCs/>
        </w:rPr>
        <w:lastRenderedPageBreak/>
        <w:t>ΝΙΚΟΛΑΟΣ ΤΟΣΚΑΣ (Αναπληρωτής Υπουργός Εσωτερικών και Διοικητικής Α</w:t>
      </w:r>
      <w:r>
        <w:rPr>
          <w:rFonts w:eastAsia="Times New Roman"/>
          <w:b/>
          <w:bCs/>
        </w:rPr>
        <w:t>νασυγκρότησης):</w:t>
      </w:r>
      <w:r>
        <w:rPr>
          <w:rFonts w:eastAsia="Times New Roman" w:cs="Times New Roman"/>
          <w:szCs w:val="24"/>
        </w:rPr>
        <w:t xml:space="preserve"> Ευχαριστώ, κύριε Πρόεδρε. </w:t>
      </w:r>
    </w:p>
    <w:p w14:paraId="66065FFB" w14:textId="77777777" w:rsidR="00601C95" w:rsidRDefault="00CF2D0A">
      <w:pPr>
        <w:spacing w:after="0" w:line="600" w:lineRule="auto"/>
        <w:ind w:firstLine="567"/>
        <w:jc w:val="both"/>
        <w:rPr>
          <w:rFonts w:eastAsia="Times New Roman" w:cs="Times New Roman"/>
          <w:szCs w:val="24"/>
        </w:rPr>
      </w:pPr>
      <w:r>
        <w:rPr>
          <w:rFonts w:eastAsia="Times New Roman" w:cs="Times New Roman"/>
          <w:szCs w:val="24"/>
        </w:rPr>
        <w:t xml:space="preserve">Σας ευχαριστώ, κύριε </w:t>
      </w:r>
      <w:proofErr w:type="spellStart"/>
      <w:r>
        <w:rPr>
          <w:rFonts w:eastAsia="Times New Roman" w:cs="Times New Roman"/>
          <w:szCs w:val="24"/>
        </w:rPr>
        <w:t>Σαρίδη</w:t>
      </w:r>
      <w:proofErr w:type="spellEnd"/>
      <w:r>
        <w:rPr>
          <w:rFonts w:eastAsia="Times New Roman" w:cs="Times New Roman"/>
          <w:szCs w:val="24"/>
        </w:rPr>
        <w:t xml:space="preserve">. </w:t>
      </w:r>
    </w:p>
    <w:p w14:paraId="66065FFC" w14:textId="77777777" w:rsidR="00601C95" w:rsidRDefault="00CF2D0A">
      <w:pPr>
        <w:spacing w:after="0" w:line="600" w:lineRule="auto"/>
        <w:ind w:firstLine="567"/>
        <w:jc w:val="both"/>
        <w:rPr>
          <w:rFonts w:eastAsia="Times New Roman" w:cs="Times New Roman"/>
          <w:szCs w:val="24"/>
        </w:rPr>
      </w:pPr>
      <w:r>
        <w:rPr>
          <w:rFonts w:eastAsia="Times New Roman" w:cs="Times New Roman"/>
          <w:szCs w:val="24"/>
        </w:rPr>
        <w:t xml:space="preserve">Θα σας εξομολογηθώ κάτι. Όταν </w:t>
      </w:r>
      <w:proofErr w:type="spellStart"/>
      <w:r>
        <w:rPr>
          <w:rFonts w:eastAsia="Times New Roman" w:cs="Times New Roman"/>
          <w:szCs w:val="24"/>
        </w:rPr>
        <w:t>πρωτοκάνατε</w:t>
      </w:r>
      <w:proofErr w:type="spellEnd"/>
      <w:r>
        <w:rPr>
          <w:rFonts w:eastAsia="Times New Roman" w:cs="Times New Roman"/>
          <w:szCs w:val="24"/>
        </w:rPr>
        <w:t xml:space="preserve"> την ερώτηση, σκέφθηκα ότι είναι μια πολύ παλιά ιστορία. Επομένως, τι ψάχνουμε; Όμως καλά κάνατε που υποβάλατε αυτήν την ερώτηση. Ψάχνοντας τα</w:t>
      </w:r>
      <w:r>
        <w:rPr>
          <w:rFonts w:eastAsia="Times New Roman" w:cs="Times New Roman"/>
          <w:szCs w:val="24"/>
        </w:rPr>
        <w:t xml:space="preserve"> πράγματα, βλέπω ότι η ερώτησή σας μας αναγκάζει να βγάλουμε διδάγματα από το πώς γίνονταν οι δημόσιες δαπάνες, πώς γίνονταν τα διάφορα έργα πυροπροστασίας, έτσι ώστε τουλάχιστον να αποφύγουμε τα ίδια λάθη. </w:t>
      </w:r>
    </w:p>
    <w:p w14:paraId="66065FF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Το 1997 πράγματι η Θεσσαλονίκη υπέστη αυτήν την τεράστια καταστροφή στο δάσος του </w:t>
      </w:r>
      <w:proofErr w:type="spellStart"/>
      <w:r>
        <w:rPr>
          <w:rFonts w:eastAsia="Times New Roman" w:cs="Times New Roman"/>
          <w:szCs w:val="24"/>
        </w:rPr>
        <w:t>Σέιχ</w:t>
      </w:r>
      <w:proofErr w:type="spellEnd"/>
      <w:r>
        <w:rPr>
          <w:rFonts w:eastAsia="Times New Roman" w:cs="Times New Roman"/>
          <w:szCs w:val="24"/>
        </w:rPr>
        <w:t xml:space="preserve"> Σου. Εσείς τα ξέρετε καλύτερα, γι’ αυτό διορθώστε με, αν κάνω λάθος. Από τα είκοσι πέντε χιλιάδες στρέμματα, </w:t>
      </w:r>
      <w:r>
        <w:rPr>
          <w:rFonts w:eastAsia="Times New Roman" w:cs="Times New Roman"/>
          <w:szCs w:val="24"/>
        </w:rPr>
        <w:lastRenderedPageBreak/>
        <w:t>τα μισά, το 55%, κάηκε εκείνον τον Ιούλιο το 1997. Ας ελπίσο</w:t>
      </w:r>
      <w:r>
        <w:rPr>
          <w:rFonts w:eastAsia="Times New Roman" w:cs="Times New Roman"/>
          <w:szCs w:val="24"/>
        </w:rPr>
        <w:t xml:space="preserve">υμε ότι δεν θα ξαναδούμε τέτοιες καταστροφές. Αποφασίστηκε να γίνει μια σειρά έργων προκειμένου να αποφευχθούν παρόμοιες καταστροφές στο μέλλον. </w:t>
      </w:r>
    </w:p>
    <w:p w14:paraId="66065FF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Το 2001 ξεκίνησαν αυτά τα έργα –περίπου έντεκα στον αριθμό</w:t>
      </w:r>
      <w:r>
        <w:rPr>
          <w:rFonts w:eastAsia="Times New Roman" w:cs="Times New Roman"/>
          <w:szCs w:val="24"/>
        </w:rPr>
        <w:t>-</w:t>
      </w:r>
      <w:r>
        <w:rPr>
          <w:rFonts w:eastAsia="Times New Roman" w:cs="Times New Roman"/>
          <w:szCs w:val="24"/>
        </w:rPr>
        <w:t>, ανάμεσα στα οποία ήταν και ένα έργο για τον εντοπισμό πυρκαγιών με τη χρήση γεωγραφικών συστημάτων πληροφοριών, δηλαδή με κάμερες, με διάφορα άλλα ηλεκτρονικά συστήματα, που θα εντόπιζαν έγκαιρα και θα ειδοποιούσαν την Πυροσβεστική Υπηρεσία για τον επερχ</w:t>
      </w:r>
      <w:r>
        <w:rPr>
          <w:rFonts w:eastAsia="Times New Roman" w:cs="Times New Roman"/>
          <w:szCs w:val="24"/>
        </w:rPr>
        <w:t xml:space="preserve">όμενο κίνδυνο. </w:t>
      </w:r>
    </w:p>
    <w:p w14:paraId="66065FF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Το 2010 τελείωσε αυτό το έργο, οπότε υποτίθεται ότι έπρεπε να παραληφθεί, όπως βλέπω εδώ και από ερώτηση σε κοινοβουλευτικό έλεγχο που είχε γίνει τότε από τον κ. Καράογλου, στον οποίον απάντησε ο κ. Σηφουνάκης. Έπρεπε, λοιπόν, να παραληφθεί</w:t>
      </w:r>
      <w:r>
        <w:rPr>
          <w:rFonts w:eastAsia="Times New Roman" w:cs="Times New Roman"/>
          <w:szCs w:val="24"/>
        </w:rPr>
        <w:t xml:space="preserve"> το 2010. Γιατί δεν παραλήφθηκε αυτό το έργο; Τι γινόταν τότε; </w:t>
      </w:r>
    </w:p>
    <w:p w14:paraId="6606600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π</w:t>
      </w:r>
      <w:r>
        <w:rPr>
          <w:rFonts w:eastAsia="Times New Roman" w:cs="Times New Roman"/>
          <w:szCs w:val="24"/>
        </w:rPr>
        <w:t>εριφέρεια –αρκετές περιφέρειες, αλλά πάμε στη συγκεκριμένη- έκανε διάφορα έργα, έκανε το συγκεκριμένο έργο ερήμην της Πυροσβεστικής Υπηρεσίας. Δεν ενημερώθηκε η Πυροσβεστική Υπηρεσία ούτε γ</w:t>
      </w:r>
      <w:r>
        <w:rPr>
          <w:rFonts w:eastAsia="Times New Roman" w:cs="Times New Roman"/>
          <w:szCs w:val="24"/>
        </w:rPr>
        <w:t xml:space="preserve">ια να δώσει προδιαγραφές ούτε για να συνεργαστεί. Επομένως, πώς θα μπορούσε η Πυροσβεστική Υπηρεσία να παραλάβει ένα έργο στο οποίο δεν είχε πει τη γνώμη της, δεν είχε συμβάλλει στο να είναι αποτελεσματικότερο; </w:t>
      </w:r>
    </w:p>
    <w:p w14:paraId="6606600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Στο πλαίσιο αυτού του έργου αγοράστηκαν αρκε</w:t>
      </w:r>
      <w:r>
        <w:rPr>
          <w:rFonts w:eastAsia="Times New Roman" w:cs="Times New Roman"/>
          <w:szCs w:val="24"/>
        </w:rPr>
        <w:t>τές κάμερες. Με πληροφορούν ότι τοποθετήθηκε ένας μικρός αριθμός καμερών, γύρω στις επτά, από τις οποίες σήμερα άλλες έχουν καταστραφεί, ενώ άλλες έχουν χαθεί και έχουν χαθεί και τα παρελκόμενα των καμερών, δηλαδή καλώδια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w:t>
      </w:r>
    </w:p>
    <w:p w14:paraId="6606600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Επομένως, είμαστε σε α</w:t>
      </w:r>
      <w:r>
        <w:rPr>
          <w:rFonts w:eastAsia="Times New Roman" w:cs="Times New Roman"/>
          <w:szCs w:val="24"/>
        </w:rPr>
        <w:t>υτή τη δύσκολη κατάσταση. Έχουμε μπροστά μας ένα έργο που έπρεπε να έχει παραληφθεί το 2010. Δεν παραλήφθηκε και απ’ ό,τι φαίνεται -δεν έχω βέβαια όλα τα στοιχεία εκείνης της εποχής- καλώς δεν παραλήφθηκε από την Πυροσβεστική Υπηρεσία, γιατί και δεν ήταν π</w:t>
      </w:r>
      <w:r>
        <w:rPr>
          <w:rFonts w:eastAsia="Times New Roman" w:cs="Times New Roman"/>
          <w:szCs w:val="24"/>
        </w:rPr>
        <w:t xml:space="preserve">λήρες και δεν ήταν σύμφωνο με τις προδιαγραφές της. Στη συνέχεια χάθηκαν ή καταστράφηκαν διάφορα υλικά και </w:t>
      </w:r>
      <w:r>
        <w:rPr>
          <w:rFonts w:eastAsia="Times New Roman" w:cs="Times New Roman"/>
          <w:szCs w:val="24"/>
        </w:rPr>
        <w:lastRenderedPageBreak/>
        <w:t xml:space="preserve">καταλαβαίνετε ότι αυτό δημιουργεί πρόβλημα στη σημερινή αποδοχή, στη σημερινή παραλαβή αυτού του έργου από την Πυροσβεστική Υπηρεσία. </w:t>
      </w:r>
    </w:p>
    <w:p w14:paraId="66066003"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Και τι κάνουμε</w:t>
      </w:r>
      <w:r>
        <w:rPr>
          <w:rFonts w:eastAsia="Times New Roman" w:cs="Times New Roman"/>
          <w:szCs w:val="24"/>
        </w:rPr>
        <w:t xml:space="preserve"> τώρα, θα μου πείτε; </w:t>
      </w:r>
    </w:p>
    <w:p w14:paraId="66066004" w14:textId="77777777" w:rsidR="00601C95" w:rsidRDefault="00CF2D0A">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Θα τα πείτε στη δευτερολογία σας, κύριε Υπουργέ. </w:t>
      </w:r>
    </w:p>
    <w:p w14:paraId="66066005" w14:textId="77777777" w:rsidR="00601C95" w:rsidRDefault="00CF2D0A">
      <w:pPr>
        <w:spacing w:after="0" w:line="600" w:lineRule="auto"/>
        <w:ind w:firstLine="720"/>
        <w:jc w:val="both"/>
        <w:rPr>
          <w:rFonts w:eastAsia="Times New Roman" w:cs="Times New Roman"/>
          <w:szCs w:val="24"/>
        </w:rPr>
      </w:pPr>
      <w:r>
        <w:rPr>
          <w:rFonts w:eastAsia="Times New Roman" w:cs="Times New Roman"/>
          <w:b/>
        </w:rPr>
        <w:t>ΝΙΚΟΛΑΟΣ ΤΟΣΚΑΣ (Αναπληρωτής Υπουργός Εσωτερικών και Διοικητικής Ανασυγκρότησης):</w:t>
      </w:r>
      <w:r>
        <w:rPr>
          <w:rFonts w:eastAsia="Times New Roman" w:cs="Times New Roman"/>
          <w:szCs w:val="24"/>
        </w:rPr>
        <w:t xml:space="preserve"> Στη δευτερολογία μου, κύριε Πρόεδρε.</w:t>
      </w:r>
    </w:p>
    <w:p w14:paraId="66066006" w14:textId="77777777" w:rsidR="00601C95" w:rsidRDefault="00CF2D0A">
      <w:pPr>
        <w:spacing w:after="0"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Επειδή κατάλαβα ότι προς τα εκεί το πηγαίνατε, γι’ αυτό είπα στον Υπουργό να το αφήσει για τη δευτερολογία.</w:t>
      </w:r>
    </w:p>
    <w:p w14:paraId="6606600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Σαρίδη</w:t>
      </w:r>
      <w:proofErr w:type="spellEnd"/>
      <w:r>
        <w:rPr>
          <w:rFonts w:eastAsia="Times New Roman" w:cs="Times New Roman"/>
          <w:szCs w:val="24"/>
        </w:rPr>
        <w:t xml:space="preserve">, έχετε τον λόγο. </w:t>
      </w:r>
    </w:p>
    <w:p w14:paraId="66066008"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Τι κάνουμε τώρα; Όπως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η θέση του Υπουργού είναι να δίνει λύσεις και να δη</w:t>
      </w:r>
      <w:r>
        <w:rPr>
          <w:rFonts w:eastAsia="Times New Roman" w:cs="Times New Roman"/>
          <w:szCs w:val="24"/>
        </w:rPr>
        <w:t xml:space="preserve">μιουργεί και τις κατάλληλες συνθήκες ουσιαστικά για να μπορέσει να δώσει λύσεις. </w:t>
      </w:r>
    </w:p>
    <w:p w14:paraId="66066009"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Κύριε Υπουργέ, είναι δεδομένο ότι τα ιπτάμενα μέσα πυρόσβεσης που έχουμε αυτή τη στιγμή στη χώρα, δεν φτάνουν. Αν ξεσπάσουν φωτιές εντάσεως όπως της Χίου παράλληλα στην Ελλάδ</w:t>
      </w:r>
      <w:r>
        <w:rPr>
          <w:rFonts w:eastAsia="Times New Roman" w:cs="Times New Roman"/>
          <w:szCs w:val="24"/>
        </w:rPr>
        <w:t xml:space="preserve">α, θα καεί ο τόπος. </w:t>
      </w:r>
    </w:p>
    <w:p w14:paraId="6606600A"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Έχω εδώ πάρα πολλές ερωτήσεις από συναδέλφους από διάφορα κόμματα, από την Ένωση Κεντρώων, από το Ποτάμι, από τη Νέα Δημοκρατία, τις οποίες  καταθέτω για τα Πρακτικά. </w:t>
      </w:r>
    </w:p>
    <w:p w14:paraId="6606600B" w14:textId="77777777" w:rsidR="00601C95" w:rsidRDefault="00CF2D0A">
      <w:pPr>
        <w:spacing w:after="0" w:line="600" w:lineRule="auto"/>
        <w:ind w:firstLine="720"/>
        <w:jc w:val="both"/>
        <w:rPr>
          <w:rFonts w:eastAsia="Times New Roman" w:cs="Times New Roman"/>
          <w:szCs w:val="24"/>
        </w:rPr>
      </w:pPr>
      <w:r>
        <w:rPr>
          <w:rFonts w:eastAsia="Times New Roman" w:cs="Times New Roman"/>
        </w:rPr>
        <w:t xml:space="preserve">(Στο σημείο αυτό ο Βουλευτής κ. Ιωάννης </w:t>
      </w:r>
      <w:proofErr w:type="spellStart"/>
      <w:r>
        <w:rPr>
          <w:rFonts w:eastAsia="Times New Roman" w:cs="Times New Roman"/>
        </w:rPr>
        <w:t>Σαρίδης</w:t>
      </w:r>
      <w:proofErr w:type="spellEnd"/>
      <w:r>
        <w:rPr>
          <w:rFonts w:eastAsia="Times New Roman" w:cs="Times New Roman"/>
        </w:rPr>
        <w:t xml:space="preserve"> καταθέτει για τα Πρ</w:t>
      </w:r>
      <w:r>
        <w:rPr>
          <w:rFonts w:eastAsia="Times New Roman" w:cs="Times New Roman"/>
        </w:rPr>
        <w:t xml:space="preserve">ακτικά τα προαναφερθέντα έγγραφα, τα οποία βρίσκονται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6606600C"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 xml:space="preserve">ι ερωτήσεις αυτές ουσιαστικά ζητούν να μάθουν και από το Υπουργείο Εθνικής Άμυνας και από το Υπουργείο το δικό </w:t>
      </w:r>
      <w:r>
        <w:rPr>
          <w:rFonts w:eastAsia="Times New Roman" w:cs="Times New Roman"/>
          <w:szCs w:val="24"/>
        </w:rPr>
        <w:t xml:space="preserve">σας, για την πληρότητα την οποία έχουμε σε ιπτάμενα μέσα. Είναι λίγα. Αυτή είναι η πραγματικότητα. Θέλετε, λόγω των </w:t>
      </w:r>
      <w:proofErr w:type="spellStart"/>
      <w:r>
        <w:rPr>
          <w:rFonts w:eastAsia="Times New Roman" w:cs="Times New Roman"/>
          <w:szCs w:val="24"/>
        </w:rPr>
        <w:t>μνημονιακών</w:t>
      </w:r>
      <w:proofErr w:type="spellEnd"/>
      <w:r>
        <w:rPr>
          <w:rFonts w:eastAsia="Times New Roman" w:cs="Times New Roman"/>
          <w:szCs w:val="24"/>
        </w:rPr>
        <w:t xml:space="preserve"> μας υποχρεώσεων, που δεν μπορούμε να προχωρήσουμε σε αγορά εξοπλισμού; Είναι λίγα.</w:t>
      </w:r>
    </w:p>
    <w:p w14:paraId="6606600D"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Από την άλλη πλευρά, έχουμε ένα </w:t>
      </w:r>
      <w:proofErr w:type="spellStart"/>
      <w:r>
        <w:rPr>
          <w:rFonts w:eastAsia="Times New Roman" w:cs="Times New Roman"/>
          <w:szCs w:val="24"/>
        </w:rPr>
        <w:t>περιαστικό</w:t>
      </w:r>
      <w:proofErr w:type="spellEnd"/>
      <w:r>
        <w:rPr>
          <w:rFonts w:eastAsia="Times New Roman" w:cs="Times New Roman"/>
          <w:szCs w:val="24"/>
        </w:rPr>
        <w:t xml:space="preserve"> δά</w:t>
      </w:r>
      <w:r>
        <w:rPr>
          <w:rFonts w:eastAsia="Times New Roman" w:cs="Times New Roman"/>
          <w:szCs w:val="24"/>
        </w:rPr>
        <w:t xml:space="preserve">σος στη Θεσσαλονίκη, όπως και όλα τα δάση της χώρας, το οποίο είναι πλούτος, είναι μια πηγή πλούτου και πρέπει να τα προστατέψουμε. Δεν αντικαθίσταται εύκολα αυτή η πηγή πλούτου άμα χαθεί. </w:t>
      </w:r>
    </w:p>
    <w:p w14:paraId="6606600E"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Πού θέλω να καταλήξω; Έχουμε, όχι μόνο στη Θεσσαλονίκη, αλλά πρέπε</w:t>
      </w:r>
      <w:r>
        <w:rPr>
          <w:rFonts w:eastAsia="Times New Roman" w:cs="Times New Roman"/>
          <w:szCs w:val="24"/>
        </w:rPr>
        <w:t xml:space="preserve">ι να έχουμε και σε άλλες περιοχές της Ελλάδας, τέτοιου είδους έργα, τα οποία έχουν γίνει. Δεν ξέρω αν δουλεύουν, αλλά με πολύ μικρά κονδύλια, τα οποία δεν ξέρω ποιον θα επιβαρύνουν, αν θα βαρύνουν τον εργολάβο ή αν θα βαρύνουν το ελληνικό </w:t>
      </w:r>
      <w:r>
        <w:rPr>
          <w:rFonts w:eastAsia="Times New Roman" w:cs="Times New Roman"/>
          <w:szCs w:val="24"/>
        </w:rPr>
        <w:t>δ</w:t>
      </w:r>
      <w:r>
        <w:rPr>
          <w:rFonts w:eastAsia="Times New Roman" w:cs="Times New Roman"/>
          <w:szCs w:val="24"/>
        </w:rPr>
        <w:t>ημόσιο -τόσο λεφ</w:t>
      </w:r>
      <w:r>
        <w:rPr>
          <w:rFonts w:eastAsia="Times New Roman" w:cs="Times New Roman"/>
          <w:szCs w:val="24"/>
        </w:rPr>
        <w:t xml:space="preserve">τά δίνουμε- μπορούν ουσιαστικά να ενεργοποιηθούν. Μπορούμε να προχωρήσουμε. </w:t>
      </w:r>
    </w:p>
    <w:p w14:paraId="6606600F"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Πρόκειται για έργο παρακολούθησης. Όπως πολύ σωστά είπατε, οι συγκεκριμένες κάμερες ήταν υψηλής ευκρίνειας και μπορούσαν να «χτενίσουν» όλο το δάσος. Οποιαδήποτε εστία φωτιάς, εκε</w:t>
      </w:r>
      <w:r>
        <w:rPr>
          <w:rFonts w:eastAsia="Times New Roman" w:cs="Times New Roman"/>
          <w:szCs w:val="24"/>
        </w:rPr>
        <w:t>ίνη τη στιγμή, θα μπορούσαν να την πιάσουν οι κάμερες και να δοθεί απευθείας ο συναγερμός.</w:t>
      </w:r>
    </w:p>
    <w:p w14:paraId="66066010"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Γι</w:t>
      </w:r>
      <w:r>
        <w:rPr>
          <w:rFonts w:eastAsia="Times New Roman" w:cs="Times New Roman"/>
          <w:szCs w:val="24"/>
        </w:rPr>
        <w:t>’</w:t>
      </w:r>
      <w:r>
        <w:rPr>
          <w:rFonts w:eastAsia="Times New Roman" w:cs="Times New Roman"/>
          <w:szCs w:val="24"/>
        </w:rPr>
        <w:t xml:space="preserve"> αυτό και τις έκλεψαν, επειδή ήταν υψηλής ευκρίνειας.</w:t>
      </w:r>
    </w:p>
    <w:p w14:paraId="66066011"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ΣΑΡΙΔΗΣ: </w:t>
      </w:r>
      <w:r>
        <w:rPr>
          <w:rFonts w:eastAsia="Times New Roman" w:cs="Times New Roman"/>
          <w:szCs w:val="24"/>
        </w:rPr>
        <w:t>Ναι. Όμως τα χρήματα δόθηκαν. Αυτή είναι η πραγματικότητα.</w:t>
      </w:r>
      <w:r>
        <w:rPr>
          <w:rFonts w:eastAsia="Times New Roman" w:cs="Times New Roman"/>
          <w:szCs w:val="24"/>
        </w:rPr>
        <w:t xml:space="preserve"> Και όπως παρά πολύ καλά γνωρίζουμε, το μεγαλύτερο ποσό χρηματοδότησης δόθηκε από την Ευρωπαϊκή Ένωση. </w:t>
      </w:r>
    </w:p>
    <w:p w14:paraId="6606601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Κύριε Υπουργέ, πιστεύω, από τη δικιά μου την πλευρά, ότι έχετε τη δυνατότητα, σε συνεργασία με τα άλλα Υπουργεία -και εδώ ουσιαστικά φαίνεται η συνεργασ</w:t>
      </w:r>
      <w:r>
        <w:rPr>
          <w:rFonts w:eastAsia="Times New Roman" w:cs="Times New Roman"/>
          <w:szCs w:val="24"/>
        </w:rPr>
        <w:t>ία της Κυβέρνησης μεταξύ της-, να δώσετε λύση πάνω σε αυτό το μεγάλο πρόβλημα, το οποίο καίει την πόλη της Θεσσαλονίκης. Αν χαθεί το δάσος δεν υπάρχει κάτι να το αναπληρώσει, με τίποτα.</w:t>
      </w:r>
    </w:p>
    <w:p w14:paraId="66066013" w14:textId="77777777" w:rsidR="00601C95" w:rsidRDefault="00CF2D0A">
      <w:pPr>
        <w:spacing w:after="0" w:line="600" w:lineRule="auto"/>
        <w:ind w:firstLine="720"/>
        <w:jc w:val="both"/>
        <w:rPr>
          <w:rFonts w:eastAsia="Times New Roman" w:cs="Times New Roman"/>
          <w:szCs w:val="24"/>
        </w:rPr>
      </w:pPr>
      <w:r>
        <w:rPr>
          <w:rFonts w:eastAsia="Times New Roman"/>
          <w:szCs w:val="24"/>
        </w:rPr>
        <w:t>Ευχαριστώ πολύ.</w:t>
      </w:r>
      <w:r>
        <w:rPr>
          <w:rFonts w:eastAsia="Times New Roman" w:cs="Times New Roman"/>
          <w:szCs w:val="24"/>
        </w:rPr>
        <w:t xml:space="preserve"> </w:t>
      </w:r>
    </w:p>
    <w:p w14:paraId="66066014"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w:t>
      </w:r>
      <w:r>
        <w:rPr>
          <w:rFonts w:eastAsia="Times New Roman" w:cs="Times New Roman"/>
          <w:szCs w:val="24"/>
        </w:rPr>
        <w:t xml:space="preserve"> τον λόγο.</w:t>
      </w:r>
    </w:p>
    <w:p w14:paraId="66066015"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cs="Times New Roman"/>
          <w:szCs w:val="24"/>
        </w:rPr>
        <w:t xml:space="preserve">Εγώ, κύριε </w:t>
      </w:r>
      <w:proofErr w:type="spellStart"/>
      <w:r>
        <w:rPr>
          <w:rFonts w:eastAsia="Times New Roman" w:cs="Times New Roman"/>
          <w:szCs w:val="24"/>
        </w:rPr>
        <w:t>Σαρίδη</w:t>
      </w:r>
      <w:proofErr w:type="spellEnd"/>
      <w:r>
        <w:rPr>
          <w:rFonts w:eastAsia="Times New Roman" w:cs="Times New Roman"/>
          <w:szCs w:val="24"/>
        </w:rPr>
        <w:t xml:space="preserve">, δεν είμαι από αυτούς </w:t>
      </w:r>
      <w:r>
        <w:rPr>
          <w:rFonts w:eastAsia="Times New Roman"/>
          <w:szCs w:val="24"/>
        </w:rPr>
        <w:t>οι οποίοι</w:t>
      </w:r>
      <w:r>
        <w:rPr>
          <w:rFonts w:eastAsia="Times New Roman" w:cs="Times New Roman"/>
          <w:szCs w:val="24"/>
        </w:rPr>
        <w:t xml:space="preserve"> βρίσκουν μια προβληματική κατάσταση, ρίχνουν </w:t>
      </w:r>
      <w:r>
        <w:rPr>
          <w:rFonts w:eastAsia="Times New Roman" w:cs="Times New Roman"/>
          <w:szCs w:val="24"/>
        </w:rPr>
        <w:lastRenderedPageBreak/>
        <w:t xml:space="preserve">το ανάθεμα στους προηγούμενους και κάθονται ήσυχα στην καρέκλα τους. Πιστεύω ότι πρέπει να διορθώνουμε ό,τι στραβό έγινε, </w:t>
      </w:r>
      <w:r>
        <w:rPr>
          <w:rFonts w:eastAsia="Times New Roman"/>
          <w:bCs/>
        </w:rPr>
        <w:t>προκειμένου να</w:t>
      </w:r>
      <w:r>
        <w:rPr>
          <w:rFonts w:eastAsia="Times New Roman" w:cs="Times New Roman"/>
          <w:szCs w:val="24"/>
        </w:rPr>
        <w:t xml:space="preserve"> βελτιώσουμε τις διάφορες καταστάσεις, στην προκειμένη περίπτωση την πυροπ</w:t>
      </w:r>
      <w:r>
        <w:rPr>
          <w:rFonts w:eastAsia="Times New Roman" w:cs="Times New Roman"/>
          <w:szCs w:val="24"/>
        </w:rPr>
        <w:t xml:space="preserve">ροστασία στο </w:t>
      </w:r>
      <w:proofErr w:type="spellStart"/>
      <w:r>
        <w:rPr>
          <w:rFonts w:eastAsia="Times New Roman" w:cs="Times New Roman"/>
          <w:szCs w:val="24"/>
        </w:rPr>
        <w:t>Σέιχ</w:t>
      </w:r>
      <w:proofErr w:type="spellEnd"/>
      <w:r>
        <w:rPr>
          <w:rFonts w:eastAsia="Times New Roman" w:cs="Times New Roman"/>
          <w:szCs w:val="24"/>
        </w:rPr>
        <w:t xml:space="preserve"> Σου.</w:t>
      </w:r>
    </w:p>
    <w:p w14:paraId="66066016"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 xml:space="preserve">Εάν αυτές οι κάμερες –δεν ξέρω τι λείπει και τι δεν λείπει από όλα αυτά τα υλικά- τοποθετηθούν από την </w:t>
      </w:r>
      <w:r>
        <w:rPr>
          <w:rFonts w:eastAsia="Times New Roman" w:cs="Times New Roman"/>
          <w:szCs w:val="24"/>
        </w:rPr>
        <w:t>π</w:t>
      </w:r>
      <w:r>
        <w:rPr>
          <w:rFonts w:eastAsia="Times New Roman" w:cs="Times New Roman"/>
          <w:szCs w:val="24"/>
        </w:rPr>
        <w:t xml:space="preserve">εριφέρεια, η Πυροσβεστική Υπηρεσία θα εξετάσει τη δυνατότητα κάλυψης, έστω μερικής, των αναγκών πυροπροστασίας του </w:t>
      </w:r>
      <w:proofErr w:type="spellStart"/>
      <w:r>
        <w:rPr>
          <w:rFonts w:eastAsia="Times New Roman" w:cs="Times New Roman"/>
          <w:szCs w:val="24"/>
        </w:rPr>
        <w:t>Σέιχ</w:t>
      </w:r>
      <w:proofErr w:type="spellEnd"/>
      <w:r>
        <w:rPr>
          <w:rFonts w:eastAsia="Times New Roman" w:cs="Times New Roman"/>
          <w:szCs w:val="24"/>
        </w:rPr>
        <w:t xml:space="preserve"> Σου. </w:t>
      </w:r>
    </w:p>
    <w:p w14:paraId="66066017"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Σκο</w:t>
      </w:r>
      <w:r>
        <w:rPr>
          <w:rFonts w:eastAsia="Times New Roman" w:cs="Times New Roman"/>
          <w:szCs w:val="24"/>
        </w:rPr>
        <w:t xml:space="preserve">πός μας είναι να συμβάλλουμε με ό,τι υπάρχει, όπως συμβάλλουμε με τα παλαιά αεροπλάνα του </w:t>
      </w:r>
      <w:r>
        <w:rPr>
          <w:rFonts w:eastAsia="Times New Roman" w:cs="Times New Roman"/>
          <w:szCs w:val="24"/>
        </w:rPr>
        <w:t>’</w:t>
      </w:r>
      <w:r>
        <w:rPr>
          <w:rFonts w:eastAsia="Times New Roman" w:cs="Times New Roman"/>
          <w:szCs w:val="24"/>
        </w:rPr>
        <w:t>74, όπως συμβάλλουμε με τα παλιά πυροσβεστικά αυτοκίνητα, παρά τα τεράστια προβλήματα που υπάρχουν στον εξοπλισμό. Είδατε τελευταία το πόσο αποτελεσματική ήταν, κυρί</w:t>
      </w:r>
      <w:r>
        <w:rPr>
          <w:rFonts w:eastAsia="Times New Roman" w:cs="Times New Roman"/>
          <w:szCs w:val="24"/>
        </w:rPr>
        <w:t xml:space="preserve">ως λόγω της καλής οργάνωσης και συντονισμού, η επιχείρηση πυρόσβεσης στην Εύβοια. </w:t>
      </w:r>
    </w:p>
    <w:p w14:paraId="66066018"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Για τον επόμενο χρόνο θα πρέπει να εξετάσουμε –και θα πρέπει να εξετάσουμε εδώ με σοβαρή συζήτηση, με συναίνεση- τα τεράστια προβλήματα που έχουν συγκεντρωθεί και το πώς μπο</w:t>
      </w:r>
      <w:r>
        <w:rPr>
          <w:rFonts w:eastAsia="Times New Roman" w:cs="Times New Roman"/>
          <w:szCs w:val="24"/>
        </w:rPr>
        <w:t xml:space="preserve">ρούμε να τα αντιμετωπίσουμε. </w:t>
      </w:r>
    </w:p>
    <w:p w14:paraId="66066019" w14:textId="77777777" w:rsidR="00601C95" w:rsidRDefault="00CF2D0A">
      <w:pPr>
        <w:spacing w:after="0" w:line="600" w:lineRule="auto"/>
        <w:ind w:firstLine="720"/>
        <w:jc w:val="both"/>
        <w:rPr>
          <w:rFonts w:eastAsia="Times New Roman"/>
          <w:szCs w:val="24"/>
        </w:rPr>
      </w:pPr>
      <w:r>
        <w:rPr>
          <w:rFonts w:eastAsia="Times New Roman" w:cs="Times New Roman"/>
          <w:szCs w:val="24"/>
        </w:rPr>
        <w:t>Ήδη εμείς τα εξετάζουμε -δεν έχουμε πολύ χρόνο μπροστά μας μέχρι το επόμενο καλοκαίρι- γιατί πράγματι δεν μπορούμε να προχωρήσουμε έτσι όπως προχωράμε μέχρι τώρα, με τις τεράστιες ελλείψεις ή σπρώχνοντας τα προβλήματα κάτω από το χαλί. Θα χρειαστούν συναιν</w:t>
      </w:r>
      <w:r>
        <w:rPr>
          <w:rFonts w:eastAsia="Times New Roman" w:cs="Times New Roman"/>
          <w:szCs w:val="24"/>
        </w:rPr>
        <w:t xml:space="preserve">έσεις, θα χρειαστεί επιστημονική γνώση, θα χρειαστεί συζήτηση. Και πιστεύω όλες οι πλευρές μέσα σε αυτόν τον χώρο να συμβάλλουν προς αυτήν την κατεύθυνση. Σας </w:t>
      </w:r>
      <w:r>
        <w:rPr>
          <w:rFonts w:eastAsia="Times New Roman"/>
          <w:szCs w:val="24"/>
        </w:rPr>
        <w:t xml:space="preserve">απάντησα, λοιπόν, για το </w:t>
      </w:r>
      <w:proofErr w:type="spellStart"/>
      <w:r>
        <w:rPr>
          <w:rFonts w:eastAsia="Times New Roman" w:cs="Times New Roman"/>
          <w:szCs w:val="24"/>
        </w:rPr>
        <w:t>Σέιχ</w:t>
      </w:r>
      <w:proofErr w:type="spellEnd"/>
      <w:r>
        <w:rPr>
          <w:rFonts w:eastAsia="Times New Roman" w:cs="Times New Roman"/>
          <w:szCs w:val="24"/>
        </w:rPr>
        <w:t xml:space="preserve"> Σου.</w:t>
      </w:r>
      <w:r>
        <w:rPr>
          <w:rFonts w:eastAsia="Times New Roman"/>
          <w:szCs w:val="24"/>
        </w:rPr>
        <w:t xml:space="preserve"> </w:t>
      </w:r>
    </w:p>
    <w:p w14:paraId="6606601A" w14:textId="77777777" w:rsidR="00601C95" w:rsidRDefault="00CF2D0A">
      <w:pPr>
        <w:spacing w:after="0" w:line="600" w:lineRule="auto"/>
        <w:ind w:firstLine="720"/>
        <w:jc w:val="both"/>
        <w:rPr>
          <w:rFonts w:eastAsia="Times New Roman"/>
          <w:szCs w:val="24"/>
        </w:rPr>
      </w:pPr>
      <w:r>
        <w:rPr>
          <w:rFonts w:eastAsia="Times New Roman"/>
          <w:szCs w:val="24"/>
        </w:rPr>
        <w:t>Σας απαντώ τώρα και για τη μελλοντική πορεία…</w:t>
      </w:r>
    </w:p>
    <w:p w14:paraId="6606601B" w14:textId="77777777" w:rsidR="00601C95" w:rsidRDefault="00CF2D0A">
      <w:pPr>
        <w:spacing w:after="0" w:line="600" w:lineRule="auto"/>
        <w:ind w:firstLine="720"/>
        <w:jc w:val="both"/>
        <w:rPr>
          <w:rFonts w:eastAsia="Times New Roman"/>
          <w:szCs w:val="24"/>
        </w:rPr>
      </w:pPr>
      <w:r>
        <w:rPr>
          <w:rFonts w:eastAsia="Times New Roman"/>
          <w:b/>
          <w:szCs w:val="24"/>
        </w:rPr>
        <w:t>ΙΩΑΝΝΗΣ ΣΑΡΙΔΗΣ</w:t>
      </w:r>
      <w:r>
        <w:rPr>
          <w:rFonts w:eastAsia="Times New Roman"/>
          <w:b/>
          <w:szCs w:val="24"/>
        </w:rPr>
        <w:t xml:space="preserve">: </w:t>
      </w:r>
      <w:r>
        <w:rPr>
          <w:rFonts w:eastAsia="Times New Roman"/>
          <w:szCs w:val="24"/>
        </w:rPr>
        <w:t xml:space="preserve">Επίσης, κύριε Υπουργέ, δεν μου απαντήσατε στο εξής: Αν η </w:t>
      </w:r>
      <w:r>
        <w:rPr>
          <w:rFonts w:eastAsia="Times New Roman"/>
          <w:szCs w:val="24"/>
        </w:rPr>
        <w:t>π</w:t>
      </w:r>
      <w:r>
        <w:rPr>
          <w:rFonts w:eastAsia="Times New Roman"/>
          <w:szCs w:val="24"/>
        </w:rPr>
        <w:t>εριφέρεια βάλει τις κάμερες, θα εξετάσετε το ενδεχόμενο να δούμε το έργο;</w:t>
      </w:r>
    </w:p>
    <w:p w14:paraId="6606601C"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ΝΙΚΟΛΑΟΣ ΤΟΣΚΑΣ (Αναπληρωτής Υπουργός Εσωτερικών και Διοικητικής Ανασυγκρότησης): </w:t>
      </w:r>
      <w:r>
        <w:rPr>
          <w:rFonts w:eastAsia="Times New Roman" w:cs="Times New Roman"/>
          <w:szCs w:val="24"/>
        </w:rPr>
        <w:t xml:space="preserve">Θα εξετάσουμε το ενδεχόμενο να δούμε το </w:t>
      </w:r>
      <w:r>
        <w:rPr>
          <w:rFonts w:eastAsia="Times New Roman" w:cs="Times New Roman"/>
          <w:szCs w:val="24"/>
        </w:rPr>
        <w:t xml:space="preserve">έργο, αλλά δεν ξέρουμε αυτήν τη στιγμή τι λείπει, τι δεν λείπει και τι γίνεται. Θα πρέπει να έρθουμε άμεσα σε επαφή με την </w:t>
      </w:r>
      <w:r>
        <w:rPr>
          <w:rFonts w:eastAsia="Times New Roman" w:cs="Times New Roman"/>
          <w:szCs w:val="24"/>
        </w:rPr>
        <w:t>π</w:t>
      </w:r>
      <w:r>
        <w:rPr>
          <w:rFonts w:eastAsia="Times New Roman" w:cs="Times New Roman"/>
          <w:szCs w:val="24"/>
        </w:rPr>
        <w:t xml:space="preserve">εριφέρεια για να δούμε πώς μπορούμε να αντιμετωπίσουμε το πρόβλημα. </w:t>
      </w:r>
    </w:p>
    <w:p w14:paraId="6606601D" w14:textId="77777777" w:rsidR="00601C95" w:rsidRDefault="00CF2D0A">
      <w:pPr>
        <w:spacing w:after="0" w:line="600" w:lineRule="auto"/>
        <w:ind w:firstLine="720"/>
        <w:jc w:val="both"/>
        <w:rPr>
          <w:rFonts w:eastAsia="Times New Roman"/>
          <w:szCs w:val="24"/>
        </w:rPr>
      </w:pPr>
      <w:r>
        <w:rPr>
          <w:rFonts w:eastAsia="Times New Roman"/>
          <w:b/>
          <w:szCs w:val="24"/>
        </w:rPr>
        <w:t xml:space="preserve">ΙΩΑΝΝΗΣ ΣΑΡΙΔΗΣ: </w:t>
      </w:r>
      <w:r>
        <w:rPr>
          <w:rFonts w:eastAsia="Times New Roman"/>
          <w:szCs w:val="24"/>
        </w:rPr>
        <w:t>Θα βοηθήσουμε και εμείς σε αυτό, κύριε Υπουργέ</w:t>
      </w:r>
      <w:r>
        <w:rPr>
          <w:rFonts w:eastAsia="Times New Roman"/>
          <w:szCs w:val="24"/>
        </w:rPr>
        <w:t>.</w:t>
      </w:r>
    </w:p>
    <w:p w14:paraId="6606601E" w14:textId="77777777" w:rsidR="00601C95" w:rsidRDefault="00CF2D0A">
      <w:pPr>
        <w:spacing w:after="0" w:line="600" w:lineRule="auto"/>
        <w:ind w:firstLine="720"/>
        <w:jc w:val="both"/>
        <w:rPr>
          <w:rFonts w:eastAsia="Times New Roman" w:cs="Times New Roman"/>
          <w:szCs w:val="24"/>
        </w:rPr>
      </w:pPr>
      <w:r>
        <w:rPr>
          <w:rFonts w:eastAsia="Times New Roman" w:cs="Times New Roman"/>
          <w:b/>
          <w:szCs w:val="24"/>
        </w:rPr>
        <w:t xml:space="preserve">ΝΙΚΟΛΑΟΣ ΤΟΣΚΑΣ (Αναπληρωτής Υπουργός Εσωτερικών και Διοικητικής Ανασυγκρότησης): </w:t>
      </w:r>
      <w:r>
        <w:rPr>
          <w:rFonts w:eastAsia="Times New Roman"/>
          <w:szCs w:val="24"/>
        </w:rPr>
        <w:t>Ευχαριστώ πολύ, κ</w:t>
      </w:r>
      <w:r>
        <w:rPr>
          <w:rFonts w:eastAsia="Times New Roman" w:cs="Times New Roman"/>
          <w:szCs w:val="24"/>
        </w:rPr>
        <w:t xml:space="preserve">ύριε </w:t>
      </w:r>
      <w:proofErr w:type="spellStart"/>
      <w:r>
        <w:rPr>
          <w:rFonts w:eastAsia="Times New Roman" w:cs="Times New Roman"/>
          <w:szCs w:val="24"/>
        </w:rPr>
        <w:t>Σαρίδη</w:t>
      </w:r>
      <w:proofErr w:type="spellEnd"/>
      <w:r>
        <w:rPr>
          <w:rFonts w:eastAsia="Times New Roman" w:cs="Times New Roman"/>
          <w:szCs w:val="24"/>
        </w:rPr>
        <w:t>.</w:t>
      </w:r>
    </w:p>
    <w:p w14:paraId="6606601F" w14:textId="77777777" w:rsidR="00601C95" w:rsidRDefault="00CF2D0A">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Ευχαριστούμε, κύριε Υπουργέ. </w:t>
      </w:r>
    </w:p>
    <w:p w14:paraId="66066020"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Ο</w:t>
      </w:r>
      <w:r>
        <w:rPr>
          <w:rFonts w:eastAsia="Times New Roman" w:cs="Times New Roman"/>
          <w:szCs w:val="24"/>
        </w:rPr>
        <w:t>λοκληρώθηκε η συζήτηση των επικαίρων ερωτήσεων.</w:t>
      </w:r>
    </w:p>
    <w:p w14:paraId="66066021"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lastRenderedPageBreak/>
        <w:t>Θα ήθελα να ευχηθώ καλές διακο</w:t>
      </w:r>
      <w:r>
        <w:rPr>
          <w:rFonts w:eastAsia="Times New Roman" w:cs="Times New Roman"/>
          <w:szCs w:val="24"/>
        </w:rPr>
        <w:t>πές στους κοινοβουλευτικούς συντάκτες, στους εργαζομένους στη Βουλή, στους άνδρες και τις γυναίκες της Ελληνικής Αστυνομίας</w:t>
      </w:r>
      <w:r>
        <w:rPr>
          <w:rFonts w:eastAsia="Times New Roman" w:cs="Times New Roman"/>
          <w:szCs w:val="24"/>
        </w:rPr>
        <w:t>,</w:t>
      </w:r>
      <w:r>
        <w:rPr>
          <w:rFonts w:eastAsia="Times New Roman" w:cs="Times New Roman"/>
          <w:szCs w:val="24"/>
        </w:rPr>
        <w:t xml:space="preserve"> που μας προσέχουν, αλλά και στους συναδέλφους μου!</w:t>
      </w:r>
    </w:p>
    <w:p w14:paraId="66066022" w14:textId="77777777" w:rsidR="00601C95" w:rsidRDefault="00CF2D0A">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δ</w:t>
      </w:r>
      <w:r>
        <w:rPr>
          <w:rFonts w:eastAsia="Times New Roman" w:cs="Times New Roman"/>
          <w:szCs w:val="24"/>
        </w:rPr>
        <w:t>έχεστε στο σημείο αυτό να λύσουμε τη συνεδρίαση;</w:t>
      </w:r>
    </w:p>
    <w:p w14:paraId="66066023" w14:textId="77777777" w:rsidR="00601C95" w:rsidRDefault="00CF2D0A">
      <w:pPr>
        <w:spacing w:after="0"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66066024" w14:textId="77777777" w:rsidR="00601C95" w:rsidRDefault="00CF2D0A">
      <w:pPr>
        <w:spacing w:after="0" w:line="600" w:lineRule="auto"/>
        <w:ind w:firstLine="720"/>
        <w:jc w:val="both"/>
        <w:rPr>
          <w:rFonts w:eastAsia="Times New Roman" w:cs="Times New Roman"/>
          <w:szCs w:val="24"/>
        </w:rPr>
      </w:pPr>
      <w:r>
        <w:rPr>
          <w:rFonts w:eastAsia="Times New Roman"/>
          <w:b/>
          <w:szCs w:val="24"/>
        </w:rPr>
        <w:t>ΠΡΟΕΔΡΕΥΩΝ (Νικήτας Κακλαμάνης):</w:t>
      </w:r>
      <w:r>
        <w:rPr>
          <w:rFonts w:eastAsia="Times New Roman"/>
          <w:szCs w:val="24"/>
        </w:rPr>
        <w:t xml:space="preserve"> </w:t>
      </w:r>
      <w:r>
        <w:rPr>
          <w:rFonts w:eastAsia="Times New Roman" w:cs="Times New Roman"/>
          <w:szCs w:val="24"/>
        </w:rPr>
        <w:t xml:space="preserve">Με τη συναίνεση του Σώματος και ώρα 12.05΄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 Δευτέρα 29 Αυγούστου 2016 και ώρα 18.00΄, με αντικείμενο εργασιών του Σώματος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w:t>
      </w:r>
    </w:p>
    <w:p w14:paraId="66066025" w14:textId="77777777" w:rsidR="00601C95" w:rsidRDefault="00CF2D0A">
      <w:pPr>
        <w:spacing w:after="0" w:line="600" w:lineRule="auto"/>
        <w:jc w:val="both"/>
        <w:rPr>
          <w:rFonts w:eastAsia="Times New Roman" w:cs="Times New Roman"/>
          <w:b/>
          <w:bCs/>
          <w:szCs w:val="24"/>
        </w:rPr>
      </w:pPr>
      <w:r>
        <w:rPr>
          <w:rFonts w:eastAsia="Times New Roman" w:cs="Times New Roman"/>
          <w:b/>
          <w:bCs/>
          <w:szCs w:val="24"/>
        </w:rPr>
        <w:t xml:space="preserve">Ο ΠΡΟΕΔΡΟΣ                                 </w:t>
      </w:r>
      <w:r>
        <w:rPr>
          <w:rFonts w:eastAsia="Times New Roman" w:cs="Times New Roman"/>
          <w:b/>
          <w:bCs/>
          <w:szCs w:val="24"/>
        </w:rPr>
        <w:t xml:space="preserve">                          </w:t>
      </w:r>
      <w:r>
        <w:rPr>
          <w:rFonts w:eastAsia="Times New Roman" w:cs="Times New Roman"/>
          <w:b/>
          <w:bCs/>
          <w:szCs w:val="24"/>
        </w:rPr>
        <w:t xml:space="preserve">             ΟΙ ΓΡΑΜΜΑΤΕΙΣ</w:t>
      </w:r>
    </w:p>
    <w:sectPr w:rsidR="00601C9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SThMDhoqAxMawyN/Y9VkTiiRJXQ=" w:salt="yl50Bky0WgxIh8SiTIfJ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95"/>
    <w:rsid w:val="00601C95"/>
    <w:rsid w:val="00BB2107"/>
    <w:rsid w:val="00CF2D0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65E67"/>
  <w15:docId w15:val="{F7C36B0D-DB32-4786-B985-1CDA8BA59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A7A7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CA7A76"/>
    <w:rPr>
      <w:rFonts w:ascii="Segoe UI" w:hAnsi="Segoe UI" w:cs="Segoe UI"/>
      <w:sz w:val="18"/>
      <w:szCs w:val="18"/>
    </w:rPr>
  </w:style>
  <w:style w:type="paragraph" w:styleId="a4">
    <w:name w:val="Revision"/>
    <w:hidden/>
    <w:uiPriority w:val="99"/>
    <w:semiHidden/>
    <w:rsid w:val="001A1D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301</MetadataID>
    <Session xmlns="641f345b-441b-4b81-9152-adc2e73ba5e1">Α´</Session>
    <Date xmlns="641f345b-441b-4b81-9152-adc2e73ba5e1">2016-08-04T21:00:00+00:00</Date>
    <Status xmlns="641f345b-441b-4b81-9152-adc2e73ba5e1">
      <Url>http://srv-sp1/praktika/Lists/Incoming_Metadata/EditForm.aspx?ID=301&amp;Source=/praktika/Recordings_Library/Forms/AllItems.aspx</Url>
      <Description>Δημοσιεύτηκε</Description>
    </Status>
    <Meeting xmlns="641f345b-441b-4b81-9152-adc2e73ba5e1">ΡΟΖ´</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7CFC33-3A46-4A7F-8A61-BE7B97ECAF17}">
  <ds:schemaRefs>
    <ds:schemaRef ds:uri="http://schemas.microsoft.com/office/2006/documentManagement/types"/>
    <ds:schemaRef ds:uri="http://purl.org/dc/dcmitype/"/>
    <ds:schemaRef ds:uri="http://schemas.microsoft.com/office/infopath/2007/PartnerControls"/>
    <ds:schemaRef ds:uri="http://schemas.openxmlformats.org/package/2006/metadata/core-properties"/>
    <ds:schemaRef ds:uri="http://purl.org/dc/elements/1.1/"/>
    <ds:schemaRef ds:uri="http://purl.org/dc/terms/"/>
    <ds:schemaRef ds:uri="641f345b-441b-4b81-9152-adc2e73ba5e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363CCDF9-A783-4697-BC5B-3553E41B2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72C611-96BB-414C-87A0-F415D4D71A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93</Pages>
  <Words>17199</Words>
  <Characters>92877</Characters>
  <Application>Microsoft Office Word</Application>
  <DocSecurity>0</DocSecurity>
  <Lines>773</Lines>
  <Paragraphs>219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109857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2016-08-31T09:35:00Z</dcterms:created>
  <dcterms:modified xsi:type="dcterms:W3CDTF">2016-08-31T09:35:00Z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