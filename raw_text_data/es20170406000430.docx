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F74E0" w14:textId="77777777" w:rsidR="007A2824" w:rsidRPr="007A2824" w:rsidRDefault="007A2824" w:rsidP="007A2824">
      <w:pPr>
        <w:spacing w:after="0" w:line="360" w:lineRule="auto"/>
        <w:rPr>
          <w:ins w:id="0" w:author="Φλούδα Χριστίνα" w:date="2017-04-12T13:33:00Z"/>
          <w:rFonts w:eastAsia="Times New Roman"/>
          <w:szCs w:val="24"/>
          <w:lang w:eastAsia="en-US"/>
        </w:rPr>
      </w:pPr>
      <w:ins w:id="1" w:author="Φλούδα Χριστίνα" w:date="2017-04-12T13:33:00Z">
        <w:r w:rsidRPr="007A282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45377FC" w14:textId="77777777" w:rsidR="007A2824" w:rsidRPr="007A2824" w:rsidRDefault="007A2824" w:rsidP="007A2824">
      <w:pPr>
        <w:spacing w:after="0" w:line="360" w:lineRule="auto"/>
        <w:rPr>
          <w:ins w:id="2" w:author="Φλούδα Χριστίνα" w:date="2017-04-12T13:33:00Z"/>
          <w:rFonts w:eastAsia="Times New Roman"/>
          <w:szCs w:val="24"/>
          <w:lang w:eastAsia="en-US"/>
        </w:rPr>
      </w:pPr>
    </w:p>
    <w:p w14:paraId="712EEABE" w14:textId="77777777" w:rsidR="007A2824" w:rsidRPr="007A2824" w:rsidRDefault="007A2824" w:rsidP="007A2824">
      <w:pPr>
        <w:spacing w:after="0" w:line="360" w:lineRule="auto"/>
        <w:rPr>
          <w:ins w:id="3" w:author="Φλούδα Χριστίνα" w:date="2017-04-12T13:33:00Z"/>
          <w:rFonts w:eastAsia="Times New Roman"/>
          <w:szCs w:val="24"/>
          <w:lang w:eastAsia="en-US"/>
        </w:rPr>
      </w:pPr>
      <w:ins w:id="4" w:author="Φλούδα Χριστίνα" w:date="2017-04-12T13:33:00Z">
        <w:r w:rsidRPr="007A2824">
          <w:rPr>
            <w:rFonts w:eastAsia="Times New Roman"/>
            <w:szCs w:val="24"/>
            <w:lang w:eastAsia="en-US"/>
          </w:rPr>
          <w:t>ΠΙΝΑΚΑΣ ΠΕΡΙΕΧΟΜΕΝΩΝ</w:t>
        </w:r>
      </w:ins>
    </w:p>
    <w:p w14:paraId="2FF05FF4" w14:textId="77777777" w:rsidR="007A2824" w:rsidRPr="007A2824" w:rsidRDefault="007A2824" w:rsidP="007A2824">
      <w:pPr>
        <w:spacing w:after="0" w:line="360" w:lineRule="auto"/>
        <w:rPr>
          <w:ins w:id="5" w:author="Φλούδα Χριστίνα" w:date="2017-04-12T13:33:00Z"/>
          <w:rFonts w:eastAsia="Times New Roman"/>
          <w:szCs w:val="24"/>
          <w:lang w:eastAsia="en-US"/>
        </w:rPr>
      </w:pPr>
      <w:ins w:id="6" w:author="Φλούδα Χριστίνα" w:date="2017-04-12T13:33:00Z">
        <w:r w:rsidRPr="007A2824">
          <w:rPr>
            <w:rFonts w:eastAsia="Times New Roman"/>
            <w:szCs w:val="24"/>
            <w:lang w:eastAsia="en-US"/>
          </w:rPr>
          <w:t xml:space="preserve">ΙΖ΄ ΠΕΡΙΟΔΟΣ </w:t>
        </w:r>
      </w:ins>
    </w:p>
    <w:p w14:paraId="339DE0E5" w14:textId="77777777" w:rsidR="007A2824" w:rsidRPr="007A2824" w:rsidRDefault="007A2824" w:rsidP="007A2824">
      <w:pPr>
        <w:spacing w:after="0" w:line="360" w:lineRule="auto"/>
        <w:rPr>
          <w:ins w:id="7" w:author="Φλούδα Χριστίνα" w:date="2017-04-12T13:33:00Z"/>
          <w:rFonts w:eastAsia="Times New Roman"/>
          <w:szCs w:val="24"/>
          <w:lang w:eastAsia="en-US"/>
        </w:rPr>
      </w:pPr>
      <w:ins w:id="8" w:author="Φλούδα Χριστίνα" w:date="2017-04-12T13:33:00Z">
        <w:r w:rsidRPr="007A2824">
          <w:rPr>
            <w:rFonts w:eastAsia="Times New Roman"/>
            <w:szCs w:val="24"/>
            <w:lang w:eastAsia="en-US"/>
          </w:rPr>
          <w:t>ΠΡΟΕΔΡΕΥΟΜΕΝΗΣ ΚΟΙΝΟΒΟΥΛΕΥΤΙΚΗΣ ΔΗΜΟΚΡΑΤΙΑΣ</w:t>
        </w:r>
      </w:ins>
    </w:p>
    <w:p w14:paraId="4AC96F15" w14:textId="77777777" w:rsidR="007A2824" w:rsidRPr="007A2824" w:rsidRDefault="007A2824" w:rsidP="007A2824">
      <w:pPr>
        <w:spacing w:after="0" w:line="360" w:lineRule="auto"/>
        <w:rPr>
          <w:ins w:id="9" w:author="Φλούδα Χριστίνα" w:date="2017-04-12T13:33:00Z"/>
          <w:rFonts w:eastAsia="Times New Roman"/>
          <w:szCs w:val="24"/>
          <w:lang w:eastAsia="en-US"/>
        </w:rPr>
      </w:pPr>
      <w:ins w:id="10" w:author="Φλούδα Χριστίνα" w:date="2017-04-12T13:33:00Z">
        <w:r w:rsidRPr="007A2824">
          <w:rPr>
            <w:rFonts w:eastAsia="Times New Roman"/>
            <w:szCs w:val="24"/>
            <w:lang w:eastAsia="en-US"/>
          </w:rPr>
          <w:t>ΣΥΝΟΔΟΣ Β΄</w:t>
        </w:r>
      </w:ins>
    </w:p>
    <w:p w14:paraId="2CB753D1" w14:textId="77777777" w:rsidR="007A2824" w:rsidRPr="007A2824" w:rsidRDefault="007A2824" w:rsidP="007A2824">
      <w:pPr>
        <w:spacing w:after="0" w:line="360" w:lineRule="auto"/>
        <w:rPr>
          <w:ins w:id="11" w:author="Φλούδα Χριστίνα" w:date="2017-04-12T13:33:00Z"/>
          <w:rFonts w:eastAsia="Times New Roman"/>
          <w:szCs w:val="24"/>
          <w:lang w:eastAsia="en-US"/>
        </w:rPr>
      </w:pPr>
    </w:p>
    <w:p w14:paraId="101754F1" w14:textId="77777777" w:rsidR="007A2824" w:rsidRPr="007A2824" w:rsidRDefault="007A2824" w:rsidP="007A2824">
      <w:pPr>
        <w:spacing w:after="0" w:line="360" w:lineRule="auto"/>
        <w:rPr>
          <w:ins w:id="12" w:author="Φλούδα Χριστίνα" w:date="2017-04-12T13:33:00Z"/>
          <w:rFonts w:eastAsia="Times New Roman"/>
          <w:szCs w:val="24"/>
          <w:lang w:eastAsia="en-US"/>
        </w:rPr>
      </w:pPr>
      <w:ins w:id="13" w:author="Φλούδα Χριστίνα" w:date="2017-04-12T13:33:00Z">
        <w:r w:rsidRPr="007A2824">
          <w:rPr>
            <w:rFonts w:eastAsia="Times New Roman"/>
            <w:szCs w:val="24"/>
            <w:lang w:eastAsia="en-US"/>
          </w:rPr>
          <w:t>ΣΥΝΕΔΡΙΑΣΗ ΡΓ΄</w:t>
        </w:r>
      </w:ins>
    </w:p>
    <w:p w14:paraId="6A22571F" w14:textId="77777777" w:rsidR="007A2824" w:rsidRPr="007A2824" w:rsidRDefault="007A2824" w:rsidP="007A2824">
      <w:pPr>
        <w:spacing w:after="0" w:line="360" w:lineRule="auto"/>
        <w:rPr>
          <w:ins w:id="14" w:author="Φλούδα Χριστίνα" w:date="2017-04-12T13:33:00Z"/>
          <w:rFonts w:eastAsia="Times New Roman"/>
          <w:szCs w:val="24"/>
          <w:lang w:eastAsia="en-US"/>
        </w:rPr>
      </w:pPr>
      <w:ins w:id="15" w:author="Φλούδα Χριστίνα" w:date="2017-04-12T13:33:00Z">
        <w:r w:rsidRPr="007A2824">
          <w:rPr>
            <w:rFonts w:eastAsia="Times New Roman"/>
            <w:szCs w:val="24"/>
            <w:lang w:eastAsia="en-US"/>
          </w:rPr>
          <w:t>Πέμπτη  6 Απριλίου 2017</w:t>
        </w:r>
      </w:ins>
    </w:p>
    <w:p w14:paraId="42753B98" w14:textId="77777777" w:rsidR="007A2824" w:rsidRPr="007A2824" w:rsidRDefault="007A2824" w:rsidP="007A2824">
      <w:pPr>
        <w:spacing w:after="0" w:line="360" w:lineRule="auto"/>
        <w:rPr>
          <w:ins w:id="16" w:author="Φλούδα Χριστίνα" w:date="2017-04-12T13:33:00Z"/>
          <w:rFonts w:eastAsia="Times New Roman"/>
          <w:szCs w:val="24"/>
          <w:lang w:eastAsia="en-US"/>
        </w:rPr>
      </w:pPr>
    </w:p>
    <w:p w14:paraId="267C0F4F" w14:textId="77777777" w:rsidR="007A2824" w:rsidRPr="007A2824" w:rsidRDefault="007A2824" w:rsidP="007A2824">
      <w:pPr>
        <w:spacing w:after="0" w:line="360" w:lineRule="auto"/>
        <w:rPr>
          <w:ins w:id="17" w:author="Φλούδα Χριστίνα" w:date="2017-04-12T13:33:00Z"/>
          <w:rFonts w:eastAsia="Times New Roman"/>
          <w:szCs w:val="24"/>
          <w:lang w:eastAsia="en-US"/>
        </w:rPr>
      </w:pPr>
      <w:ins w:id="18" w:author="Φλούδα Χριστίνα" w:date="2017-04-12T13:33:00Z">
        <w:r w:rsidRPr="007A2824">
          <w:rPr>
            <w:rFonts w:eastAsia="Times New Roman"/>
            <w:szCs w:val="24"/>
            <w:lang w:eastAsia="en-US"/>
          </w:rPr>
          <w:t>ΘΕΜΑΤΑ</w:t>
        </w:r>
      </w:ins>
    </w:p>
    <w:p w14:paraId="0064226B" w14:textId="77777777" w:rsidR="007A2824" w:rsidRPr="007A2824" w:rsidRDefault="007A2824" w:rsidP="007A2824">
      <w:pPr>
        <w:spacing w:after="0" w:line="360" w:lineRule="auto"/>
        <w:rPr>
          <w:ins w:id="19" w:author="Φλούδα Χριστίνα" w:date="2017-04-12T13:33:00Z"/>
          <w:rFonts w:eastAsia="Times New Roman"/>
          <w:szCs w:val="24"/>
          <w:lang w:eastAsia="en-US"/>
        </w:rPr>
      </w:pPr>
      <w:ins w:id="20" w:author="Φλούδα Χριστίνα" w:date="2017-04-12T13:33:00Z">
        <w:r w:rsidRPr="007A2824">
          <w:rPr>
            <w:rFonts w:eastAsia="Times New Roman"/>
            <w:szCs w:val="24"/>
            <w:lang w:eastAsia="en-US"/>
          </w:rPr>
          <w:t xml:space="preserve"> </w:t>
        </w:r>
        <w:r w:rsidRPr="007A2824">
          <w:rPr>
            <w:rFonts w:eastAsia="Times New Roman"/>
            <w:szCs w:val="24"/>
            <w:lang w:eastAsia="en-US"/>
          </w:rPr>
          <w:br/>
          <w:t xml:space="preserve">Α. ΕΙΔΙΚΑ ΘΕΜΑΤΑ </w:t>
        </w:r>
        <w:r w:rsidRPr="007A2824">
          <w:rPr>
            <w:rFonts w:eastAsia="Times New Roman"/>
            <w:szCs w:val="24"/>
            <w:lang w:eastAsia="en-US"/>
          </w:rPr>
          <w:br/>
          <w:t xml:space="preserve">1. Επικύρωση Πρακτικών, σελ. </w:t>
        </w:r>
        <w:r w:rsidRPr="007A2824">
          <w:rPr>
            <w:rFonts w:eastAsia="Times New Roman"/>
            <w:szCs w:val="24"/>
            <w:lang w:eastAsia="en-US"/>
          </w:rPr>
          <w:br/>
          <w:t xml:space="preserve">2.  Άδεια απουσίας των Βουλευτών κ.κ. Γ. </w:t>
        </w:r>
        <w:proofErr w:type="spellStart"/>
        <w:r w:rsidRPr="007A2824">
          <w:rPr>
            <w:rFonts w:eastAsia="Times New Roman"/>
            <w:szCs w:val="24"/>
            <w:lang w:eastAsia="en-US"/>
          </w:rPr>
          <w:t>Βαγιωνά</w:t>
        </w:r>
        <w:proofErr w:type="spellEnd"/>
        <w:r w:rsidRPr="007A2824">
          <w:rPr>
            <w:rFonts w:eastAsia="Times New Roman"/>
            <w:szCs w:val="24"/>
            <w:lang w:eastAsia="en-US"/>
          </w:rPr>
          <w:t xml:space="preserve"> και Ι. Μανιάτη, σελ. </w:t>
        </w:r>
        <w:r w:rsidRPr="007A2824">
          <w:rPr>
            <w:rFonts w:eastAsia="Times New Roman"/>
            <w:szCs w:val="24"/>
            <w:lang w:eastAsia="en-US"/>
          </w:rPr>
          <w:br/>
          <w:t xml:space="preserve">3. Ανακοινώνεται ότι τη συνεδρίαση παρακολουθούν μαθητές από το 7ο Γυμνάσιο Ξάνθης, το 16ο Δημοτικό Σχολείο Νέας Ιωνίας, το 173ο Δημοτικό Σχολείο Αθήνας, ο κ. </w:t>
        </w:r>
        <w:proofErr w:type="spellStart"/>
        <w:r w:rsidRPr="007A2824">
          <w:rPr>
            <w:rFonts w:eastAsia="Times New Roman"/>
            <w:szCs w:val="24"/>
            <w:lang w:eastAsia="en-US"/>
          </w:rPr>
          <w:t>Graham</w:t>
        </w:r>
        <w:proofErr w:type="spellEnd"/>
        <w:r w:rsidRPr="007A2824">
          <w:rPr>
            <w:rFonts w:eastAsia="Times New Roman"/>
            <w:szCs w:val="24"/>
            <w:lang w:eastAsia="en-US"/>
          </w:rPr>
          <w:t xml:space="preserve"> </w:t>
        </w:r>
        <w:proofErr w:type="spellStart"/>
        <w:r w:rsidRPr="007A2824">
          <w:rPr>
            <w:rFonts w:eastAsia="Times New Roman"/>
            <w:szCs w:val="24"/>
            <w:lang w:eastAsia="en-US"/>
          </w:rPr>
          <w:t>Brady</w:t>
        </w:r>
        <w:proofErr w:type="spellEnd"/>
        <w:r w:rsidRPr="007A2824">
          <w:rPr>
            <w:rFonts w:eastAsia="Times New Roman"/>
            <w:szCs w:val="24"/>
            <w:lang w:eastAsia="en-US"/>
          </w:rPr>
          <w:t xml:space="preserve"> Βουλευτής του Βρετανικού Κοινοβουλίου συνοδευόμενος από αποστολή του Πανεπιστημίου Bolton, σελ. </w:t>
        </w:r>
        <w:r w:rsidRPr="007A2824">
          <w:rPr>
            <w:rFonts w:eastAsia="Times New Roman"/>
            <w:szCs w:val="24"/>
            <w:lang w:eastAsia="en-US"/>
          </w:rPr>
          <w:br/>
          <w:t xml:space="preserve">4. Επί διαδικαστικού θέματος, σελ. </w:t>
        </w:r>
        <w:r w:rsidRPr="007A2824">
          <w:rPr>
            <w:rFonts w:eastAsia="Times New Roman"/>
            <w:szCs w:val="24"/>
            <w:lang w:eastAsia="en-US"/>
          </w:rPr>
          <w:br/>
          <w:t xml:space="preserve">5. Ανακοινώνεται ότι σε εκτέλεση της από 28 Μαρτίου 2017 απόφαση της Ολομέλειας της Βουλής συγκροτήθηκε η Ειδική Κοινοβουλευτική Επιτροπή είκοσι ενός μελών, κατά το άρθρο 86 παράγραφος 3 του Συντάγματος, τα άρθρα 153 επόμενα του Κανονισμού της Βουλής και το άρθρο 5 του ν. 3126/2003 «περί ποινικής ευθύνης των Υπουργών», όπως αυτό τροποποιήθηκε με το άρθρο 2 του ν. 3961/2011, για τη διενέργεια προκαταρκτικής εξέτασης κατά του πρώην Υπουργού κ. Ιωάννη Παπαντωνίου για την ενδεχόμενη τέλεση αδικημάτων στο πλαίσιο σύναψης συμβάσεων εξοπλιστικών προγραμμάτων του Υπουργείου Εθνικής  Άμυνας, σελ. </w:t>
        </w:r>
        <w:r w:rsidRPr="007A2824">
          <w:rPr>
            <w:rFonts w:eastAsia="Times New Roman"/>
            <w:szCs w:val="24"/>
            <w:lang w:eastAsia="en-US"/>
          </w:rPr>
          <w:br/>
          <w:t xml:space="preserve"> </w:t>
        </w:r>
        <w:r w:rsidRPr="007A2824">
          <w:rPr>
            <w:rFonts w:eastAsia="Times New Roman"/>
            <w:szCs w:val="24"/>
            <w:lang w:eastAsia="en-US"/>
          </w:rPr>
          <w:br/>
          <w:t xml:space="preserve">Β. ΚΟΙΝΟΒΟΥΛΕΥΤΙΚΟΣ ΕΛΕΓΧΟΣ </w:t>
        </w:r>
        <w:r w:rsidRPr="007A2824">
          <w:rPr>
            <w:rFonts w:eastAsia="Times New Roman"/>
            <w:szCs w:val="24"/>
            <w:lang w:eastAsia="en-US"/>
          </w:rPr>
          <w:br/>
          <w:t xml:space="preserve">1. Ανακοίνωση του δελτίου επικαίρων ερωτήσεων της Παρασκευής 7 Απριλίου 2017, σελ. </w:t>
        </w:r>
        <w:r w:rsidRPr="007A2824">
          <w:rPr>
            <w:rFonts w:eastAsia="Times New Roman"/>
            <w:szCs w:val="24"/>
            <w:lang w:eastAsia="en-US"/>
          </w:rPr>
          <w:br/>
        </w:r>
        <w:r w:rsidRPr="007A2824">
          <w:rPr>
            <w:rFonts w:eastAsia="Times New Roman"/>
            <w:szCs w:val="24"/>
            <w:lang w:eastAsia="en-US"/>
          </w:rPr>
          <w:lastRenderedPageBreak/>
          <w:t>2. Συζήτηση επικαίρων ερωτήσεων:</w:t>
        </w:r>
        <w:r w:rsidRPr="007A2824">
          <w:rPr>
            <w:rFonts w:eastAsia="Times New Roman"/>
            <w:szCs w:val="24"/>
            <w:lang w:eastAsia="en-US"/>
          </w:rPr>
          <w:br/>
          <w:t xml:space="preserve">    α) Προς τον Υπουργό Υγείας, με θέμα «κλειστό επί χρόνια το Πολυδύναμο Ιατρείο Ολύμπου Καρπάθου», σελ. </w:t>
        </w:r>
        <w:r w:rsidRPr="007A2824">
          <w:rPr>
            <w:rFonts w:eastAsia="Times New Roman"/>
            <w:szCs w:val="24"/>
            <w:lang w:eastAsia="en-US"/>
          </w:rPr>
          <w:br/>
          <w:t xml:space="preserve">    β) Προς τον Υπουργό Ψηφιακής Πολιτικής, Τηλεπικοινωνιών και Ενημέρωσης, σχετικά με την αναγνώριση προϋπηρεσίας στην ΕΡΤ Α.Ε. για τους υπαλλήλους του Προεδρικού Διατάγματος 164/2006, σελ. </w:t>
        </w:r>
        <w:r w:rsidRPr="007A2824">
          <w:rPr>
            <w:rFonts w:eastAsia="Times New Roman"/>
            <w:szCs w:val="24"/>
            <w:lang w:eastAsia="en-US"/>
          </w:rPr>
          <w:br/>
          <w:t xml:space="preserve">    γ) Προς την Υπουργό Πολιτισμού και Αθλητισμού, σχετικά με το παρασκήνιο ενός σχεδίου νόμου και τις επιπτώσεις του στον χώρο του πολιτισμού, σελ. </w:t>
        </w:r>
        <w:r w:rsidRPr="007A2824">
          <w:rPr>
            <w:rFonts w:eastAsia="Times New Roman"/>
            <w:szCs w:val="24"/>
            <w:lang w:eastAsia="en-US"/>
          </w:rPr>
          <w:br/>
          <w:t xml:space="preserve">    δ) Προς την Υπουργό Εργασίας, Κοινωνικής Ασφάλισης και Κοινωνικής Αλληλεγγύης, σχετικά με την ουσιαστική κατάργηση των συντάξεων χηρείας, σελ. </w:t>
        </w:r>
        <w:r w:rsidRPr="007A2824">
          <w:rPr>
            <w:rFonts w:eastAsia="Times New Roman"/>
            <w:szCs w:val="24"/>
            <w:lang w:eastAsia="en-US"/>
          </w:rPr>
          <w:br/>
          <w:t xml:space="preserve">    ε) Προς τον Υπουργό Εσωτερικών, με θέμα «απαράδεκτες οι υπηρεσιακές συνθήκες για τους πυροσβέστες στα περιφερειακά αεροδρόμια της </w:t>
        </w:r>
        <w:proofErr w:type="spellStart"/>
        <w:r w:rsidRPr="007A2824">
          <w:rPr>
            <w:rFonts w:eastAsia="Times New Roman"/>
            <w:szCs w:val="24"/>
            <w:lang w:eastAsia="en-US"/>
          </w:rPr>
          <w:t>Fraport</w:t>
        </w:r>
        <w:proofErr w:type="spellEnd"/>
        <w:r w:rsidRPr="007A2824">
          <w:rPr>
            <w:rFonts w:eastAsia="Times New Roman"/>
            <w:szCs w:val="24"/>
            <w:lang w:eastAsia="en-US"/>
          </w:rPr>
          <w:t xml:space="preserve">», σελ. </w:t>
        </w:r>
        <w:r w:rsidRPr="007A2824">
          <w:rPr>
            <w:rFonts w:eastAsia="Times New Roman"/>
            <w:szCs w:val="24"/>
            <w:lang w:eastAsia="en-US"/>
          </w:rPr>
          <w:br/>
          <w:t xml:space="preserve"> </w:t>
        </w:r>
        <w:r w:rsidRPr="007A2824">
          <w:rPr>
            <w:rFonts w:eastAsia="Times New Roman"/>
            <w:szCs w:val="24"/>
            <w:lang w:eastAsia="en-US"/>
          </w:rPr>
          <w:br/>
          <w:t xml:space="preserve">Γ. ΝΟΜΟΘΕΤΙΚΗ ΕΡΓΑΣΙΑ </w:t>
        </w:r>
        <w:r w:rsidRPr="007A2824">
          <w:rPr>
            <w:rFonts w:eastAsia="Times New Roman"/>
            <w:szCs w:val="24"/>
            <w:lang w:eastAsia="en-US"/>
          </w:rPr>
          <w:br/>
          <w:t>1. Κατάθεση Εκθέσεως Διαρκούς Επιτροπής:</w:t>
        </w:r>
      </w:ins>
    </w:p>
    <w:p w14:paraId="1C8918BF" w14:textId="77777777" w:rsidR="007A2824" w:rsidRPr="007A2824" w:rsidRDefault="007A2824" w:rsidP="007A2824">
      <w:pPr>
        <w:spacing w:after="0" w:line="360" w:lineRule="auto"/>
        <w:rPr>
          <w:ins w:id="21" w:author="Φλούδα Χριστίνα" w:date="2017-04-12T13:33:00Z"/>
          <w:rFonts w:eastAsia="Times New Roman"/>
          <w:szCs w:val="24"/>
          <w:lang w:eastAsia="en-US"/>
        </w:rPr>
      </w:pPr>
      <w:ins w:id="22" w:author="Φλούδα Χριστίνα" w:date="2017-04-12T13:33:00Z">
        <w:r w:rsidRPr="007A2824">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«Κύρωση του Πρωτοκόλλου Εφαρμογής μεταξύ της Κυβέρνησης της Ελληνικής Δημοκρατίας και της Κυβέρνησης της Ρωσικής Ομοσπονδίας, σχετικά με την εφαρμογή της Συμφωνίας </w:t>
        </w:r>
        <w:proofErr w:type="spellStart"/>
        <w:r w:rsidRPr="007A2824">
          <w:rPr>
            <w:rFonts w:eastAsia="Times New Roman"/>
            <w:szCs w:val="24"/>
            <w:lang w:eastAsia="en-US"/>
          </w:rPr>
          <w:t>Επανεισδοχής</w:t>
        </w:r>
        <w:proofErr w:type="spellEnd"/>
        <w:r w:rsidRPr="007A2824">
          <w:rPr>
            <w:rFonts w:eastAsia="Times New Roman"/>
            <w:szCs w:val="24"/>
            <w:lang w:eastAsia="en-US"/>
          </w:rPr>
          <w:t xml:space="preserve"> μεταξύ της Ρωσικής Ομοσπονδίας και της Ευρωπαϊκής Κοινότητας της 25ης Μαΐου 2006», σελ. </w:t>
        </w:r>
        <w:r w:rsidRPr="007A2824">
          <w:rPr>
            <w:rFonts w:eastAsia="Times New Roman"/>
            <w:szCs w:val="24"/>
            <w:lang w:eastAsia="en-US"/>
          </w:rPr>
          <w:br/>
          <w:t>2. Κατάθεση σχεδίου νόμου:</w:t>
        </w:r>
      </w:ins>
    </w:p>
    <w:p w14:paraId="528721DE" w14:textId="77777777" w:rsidR="007A2824" w:rsidRPr="007A2824" w:rsidRDefault="007A2824" w:rsidP="007A2824">
      <w:pPr>
        <w:spacing w:after="0" w:line="360" w:lineRule="auto"/>
        <w:rPr>
          <w:ins w:id="23" w:author="Φλούδα Χριστίνα" w:date="2017-04-12T13:33:00Z"/>
          <w:rFonts w:eastAsia="Times New Roman"/>
          <w:szCs w:val="24"/>
          <w:lang w:eastAsia="en-US"/>
        </w:rPr>
      </w:pPr>
      <w:ins w:id="24" w:author="Φλούδα Χριστίνα" w:date="2017-04-12T13:33:00Z">
        <w:r w:rsidRPr="007A2824">
          <w:rPr>
            <w:rFonts w:eastAsia="Times New Roman"/>
            <w:szCs w:val="24"/>
            <w:lang w:eastAsia="en-US"/>
          </w:rPr>
          <w:t xml:space="preserve">Οι Υπουργοί Περιβάλλοντος και Ενέργειας, Εσωτερικών, Δικαιοσύνης, Διαφάνειας και Ανθρωπίνων Δικαιωμάτων, Οικονομικών, Διοικητικής Ανασυγκρότησης και οι Αναπληρωτές Υπουργοί Αγροτικής Ανάπτυξης και Τροφίμων, Περιβάλλοντος και Ενέργειας και Οικονομικών κατέθεσαν στις 5-4-2017 σχέδιο νόμου: «Τροποποιήσεις διατάξεων της δασικής νομοθεσίας και άλλες διατάξεις», σελ. </w:t>
        </w:r>
        <w:r w:rsidRPr="007A2824">
          <w:rPr>
            <w:rFonts w:eastAsia="Times New Roman"/>
            <w:szCs w:val="24"/>
            <w:lang w:eastAsia="en-US"/>
          </w:rPr>
          <w:br/>
          <w:t xml:space="preserve">3. Συζήτηση και ψήφιση επί της αρχής, των άρθρων και του συνόλου του σχεδίου νόμου του Υπουργείου Εσωτερικών: «Κύρωση Πρωτοκόλλου Εφαρμογής μεταξύ της Κυβέρνησης της Ελληνικής Δημοκρατίας και της </w:t>
        </w:r>
        <w:r w:rsidRPr="007A2824">
          <w:rPr>
            <w:rFonts w:eastAsia="Times New Roman"/>
            <w:szCs w:val="24"/>
            <w:lang w:eastAsia="en-US"/>
          </w:rPr>
          <w:lastRenderedPageBreak/>
          <w:t xml:space="preserve">Κυβέρνησης της Ρωσικής Ομοσπονδίας σχετικά με την εφαρμογή της Συμφωνίας </w:t>
        </w:r>
        <w:proofErr w:type="spellStart"/>
        <w:r w:rsidRPr="007A2824">
          <w:rPr>
            <w:rFonts w:eastAsia="Times New Roman"/>
            <w:szCs w:val="24"/>
            <w:lang w:eastAsia="en-US"/>
          </w:rPr>
          <w:t>Επανεισδοχής</w:t>
        </w:r>
        <w:proofErr w:type="spellEnd"/>
        <w:r w:rsidRPr="007A2824">
          <w:rPr>
            <w:rFonts w:eastAsia="Times New Roman"/>
            <w:szCs w:val="24"/>
            <w:lang w:eastAsia="en-US"/>
          </w:rPr>
          <w:t xml:space="preserve"> μεταξύ της Ρωσικής Ομοσπονδίας και της Ευρωπαϊκής Κοινότητας της 25ης  Μαΐου 2006», σελ. </w:t>
        </w:r>
        <w:r w:rsidRPr="007A2824">
          <w:rPr>
            <w:rFonts w:eastAsia="Times New Roman"/>
            <w:szCs w:val="24"/>
            <w:lang w:eastAsia="en-US"/>
          </w:rPr>
          <w:br/>
        </w:r>
      </w:ins>
    </w:p>
    <w:p w14:paraId="252B18A4" w14:textId="77777777" w:rsidR="007A2824" w:rsidRPr="007A2824" w:rsidRDefault="007A2824" w:rsidP="007A2824">
      <w:pPr>
        <w:spacing w:after="0" w:line="360" w:lineRule="auto"/>
        <w:rPr>
          <w:ins w:id="25" w:author="Φλούδα Χριστίνα" w:date="2017-04-12T13:33:00Z"/>
          <w:rFonts w:eastAsia="Times New Roman"/>
          <w:szCs w:val="24"/>
          <w:lang w:eastAsia="en-US"/>
        </w:rPr>
      </w:pPr>
      <w:ins w:id="26" w:author="Φλούδα Χριστίνα" w:date="2017-04-12T13:33:00Z">
        <w:r w:rsidRPr="007A2824">
          <w:rPr>
            <w:rFonts w:eastAsia="Times New Roman"/>
            <w:szCs w:val="24"/>
            <w:lang w:eastAsia="en-US"/>
          </w:rPr>
          <w:t>ΠΡΟΕΔΡΕΥΟΝΤΕΣ</w:t>
        </w:r>
      </w:ins>
    </w:p>
    <w:p w14:paraId="015D2100" w14:textId="77777777" w:rsidR="007A2824" w:rsidRPr="007A2824" w:rsidRDefault="007A2824" w:rsidP="007A2824">
      <w:pPr>
        <w:spacing w:after="0" w:line="360" w:lineRule="auto"/>
        <w:rPr>
          <w:ins w:id="27" w:author="Φλούδα Χριστίνα" w:date="2017-04-12T13:33:00Z"/>
          <w:rFonts w:eastAsia="Times New Roman"/>
          <w:szCs w:val="24"/>
          <w:lang w:eastAsia="en-US"/>
        </w:rPr>
      </w:pPr>
      <w:ins w:id="28" w:author="Φλούδα Χριστίνα" w:date="2017-04-12T13:33:00Z">
        <w:r w:rsidRPr="007A2824">
          <w:rPr>
            <w:rFonts w:eastAsia="Times New Roman"/>
            <w:szCs w:val="24"/>
            <w:lang w:eastAsia="en-US"/>
          </w:rPr>
          <w:t>ΚΡΕΜΑΣΤΙΝΟΣ Δ. , σελ.</w:t>
        </w:r>
        <w:r w:rsidRPr="007A2824">
          <w:rPr>
            <w:rFonts w:eastAsia="Times New Roman"/>
            <w:szCs w:val="24"/>
            <w:lang w:eastAsia="en-US"/>
          </w:rPr>
          <w:br/>
          <w:t>ΛΥΚΟΥΔΗΣ Σ. , σελ.</w:t>
        </w:r>
      </w:ins>
    </w:p>
    <w:p w14:paraId="6CC7B32C" w14:textId="77777777" w:rsidR="007A2824" w:rsidRPr="007A2824" w:rsidRDefault="007A2824" w:rsidP="007A2824">
      <w:pPr>
        <w:spacing w:after="0" w:line="360" w:lineRule="auto"/>
        <w:rPr>
          <w:ins w:id="29" w:author="Φλούδα Χριστίνα" w:date="2017-04-12T13:33:00Z"/>
          <w:rFonts w:eastAsia="Times New Roman"/>
          <w:szCs w:val="24"/>
          <w:lang w:eastAsia="en-US"/>
        </w:rPr>
      </w:pPr>
    </w:p>
    <w:p w14:paraId="44318556" w14:textId="77777777" w:rsidR="007A2824" w:rsidRPr="007A2824" w:rsidRDefault="007A2824" w:rsidP="007A2824">
      <w:pPr>
        <w:spacing w:after="0" w:line="360" w:lineRule="auto"/>
        <w:rPr>
          <w:ins w:id="30" w:author="Φλούδα Χριστίνα" w:date="2017-04-12T13:33:00Z"/>
          <w:rFonts w:eastAsia="Times New Roman"/>
          <w:szCs w:val="24"/>
          <w:lang w:eastAsia="en-US"/>
        </w:rPr>
      </w:pPr>
    </w:p>
    <w:p w14:paraId="3AD51E44" w14:textId="77777777" w:rsidR="007A2824" w:rsidRPr="007A2824" w:rsidRDefault="007A2824" w:rsidP="007A2824">
      <w:pPr>
        <w:spacing w:after="0" w:line="360" w:lineRule="auto"/>
        <w:rPr>
          <w:ins w:id="31" w:author="Φλούδα Χριστίνα" w:date="2017-04-12T13:33:00Z"/>
          <w:rFonts w:eastAsia="Times New Roman"/>
          <w:szCs w:val="24"/>
          <w:lang w:eastAsia="en-US"/>
        </w:rPr>
      </w:pPr>
      <w:ins w:id="32" w:author="Φλούδα Χριστίνα" w:date="2017-04-12T13:33:00Z">
        <w:r w:rsidRPr="007A2824">
          <w:rPr>
            <w:rFonts w:eastAsia="Times New Roman"/>
            <w:szCs w:val="24"/>
            <w:lang w:eastAsia="en-US"/>
          </w:rPr>
          <w:t>ΟΜΙΛΗΤΕΣ</w:t>
        </w:r>
      </w:ins>
    </w:p>
    <w:p w14:paraId="1CF6F15E" w14:textId="77777777" w:rsidR="007A2824" w:rsidRPr="007A2824" w:rsidRDefault="007A2824" w:rsidP="007A2824">
      <w:pPr>
        <w:spacing w:after="0" w:line="360" w:lineRule="auto"/>
        <w:rPr>
          <w:ins w:id="33" w:author="Φλούδα Χριστίνα" w:date="2017-04-12T13:33:00Z"/>
          <w:rFonts w:eastAsia="Times New Roman"/>
          <w:szCs w:val="24"/>
          <w:lang w:eastAsia="en-US"/>
        </w:rPr>
      </w:pPr>
      <w:ins w:id="34" w:author="Φλούδα Χριστίνα" w:date="2017-04-12T13:33:00Z">
        <w:r w:rsidRPr="007A2824">
          <w:rPr>
            <w:rFonts w:eastAsia="Times New Roman"/>
            <w:szCs w:val="24"/>
            <w:lang w:eastAsia="en-US"/>
          </w:rPr>
          <w:br/>
          <w:t>Α. Επί διαδικαστικού θέματος:</w:t>
        </w:r>
        <w:r w:rsidRPr="007A2824">
          <w:rPr>
            <w:rFonts w:eastAsia="Times New Roman"/>
            <w:szCs w:val="24"/>
            <w:lang w:eastAsia="en-US"/>
          </w:rPr>
          <w:br/>
          <w:t>ΒΑΚΗ Φ. , σελ.</w:t>
        </w:r>
        <w:r w:rsidRPr="007A2824">
          <w:rPr>
            <w:rFonts w:eastAsia="Times New Roman"/>
            <w:szCs w:val="24"/>
            <w:lang w:eastAsia="en-US"/>
          </w:rPr>
          <w:br/>
          <w:t>ΒΟΥΛΤΕΨΗ Σ. , σελ.</w:t>
        </w:r>
        <w:r w:rsidRPr="007A2824">
          <w:rPr>
            <w:rFonts w:eastAsia="Times New Roman"/>
            <w:szCs w:val="24"/>
            <w:lang w:eastAsia="en-US"/>
          </w:rPr>
          <w:br/>
          <w:t>ΔΑΝΕΛΛΗΣ Σ. , σελ.</w:t>
        </w:r>
        <w:r w:rsidRPr="007A2824">
          <w:rPr>
            <w:rFonts w:eastAsia="Times New Roman"/>
            <w:szCs w:val="24"/>
            <w:lang w:eastAsia="en-US"/>
          </w:rPr>
          <w:br/>
          <w:t>ΚΑΤΣΩΤΗΣ Χ. , σελ.</w:t>
        </w:r>
        <w:r w:rsidRPr="007A2824">
          <w:rPr>
            <w:rFonts w:eastAsia="Times New Roman"/>
            <w:szCs w:val="24"/>
            <w:lang w:eastAsia="en-US"/>
          </w:rPr>
          <w:br/>
          <w:t>ΛΑΓΟΣ Ι. , σελ.</w:t>
        </w:r>
        <w:r w:rsidRPr="007A2824">
          <w:rPr>
            <w:rFonts w:eastAsia="Times New Roman"/>
            <w:szCs w:val="24"/>
            <w:lang w:eastAsia="en-US"/>
          </w:rPr>
          <w:br/>
          <w:t>ΠΑΛΛΗΣ Γ. , σελ.</w:t>
        </w:r>
        <w:r w:rsidRPr="007A2824">
          <w:rPr>
            <w:rFonts w:eastAsia="Times New Roman"/>
            <w:szCs w:val="24"/>
            <w:lang w:eastAsia="en-US"/>
          </w:rPr>
          <w:br/>
          <w:t>ΠΑΝΑΓΙΩΤΑΡΟΣ Η. , σελ.</w:t>
        </w:r>
        <w:r w:rsidRPr="007A2824">
          <w:rPr>
            <w:rFonts w:eastAsia="Times New Roman"/>
            <w:szCs w:val="24"/>
            <w:lang w:eastAsia="en-US"/>
          </w:rPr>
          <w:br/>
          <w:t>ΠΑΠΑΘΕΟΔΩΡΟΥ Θ. , σελ.</w:t>
        </w:r>
        <w:r w:rsidRPr="007A2824">
          <w:rPr>
            <w:rFonts w:eastAsia="Times New Roman"/>
            <w:szCs w:val="24"/>
            <w:lang w:eastAsia="en-US"/>
          </w:rPr>
          <w:br/>
        </w:r>
        <w:r w:rsidRPr="007A2824">
          <w:rPr>
            <w:rFonts w:eastAsia="Times New Roman"/>
            <w:szCs w:val="24"/>
            <w:lang w:eastAsia="en-US"/>
          </w:rPr>
          <w:br/>
          <w:t>Β. Επί των επικαίρων ερωτήσεων:</w:t>
        </w:r>
        <w:r w:rsidRPr="007A2824">
          <w:rPr>
            <w:rFonts w:eastAsia="Times New Roman"/>
            <w:szCs w:val="24"/>
            <w:lang w:eastAsia="en-US"/>
          </w:rPr>
          <w:br/>
          <w:t>ΚΑΡΑΘΑΝΑΣΟΠΟΥΛΟΣ Ν. , σελ.</w:t>
        </w:r>
        <w:r w:rsidRPr="007A2824">
          <w:rPr>
            <w:rFonts w:eastAsia="Times New Roman"/>
            <w:szCs w:val="24"/>
            <w:lang w:eastAsia="en-US"/>
          </w:rPr>
          <w:br/>
          <w:t>ΚΑΤΣΩΤΗΣ Χ. , σελ.</w:t>
        </w:r>
        <w:r w:rsidRPr="007A2824">
          <w:rPr>
            <w:rFonts w:eastAsia="Times New Roman"/>
            <w:szCs w:val="24"/>
            <w:lang w:eastAsia="en-US"/>
          </w:rPr>
          <w:br/>
          <w:t>ΚΕΦΑΛΟΓΙΑΝΝΗ  Ό. , σελ.</w:t>
        </w:r>
        <w:r w:rsidRPr="007A2824">
          <w:rPr>
            <w:rFonts w:eastAsia="Times New Roman"/>
            <w:szCs w:val="24"/>
            <w:lang w:eastAsia="en-US"/>
          </w:rPr>
          <w:br/>
          <w:t>ΚΟΝΙΟΡΔΟΥ Λ. , σελ.</w:t>
        </w:r>
        <w:r w:rsidRPr="007A2824">
          <w:rPr>
            <w:rFonts w:eastAsia="Times New Roman"/>
            <w:szCs w:val="24"/>
            <w:lang w:eastAsia="en-US"/>
          </w:rPr>
          <w:br/>
          <w:t>ΚΡΕΜΑΣΤΙΝΟΣ Δ. , σελ.</w:t>
        </w:r>
        <w:r w:rsidRPr="007A2824">
          <w:rPr>
            <w:rFonts w:eastAsia="Times New Roman"/>
            <w:szCs w:val="24"/>
            <w:lang w:eastAsia="en-US"/>
          </w:rPr>
          <w:br/>
          <w:t>ΛΟΒΕΡΔΟΣ Α. , σελ.</w:t>
        </w:r>
        <w:r w:rsidRPr="007A2824">
          <w:rPr>
            <w:rFonts w:eastAsia="Times New Roman"/>
            <w:szCs w:val="24"/>
            <w:lang w:eastAsia="en-US"/>
          </w:rPr>
          <w:br/>
          <w:t>ΞΑΝΘΟΣ Α. , σελ.</w:t>
        </w:r>
        <w:r w:rsidRPr="007A2824">
          <w:rPr>
            <w:rFonts w:eastAsia="Times New Roman"/>
            <w:szCs w:val="24"/>
            <w:lang w:eastAsia="en-US"/>
          </w:rPr>
          <w:br/>
          <w:t>ΠΑΠΠΑΣ Ν. , σελ.</w:t>
        </w:r>
        <w:r w:rsidRPr="007A2824">
          <w:rPr>
            <w:rFonts w:eastAsia="Times New Roman"/>
            <w:szCs w:val="24"/>
            <w:lang w:eastAsia="en-US"/>
          </w:rPr>
          <w:br/>
          <w:t>ΠΕΤΡΟΠΟΥΛΟΣ Α. , σελ.</w:t>
        </w:r>
        <w:r w:rsidRPr="007A2824">
          <w:rPr>
            <w:rFonts w:eastAsia="Times New Roman"/>
            <w:szCs w:val="24"/>
            <w:lang w:eastAsia="en-US"/>
          </w:rPr>
          <w:br/>
          <w:t>ΤΟΣΚΑΣ Ν. , σελ.</w:t>
        </w:r>
        <w:r w:rsidRPr="007A2824">
          <w:rPr>
            <w:rFonts w:eastAsia="Times New Roman"/>
            <w:szCs w:val="24"/>
            <w:lang w:eastAsia="en-US"/>
          </w:rPr>
          <w:br/>
        </w:r>
        <w:r w:rsidRPr="007A2824">
          <w:rPr>
            <w:rFonts w:eastAsia="Times New Roman"/>
            <w:szCs w:val="24"/>
            <w:lang w:eastAsia="en-US"/>
          </w:rPr>
          <w:br/>
          <w:t>Γ. Επί του σχεδίου νόμου του Υπουργείου Εσωτερικών:</w:t>
        </w:r>
        <w:r w:rsidRPr="007A2824">
          <w:rPr>
            <w:rFonts w:eastAsia="Times New Roman"/>
            <w:szCs w:val="24"/>
            <w:lang w:eastAsia="en-US"/>
          </w:rPr>
          <w:br/>
        </w:r>
        <w:r w:rsidRPr="007A2824">
          <w:rPr>
            <w:rFonts w:eastAsia="Times New Roman"/>
            <w:szCs w:val="24"/>
            <w:lang w:eastAsia="en-US"/>
          </w:rPr>
          <w:lastRenderedPageBreak/>
          <w:t>ΒΑΚΗ Φ. , σελ.</w:t>
        </w:r>
        <w:r w:rsidRPr="007A2824">
          <w:rPr>
            <w:rFonts w:eastAsia="Times New Roman"/>
            <w:szCs w:val="24"/>
            <w:lang w:eastAsia="en-US"/>
          </w:rPr>
          <w:br/>
          <w:t>ΒΟΥΛΤΕΨΗ Σ. , σελ.</w:t>
        </w:r>
        <w:r w:rsidRPr="007A2824">
          <w:rPr>
            <w:rFonts w:eastAsia="Times New Roman"/>
            <w:szCs w:val="24"/>
            <w:lang w:eastAsia="en-US"/>
          </w:rPr>
          <w:br/>
          <w:t>ΔΕΝΔΙΑΣ Ν. , σελ.</w:t>
        </w:r>
        <w:r w:rsidRPr="007A2824">
          <w:rPr>
            <w:rFonts w:eastAsia="Times New Roman"/>
            <w:szCs w:val="24"/>
            <w:lang w:eastAsia="en-US"/>
          </w:rPr>
          <w:br/>
          <w:t>ΘΕΟΧΑΡΟΠΟΥΛΟΣ Α. , σελ.</w:t>
        </w:r>
        <w:r w:rsidRPr="007A2824">
          <w:rPr>
            <w:rFonts w:eastAsia="Times New Roman"/>
            <w:szCs w:val="24"/>
            <w:lang w:eastAsia="en-US"/>
          </w:rPr>
          <w:br/>
          <w:t>ΚΑΤΣΩΤΗΣ Χ. , σελ.</w:t>
        </w:r>
        <w:r w:rsidRPr="007A2824">
          <w:rPr>
            <w:rFonts w:eastAsia="Times New Roman"/>
            <w:szCs w:val="24"/>
            <w:lang w:eastAsia="en-US"/>
          </w:rPr>
          <w:br/>
          <w:t>ΛΑΓΟΣ Ι. , σελ.</w:t>
        </w:r>
        <w:r w:rsidRPr="007A2824">
          <w:rPr>
            <w:rFonts w:eastAsia="Times New Roman"/>
            <w:szCs w:val="24"/>
            <w:lang w:eastAsia="en-US"/>
          </w:rPr>
          <w:br/>
          <w:t>ΠΑΝΑΓΙΩΤΑΡΟΣ Η. , σελ.</w:t>
        </w:r>
        <w:r w:rsidRPr="007A2824">
          <w:rPr>
            <w:rFonts w:eastAsia="Times New Roman"/>
            <w:szCs w:val="24"/>
            <w:lang w:eastAsia="en-US"/>
          </w:rPr>
          <w:br/>
          <w:t>ΠΑΠΑΘΕΟΔΩΡΟΥ Θ. , σελ.</w:t>
        </w:r>
        <w:r w:rsidRPr="007A2824">
          <w:rPr>
            <w:rFonts w:eastAsia="Times New Roman"/>
            <w:szCs w:val="24"/>
            <w:lang w:eastAsia="en-US"/>
          </w:rPr>
          <w:br/>
          <w:t>ΤΟΣΚΑΣ Ν. , σελ.</w:t>
        </w:r>
        <w:r w:rsidRPr="007A2824">
          <w:rPr>
            <w:rFonts w:eastAsia="Times New Roman"/>
            <w:szCs w:val="24"/>
            <w:lang w:eastAsia="en-US"/>
          </w:rPr>
          <w:br/>
        </w:r>
      </w:ins>
    </w:p>
    <w:p w14:paraId="3F362CBC" w14:textId="77777777" w:rsidR="005E01D3" w:rsidRDefault="007A2824">
      <w:pPr>
        <w:spacing w:line="600" w:lineRule="auto"/>
        <w:ind w:firstLine="720"/>
        <w:jc w:val="center"/>
        <w:rPr>
          <w:rFonts w:eastAsia="Times New Roman"/>
          <w:szCs w:val="24"/>
        </w:rPr>
      </w:pPr>
      <w:bookmarkStart w:id="35" w:name="_GoBack"/>
      <w:bookmarkEnd w:id="35"/>
      <w:r>
        <w:rPr>
          <w:rFonts w:eastAsia="Times New Roman"/>
          <w:szCs w:val="24"/>
        </w:rPr>
        <w:t>ΠΡΑΚΤΙΚΑ ΒΟΥΛΗΣ</w:t>
      </w:r>
    </w:p>
    <w:p w14:paraId="3F362CBD" w14:textId="77777777" w:rsidR="005E01D3" w:rsidRDefault="007A2824">
      <w:pPr>
        <w:spacing w:line="600" w:lineRule="auto"/>
        <w:ind w:firstLine="720"/>
        <w:jc w:val="center"/>
        <w:rPr>
          <w:rFonts w:eastAsia="Times New Roman"/>
          <w:szCs w:val="24"/>
        </w:rPr>
      </w:pPr>
      <w:r>
        <w:rPr>
          <w:rFonts w:eastAsia="Times New Roman"/>
          <w:szCs w:val="24"/>
        </w:rPr>
        <w:t xml:space="preserve">ΙΖ΄ ΠΕΡΙΟΔΟΣ </w:t>
      </w:r>
    </w:p>
    <w:p w14:paraId="3F362CBE" w14:textId="77777777" w:rsidR="005E01D3" w:rsidRDefault="007A282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F362CBF" w14:textId="77777777" w:rsidR="005E01D3" w:rsidRDefault="007A2824">
      <w:pPr>
        <w:spacing w:line="600" w:lineRule="auto"/>
        <w:ind w:firstLine="720"/>
        <w:jc w:val="center"/>
        <w:rPr>
          <w:rFonts w:eastAsia="Times New Roman"/>
          <w:szCs w:val="24"/>
        </w:rPr>
      </w:pPr>
      <w:r>
        <w:rPr>
          <w:rFonts w:eastAsia="Times New Roman"/>
          <w:szCs w:val="24"/>
        </w:rPr>
        <w:t>ΣΥΝΟΔΟΣ Β΄</w:t>
      </w:r>
    </w:p>
    <w:p w14:paraId="3F362CC0" w14:textId="77777777" w:rsidR="005E01D3" w:rsidRDefault="007A2824">
      <w:pPr>
        <w:spacing w:line="600" w:lineRule="auto"/>
        <w:ind w:firstLine="720"/>
        <w:jc w:val="center"/>
        <w:rPr>
          <w:rFonts w:eastAsia="Times New Roman"/>
          <w:szCs w:val="24"/>
        </w:rPr>
      </w:pPr>
      <w:r>
        <w:rPr>
          <w:rFonts w:eastAsia="Times New Roman"/>
          <w:szCs w:val="24"/>
        </w:rPr>
        <w:t>ΣΥΝΕΔΡΙΑΣΗ ΡΓ΄</w:t>
      </w:r>
    </w:p>
    <w:p w14:paraId="3F362CC1" w14:textId="77777777" w:rsidR="005E01D3" w:rsidRDefault="007A2824">
      <w:pPr>
        <w:spacing w:line="600" w:lineRule="auto"/>
        <w:ind w:firstLine="720"/>
        <w:jc w:val="center"/>
        <w:rPr>
          <w:rFonts w:eastAsia="Times New Roman"/>
          <w:szCs w:val="24"/>
        </w:rPr>
      </w:pPr>
      <w:r>
        <w:rPr>
          <w:rFonts w:eastAsia="Times New Roman"/>
          <w:szCs w:val="24"/>
        </w:rPr>
        <w:t>Πέμπτη 6 Απριλίου 2017</w:t>
      </w:r>
    </w:p>
    <w:p w14:paraId="3F362CC2" w14:textId="77777777" w:rsidR="005E01D3" w:rsidRDefault="007A2824">
      <w:pPr>
        <w:spacing w:line="600" w:lineRule="auto"/>
        <w:ind w:firstLine="720"/>
        <w:jc w:val="both"/>
        <w:rPr>
          <w:rFonts w:eastAsia="Times New Roman"/>
          <w:szCs w:val="24"/>
        </w:rPr>
      </w:pPr>
      <w:r>
        <w:rPr>
          <w:rFonts w:eastAsia="Times New Roman"/>
          <w:szCs w:val="24"/>
        </w:rPr>
        <w:t xml:space="preserve">Αθήνα, σήμερα στις 6 Απριλίου 2017, ημέρα Πέμπτη και ώρα </w:t>
      </w:r>
      <w:del w:id="36" w:author="Φλούδα Χριστίνα" w:date="2017-04-12T13:29:00Z">
        <w:r w:rsidDel="00FE64A6">
          <w:rPr>
            <w:rFonts w:eastAsia="Times New Roman"/>
            <w:szCs w:val="24"/>
          </w:rPr>
          <w:delText>0</w:delText>
        </w:r>
      </w:del>
      <w:r>
        <w:rPr>
          <w:rFonts w:eastAsia="Times New Roman"/>
          <w:szCs w:val="24"/>
        </w:rPr>
        <w:t>9</w:t>
      </w:r>
      <w:r>
        <w:rPr>
          <w:rFonts w:eastAsia="Times New Roman"/>
          <w:szCs w:val="24"/>
        </w:rPr>
        <w:t>.</w:t>
      </w:r>
      <w:r>
        <w:rPr>
          <w:rFonts w:eastAsia="Times New Roman"/>
          <w:szCs w:val="24"/>
        </w:rPr>
        <w:t>32΄</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Ζ΄ Αντιπροέδρου αυτής κ. </w:t>
      </w:r>
      <w:r w:rsidRPr="00D9406E">
        <w:rPr>
          <w:rFonts w:eastAsia="Times New Roman"/>
          <w:b/>
          <w:szCs w:val="24"/>
        </w:rPr>
        <w:t>ΣΠΥΡΙΔΩΝΟΣ ΛΥΚΟΥΔΗ</w:t>
      </w:r>
      <w:r>
        <w:rPr>
          <w:rFonts w:eastAsia="Times New Roman"/>
          <w:szCs w:val="24"/>
        </w:rPr>
        <w:t>.</w:t>
      </w:r>
    </w:p>
    <w:p w14:paraId="3F362CC3" w14:textId="77777777" w:rsidR="005E01D3" w:rsidRDefault="007A2824">
      <w:pPr>
        <w:spacing w:line="600" w:lineRule="auto"/>
        <w:ind w:firstLine="720"/>
        <w:jc w:val="both"/>
        <w:rPr>
          <w:rFonts w:eastAsia="Times New Roman"/>
          <w:szCs w:val="24"/>
        </w:rPr>
      </w:pPr>
      <w:r>
        <w:rPr>
          <w:rFonts w:eastAsia="Times New Roman"/>
          <w:b/>
          <w:bCs/>
          <w:szCs w:val="24"/>
        </w:rPr>
        <w:t xml:space="preserve">ΠΡΟΕΔΡΕΥΩΝ (Σπυρίδων Λυκούδης): </w:t>
      </w:r>
      <w:r>
        <w:rPr>
          <w:rFonts w:eastAsia="Times New Roman"/>
          <w:szCs w:val="24"/>
        </w:rPr>
        <w:t>Κυρίες και κύριοι συνάδελφοι, αρχίζει η συνεδρίαση.</w:t>
      </w:r>
    </w:p>
    <w:p w14:paraId="3F362CC4" w14:textId="77777777" w:rsidR="005E01D3" w:rsidRDefault="007A2824">
      <w:pPr>
        <w:spacing w:line="600" w:lineRule="auto"/>
        <w:ind w:firstLine="720"/>
        <w:jc w:val="both"/>
        <w:rPr>
          <w:rFonts w:eastAsia="Times New Roman"/>
          <w:szCs w:val="24"/>
        </w:rPr>
      </w:pPr>
      <w:r>
        <w:rPr>
          <w:rFonts w:eastAsia="Times New Roman"/>
          <w:szCs w:val="24"/>
        </w:rPr>
        <w:lastRenderedPageBreak/>
        <w:t>Έχω την τι</w:t>
      </w:r>
      <w:r>
        <w:rPr>
          <w:rFonts w:eastAsia="Times New Roman"/>
          <w:szCs w:val="24"/>
        </w:rPr>
        <w:t>μή να ανακοινώσω στο Σώμα το δελτίο επικαίρων ερωτήσεων της Παρασκευής 7 Απριλίου 2017.</w:t>
      </w:r>
    </w:p>
    <w:p w14:paraId="3F362CC5" w14:textId="77777777" w:rsidR="005E01D3" w:rsidRDefault="007A2824">
      <w:pPr>
        <w:spacing w:line="600" w:lineRule="auto"/>
        <w:ind w:firstLine="720"/>
        <w:jc w:val="both"/>
        <w:rPr>
          <w:rFonts w:eastAsia="Times New Roman"/>
          <w:szCs w:val="24"/>
        </w:rPr>
      </w:pPr>
      <w:r>
        <w:rPr>
          <w:rFonts w:eastAsia="Times New Roman" w:cs="Times New Roman"/>
          <w:bCs/>
          <w:szCs w:val="24"/>
        </w:rPr>
        <w:t>ΏΡΑ ΤΟΥ ΠΡΩΘΥΠΟΥΡΓΟΥ</w:t>
      </w:r>
      <w:r>
        <w:rPr>
          <w:rFonts w:eastAsia="Times New Roman" w:cs="Times New Roman"/>
          <w:bCs/>
          <w:szCs w:val="24"/>
        </w:rPr>
        <w:t xml:space="preserve"> (Άρθρα 129 παρ</w:t>
      </w:r>
      <w:r>
        <w:rPr>
          <w:rFonts w:eastAsia="Times New Roman" w:cs="Times New Roman"/>
          <w:bCs/>
          <w:szCs w:val="24"/>
        </w:rPr>
        <w:t>άγραφοι</w:t>
      </w:r>
      <w:r>
        <w:rPr>
          <w:rFonts w:eastAsia="Times New Roman" w:cs="Times New Roman"/>
          <w:bCs/>
          <w:szCs w:val="24"/>
        </w:rPr>
        <w:t xml:space="preserve"> 2 και 3, 132 παρ</w:t>
      </w:r>
      <w:r>
        <w:rPr>
          <w:rFonts w:eastAsia="Times New Roman" w:cs="Times New Roman"/>
          <w:bCs/>
          <w:szCs w:val="24"/>
        </w:rPr>
        <w:t>άγραφος</w:t>
      </w:r>
      <w:r>
        <w:rPr>
          <w:rFonts w:eastAsia="Times New Roman" w:cs="Times New Roman"/>
          <w:bCs/>
          <w:szCs w:val="24"/>
        </w:rPr>
        <w:t xml:space="preserve"> 1</w:t>
      </w:r>
      <w:r>
        <w:rPr>
          <w:rFonts w:eastAsia="Times New Roman" w:cs="Times New Roman"/>
          <w:bCs/>
          <w:szCs w:val="24"/>
        </w:rPr>
        <w:t xml:space="preserve"> του</w:t>
      </w:r>
      <w:r>
        <w:rPr>
          <w:rFonts w:eastAsia="Times New Roman" w:cs="Times New Roman"/>
          <w:bCs/>
          <w:szCs w:val="24"/>
        </w:rPr>
        <w:t xml:space="preserve"> Καν</w:t>
      </w:r>
      <w:r>
        <w:rPr>
          <w:rFonts w:eastAsia="Times New Roman" w:cs="Times New Roman"/>
          <w:bCs/>
          <w:szCs w:val="24"/>
        </w:rPr>
        <w:t>ονισμού της</w:t>
      </w:r>
      <w:r>
        <w:rPr>
          <w:rFonts w:eastAsia="Times New Roman" w:cs="Times New Roman"/>
          <w:bCs/>
          <w:szCs w:val="24"/>
        </w:rPr>
        <w:t xml:space="preserve"> Βουλής)</w:t>
      </w:r>
    </w:p>
    <w:p w14:paraId="3F362CC6" w14:textId="77777777" w:rsidR="005E01D3" w:rsidRDefault="007A2824">
      <w:pPr>
        <w:spacing w:line="600" w:lineRule="auto"/>
        <w:ind w:firstLine="720"/>
        <w:jc w:val="both"/>
        <w:rPr>
          <w:rFonts w:eastAsia="Times New Roman" w:cs="Times New Roman"/>
          <w:bCs/>
          <w:szCs w:val="24"/>
        </w:rPr>
      </w:pPr>
      <w:r>
        <w:rPr>
          <w:rFonts w:eastAsia="Times New Roman" w:cs="Times New Roman"/>
          <w:szCs w:val="24"/>
        </w:rPr>
        <w:t>Η με αριθμό 681/31/3-4-2017 επίκαιρη ερώτηση του Βουλευτή Α΄ Θεσσαλονίκη</w:t>
      </w:r>
      <w:r>
        <w:rPr>
          <w:rFonts w:eastAsia="Times New Roman" w:cs="Times New Roman"/>
          <w:szCs w:val="24"/>
        </w:rPr>
        <w:t xml:space="preserve">ς της Δημοκρατικής Συμπαράταξης ΠΑΣΟΚ – ΔΗΜΑΡ κ. </w:t>
      </w:r>
      <w:r>
        <w:rPr>
          <w:rFonts w:eastAsia="Times New Roman" w:cs="Times New Roman"/>
          <w:bCs/>
          <w:szCs w:val="24"/>
        </w:rPr>
        <w:t>Ευάγγελου Βενιζέλου</w:t>
      </w:r>
      <w:r>
        <w:rPr>
          <w:rFonts w:eastAsia="Times New Roman" w:cs="Times New Roman"/>
          <w:szCs w:val="24"/>
        </w:rPr>
        <w:t xml:space="preserve"> προς τον </w:t>
      </w:r>
      <w:r>
        <w:rPr>
          <w:rFonts w:eastAsia="Times New Roman" w:cs="Times New Roman"/>
          <w:bCs/>
          <w:szCs w:val="24"/>
        </w:rPr>
        <w:t>Πρωθυπουργό,</w:t>
      </w:r>
      <w:r>
        <w:rPr>
          <w:rFonts w:eastAsia="Times New Roman" w:cs="Times New Roman"/>
          <w:b/>
          <w:bCs/>
          <w:szCs w:val="24"/>
        </w:rPr>
        <w:t xml:space="preserve"> </w:t>
      </w:r>
      <w:r>
        <w:rPr>
          <w:rFonts w:eastAsia="Times New Roman" w:cs="Times New Roman"/>
          <w:szCs w:val="24"/>
        </w:rPr>
        <w:t>σχετικά με το «δημοσίευμα περί πραγματοποίησης επίσκεψης στη Βενεζουέλα, το 2013, του τότε Διευθυντή του γραφείου του Προέδρου του ΣΥΡΙΖΑ και νυν Υπουργού Ψηφιακής Π</w:t>
      </w:r>
      <w:r>
        <w:rPr>
          <w:rFonts w:eastAsia="Times New Roman" w:cs="Times New Roman"/>
          <w:szCs w:val="24"/>
        </w:rPr>
        <w:t xml:space="preserve">ολιτικής». </w:t>
      </w:r>
    </w:p>
    <w:p w14:paraId="3F362CC7" w14:textId="77777777" w:rsidR="005E01D3" w:rsidRDefault="007A2824">
      <w:pPr>
        <w:spacing w:line="600" w:lineRule="auto"/>
        <w:ind w:firstLine="720"/>
        <w:jc w:val="both"/>
        <w:rPr>
          <w:rFonts w:eastAsia="Times New Roman" w:cs="Times New Roman"/>
          <w:bCs/>
          <w:szCs w:val="24"/>
        </w:rPr>
      </w:pPr>
      <w:r>
        <w:rPr>
          <w:rFonts w:eastAsia="Times New Roman" w:cs="Times New Roman"/>
          <w:bCs/>
          <w:szCs w:val="24"/>
        </w:rPr>
        <w:t xml:space="preserve">Α. </w:t>
      </w:r>
      <w:r>
        <w:rPr>
          <w:rFonts w:eastAsia="Times New Roman" w:cs="Times New Roman"/>
          <w:bCs/>
          <w:szCs w:val="24"/>
        </w:rPr>
        <w:t>ΕΠΙΚΑΙΡΕΣ ΕΡΩΤΗΣΕΙΣ</w:t>
      </w:r>
      <w:r>
        <w:rPr>
          <w:rFonts w:eastAsia="Times New Roman" w:cs="Times New Roman"/>
          <w:bCs/>
          <w:szCs w:val="24"/>
        </w:rPr>
        <w:t xml:space="preserve">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του</w:t>
      </w:r>
      <w:r>
        <w:rPr>
          <w:rFonts w:eastAsia="Times New Roman" w:cs="Times New Roman"/>
          <w:bCs/>
          <w:szCs w:val="24"/>
        </w:rPr>
        <w:t xml:space="preserve"> Καν</w:t>
      </w:r>
      <w:r>
        <w:rPr>
          <w:rFonts w:eastAsia="Times New Roman" w:cs="Times New Roman"/>
          <w:bCs/>
          <w:szCs w:val="24"/>
        </w:rPr>
        <w:t>ονισμού της</w:t>
      </w:r>
      <w:r>
        <w:rPr>
          <w:rFonts w:eastAsia="Times New Roman" w:cs="Times New Roman"/>
          <w:bCs/>
          <w:szCs w:val="24"/>
        </w:rPr>
        <w:t xml:space="preserve"> Βουλής)</w:t>
      </w:r>
    </w:p>
    <w:p w14:paraId="3F362CC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1. Η με αριθμό 691/4-4-2017 επίκαιρη ερώτηση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w:t>
      </w:r>
      <w:r>
        <w:rPr>
          <w:rFonts w:eastAsia="Times New Roman" w:cs="Times New Roman"/>
          <w:szCs w:val="24"/>
        </w:rPr>
        <w:t xml:space="preserve"> τη χρηματοδότηση δράσεων από προϊόντα εγκληματικών ενεργειών κατά του Ελληνικού Δημοσίου και τη διάθεση ποσού για κοινωνικούς σκοπούς.</w:t>
      </w:r>
    </w:p>
    <w:p w14:paraId="3F362CC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2. Η με αριθμό 690/4-4-2017 επίκαιρη ερώτηση του Βουλευτή Ηρακλείου της Δημοκρατικής Συμπαράταξης ΠΑΣΟΚ – ΔΗΜΑΡ κ. </w:t>
      </w:r>
      <w:r>
        <w:rPr>
          <w:rFonts w:eastAsia="Times New Roman" w:cs="Times New Roman"/>
          <w:bCs/>
          <w:szCs w:val="24"/>
        </w:rPr>
        <w:t>Βασιλ</w:t>
      </w:r>
      <w:r>
        <w:rPr>
          <w:rFonts w:eastAsia="Times New Roman" w:cs="Times New Roman"/>
          <w:bCs/>
          <w:szCs w:val="24"/>
        </w:rPr>
        <w:t xml:space="preserve">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την Υπουργό </w:t>
      </w:r>
      <w:r>
        <w:rPr>
          <w:rFonts w:eastAsia="Times New Roman" w:cs="Times New Roman"/>
          <w:bCs/>
          <w:szCs w:val="24"/>
        </w:rPr>
        <w:t xml:space="preserve">Εργασίας, Κοινωνικής Ασφάλισης και Κοινωνικής </w:t>
      </w:r>
      <w:r>
        <w:rPr>
          <w:rFonts w:eastAsia="Times New Roman" w:cs="Times New Roman"/>
          <w:bCs/>
          <w:szCs w:val="24"/>
        </w:rPr>
        <w:lastRenderedPageBreak/>
        <w:t>Αλληλεγγύης,</w:t>
      </w:r>
      <w:r>
        <w:rPr>
          <w:rFonts w:eastAsia="Times New Roman" w:cs="Times New Roman"/>
          <w:b/>
          <w:bCs/>
          <w:szCs w:val="24"/>
        </w:rPr>
        <w:t xml:space="preserve"> </w:t>
      </w:r>
      <w:r>
        <w:rPr>
          <w:rFonts w:eastAsia="Times New Roman" w:cs="Times New Roman"/>
          <w:szCs w:val="24"/>
        </w:rPr>
        <w:t>σχετικά με την ανάγκη άμεσης έκδοσης απόφασης για τους υπό συνταξιοδότηση αγρότες.</w:t>
      </w:r>
    </w:p>
    <w:p w14:paraId="3F362CCA" w14:textId="77777777" w:rsidR="005E01D3" w:rsidRDefault="007A2824">
      <w:pPr>
        <w:spacing w:line="600" w:lineRule="auto"/>
        <w:ind w:firstLine="720"/>
        <w:jc w:val="both"/>
        <w:rPr>
          <w:rFonts w:eastAsia="Times New Roman" w:cs="Times New Roman"/>
          <w:bCs/>
          <w:szCs w:val="24"/>
        </w:rPr>
      </w:pPr>
      <w:r>
        <w:rPr>
          <w:rFonts w:eastAsia="Times New Roman" w:cs="Times New Roman"/>
          <w:bCs/>
          <w:szCs w:val="24"/>
        </w:rPr>
        <w:t xml:space="preserve">Β. </w:t>
      </w:r>
      <w:r>
        <w:rPr>
          <w:rFonts w:eastAsia="Times New Roman" w:cs="Times New Roman"/>
          <w:bCs/>
          <w:szCs w:val="24"/>
        </w:rPr>
        <w:t>ΕΠΙΚΑΙΡΕΣ ΕΡΩΤΗΣΕΙΣ</w:t>
      </w:r>
      <w:r>
        <w:rPr>
          <w:rFonts w:eastAsia="Times New Roman" w:cs="Times New Roman"/>
          <w:bCs/>
          <w:szCs w:val="24"/>
        </w:rPr>
        <w:t xml:space="preserve"> Δεύτερου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του</w:t>
      </w:r>
      <w:r>
        <w:rPr>
          <w:rFonts w:eastAsia="Times New Roman" w:cs="Times New Roman"/>
          <w:bCs/>
          <w:szCs w:val="24"/>
        </w:rPr>
        <w:t xml:space="preserve"> Καν</w:t>
      </w:r>
      <w:r>
        <w:rPr>
          <w:rFonts w:eastAsia="Times New Roman" w:cs="Times New Roman"/>
          <w:bCs/>
          <w:szCs w:val="24"/>
        </w:rPr>
        <w:t>ονισ</w:t>
      </w:r>
      <w:r>
        <w:rPr>
          <w:rFonts w:eastAsia="Times New Roman" w:cs="Times New Roman"/>
          <w:bCs/>
          <w:szCs w:val="24"/>
        </w:rPr>
        <w:t>μού της</w:t>
      </w:r>
      <w:r>
        <w:rPr>
          <w:rFonts w:eastAsia="Times New Roman" w:cs="Times New Roman"/>
          <w:bCs/>
          <w:szCs w:val="24"/>
        </w:rPr>
        <w:t xml:space="preserve"> Βουλής)</w:t>
      </w:r>
    </w:p>
    <w:p w14:paraId="3F362CC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1. Η με αριθμό 692/4-4-2017 επίκαιρη ερώτηση του Βουλευτή Κιλκίς της Νέας Δημοκρατίας κ. </w:t>
      </w:r>
      <w:r>
        <w:rPr>
          <w:rFonts w:eastAsia="Times New Roman" w:cs="Times New Roman"/>
          <w:bCs/>
          <w:szCs w:val="24"/>
        </w:rPr>
        <w:t>Γεωργίου Γεωργαντά</w:t>
      </w:r>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b/>
          <w:szCs w:val="24"/>
        </w:rPr>
        <w:t xml:space="preserve"> </w:t>
      </w:r>
      <w:r>
        <w:rPr>
          <w:rFonts w:eastAsia="Times New Roman" w:cs="Times New Roman"/>
          <w:szCs w:val="24"/>
        </w:rPr>
        <w:t>σχετικά με την άμεση πληρωμή των δικαιούχων παραγωγών βιολογικής γεωργίας –κτηνοτ</w:t>
      </w:r>
      <w:r>
        <w:rPr>
          <w:rFonts w:eastAsia="Times New Roman" w:cs="Times New Roman"/>
          <w:szCs w:val="24"/>
        </w:rPr>
        <w:t>ροφίας του Νομού Κιλκίς.</w:t>
      </w:r>
    </w:p>
    <w:p w14:paraId="3F362CC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2. Η με αριθμό 694/4-4-2017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 xml:space="preserve">με θέμα «το ΕΣΡ πρέπει να ασχοληθεί με το </w:t>
      </w:r>
      <w:proofErr w:type="spellStart"/>
      <w:r>
        <w:rPr>
          <w:rFonts w:eastAsia="Times New Roman" w:cs="Times New Roman"/>
          <w:szCs w:val="24"/>
        </w:rPr>
        <w:t>Survivor</w:t>
      </w:r>
      <w:proofErr w:type="spellEnd"/>
      <w:r>
        <w:rPr>
          <w:rFonts w:eastAsia="Times New Roman" w:cs="Times New Roman"/>
          <w:szCs w:val="24"/>
        </w:rPr>
        <w:t>;».</w:t>
      </w:r>
    </w:p>
    <w:p w14:paraId="3F362CCD"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3. Η μ</w:t>
      </w:r>
      <w:r>
        <w:rPr>
          <w:rFonts w:eastAsia="Times New Roman" w:cs="Times New Roman"/>
          <w:szCs w:val="24"/>
        </w:rPr>
        <w:t xml:space="preserve">ε αριθμό 675/31-3-2017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το σοβαρό πρόβλημα επιβίωσης </w:t>
      </w:r>
      <w:r>
        <w:rPr>
          <w:rFonts w:eastAsia="Times New Roman" w:cs="Times New Roman"/>
          <w:szCs w:val="24"/>
        </w:rPr>
        <w:t>χιλίων</w:t>
      </w:r>
      <w:r>
        <w:rPr>
          <w:rFonts w:eastAsia="Times New Roman" w:cs="Times New Roman"/>
          <w:szCs w:val="24"/>
        </w:rPr>
        <w:t xml:space="preserve"> οικογενειών στο Νότιο Πήλιο.</w:t>
      </w:r>
    </w:p>
    <w:p w14:paraId="3F362CCE"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4.- Η με αριθμό 666/28-3-2017</w:t>
      </w:r>
      <w:r>
        <w:rPr>
          <w:rFonts w:eastAsia="Times New Roman" w:cs="Times New Roman"/>
          <w:szCs w:val="24"/>
        </w:rPr>
        <w:t xml:space="preserve"> επίκαιρη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«αναγκαία και </w:t>
      </w:r>
      <w:r>
        <w:rPr>
          <w:rFonts w:eastAsia="Times New Roman" w:cs="Times New Roman"/>
          <w:szCs w:val="24"/>
        </w:rPr>
        <w:lastRenderedPageBreak/>
        <w:t xml:space="preserve">επιβεβλημένη νομοθετική ρύθμιση προκειμένου να παραμείνουν στο ειδικό καθεστώς περίπου </w:t>
      </w:r>
      <w:r>
        <w:rPr>
          <w:rFonts w:eastAsia="Times New Roman" w:cs="Times New Roman"/>
          <w:szCs w:val="24"/>
        </w:rPr>
        <w:t>τετρακό</w:t>
      </w:r>
      <w:r>
        <w:rPr>
          <w:rFonts w:eastAsia="Times New Roman" w:cs="Times New Roman"/>
          <w:szCs w:val="24"/>
        </w:rPr>
        <w:t>σιες χιλιάδες</w:t>
      </w:r>
      <w:r>
        <w:rPr>
          <w:rFonts w:eastAsia="Times New Roman" w:cs="Times New Roman"/>
          <w:szCs w:val="24"/>
        </w:rPr>
        <w:t xml:space="preserve"> αγρότες».</w:t>
      </w:r>
    </w:p>
    <w:p w14:paraId="3F362CC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5. Η με αριθμό 658/27-3-2017 επίκαιρη ερώτηση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την «απόδοση Λογαριασμού Ολυμπιακών Αγώνων».</w:t>
      </w:r>
    </w:p>
    <w:p w14:paraId="3F362CD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6. Η με αριθμό 661/28-3-2</w:t>
      </w:r>
      <w:r>
        <w:rPr>
          <w:rFonts w:eastAsia="Times New Roman" w:cs="Times New Roman"/>
          <w:szCs w:val="24"/>
        </w:rPr>
        <w:t>017 επίκαιρη ερώτηση της Βουλευτού Αιτωλοακαρνανίας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Μαρίας Τριανταφύλλου</w:t>
      </w:r>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με θέμα «αντιτίθενται τοπικές κοινότητες του Δήμου Ιεράς Πόλεως Μεσολογγίου στην κατασκευή μον</w:t>
      </w:r>
      <w:r>
        <w:rPr>
          <w:rFonts w:eastAsia="Times New Roman" w:cs="Times New Roman"/>
          <w:szCs w:val="24"/>
        </w:rPr>
        <w:t xml:space="preserve">άδων παραγωγής ηλεκτρικής ενέργειας από </w:t>
      </w:r>
      <w:proofErr w:type="spellStart"/>
      <w:r>
        <w:rPr>
          <w:rFonts w:eastAsia="Times New Roman" w:cs="Times New Roman"/>
          <w:szCs w:val="24"/>
        </w:rPr>
        <w:t>βιορευστά</w:t>
      </w:r>
      <w:proofErr w:type="spellEnd"/>
      <w:r>
        <w:rPr>
          <w:rFonts w:eastAsia="Times New Roman" w:cs="Times New Roman"/>
          <w:szCs w:val="24"/>
        </w:rPr>
        <w:t>».</w:t>
      </w:r>
    </w:p>
    <w:p w14:paraId="3F362CD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7. Η με αριθμό 654/27-3-2017 επίκαιρη ερώτηση του Βουλευτή Έβρου της Νέας Δημοκρατίας κ. </w:t>
      </w:r>
      <w:r>
        <w:rPr>
          <w:rFonts w:eastAsia="Times New Roman" w:cs="Times New Roman"/>
          <w:bCs/>
          <w:szCs w:val="24"/>
        </w:rPr>
        <w:t>Αναστασίου</w:t>
      </w:r>
      <w:r>
        <w:rPr>
          <w:rFonts w:eastAsia="Times New Roman" w:cs="Times New Roman"/>
          <w:bCs/>
          <w:szCs w:val="24"/>
        </w:rPr>
        <w:t xml:space="preserve"> </w:t>
      </w:r>
      <w:r>
        <w:rPr>
          <w:rFonts w:eastAsia="Times New Roman" w:cs="Times New Roman"/>
          <w:bCs/>
          <w:szCs w:val="24"/>
        </w:rPr>
        <w:t>(Τάσου)</w:t>
      </w:r>
      <w:r>
        <w:rPr>
          <w:rFonts w:eastAsia="Times New Roman" w:cs="Times New Roman"/>
          <w:bCs/>
          <w:szCs w:val="24"/>
        </w:rPr>
        <w:t xml:space="preserve"> </w:t>
      </w:r>
      <w:proofErr w:type="spellStart"/>
      <w:r>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 xml:space="preserve">σχετικά με την εξαίρεση του Έβρου </w:t>
      </w:r>
      <w:r>
        <w:rPr>
          <w:rFonts w:eastAsia="Times New Roman" w:cs="Times New Roman"/>
          <w:szCs w:val="24"/>
        </w:rPr>
        <w:t>και της Σαμοθράκης από την έκτακτη ενίσχυση σε παραγωγούς γάλακτος σε νησιά που αντιμετωπίζουν προβλήματα λόγω μεταναστευτικών ροών.</w:t>
      </w:r>
    </w:p>
    <w:p w14:paraId="3F362CD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8. Η με αριθμό 649/27-3-2017 επίκαιρη ερώτηση του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Εσ</w:t>
      </w:r>
      <w:r>
        <w:rPr>
          <w:rFonts w:eastAsia="Times New Roman" w:cs="Times New Roman"/>
          <w:bCs/>
          <w:szCs w:val="24"/>
        </w:rPr>
        <w:t xml:space="preserve">ωτερικών, </w:t>
      </w:r>
      <w:r>
        <w:rPr>
          <w:rFonts w:eastAsia="Times New Roman" w:cs="Times New Roman"/>
          <w:szCs w:val="24"/>
        </w:rPr>
        <w:t xml:space="preserve">με θέμα «προκλητική χρήση χημικών σε διαδηλωτές παρά την </w:t>
      </w:r>
      <w:r>
        <w:rPr>
          <w:rFonts w:eastAsia="Times New Roman" w:cs="Times New Roman"/>
          <w:szCs w:val="24"/>
        </w:rPr>
        <w:lastRenderedPageBreak/>
        <w:t>πρόσφατη ρητή απαγόρευση της Κυβέρνησης και τη δέσμευση του Υπουργού».</w:t>
      </w:r>
    </w:p>
    <w:p w14:paraId="3F362CD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9. Η με αριθμό 520/23-2-2017 επίκαιρη ερώτηση του Βουλευτή Ηλείας της Δημοκρατικής Συμπαράταξης ΠΑΣΟΚ – ΔΗΜΑΡ κ. </w:t>
      </w:r>
      <w:r>
        <w:rPr>
          <w:rFonts w:eastAsia="Times New Roman" w:cs="Times New Roman"/>
          <w:bCs/>
          <w:szCs w:val="24"/>
        </w:rPr>
        <w:t>Ιωάνν</w:t>
      </w:r>
      <w:r>
        <w:rPr>
          <w:rFonts w:eastAsia="Times New Roman" w:cs="Times New Roman"/>
          <w:bCs/>
          <w:szCs w:val="24"/>
        </w:rPr>
        <w:t>η Κουτσούκου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 «σιωπή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τις δεσμεύσεις της Κυβέρνησης».</w:t>
      </w:r>
    </w:p>
    <w:p w14:paraId="3F362CD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10. Η με αριθμό 461/8-2-2017 επίκαιρη ερώτηση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w:t>
      </w:r>
      <w:r>
        <w:rPr>
          <w:rFonts w:eastAsia="Times New Roman" w:cs="Times New Roman"/>
          <w:szCs w:val="24"/>
        </w:rPr>
        <w:t xml:space="preserve">ό </w:t>
      </w:r>
      <w:r>
        <w:rPr>
          <w:rFonts w:eastAsia="Times New Roman" w:cs="Times New Roman"/>
          <w:bCs/>
          <w:szCs w:val="24"/>
        </w:rPr>
        <w:t xml:space="preserve">Εσωτερικών, </w:t>
      </w:r>
      <w:r>
        <w:rPr>
          <w:rFonts w:eastAsia="Times New Roman" w:cs="Times New Roman"/>
          <w:szCs w:val="24"/>
        </w:rPr>
        <w:t xml:space="preserve">σχετικά με την «τρομοκρατική επίθεση με </w:t>
      </w:r>
      <w:proofErr w:type="spellStart"/>
      <w:r>
        <w:rPr>
          <w:rFonts w:eastAsia="Times New Roman" w:cs="Times New Roman"/>
          <w:szCs w:val="24"/>
        </w:rPr>
        <w:t>καλάσνικοφ</w:t>
      </w:r>
      <w:proofErr w:type="spellEnd"/>
      <w:r>
        <w:rPr>
          <w:rFonts w:eastAsia="Times New Roman" w:cs="Times New Roman"/>
          <w:szCs w:val="24"/>
        </w:rPr>
        <w:t xml:space="preserve"> κατά ανδρών των ΜΑΤ».</w:t>
      </w:r>
    </w:p>
    <w:p w14:paraId="3F362CD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11. Η με αριθμό 435/2-2-2017 επίκαιρη ερώτηση της Βουλευτού Β΄ Αθηνών του 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τον «</w:t>
      </w:r>
      <w:r>
        <w:rPr>
          <w:rFonts w:eastAsia="Times New Roman" w:cs="Times New Roman"/>
          <w:szCs w:val="24"/>
        </w:rPr>
        <w:t xml:space="preserve">διορισμό υπόδικης στη </w:t>
      </w:r>
      <w:r>
        <w:rPr>
          <w:rFonts w:eastAsia="Times New Roman" w:cs="Times New Roman"/>
          <w:szCs w:val="24"/>
        </w:rPr>
        <w:t>δ</w:t>
      </w:r>
      <w:r>
        <w:rPr>
          <w:rFonts w:eastAsia="Times New Roman" w:cs="Times New Roman"/>
          <w:szCs w:val="24"/>
        </w:rPr>
        <w:t xml:space="preserve">ιοίκηση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w:t>
      </w:r>
    </w:p>
    <w:p w14:paraId="3F362CD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12. Η με αριθμό 367/20-1-2017 επίκαιρη ερώτηση του Βουλευτή Εύβοιας του Λαϊκού Συνδέσμου - 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«απαράδεκτη εκτόπιση </w:t>
      </w:r>
      <w:r>
        <w:rPr>
          <w:rFonts w:eastAsia="Times New Roman" w:cs="Times New Roman"/>
          <w:szCs w:val="24"/>
        </w:rPr>
        <w:t xml:space="preserve">τριάντα έξι χιλιάδες </w:t>
      </w:r>
      <w:r>
        <w:rPr>
          <w:rFonts w:eastAsia="Times New Roman" w:cs="Times New Roman"/>
          <w:szCs w:val="24"/>
        </w:rPr>
        <w:t>επτακοσίων εξήντα εννέα</w:t>
      </w:r>
      <w:r>
        <w:rPr>
          <w:rFonts w:eastAsia="Times New Roman" w:cs="Times New Roman"/>
          <w:szCs w:val="24"/>
        </w:rPr>
        <w:t xml:space="preserve"> τέκνων Ελλήνων από τους βρεφονηπιακούς σταθμούς».</w:t>
      </w:r>
    </w:p>
    <w:p w14:paraId="3F362CD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13. Η με αριθμό 439/6-2-2017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 μεταφορά χρηστών της </w:t>
      </w:r>
      <w:r>
        <w:rPr>
          <w:rFonts w:eastAsia="Times New Roman" w:cs="Times New Roman"/>
          <w:szCs w:val="24"/>
        </w:rPr>
        <w:t xml:space="preserve">ΔΕΗ σε εταιρείες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ηλεκτρικής ενέργειας.</w:t>
      </w:r>
    </w:p>
    <w:p w14:paraId="3F362CD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14. Η με αριθμό 498/20-2-2017 επίκαιρη ερώτηση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υπόθεση «</w:t>
      </w:r>
      <w:r>
        <w:rPr>
          <w:rFonts w:eastAsia="Times New Roman" w:cs="Times New Roman"/>
          <w:szCs w:val="24"/>
        </w:rPr>
        <w:t>SIEMENS</w:t>
      </w:r>
      <w:r>
        <w:rPr>
          <w:rFonts w:eastAsia="Times New Roman" w:cs="Times New Roman"/>
          <w:szCs w:val="24"/>
        </w:rPr>
        <w:t>».</w:t>
      </w:r>
    </w:p>
    <w:p w14:paraId="3F362CD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15. Η με αριθμό 620/20-3-2017 ε</w:t>
      </w:r>
      <w:r>
        <w:rPr>
          <w:rFonts w:eastAsia="Times New Roman" w:cs="Times New Roman"/>
          <w:szCs w:val="24"/>
        </w:rPr>
        <w:t xml:space="preserve">πίκαιρη ερώτηση του Βουλευτή Αττικής των Ανεξαρτήτων Ελλήνων κ. </w:t>
      </w:r>
      <w:r>
        <w:rPr>
          <w:rFonts w:eastAsia="Times New Roman" w:cs="Times New Roman"/>
          <w:bCs/>
          <w:szCs w:val="24"/>
        </w:rPr>
        <w:t xml:space="preserve">Κωνσταντίνου </w:t>
      </w:r>
      <w:proofErr w:type="spellStart"/>
      <w:r>
        <w:rPr>
          <w:rFonts w:eastAsia="Times New Roman" w:cs="Times New Roman"/>
          <w:bCs/>
          <w:szCs w:val="24"/>
        </w:rPr>
        <w:t>Κατσίκη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την αποζημίωση των ιδιοκτητών των </w:t>
      </w:r>
      <w:proofErr w:type="spellStart"/>
      <w:r>
        <w:rPr>
          <w:rFonts w:eastAsia="Times New Roman" w:cs="Times New Roman"/>
          <w:szCs w:val="24"/>
        </w:rPr>
        <w:t>απαλλοτριωθεισών</w:t>
      </w:r>
      <w:proofErr w:type="spellEnd"/>
      <w:r>
        <w:rPr>
          <w:rFonts w:eastAsia="Times New Roman" w:cs="Times New Roman"/>
          <w:szCs w:val="24"/>
        </w:rPr>
        <w:t xml:space="preserve"> εκτάσεων για την κατασκευή Χώρου Υγειονομικής Ταφής Αποβλήτων (ΧΥΤΑ) Δυτικής Αττικής.</w:t>
      </w:r>
    </w:p>
    <w:p w14:paraId="3F362CDA"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16. Η με αριθμό 625/20-3-2017 επίκαιρη ερώτηση της Βουλευτού Β΄ Πειραι</w:t>
      </w:r>
      <w:r>
        <w:rPr>
          <w:rFonts w:eastAsia="Times New Roman" w:cs="Times New Roman"/>
          <w:szCs w:val="24"/>
        </w:rPr>
        <w:t>ώς</w:t>
      </w:r>
      <w:r>
        <w:rPr>
          <w:rFonts w:eastAsia="Times New Roman" w:cs="Times New Roman"/>
          <w:szCs w:val="24"/>
        </w:rPr>
        <w:t xml:space="preserve"> της Ένωσης Κεντρώων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Θεοδώρας </w:t>
      </w:r>
      <w:proofErr w:type="spellStart"/>
      <w:r>
        <w:rPr>
          <w:rFonts w:eastAsia="Times New Roman" w:cs="Times New Roman"/>
          <w:bCs/>
          <w:szCs w:val="24"/>
        </w:rPr>
        <w:t>Με</w:t>
      </w:r>
      <w:r>
        <w:rPr>
          <w:rFonts w:eastAsia="Times New Roman" w:cs="Times New Roman"/>
          <w:bCs/>
          <w:szCs w:val="24"/>
        </w:rPr>
        <w:t>γαλοοικονόμου</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σχετικά με την καταβολή των δεδουλευμένων των συμβασιούχων, σε αρκετούς δήμους της Χώρας.</w:t>
      </w:r>
    </w:p>
    <w:p w14:paraId="3F362CD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17. Η με αριθμό 622/20-3-2017 επίκαιρη ερώτηση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προς τον Υπ</w:t>
      </w:r>
      <w:r>
        <w:rPr>
          <w:rFonts w:eastAsia="Times New Roman" w:cs="Times New Roman"/>
          <w:szCs w:val="24"/>
        </w:rPr>
        <w:t xml:space="preserve">ουργό </w:t>
      </w:r>
      <w:r>
        <w:rPr>
          <w:rFonts w:eastAsia="Times New Roman" w:cs="Times New Roman"/>
          <w:bCs/>
          <w:szCs w:val="24"/>
        </w:rPr>
        <w:lastRenderedPageBreak/>
        <w:t>Εσωτερικών,</w:t>
      </w:r>
      <w:r>
        <w:rPr>
          <w:rFonts w:eastAsia="Times New Roman" w:cs="Times New Roman"/>
          <w:b/>
          <w:bCs/>
          <w:szCs w:val="24"/>
        </w:rPr>
        <w:t xml:space="preserve"> </w:t>
      </w:r>
      <w:r>
        <w:rPr>
          <w:rFonts w:eastAsia="Times New Roman" w:cs="Times New Roman"/>
          <w:szCs w:val="24"/>
        </w:rPr>
        <w:t>σχετικά με την πληρωμή της μεταφοράς μαθητών μέσω ειδικών μαθητικών δελτίων με Δημόσια Συγκοινωνία.</w:t>
      </w:r>
    </w:p>
    <w:p w14:paraId="3F362CD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18. Η με αριθμό 633/21-3-2017 επίκαιρη ερώτηση του Ανεξάρτητου Βουλευτή Αχαΐας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Ψηφιακής Πολιτική</w:t>
      </w:r>
      <w:r>
        <w:rPr>
          <w:rFonts w:eastAsia="Times New Roman" w:cs="Times New Roman"/>
          <w:bCs/>
          <w:szCs w:val="24"/>
        </w:rPr>
        <w:t xml:space="preserve">ς, Τηλεπικοινωνιών και Ενημέρωσης, </w:t>
      </w:r>
      <w:r>
        <w:rPr>
          <w:rFonts w:eastAsia="Times New Roman" w:cs="Times New Roman"/>
          <w:szCs w:val="24"/>
        </w:rPr>
        <w:t xml:space="preserve">με θέμα «καθυστερεί εξοργιστικά και με δόλο (;) ο διαγωνισμός </w:t>
      </w:r>
      <w:proofErr w:type="spellStart"/>
      <w:r>
        <w:rPr>
          <w:rFonts w:eastAsia="Times New Roman" w:cs="Times New Roman"/>
          <w:szCs w:val="24"/>
        </w:rPr>
        <w:t>αδειοδότησης</w:t>
      </w:r>
      <w:proofErr w:type="spellEnd"/>
      <w:r>
        <w:rPr>
          <w:rFonts w:eastAsia="Times New Roman" w:cs="Times New Roman"/>
          <w:szCs w:val="24"/>
        </w:rPr>
        <w:t xml:space="preserve"> των τηλεοπτικών σταθμών».</w:t>
      </w:r>
    </w:p>
    <w:p w14:paraId="3F362CDD"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19. Η με αριθμό 617/20-3-2017 επίκαιρη ερώτηση του Βουλευτή Μαγνησίας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Κωνσταντίνο</w:t>
      </w:r>
      <w:r>
        <w:rPr>
          <w:rFonts w:eastAsia="Times New Roman" w:cs="Times New Roman"/>
          <w:bCs/>
          <w:szCs w:val="24"/>
        </w:rPr>
        <w:t>υ Στεργίου</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szCs w:val="24"/>
        </w:rPr>
        <w:t xml:space="preserve"> με θέμα «όχι στην καύση αποβλήτων στην “ΑΓΕΤ Ηρακλής” Βόλου».</w:t>
      </w:r>
    </w:p>
    <w:p w14:paraId="3F362CDE" w14:textId="77777777" w:rsidR="005E01D3" w:rsidRDefault="007A2824">
      <w:pPr>
        <w:spacing w:line="600" w:lineRule="auto"/>
        <w:ind w:firstLine="720"/>
        <w:jc w:val="both"/>
        <w:rPr>
          <w:rFonts w:eastAsia="Times New Roman" w:cs="Times New Roman"/>
          <w:bCs/>
          <w:szCs w:val="24"/>
        </w:rPr>
      </w:pPr>
      <w:r>
        <w:rPr>
          <w:rFonts w:eastAsia="Times New Roman" w:cs="Times New Roman"/>
          <w:szCs w:val="24"/>
        </w:rPr>
        <w:t xml:space="preserve">20. Η με αριθμό 447/6-2-2017 επίκαιρη ερώτηση του Βουλευτή Β΄ Αθηνών της Νέας Δημοκρατίας κ. </w:t>
      </w:r>
      <w:r>
        <w:rPr>
          <w:rFonts w:eastAsia="Times New Roman" w:cs="Times New Roman"/>
          <w:bCs/>
          <w:szCs w:val="24"/>
        </w:rPr>
        <w:t xml:space="preserve">Σπυρίδωνος – </w:t>
      </w:r>
      <w:proofErr w:type="spellStart"/>
      <w:r>
        <w:rPr>
          <w:rFonts w:eastAsia="Times New Roman" w:cs="Times New Roman"/>
          <w:bCs/>
          <w:szCs w:val="24"/>
        </w:rPr>
        <w:t>Α</w:t>
      </w:r>
      <w:r>
        <w:rPr>
          <w:rFonts w:eastAsia="Times New Roman" w:cs="Times New Roman"/>
          <w:bCs/>
          <w:szCs w:val="24"/>
        </w:rPr>
        <w:t>δ</w:t>
      </w:r>
      <w:r>
        <w:rPr>
          <w:rFonts w:eastAsia="Times New Roman" w:cs="Times New Roman"/>
          <w:bCs/>
          <w:szCs w:val="24"/>
        </w:rPr>
        <w:t>ώ</w:t>
      </w:r>
      <w:r>
        <w:rPr>
          <w:rFonts w:eastAsia="Times New Roman" w:cs="Times New Roman"/>
          <w:bCs/>
          <w:szCs w:val="24"/>
        </w:rPr>
        <w:t>νι</w:t>
      </w:r>
      <w:r>
        <w:rPr>
          <w:rFonts w:eastAsia="Times New Roman" w:cs="Times New Roman"/>
          <w:bCs/>
          <w:szCs w:val="24"/>
        </w:rPr>
        <w:t>δος</w:t>
      </w:r>
      <w:proofErr w:type="spellEnd"/>
      <w:r>
        <w:rPr>
          <w:rFonts w:eastAsia="Times New Roman" w:cs="Times New Roman"/>
          <w:bCs/>
          <w:szCs w:val="24"/>
        </w:rPr>
        <w:t xml:space="preserve"> Γεωργιάδη</w:t>
      </w:r>
      <w:r>
        <w:rPr>
          <w:rFonts w:eastAsia="Times New Roman" w:cs="Times New Roman"/>
          <w:szCs w:val="24"/>
        </w:rPr>
        <w:t xml:space="preserve"> προς τον Υπο</w:t>
      </w:r>
      <w:r>
        <w:rPr>
          <w:rFonts w:eastAsia="Times New Roman" w:cs="Times New Roman"/>
          <w:szCs w:val="24"/>
        </w:rPr>
        <w:t xml:space="preserve">υργό </w:t>
      </w:r>
      <w:r>
        <w:rPr>
          <w:rFonts w:eastAsia="Times New Roman" w:cs="Times New Roman"/>
          <w:bCs/>
          <w:szCs w:val="24"/>
        </w:rPr>
        <w:t>Οικονομικών,</w:t>
      </w:r>
      <w:r>
        <w:rPr>
          <w:rFonts w:eastAsia="Times New Roman" w:cs="Times New Roman"/>
          <w:szCs w:val="24"/>
        </w:rPr>
        <w:t xml:space="preserve"> σχετικά με τη «συνάντηση του Πρωθυπουργού με εκπροσώπους της Επενδυτικής Τράπεζας </w:t>
      </w:r>
      <w:proofErr w:type="spellStart"/>
      <w:r>
        <w:rPr>
          <w:rFonts w:eastAsia="Times New Roman" w:cs="Times New Roman"/>
          <w:szCs w:val="24"/>
        </w:rPr>
        <w:t>Rothschild</w:t>
      </w:r>
      <w:proofErr w:type="spellEnd"/>
      <w:r>
        <w:rPr>
          <w:rFonts w:eastAsia="Times New Roman" w:cs="Times New Roman"/>
          <w:szCs w:val="24"/>
        </w:rPr>
        <w:t>».</w:t>
      </w:r>
    </w:p>
    <w:p w14:paraId="3F362CDF" w14:textId="77777777" w:rsidR="005E01D3" w:rsidRDefault="007A2824">
      <w:pPr>
        <w:spacing w:line="600" w:lineRule="auto"/>
        <w:ind w:firstLine="720"/>
        <w:jc w:val="both"/>
        <w:rPr>
          <w:rFonts w:eastAsia="Times New Roman" w:cs="Times New Roman"/>
          <w:bCs/>
          <w:szCs w:val="24"/>
        </w:rPr>
      </w:pPr>
      <w:r>
        <w:rPr>
          <w:rFonts w:eastAsia="Times New Roman" w:cs="Times New Roman"/>
          <w:bCs/>
          <w:szCs w:val="24"/>
        </w:rPr>
        <w:t>ΑΝΑΦΟΡΕΣ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ΕΡΩΤΗΣΕΙΣ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3F362CE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1. Η με αριθμό 3877/3-3-2017 ερώτηση του Βουλευτή Β΄ Αθηνών της Νέας Δη</w:t>
      </w:r>
      <w:r>
        <w:rPr>
          <w:rFonts w:eastAsia="Times New Roman" w:cs="Times New Roman"/>
          <w:szCs w:val="24"/>
        </w:rPr>
        <w:t xml:space="preserve">μοκρατίας κ. </w:t>
      </w:r>
      <w:r>
        <w:rPr>
          <w:rFonts w:eastAsia="Times New Roman" w:cs="Times New Roman"/>
          <w:bCs/>
          <w:szCs w:val="24"/>
        </w:rPr>
        <w:t xml:space="preserve">Γεράσιμου </w:t>
      </w:r>
      <w:proofErr w:type="spellStart"/>
      <w:r>
        <w:rPr>
          <w:rFonts w:eastAsia="Times New Roman" w:cs="Times New Roman"/>
          <w:bCs/>
          <w:szCs w:val="24"/>
        </w:rPr>
        <w:t>Γιακουμάτου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τους δασικούς χάρτες της Αττικής.</w:t>
      </w:r>
    </w:p>
    <w:p w14:paraId="3F362CE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2. Η με αριθμό 1775/6-12-2016 ερώτηση της Βουλευτού Αττικής της Δημοκρατικής Συμπαράταξης ΠΑΣΟΚ – 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w:t>
      </w:r>
      <w:r>
        <w:rPr>
          <w:rFonts w:eastAsia="Times New Roman" w:cs="Times New Roman"/>
          <w:bCs/>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την «αδιαφορία του Υπουργείου Υγείας για το Νοσοκομείο Ζακύνθου».</w:t>
      </w:r>
    </w:p>
    <w:p w14:paraId="3F362CE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3. Η με αριθμό 2718/19-1-2017 ερώτηση του Ανεξάρτητου Βουλευτή Β΄ Αθηνών κ. </w:t>
      </w:r>
      <w:r>
        <w:rPr>
          <w:rFonts w:eastAsia="Times New Roman" w:cs="Times New Roman"/>
          <w:bCs/>
          <w:szCs w:val="24"/>
        </w:rPr>
        <w:t>Γεωργίου – Δημητρίου Καρρά</w:t>
      </w:r>
      <w:r>
        <w:rPr>
          <w:rFonts w:eastAsia="Times New Roman" w:cs="Times New Roman"/>
          <w:szCs w:val="24"/>
        </w:rPr>
        <w:t xml:space="preserve"> προς τον Υπουργό </w:t>
      </w:r>
      <w:r>
        <w:rPr>
          <w:rFonts w:eastAsia="Times New Roman" w:cs="Times New Roman"/>
          <w:bCs/>
          <w:szCs w:val="24"/>
        </w:rPr>
        <w:t>Μεταναστευτικής</w:t>
      </w:r>
      <w:r>
        <w:rPr>
          <w:rFonts w:eastAsia="Times New Roman" w:cs="Times New Roman"/>
          <w:b/>
          <w:szCs w:val="24"/>
        </w:rPr>
        <w:t xml:space="preserve"> </w:t>
      </w:r>
      <w:r>
        <w:rPr>
          <w:rFonts w:eastAsia="Times New Roman" w:cs="Times New Roman"/>
          <w:bCs/>
          <w:szCs w:val="24"/>
        </w:rPr>
        <w:t>Πολιτικής,</w:t>
      </w:r>
      <w:r>
        <w:rPr>
          <w:rFonts w:eastAsia="Times New Roman" w:cs="Times New Roman"/>
          <w:b/>
          <w:bCs/>
          <w:szCs w:val="24"/>
        </w:rPr>
        <w:t xml:space="preserve"> </w:t>
      </w:r>
      <w:r>
        <w:rPr>
          <w:rFonts w:eastAsia="Times New Roman" w:cs="Times New Roman"/>
          <w:szCs w:val="24"/>
        </w:rPr>
        <w:t>με θέμα «την ανάγκη λήψεως νομοθετικών μέτρων για την επιτάχυνση των διαδικασιών ενώπιον των δικαστηρίων, επί υποθέσεων προσώπων των οποίων έχει απορριφθεί η αίτηση χορηγήσεως διεθνούς προστασίας - ασύλου».</w:t>
      </w:r>
    </w:p>
    <w:p w14:paraId="3F362CE3" w14:textId="77777777" w:rsidR="005E01D3" w:rsidRDefault="007A2824">
      <w:pPr>
        <w:spacing w:line="600" w:lineRule="auto"/>
        <w:ind w:firstLine="720"/>
        <w:jc w:val="center"/>
        <w:rPr>
          <w:rFonts w:eastAsia="Times New Roman"/>
          <w:color w:val="FF0000"/>
          <w:szCs w:val="24"/>
        </w:rPr>
      </w:pPr>
      <w:r w:rsidRPr="00CA5B81">
        <w:rPr>
          <w:rFonts w:eastAsia="Times New Roman"/>
          <w:color w:val="FF0000"/>
          <w:szCs w:val="24"/>
        </w:rPr>
        <w:t>(Αλλαγή σελίδας λόγω αλλαγής θέματος)</w:t>
      </w:r>
    </w:p>
    <w:p w14:paraId="3F362CE4" w14:textId="77777777" w:rsidR="005E01D3" w:rsidRDefault="007A2824">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cs="Times New Roman"/>
          <w:szCs w:val="24"/>
        </w:rPr>
        <w:t>Κυρίες και κ</w:t>
      </w:r>
      <w:r>
        <w:rPr>
          <w:rFonts w:eastAsia="Times New Roman" w:cs="Times New Roman"/>
          <w:szCs w:val="24"/>
        </w:rPr>
        <w:t xml:space="preserve">ύριοι συνάδελφοι, εισερχόμαστε στη συζήτηση των </w:t>
      </w:r>
    </w:p>
    <w:p w14:paraId="3F362CE5" w14:textId="77777777" w:rsidR="005E01D3" w:rsidRDefault="007A2824">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3F362CE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θα συζητηθεί η τρίτη με αριθμό 671/30-3-2017 επίκαιρη ερώτηση πρώτου κύκλου του Ε΄ Αντιπροέδρου της Βουλής και Βουλευτή Δωδεκανήσου της Δ</w:t>
      </w:r>
      <w:r>
        <w:rPr>
          <w:rFonts w:eastAsia="Times New Roman" w:cs="Times New Roman"/>
          <w:szCs w:val="24"/>
        </w:rPr>
        <w:t xml:space="preserve">ημοκρατικής Συμπαράταξης ΠΑΣΟΚ - 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με θέμα «κλειστό επί χρόνια το Πολυδύναμο Ιατρείο Ολύμπου Καρπάθου».</w:t>
      </w:r>
    </w:p>
    <w:p w14:paraId="3F362CE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Στην επίκαιρη αυτή ερώτηση θα απαντήσει ο Υπουργός Υγείας κ. Ανδρέας Ξανθός.</w:t>
      </w:r>
    </w:p>
    <w:p w14:paraId="3F362CE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w:t>
      </w:r>
      <w:r>
        <w:rPr>
          <w:rFonts w:eastAsia="Times New Roman" w:cs="Times New Roman"/>
          <w:szCs w:val="24"/>
        </w:rPr>
        <w:t>τε τον λόγο για δύο λεπτά.</w:t>
      </w:r>
    </w:p>
    <w:p w14:paraId="3F362CE9" w14:textId="77777777" w:rsidR="005E01D3" w:rsidRDefault="007A2824">
      <w:pPr>
        <w:spacing w:line="600" w:lineRule="auto"/>
        <w:ind w:firstLine="720"/>
        <w:jc w:val="both"/>
        <w:rPr>
          <w:rFonts w:eastAsia="Times New Roman" w:cs="Times New Roman"/>
          <w:bCs/>
          <w:szCs w:val="24"/>
        </w:rPr>
      </w:pPr>
      <w:r>
        <w:rPr>
          <w:rFonts w:eastAsia="Times New Roman" w:cs="Times New Roman"/>
          <w:b/>
          <w:bCs/>
          <w:szCs w:val="24"/>
        </w:rPr>
        <w:t>ΔΗΜΗΤΡΙΟΣ ΚΡΕΜΑΣΤΙΝΟΣ</w:t>
      </w:r>
      <w:r>
        <w:rPr>
          <w:rFonts w:eastAsia="Times New Roman" w:cs="Times New Roman"/>
          <w:szCs w:val="24"/>
        </w:rPr>
        <w:t xml:space="preserve"> </w:t>
      </w:r>
      <w:r>
        <w:rPr>
          <w:rFonts w:eastAsia="Times New Roman" w:cs="Times New Roman"/>
          <w:b/>
          <w:szCs w:val="24"/>
        </w:rPr>
        <w:t>(Ε΄ Αντιπρόεδρος της Βουλής</w:t>
      </w:r>
      <w:r w:rsidRPr="000C6111">
        <w:rPr>
          <w:rFonts w:eastAsia="Times New Roman" w:cs="Times New Roman"/>
          <w:b/>
          <w:szCs w:val="24"/>
        </w:rPr>
        <w:t>)</w:t>
      </w:r>
      <w:r w:rsidRPr="000C6111">
        <w:rPr>
          <w:rFonts w:eastAsia="Times New Roman" w:cs="Times New Roman"/>
          <w:b/>
          <w:bCs/>
          <w:szCs w:val="24"/>
        </w:rPr>
        <w:t>:</w:t>
      </w:r>
      <w:r>
        <w:rPr>
          <w:rFonts w:eastAsia="Times New Roman" w:cs="Times New Roman"/>
          <w:bCs/>
          <w:szCs w:val="24"/>
        </w:rPr>
        <w:t xml:space="preserve"> Κύριε Πρόεδρε, όπως προβλέπει ο Κανονισμός, </w:t>
      </w:r>
      <w:proofErr w:type="spellStart"/>
      <w:r>
        <w:rPr>
          <w:rFonts w:eastAsia="Times New Roman" w:cs="Times New Roman"/>
          <w:bCs/>
          <w:szCs w:val="24"/>
        </w:rPr>
        <w:t>κατήλθον</w:t>
      </w:r>
      <w:proofErr w:type="spellEnd"/>
      <w:r>
        <w:rPr>
          <w:rFonts w:eastAsia="Times New Roman" w:cs="Times New Roman"/>
          <w:bCs/>
          <w:szCs w:val="24"/>
        </w:rPr>
        <w:t xml:space="preserve"> της Έδρας για να υποβάλω την  ερώτηση, η οποία νομίζω ότι είναι ιδιαίτερα σημαντική όχι για το Πολυδύναμο Ιατρείο της Ολύμπο</w:t>
      </w:r>
      <w:r>
        <w:rPr>
          <w:rFonts w:eastAsia="Times New Roman" w:cs="Times New Roman"/>
          <w:bCs/>
          <w:szCs w:val="24"/>
        </w:rPr>
        <w:t>υ, αλλά διότι στην κατηγορία αυτή από τότε που ο τότε Υπουργός κ. Αβραμόπουλος έκανε όλα αυτά τα</w:t>
      </w:r>
      <w:r>
        <w:rPr>
          <w:rFonts w:eastAsia="Times New Roman" w:cs="Times New Roman"/>
          <w:b/>
          <w:szCs w:val="24"/>
        </w:rPr>
        <w:t xml:space="preserve"> </w:t>
      </w:r>
      <w:r>
        <w:rPr>
          <w:rFonts w:eastAsia="Times New Roman" w:cs="Times New Roman"/>
          <w:bCs/>
          <w:szCs w:val="24"/>
        </w:rPr>
        <w:t>αναβαθμισμένα ιατρεία δεν υπάρχει ακόμα και σήμερα ο κανονισμός λειτουργίας τους και κατά συνέπεια έχουν λειτουργικά προβλήματα. Υπάρχουν μηχανήματα εκατομμυρί</w:t>
      </w:r>
      <w:r>
        <w:rPr>
          <w:rFonts w:eastAsia="Times New Roman" w:cs="Times New Roman"/>
          <w:bCs/>
          <w:szCs w:val="24"/>
        </w:rPr>
        <w:t>ων μέσα στα ιατρεία αυτά, τα οποία μηχανήματα δεν έχουν ουσιαστικά λειτουργήσει ποτέ και τελικά θα καταστραφούν, εάν δεν έχουν ήδη καταστραφεί, λόγω του χρόνου και της μη λειτουργίας τους.</w:t>
      </w:r>
    </w:p>
    <w:p w14:paraId="3F362CEA" w14:textId="77777777" w:rsidR="005E01D3" w:rsidRDefault="007A2824">
      <w:pPr>
        <w:spacing w:line="600" w:lineRule="auto"/>
        <w:ind w:firstLine="720"/>
        <w:jc w:val="both"/>
        <w:rPr>
          <w:rFonts w:eastAsia="Times New Roman" w:cs="Times New Roman"/>
          <w:bCs/>
          <w:szCs w:val="24"/>
        </w:rPr>
      </w:pPr>
      <w:r>
        <w:rPr>
          <w:rFonts w:eastAsia="Times New Roman" w:cs="Times New Roman"/>
          <w:bCs/>
          <w:szCs w:val="24"/>
        </w:rPr>
        <w:t>Κατά συνέπεια, λοιπόν, παρ</w:t>
      </w:r>
      <w:r w:rsidRPr="004A2062">
        <w:rPr>
          <w:rFonts w:eastAsia="Times New Roman" w:cs="Times New Roman"/>
          <w:bCs/>
          <w:szCs w:val="24"/>
        </w:rPr>
        <w:t xml:space="preserve">’ </w:t>
      </w:r>
      <w:r>
        <w:rPr>
          <w:rFonts w:eastAsia="Times New Roman" w:cs="Times New Roman"/>
          <w:bCs/>
          <w:szCs w:val="24"/>
        </w:rPr>
        <w:t xml:space="preserve">ότι η ευθύνη δεν ανήκει στον κ. Ξανθό, </w:t>
      </w:r>
      <w:r>
        <w:rPr>
          <w:rFonts w:eastAsia="Times New Roman" w:cs="Times New Roman"/>
          <w:bCs/>
          <w:szCs w:val="24"/>
        </w:rPr>
        <w:t>όμως  ο Υπουργός κ. Ξανθός διαχειρίζεται το θέμα, διότι είναι Υπουργός αυτήν τη στιγμή, όπως και οποιοσδήποτε άλλος στη θέση του το ίδιο θα έκανε, θα το διαχειριζόταν.</w:t>
      </w:r>
    </w:p>
    <w:p w14:paraId="3F362CEB" w14:textId="77777777" w:rsidR="005E01D3" w:rsidRDefault="007A2824">
      <w:pPr>
        <w:spacing w:line="600" w:lineRule="auto"/>
        <w:ind w:firstLine="720"/>
        <w:jc w:val="both"/>
        <w:rPr>
          <w:rFonts w:eastAsia="Times New Roman" w:cs="Times New Roman"/>
          <w:szCs w:val="24"/>
        </w:rPr>
      </w:pPr>
      <w:r>
        <w:rPr>
          <w:rFonts w:eastAsia="Times New Roman" w:cs="Times New Roman"/>
          <w:bCs/>
          <w:szCs w:val="24"/>
        </w:rPr>
        <w:t xml:space="preserve">Η πρότασή μου, λοιπόν, όσον αφορά τα </w:t>
      </w:r>
      <w:r>
        <w:rPr>
          <w:rFonts w:eastAsia="Times New Roman" w:cs="Times New Roman"/>
          <w:bCs/>
          <w:szCs w:val="24"/>
        </w:rPr>
        <w:t>ι</w:t>
      </w:r>
      <w:r>
        <w:rPr>
          <w:rFonts w:eastAsia="Times New Roman" w:cs="Times New Roman"/>
          <w:bCs/>
          <w:szCs w:val="24"/>
        </w:rPr>
        <w:t xml:space="preserve">ατρεία αυτά έχει γίνει και σε άλλες ερωτήσεις και </w:t>
      </w:r>
      <w:r>
        <w:rPr>
          <w:rFonts w:eastAsia="Times New Roman" w:cs="Times New Roman"/>
          <w:bCs/>
          <w:szCs w:val="24"/>
        </w:rPr>
        <w:t xml:space="preserve">εξακολουθεί να ισχύει, δηλαδή σχετικά με το ότι δεν </w:t>
      </w:r>
      <w:r>
        <w:rPr>
          <w:rFonts w:eastAsia="Times New Roman" w:cs="Times New Roman"/>
          <w:bCs/>
          <w:szCs w:val="24"/>
        </w:rPr>
        <w:lastRenderedPageBreak/>
        <w:t>μπορούν τα μηχανήματα να λειτουργήσουν λόγω της μη υπάρξεως γιατρών, γιατί προκηρύσσονται οι θέσεις αλλά δεν πάνε γιατροί. Δεν έχει σημασία το γιατί.</w:t>
      </w:r>
    </w:p>
    <w:p w14:paraId="3F362CE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Σημασία έχει ότι τα μηχανήματα αυτά πρέπει να λειτουργ</w:t>
      </w:r>
      <w:r>
        <w:rPr>
          <w:rFonts w:eastAsia="Times New Roman" w:cs="Times New Roman"/>
          <w:szCs w:val="24"/>
        </w:rPr>
        <w:t xml:space="preserve">ήσουν. Πρέπει να πάνε ή σε κέντρα υγείας ή σε νοσοκομεία, ώστε να λειτουργήσουν. Αυτή είναι πάγια πρότασή μου. </w:t>
      </w:r>
    </w:p>
    <w:p w14:paraId="3F362CED"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σον αφορά τις δυνατότητες που έχουν να αποκτήσουν οργανισμούς, αυτό εξαρτάται όχι μόνο από το Υπουργείο Υγείας, αλλά και από το Υπουργείο Οικον</w:t>
      </w:r>
      <w:r>
        <w:rPr>
          <w:rFonts w:eastAsia="Times New Roman" w:cs="Times New Roman"/>
          <w:szCs w:val="24"/>
        </w:rPr>
        <w:t xml:space="preserve">ομικών και από την οικονομική κατάσταση της χώρας, για να είμαστε αντικειμενικοί και καθαροί. </w:t>
      </w:r>
    </w:p>
    <w:p w14:paraId="3F362CEE"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Όμως, το </w:t>
      </w:r>
      <w:r>
        <w:rPr>
          <w:rFonts w:eastAsia="Times New Roman" w:cs="Times New Roman"/>
          <w:szCs w:val="24"/>
        </w:rPr>
        <w:t>ι</w:t>
      </w:r>
      <w:r>
        <w:rPr>
          <w:rFonts w:eastAsia="Times New Roman" w:cs="Times New Roman"/>
          <w:szCs w:val="24"/>
        </w:rPr>
        <w:t xml:space="preserve">ατρείο αυτό της Ολύμπου είναι ουσιαστικά στο βόρειο μέρος της Καρπάθου και ουσιαστικά βλέπεις και από τη μία πλευρά τη θάλασσα και από την άλλη, είναι </w:t>
      </w:r>
      <w:r>
        <w:rPr>
          <w:rFonts w:eastAsia="Times New Roman" w:cs="Times New Roman"/>
          <w:szCs w:val="24"/>
        </w:rPr>
        <w:t xml:space="preserve">πάνω σε ένα ψηλό βουνό, με πολλή </w:t>
      </w:r>
      <w:proofErr w:type="spellStart"/>
      <w:r>
        <w:rPr>
          <w:rFonts w:eastAsia="Times New Roman" w:cs="Times New Roman"/>
          <w:szCs w:val="24"/>
        </w:rPr>
        <w:t>επισκεψιμότητα</w:t>
      </w:r>
      <w:proofErr w:type="spellEnd"/>
      <w:r>
        <w:rPr>
          <w:rFonts w:eastAsia="Times New Roman" w:cs="Times New Roman"/>
          <w:szCs w:val="24"/>
        </w:rPr>
        <w:t xml:space="preserve"> από πλευράς τουριστών. </w:t>
      </w:r>
      <w:r>
        <w:rPr>
          <w:rFonts w:eastAsia="Times New Roman" w:cs="Times New Roman"/>
          <w:szCs w:val="24"/>
        </w:rPr>
        <w:t>Ε</w:t>
      </w:r>
      <w:r>
        <w:rPr>
          <w:rFonts w:eastAsia="Times New Roman" w:cs="Times New Roman"/>
          <w:szCs w:val="24"/>
        </w:rPr>
        <w:t>ίναι πράγματι ένα μεγάλο πρόβλημα διότι και η απόσταση είναι μεγάλη για να πάει ένας άρρωστος από την Όλυμπο στα Πηγάδια. Η πρότασή μου λοιπόν εδώ, η πιο απλή πρόταση, είναι κατά προτε</w:t>
      </w:r>
      <w:r>
        <w:rPr>
          <w:rFonts w:eastAsia="Times New Roman" w:cs="Times New Roman"/>
          <w:szCs w:val="24"/>
        </w:rPr>
        <w:t xml:space="preserve">ραιότητα να πάει ένας γιατρός στρατιωτικός εκεί –λέω κατά προτεραιότητα, γιατί μπορεί να πάει ένας, δεν χάλασε ο κόσμος- και το δεύτερο είναι μια νοσηλεύτρια από κάπου να αποσπαστεί, αν δεν μπορεί να διοριστεί, για να λειτουργήσει το συγκεκριμένο </w:t>
      </w:r>
      <w:r>
        <w:rPr>
          <w:rFonts w:eastAsia="Times New Roman" w:cs="Times New Roman"/>
          <w:szCs w:val="24"/>
        </w:rPr>
        <w:t>ι</w:t>
      </w:r>
      <w:r>
        <w:rPr>
          <w:rFonts w:eastAsia="Times New Roman" w:cs="Times New Roman"/>
          <w:szCs w:val="24"/>
        </w:rPr>
        <w:t>ατρείο τ</w:t>
      </w:r>
      <w:r>
        <w:rPr>
          <w:rFonts w:eastAsia="Times New Roman" w:cs="Times New Roman"/>
          <w:szCs w:val="24"/>
        </w:rPr>
        <w:t xml:space="preserve">ης Ολύμπου Καρπάθου. </w:t>
      </w:r>
    </w:p>
    <w:p w14:paraId="3F362CEF"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Ευχαριστώ, κύριε συνάδελφε. </w:t>
      </w:r>
    </w:p>
    <w:p w14:paraId="3F362CF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Υγείας κ. Ανδρέας Ξανθός. </w:t>
      </w:r>
    </w:p>
    <w:p w14:paraId="3F362CF1"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συνάδελφε, ευχαριστώ για την ερώτηση. </w:t>
      </w:r>
    </w:p>
    <w:p w14:paraId="3F362CF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Η εικόνα είναι αυτή που περιγράφετε. </w:t>
      </w:r>
      <w:r>
        <w:rPr>
          <w:rFonts w:eastAsia="Times New Roman" w:cs="Times New Roman"/>
          <w:szCs w:val="24"/>
        </w:rPr>
        <w:t>Έχουμε ένα πολυδύναμο περιφερειακό ιατρείο, το οποίο για πάρα πολλά χρόνια, νομίζω την τελευταία πενταετία, ήταν πλήρως ακάλυπτο και από γιατρούς και από υπόλοιπο προσωπικό. Αυτό αναδεικνύει, κατά την άποψή μου, κι ένα έλλειμμα σοβαρού σχεδιασμού στελέχωση</w:t>
      </w:r>
      <w:r>
        <w:rPr>
          <w:rFonts w:eastAsia="Times New Roman" w:cs="Times New Roman"/>
          <w:szCs w:val="24"/>
        </w:rPr>
        <w:t>ς των υποδομών που αναπτύχθηκαν την προηγούμενη περίοδο. Τα προηγούμενα χρόνια, τα χρόνια της υποτιθέμενης ευημερίας και ευδαιμονίας, αναπτύχθηκαν υποδομές στο σύστημα υγείας, χρηματοδοτήθηκαν από το ΕΣΠΑ χωρίς να υπάρχει μ</w:t>
      </w:r>
      <w:r>
        <w:rPr>
          <w:rFonts w:eastAsia="Times New Roman" w:cs="Times New Roman"/>
          <w:szCs w:val="24"/>
        </w:rPr>
        <w:t>ί</w:t>
      </w:r>
      <w:r>
        <w:rPr>
          <w:rFonts w:eastAsia="Times New Roman" w:cs="Times New Roman"/>
          <w:szCs w:val="24"/>
        </w:rPr>
        <w:t>α πρόβλεψη πώς θα στελεχωθούν κα</w:t>
      </w:r>
      <w:r>
        <w:rPr>
          <w:rFonts w:eastAsia="Times New Roman" w:cs="Times New Roman"/>
          <w:szCs w:val="24"/>
        </w:rPr>
        <w:t>ι πώς θα μπορέσουν να είναι λειτουργικές για το καλό των πολιτών.</w:t>
      </w:r>
    </w:p>
    <w:p w14:paraId="3F362CF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Τώρα, η εικόνα εκεί ποια είναι; Εμείς έχουμε προκηρύξει και τον Αύγουστο και τον Δεκέμβριο </w:t>
      </w:r>
      <w:proofErr w:type="spellStart"/>
      <w:r>
        <w:rPr>
          <w:rFonts w:eastAsia="Times New Roman" w:cs="Times New Roman"/>
          <w:szCs w:val="24"/>
        </w:rPr>
        <w:t>επαναπροκηρύξαμε</w:t>
      </w:r>
      <w:proofErr w:type="spellEnd"/>
      <w:r>
        <w:rPr>
          <w:rFonts w:eastAsia="Times New Roman" w:cs="Times New Roman"/>
          <w:szCs w:val="24"/>
        </w:rPr>
        <w:t xml:space="preserve"> και μάλιστα στον βαθμό του Διευθυντή, θέση ειδικευμένου γενικού γιατρού παθολόγου.</w:t>
      </w:r>
      <w:r>
        <w:rPr>
          <w:rFonts w:eastAsia="Times New Roman" w:cs="Times New Roman"/>
          <w:szCs w:val="24"/>
        </w:rPr>
        <w:t xml:space="preserve"> Δυστυχώς, δεν υπήρξε καμμία ανταπόκριση. </w:t>
      </w:r>
      <w:proofErr w:type="spellStart"/>
      <w:r>
        <w:rPr>
          <w:rFonts w:eastAsia="Times New Roman" w:cs="Times New Roman"/>
          <w:szCs w:val="24"/>
        </w:rPr>
        <w:t>Επαναπροκηρύσσεται</w:t>
      </w:r>
      <w:proofErr w:type="spellEnd"/>
      <w:r>
        <w:rPr>
          <w:rFonts w:eastAsia="Times New Roman" w:cs="Times New Roman"/>
          <w:szCs w:val="24"/>
        </w:rPr>
        <w:t xml:space="preserve"> τακτικά η θέση του αγροτικού γιατρού με θητεία υπαίθρου. Στην τελευταία προκήρυξη του Μαρτίου </w:t>
      </w:r>
      <w:r>
        <w:rPr>
          <w:rFonts w:eastAsia="Times New Roman" w:cs="Times New Roman"/>
          <w:szCs w:val="24"/>
        </w:rPr>
        <w:lastRenderedPageBreak/>
        <w:t xml:space="preserve">υπήρξε η κάλυψη, υπήρξε δηλαδή ενδιαφερόμενος γιατρός ο οποίος δεν </w:t>
      </w:r>
      <w:proofErr w:type="spellStart"/>
      <w:r>
        <w:rPr>
          <w:rFonts w:eastAsia="Times New Roman" w:cs="Times New Roman"/>
          <w:szCs w:val="24"/>
        </w:rPr>
        <w:t>απεδέχθη</w:t>
      </w:r>
      <w:proofErr w:type="spellEnd"/>
      <w:r>
        <w:rPr>
          <w:rFonts w:eastAsia="Times New Roman" w:cs="Times New Roman"/>
          <w:szCs w:val="24"/>
        </w:rPr>
        <w:t xml:space="preserve"> τον διορισμό. Άρα προφανώ</w:t>
      </w:r>
      <w:r>
        <w:rPr>
          <w:rFonts w:eastAsia="Times New Roman" w:cs="Times New Roman"/>
          <w:szCs w:val="24"/>
        </w:rPr>
        <w:t>ς, υπάρχει μια αδυναμία προσέλκυσης γιατρών, ακόμα και ανειδίκευτων γιατρών, όπως οι αγροτικοί, παρ</w:t>
      </w:r>
      <w:r>
        <w:rPr>
          <w:rFonts w:eastAsia="Times New Roman" w:cs="Times New Roman"/>
          <w:szCs w:val="24"/>
        </w:rPr>
        <w:t xml:space="preserve">’ </w:t>
      </w:r>
      <w:r>
        <w:rPr>
          <w:rFonts w:eastAsia="Times New Roman" w:cs="Times New Roman"/>
          <w:szCs w:val="24"/>
        </w:rPr>
        <w:t xml:space="preserve">ότι, επίσης, στο συγκεκριμένο Περιφερειακό Ιατρείο υπάρχει το επιπλέον επίδομα που βγάλαμε με τον ν.4368, των 400 ευρώ. Δηλαδή ουσιαστικά έχει γίνει </w:t>
      </w:r>
      <w:r>
        <w:rPr>
          <w:rFonts w:eastAsia="Times New Roman" w:cs="Times New Roman"/>
          <w:szCs w:val="24"/>
        </w:rPr>
        <w:t>μί</w:t>
      </w:r>
      <w:r>
        <w:rPr>
          <w:rFonts w:eastAsia="Times New Roman" w:cs="Times New Roman"/>
          <w:szCs w:val="24"/>
        </w:rPr>
        <w:t>α πρ</w:t>
      </w:r>
      <w:r>
        <w:rPr>
          <w:rFonts w:eastAsia="Times New Roman" w:cs="Times New Roman"/>
          <w:szCs w:val="24"/>
        </w:rPr>
        <w:t xml:space="preserve">οσαύξηση 50% στον μισθό του. Παρ’ όλα αυτά δεν έγινε αποδεκτή η θέση. </w:t>
      </w:r>
    </w:p>
    <w:p w14:paraId="3F362CF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Κατά την άποψή μου, αυτό αναδεικνύει ένα συνολικότερο πρόβλημα κινήτρων για κάλυψη, ειδικά με ιατρικό δυναμικό, των άγονων και νησιωτικών περιοχών και ιδιαίτερα των πιο δυσπρόσιτων κομμ</w:t>
      </w:r>
      <w:r>
        <w:rPr>
          <w:rFonts w:eastAsia="Times New Roman" w:cs="Times New Roman"/>
          <w:szCs w:val="24"/>
        </w:rPr>
        <w:t>ατιών τους. Διότι είναι αλήθεια ότι στο κέντρο υγείας του νησιού, η εικόνα είναι αρκετά καλή από άποψη στελέχωσης, δηλαδή έχουμε αυτή τη στιγμή δώδεκα γιατρούς που υπηρετούν, εκ των οποίων μόνο ένας είναι επικουρικός. Οι υπόλοιποι είναι μόνιμοι γιατροί. Υπ</w:t>
      </w:r>
      <w:r>
        <w:rPr>
          <w:rFonts w:eastAsia="Times New Roman" w:cs="Times New Roman"/>
          <w:szCs w:val="24"/>
        </w:rPr>
        <w:t xml:space="preserve">άρχουν και οι αγροτικοί γιατροί των γύρω περιφερειακών ιατρείων, οι οποίοι εφημερεύουν στο κέντρο υγείας και απ’ ό,τι ενημερώθηκα από την </w:t>
      </w:r>
      <w:r>
        <w:rPr>
          <w:rFonts w:eastAsia="Times New Roman" w:cs="Times New Roman"/>
          <w:szCs w:val="24"/>
        </w:rPr>
        <w:t>υ</w:t>
      </w:r>
      <w:r>
        <w:rPr>
          <w:rFonts w:eastAsia="Times New Roman" w:cs="Times New Roman"/>
          <w:szCs w:val="24"/>
        </w:rPr>
        <w:t>πηρεσία, έχουμε και είκοσι ο</w:t>
      </w:r>
      <w:r>
        <w:rPr>
          <w:rFonts w:eastAsia="Times New Roman" w:cs="Times New Roman"/>
          <w:szCs w:val="24"/>
        </w:rPr>
        <w:t>κ</w:t>
      </w:r>
      <w:r>
        <w:rPr>
          <w:rFonts w:eastAsia="Times New Roman" w:cs="Times New Roman"/>
          <w:szCs w:val="24"/>
        </w:rPr>
        <w:t>τώ άτομα λοιπό υγειονομικό προσωπικό, νοσηλευτές κ.λπ..</w:t>
      </w:r>
    </w:p>
    <w:p w14:paraId="3F362CF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Αυτό, λοιπόν, το οποίο κατ’ αρχά</w:t>
      </w:r>
      <w:r>
        <w:rPr>
          <w:rFonts w:eastAsia="Times New Roman" w:cs="Times New Roman"/>
          <w:szCs w:val="24"/>
        </w:rPr>
        <w:t>ς έχει αποφασιστεί πρόσφατα από τη Διοικούσα Επιτροπή του Κέντρου Υγείας, είναι ότι μ</w:t>
      </w:r>
      <w:r>
        <w:rPr>
          <w:rFonts w:eastAsia="Times New Roman" w:cs="Times New Roman"/>
          <w:szCs w:val="24"/>
        </w:rPr>
        <w:t>ί</w:t>
      </w:r>
      <w:r>
        <w:rPr>
          <w:rFonts w:eastAsia="Times New Roman" w:cs="Times New Roman"/>
          <w:szCs w:val="24"/>
        </w:rPr>
        <w:t>α φορά την εβδομάδα θα γίνεται επίσκεψη κλιμακίου με τρεις γιατρούς και μία νοσηλεύτρια στο Πολυδύναμο Περιφερειακό Ιατρείο της Ολύμπου. Ξεκινάνε μ</w:t>
      </w:r>
      <w:r>
        <w:rPr>
          <w:rFonts w:eastAsia="Times New Roman" w:cs="Times New Roman"/>
          <w:szCs w:val="24"/>
        </w:rPr>
        <w:t>ί</w:t>
      </w:r>
      <w:r>
        <w:rPr>
          <w:rFonts w:eastAsia="Times New Roman" w:cs="Times New Roman"/>
          <w:szCs w:val="24"/>
        </w:rPr>
        <w:t xml:space="preserve">α φορά την </w:t>
      </w:r>
      <w:r>
        <w:rPr>
          <w:rFonts w:eastAsia="Times New Roman" w:cs="Times New Roman"/>
          <w:szCs w:val="24"/>
        </w:rPr>
        <w:lastRenderedPageBreak/>
        <w:t>εβδομάδα με</w:t>
      </w:r>
      <w:r>
        <w:rPr>
          <w:rFonts w:eastAsia="Times New Roman" w:cs="Times New Roman"/>
          <w:szCs w:val="24"/>
        </w:rPr>
        <w:t xml:space="preserve"> γιατρό χειρουργό γυναικολόγο και οφθαλμίατρο και μια νοσηλεύτρια. Νομίζω ότι αυτή θα είναι μια πρώτη μικρή βελτίωση της κάλυψης των αναγκών αυτού του απομακρυσμένου πληθυσμού. </w:t>
      </w:r>
      <w:r>
        <w:rPr>
          <w:rFonts w:eastAsia="Times New Roman" w:cs="Times New Roman"/>
          <w:szCs w:val="24"/>
        </w:rPr>
        <w:t>Ε</w:t>
      </w:r>
      <w:r>
        <w:rPr>
          <w:rFonts w:eastAsia="Times New Roman" w:cs="Times New Roman"/>
          <w:szCs w:val="24"/>
        </w:rPr>
        <w:t xml:space="preserve">ννοείται ότι θα συνεχίσουμε την προσπάθεια να </w:t>
      </w:r>
      <w:proofErr w:type="spellStart"/>
      <w:r>
        <w:rPr>
          <w:rFonts w:eastAsia="Times New Roman" w:cs="Times New Roman"/>
          <w:szCs w:val="24"/>
        </w:rPr>
        <w:t>επαναπροκηρύσσουμε</w:t>
      </w:r>
      <w:proofErr w:type="spellEnd"/>
      <w:r>
        <w:rPr>
          <w:rFonts w:eastAsia="Times New Roman" w:cs="Times New Roman"/>
          <w:szCs w:val="24"/>
        </w:rPr>
        <w:t xml:space="preserve"> τις θέσεις. </w:t>
      </w:r>
      <w:r>
        <w:rPr>
          <w:rFonts w:eastAsia="Times New Roman" w:cs="Times New Roman"/>
          <w:szCs w:val="24"/>
        </w:rPr>
        <w:t>Ν</w:t>
      </w:r>
      <w:r>
        <w:rPr>
          <w:rFonts w:eastAsia="Times New Roman" w:cs="Times New Roman"/>
          <w:szCs w:val="24"/>
        </w:rPr>
        <w:t>ομίζω ότι ίσως με έναν καλύτερο συνδυασμό κινήτρων -τα οποία πρέπει κάποια στιγμή να συζητήσουμε στα σοβαρά, όλες οι πολιτικές δυνάμεις, αν θέλουμε όντως να θωρακίσουμε υγειονομικά αυτές τις περιοχές- πρέπει να κάνουμε μ</w:t>
      </w:r>
      <w:r>
        <w:rPr>
          <w:rFonts w:eastAsia="Times New Roman" w:cs="Times New Roman"/>
          <w:szCs w:val="24"/>
        </w:rPr>
        <w:t>ί</w:t>
      </w:r>
      <w:r>
        <w:rPr>
          <w:rFonts w:eastAsia="Times New Roman" w:cs="Times New Roman"/>
          <w:szCs w:val="24"/>
        </w:rPr>
        <w:t>α σημαντική υπέρβαση και όσον αφορά</w:t>
      </w:r>
      <w:r>
        <w:rPr>
          <w:rFonts w:eastAsia="Times New Roman" w:cs="Times New Roman"/>
          <w:szCs w:val="24"/>
        </w:rPr>
        <w:t xml:space="preserve"> τα μισθολόγια και όσον αφορά τις άλλες παροχές που υπάρχουν. </w:t>
      </w:r>
    </w:p>
    <w:p w14:paraId="3F362CF6" w14:textId="77777777" w:rsidR="005E01D3" w:rsidRDefault="007A2824">
      <w:pPr>
        <w:spacing w:line="600" w:lineRule="auto"/>
        <w:ind w:firstLine="720"/>
        <w:jc w:val="both"/>
        <w:rPr>
          <w:rFonts w:eastAsia="Times New Roman"/>
          <w:szCs w:val="24"/>
        </w:rPr>
      </w:pPr>
      <w:r>
        <w:rPr>
          <w:rFonts w:eastAsia="Times New Roman"/>
          <w:szCs w:val="24"/>
        </w:rPr>
        <w:t xml:space="preserve">Έχουν δοθεί κάποια κίνητρα. Και εξελίξεις έχουν γίνει. Τώρα τελευταία ψηφίσαμε και τη δυνατότητα μετάθεσης μετά από μια πενταετία, έτσι ώστε να μην αισθάνονται αυτοί οι άνθρωποι που θα πάνε σε </w:t>
      </w:r>
      <w:r>
        <w:rPr>
          <w:rFonts w:eastAsia="Times New Roman"/>
          <w:szCs w:val="24"/>
        </w:rPr>
        <w:t>αυτές τις περιοχές, εγκλωβισμένοι και χωρίς δυνατότητα και επιστημονικής και βαθμολογικής ανέλιξης. Νομίζω, όμως, ότι αυτά μέχρι στιγμής δεν λειτουργούν ικανοποιητικά σε όλες τις περιοχές. Η προσπάθεια, λοιπόν, θα κινηθεί προς αυτήν την κατεύθυνση.</w:t>
      </w:r>
    </w:p>
    <w:p w14:paraId="3F362CF7" w14:textId="77777777" w:rsidR="005E01D3" w:rsidRDefault="007A2824">
      <w:pPr>
        <w:spacing w:line="600" w:lineRule="auto"/>
        <w:ind w:firstLine="720"/>
        <w:jc w:val="both"/>
        <w:rPr>
          <w:rFonts w:eastAsia="Times New Roman"/>
          <w:szCs w:val="24"/>
        </w:rPr>
      </w:pPr>
      <w:r>
        <w:rPr>
          <w:rFonts w:eastAsia="Times New Roman"/>
          <w:szCs w:val="24"/>
        </w:rPr>
        <w:t>Και επί</w:t>
      </w:r>
      <w:r>
        <w:rPr>
          <w:rFonts w:eastAsia="Times New Roman"/>
          <w:szCs w:val="24"/>
        </w:rPr>
        <w:t xml:space="preserve">σης, ξέρετε πολύ καλά ότι το </w:t>
      </w:r>
      <w:r>
        <w:rPr>
          <w:rFonts w:eastAsia="Times New Roman"/>
          <w:szCs w:val="24"/>
        </w:rPr>
        <w:t>κ</w:t>
      </w:r>
      <w:r>
        <w:rPr>
          <w:rFonts w:eastAsia="Times New Roman"/>
          <w:szCs w:val="24"/>
        </w:rPr>
        <w:t xml:space="preserve">έντρο </w:t>
      </w:r>
      <w:r>
        <w:rPr>
          <w:rFonts w:eastAsia="Times New Roman"/>
          <w:szCs w:val="24"/>
        </w:rPr>
        <w:t>υ</w:t>
      </w:r>
      <w:r>
        <w:rPr>
          <w:rFonts w:eastAsia="Times New Roman"/>
          <w:szCs w:val="24"/>
        </w:rPr>
        <w:t xml:space="preserve">γείας ουσιαστικά μετατρέπεται σε ένα μίνι νοσοκομείο. Υπάρχει χρηματοδοτημένο από το ΕΣΠΑ νέο κτήριο. Γίνεται μια προσπάθεια να παραδοθεί τον Ιούνιο. Υπάρχουν κάποιες τεχνικές εκκρεμότητες με τους βιολογικούς </w:t>
      </w:r>
      <w:r>
        <w:rPr>
          <w:rFonts w:eastAsia="Times New Roman"/>
          <w:szCs w:val="24"/>
        </w:rPr>
        <w:t>καθαρισμούς κ.λπ.</w:t>
      </w:r>
      <w:r>
        <w:rPr>
          <w:rFonts w:eastAsia="Times New Roman"/>
          <w:szCs w:val="24"/>
        </w:rPr>
        <w:t>.</w:t>
      </w:r>
      <w:r>
        <w:rPr>
          <w:rFonts w:eastAsia="Times New Roman"/>
          <w:szCs w:val="24"/>
        </w:rPr>
        <w:t xml:space="preserve"> Και έχει </w:t>
      </w:r>
      <w:r>
        <w:rPr>
          <w:rFonts w:eastAsia="Times New Roman"/>
          <w:szCs w:val="24"/>
        </w:rPr>
        <w:lastRenderedPageBreak/>
        <w:t xml:space="preserve">γίνει συνάντηση με την ΚΤΥΠ, με τις </w:t>
      </w:r>
      <w:r>
        <w:rPr>
          <w:rFonts w:eastAsia="Times New Roman"/>
          <w:szCs w:val="24"/>
        </w:rPr>
        <w:t>κ</w:t>
      </w:r>
      <w:r>
        <w:rPr>
          <w:rFonts w:eastAsia="Times New Roman"/>
          <w:szCs w:val="24"/>
        </w:rPr>
        <w:t xml:space="preserve">τηριακές </w:t>
      </w:r>
      <w:r>
        <w:rPr>
          <w:rFonts w:eastAsia="Times New Roman"/>
          <w:szCs w:val="24"/>
        </w:rPr>
        <w:t>υ</w:t>
      </w:r>
      <w:r>
        <w:rPr>
          <w:rFonts w:eastAsia="Times New Roman"/>
          <w:szCs w:val="24"/>
        </w:rPr>
        <w:t xml:space="preserve">ποδομές. Προσπαθούμε να κλείσουμε την εκκρεμότητα. </w:t>
      </w:r>
    </w:p>
    <w:p w14:paraId="3F362CF8" w14:textId="77777777" w:rsidR="005E01D3" w:rsidRDefault="007A2824">
      <w:pPr>
        <w:spacing w:line="600" w:lineRule="auto"/>
        <w:ind w:firstLine="720"/>
        <w:jc w:val="both"/>
        <w:rPr>
          <w:rFonts w:eastAsia="Times New Roman"/>
          <w:szCs w:val="24"/>
        </w:rPr>
      </w:pPr>
      <w:r>
        <w:rPr>
          <w:rFonts w:eastAsia="Times New Roman"/>
          <w:szCs w:val="24"/>
        </w:rPr>
        <w:t>Και επίσης έχει προχωρήσει η προεργασία της δημιουργίας νέου οργανισμού του νοσοκομείου που προβλέπει επιπλέον στελέχωση και με ι</w:t>
      </w:r>
      <w:r>
        <w:rPr>
          <w:rFonts w:eastAsia="Times New Roman"/>
          <w:szCs w:val="24"/>
        </w:rPr>
        <w:t>ατρικό και με νοσηλευτικό προσωπικό. Το έχει αναλάβει η Υπηρεσία του Υπουργείου και περιμένω την τελική πρόταση.</w:t>
      </w:r>
    </w:p>
    <w:p w14:paraId="3F362CF9" w14:textId="77777777" w:rsidR="005E01D3" w:rsidRDefault="007A2824">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3F362CFA" w14:textId="77777777" w:rsidR="005E01D3" w:rsidRDefault="007A2824">
      <w:pPr>
        <w:tabs>
          <w:tab w:val="left" w:pos="3695"/>
        </w:tabs>
        <w:spacing w:line="600" w:lineRule="auto"/>
        <w:ind w:firstLine="720"/>
        <w:jc w:val="both"/>
        <w:rPr>
          <w:rFonts w:eastAsia="Times New Roman" w:cs="Times New Roman"/>
          <w:szCs w:val="24"/>
        </w:rPr>
      </w:pPr>
      <w:r>
        <w:rPr>
          <w:rFonts w:eastAsia="Times New Roman" w:cs="Times New Roman"/>
          <w:szCs w:val="24"/>
        </w:rPr>
        <w:t>Τον λόγο έχει ο κ. Κρεμαστινός για τρία λεπτά.</w:t>
      </w:r>
    </w:p>
    <w:p w14:paraId="3F362CFB" w14:textId="77777777" w:rsidR="005E01D3" w:rsidRDefault="007A2824">
      <w:pPr>
        <w:tabs>
          <w:tab w:val="left" w:pos="3695"/>
        </w:tabs>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w:t>
      </w:r>
      <w:r>
        <w:rPr>
          <w:rFonts w:eastAsia="Times New Roman" w:cs="Times New Roman"/>
          <w:b/>
          <w:szCs w:val="24"/>
        </w:rPr>
        <w:t xml:space="preserve"> της Βουλής):</w:t>
      </w:r>
      <w:r>
        <w:rPr>
          <w:rFonts w:eastAsia="Times New Roman" w:cs="Times New Roman"/>
          <w:szCs w:val="24"/>
        </w:rPr>
        <w:t xml:space="preserve"> Χαίρομαι γι’ αυτά που ακούω. Τα προσυπογράφω. Όμως το πρακτικό -θα το επαναλάβω- είναι να πάει τώρα ένας στρατιωτικός γιατρός κατά προτεραιότητα -διότι ο στρατός δεν θα πάθει τίποτα να βάλει έναν γιατρό στην Όλυμπο- και να αποσπαστεί μία νοση</w:t>
      </w:r>
      <w:r>
        <w:rPr>
          <w:rFonts w:eastAsia="Times New Roman" w:cs="Times New Roman"/>
          <w:szCs w:val="24"/>
        </w:rPr>
        <w:t xml:space="preserve">λεύτρια από 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Διότι ναι μεν πράγματι το κλιμάκιο επισκέπτεται και κάνει μία ιατρική η οποία είναι στο πλαίσιο περίπου της προληπτικής ιατρικής, αλλά το οξύ, το επείγον περιστατικό δεν μπορεί να το προβλέψει το κλιμάκιο και να πάει εκείνη τη</w:t>
      </w:r>
      <w:r>
        <w:rPr>
          <w:rFonts w:eastAsia="Times New Roman" w:cs="Times New Roman"/>
          <w:szCs w:val="24"/>
        </w:rPr>
        <w:t>ν ώρα.</w:t>
      </w:r>
    </w:p>
    <w:p w14:paraId="3F362CFC" w14:textId="77777777" w:rsidR="005E01D3" w:rsidRDefault="007A2824">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Άρα, όταν υπάρχει ένα έμφραγμα το οποίο θα συμβεί σε έναν κάτοικο, σε έναν τουρίστα που επισκέπτεται την Όλυμπο, δεν μπορεί το κλιμάκιο να το </w:t>
      </w:r>
      <w:r>
        <w:rPr>
          <w:rFonts w:eastAsia="Times New Roman" w:cs="Times New Roman"/>
          <w:szCs w:val="24"/>
        </w:rPr>
        <w:lastRenderedPageBreak/>
        <w:t>αντιμετωπίσει. Κατά συνέπεια, λοιπόν, επανέρχομαι στην πρόταση του στρατιωτικού γιατρού και της νοσηλεύτρια</w:t>
      </w:r>
      <w:r>
        <w:rPr>
          <w:rFonts w:eastAsia="Times New Roman" w:cs="Times New Roman"/>
          <w:szCs w:val="24"/>
        </w:rPr>
        <w:t>ς η οποία πρέπει να αποσπαστεί.</w:t>
      </w:r>
    </w:p>
    <w:p w14:paraId="3F362CFD" w14:textId="77777777" w:rsidR="005E01D3" w:rsidRDefault="007A2824">
      <w:pPr>
        <w:tabs>
          <w:tab w:val="left" w:pos="3695"/>
        </w:tabs>
        <w:spacing w:line="600" w:lineRule="auto"/>
        <w:ind w:firstLine="720"/>
        <w:jc w:val="both"/>
        <w:rPr>
          <w:rFonts w:eastAsia="Times New Roman" w:cs="Times New Roman"/>
          <w:szCs w:val="24"/>
        </w:rPr>
      </w:pPr>
      <w:r>
        <w:rPr>
          <w:rFonts w:eastAsia="Times New Roman" w:cs="Times New Roman"/>
          <w:szCs w:val="24"/>
        </w:rPr>
        <w:t>Όσον αφορά τα προβλήματα που έχουν πράγματι οι απομακρυσμένες περιοχές, τα ορεινά και τα νησιωτικά ιατρεία, είναι γεγονός ότι υπάρχει απροθυμία των γιατρών να πάνε και οι αλλεπάλληλες προκηρύξεις αποβαίνουν άγονες. Και γίνετ</w:t>
      </w:r>
      <w:r>
        <w:rPr>
          <w:rFonts w:eastAsia="Times New Roman" w:cs="Times New Roman"/>
          <w:szCs w:val="24"/>
        </w:rPr>
        <w:t>αι μία αντιπολίτευση αιώνια εδώ στη Βουλή στον εκάστοτε Υπουργό που του αναπτύσσει αυτά τα προβλήματα και απαντά ο εκάστοτε Υπουργός στερεότυπα με όλα αυτά που πρέπει να απαντήσει και ακούμε.</w:t>
      </w:r>
    </w:p>
    <w:p w14:paraId="3F362CFE" w14:textId="77777777" w:rsidR="005E01D3" w:rsidRDefault="007A2824">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Είπα, όμως, κάτι στον κ. </w:t>
      </w:r>
      <w:proofErr w:type="spellStart"/>
      <w:r>
        <w:rPr>
          <w:rFonts w:eastAsia="Times New Roman" w:cs="Times New Roman"/>
          <w:szCs w:val="24"/>
        </w:rPr>
        <w:t>Πολάκη</w:t>
      </w:r>
      <w:proofErr w:type="spellEnd"/>
      <w:r>
        <w:rPr>
          <w:rFonts w:eastAsia="Times New Roman" w:cs="Times New Roman"/>
          <w:szCs w:val="24"/>
        </w:rPr>
        <w:t xml:space="preserve"> σε μία άλλη ερώτηση. Γίνεται σήμ</w:t>
      </w:r>
      <w:r>
        <w:rPr>
          <w:rFonts w:eastAsia="Times New Roman" w:cs="Times New Roman"/>
          <w:szCs w:val="24"/>
        </w:rPr>
        <w:t xml:space="preserve">ερα μια κοσμογονία με δημοσιεύσεις στο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England</w:t>
      </w:r>
      <w:r>
        <w:rPr>
          <w:rFonts w:eastAsia="Times New Roman" w:cs="Times New Roman"/>
          <w:szCs w:val="24"/>
        </w:rPr>
        <w:t xml:space="preserve"> -προχθές είχε το </w:t>
      </w:r>
      <w:r>
        <w:rPr>
          <w:rFonts w:eastAsia="Times New Roman" w:cs="Times New Roman"/>
          <w:szCs w:val="24"/>
          <w:lang w:val="en-US"/>
        </w:rPr>
        <w:t>Jama</w:t>
      </w:r>
      <w:r>
        <w:rPr>
          <w:rFonts w:eastAsia="Times New Roman" w:cs="Times New Roman"/>
          <w:szCs w:val="24"/>
        </w:rPr>
        <w:t xml:space="preserve">, το </w:t>
      </w:r>
      <w:r>
        <w:rPr>
          <w:rFonts w:eastAsia="Times New Roman" w:cs="Times New Roman"/>
          <w:szCs w:val="24"/>
          <w:lang w:val="en-US"/>
        </w:rPr>
        <w:t>Circulation</w:t>
      </w:r>
      <w:r>
        <w:rPr>
          <w:rFonts w:eastAsia="Times New Roman" w:cs="Times New Roman"/>
          <w:szCs w:val="24"/>
        </w:rPr>
        <w:t xml:space="preserve">- πριν από ένα εξάμηνο για την τηλεϊατρική τρίτης γενιάς η οποία διαφέρει από την τηλεϊατρική που γνωρίζουμε διότι είναι και τηλεϊατρική εκπαίδευσης. Γίνεται, δηλαδή, </w:t>
      </w:r>
      <w:proofErr w:type="spellStart"/>
      <w:r>
        <w:rPr>
          <w:rFonts w:eastAsia="Times New Roman" w:cs="Times New Roman"/>
          <w:szCs w:val="24"/>
        </w:rPr>
        <w:t>τ</w:t>
      </w:r>
      <w:r>
        <w:rPr>
          <w:rFonts w:eastAsia="Times New Roman" w:cs="Times New Roman"/>
          <w:szCs w:val="24"/>
        </w:rPr>
        <w:t>ηλεκπαίδευση</w:t>
      </w:r>
      <w:proofErr w:type="spellEnd"/>
      <w:r>
        <w:rPr>
          <w:rFonts w:eastAsia="Times New Roman" w:cs="Times New Roman"/>
          <w:szCs w:val="24"/>
        </w:rPr>
        <w:t xml:space="preserve"> από ένα πανεπιστημιακό κέντρο -που πρέπει να υπάρχει εδώ στην Αθήνα ή οπουδήποτε αλλού- όπου θα γίνεται συνεχής εκπαίδευση και όχι η εκπαίδευση που γίνεται μέχρι σήμερα διά των εταιρειών στην ουσία, εξ ου και τα διάφορα παρατράγουδα.</w:t>
      </w:r>
    </w:p>
    <w:p w14:paraId="3F362CFF" w14:textId="77777777" w:rsidR="005E01D3" w:rsidRDefault="007A2824">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Με τη </w:t>
      </w:r>
      <w:proofErr w:type="spellStart"/>
      <w:r>
        <w:rPr>
          <w:rFonts w:eastAsia="Times New Roman" w:cs="Times New Roman"/>
          <w:szCs w:val="24"/>
        </w:rPr>
        <w:t>τηλ</w:t>
      </w:r>
      <w:r>
        <w:rPr>
          <w:rFonts w:eastAsia="Times New Roman" w:cs="Times New Roman"/>
          <w:szCs w:val="24"/>
        </w:rPr>
        <w:t>εκπαίδευση</w:t>
      </w:r>
      <w:proofErr w:type="spellEnd"/>
      <w:r>
        <w:rPr>
          <w:rFonts w:eastAsia="Times New Roman" w:cs="Times New Roman"/>
          <w:szCs w:val="24"/>
        </w:rPr>
        <w:t xml:space="preserve"> και τη </w:t>
      </w:r>
      <w:proofErr w:type="spellStart"/>
      <w:r>
        <w:rPr>
          <w:rFonts w:eastAsia="Times New Roman" w:cs="Times New Roman"/>
          <w:szCs w:val="24"/>
        </w:rPr>
        <w:t>τηλεδιάγνωση</w:t>
      </w:r>
      <w:proofErr w:type="spellEnd"/>
      <w:r>
        <w:rPr>
          <w:rFonts w:eastAsia="Times New Roman" w:cs="Times New Roman"/>
          <w:szCs w:val="24"/>
        </w:rPr>
        <w:t xml:space="preserve"> ο καθηγητής, ο έμπειρος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γιατρός θα βρίσκεται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ανά πάσα στιγμή να βοηθάει τον νέο γιατρό για τη διάγνωση. Και θα υπάρχει και </w:t>
      </w:r>
      <w:proofErr w:type="spellStart"/>
      <w:r>
        <w:rPr>
          <w:rFonts w:eastAsia="Times New Roman" w:cs="Times New Roman"/>
          <w:szCs w:val="24"/>
        </w:rPr>
        <w:t>τηλεθεραπεία</w:t>
      </w:r>
      <w:proofErr w:type="spellEnd"/>
      <w:r>
        <w:rPr>
          <w:rFonts w:eastAsia="Times New Roman" w:cs="Times New Roman"/>
          <w:szCs w:val="24"/>
        </w:rPr>
        <w:t>. Δηλαδή μπορεί να γίνεται ακόμη και θεραπεία του εμφ</w:t>
      </w:r>
      <w:r>
        <w:rPr>
          <w:rFonts w:eastAsia="Times New Roman" w:cs="Times New Roman"/>
          <w:szCs w:val="24"/>
        </w:rPr>
        <w:t xml:space="preserve">ράγματος ή ενός </w:t>
      </w:r>
      <w:r>
        <w:rPr>
          <w:rFonts w:eastAsia="Times New Roman" w:cs="Times New Roman"/>
          <w:szCs w:val="24"/>
        </w:rPr>
        <w:lastRenderedPageBreak/>
        <w:t>καρκινοπαθούς με την τηλεϊατρική. Και επειδή αυτό είναι πράγματι επαναστατικό και είναι αποτέλεσμα –γι’ αυτό ανέφερα βιβλιογραφία- της τρίτης γενιάς τηλεϊατρικής, είναι κάτι το οποίο πρέπει να σκεφτείτε και κυρίως να το οργανώσετε. Διότι το</w:t>
      </w:r>
      <w:r>
        <w:rPr>
          <w:rFonts w:eastAsia="Times New Roman" w:cs="Times New Roman"/>
          <w:szCs w:val="24"/>
        </w:rPr>
        <w:t xml:space="preserve"> να το σκεφτείτε δεν υπάρχει καμ</w:t>
      </w:r>
      <w:r>
        <w:rPr>
          <w:rFonts w:eastAsia="Times New Roman" w:cs="Times New Roman"/>
          <w:szCs w:val="24"/>
        </w:rPr>
        <w:t>μ</w:t>
      </w:r>
      <w:r>
        <w:rPr>
          <w:rFonts w:eastAsia="Times New Roman" w:cs="Times New Roman"/>
          <w:szCs w:val="24"/>
        </w:rPr>
        <w:t>ία αμφιβολία, το σκεφτόμαστε όλοι. Η οργάνωση, όμως, είναι το δύσκολο, πώς θα γίνει δηλαδή το κέντρο ο εγκέφαλος και πώς ο καθηγητής ή ο έμπειρος γιατρός θα βρίσκεται στο Καστελόριζο ή στην Όλυμπο ή οπουδήποτε αλλού.</w:t>
      </w:r>
    </w:p>
    <w:p w14:paraId="3F362D00" w14:textId="77777777" w:rsidR="005E01D3" w:rsidRDefault="007A2824">
      <w:pPr>
        <w:tabs>
          <w:tab w:val="left" w:pos="3695"/>
        </w:tabs>
        <w:spacing w:line="600" w:lineRule="auto"/>
        <w:ind w:firstLine="720"/>
        <w:jc w:val="both"/>
        <w:rPr>
          <w:rFonts w:eastAsia="Times New Roman" w:cs="Times New Roman"/>
          <w:szCs w:val="24"/>
        </w:rPr>
      </w:pPr>
      <w:r>
        <w:rPr>
          <w:rFonts w:eastAsia="Times New Roman" w:cs="Times New Roman"/>
          <w:szCs w:val="24"/>
        </w:rPr>
        <w:t>Αυτό ν</w:t>
      </w:r>
      <w:r>
        <w:rPr>
          <w:rFonts w:eastAsia="Times New Roman" w:cs="Times New Roman"/>
          <w:szCs w:val="24"/>
        </w:rPr>
        <w:t>ομίζω ότι για την Ελλάδα αποτελεί μία λύση που πρέπει να την προχωρήσετε και βεβαίως από τη δική μας πλευρά θα βοηθήσουμε στο επιστημονικό επίπεδο που μπορούμε.</w:t>
      </w:r>
    </w:p>
    <w:p w14:paraId="3F362D01" w14:textId="77777777" w:rsidR="005E01D3" w:rsidRDefault="007A2824">
      <w:pPr>
        <w:tabs>
          <w:tab w:val="left" w:pos="3695"/>
        </w:tabs>
        <w:spacing w:line="600" w:lineRule="auto"/>
        <w:ind w:firstLine="720"/>
        <w:jc w:val="both"/>
        <w:rPr>
          <w:rFonts w:eastAsia="Times New Roman" w:cs="Times New Roman"/>
          <w:szCs w:val="24"/>
        </w:rPr>
      </w:pPr>
      <w:r>
        <w:rPr>
          <w:rFonts w:eastAsia="Times New Roman" w:cs="Times New Roman"/>
          <w:szCs w:val="24"/>
        </w:rPr>
        <w:t>Ευχαριστώ.</w:t>
      </w:r>
    </w:p>
    <w:p w14:paraId="3F362D02" w14:textId="77777777" w:rsidR="005E01D3" w:rsidRDefault="007A282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3F362D03"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πριν </w:t>
      </w:r>
      <w:r>
        <w:rPr>
          <w:rFonts w:eastAsia="Times New Roman" w:cs="Times New Roman"/>
          <w:szCs w:val="24"/>
        </w:rPr>
        <w:t xml:space="preserve">προχωρήσετε στη δευτερολογία σας, θα ήθελα να κάνω δύο ανακοινώσεις. </w:t>
      </w:r>
    </w:p>
    <w:p w14:paraId="3F362D04"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σε εκτέλεση της από 28 Μαρτίου 2017 απόφαση της Ολομέλειας της Βουλής συγκροτήθηκε η Ειδική Κοινοβουλευτική Επιτροπή</w:t>
      </w:r>
      <w:r>
        <w:rPr>
          <w:rFonts w:eastAsia="Times New Roman" w:cs="Times New Roman"/>
          <w:szCs w:val="24"/>
        </w:rPr>
        <w:t xml:space="preserve"> είκοσι ενός μελών, κατά το άρθρο 86 παράγραφος 3 του Συντάγματος, τα άρθρα 153 </w:t>
      </w:r>
      <w:r>
        <w:rPr>
          <w:rFonts w:eastAsia="Times New Roman" w:cs="Times New Roman"/>
          <w:szCs w:val="24"/>
        </w:rPr>
        <w:t xml:space="preserve">και </w:t>
      </w:r>
      <w:proofErr w:type="spellStart"/>
      <w:r>
        <w:rPr>
          <w:rFonts w:eastAsia="Times New Roman" w:cs="Times New Roman"/>
          <w:szCs w:val="24"/>
        </w:rPr>
        <w:t>επ</w:t>
      </w:r>
      <w:proofErr w:type="spellEnd"/>
      <w:r>
        <w:rPr>
          <w:rFonts w:eastAsia="Times New Roman" w:cs="Times New Roman"/>
          <w:szCs w:val="24"/>
        </w:rPr>
        <w:t>.</w:t>
      </w:r>
      <w:r>
        <w:rPr>
          <w:rFonts w:eastAsia="Times New Roman" w:cs="Times New Roman"/>
          <w:szCs w:val="24"/>
        </w:rPr>
        <w:t xml:space="preserve"> του Κανονισμού της Βουλής και το άρθρο 5 του ν. 3126/2003 «περί </w:t>
      </w:r>
      <w:r>
        <w:rPr>
          <w:rFonts w:eastAsia="Times New Roman" w:cs="Times New Roman"/>
          <w:szCs w:val="24"/>
        </w:rPr>
        <w:t>Π</w:t>
      </w:r>
      <w:r>
        <w:rPr>
          <w:rFonts w:eastAsia="Times New Roman" w:cs="Times New Roman"/>
          <w:szCs w:val="24"/>
        </w:rPr>
        <w:t xml:space="preserve">οινικής </w:t>
      </w:r>
      <w:r>
        <w:rPr>
          <w:rFonts w:eastAsia="Times New Roman" w:cs="Times New Roman"/>
          <w:szCs w:val="24"/>
        </w:rPr>
        <w:lastRenderedPageBreak/>
        <w:t>ευθύνης των Υπουργών», όπως αυτό τροποποιήθηκε με το άρθρο 2 του ν.3961/2011, για τη διενέργεια</w:t>
      </w:r>
      <w:r>
        <w:rPr>
          <w:rFonts w:eastAsia="Times New Roman" w:cs="Times New Roman"/>
          <w:szCs w:val="24"/>
        </w:rPr>
        <w:t xml:space="preserve"> προκαταρκτικής εξέτασης κατά του πρώην Υπουργού κ. Ιωάννη Παπαντωνίου για την ενδεχόμενη τέλεση αδικημάτων στο πλαίσιο σύναψης συμβάσεων εξοπλιστικών προγραμμάτων του Υπουργείου Εθνικής Άμυνας. </w:t>
      </w:r>
    </w:p>
    <w:p w14:paraId="3F362D05"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 xml:space="preserve">Η απόφαση θα καταχωριστεί στα Πρακτικά της σημερινής συνεδρίασης και θα κοινοποιηθεί στους αναφερόμενους κυρίους Βουλευτές. </w:t>
      </w:r>
    </w:p>
    <w:p w14:paraId="3F362D06"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 xml:space="preserve">(Η προαναφερθείσα απόφαση καταχωρίζεται στα Πρακτικά και έχει ως εξής: </w:t>
      </w:r>
    </w:p>
    <w:p w14:paraId="3F362D07" w14:textId="77777777" w:rsidR="005E01D3" w:rsidRDefault="007A2824">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3F362D08" w14:textId="77777777" w:rsidR="005E01D3" w:rsidRDefault="007A2824">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σελ.18-20</w:t>
      </w:r>
      <w:r>
        <w:rPr>
          <w:rFonts w:eastAsia="Times New Roman" w:cs="Times New Roman"/>
          <w:szCs w:val="24"/>
        </w:rPr>
        <w:t>)</w:t>
      </w:r>
    </w:p>
    <w:p w14:paraId="3F362D09" w14:textId="77777777" w:rsidR="005E01D3" w:rsidRDefault="007A2824">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3F362D0A" w14:textId="77777777" w:rsidR="005E01D3" w:rsidRDefault="007A2824">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Επίσης, η Διαρκής Επιτροπή Δημόσιας Διοίκησης, Δημόσιας Τάξης και Δικαιοσύνης καταθέτει την </w:t>
      </w:r>
      <w:r>
        <w:rPr>
          <w:rFonts w:eastAsia="Times New Roman" w:cs="Times New Roman"/>
          <w:szCs w:val="24"/>
        </w:rPr>
        <w:t>έ</w:t>
      </w:r>
      <w:r>
        <w:rPr>
          <w:rFonts w:eastAsia="Times New Roman" w:cs="Times New Roman"/>
          <w:szCs w:val="24"/>
        </w:rPr>
        <w:t>κθεσή της στο σχέδιο νόμου του Υπουργείου Εσωτερικών</w:t>
      </w:r>
      <w:r>
        <w:rPr>
          <w:rFonts w:eastAsia="Times New Roman" w:cs="Times New Roman"/>
          <w:szCs w:val="24"/>
        </w:rPr>
        <w:t>:</w:t>
      </w:r>
      <w:r>
        <w:rPr>
          <w:rFonts w:eastAsia="Times New Roman" w:cs="Times New Roman"/>
          <w:szCs w:val="24"/>
        </w:rPr>
        <w:t xml:space="preserve"> «Κύρωση του Πρωτοκόλλου Εφαρμογής μεταξύ της Κυβέρνησης της Ελληνικής Δημοκρα</w:t>
      </w:r>
      <w:r>
        <w:rPr>
          <w:rFonts w:eastAsia="Times New Roman" w:cs="Times New Roman"/>
          <w:szCs w:val="24"/>
        </w:rPr>
        <w:t xml:space="preserve">τίας και της Κυβέρνησης της Ρωσικής Ομοσπονδίας, σχετικά με την εφαρμογή της Συμφωνίας </w:t>
      </w:r>
      <w:proofErr w:type="spellStart"/>
      <w:r>
        <w:rPr>
          <w:rFonts w:eastAsia="Times New Roman" w:cs="Times New Roman"/>
          <w:szCs w:val="24"/>
        </w:rPr>
        <w:t>Επανεισδοχής</w:t>
      </w:r>
      <w:proofErr w:type="spellEnd"/>
      <w:r>
        <w:rPr>
          <w:rFonts w:eastAsia="Times New Roman" w:cs="Times New Roman"/>
          <w:szCs w:val="24"/>
        </w:rPr>
        <w:t xml:space="preserve"> μεταξύ της Ρωσικής Ομοσπονδίας και της Ευρωπαϊκής Κοινότητας της 25</w:t>
      </w:r>
      <w:r>
        <w:rPr>
          <w:rFonts w:eastAsia="Times New Roman" w:cs="Times New Roman"/>
          <w:szCs w:val="24"/>
          <w:vertAlign w:val="superscript"/>
        </w:rPr>
        <w:t>ης</w:t>
      </w:r>
      <w:r>
        <w:rPr>
          <w:rFonts w:eastAsia="Times New Roman" w:cs="Times New Roman"/>
          <w:szCs w:val="24"/>
        </w:rPr>
        <w:t xml:space="preserve"> Μαΐου 2006». </w:t>
      </w:r>
    </w:p>
    <w:p w14:paraId="3F362D0B"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w:t>
      </w:r>
      <w:r>
        <w:rPr>
          <w:rFonts w:eastAsia="Times New Roman" w:cs="Times New Roman"/>
          <w:szCs w:val="24"/>
        </w:rPr>
        <w:t>ν</w:t>
      </w:r>
      <w:r>
        <w:rPr>
          <w:rFonts w:eastAsia="Times New Roman" w:cs="Times New Roman"/>
          <w:szCs w:val="24"/>
        </w:rPr>
        <w:t xml:space="preserve"> λόγο για τρία λεπτά, προκειμένου να δευτερολογή</w:t>
      </w:r>
      <w:r>
        <w:rPr>
          <w:rFonts w:eastAsia="Times New Roman" w:cs="Times New Roman"/>
          <w:szCs w:val="24"/>
        </w:rPr>
        <w:t xml:space="preserve">σετε. </w:t>
      </w:r>
    </w:p>
    <w:p w14:paraId="3F362D0C" w14:textId="77777777" w:rsidR="005E01D3" w:rsidRDefault="007A282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Νομίζω ότι σε γενικές γραμμές συμφωνούμε. </w:t>
      </w:r>
    </w:p>
    <w:p w14:paraId="3F362D0D"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Επαναλαμβάνω ότι η πρώτη κίνηση είναι η σταδιακή κάλυψη και υποστήριξη από το προσωπικό του Κέντρου Υγείας Καρπάθου, που προσεχώς θα αναβαθμιστεί σε επίπεδο μικρού νοσοκομε</w:t>
      </w:r>
      <w:r>
        <w:rPr>
          <w:rFonts w:eastAsia="Times New Roman" w:cs="Times New Roman"/>
          <w:szCs w:val="24"/>
        </w:rPr>
        <w:t xml:space="preserve">ίου, της συγκεκριμένης περιοχής. </w:t>
      </w:r>
    </w:p>
    <w:p w14:paraId="3F362D0E"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Όσον αφορά το θέμα με τους στρατιωτικούς γιατρούς, με τους οπλίτες γιατρούς κυρίως, έχουμε μια συστηματική συνεργασία με το Υπουργείο Εθνικής Άμυνας και έχουμε υποβάλει κατάλογο αναγκών του συστήματος υγείας που μπορούν να</w:t>
      </w:r>
      <w:r>
        <w:rPr>
          <w:rFonts w:eastAsia="Times New Roman" w:cs="Times New Roman"/>
          <w:szCs w:val="24"/>
        </w:rPr>
        <w:t xml:space="preserve"> καλυφθούν με οπλίτες γιατρούς. Πρόσφατα, μάλιστα, είχαμε μια συνάντηση και με τον κ. Βίτσα και με τον κ. Καμμένο. </w:t>
      </w:r>
    </w:p>
    <w:p w14:paraId="3F362D0F"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Η αλήθεια είναι ότι οι Ένοπλες Δυνάμεις δεν έχουν πολύ μεγάλες δυνατότητες. Λόγω της διαρροής επιστημονικού και ιατρικού δυναμικού στο εξωτε</w:t>
      </w:r>
      <w:r>
        <w:rPr>
          <w:rFonts w:eastAsia="Times New Roman" w:cs="Times New Roman"/>
          <w:szCs w:val="24"/>
        </w:rPr>
        <w:t xml:space="preserve">ρικό έχει μειωθεί και η προσέλευση γιατρών στις ΕΣΣΟ, όπου κατατάσσονται. </w:t>
      </w:r>
    </w:p>
    <w:p w14:paraId="3F362D10"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 xml:space="preserve">Γίνεται, λοιπόν, μια προσπάθεια. Ήδη καλύπτονται γύρω στα δεκαπέντε -αν θυμάμαι καλά- περιφερειακά ιατρεία, η αλήθεια είναι, όμως, ότι η προτεραιότητα είναι στα νησιά που δεν έχουν </w:t>
      </w:r>
      <w:r>
        <w:rPr>
          <w:rFonts w:eastAsia="Times New Roman" w:cs="Times New Roman"/>
          <w:szCs w:val="24"/>
        </w:rPr>
        <w:t xml:space="preserve">κανένα γιατρό, όπως, για παράδειγμα, η Τήλος. </w:t>
      </w:r>
    </w:p>
    <w:p w14:paraId="3F362D11"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κίνητρο αυτό το οποίο δώσαμε πέρυσι καταφέραμε να καλύψουμε περισσότερα περιφερειακά ιατρεία και μάλιστα σε νησιά που είχαν χρόνια να δουν γιατρό, όπως στη Θύμαινα και σε άλλες περιοχές. </w:t>
      </w:r>
    </w:p>
    <w:p w14:paraId="3F362D12"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Μπορώ να το διε</w:t>
      </w:r>
      <w:r>
        <w:rPr>
          <w:rFonts w:eastAsia="Times New Roman" w:cs="Times New Roman"/>
          <w:szCs w:val="24"/>
        </w:rPr>
        <w:t xml:space="preserve">ρευνήσω το ενδεχόμενο αυτό, για να δούμε αν πραγματικά υπάρχει αυτή η δυνατότητα από τη μία. </w:t>
      </w:r>
    </w:p>
    <w:p w14:paraId="3F362D13"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 xml:space="preserve">Από την άλλη, το ζήτημα της τηλεϊατρικής είναι πολύ σημαντικό, γιατί εγώ θεωρώ ότι ένας βασικός λόγος για τον οποίο οι γιατροί δεν πάνε σε αυτές τις περιοχές δεν </w:t>
      </w:r>
      <w:r>
        <w:rPr>
          <w:rFonts w:eastAsia="Times New Roman" w:cs="Times New Roman"/>
          <w:szCs w:val="24"/>
        </w:rPr>
        <w:t>είναι μόνο διότι δεν υπάρχουν κίνητρα οικονομικά, κοινωνικά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xml:space="preserve">, αλλά είναι διότι αισθάνονται ανασφαλείς για τη διαχείριση των σοβαρών περιστατικών. </w:t>
      </w:r>
    </w:p>
    <w:p w14:paraId="3F362D14"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Σίγουρα ένα σύστημα τηλεϊατρικής και μάλιστα αναβαθμισμένο, όπως λέτε, θα μπορέσει να παρέχει μεγαλύτερ</w:t>
      </w:r>
      <w:r>
        <w:rPr>
          <w:rFonts w:eastAsia="Times New Roman" w:cs="Times New Roman"/>
          <w:szCs w:val="24"/>
        </w:rPr>
        <w:t xml:space="preserve">η ασφάλεια στον γιατρό και μια αίσθηση επιστημονικής υποστήριξης, που την έχει ανάγκη, όταν μάλιστα είναι ανειδίκευτος. Αυτό είναι σημαντικό. </w:t>
      </w:r>
    </w:p>
    <w:p w14:paraId="3F362D15"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Θα το διερευνήσουμε. Δεν ξέρω τα μεγέθη και τα κόστη. Ξέρω ότι πάντως αυτή τη στιγμή υπάρχει ένα σύστημα τηλεϊατρ</w:t>
      </w:r>
      <w:r>
        <w:rPr>
          <w:rFonts w:eastAsia="Times New Roman" w:cs="Times New Roman"/>
          <w:szCs w:val="24"/>
        </w:rPr>
        <w:t>ικής, το οποίο έχει οργανωθεί από τη 2</w:t>
      </w:r>
      <w:r>
        <w:rPr>
          <w:rFonts w:eastAsia="Times New Roman" w:cs="Times New Roman"/>
          <w:szCs w:val="24"/>
          <w:vertAlign w:val="superscript"/>
        </w:rPr>
        <w:t>η</w:t>
      </w:r>
      <w:r>
        <w:rPr>
          <w:rFonts w:eastAsia="Times New Roman" w:cs="Times New Roman"/>
          <w:szCs w:val="24"/>
        </w:rPr>
        <w:t xml:space="preserve"> ΥΠΕ. Νομίζω ότι καλύπτει δεκαπέντε με είκοσι περιοχές του Αιγαίου. </w:t>
      </w:r>
    </w:p>
    <w:p w14:paraId="3F362D16"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Επίσης, υπάρχει η δυνατότητα από κεντρικά νοσοκομεία της 2</w:t>
      </w:r>
      <w:r>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vertAlign w:val="superscript"/>
        </w:rPr>
        <w:t xml:space="preserve"> </w:t>
      </w:r>
      <w:r>
        <w:rPr>
          <w:rFonts w:eastAsia="Times New Roman" w:cs="Times New Roman"/>
          <w:szCs w:val="24"/>
        </w:rPr>
        <w:t xml:space="preserve">ΥΠΕ, από το </w:t>
      </w:r>
      <w:proofErr w:type="spellStart"/>
      <w:r>
        <w:rPr>
          <w:rFonts w:eastAsia="Times New Roman" w:cs="Times New Roman"/>
          <w:szCs w:val="24"/>
        </w:rPr>
        <w:t>Θριάσιο</w:t>
      </w:r>
      <w:proofErr w:type="spellEnd"/>
      <w:r>
        <w:rPr>
          <w:rFonts w:eastAsia="Times New Roman" w:cs="Times New Roman"/>
          <w:szCs w:val="24"/>
        </w:rPr>
        <w:t xml:space="preserve">, τη Νίκαια, το Αττικό, να παρέχεται υποστήριξη. Αυτό σίγουρα </w:t>
      </w:r>
      <w:r>
        <w:rPr>
          <w:rFonts w:eastAsia="Times New Roman" w:cs="Times New Roman"/>
          <w:szCs w:val="24"/>
        </w:rPr>
        <w:lastRenderedPageBreak/>
        <w:t>θέλει</w:t>
      </w:r>
      <w:r>
        <w:rPr>
          <w:rFonts w:eastAsia="Times New Roman" w:cs="Times New Roman"/>
          <w:szCs w:val="24"/>
        </w:rPr>
        <w:t xml:space="preserve"> μια συνεχή αναβάθμιση και μια επανεκπαίδευση των γιατρών σε αυτή τη νέα τεχνολογία. </w:t>
      </w:r>
    </w:p>
    <w:p w14:paraId="3F362D17"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 xml:space="preserve">Επιπλέον, γίνεται μια προσπάθεια να ενισχύσουμε τις βάσεις </w:t>
      </w:r>
      <w:proofErr w:type="spellStart"/>
      <w:r>
        <w:rPr>
          <w:rFonts w:eastAsia="Times New Roman" w:cs="Times New Roman"/>
          <w:szCs w:val="24"/>
        </w:rPr>
        <w:t>αεροδιακομιδών</w:t>
      </w:r>
      <w:proofErr w:type="spellEnd"/>
      <w:r>
        <w:rPr>
          <w:rFonts w:eastAsia="Times New Roman" w:cs="Times New Roman"/>
          <w:szCs w:val="24"/>
        </w:rPr>
        <w:t xml:space="preserve"> στο Αιγαίο. Εκτός από τη Ρόδο, όπου υπήρχε από παλιά, έχει αναπτυχθεί ήδη στη Σύρο και σε δεύτερ</w:t>
      </w:r>
      <w:r>
        <w:rPr>
          <w:rFonts w:eastAsia="Times New Roman" w:cs="Times New Roman"/>
          <w:szCs w:val="24"/>
        </w:rPr>
        <w:t xml:space="preserve">ο χρόνο θα γίνει και στη Μυτιλήνη. </w:t>
      </w:r>
    </w:p>
    <w:p w14:paraId="3F362D18"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 xml:space="preserve">Η προσπάθεια είναι να μειώσουμε και τους χρόνους διακομιδής και τη δυνατότητα των εναέριων μέσων να ανταποκρίνονται στη διακομιδή επειγόντων περιστατικών. </w:t>
      </w:r>
    </w:p>
    <w:p w14:paraId="3F362D19"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 xml:space="preserve">Υπάρχει σε εξέλιξη και μια συνεργασία με το Υπουργείο Εμπορικής </w:t>
      </w:r>
      <w:r>
        <w:rPr>
          <w:rFonts w:eastAsia="Times New Roman" w:cs="Times New Roman"/>
          <w:szCs w:val="24"/>
        </w:rPr>
        <w:t xml:space="preserve">Ναυτιλίας για δημιουργία πλωτών μέσων διακομιδών, τα οποία θα επιτρέπουν στα μικρά νησιά, όπου είναι πιο βολική η θαλάσσια επικοινωνία, να γίνεται γρήγορα η μετακίνηση ενός ασθενούς σε ένα πιο οργανωμένο κέντρο. </w:t>
      </w:r>
    </w:p>
    <w:p w14:paraId="3F362D1A" w14:textId="77777777" w:rsidR="005E01D3" w:rsidRDefault="007A2824">
      <w:pPr>
        <w:spacing w:after="0" w:line="600" w:lineRule="auto"/>
        <w:ind w:firstLine="720"/>
        <w:jc w:val="both"/>
        <w:rPr>
          <w:rFonts w:eastAsia="Times New Roman" w:cs="Times New Roman"/>
          <w:szCs w:val="24"/>
        </w:rPr>
      </w:pPr>
      <w:r>
        <w:rPr>
          <w:rFonts w:eastAsia="Times New Roman" w:cs="Times New Roman"/>
          <w:szCs w:val="24"/>
        </w:rPr>
        <w:t>Γίνεται συστηματική προσπάθεια να ενισχύσου</w:t>
      </w:r>
      <w:r>
        <w:rPr>
          <w:rFonts w:eastAsia="Times New Roman" w:cs="Times New Roman"/>
          <w:szCs w:val="24"/>
        </w:rPr>
        <w:t>με το αίσθημα υγειονομικής ασφάλειας των πολιτών και σε αυτές τις ακριτικές περιοχές. Δεν είναι εύκολη υπόθεση. Χρειάζεται, όπως είπα και πριν, μια δέσμη πολιτικών και κινήτρων, που υπερβαίνει προφανώς τον ρόλο του Υπουργείου Υγείας. Χρειάζεται, δηλαδή, μι</w:t>
      </w:r>
      <w:r>
        <w:rPr>
          <w:rFonts w:eastAsia="Times New Roman" w:cs="Times New Roman"/>
          <w:szCs w:val="24"/>
        </w:rPr>
        <w:t>α διυπουργική συνεργασία.</w:t>
      </w:r>
    </w:p>
    <w:p w14:paraId="3F362D1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Πάντως, αυτό που θεωρώ ότι είναι πραγματικά στον πυρήνα της αντιμετώπισης των προβλημάτων της </w:t>
      </w:r>
      <w:proofErr w:type="spellStart"/>
      <w:r>
        <w:rPr>
          <w:rFonts w:eastAsia="Times New Roman" w:cs="Times New Roman"/>
          <w:szCs w:val="24"/>
        </w:rPr>
        <w:t>νησιωτικότητας</w:t>
      </w:r>
      <w:proofErr w:type="spellEnd"/>
      <w:r>
        <w:rPr>
          <w:rFonts w:eastAsia="Times New Roman" w:cs="Times New Roman"/>
          <w:szCs w:val="24"/>
        </w:rPr>
        <w:t xml:space="preserve"> είναι η καλύτερη στελέχωση και ανταπόκριση του συστήματος υγείας.</w:t>
      </w:r>
    </w:p>
    <w:p w14:paraId="3F362D1C" w14:textId="77777777" w:rsidR="005E01D3" w:rsidRDefault="007A2824">
      <w:pPr>
        <w:spacing w:line="600" w:lineRule="auto"/>
        <w:ind w:firstLine="720"/>
        <w:jc w:val="both"/>
        <w:rPr>
          <w:rFonts w:eastAsia="Times New Roman" w:cs="Times New Roman"/>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Ευχαριστώ, κύριε Υπουργ</w:t>
      </w:r>
      <w:r>
        <w:rPr>
          <w:rFonts w:eastAsia="Times New Roman" w:cs="Times New Roman"/>
          <w:szCs w:val="24"/>
        </w:rPr>
        <w:t>έ.</w:t>
      </w:r>
    </w:p>
    <w:p w14:paraId="3F362D1D" w14:textId="77777777" w:rsidR="005E01D3" w:rsidRDefault="007A2824">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cs="Times New Roman"/>
        </w:rPr>
        <w:t>και τον τρόπο οργάνωσης και λειτουργίας της Βουλής, είκοσι επτά μαθητές και μαθήτριες και τρείς εκπαιδευτικοί συνοδοί τους από το 7</w:t>
      </w:r>
      <w:r>
        <w:rPr>
          <w:rFonts w:eastAsia="Times New Roman" w:cs="Times New Roman"/>
          <w:vertAlign w:val="superscript"/>
        </w:rPr>
        <w:t>ο</w:t>
      </w:r>
      <w:r>
        <w:rPr>
          <w:rFonts w:eastAsia="Times New Roman" w:cs="Times New Roman"/>
        </w:rPr>
        <w:t xml:space="preserve"> Γυμνάσιο Ξάνθης. </w:t>
      </w:r>
    </w:p>
    <w:p w14:paraId="3F362D1E" w14:textId="77777777" w:rsidR="005E01D3" w:rsidRDefault="007A282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F362D1F" w14:textId="77777777" w:rsidR="005E01D3" w:rsidRDefault="007A282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F362D2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E97C9B">
        <w:rPr>
          <w:rFonts w:eastAsia="Times New Roman" w:cs="Times New Roman"/>
          <w:b/>
          <w:szCs w:val="24"/>
        </w:rPr>
        <w:t>ΔΗΜΗΤΡΙΟΣ ΚΡΕΜΑΣΤΙΝΟΣ</w:t>
      </w:r>
      <w:r>
        <w:rPr>
          <w:rFonts w:eastAsia="Times New Roman" w:cs="Times New Roman"/>
          <w:szCs w:val="24"/>
        </w:rPr>
        <w:t>)</w:t>
      </w:r>
    </w:p>
    <w:p w14:paraId="3F362D21"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Μετά την αναγκαία αλλαγή, σύμφωνα με τον Κανονισμό, που κάναμε, προχωρούμε στην επόμενη επίκαιρη ερώτηση. </w:t>
      </w:r>
    </w:p>
    <w:p w14:paraId="3F362D2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Θα συζητη</w:t>
      </w:r>
      <w:r>
        <w:rPr>
          <w:rFonts w:eastAsia="Times New Roman" w:cs="Times New Roman"/>
          <w:szCs w:val="24"/>
        </w:rPr>
        <w:t xml:space="preserve">θεί η πέμπτη με αριθμό 685/3-4-2017 επίκαιρη ερώτηση πρώτου κύκλου του Βουλευτή Αχαΐας του Κομμουνιστικού Κόμματος Ελλάδας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Ψηφιακής Πολιτικής, Τηλεπικοινωνιών και Ενημέρωσης, σχετικά με την αναγνώριση προϋπηρεσ</w:t>
      </w:r>
      <w:r>
        <w:rPr>
          <w:rFonts w:eastAsia="Times New Roman" w:cs="Times New Roman"/>
          <w:szCs w:val="24"/>
        </w:rPr>
        <w:t xml:space="preserve">ίας στην ΕΡΤ Α.Ε. για τους υπαλλήλους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164/2006.</w:t>
      </w:r>
    </w:p>
    <w:p w14:paraId="3F362D2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Υπουργός Ψηφιακής Πολιτικής, Τηλεπικοινωνιών και Ενημέρωσης κ. Παππάς.</w:t>
      </w:r>
    </w:p>
    <w:p w14:paraId="3F362D2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3F362D25"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r>
        <w:rPr>
          <w:rFonts w:eastAsia="Times New Roman" w:cs="Times New Roman"/>
          <w:szCs w:val="24"/>
        </w:rPr>
        <w:t>.</w:t>
      </w:r>
    </w:p>
    <w:p w14:paraId="3F362D2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με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164/2006, το Προεδρικό Διάταγμα Παυλόπουλου, όπως είναι γνωστό, μια σειρά εργαζόμενοι απασχολούνταν με συμβάσεις οι οποίες ανανεώνονταν συνεχώς και οι συμβάσεις αυτές μετατρέπονταν σε αορίστου χρόνο</w:t>
      </w:r>
      <w:r>
        <w:rPr>
          <w:rFonts w:eastAsia="Times New Roman" w:cs="Times New Roman"/>
          <w:szCs w:val="24"/>
        </w:rPr>
        <w:t xml:space="preserve">υ. Αυτό συνέβη και με την ΕΡΤ. </w:t>
      </w:r>
    </w:p>
    <w:p w14:paraId="3F362D2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Όμως, εδώ στην ΕΡΤ έχουμε δυο ζητήματα: Το πρώτο ζήτημα είναι το παράδοξο, ότι ο χρόνος αυτός που είχαν τις συμβάσεις και οι οποίες ανανεώνονταν, ενώ ήταν απαραίτητος, για να μπορέσουν οι συμβάσεις αυτές να μετατραπούν σε συ</w:t>
      </w:r>
      <w:r>
        <w:rPr>
          <w:rFonts w:eastAsia="Times New Roman" w:cs="Times New Roman"/>
          <w:szCs w:val="24"/>
        </w:rPr>
        <w:t>μβάσεις αορίστου χρόνου, δεν υπολογίστηκε ως προϋπηρεσία και αυτό αποτελεί το παράδοξο, δηλαδή, από τη στιγμή που αναγνωρίζεται ότι έγινε ο χρόνος αυτός, να μην θεωρείται προϋπηρεσία.</w:t>
      </w:r>
    </w:p>
    <w:p w14:paraId="3F362D2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Δεύτερον, εκτός από αυτό το παράδοξο, υπάρχει και ένας διαχωρισμός, ότι </w:t>
      </w:r>
      <w:r>
        <w:rPr>
          <w:rFonts w:eastAsia="Times New Roman" w:cs="Times New Roman"/>
          <w:szCs w:val="24"/>
        </w:rPr>
        <w:t xml:space="preserve">όσοι εργαζόμενοι είχαν προϋπηρεσία στην ΕΡΤ αυτή η προϋπηρεσία δεν τους αναγνωρίστηκε, ενώ η σύμβασή τους στην ΕΡΤ μετατράπηκε σε αορίστου </w:t>
      </w:r>
      <w:r>
        <w:rPr>
          <w:rFonts w:eastAsia="Times New Roman" w:cs="Times New Roman"/>
          <w:szCs w:val="24"/>
        </w:rPr>
        <w:lastRenderedPageBreak/>
        <w:t>χρόνου. Αντίθετα, όσοι είχαν προϋπηρεσία στον ιδιωτικό τομέα το</w:t>
      </w:r>
      <w:r>
        <w:rPr>
          <w:rFonts w:eastAsia="Times New Roman" w:cs="Times New Roman"/>
          <w:szCs w:val="24"/>
        </w:rPr>
        <w:t>ύ</w:t>
      </w:r>
      <w:r>
        <w:rPr>
          <w:rFonts w:eastAsia="Times New Roman" w:cs="Times New Roman"/>
          <w:szCs w:val="24"/>
        </w:rPr>
        <w:t>ς αναγνωρίστηκε αυτή η προϋπηρεσία στην ΕΡΤ μέχρι και</w:t>
      </w:r>
      <w:r>
        <w:rPr>
          <w:rFonts w:eastAsia="Times New Roman" w:cs="Times New Roman"/>
          <w:szCs w:val="24"/>
        </w:rPr>
        <w:t xml:space="preserve"> δέκα χρόνια, όπως και αν είχαν προϋπηρεσία και σε άλλο</w:t>
      </w:r>
      <w:r>
        <w:rPr>
          <w:rFonts w:eastAsia="Times New Roman" w:cs="Times New Roman"/>
          <w:szCs w:val="24"/>
        </w:rPr>
        <w:t>ν</w:t>
      </w:r>
      <w:r>
        <w:rPr>
          <w:rFonts w:eastAsia="Times New Roman" w:cs="Times New Roman"/>
          <w:szCs w:val="24"/>
        </w:rPr>
        <w:t xml:space="preserve"> δημόσιο τομέα. Εξαιρέθηκαν μόνο οι εργαζόμενοι που είχαν προϋπηρεσία στην ΕΡΤ. </w:t>
      </w:r>
      <w:r>
        <w:rPr>
          <w:rFonts w:eastAsia="Times New Roman" w:cs="Times New Roman"/>
          <w:szCs w:val="24"/>
        </w:rPr>
        <w:t>Α</w:t>
      </w:r>
      <w:r>
        <w:rPr>
          <w:rFonts w:eastAsia="Times New Roman" w:cs="Times New Roman"/>
          <w:szCs w:val="24"/>
        </w:rPr>
        <w:t>υτό είναι παράλογο, παράδοξο. Δεν υπάρχει ενιαία αντιμετώπιση, αποτελεί μια διάκριση για τους συγκεκριμένους εργαζόμενο</w:t>
      </w:r>
      <w:r>
        <w:rPr>
          <w:rFonts w:eastAsia="Times New Roman" w:cs="Times New Roman"/>
          <w:szCs w:val="24"/>
        </w:rPr>
        <w:t xml:space="preserve">υς. </w:t>
      </w:r>
    </w:p>
    <w:p w14:paraId="3F362D2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Άρα το λογικό είναι και η προϋπηρεσία των συγκεκριμένων εργαζόμενων στην ΕΡΤ να τους αναγνωριστεί ως πραγματική προϋπηρεσία και να τύχουν της αντίστοιχης ισότιμης μεταχείρισης με τους υπόλοιπους συναδέλφους εργαζόμενους, που προέρχονται είτε από τον ι</w:t>
      </w:r>
      <w:r>
        <w:rPr>
          <w:rFonts w:eastAsia="Times New Roman" w:cs="Times New Roman"/>
          <w:szCs w:val="24"/>
        </w:rPr>
        <w:t>διωτικό τομέα είτε από άλλους δημόσιους φορείς. Από αυτή την άποψη, η Κυβέρνηση πρέπει να μεριμνήσει, κατά τη γνώμη μας, στην τακτοποίηση του συγκεκριμένου δίκαιου αιτήματος.</w:t>
      </w:r>
    </w:p>
    <w:p w14:paraId="3F362D2A"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3F362D2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γέ, έχετε τον λόγο για τρία λεπτά.</w:t>
      </w:r>
    </w:p>
    <w:p w14:paraId="3F362D2C"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Ευχαριστώ, κύριε Πρόεδρε.</w:t>
      </w:r>
    </w:p>
    <w:p w14:paraId="3F362D2D"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μου δίνετε την ευκαιρία να πω ότι είμαστε στην ευτυχή θέση να συζητάμε τέτοιου τύπου προβλήμα</w:t>
      </w:r>
      <w:r>
        <w:rPr>
          <w:rFonts w:eastAsia="Times New Roman" w:cs="Times New Roman"/>
          <w:szCs w:val="24"/>
        </w:rPr>
        <w:t xml:space="preserve">τα για την ΕΡΤ, διότι το 2013 έγινε μια επιχείρηση διάλυσής της, με σκοπό να εξυπηρετηθούν πάρα πολύ συγκεκριμένα συμφέροντα. </w:t>
      </w:r>
    </w:p>
    <w:p w14:paraId="3F362D2E"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Βεβαίως, αυτή η Κυβέρνηση τήρησε απολύτως τη δέσμευσή της να ξανανοίξει την ΕΡΤ. Όμως, αυτό δεν σημαίνει ότι μπορέσαμε αυτομάτως </w:t>
      </w:r>
      <w:r>
        <w:rPr>
          <w:rFonts w:eastAsia="Times New Roman" w:cs="Times New Roman"/>
          <w:szCs w:val="24"/>
        </w:rPr>
        <w:t>να απαλλαγούμε και από τα κληρονομημένα προβλήματά της. Η ΕΡΤ η ίδια μέσα έχει έξι ή ε</w:t>
      </w:r>
      <w:r>
        <w:rPr>
          <w:rFonts w:eastAsia="Times New Roman" w:cs="Times New Roman"/>
          <w:szCs w:val="24"/>
        </w:rPr>
        <w:t>π</w:t>
      </w:r>
      <w:r>
        <w:rPr>
          <w:rFonts w:eastAsia="Times New Roman" w:cs="Times New Roman"/>
          <w:szCs w:val="24"/>
        </w:rPr>
        <w:t xml:space="preserve">τά, αν δεν κάνω λάθος, διαφορετικούς τρόπους με τους οποίους εντάσσονται στα μισθολόγια οι άνθρωποι. </w:t>
      </w:r>
    </w:p>
    <w:p w14:paraId="3F362D2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Η ΕΡΤ αυτή τη στιγμή πρέπει να σας πω ότι κερδίζει το στοίχημα μέρα</w:t>
      </w:r>
      <w:r>
        <w:rPr>
          <w:rFonts w:eastAsia="Times New Roman" w:cs="Times New Roman"/>
          <w:szCs w:val="24"/>
        </w:rPr>
        <w:t xml:space="preserve"> με τη μέρα και, κυρίως, ότι έχει πέσει έξω μια κριτική την οποία ακούγαμε, όταν είπαμε ότι την ΕΡΤ θα την ξανανοίξουμε, ότι είναι οικονομικά μη βιώσιμη. </w:t>
      </w:r>
    </w:p>
    <w:p w14:paraId="3F362D3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Η ΕΡΤ έχει πολλαπλάσιο έργο από οποιονδήποτε άλλον ιδιωτικό τηλεοπτικό σταθμό, πολύ περισσότερα προγρ</w:t>
      </w:r>
      <w:r>
        <w:rPr>
          <w:rFonts w:eastAsia="Times New Roman" w:cs="Times New Roman"/>
          <w:szCs w:val="24"/>
        </w:rPr>
        <w:t xml:space="preserve">άμματα, τους ραδιοφωνικούς σταθμούς και έργο το οποίο άλλοι ιδιωτικοί σταθμοί δεν είναι σε θέση να παραγάγουν. </w:t>
      </w:r>
      <w:r>
        <w:rPr>
          <w:rFonts w:eastAsia="Times New Roman" w:cs="Times New Roman"/>
          <w:szCs w:val="24"/>
        </w:rPr>
        <w:t>Β</w:t>
      </w:r>
      <w:r>
        <w:rPr>
          <w:rFonts w:eastAsia="Times New Roman" w:cs="Times New Roman"/>
          <w:szCs w:val="24"/>
        </w:rPr>
        <w:t>εβαίως, χωρίς να αυξηθεί το ανταποδοτικό τέλος</w:t>
      </w:r>
      <w:r>
        <w:rPr>
          <w:rFonts w:eastAsia="Times New Roman" w:cs="Times New Roman"/>
          <w:szCs w:val="24"/>
        </w:rPr>
        <w:t>,</w:t>
      </w:r>
      <w:r>
        <w:rPr>
          <w:rFonts w:eastAsia="Times New Roman" w:cs="Times New Roman"/>
          <w:szCs w:val="24"/>
        </w:rPr>
        <w:t xml:space="preserve"> είναι σε θέση να έχει θετικά αποτελέσματα και για την προηγούμενη και για τη χρονιά που μόλις τέ</w:t>
      </w:r>
      <w:r>
        <w:rPr>
          <w:rFonts w:eastAsia="Times New Roman" w:cs="Times New Roman"/>
          <w:szCs w:val="24"/>
        </w:rPr>
        <w:t>λειωσε.</w:t>
      </w:r>
    </w:p>
    <w:p w14:paraId="3F362D3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στην κατεύθυνση του να μπορέσουμε να </w:t>
      </w:r>
      <w:proofErr w:type="spellStart"/>
      <w:r>
        <w:rPr>
          <w:rFonts w:eastAsia="Times New Roman" w:cs="Times New Roman"/>
          <w:szCs w:val="24"/>
        </w:rPr>
        <w:t>εξορθολογίσουμε</w:t>
      </w:r>
      <w:proofErr w:type="spellEnd"/>
      <w:r>
        <w:rPr>
          <w:rFonts w:eastAsia="Times New Roman" w:cs="Times New Roman"/>
          <w:szCs w:val="24"/>
        </w:rPr>
        <w:t xml:space="preserve"> και άλλο τη λειτουργία της εταιρείας. Δηλαδή, εκεί που υπήρχαν κενά ως προς την παραγωγή έργου, τα οποία, δυστυχώς, η διοίκηση αναγκάζονταν και αναγκάζεται να τα καλύψει με συμβάσεις με ε</w:t>
      </w:r>
      <w:r>
        <w:rPr>
          <w:rFonts w:eastAsia="Times New Roman" w:cs="Times New Roman"/>
          <w:szCs w:val="24"/>
        </w:rPr>
        <w:t>ξωτερικές εταιρείες, να προχωρήσουμε στις αναγκαίες προσλήψεις προσωπικού, ούτως ώστε και το κόστος να μειωθεί για την εταιρεία και οι εργαζόμενοι να πληρώνονται καλύτερα.</w:t>
      </w:r>
    </w:p>
    <w:p w14:paraId="3F362D3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Τώρα, ξεκινώντας, θέλω να συμφωνήσω μαζί σας ότι είναι πραγματικά παράδοξο τουλάχιστ</w:t>
      </w:r>
      <w:r>
        <w:rPr>
          <w:rFonts w:eastAsia="Times New Roman" w:cs="Times New Roman"/>
          <w:szCs w:val="24"/>
        </w:rPr>
        <w:t xml:space="preserve">ον για τη διετία προϋπηρεσίας, ενώ αυτή παράγει έννομο αποτέλεσμα ως προς τη μετατροπή της σύμβασης σε σύμβαση αορίστου χρόνου, να μην αναγνωρίζεται ως προϋπηρεσία. Εδώ πραγματικά θα λάβουμε πρωτοβουλίες πάρα πολύ σύντομα, για να λυθεί το θέμα. </w:t>
      </w:r>
    </w:p>
    <w:p w14:paraId="3F362D3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Να διευκρι</w:t>
      </w:r>
      <w:r>
        <w:rPr>
          <w:rFonts w:eastAsia="Times New Roman" w:cs="Times New Roman"/>
          <w:szCs w:val="24"/>
        </w:rPr>
        <w:t xml:space="preserve">νίσουμε, βεβαίως, για τι συζητάμε. Των εργαζομένων που απασχολούνται με συμβάσεις έργου στην </w:t>
      </w:r>
      <w:proofErr w:type="spellStart"/>
      <w:r>
        <w:rPr>
          <w:rFonts w:eastAsia="Times New Roman" w:cs="Times New Roman"/>
          <w:szCs w:val="24"/>
        </w:rPr>
        <w:t>καταργηθείσα</w:t>
      </w:r>
      <w:proofErr w:type="spellEnd"/>
      <w:r>
        <w:rPr>
          <w:rFonts w:eastAsia="Times New Roman" w:cs="Times New Roman"/>
          <w:szCs w:val="24"/>
        </w:rPr>
        <w:t xml:space="preserve"> ΕΡΤ μετατράπηκαν οι συμβάσεις σε συμβάσεις αορίστου χρόνου. Για τους δημοσιογράφους έχει αναγνωριστεί προϋπηρεσία έως και δέκα έτη, η οποία είχε </w:t>
      </w:r>
      <w:proofErr w:type="spellStart"/>
      <w:r>
        <w:rPr>
          <w:rFonts w:eastAsia="Times New Roman" w:cs="Times New Roman"/>
          <w:szCs w:val="24"/>
        </w:rPr>
        <w:t>διανυ</w:t>
      </w:r>
      <w:r>
        <w:rPr>
          <w:rFonts w:eastAsia="Times New Roman" w:cs="Times New Roman"/>
          <w:szCs w:val="24"/>
        </w:rPr>
        <w:t>θεί</w:t>
      </w:r>
      <w:proofErr w:type="spellEnd"/>
      <w:r>
        <w:rPr>
          <w:rFonts w:eastAsia="Times New Roman" w:cs="Times New Roman"/>
          <w:szCs w:val="24"/>
        </w:rPr>
        <w:t xml:space="preserve"> στην </w:t>
      </w:r>
      <w:proofErr w:type="spellStart"/>
      <w:r>
        <w:rPr>
          <w:rFonts w:eastAsia="Times New Roman" w:cs="Times New Roman"/>
          <w:szCs w:val="24"/>
        </w:rPr>
        <w:t>καταργηθείσα</w:t>
      </w:r>
      <w:proofErr w:type="spellEnd"/>
      <w:r>
        <w:rPr>
          <w:rFonts w:eastAsia="Times New Roman" w:cs="Times New Roman"/>
          <w:szCs w:val="24"/>
        </w:rPr>
        <w:t xml:space="preserve"> ΕΡΤ, βάσει των σχετικών συμβάσεων έργου, η οποία και λήφθηκε υπ’ </w:t>
      </w:r>
      <w:proofErr w:type="spellStart"/>
      <w:r>
        <w:rPr>
          <w:rFonts w:eastAsia="Times New Roman" w:cs="Times New Roman"/>
          <w:szCs w:val="24"/>
        </w:rPr>
        <w:t>όψιν</w:t>
      </w:r>
      <w:proofErr w:type="spellEnd"/>
      <w:r>
        <w:rPr>
          <w:rFonts w:eastAsia="Times New Roman" w:cs="Times New Roman"/>
          <w:szCs w:val="24"/>
        </w:rPr>
        <w:t xml:space="preserve"> για τη διαμόρφωση και του βασικού μισθού και του επιδόματος τριετιών. Εκεί πρέπει να πω ότι ελήφθη υπ’ </w:t>
      </w:r>
      <w:proofErr w:type="spellStart"/>
      <w:r>
        <w:rPr>
          <w:rFonts w:eastAsia="Times New Roman" w:cs="Times New Roman"/>
          <w:szCs w:val="24"/>
        </w:rPr>
        <w:t>όψιν</w:t>
      </w:r>
      <w:proofErr w:type="spellEnd"/>
      <w:r>
        <w:rPr>
          <w:rFonts w:eastAsia="Times New Roman" w:cs="Times New Roman"/>
          <w:szCs w:val="24"/>
        </w:rPr>
        <w:t xml:space="preserve"> η συλλογική </w:t>
      </w:r>
      <w:r>
        <w:rPr>
          <w:rFonts w:eastAsia="Times New Roman" w:cs="Times New Roman"/>
          <w:szCs w:val="24"/>
        </w:rPr>
        <w:lastRenderedPageBreak/>
        <w:t>σύμβαση εργασίας που υπήρχε μεταξύ της ΕΣΗΕΑ</w:t>
      </w:r>
      <w:r>
        <w:rPr>
          <w:rFonts w:eastAsia="Times New Roman" w:cs="Times New Roman"/>
          <w:szCs w:val="24"/>
        </w:rPr>
        <w:t xml:space="preserve"> και της ΕΡΤ και προϋπήρχε του ν.4024/2011, δηλαδή του νόμου του ενιαίου μισθολογίου. </w:t>
      </w:r>
    </w:p>
    <w:p w14:paraId="3F362D3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Για το λοιπό προσωπικό, και σύμφωνα με τον γενικό κανονισμό του προσωπικού, αναγνωρίστηκε προϋπηρεσία που είχε </w:t>
      </w:r>
      <w:proofErr w:type="spellStart"/>
      <w:r>
        <w:rPr>
          <w:rFonts w:eastAsia="Times New Roman" w:cs="Times New Roman"/>
          <w:szCs w:val="24"/>
        </w:rPr>
        <w:t>διανυθεί</w:t>
      </w:r>
      <w:proofErr w:type="spellEnd"/>
      <w:r>
        <w:rPr>
          <w:rFonts w:eastAsia="Times New Roman" w:cs="Times New Roman"/>
          <w:szCs w:val="24"/>
        </w:rPr>
        <w:t xml:space="preserve"> στον ιδιωτικό τομέα έως και δέκα έτη, η οποία λήφ</w:t>
      </w:r>
      <w:r>
        <w:rPr>
          <w:rFonts w:eastAsia="Times New Roman" w:cs="Times New Roman"/>
          <w:szCs w:val="24"/>
        </w:rPr>
        <w:t xml:space="preserve">θηκε υπ’ </w:t>
      </w:r>
      <w:proofErr w:type="spellStart"/>
      <w:r>
        <w:rPr>
          <w:rFonts w:eastAsia="Times New Roman" w:cs="Times New Roman"/>
          <w:szCs w:val="24"/>
        </w:rPr>
        <w:t>όψιν</w:t>
      </w:r>
      <w:proofErr w:type="spellEnd"/>
      <w:r>
        <w:rPr>
          <w:rFonts w:eastAsia="Times New Roman" w:cs="Times New Roman"/>
          <w:szCs w:val="24"/>
        </w:rPr>
        <w:t xml:space="preserve"> μόνο για τον υπολογισμό χρονοεπιδόματος. </w:t>
      </w:r>
    </w:p>
    <w:p w14:paraId="3F362D3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Επίσης, αναγνωρίστηκε προϋπηρεσία που είχε </w:t>
      </w:r>
      <w:proofErr w:type="spellStart"/>
      <w:r>
        <w:rPr>
          <w:rFonts w:eastAsia="Times New Roman" w:cs="Times New Roman"/>
          <w:szCs w:val="24"/>
        </w:rPr>
        <w:t>διανυθεί</w:t>
      </w:r>
      <w:proofErr w:type="spellEnd"/>
      <w:r>
        <w:rPr>
          <w:rFonts w:eastAsia="Times New Roman" w:cs="Times New Roman"/>
          <w:szCs w:val="24"/>
        </w:rPr>
        <w:t xml:space="preserve"> στο</w:t>
      </w:r>
      <w:r>
        <w:rPr>
          <w:rFonts w:eastAsia="Times New Roman" w:cs="Times New Roman"/>
          <w:szCs w:val="24"/>
        </w:rPr>
        <w:t>ν</w:t>
      </w:r>
      <w:r>
        <w:rPr>
          <w:rFonts w:eastAsia="Times New Roman" w:cs="Times New Roman"/>
          <w:szCs w:val="24"/>
        </w:rPr>
        <w:t xml:space="preserve"> δημόσιο τομέα, αλλά αποκλειστικά με σύμβαση εργασίας. Δηλαδή το πρόβλημα το οποίο επισημαίνετε και εσείς στην ερώτησή σας</w:t>
      </w:r>
      <w:r>
        <w:rPr>
          <w:rFonts w:eastAsia="Times New Roman" w:cs="Times New Roman"/>
          <w:szCs w:val="24"/>
        </w:rPr>
        <w:t>,</w:t>
      </w:r>
      <w:r>
        <w:rPr>
          <w:rFonts w:eastAsia="Times New Roman" w:cs="Times New Roman"/>
          <w:szCs w:val="24"/>
        </w:rPr>
        <w:t xml:space="preserve"> ότι η προϋπηρεσία συ</w:t>
      </w:r>
      <w:r>
        <w:rPr>
          <w:rFonts w:eastAsia="Times New Roman" w:cs="Times New Roman"/>
          <w:szCs w:val="24"/>
        </w:rPr>
        <w:t xml:space="preserve">μβάσεων έργου δεν έχει αναγνωριστεί. Σύμφωνα με την κείμενη νομοθεσία, αυτό θα ήταν επιτρεπτό μόνο εφόσον το προσωπικό είχε επιλεγεί μέσα από διαγωνιστικές διαδικασίες. </w:t>
      </w:r>
    </w:p>
    <w:p w14:paraId="3F362D3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Άρα, αν εξαιρεθούν οι κατηγορίες τις οποίες μόλις προανέφερα, εδώ μιλάμε για εξακόσια </w:t>
      </w:r>
      <w:r>
        <w:rPr>
          <w:rFonts w:eastAsia="Times New Roman" w:cs="Times New Roman"/>
          <w:szCs w:val="24"/>
        </w:rPr>
        <w:t xml:space="preserve">εβδομήντα τρία άτομα ειδικοτήτων άλλων των δημοσιογραφικών, οι οποίοι εγείρουν πάρα πολύ εύλογα ζητήματα και αιτήματα. Επαναλαμβάνω ότι το ζήτημα της διετίας πρέπει πάρα πολύ γρήγορα να κινηθούμε και να το λύσουμε. </w:t>
      </w:r>
    </w:p>
    <w:p w14:paraId="3F362D3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τα υπόλοιπα χρόνια, επειδή εκκρεμούν</w:t>
      </w:r>
      <w:r>
        <w:rPr>
          <w:rFonts w:eastAsia="Times New Roman" w:cs="Times New Roman"/>
          <w:szCs w:val="24"/>
        </w:rPr>
        <w:t xml:space="preserve"> δικαστικές διαδικασίες και προσφυγές των εργαζομένων, θα ήθελα με την ευκαιρία της ερώτησής σας να </w:t>
      </w:r>
      <w:r>
        <w:rPr>
          <w:rFonts w:eastAsia="Times New Roman" w:cs="Times New Roman"/>
          <w:szCs w:val="24"/>
        </w:rPr>
        <w:lastRenderedPageBreak/>
        <w:t>καλέσω όλα τα ενδιαφερόμενα μέρη με καλή πίστη να προσέλθουν σε ένα τραπέζι διαλόγου, για να βρεθεί μία λύση</w:t>
      </w:r>
      <w:r>
        <w:rPr>
          <w:rFonts w:eastAsia="Times New Roman" w:cs="Times New Roman"/>
          <w:szCs w:val="24"/>
        </w:rPr>
        <w:t>,</w:t>
      </w:r>
      <w:r>
        <w:rPr>
          <w:rFonts w:eastAsia="Times New Roman" w:cs="Times New Roman"/>
          <w:szCs w:val="24"/>
        </w:rPr>
        <w:t xml:space="preserve"> η οποία νομίζω ότι μπορεί να ικανοποιήσει τους</w:t>
      </w:r>
      <w:r>
        <w:rPr>
          <w:rFonts w:eastAsia="Times New Roman" w:cs="Times New Roman"/>
          <w:szCs w:val="24"/>
        </w:rPr>
        <w:t xml:space="preserve"> πάντες. Διότι η ενημέρωσή μου λέει ότι και η δημοσιονομική, η οικονομική επιβάρυνση της εταιρείας δεν θα είναι τεράστια</w:t>
      </w:r>
      <w:r>
        <w:rPr>
          <w:rFonts w:eastAsia="Times New Roman" w:cs="Times New Roman"/>
          <w:szCs w:val="24"/>
        </w:rPr>
        <w:t>,</w:t>
      </w:r>
      <w:r>
        <w:rPr>
          <w:rFonts w:eastAsia="Times New Roman" w:cs="Times New Roman"/>
          <w:szCs w:val="24"/>
        </w:rPr>
        <w:t xml:space="preserve"> για να καλυφθεί και αυτό το αίτημα.</w:t>
      </w:r>
    </w:p>
    <w:p w14:paraId="3F362D38"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Υπουργέ.</w:t>
      </w:r>
    </w:p>
    <w:p w14:paraId="3F362D3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Ο Βουλευτής κ. Γεώργιος </w:t>
      </w:r>
      <w:proofErr w:type="spellStart"/>
      <w:r>
        <w:rPr>
          <w:rFonts w:eastAsia="Times New Roman" w:cs="Times New Roman"/>
          <w:szCs w:val="24"/>
        </w:rPr>
        <w:t>Βαγιωνάς</w:t>
      </w:r>
      <w:proofErr w:type="spellEnd"/>
      <w:r>
        <w:rPr>
          <w:rFonts w:eastAsia="Times New Roman" w:cs="Times New Roman"/>
          <w:szCs w:val="24"/>
        </w:rPr>
        <w:t xml:space="preserve"> </w:t>
      </w:r>
      <w:r>
        <w:rPr>
          <w:rFonts w:eastAsia="Times New Roman" w:cs="Times New Roman"/>
          <w:szCs w:val="24"/>
        </w:rPr>
        <w:t>ζητεί άδεια ολιγοήμερης απουσίας στο εξωτερικό για το χρονικό διάστημα</w:t>
      </w:r>
      <w:r>
        <w:rPr>
          <w:rFonts w:eastAsia="Times New Roman" w:cs="Times New Roman"/>
          <w:szCs w:val="24"/>
        </w:rPr>
        <w:t xml:space="preserve"> από</w:t>
      </w:r>
      <w:r>
        <w:rPr>
          <w:rFonts w:eastAsia="Times New Roman" w:cs="Times New Roman"/>
          <w:szCs w:val="24"/>
        </w:rPr>
        <w:t xml:space="preserve"> 14 </w:t>
      </w:r>
      <w:r>
        <w:rPr>
          <w:rFonts w:eastAsia="Times New Roman" w:cs="Times New Roman"/>
          <w:szCs w:val="24"/>
        </w:rPr>
        <w:t xml:space="preserve">Απριλίου </w:t>
      </w:r>
      <w:r>
        <w:rPr>
          <w:rFonts w:eastAsia="Times New Roman" w:cs="Times New Roman"/>
          <w:szCs w:val="24"/>
        </w:rPr>
        <w:t>έως 21 Απριλίου</w:t>
      </w:r>
      <w:r>
        <w:rPr>
          <w:rFonts w:eastAsia="Times New Roman" w:cs="Times New Roman"/>
          <w:szCs w:val="24"/>
        </w:rPr>
        <w:t xml:space="preserve"> 2017</w:t>
      </w:r>
      <w:r>
        <w:rPr>
          <w:rFonts w:eastAsia="Times New Roman" w:cs="Times New Roman"/>
          <w:szCs w:val="24"/>
        </w:rPr>
        <w:t>. Η Βουλή εγκρίνει;</w:t>
      </w:r>
    </w:p>
    <w:p w14:paraId="3F362D3A"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 ΒΟΥΛΕΥΤΕΣ:</w:t>
      </w:r>
      <w:r>
        <w:rPr>
          <w:rFonts w:eastAsia="Times New Roman" w:cs="Times New Roman"/>
          <w:szCs w:val="24"/>
        </w:rPr>
        <w:t xml:space="preserve"> Μάλιστα, μάλιστα.</w:t>
      </w:r>
    </w:p>
    <w:p w14:paraId="3F362D3B"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3F362D3C" w14:textId="77777777" w:rsidR="005E01D3" w:rsidRDefault="007A2824">
      <w:pPr>
        <w:spacing w:line="600" w:lineRule="auto"/>
        <w:ind w:firstLine="720"/>
        <w:jc w:val="both"/>
        <w:rPr>
          <w:rFonts w:eastAsia="Times New Roman" w:cs="Times New Roman"/>
          <w:szCs w:val="24"/>
          <w:lang w:val="en-US"/>
        </w:rPr>
      </w:pPr>
      <w:r>
        <w:rPr>
          <w:rFonts w:eastAsia="Times New Roman" w:cs="Times New Roman"/>
          <w:szCs w:val="24"/>
        </w:rPr>
        <w:t>Ο Βουλευτής</w:t>
      </w:r>
      <w:r>
        <w:rPr>
          <w:rFonts w:eastAsia="Times New Roman" w:cs="Times New Roman"/>
          <w:szCs w:val="24"/>
        </w:rPr>
        <w:t xml:space="preserve"> κ. Ιωάννης Μανιάτης ζητεί άδεια ολιγοήμερης απουσίας στο εξωτερικό για το χρονικό διάστημα </w:t>
      </w:r>
      <w:r>
        <w:rPr>
          <w:rFonts w:eastAsia="Times New Roman" w:cs="Times New Roman"/>
          <w:szCs w:val="24"/>
        </w:rPr>
        <w:t xml:space="preserve">από </w:t>
      </w:r>
      <w:r>
        <w:rPr>
          <w:rFonts w:eastAsia="Times New Roman" w:cs="Times New Roman"/>
          <w:szCs w:val="24"/>
        </w:rPr>
        <w:t xml:space="preserve">7 </w:t>
      </w:r>
      <w:r>
        <w:rPr>
          <w:rFonts w:eastAsia="Times New Roman" w:cs="Times New Roman"/>
          <w:szCs w:val="24"/>
        </w:rPr>
        <w:t xml:space="preserve">Απριλίου </w:t>
      </w:r>
      <w:r>
        <w:rPr>
          <w:rFonts w:eastAsia="Times New Roman" w:cs="Times New Roman"/>
          <w:szCs w:val="24"/>
        </w:rPr>
        <w:t xml:space="preserve">έως 9 Απριλίου </w:t>
      </w:r>
      <w:r>
        <w:rPr>
          <w:rFonts w:eastAsia="Times New Roman" w:cs="Times New Roman"/>
          <w:szCs w:val="24"/>
        </w:rPr>
        <w:t xml:space="preserve">2017 </w:t>
      </w:r>
      <w:r>
        <w:rPr>
          <w:rFonts w:eastAsia="Times New Roman" w:cs="Times New Roman"/>
          <w:szCs w:val="24"/>
        </w:rPr>
        <w:t xml:space="preserve">για τη συμμετοχή του στο </w:t>
      </w:r>
      <w:r>
        <w:rPr>
          <w:rFonts w:eastAsia="Times New Roman"/>
          <w:szCs w:val="24"/>
        </w:rPr>
        <w:t>«</w:t>
      </w:r>
      <w:hyperlink>
        <w:r w:rsidRPr="00644D59">
          <w:t xml:space="preserve">International </w:t>
        </w:r>
        <w:proofErr w:type="spellStart"/>
        <w:r w:rsidRPr="00644D59">
          <w:t>Parliamentary</w:t>
        </w:r>
        <w:proofErr w:type="spellEnd"/>
        <w:r w:rsidRPr="00644D59">
          <w:t xml:space="preserve"> </w:t>
        </w:r>
        <w:proofErr w:type="spellStart"/>
        <w:r w:rsidRPr="00644D59">
          <w:t>Conference</w:t>
        </w:r>
        <w:proofErr w:type="spellEnd"/>
        <w:r w:rsidRPr="00644D59">
          <w:t xml:space="preserve"> </w:t>
        </w:r>
        <w:proofErr w:type="spellStart"/>
        <w:r w:rsidRPr="00644D59">
          <w:t>Integration</w:t>
        </w:r>
        <w:proofErr w:type="spellEnd"/>
        <w:r w:rsidRPr="00644D59">
          <w:t xml:space="preserve"> and </w:t>
        </w:r>
        <w:proofErr w:type="spellStart"/>
        <w:r w:rsidRPr="00644D59">
          <w:t>Disintegration</w:t>
        </w:r>
        <w:proofErr w:type="spellEnd"/>
        <w:r w:rsidRPr="00644D59">
          <w:t xml:space="preserve"> of the European Union. </w:t>
        </w:r>
        <w:r w:rsidRPr="00644D59">
          <w:rPr>
            <w:lang w:val="en-US"/>
          </w:rPr>
          <w:t>The European Perspective of South East Europe</w:t>
        </w:r>
      </w:hyperlink>
      <w:proofErr w:type="gramStart"/>
      <w:r w:rsidRPr="00B9294F">
        <w:rPr>
          <w:rFonts w:eastAsia="Times New Roman" w:cs="Times New Roman"/>
          <w:szCs w:val="24"/>
          <w:lang w:val="en-US"/>
        </w:rPr>
        <w:t>.</w:t>
      </w:r>
      <w:r>
        <w:rPr>
          <w:rFonts w:eastAsia="Times New Roman" w:cs="Times New Roman"/>
          <w:szCs w:val="24"/>
          <w:lang w:val="en-US"/>
        </w:rPr>
        <w:t>»</w:t>
      </w:r>
      <w:proofErr w:type="gramEnd"/>
      <w:r>
        <w:rPr>
          <w:rFonts w:eastAsia="Times New Roman" w:cs="Times New Roman"/>
          <w:szCs w:val="24"/>
          <w:lang w:val="en-US"/>
        </w:rPr>
        <w:t xml:space="preserve">. </w:t>
      </w:r>
      <w:r>
        <w:rPr>
          <w:rFonts w:eastAsia="Times New Roman" w:cs="Times New Roman"/>
          <w:szCs w:val="24"/>
        </w:rPr>
        <w:t>Η</w:t>
      </w:r>
      <w:r>
        <w:rPr>
          <w:rFonts w:eastAsia="Times New Roman" w:cs="Times New Roman"/>
          <w:szCs w:val="24"/>
          <w:lang w:val="en-US"/>
        </w:rPr>
        <w:t xml:space="preserve"> </w:t>
      </w:r>
      <w:r>
        <w:rPr>
          <w:rFonts w:eastAsia="Times New Roman" w:cs="Times New Roman"/>
          <w:szCs w:val="24"/>
        </w:rPr>
        <w:t>Βουλή</w:t>
      </w:r>
      <w:r>
        <w:rPr>
          <w:rFonts w:eastAsia="Times New Roman" w:cs="Times New Roman"/>
          <w:szCs w:val="24"/>
          <w:lang w:val="en-US"/>
        </w:rPr>
        <w:t xml:space="preserve"> </w:t>
      </w:r>
      <w:r>
        <w:rPr>
          <w:rFonts w:eastAsia="Times New Roman" w:cs="Times New Roman"/>
          <w:szCs w:val="24"/>
        </w:rPr>
        <w:t>εγκρίνει</w:t>
      </w:r>
      <w:r>
        <w:rPr>
          <w:rFonts w:eastAsia="Times New Roman" w:cs="Times New Roman"/>
          <w:szCs w:val="24"/>
          <w:lang w:val="en-US"/>
        </w:rPr>
        <w:t>;</w:t>
      </w:r>
    </w:p>
    <w:p w14:paraId="3F362D3D"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 ΒΟΥΛΕΥΤΕΣ:</w:t>
      </w:r>
      <w:r>
        <w:rPr>
          <w:rFonts w:eastAsia="Times New Roman" w:cs="Times New Roman"/>
          <w:szCs w:val="24"/>
        </w:rPr>
        <w:t xml:space="preserve"> Μάλιστα, μάλιστα.</w:t>
      </w:r>
    </w:p>
    <w:p w14:paraId="3F362D3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w:t>
      </w:r>
      <w:r>
        <w:rPr>
          <w:rFonts w:eastAsia="Times New Roman" w:cs="Times New Roman"/>
          <w:szCs w:val="24"/>
        </w:rPr>
        <w:t>ρινε τη ζητηθείσα άδεια.</w:t>
      </w:r>
    </w:p>
    <w:p w14:paraId="3F362D3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 για τρία λεπτά.</w:t>
      </w:r>
    </w:p>
    <w:p w14:paraId="3F362D40"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3F362D4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Βεβαίως, κύριε Υπουργέ, δεν θα αναφερθώ στα συνολικότερα ζητήματα που αφορούν την ΕΡΤ και την πορεία εξέλιξης των πραγμ</w:t>
      </w:r>
      <w:r>
        <w:rPr>
          <w:rFonts w:eastAsia="Times New Roman" w:cs="Times New Roman"/>
          <w:szCs w:val="24"/>
        </w:rPr>
        <w:t>άτων. Υπάρχουν μια σειρά παρατηρήσεις για το ίδιο το έργο το οποίο παράγει η ΕΡΤ και μάλιστα υπάρχουν και καταγγελίες από το ΚΚΕ, όπως η πρόσφατη, που αφορούσε το συνέδριο του Κομμουνιστικού Κόμματος Ελλάδ</w:t>
      </w:r>
      <w:r>
        <w:rPr>
          <w:rFonts w:eastAsia="Times New Roman" w:cs="Times New Roman"/>
          <w:szCs w:val="24"/>
        </w:rPr>
        <w:t>α</w:t>
      </w:r>
      <w:r>
        <w:rPr>
          <w:rFonts w:eastAsia="Times New Roman" w:cs="Times New Roman"/>
          <w:szCs w:val="24"/>
        </w:rPr>
        <w:t>ς και του οποίου η λήξη των εργασιών καν δεν καλύφ</w:t>
      </w:r>
      <w:r>
        <w:rPr>
          <w:rFonts w:eastAsia="Times New Roman" w:cs="Times New Roman"/>
          <w:szCs w:val="24"/>
        </w:rPr>
        <w:t>θηκε από το κεντρικό δελτίο της ΕΡΤ.</w:t>
      </w:r>
    </w:p>
    <w:p w14:paraId="3F362D4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Τα προσπερνάω όλα αυτά, όπως επίσης προσπερνάω και το γεγονός –αν και αυτό είναι το βασικό- ότι η βιωσιμότητα της ΕΡΤ δεν μπορεί να γίνεται σε βάρος των ελληνικών λαϊκών στρωμάτων, με αυτό που πληρώνουμε για την ΕΡΤ, ού</w:t>
      </w:r>
      <w:r>
        <w:rPr>
          <w:rFonts w:eastAsia="Times New Roman" w:cs="Times New Roman"/>
          <w:szCs w:val="24"/>
        </w:rPr>
        <w:t xml:space="preserve">τε και σε βάρος των εργαζομένων. </w:t>
      </w:r>
      <w:r>
        <w:rPr>
          <w:rFonts w:eastAsia="Times New Roman" w:cs="Times New Roman"/>
          <w:szCs w:val="24"/>
        </w:rPr>
        <w:t>Σ</w:t>
      </w:r>
      <w:r>
        <w:rPr>
          <w:rFonts w:eastAsia="Times New Roman" w:cs="Times New Roman"/>
          <w:szCs w:val="24"/>
        </w:rPr>
        <w:t>ε αυτό, βεβαίως, δεν πρέπει ούτε εσείς κανονικά να έχετε αντίρρηση. Από την απάντησή σας καταλαβαίνω τουλάχιστον ότι η διετία που αφορά τον απαραίτητο χρόνο για μετατροπή των συμβάσεων σε αορίστου χρόνου θα αναγνωριστεί άμ</w:t>
      </w:r>
      <w:r>
        <w:rPr>
          <w:rFonts w:eastAsia="Times New Roman" w:cs="Times New Roman"/>
          <w:szCs w:val="24"/>
        </w:rPr>
        <w:t xml:space="preserve">εσα. Από την άλλη μεριά, και η δική σας τοποθέτηση αναγνωρίζει το εύλογο του ζητήματος, ότι δεν </w:t>
      </w:r>
      <w:r>
        <w:rPr>
          <w:rFonts w:eastAsia="Times New Roman" w:cs="Times New Roman"/>
          <w:szCs w:val="24"/>
        </w:rPr>
        <w:lastRenderedPageBreak/>
        <w:t>μπορεί να υπάρχει διακριτική μεταχείριση ανάμεσα σε αυτούς που εργάζονταν στον ιδιωτικό τομέα και τους αναγνωρίστηκαν μέχρι και δέκα χρόνια προϋπηρεσίας και αυτ</w:t>
      </w:r>
      <w:r>
        <w:rPr>
          <w:rFonts w:eastAsia="Times New Roman" w:cs="Times New Roman"/>
          <w:szCs w:val="24"/>
        </w:rPr>
        <w:t xml:space="preserve">ούς που εργάζονταν στην ΕΡΤ και δεν τους αναγνωρίστηκε καθόλου προϋπηρεσία. </w:t>
      </w:r>
    </w:p>
    <w:p w14:paraId="3F362D4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Επίσης, ανεξάρτητα του αν τακτοποιήθηκαν οι δημοσιογράφοι με τη δική τους σύμβαση, κατά τη γνώμη μας, πρέπει γρήγορα να το ξεπεράσετε αυτό το ζήτημα, γιατί ακριβώς γνωρίζουμε πολύ</w:t>
      </w:r>
      <w:r>
        <w:rPr>
          <w:rFonts w:eastAsia="Times New Roman" w:cs="Times New Roman"/>
          <w:szCs w:val="24"/>
        </w:rPr>
        <w:t xml:space="preserve"> καλά ότι από τους εξακόσιους εβδομήντα τρεις εργαζομένους των υπόλοιπων κατηγοριών</w:t>
      </w:r>
      <w:r>
        <w:rPr>
          <w:rFonts w:eastAsia="Times New Roman" w:cs="Times New Roman"/>
          <w:szCs w:val="24"/>
        </w:rPr>
        <w:t>,</w:t>
      </w:r>
      <w:r>
        <w:rPr>
          <w:rFonts w:eastAsia="Times New Roman" w:cs="Times New Roman"/>
          <w:szCs w:val="24"/>
        </w:rPr>
        <w:t xml:space="preserve"> που αφορά η συγκεκριμένη ρύθμιση</w:t>
      </w:r>
      <w:r>
        <w:rPr>
          <w:rFonts w:eastAsia="Times New Roman" w:cs="Times New Roman"/>
          <w:szCs w:val="24"/>
        </w:rPr>
        <w:t>,</w:t>
      </w:r>
      <w:r>
        <w:rPr>
          <w:rFonts w:eastAsia="Times New Roman" w:cs="Times New Roman"/>
          <w:szCs w:val="24"/>
        </w:rPr>
        <w:t xml:space="preserve"> αρκετοί από αυτούς έχουν προσφύγει στα δικαστήρια και πρωτόδικα έχουν κερδίσει και τους έχει αναγνωριστεί η προϋπηρεσία. Με βάση αυτά που είπατε, αν νομίζετε ότι χρειάζεται μία νομοθετική παρέμβαση, μία τροποποίηση, να το προχωρήσετε. </w:t>
      </w:r>
    </w:p>
    <w:p w14:paraId="3F362D4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Κατά τη γνώμη μας, </w:t>
      </w:r>
      <w:r>
        <w:rPr>
          <w:rFonts w:eastAsia="Times New Roman" w:cs="Times New Roman"/>
          <w:szCs w:val="24"/>
        </w:rPr>
        <w:t>πρέπει γρήγορα η Κυβέρνηση, σε συνεργασία και με τους εργαζομένους βεβαίως –έχουν όλη τη διάθεση άλλωστε να προχωρήσει μια τέτοια διαδικασία- να προχωρήσετε άμεσα στην τακτοποίηση, γιατί καταλαβαίνετε πολύ καλά ότι η προσφυγή στα δικαστήρια και κόστος έχει</w:t>
      </w:r>
      <w:r>
        <w:rPr>
          <w:rFonts w:eastAsia="Times New Roman" w:cs="Times New Roman"/>
          <w:szCs w:val="24"/>
        </w:rPr>
        <w:t xml:space="preserve"> για τους ίδιους τους εργαζομένους και είναι μια χρονοβόρα διαδικασία. </w:t>
      </w:r>
      <w:r>
        <w:rPr>
          <w:rFonts w:eastAsia="Times New Roman" w:cs="Times New Roman"/>
          <w:szCs w:val="24"/>
        </w:rPr>
        <w:t>Α</w:t>
      </w:r>
      <w:r>
        <w:rPr>
          <w:rFonts w:eastAsia="Times New Roman" w:cs="Times New Roman"/>
          <w:szCs w:val="24"/>
        </w:rPr>
        <w:t>πό τη στιγμή που κι εσείς εκτιμήσατε -και το αναφέρατε ρητά- ότι δεν αποτελεί ζήτημα για τη βιωσιμότητα της επιχείρησης η τακτοποίηση, άρα τι το καλύτερο από το να προχωρήσετε γρήγορα,</w:t>
      </w:r>
      <w:r>
        <w:rPr>
          <w:rFonts w:eastAsia="Times New Roman" w:cs="Times New Roman"/>
          <w:szCs w:val="24"/>
        </w:rPr>
        <w:t xml:space="preserve"> μέσα από τη συζήτηση με τους ίδιους τους </w:t>
      </w:r>
      <w:r>
        <w:rPr>
          <w:rFonts w:eastAsia="Times New Roman" w:cs="Times New Roman"/>
          <w:szCs w:val="24"/>
        </w:rPr>
        <w:lastRenderedPageBreak/>
        <w:t>εργαζομένους, στη νομοθετική ρύθμιση του συγκεκριμένου ζητήματος; Επομένως πρέπει να αναγνωριστεί το σύνολο του χρόνου ως προϋπηρεσία και για τους υπόλοιπους εργαζομένους στην ΕΡΤ.</w:t>
      </w:r>
    </w:p>
    <w:p w14:paraId="3F362D4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3F362D46" w14:textId="77777777" w:rsidR="005E01D3" w:rsidRDefault="007A2824">
      <w:pPr>
        <w:spacing w:line="600" w:lineRule="auto"/>
        <w:ind w:firstLine="720"/>
        <w:jc w:val="both"/>
        <w:rPr>
          <w:rFonts w:eastAsia="Times New Roman"/>
          <w:bCs/>
          <w:szCs w:val="24"/>
        </w:rPr>
      </w:pPr>
      <w:r>
        <w:rPr>
          <w:rFonts w:eastAsia="Times New Roman"/>
          <w:b/>
          <w:bCs/>
          <w:szCs w:val="24"/>
        </w:rPr>
        <w:t>ΠΡΟΕΔΡΕΥΩΝ (Δημήτ</w:t>
      </w:r>
      <w:r>
        <w:rPr>
          <w:rFonts w:eastAsia="Times New Roman"/>
          <w:b/>
          <w:bCs/>
          <w:szCs w:val="24"/>
        </w:rPr>
        <w:t xml:space="preserve">ριος Κρεμαστινός): </w:t>
      </w:r>
      <w:r>
        <w:rPr>
          <w:rFonts w:eastAsia="Times New Roman"/>
          <w:bCs/>
          <w:szCs w:val="24"/>
        </w:rPr>
        <w:t>Ευχαριστώ πολύ.</w:t>
      </w:r>
    </w:p>
    <w:p w14:paraId="3F362D47" w14:textId="77777777" w:rsidR="005E01D3" w:rsidRDefault="007A2824">
      <w:pPr>
        <w:spacing w:line="600" w:lineRule="auto"/>
        <w:ind w:firstLine="720"/>
        <w:jc w:val="both"/>
        <w:rPr>
          <w:rFonts w:eastAsia="Times New Roman"/>
          <w:bCs/>
          <w:szCs w:val="24"/>
        </w:rPr>
      </w:pPr>
      <w:r>
        <w:rPr>
          <w:rFonts w:eastAsia="Times New Roman"/>
          <w:bCs/>
          <w:szCs w:val="24"/>
        </w:rPr>
        <w:t>Κύριε Υπουργέ, έχετε τον λόγο.</w:t>
      </w:r>
    </w:p>
    <w:p w14:paraId="3F362D48" w14:textId="77777777" w:rsidR="005E01D3" w:rsidRDefault="007A2824">
      <w:pPr>
        <w:spacing w:line="600" w:lineRule="auto"/>
        <w:ind w:firstLine="720"/>
        <w:jc w:val="both"/>
        <w:rPr>
          <w:rFonts w:eastAsia="Times New Roman"/>
          <w:bCs/>
          <w:szCs w:val="24"/>
        </w:rPr>
      </w:pPr>
      <w:r>
        <w:rPr>
          <w:rFonts w:eastAsia="Times New Roman"/>
          <w:b/>
          <w:bCs/>
          <w:szCs w:val="24"/>
        </w:rPr>
        <w:t>ΝΙΚΟΛΑΟΣ ΠΑΠΠΑΣ (Υπουργός Ψηφιακής Πολιτικής, Τηλεπικοινωνιών και Ενημέρωσης):</w:t>
      </w:r>
      <w:r>
        <w:rPr>
          <w:rFonts w:eastAsia="Times New Roman"/>
          <w:bCs/>
          <w:szCs w:val="24"/>
        </w:rPr>
        <w:t xml:space="preserve"> Κύριε </w:t>
      </w:r>
      <w:proofErr w:type="spellStart"/>
      <w:r>
        <w:rPr>
          <w:rFonts w:eastAsia="Times New Roman"/>
          <w:bCs/>
          <w:szCs w:val="24"/>
        </w:rPr>
        <w:t>Καραθανασόπουλε</w:t>
      </w:r>
      <w:proofErr w:type="spellEnd"/>
      <w:r>
        <w:rPr>
          <w:rFonts w:eastAsia="Times New Roman"/>
          <w:bCs/>
          <w:szCs w:val="24"/>
        </w:rPr>
        <w:t>, νομίζω ότι η ΕΡΤ έχει την ιδιαιτερότητα να γίνεται και το περιεχόμενό της αντικείμενο κο</w:t>
      </w:r>
      <w:r>
        <w:rPr>
          <w:rFonts w:eastAsia="Times New Roman"/>
          <w:bCs/>
          <w:szCs w:val="24"/>
        </w:rPr>
        <w:t xml:space="preserve">ινοβουλευτικού ελέγχου και αυτό είναι στα θετικά, στα όπλα που μπορεί να έχει ένας δημόσιος ραδιοτηλεοπτικός φορέας. </w:t>
      </w:r>
    </w:p>
    <w:p w14:paraId="3F362D49" w14:textId="77777777" w:rsidR="005E01D3" w:rsidRDefault="007A2824">
      <w:pPr>
        <w:spacing w:line="600" w:lineRule="auto"/>
        <w:ind w:firstLine="720"/>
        <w:jc w:val="both"/>
        <w:rPr>
          <w:rFonts w:eastAsia="Times New Roman"/>
          <w:bCs/>
          <w:szCs w:val="24"/>
        </w:rPr>
      </w:pPr>
      <w:r>
        <w:rPr>
          <w:rFonts w:eastAsia="Times New Roman"/>
          <w:bCs/>
          <w:szCs w:val="24"/>
        </w:rPr>
        <w:t>Για το συμβάν που αναφέρατε σε σχέση με την προβολή του συνεδρίου του ΚΚΕ, ήρθαμε σε επαφή και με τους υπευθύνους του κόμματός σας και επι</w:t>
      </w:r>
      <w:r>
        <w:rPr>
          <w:rFonts w:eastAsia="Times New Roman"/>
          <w:bCs/>
          <w:szCs w:val="24"/>
        </w:rPr>
        <w:t>ληφθήκαμε του ζητήματος αυτού. Αυτό το αναφέρω όχι ως αξιόλογο του συγκεκριμένου συμβάντος, αλλά για να καταλάβει και το Σώμα ότι η ΕΡΤ έχει μία υποχρέωση απέναντι και στα πολιτικά κόμματα και στον Έλληνα πολίτη να λειτουργεί διαφανώς. Και υπάρχει και τρόπ</w:t>
      </w:r>
      <w:r>
        <w:rPr>
          <w:rFonts w:eastAsia="Times New Roman"/>
          <w:bCs/>
          <w:szCs w:val="24"/>
        </w:rPr>
        <w:t xml:space="preserve">ος ελέγχου της. Αλλού είναι ανεξέλεγκτα τα πράγματα. Στα ιδιωτικά κανάλια είναι ανεξέλεγκτα τα πράγματα και ελπίζω και φαντάζομαι ότι τώρα ήδη ξεκίνησε μία κινητικότητα με το νέο </w:t>
      </w:r>
      <w:r>
        <w:rPr>
          <w:rFonts w:eastAsia="Times New Roman"/>
          <w:bCs/>
          <w:szCs w:val="24"/>
        </w:rPr>
        <w:lastRenderedPageBreak/>
        <w:t>Εθνικό Συμβούλιο Ραδιοτηλεόρασης</w:t>
      </w:r>
      <w:r>
        <w:rPr>
          <w:rFonts w:eastAsia="Times New Roman"/>
          <w:bCs/>
          <w:szCs w:val="24"/>
        </w:rPr>
        <w:t>,</w:t>
      </w:r>
      <w:r>
        <w:rPr>
          <w:rFonts w:eastAsia="Times New Roman"/>
          <w:bCs/>
          <w:szCs w:val="24"/>
        </w:rPr>
        <w:t xml:space="preserve"> για να μπαίνουν τα πράγματα στη θέση τους.</w:t>
      </w:r>
    </w:p>
    <w:p w14:paraId="3F362D4A" w14:textId="77777777" w:rsidR="005E01D3" w:rsidRDefault="007A2824">
      <w:pPr>
        <w:spacing w:line="600" w:lineRule="auto"/>
        <w:ind w:firstLine="720"/>
        <w:jc w:val="both"/>
        <w:rPr>
          <w:rFonts w:eastAsia="Times New Roman" w:cs="Times New Roman"/>
          <w:szCs w:val="24"/>
        </w:rPr>
      </w:pPr>
      <w:r>
        <w:rPr>
          <w:rFonts w:eastAsia="Times New Roman"/>
          <w:bCs/>
          <w:szCs w:val="24"/>
        </w:rPr>
        <w:t>Επίσης θέλω να πω και κάτι ακόμα, γιατί κάνατε και μια αναφορά στο ανταποδοτικό τέλος. Το ανταποδοτικό τέλος είναι όσο ήταν και της ΝΕΡΙΤ, δηλαδή τρία ευρώ. Δεν έχουμε σκοπό να το μειώσουμε, όπως λέει ο κ. Μητσοτάκης, στο ενάμισι ευρώ. Δεν θα το κάνουμε αυ</w:t>
      </w:r>
      <w:r>
        <w:rPr>
          <w:rFonts w:eastAsia="Times New Roman"/>
          <w:bCs/>
          <w:szCs w:val="24"/>
        </w:rPr>
        <w:t>τό. Γνωρίζουμε ότι στις δύσκολες εποχές που ζούμε για κάποια νοικοκυριά είναι ένα βάρος. Είναι πάρα πολύ χαμηλότερο, πρέπει να σας πω –δραματικά χαμηλότερο σε κάποιες περιπτώσεις- εν συγκρίσει με το τι πληρώνουν οι πολίτες σε άλλες χώρες της Ευρωπαϊκής Ένω</w:t>
      </w:r>
      <w:r>
        <w:rPr>
          <w:rFonts w:eastAsia="Times New Roman"/>
          <w:bCs/>
          <w:szCs w:val="24"/>
        </w:rPr>
        <w:t xml:space="preserve">σης, αλλά εν πάση </w:t>
      </w:r>
      <w:proofErr w:type="spellStart"/>
      <w:r>
        <w:rPr>
          <w:rFonts w:eastAsia="Times New Roman"/>
          <w:bCs/>
          <w:szCs w:val="24"/>
        </w:rPr>
        <w:t>περιπτώσει</w:t>
      </w:r>
      <w:proofErr w:type="spellEnd"/>
      <w:r>
        <w:rPr>
          <w:rFonts w:eastAsia="Times New Roman"/>
          <w:bCs/>
          <w:szCs w:val="24"/>
        </w:rPr>
        <w:t xml:space="preserve"> είναι ένα κόστος το οποίο καταβάλλεται και</w:t>
      </w:r>
      <w:r>
        <w:rPr>
          <w:rFonts w:eastAsia="Times New Roman"/>
          <w:bCs/>
          <w:szCs w:val="24"/>
        </w:rPr>
        <w:t>,</w:t>
      </w:r>
      <w:r>
        <w:rPr>
          <w:rFonts w:eastAsia="Times New Roman"/>
          <w:bCs/>
          <w:szCs w:val="24"/>
        </w:rPr>
        <w:t xml:space="preserve"> αντί για ένα κανάλι, όπως ήταν η ΝΕΡΙΤ –ο Θεός να το κάνει κανάλι αυτό και ο Θεός να το κάνει πρόγραμμα- αυτή τη στιγμή έχουμε πέντε κανάλια, ΕΡΤ1, ΕΡΤ2 , ΕΡΤ3, </w:t>
      </w:r>
      <w:r>
        <w:rPr>
          <w:rFonts w:eastAsia="Times New Roman"/>
          <w:bCs/>
          <w:szCs w:val="24"/>
          <w:lang w:val="en-US"/>
        </w:rPr>
        <w:t>ERT</w:t>
      </w:r>
      <w:r>
        <w:rPr>
          <w:rFonts w:eastAsia="Times New Roman"/>
          <w:bCs/>
          <w:szCs w:val="24"/>
        </w:rPr>
        <w:t xml:space="preserve"> </w:t>
      </w:r>
      <w:r>
        <w:rPr>
          <w:rFonts w:eastAsia="Times New Roman"/>
          <w:bCs/>
          <w:szCs w:val="24"/>
          <w:lang w:val="en-US"/>
        </w:rPr>
        <w:t>WORLD</w:t>
      </w:r>
      <w:r>
        <w:rPr>
          <w:rFonts w:eastAsia="Times New Roman"/>
          <w:bCs/>
          <w:szCs w:val="24"/>
        </w:rPr>
        <w:t xml:space="preserve"> και </w:t>
      </w:r>
      <w:r>
        <w:rPr>
          <w:rFonts w:eastAsia="Times New Roman"/>
          <w:bCs/>
          <w:szCs w:val="24"/>
          <w:lang w:val="en-US"/>
        </w:rPr>
        <w:t>ERT</w:t>
      </w:r>
      <w:r>
        <w:rPr>
          <w:rFonts w:eastAsia="Times New Roman"/>
          <w:bCs/>
          <w:szCs w:val="24"/>
        </w:rPr>
        <w:t xml:space="preserve"> </w:t>
      </w:r>
      <w:r>
        <w:rPr>
          <w:rFonts w:eastAsia="Times New Roman"/>
          <w:bCs/>
          <w:szCs w:val="24"/>
          <w:lang w:val="en-US"/>
        </w:rPr>
        <w:t>HD</w:t>
      </w:r>
      <w:r>
        <w:rPr>
          <w:rFonts w:eastAsia="Times New Roman"/>
          <w:bCs/>
          <w:szCs w:val="24"/>
        </w:rPr>
        <w:t xml:space="preserve">, </w:t>
      </w:r>
      <w:r>
        <w:rPr>
          <w:rFonts w:eastAsia="Times New Roman"/>
          <w:bCs/>
          <w:szCs w:val="24"/>
        </w:rPr>
        <w:t>έξι ραδιοφωνικούς σταθμούς και όλους τους ραδιοφωνικούς σταθμούς της Ελλάδας. Πρόκειται για έναν οργανισμό, δεν πρόκειται για έναν τηλεοπτικό σταθμό. Η ΕΡΤ έχει πάρα πολλές δραστηριότητες, τις οποίες ένας ιδιώτης, θα σας έλεγα, δεν θα μπορούσε να σκεφτεί ό</w:t>
      </w:r>
      <w:r>
        <w:rPr>
          <w:rFonts w:eastAsia="Times New Roman"/>
          <w:bCs/>
          <w:szCs w:val="24"/>
        </w:rPr>
        <w:t>τι είναι επικερδείς και να τις αναπτύξει.</w:t>
      </w:r>
    </w:p>
    <w:p w14:paraId="3F362D4B"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για να ολοκληρώσουμε τη συζήτηση, θέλω να επαναλάβω ότι το θεωρούμε απολύτως αυτονόητο ότι η διετία, η οποία παρήγαγε το νομικό αποτέλεσμα της αλλαγής των συμβάσεων έργου σε συμβάσεις αορίστου </w:t>
      </w:r>
      <w:r>
        <w:rPr>
          <w:rFonts w:eastAsia="Times New Roman" w:cs="Times New Roman"/>
          <w:szCs w:val="24"/>
        </w:rPr>
        <w:lastRenderedPageBreak/>
        <w:t>χρόνου στις συμβ</w:t>
      </w:r>
      <w:r>
        <w:rPr>
          <w:rFonts w:eastAsia="Times New Roman" w:cs="Times New Roman"/>
          <w:szCs w:val="24"/>
        </w:rPr>
        <w:t xml:space="preserve">άσεις εργασίας, πρέπει να ληφθεί υπ’ </w:t>
      </w:r>
      <w:proofErr w:type="spellStart"/>
      <w:r>
        <w:rPr>
          <w:rFonts w:eastAsia="Times New Roman" w:cs="Times New Roman"/>
          <w:szCs w:val="24"/>
        </w:rPr>
        <w:t>όψιν</w:t>
      </w:r>
      <w:proofErr w:type="spellEnd"/>
      <w:r>
        <w:rPr>
          <w:rFonts w:eastAsia="Times New Roman" w:cs="Times New Roman"/>
          <w:szCs w:val="24"/>
        </w:rPr>
        <w:t xml:space="preserve"> άμεσα και να κ</w:t>
      </w:r>
      <w:r>
        <w:rPr>
          <w:rFonts w:eastAsia="Times New Roman" w:cs="Times New Roman"/>
          <w:szCs w:val="24"/>
        </w:rPr>
        <w:t>αθί</w:t>
      </w:r>
      <w:r>
        <w:rPr>
          <w:rFonts w:eastAsia="Times New Roman" w:cs="Times New Roman"/>
          <w:szCs w:val="24"/>
        </w:rPr>
        <w:t>σουμε μαζί με τους εργαζόμενους να βρούμε μία λύση, η οποία, όπως επανέλαβα, δεν βάζει σε κίνδυνο τη βιωσιμότητα της εταιρείας. Η βιωσιμότητα της εταιρείας από άλλα πράγματα κινδύνευε και όχι από δ</w:t>
      </w:r>
      <w:r>
        <w:rPr>
          <w:rFonts w:eastAsia="Times New Roman" w:cs="Times New Roman"/>
          <w:szCs w:val="24"/>
        </w:rPr>
        <w:t xml:space="preserve">ίκαια ή λιγότερο δίκαια αιτήματα των εργαζομένων. Πρέπει, λοιπόν, να βρεθεί μία λύση. </w:t>
      </w:r>
    </w:p>
    <w:p w14:paraId="3F362D4C"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Βεβαίως, εδώ θα μου επιτρέψετε να σας πω ότι</w:t>
      </w:r>
      <w:r>
        <w:rPr>
          <w:rFonts w:eastAsia="Times New Roman" w:cs="Times New Roman"/>
          <w:szCs w:val="24"/>
        </w:rPr>
        <w:t>,</w:t>
      </w:r>
      <w:r>
        <w:rPr>
          <w:rFonts w:eastAsia="Times New Roman" w:cs="Times New Roman"/>
          <w:szCs w:val="24"/>
        </w:rPr>
        <w:t xml:space="preserve"> εάν και κατά πόσο θα παρακάμψουμε ή θα κάμψουμε τον νόμο του ενιαίου μισθολογίου</w:t>
      </w:r>
      <w:r>
        <w:rPr>
          <w:rFonts w:eastAsia="Times New Roman" w:cs="Times New Roman"/>
          <w:szCs w:val="24"/>
        </w:rPr>
        <w:t>,</w:t>
      </w:r>
      <w:r>
        <w:rPr>
          <w:rFonts w:eastAsia="Times New Roman" w:cs="Times New Roman"/>
          <w:szCs w:val="24"/>
        </w:rPr>
        <w:t xml:space="preserve"> δεν είναι κάτι για το οποίο μπορώ αυτή τη</w:t>
      </w:r>
      <w:r>
        <w:rPr>
          <w:rFonts w:eastAsia="Times New Roman" w:cs="Times New Roman"/>
          <w:szCs w:val="24"/>
        </w:rPr>
        <w:t xml:space="preserve"> στιγμή να δεσμευτώ. Όμως, πιστεύω ότι υπάρχει</w:t>
      </w:r>
      <w:r>
        <w:rPr>
          <w:rFonts w:eastAsia="Times New Roman" w:cs="Times New Roman"/>
          <w:szCs w:val="24"/>
        </w:rPr>
        <w:t>,</w:t>
      </w:r>
      <w:r>
        <w:rPr>
          <w:rFonts w:eastAsia="Times New Roman" w:cs="Times New Roman"/>
          <w:szCs w:val="24"/>
        </w:rPr>
        <w:t xml:space="preserve"> στο πλαίσιο της καλής συνεννόησης και της καλής ατμόσφαιρας που υπάρχει και με τους εργαζόμενους</w:t>
      </w:r>
      <w:r>
        <w:rPr>
          <w:rFonts w:eastAsia="Times New Roman" w:cs="Times New Roman"/>
          <w:szCs w:val="24"/>
        </w:rPr>
        <w:t>,</w:t>
      </w:r>
      <w:r>
        <w:rPr>
          <w:rFonts w:eastAsia="Times New Roman" w:cs="Times New Roman"/>
          <w:szCs w:val="24"/>
        </w:rPr>
        <w:t xml:space="preserve"> μεγάλη δυνατότητα και αυτό το ζήτημα να επιλυθεί. </w:t>
      </w:r>
    </w:p>
    <w:p w14:paraId="3F362D4D"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3F362D4E"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w:t>
      </w:r>
      <w:r>
        <w:rPr>
          <w:rFonts w:eastAsia="Times New Roman" w:cs="Times New Roman"/>
          <w:b/>
          <w:szCs w:val="24"/>
        </w:rPr>
        <w:t>ς):</w:t>
      </w:r>
      <w:r>
        <w:rPr>
          <w:rFonts w:eastAsia="Times New Roman" w:cs="Times New Roman"/>
          <w:szCs w:val="24"/>
        </w:rPr>
        <w:t xml:space="preserve"> Ευχαριστώ, κύριε Υπουργέ.</w:t>
      </w:r>
    </w:p>
    <w:p w14:paraId="3F362D4F"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συζητηθεί τώρα η δεύτερη με αριθμό 674/31-3-2017 επίκαιρη ερώτηση </w:t>
      </w:r>
      <w:r>
        <w:rPr>
          <w:rFonts w:eastAsia="Times New Roman" w:cs="Times New Roman"/>
          <w:szCs w:val="24"/>
        </w:rPr>
        <w:t>πρώτ</w:t>
      </w:r>
      <w:r>
        <w:rPr>
          <w:rFonts w:eastAsia="Times New Roman" w:cs="Times New Roman"/>
          <w:szCs w:val="24"/>
        </w:rPr>
        <w:t xml:space="preserve">ου κύκλου της Βουλευτού Α΄ Αθηνών της Νέας Δημοκρατίας κ. Όλγας Κεφαλογιάννη προς την Υπουργό Πολιτισμού και Αθλητισμού, σχετικά με το παρασκήνιο ενός </w:t>
      </w:r>
      <w:r>
        <w:rPr>
          <w:rFonts w:eastAsia="Times New Roman" w:cs="Times New Roman"/>
          <w:szCs w:val="24"/>
        </w:rPr>
        <w:t>σχεδίου νόμου και τις επιπτώσεις του στον χώρο του πολιτισμού.</w:t>
      </w:r>
    </w:p>
    <w:p w14:paraId="3F362D50"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Θα απαντήσει η Υπουργός Πολιτισμού και Αθλητισμού κ. </w:t>
      </w:r>
      <w:proofErr w:type="spellStart"/>
      <w:r>
        <w:rPr>
          <w:rFonts w:eastAsia="Times New Roman" w:cs="Times New Roman"/>
          <w:szCs w:val="24"/>
        </w:rPr>
        <w:t>Κονιόρδου</w:t>
      </w:r>
      <w:proofErr w:type="spellEnd"/>
      <w:r>
        <w:rPr>
          <w:rFonts w:eastAsia="Times New Roman" w:cs="Times New Roman"/>
          <w:szCs w:val="24"/>
        </w:rPr>
        <w:t>.</w:t>
      </w:r>
    </w:p>
    <w:p w14:paraId="3F362D51"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Κυρία Κεφαλογιάννη, έχετε τον λόγο.</w:t>
      </w:r>
    </w:p>
    <w:p w14:paraId="3F362D52"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ΟΛΓΑ ΚΕΦΑΛΟΓΙΑΝΝΗ:</w:t>
      </w:r>
      <w:r>
        <w:rPr>
          <w:rFonts w:eastAsia="Times New Roman" w:cs="Times New Roman"/>
          <w:szCs w:val="24"/>
        </w:rPr>
        <w:t xml:space="preserve"> Ευχαριστώ, κύριε Πρόεδρε.</w:t>
      </w:r>
    </w:p>
    <w:p w14:paraId="3F362D53"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κινηματογραφική παραγωγή, κυρία Υπουργέ, έχει </w:t>
      </w:r>
      <w:r>
        <w:rPr>
          <w:rFonts w:eastAsia="Times New Roman" w:cs="Times New Roman"/>
          <w:szCs w:val="24"/>
        </w:rPr>
        <w:t>αδιαμφισβήτητα βαρύνουσα αξία για τον πολιτισμό και μπορεί να προσθέσει αναπτυξιακά οφέλη για την ελληνική οικονομία και την κοινωνία, εάν οργανωθεί</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με στρατηγική και όραμα.</w:t>
      </w:r>
    </w:p>
    <w:p w14:paraId="3F362D54"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Ήδη από το 1980 έχουν γίνει πολλές προσπάθειες. Υπήρξαν νομοθετικές πρωτ</w:t>
      </w:r>
      <w:r>
        <w:rPr>
          <w:rFonts w:eastAsia="Times New Roman" w:cs="Times New Roman"/>
          <w:szCs w:val="24"/>
        </w:rPr>
        <w:t>οβουλίες</w:t>
      </w:r>
      <w:r>
        <w:rPr>
          <w:rFonts w:eastAsia="Times New Roman" w:cs="Times New Roman"/>
          <w:szCs w:val="24"/>
        </w:rPr>
        <w:t>,</w:t>
      </w:r>
      <w:r>
        <w:rPr>
          <w:rFonts w:eastAsia="Times New Roman" w:cs="Times New Roman"/>
          <w:szCs w:val="24"/>
        </w:rPr>
        <w:t xml:space="preserve"> που, παρά τις όποιες δυσκολίες ή αστοχίες, έθεσαν πάντως τις βάσεις και το πλαίσιο κανόνων και αρχών για την παραγωγή κινηματογραφικών ταινιών.</w:t>
      </w:r>
    </w:p>
    <w:p w14:paraId="3F362D55"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πολιτεία, λοιπόν, οφείλει να συνεχίσει να εργάζεται για την επίλυση των προβλημάτων στον χώρο, με στ</w:t>
      </w:r>
      <w:r>
        <w:rPr>
          <w:rFonts w:eastAsia="Times New Roman" w:cs="Times New Roman"/>
          <w:szCs w:val="24"/>
        </w:rPr>
        <w:t>όχο -μεταξύ άλλων- την ενίσχυση και την ανάπτυξη όλων των ειδών της ελληνικής κινηματογραφικής τέχνης, την προσέλκυση ξένων παραγωγών, την αύξηση των πόρων, την πραγματοποίηση ιδιωτικών επενδύσεων, τη βελτίωση της πολιτιστικής και εμπορικής προώθησης και τ</w:t>
      </w:r>
      <w:r>
        <w:rPr>
          <w:rFonts w:eastAsia="Times New Roman" w:cs="Times New Roman"/>
          <w:szCs w:val="24"/>
        </w:rPr>
        <w:t>η διανομή ελληνικών ταινιών, την αντιμετώπιση γραφειοκρατικών προβλημάτων, την ανάδειξη της ελληνικής κινηματογραφικής κληρονομιάς και την ενίσχυση των νέων παραγωγών, ιδίως τώρα που ο ελληνικός κινηματογράφος έχει καταφέρει να γεννήσει μια νέα δυναμική γε</w:t>
      </w:r>
      <w:r>
        <w:rPr>
          <w:rFonts w:eastAsia="Times New Roman" w:cs="Times New Roman"/>
          <w:szCs w:val="24"/>
        </w:rPr>
        <w:t xml:space="preserve">νιά </w:t>
      </w:r>
      <w:r>
        <w:rPr>
          <w:rFonts w:eastAsia="Times New Roman" w:cs="Times New Roman"/>
          <w:szCs w:val="24"/>
        </w:rPr>
        <w:lastRenderedPageBreak/>
        <w:t>δημιουργών</w:t>
      </w:r>
      <w:r>
        <w:rPr>
          <w:rFonts w:eastAsia="Times New Roman" w:cs="Times New Roman"/>
          <w:szCs w:val="24"/>
        </w:rPr>
        <w:t>,</w:t>
      </w:r>
      <w:r>
        <w:rPr>
          <w:rFonts w:eastAsia="Times New Roman" w:cs="Times New Roman"/>
          <w:szCs w:val="24"/>
        </w:rPr>
        <w:t xml:space="preserve"> που διαπρέπουν στο εξωτερικό</w:t>
      </w:r>
      <w:r>
        <w:rPr>
          <w:rFonts w:eastAsia="Times New Roman" w:cs="Times New Roman"/>
          <w:szCs w:val="24"/>
        </w:rPr>
        <w:t>,</w:t>
      </w:r>
      <w:r>
        <w:rPr>
          <w:rFonts w:eastAsia="Times New Roman" w:cs="Times New Roman"/>
          <w:szCs w:val="24"/>
        </w:rPr>
        <w:t xml:space="preserve"> με σημαντικές καλλιτεχνικές δημιουργίες.</w:t>
      </w:r>
    </w:p>
    <w:p w14:paraId="3F362D56"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Δυστυχώς, όμως, επί των ημερών σας, με αφορμή και την παραίτηση του </w:t>
      </w:r>
      <w:r>
        <w:rPr>
          <w:rFonts w:eastAsia="Times New Roman" w:cs="Times New Roman"/>
          <w:szCs w:val="24"/>
        </w:rPr>
        <w:t>π</w:t>
      </w:r>
      <w:r>
        <w:rPr>
          <w:rFonts w:eastAsia="Times New Roman" w:cs="Times New Roman"/>
          <w:szCs w:val="24"/>
        </w:rPr>
        <w:t xml:space="preserve">ροέδρου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Ελληνικού Κέντρου Κινηματογράφου</w:t>
      </w:r>
      <w:r>
        <w:rPr>
          <w:rFonts w:eastAsia="Times New Roman" w:cs="Times New Roman"/>
          <w:szCs w:val="24"/>
        </w:rPr>
        <w:t xml:space="preserve"> (ΕΚΚ)</w:t>
      </w:r>
      <w:r>
        <w:rPr>
          <w:rFonts w:eastAsia="Times New Roman" w:cs="Times New Roman"/>
          <w:szCs w:val="24"/>
        </w:rPr>
        <w:t>, ήρθαν στην επικαιρότη</w:t>
      </w:r>
      <w:r>
        <w:rPr>
          <w:rFonts w:eastAsia="Times New Roman" w:cs="Times New Roman"/>
          <w:szCs w:val="24"/>
        </w:rPr>
        <w:t xml:space="preserve">τα οι αλλοπρόσαλλοι χειρισμοί της Κυβέρνησης στην αντιμετώπιση της ελληνικής κινηματογραφίας. </w:t>
      </w:r>
      <w:r>
        <w:rPr>
          <w:rFonts w:eastAsia="Times New Roman" w:cs="Times New Roman"/>
          <w:szCs w:val="24"/>
        </w:rPr>
        <w:t>Ε</w:t>
      </w:r>
      <w:r>
        <w:rPr>
          <w:rFonts w:eastAsia="Times New Roman" w:cs="Times New Roman"/>
          <w:szCs w:val="24"/>
        </w:rPr>
        <w:t>ξηγούμαι. Δεν γίνεται αντιληπτό ποιο είναι το σκεπτικό παραχώρησης της αρμοδιότητας του Ελληνικού Κέντρου Κινηματογράφου στο Εθνικό Κέντρο Οπτικοακουστικών Μέσων</w:t>
      </w:r>
      <w:r>
        <w:rPr>
          <w:rFonts w:eastAsia="Times New Roman" w:cs="Times New Roman"/>
          <w:szCs w:val="24"/>
        </w:rPr>
        <w:t xml:space="preserve"> και Επικοινωνίας</w:t>
      </w:r>
      <w:r>
        <w:rPr>
          <w:rFonts w:eastAsia="Times New Roman" w:cs="Times New Roman"/>
          <w:szCs w:val="24"/>
        </w:rPr>
        <w:t xml:space="preserve"> (</w:t>
      </w:r>
      <w:r>
        <w:rPr>
          <w:rFonts w:eastAsia="Times New Roman" w:cs="Times New Roman"/>
          <w:szCs w:val="24"/>
        </w:rPr>
        <w:t>ΕΚΟΜΕ</w:t>
      </w:r>
      <w:r>
        <w:rPr>
          <w:rFonts w:eastAsia="Times New Roman" w:cs="Times New Roman"/>
          <w:szCs w:val="24"/>
        </w:rPr>
        <w:t>)</w:t>
      </w:r>
      <w:r>
        <w:rPr>
          <w:rFonts w:eastAsia="Times New Roman" w:cs="Times New Roman"/>
          <w:szCs w:val="24"/>
        </w:rPr>
        <w:t>, σχετικά με την υλοποίηση των ενισχύσεων που αφορούν στον κινηματογράφο. Αυτό γίνεται από το Υπουργείο Ψηφιακής Πολιτικής, από τον κ. Παππά, την ίδια ώρα που εσείς, ως Υπουργός Πολιτισμού, ανακοινώνετε ότι το Ελληνικό Κέντρο Κινημ</w:t>
      </w:r>
      <w:r>
        <w:rPr>
          <w:rFonts w:eastAsia="Times New Roman" w:cs="Times New Roman"/>
          <w:szCs w:val="24"/>
        </w:rPr>
        <w:t>ατογράφου χρηματοδοτείται με κονδύλι 2 εκατομμυρίων ευρώ.</w:t>
      </w:r>
    </w:p>
    <w:p w14:paraId="3F362D57"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Εδώ θέλω να θυμίσω ότι, σύμφωνα με τον </w:t>
      </w:r>
      <w:r>
        <w:rPr>
          <w:rFonts w:eastAsia="Times New Roman" w:cs="Times New Roman"/>
          <w:szCs w:val="24"/>
        </w:rPr>
        <w:t>κ</w:t>
      </w:r>
      <w:r>
        <w:rPr>
          <w:rFonts w:eastAsia="Times New Roman" w:cs="Times New Roman"/>
          <w:szCs w:val="24"/>
        </w:rPr>
        <w:t>ανονισμό 651/2014 της Ευρωπαϊκής Ένωσης, οι ενισχύσεις, στις οποίες αναφέρεται το σχέδιο νόμου του κ. Παππά, αφορούν αποκλειστικά στο πολιτιστικό προϊόν και χ</w:t>
      </w:r>
      <w:r>
        <w:rPr>
          <w:rFonts w:eastAsia="Times New Roman" w:cs="Times New Roman"/>
          <w:szCs w:val="24"/>
        </w:rPr>
        <w:t xml:space="preserve">ορηγούνται </w:t>
      </w:r>
      <w:r w:rsidRPr="00DE17A6">
        <w:rPr>
          <w:rFonts w:eastAsia="Times New Roman" w:cs="Times New Roman"/>
          <w:szCs w:val="24"/>
        </w:rPr>
        <w:t>αποκλειστικά για πολιτιστικούς σκοπούς.</w:t>
      </w:r>
    </w:p>
    <w:p w14:paraId="3F362D58"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η άσκηση τελικά κινηματογραφικής πολιτικής θα περάσει από το Υπουργείο Πολιτισμού στο Υπουργείο Ψηφιακής Πολιτικής; Τι ισχύει με το Ελληνικό Κέντρο Κινηματογράφου, σχετικά με τη διοίκηση του</w:t>
      </w:r>
      <w:r>
        <w:rPr>
          <w:rFonts w:eastAsia="Times New Roman" w:cs="Times New Roman"/>
          <w:szCs w:val="24"/>
        </w:rPr>
        <w:t xml:space="preserve"> </w:t>
      </w:r>
      <w:r>
        <w:rPr>
          <w:rFonts w:eastAsia="Times New Roman" w:cs="Times New Roman"/>
          <w:szCs w:val="24"/>
        </w:rPr>
        <w:lastRenderedPageBreak/>
        <w:t xml:space="preserve">Ελληνικού Κέντρου Κινηματογράφου και την παραίτηση του </w:t>
      </w:r>
      <w:r>
        <w:rPr>
          <w:rFonts w:eastAsia="Times New Roman" w:cs="Times New Roman"/>
          <w:szCs w:val="24"/>
        </w:rPr>
        <w:t>π</w:t>
      </w:r>
      <w:r>
        <w:rPr>
          <w:rFonts w:eastAsia="Times New Roman" w:cs="Times New Roman"/>
          <w:szCs w:val="24"/>
        </w:rPr>
        <w:t xml:space="preserve">ροέδρου και τα όσα καταγγέλλει με την επιστολή του; Το καταργείτε ή όχι; Και αν όχι, γιατί το απαξιώνετε; Τι ισχύει τελικά με το σχέδιο νόμου; Έχει προηγηθεί μελέτη τεκμηρίωσής του; </w:t>
      </w:r>
    </w:p>
    <w:p w14:paraId="3F362D59"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Υπουργέ, η</w:t>
      </w:r>
      <w:r>
        <w:rPr>
          <w:rFonts w:eastAsia="Times New Roman" w:cs="Times New Roman"/>
          <w:szCs w:val="24"/>
        </w:rPr>
        <w:t xml:space="preserve"> ευθύνη για τη διαδικασία αποδόμησης, όχι μόνο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 xml:space="preserve">Κέντρου </w:t>
      </w:r>
      <w:r>
        <w:rPr>
          <w:rFonts w:eastAsia="Times New Roman" w:cs="Times New Roman"/>
          <w:szCs w:val="24"/>
        </w:rPr>
        <w:t>Κ</w:t>
      </w:r>
      <w:r>
        <w:rPr>
          <w:rFonts w:eastAsia="Times New Roman" w:cs="Times New Roman"/>
          <w:szCs w:val="24"/>
        </w:rPr>
        <w:t xml:space="preserve">ινηματογράφου, αλλά και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κ</w:t>
      </w:r>
      <w:r>
        <w:rPr>
          <w:rFonts w:eastAsia="Times New Roman" w:cs="Times New Roman"/>
          <w:szCs w:val="24"/>
        </w:rPr>
        <w:t>ινηματογράφου γενικότερα είναι αποκλειστικά δική σας.</w:t>
      </w:r>
    </w:p>
    <w:p w14:paraId="3F362D5A"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Υπουργός κ. </w:t>
      </w:r>
      <w:proofErr w:type="spellStart"/>
      <w:r>
        <w:rPr>
          <w:rFonts w:eastAsia="Times New Roman" w:cs="Times New Roman"/>
          <w:szCs w:val="24"/>
        </w:rPr>
        <w:t>Κονιόρδου</w:t>
      </w:r>
      <w:proofErr w:type="spellEnd"/>
      <w:r>
        <w:rPr>
          <w:rFonts w:eastAsia="Times New Roman" w:cs="Times New Roman"/>
          <w:szCs w:val="24"/>
        </w:rPr>
        <w:t xml:space="preserve"> έχει τον λόγο.</w:t>
      </w:r>
    </w:p>
    <w:p w14:paraId="3F362D5B"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 xml:space="preserve">ΛΥΔΙΑ ΚΟΝΙΟΡΔΟΥ </w:t>
      </w:r>
      <w:r>
        <w:rPr>
          <w:rFonts w:eastAsia="Times New Roman" w:cs="Times New Roman"/>
          <w:b/>
          <w:szCs w:val="24"/>
        </w:rPr>
        <w:t>(Υπουργός Πολιτισμού και Αθλητισμού):</w:t>
      </w:r>
      <w:r>
        <w:rPr>
          <w:rFonts w:eastAsia="Times New Roman" w:cs="Times New Roman"/>
          <w:szCs w:val="24"/>
        </w:rPr>
        <w:t xml:space="preserve"> Ευχαριστώ, κύριε Πρόεδρε.</w:t>
      </w:r>
    </w:p>
    <w:p w14:paraId="3F362D5C"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Κεφαλογιάννη, πραγματικά δεν αντιλαμβάνομαι πώς φθάσατε στο συμπέρασμα ότι καταργείται το Ελληνικό Κέντρο Κινηματογράφου. Δεν νομίζω ότι υπάρχουν τέτοιες ενδείξεις</w:t>
      </w:r>
      <w:r w:rsidRPr="00250E0A">
        <w:rPr>
          <w:rFonts w:eastAsia="Times New Roman" w:cs="Times New Roman"/>
          <w:szCs w:val="24"/>
        </w:rPr>
        <w:t>,</w:t>
      </w:r>
      <w:r>
        <w:rPr>
          <w:rFonts w:eastAsia="Times New Roman" w:cs="Times New Roman"/>
          <w:szCs w:val="24"/>
        </w:rPr>
        <w:t xml:space="preserve"> και πραγματικά είναι </w:t>
      </w:r>
      <w:r>
        <w:rPr>
          <w:rFonts w:eastAsia="Times New Roman" w:cs="Times New Roman"/>
          <w:szCs w:val="24"/>
        </w:rPr>
        <w:t xml:space="preserve">πολύ δυσάρεστο για τον πολιτισμό και τους ανθρώπους του σε μια τόσο δύσκολη περίοδο, που αντιμετωπίζουν δυσκολίες, να προσδίδουμε </w:t>
      </w:r>
      <w:proofErr w:type="spellStart"/>
      <w:r>
        <w:rPr>
          <w:rFonts w:eastAsia="Times New Roman" w:cs="Times New Roman"/>
          <w:szCs w:val="24"/>
        </w:rPr>
        <w:t>καταστροφολογικές</w:t>
      </w:r>
      <w:proofErr w:type="spellEnd"/>
      <w:r>
        <w:rPr>
          <w:rFonts w:eastAsia="Times New Roman" w:cs="Times New Roman"/>
          <w:szCs w:val="24"/>
        </w:rPr>
        <w:t xml:space="preserve"> διαστάσεις σε οτιδήποτε προκύπτει και μάλιστα να το προβάλ</w:t>
      </w:r>
      <w:r>
        <w:rPr>
          <w:rFonts w:eastAsia="Times New Roman" w:cs="Times New Roman"/>
          <w:szCs w:val="24"/>
        </w:rPr>
        <w:t>λ</w:t>
      </w:r>
      <w:r>
        <w:rPr>
          <w:rFonts w:eastAsia="Times New Roman" w:cs="Times New Roman"/>
          <w:szCs w:val="24"/>
        </w:rPr>
        <w:t>ουμε ως παρακινδυνευμένους χειρισμούς για τον πολ</w:t>
      </w:r>
      <w:r>
        <w:rPr>
          <w:rFonts w:eastAsia="Times New Roman" w:cs="Times New Roman"/>
          <w:szCs w:val="24"/>
        </w:rPr>
        <w:t>ιτισμό.</w:t>
      </w:r>
    </w:p>
    <w:p w14:paraId="3F362D5D" w14:textId="77777777" w:rsidR="005E01D3" w:rsidRDefault="007A282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διαβεβαιώνω ότι πολύ συνειδητά, με πολλή προσοχή και δουλειά κάνουμε ως Υπουργείο, αλλά και ως Κυβέρνηση το καλύτερο δυνατό για τον ελληνικό πολιτισμό. Είμαστε διαρκώς σε επαφή με τα μέλη του Ελληνικού Κέντρου Κινηματογράφου, για να λυθούν τα θ</w:t>
      </w:r>
      <w:r>
        <w:rPr>
          <w:rFonts w:eastAsia="Times New Roman" w:cs="Times New Roman"/>
          <w:szCs w:val="24"/>
        </w:rPr>
        <w:t>έματα που το απασχολούν για την καλύτερη λειτουργία του.</w:t>
      </w:r>
    </w:p>
    <w:p w14:paraId="3F362D5E"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Δεν εγκαταλείπουμε ποτέ την κινηματογραφική πολιτική για τη χώρα μας ούτε το Ελληνικό Κέντρο Κινηματογράφου. Αντίθετα, αγωνιζόμαστε για να δώσουμε ένα νέο όραμα στον χώρο του κινηματογράφου, αφήνοντα</w:t>
      </w:r>
      <w:r>
        <w:rPr>
          <w:rFonts w:eastAsia="Times New Roman" w:cs="Times New Roman"/>
          <w:szCs w:val="24"/>
        </w:rPr>
        <w:t>ς πίσω τις αδιαφανείς λειτουργίες επιχορηγήσεων των παλαιότερων ετών. Μας ενδιαφέρει η τέχνη, μας ενδιαφέρουν οι ταλαντούχοι δημιουργοί, μας ενδιαφέρει η ενίσχυση των καλών παραγωγών με βάση την ποιότητά τους και την καλλιτεχνική αξία τους.</w:t>
      </w:r>
    </w:p>
    <w:p w14:paraId="3F362D5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Το Ελληνικό Κέν</w:t>
      </w:r>
      <w:r>
        <w:rPr>
          <w:rFonts w:eastAsia="Times New Roman" w:cs="Times New Roman"/>
          <w:szCs w:val="24"/>
        </w:rPr>
        <w:t>τρο Κινηματογράφου, σας διαβεβαιώ, είναι και παραμένει ο αρμόδιος φορέας υλοποίησης της πολιτιστικής πολιτικής για τον κινηματογράφο. Δεν υπάρχει κα</w:t>
      </w:r>
      <w:r>
        <w:rPr>
          <w:rFonts w:eastAsia="Times New Roman" w:cs="Times New Roman"/>
          <w:szCs w:val="24"/>
        </w:rPr>
        <w:t>μ</w:t>
      </w:r>
      <w:r>
        <w:rPr>
          <w:rFonts w:eastAsia="Times New Roman" w:cs="Times New Roman"/>
          <w:szCs w:val="24"/>
        </w:rPr>
        <w:t>μία πρόθεση ούτε πρόκειται να καταργηθεί.</w:t>
      </w:r>
    </w:p>
    <w:p w14:paraId="3F362D6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Όσον αφορά την παραίτηση του κ. </w:t>
      </w:r>
      <w:proofErr w:type="spellStart"/>
      <w:r>
        <w:rPr>
          <w:rFonts w:eastAsia="Times New Roman" w:cs="Times New Roman"/>
          <w:szCs w:val="24"/>
        </w:rPr>
        <w:t>Λεοντάρη</w:t>
      </w:r>
      <w:proofErr w:type="spellEnd"/>
      <w:r>
        <w:rPr>
          <w:rFonts w:eastAsia="Times New Roman" w:cs="Times New Roman"/>
          <w:szCs w:val="24"/>
        </w:rPr>
        <w:t>, του Προέδρου του Ελληνι</w:t>
      </w:r>
      <w:r>
        <w:rPr>
          <w:rFonts w:eastAsia="Times New Roman" w:cs="Times New Roman"/>
          <w:szCs w:val="24"/>
        </w:rPr>
        <w:t xml:space="preserve">κού Κέντρου Κινηματογράφου, είχε ήδη τεθεί στη διάθεση του προηγούμενου Υπουργού Πολιτισμού, του κ. Μπαλτά, για λόγους που έχουν σχέση με προσωπικά θέματα, την ακαδημαϊκή καριέρα και την επιθυμία του </w:t>
      </w:r>
      <w:r>
        <w:rPr>
          <w:rFonts w:eastAsia="Times New Roman" w:cs="Times New Roman"/>
          <w:szCs w:val="24"/>
        </w:rPr>
        <w:t>π</w:t>
      </w:r>
      <w:r>
        <w:rPr>
          <w:rFonts w:eastAsia="Times New Roman" w:cs="Times New Roman"/>
          <w:szCs w:val="24"/>
        </w:rPr>
        <w:t>ροέδρου να αναπτύξει καλλιτεχνικό έργο.</w:t>
      </w:r>
    </w:p>
    <w:p w14:paraId="3F362D6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Όμως, του ζητήθ</w:t>
      </w:r>
      <w:r>
        <w:rPr>
          <w:rFonts w:eastAsia="Times New Roman" w:cs="Times New Roman"/>
          <w:szCs w:val="24"/>
        </w:rPr>
        <w:t xml:space="preserve">ηκε να παραμείνει μέχρι να ολοκληρωθούν οι διαδικασίες και το ίδιο έκανα και εγώ και θα ήθελα να ευχαριστήσω και δημόσια τον </w:t>
      </w:r>
      <w:r>
        <w:rPr>
          <w:rFonts w:eastAsia="Times New Roman" w:cs="Times New Roman"/>
          <w:szCs w:val="24"/>
        </w:rPr>
        <w:t>π</w:t>
      </w:r>
      <w:r>
        <w:rPr>
          <w:rFonts w:eastAsia="Times New Roman" w:cs="Times New Roman"/>
          <w:szCs w:val="24"/>
        </w:rPr>
        <w:t>ρόεδρο του Ελληνικού Κέντρου Κινηματογράφου για τη δουλειά που έχει κάνει όλο αυτό το διάστημα, για να εξυγιανθεί το Ελληνικό Κέντ</w:t>
      </w:r>
      <w:r>
        <w:rPr>
          <w:rFonts w:eastAsia="Times New Roman" w:cs="Times New Roman"/>
          <w:szCs w:val="24"/>
        </w:rPr>
        <w:t>ρο Κινηματογράφου. Έτσι θα είναι σε πλήρη συγκρότηση και θα συνεχίσει το έργο του.</w:t>
      </w:r>
    </w:p>
    <w:p w14:paraId="3F362D6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Οικονομικά: Το Ελληνικό Κέντρο Κινηματογράφου θα λάβει κανονικά την τακτική επιχορήγησή του από το Υπουργείο Πολιτισμού που θα είναι, όπως ήταν και το 2016 και το 2017, αυξη</w:t>
      </w:r>
      <w:r>
        <w:rPr>
          <w:rFonts w:eastAsia="Times New Roman" w:cs="Times New Roman"/>
          <w:szCs w:val="24"/>
        </w:rPr>
        <w:t xml:space="preserve">μένη λόγω της κατάργησης, επιβεβλημένης από το μνημόνιο, του </w:t>
      </w:r>
      <w:r>
        <w:rPr>
          <w:rFonts w:eastAsia="Times New Roman" w:cs="Times New Roman"/>
          <w:szCs w:val="24"/>
        </w:rPr>
        <w:t>ει</w:t>
      </w:r>
      <w:r>
        <w:rPr>
          <w:rFonts w:eastAsia="Times New Roman" w:cs="Times New Roman"/>
          <w:szCs w:val="24"/>
        </w:rPr>
        <w:t xml:space="preserve">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ινηματογράφου, του περίφημου «</w:t>
      </w:r>
      <w:proofErr w:type="spellStart"/>
      <w:r>
        <w:rPr>
          <w:rFonts w:eastAsia="Times New Roman" w:cs="Times New Roman"/>
          <w:szCs w:val="24"/>
        </w:rPr>
        <w:t>μελινόσημου</w:t>
      </w:r>
      <w:proofErr w:type="spellEnd"/>
      <w:r>
        <w:rPr>
          <w:rFonts w:eastAsia="Times New Roman" w:cs="Times New Roman"/>
          <w:szCs w:val="24"/>
        </w:rPr>
        <w:t>».</w:t>
      </w:r>
    </w:p>
    <w:p w14:paraId="3F362D6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Εξάλλου, θα ήθελα να τονίσω ότι το Ελληνικό Κέντρο Κινηματογράφου </w:t>
      </w:r>
      <w:r>
        <w:rPr>
          <w:rFonts w:eastAsia="Times New Roman" w:cs="Times New Roman"/>
          <w:szCs w:val="24"/>
        </w:rPr>
        <w:t xml:space="preserve">στελεχώνεται </w:t>
      </w:r>
      <w:r>
        <w:rPr>
          <w:rFonts w:eastAsia="Times New Roman" w:cs="Times New Roman"/>
          <w:szCs w:val="24"/>
        </w:rPr>
        <w:t>με το κατάλληλο προσωπικό. Εκτός από τη γενική διευθύντρι</w:t>
      </w:r>
      <w:r>
        <w:rPr>
          <w:rFonts w:eastAsia="Times New Roman" w:cs="Times New Roman"/>
          <w:szCs w:val="24"/>
        </w:rPr>
        <w:t xml:space="preserve">α, έχει ορίσει τρεις διευθυντές με πολύ σημαντικές θέσεις που παρέμεναν επί χρόνια κενές και, επίσης, αναζητά μέσω ΑΣΕΠ προσωπικό ορισμένου χρόνου για την κάλυψη των προσωρινών αναγκών του. Συγκεκριμένα, διεύθυνση για το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Film</w:t>
      </w:r>
      <w:r>
        <w:rPr>
          <w:rFonts w:eastAsia="Times New Roman" w:cs="Times New Roman"/>
          <w:szCs w:val="24"/>
        </w:rPr>
        <w:t xml:space="preserve"> </w:t>
      </w:r>
      <w:r>
        <w:rPr>
          <w:rFonts w:eastAsia="Times New Roman" w:cs="Times New Roman"/>
          <w:szCs w:val="24"/>
          <w:lang w:val="en-US"/>
        </w:rPr>
        <w:t>Commission</w:t>
      </w:r>
      <w:r>
        <w:rPr>
          <w:rFonts w:eastAsia="Times New Roman" w:cs="Times New Roman"/>
          <w:szCs w:val="24"/>
        </w:rPr>
        <w:t>, διεύθυνση</w:t>
      </w:r>
      <w:r>
        <w:rPr>
          <w:rFonts w:eastAsia="Times New Roman" w:cs="Times New Roman"/>
          <w:szCs w:val="24"/>
        </w:rPr>
        <w:t xml:space="preserve"> για την ανάπτυξη παραγωγής και τη διεύθυνση για την προώθηση του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Film</w:t>
      </w:r>
      <w:r>
        <w:rPr>
          <w:rFonts w:eastAsia="Times New Roman" w:cs="Times New Roman"/>
          <w:szCs w:val="24"/>
        </w:rPr>
        <w:t xml:space="preserve">. Επομένως, κυρία Κεφαλογιάννη, πώς συνεπάγεται, πώς συνάγετε ότι καταργείται ή κλείνει το </w:t>
      </w:r>
      <w:r>
        <w:rPr>
          <w:rFonts w:eastAsia="Times New Roman" w:cs="Times New Roman"/>
          <w:szCs w:val="24"/>
        </w:rPr>
        <w:t xml:space="preserve">Ελληνικό </w:t>
      </w:r>
      <w:r>
        <w:rPr>
          <w:rFonts w:eastAsia="Times New Roman" w:cs="Times New Roman"/>
          <w:szCs w:val="24"/>
        </w:rPr>
        <w:t>Κέντρο Κινηματογράφου;</w:t>
      </w:r>
    </w:p>
    <w:p w14:paraId="3F362D6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να αναφερθώ στο σχέδιο νόμου του Υπουργείου Ψηφιακής Πολιτικής. Δεν τίθεται θέμα αρπαγής ή αντικατάστασης των αρμοδιοτήτων και σύγκρουσης με το Υπουργείο Πολιτισμού. Αυτό θα πρέπει να γίνει σαφές. Στην Κυβέρνηση αυτή δουλεύουμε συντονισμένα και μαζί </w:t>
      </w:r>
      <w:r>
        <w:rPr>
          <w:rFonts w:eastAsia="Times New Roman" w:cs="Times New Roman"/>
          <w:szCs w:val="24"/>
        </w:rPr>
        <w:t xml:space="preserve">για το καλό της χώρας και επομένως και του πολιτισμού. </w:t>
      </w:r>
    </w:p>
    <w:p w14:paraId="3F362D6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Αυτό το νομοσχέδιο βρίσκεται σε διαμόρφωση και διαβούλευση. Είμαστε σε επικοινωνία με το αρμόδιο Υπουργείο και το διαμορφώνουμε βάσει του ρόλου των αρμοδιοτήτων και της αποστολής που θεσμικά έχει ο κά</w:t>
      </w:r>
      <w:r>
        <w:rPr>
          <w:rFonts w:eastAsia="Times New Roman" w:cs="Times New Roman"/>
          <w:szCs w:val="24"/>
        </w:rPr>
        <w:t xml:space="preserve">θε φορέας. </w:t>
      </w:r>
    </w:p>
    <w:p w14:paraId="3F362D6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Κυρία Κεφαλογιάννη, η συνεργασία δεν είναι καταστροφή. Είναι πρόοδος για το δημόσιο συμφέρον. Εν προκειμένω, το ΕΚΟΜΕ σε συνεργασία με το Υπουργείο Ανάπτυξης προσπαθεί να δημιουργήσει ένα επιπλέον χρηματοδοτικό εργαλείο για την ενίσχυση της παρ</w:t>
      </w:r>
      <w:r>
        <w:rPr>
          <w:rFonts w:eastAsia="Times New Roman" w:cs="Times New Roman"/>
          <w:szCs w:val="24"/>
        </w:rPr>
        <w:t xml:space="preserve">αγωγής οπτικοακουστικών έργων ελληνικών και διεθνών. Στη νέα εποχή οπτικοακουστικά έργα, όπως γνωρίζουμε, δεν είναι μόνο οι κινηματογραφικές ταινίες. Είναι τα τηλεοπτικά προϊόντα, τα σήριαλ, τα βίντεο </w:t>
      </w:r>
      <w:proofErr w:type="spellStart"/>
      <w:r>
        <w:rPr>
          <w:rFonts w:eastAsia="Times New Roman" w:cs="Times New Roman"/>
          <w:szCs w:val="24"/>
        </w:rPr>
        <w:t>γκέιμς</w:t>
      </w:r>
      <w:proofErr w:type="spellEnd"/>
      <w:r>
        <w:rPr>
          <w:rFonts w:eastAsia="Times New Roman" w:cs="Times New Roman"/>
          <w:szCs w:val="24"/>
        </w:rPr>
        <w:t>, τα κινούμενα σχέδια, τα έργα επιστημονικής φαντ</w:t>
      </w:r>
      <w:r>
        <w:rPr>
          <w:rFonts w:eastAsia="Times New Roman" w:cs="Times New Roman"/>
          <w:szCs w:val="24"/>
        </w:rPr>
        <w:t xml:space="preserve">ασίας. Υπάρχει ανάγκη των πραγμάτων για επιπρόσθετη χρηματοδότηση. Γιατί αυτό θα πρέπει να εμποδιστεί ή να καταδικαστεί; </w:t>
      </w:r>
    </w:p>
    <w:p w14:paraId="3F362D6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Το Ελληνικό Κέντρο Κινηματογράφου έχει την πλήρη ευθύνη της δημιουργίας </w:t>
      </w:r>
      <w:r>
        <w:rPr>
          <w:rFonts w:eastAsia="Times New Roman" w:cs="Times New Roman"/>
          <w:szCs w:val="24"/>
          <w:lang w:val="en-US"/>
        </w:rPr>
        <w:t>Film</w:t>
      </w:r>
      <w:r>
        <w:rPr>
          <w:rFonts w:eastAsia="Times New Roman" w:cs="Times New Roman"/>
          <w:szCs w:val="24"/>
        </w:rPr>
        <w:t xml:space="preserve"> </w:t>
      </w:r>
      <w:r>
        <w:rPr>
          <w:rFonts w:eastAsia="Times New Roman" w:cs="Times New Roman"/>
          <w:szCs w:val="24"/>
          <w:lang w:val="en-US"/>
        </w:rPr>
        <w:t>Commission</w:t>
      </w:r>
      <w:r>
        <w:rPr>
          <w:rFonts w:eastAsia="Times New Roman" w:cs="Times New Roman"/>
          <w:szCs w:val="24"/>
        </w:rPr>
        <w:t xml:space="preserve"> και αποτελείται, ως γνωστόν, από μία δέσμη </w:t>
      </w:r>
      <w:r>
        <w:rPr>
          <w:rFonts w:eastAsia="Times New Roman" w:cs="Times New Roman"/>
          <w:szCs w:val="24"/>
        </w:rPr>
        <w:lastRenderedPageBreak/>
        <w:t>δρά</w:t>
      </w:r>
      <w:r>
        <w:rPr>
          <w:rFonts w:eastAsia="Times New Roman" w:cs="Times New Roman"/>
          <w:szCs w:val="24"/>
        </w:rPr>
        <w:t>σεων και πολιτικών και κινείται προς αυτή την κατεύθυνση ήδη μεθοδικά από την προηγούμενη χρονιά.</w:t>
      </w:r>
    </w:p>
    <w:p w14:paraId="3F362D6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Το όραμά μας είναι να υπάρξει το κατάλληλο νομοθετικό πλαίσιο έγκαιρα</w:t>
      </w:r>
      <w:r>
        <w:rPr>
          <w:rFonts w:eastAsia="Times New Roman" w:cs="Times New Roman"/>
          <w:szCs w:val="24"/>
        </w:rPr>
        <w:t>,</w:t>
      </w:r>
      <w:r>
        <w:rPr>
          <w:rFonts w:eastAsia="Times New Roman" w:cs="Times New Roman"/>
          <w:szCs w:val="24"/>
        </w:rPr>
        <w:t xml:space="preserve"> ούτως ώστε η Ελλάδα να προσελκύσει ξένες παραγωγές. Απλοποίηση και επιτάχυνση </w:t>
      </w:r>
      <w:proofErr w:type="spellStart"/>
      <w:r>
        <w:rPr>
          <w:rFonts w:eastAsia="Times New Roman" w:cs="Times New Roman"/>
          <w:szCs w:val="24"/>
        </w:rPr>
        <w:t>αδειοδοτή</w:t>
      </w:r>
      <w:r>
        <w:rPr>
          <w:rFonts w:eastAsia="Times New Roman" w:cs="Times New Roman"/>
          <w:szCs w:val="24"/>
        </w:rPr>
        <w:t>σεων</w:t>
      </w:r>
      <w:proofErr w:type="spellEnd"/>
      <w:r>
        <w:rPr>
          <w:rFonts w:eastAsia="Times New Roman" w:cs="Times New Roman"/>
          <w:szCs w:val="24"/>
        </w:rPr>
        <w:t xml:space="preserve">, ειδικά οικονομικά κίνητρα και το κατάλληλο </w:t>
      </w:r>
      <w:r>
        <w:rPr>
          <w:rFonts w:eastAsia="Times New Roman" w:cs="Times New Roman"/>
          <w:szCs w:val="24"/>
          <w:lang w:val="en-US"/>
        </w:rPr>
        <w:t>lobbying</w:t>
      </w:r>
      <w:r>
        <w:rPr>
          <w:rFonts w:eastAsia="Times New Roman" w:cs="Times New Roman"/>
          <w:szCs w:val="24"/>
        </w:rPr>
        <w:t>, για να πειστούν οι δημιουργοί ότι η Ελλάδα μπορεί να αποτελέσει μια χώρα φιλική για τον κινηματογράφο.</w:t>
      </w:r>
    </w:p>
    <w:p w14:paraId="3F362D6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Για αυτούς τους σκοπούς το Ελληνικό Κέντρο Κινηματογράφου εργάζεται συνεχώς και μεθοδικά, σε σ</w:t>
      </w:r>
      <w:r>
        <w:rPr>
          <w:rFonts w:eastAsia="Times New Roman" w:cs="Times New Roman"/>
          <w:szCs w:val="24"/>
        </w:rPr>
        <w:t>υνεργασία με τα συναρμόδια Υπουργεία -ήδη από τον Ιούνιο του 2016- ενώ παράλληλα συνεχίζει το κυρίως έργο του.</w:t>
      </w:r>
    </w:p>
    <w:p w14:paraId="3F362D6A"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Ευχαριστώ.</w:t>
      </w:r>
    </w:p>
    <w:p w14:paraId="3F362D6B" w14:textId="77777777" w:rsidR="005E01D3" w:rsidRDefault="007A2824">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Κυρία Κεφαλογιάννη, έχετε τον λόγο και πάλι για τρία λεπτά. </w:t>
      </w:r>
    </w:p>
    <w:p w14:paraId="3F362D6C"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ΟΛΓΑ ΚΕΦΑΛΟΓΙΑΝΝΗ:</w:t>
      </w:r>
      <w:r>
        <w:rPr>
          <w:rFonts w:eastAsia="Times New Roman" w:cs="Times New Roman"/>
          <w:bCs/>
          <w:shd w:val="clear" w:color="auto" w:fill="FFFFFF"/>
        </w:rPr>
        <w:t xml:space="preserve"> Κυρία Υπουργέ, ελπ</w:t>
      </w:r>
      <w:r>
        <w:rPr>
          <w:rFonts w:eastAsia="Times New Roman" w:cs="Times New Roman"/>
          <w:bCs/>
          <w:shd w:val="clear" w:color="auto" w:fill="FFFFFF"/>
        </w:rPr>
        <w:t xml:space="preserve">ίζω να διαβάσατε την επιστολή του κ. </w:t>
      </w:r>
      <w:proofErr w:type="spellStart"/>
      <w:r>
        <w:rPr>
          <w:rFonts w:eastAsia="Times New Roman" w:cs="Times New Roman"/>
          <w:bCs/>
          <w:shd w:val="clear" w:color="auto" w:fill="FFFFFF"/>
        </w:rPr>
        <w:t>Λεοντάρη</w:t>
      </w:r>
      <w:proofErr w:type="spellEnd"/>
      <w:r>
        <w:rPr>
          <w:rFonts w:eastAsia="Times New Roman" w:cs="Times New Roman"/>
          <w:bCs/>
          <w:shd w:val="clear" w:color="auto" w:fill="FFFFFF"/>
        </w:rPr>
        <w:t xml:space="preserve">, γιατί οι λόγοι παραίτησης του δεν </w:t>
      </w:r>
      <w:r>
        <w:rPr>
          <w:rFonts w:eastAsia="Times New Roman"/>
          <w:bCs/>
          <w:shd w:val="clear" w:color="auto" w:fill="FFFFFF"/>
        </w:rPr>
        <w:t>είναι</w:t>
      </w:r>
      <w:r>
        <w:rPr>
          <w:rFonts w:eastAsia="Times New Roman" w:cs="Times New Roman"/>
          <w:bCs/>
          <w:shd w:val="clear" w:color="auto" w:fill="FFFFFF"/>
        </w:rPr>
        <w:t xml:space="preserve"> προσωπικοί, αλλά εξαιρετικά σοβαροί και κανονικά χρήζουν της άμεσης παρέμβασης του Υπουργείου. </w:t>
      </w:r>
    </w:p>
    <w:p w14:paraId="3F362D6D"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κάθε περίπτωση, μας είπατε, κυρία Υπουργέ, ότι η άσκηση κινηματογραφικής πολιτικής θα εξακολουθήσει να χαράσσεται από το </w:t>
      </w:r>
      <w:r>
        <w:rPr>
          <w:rFonts w:eastAsia="Times New Roman" w:cs="Times New Roman"/>
          <w:bCs/>
          <w:shd w:val="clear" w:color="auto" w:fill="FFFFFF"/>
        </w:rPr>
        <w:lastRenderedPageBreak/>
        <w:t>Υπουργείο Πολιτισμού και ελπίζουμε μέσα στο επόμενο διάστημα να επιβεβαιωθείτε. Γιατί, δυστυχώς, μας συνηθίζετε σε εκπλήξεις, που ακ</w:t>
      </w:r>
      <w:r>
        <w:rPr>
          <w:rFonts w:eastAsia="Times New Roman" w:cs="Times New Roman"/>
          <w:bCs/>
          <w:shd w:val="clear" w:color="auto" w:fill="FFFFFF"/>
        </w:rPr>
        <w:t xml:space="preserve">υρώνουν αυτά που μας λέτε εδώ. Έχουμε, άλλωστε, πρόσφατα παραδείγματα. </w:t>
      </w:r>
    </w:p>
    <w:p w14:paraId="3F362D6E" w14:textId="77777777" w:rsidR="005E01D3" w:rsidRDefault="007A2824">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αδιανόητο και μόνο που σκεφτήκατε στην </w:t>
      </w:r>
      <w:r>
        <w:rPr>
          <w:rFonts w:eastAsia="Times New Roman"/>
          <w:bCs/>
          <w:shd w:val="clear" w:color="auto" w:fill="FFFFFF"/>
        </w:rPr>
        <w:t>Κυβέρνηση</w:t>
      </w:r>
      <w:r>
        <w:rPr>
          <w:rFonts w:eastAsia="Times New Roman" w:cs="Times New Roman"/>
          <w:bCs/>
          <w:shd w:val="clear" w:color="auto" w:fill="FFFFFF"/>
        </w:rPr>
        <w:t xml:space="preserve"> να εκχωρήσετε αρμοδιότητες του Υπουργείου Πολιτισμού σε άλλο Υπουργείο. Σας προτείνουμε να εξετάσετε, βέβαια, κατά πόσον ο κ. Παπ</w:t>
      </w:r>
      <w:r>
        <w:rPr>
          <w:rFonts w:eastAsia="Times New Roman" w:cs="Times New Roman"/>
          <w:bCs/>
          <w:shd w:val="clear" w:color="auto" w:fill="FFFFFF"/>
        </w:rPr>
        <w:t xml:space="preserve">πάς επιθυμεί </w:t>
      </w:r>
      <w:proofErr w:type="spellStart"/>
      <w:r>
        <w:rPr>
          <w:rFonts w:eastAsia="Times New Roman" w:cs="Times New Roman"/>
          <w:bCs/>
          <w:shd w:val="clear" w:color="auto" w:fill="FFFFFF"/>
        </w:rPr>
        <w:t>στοχευμένα</w:t>
      </w:r>
      <w:proofErr w:type="spellEnd"/>
      <w:r>
        <w:rPr>
          <w:rFonts w:eastAsia="Times New Roman" w:cs="Times New Roman"/>
          <w:bCs/>
          <w:shd w:val="clear" w:color="auto" w:fill="FFFFFF"/>
        </w:rPr>
        <w:t xml:space="preserve"> να υφαρπάξει αρμοδιότητες, για να εμπλουτίσει τη μηχανή προπαγάνδας του. </w:t>
      </w:r>
    </w:p>
    <w:p w14:paraId="3F362D6F"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Αλήθεια, ποια </w:t>
      </w:r>
      <w:r>
        <w:rPr>
          <w:rFonts w:eastAsia="Times New Roman"/>
          <w:bCs/>
          <w:shd w:val="clear" w:color="auto" w:fill="FFFFFF"/>
        </w:rPr>
        <w:t>είναι</w:t>
      </w:r>
      <w:r>
        <w:rPr>
          <w:rFonts w:eastAsia="Times New Roman" w:cs="Times New Roman"/>
          <w:bCs/>
          <w:shd w:val="clear" w:color="auto" w:fill="FFFFFF"/>
        </w:rPr>
        <w:t xml:space="preserve"> τα κίνητρά του; Γιατί άραγε να θέλει την απορρύθμιση του Ελληνικού Κέντρου Κινηματογράφου; Μήπως ο </w:t>
      </w:r>
      <w:r>
        <w:rPr>
          <w:rFonts w:eastAsia="Times New Roman"/>
          <w:bCs/>
          <w:shd w:val="clear" w:color="auto" w:fill="FFFFFF"/>
        </w:rPr>
        <w:t>έ</w:t>
      </w:r>
      <w:r>
        <w:rPr>
          <w:rFonts w:eastAsia="Times New Roman" w:cs="Times New Roman"/>
          <w:bCs/>
          <w:shd w:val="clear" w:color="auto" w:fill="FFFFFF"/>
        </w:rPr>
        <w:t>λεγχος της κινηματογραφικής πολιτικής,</w:t>
      </w:r>
      <w:r>
        <w:rPr>
          <w:rFonts w:eastAsia="Times New Roman" w:cs="Times New Roman"/>
          <w:bCs/>
          <w:shd w:val="clear" w:color="auto" w:fill="FFFFFF"/>
        </w:rPr>
        <w:t xml:space="preserve"> ενδεχομένως, θα του προσέθετε ένα ακόμη εργαλείο χειραγώγησης, ειδικότερα δε μετά το μεγάλο φιάσκο με τις τηλεοπτικές άδειες και την υποτιθέμενη ρύθμιση του τηλεοπτικού χώρου που προωθούσε; </w:t>
      </w:r>
    </w:p>
    <w:p w14:paraId="3F362D70"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Κυρία Υπουργέ, για εμάς, για την </w:t>
      </w:r>
      <w:r>
        <w:rPr>
          <w:rFonts w:eastAsia="Times New Roman"/>
          <w:bCs/>
          <w:shd w:val="clear" w:color="auto" w:fill="FFFFFF"/>
        </w:rPr>
        <w:t>Αξιωματική Αντιπολίτευση, υπάρχ</w:t>
      </w:r>
      <w:r>
        <w:rPr>
          <w:rFonts w:eastAsia="Times New Roman"/>
          <w:bCs/>
          <w:shd w:val="clear" w:color="auto" w:fill="FFFFFF"/>
        </w:rPr>
        <w:t xml:space="preserve">ουν ξεκάθαρες θέσεις για την κινηματογραφική παραγωγή, που εντάσσονται </w:t>
      </w:r>
      <w:r>
        <w:rPr>
          <w:rFonts w:eastAsia="Times New Roman" w:cs="Times New Roman"/>
          <w:bCs/>
          <w:shd w:val="clear" w:color="auto" w:fill="FFFFFF"/>
        </w:rPr>
        <w:t xml:space="preserve">σε έναν ευρύτερο αναπτυξιακό στρατηγικό σχεδιασμό και πάνω από όλα σε λογικά επιχειρήματα </w:t>
      </w:r>
      <w:r>
        <w:rPr>
          <w:rFonts w:eastAsia="Times New Roman"/>
          <w:bCs/>
          <w:shd w:val="clear" w:color="auto" w:fill="FFFFFF"/>
        </w:rPr>
        <w:t>–</w:t>
      </w:r>
      <w:r>
        <w:rPr>
          <w:rFonts w:eastAsia="Times New Roman" w:cs="Times New Roman"/>
          <w:bCs/>
          <w:shd w:val="clear" w:color="auto" w:fill="FFFFFF"/>
        </w:rPr>
        <w:t xml:space="preserve"> και εξηγούμαι. </w:t>
      </w:r>
    </w:p>
    <w:p w14:paraId="3F362D71"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Αξιωματική Αντιπολίτευση λέει </w:t>
      </w:r>
      <w:r>
        <w:rPr>
          <w:rFonts w:eastAsia="Times New Roman" w:cs="Times New Roman"/>
          <w:bCs/>
          <w:shd w:val="clear" w:color="auto" w:fill="FFFFFF"/>
        </w:rPr>
        <w:t>«</w:t>
      </w:r>
      <w:r>
        <w:rPr>
          <w:rFonts w:eastAsia="Times New Roman" w:cs="Times New Roman"/>
          <w:bCs/>
          <w:shd w:val="clear" w:color="auto" w:fill="FFFFFF"/>
        </w:rPr>
        <w:t>ναι</w:t>
      </w:r>
      <w:r>
        <w:rPr>
          <w:rFonts w:eastAsia="Times New Roman" w:cs="Times New Roman"/>
          <w:bCs/>
          <w:shd w:val="clear" w:color="auto" w:fill="FFFFFF"/>
        </w:rPr>
        <w:t>»</w:t>
      </w:r>
      <w:r>
        <w:rPr>
          <w:rFonts w:eastAsia="Times New Roman" w:cs="Times New Roman"/>
          <w:bCs/>
          <w:shd w:val="clear" w:color="auto" w:fill="FFFFFF"/>
        </w:rPr>
        <w:t xml:space="preserve"> σε έναν συγκροτημένο σύγχρονο νόμο, που θα δίνει φορολογικά και οικονομικά κίνητρα σε ιδιώτες επενδυτές, </w:t>
      </w:r>
      <w:r>
        <w:rPr>
          <w:rFonts w:eastAsia="Times New Roman" w:cs="Times New Roman"/>
          <w:bCs/>
          <w:shd w:val="clear" w:color="auto" w:fill="FFFFFF"/>
        </w:rPr>
        <w:lastRenderedPageBreak/>
        <w:t xml:space="preserve">για να επενδύουν σε ελληνικές κινηματογραφικές παραγωγές, που όμως θα πρέπει να γίνει υπό </w:t>
      </w:r>
      <w:r>
        <w:rPr>
          <w:rFonts w:eastAsia="Times New Roman"/>
          <w:bCs/>
          <w:shd w:val="clear" w:color="auto" w:fill="FFFFFF"/>
        </w:rPr>
        <w:t>συγκεκριμένες</w:t>
      </w:r>
      <w:r>
        <w:rPr>
          <w:rFonts w:eastAsia="Times New Roman" w:cs="Times New Roman"/>
          <w:bCs/>
          <w:shd w:val="clear" w:color="auto" w:fill="FFFFFF"/>
        </w:rPr>
        <w:t xml:space="preserve"> προϋποθέσεις: Σ</w:t>
      </w:r>
      <w:r>
        <w:rPr>
          <w:rFonts w:eastAsia="Times New Roman"/>
          <w:bCs/>
          <w:shd w:val="clear" w:color="auto" w:fill="FFFFFF"/>
        </w:rPr>
        <w:t>υγκεκριμένα</w:t>
      </w:r>
      <w:r>
        <w:rPr>
          <w:rFonts w:eastAsia="Times New Roman" w:cs="Times New Roman"/>
          <w:bCs/>
          <w:shd w:val="clear" w:color="auto" w:fill="FFFFFF"/>
        </w:rPr>
        <w:t>, πρώτον, με συνεργα</w:t>
      </w:r>
      <w:r>
        <w:rPr>
          <w:rFonts w:eastAsia="Times New Roman" w:cs="Times New Roman"/>
          <w:bCs/>
          <w:shd w:val="clear" w:color="auto" w:fill="FFFFFF"/>
        </w:rPr>
        <w:t xml:space="preserve">σία του Υπουργείου Πολιτισμού με το Υπουργείο Ανάπτυξης. Δεύτερον, αφού </w:t>
      </w:r>
      <w:r>
        <w:rPr>
          <w:rFonts w:eastAsia="Times New Roman"/>
          <w:bCs/>
          <w:shd w:val="clear" w:color="auto" w:fill="FFFFFF"/>
        </w:rPr>
        <w:t>έχει</w:t>
      </w:r>
      <w:r>
        <w:rPr>
          <w:rFonts w:eastAsia="Times New Roman" w:cs="Times New Roman"/>
          <w:bCs/>
          <w:shd w:val="clear" w:color="auto" w:fill="FFFFFF"/>
        </w:rPr>
        <w:t xml:space="preserve"> προηγηθεί ουσιαστικός διάλογος με τους καθ’ ύλην αρμόδιους φορείς. Τρίτον, μετά από διεξοδική μελέτη των βέλτιστων πρακτικών άλλων χωρών, που έχουν θεσπίσει και εφαρμόσει με επιτυ</w:t>
      </w:r>
      <w:r>
        <w:rPr>
          <w:rFonts w:eastAsia="Times New Roman" w:cs="Times New Roman"/>
          <w:bCs/>
          <w:shd w:val="clear" w:color="auto" w:fill="FFFFFF"/>
        </w:rPr>
        <w:t xml:space="preserve">χία τέτοιους νόμους. Και τέταρτον, με ορθή εκτίμηση των αδυναμιών του ν.3905/2010, ώστε αυτές να διορθωθούν και κατ’ επέκταση να διασφαλιστεί ότι ο νόμος μπορεί να γίνει απλός και κυρίως άμεσα εφαρμόσιμος, ώστε να επωφεληθούν οι ελληνικές παραγωγές. </w:t>
      </w:r>
    </w:p>
    <w:p w14:paraId="3F362D72"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κά</w:t>
      </w:r>
      <w:r>
        <w:rPr>
          <w:rFonts w:eastAsia="Times New Roman" w:cs="Times New Roman"/>
          <w:bCs/>
          <w:shd w:val="clear" w:color="auto" w:fill="FFFFFF"/>
        </w:rPr>
        <w:t>θε περίπτωση, όμως, κυρία Υπουργέ, εμείς λέμε «όχι» σε ενδεχόμενη φυγή του Ελληνικού Κέντρου Κινηματογράφου από το Υπουργείο Πολιτισμού. Διότι ο κινηματογράφος αποτελεί, ειδικά τα τελευταία χρόνια, την αιχμή του δόρατος στην εξαγωγή του ελληνικού πολιτισμο</w:t>
      </w:r>
      <w:r>
        <w:rPr>
          <w:rFonts w:eastAsia="Times New Roman" w:cs="Times New Roman"/>
          <w:bCs/>
          <w:shd w:val="clear" w:color="auto" w:fill="FFFFFF"/>
        </w:rPr>
        <w:t xml:space="preserve">ύ. </w:t>
      </w:r>
    </w:p>
    <w:p w14:paraId="3F362D73"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δυνατόν την ώρα που οι ελληνικές ταινίες προβάλλονται και βραβεύονται στα μεγάλα διεθνή κινηματογραφικά φεστιβάλ, όπως στη Βενετία, στο Βερολίνο, στις Κάννες, στο </w:t>
      </w:r>
      <w:proofErr w:type="spellStart"/>
      <w:r>
        <w:rPr>
          <w:rFonts w:eastAsia="Times New Roman" w:cs="Times New Roman"/>
          <w:bCs/>
          <w:shd w:val="clear" w:color="auto" w:fill="FFFFFF"/>
        </w:rPr>
        <w:t>Λοκάρνο</w:t>
      </w:r>
      <w:proofErr w:type="spellEnd"/>
      <w:r>
        <w:rPr>
          <w:rFonts w:eastAsia="Times New Roman" w:cs="Times New Roman"/>
          <w:bCs/>
          <w:shd w:val="clear" w:color="auto" w:fill="FFFFFF"/>
        </w:rPr>
        <w:t>, εμείς να συζητάμε την αποκοπή του Ελληνικού Κέντρου Κινηματογράφου από</w:t>
      </w:r>
      <w:r>
        <w:rPr>
          <w:rFonts w:eastAsia="Times New Roman" w:cs="Times New Roman"/>
          <w:bCs/>
          <w:shd w:val="clear" w:color="auto" w:fill="FFFFFF"/>
        </w:rPr>
        <w:t xml:space="preserve"> το Υπουργείο Πολιτισμού. Αυτό </w:t>
      </w:r>
      <w:r>
        <w:rPr>
          <w:rFonts w:eastAsia="Times New Roman"/>
          <w:bCs/>
          <w:shd w:val="clear" w:color="auto" w:fill="FFFFFF"/>
        </w:rPr>
        <w:t>είναι</w:t>
      </w:r>
      <w:r>
        <w:rPr>
          <w:rFonts w:eastAsia="Times New Roman" w:cs="Times New Roman"/>
          <w:bCs/>
          <w:shd w:val="clear" w:color="auto" w:fill="FFFFFF"/>
        </w:rPr>
        <w:t xml:space="preserve"> πέρα από κάθε λογική. Αλήθεια, αν οι βραβεύσεις των ελληνικών ταινιών στα μεγάλα διεθνή φεστιβάλ δεν </w:t>
      </w:r>
      <w:r>
        <w:rPr>
          <w:rFonts w:eastAsia="Times New Roman"/>
          <w:bCs/>
          <w:shd w:val="clear" w:color="auto" w:fill="FFFFFF"/>
        </w:rPr>
        <w:t>είναι</w:t>
      </w:r>
      <w:r>
        <w:rPr>
          <w:rFonts w:eastAsia="Times New Roman" w:cs="Times New Roman"/>
          <w:bCs/>
          <w:shd w:val="clear" w:color="auto" w:fill="FFFFFF"/>
        </w:rPr>
        <w:t xml:space="preserve"> εξαγωγή σύγχρονου πολιτισμού, τότε τι </w:t>
      </w:r>
      <w:r>
        <w:rPr>
          <w:rFonts w:eastAsia="Times New Roman"/>
          <w:bCs/>
          <w:shd w:val="clear" w:color="auto" w:fill="FFFFFF"/>
        </w:rPr>
        <w:t>είναι</w:t>
      </w:r>
      <w:r>
        <w:rPr>
          <w:rFonts w:eastAsia="Times New Roman" w:cs="Times New Roman"/>
          <w:bCs/>
          <w:shd w:val="clear" w:color="auto" w:fill="FFFFFF"/>
        </w:rPr>
        <w:t xml:space="preserve">; </w:t>
      </w:r>
    </w:p>
    <w:p w14:paraId="3F362D74"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Κυρία Υπουργέ, αντιληφθείτε, επιτέλους, ότι η άσκηση πολιτικής </w:t>
      </w:r>
      <w:r>
        <w:rPr>
          <w:rFonts w:eastAsia="Times New Roman" w:cs="Times New Roman"/>
          <w:bCs/>
          <w:shd w:val="clear" w:color="auto" w:fill="FFFFFF"/>
        </w:rPr>
        <w:t>-</w:t>
      </w:r>
      <w:r>
        <w:rPr>
          <w:rFonts w:eastAsia="Times New Roman" w:cs="Times New Roman"/>
          <w:bCs/>
          <w:shd w:val="clear" w:color="auto" w:fill="FFFFFF"/>
        </w:rPr>
        <w:t>στ</w:t>
      </w:r>
      <w:r>
        <w:rPr>
          <w:rFonts w:eastAsia="Times New Roman" w:cs="Times New Roman"/>
          <w:bCs/>
          <w:shd w:val="clear" w:color="auto" w:fill="FFFFFF"/>
        </w:rPr>
        <w:t>ο πολύ ισχυρό για τη χώρα μας πεδίο του πολιτισμού</w:t>
      </w:r>
      <w:r>
        <w:rPr>
          <w:rFonts w:eastAsia="Times New Roman" w:cs="Times New Roman"/>
          <w:bCs/>
          <w:shd w:val="clear" w:color="auto" w:fill="FFFFFF"/>
        </w:rPr>
        <w:t>-</w:t>
      </w:r>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δυνατόν να γίν</w:t>
      </w:r>
      <w:r>
        <w:rPr>
          <w:rFonts w:eastAsia="Times New Roman" w:cs="Times New Roman"/>
          <w:bCs/>
          <w:shd w:val="clear" w:color="auto" w:fill="FFFFFF"/>
        </w:rPr>
        <w:t>εται</w:t>
      </w:r>
      <w:r>
        <w:rPr>
          <w:rFonts w:eastAsia="Times New Roman" w:cs="Times New Roman"/>
          <w:bCs/>
          <w:shd w:val="clear" w:color="auto" w:fill="FFFFFF"/>
        </w:rPr>
        <w:t xml:space="preserve"> με επιδερμικές αναλύσεις και επιφανειακές ομιλίες, που εκθέτουν τη χώρα μας και τον θεσμό που εκπροσωπείτε. </w:t>
      </w:r>
    </w:p>
    <w:p w14:paraId="3F362D75"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Αντιληφθείτε, έστω και τώρα, ότι το Υπουργείο Πολιτισμού </w:t>
      </w:r>
      <w:r>
        <w:rPr>
          <w:rFonts w:eastAsia="Times New Roman"/>
          <w:bCs/>
          <w:shd w:val="clear" w:color="auto" w:fill="FFFFFF"/>
        </w:rPr>
        <w:t>είναι</w:t>
      </w:r>
      <w:r>
        <w:rPr>
          <w:rFonts w:eastAsia="Times New Roman" w:cs="Times New Roman"/>
          <w:bCs/>
          <w:shd w:val="clear" w:color="auto" w:fill="FFFFFF"/>
        </w:rPr>
        <w:t xml:space="preserve"> ένα</w:t>
      </w:r>
      <w:r>
        <w:rPr>
          <w:rFonts w:eastAsia="Times New Roman" w:cs="Times New Roman"/>
          <w:bCs/>
          <w:shd w:val="clear" w:color="auto" w:fill="FFFFFF"/>
        </w:rPr>
        <w:t xml:space="preserve"> παραγωγικό Υπουργείο. Ο πολιτισμός μπορεί να προσφέρει μεγαλύτερο κύκλο εργασιών, να γεννήσει νέες θέσεις εργασίας, να δημιουργήσει καινούρ</w:t>
      </w:r>
      <w:r>
        <w:rPr>
          <w:rFonts w:eastAsia="Times New Roman" w:cs="Times New Roman"/>
          <w:bCs/>
          <w:shd w:val="clear" w:color="auto" w:fill="FFFFFF"/>
        </w:rPr>
        <w:t>γ</w:t>
      </w:r>
      <w:r>
        <w:rPr>
          <w:rFonts w:eastAsia="Times New Roman" w:cs="Times New Roman"/>
          <w:bCs/>
          <w:shd w:val="clear" w:color="auto" w:fill="FFFFFF"/>
        </w:rPr>
        <w:t xml:space="preserve">ιο πλούτο με πολλαπλασιαστικά οφέλη, που </w:t>
      </w:r>
      <w:r>
        <w:rPr>
          <w:rFonts w:eastAsia="Times New Roman"/>
          <w:bCs/>
          <w:shd w:val="clear" w:color="auto" w:fill="FFFFFF"/>
        </w:rPr>
        <w:t>έχει</w:t>
      </w:r>
      <w:r>
        <w:rPr>
          <w:rFonts w:eastAsia="Times New Roman" w:cs="Times New Roman"/>
          <w:bCs/>
          <w:shd w:val="clear" w:color="auto" w:fill="FFFFFF"/>
        </w:rPr>
        <w:t xml:space="preserve"> ανάγκη η πατρίδα μας. </w:t>
      </w:r>
    </w:p>
    <w:p w14:paraId="3F362D76"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Κυρία Υπουργέ, ξεφύγετε από τις μικροκομματικέ</w:t>
      </w:r>
      <w:r>
        <w:rPr>
          <w:rFonts w:eastAsia="Times New Roman" w:cs="Times New Roman"/>
          <w:bCs/>
          <w:shd w:val="clear" w:color="auto" w:fill="FFFFFF"/>
        </w:rPr>
        <w:t xml:space="preserve">ς αγκυλώσεις, από τον ξύλινο πολιτικό λόγο, γιατί στην πολιτική, τελικά, κρινόμαστε όλοι από τις πράξεις μας και όχι από τα ευχολόγια και τις κοινοτοπίες. </w:t>
      </w:r>
    </w:p>
    <w:p w14:paraId="3F362D77" w14:textId="77777777" w:rsidR="005E01D3" w:rsidRDefault="007A2824">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κυρία Υπουργέ, έχετε και πάλι τον λόγο. </w:t>
      </w:r>
    </w:p>
    <w:p w14:paraId="3F362D78"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ΛΥΔΙΑ ΚΟΝΙΟΡΔ</w:t>
      </w:r>
      <w:r>
        <w:rPr>
          <w:rFonts w:eastAsia="Times New Roman" w:cs="Times New Roman"/>
          <w:b/>
          <w:bCs/>
          <w:shd w:val="clear" w:color="auto" w:fill="FFFFFF"/>
        </w:rPr>
        <w:t>ΟΥ (Υπουργός Πολιτισμού</w:t>
      </w:r>
      <w:r>
        <w:rPr>
          <w:rFonts w:eastAsia="Times New Roman" w:cs="Times New Roman"/>
          <w:b/>
          <w:bCs/>
          <w:shd w:val="clear" w:color="auto" w:fill="FFFFFF"/>
        </w:rPr>
        <w:t xml:space="preserve"> και Αθλητισμού</w:t>
      </w:r>
      <w:r>
        <w:rPr>
          <w:rFonts w:eastAsia="Times New Roman" w:cs="Times New Roman"/>
          <w:b/>
          <w:bCs/>
          <w:shd w:val="clear" w:color="auto" w:fill="FFFFFF"/>
        </w:rPr>
        <w:t>):</w:t>
      </w:r>
      <w:r>
        <w:rPr>
          <w:rFonts w:eastAsia="Times New Roman" w:cs="Times New Roman"/>
          <w:bCs/>
          <w:shd w:val="clear" w:color="auto" w:fill="FFFFFF"/>
        </w:rPr>
        <w:t xml:space="preserve"> Κυρία Κεφαλογιάννη, ευχαριστούμε για τις παρατηρήσεις σας. Ωστόσο, πραγματικά, προσωπικά απορώ</w:t>
      </w:r>
      <w:r>
        <w:rPr>
          <w:rFonts w:eastAsia="Times New Roman" w:cs="Times New Roman"/>
          <w:bCs/>
          <w:shd w:val="clear" w:color="auto" w:fill="FFFFFF"/>
        </w:rPr>
        <w:t>,</w:t>
      </w:r>
      <w:r>
        <w:rPr>
          <w:rFonts w:eastAsia="Times New Roman" w:cs="Times New Roman"/>
          <w:bCs/>
          <w:shd w:val="clear" w:color="auto" w:fill="FFFFFF"/>
        </w:rPr>
        <w:t xml:space="preserve"> πάρα πολύ</w:t>
      </w:r>
      <w:r>
        <w:rPr>
          <w:rFonts w:eastAsia="Times New Roman" w:cs="Times New Roman"/>
          <w:bCs/>
          <w:shd w:val="clear" w:color="auto" w:fill="FFFFFF"/>
        </w:rPr>
        <w:t>,</w:t>
      </w:r>
      <w:r>
        <w:rPr>
          <w:rFonts w:eastAsia="Times New Roman" w:cs="Times New Roman"/>
          <w:bCs/>
          <w:shd w:val="clear" w:color="auto" w:fill="FFFFFF"/>
        </w:rPr>
        <w:t xml:space="preserve"> πώς λειτουργούσε το </w:t>
      </w:r>
      <w:r>
        <w:rPr>
          <w:rFonts w:eastAsia="Times New Roman" w:cs="Times New Roman"/>
          <w:bCs/>
          <w:shd w:val="clear" w:color="auto" w:fill="FFFFFF"/>
        </w:rPr>
        <w:t xml:space="preserve">Ελληνικό </w:t>
      </w:r>
      <w:r>
        <w:rPr>
          <w:rFonts w:eastAsia="Times New Roman" w:cs="Times New Roman"/>
          <w:bCs/>
          <w:shd w:val="clear" w:color="auto" w:fill="FFFFFF"/>
        </w:rPr>
        <w:t xml:space="preserve">Κέντρο Κινηματογράφου τα τελευταία χρόνια μετά την ψήφιση του νόμου του 2010. </w:t>
      </w:r>
    </w:p>
    <w:p w14:paraId="3F362D79" w14:textId="77777777" w:rsidR="005E01D3" w:rsidRDefault="007A282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Γιατί το λέω αυτό; </w:t>
      </w:r>
      <w:r>
        <w:rPr>
          <w:rFonts w:eastAsia="Times New Roman"/>
          <w:bCs/>
          <w:shd w:val="clear" w:color="auto" w:fill="FFFFFF"/>
        </w:rPr>
        <w:t>Συγκεκριμένα,</w:t>
      </w:r>
      <w:r>
        <w:rPr>
          <w:rFonts w:eastAsia="Times New Roman" w:cs="Times New Roman"/>
          <w:bCs/>
          <w:shd w:val="clear" w:color="auto" w:fill="FFFFFF"/>
        </w:rPr>
        <w:t xml:space="preserve"> απουσίαζαν πολύ σημαντικοί κρίκοι εφαρμογής του νόμου. Δεν είχε εφαρμοστεί ο νόμος, που ήταν προς τη σωστή </w:t>
      </w:r>
      <w:r>
        <w:rPr>
          <w:rFonts w:eastAsia="Times New Roman" w:cs="Times New Roman"/>
          <w:bCs/>
          <w:shd w:val="clear" w:color="auto" w:fill="FFFFFF"/>
        </w:rPr>
        <w:lastRenderedPageBreak/>
        <w:t>κατεύθυνση. Διευθυντές τμημάτων, έλλειψη εσωτερικού κανονισμού και οργανογράμματος, θεσμοθετημένοι κανόνες λειτουργί</w:t>
      </w:r>
      <w:r>
        <w:rPr>
          <w:rFonts w:eastAsia="Times New Roman" w:cs="Times New Roman"/>
          <w:bCs/>
          <w:shd w:val="clear" w:color="auto" w:fill="FFFFFF"/>
        </w:rPr>
        <w:t xml:space="preserve">ας του φορέα, σύγχυση αρμοδιοτήτων, αδιαφανείς λειτουργίες διοίκησης. </w:t>
      </w:r>
    </w:p>
    <w:p w14:paraId="3F362D7A" w14:textId="77777777" w:rsidR="005E01D3" w:rsidRDefault="007A2824">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Μέσα σε αυτό το τελευταίο διάστημα το Ελληνικό Κέντρο Κινηματογράφου </w:t>
      </w:r>
      <w:r>
        <w:rPr>
          <w:rFonts w:eastAsia="Times New Roman"/>
          <w:bCs/>
          <w:shd w:val="clear" w:color="auto" w:fill="FFFFFF"/>
        </w:rPr>
        <w:t>έχει</w:t>
      </w:r>
      <w:r>
        <w:rPr>
          <w:rFonts w:eastAsia="Times New Roman" w:cs="Times New Roman"/>
          <w:bCs/>
          <w:shd w:val="clear" w:color="auto" w:fill="FFFFFF"/>
        </w:rPr>
        <w:t xml:space="preserve"> ήδη κάνει τα εξής: διενέργεια οικονομικού ελέγχου της περιόδου 2011</w:t>
      </w:r>
      <w:r>
        <w:rPr>
          <w:rFonts w:eastAsia="Times New Roman"/>
          <w:bCs/>
          <w:shd w:val="clear" w:color="auto" w:fill="FFFFFF"/>
        </w:rPr>
        <w:t>–</w:t>
      </w:r>
      <w:r>
        <w:rPr>
          <w:rFonts w:eastAsia="Times New Roman" w:cs="Times New Roman"/>
          <w:bCs/>
          <w:shd w:val="clear" w:color="auto" w:fill="FFFFFF"/>
        </w:rPr>
        <w:t>2015, σύνταξη εσωτερικού κανονισμού λειτουρ</w:t>
      </w:r>
      <w:r>
        <w:rPr>
          <w:rFonts w:eastAsia="Times New Roman" w:cs="Times New Roman"/>
          <w:bCs/>
          <w:shd w:val="clear" w:color="auto" w:fill="FFFFFF"/>
        </w:rPr>
        <w:t xml:space="preserve">γίας και στελέχωση των προβλεπόμενων θέσεων </w:t>
      </w:r>
      <w:r>
        <w:rPr>
          <w:rFonts w:eastAsia="Times New Roman" w:cs="Times New Roman"/>
          <w:bCs/>
          <w:shd w:val="clear" w:color="auto" w:fill="FFFFFF"/>
        </w:rPr>
        <w:t>δ</w:t>
      </w:r>
      <w:r>
        <w:rPr>
          <w:rFonts w:eastAsia="Times New Roman" w:cs="Times New Roman"/>
          <w:bCs/>
          <w:shd w:val="clear" w:color="auto" w:fill="FFFFFF"/>
        </w:rPr>
        <w:t xml:space="preserve">ιευθυντών, ενίσχυση της διαφάνειας, </w:t>
      </w:r>
      <w:proofErr w:type="spellStart"/>
      <w:r>
        <w:rPr>
          <w:rFonts w:eastAsia="Times New Roman" w:cs="Times New Roman"/>
          <w:bCs/>
          <w:shd w:val="clear" w:color="auto" w:fill="FFFFFF"/>
        </w:rPr>
        <w:t>ορθολογικοποίηση</w:t>
      </w:r>
      <w:proofErr w:type="spellEnd"/>
      <w:r>
        <w:rPr>
          <w:rFonts w:eastAsia="Times New Roman" w:cs="Times New Roman"/>
          <w:bCs/>
          <w:shd w:val="clear" w:color="auto" w:fill="FFFFFF"/>
        </w:rPr>
        <w:t xml:space="preserve"> και απλούστευση των </w:t>
      </w:r>
      <w:r>
        <w:rPr>
          <w:rFonts w:eastAsia="Times New Roman"/>
          <w:bCs/>
          <w:shd w:val="clear" w:color="auto" w:fill="FFFFFF"/>
        </w:rPr>
        <w:t xml:space="preserve">διαδικασιών που διέπουν τις σχέσεις του </w:t>
      </w:r>
      <w:r>
        <w:rPr>
          <w:rFonts w:eastAsia="Times New Roman"/>
          <w:bCs/>
          <w:shd w:val="clear" w:color="auto" w:fill="FFFFFF"/>
        </w:rPr>
        <w:t>κ</w:t>
      </w:r>
      <w:r>
        <w:rPr>
          <w:rFonts w:eastAsia="Times New Roman"/>
          <w:bCs/>
          <w:shd w:val="clear" w:color="auto" w:fill="FFFFFF"/>
        </w:rPr>
        <w:t xml:space="preserve">έντρου με σκηνοθέτες και παραγωγούς. </w:t>
      </w:r>
    </w:p>
    <w:p w14:paraId="3F362D7B" w14:textId="77777777" w:rsidR="005E01D3" w:rsidRDefault="007A2824">
      <w:pPr>
        <w:spacing w:line="600" w:lineRule="auto"/>
        <w:ind w:firstLine="720"/>
        <w:jc w:val="both"/>
        <w:rPr>
          <w:rFonts w:eastAsia="Times New Roman"/>
          <w:bCs/>
          <w:shd w:val="clear" w:color="auto" w:fill="FFFFFF"/>
        </w:rPr>
      </w:pPr>
      <w:r>
        <w:rPr>
          <w:rFonts w:eastAsia="Times New Roman"/>
          <w:bCs/>
          <w:shd w:val="clear" w:color="auto" w:fill="FFFFFF"/>
        </w:rPr>
        <w:t>Αυτό δεν είναι ξύλινος λόγος, κυρία Κεφαλογιάννη. Αυτό είνα</w:t>
      </w:r>
      <w:r>
        <w:rPr>
          <w:rFonts w:eastAsia="Times New Roman"/>
          <w:bCs/>
          <w:shd w:val="clear" w:color="auto" w:fill="FFFFFF"/>
        </w:rPr>
        <w:t xml:space="preserve">ι έργο. Έχει ενισχύσει το εκπαιδευτικό έργο μέσω ίδρυσης </w:t>
      </w:r>
      <w:r>
        <w:rPr>
          <w:rFonts w:eastAsia="Times New Roman"/>
          <w:bCs/>
          <w:shd w:val="clear" w:color="auto" w:fill="FFFFFF"/>
        </w:rPr>
        <w:t>γ</w:t>
      </w:r>
      <w:r>
        <w:rPr>
          <w:rFonts w:eastAsia="Times New Roman"/>
          <w:bCs/>
          <w:shd w:val="clear" w:color="auto" w:fill="FFFFFF"/>
        </w:rPr>
        <w:t xml:space="preserve">ραφείου </w:t>
      </w:r>
      <w:r>
        <w:rPr>
          <w:rFonts w:eastAsia="Times New Roman"/>
          <w:bCs/>
          <w:shd w:val="clear" w:color="auto" w:fill="FFFFFF"/>
        </w:rPr>
        <w:t>ε</w:t>
      </w:r>
      <w:r>
        <w:rPr>
          <w:rFonts w:eastAsia="Times New Roman"/>
          <w:bCs/>
          <w:shd w:val="clear" w:color="auto" w:fill="FFFFFF"/>
        </w:rPr>
        <w:t xml:space="preserve">κπαίδευσης και </w:t>
      </w:r>
      <w:r>
        <w:rPr>
          <w:rFonts w:eastAsia="Times New Roman"/>
          <w:bCs/>
          <w:shd w:val="clear" w:color="auto" w:fill="FFFFFF"/>
        </w:rPr>
        <w:t>ε</w:t>
      </w:r>
      <w:r>
        <w:rPr>
          <w:rFonts w:eastAsia="Times New Roman"/>
          <w:bCs/>
          <w:shd w:val="clear" w:color="auto" w:fill="FFFFFF"/>
        </w:rPr>
        <w:t xml:space="preserve">πιμόρφωσης. </w:t>
      </w:r>
    </w:p>
    <w:p w14:paraId="3F362D7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Έχει ήδη εξοικονομήσει πόρους και έχει ασχοληθεί με εύρεση νέων. Ήδη έχει μεταφερθεί σε νέο κτήριο πρόσφατα με εξοικονόμηση 75.000 ευρώ ετησίως.</w:t>
      </w:r>
    </w:p>
    <w:p w14:paraId="3F362D7D"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Επίσης, επεξεργ</w:t>
      </w:r>
      <w:r>
        <w:rPr>
          <w:rFonts w:eastAsia="Times New Roman" w:cs="Times New Roman"/>
          <w:szCs w:val="24"/>
        </w:rPr>
        <w:t xml:space="preserve">άστηκε την τελευταία φυσιογνωμία, τα σχετικά φορολογικά κίνητρα και το νομικό πλαίσιο λειτουργίας του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Film</w:t>
      </w:r>
      <w:r>
        <w:rPr>
          <w:rFonts w:eastAsia="Times New Roman" w:cs="Times New Roman"/>
          <w:szCs w:val="24"/>
        </w:rPr>
        <w:t xml:space="preserve"> </w:t>
      </w:r>
      <w:r>
        <w:rPr>
          <w:rFonts w:eastAsia="Times New Roman" w:cs="Times New Roman"/>
          <w:szCs w:val="24"/>
          <w:lang w:val="en-US"/>
        </w:rPr>
        <w:t>Commission</w:t>
      </w:r>
      <w:r>
        <w:rPr>
          <w:rFonts w:eastAsia="Times New Roman" w:cs="Times New Roman"/>
          <w:szCs w:val="24"/>
        </w:rPr>
        <w:t>.</w:t>
      </w:r>
    </w:p>
    <w:p w14:paraId="3F362D7E"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Επίσης, εξασφαλίστηκαν οι πόροι γι’ αυτόν τον σκοπό. Στηρίζεται στις διεθνείς πρακτικές, όπως πολύ σωστά είπατε, και θα φιλοξενή</w:t>
      </w:r>
      <w:r>
        <w:rPr>
          <w:rFonts w:eastAsia="Times New Roman" w:cs="Times New Roman"/>
          <w:szCs w:val="24"/>
        </w:rPr>
        <w:t xml:space="preserve">σει δομημένες πληροφορίες για τους χώρους γυρισμάτων, για τις εταιρείες παραγωγής και για όλους τους εμπλεκόμενους φορείς. </w:t>
      </w:r>
    </w:p>
    <w:p w14:paraId="3F362D7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Ήδη παρουσιάστηκε η πρώτη μελέτη που έγινε για το </w:t>
      </w:r>
      <w:r>
        <w:rPr>
          <w:rFonts w:eastAsia="Times New Roman" w:cs="Times New Roman"/>
          <w:szCs w:val="24"/>
          <w:lang w:val="en-US"/>
        </w:rPr>
        <w:t>Hellenic</w:t>
      </w:r>
      <w:r>
        <w:rPr>
          <w:rFonts w:eastAsia="Times New Roman" w:cs="Times New Roman"/>
          <w:szCs w:val="24"/>
        </w:rPr>
        <w:t xml:space="preserve"> </w:t>
      </w:r>
      <w:r>
        <w:rPr>
          <w:rFonts w:eastAsia="Times New Roman" w:cs="Times New Roman"/>
          <w:szCs w:val="24"/>
          <w:lang w:val="en-US"/>
        </w:rPr>
        <w:t>Film</w:t>
      </w:r>
      <w:r>
        <w:rPr>
          <w:rFonts w:eastAsia="Times New Roman" w:cs="Times New Roman"/>
          <w:szCs w:val="24"/>
        </w:rPr>
        <w:t xml:space="preserve"> </w:t>
      </w:r>
      <w:r>
        <w:rPr>
          <w:rFonts w:eastAsia="Times New Roman" w:cs="Times New Roman"/>
          <w:szCs w:val="24"/>
          <w:lang w:val="en-US"/>
        </w:rPr>
        <w:t>Commission</w:t>
      </w:r>
      <w:r>
        <w:rPr>
          <w:rFonts w:eastAsia="Times New Roman" w:cs="Times New Roman"/>
          <w:szCs w:val="24"/>
        </w:rPr>
        <w:t xml:space="preserve"> σε διυπουργική συνάντηση σε αγαστή και αρμονική συνεργασί</w:t>
      </w:r>
      <w:r>
        <w:rPr>
          <w:rFonts w:eastAsia="Times New Roman" w:cs="Times New Roman"/>
          <w:szCs w:val="24"/>
        </w:rPr>
        <w:t>α με τα άλλα Υπουργεία, που έγινε στις 23 Ιουνίου. Η πρωτοβουλία αυτή συνέβαλε στη δημιουργία ενός πλαισίου δημιουργικής συνεργασίας και διαλόγου με τα συναρμόδια Υπουργεία. Δημιουργήθηκε πρόγραμμα εκπαιδευτικών υποτροφιών για όλες τις ειδικότητες.</w:t>
      </w:r>
    </w:p>
    <w:p w14:paraId="3F362D8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Επομένως το θέμα που προέκυψε με την παραίτηση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Λεοντάρη</w:t>
      </w:r>
      <w:proofErr w:type="spellEnd"/>
      <w:r>
        <w:rPr>
          <w:rFonts w:eastAsia="Times New Roman" w:cs="Times New Roman"/>
          <w:szCs w:val="24"/>
        </w:rPr>
        <w:t>, που ένα κομμάτι του άπτεται θ</w:t>
      </w:r>
      <w:r>
        <w:rPr>
          <w:rFonts w:eastAsia="Times New Roman" w:cs="Times New Roman"/>
          <w:szCs w:val="24"/>
        </w:rPr>
        <w:t>ε</w:t>
      </w:r>
      <w:r>
        <w:rPr>
          <w:rFonts w:eastAsia="Times New Roman" w:cs="Times New Roman"/>
          <w:szCs w:val="24"/>
        </w:rPr>
        <w:t>μ</w:t>
      </w:r>
      <w:r>
        <w:rPr>
          <w:rFonts w:eastAsia="Times New Roman" w:cs="Times New Roman"/>
          <w:szCs w:val="24"/>
        </w:rPr>
        <w:t>άτων,</w:t>
      </w:r>
      <w:r>
        <w:rPr>
          <w:rFonts w:eastAsia="Times New Roman" w:cs="Times New Roman"/>
          <w:szCs w:val="24"/>
        </w:rPr>
        <w:t xml:space="preserve"> όπως οι διαφωνίες και η σύγχυση αρμοδιοτήτων ανάμεσα στα μέλη του ΔΣ και στη </w:t>
      </w:r>
      <w:r>
        <w:rPr>
          <w:rFonts w:eastAsia="Times New Roman" w:cs="Times New Roman"/>
          <w:szCs w:val="24"/>
        </w:rPr>
        <w:t>δ</w:t>
      </w:r>
      <w:r>
        <w:rPr>
          <w:rFonts w:eastAsia="Times New Roman" w:cs="Times New Roman"/>
          <w:szCs w:val="24"/>
        </w:rPr>
        <w:t>ιεύθυνση, είναι ένα φαινόμενο, το οποίο το βλέπουμε πάρα πολλά χρόνια να χαρα</w:t>
      </w:r>
      <w:r>
        <w:rPr>
          <w:rFonts w:eastAsia="Times New Roman" w:cs="Times New Roman"/>
          <w:szCs w:val="24"/>
        </w:rPr>
        <w:t xml:space="preserve">κτηρίζει το Ελληνικό Κέντρο Κινηματογράφου. Σας διαβεβαιώ, όμως, </w:t>
      </w:r>
      <w:r>
        <w:rPr>
          <w:rFonts w:eastAsia="Times New Roman" w:cs="Times New Roman"/>
          <w:szCs w:val="24"/>
        </w:rPr>
        <w:t xml:space="preserve">ότι </w:t>
      </w:r>
      <w:r>
        <w:rPr>
          <w:rFonts w:eastAsia="Times New Roman" w:cs="Times New Roman"/>
          <w:szCs w:val="24"/>
        </w:rPr>
        <w:t>αυτό το θέμα ήδη έχει δρομολογηθεί και θα τακτοποιηθεί άμεσα.</w:t>
      </w:r>
    </w:p>
    <w:p w14:paraId="3F362D8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F362D82"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3F362D8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 xml:space="preserve">Προτού προχωρήσουμε, θα πρέπει να σας </w:t>
      </w:r>
      <w:r>
        <w:rPr>
          <w:rFonts w:eastAsia="Times New Roman" w:cs="Times New Roman"/>
          <w:szCs w:val="24"/>
        </w:rPr>
        <w:t xml:space="preserve">γνωστοποιήσω </w:t>
      </w:r>
      <w:r>
        <w:rPr>
          <w:rFonts w:eastAsia="Times New Roman" w:cs="Times New Roman"/>
          <w:szCs w:val="24"/>
        </w:rPr>
        <w:t>ότι δεν θα συζητηθούν για διαφορετικούς λόγους δεκαπέντε ερωτήσεις.</w:t>
      </w:r>
    </w:p>
    <w:p w14:paraId="3F362D8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Η πρώτη με αριθμό 680/3-4-2017 </w:t>
      </w:r>
      <w:r>
        <w:rPr>
          <w:rFonts w:eastAsia="Times New Roman" w:cs="Times New Roman"/>
          <w:szCs w:val="24"/>
        </w:rPr>
        <w:t xml:space="preserve">επίκαιρη ερώτηση </w:t>
      </w:r>
      <w:r>
        <w:rPr>
          <w:rFonts w:eastAsia="Times New Roman" w:cs="Times New Roman"/>
          <w:szCs w:val="24"/>
        </w:rPr>
        <w:t>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ρου κύκλου της Βουλευτού Αχαΐας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Αθανασίας Αναγνωστοπούλου</w:t>
      </w:r>
      <w:r>
        <w:rPr>
          <w:rFonts w:eastAsia="Times New Roman" w:cs="Times New Roman"/>
          <w:szCs w:val="24"/>
        </w:rPr>
        <w:t xml:space="preserve"> προς τον Υπουργό </w:t>
      </w:r>
      <w:r>
        <w:rPr>
          <w:rFonts w:eastAsia="Times New Roman" w:cs="Times New Roman"/>
          <w:bCs/>
          <w:szCs w:val="24"/>
        </w:rPr>
        <w:t>Υγείας,</w:t>
      </w:r>
      <w:r w:rsidRPr="004C704A">
        <w:rPr>
          <w:rFonts w:eastAsia="Times New Roman" w:cs="Times New Roman"/>
          <w:szCs w:val="24"/>
        </w:rPr>
        <w:t xml:space="preserve"> </w:t>
      </w:r>
      <w:r>
        <w:rPr>
          <w:rFonts w:eastAsia="Times New Roman" w:cs="Times New Roman"/>
          <w:szCs w:val="24"/>
        </w:rPr>
        <w:t>σχετικά μ</w:t>
      </w:r>
      <w:r>
        <w:rPr>
          <w:rFonts w:eastAsia="Times New Roman" w:cs="Times New Roman"/>
          <w:szCs w:val="24"/>
        </w:rPr>
        <w:t>ε τη βελτίωση του νομοθετικού πλαισίου για την ακούσια νοσηλεία ψυχικά ασθενών, δεν θα συζητηθεί λόγω κωλύματος της ερωτώσας Βουλευτού.</w:t>
      </w:r>
    </w:p>
    <w:p w14:paraId="3F362D8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675/31-3-2017 </w:t>
      </w:r>
      <w:r>
        <w:rPr>
          <w:rFonts w:eastAsia="Times New Roman" w:cs="Times New Roman"/>
          <w:szCs w:val="24"/>
        </w:rPr>
        <w:t xml:space="preserve">επίκαιρη ερώτηση </w:t>
      </w:r>
      <w:r>
        <w:rPr>
          <w:rFonts w:eastAsia="Times New Roman" w:cs="Times New Roman"/>
          <w:szCs w:val="24"/>
        </w:rPr>
        <w:t>δε</w:t>
      </w:r>
      <w:r>
        <w:rPr>
          <w:rFonts w:eastAsia="Times New Roman" w:cs="Times New Roman"/>
          <w:szCs w:val="24"/>
        </w:rPr>
        <w:t>υ</w:t>
      </w:r>
      <w:r>
        <w:rPr>
          <w:rFonts w:eastAsia="Times New Roman" w:cs="Times New Roman"/>
          <w:szCs w:val="24"/>
        </w:rPr>
        <w:t>τ</w:t>
      </w:r>
      <w:r>
        <w:rPr>
          <w:rFonts w:eastAsia="Times New Roman" w:cs="Times New Roman"/>
          <w:szCs w:val="24"/>
        </w:rPr>
        <w:t>έ</w:t>
      </w:r>
      <w:r>
        <w:rPr>
          <w:rFonts w:eastAsia="Times New Roman" w:cs="Times New Roman"/>
          <w:szCs w:val="24"/>
        </w:rPr>
        <w:t xml:space="preserve">ρου κύκλου του Βουλευτή Μαγνησίας της Νέας Δημοκρατίας κ. </w:t>
      </w:r>
      <w:r>
        <w:rPr>
          <w:rFonts w:eastAsia="Times New Roman" w:cs="Times New Roman"/>
          <w:bCs/>
          <w:szCs w:val="24"/>
        </w:rPr>
        <w:t>Χρήστο</w:t>
      </w:r>
      <w:r>
        <w:rPr>
          <w:rFonts w:eastAsia="Times New Roman" w:cs="Times New Roman"/>
          <w:bCs/>
          <w:szCs w:val="24"/>
        </w:rPr>
        <w:t xml:space="preserve">υ </w:t>
      </w:r>
      <w:proofErr w:type="spellStart"/>
      <w:r>
        <w:rPr>
          <w:rFonts w:eastAsia="Times New Roman" w:cs="Times New Roman"/>
          <w:bCs/>
          <w:szCs w:val="24"/>
        </w:rPr>
        <w:t>Μπουκώρου</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Περιβάλλοντος και Ενέργειας,</w:t>
      </w:r>
      <w:r>
        <w:rPr>
          <w:rFonts w:eastAsia="Times New Roman" w:cs="Times New Roman"/>
          <w:szCs w:val="24"/>
        </w:rPr>
        <w:t xml:space="preserve"> </w:t>
      </w:r>
      <w:r>
        <w:rPr>
          <w:rFonts w:eastAsia="Times New Roman" w:cs="Times New Roman"/>
          <w:szCs w:val="24"/>
        </w:rPr>
        <w:t xml:space="preserve">σχετικά με το σοβαρό πρόβλημα επιβίωσης </w:t>
      </w:r>
      <w:r>
        <w:rPr>
          <w:rFonts w:eastAsia="Times New Roman" w:cs="Times New Roman"/>
          <w:szCs w:val="24"/>
        </w:rPr>
        <w:t xml:space="preserve">χιλίων </w:t>
      </w:r>
      <w:r>
        <w:rPr>
          <w:rFonts w:eastAsia="Times New Roman" w:cs="Times New Roman"/>
          <w:szCs w:val="24"/>
        </w:rPr>
        <w:t xml:space="preserve">οικογενειών στο </w:t>
      </w:r>
      <w:r>
        <w:rPr>
          <w:rFonts w:eastAsia="Times New Roman" w:cs="Times New Roman"/>
          <w:szCs w:val="24"/>
        </w:rPr>
        <w:t>ν</w:t>
      </w:r>
      <w:r>
        <w:rPr>
          <w:rFonts w:eastAsia="Times New Roman" w:cs="Times New Roman"/>
          <w:szCs w:val="24"/>
        </w:rPr>
        <w:t xml:space="preserve">ότιο Πήλιο, δεν θα συζητηθεί λόγω κωλύματος του αρμόδιου Υπουργού, του κυρίου </w:t>
      </w:r>
      <w:proofErr w:type="spellStart"/>
      <w:r>
        <w:rPr>
          <w:rFonts w:eastAsia="Times New Roman" w:cs="Times New Roman"/>
          <w:szCs w:val="24"/>
        </w:rPr>
        <w:t>Φάμελλου</w:t>
      </w:r>
      <w:proofErr w:type="spellEnd"/>
      <w:r>
        <w:rPr>
          <w:rFonts w:eastAsia="Times New Roman" w:cs="Times New Roman"/>
          <w:szCs w:val="24"/>
        </w:rPr>
        <w:t>, ο οποίος θα βρίσκεται εκτός Αθηνών και θα επαν</w:t>
      </w:r>
      <w:r>
        <w:rPr>
          <w:rFonts w:eastAsia="Times New Roman" w:cs="Times New Roman"/>
          <w:szCs w:val="24"/>
        </w:rPr>
        <w:t>απροσδιοριστεί για συζήτηση.</w:t>
      </w:r>
    </w:p>
    <w:p w14:paraId="3F362D86" w14:textId="77777777" w:rsidR="005E01D3" w:rsidRDefault="007A2824">
      <w:pPr>
        <w:spacing w:line="600" w:lineRule="auto"/>
        <w:ind w:firstLine="720"/>
        <w:jc w:val="both"/>
        <w:rPr>
          <w:rFonts w:eastAsia="Times New Roman" w:cs="Times New Roman"/>
          <w:szCs w:val="24"/>
        </w:rPr>
      </w:pPr>
      <w:r w:rsidRPr="00B4087E">
        <w:rPr>
          <w:rFonts w:eastAsia="Times New Roman" w:cs="Times New Roman"/>
          <w:color w:val="000000" w:themeColor="text1"/>
          <w:szCs w:val="24"/>
        </w:rPr>
        <w:t xml:space="preserve">Η τέταρτη με αριθμό 676/31-3-2017 </w:t>
      </w:r>
      <w:r w:rsidRPr="0044766A">
        <w:rPr>
          <w:rFonts w:eastAsia="Times New Roman" w:cs="Times New Roman"/>
          <w:color w:val="000000" w:themeColor="text1"/>
          <w:szCs w:val="24"/>
        </w:rPr>
        <w:t xml:space="preserve">επίκαιρη ερώτηση </w:t>
      </w:r>
      <w:r w:rsidRPr="00B4087E">
        <w:rPr>
          <w:rFonts w:eastAsia="Times New Roman" w:cs="Times New Roman"/>
          <w:color w:val="000000" w:themeColor="text1"/>
          <w:szCs w:val="24"/>
        </w:rPr>
        <w:t xml:space="preserve">δευτέρου κύκλου του Βουλευτή Ευβοίας του Λαϊκού Συνδέσμου – Χρυσή Αυγή κ. Νικολάου Μίχου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σχετικά με την «κατακράτηση μέρους των επιδοτήσεων του ΟΠΕΚΕΠΕ λόγω αδυναμίας καταβολής εισφοράς στον Γενικό Οργανισμό Εγγείων Βελτιώσεων (ΓΟΕΒ)», δεν θα συζητηθεί λόγω κωλύματος του Υπουργού Ανάπτυξης και Τροφίμων κ. </w:t>
      </w:r>
      <w:r>
        <w:rPr>
          <w:rFonts w:eastAsia="Times New Roman" w:cs="Times New Roman"/>
          <w:szCs w:val="24"/>
        </w:rPr>
        <w:lastRenderedPageBreak/>
        <w:t>Αποστόλου, που θα βρίσκεται εκτός Αθην</w:t>
      </w:r>
      <w:r>
        <w:rPr>
          <w:rFonts w:eastAsia="Times New Roman" w:cs="Times New Roman"/>
          <w:szCs w:val="24"/>
        </w:rPr>
        <w:t>ών και θα επαναπροσδιοριστεί για συζήτηση.</w:t>
      </w:r>
    </w:p>
    <w:p w14:paraId="3F362D8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Η πρώτη με αριθμό 446/18-10-2016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τα σοβαρά προβλήμα</w:t>
      </w:r>
      <w:r>
        <w:rPr>
          <w:rFonts w:eastAsia="Times New Roman" w:cs="Times New Roman"/>
          <w:szCs w:val="24"/>
        </w:rPr>
        <w:t>τα που αντιμετωπίζουν οι αγρότες, δεν θα συζητηθεί λόγω κωλύματος του Υπουργού Ανάπτυξης και Τροφίμων κ. Αποστόλου, που θα βρίσκεται εκτός Αθηνών και θα επαναπροσδιοριστεί για συζήτηση.</w:t>
      </w:r>
    </w:p>
    <w:p w14:paraId="3F362D8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Η εντέκατη με αριθμό 556/6-3-2017 </w:t>
      </w:r>
      <w:r>
        <w:rPr>
          <w:rFonts w:eastAsia="Times New Roman" w:cs="Times New Roman"/>
          <w:szCs w:val="24"/>
        </w:rPr>
        <w:t xml:space="preserve">επίκαιρη ερώτηση </w:t>
      </w:r>
      <w:r>
        <w:rPr>
          <w:rFonts w:eastAsia="Times New Roman" w:cs="Times New Roman"/>
          <w:szCs w:val="24"/>
        </w:rPr>
        <w:t>δευτέρου κύκλου του</w:t>
      </w:r>
      <w:r>
        <w:rPr>
          <w:rFonts w:eastAsia="Times New Roman" w:cs="Times New Roman"/>
          <w:szCs w:val="24"/>
        </w:rPr>
        <w:t xml:space="preserve"> Βουλευτή Β΄ Αθηνών</w:t>
      </w:r>
      <w:r>
        <w:rPr>
          <w:rFonts w:eastAsia="Times New Roman" w:cs="Times New Roman"/>
          <w:szCs w:val="24"/>
        </w:rPr>
        <w:t xml:space="preserve"> </w:t>
      </w:r>
      <w:r>
        <w:rPr>
          <w:rFonts w:eastAsia="Times New Roman" w:cs="Times New Roman"/>
          <w:szCs w:val="24"/>
        </w:rPr>
        <w:t xml:space="preserve">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ανάληψη από το </w:t>
      </w:r>
      <w:r>
        <w:rPr>
          <w:rFonts w:eastAsia="Times New Roman" w:cs="Times New Roman"/>
          <w:szCs w:val="24"/>
        </w:rPr>
        <w:t>ελληνικό δημόσιο</w:t>
      </w:r>
      <w:r>
        <w:rPr>
          <w:rFonts w:eastAsia="Times New Roman" w:cs="Times New Roman"/>
          <w:szCs w:val="24"/>
        </w:rPr>
        <w:t xml:space="preserve"> του ανεξόφλητου υπολοίπου δανεικής σύμβασης του Οργανισμού Μεγάρου Μουσικής Αθηνών (ΟΜΜΑ), δεν θα συζητηθεί λόγω κωλύματος του Α</w:t>
      </w:r>
      <w:r>
        <w:rPr>
          <w:rFonts w:eastAsia="Times New Roman" w:cs="Times New Roman"/>
          <w:szCs w:val="24"/>
        </w:rPr>
        <w:t xml:space="preserve">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 xml:space="preserve"> με αιτία το</w:t>
      </w:r>
      <w:r>
        <w:rPr>
          <w:rFonts w:eastAsia="Times New Roman" w:cs="Times New Roman"/>
          <w:szCs w:val="24"/>
        </w:rPr>
        <w:t>ν</w:t>
      </w:r>
      <w:r>
        <w:rPr>
          <w:rFonts w:eastAsia="Times New Roman" w:cs="Times New Roman"/>
          <w:szCs w:val="24"/>
        </w:rPr>
        <w:t xml:space="preserve"> φόρτο εργασίας και θα επαναπροσδιοριστεί για συζήτηση.</w:t>
      </w:r>
    </w:p>
    <w:p w14:paraId="3F362D8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Η δωδέκατη με αριθμό 402/27-1-2017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 μείωση του κόστους των διαγνωστικών εξετάσεων για τον καρκίνο του μαστού, δεν θα συζητηθεί λόγω </w:t>
      </w:r>
      <w:r>
        <w:rPr>
          <w:rFonts w:eastAsia="Times New Roman" w:cs="Times New Roman"/>
          <w:szCs w:val="24"/>
        </w:rPr>
        <w:lastRenderedPageBreak/>
        <w:t xml:space="preserve">κωλύματος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με αιτία το φόρτο εργασίας και θα επαναπροσδιοριστεί για συζήτηση.</w:t>
      </w:r>
    </w:p>
    <w:p w14:paraId="3F362D8A"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Η έ</w:t>
      </w:r>
      <w:r>
        <w:rPr>
          <w:rFonts w:eastAsia="Times New Roman" w:cs="Times New Roman"/>
          <w:szCs w:val="24"/>
        </w:rPr>
        <w:t xml:space="preserve">βδομη με αριθμό 645/24-3-2017 επίκαιρη ερώτηση </w:t>
      </w:r>
      <w:r>
        <w:rPr>
          <w:rFonts w:eastAsia="Times New Roman" w:cs="Times New Roman"/>
          <w:szCs w:val="24"/>
        </w:rPr>
        <w:t xml:space="preserve">δευτέρου κύκλου </w:t>
      </w:r>
      <w:r>
        <w:rPr>
          <w:rFonts w:eastAsia="Times New Roman" w:cs="Times New Roman"/>
          <w:szCs w:val="24"/>
        </w:rPr>
        <w:t xml:space="preserve">του Βουλευτή Χαλκιδικής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Βαγιωνά</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szCs w:val="24"/>
        </w:rPr>
        <w:t xml:space="preserve"> σχετικά με τα προβλήματα που αντιμετωπίζει ο κλάδος των αρτοποιών στην Ελλάδα, δεν θα</w:t>
      </w:r>
      <w:r>
        <w:rPr>
          <w:rFonts w:eastAsia="Times New Roman" w:cs="Times New Roman"/>
          <w:szCs w:val="24"/>
        </w:rPr>
        <w:t xml:space="preserve"> συζητηθεί λόγω κωλύματος του Αναπληρωτή Υπουργού Οικονομίας και Ανάπτυξης κ. </w:t>
      </w:r>
      <w:proofErr w:type="spellStart"/>
      <w:r>
        <w:rPr>
          <w:rFonts w:eastAsia="Times New Roman" w:cs="Times New Roman"/>
          <w:szCs w:val="24"/>
        </w:rPr>
        <w:t>Χαρίτση</w:t>
      </w:r>
      <w:proofErr w:type="spellEnd"/>
      <w:r>
        <w:rPr>
          <w:rFonts w:eastAsia="Times New Roman" w:cs="Times New Roman"/>
          <w:szCs w:val="24"/>
        </w:rPr>
        <w:t xml:space="preserve"> με αιτία ότι θα βρίσκεται εκτός Αθηνών και θα επαναπροσδιοριστεί για συζήτηση.</w:t>
      </w:r>
    </w:p>
    <w:p w14:paraId="3F362D8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Η δέκατη με αριθμό 648/24-3-2017 επίκαιρη ερώτηση δευτέρου κύκλου του Βουλευτή Ευβοίας του </w:t>
      </w:r>
      <w:r>
        <w:rPr>
          <w:rFonts w:eastAsia="Times New Roman" w:cs="Times New Roman"/>
          <w:szCs w:val="24"/>
        </w:rPr>
        <w:t>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Νικολάου Μίχου</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«σκόπιμη κωλυσιεργία εκπληρώσεων όρου διαθήκης</w:t>
      </w:r>
      <w:r>
        <w:rPr>
          <w:rFonts w:eastAsia="Times New Roman" w:cs="Times New Roman"/>
          <w:szCs w:val="24"/>
        </w:rPr>
        <w:t>,</w:t>
      </w:r>
      <w:r>
        <w:rPr>
          <w:rFonts w:eastAsia="Times New Roman" w:cs="Times New Roman"/>
          <w:szCs w:val="24"/>
        </w:rPr>
        <w:t xml:space="preserve"> ο οποίος προβλέπει ίδρυση ογκολογικής κλινικής στη Χαλκίδα», δεν θα συζητηθεί λόγω κωλύματος του Αναπληρωτή Υπουργού Υγεί</w:t>
      </w:r>
      <w:r>
        <w:rPr>
          <w:rFonts w:eastAsia="Times New Roman" w:cs="Times New Roman"/>
          <w:szCs w:val="24"/>
        </w:rPr>
        <w:t xml:space="preserve">ας κ. </w:t>
      </w:r>
      <w:proofErr w:type="spellStart"/>
      <w:r>
        <w:rPr>
          <w:rFonts w:eastAsia="Times New Roman" w:cs="Times New Roman"/>
          <w:szCs w:val="24"/>
        </w:rPr>
        <w:t>Πολάκη</w:t>
      </w:r>
      <w:proofErr w:type="spellEnd"/>
      <w:r>
        <w:rPr>
          <w:rFonts w:eastAsia="Times New Roman" w:cs="Times New Roman"/>
          <w:szCs w:val="24"/>
        </w:rPr>
        <w:t xml:space="preserve"> (αιτία: δεν συζητείται) και θα επαναπροσδιοριστεί για συζήτηση.</w:t>
      </w:r>
    </w:p>
    <w:p w14:paraId="3F362D8C" w14:textId="77777777" w:rsidR="005E01D3" w:rsidRDefault="007A282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δεν θα συζητηθεί η τέταρτη με αριθμό 670/28-3-2017 επίκαιρη ερώτηση πρώτου κύκλου του Βουλευτή Πέλλας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Ιωάννη </w:t>
      </w:r>
      <w:proofErr w:type="spellStart"/>
      <w:r>
        <w:rPr>
          <w:rFonts w:eastAsia="Times New Roman" w:cs="Times New Roman"/>
          <w:bCs/>
          <w:szCs w:val="24"/>
        </w:rPr>
        <w:t>Σαχινίδη</w:t>
      </w:r>
      <w:proofErr w:type="spellEnd"/>
      <w:r>
        <w:rPr>
          <w:rFonts w:eastAsia="Times New Roman" w:cs="Times New Roman"/>
          <w:szCs w:val="24"/>
        </w:rPr>
        <w:t xml:space="preserve"> προς την Υπουργό</w:t>
      </w:r>
      <w:r>
        <w:rPr>
          <w:rFonts w:eastAsia="Times New Roman" w:cs="Times New Roman"/>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 ραγδαία αύξηση της ανεργίας στην </w:t>
      </w:r>
      <w:r>
        <w:rPr>
          <w:rFonts w:eastAsia="Times New Roman" w:cs="Times New Roman"/>
          <w:szCs w:val="24"/>
        </w:rPr>
        <w:lastRenderedPageBreak/>
        <w:t xml:space="preserve">Καστοριά επί </w:t>
      </w:r>
      <w:r>
        <w:rPr>
          <w:rFonts w:eastAsia="Times New Roman" w:cs="Times New Roman"/>
          <w:szCs w:val="24"/>
        </w:rPr>
        <w:t>Κ</w:t>
      </w:r>
      <w:r>
        <w:rPr>
          <w:rFonts w:eastAsia="Times New Roman" w:cs="Times New Roman"/>
          <w:szCs w:val="24"/>
        </w:rPr>
        <w:t>υβερνήσεως ΣΥΡΙΖΑ, λόγω απουσίας της αρμόδιας Υπουργού στο εξωτερικό.</w:t>
      </w:r>
    </w:p>
    <w:p w14:paraId="3F362D8D" w14:textId="77777777" w:rsidR="005E01D3" w:rsidRDefault="007A282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Ομοίως, δεν θα συζητηθεί η έκτη με αριθμό 650/27-3-2017 επίκαιρη </w:t>
      </w:r>
      <w:r>
        <w:rPr>
          <w:rFonts w:eastAsia="Times New Roman" w:cs="Times New Roman"/>
          <w:szCs w:val="24"/>
        </w:rPr>
        <w:t xml:space="preserve">ερώτηση δεύτερου κύκλου του Βουλευτή Δωδεκανήσου του Συνασπισμού Ριζοσπαστικής Αριστεράς κ. </w:t>
      </w:r>
      <w:r>
        <w:rPr>
          <w:rFonts w:eastAsia="Times New Roman" w:cs="Times New Roman"/>
          <w:bCs/>
          <w:szCs w:val="24"/>
        </w:rPr>
        <w:t>Ηλία Καματερού</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σύμβαση του ΟΠΑΠ με τους πράκτορες, λόγω απουσίας του Υπουργού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3F362D8E" w14:textId="77777777" w:rsidR="005E01D3" w:rsidRDefault="007A282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δεν </w:t>
      </w:r>
      <w:r>
        <w:rPr>
          <w:rFonts w:eastAsia="Times New Roman" w:cs="Times New Roman"/>
          <w:szCs w:val="24"/>
        </w:rPr>
        <w:t>θα συζητηθεί η όγδοη με αριθμό 647/24-3-2017 επίκαιρη ερώτηση δεύτερου κύκλου του Βουλευτή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 νομοθετική ρύθμιση για επέκταση εγκεκριμένων εξόδων πέρα</w:t>
      </w:r>
      <w:r>
        <w:rPr>
          <w:rFonts w:eastAsia="Times New Roman" w:cs="Times New Roman"/>
          <w:szCs w:val="24"/>
        </w:rPr>
        <w:t xml:space="preserve">ν των νοσηλίων, λόγω απουσίας του Υπουργού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3F362D8F" w14:textId="77777777" w:rsidR="005E01D3" w:rsidRDefault="007A282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Ομοίως, δεν θα συζητηθεί η ένατη με αριθμό 644/23-3-2017 επίκαιρη ερώτηση δεύτερου κύκλου του Βουλευτή Αρκαδίας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με θέμα «Η Κυβέρνηση εμποδίζει την επένδυση για την αξιοποίηση του πρώην αεροδρομίου του Ελληνικού», λόγω απουσίας του Υπουργού κ. </w:t>
      </w:r>
      <w:proofErr w:type="spellStart"/>
      <w:r>
        <w:rPr>
          <w:rFonts w:eastAsia="Times New Roman" w:cs="Times New Roman"/>
          <w:szCs w:val="24"/>
        </w:rPr>
        <w:t>Τσακαλώτου</w:t>
      </w:r>
      <w:proofErr w:type="spellEnd"/>
      <w:r>
        <w:rPr>
          <w:rFonts w:eastAsia="Times New Roman" w:cs="Times New Roman"/>
          <w:szCs w:val="24"/>
        </w:rPr>
        <w:t xml:space="preserve"> στο εξωτερικό.</w:t>
      </w:r>
    </w:p>
    <w:p w14:paraId="3F362D90" w14:textId="77777777" w:rsidR="005E01D3" w:rsidRDefault="007A282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Επίσης, δεν θα συζητηθεί η πρώτη με αριθμό 679/3-4-2017 επίκαιρη ερώ</w:t>
      </w:r>
      <w:r>
        <w:rPr>
          <w:rFonts w:eastAsia="Times New Roman" w:cs="Times New Roman"/>
          <w:szCs w:val="24"/>
        </w:rPr>
        <w:t xml:space="preserve">τηση πρώτου κύκλου του Βουλευτή Α΄ Θεσσαλονίκης του Συνασπισμού Ριζοσπαστικής Αριστεράς κ. </w:t>
      </w:r>
      <w:r>
        <w:rPr>
          <w:rFonts w:eastAsia="Times New Roman" w:cs="Times New Roman"/>
          <w:bCs/>
          <w:szCs w:val="24"/>
        </w:rPr>
        <w:t>Αλέξανδρου 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θέμα «Πρώην Στρατόπεδο Κόρδα: Ανάδειξη της περιοχής </w:t>
      </w:r>
      <w:proofErr w:type="spellStart"/>
      <w:r>
        <w:rPr>
          <w:rFonts w:eastAsia="Times New Roman" w:cs="Times New Roman"/>
          <w:szCs w:val="24"/>
        </w:rPr>
        <w:t>υπερτοπικό</w:t>
      </w:r>
      <w:proofErr w:type="spellEnd"/>
      <w:r>
        <w:rPr>
          <w:rFonts w:eastAsia="Times New Roman" w:cs="Times New Roman"/>
          <w:szCs w:val="24"/>
        </w:rPr>
        <w:t xml:space="preserve"> πάρκο», λόγω απουσίας του Υπουργού κ. </w:t>
      </w:r>
      <w:proofErr w:type="spellStart"/>
      <w:r>
        <w:rPr>
          <w:rFonts w:eastAsia="Times New Roman" w:cs="Times New Roman"/>
          <w:szCs w:val="24"/>
        </w:rPr>
        <w:t>Τσακα</w:t>
      </w:r>
      <w:r>
        <w:rPr>
          <w:rFonts w:eastAsia="Times New Roman" w:cs="Times New Roman"/>
          <w:szCs w:val="24"/>
        </w:rPr>
        <w:t>λώτου</w:t>
      </w:r>
      <w:proofErr w:type="spellEnd"/>
      <w:r>
        <w:rPr>
          <w:rFonts w:eastAsia="Times New Roman" w:cs="Times New Roman"/>
          <w:szCs w:val="24"/>
        </w:rPr>
        <w:t xml:space="preserve"> στο εξωτερικό.</w:t>
      </w:r>
    </w:p>
    <w:p w14:paraId="3F362D91" w14:textId="77777777" w:rsidR="005E01D3" w:rsidRDefault="007A2824">
      <w:pPr>
        <w:tabs>
          <w:tab w:val="left" w:pos="2738"/>
          <w:tab w:val="center" w:pos="4753"/>
          <w:tab w:val="left" w:pos="5723"/>
        </w:tabs>
        <w:spacing w:line="600" w:lineRule="auto"/>
        <w:ind w:firstLine="720"/>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Κύριε Πρόεδρε, μπορώ να έχω τον λόγο; </w:t>
      </w:r>
    </w:p>
    <w:p w14:paraId="3F362D92" w14:textId="77777777" w:rsidR="005E01D3" w:rsidRDefault="007A2824">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Ορίστε, κύριε </w:t>
      </w:r>
      <w:proofErr w:type="spellStart"/>
      <w:r>
        <w:rPr>
          <w:rFonts w:eastAsia="Times New Roman"/>
          <w:szCs w:val="24"/>
        </w:rPr>
        <w:t>Παναγιώταρε</w:t>
      </w:r>
      <w:proofErr w:type="spellEnd"/>
      <w:r>
        <w:rPr>
          <w:rFonts w:eastAsia="Times New Roman"/>
          <w:szCs w:val="24"/>
        </w:rPr>
        <w:t xml:space="preserve">, έχετε τον λόγο. </w:t>
      </w:r>
    </w:p>
    <w:p w14:paraId="3F362D93" w14:textId="77777777" w:rsidR="005E01D3" w:rsidRDefault="007A2824">
      <w:pPr>
        <w:spacing w:line="600" w:lineRule="auto"/>
        <w:ind w:firstLine="720"/>
        <w:jc w:val="both"/>
        <w:rPr>
          <w:rFonts w:eastAsia="Times New Roman"/>
          <w:szCs w:val="24"/>
        </w:rPr>
      </w:pPr>
      <w:r>
        <w:rPr>
          <w:rFonts w:eastAsia="Times New Roman"/>
          <w:szCs w:val="24"/>
        </w:rPr>
        <w:t xml:space="preserve">Θέλετε τον λόγο για ένα λεπτό; </w:t>
      </w:r>
    </w:p>
    <w:p w14:paraId="3F362D94" w14:textId="77777777" w:rsidR="005E01D3" w:rsidRDefault="007A2824">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Για ένα, ενάμισι λεπτό, κύριε Πρόεδρε. </w:t>
      </w:r>
      <w:r>
        <w:rPr>
          <w:rFonts w:eastAsia="Times New Roman"/>
          <w:szCs w:val="24"/>
        </w:rPr>
        <w:t>Ευχαριστώ.</w:t>
      </w:r>
    </w:p>
    <w:p w14:paraId="3F362D95" w14:textId="77777777" w:rsidR="005E01D3" w:rsidRDefault="007A2824">
      <w:pPr>
        <w:spacing w:line="600" w:lineRule="auto"/>
        <w:ind w:firstLine="720"/>
        <w:jc w:val="both"/>
        <w:rPr>
          <w:rFonts w:eastAsia="Times New Roman"/>
          <w:szCs w:val="24"/>
        </w:rPr>
      </w:pPr>
      <w:r>
        <w:rPr>
          <w:rFonts w:eastAsia="Times New Roman"/>
          <w:szCs w:val="24"/>
        </w:rPr>
        <w:t xml:space="preserve">Για μερικούς μήνες περίπου –δεν γνωρίζω ακριβώς, έχουμε χάσει τον λογαριασμό- έχουμε καταθέσει μια επίκαιρη ερώτηση σχετικά με τη μικρή Μυρτώ </w:t>
      </w:r>
      <w:proofErr w:type="spellStart"/>
      <w:r>
        <w:rPr>
          <w:rFonts w:eastAsia="Times New Roman"/>
          <w:szCs w:val="24"/>
        </w:rPr>
        <w:t>Παπαδομιχελάκη</w:t>
      </w:r>
      <w:proofErr w:type="spellEnd"/>
      <w:r>
        <w:rPr>
          <w:rFonts w:eastAsia="Times New Roman"/>
          <w:szCs w:val="24"/>
        </w:rPr>
        <w:t xml:space="preserve">, την κοπέλα που κακοποιήθηκε βάναυσα από έναν Πακιστανό το 2012 στην Πάρο. Βλέπουμε –θα </w:t>
      </w:r>
      <w:r>
        <w:rPr>
          <w:rFonts w:eastAsia="Times New Roman"/>
          <w:szCs w:val="24"/>
        </w:rPr>
        <w:t xml:space="preserve">το είδατε όλοι, φαντάζομαι, όσοι παρακολουθείτε έστω και εν μέρει τις ειδήσεις- ότι προχθές η μικρή Μυρτώ με τη μητέρα της βρίσκονταν στη Μεσσηνία και γινόταν ένα </w:t>
      </w:r>
      <w:r>
        <w:rPr>
          <w:rFonts w:eastAsia="Times New Roman"/>
          <w:szCs w:val="24"/>
          <w:lang w:val="en-US"/>
        </w:rPr>
        <w:t>bazaar</w:t>
      </w:r>
      <w:r>
        <w:rPr>
          <w:rFonts w:eastAsia="Times New Roman"/>
          <w:szCs w:val="24"/>
        </w:rPr>
        <w:t xml:space="preserve">, για να μαζευτούν λεφτά για ένα μηχάνημα οξυγόνου. </w:t>
      </w:r>
    </w:p>
    <w:p w14:paraId="3F362D96" w14:textId="77777777" w:rsidR="005E01D3" w:rsidRDefault="007A2824">
      <w:pPr>
        <w:spacing w:line="600" w:lineRule="auto"/>
        <w:ind w:firstLine="720"/>
        <w:jc w:val="both"/>
        <w:rPr>
          <w:rFonts w:eastAsia="Times New Roman"/>
          <w:szCs w:val="24"/>
        </w:rPr>
      </w:pPr>
      <w:r>
        <w:rPr>
          <w:rFonts w:eastAsia="Times New Roman"/>
          <w:szCs w:val="24"/>
        </w:rPr>
        <w:lastRenderedPageBreak/>
        <w:t>Αυτό το οποίο θέλουμε να ρωτήσουμε</w:t>
      </w:r>
      <w:r>
        <w:rPr>
          <w:rFonts w:eastAsia="Times New Roman"/>
          <w:szCs w:val="24"/>
        </w:rPr>
        <w:t xml:space="preserve"> τον κύριο Υπουργό -και δεν ξέρουμε γιατί επί έξι μήνες δεν μπορεί να έρθει ο Υπουργός, ο Αναπληρωτής, ο Υφυπουργός, κανένας πλέον- είναι γιατί υπάρχει τέτοιος ρατσισμός εις βάρος της μικρής Μυρτούς. Διότι εάν η Μυρτώ δεν λεγόταν Μυρτώ και είχε ένα μουσουλ</w:t>
      </w:r>
      <w:r>
        <w:rPr>
          <w:rFonts w:eastAsia="Times New Roman"/>
          <w:szCs w:val="24"/>
        </w:rPr>
        <w:t xml:space="preserve">μανικό όνομα και λεγόταν Εσμέ, ήταν </w:t>
      </w:r>
      <w:proofErr w:type="spellStart"/>
      <w:r>
        <w:rPr>
          <w:rFonts w:eastAsia="Times New Roman"/>
          <w:szCs w:val="24"/>
        </w:rPr>
        <w:t>λαθρομετανάστρια</w:t>
      </w:r>
      <w:proofErr w:type="spellEnd"/>
      <w:r>
        <w:rPr>
          <w:rFonts w:eastAsia="Times New Roman"/>
          <w:szCs w:val="24"/>
        </w:rPr>
        <w:t xml:space="preserve"> και είχε κακοποιηθεί από κάποιον Έλληνα, θα είχαν πέσει όλες οι υπηρεσίες του κράτους –και όχι μόνο- να τη βοηθήσουν, να της δώσουν χρήματα, όπως έγινε στο παρελθόν και με μια άλλη κυρία, η οποία τώρα τυ</w:t>
      </w:r>
      <w:r>
        <w:rPr>
          <w:rFonts w:eastAsia="Times New Roman"/>
          <w:szCs w:val="24"/>
        </w:rPr>
        <w:t xml:space="preserve">γχάνει, βέβαια, να είναι και Ευρωβουλευτής και με εκατοντάδες χιλιάδες ευρώ. </w:t>
      </w:r>
    </w:p>
    <w:p w14:paraId="3F362D97" w14:textId="77777777" w:rsidR="005E01D3" w:rsidRDefault="007A2824">
      <w:pPr>
        <w:spacing w:line="600" w:lineRule="auto"/>
        <w:ind w:firstLine="720"/>
        <w:jc w:val="both"/>
        <w:rPr>
          <w:rFonts w:eastAsia="Times New Roman"/>
          <w:szCs w:val="24"/>
        </w:rPr>
      </w:pPr>
      <w:r>
        <w:rPr>
          <w:rFonts w:eastAsia="Times New Roman"/>
          <w:szCs w:val="24"/>
        </w:rPr>
        <w:t>Είναι απαράδεκτο να ζητάει η μητέρα της Μυρτούς από τα απλούστατα των πραγμάτων, λεφτά τα οποία υπάρχουν και είναι δεσμευμένα -διότι δεν το επιτρέπει η νομοθεσία- ώστε να μπορέσε</w:t>
      </w:r>
      <w:r>
        <w:rPr>
          <w:rFonts w:eastAsia="Times New Roman"/>
          <w:szCs w:val="24"/>
        </w:rPr>
        <w:t xml:space="preserve">ι να τα πάρει, για να βελτιώσει λίγο την κατεστραμμένη ζωή της κόρης της. Είναι απαράδεκτο και είναι κρίμα για τον κύριο Υπουργό. Δεν είναι ούτε τα λεφτά πολλά. Είναι απλώς ότι θα πρέπει να γίνει κάποια νομοθετική ρύθμιση. Δεν έρχονται να απαντήσουν </w:t>
      </w:r>
      <w:r>
        <w:rPr>
          <w:rFonts w:eastAsia="Times New Roman"/>
          <w:szCs w:val="24"/>
        </w:rPr>
        <w:t>ούτε</w:t>
      </w:r>
      <w:r>
        <w:rPr>
          <w:rFonts w:eastAsia="Times New Roman"/>
          <w:szCs w:val="24"/>
        </w:rPr>
        <w:t xml:space="preserve"> σ</w:t>
      </w:r>
      <w:r>
        <w:rPr>
          <w:rFonts w:eastAsia="Times New Roman"/>
          <w:szCs w:val="24"/>
        </w:rPr>
        <w:t xml:space="preserve">ε αυτή την ερώτηση. Κρίμα και </w:t>
      </w:r>
      <w:proofErr w:type="spellStart"/>
      <w:r>
        <w:rPr>
          <w:rFonts w:eastAsia="Times New Roman"/>
          <w:szCs w:val="24"/>
        </w:rPr>
        <w:t>λυπούμεθα</w:t>
      </w:r>
      <w:proofErr w:type="spellEnd"/>
      <w:r>
        <w:rPr>
          <w:rFonts w:eastAsia="Times New Roman"/>
          <w:szCs w:val="24"/>
        </w:rPr>
        <w:t xml:space="preserve"> πολύ γι</w:t>
      </w:r>
      <w:r>
        <w:rPr>
          <w:rFonts w:eastAsia="Times New Roman"/>
          <w:szCs w:val="24"/>
        </w:rPr>
        <w:t>’</w:t>
      </w:r>
      <w:r>
        <w:rPr>
          <w:rFonts w:eastAsia="Times New Roman"/>
          <w:szCs w:val="24"/>
        </w:rPr>
        <w:t xml:space="preserve"> αυτούς. </w:t>
      </w:r>
    </w:p>
    <w:p w14:paraId="3F362D98" w14:textId="77777777" w:rsidR="005E01D3" w:rsidRDefault="007A2824">
      <w:pPr>
        <w:spacing w:line="600" w:lineRule="auto"/>
        <w:ind w:firstLine="720"/>
        <w:jc w:val="both"/>
        <w:rPr>
          <w:rFonts w:eastAsia="Times New Roman"/>
          <w:szCs w:val="24"/>
        </w:rPr>
      </w:pPr>
      <w:r>
        <w:rPr>
          <w:rFonts w:eastAsia="Times New Roman"/>
          <w:szCs w:val="24"/>
        </w:rPr>
        <w:t xml:space="preserve">Ευχαριστώ. </w:t>
      </w:r>
    </w:p>
    <w:p w14:paraId="3F362D99" w14:textId="77777777" w:rsidR="005E01D3" w:rsidRDefault="007A2824">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Προχωρούμε στην τρίτη με αριθμό </w:t>
      </w:r>
      <w:r>
        <w:rPr>
          <w:rFonts w:eastAsia="Times New Roman" w:cs="Times New Roman"/>
          <w:szCs w:val="24"/>
        </w:rPr>
        <w:t>673/30-3-2017 επίκαιρη ερώτηση δεύτερου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Α</w:t>
      </w:r>
      <w:r>
        <w:rPr>
          <w:rFonts w:eastAsia="Times New Roman" w:cs="Times New Roman"/>
          <w:bCs/>
          <w:szCs w:val="24"/>
        </w:rPr>
        <w:t xml:space="preserve">νδρέα </w:t>
      </w:r>
      <w:r>
        <w:rPr>
          <w:rFonts w:eastAsia="Times New Roman" w:cs="Times New Roman"/>
          <w:bCs/>
          <w:szCs w:val="24"/>
        </w:rPr>
        <w:lastRenderedPageBreak/>
        <w:t>Λοβέρδου</w:t>
      </w:r>
      <w:r>
        <w:rPr>
          <w:rFonts w:eastAsia="Times New Roman" w:cs="Times New Roman"/>
          <w:szCs w:val="24"/>
        </w:rPr>
        <w:t xml:space="preserve"> 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την ουσιαστική κατάργηση των συντάξεων χηρείας.</w:t>
      </w:r>
    </w:p>
    <w:p w14:paraId="3F362D9A" w14:textId="77777777" w:rsidR="005E01D3" w:rsidRDefault="007A2824">
      <w:pPr>
        <w:spacing w:line="600" w:lineRule="auto"/>
        <w:ind w:firstLine="720"/>
        <w:jc w:val="both"/>
        <w:rPr>
          <w:rFonts w:eastAsia="Times New Roman"/>
          <w:szCs w:val="24"/>
        </w:rPr>
      </w:pPr>
      <w:r>
        <w:rPr>
          <w:rFonts w:eastAsia="Times New Roman"/>
          <w:szCs w:val="24"/>
        </w:rPr>
        <w:t xml:space="preserve">Ορίστε, κύριε Λοβέρδο, έχετε τον λόγο. </w:t>
      </w:r>
    </w:p>
    <w:p w14:paraId="3F362D9B" w14:textId="77777777" w:rsidR="005E01D3" w:rsidRDefault="007A2824">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πώς το είπε ο κύριος Πρωθυπουργός</w:t>
      </w:r>
      <w:r>
        <w:rPr>
          <w:rFonts w:eastAsia="Times New Roman"/>
          <w:szCs w:val="24"/>
        </w:rPr>
        <w:t xml:space="preserve"> προ ημερών; «Ήρθε η ώρα</w:t>
      </w:r>
      <w:r>
        <w:rPr>
          <w:rFonts w:eastAsia="Times New Roman"/>
          <w:szCs w:val="24"/>
        </w:rPr>
        <w:t>…</w:t>
      </w:r>
      <w:r>
        <w:rPr>
          <w:rFonts w:eastAsia="Times New Roman"/>
          <w:szCs w:val="24"/>
        </w:rPr>
        <w:t>» -λέει- «</w:t>
      </w:r>
      <w:r>
        <w:rPr>
          <w:rFonts w:eastAsia="Times New Roman"/>
          <w:szCs w:val="24"/>
        </w:rPr>
        <w:t>…</w:t>
      </w:r>
      <w:r>
        <w:rPr>
          <w:rFonts w:eastAsia="Times New Roman"/>
          <w:szCs w:val="24"/>
        </w:rPr>
        <w:t>ο ελληνικός λαός να θρέψει τους καρπούς»</w:t>
      </w:r>
      <w:r>
        <w:rPr>
          <w:rFonts w:eastAsia="Times New Roman"/>
          <w:szCs w:val="24"/>
        </w:rPr>
        <w:t>!</w:t>
      </w:r>
      <w:r>
        <w:rPr>
          <w:rFonts w:eastAsia="Times New Roman"/>
          <w:szCs w:val="24"/>
        </w:rPr>
        <w:t xml:space="preserve"> </w:t>
      </w:r>
    </w:p>
    <w:p w14:paraId="3F362D9C" w14:textId="77777777" w:rsidR="005E01D3" w:rsidRDefault="007A2824">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Να δρέψει. </w:t>
      </w:r>
    </w:p>
    <w:p w14:paraId="3F362D9D" w14:textId="77777777" w:rsidR="005E01D3" w:rsidRDefault="007A2824">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Ναι, αντί να πει να δρέψει, είπε «να θρέψει»</w:t>
      </w:r>
      <w:r>
        <w:rPr>
          <w:rFonts w:eastAsia="Times New Roman"/>
          <w:szCs w:val="24"/>
        </w:rPr>
        <w:t>!</w:t>
      </w:r>
      <w:r>
        <w:rPr>
          <w:rFonts w:eastAsia="Times New Roman"/>
          <w:szCs w:val="24"/>
        </w:rPr>
        <w:t xml:space="preserve"> </w:t>
      </w:r>
    </w:p>
    <w:p w14:paraId="3F362D9E" w14:textId="77777777" w:rsidR="005E01D3" w:rsidRDefault="007A2824">
      <w:pPr>
        <w:spacing w:line="600" w:lineRule="auto"/>
        <w:ind w:firstLine="720"/>
        <w:jc w:val="both"/>
        <w:rPr>
          <w:rFonts w:eastAsia="Times New Roman"/>
          <w:szCs w:val="24"/>
        </w:rPr>
      </w:pPr>
      <w:r>
        <w:rPr>
          <w:rFonts w:eastAsia="Times New Roman"/>
          <w:szCs w:val="24"/>
        </w:rPr>
        <w:t xml:space="preserve">Για να δούμε τώρα πώς θρέφει ο Πρωθυπουργός ένα κομμάτι πολιτών </w:t>
      </w:r>
      <w:r>
        <w:rPr>
          <w:rFonts w:eastAsia="Times New Roman"/>
          <w:szCs w:val="24"/>
        </w:rPr>
        <w:t xml:space="preserve">που σχετίζεται με το ασφαλιστικό σύστημα της χώρας: Νόμος </w:t>
      </w:r>
      <w:proofErr w:type="spellStart"/>
      <w:r>
        <w:rPr>
          <w:rFonts w:eastAsia="Times New Roman"/>
          <w:szCs w:val="24"/>
        </w:rPr>
        <w:t>Κατρούγκαλου</w:t>
      </w:r>
      <w:proofErr w:type="spellEnd"/>
      <w:r>
        <w:rPr>
          <w:rFonts w:eastAsia="Times New Roman"/>
          <w:szCs w:val="24"/>
        </w:rPr>
        <w:t>, νόμος Μαΐου του 2016, άρθρο 12, συντάξεις χηρείας.</w:t>
      </w:r>
    </w:p>
    <w:p w14:paraId="3F362D9F" w14:textId="77777777" w:rsidR="005E01D3" w:rsidRDefault="007A2824">
      <w:pPr>
        <w:spacing w:line="600" w:lineRule="auto"/>
        <w:ind w:firstLine="720"/>
        <w:jc w:val="both"/>
        <w:rPr>
          <w:rFonts w:eastAsia="Times New Roman"/>
          <w:szCs w:val="24"/>
        </w:rPr>
      </w:pPr>
      <w:r>
        <w:rPr>
          <w:rFonts w:eastAsia="Times New Roman"/>
          <w:szCs w:val="24"/>
        </w:rPr>
        <w:t>Η περικοπή των συντάξεων χηρείας σε μεγάλο βαθμό ήταν μ</w:t>
      </w:r>
      <w:r>
        <w:rPr>
          <w:rFonts w:eastAsia="Times New Roman"/>
          <w:szCs w:val="24"/>
        </w:rPr>
        <w:t>ί</w:t>
      </w:r>
      <w:r>
        <w:rPr>
          <w:rFonts w:eastAsia="Times New Roman"/>
          <w:szCs w:val="24"/>
        </w:rPr>
        <w:t xml:space="preserve">α από τις προτάσεις της τρόικας από το 2009, 2010, κύριε Πρόεδρε. </w:t>
      </w:r>
    </w:p>
    <w:p w14:paraId="3F362DA0" w14:textId="77777777" w:rsidR="005E01D3" w:rsidRDefault="007A2824">
      <w:pPr>
        <w:spacing w:line="600" w:lineRule="auto"/>
        <w:ind w:firstLine="720"/>
        <w:jc w:val="both"/>
        <w:rPr>
          <w:rFonts w:eastAsia="Times New Roman"/>
          <w:szCs w:val="24"/>
        </w:rPr>
      </w:pPr>
      <w:r>
        <w:rPr>
          <w:rFonts w:eastAsia="Times New Roman"/>
          <w:szCs w:val="24"/>
        </w:rPr>
        <w:t>Επειδή ότα</w:t>
      </w:r>
      <w:r>
        <w:rPr>
          <w:rFonts w:eastAsia="Times New Roman"/>
          <w:szCs w:val="24"/>
        </w:rPr>
        <w:t>ν κάνω κριτική και έχω στέρεα βάση, αρθρώνω και καλύτερα τα επιχειρήματά μου, θέλω να σας πω ότι</w:t>
      </w:r>
      <w:r>
        <w:rPr>
          <w:rFonts w:eastAsia="Times New Roman"/>
          <w:szCs w:val="24"/>
        </w:rPr>
        <w:t>,</w:t>
      </w:r>
      <w:r>
        <w:rPr>
          <w:rFonts w:eastAsia="Times New Roman"/>
          <w:szCs w:val="24"/>
        </w:rPr>
        <w:t xml:space="preserve"> εν προκειμένω</w:t>
      </w:r>
      <w:r>
        <w:rPr>
          <w:rFonts w:eastAsia="Times New Roman"/>
          <w:szCs w:val="24"/>
        </w:rPr>
        <w:t>,</w:t>
      </w:r>
      <w:r>
        <w:rPr>
          <w:rFonts w:eastAsia="Times New Roman"/>
          <w:szCs w:val="24"/>
        </w:rPr>
        <w:t xml:space="preserve"> η κριτική που ασκώ γίνεται και με το πλεονέκτημα ότι αυτές τις προτάσεις για εξοικονόμηση από δυστυχισμένους ανθρώπους, ανθρώπους που χτύπησε η ζωή, εγώ δεν τις </w:t>
      </w:r>
      <w:r>
        <w:rPr>
          <w:rFonts w:eastAsia="Times New Roman"/>
          <w:szCs w:val="24"/>
        </w:rPr>
        <w:lastRenderedPageBreak/>
        <w:t>έκανα δεκτές. Δεν τις έκανα δεκτές! Και ο διάλογος εκείνων των εποχών είναι καταγεγραμμένος κα</w:t>
      </w:r>
      <w:r>
        <w:rPr>
          <w:rFonts w:eastAsia="Times New Roman"/>
          <w:szCs w:val="24"/>
        </w:rPr>
        <w:t xml:space="preserve">ι δεν έχω ανάγκη κανενός άλλου μάρτυρα ως προς αυτό. </w:t>
      </w:r>
    </w:p>
    <w:p w14:paraId="3F362DA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Η Κυβέρνηση της υποτιθέμενης ευαισθησίας και της διαπραγμάτευσης με το άρθρο 12 του ασφαλιστικού νόμου </w:t>
      </w:r>
      <w:proofErr w:type="spellStart"/>
      <w:r>
        <w:rPr>
          <w:rFonts w:eastAsia="Times New Roman" w:cs="Times New Roman"/>
          <w:szCs w:val="24"/>
        </w:rPr>
        <w:t>Κατρούγκαλου</w:t>
      </w:r>
      <w:proofErr w:type="spellEnd"/>
      <w:r>
        <w:rPr>
          <w:rFonts w:eastAsia="Times New Roman" w:cs="Times New Roman"/>
          <w:szCs w:val="24"/>
        </w:rPr>
        <w:t xml:space="preserve"> </w:t>
      </w:r>
      <w:proofErr w:type="spellStart"/>
      <w:r>
        <w:rPr>
          <w:rFonts w:eastAsia="Times New Roman" w:cs="Times New Roman"/>
          <w:szCs w:val="24"/>
        </w:rPr>
        <w:t>εδέχθη</w:t>
      </w:r>
      <w:proofErr w:type="spellEnd"/>
      <w:r>
        <w:rPr>
          <w:rFonts w:eastAsia="Times New Roman" w:cs="Times New Roman"/>
          <w:szCs w:val="24"/>
        </w:rPr>
        <w:t>, κύριε Πρόεδρε, να πετσοκόψει τις συντάξεις χηρείας με έναν μηχανισμό. Δεν έχω τον χρόνο να του κάνω αναπαραγωγή. Σε βασικές γραμμές, εάν δεν υπάρχει ανήλικο παιδί, μία κυρία η οποία έχει υποστεί στο πλαίσιο της οικογένειάς της τέτοιου είδους χτύπη</w:t>
      </w:r>
      <w:r>
        <w:rPr>
          <w:rFonts w:eastAsia="Times New Roman" w:cs="Times New Roman"/>
          <w:szCs w:val="24"/>
        </w:rPr>
        <w:t>μα και δεν έχει την κατάλληλη ηλικία, δεν έχει ένα μικρό βοήθημα -διότι περί μικρού βοηθήματος επρόκειτο- από τη σύνταξη του συζύγου της και πρέπει να γίνει εξήντα επτά ετών για να το πάρει.</w:t>
      </w:r>
    </w:p>
    <w:p w14:paraId="3F362DA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Εδώ υπάρχει ένα πολύ μεγάλο πολιτικό θέμα –στη δευτερολογία μου θ</w:t>
      </w:r>
      <w:r>
        <w:rPr>
          <w:rFonts w:eastAsia="Times New Roman" w:cs="Times New Roman"/>
          <w:szCs w:val="24"/>
        </w:rPr>
        <w:t xml:space="preserve">α σταθώ σε αυτό- και ένα επίσης πολύ σοβαρό, κύριε Πρόεδρε, τεχνικό θέμα. </w:t>
      </w:r>
    </w:p>
    <w:p w14:paraId="3F362DA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Με το τεχνικό θέμα θα κλείσω την </w:t>
      </w:r>
      <w:proofErr w:type="spellStart"/>
      <w:r>
        <w:rPr>
          <w:rFonts w:eastAsia="Times New Roman" w:cs="Times New Roman"/>
          <w:szCs w:val="24"/>
        </w:rPr>
        <w:t>πρωτολογία</w:t>
      </w:r>
      <w:proofErr w:type="spellEnd"/>
      <w:r>
        <w:rPr>
          <w:rFonts w:eastAsia="Times New Roman" w:cs="Times New Roman"/>
          <w:szCs w:val="24"/>
        </w:rPr>
        <w:t xml:space="preserve"> μου ερωτώντας: Κύριε Πετρόπουλε, κατά την έκθεση του Γενικού Λογιστηρίου του Κράτους η εξοικονόμηση από το μέτρο αυτό είναι 177 εκατομμύρ</w:t>
      </w:r>
      <w:r>
        <w:rPr>
          <w:rFonts w:eastAsia="Times New Roman" w:cs="Times New Roman"/>
          <w:szCs w:val="24"/>
        </w:rPr>
        <w:t>ια ευρώ, που εκτείνονται στο 2016 στα 11 εκατομμύρια ευρώ, στο τρέχον έτος στα 48 εκατομμύρια ευρώ, στο 2018 στα 63 εκατομμύρια ευρώ και στο 2019 στα 55 εκατομμύρια ευρώ.</w:t>
      </w:r>
    </w:p>
    <w:p w14:paraId="3F362DA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Θέλω να μου πείτε, σας παρακαλώ πολύ, πριν πολιτικοποιήσω το θέμα, όπως πιστεύω ότι π</w:t>
      </w:r>
      <w:r>
        <w:rPr>
          <w:rFonts w:eastAsia="Times New Roman" w:cs="Times New Roman"/>
          <w:szCs w:val="24"/>
        </w:rPr>
        <w:t xml:space="preserve">ρέπει να κάνω, πόσες είναι οι περιπτώσεις που υπολόγισε </w:t>
      </w:r>
      <w:r>
        <w:rPr>
          <w:rFonts w:eastAsia="Times New Roman" w:cs="Times New Roman"/>
          <w:szCs w:val="24"/>
        </w:rPr>
        <w:lastRenderedPageBreak/>
        <w:t>το Γενικό Λογιστήριο σε συνεργασία μαζί σας για να φτάσει στο ποσό των</w:t>
      </w:r>
      <w:r>
        <w:rPr>
          <w:rFonts w:eastAsia="Times New Roman" w:cs="Times New Roman"/>
          <w:szCs w:val="24"/>
        </w:rPr>
        <w:t xml:space="preserve">, περίπου, </w:t>
      </w:r>
      <w:r>
        <w:rPr>
          <w:rFonts w:eastAsia="Times New Roman" w:cs="Times New Roman"/>
          <w:szCs w:val="24"/>
        </w:rPr>
        <w:t>180</w:t>
      </w:r>
      <w:r>
        <w:rPr>
          <w:rFonts w:eastAsia="Times New Roman" w:cs="Times New Roman"/>
          <w:szCs w:val="24"/>
        </w:rPr>
        <w:t xml:space="preserve"> </w:t>
      </w:r>
      <w:r>
        <w:rPr>
          <w:rFonts w:eastAsia="Times New Roman" w:cs="Times New Roman"/>
          <w:szCs w:val="24"/>
        </w:rPr>
        <w:t>εκατομμυρίων ευρώ και, επειδή το 2016 παρήλθε, θέλω να μου πείτε πόσες περιπτώσεις υπήχθησαν στη σφαγιαστική αυτή ρ</w:t>
      </w:r>
      <w:r>
        <w:rPr>
          <w:rFonts w:eastAsia="Times New Roman" w:cs="Times New Roman"/>
          <w:szCs w:val="24"/>
        </w:rPr>
        <w:t>ύθμιση το 2016 και πόσες περιπτώσεις έχουν υπαχθεί στο πρώτο τρίμηνο του 2017, σύμφωνα με τα στοιχεία που έχετε.</w:t>
      </w:r>
    </w:p>
    <w:p w14:paraId="3F362DA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Αν το μέτρο είναι απόδοσης 180 εκατομμυρίων ευρώ στα χαρτιά, αλλά στην πράξη η εξοικονόμηση είναι πολύ μικρότερη, ίσως πρέπει να ξανασκεφτείτε </w:t>
      </w:r>
      <w:r>
        <w:rPr>
          <w:rFonts w:eastAsia="Times New Roman" w:cs="Times New Roman"/>
          <w:szCs w:val="24"/>
        </w:rPr>
        <w:t>–εμείς το προτείνουμε αυτό, αλλά περιμένω να δω τι θα μου απαντήσετε- ότι το μέτρο αυτό είναι ανώφελο, ότι δηλαδή σκοτώνεις κόσμο, χωρίς να έχεις το όφελος που περιμένεις. Δεν λέω ότι, αν το όφελος είναι μεγάλο, το μέτρο είναι σωστό. Το μέτρο είναι ανάλγητ</w:t>
      </w:r>
      <w:r>
        <w:rPr>
          <w:rFonts w:eastAsia="Times New Roman" w:cs="Times New Roman"/>
          <w:szCs w:val="24"/>
        </w:rPr>
        <w:t>ο και πρέπει να το πάρετε πίσω. Θέλω, όμως, να ξέρω τι ακριβώς έχουν καταγράψει τα δεδομένα σας.</w:t>
      </w:r>
    </w:p>
    <w:p w14:paraId="3F362DA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Ευχαριστώ.</w:t>
      </w:r>
    </w:p>
    <w:p w14:paraId="3F362DA7"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εμείς ευχαριστούμε.</w:t>
      </w:r>
    </w:p>
    <w:p w14:paraId="3F362DA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Θα απαντήσει ο Υφυπουργός Εργασίας, Κοινωνικής Ασφάλειας και Κοινωνικής Αλληλεγγύης κ. Π</w:t>
      </w:r>
      <w:r>
        <w:rPr>
          <w:rFonts w:eastAsia="Times New Roman" w:cs="Times New Roman"/>
          <w:szCs w:val="24"/>
        </w:rPr>
        <w:t>ετρόπουλος.</w:t>
      </w:r>
    </w:p>
    <w:p w14:paraId="3F362DA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Κύριε Πετρόπουλε, έχετε τον λόγο.</w:t>
      </w:r>
    </w:p>
    <w:p w14:paraId="3F362DAA"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Ασφάλειας και Κοινωνικής Αλληλεγγύης): </w:t>
      </w:r>
      <w:r>
        <w:rPr>
          <w:rFonts w:eastAsia="Times New Roman" w:cs="Times New Roman"/>
          <w:szCs w:val="24"/>
        </w:rPr>
        <w:t>Ευχαριστώ, κύριε Πρόεδρε.</w:t>
      </w:r>
    </w:p>
    <w:p w14:paraId="3F362DA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Είναι ένα θέμα πολύ ευαίσθητο για εμάς και με ευαισθησία το αντιμετωπίσαμε, μπροστά στις </w:t>
      </w:r>
      <w:r>
        <w:rPr>
          <w:rFonts w:eastAsia="Times New Roman" w:cs="Times New Roman"/>
          <w:szCs w:val="24"/>
        </w:rPr>
        <w:t>αξιώσεις εκείνων που ζητούσαν μέτρα τέτοια</w:t>
      </w:r>
      <w:r>
        <w:rPr>
          <w:rFonts w:eastAsia="Times New Roman" w:cs="Times New Roman"/>
          <w:szCs w:val="24"/>
        </w:rPr>
        <w:t>,</w:t>
      </w:r>
      <w:r>
        <w:rPr>
          <w:rFonts w:eastAsia="Times New Roman" w:cs="Times New Roman"/>
          <w:szCs w:val="24"/>
        </w:rPr>
        <w:t xml:space="preserve"> τα οποία δεν ήταν δυνατόν να αποδεχθούμε, ξαφνικά να τίθενται τέτοια όρια και τέτοιοι κανόνες για τη σύνταξη χηρείας, που καθιστούσαν δραματική την κατάσταση των ανθρώπων που υπάγονταν σε αυτή την περίπτωση. </w:t>
      </w:r>
    </w:p>
    <w:p w14:paraId="3F362DA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Αυτ</w:t>
      </w:r>
      <w:r>
        <w:rPr>
          <w:rFonts w:eastAsia="Times New Roman" w:cs="Times New Roman"/>
          <w:szCs w:val="24"/>
        </w:rPr>
        <w:t>ές, όμως, οι συνέπειες, κύριε Λοβέρδο, είναι συνέπειες δεσμεύσεων που ανέλαβε η χώρα ήδη από το 2010, όταν δεν υπήρχε αυτή η κατάσταση που διαμορφώθηκε στα χρόνια τα οποία μεσολάβησαν. Το 2010 είχαμε 2,5 δισεκατομμύρια ταμειακό ρευστό στα ταμεία κοινωνικής</w:t>
      </w:r>
      <w:r>
        <w:rPr>
          <w:rFonts w:eastAsia="Times New Roman" w:cs="Times New Roman"/>
          <w:szCs w:val="24"/>
        </w:rPr>
        <w:t xml:space="preserve"> ασφάλισης, ενώ στο τέλος του 2014, αρχές του 2015 είχαμε ταμειακό –όχι δημοσιονομικό- έλλειμμα 1,3 δισεκατομμύρια ευρώ. Υπό τέτοιες συνθήκες πιαστήκαμε στην πραγματικά μεγάλη παγίδα που είχε δημιουργηθεί για την Ελλάδα, λόγω των καταστάσεων και των πολιτι</w:t>
      </w:r>
      <w:r>
        <w:rPr>
          <w:rFonts w:eastAsia="Times New Roman" w:cs="Times New Roman"/>
          <w:szCs w:val="24"/>
        </w:rPr>
        <w:t xml:space="preserve">κών που είχαν προηγηθεί. </w:t>
      </w:r>
    </w:p>
    <w:p w14:paraId="3F362DAD"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Θα συνιστούσα στην Αντιπολίτευση να υποστηρίξει εκείνα που ένας εκ των πέντε μελών της Κυβερνητικής Επιτροπής Οικονομικών της Γερμανίας, εκ των πέντε «σοφών» Γερμανών οικονομολόγων, υποστήριξε πριν από τρεις ημέρες σε συνέδριο που</w:t>
      </w:r>
      <w:r>
        <w:rPr>
          <w:rFonts w:eastAsia="Times New Roman" w:cs="Times New Roman"/>
          <w:szCs w:val="24"/>
        </w:rPr>
        <w:t xml:space="preserve"> έγινε στην Ελλάδα, στο οποίο ήμουν παρών, για να </w:t>
      </w:r>
      <w:r>
        <w:rPr>
          <w:rFonts w:eastAsia="Times New Roman" w:cs="Times New Roman"/>
          <w:szCs w:val="24"/>
        </w:rPr>
        <w:lastRenderedPageBreak/>
        <w:t>τον ακούσω να λέει ότι, ενώ η Ισπανία έχει τα μεγαλύτερα δημοσιονομικά ελλείμματα σε όλο</w:t>
      </w:r>
      <w:r>
        <w:rPr>
          <w:rFonts w:eastAsia="Times New Roman" w:cs="Times New Roman"/>
          <w:szCs w:val="24"/>
        </w:rPr>
        <w:t>ν</w:t>
      </w:r>
      <w:r>
        <w:rPr>
          <w:rFonts w:eastAsia="Times New Roman" w:cs="Times New Roman"/>
          <w:szCs w:val="24"/>
        </w:rPr>
        <w:t xml:space="preserve"> τον πλανήτη, δεν υπήχθη στις αναγκαστικές εκείνες καταστάσεις στις οποίες υπήχθη η Ελλάδα με τα προηγούμενα μνημόνια</w:t>
      </w:r>
      <w:r>
        <w:rPr>
          <w:rFonts w:eastAsia="Times New Roman" w:cs="Times New Roman"/>
          <w:szCs w:val="24"/>
        </w:rPr>
        <w:t>, να πρέπει να έχει μόνο πλεονάσματα. Η Ισπανία έχει την ευχέρεια να συνεχίζει να έχει τα ελλείμματά της. Έτσι μπορεί να έχει ανάπτυξη και να έχει αποτελέσματα για να μπορεί να αντιμετωπίσει καλύτερα την κατάστασή της.</w:t>
      </w:r>
    </w:p>
    <w:p w14:paraId="3F362DAE"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Η Ελλάδα δεν είχε τέτοια δυνατότητα. </w:t>
      </w:r>
      <w:r>
        <w:rPr>
          <w:rFonts w:eastAsia="Times New Roman" w:cs="Times New Roman"/>
          <w:szCs w:val="24"/>
        </w:rPr>
        <w:t>Έτσι, λοιπόν, τέθηκε και το ζήτημα των συντάξεων χηρείας και εκείνο που συνέβη είναι να δεχτούμε, μετά από διαπραγμάτευση, τα όρια που ισχύουν και στη Γαλλία, όπως και γενικά τα όρια που ισχύουν ως βέλτιστες εισπρακτικές στην Ευρωπαϊκή Ένωση. Υπό τέτοιες ο</w:t>
      </w:r>
      <w:r>
        <w:rPr>
          <w:rFonts w:eastAsia="Times New Roman" w:cs="Times New Roman"/>
          <w:szCs w:val="24"/>
        </w:rPr>
        <w:t xml:space="preserve">ικονομικές συνθήκες δεν μπορούσαμε να υποστηρίξουμε τη διατήρηση μιας συνθήκης όπου η σύνταξη δινόταν ανεξαρτήτως ορίων ηλικίας. </w:t>
      </w:r>
    </w:p>
    <w:p w14:paraId="3F362DA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Όμως, η αλήθεια είναι ότι τα ποσά στα οποία αναφέρεστε, είναι προβλέψεις, διότι δεν ξέρουμε πότε θα έρθει ο θάνατος. Άλλωστε κ</w:t>
      </w:r>
      <w:r>
        <w:rPr>
          <w:rFonts w:eastAsia="Times New Roman" w:cs="Times New Roman"/>
          <w:szCs w:val="24"/>
        </w:rPr>
        <w:t xml:space="preserve">αι οι προβλέψεις στα ελλείματα για την κοινωνική ασφάλιση διαψεύστηκαν. Έχουμε πλεονάσματα. Είναι ένα ζήτημα πολιτικών που εμείς θέλουμε να επιτύχουμε για τη βελτίωση των όρων. </w:t>
      </w:r>
    </w:p>
    <w:p w14:paraId="3F362DB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Πετύχαμε να διατηρήσουμε όσες συντάξεις χηρείας καταβάλλονταν μέχρι την έναρξη</w:t>
      </w:r>
      <w:r>
        <w:rPr>
          <w:rFonts w:eastAsia="Times New Roman" w:cs="Times New Roman"/>
          <w:szCs w:val="24"/>
        </w:rPr>
        <w:t xml:space="preserve"> του ν.4387 και αυξήσαμε το ποσοστό σύνταξης που </w:t>
      </w:r>
      <w:r>
        <w:rPr>
          <w:rFonts w:eastAsia="Times New Roman" w:cs="Times New Roman"/>
          <w:szCs w:val="24"/>
        </w:rPr>
        <w:lastRenderedPageBreak/>
        <w:t>καταβάλλεται στα ανήλικα παιδιά, από 20% στο 25% και μέχρι το 100% της σύνταξης που χορηγούνταν στο</w:t>
      </w:r>
      <w:r>
        <w:rPr>
          <w:rFonts w:eastAsia="Times New Roman" w:cs="Times New Roman"/>
          <w:szCs w:val="24"/>
        </w:rPr>
        <w:t>ν</w:t>
      </w:r>
      <w:r>
        <w:rPr>
          <w:rFonts w:eastAsia="Times New Roman" w:cs="Times New Roman"/>
          <w:szCs w:val="24"/>
        </w:rPr>
        <w:t xml:space="preserve"> γονέα που έχει αποβιώσει. </w:t>
      </w:r>
    </w:p>
    <w:p w14:paraId="3F362DB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Θα συνεχίσω στη δευτερολογία μου, κύριε Πρόεδρε. </w:t>
      </w:r>
    </w:p>
    <w:p w14:paraId="3F362DB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F362DB3" w14:textId="77777777" w:rsidR="005E01D3" w:rsidRDefault="007A2824">
      <w:pPr>
        <w:spacing w:line="600" w:lineRule="auto"/>
        <w:ind w:firstLine="720"/>
        <w:jc w:val="both"/>
        <w:rPr>
          <w:rFonts w:eastAsia="Times New Roman"/>
          <w:bCs/>
        </w:rPr>
      </w:pPr>
      <w:r>
        <w:rPr>
          <w:rFonts w:eastAsia="Times New Roman"/>
          <w:b/>
          <w:bCs/>
        </w:rPr>
        <w:t>ΠΡΟΕΔΡΕΥΩΝ (Δημήτ</w:t>
      </w:r>
      <w:r>
        <w:rPr>
          <w:rFonts w:eastAsia="Times New Roman"/>
          <w:b/>
          <w:bCs/>
        </w:rPr>
        <w:t xml:space="preserve">ριος Κρεμαστινός): </w:t>
      </w:r>
      <w:r>
        <w:rPr>
          <w:rFonts w:eastAsia="Times New Roman"/>
          <w:bCs/>
        </w:rPr>
        <w:t>Ευχαριστούμε, κύριε Υπουργέ.</w:t>
      </w:r>
    </w:p>
    <w:p w14:paraId="3F362DB4" w14:textId="77777777" w:rsidR="005E01D3" w:rsidRDefault="007A2824">
      <w:pPr>
        <w:spacing w:line="600" w:lineRule="auto"/>
        <w:ind w:firstLine="720"/>
        <w:jc w:val="both"/>
        <w:rPr>
          <w:rFonts w:eastAsia="Times New Roman"/>
          <w:bCs/>
        </w:rPr>
      </w:pPr>
      <w:r>
        <w:rPr>
          <w:rFonts w:eastAsia="Times New Roman"/>
          <w:bCs/>
        </w:rPr>
        <w:t>Κύριε Λοβέρδο, έχετε τον λόγο για τη δευτερολογία σας για τρία λεπτά.</w:t>
      </w:r>
    </w:p>
    <w:p w14:paraId="3F362DB5" w14:textId="77777777" w:rsidR="005E01D3" w:rsidRDefault="007A2824">
      <w:pPr>
        <w:spacing w:line="600" w:lineRule="auto"/>
        <w:ind w:firstLine="720"/>
        <w:jc w:val="both"/>
        <w:rPr>
          <w:rFonts w:eastAsia="Times New Roman" w:cs="Times New Roman"/>
          <w:szCs w:val="24"/>
        </w:rPr>
      </w:pPr>
      <w:r>
        <w:rPr>
          <w:rFonts w:eastAsia="Times New Roman"/>
          <w:b/>
          <w:bCs/>
        </w:rPr>
        <w:t>ΑΝΔΡΕΑΣ ΛΟΒΕΡΔΟΣ:</w:t>
      </w:r>
      <w:r>
        <w:rPr>
          <w:rFonts w:eastAsia="Times New Roman" w:cs="Times New Roman"/>
          <w:szCs w:val="24"/>
        </w:rPr>
        <w:t xml:space="preserve"> Είναι αποκαλυπτική η πρώτη απάντηση του Υπουργού. Ξαφνιάζει πραγματικά το να ακούς ότι για το πετσόκομμα των συντάξεων χ</w:t>
      </w:r>
      <w:r>
        <w:rPr>
          <w:rFonts w:eastAsia="Times New Roman" w:cs="Times New Roman"/>
          <w:szCs w:val="24"/>
        </w:rPr>
        <w:t xml:space="preserve">ηρείας, υπήρξε διακριτική ευχέρεια και επιλογή της Κυβέρνησης. Μεταξύ άλλων, το προτίμησε, επειδή, λέει, και στη Γαλλία ισχύει. </w:t>
      </w:r>
    </w:p>
    <w:p w14:paraId="3F362DB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Θέλω να ρωτήσω τον Υπουργό εάν και στη Γαλλία έχει 23% και εάν στη Γαλλία μία γυναίκα </w:t>
      </w:r>
      <w:r>
        <w:rPr>
          <w:rFonts w:eastAsia="Times New Roman" w:cs="Times New Roman"/>
          <w:szCs w:val="24"/>
        </w:rPr>
        <w:t>πενήντα</w:t>
      </w:r>
      <w:r>
        <w:rPr>
          <w:rFonts w:eastAsia="Times New Roman" w:cs="Times New Roman"/>
          <w:szCs w:val="24"/>
        </w:rPr>
        <w:t xml:space="preserve"> ετών είναι εύκολο να βρει δουλειά. Είναι το ίδιο; Γιατί κάνατε αυτή την επιλογή, ενώ λέτε ότι σας στενοχωρεί; Έτσι μου είπαν κάποιες κυρίες από αυτές που έχουν το τεράστιο πρόβλημα, τις οποίες συνάντησα. Μου είπαν ότι ήσασταν και στενοχωρημένος, ένα παιχν</w:t>
      </w:r>
      <w:r>
        <w:rPr>
          <w:rFonts w:eastAsia="Times New Roman" w:cs="Times New Roman"/>
          <w:szCs w:val="24"/>
        </w:rPr>
        <w:t xml:space="preserve">ίδι δήθεν διαπραγμάτευσης και στενοχώριας που παίζεται συνεχώς. </w:t>
      </w:r>
    </w:p>
    <w:p w14:paraId="3F362DB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 xml:space="preserve">Εδώ, έρχεστε στη Βουλή και λέτε ότι ήταν και επιλογή σας. Εν πάση </w:t>
      </w:r>
      <w:proofErr w:type="spellStart"/>
      <w:r>
        <w:rPr>
          <w:rFonts w:eastAsia="Times New Roman" w:cs="Times New Roman"/>
          <w:szCs w:val="24"/>
        </w:rPr>
        <w:t>περιπτώσει</w:t>
      </w:r>
      <w:proofErr w:type="spellEnd"/>
      <w:r>
        <w:rPr>
          <w:rFonts w:eastAsia="Times New Roman" w:cs="Times New Roman"/>
          <w:szCs w:val="24"/>
        </w:rPr>
        <w:t xml:space="preserve">, στενοχωρημένος, </w:t>
      </w:r>
      <w:proofErr w:type="spellStart"/>
      <w:r>
        <w:rPr>
          <w:rFonts w:eastAsia="Times New Roman" w:cs="Times New Roman"/>
          <w:szCs w:val="24"/>
        </w:rPr>
        <w:t>ξεστενοχωρημένος</w:t>
      </w:r>
      <w:proofErr w:type="spellEnd"/>
      <w:r>
        <w:rPr>
          <w:rFonts w:eastAsia="Times New Roman" w:cs="Times New Roman"/>
          <w:szCs w:val="24"/>
        </w:rPr>
        <w:t xml:space="preserve">, τι πάει να πει; Τη σκότωσα γιατί την αγαπούσα; Τι είναι αυτά, κύριε Υπουργέ; </w:t>
      </w:r>
    </w:p>
    <w:p w14:paraId="3F362DB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γώ σας ζήτησα τις τεχνικές διαστάσεις στην </w:t>
      </w:r>
      <w:proofErr w:type="spellStart"/>
      <w:r>
        <w:rPr>
          <w:rFonts w:eastAsia="Times New Roman" w:cs="Times New Roman"/>
          <w:szCs w:val="24"/>
        </w:rPr>
        <w:t>πρωτολογία</w:t>
      </w:r>
      <w:proofErr w:type="spellEnd"/>
      <w:r>
        <w:rPr>
          <w:rFonts w:eastAsia="Times New Roman" w:cs="Times New Roman"/>
          <w:szCs w:val="24"/>
        </w:rPr>
        <w:t xml:space="preserve"> μου. Ούτε αυτές τις έχετε. Σας ρώτησα το 2016 πόσες περιπτώσεις υπήχθησαν, για να δούμε εάν τα νούμερα του Γενικού Λογιστηρίου που βγήκαν απ’ αυτό και από εσάς είναι σωστά και ακριβή. Εγώ τα αισθάνομαι </w:t>
      </w:r>
      <w:r>
        <w:rPr>
          <w:rFonts w:eastAsia="Times New Roman" w:cs="Times New Roman"/>
          <w:szCs w:val="24"/>
        </w:rPr>
        <w:t xml:space="preserve">υπερβολικά, υπερβολικότατα. Γι’ αυτό σας ρωτάω, ώστε να θέσουμε και συγκεκριμένες προτάσεις, αλλά και να δω τι ευχέρεια έχετε, μέσα στην άθλια πολιτική που έχετε κάνει, να κινηθείτε από εδώ και εμπρός. </w:t>
      </w:r>
    </w:p>
    <w:p w14:paraId="3F362DB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Όμως, δεν μου δώσατε κανένα νούμερο. Μου μιλάτε για σ</w:t>
      </w:r>
      <w:r>
        <w:rPr>
          <w:rFonts w:eastAsia="Times New Roman" w:cs="Times New Roman"/>
          <w:szCs w:val="24"/>
        </w:rPr>
        <w:t xml:space="preserve">υνέδρια, για άλλα πράγματα, αλλά όχι γι’ αυτά που σας ρωτώ. Εσείς είστε, όμως, αυτοί που από την αλλαγή της αρχιτεκτονικής του ασφαλιστικού θα εξοικονομούσατε </w:t>
      </w:r>
      <w:r w:rsidRPr="00B4087E">
        <w:rPr>
          <w:rFonts w:eastAsia="Times New Roman" w:cs="Times New Roman"/>
          <w:color w:val="000000" w:themeColor="text1"/>
          <w:szCs w:val="24"/>
        </w:rPr>
        <w:t>χρήματα και δεν θα κάνατε περικοπές. Κοροϊδεύατε τον κόσμο. Εσείς είστε που θα παίζετε τα νταούλι</w:t>
      </w:r>
      <w:r w:rsidRPr="00B4087E">
        <w:rPr>
          <w:rFonts w:eastAsia="Times New Roman" w:cs="Times New Roman"/>
          <w:color w:val="000000" w:themeColor="text1"/>
          <w:szCs w:val="24"/>
        </w:rPr>
        <w:t>α και θα χόρευαν οι αγορές. Τώρα μιλάτε για παιχνίδια που παίζουν οι κουμπάρες, θα παίξουμε τις κουμπάρες κ</w:t>
      </w:r>
      <w:r w:rsidRPr="00B4087E">
        <w:rPr>
          <w:rFonts w:eastAsia="Times New Roman" w:cs="Times New Roman"/>
          <w:color w:val="000000" w:themeColor="text1"/>
          <w:szCs w:val="24"/>
        </w:rPr>
        <w:t>.</w:t>
      </w:r>
      <w:r w:rsidRPr="00B4087E">
        <w:rPr>
          <w:rFonts w:eastAsia="Times New Roman" w:cs="Times New Roman"/>
          <w:color w:val="000000" w:themeColor="text1"/>
          <w:szCs w:val="24"/>
        </w:rPr>
        <w:t>λπ</w:t>
      </w:r>
      <w:r w:rsidRPr="00B4087E">
        <w:rPr>
          <w:rFonts w:eastAsia="Times New Roman" w:cs="Times New Roman"/>
          <w:color w:val="000000" w:themeColor="text1"/>
          <w:szCs w:val="24"/>
        </w:rPr>
        <w:t>.</w:t>
      </w:r>
      <w:r w:rsidRPr="00B4087E">
        <w:rPr>
          <w:rFonts w:eastAsia="Times New Roman" w:cs="Times New Roman"/>
          <w:color w:val="000000" w:themeColor="text1"/>
          <w:szCs w:val="24"/>
        </w:rPr>
        <w:t xml:space="preserve">. Τι έλεγε ο Πρωθυπουργός προχθές; </w:t>
      </w:r>
    </w:p>
    <w:p w14:paraId="3F362DBA" w14:textId="77777777" w:rsidR="005E01D3" w:rsidRDefault="007A2824">
      <w:pPr>
        <w:spacing w:line="600" w:lineRule="auto"/>
        <w:ind w:firstLine="720"/>
        <w:jc w:val="both"/>
        <w:rPr>
          <w:rFonts w:eastAsia="Times New Roman" w:cs="Times New Roman"/>
          <w:szCs w:val="24"/>
        </w:rPr>
      </w:pPr>
      <w:r w:rsidRPr="001D0FC4">
        <w:rPr>
          <w:rFonts w:eastAsia="Times New Roman" w:cs="Times New Roman"/>
          <w:szCs w:val="24"/>
        </w:rPr>
        <w:t>Πάμε στην πραγματικότητα. Η οδυνηρή πραγματικότητα σας αντιπολιτεύεται, όχι εμείς. Εμείς απλώς εκφράζουμε αλή</w:t>
      </w:r>
      <w:r w:rsidRPr="001D0FC4">
        <w:rPr>
          <w:rFonts w:eastAsia="Times New Roman" w:cs="Times New Roman"/>
          <w:szCs w:val="24"/>
        </w:rPr>
        <w:t>θειες</w:t>
      </w:r>
      <w:r w:rsidRPr="001D0FC4">
        <w:rPr>
          <w:rFonts w:eastAsia="Times New Roman" w:cs="Times New Roman"/>
          <w:szCs w:val="24"/>
        </w:rPr>
        <w:t>,</w:t>
      </w:r>
      <w:r w:rsidRPr="001D0FC4">
        <w:rPr>
          <w:rFonts w:eastAsia="Times New Roman" w:cs="Times New Roman"/>
          <w:szCs w:val="24"/>
        </w:rPr>
        <w:t xml:space="preserve"> που έχουν προκύψει από τη διακυβέρνησή σας. Η αλήθεια είναι, κύριε Πρόεδρε, ότι </w:t>
      </w:r>
      <w:r w:rsidRPr="001D0FC4">
        <w:rPr>
          <w:rFonts w:eastAsia="Times New Roman" w:cs="Times New Roman"/>
          <w:szCs w:val="24"/>
        </w:rPr>
        <w:lastRenderedPageBreak/>
        <w:t>Υπουργό αυτό το Υπουργείο δεν έχει. Η κ</w:t>
      </w:r>
      <w:r w:rsidRPr="001D0FC4">
        <w:rPr>
          <w:rFonts w:eastAsia="Times New Roman" w:cs="Times New Roman"/>
          <w:szCs w:val="24"/>
        </w:rPr>
        <w:t>.</w:t>
      </w:r>
      <w:r w:rsidRPr="001D0FC4">
        <w:rPr>
          <w:rFonts w:eastAsia="Times New Roman" w:cs="Times New Roman"/>
          <w:szCs w:val="24"/>
        </w:rPr>
        <w:t xml:space="preserve"> </w:t>
      </w:r>
      <w:proofErr w:type="spellStart"/>
      <w:r w:rsidRPr="001D0FC4">
        <w:rPr>
          <w:rFonts w:eastAsia="Times New Roman" w:cs="Times New Roman"/>
          <w:szCs w:val="24"/>
        </w:rPr>
        <w:t>Αχτσιόγλου</w:t>
      </w:r>
      <w:proofErr w:type="spellEnd"/>
      <w:r w:rsidRPr="001D0FC4">
        <w:rPr>
          <w:rFonts w:eastAsia="Times New Roman" w:cs="Times New Roman"/>
          <w:szCs w:val="24"/>
        </w:rPr>
        <w:t xml:space="preserve"> είναι Υπουργός της </w:t>
      </w:r>
      <w:r>
        <w:rPr>
          <w:rFonts w:eastAsia="Times New Roman" w:cs="Times New Roman"/>
          <w:szCs w:val="24"/>
        </w:rPr>
        <w:t>δήθεν διαπραγμάτευσης. Στη Βουλή δεν έρχεται και δεν απαντάει.</w:t>
      </w:r>
    </w:p>
    <w:p w14:paraId="3F362DB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Εδώ ο Υφυπουργός έχει ερωτηθεί τα ε</w:t>
      </w:r>
      <w:r>
        <w:rPr>
          <w:rFonts w:eastAsia="Times New Roman" w:cs="Times New Roman"/>
          <w:szCs w:val="24"/>
        </w:rPr>
        <w:t>ξής: Εξοικονομήσατε τα χρήματα από το άθλιο και ανάλγητο αυτό μέτρο; Δεν απαντάει. Είναι μέτρο που σας το επέβαλαν; Δεν απαντάει. Λέει με έμμεσο τρόπο ότι είναι δική τους επιλογή. Αναφέρεται στο 2010. Το 2010 ήμουν εγώ Υπουργός και το μέτρο αυτό το απέρριψ</w:t>
      </w:r>
      <w:r>
        <w:rPr>
          <w:rFonts w:eastAsia="Times New Roman" w:cs="Times New Roman"/>
          <w:szCs w:val="24"/>
        </w:rPr>
        <w:t xml:space="preserve">α, αγαπητέ. Η παρελθοντολογία δεν σας ευνοεί εδώ. Σας ομιλεί αυτός που έχει ζώσα εμπειρία επί του θέματος. </w:t>
      </w:r>
    </w:p>
    <w:p w14:paraId="3F362DB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Και τώρα εσείς που έχετε την εικόνα της εφαρμογής του ασφαλιστικού σας και την εικόνα των πάρα πολλών προβλημάτων, επ’ αυτού έχετε να στείλετε ένα μ</w:t>
      </w:r>
      <w:r>
        <w:rPr>
          <w:rFonts w:eastAsia="Times New Roman" w:cs="Times New Roman"/>
          <w:szCs w:val="24"/>
        </w:rPr>
        <w:t xml:space="preserve">ήνυμα στη συγκεκριμένη κατηγορία ανθρώπων, των συμπολιτών μας που υποφέρει; Έχετε επίγνωση των συνεπειών του μέτρου και των δυνατοτήτων που έχετε για να κάνετε αλλαγή; Είναι στις επιλογές σας μία τέτοια αλλαγή ή όχι, για να ξέρουμε πού βρισκόμαστε; </w:t>
      </w:r>
    </w:p>
    <w:p w14:paraId="3F362DBD" w14:textId="77777777" w:rsidR="005E01D3" w:rsidRDefault="007A282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bCs/>
        </w:rPr>
        <w:t>Παρακαλώ</w:t>
      </w:r>
      <w:r>
        <w:rPr>
          <w:rFonts w:eastAsia="Times New Roman" w:cs="Times New Roman"/>
          <w:szCs w:val="24"/>
        </w:rPr>
        <w:t xml:space="preserve">, </w:t>
      </w:r>
      <w:r>
        <w:rPr>
          <w:rFonts w:eastAsia="Times New Roman"/>
          <w:bCs/>
        </w:rPr>
        <w:t>κύριε Υπουργέ,</w:t>
      </w:r>
      <w:r>
        <w:rPr>
          <w:rFonts w:eastAsia="Times New Roman" w:cs="Times New Roman"/>
          <w:szCs w:val="24"/>
        </w:rPr>
        <w:t xml:space="preserve"> έχετε τον λόγο.</w:t>
      </w:r>
    </w:p>
    <w:p w14:paraId="3F362DB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Λοβέρδο, δεν χρειαζόταν να είστε στην Κυβέρνηση εσείς τώρα, για να μαντέψουμε </w:t>
      </w:r>
      <w:r>
        <w:rPr>
          <w:rFonts w:eastAsia="Times New Roman" w:cs="Times New Roman"/>
          <w:szCs w:val="24"/>
        </w:rPr>
        <w:t xml:space="preserve">τι θα </w:t>
      </w:r>
      <w:r>
        <w:rPr>
          <w:rFonts w:eastAsia="Times New Roman" w:cs="Times New Roman"/>
          <w:szCs w:val="24"/>
        </w:rPr>
        <w:lastRenderedPageBreak/>
        <w:t xml:space="preserve">γινόταν. Με βεβαιότητα θα </w:t>
      </w:r>
      <w:proofErr w:type="spellStart"/>
      <w:r>
        <w:rPr>
          <w:rFonts w:eastAsia="Times New Roman" w:cs="Times New Roman"/>
          <w:szCs w:val="24"/>
        </w:rPr>
        <w:t>προέκυπτε</w:t>
      </w:r>
      <w:proofErr w:type="spellEnd"/>
      <w:r>
        <w:rPr>
          <w:rFonts w:eastAsia="Times New Roman" w:cs="Times New Roman"/>
          <w:szCs w:val="24"/>
        </w:rPr>
        <w:t xml:space="preserve"> μια καταστροφή για όλα τα δικαιώματα και στην κοινωνική ασφάλιση και την εργασία. Και τούτο διότι τα νούμερα είναι αμείλικτα.</w:t>
      </w:r>
    </w:p>
    <w:p w14:paraId="3F362DB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Ο κοινωνικός απολογισμός που έγινε όταν εμείς αναλάβαμε την Κυβέρνηση για τα δικά σας έρ</w:t>
      </w:r>
      <w:r>
        <w:rPr>
          <w:rFonts w:eastAsia="Times New Roman" w:cs="Times New Roman"/>
          <w:szCs w:val="24"/>
        </w:rPr>
        <w:t>γα</w:t>
      </w:r>
      <w:r>
        <w:rPr>
          <w:rFonts w:eastAsia="Times New Roman" w:cs="Times New Roman"/>
          <w:szCs w:val="24"/>
        </w:rPr>
        <w:t>,</w:t>
      </w:r>
      <w:r>
        <w:rPr>
          <w:rFonts w:eastAsia="Times New Roman" w:cs="Times New Roman"/>
          <w:szCs w:val="24"/>
        </w:rPr>
        <w:t xml:space="preserve"> οδηγούσε σε αυτά τα αποτελέσματα. Και δεν καταλάβατε, προφανώς, στην </w:t>
      </w:r>
      <w:proofErr w:type="spellStart"/>
      <w:r>
        <w:rPr>
          <w:rFonts w:eastAsia="Times New Roman" w:cs="Times New Roman"/>
          <w:szCs w:val="24"/>
        </w:rPr>
        <w:t>πρωτομιλία</w:t>
      </w:r>
      <w:proofErr w:type="spellEnd"/>
      <w:r>
        <w:rPr>
          <w:rFonts w:eastAsia="Times New Roman" w:cs="Times New Roman"/>
          <w:szCs w:val="24"/>
        </w:rPr>
        <w:t xml:space="preserve"> μου ή δεν θέλατε να καταλάβετε, γιατί παίζετε με τις λέξεις, ότι το «μακάβριο», όπως είπατε, αποτέλεσμα οφείλεται στις «μακάβριες» δεσμεύσεις, με τις οποίες δεσμεύσατε τη χ</w:t>
      </w:r>
      <w:r>
        <w:rPr>
          <w:rFonts w:eastAsia="Times New Roman" w:cs="Times New Roman"/>
          <w:szCs w:val="24"/>
        </w:rPr>
        <w:t xml:space="preserve">ώρα όλα τα προηγούμενη χρόνια, αντιθέτως με ό,τι έγινε με άλλες χώρες, οι οποίες είχαν ακόμη μεγαλύτερο δημοσιονομικό έλλειμμα. Και γι’ αυτό ανέφερα το παράδειγμα της Ισπανίας. </w:t>
      </w:r>
    </w:p>
    <w:p w14:paraId="3F362DC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ουλάχιστον ας αρθρώνατε ως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αυτά που λέει ένας εκ των πέντε σοφ</w:t>
      </w:r>
      <w:r>
        <w:rPr>
          <w:rFonts w:eastAsia="Times New Roman" w:cs="Times New Roman"/>
          <w:szCs w:val="24"/>
        </w:rPr>
        <w:t xml:space="preserve">ών της οικονομικής επιστήμης στη Γερμανία, που υποστηρίζει τις θέσεις της Κυβέρνησης και τα επιχειρήματά μας. Κάντε το στη διαδικασία που έχουμε. Γιατί η διαδικασία αυτή της διαπραγμάτευσης είναι παρούσα, για να ακουστεί στο </w:t>
      </w:r>
      <w:r>
        <w:rPr>
          <w:rFonts w:eastAsia="Times New Roman" w:cs="Times New Roman"/>
          <w:szCs w:val="24"/>
        </w:rPr>
        <w:t>ε</w:t>
      </w:r>
      <w:r>
        <w:rPr>
          <w:rFonts w:eastAsia="Times New Roman" w:cs="Times New Roman"/>
          <w:szCs w:val="24"/>
        </w:rPr>
        <w:t>λληνικό Κοινοβούλιο η υποστήρι</w:t>
      </w:r>
      <w:r>
        <w:rPr>
          <w:rFonts w:eastAsia="Times New Roman" w:cs="Times New Roman"/>
          <w:szCs w:val="24"/>
        </w:rPr>
        <w:t>ξη των θέσεων</w:t>
      </w:r>
      <w:r>
        <w:rPr>
          <w:rFonts w:eastAsia="Times New Roman" w:cs="Times New Roman"/>
          <w:szCs w:val="24"/>
        </w:rPr>
        <w:t>,</w:t>
      </w:r>
      <w:r>
        <w:rPr>
          <w:rFonts w:eastAsia="Times New Roman" w:cs="Times New Roman"/>
          <w:szCs w:val="24"/>
        </w:rPr>
        <w:t xml:space="preserve"> που άλλοι εκτός Ελλάδος υποστηρίζουν προς όφελος του ελληνικού λαού και της χώρας, για να μπορούμε να έχουμε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μια άλλη εξέλιξη.</w:t>
      </w:r>
    </w:p>
    <w:p w14:paraId="3F362DC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Οι δεσμεύσεις αυτές ως προς τις συντάξεις χηρείας προέκυψαν ακριβώς λόγω των μεγεθών τα οποία διαμορφ</w:t>
      </w:r>
      <w:r>
        <w:rPr>
          <w:rFonts w:eastAsia="Times New Roman" w:cs="Times New Roman"/>
          <w:szCs w:val="24"/>
        </w:rPr>
        <w:t xml:space="preserve">ώθηκαν στην κοινωνική ασφάλιση. Σας </w:t>
      </w:r>
      <w:r>
        <w:rPr>
          <w:rFonts w:eastAsia="Times New Roman" w:cs="Times New Roman"/>
          <w:szCs w:val="24"/>
        </w:rPr>
        <w:lastRenderedPageBreak/>
        <w:t>είπα ότι είχαμε 2,5 εκατομμύρια ταμειακό ρευστό δηλαδή πλεόνασμα, το 2010 και 1,3 δισεκατομμύρι</w:t>
      </w:r>
      <w:r>
        <w:rPr>
          <w:rFonts w:eastAsia="Times New Roman" w:cs="Times New Roman"/>
          <w:szCs w:val="24"/>
        </w:rPr>
        <w:t>ο</w:t>
      </w:r>
      <w:r>
        <w:rPr>
          <w:rFonts w:eastAsia="Times New Roman" w:cs="Times New Roman"/>
          <w:szCs w:val="24"/>
        </w:rPr>
        <w:t xml:space="preserve"> έλλειμα, δηλαδή 3,8</w:t>
      </w:r>
      <w:r>
        <w:rPr>
          <w:rFonts w:eastAsia="Times New Roman" w:cs="Times New Roman"/>
          <w:szCs w:val="24"/>
        </w:rPr>
        <w:t xml:space="preserve"> κοντά 4 δισεκατομμύρια είναι αυτό το ποσό, χώρια τα 50 δισεκατομμύρια που είχαν ήδη </w:t>
      </w:r>
      <w:proofErr w:type="spellStart"/>
      <w:r>
        <w:rPr>
          <w:rFonts w:eastAsia="Times New Roman" w:cs="Times New Roman"/>
          <w:szCs w:val="24"/>
        </w:rPr>
        <w:t>απολεσθεί</w:t>
      </w:r>
      <w:proofErr w:type="spellEnd"/>
      <w:r>
        <w:rPr>
          <w:rFonts w:eastAsia="Times New Roman" w:cs="Times New Roman"/>
          <w:szCs w:val="24"/>
        </w:rPr>
        <w:t xml:space="preserve"> από τη μείωση των συντάξεων. Και για να το πούμε πολύ πιο συγκεκριμένα, 54 δισεκατομμύρια έλλειψαν από την κοινωνική ασφάλιση όλο αυτό το διάστημα.</w:t>
      </w:r>
    </w:p>
    <w:p w14:paraId="3F362DC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Έτσι, λοιπόν,</w:t>
      </w:r>
      <w:r>
        <w:rPr>
          <w:rFonts w:eastAsia="Times New Roman" w:cs="Times New Roman"/>
          <w:szCs w:val="24"/>
        </w:rPr>
        <w:t xml:space="preserve"> ήταν επίτευγμα υπό αυτές τις συνθήκες</w:t>
      </w:r>
      <w:r>
        <w:rPr>
          <w:rFonts w:eastAsia="Times New Roman" w:cs="Times New Roman"/>
          <w:szCs w:val="24"/>
        </w:rPr>
        <w:t>,</w:t>
      </w:r>
      <w:r>
        <w:rPr>
          <w:rFonts w:eastAsia="Times New Roman" w:cs="Times New Roman"/>
          <w:szCs w:val="24"/>
        </w:rPr>
        <w:t xml:space="preserve"> να διατηρήσουμε τα δικαιώματα στη χηρεία, όπως τουλάχιστον πετύχαμε να τα διατηρήσουμε, μπροστά στις ασφυκτικές αυτές πιέσεις και τα αμείλικτα νούμερα τα οποία </w:t>
      </w:r>
      <w:proofErr w:type="spellStart"/>
      <w:r>
        <w:rPr>
          <w:rFonts w:eastAsia="Times New Roman" w:cs="Times New Roman"/>
          <w:szCs w:val="24"/>
        </w:rPr>
        <w:t>προέκυπταν</w:t>
      </w:r>
      <w:proofErr w:type="spellEnd"/>
      <w:r>
        <w:rPr>
          <w:rFonts w:eastAsia="Times New Roman" w:cs="Times New Roman"/>
          <w:szCs w:val="24"/>
        </w:rPr>
        <w:t xml:space="preserve"> από τη διαχείριση της κοινωνικής ασφάλισης κα</w:t>
      </w:r>
      <w:r>
        <w:rPr>
          <w:rFonts w:eastAsia="Times New Roman" w:cs="Times New Roman"/>
          <w:szCs w:val="24"/>
        </w:rPr>
        <w:t>ι της οικονομίας των προηγούμενων ετών.</w:t>
      </w:r>
    </w:p>
    <w:p w14:paraId="3F362DC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Συνεπώς δεν </w:t>
      </w:r>
      <w:proofErr w:type="spellStart"/>
      <w:r>
        <w:rPr>
          <w:rFonts w:eastAsia="Times New Roman" w:cs="Times New Roman"/>
          <w:szCs w:val="24"/>
        </w:rPr>
        <w:t>επαιρόμεθα</w:t>
      </w:r>
      <w:proofErr w:type="spellEnd"/>
      <w:r>
        <w:rPr>
          <w:rFonts w:eastAsia="Times New Roman" w:cs="Times New Roman"/>
          <w:szCs w:val="24"/>
        </w:rPr>
        <w:t xml:space="preserve"> ότι πετύχαμε να βελτιώσουμε τα πράγματα για τις συντάξεις χηρείας. Έχουμε, όμως, δικαίωμα να υποστηρίξουμε ότι αντισταθήκαμε σε άλλες αξιώσεις. Και γι’ αυτό είπα ότι θέσαμε ως όριο τουλάχιστον </w:t>
      </w:r>
      <w:r>
        <w:rPr>
          <w:rFonts w:eastAsia="Times New Roman" w:cs="Times New Roman"/>
          <w:szCs w:val="24"/>
        </w:rPr>
        <w:t>τα ισχύοντα στον μέσο όρο της Ευρώπης. Και αυτά που τέθηκαν σε ισχύ για τις συντάξεις χηρείας στην Ελλάδα</w:t>
      </w:r>
      <w:r>
        <w:rPr>
          <w:rFonts w:eastAsia="Times New Roman" w:cs="Times New Roman"/>
          <w:szCs w:val="24"/>
        </w:rPr>
        <w:t>,</w:t>
      </w:r>
      <w:r>
        <w:rPr>
          <w:rFonts w:eastAsia="Times New Roman" w:cs="Times New Roman"/>
          <w:szCs w:val="24"/>
        </w:rPr>
        <w:t xml:space="preserve"> είναι αυτά που ίσχυαν στη Γαλλία, η οποία έχει ένα αξιοπρόσεκτο σύστημα κοινωνικής ασφάλισης. </w:t>
      </w:r>
    </w:p>
    <w:p w14:paraId="3F362DC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Όμως πρέπει να πάρουμε μέτρα –και το έχω πει και θα το</w:t>
      </w:r>
      <w:r>
        <w:rPr>
          <w:rFonts w:eastAsia="Times New Roman" w:cs="Times New Roman"/>
          <w:szCs w:val="24"/>
        </w:rPr>
        <w:t xml:space="preserve"> κάνουμε- υποστήριξης των ατόμων που θα πέσουν σε αυτή την άτυχη κατάσταση, γιατί κανείς δεν ξέρει τι θα συμβεί στο μέλλον ως προς τη ζωή των ανθρώπων του. Και γι’ αυτό δεν είχαμε και νούμερα -και αυτό είπα πριν- για να ξέρουμε ακριβώς </w:t>
      </w:r>
      <w:r>
        <w:rPr>
          <w:rFonts w:eastAsia="Times New Roman" w:cs="Times New Roman"/>
          <w:szCs w:val="24"/>
        </w:rPr>
        <w:lastRenderedPageBreak/>
        <w:t>ποια θα είναι η δαπά</w:t>
      </w:r>
      <w:r>
        <w:rPr>
          <w:rFonts w:eastAsia="Times New Roman" w:cs="Times New Roman"/>
          <w:szCs w:val="24"/>
        </w:rPr>
        <w:t>νη. Μια πρόβλεψη είναι</w:t>
      </w:r>
      <w:r>
        <w:rPr>
          <w:rFonts w:eastAsia="Times New Roman" w:cs="Times New Roman"/>
          <w:szCs w:val="24"/>
        </w:rPr>
        <w:t>,</w:t>
      </w:r>
      <w:r>
        <w:rPr>
          <w:rFonts w:eastAsia="Times New Roman" w:cs="Times New Roman"/>
          <w:szCs w:val="24"/>
        </w:rPr>
        <w:t xml:space="preserve"> που εύχομαι να μην επιβεβαιωθεί. Στο βαθμό, όμως, που θα συμβαίνει, θα πάρουμε μέτρα. </w:t>
      </w:r>
    </w:p>
    <w:p w14:paraId="3F362DC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Υπάρχει ένα προειλημμένο, ως απόφαση, πλαίσιο υποστήριξης</w:t>
      </w:r>
      <w:r>
        <w:rPr>
          <w:rFonts w:eastAsia="Times New Roman" w:cs="Times New Roman"/>
          <w:szCs w:val="24"/>
        </w:rPr>
        <w:t>,</w:t>
      </w:r>
      <w:r>
        <w:rPr>
          <w:rFonts w:eastAsia="Times New Roman" w:cs="Times New Roman"/>
          <w:szCs w:val="24"/>
        </w:rPr>
        <w:t xml:space="preserve"> που αναφέρεται στην υποστήριξη της εργασίας όσων βρίσκονται σε μια τέτοια δεινή θέση κ</w:t>
      </w:r>
      <w:r>
        <w:rPr>
          <w:rFonts w:eastAsia="Times New Roman" w:cs="Times New Roman"/>
          <w:szCs w:val="24"/>
        </w:rPr>
        <w:t>αι όσοι είναι σε κατάσταση χηρείας</w:t>
      </w:r>
      <w:r>
        <w:rPr>
          <w:rFonts w:eastAsia="Times New Roman" w:cs="Times New Roman"/>
          <w:szCs w:val="24"/>
        </w:rPr>
        <w:t>,</w:t>
      </w:r>
      <w:r>
        <w:rPr>
          <w:rFonts w:eastAsia="Times New Roman" w:cs="Times New Roman"/>
          <w:szCs w:val="24"/>
        </w:rPr>
        <w:t xml:space="preserve"> να ενισχύεται η απασχόλησή τους με διάφορα μέτρα. Και αυτά τα μέτρα θα τα πάρουμε και σε άλλο επίπεδο. Αυτό που έχω πει θα το κάνουμε στο προσεχές διάστημα. </w:t>
      </w:r>
    </w:p>
    <w:p w14:paraId="3F362DC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Σας ευχαριστώ.</w:t>
      </w:r>
    </w:p>
    <w:p w14:paraId="3F362DC7" w14:textId="77777777" w:rsidR="005E01D3" w:rsidRDefault="007A282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 κ</w:t>
      </w:r>
      <w:r>
        <w:rPr>
          <w:rFonts w:eastAsia="Times New Roman" w:cs="Times New Roman"/>
          <w:szCs w:val="24"/>
        </w:rPr>
        <w:t>ι εγώ με την ολοκλήρωση της ερώτησης.</w:t>
      </w:r>
    </w:p>
    <w:p w14:paraId="3F362DC8" w14:textId="77777777" w:rsidR="005E01D3" w:rsidRDefault="007A2824">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w:t>
      </w:r>
      <w:r>
        <w:rPr>
          <w:rFonts w:eastAsia="Times New Roman"/>
          <w:szCs w:val="24"/>
        </w:rPr>
        <w:t>νώνει το Ίδρυμα της Βουλής, δεκαέξι μαθητές και μαθήτριες και δύο εκπαιδευτικοί συνοδοί τους από το 16</w:t>
      </w:r>
      <w:r>
        <w:rPr>
          <w:rFonts w:eastAsia="Times New Roman"/>
          <w:szCs w:val="24"/>
          <w:vertAlign w:val="superscript"/>
        </w:rPr>
        <w:t>ο</w:t>
      </w:r>
      <w:r>
        <w:rPr>
          <w:rFonts w:eastAsia="Times New Roman"/>
          <w:szCs w:val="24"/>
        </w:rPr>
        <w:t xml:space="preserve"> Δημοτικό Σχολείο Νέας Ιωνίας. </w:t>
      </w:r>
    </w:p>
    <w:p w14:paraId="3F362DC9" w14:textId="77777777" w:rsidR="005E01D3" w:rsidRDefault="007A2824">
      <w:pPr>
        <w:spacing w:line="600" w:lineRule="auto"/>
        <w:ind w:firstLine="720"/>
        <w:jc w:val="both"/>
        <w:rPr>
          <w:rFonts w:eastAsia="Times New Roman"/>
          <w:szCs w:val="24"/>
        </w:rPr>
      </w:pPr>
      <w:r>
        <w:rPr>
          <w:rFonts w:eastAsia="Times New Roman"/>
          <w:szCs w:val="24"/>
        </w:rPr>
        <w:t>Η Βουλή, παιδιά, σ</w:t>
      </w:r>
      <w:r>
        <w:rPr>
          <w:rFonts w:eastAsia="Times New Roman"/>
          <w:szCs w:val="24"/>
        </w:rPr>
        <w:t>ά</w:t>
      </w:r>
      <w:r>
        <w:rPr>
          <w:rFonts w:eastAsia="Times New Roman"/>
          <w:szCs w:val="24"/>
        </w:rPr>
        <w:t xml:space="preserve">ς καλωσορίζει. </w:t>
      </w:r>
    </w:p>
    <w:p w14:paraId="3F362DCA" w14:textId="77777777" w:rsidR="005E01D3" w:rsidRDefault="007A2824">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F362DC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 xml:space="preserve">ροχωρούμε </w:t>
      </w:r>
      <w:r>
        <w:rPr>
          <w:rFonts w:eastAsia="Times New Roman" w:cs="Times New Roman"/>
          <w:szCs w:val="24"/>
        </w:rPr>
        <w:t>σ</w:t>
      </w:r>
      <w:r>
        <w:rPr>
          <w:rFonts w:eastAsia="Times New Roman" w:cs="Times New Roman"/>
          <w:szCs w:val="24"/>
        </w:rPr>
        <w:t>την πέμπτη με αριθμό 686</w:t>
      </w:r>
      <w:r>
        <w:rPr>
          <w:rFonts w:eastAsia="Times New Roman" w:cs="Times New Roman"/>
          <w:szCs w:val="24"/>
        </w:rPr>
        <w:t>/3-4-2017 επίκαιρη ερώτηση δεύτερου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«απαράδεκτες οι υπηρεσιακές συνθήκες για τους πυροσβέστες στα περιφερειακά αεροδρόμια της </w:t>
      </w:r>
      <w:r>
        <w:rPr>
          <w:rFonts w:eastAsia="Times New Roman" w:cs="Times New Roman"/>
          <w:szCs w:val="24"/>
        </w:rPr>
        <w:t>«FRAPOR</w:t>
      </w:r>
      <w:r>
        <w:rPr>
          <w:rFonts w:eastAsia="Times New Roman" w:cs="Times New Roman"/>
          <w:szCs w:val="24"/>
        </w:rPr>
        <w:t>T</w:t>
      </w:r>
      <w:r>
        <w:rPr>
          <w:rFonts w:eastAsia="Times New Roman" w:cs="Times New Roman"/>
          <w:szCs w:val="24"/>
        </w:rPr>
        <w:t xml:space="preserve">». </w:t>
      </w:r>
    </w:p>
    <w:p w14:paraId="3F362DC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Εσωτερικών κ. </w:t>
      </w:r>
      <w:proofErr w:type="spellStart"/>
      <w:r>
        <w:rPr>
          <w:rFonts w:eastAsia="Times New Roman" w:cs="Times New Roman"/>
          <w:szCs w:val="24"/>
        </w:rPr>
        <w:t>Τόσκας</w:t>
      </w:r>
      <w:proofErr w:type="spellEnd"/>
      <w:r>
        <w:rPr>
          <w:rFonts w:eastAsia="Times New Roman" w:cs="Times New Roman"/>
          <w:szCs w:val="24"/>
        </w:rPr>
        <w:t>.</w:t>
      </w:r>
    </w:p>
    <w:p w14:paraId="3F362DCD" w14:textId="77777777" w:rsidR="005E01D3" w:rsidRDefault="007A2824">
      <w:pPr>
        <w:spacing w:line="600" w:lineRule="auto"/>
        <w:ind w:firstLine="720"/>
        <w:jc w:val="both"/>
        <w:rPr>
          <w:rFonts w:eastAsia="Times New Roman" w:cs="Times New Roman"/>
          <w:szCs w:val="24"/>
        </w:rPr>
      </w:pPr>
      <w:r>
        <w:rPr>
          <w:rFonts w:eastAsia="Times New Roman"/>
          <w:bCs/>
        </w:rPr>
        <w:t>Παρακαλώ</w:t>
      </w:r>
      <w:r>
        <w:rPr>
          <w:rFonts w:eastAsia="Times New Roman" w:cs="Times New Roman"/>
          <w:szCs w:val="24"/>
        </w:rPr>
        <w:t xml:space="preserve">, κύριε </w:t>
      </w:r>
      <w:proofErr w:type="spellStart"/>
      <w:r>
        <w:rPr>
          <w:rFonts w:eastAsia="Times New Roman" w:cs="Times New Roman"/>
          <w:szCs w:val="24"/>
        </w:rPr>
        <w:t>Κατσώτη</w:t>
      </w:r>
      <w:proofErr w:type="spellEnd"/>
      <w:r>
        <w:rPr>
          <w:rFonts w:eastAsia="Times New Roman" w:cs="Times New Roman"/>
          <w:szCs w:val="24"/>
        </w:rPr>
        <w:t>, έχετε τον λόγο.</w:t>
      </w:r>
    </w:p>
    <w:p w14:paraId="3F362DC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3F362DC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Κύριε Υπουργέ, πρόσφατα ως ΚΚΕ καταθέσαμε υπόμνημα σε εσάς και στον κ. Σκουρλέτη</w:t>
      </w:r>
      <w:r>
        <w:rPr>
          <w:rFonts w:eastAsia="Times New Roman" w:cs="Times New Roman"/>
          <w:szCs w:val="24"/>
        </w:rPr>
        <w:t>,</w:t>
      </w:r>
      <w:r>
        <w:rPr>
          <w:rFonts w:eastAsia="Times New Roman" w:cs="Times New Roman"/>
          <w:szCs w:val="24"/>
        </w:rPr>
        <w:t xml:space="preserve"> για τα σοβαρά και οξυμένα προβλήματα που αντιμετωπίζει το προσωπικό του Πυροσβεστικού Σώματος</w:t>
      </w:r>
      <w:r>
        <w:rPr>
          <w:rFonts w:eastAsia="Times New Roman" w:cs="Times New Roman"/>
          <w:szCs w:val="24"/>
        </w:rPr>
        <w:t>,</w:t>
      </w:r>
      <w:r>
        <w:rPr>
          <w:rFonts w:eastAsia="Times New Roman" w:cs="Times New Roman"/>
          <w:szCs w:val="24"/>
        </w:rPr>
        <w:t xml:space="preserve"> σχετικά με τη στελέχωση των περιφερειακών αεροδρομίων της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και του Ομίλου </w:t>
      </w:r>
      <w:proofErr w:type="spellStart"/>
      <w:r>
        <w:rPr>
          <w:rFonts w:eastAsia="Times New Roman" w:cs="Times New Roman"/>
          <w:szCs w:val="24"/>
        </w:rPr>
        <w:t>Καπελούζου</w:t>
      </w:r>
      <w:proofErr w:type="spellEnd"/>
      <w:r>
        <w:rPr>
          <w:rFonts w:eastAsia="Times New Roman" w:cs="Times New Roman"/>
          <w:szCs w:val="24"/>
        </w:rPr>
        <w:t>, η οποία, όπως γνωρίζετε, εξασφάλισε και ένα δάνειο 1 δισεκατομμυρ</w:t>
      </w:r>
      <w:r>
        <w:rPr>
          <w:rFonts w:eastAsia="Times New Roman" w:cs="Times New Roman"/>
          <w:szCs w:val="24"/>
        </w:rPr>
        <w:t>ίου ευρώ</w:t>
      </w:r>
      <w:r>
        <w:rPr>
          <w:rFonts w:eastAsia="Times New Roman" w:cs="Times New Roman"/>
          <w:szCs w:val="24"/>
        </w:rPr>
        <w:t>,</w:t>
      </w:r>
      <w:r>
        <w:rPr>
          <w:rFonts w:eastAsia="Times New Roman" w:cs="Times New Roman"/>
          <w:szCs w:val="24"/>
        </w:rPr>
        <w:t xml:space="preserve"> για να πληρώσει το αντίτιμο για την ιδιωτικοποίηση.</w:t>
      </w:r>
    </w:p>
    <w:p w14:paraId="3F362DD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Στη συνάντηση που είχαμε</w:t>
      </w:r>
      <w:r>
        <w:rPr>
          <w:rFonts w:eastAsia="Times New Roman" w:cs="Times New Roman"/>
          <w:szCs w:val="24"/>
        </w:rPr>
        <w:t>,</w:t>
      </w:r>
      <w:r>
        <w:rPr>
          <w:rFonts w:eastAsia="Times New Roman" w:cs="Times New Roman"/>
          <w:szCs w:val="24"/>
        </w:rPr>
        <w:t xml:space="preserve"> καταγγείλαμε σειρά σοβαρών ελλείψεων στις υποδομές των εγκαταστάσεων στα αεροδρόμια και τις πυροσβεστικές υπηρεσίες. Για τον σκοπό αυτό απαιτήσαμε από την Κυβέρνηση</w:t>
      </w:r>
      <w:r>
        <w:rPr>
          <w:rFonts w:eastAsia="Times New Roman" w:cs="Times New Roman"/>
          <w:szCs w:val="24"/>
        </w:rPr>
        <w:t>,</w:t>
      </w:r>
      <w:r>
        <w:rPr>
          <w:rFonts w:eastAsia="Times New Roman" w:cs="Times New Roman"/>
          <w:szCs w:val="24"/>
        </w:rPr>
        <w:t xml:space="preserve"> να</w:t>
      </w:r>
      <w:r>
        <w:rPr>
          <w:rFonts w:eastAsia="Times New Roman" w:cs="Times New Roman"/>
          <w:szCs w:val="24"/>
        </w:rPr>
        <w:t xml:space="preserve"> αναστείλει τις μεταθέσεις και τις μετακινήσεις για τη στελέχωση των αεροδρομίων, γιατί ακόμα δεν υπήρχε καμμία προετοιμασία. Απαιτήσαμε παράλληλα από την </w:t>
      </w:r>
      <w:r>
        <w:rPr>
          <w:rFonts w:eastAsia="Times New Roman" w:cs="Times New Roman"/>
          <w:szCs w:val="24"/>
        </w:rPr>
        <w:lastRenderedPageBreak/>
        <w:t>Κυβέρνηση, έστω και τώρα, να πάρει άμεσα μέτρα, ώστε να καλυφθούν όλες οι δαπάνες στέγασης και σίτιση</w:t>
      </w:r>
      <w:r>
        <w:rPr>
          <w:rFonts w:eastAsia="Times New Roman" w:cs="Times New Roman"/>
          <w:szCs w:val="24"/>
        </w:rPr>
        <w:t xml:space="preserve">ς για όλους τους πυροσβέστες που μετατίθενται για να καλύψουν ανάγκες του Πυροσβεστικού Σώματος, σε εφαρμογή του σχετικού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w:t>
      </w:r>
    </w:p>
    <w:p w14:paraId="3F362DD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Επίσης ζητήσαμε με ευθύνη της Κυβέρνησης</w:t>
      </w:r>
      <w:r>
        <w:rPr>
          <w:rFonts w:eastAsia="Times New Roman" w:cs="Times New Roman"/>
          <w:szCs w:val="24"/>
        </w:rPr>
        <w:t>,</w:t>
      </w:r>
      <w:r>
        <w:rPr>
          <w:rFonts w:eastAsia="Times New Roman" w:cs="Times New Roman"/>
          <w:szCs w:val="24"/>
        </w:rPr>
        <w:t xml:space="preserve"> οι οδηγοί πυροσβέστες της Υπηρεσίας Πολιτικής Αεροπορίας που υπηρετο</w:t>
      </w:r>
      <w:r>
        <w:rPr>
          <w:rFonts w:eastAsia="Times New Roman" w:cs="Times New Roman"/>
          <w:szCs w:val="24"/>
        </w:rPr>
        <w:t xml:space="preserve">ύν σήμερα στα δεκατέσσερα αεροδρόμια που παραχωρούνται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να διατηρήσουν τις θέσεις τους τα εργασιακά και μισθολογικά δικαιώματά τους.</w:t>
      </w:r>
    </w:p>
    <w:p w14:paraId="3F362DD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Υπήρξαν δεσμεύσεις, κύριε Υπουργέ, για τη λήψη μέτρων. Ωστόσο διαπιστώσαμε ότι δεν πάρθηκε κανένα μέτρο, ιδια</w:t>
      </w:r>
      <w:r>
        <w:rPr>
          <w:rFonts w:eastAsia="Times New Roman" w:cs="Times New Roman"/>
          <w:szCs w:val="24"/>
        </w:rPr>
        <w:t>ίτερα για τη στέγαση και σίτιση των πυροσβεστών.</w:t>
      </w:r>
    </w:p>
    <w:p w14:paraId="3F362DD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Αντίθετα, κύριε Υπουργέ, μας καταγγέλθηκε ότι η εκπαίδευση της τελευταίας σειράς στο Αεροδρόμιο «Ε</w:t>
      </w:r>
      <w:r>
        <w:rPr>
          <w:rFonts w:eastAsia="Times New Roman" w:cs="Times New Roman"/>
          <w:szCs w:val="24"/>
        </w:rPr>
        <w:t>λευθ</w:t>
      </w:r>
      <w:r>
        <w:rPr>
          <w:rFonts w:eastAsia="Times New Roman" w:cs="Times New Roman"/>
          <w:szCs w:val="24"/>
        </w:rPr>
        <w:t>έ</w:t>
      </w:r>
      <w:r>
        <w:rPr>
          <w:rFonts w:eastAsia="Times New Roman" w:cs="Times New Roman"/>
          <w:szCs w:val="24"/>
        </w:rPr>
        <w:t>ριος</w:t>
      </w:r>
      <w:r>
        <w:rPr>
          <w:rFonts w:eastAsia="Times New Roman" w:cs="Times New Roman"/>
          <w:szCs w:val="24"/>
        </w:rPr>
        <w:t xml:space="preserve"> Β</w:t>
      </w:r>
      <w:r>
        <w:rPr>
          <w:rFonts w:eastAsia="Times New Roman" w:cs="Times New Roman"/>
          <w:szCs w:val="24"/>
        </w:rPr>
        <w:t>ενιζ</w:t>
      </w:r>
      <w:r>
        <w:rPr>
          <w:rFonts w:eastAsia="Times New Roman" w:cs="Times New Roman"/>
          <w:szCs w:val="24"/>
        </w:rPr>
        <w:t>έ</w:t>
      </w:r>
      <w:r>
        <w:rPr>
          <w:rFonts w:eastAsia="Times New Roman" w:cs="Times New Roman"/>
          <w:szCs w:val="24"/>
        </w:rPr>
        <w:t>λος</w:t>
      </w:r>
      <w:r>
        <w:rPr>
          <w:rFonts w:eastAsia="Times New Roman" w:cs="Times New Roman"/>
          <w:szCs w:val="24"/>
        </w:rPr>
        <w:t>» ολοκληρώθηκε στις 31 Μάρτη και η διαταγή ήταν να παρουσιαστούν την 1</w:t>
      </w:r>
      <w:r>
        <w:rPr>
          <w:rFonts w:eastAsia="Times New Roman" w:cs="Times New Roman"/>
          <w:szCs w:val="24"/>
          <w:vertAlign w:val="superscript"/>
        </w:rPr>
        <w:t>η</w:t>
      </w:r>
      <w:r>
        <w:rPr>
          <w:rFonts w:eastAsia="Times New Roman" w:cs="Times New Roman"/>
          <w:szCs w:val="24"/>
        </w:rPr>
        <w:t xml:space="preserve"> Απρίλη στα περιφερ</w:t>
      </w:r>
      <w:r>
        <w:rPr>
          <w:rFonts w:eastAsia="Times New Roman" w:cs="Times New Roman"/>
          <w:szCs w:val="24"/>
        </w:rPr>
        <w:t>ειακά αεροδρόμια. Αυτό είχε σαν συνέπεια</w:t>
      </w:r>
      <w:r>
        <w:rPr>
          <w:rFonts w:eastAsia="Times New Roman" w:cs="Times New Roman"/>
          <w:szCs w:val="24"/>
        </w:rPr>
        <w:t>,</w:t>
      </w:r>
      <w:r>
        <w:rPr>
          <w:rFonts w:eastAsia="Times New Roman" w:cs="Times New Roman"/>
          <w:szCs w:val="24"/>
        </w:rPr>
        <w:t xml:space="preserve"> οι περίπου εκατό πυροσβέστες που ολοκλήρωσαν την εκπαίδευσή τους στο «Ε</w:t>
      </w:r>
      <w:r>
        <w:rPr>
          <w:rFonts w:eastAsia="Times New Roman" w:cs="Times New Roman"/>
          <w:szCs w:val="24"/>
        </w:rPr>
        <w:t xml:space="preserve">λευθέριος </w:t>
      </w:r>
      <w:r>
        <w:rPr>
          <w:rFonts w:eastAsia="Times New Roman" w:cs="Times New Roman"/>
          <w:szCs w:val="24"/>
        </w:rPr>
        <w:t>Β</w:t>
      </w:r>
      <w:r>
        <w:rPr>
          <w:rFonts w:eastAsia="Times New Roman" w:cs="Times New Roman"/>
          <w:szCs w:val="24"/>
        </w:rPr>
        <w:t>ενιζέλος</w:t>
      </w:r>
      <w:r>
        <w:rPr>
          <w:rFonts w:eastAsia="Times New Roman" w:cs="Times New Roman"/>
          <w:szCs w:val="24"/>
        </w:rPr>
        <w:t>» το μεσημέρι της Παρασκευής 31 Μάρτη</w:t>
      </w:r>
      <w:r>
        <w:rPr>
          <w:rFonts w:eastAsia="Times New Roman" w:cs="Times New Roman"/>
          <w:szCs w:val="24"/>
        </w:rPr>
        <w:t>,</w:t>
      </w:r>
      <w:r>
        <w:rPr>
          <w:rFonts w:eastAsia="Times New Roman" w:cs="Times New Roman"/>
          <w:szCs w:val="24"/>
        </w:rPr>
        <w:t xml:space="preserve"> να μην προλάβουν ούτε τα προσωπικά τους είδη να πάρουν μαζί τους. Αναγκάστηκαν να ταξ</w:t>
      </w:r>
      <w:r>
        <w:rPr>
          <w:rFonts w:eastAsia="Times New Roman" w:cs="Times New Roman"/>
          <w:szCs w:val="24"/>
        </w:rPr>
        <w:t xml:space="preserve">ιδέψουν χωρίς να έχουν καν φύλλο πορείας. Μας ενημέρωσαν, βέβαια, ότι θα </w:t>
      </w:r>
      <w:r>
        <w:rPr>
          <w:rFonts w:eastAsia="Times New Roman" w:cs="Times New Roman"/>
          <w:szCs w:val="24"/>
        </w:rPr>
        <w:lastRenderedPageBreak/>
        <w:t>αποσταλούν υπηρεσιακά στις υπηρεσίες όπου είχαν εντολή να παρουσιαστούν.</w:t>
      </w:r>
    </w:p>
    <w:p w14:paraId="3F362DD4" w14:textId="77777777" w:rsidR="005E01D3" w:rsidRDefault="007A2824">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F362DD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F362DD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ρκετοί που παρουσιάστηκαν στις υπηρεσίες των περιφερειακών αεροδρομίων</w:t>
      </w:r>
      <w:r>
        <w:rPr>
          <w:rFonts w:eastAsia="Times New Roman" w:cs="Times New Roman"/>
          <w:szCs w:val="24"/>
        </w:rPr>
        <w:t>,</w:t>
      </w:r>
      <w:r>
        <w:rPr>
          <w:rFonts w:eastAsia="Times New Roman" w:cs="Times New Roman"/>
          <w:szCs w:val="24"/>
        </w:rPr>
        <w:t xml:space="preserve"> διαπίστωσαν ότι οι εγκαταστάσεις και οι πυροσβεστικές υποδομές είναι ανύπαρκτες, όπως χαρακτηριστικά συμβαίνει στα αεροδρόμια της Θήρας, της Κεφαλλονιάς, της Μυτιλήνης, της Σκιάθου, τη</w:t>
      </w:r>
      <w:r>
        <w:rPr>
          <w:rFonts w:eastAsia="Times New Roman" w:cs="Times New Roman"/>
          <w:szCs w:val="24"/>
        </w:rPr>
        <w:t>ς Μυκόνου. Το ουσιαστικό είναι ότι πήγαν και γύρισαν με δικά τους έξοδα.</w:t>
      </w:r>
    </w:p>
    <w:p w14:paraId="3F362DD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Οι ευθύνες είναι μεγάλες. Πιστεύω ότι η αδιαφορία θα επιδεινώσει την κατάσταση που βρίσκονται οι πυροσβέστες που μετατίθενται σε περιφερειακά αεροδρόμια.</w:t>
      </w:r>
    </w:p>
    <w:p w14:paraId="3F362DD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Ρωτάμε αν η Κυβέρνηση θα </w:t>
      </w:r>
      <w:r>
        <w:rPr>
          <w:rFonts w:eastAsia="Times New Roman" w:cs="Times New Roman"/>
          <w:szCs w:val="24"/>
        </w:rPr>
        <w:t>πάρει άμεσα μέτρα, έτσι ώστε και τώρα να βελτιωθεί κάπως η κατάσταση που βρίσκονται οι πυροσβέστες, ιδιαίτερα με τη στέγαση και τη σίτιση, γιατί είναι το πιο σοβαρό ζήτημα που αντιμετωπίζουν για την οικονομική ανακούφιση από τα έξοδα μετακίνησης, χωρίς φύλ</w:t>
      </w:r>
      <w:r>
        <w:rPr>
          <w:rFonts w:eastAsia="Times New Roman" w:cs="Times New Roman"/>
          <w:szCs w:val="24"/>
        </w:rPr>
        <w:t>λα πορείας στα αεροδρόμια μετάθεσής τους.</w:t>
      </w:r>
    </w:p>
    <w:p w14:paraId="3F362DD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Φαντάζομαι, κύριε Υπουργέ, ότι τα έξοδα που έκαναν οι πυροσβέστες για να πάνε και να γυρίσουν</w:t>
      </w:r>
      <w:r>
        <w:rPr>
          <w:rFonts w:eastAsia="Times New Roman" w:cs="Times New Roman"/>
          <w:szCs w:val="24"/>
        </w:rPr>
        <w:t>,</w:t>
      </w:r>
      <w:r>
        <w:rPr>
          <w:rFonts w:eastAsia="Times New Roman" w:cs="Times New Roman"/>
          <w:szCs w:val="24"/>
        </w:rPr>
        <w:t xml:space="preserve"> θα καλυφθούν από την </w:t>
      </w:r>
      <w:r>
        <w:rPr>
          <w:rFonts w:eastAsia="Times New Roman" w:cs="Times New Roman"/>
          <w:szCs w:val="24"/>
        </w:rPr>
        <w:t>υ</w:t>
      </w:r>
      <w:r>
        <w:rPr>
          <w:rFonts w:eastAsia="Times New Roman" w:cs="Times New Roman"/>
          <w:szCs w:val="24"/>
        </w:rPr>
        <w:t>πηρεσία. Πιστεύω ότι και η απάντησή σας θα περιέχει την κάλυψη αυτού του αιτήματος.</w:t>
      </w:r>
    </w:p>
    <w:p w14:paraId="3F362DDA"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Ευχαριστώ.</w:t>
      </w:r>
    </w:p>
    <w:p w14:paraId="3F362DD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Υπουργοί Περιβάλλοντος και Ενέργειας, Εσωτερικών, Δικαιοσύνης, Διαφάνειας και Ανθρωπίνων Δικαιωμάτων, Οικονομικών, Διοικητικής Ανασυγκρότησης και οι Αναπληρωτές Υπουργοί Αγροτικής </w:t>
      </w:r>
      <w:r>
        <w:rPr>
          <w:rFonts w:eastAsia="Times New Roman" w:cs="Times New Roman"/>
          <w:szCs w:val="24"/>
        </w:rPr>
        <w:t>Ανάπτυξης και Τροφίμων, Περιβάλλοντος και Ενέργειας και Οικονομικών κατέθεσαν στις 5-4-2017 σχέδιο νόμου: «Τροποποιήσεις διατάξεων της δασικής νομοθεσίας και άλλες διατάξεις».</w:t>
      </w:r>
    </w:p>
    <w:p w14:paraId="3F362DD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Το ως άνω σχέδιο νόμου έχει χαρακτηριστεί από την Κυβέρνηση ως επείγον. Παραπέμπ</w:t>
      </w:r>
      <w:r>
        <w:rPr>
          <w:rFonts w:eastAsia="Times New Roman" w:cs="Times New Roman"/>
          <w:szCs w:val="24"/>
        </w:rPr>
        <w:t>εται στην αρμόδια Διαρκή Επιτροπή.</w:t>
      </w:r>
    </w:p>
    <w:p w14:paraId="3F362DDD"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3F362DD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Κύριε Πρόεδρε, κύριε </w:t>
      </w:r>
      <w:proofErr w:type="spellStart"/>
      <w:r>
        <w:rPr>
          <w:rFonts w:eastAsia="Times New Roman" w:cs="Times New Roman"/>
          <w:szCs w:val="24"/>
        </w:rPr>
        <w:t>Κατσώτη</w:t>
      </w:r>
      <w:proofErr w:type="spellEnd"/>
      <w:r>
        <w:rPr>
          <w:rFonts w:eastAsia="Times New Roman" w:cs="Times New Roman"/>
          <w:szCs w:val="24"/>
        </w:rPr>
        <w:t>, οι ανάγκες κα</w:t>
      </w:r>
      <w:r>
        <w:rPr>
          <w:rFonts w:eastAsia="Times New Roman" w:cs="Times New Roman"/>
          <w:szCs w:val="24"/>
        </w:rPr>
        <w:t>μ</w:t>
      </w:r>
      <w:r>
        <w:rPr>
          <w:rFonts w:eastAsia="Times New Roman" w:cs="Times New Roman"/>
          <w:szCs w:val="24"/>
        </w:rPr>
        <w:t>μιά φορά επιβάλλουν και τον βαθμό επείγοντος και τον βαθμό ταχύτερης υλοποίησης κάποι</w:t>
      </w:r>
      <w:r>
        <w:rPr>
          <w:rFonts w:eastAsia="Times New Roman" w:cs="Times New Roman"/>
          <w:szCs w:val="24"/>
        </w:rPr>
        <w:t xml:space="preserve">ων υποχρεώσεων. Η ανάγκη γρήγορης λειτουργίας των δεκατεσσάρων περιφερειακών αεροδρομίων για λόγους έναρξης στον σωστό χρόνο των τουριστικών μετακινήσεων επέβαλαν τη μετακίνηση ορισμένων πυροσβεστών, προκειμένου να </w:t>
      </w:r>
      <w:r>
        <w:rPr>
          <w:rFonts w:eastAsia="Times New Roman" w:cs="Times New Roman"/>
          <w:szCs w:val="24"/>
        </w:rPr>
        <w:lastRenderedPageBreak/>
        <w:t>ολοκληρωθεί η σύνθεση που προβλέπεται γι’</w:t>
      </w:r>
      <w:r>
        <w:rPr>
          <w:rFonts w:eastAsia="Times New Roman" w:cs="Times New Roman"/>
          <w:szCs w:val="24"/>
        </w:rPr>
        <w:t xml:space="preserve"> αυτά τα πυροσβεστικά κλιμάκια στα αεροδρόμια, ώστε αυτά τα αεροδρόμια να αποκτήσουν το καθεστώς, το </w:t>
      </w:r>
      <w:r>
        <w:rPr>
          <w:rFonts w:eastAsia="Times New Roman" w:cs="Times New Roman"/>
          <w:szCs w:val="24"/>
          <w:lang w:val="en-GB"/>
        </w:rPr>
        <w:t>status</w:t>
      </w:r>
      <w:r>
        <w:rPr>
          <w:rFonts w:eastAsia="Times New Roman" w:cs="Times New Roman"/>
          <w:szCs w:val="24"/>
        </w:rPr>
        <w:t xml:space="preserve"> εκείνο το οποίο προβλέπεται από τα ευρωπαϊκά δεδομένα, προκειμένου στη συνέχεια να διευκολυνθεί και να επιτραπεί, αν θέλετε, η κυκλοφορία και οι πτή</w:t>
      </w:r>
      <w:r>
        <w:rPr>
          <w:rFonts w:eastAsia="Times New Roman" w:cs="Times New Roman"/>
          <w:szCs w:val="24"/>
        </w:rPr>
        <w:t>σεις των αεροσκαφών.</w:t>
      </w:r>
    </w:p>
    <w:p w14:paraId="3F362DD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μετακινήθηκαν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πυροσβέστες διαφόρων βαθμών χωρίς τη θέλησή τους σ’ αυτά τα δεκατέσσερα περιφερειακά αεροδρόμια, με κριτήρια τέτοια ώστε να υπάρξουν οι λιγότερες δυνατές επιπτώσεις, όπως για παράδε</w:t>
      </w:r>
      <w:r>
        <w:rPr>
          <w:rFonts w:eastAsia="Times New Roman" w:cs="Times New Roman"/>
          <w:szCs w:val="24"/>
        </w:rPr>
        <w:t>ιγμα, όσον αφορά τους ανύπαντρους,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F362DE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Αυτή τη στιγμή, το κύριο πρόβλημα επικεντρώνεται στη Μύκονο και στη Θήρα της Σαντορίνης, εκεί όπου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τα ενοίκια είναι ακριβότερα. Πράγματι υπάρχει πρόβλημα στέγασης, ειδικά στη Μύκονο όπου δεν υπάρχει πυρ</w:t>
      </w:r>
      <w:r>
        <w:rPr>
          <w:rFonts w:eastAsia="Times New Roman" w:cs="Times New Roman"/>
          <w:szCs w:val="24"/>
        </w:rPr>
        <w:t>οσβεστικός σταθμός για την ώρα.</w:t>
      </w:r>
    </w:p>
    <w:p w14:paraId="3F362DE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Η προσπάθειά μας είναι να εξυπηρετηθούν οι ανάγκες με την καινούργια σύνθεση και ενός πυροσβεστικού σταθμού στη Μύκονο, κατά κάποιον τρόπο, αλλά και οι ανάγκες των αεροδρομίων. Γι’ αυτόν τον λόγο θα δοθούν εξήντα ημέρες εκτό</w:t>
      </w:r>
      <w:r>
        <w:rPr>
          <w:rFonts w:eastAsia="Times New Roman" w:cs="Times New Roman"/>
          <w:szCs w:val="24"/>
        </w:rPr>
        <w:t xml:space="preserve">ς έδρας, που σημαίνει περίπου 200 ευρώ τον μήνα στον κάθε πυροσβέστη, ώστε να μπορέσουν να καλυφθούν αυτές οι ανάγκες που προκύπτουν από τη μετακίνησή τους. </w:t>
      </w:r>
    </w:p>
    <w:p w14:paraId="3F362DE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Παράλληλα στη Σαντορίνη επικεντρώνουμε σ’ αυτά τα δύο αεροδρόμια, επειδή σας είπα ότι εκεί είναι τ</w:t>
      </w:r>
      <w:r>
        <w:rPr>
          <w:rFonts w:eastAsia="Times New Roman" w:cs="Times New Roman"/>
          <w:szCs w:val="24"/>
        </w:rPr>
        <w:t xml:space="preserve">α μεγαλύτερα προβλήματα. Θα σας πω στη συνέχεια για τα υπόλοιπα. Αύριο το πρωί θα πάει στη Σαντορίνη ο Αρχηγός του Πυροσβεστικού Σώματος, προκειμένου να συζητήσει και με τον </w:t>
      </w:r>
      <w:r>
        <w:rPr>
          <w:rFonts w:eastAsia="Times New Roman" w:cs="Times New Roman"/>
          <w:szCs w:val="24"/>
        </w:rPr>
        <w:t>δ</w:t>
      </w:r>
      <w:r>
        <w:rPr>
          <w:rFonts w:eastAsia="Times New Roman" w:cs="Times New Roman"/>
          <w:szCs w:val="24"/>
        </w:rPr>
        <w:t>ήμαρχο και με τους άλλους τοπικούς φορείς</w:t>
      </w:r>
      <w:r>
        <w:rPr>
          <w:rFonts w:eastAsia="Times New Roman" w:cs="Times New Roman"/>
          <w:szCs w:val="24"/>
        </w:rPr>
        <w:t>,</w:t>
      </w:r>
      <w:r>
        <w:rPr>
          <w:rFonts w:eastAsia="Times New Roman" w:cs="Times New Roman"/>
          <w:szCs w:val="24"/>
        </w:rPr>
        <w:t xml:space="preserve"> τι μπορεί να γίνει για τη στέγαση αυτώ</w:t>
      </w:r>
      <w:r>
        <w:rPr>
          <w:rFonts w:eastAsia="Times New Roman" w:cs="Times New Roman"/>
          <w:szCs w:val="24"/>
        </w:rPr>
        <w:t xml:space="preserve">ν των ανθρώπων. Υπάρχει προσωρινή λύση, αλλά αυτοί οι άνθρωποι πηγαίνουν για μεγαλύτερο διάστημα και, άρα, πρέπει να βρούμε κάτι πιο μόνιμο. </w:t>
      </w:r>
    </w:p>
    <w:p w14:paraId="3F362DE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Προσπαθούμε μ’ αυτόν τον τρόπο να μειώσουμε τις επιπτώσεις και παράλληλα αναζητούμε χώρο για κατασκευή κατοικιών, </w:t>
      </w:r>
      <w:r>
        <w:rPr>
          <w:rFonts w:eastAsia="Times New Roman" w:cs="Times New Roman"/>
          <w:szCs w:val="24"/>
        </w:rPr>
        <w:t>ώστε να εξυπηρετηθούν αυτοί οι άνθρωποι</w:t>
      </w:r>
      <w:r>
        <w:rPr>
          <w:rFonts w:eastAsia="Times New Roman" w:cs="Times New Roman"/>
          <w:szCs w:val="24"/>
        </w:rPr>
        <w:t>,</w:t>
      </w:r>
      <w:r>
        <w:rPr>
          <w:rFonts w:eastAsia="Times New Roman" w:cs="Times New Roman"/>
          <w:szCs w:val="24"/>
        </w:rPr>
        <w:t xml:space="preserve"> ακριβώς εκεί που υπάρχουν τα ιδιαίτερα προβλήματα. Υπάρχουν προβλήματα και σε κάποια άλλα αεροδρόμια αλλά δεν είναι τόσο κρίσιμα όσο σ’ αυτούς τους δύο τόπους που σας είπα. </w:t>
      </w:r>
    </w:p>
    <w:p w14:paraId="3F362DE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Σε ό,τι αφορά τα έξοδα μετακινήσεως, δεν </w:t>
      </w:r>
      <w:r>
        <w:rPr>
          <w:rFonts w:eastAsia="Times New Roman" w:cs="Times New Roman"/>
          <w:szCs w:val="24"/>
        </w:rPr>
        <w:t>είναι ακριβώς έτσι, γιατί ο κάθε πυροσβέστης πήρε υπό τη μορφή εξόδων μετάθεσης το ποσό των 700 ευρώ. Επομένως θα καλυφθούν τα έξοδα μεταθέσεως.</w:t>
      </w:r>
    </w:p>
    <w:p w14:paraId="3F362DE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Σε ό,τι αφορά τον χρόνο προειδοποίησης, δεν είναι ακριβές το ότι είχαν είκοσι τέσσερις ώρες αλλά περίπου είκοσι</w:t>
      </w:r>
      <w:r>
        <w:rPr>
          <w:rFonts w:eastAsia="Times New Roman" w:cs="Times New Roman"/>
          <w:szCs w:val="24"/>
        </w:rPr>
        <w:t xml:space="preserve"> πέντε ημέρες. Δεν είναι αρκετός. Τα έχω υποστεί αυτά προσωπικά και ξέρω πόσο δύσκολο είναι να μετακινηθεί κάποιος. Ξέρετε, όμως, ότι υπάρχει και γενικότερη ανάγκη κάλυψης των </w:t>
      </w:r>
      <w:r>
        <w:rPr>
          <w:rFonts w:eastAsia="Times New Roman" w:cs="Times New Roman"/>
          <w:szCs w:val="24"/>
        </w:rPr>
        <w:lastRenderedPageBreak/>
        <w:t xml:space="preserve">αεροδρομίων που επικράτησε σ’ αυτή την περίπτωση. Όμως προσπαθούμε να μειώσουμε </w:t>
      </w:r>
      <w:r>
        <w:rPr>
          <w:rFonts w:eastAsia="Times New Roman" w:cs="Times New Roman"/>
          <w:szCs w:val="24"/>
        </w:rPr>
        <w:t>τις επιπτώσεις όσο αυτό είναι δυνατόν.</w:t>
      </w:r>
    </w:p>
    <w:p w14:paraId="3F362DE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Σας ευχαριστώ.</w:t>
      </w:r>
    </w:p>
    <w:p w14:paraId="3F362DE7"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3F362DE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Παρακαλώ, κύριε </w:t>
      </w:r>
      <w:proofErr w:type="spellStart"/>
      <w:r>
        <w:rPr>
          <w:rFonts w:eastAsia="Times New Roman" w:cs="Times New Roman"/>
          <w:szCs w:val="24"/>
        </w:rPr>
        <w:t>Κατσώτη</w:t>
      </w:r>
      <w:proofErr w:type="spellEnd"/>
      <w:r>
        <w:rPr>
          <w:rFonts w:eastAsia="Times New Roman" w:cs="Times New Roman"/>
          <w:szCs w:val="24"/>
        </w:rPr>
        <w:t>, έχετε και πάλι τον λόγο.</w:t>
      </w:r>
    </w:p>
    <w:p w14:paraId="3F362DE9"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14:paraId="3F362DEA"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Κύριε Υπουργέ, είναι γνωστό ότι τα αεροδρόμια εδώ και πολύ κα</w:t>
      </w:r>
      <w:r>
        <w:rPr>
          <w:rFonts w:eastAsia="Times New Roman" w:cs="Times New Roman"/>
          <w:szCs w:val="24"/>
        </w:rPr>
        <w:t xml:space="preserve">ιρό έχουν ιδιωτικοποιηθεί και έχουν πάει στη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Επίσης είναι γνωστοί και οι όροι της σύμβασης που έχει υπογραφεί –τη γνωρίζετε εσείς, εμείς θα σας καταθέσουμε και έγγραφο για να μας τη δώσετε- που δεσμεύουν την Κυβέρνηση για υλοποίηση ορισμένων ρυθ</w:t>
      </w:r>
      <w:r>
        <w:rPr>
          <w:rFonts w:eastAsia="Times New Roman" w:cs="Times New Roman"/>
          <w:szCs w:val="24"/>
        </w:rPr>
        <w:t>μίσεων.</w:t>
      </w:r>
    </w:p>
    <w:p w14:paraId="3F362DE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Πιστεύουμε, λοιπόν, ότι η καθυστέρηση είναι της Κυβέρνησης και δεν μπορεί να επιδεινώνει τη θέση αυτών των εργαζομένων, των οποίων ήδη οι αμοιβές είναι πάρα πολύ χαμηλές και το κόστος αυτής της μετάθεσης και της εξεύρεσης σπιτιού ή της σίτισής τους</w:t>
      </w:r>
      <w:r>
        <w:rPr>
          <w:rFonts w:eastAsia="Times New Roman" w:cs="Times New Roman"/>
          <w:szCs w:val="24"/>
        </w:rPr>
        <w:t xml:space="preserve"> θα επιδεινώσει ακόμα περισσότερο τον οικογενειακό τους προϋπολογισμό.</w:t>
      </w:r>
    </w:p>
    <w:p w14:paraId="3F362DE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Ξεσπιτώνονται έτσι κι αλλιώς, γιατί μετατίθεται κόσμος από διάφορες περιοχές της Ελλάδας. Καταλαβαίνετε ότι το ενοίκιο στη Σαντορίνη ή στη Μύκονο, στη Σκιάθο αλλά και αλλού, δεν είναι 2</w:t>
      </w:r>
      <w:r>
        <w:rPr>
          <w:rFonts w:eastAsia="Times New Roman" w:cs="Times New Roman"/>
          <w:szCs w:val="24"/>
        </w:rPr>
        <w:t xml:space="preserve">00 ευρώ τον μήνα που αυτοί θα </w:t>
      </w:r>
      <w:r>
        <w:rPr>
          <w:rFonts w:eastAsia="Times New Roman" w:cs="Times New Roman"/>
          <w:szCs w:val="24"/>
        </w:rPr>
        <w:lastRenderedPageBreak/>
        <w:t xml:space="preserve">πάρουν παραπάνω. Το ενοίκιο είναι πολύ παραπάνω απ’ αυτό που εσείς δίνετε σαν έξοδα κίνησης. </w:t>
      </w:r>
    </w:p>
    <w:p w14:paraId="3F362DED"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Όμως το θέμα είναι άλλο. Το θέμα είναι ότι εσείς έχετε δεσμευτεί, λένε, μέσα από τη σύμβαση –και θα πρέπει να πείτε αν υπάρχει κάτι </w:t>
      </w:r>
      <w:r>
        <w:rPr>
          <w:rFonts w:eastAsia="Times New Roman" w:cs="Times New Roman"/>
          <w:szCs w:val="24"/>
        </w:rPr>
        <w:t xml:space="preserve">τέτοιο- ότι η σύμβαση περιέχει αυτόν τον όρο, να απαλλαγεί η συγκεκριμένη εταιρεία, δηλαδή η </w:t>
      </w:r>
      <w:r>
        <w:rPr>
          <w:rFonts w:eastAsia="Times New Roman" w:cs="Times New Roman"/>
          <w:szCs w:val="24"/>
        </w:rPr>
        <w:t>«</w:t>
      </w:r>
      <w:r>
        <w:rPr>
          <w:rFonts w:eastAsia="Times New Roman" w:cs="Times New Roman"/>
          <w:szCs w:val="24"/>
          <w:lang w:val="en-US"/>
        </w:rPr>
        <w:t>FRAPORT</w:t>
      </w:r>
      <w:r>
        <w:rPr>
          <w:rFonts w:eastAsia="Times New Roman" w:cs="Times New Roman"/>
          <w:szCs w:val="24"/>
        </w:rPr>
        <w:t>»</w:t>
      </w:r>
      <w:r>
        <w:rPr>
          <w:rFonts w:eastAsia="Times New Roman" w:cs="Times New Roman"/>
          <w:szCs w:val="24"/>
        </w:rPr>
        <w:t xml:space="preserve"> και ο </w:t>
      </w:r>
      <w:proofErr w:type="spellStart"/>
      <w:r>
        <w:rPr>
          <w:rFonts w:eastAsia="Times New Roman" w:cs="Times New Roman"/>
          <w:szCs w:val="24"/>
        </w:rPr>
        <w:t>Καπελούζος</w:t>
      </w:r>
      <w:proofErr w:type="spellEnd"/>
      <w:r>
        <w:rPr>
          <w:rFonts w:eastAsia="Times New Roman" w:cs="Times New Roman"/>
          <w:szCs w:val="24"/>
        </w:rPr>
        <w:t xml:space="preserve">, από τυχόν ατύχημα μεγάλης έκτασης και να φορτωθεί στο ελληνικό κράτος και στην Κυβέρνηση. </w:t>
      </w:r>
    </w:p>
    <w:p w14:paraId="3F362DEE"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Αν πράγματι υπάρχει τέτοιος όρος μέσα στη σύ</w:t>
      </w:r>
      <w:r>
        <w:rPr>
          <w:rFonts w:eastAsia="Times New Roman" w:cs="Times New Roman"/>
          <w:szCs w:val="24"/>
        </w:rPr>
        <w:t>μβαση, είναι πολύ σημαντικό-γι’ αυτό και εμείς θέλουμε να μας δώσετε τη σύμβαση- και θα πρέπει και εσείς να επανεξετάσετε αυτόν τον όρο, να επαναδιαπραγματευθείτε. Γιατί δεν μπορεί να μην υπάρχει κα</w:t>
      </w:r>
      <w:r>
        <w:rPr>
          <w:rFonts w:eastAsia="Times New Roman" w:cs="Times New Roman"/>
          <w:szCs w:val="24"/>
        </w:rPr>
        <w:t>μ</w:t>
      </w:r>
      <w:r>
        <w:rPr>
          <w:rFonts w:eastAsia="Times New Roman" w:cs="Times New Roman"/>
          <w:szCs w:val="24"/>
        </w:rPr>
        <w:t>μία ευθύνη στην εταιρεία για αυτά τα ατυχήματα, που τυχόν θα γίνουν, και να μεταφέρονται αυτά στο ελληνικό κράτος, το οποίο θα πληρώσει παραπέρα για οτιδήποτε συμβεί. Αυτό σημαίνει ότι δεν υπάρχουν μέτρα ασφάλειας υγείας των εργαζομένων, των πελατών, των ε</w:t>
      </w:r>
      <w:r>
        <w:rPr>
          <w:rFonts w:eastAsia="Times New Roman" w:cs="Times New Roman"/>
          <w:szCs w:val="24"/>
        </w:rPr>
        <w:t>πιβατών και τα λοιπά. Εδώ είναι ένα σημαντικό ζήτημα που θα πρέπει να λύσετε.</w:t>
      </w:r>
    </w:p>
    <w:p w14:paraId="3F362DE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άμεσα θα πρέπει να αντιμετωπιστεί στο θέμα της στέγασης και της σίτισης. Μέχρι τότε, κύριε Υπουργέ, θα πρέπει να ανασταλεί η μετάθεση αυτών των εργαζομένων. </w:t>
      </w:r>
      <w:r>
        <w:rPr>
          <w:rFonts w:eastAsia="Times New Roman" w:cs="Times New Roman"/>
          <w:szCs w:val="24"/>
        </w:rPr>
        <w:t xml:space="preserve">Γιατί, όπως γνωρίζουμε, σήμερα ή αύριο θα πρέπει να ξαναφύγουν πάλι με τα </w:t>
      </w:r>
      <w:r>
        <w:rPr>
          <w:rFonts w:eastAsia="Times New Roman" w:cs="Times New Roman"/>
          <w:szCs w:val="24"/>
        </w:rPr>
        <w:t xml:space="preserve">φύλλα πορείας </w:t>
      </w:r>
      <w:r>
        <w:rPr>
          <w:rFonts w:eastAsia="Times New Roman" w:cs="Times New Roman"/>
          <w:szCs w:val="24"/>
        </w:rPr>
        <w:t xml:space="preserve">για να πάνε στα </w:t>
      </w:r>
      <w:r>
        <w:rPr>
          <w:rFonts w:eastAsia="Times New Roman" w:cs="Times New Roman"/>
          <w:szCs w:val="24"/>
        </w:rPr>
        <w:lastRenderedPageBreak/>
        <w:t>αεροδρόμια. Μέχρι να λυθεί το ζήτημα αυτό, θα πρέπει να ανασταλεί η μετάθεση αυτών των εργαζομένων.</w:t>
      </w:r>
    </w:p>
    <w:p w14:paraId="3F362DF0" w14:textId="77777777" w:rsidR="005E01D3" w:rsidRDefault="007A2824">
      <w:pPr>
        <w:spacing w:line="600" w:lineRule="auto"/>
        <w:ind w:firstLine="720"/>
        <w:jc w:val="both"/>
        <w:rPr>
          <w:rFonts w:eastAsia="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w:t>
      </w:r>
      <w:r>
        <w:rPr>
          <w:rFonts w:eastAsia="Times New Roman"/>
          <w:szCs w:val="24"/>
        </w:rPr>
        <w:t>Ευχαριστώ.</w:t>
      </w:r>
    </w:p>
    <w:p w14:paraId="3F362DF1" w14:textId="77777777" w:rsidR="005E01D3" w:rsidRDefault="007A2824">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Υπουργέ, και πάλι έχετε τον λόγο για τρία λεπτά. </w:t>
      </w:r>
    </w:p>
    <w:p w14:paraId="3F362DF2"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Λιγότερο θα χρειαστώ,</w:t>
      </w:r>
      <w:r>
        <w:rPr>
          <w:rFonts w:eastAsia="Times New Roman"/>
          <w:color w:val="000000"/>
          <w:szCs w:val="24"/>
        </w:rPr>
        <w:t xml:space="preserve"> κύριε Πρόεδρε.</w:t>
      </w:r>
      <w:r>
        <w:rPr>
          <w:rFonts w:eastAsia="Times New Roman" w:cs="Times New Roman"/>
          <w:szCs w:val="24"/>
        </w:rPr>
        <w:t xml:space="preserve"> </w:t>
      </w:r>
    </w:p>
    <w:p w14:paraId="3F362DF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ξέρετε ότι πολύ σύντομα θα αρχίσει η λειτουργία των αεροδρομίων κάτω από το νέο καθεστώς. Αυτό μας επιβάλλει να έχουμε ετοιμότητα εξυπηρέτησης των αεροδρομίων, στο πλαίσιο μιας σύμβασης η οποία έχει σημαντικές υποχρεώσεις και από την άλλη πλ</w:t>
      </w:r>
      <w:r>
        <w:rPr>
          <w:rFonts w:eastAsia="Times New Roman" w:cs="Times New Roman"/>
          <w:szCs w:val="24"/>
        </w:rPr>
        <w:t xml:space="preserve">ευρά. Να υπενθυμίσω ότι 10,5 εκατομμύρια ευρώ τον χρόνο θα δίνονται από την εταιρεία στον κρατικό κορβανά για τις υπηρεσίες αυτές. </w:t>
      </w:r>
    </w:p>
    <w:p w14:paraId="3F362DF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Παράλληλα, έχουμε διασφαλίσει ότι, όπως σας είπα, για τη Μύκονο που δεν έχει πυροσβεστικό σταθμό, θα μπορεί να εξυπηρετούντα</w:t>
      </w:r>
      <w:r>
        <w:rPr>
          <w:rFonts w:eastAsia="Times New Roman" w:cs="Times New Roman"/>
          <w:szCs w:val="24"/>
        </w:rPr>
        <w:t>ι και οι υπόλοιπες ανάγκες του νησιού. Όμως, τέλος πάντων, οφείλουμε να διασφαλίσουμε τις κατάλληλες υπηρεσίες με τις σωστές προδιαγραφές, ώστε να εξυπηρετηθούν οι πτήσεις, να εξυπηρετηθεί ο τουρισμός. Νομίζω όλοι κατανοούμε ότι θα είναι για το κοινό καλό.</w:t>
      </w:r>
      <w:r>
        <w:rPr>
          <w:rFonts w:eastAsia="Times New Roman" w:cs="Times New Roman"/>
          <w:szCs w:val="24"/>
        </w:rPr>
        <w:t xml:space="preserve"> Θα αυξηθούν σημαντικά οι τουριστικές ροές στη χώρα μας με τη σωστή λειτουργία αυτών των αεροδρομίων.</w:t>
      </w:r>
    </w:p>
    <w:p w14:paraId="3F362DF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Σε</w:t>
      </w:r>
      <w:r>
        <w:rPr>
          <w:rFonts w:eastAsia="Times New Roman" w:cs="Times New Roman"/>
          <w:szCs w:val="24"/>
        </w:rPr>
        <w:t xml:space="preserve"> ό,τι αφορά τη σύμβαση, δεν υπάρχει κάποια αντίρρηση από πλευράς μας, στο σκέλος που αφορά τις υπηρεσίες του Υπουργείου που έχω την ευθύνη να ενημερωθεί</w:t>
      </w:r>
      <w:r>
        <w:rPr>
          <w:rFonts w:eastAsia="Times New Roman" w:cs="Times New Roman"/>
          <w:szCs w:val="24"/>
        </w:rPr>
        <w:t>τε. Βέβαια, υπάρχουν και ζητήματα που λύνονται στην πορεία. Σας είπα ότι είναι ζήτημα που αποτελεί την κύρια προσπάθεια του Υπουργείου αυτές τις ημέρες. Όπως σας είπα, αύριο το πρωί θα πάει ο Αρχηγός του Πυροσβεστικού Σώματος στη Σαντορίνη. Εγώ χθες μίλαγα</w:t>
      </w:r>
      <w:r>
        <w:rPr>
          <w:rFonts w:eastAsia="Times New Roman" w:cs="Times New Roman"/>
          <w:szCs w:val="24"/>
        </w:rPr>
        <w:t xml:space="preserve"> με τον Δήμαρχο Μυκόνου. Είναι ζητήματα για τα οποία προσπαθούμε, </w:t>
      </w:r>
      <w:r>
        <w:rPr>
          <w:rFonts w:eastAsia="Times New Roman"/>
          <w:bCs/>
        </w:rPr>
        <w:t>προκειμένου</w:t>
      </w:r>
      <w:r>
        <w:rPr>
          <w:rFonts w:eastAsia="Times New Roman" w:cs="Times New Roman"/>
          <w:szCs w:val="24"/>
        </w:rPr>
        <w:t xml:space="preserve"> να μειώσουμε τις επιπτώσεις σε αυτούς τους ανθρώπους.</w:t>
      </w:r>
    </w:p>
    <w:p w14:paraId="3F362DF6" w14:textId="77777777" w:rsidR="005E01D3" w:rsidRDefault="007A2824">
      <w:pPr>
        <w:spacing w:line="600" w:lineRule="auto"/>
        <w:ind w:firstLine="720"/>
        <w:jc w:val="both"/>
        <w:rPr>
          <w:rFonts w:eastAsia="Times New Roman"/>
          <w:szCs w:val="24"/>
        </w:rPr>
      </w:pPr>
      <w:r>
        <w:rPr>
          <w:rFonts w:eastAsia="Times New Roman"/>
          <w:szCs w:val="24"/>
        </w:rPr>
        <w:t>Ευχαριστώ.</w:t>
      </w:r>
    </w:p>
    <w:p w14:paraId="3F362DF7" w14:textId="77777777" w:rsidR="005E01D3" w:rsidRDefault="007A2824">
      <w:pPr>
        <w:spacing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Και εγώ ευχαριστώ.</w:t>
      </w:r>
    </w:p>
    <w:p w14:paraId="3F362DF8" w14:textId="77777777" w:rsidR="005E01D3" w:rsidRDefault="007A2824">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w:t>
      </w:r>
      <w:r>
        <w:rPr>
          <w:rFonts w:eastAsia="Times New Roman" w:cs="Times New Roman"/>
        </w:rPr>
        <w:t xml:space="preserve">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 xml:space="preserve">αίθουσας </w:t>
      </w:r>
      <w:r>
        <w:rPr>
          <w:rFonts w:eastAsia="Times New Roman" w:cs="Times New Roman"/>
        </w:rPr>
        <w:t>«ΕΛΕΥΘΕΡΙΟΣ ΒΕΝΙΖΕΛΟΣ» και ενημερώθηκαν για την ιστορία του κτηρίου και τον τρόπο οργάνωσης και λειτουργίας της Βουλής, είκοσι επτ</w:t>
      </w:r>
      <w:r>
        <w:rPr>
          <w:rFonts w:eastAsia="Times New Roman" w:cs="Times New Roman"/>
        </w:rPr>
        <w:t>ά μαθητές και μαθήτριες και δύο εκπαιδευτικοί συνοδοί τους από το 173</w:t>
      </w:r>
      <w:r>
        <w:rPr>
          <w:rFonts w:eastAsia="Times New Roman" w:cs="Times New Roman"/>
          <w:vertAlign w:val="superscript"/>
        </w:rPr>
        <w:t>ο</w:t>
      </w:r>
      <w:r>
        <w:rPr>
          <w:rFonts w:eastAsia="Times New Roman" w:cs="Times New Roman"/>
        </w:rPr>
        <w:t xml:space="preserve"> Δημοτικό Σχολείο Αθήνας. </w:t>
      </w:r>
    </w:p>
    <w:p w14:paraId="3F362DF9" w14:textId="77777777" w:rsidR="005E01D3" w:rsidRDefault="007A2824">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3F362DFA" w14:textId="77777777" w:rsidR="005E01D3" w:rsidRDefault="007A2824">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F362DFB" w14:textId="77777777" w:rsidR="005E01D3" w:rsidRDefault="007A2824">
      <w:pPr>
        <w:spacing w:line="600" w:lineRule="auto"/>
        <w:ind w:firstLine="720"/>
        <w:jc w:val="both"/>
        <w:rPr>
          <w:rFonts w:eastAsia="Times New Roman" w:cs="Times New Roman"/>
          <w:color w:val="FF0000"/>
        </w:rPr>
      </w:pPr>
      <w:r>
        <w:rPr>
          <w:rFonts w:eastAsia="Times New Roman" w:cs="Times New Roman"/>
        </w:rPr>
        <w:t>Στο σημείο αυτό ολοκληρώθηκε η συζήτηση των επικαίρων ερωτήσεων.</w:t>
      </w:r>
    </w:p>
    <w:p w14:paraId="3F362DFC" w14:textId="77777777" w:rsidR="005E01D3" w:rsidRDefault="007A2824">
      <w:pPr>
        <w:jc w:val="center"/>
        <w:rPr>
          <w:rFonts w:eastAsia="Times New Roman" w:cs="Times New Roman"/>
          <w:color w:val="FF0000"/>
        </w:rPr>
      </w:pPr>
      <w:r w:rsidRPr="00D73A36">
        <w:rPr>
          <w:rFonts w:eastAsia="Times New Roman" w:cs="Times New Roman"/>
          <w:color w:val="FF0000"/>
        </w:rPr>
        <w:lastRenderedPageBreak/>
        <w:t xml:space="preserve">(ΑΛΛΑΓΗ ΣΕΛΙΔΑΣ </w:t>
      </w:r>
      <w:r w:rsidRPr="00D73A36">
        <w:rPr>
          <w:rFonts w:eastAsia="Times New Roman" w:cs="Times New Roman"/>
          <w:color w:val="FF0000"/>
        </w:rPr>
        <w:t>ΛΟΓΩ ΑΛΛΑΓΗΣ ΘΕΜΑΤΟΣ</w:t>
      </w:r>
      <w:r w:rsidRPr="00D73A36">
        <w:rPr>
          <w:rFonts w:eastAsia="Times New Roman" w:cs="Times New Roman"/>
          <w:color w:val="FF0000"/>
        </w:rPr>
        <w:t>)</w:t>
      </w:r>
    </w:p>
    <w:p w14:paraId="3F362DFD" w14:textId="77777777" w:rsidR="005E01D3" w:rsidRDefault="007A2824">
      <w:pPr>
        <w:spacing w:line="600" w:lineRule="auto"/>
        <w:ind w:firstLine="720"/>
        <w:jc w:val="both"/>
        <w:rPr>
          <w:rFonts w:eastAsia="Times New Roman"/>
          <w:szCs w:val="24"/>
        </w:rPr>
      </w:pPr>
      <w:r>
        <w:rPr>
          <w:rFonts w:eastAsia="Times New Roman"/>
          <w:b/>
          <w:bCs/>
        </w:rPr>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Κυρίες και κύριοι συνάδελφοι, </w:t>
      </w:r>
      <w:r>
        <w:rPr>
          <w:rFonts w:eastAsia="Times New Roman"/>
          <w:szCs w:val="24"/>
        </w:rPr>
        <w:t>εισερχόμ</w:t>
      </w:r>
      <w:r>
        <w:rPr>
          <w:rFonts w:eastAsia="Times New Roman"/>
          <w:szCs w:val="24"/>
        </w:rPr>
        <w:t>αστε</w:t>
      </w:r>
      <w:r>
        <w:rPr>
          <w:rFonts w:eastAsia="Times New Roman"/>
          <w:szCs w:val="24"/>
        </w:rPr>
        <w:t xml:space="preserve"> </w:t>
      </w:r>
      <w:r>
        <w:rPr>
          <w:rFonts w:eastAsia="Times New Roman"/>
          <w:szCs w:val="24"/>
        </w:rPr>
        <w:t xml:space="preserve">στην ημερήσια διάταξη της </w:t>
      </w:r>
    </w:p>
    <w:p w14:paraId="3F362DFE" w14:textId="77777777" w:rsidR="005E01D3" w:rsidRDefault="007A2824">
      <w:pPr>
        <w:spacing w:line="600" w:lineRule="auto"/>
        <w:ind w:firstLine="720"/>
        <w:jc w:val="center"/>
        <w:rPr>
          <w:rFonts w:eastAsia="Times New Roman"/>
          <w:b/>
          <w:szCs w:val="24"/>
        </w:rPr>
      </w:pPr>
      <w:r>
        <w:rPr>
          <w:rFonts w:eastAsia="Times New Roman"/>
          <w:b/>
          <w:szCs w:val="24"/>
        </w:rPr>
        <w:t>ΝΟΜΟΘΕΤΙΚΗΣ ΕΡΓΑΣΙΑΣ</w:t>
      </w:r>
    </w:p>
    <w:p w14:paraId="3F362DFF" w14:textId="77777777" w:rsidR="005E01D3" w:rsidRDefault="007A2824">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Εσωτερι</w:t>
      </w:r>
      <w:r>
        <w:rPr>
          <w:rFonts w:eastAsia="Times New Roman"/>
          <w:szCs w:val="24"/>
        </w:rPr>
        <w:t xml:space="preserve">κών: «Κύρωση Πρωτοκόλλου Εφαρμογής μεταξύ της Κυβέρνησης της Ελληνικής Δημοκρατίας και της Κυβέρνησης της Ρωσικής Ομοσπονδίας σχετικά με την εφαρμογή της Συμφωνίας </w:t>
      </w:r>
      <w:proofErr w:type="spellStart"/>
      <w:r>
        <w:rPr>
          <w:rFonts w:eastAsia="Times New Roman"/>
          <w:szCs w:val="24"/>
        </w:rPr>
        <w:t>Επανεισδοχής</w:t>
      </w:r>
      <w:proofErr w:type="spellEnd"/>
      <w:r>
        <w:rPr>
          <w:rFonts w:eastAsia="Times New Roman"/>
          <w:szCs w:val="24"/>
        </w:rPr>
        <w:t xml:space="preserve"> μεταξύ της Ρωσικής Ομοσπονδίας και της Ευρωπαϊκής Κοινότητας της 25</w:t>
      </w:r>
      <w:r w:rsidRPr="00192A5D">
        <w:rPr>
          <w:rFonts w:eastAsia="Times New Roman"/>
          <w:szCs w:val="24"/>
          <w:vertAlign w:val="superscript"/>
        </w:rPr>
        <w:t>ης</w:t>
      </w:r>
      <w:r>
        <w:rPr>
          <w:rFonts w:eastAsia="Times New Roman"/>
          <w:szCs w:val="24"/>
        </w:rPr>
        <w:t xml:space="preserve"> Μαΐου 200</w:t>
      </w:r>
      <w:r>
        <w:rPr>
          <w:rFonts w:eastAsia="Times New Roman"/>
          <w:szCs w:val="24"/>
        </w:rPr>
        <w:t>6».</w:t>
      </w:r>
    </w:p>
    <w:p w14:paraId="3F362E00" w14:textId="77777777" w:rsidR="005E01D3" w:rsidRDefault="007A2824">
      <w:pPr>
        <w:spacing w:line="600" w:lineRule="auto"/>
        <w:ind w:firstLine="720"/>
        <w:jc w:val="both"/>
        <w:rPr>
          <w:rFonts w:eastAsia="Times New Roman"/>
          <w:szCs w:val="24"/>
        </w:rPr>
      </w:pPr>
      <w:r>
        <w:rPr>
          <w:rFonts w:eastAsia="Times New Roman"/>
          <w:szCs w:val="24"/>
        </w:rPr>
        <w:t xml:space="preserve">Το νομοσχέδιο ψηφίστηκε στη Διαρκή Επιτροπή κατά πλειοψηφία. </w:t>
      </w:r>
    </w:p>
    <w:p w14:paraId="3F362E01" w14:textId="77777777" w:rsidR="005E01D3" w:rsidRDefault="007A2824">
      <w:pPr>
        <w:spacing w:line="600" w:lineRule="auto"/>
        <w:ind w:firstLine="720"/>
        <w:jc w:val="both"/>
        <w:rPr>
          <w:rFonts w:eastAsia="Times New Roman"/>
          <w:szCs w:val="24"/>
        </w:rPr>
      </w:pPr>
      <w:r>
        <w:rPr>
          <w:rFonts w:eastAsia="Times New Roman"/>
          <w:szCs w:val="24"/>
        </w:rPr>
        <w:t>Συγκεκριμένα, κατά σειρά κοινοβουλευτική, ψήφισαν: ΣΥΡΙΖΑ, υπέρ. Νέα Δημοκρατία</w:t>
      </w:r>
      <w:r>
        <w:rPr>
          <w:rFonts w:eastAsia="Times New Roman"/>
          <w:szCs w:val="24"/>
        </w:rPr>
        <w:t xml:space="preserve"> δήλωσε</w:t>
      </w:r>
      <w:r>
        <w:rPr>
          <w:rFonts w:eastAsia="Times New Roman"/>
          <w:szCs w:val="24"/>
        </w:rPr>
        <w:t xml:space="preserve"> επιφύλαξη. Δημοκρατική Συμπαράταξη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 xml:space="preserve"> δήλωσε</w:t>
      </w:r>
      <w:r>
        <w:rPr>
          <w:rFonts w:eastAsia="Times New Roman"/>
          <w:szCs w:val="24"/>
        </w:rPr>
        <w:t xml:space="preserve"> επιφύλαξη. Χρυσή Αυγή</w:t>
      </w:r>
      <w:r>
        <w:rPr>
          <w:rFonts w:eastAsia="Times New Roman"/>
          <w:szCs w:val="24"/>
        </w:rPr>
        <w:t xml:space="preserve"> δήλωσε</w:t>
      </w:r>
      <w:r>
        <w:rPr>
          <w:rFonts w:eastAsia="Times New Roman"/>
          <w:szCs w:val="24"/>
        </w:rPr>
        <w:t xml:space="preserve"> επιφύλαξη. Κομμουν</w:t>
      </w:r>
      <w:r>
        <w:rPr>
          <w:rFonts w:eastAsia="Times New Roman"/>
          <w:szCs w:val="24"/>
        </w:rPr>
        <w:t>ιστικό Κόμμα Ελλάδας, κατά. ΑΝΕΛ, υπέρ. Ένωση Κεντρώων, υπέρ. Το Ποτάμι, υπέρ.</w:t>
      </w:r>
    </w:p>
    <w:p w14:paraId="3F362E02" w14:textId="77777777" w:rsidR="005E01D3" w:rsidRDefault="007A2824">
      <w:pPr>
        <w:spacing w:line="600" w:lineRule="auto"/>
        <w:ind w:firstLine="720"/>
        <w:jc w:val="both"/>
        <w:rPr>
          <w:rFonts w:eastAsia="Times New Roman"/>
          <w:szCs w:val="24"/>
        </w:rPr>
      </w:pPr>
      <w:r>
        <w:rPr>
          <w:rFonts w:eastAsia="Times New Roman"/>
          <w:szCs w:val="24"/>
        </w:rPr>
        <w:t>Εισάγεται, λοιπόν, προς συζήτηση στη Βουλή με τη διαδικασία του άρθρου 108 του Κανονισμού της Βουλής. Σύμφωνα δηλαδή με το άρθρο, μπορούν να λάβουν τον λόγο όσοι έχουν αντίρρηση</w:t>
      </w:r>
      <w:r>
        <w:rPr>
          <w:rFonts w:eastAsia="Times New Roman"/>
          <w:szCs w:val="24"/>
        </w:rPr>
        <w:t xml:space="preserve"> επί της κυρώσεως αυτής της συμφωνίας, εάν το επιθυμούν. </w:t>
      </w:r>
    </w:p>
    <w:p w14:paraId="3F362E03" w14:textId="77777777" w:rsidR="005E01D3" w:rsidRDefault="007A2824">
      <w:pPr>
        <w:spacing w:line="600" w:lineRule="auto"/>
        <w:ind w:firstLine="720"/>
        <w:jc w:val="both"/>
        <w:rPr>
          <w:rFonts w:eastAsia="Times New Roman"/>
          <w:szCs w:val="24"/>
        </w:rPr>
      </w:pPr>
      <w:r>
        <w:rPr>
          <w:rFonts w:eastAsia="Times New Roman"/>
          <w:szCs w:val="24"/>
        </w:rPr>
        <w:lastRenderedPageBreak/>
        <w:t xml:space="preserve">Θέλει κάποιος συνάδελφος να λάβει τον λόγο; </w:t>
      </w:r>
    </w:p>
    <w:p w14:paraId="3F362E04" w14:textId="77777777" w:rsidR="005E01D3" w:rsidRDefault="007A2824">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Εγώ, κύριε Πρόεδρε.</w:t>
      </w:r>
    </w:p>
    <w:p w14:paraId="3F362E05" w14:textId="77777777" w:rsidR="005E01D3" w:rsidRDefault="007A282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Κυρία </w:t>
      </w:r>
      <w:proofErr w:type="spellStart"/>
      <w:r>
        <w:rPr>
          <w:rFonts w:eastAsia="Times New Roman"/>
          <w:szCs w:val="24"/>
        </w:rPr>
        <w:t>Βούλτεψη</w:t>
      </w:r>
      <w:proofErr w:type="spellEnd"/>
      <w:r>
        <w:rPr>
          <w:rFonts w:eastAsia="Times New Roman"/>
          <w:szCs w:val="24"/>
        </w:rPr>
        <w:t xml:space="preserve">, εσείς δεν έχετε αντίρρηση, αλλά επιφύλαξη. </w:t>
      </w:r>
    </w:p>
    <w:p w14:paraId="3F362E06" w14:textId="77777777" w:rsidR="005E01D3" w:rsidRDefault="007A2824">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Και τ</w:t>
      </w:r>
      <w:r>
        <w:rPr>
          <w:rFonts w:eastAsia="Times New Roman"/>
          <w:szCs w:val="24"/>
        </w:rPr>
        <w:t xml:space="preserve">ι σημαίνει αυτό; </w:t>
      </w:r>
    </w:p>
    <w:p w14:paraId="3F362E07" w14:textId="77777777" w:rsidR="005E01D3" w:rsidRDefault="007A282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Προσωπικά, δηλαδή, έχετε αντίρρηση ή εκ μέρους της Νέας Δημοκρατίας; </w:t>
      </w:r>
    </w:p>
    <w:p w14:paraId="3F362E08" w14:textId="77777777" w:rsidR="005E01D3" w:rsidRDefault="007A2824">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Είμαι εισηγήτρια, κύριε Πρόεδρε. </w:t>
      </w:r>
    </w:p>
    <w:p w14:paraId="3F362E09" w14:textId="77777777" w:rsidR="005E01D3" w:rsidRDefault="007A282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Ως εισηγήτρια, λοιπόν. Διότι ρώτησα αν υπάρχει κάποιος που έχει αντίρρηση. Μετά θα σας έδινα τον λόγο ως εισηγήτρια. </w:t>
      </w:r>
    </w:p>
    <w:p w14:paraId="3F362E0A" w14:textId="77777777" w:rsidR="005E01D3" w:rsidRDefault="007A2824">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Εντάξει, κύριε Πρόεδρε. Με </w:t>
      </w:r>
      <w:proofErr w:type="spellStart"/>
      <w:r>
        <w:rPr>
          <w:rFonts w:eastAsia="Times New Roman"/>
          <w:szCs w:val="24"/>
        </w:rPr>
        <w:t>συγχωρείτε</w:t>
      </w:r>
      <w:proofErr w:type="spellEnd"/>
      <w:r>
        <w:rPr>
          <w:rFonts w:eastAsia="Times New Roman"/>
          <w:szCs w:val="24"/>
        </w:rPr>
        <w:t xml:space="preserve">, δεν κατάλαβα. </w:t>
      </w:r>
    </w:p>
    <w:p w14:paraId="3F362E0B" w14:textId="77777777" w:rsidR="005E01D3" w:rsidRDefault="007A282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κι εγώ δεν κατάλ</w:t>
      </w:r>
      <w:r>
        <w:rPr>
          <w:rFonts w:eastAsia="Times New Roman"/>
          <w:szCs w:val="24"/>
        </w:rPr>
        <w:t xml:space="preserve">αβα. </w:t>
      </w:r>
    </w:p>
    <w:p w14:paraId="3F362E0C" w14:textId="77777777" w:rsidR="005E01D3" w:rsidRDefault="007A2824">
      <w:pPr>
        <w:spacing w:line="600" w:lineRule="auto"/>
        <w:ind w:firstLine="720"/>
        <w:jc w:val="both"/>
        <w:rPr>
          <w:rFonts w:eastAsia="Times New Roman"/>
          <w:szCs w:val="24"/>
        </w:rPr>
      </w:pPr>
      <w:r>
        <w:rPr>
          <w:rFonts w:eastAsia="Times New Roman"/>
          <w:szCs w:val="24"/>
        </w:rPr>
        <w:t xml:space="preserve">Οι εισηγητές, λοιπόν, είναι οι εξής: Από την πλευρά του ΣΥΡΙΖΑ ο κ. Γεώργιος Πάλλης, από την πλευρά της Νέας Δημοκρατίας η </w:t>
      </w:r>
      <w:r>
        <w:rPr>
          <w:rFonts w:eastAsia="Times New Roman"/>
          <w:szCs w:val="24"/>
        </w:rPr>
        <w:t xml:space="preserve">κ. </w:t>
      </w:r>
      <w:r>
        <w:rPr>
          <w:rFonts w:eastAsia="Times New Roman"/>
          <w:szCs w:val="24"/>
        </w:rPr>
        <w:t xml:space="preserve">Σοφία </w:t>
      </w:r>
      <w:proofErr w:type="spellStart"/>
      <w:r>
        <w:rPr>
          <w:rFonts w:eastAsia="Times New Roman"/>
          <w:szCs w:val="24"/>
        </w:rPr>
        <w:t>Βούλτεψη</w:t>
      </w:r>
      <w:proofErr w:type="spellEnd"/>
      <w:r>
        <w:rPr>
          <w:rFonts w:eastAsia="Times New Roman"/>
          <w:szCs w:val="24"/>
        </w:rPr>
        <w:t>, από τη Δημοκρατική Συμπαράταξη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ο κ. Θεόδωρος </w:t>
      </w:r>
      <w:r>
        <w:rPr>
          <w:rFonts w:eastAsia="Times New Roman"/>
          <w:szCs w:val="24"/>
        </w:rPr>
        <w:lastRenderedPageBreak/>
        <w:t xml:space="preserve">Παπαθεοδώρου, από τη Χρυσή Αυγή ο κ. Ηλίας </w:t>
      </w:r>
      <w:proofErr w:type="spellStart"/>
      <w:r>
        <w:rPr>
          <w:rFonts w:eastAsia="Times New Roman"/>
          <w:szCs w:val="24"/>
        </w:rPr>
        <w:t>Παναγι</w:t>
      </w:r>
      <w:r>
        <w:rPr>
          <w:rFonts w:eastAsia="Times New Roman"/>
          <w:szCs w:val="24"/>
        </w:rPr>
        <w:t>ώταρος</w:t>
      </w:r>
      <w:proofErr w:type="spellEnd"/>
      <w:r>
        <w:rPr>
          <w:rFonts w:eastAsia="Times New Roman"/>
          <w:szCs w:val="24"/>
        </w:rPr>
        <w:t xml:space="preserve">, από το Κομμουνιστικό Κόμμα Ελλάδας ο κ. Χρήστος </w:t>
      </w:r>
      <w:proofErr w:type="spellStart"/>
      <w:r>
        <w:rPr>
          <w:rFonts w:eastAsia="Times New Roman"/>
          <w:szCs w:val="24"/>
        </w:rPr>
        <w:t>Κατσώτης</w:t>
      </w:r>
      <w:proofErr w:type="spellEnd"/>
      <w:r>
        <w:rPr>
          <w:rFonts w:eastAsia="Times New Roman"/>
          <w:szCs w:val="24"/>
        </w:rPr>
        <w:t xml:space="preserve">, ο οποίος είναι και Κοινοβουλευτικός Εκπρόσωπος, από τους Ανεξάρτητους Έλληνες ο κ. Κωνσταντίνος </w:t>
      </w:r>
      <w:proofErr w:type="spellStart"/>
      <w:r>
        <w:rPr>
          <w:rFonts w:eastAsia="Times New Roman"/>
          <w:szCs w:val="24"/>
        </w:rPr>
        <w:t>Κατσίκης</w:t>
      </w:r>
      <w:proofErr w:type="spellEnd"/>
      <w:r>
        <w:rPr>
          <w:rFonts w:eastAsia="Times New Roman"/>
          <w:szCs w:val="24"/>
        </w:rPr>
        <w:t xml:space="preserve">, από την Ένωση Κεντρώων ο κ. Ιωάννης </w:t>
      </w:r>
      <w:proofErr w:type="spellStart"/>
      <w:r>
        <w:rPr>
          <w:rFonts w:eastAsia="Times New Roman"/>
          <w:szCs w:val="24"/>
        </w:rPr>
        <w:t>Σαρίδης</w:t>
      </w:r>
      <w:proofErr w:type="spellEnd"/>
      <w:r>
        <w:rPr>
          <w:rFonts w:eastAsia="Times New Roman"/>
          <w:szCs w:val="24"/>
        </w:rPr>
        <w:t xml:space="preserve"> και από το Ποτάμι ο κ. Σπυρίδων </w:t>
      </w:r>
      <w:proofErr w:type="spellStart"/>
      <w:r>
        <w:rPr>
          <w:rFonts w:eastAsia="Times New Roman"/>
          <w:szCs w:val="24"/>
        </w:rPr>
        <w:t>Δανέλλης</w:t>
      </w:r>
      <w:proofErr w:type="spellEnd"/>
      <w:r>
        <w:rPr>
          <w:rFonts w:eastAsia="Times New Roman"/>
          <w:szCs w:val="24"/>
        </w:rPr>
        <w:t xml:space="preserve">. </w:t>
      </w:r>
    </w:p>
    <w:p w14:paraId="3F362E0D" w14:textId="77777777" w:rsidR="005E01D3" w:rsidRDefault="007A2824">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Βούλτεψη</w:t>
      </w:r>
      <w:proofErr w:type="spellEnd"/>
      <w:r>
        <w:rPr>
          <w:rFonts w:eastAsia="Times New Roman"/>
          <w:szCs w:val="24"/>
        </w:rPr>
        <w:t>, έχετε τον λόγο.</w:t>
      </w:r>
    </w:p>
    <w:p w14:paraId="3F362E0E" w14:textId="77777777" w:rsidR="005E01D3" w:rsidRDefault="007A2824">
      <w:pPr>
        <w:spacing w:line="600" w:lineRule="auto"/>
        <w:ind w:firstLine="720"/>
        <w:jc w:val="both"/>
        <w:rPr>
          <w:rFonts w:eastAsia="Times New Roman"/>
          <w:szCs w:val="24"/>
        </w:rPr>
      </w:pPr>
      <w:r>
        <w:rPr>
          <w:rFonts w:eastAsia="Times New Roman"/>
          <w:b/>
          <w:szCs w:val="24"/>
        </w:rPr>
        <w:t>ΣΟΦΙΑ ΒΟΥΛΤΕΨΗ:</w:t>
      </w:r>
      <w:r>
        <w:rPr>
          <w:rFonts w:eastAsia="Times New Roman"/>
          <w:szCs w:val="24"/>
        </w:rPr>
        <w:t xml:space="preserve"> Ευχαριστώ πολύ, κύριε Πρόεδρε. </w:t>
      </w:r>
    </w:p>
    <w:p w14:paraId="3F362E0F" w14:textId="77777777" w:rsidR="005E01D3" w:rsidRDefault="007A2824">
      <w:pPr>
        <w:spacing w:line="600" w:lineRule="auto"/>
        <w:ind w:firstLine="720"/>
        <w:jc w:val="both"/>
        <w:rPr>
          <w:rFonts w:eastAsia="Times New Roman"/>
          <w:szCs w:val="24"/>
        </w:rPr>
      </w:pPr>
      <w:r>
        <w:rPr>
          <w:rFonts w:eastAsia="Times New Roman"/>
          <w:szCs w:val="24"/>
        </w:rPr>
        <w:t xml:space="preserve">Είχαμε κρατήσει την επιφύλαξή μας στην </w:t>
      </w:r>
      <w:r>
        <w:rPr>
          <w:rFonts w:eastAsia="Times New Roman"/>
          <w:szCs w:val="24"/>
        </w:rPr>
        <w:t>επιτροπή</w:t>
      </w:r>
      <w:r>
        <w:rPr>
          <w:rFonts w:eastAsia="Times New Roman"/>
          <w:szCs w:val="24"/>
        </w:rPr>
        <w:t>, επειδή συνήθως σε τέτοιου είδους κυρώσεις έχουμε τροπολογίες και θα θέλαμε έτσι κι αλλιώς να τοποθετηθούμε. Βέβαια, η Κυβέρνηση σήμερα πρωτοτύπησε και δεν έχει φέρει κάτι. Όμως, κύριε Πρόεδρε, θέλω να σημειώσω ότι αυτήν την εβδομάδα και με αφορμή αυτήν τ</w:t>
      </w:r>
      <w:r>
        <w:rPr>
          <w:rFonts w:eastAsia="Times New Roman"/>
          <w:szCs w:val="24"/>
        </w:rPr>
        <w:t xml:space="preserve">ην κύρωση είναι η πρώτη φορά που η Βουλή </w:t>
      </w:r>
      <w:r>
        <w:rPr>
          <w:rFonts w:eastAsia="Times New Roman"/>
          <w:szCs w:val="24"/>
        </w:rPr>
        <w:t>έχει νομοθετική εργασία.</w:t>
      </w:r>
      <w:r>
        <w:rPr>
          <w:rFonts w:eastAsia="Times New Roman"/>
          <w:szCs w:val="24"/>
        </w:rPr>
        <w:t xml:space="preserve"> </w:t>
      </w:r>
    </w:p>
    <w:p w14:paraId="3F362E10" w14:textId="77777777" w:rsidR="005E01D3" w:rsidRDefault="007A2824">
      <w:pPr>
        <w:spacing w:line="600" w:lineRule="auto"/>
        <w:ind w:firstLine="720"/>
        <w:jc w:val="both"/>
        <w:rPr>
          <w:rFonts w:eastAsia="Times New Roman"/>
          <w:szCs w:val="24"/>
        </w:rPr>
      </w:pPr>
      <w:r>
        <w:rPr>
          <w:rFonts w:eastAsia="Times New Roman"/>
          <w:szCs w:val="24"/>
        </w:rPr>
        <w:t>Η χώρα βρίσκεται σε μια μεγάλη αβεβαιότητα. Απ’ ό,τι καταλαβαίνουμε, γίνεται κάποια δήθεν διαπραγμάτευση, δίδονται κάποιες ανύπαρκτες μάχες επί θεμάτων που είναι ήδη τακτοποιημένα από το κα</w:t>
      </w:r>
      <w:r>
        <w:rPr>
          <w:rFonts w:eastAsia="Times New Roman"/>
          <w:szCs w:val="24"/>
        </w:rPr>
        <w:t xml:space="preserve">λοκαίρι του 2015, από το συμπληρωματικό μνημόνιο του καλοκαιριού του Ιουνίου, από το ΦΕΚ του 2016 και θα πρέπει να σημειώσουμε ότι η Βουλή βρίσκεται στο σκοτάδι. </w:t>
      </w:r>
    </w:p>
    <w:p w14:paraId="3F362E11" w14:textId="77777777" w:rsidR="005E01D3" w:rsidRDefault="007A2824">
      <w:pPr>
        <w:spacing w:line="600" w:lineRule="auto"/>
        <w:ind w:firstLine="720"/>
        <w:jc w:val="both"/>
        <w:rPr>
          <w:rFonts w:eastAsia="Times New Roman"/>
          <w:szCs w:val="24"/>
        </w:rPr>
      </w:pPr>
      <w:r>
        <w:rPr>
          <w:rFonts w:eastAsia="Times New Roman"/>
          <w:szCs w:val="24"/>
        </w:rPr>
        <w:lastRenderedPageBreak/>
        <w:t>Χθες το πρωί ο Πρωθυπουργός ξιφούλκησε πάλι λέγοντας ότι θα προκαλέσει σύγκληση της Συνόδου Κ</w:t>
      </w:r>
      <w:r>
        <w:rPr>
          <w:rFonts w:eastAsia="Times New Roman"/>
          <w:szCs w:val="24"/>
        </w:rPr>
        <w:t>ορυφής των χωρών του ευρώ και το βράδυ προσερχόμενος στο δείπνο που παρέθεσε ο κ. Ανδρεάδης και το ΣΕΤΕ -επειδή έχασε το στοίχημα των περισσοτέρων τουριστών, αλλά στο μεταξύ είχε χαθεί και το στοίχημα των εσόδων και άρα πρώτη φορά γιορτάζεται τέτοιο στοίχη</w:t>
      </w:r>
      <w:r>
        <w:rPr>
          <w:rFonts w:eastAsia="Times New Roman"/>
          <w:szCs w:val="24"/>
        </w:rPr>
        <w:t xml:space="preserve">μα, να είναι περισσότεροι οι επισκέπτες και λιγότερα τα έσοδα- και ερωτηθείς σχετικά απάντησε «νομίζω πως όχι». </w:t>
      </w:r>
    </w:p>
    <w:p w14:paraId="3F362E12" w14:textId="77777777" w:rsidR="005E01D3" w:rsidRDefault="007A2824">
      <w:pPr>
        <w:spacing w:line="600" w:lineRule="auto"/>
        <w:ind w:firstLine="720"/>
        <w:jc w:val="both"/>
        <w:rPr>
          <w:rFonts w:eastAsia="Times New Roman"/>
          <w:szCs w:val="24"/>
        </w:rPr>
      </w:pPr>
      <w:r>
        <w:rPr>
          <w:rFonts w:eastAsia="Times New Roman"/>
          <w:szCs w:val="24"/>
        </w:rPr>
        <w:t xml:space="preserve">Κατ’ αρχάς, θα ήθελα να πω πως εμείς, η Νέα Δημοκρατία, ψηφίζει και κυρώνει όλες τις διμερείς συμφωνίες και όλες τις συμφωνίες που η Ευρωπαϊκή </w:t>
      </w:r>
      <w:r>
        <w:rPr>
          <w:rFonts w:eastAsia="Times New Roman"/>
          <w:szCs w:val="24"/>
        </w:rPr>
        <w:t xml:space="preserve">Ένωση συνάπτει με τρίτες χώρες. Όμως, χθες και επειδή συζητείται σήμερα αυτή η συγκεκριμένη κύρωση με τη Ρωσία, ετέθη το μεταναστευτικό. Και ο κ. Τσίπρας μάς είπε για άλλη μια φορά ότι το κλείσιμο της βαλκανικής οδού αποτελεί μονομερή ενέργεια των βορείων </w:t>
      </w:r>
      <w:r>
        <w:rPr>
          <w:rFonts w:eastAsia="Times New Roman"/>
          <w:szCs w:val="24"/>
        </w:rPr>
        <w:t xml:space="preserve">συνόρων μας. </w:t>
      </w:r>
    </w:p>
    <w:p w14:paraId="3F362E13" w14:textId="77777777" w:rsidR="005E01D3" w:rsidRDefault="007A2824">
      <w:pPr>
        <w:spacing w:line="600" w:lineRule="auto"/>
        <w:ind w:firstLine="720"/>
        <w:jc w:val="both"/>
        <w:rPr>
          <w:rFonts w:eastAsia="Times New Roman"/>
          <w:szCs w:val="24"/>
        </w:rPr>
      </w:pPr>
      <w:r>
        <w:rPr>
          <w:rFonts w:eastAsia="Times New Roman"/>
          <w:szCs w:val="24"/>
        </w:rPr>
        <w:t xml:space="preserve">Παρ’ όλα αυτά, βέβαια, δήλωσε ότι υποστηρίζει την ευρωπαϊκή πορεία των </w:t>
      </w:r>
      <w:r>
        <w:rPr>
          <w:rFonts w:eastAsia="Times New Roman"/>
          <w:szCs w:val="24"/>
        </w:rPr>
        <w:t xml:space="preserve">Δυτικών </w:t>
      </w:r>
      <w:r>
        <w:rPr>
          <w:rFonts w:eastAsia="Times New Roman"/>
          <w:szCs w:val="24"/>
        </w:rPr>
        <w:t xml:space="preserve">Βαλκανίων και δεν ζήτησε από την Ευρωπαϊκή Ένωση και τον κ. </w:t>
      </w:r>
      <w:proofErr w:type="spellStart"/>
      <w:r>
        <w:rPr>
          <w:rFonts w:eastAsia="Times New Roman"/>
          <w:szCs w:val="24"/>
        </w:rPr>
        <w:t>Τουσκ</w:t>
      </w:r>
      <w:proofErr w:type="spellEnd"/>
      <w:r>
        <w:rPr>
          <w:rFonts w:eastAsia="Times New Roman"/>
          <w:szCs w:val="24"/>
        </w:rPr>
        <w:t xml:space="preserve"> να αναλάβει δράση για να ανοίξουν τα βόρεια σύνορά μας, αφού υποστηρίζει ότι μονομερώς τα έκλεισα</w:t>
      </w:r>
      <w:r>
        <w:rPr>
          <w:rFonts w:eastAsia="Times New Roman"/>
          <w:szCs w:val="24"/>
        </w:rPr>
        <w:t xml:space="preserve">ν αυτές οι περίφημες χώρες των </w:t>
      </w:r>
      <w:r>
        <w:rPr>
          <w:rFonts w:eastAsia="Times New Roman"/>
          <w:szCs w:val="24"/>
        </w:rPr>
        <w:t xml:space="preserve">Δυτικών </w:t>
      </w:r>
      <w:r>
        <w:rPr>
          <w:rFonts w:eastAsia="Times New Roman"/>
          <w:szCs w:val="24"/>
        </w:rPr>
        <w:t>Βαλκανίων.</w:t>
      </w:r>
    </w:p>
    <w:p w14:paraId="3F362E14" w14:textId="77777777" w:rsidR="005E01D3" w:rsidRDefault="007A282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Τουσκ</w:t>
      </w:r>
      <w:proofErr w:type="spellEnd"/>
      <w:r>
        <w:rPr>
          <w:rFonts w:eastAsia="Times New Roman"/>
          <w:szCs w:val="24"/>
        </w:rPr>
        <w:t xml:space="preserve"> την ημέρα που μας έκλεισαν τα βόρεια σύνορα πανηγύριζε από το </w:t>
      </w:r>
      <w:r>
        <w:rPr>
          <w:rFonts w:eastAsia="Times New Roman"/>
          <w:szCs w:val="24"/>
          <w:lang w:val="en-US"/>
        </w:rPr>
        <w:t>Twitter</w:t>
      </w:r>
      <w:r>
        <w:rPr>
          <w:rFonts w:eastAsia="Times New Roman"/>
          <w:szCs w:val="24"/>
        </w:rPr>
        <w:t xml:space="preserve"> και είχε πει ότι αυτό ήταν απόφαση και των είκοσι οκτώ, δηλαδή </w:t>
      </w:r>
      <w:r>
        <w:rPr>
          <w:rFonts w:eastAsia="Times New Roman"/>
          <w:szCs w:val="24"/>
        </w:rPr>
        <w:lastRenderedPageBreak/>
        <w:t xml:space="preserve">και της Ελλάδας. Και χθες απάντησε ότι πρέπει να επιταχύνουμε </w:t>
      </w:r>
      <w:r>
        <w:rPr>
          <w:rFonts w:eastAsia="Times New Roman"/>
          <w:szCs w:val="24"/>
        </w:rPr>
        <w:t xml:space="preserve">τις προσπάθειές μας για να κρατήσουμε τον διάδρομο των </w:t>
      </w:r>
      <w:r>
        <w:rPr>
          <w:rFonts w:eastAsia="Times New Roman"/>
          <w:szCs w:val="24"/>
        </w:rPr>
        <w:t xml:space="preserve">Δυτικών </w:t>
      </w:r>
      <w:r>
        <w:rPr>
          <w:rFonts w:eastAsia="Times New Roman"/>
          <w:szCs w:val="24"/>
        </w:rPr>
        <w:t xml:space="preserve">Βαλκανίων κλειστό. Θέτω ξανά αυτό το θέμα το οποίο είναι πολύ σοβαρό και εμπλέκεται και το Υπουργείο Προστασίας του Πολίτη, αλλά και άλλα Υπουργεία. </w:t>
      </w:r>
    </w:p>
    <w:p w14:paraId="3F362E15" w14:textId="77777777" w:rsidR="005E01D3" w:rsidRDefault="007A2824">
      <w:pPr>
        <w:spacing w:line="600" w:lineRule="auto"/>
        <w:ind w:firstLine="720"/>
        <w:jc w:val="both"/>
        <w:rPr>
          <w:rFonts w:eastAsia="Times New Roman"/>
          <w:szCs w:val="24"/>
        </w:rPr>
      </w:pPr>
      <w:r>
        <w:rPr>
          <w:rFonts w:eastAsia="Times New Roman"/>
          <w:szCs w:val="24"/>
        </w:rPr>
        <w:t xml:space="preserve">Ενώ, λοιπόν, εμείς εδώ κυρώνουμε συμφωνίες </w:t>
      </w:r>
      <w:r>
        <w:rPr>
          <w:rFonts w:eastAsia="Times New Roman"/>
          <w:szCs w:val="24"/>
        </w:rPr>
        <w:t>που έχει κυρώσει η Ευρωπαϊκή Ένωση με άλλες χώρες ή με τρίτες χώρες, έχει περάσει πάνω από ένας χρόνος που τα βόρεια σύνορά μας είναι κλειστά. Αυτό δεν επιτρέπεται και είναι πολύ ντροπιαστικό. Θα έπρεπε να ζητηθεί από την Ευρωπαϊκή Ένωση να πάρει επίσημα θ</w:t>
      </w:r>
      <w:r>
        <w:rPr>
          <w:rFonts w:eastAsia="Times New Roman"/>
          <w:szCs w:val="24"/>
        </w:rPr>
        <w:t xml:space="preserve">έση, κάτι που έκανε από μόνος του ο κ. </w:t>
      </w:r>
      <w:proofErr w:type="spellStart"/>
      <w:r>
        <w:rPr>
          <w:rFonts w:eastAsia="Times New Roman"/>
          <w:szCs w:val="24"/>
        </w:rPr>
        <w:t>Τουσκ</w:t>
      </w:r>
      <w:proofErr w:type="spellEnd"/>
      <w:r>
        <w:rPr>
          <w:rFonts w:eastAsia="Times New Roman"/>
          <w:szCs w:val="24"/>
        </w:rPr>
        <w:t xml:space="preserve"> λέγοντας ότι θέλει να είναι κλειστά τα βόρεια σύνορά μας. </w:t>
      </w:r>
    </w:p>
    <w:p w14:paraId="3F362E16" w14:textId="77777777" w:rsidR="005E01D3" w:rsidRDefault="007A2824">
      <w:pPr>
        <w:spacing w:line="600" w:lineRule="auto"/>
        <w:ind w:firstLine="720"/>
        <w:jc w:val="both"/>
        <w:rPr>
          <w:rFonts w:eastAsia="Times New Roman"/>
          <w:szCs w:val="24"/>
        </w:rPr>
      </w:pPr>
      <w:r>
        <w:rPr>
          <w:rFonts w:eastAsia="Times New Roman"/>
          <w:szCs w:val="24"/>
        </w:rPr>
        <w:t xml:space="preserve">Κοιτάξτε, κλειστές οι τράπεζες, κλειστά τα σύνορά μας, η χώρα έχει πρόβλημα. </w:t>
      </w:r>
    </w:p>
    <w:p w14:paraId="3F362E1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Και τελειώνω, λέγοντας το εξής: Όταν είναι κλειστά τα βόρεια σύνορα, ακόμη</w:t>
      </w:r>
      <w:r>
        <w:rPr>
          <w:rFonts w:eastAsia="Times New Roman" w:cs="Times New Roman"/>
          <w:szCs w:val="24"/>
        </w:rPr>
        <w:t xml:space="preserve"> και εκατό την ημέρα να έρχονται από ανατολικά, τα νησιά γεμίζουν, διότι δεν υπάρχει κα</w:t>
      </w:r>
      <w:r>
        <w:rPr>
          <w:rFonts w:eastAsia="Times New Roman" w:cs="Times New Roman"/>
          <w:szCs w:val="24"/>
        </w:rPr>
        <w:t>μ</w:t>
      </w:r>
      <w:r>
        <w:rPr>
          <w:rFonts w:eastAsia="Times New Roman" w:cs="Times New Roman"/>
          <w:szCs w:val="24"/>
        </w:rPr>
        <w:t>μία δίοδος προς τα έξω, ενώ υπάρχει πρόβλημα στη διαδικασία ασύλου και το ξέρουμε.</w:t>
      </w:r>
    </w:p>
    <w:p w14:paraId="3F362E1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Παρακαλώ πάρα πολύ, επειδή φαίνεται ότι παίζουμε πράγματι τις κουμπάρες, να θέσουμε σ</w:t>
      </w:r>
      <w:r>
        <w:rPr>
          <w:rFonts w:eastAsia="Times New Roman" w:cs="Times New Roman"/>
          <w:szCs w:val="24"/>
        </w:rPr>
        <w:t xml:space="preserve">τα σοβαρά και να πάρουμε μία απάντηση τι θα γίνει με τη Βαλκανική Οδό, την κλειστή δίοδο προς τα </w:t>
      </w:r>
      <w:r>
        <w:rPr>
          <w:rFonts w:eastAsia="Times New Roman" w:cs="Times New Roman"/>
          <w:szCs w:val="24"/>
        </w:rPr>
        <w:t xml:space="preserve">Δυτικά </w:t>
      </w:r>
      <w:r>
        <w:rPr>
          <w:rFonts w:eastAsia="Times New Roman" w:cs="Times New Roman"/>
          <w:szCs w:val="24"/>
        </w:rPr>
        <w:t xml:space="preserve">Βαλκάνια. Και επίσης, </w:t>
      </w:r>
      <w:r>
        <w:rPr>
          <w:rFonts w:eastAsia="Times New Roman" w:cs="Times New Roman"/>
          <w:szCs w:val="24"/>
        </w:rPr>
        <w:lastRenderedPageBreak/>
        <w:t>να συζητήσουμε κάποια στιγμή και να πληροφορηθούμε τι ακριβώς πραγματικά συμβαίνει στη χώρα αυτή τη στιγμή που κινδυνεύουμε, καθώς</w:t>
      </w:r>
      <w:r>
        <w:rPr>
          <w:rFonts w:eastAsia="Times New Roman" w:cs="Times New Roman"/>
          <w:szCs w:val="24"/>
        </w:rPr>
        <w:t xml:space="preserve"> χθες το πρωί ο Πρωθυπουργός είπε ότι θα συγκαλέσει τη Σύνοδο του Ευρώ και το βράδυ φαίνεται ότι του είπαν ότι αυτό δεν μπορεί να γίνει και πήρε πίσω αυτή την απειλή του. </w:t>
      </w:r>
    </w:p>
    <w:p w14:paraId="3F362E1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Προφανώς ψηφίζουμε την κύρωση.</w:t>
      </w:r>
    </w:p>
    <w:p w14:paraId="3F362E1A"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Σας ευχαριστώ.</w:t>
      </w:r>
    </w:p>
    <w:p w14:paraId="3F362E1B"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 κυρία </w:t>
      </w:r>
      <w:proofErr w:type="spellStart"/>
      <w:r>
        <w:rPr>
          <w:rFonts w:eastAsia="Times New Roman" w:cs="Times New Roman"/>
          <w:szCs w:val="24"/>
        </w:rPr>
        <w:t>Βούλτεψη</w:t>
      </w:r>
      <w:proofErr w:type="spellEnd"/>
      <w:r>
        <w:rPr>
          <w:rFonts w:eastAsia="Times New Roman" w:cs="Times New Roman"/>
          <w:szCs w:val="24"/>
        </w:rPr>
        <w:t>.</w:t>
      </w:r>
    </w:p>
    <w:p w14:paraId="3F362E1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Σύμφωνα με τον Κανονισμό, όλοι, και ο Υπουργός και οι εισηγητές και οι αγορητές και οι Κοινοβουλευτικοί Εκπρόσωποι</w:t>
      </w:r>
      <w:r>
        <w:rPr>
          <w:rFonts w:eastAsia="Times New Roman" w:cs="Times New Roman"/>
          <w:szCs w:val="24"/>
        </w:rPr>
        <w:t>,</w:t>
      </w:r>
      <w:r>
        <w:rPr>
          <w:rFonts w:eastAsia="Times New Roman" w:cs="Times New Roman"/>
          <w:szCs w:val="24"/>
        </w:rPr>
        <w:t xml:space="preserve"> θα έχουν τον λόγο για πέντε λεπτά. Το λέω για να το γνωρίζουν όλοι.</w:t>
      </w:r>
    </w:p>
    <w:p w14:paraId="3F362E1D"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Γιατί, εγώ μίλησα παραπά</w:t>
      </w:r>
      <w:r>
        <w:rPr>
          <w:rFonts w:eastAsia="Times New Roman" w:cs="Times New Roman"/>
          <w:szCs w:val="24"/>
        </w:rPr>
        <w:t>νω;</w:t>
      </w:r>
    </w:p>
    <w:p w14:paraId="3F362E1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Δεν το είπα για εσάς.</w:t>
      </w:r>
    </w:p>
    <w:p w14:paraId="3F362E1F"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Κύριε Πρόεδρε, θα παρακαλούσα να λάβω τον λόγο για δύο λεπτά.</w:t>
      </w:r>
    </w:p>
    <w:p w14:paraId="3F362E20"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Θέλετε να διακόψουμε τους εισηγητές;</w:t>
      </w:r>
    </w:p>
    <w:p w14:paraId="3F362E21"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ΦΩΤΕΙΝΗ ΒΑΚΗ:</w:t>
      </w:r>
      <w:r>
        <w:rPr>
          <w:rFonts w:eastAsia="Times New Roman" w:cs="Times New Roman"/>
          <w:szCs w:val="24"/>
        </w:rPr>
        <w:t xml:space="preserve"> Θα μιλήσω ως Κοινοβουλευτική Εκ</w:t>
      </w:r>
      <w:r>
        <w:rPr>
          <w:rFonts w:eastAsia="Times New Roman" w:cs="Times New Roman"/>
          <w:szCs w:val="24"/>
        </w:rPr>
        <w:t>πρόσωπος.</w:t>
      </w:r>
    </w:p>
    <w:p w14:paraId="3F362E22"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τον λόγο.</w:t>
      </w:r>
    </w:p>
    <w:p w14:paraId="3F362E23"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Άκουσα με προσοχή την εισηγήτρια της Αξιωματικής Αντιπολίτευσης, η οποία με αφορμή την κύρωση μίας σύμβασης αναφέρθηκε και στη διαπραγμάτευση και αυτό το οποίο θέλω να πω τάχιστα ε</w:t>
      </w:r>
      <w:r>
        <w:rPr>
          <w:rFonts w:eastAsia="Times New Roman" w:cs="Times New Roman"/>
          <w:szCs w:val="24"/>
        </w:rPr>
        <w:t xml:space="preserve">ίναι ότι η ελληνική Κυβέρνηση αυτή τη στιγμή, κυρία </w:t>
      </w:r>
      <w:proofErr w:type="spellStart"/>
      <w:r>
        <w:rPr>
          <w:rFonts w:eastAsia="Times New Roman" w:cs="Times New Roman"/>
          <w:szCs w:val="24"/>
        </w:rPr>
        <w:t>Βούλτεψη</w:t>
      </w:r>
      <w:proofErr w:type="spellEnd"/>
      <w:r>
        <w:rPr>
          <w:rFonts w:eastAsia="Times New Roman" w:cs="Times New Roman"/>
          <w:szCs w:val="24"/>
        </w:rPr>
        <w:t>, δίνει μία διαπραγματευτική μάχη διεκδικώντας μία οικονομικά βιώσιμη, κοινωνικά δίκαιη και ως εκ τούτου πολιτικά αποδεκτή συμφωνία για τον ελληνικό λαό. Και εσείς, ως Αξιωματική Αντιπολίτευση, αν</w:t>
      </w:r>
      <w:r>
        <w:rPr>
          <w:rFonts w:eastAsia="Times New Roman" w:cs="Times New Roman"/>
          <w:szCs w:val="24"/>
        </w:rPr>
        <w:t>τί να στηρίξετε μία εθνική, εν τέλει, προσπάθεια, αυτό το οποίο κάνετε είναι να παραμένετε ταυτισμένοι με τους πιο ακραίους κύκλους των δανειστών και η ταύτισή σας αυτή εκφράστηκε, για μία ακόμη φορά την Τρίτη, κατά τη συζήτηση για την δεύτερη αξιολόγηση τ</w:t>
      </w:r>
      <w:r>
        <w:rPr>
          <w:rFonts w:eastAsia="Times New Roman" w:cs="Times New Roman"/>
          <w:szCs w:val="24"/>
        </w:rPr>
        <w:t>ου ελληνικού προγράμματος στην Ολομέλεια του Ευρωκοινοβουλίου, όπου φτάσατε στο σημείο να κατηγορείτε Ευρωπαίους αξιωματούχους ότι στηρίζουν την Κυβέρνηση, γιατί έκαναν δύο -</w:t>
      </w:r>
      <w:r>
        <w:rPr>
          <w:rFonts w:eastAsia="Times New Roman" w:cs="Times New Roman"/>
          <w:szCs w:val="24"/>
        </w:rPr>
        <w:t xml:space="preserve"> </w:t>
      </w:r>
      <w:r>
        <w:rPr>
          <w:rFonts w:eastAsia="Times New Roman" w:cs="Times New Roman"/>
          <w:szCs w:val="24"/>
        </w:rPr>
        <w:t>τρία θετικά σχόλια για την πορεία ανάκαμψης της οικονομίας και τη βελτίωση των δη</w:t>
      </w:r>
      <w:r>
        <w:rPr>
          <w:rFonts w:eastAsia="Times New Roman" w:cs="Times New Roman"/>
          <w:szCs w:val="24"/>
        </w:rPr>
        <w:t>μοσιονομικών μεγεθών και στόχων.</w:t>
      </w:r>
    </w:p>
    <w:p w14:paraId="3F362E2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Αντί, λοιπόν, να ταυτιστείτε με τον ελληνικό λαό και με την ελληνική κοινωνία σε αυτή</w:t>
      </w:r>
      <w:r>
        <w:rPr>
          <w:rFonts w:eastAsia="Times New Roman" w:cs="Times New Roman"/>
          <w:szCs w:val="24"/>
        </w:rPr>
        <w:t>ν</w:t>
      </w:r>
      <w:r>
        <w:rPr>
          <w:rFonts w:eastAsia="Times New Roman" w:cs="Times New Roman"/>
          <w:szCs w:val="24"/>
        </w:rPr>
        <w:t xml:space="preserve"> την προσπάθεια να εξέλθει από την επιτροπεία και να μπει ένα τέλος στην επτάχρονη λιτότητα, συντάσσεστε με τους ακραίους των </w:t>
      </w:r>
      <w:r>
        <w:rPr>
          <w:rFonts w:eastAsia="Times New Roman" w:cs="Times New Roman"/>
          <w:szCs w:val="24"/>
        </w:rPr>
        <w:lastRenderedPageBreak/>
        <w:t xml:space="preserve">δανειστών. </w:t>
      </w:r>
      <w:r>
        <w:rPr>
          <w:rFonts w:eastAsia="Times New Roman" w:cs="Times New Roman"/>
          <w:szCs w:val="24"/>
        </w:rPr>
        <w:t>Θα σας συμβούλευα αντί να διοχετεύετε όλες αυτές τις εργώδεις προσπάθειές σας, τον αντιπολιτευτικό σας οίστρο και την ενέργειά σας στο να απεργάζεστε σενάρια ανατροπής της Κυβέρνησης και εκλογών, γιατί θεωρείτε -δεν ξέρω γιατί άραγε- ότι η εξουσία αυτοδικα</w:t>
      </w:r>
      <w:r>
        <w:rPr>
          <w:rFonts w:eastAsia="Times New Roman" w:cs="Times New Roman"/>
          <w:szCs w:val="24"/>
        </w:rPr>
        <w:t xml:space="preserve">ίως σας ανήκει, καλύτερα να συνδράμετε στο να ανατραπεί το καθεστώς επιτροπείας και μνημονίων αυτής της χώρας, όπου με τις προηγούμενες πολιτικές σας και παραλείψεις σας συμβάλατε και εσείς. </w:t>
      </w:r>
    </w:p>
    <w:p w14:paraId="3F362E2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Για να δούμε τώρα και εν</w:t>
      </w:r>
      <w:r>
        <w:rPr>
          <w:rFonts w:eastAsia="Times New Roman" w:cs="Times New Roman"/>
          <w:szCs w:val="24"/>
        </w:rPr>
        <w:t xml:space="preserve"> </w:t>
      </w:r>
      <w:r>
        <w:rPr>
          <w:rFonts w:eastAsia="Times New Roman" w:cs="Times New Roman"/>
          <w:szCs w:val="24"/>
        </w:rPr>
        <w:t>όψει των Εξεταστικών, πόσα δισεκατομμύρ</w:t>
      </w:r>
      <w:r>
        <w:rPr>
          <w:rFonts w:eastAsia="Times New Roman" w:cs="Times New Roman"/>
          <w:szCs w:val="24"/>
        </w:rPr>
        <w:t xml:space="preserve">ια ευρώ δημοσίου χρήματος διασπαθίστηκαν και σπαταλήθηκαν. </w:t>
      </w:r>
    </w:p>
    <w:p w14:paraId="3F362E26"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θα παρακαλούσα να λάβω τον λόγο.</w:t>
      </w:r>
    </w:p>
    <w:p w14:paraId="3F362E27"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w:t>
      </w:r>
      <w:proofErr w:type="spellStart"/>
      <w:r>
        <w:rPr>
          <w:rFonts w:eastAsia="Times New Roman" w:cs="Times New Roman"/>
          <w:szCs w:val="24"/>
        </w:rPr>
        <w:t>Δένδια</w:t>
      </w:r>
      <w:proofErr w:type="spellEnd"/>
      <w:r>
        <w:rPr>
          <w:rFonts w:eastAsia="Times New Roman" w:cs="Times New Roman"/>
          <w:szCs w:val="24"/>
        </w:rPr>
        <w:t>, προφανώς θέλετε να σχολιάσετε και να απαντήσετε.</w:t>
      </w:r>
    </w:p>
    <w:p w14:paraId="3F362E2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Ορίστε, έχετε τον λόγο για πέντ</w:t>
      </w:r>
      <w:r>
        <w:rPr>
          <w:rFonts w:eastAsia="Times New Roman" w:cs="Times New Roman"/>
          <w:szCs w:val="24"/>
        </w:rPr>
        <w:t>ε λεπτά.</w:t>
      </w:r>
    </w:p>
    <w:p w14:paraId="3F362E29"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Πέντε λεπτά είναι υπερβολικά, κύριε Πρόεδρε. Σας ευχαριστώ για τη γενναιοδωρία σας. Δεν χρειάζονται πια πέντε λεπτά για να απαντά κανείς σε αυτά τα αέναα επαναλαμβανόμενα, μονότονα παραμύθια, τα οποία συνίστανται στο εξής πρότυπο: Η «καλή» Κυβέρνηση η οποί</w:t>
      </w:r>
      <w:r>
        <w:rPr>
          <w:rFonts w:eastAsia="Times New Roman" w:cs="Times New Roman"/>
          <w:szCs w:val="24"/>
        </w:rPr>
        <w:t xml:space="preserve">α εκφράζει τον λαό, τα «καλά, αγωνιστικά παιδιά» που μάχονται εναντίον των </w:t>
      </w:r>
      <w:r>
        <w:rPr>
          <w:rFonts w:eastAsia="Times New Roman" w:cs="Times New Roman"/>
          <w:szCs w:val="24"/>
        </w:rPr>
        <w:lastRenderedPageBreak/>
        <w:t>«κακών» ξένων και η «κακή» και «</w:t>
      </w:r>
      <w:proofErr w:type="spellStart"/>
      <w:r>
        <w:rPr>
          <w:rFonts w:eastAsia="Times New Roman" w:cs="Times New Roman"/>
          <w:szCs w:val="24"/>
        </w:rPr>
        <w:t>προδότρα</w:t>
      </w:r>
      <w:proofErr w:type="spellEnd"/>
      <w:r>
        <w:rPr>
          <w:rFonts w:eastAsia="Times New Roman" w:cs="Times New Roman"/>
          <w:szCs w:val="24"/>
        </w:rPr>
        <w:t xml:space="preserve">» Αντιπολίτευση η οποία υποστηρίζει τους «κακούς» δανειστές. Βαρεθήκαμε να το ακούμε. </w:t>
      </w:r>
    </w:p>
    <w:p w14:paraId="3F362E2A"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Να συνηθίσει η </w:t>
      </w:r>
      <w:r>
        <w:rPr>
          <w:rFonts w:eastAsia="Times New Roman" w:cs="Times New Roman"/>
          <w:szCs w:val="24"/>
        </w:rPr>
        <w:t xml:space="preserve">συμπολίτευση </w:t>
      </w:r>
      <w:r>
        <w:rPr>
          <w:rFonts w:eastAsia="Times New Roman" w:cs="Times New Roman"/>
          <w:szCs w:val="24"/>
        </w:rPr>
        <w:t>ότι εκφράζει κάτι λιγότερο</w:t>
      </w:r>
      <w:r>
        <w:rPr>
          <w:rFonts w:eastAsia="Times New Roman" w:cs="Times New Roman"/>
          <w:szCs w:val="24"/>
        </w:rPr>
        <w:t xml:space="preserve"> από το 10% του ελληνικού λαού και άρα, το πρώτο το οποίο θα ήθελα να την παρακαλέσω είναι να σταματήσει να μιλάει εν </w:t>
      </w:r>
      <w:proofErr w:type="spellStart"/>
      <w:r>
        <w:rPr>
          <w:rFonts w:eastAsia="Times New Roman" w:cs="Times New Roman"/>
          <w:szCs w:val="24"/>
        </w:rPr>
        <w:t>ονόματι</w:t>
      </w:r>
      <w:proofErr w:type="spellEnd"/>
      <w:r>
        <w:rPr>
          <w:rFonts w:eastAsia="Times New Roman" w:cs="Times New Roman"/>
          <w:szCs w:val="24"/>
        </w:rPr>
        <w:t xml:space="preserve"> του ελληνικού λαού. Δικαιούται να μιλάει για κάτι μείον του 1/10 του ελληνικού λαού.</w:t>
      </w:r>
    </w:p>
    <w:p w14:paraId="3F362E2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Το δεύτερο είναι, εάν έχετε την καλοσύνη, εκτ</w:t>
      </w:r>
      <w:r>
        <w:rPr>
          <w:rFonts w:eastAsia="Times New Roman" w:cs="Times New Roman"/>
          <w:szCs w:val="24"/>
        </w:rPr>
        <w:t>ός από όλα αυτά τα παραμύθια για τους λαϊκούς αγώνες και τα υπόλοιπα, να τελειώσετε σοβαρά με αυτή την ιστορία της αξιολόγησης. Διότι μπορεί μεν να λέμε ωραία και παχιά λόγια για αγώνες και για πάλες και για τα λοιπά και για τούτα, αλλά στην πραγματικότητα</w:t>
      </w:r>
      <w:r>
        <w:rPr>
          <w:rFonts w:eastAsia="Times New Roman" w:cs="Times New Roman"/>
          <w:szCs w:val="24"/>
        </w:rPr>
        <w:t xml:space="preserve"> η κοινωνία διαλύεται και η αγορά διαλύεται. Και γι’ αυτό υπάρχει ευθύνη απόλυτη, μόνη, μοναδική, </w:t>
      </w:r>
      <w:proofErr w:type="spellStart"/>
      <w:r>
        <w:rPr>
          <w:rFonts w:eastAsia="Times New Roman" w:cs="Times New Roman"/>
          <w:szCs w:val="24"/>
        </w:rPr>
        <w:t>πιστωμένη</w:t>
      </w:r>
      <w:proofErr w:type="spellEnd"/>
      <w:r>
        <w:rPr>
          <w:rFonts w:eastAsia="Times New Roman" w:cs="Times New Roman"/>
          <w:szCs w:val="24"/>
        </w:rPr>
        <w:t xml:space="preserve"> -ή χρεωμένη, αν θέλετε- στην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3F362E2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Πέραν αυτού, κύριε Πρόεδρε, θα ήθελα να πω και το εξής: Τις απειλές για τις εξεταστικές και τι</w:t>
      </w:r>
      <w:r>
        <w:rPr>
          <w:rFonts w:eastAsia="Times New Roman" w:cs="Times New Roman"/>
          <w:szCs w:val="24"/>
        </w:rPr>
        <w:t>ς απειλές για τις προανακριτικές τις ακούμε βερεσέ. Να σταματήσει να απειλεί η Κυβέρνηση.</w:t>
      </w:r>
    </w:p>
    <w:p w14:paraId="3F362E2D"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Κοινοβουλευτικό καθήκον είναι.</w:t>
      </w:r>
    </w:p>
    <w:p w14:paraId="3F362E2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Εάν θέλει να κάνει οτιδήποτε, να το κάνει. Εδώ είμαστε. Δεν έχουμε καμ</w:t>
      </w:r>
      <w:r>
        <w:rPr>
          <w:rFonts w:eastAsia="Times New Roman" w:cs="Times New Roman"/>
          <w:szCs w:val="24"/>
        </w:rPr>
        <w:t>μ</w:t>
      </w:r>
      <w:r>
        <w:rPr>
          <w:rFonts w:eastAsia="Times New Roman" w:cs="Times New Roman"/>
          <w:szCs w:val="24"/>
        </w:rPr>
        <w:t xml:space="preserve">ία αντίρρηση. Εμείς ψηφίσαμε, </w:t>
      </w:r>
      <w:r>
        <w:rPr>
          <w:rFonts w:eastAsia="Times New Roman" w:cs="Times New Roman"/>
          <w:szCs w:val="24"/>
        </w:rPr>
        <w:t xml:space="preserve">ψηφίζουμε, θα </w:t>
      </w:r>
      <w:r>
        <w:rPr>
          <w:rFonts w:eastAsia="Times New Roman" w:cs="Times New Roman"/>
          <w:szCs w:val="24"/>
        </w:rPr>
        <w:lastRenderedPageBreak/>
        <w:t xml:space="preserve">ψηφίζουμε, εφόσον κρίνουμε σωστό. Τις απειλές να τις αφήσει. Δεν μας αφορούν. Έχει αρκετά βρεγμένα πλέον, για να μην πω πάρα πολλά βρεγμένα. Να ασχοληθεί με τα του οίκου της κι εν πάση </w:t>
      </w:r>
      <w:proofErr w:type="spellStart"/>
      <w:r>
        <w:rPr>
          <w:rFonts w:eastAsia="Times New Roman" w:cs="Times New Roman"/>
          <w:szCs w:val="24"/>
        </w:rPr>
        <w:t>περιπτώσει</w:t>
      </w:r>
      <w:proofErr w:type="spellEnd"/>
      <w:r>
        <w:rPr>
          <w:rFonts w:eastAsia="Times New Roman" w:cs="Times New Roman"/>
          <w:szCs w:val="24"/>
        </w:rPr>
        <w:t>, να μην απειλεί. Η απειλή δεν συνιστά κοινοβου</w:t>
      </w:r>
      <w:r>
        <w:rPr>
          <w:rFonts w:eastAsia="Times New Roman" w:cs="Times New Roman"/>
          <w:szCs w:val="24"/>
        </w:rPr>
        <w:t>λευτική πράξη.</w:t>
      </w:r>
    </w:p>
    <w:p w14:paraId="3F362E2F"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Δεν απείλησε κανείς.</w:t>
      </w:r>
    </w:p>
    <w:p w14:paraId="3F362E30"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Θέλω να τελειώσω με το εξής, κύριε Πρόεδρε. Φαντάζομαι ότι ο Μανώλης Αναγνωστάκης είναι ποιητής γνωστός στην Αριστερά. Τους επαναλαμβάνω, λοιπόν, τον στίχο του: «Σήμερα φωνάζουν αρνητικά ο</w:t>
      </w:r>
      <w:r>
        <w:rPr>
          <w:rFonts w:eastAsia="Times New Roman" w:cs="Times New Roman"/>
          <w:szCs w:val="24"/>
        </w:rPr>
        <w:t xml:space="preserve">ι αριθμοί». </w:t>
      </w:r>
    </w:p>
    <w:p w14:paraId="3F362E3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Ευχαριστώ.</w:t>
      </w:r>
    </w:p>
    <w:p w14:paraId="3F362E32"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w:t>
      </w:r>
    </w:p>
    <w:p w14:paraId="3F362E3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Θα προχωρήσουμε με τους </w:t>
      </w:r>
      <w:r>
        <w:rPr>
          <w:rFonts w:eastAsia="Times New Roman" w:cs="Times New Roman"/>
          <w:szCs w:val="24"/>
        </w:rPr>
        <w:t>ειδικούς α</w:t>
      </w:r>
      <w:r>
        <w:rPr>
          <w:rFonts w:eastAsia="Times New Roman" w:cs="Times New Roman"/>
          <w:szCs w:val="24"/>
        </w:rPr>
        <w:t>γορητές.</w:t>
      </w:r>
    </w:p>
    <w:p w14:paraId="3F362E34"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μπορώ να έχω τον λόγο;</w:t>
      </w:r>
    </w:p>
    <w:p w14:paraId="3F362E35"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Ως Κοινοβουλευτικός Εκπρόσωπος θέλετε να πα</w:t>
      </w:r>
      <w:r>
        <w:rPr>
          <w:rFonts w:eastAsia="Times New Roman" w:cs="Times New Roman"/>
          <w:szCs w:val="24"/>
        </w:rPr>
        <w:t>ρέμβετε;</w:t>
      </w:r>
    </w:p>
    <w:p w14:paraId="3F362E36"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Ναι, κύριε Πρόεδρε.</w:t>
      </w:r>
    </w:p>
    <w:p w14:paraId="3F362E37"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Έχετε τον λόγο για δύο λεπτά.</w:t>
      </w:r>
    </w:p>
    <w:p w14:paraId="3F362E38"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Ευχαριστώ, κύριε Πρόεδρε.</w:t>
      </w:r>
    </w:p>
    <w:p w14:paraId="3F362E3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Το νέο πακέτο των αντιλαϊκών μέτρων και αυτά που συνοδεύουν τη δεύτερη αξιολόγηση, αλλά και αυτά πο</w:t>
      </w:r>
      <w:r>
        <w:rPr>
          <w:rFonts w:eastAsia="Times New Roman" w:cs="Times New Roman"/>
          <w:szCs w:val="24"/>
        </w:rPr>
        <w:t xml:space="preserve">υ θα συνθέτουν το τέταρτο μνημόνιο, δηλαδή τα μέτρα που θα εφαρμοστούν μετά τη λήξη του τρίτου μνημονίου, επιδιώκουν και η Κυβέρνηση και οι </w:t>
      </w:r>
      <w:r>
        <w:rPr>
          <w:rFonts w:eastAsia="Times New Roman" w:cs="Times New Roman"/>
          <w:szCs w:val="24"/>
        </w:rPr>
        <w:t xml:space="preserve">θεσμοί </w:t>
      </w:r>
      <w:r>
        <w:rPr>
          <w:rFonts w:eastAsia="Times New Roman" w:cs="Times New Roman"/>
          <w:szCs w:val="24"/>
        </w:rPr>
        <w:t>να είναι μόνιμου χαρακτήρα και επαναλαμβανόμενης απόδοσης, ανεξάρτητα από τις γενικότερες εξελίξεις στην οικο</w:t>
      </w:r>
      <w:r>
        <w:rPr>
          <w:rFonts w:eastAsia="Times New Roman" w:cs="Times New Roman"/>
          <w:szCs w:val="24"/>
        </w:rPr>
        <w:t xml:space="preserve">νομία είτε αυτή θα έχει πτώση στο ΑΕΠ είτε στασιμότητα είτε ανάκαμψη των κερδών των επιχειρηματικών ομίλων. </w:t>
      </w:r>
    </w:p>
    <w:p w14:paraId="3F362E3A"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Όλα αυτά τα μέτρα</w:t>
      </w:r>
      <w:r>
        <w:rPr>
          <w:rFonts w:eastAsia="Times New Roman" w:cs="Times New Roman"/>
          <w:szCs w:val="24"/>
        </w:rPr>
        <w:t>,</w:t>
      </w:r>
      <w:r>
        <w:rPr>
          <w:rFonts w:eastAsia="Times New Roman" w:cs="Times New Roman"/>
          <w:szCs w:val="24"/>
        </w:rPr>
        <w:t xml:space="preserve"> θα επιδεινώσουν παραπέρα τη ζωή των εργαζομένων και των λαϊκών στρωμάτων, στους οποίους φορτώσατε την καπιταλιστική κρίση και το</w:t>
      </w:r>
      <w:r>
        <w:rPr>
          <w:rFonts w:eastAsia="Times New Roman" w:cs="Times New Roman"/>
          <w:szCs w:val="24"/>
        </w:rPr>
        <w:t xml:space="preserve"> χρέος με </w:t>
      </w:r>
      <w:proofErr w:type="spellStart"/>
      <w:r>
        <w:rPr>
          <w:rFonts w:eastAsia="Times New Roman" w:cs="Times New Roman"/>
          <w:szCs w:val="24"/>
        </w:rPr>
        <w:t>Αρμαγεδδώνα</w:t>
      </w:r>
      <w:proofErr w:type="spellEnd"/>
      <w:r>
        <w:rPr>
          <w:rFonts w:eastAsia="Times New Roman" w:cs="Times New Roman"/>
          <w:szCs w:val="24"/>
        </w:rPr>
        <w:t xml:space="preserve"> μέτρων. «Κα</w:t>
      </w:r>
      <w:r>
        <w:rPr>
          <w:rFonts w:eastAsia="Times New Roman" w:cs="Times New Roman"/>
          <w:szCs w:val="24"/>
        </w:rPr>
        <w:t>μ</w:t>
      </w:r>
      <w:r>
        <w:rPr>
          <w:rFonts w:eastAsia="Times New Roman" w:cs="Times New Roman"/>
          <w:szCs w:val="24"/>
        </w:rPr>
        <w:t>μία ανοχή σε αυτή την πολιτική», αυτό είναι το μήνυμα που θέλουμε να στείλουμε σε όλους τους εργαζόμενους και στα λαϊκά στρώματα. Κανείς να μην προσμένει τίποτα. Αντίθετα, να οργανωθεί η πάλη του λαού για την ανατροπή όλης</w:t>
      </w:r>
      <w:r>
        <w:rPr>
          <w:rFonts w:eastAsia="Times New Roman" w:cs="Times New Roman"/>
          <w:szCs w:val="24"/>
        </w:rPr>
        <w:t xml:space="preserve"> αυτής της πολιτικής</w:t>
      </w:r>
      <w:r>
        <w:rPr>
          <w:rFonts w:eastAsia="Times New Roman" w:cs="Times New Roman"/>
          <w:szCs w:val="24"/>
        </w:rPr>
        <w:t>,</w:t>
      </w:r>
      <w:r>
        <w:rPr>
          <w:rFonts w:eastAsia="Times New Roman" w:cs="Times New Roman"/>
          <w:szCs w:val="24"/>
        </w:rPr>
        <w:t xml:space="preserve"> που στηρίζει τα μονοπώλια και την εξουσία τους, για να μπορέσει ο λαός να διεκδικήσει τις απώλειες και τις σύγχρονες ανάγκες του. Γι’ αυτό και καλούμε αύριο στο συλλαλητήριο των συνδικάτων το απόγευμα</w:t>
      </w:r>
      <w:r>
        <w:rPr>
          <w:rFonts w:eastAsia="Times New Roman" w:cs="Times New Roman"/>
          <w:szCs w:val="24"/>
        </w:rPr>
        <w:t>,</w:t>
      </w:r>
      <w:r>
        <w:rPr>
          <w:rFonts w:eastAsia="Times New Roman" w:cs="Times New Roman"/>
          <w:szCs w:val="24"/>
        </w:rPr>
        <w:t xml:space="preserve"> ενάντια σε όλα αυτά τα μέτρα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θα τσακίσουν παραπέρα τη ζωή του λαού μας.</w:t>
      </w:r>
    </w:p>
    <w:p w14:paraId="3F362E3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Ευχαριστώ.</w:t>
      </w:r>
    </w:p>
    <w:p w14:paraId="3F362E3C"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Ευχαριστώ, κύριε </w:t>
      </w:r>
      <w:proofErr w:type="spellStart"/>
      <w:r>
        <w:rPr>
          <w:rFonts w:eastAsia="Times New Roman" w:cs="Times New Roman"/>
          <w:szCs w:val="24"/>
        </w:rPr>
        <w:t>Κατσώτη</w:t>
      </w:r>
      <w:proofErr w:type="spellEnd"/>
      <w:r>
        <w:rPr>
          <w:rFonts w:eastAsia="Times New Roman" w:cs="Times New Roman"/>
          <w:szCs w:val="24"/>
        </w:rPr>
        <w:t>.</w:t>
      </w:r>
    </w:p>
    <w:p w14:paraId="3F362E3D"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Ο κ. Παπαθεοδώρου έχει τον λόγο επί της Συμβάσεως για πέντε λεπτά.</w:t>
      </w:r>
    </w:p>
    <w:p w14:paraId="3F362E3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3F362E3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Ένα μικρό σχόλιο θα ήθ</w:t>
      </w:r>
      <w:r>
        <w:rPr>
          <w:rFonts w:eastAsia="Times New Roman" w:cs="Times New Roman"/>
          <w:szCs w:val="24"/>
        </w:rPr>
        <w:t>ελα να κάνω σε αυτά</w:t>
      </w:r>
      <w:r>
        <w:rPr>
          <w:rFonts w:eastAsia="Times New Roman" w:cs="Times New Roman"/>
          <w:szCs w:val="24"/>
        </w:rPr>
        <w:t>,</w:t>
      </w:r>
      <w:r>
        <w:rPr>
          <w:rFonts w:eastAsia="Times New Roman" w:cs="Times New Roman"/>
          <w:szCs w:val="24"/>
        </w:rPr>
        <w:t xml:space="preserve"> τα οποία είπε η Κοινοβουλευτική Εκπρόσωπος του ΣΥΡΙΖΑ.</w:t>
      </w:r>
    </w:p>
    <w:p w14:paraId="3F362E4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Όταν βρισκόμαστε, κύριε Πρόεδρε, σε μια περίοδο όπου ο Πρωθυπουργός αναγκάζεται, για να καλύψει την αδυναμία και την αναξιοπιστία της δικής του διαπραγμάτευσης, να θέτει το ζήτημα </w:t>
      </w:r>
      <w:r>
        <w:rPr>
          <w:rFonts w:eastAsia="Times New Roman" w:cs="Times New Roman"/>
          <w:szCs w:val="24"/>
        </w:rPr>
        <w:t>τού αν κάποιοι παίζουν τις κουμπάρες και να περιμένει από εκεί και πέρα να έχει μια στάση και από την Αντιπολίτευση και από το εσωτερικό της Ελλάδας, αλλά και από το εξωτερικό, η οποία να συνάδει με μια κανονική χώρα, καταλαβαίνετε ότι αυτό ούτε είναι δυνα</w:t>
      </w:r>
      <w:r>
        <w:rPr>
          <w:rFonts w:eastAsia="Times New Roman" w:cs="Times New Roman"/>
          <w:szCs w:val="24"/>
        </w:rPr>
        <w:t>τό, αλλά δείχνει και την αδυναμία στην οποία έχει περιέλθει η Κυβέρνηση σήμερα στο να διαχειριστεί μετά από τόσο μεγάλη καθυστέρηση τα συμφέροντα του ελληνικού λαού. Γι’ αυτό, το μόνο που αναμένει η χώρα είναι να φέρει τη συμφωνία, την οποία υποτίθεται ότι</w:t>
      </w:r>
      <w:r>
        <w:rPr>
          <w:rFonts w:eastAsia="Times New Roman" w:cs="Times New Roman"/>
          <w:szCs w:val="24"/>
        </w:rPr>
        <w:t xml:space="preserve"> έχει διαπραγματευθεί σκληρά, όπως λέει, και για να δούμε, επίσης -επειδή η κυρία συνάδελφος μίλησε για τον λαό και τα συμφέροντά του- πώς ταυτίζεται αυτή η συμφωνία με τα συμφέροντα του ελληνικού λαού. </w:t>
      </w:r>
    </w:p>
    <w:p w14:paraId="3F362E4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Ως προς το σχέδιο νόμου σήμερα</w:t>
      </w:r>
      <w:r>
        <w:rPr>
          <w:rFonts w:eastAsia="Times New Roman" w:cs="Times New Roman"/>
          <w:szCs w:val="24"/>
        </w:rPr>
        <w:t>,</w:t>
      </w:r>
      <w:r>
        <w:rPr>
          <w:rFonts w:eastAsia="Times New Roman" w:cs="Times New Roman"/>
          <w:szCs w:val="24"/>
        </w:rPr>
        <w:t xml:space="preserve"> θα ήθελα να πω ότι ε</w:t>
      </w:r>
      <w:r>
        <w:rPr>
          <w:rFonts w:eastAsia="Times New Roman" w:cs="Times New Roman"/>
          <w:szCs w:val="24"/>
        </w:rPr>
        <w:t>ίχα τονίσει και την προηγούμενη φορά πως αναμέναμε τη διόρθωση στην αιτιολογική έκθεση του όρου «παράνομη μετανάστευση» και «παράνομος μετανάστης». Δεν έγινε. Βεβαίως</w:t>
      </w:r>
      <w:r>
        <w:rPr>
          <w:rFonts w:eastAsia="Times New Roman" w:cs="Times New Roman"/>
          <w:szCs w:val="24"/>
        </w:rPr>
        <w:t>,</w:t>
      </w:r>
      <w:r>
        <w:rPr>
          <w:rFonts w:eastAsia="Times New Roman" w:cs="Times New Roman"/>
          <w:szCs w:val="24"/>
        </w:rPr>
        <w:t xml:space="preserve"> αυτό δεν θα μας εμποδίσει στο να υπερψηφίσουμε. </w:t>
      </w:r>
    </w:p>
    <w:p w14:paraId="3F362E42"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w:t>
      </w:r>
      <w:r>
        <w:rPr>
          <w:rFonts w:eastAsia="Times New Roman" w:cs="Times New Roman"/>
          <w:b/>
          <w:szCs w:val="24"/>
        </w:rPr>
        <w:t xml:space="preserve">σωτερικών): </w:t>
      </w:r>
      <w:r>
        <w:rPr>
          <w:rFonts w:eastAsia="Times New Roman" w:cs="Times New Roman"/>
          <w:szCs w:val="24"/>
        </w:rPr>
        <w:t>Θα κατατεθεί νομοτεχνική βελτίωση.</w:t>
      </w:r>
    </w:p>
    <w:p w14:paraId="3F362E43"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Δεν έγινε στο κείμενο</w:t>
      </w:r>
      <w:r>
        <w:rPr>
          <w:rFonts w:eastAsia="Times New Roman" w:cs="Times New Roman"/>
          <w:szCs w:val="24"/>
        </w:rPr>
        <w:t>,</w:t>
      </w:r>
      <w:r>
        <w:rPr>
          <w:rFonts w:eastAsia="Times New Roman" w:cs="Times New Roman"/>
          <w:szCs w:val="24"/>
        </w:rPr>
        <w:t xml:space="preserve"> το οποίο έχει μοιραστεί στη Βουλή, κύριε Υπουργέ. Αναμένουμε από τη δική σας τοποθέτηση τουλάχιστον να αλλάξει με τον όρο «αντικανονική μετανάστευση» και «αντικανο</w:t>
      </w:r>
      <w:r>
        <w:rPr>
          <w:rFonts w:eastAsia="Times New Roman" w:cs="Times New Roman"/>
          <w:szCs w:val="24"/>
        </w:rPr>
        <w:t>νικός μετανάστης».</w:t>
      </w:r>
    </w:p>
    <w:p w14:paraId="3F362E4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Ως προς το περιεχόμενο, προφανώς αναγνωρίζοντας τη χρησιμότητα της Συμφωνίας με τη Ρωσική Ομοσπονδία, υπερψηφίζουμε το σχέδιο νόμου και δηλώνουμε την ικανοποίησή </w:t>
      </w:r>
      <w:r>
        <w:rPr>
          <w:rFonts w:eastAsia="Times New Roman" w:cs="Times New Roman"/>
          <w:szCs w:val="24"/>
        </w:rPr>
        <w:t>μας,</w:t>
      </w:r>
      <w:r>
        <w:rPr>
          <w:rFonts w:eastAsia="Times New Roman" w:cs="Times New Roman"/>
          <w:szCs w:val="24"/>
        </w:rPr>
        <w:t xml:space="preserve"> γιατί για πρώτη φορά σε μια κύρωση </w:t>
      </w:r>
      <w:r>
        <w:rPr>
          <w:rFonts w:eastAsia="Times New Roman" w:cs="Times New Roman"/>
          <w:szCs w:val="24"/>
        </w:rPr>
        <w:t xml:space="preserve">σύμβασης </w:t>
      </w:r>
      <w:r>
        <w:rPr>
          <w:rFonts w:eastAsia="Times New Roman" w:cs="Times New Roman"/>
          <w:szCs w:val="24"/>
        </w:rPr>
        <w:t xml:space="preserve">δεν έρχεται σωρεία τροπολογιών, όπως το είχαμε ζητήσει. </w:t>
      </w:r>
    </w:p>
    <w:p w14:paraId="3F362E4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Ευχαριστώ πολύ.</w:t>
      </w:r>
    </w:p>
    <w:p w14:paraId="3F362E46"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3F362E4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Παναγιώταρος</w:t>
      </w:r>
      <w:proofErr w:type="spellEnd"/>
      <w:r>
        <w:rPr>
          <w:rFonts w:eastAsia="Times New Roman" w:cs="Times New Roman"/>
          <w:szCs w:val="24"/>
        </w:rPr>
        <w:t xml:space="preserve"> έχει τον λόγο.</w:t>
      </w:r>
    </w:p>
    <w:p w14:paraId="3F362E48" w14:textId="77777777" w:rsidR="005E01D3" w:rsidRDefault="007A2824">
      <w:pPr>
        <w:spacing w:line="600" w:lineRule="auto"/>
        <w:ind w:firstLine="720"/>
        <w:jc w:val="both"/>
        <w:rPr>
          <w:rFonts w:eastAsia="Times New Roman"/>
          <w:color w:val="000000" w:themeColor="text1"/>
          <w:szCs w:val="24"/>
        </w:rPr>
      </w:pPr>
      <w:r>
        <w:rPr>
          <w:rFonts w:eastAsia="Times New Roman"/>
          <w:b/>
          <w:color w:val="000000" w:themeColor="text1"/>
          <w:szCs w:val="24"/>
        </w:rPr>
        <w:t>ΗΛΙΑΣ ΠΑΝΑΓΙΩΤΑΡΟΣ:</w:t>
      </w:r>
      <w:r>
        <w:rPr>
          <w:rFonts w:eastAsia="Times New Roman"/>
          <w:color w:val="000000" w:themeColor="text1"/>
          <w:szCs w:val="24"/>
        </w:rPr>
        <w:t xml:space="preserve"> Ευχαριστώ, κύριε Πρόεδρε.</w:t>
      </w:r>
    </w:p>
    <w:p w14:paraId="3F362E49"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Πριν μιλήσω για τη σύμβαση</w:t>
      </w:r>
      <w:r>
        <w:rPr>
          <w:rFonts w:eastAsia="Times New Roman"/>
          <w:color w:val="000000" w:themeColor="text1"/>
          <w:szCs w:val="24"/>
        </w:rPr>
        <w:t>,</w:t>
      </w:r>
      <w:r>
        <w:rPr>
          <w:rFonts w:eastAsia="Times New Roman"/>
          <w:color w:val="000000" w:themeColor="text1"/>
          <w:szCs w:val="24"/>
        </w:rPr>
        <w:t xml:space="preserve"> θα ήθελα να κάνω κι εγώ ένα μικρό σχόλιο για τα όσα ακούστηκαν. Θα ξεκινήσω από τα όσα είπε η αξιότιμη κυρία Κοινοβουλευτική Εκπρόσωπος του ΣΥΡΙΖΑ</w:t>
      </w:r>
      <w:r>
        <w:rPr>
          <w:rFonts w:eastAsia="Times New Roman"/>
          <w:color w:val="000000" w:themeColor="text1"/>
          <w:szCs w:val="24"/>
        </w:rPr>
        <w:t>,</w:t>
      </w:r>
      <w:r>
        <w:rPr>
          <w:rFonts w:eastAsia="Times New Roman"/>
          <w:color w:val="000000" w:themeColor="text1"/>
          <w:szCs w:val="24"/>
        </w:rPr>
        <w:t xml:space="preserve"> απευθυνόμενη προς την Αξιωματική Αντιπολίτευση, ότι για να ανατραπούν οι επιτροπείες, τα μνημόνια και όλα ό</w:t>
      </w:r>
      <w:r>
        <w:rPr>
          <w:rFonts w:eastAsia="Times New Roman"/>
          <w:color w:val="000000" w:themeColor="text1"/>
          <w:szCs w:val="24"/>
        </w:rPr>
        <w:t>σα καταδυναστεύουν τον ελληνικό λαό θα πρέπει να έχετε μια διαφορετική αντιμετώπιση των πραγμάτων.</w:t>
      </w:r>
    </w:p>
    <w:p w14:paraId="3F362E4A"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t>Για να ανατραπούν όλα αυτά, αξιότιμη κυρία Κοινοβουλευτική Εκπρόσωπε, θα πρέπει να μην τα ψηφίζετε. Γιατί πλέον κι εσείς έχετε ψηφίσει το μνημόνιο, έχετε ψηφ</w:t>
      </w:r>
      <w:r>
        <w:rPr>
          <w:rFonts w:eastAsia="Times New Roman"/>
          <w:color w:val="000000" w:themeColor="text1"/>
          <w:szCs w:val="24"/>
        </w:rPr>
        <w:t xml:space="preserve">ίσει εκατοντάδες </w:t>
      </w:r>
      <w:proofErr w:type="spellStart"/>
      <w:r>
        <w:rPr>
          <w:rFonts w:eastAsia="Times New Roman"/>
          <w:color w:val="000000" w:themeColor="text1"/>
          <w:szCs w:val="24"/>
        </w:rPr>
        <w:t>μνημονιακούς</w:t>
      </w:r>
      <w:proofErr w:type="spellEnd"/>
      <w:r>
        <w:rPr>
          <w:rFonts w:eastAsia="Times New Roman"/>
          <w:color w:val="000000" w:themeColor="text1"/>
          <w:szCs w:val="24"/>
        </w:rPr>
        <w:t xml:space="preserve"> νόμους, συνεχίζετε την απαράδεκτη πολιτική των μνημονίων των προκατόχων σας, τους οποίους στηλιτεύατε, κατηγορούσατε και πάνω σε αυτή τη ρητορεία βγήκατε στην Κυβέρνηση ως πρώτο κόμμα και τώρα πλέον προσπαθείτε να δικαιολογήσε</w:t>
      </w:r>
      <w:r>
        <w:rPr>
          <w:rFonts w:eastAsia="Times New Roman"/>
          <w:color w:val="000000" w:themeColor="text1"/>
          <w:szCs w:val="24"/>
        </w:rPr>
        <w:t>τε τα αδικαιολόγητα.</w:t>
      </w:r>
    </w:p>
    <w:p w14:paraId="3F362E4B"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t>Για να σωθεί αυτός ο τόπος</w:t>
      </w:r>
      <w:r>
        <w:rPr>
          <w:rFonts w:eastAsia="Times New Roman"/>
          <w:color w:val="000000" w:themeColor="text1"/>
          <w:szCs w:val="24"/>
        </w:rPr>
        <w:t>,</w:t>
      </w:r>
      <w:r>
        <w:rPr>
          <w:rFonts w:eastAsia="Times New Roman"/>
          <w:color w:val="000000" w:themeColor="text1"/>
          <w:szCs w:val="24"/>
        </w:rPr>
        <w:t xml:space="preserve"> θα πρέπει η χώρα και αυτοί που την κυβερνούν και έχουν τις θέσεις-κλειδιά να κινηθούν προς μια εντελώς διαφορετική κατεύθυνση -αυτό που πλέον όλο και περισσότεροι λένε, δεν το ψιθυρίζουν, το λένε φωναχτά- κά</w:t>
      </w:r>
      <w:r>
        <w:rPr>
          <w:rFonts w:eastAsia="Times New Roman"/>
          <w:color w:val="000000" w:themeColor="text1"/>
          <w:szCs w:val="24"/>
        </w:rPr>
        <w:t>τι το οποίο δεν κάνατε, γιατί πολύ απλά, όπως και οι προηγούμενοι, έτσι κι εσείς είσαστε οι καλύτεροι φίλοι των δανειστών, των τοκογλύφων και όλων αυτών τους οποίους καθυβρίζατε μέχρι πρότινος.</w:t>
      </w:r>
    </w:p>
    <w:p w14:paraId="3F362E4C"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Αυτά για τα οικονομικά ζητήματα και για αυτές τις κούφιες αντι</w:t>
      </w:r>
      <w:r>
        <w:rPr>
          <w:rFonts w:eastAsia="Times New Roman"/>
          <w:color w:val="000000" w:themeColor="text1"/>
          <w:szCs w:val="24"/>
        </w:rPr>
        <w:t>παραθέσεις που κάνετε μεταξύ σας, γιατί νομίζετε ότι ο ελληνικός λαός θα τρώει σανό, όπως κατηγορούσατε τους άλλους παλαιότερα.</w:t>
      </w:r>
    </w:p>
    <w:p w14:paraId="3F362E4D"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t>Τώρα, σχετικά με την κύρωση του Πρωτοκόλλου Εφαρμογής μεταξύ της Ελληνικής Δημοκρατίας και της Κυβέρνησης της Ρωσικής Ομοσπονδία</w:t>
      </w:r>
      <w:r>
        <w:rPr>
          <w:rFonts w:eastAsia="Times New Roman"/>
          <w:color w:val="000000" w:themeColor="text1"/>
          <w:szCs w:val="24"/>
        </w:rPr>
        <w:t>ς, είναι μια σύμβαση η οποία από το 2006 έρχεται τώρα, με έντεκα χρόνια καθυστέρηση στην πατρίδα μας για να υπογραφεί. Τα δεδομένα έχουν αλλάξει. Καλώς έρχεται, έστω και μετά από έντεκα χρόνια. Από τις 25</w:t>
      </w:r>
      <w:r>
        <w:rPr>
          <w:rFonts w:eastAsia="Times New Roman"/>
          <w:color w:val="000000" w:themeColor="text1"/>
          <w:szCs w:val="24"/>
        </w:rPr>
        <w:t>-</w:t>
      </w:r>
      <w:r>
        <w:rPr>
          <w:rFonts w:eastAsia="Times New Roman"/>
          <w:color w:val="000000" w:themeColor="text1"/>
          <w:szCs w:val="24"/>
        </w:rPr>
        <w:t>5</w:t>
      </w:r>
      <w:r>
        <w:rPr>
          <w:rFonts w:eastAsia="Times New Roman"/>
          <w:color w:val="000000" w:themeColor="text1"/>
          <w:szCs w:val="24"/>
        </w:rPr>
        <w:t>-</w:t>
      </w:r>
      <w:r>
        <w:rPr>
          <w:rFonts w:eastAsia="Times New Roman"/>
          <w:color w:val="000000" w:themeColor="text1"/>
          <w:szCs w:val="24"/>
        </w:rPr>
        <w:t>2006 έρχεται τώρα, στις 6</w:t>
      </w:r>
      <w:r>
        <w:rPr>
          <w:rFonts w:eastAsia="Times New Roman"/>
          <w:color w:val="000000" w:themeColor="text1"/>
          <w:szCs w:val="24"/>
        </w:rPr>
        <w:t>-</w:t>
      </w:r>
      <w:r>
        <w:rPr>
          <w:rFonts w:eastAsia="Times New Roman"/>
          <w:color w:val="000000" w:themeColor="text1"/>
          <w:szCs w:val="24"/>
        </w:rPr>
        <w:t>5</w:t>
      </w:r>
      <w:r>
        <w:rPr>
          <w:rFonts w:eastAsia="Times New Roman"/>
          <w:color w:val="000000" w:themeColor="text1"/>
          <w:szCs w:val="24"/>
        </w:rPr>
        <w:t>-</w:t>
      </w:r>
      <w:r>
        <w:rPr>
          <w:rFonts w:eastAsia="Times New Roman"/>
          <w:color w:val="000000" w:themeColor="text1"/>
          <w:szCs w:val="24"/>
        </w:rPr>
        <w:t>2017.</w:t>
      </w:r>
    </w:p>
    <w:p w14:paraId="3F362E4E"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t>Βέβαια, κύριε Υ</w:t>
      </w:r>
      <w:r>
        <w:rPr>
          <w:rFonts w:eastAsia="Times New Roman"/>
          <w:color w:val="000000" w:themeColor="text1"/>
          <w:szCs w:val="24"/>
        </w:rPr>
        <w:t>πουργέ, πλέον μικρή σημασία έχει αυτή η σύμβαση, γιατί έχουν αλλάξει όλα τα δεδομένα. Πλέον από τη Ρωσική Ομοσπονδία έχουμε πολύ λίγες και μικρές εισροές λαθρομεταναστών. Αντιθέτως, έχουμε εισροές από άλλες χώρες. Το πρόβλημα δεν εστιάζεται εκεί. Εστιάζετα</w:t>
      </w:r>
      <w:r>
        <w:rPr>
          <w:rFonts w:eastAsia="Times New Roman"/>
          <w:color w:val="000000" w:themeColor="text1"/>
          <w:szCs w:val="24"/>
        </w:rPr>
        <w:t xml:space="preserve">ι στο Πακιστάν, στο Αφγανιστάν, σε χώρες της </w:t>
      </w:r>
      <w:proofErr w:type="spellStart"/>
      <w:r>
        <w:rPr>
          <w:rFonts w:eastAsia="Times New Roman"/>
          <w:color w:val="000000" w:themeColor="text1"/>
          <w:szCs w:val="24"/>
        </w:rPr>
        <w:t>υποσαχάριας</w:t>
      </w:r>
      <w:proofErr w:type="spellEnd"/>
      <w:r>
        <w:rPr>
          <w:rFonts w:eastAsia="Times New Roman"/>
          <w:color w:val="000000" w:themeColor="text1"/>
          <w:szCs w:val="24"/>
        </w:rPr>
        <w:t xml:space="preserve"> Αφρικής και αλλού, για τις οποίες δεν κάνετε τίποτα. Μάλλον κάνατε κάτι σχετικά με το Πακιστάν. Είχατε ενημερώσει τον κ. Αβραμόπουλο για τα σοβαρότατα προβλήματα κι ότι κάτι πρέπει να γίνει, διότι πο</w:t>
      </w:r>
      <w:r>
        <w:rPr>
          <w:rFonts w:eastAsia="Times New Roman"/>
          <w:color w:val="000000" w:themeColor="text1"/>
          <w:szCs w:val="24"/>
        </w:rPr>
        <w:t>λύ απλά το Ισλαμαμπάντ αρνείται την όποια επιστροφή παράτυπων, όπως λέτε, μεταναστών –εμείς τους λέμε λαθρομετανάστες- από το Πακιστάν ή από αλλού. Βλέπουμε το οξύμωρο φαινόμενο</w:t>
      </w:r>
      <w:r>
        <w:rPr>
          <w:rFonts w:eastAsia="Times New Roman"/>
          <w:color w:val="000000" w:themeColor="text1"/>
          <w:szCs w:val="24"/>
        </w:rPr>
        <w:t>,</w:t>
      </w:r>
      <w:r>
        <w:rPr>
          <w:rFonts w:eastAsia="Times New Roman"/>
          <w:color w:val="000000" w:themeColor="text1"/>
          <w:szCs w:val="24"/>
        </w:rPr>
        <w:t xml:space="preserve"> το Πακιστάν να υψώνει τείχη για να μην εισέρχονται, λέει, από το Αφγανιστάν σ</w:t>
      </w:r>
      <w:r>
        <w:rPr>
          <w:rFonts w:eastAsia="Times New Roman"/>
          <w:color w:val="000000" w:themeColor="text1"/>
          <w:szCs w:val="24"/>
        </w:rPr>
        <w:t xml:space="preserve">το Πακιστάν. </w:t>
      </w:r>
      <w:r>
        <w:rPr>
          <w:rFonts w:eastAsia="Times New Roman"/>
          <w:color w:val="000000" w:themeColor="text1"/>
          <w:szCs w:val="24"/>
        </w:rPr>
        <w:lastRenderedPageBreak/>
        <w:t>Όλες οι χώρες της Ευρώπης και των Βαλκανίων έχουν υψώσει τείχη για να προστατεύσουν τα σύνορά τους και εμείς εδώ στην Ελλάδα επιμένουμε στην πολιτική των ανοιχτών συνόρων, αυτή την καταστροφική πολιτική</w:t>
      </w:r>
      <w:r>
        <w:rPr>
          <w:rFonts w:eastAsia="Times New Roman"/>
          <w:color w:val="000000" w:themeColor="text1"/>
          <w:szCs w:val="24"/>
        </w:rPr>
        <w:t>,</w:t>
      </w:r>
      <w:r>
        <w:rPr>
          <w:rFonts w:eastAsia="Times New Roman"/>
          <w:color w:val="000000" w:themeColor="text1"/>
          <w:szCs w:val="24"/>
        </w:rPr>
        <w:t xml:space="preserve"> που δεν οδηγεί πουθενά, παρά μόνο κατασ</w:t>
      </w:r>
      <w:r>
        <w:rPr>
          <w:rFonts w:eastAsia="Times New Roman"/>
          <w:color w:val="000000" w:themeColor="text1"/>
          <w:szCs w:val="24"/>
        </w:rPr>
        <w:t>τρέφει τις χώρες που την υπερασπίζονται.</w:t>
      </w:r>
    </w:p>
    <w:p w14:paraId="3F362E4F"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t>Επίσης, θα έπρεπε να ασχοληθείτε πολύ σοβαρά και ως Κυβέρνηση και ως Υπουργός, αλλά και η Ελλάδα</w:t>
      </w:r>
      <w:r>
        <w:rPr>
          <w:rFonts w:eastAsia="Times New Roman"/>
          <w:color w:val="000000" w:themeColor="text1"/>
          <w:szCs w:val="24"/>
        </w:rPr>
        <w:t>,</w:t>
      </w:r>
      <w:r>
        <w:rPr>
          <w:rFonts w:eastAsia="Times New Roman"/>
          <w:color w:val="000000" w:themeColor="text1"/>
          <w:szCs w:val="24"/>
        </w:rPr>
        <w:t xml:space="preserve"> ως μέλος της Ευρωπαϊκής Ένωσης και να πιέσει για τα αίσχη που συμβαίνουν από τη γειτονική μας χώρα την Τουρκία, διότι</w:t>
      </w:r>
      <w:r>
        <w:rPr>
          <w:rFonts w:eastAsia="Times New Roman"/>
          <w:color w:val="000000" w:themeColor="text1"/>
          <w:szCs w:val="24"/>
        </w:rPr>
        <w:t xml:space="preserve"> ενώ έχει αιτηθεί η Ελλάδα την </w:t>
      </w:r>
      <w:proofErr w:type="spellStart"/>
      <w:r>
        <w:rPr>
          <w:rFonts w:eastAsia="Times New Roman"/>
          <w:color w:val="000000" w:themeColor="text1"/>
          <w:szCs w:val="24"/>
        </w:rPr>
        <w:t>επανεισδοχή</w:t>
      </w:r>
      <w:proofErr w:type="spellEnd"/>
      <w:r>
        <w:rPr>
          <w:rFonts w:eastAsia="Times New Roman"/>
          <w:color w:val="000000" w:themeColor="text1"/>
          <w:szCs w:val="24"/>
        </w:rPr>
        <w:t xml:space="preserve"> </w:t>
      </w:r>
      <w:proofErr w:type="spellStart"/>
      <w:r>
        <w:rPr>
          <w:rFonts w:eastAsia="Times New Roman"/>
          <w:color w:val="000000" w:themeColor="text1"/>
          <w:szCs w:val="24"/>
        </w:rPr>
        <w:t>εκατόν</w:t>
      </w:r>
      <w:proofErr w:type="spellEnd"/>
      <w:r>
        <w:rPr>
          <w:rFonts w:eastAsia="Times New Roman"/>
          <w:color w:val="000000" w:themeColor="text1"/>
          <w:szCs w:val="24"/>
        </w:rPr>
        <w:t xml:space="preserve"> τριάντα επτά χιλιάδων επτακοσίων είκοσι δύο παράτυπων μεταναστών, η Τουρκία παρέλαβε μόνο τρεις χιλιάδες οκτακόσιους τριάντα οκτώ. Την ίδια ώρα</w:t>
      </w:r>
      <w:r>
        <w:rPr>
          <w:rFonts w:eastAsia="Times New Roman"/>
          <w:color w:val="000000" w:themeColor="text1"/>
          <w:szCs w:val="24"/>
        </w:rPr>
        <w:t>,</w:t>
      </w:r>
      <w:r>
        <w:rPr>
          <w:rFonts w:eastAsia="Times New Roman"/>
          <w:color w:val="000000" w:themeColor="text1"/>
          <w:szCs w:val="24"/>
        </w:rPr>
        <w:t xml:space="preserve"> καθημερινά εισέρχονται και άλλοι στην πατρίδα μας, είτε είναι</w:t>
      </w:r>
      <w:r>
        <w:rPr>
          <w:rFonts w:eastAsia="Times New Roman"/>
          <w:color w:val="000000" w:themeColor="text1"/>
          <w:szCs w:val="24"/>
        </w:rPr>
        <w:t xml:space="preserve"> λίγες δεκάδες, είτε εκατοντάδες, είτε χιλιάδες. Αυτό δεν έχει καμμία σημασία.</w:t>
      </w:r>
    </w:p>
    <w:p w14:paraId="3F362E50"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t>Εμείς θα υπερψηφίσουμε την εν λόγω σύμβαση, γιατί έτσι θα πρέπει να γίνεται, αλλά θα πρέπει και τις συμβάσεις να μην τις ψηφίζουμε απλώς για να τις ψηφίζουμε, αλλά πρέπει να τις</w:t>
      </w:r>
      <w:r>
        <w:rPr>
          <w:rFonts w:eastAsia="Times New Roman"/>
          <w:color w:val="000000" w:themeColor="text1"/>
          <w:szCs w:val="24"/>
        </w:rPr>
        <w:t xml:space="preserve"> ψηφίζουμε για να τις τηρούμε.</w:t>
      </w:r>
    </w:p>
    <w:p w14:paraId="3F362E51"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Κλείνοντας, κύριε Υπουργέ, νομίζω ότι οφείλετε μια εξήγηση στο πανελλήνιο σχετικά με το εάν φταίει η ντουλάπα ή -εσχάτως όπως διαβάζουμε τώρα ότι δικαιολογήθηκε το Υπουργείο και κάποιοι κύκλοι της Αστυνομίας- φταίει το </w:t>
      </w:r>
      <w:r>
        <w:rPr>
          <w:rFonts w:eastAsia="Times New Roman"/>
          <w:color w:val="000000" w:themeColor="text1"/>
          <w:szCs w:val="24"/>
        </w:rPr>
        <w:t xml:space="preserve">πατάρι. Ο ληστής αυτός, ο οποίος είχε αποφυλακιστεί από τον κ. Παρασκευόπουλο για να συνεχίσει να κλέβει, να ληστεύει, να σκοτώνει, να </w:t>
      </w:r>
      <w:r>
        <w:rPr>
          <w:rFonts w:eastAsia="Times New Roman"/>
          <w:color w:val="000000" w:themeColor="text1"/>
          <w:szCs w:val="24"/>
        </w:rPr>
        <w:lastRenderedPageBreak/>
        <w:t>βιάζει -θα ξαναμπεί, θα ξαναβγεί με τους νόμους όπως τους θέλει ο κ. Παρασκευόπουλος- λένε τώρα ότι δεν ήταν δεκατέσσερις</w:t>
      </w:r>
      <w:r>
        <w:rPr>
          <w:rFonts w:eastAsia="Times New Roman"/>
          <w:color w:val="000000" w:themeColor="text1"/>
          <w:szCs w:val="24"/>
        </w:rPr>
        <w:t xml:space="preserve"> ώρες στην ντουλάπα. Λένε ότι ήταν τρεις- τέσσερις ώρες εκεί και είχε κρυφτεί και στο πατάρι. Κάποιος φταίει πάντως και σίγουρα δεν φταίνε οι Έλληνες πολίτες που βλέπουν και διαβάζουν καθημερινά το αστυνομικό δελτίο που είναι σαν τον Χρυσό Οδηγό: «Νεκρός σ</w:t>
      </w:r>
      <w:r>
        <w:rPr>
          <w:rFonts w:eastAsia="Times New Roman"/>
          <w:color w:val="000000" w:themeColor="text1"/>
          <w:szCs w:val="24"/>
        </w:rPr>
        <w:t xml:space="preserve">τον Άγιο Παντελεήμονα», «Νεκρός στην Ομόνοια», «Ντου στη </w:t>
      </w:r>
      <w:r w:rsidRPr="00A15EAD">
        <w:rPr>
          <w:rFonts w:eastAsia="Times New Roman"/>
          <w:color w:val="000000" w:themeColor="text1"/>
          <w:szCs w:val="24"/>
        </w:rPr>
        <w:t>“</w:t>
      </w:r>
      <w:r>
        <w:rPr>
          <w:rFonts w:eastAsia="Times New Roman"/>
          <w:color w:val="000000" w:themeColor="text1"/>
          <w:szCs w:val="24"/>
          <w:lang w:val="en-US"/>
        </w:rPr>
        <w:t>NIVEA</w:t>
      </w:r>
      <w:r w:rsidRPr="00A15EAD">
        <w:rPr>
          <w:rFonts w:eastAsia="Times New Roman"/>
          <w:color w:val="000000" w:themeColor="text1"/>
          <w:szCs w:val="24"/>
        </w:rPr>
        <w:t>”</w:t>
      </w:r>
      <w:r>
        <w:rPr>
          <w:rFonts w:eastAsia="Times New Roman"/>
          <w:color w:val="000000" w:themeColor="text1"/>
          <w:szCs w:val="24"/>
        </w:rPr>
        <w:t xml:space="preserve">» και πήραν </w:t>
      </w:r>
      <w:r>
        <w:rPr>
          <w:rFonts w:eastAsia="Times New Roman"/>
          <w:color w:val="000000" w:themeColor="text1"/>
          <w:szCs w:val="24"/>
        </w:rPr>
        <w:t xml:space="preserve">πάλι, </w:t>
      </w:r>
      <w:r>
        <w:rPr>
          <w:rFonts w:eastAsia="Times New Roman"/>
          <w:color w:val="000000" w:themeColor="text1"/>
          <w:szCs w:val="24"/>
        </w:rPr>
        <w:t xml:space="preserve">ένα ακόμα χρηματοκιβώτιο, «επίθεση εδώ», «καταστροφές εκεί», «εισβολές» και οτιδήποτε άλλο. Αυτά συμβαίνουν στην πατρίδα μας και δυστυχώς εσείς </w:t>
      </w:r>
      <w:r>
        <w:rPr>
          <w:rFonts w:eastAsia="Times New Roman"/>
          <w:color w:val="000000" w:themeColor="text1"/>
          <w:szCs w:val="24"/>
        </w:rPr>
        <w:t>«</w:t>
      </w:r>
      <w:r>
        <w:rPr>
          <w:rFonts w:eastAsia="Times New Roman"/>
          <w:color w:val="000000" w:themeColor="text1"/>
          <w:szCs w:val="24"/>
        </w:rPr>
        <w:t>σφυρίζετε κλέφτικα</w:t>
      </w:r>
      <w:r>
        <w:rPr>
          <w:rFonts w:eastAsia="Times New Roman"/>
          <w:color w:val="000000" w:themeColor="text1"/>
          <w:szCs w:val="24"/>
        </w:rPr>
        <w:t>»</w:t>
      </w:r>
      <w:r>
        <w:rPr>
          <w:rFonts w:eastAsia="Times New Roman"/>
          <w:color w:val="000000" w:themeColor="text1"/>
          <w:szCs w:val="24"/>
        </w:rPr>
        <w:t>.</w:t>
      </w:r>
    </w:p>
    <w:p w14:paraId="3F362E52"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t>Ευχαριστ</w:t>
      </w:r>
      <w:r>
        <w:rPr>
          <w:rFonts w:eastAsia="Times New Roman"/>
          <w:color w:val="000000" w:themeColor="text1"/>
          <w:szCs w:val="24"/>
        </w:rPr>
        <w:t>ώ.</w:t>
      </w:r>
    </w:p>
    <w:p w14:paraId="3F362E53" w14:textId="77777777" w:rsidR="005E01D3" w:rsidRDefault="007A2824">
      <w:pPr>
        <w:spacing w:line="600" w:lineRule="auto"/>
        <w:ind w:firstLine="720"/>
        <w:jc w:val="both"/>
        <w:rPr>
          <w:rFonts w:eastAsia="Times New Roman"/>
          <w:color w:val="000000" w:themeColor="text1"/>
          <w:szCs w:val="24"/>
        </w:rPr>
      </w:pPr>
      <w:r>
        <w:rPr>
          <w:rFonts w:eastAsia="Times New Roman"/>
          <w:b/>
          <w:color w:val="000000" w:themeColor="text1"/>
          <w:szCs w:val="24"/>
        </w:rPr>
        <w:t>ΠΡΟΕΔΡΕΥΩΝ (Δημήτριος Κρεμαστινός):</w:t>
      </w:r>
      <w:r>
        <w:rPr>
          <w:rFonts w:eastAsia="Times New Roman"/>
          <w:color w:val="000000" w:themeColor="text1"/>
          <w:szCs w:val="24"/>
        </w:rPr>
        <w:t xml:space="preserve"> Κι εγώ ευχαριστώ.</w:t>
      </w:r>
    </w:p>
    <w:p w14:paraId="3F362E54" w14:textId="77777777" w:rsidR="005E01D3" w:rsidRDefault="007A2824">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 κ. </w:t>
      </w:r>
      <w:proofErr w:type="spellStart"/>
      <w:r>
        <w:rPr>
          <w:rFonts w:eastAsia="Times New Roman"/>
          <w:color w:val="000000" w:themeColor="text1"/>
          <w:szCs w:val="24"/>
        </w:rPr>
        <w:t>Κατσώτης</w:t>
      </w:r>
      <w:proofErr w:type="spellEnd"/>
      <w:r>
        <w:rPr>
          <w:rFonts w:eastAsia="Times New Roman"/>
          <w:color w:val="000000" w:themeColor="text1"/>
          <w:szCs w:val="24"/>
        </w:rPr>
        <w:t xml:space="preserve"> έχει τον λόγο. Επί της συμφωνίας να μιλήσετε, παρακαλώ, κύριε </w:t>
      </w:r>
      <w:proofErr w:type="spellStart"/>
      <w:r>
        <w:rPr>
          <w:rFonts w:eastAsia="Times New Roman"/>
          <w:color w:val="000000" w:themeColor="text1"/>
          <w:szCs w:val="24"/>
        </w:rPr>
        <w:t>Κατσώτη</w:t>
      </w:r>
      <w:proofErr w:type="spellEnd"/>
      <w:r>
        <w:rPr>
          <w:rFonts w:eastAsia="Times New Roman"/>
          <w:color w:val="000000" w:themeColor="text1"/>
          <w:szCs w:val="24"/>
        </w:rPr>
        <w:t>.</w:t>
      </w:r>
    </w:p>
    <w:p w14:paraId="3F362E55" w14:textId="77777777" w:rsidR="005E01D3" w:rsidRDefault="007A2824">
      <w:pPr>
        <w:spacing w:line="600" w:lineRule="auto"/>
        <w:ind w:firstLine="720"/>
        <w:jc w:val="both"/>
        <w:rPr>
          <w:rFonts w:eastAsia="Times New Roman"/>
          <w:color w:val="000000" w:themeColor="text1"/>
          <w:szCs w:val="24"/>
        </w:rPr>
      </w:pPr>
      <w:r>
        <w:rPr>
          <w:rFonts w:eastAsia="Times New Roman"/>
          <w:b/>
          <w:color w:val="000000" w:themeColor="text1"/>
          <w:szCs w:val="24"/>
        </w:rPr>
        <w:t>ΧΡΗΣΤΟΣ ΚΑΤΣΩΤΗΣ:</w:t>
      </w:r>
      <w:r>
        <w:rPr>
          <w:rFonts w:eastAsia="Times New Roman"/>
          <w:color w:val="000000" w:themeColor="text1"/>
          <w:szCs w:val="24"/>
        </w:rPr>
        <w:t xml:space="preserve"> Ευχαριστώ, κύριε Πρόεδρε.</w:t>
      </w:r>
    </w:p>
    <w:p w14:paraId="3F362E56" w14:textId="77777777" w:rsidR="005E01D3" w:rsidRDefault="007A2824">
      <w:pPr>
        <w:spacing w:line="600" w:lineRule="auto"/>
        <w:ind w:firstLine="720"/>
        <w:jc w:val="both"/>
        <w:rPr>
          <w:rFonts w:eastAsia="Times New Roman"/>
          <w:szCs w:val="24"/>
        </w:rPr>
      </w:pPr>
      <w:r>
        <w:rPr>
          <w:rFonts w:eastAsia="Times New Roman"/>
          <w:color w:val="000000" w:themeColor="text1"/>
          <w:szCs w:val="24"/>
        </w:rPr>
        <w:t>Κύριοι, το ΚΚΕ έχει μια ριζικά διαφορετική στάση απέναντι στο μεταναστ</w:t>
      </w:r>
      <w:r>
        <w:rPr>
          <w:rFonts w:eastAsia="Times New Roman"/>
          <w:color w:val="000000" w:themeColor="text1"/>
          <w:szCs w:val="24"/>
        </w:rPr>
        <w:t>ευτικό και προσφυγικό πρόβλημα. Θεωρούμε ότι είναι ένα πρόβλημα καθαρά ταξικό. Οφείλεται σε συγκεκριμένες αιτίες και αφορά συνολικά την παγκόσμια εργατική τάξη. Τους μετανάστες, τους πρόσφυγες τους δημιουργεί η Ευρωπαϊκή Ένωση, το ΝΑΤΟ, οι ΗΠΑ, οι ιμπεριαλ</w:t>
      </w:r>
      <w:r>
        <w:rPr>
          <w:rFonts w:eastAsia="Times New Roman"/>
          <w:color w:val="000000" w:themeColor="text1"/>
          <w:szCs w:val="24"/>
        </w:rPr>
        <w:t xml:space="preserve">ιστικές χώρες με τους </w:t>
      </w:r>
      <w:r>
        <w:rPr>
          <w:rFonts w:eastAsia="Times New Roman"/>
          <w:color w:val="000000" w:themeColor="text1"/>
          <w:szCs w:val="24"/>
        </w:rPr>
        <w:lastRenderedPageBreak/>
        <w:t>ιμπεριαλιστικούς πολέμους που έκαναν και συνεχίζουν να κάνουν παντού.</w:t>
      </w:r>
      <w:r w:rsidDel="00A15EAD">
        <w:rPr>
          <w:rFonts w:eastAsia="Times New Roman"/>
          <w:color w:val="000000" w:themeColor="text1"/>
          <w:szCs w:val="24"/>
        </w:rPr>
        <w:t xml:space="preserve"> </w:t>
      </w:r>
      <w:r>
        <w:rPr>
          <w:rFonts w:eastAsia="Times New Roman"/>
          <w:szCs w:val="24"/>
        </w:rPr>
        <w:t>Τους έδιωξε και τους διώχνει η μεγάλη φτώχεια και η εξαθλίωση. Οι ξένοι και οι ντόπιοι καπιταλιστές ρίχνουν τους εργαζόμενους σε χώρες όπως το Μπαγκλαντές, το Πακισ</w:t>
      </w:r>
      <w:r>
        <w:rPr>
          <w:rFonts w:eastAsia="Times New Roman"/>
          <w:szCs w:val="24"/>
        </w:rPr>
        <w:t>τάν</w:t>
      </w:r>
      <w:r>
        <w:rPr>
          <w:rFonts w:eastAsia="Times New Roman"/>
          <w:szCs w:val="24"/>
        </w:rPr>
        <w:t>,</w:t>
      </w:r>
      <w:r>
        <w:rPr>
          <w:rFonts w:eastAsia="Times New Roman"/>
          <w:szCs w:val="24"/>
        </w:rPr>
        <w:t xml:space="preserve"> αλλά και σε χώρες της Αφρικής. </w:t>
      </w:r>
      <w:r>
        <w:rPr>
          <w:rFonts w:eastAsia="Times New Roman"/>
          <w:szCs w:val="24"/>
        </w:rPr>
        <w:t>‘</w:t>
      </w:r>
      <w:proofErr w:type="spellStart"/>
      <w:r>
        <w:rPr>
          <w:rFonts w:eastAsia="Times New Roman"/>
          <w:szCs w:val="24"/>
        </w:rPr>
        <w:t>Ε</w:t>
      </w:r>
      <w:r>
        <w:rPr>
          <w:rFonts w:eastAsia="Times New Roman"/>
          <w:szCs w:val="24"/>
        </w:rPr>
        <w:t>καναν</w:t>
      </w:r>
      <w:proofErr w:type="spellEnd"/>
      <w:r>
        <w:rPr>
          <w:rFonts w:eastAsia="Times New Roman"/>
          <w:szCs w:val="24"/>
        </w:rPr>
        <w:t xml:space="preserve"> και συνεχίζουν να κάνουν</w:t>
      </w:r>
      <w:r>
        <w:rPr>
          <w:rFonts w:eastAsia="Times New Roman"/>
          <w:szCs w:val="24"/>
        </w:rPr>
        <w:t xml:space="preserve"> τους πολέμους</w:t>
      </w:r>
      <w:r>
        <w:rPr>
          <w:rFonts w:eastAsia="Times New Roman"/>
          <w:szCs w:val="24"/>
        </w:rPr>
        <w:t xml:space="preserve">, για να ελέγξουν τον τεράστιο ενεργειακό πλούτο που υπάρχει σε αυτές τις χώρες, για να αποκτήσουν τον έλεγχο των δρόμων του πετρελαίου, του φυσικού αερίου, για να μοιράσουν </w:t>
      </w:r>
      <w:r>
        <w:rPr>
          <w:rFonts w:eastAsia="Times New Roman"/>
          <w:szCs w:val="24"/>
        </w:rPr>
        <w:t>την περιοχή και να βγάλουν ακόμη περισσότερα κέρδη οι πολυεθνικές.</w:t>
      </w:r>
    </w:p>
    <w:p w14:paraId="3F362E57" w14:textId="77777777" w:rsidR="005E01D3" w:rsidRDefault="007A2824">
      <w:pPr>
        <w:spacing w:line="600" w:lineRule="auto"/>
        <w:ind w:firstLine="720"/>
        <w:jc w:val="both"/>
        <w:rPr>
          <w:rFonts w:eastAsia="Times New Roman"/>
          <w:szCs w:val="24"/>
        </w:rPr>
      </w:pPr>
      <w:r>
        <w:rPr>
          <w:rFonts w:eastAsia="Times New Roman"/>
          <w:szCs w:val="24"/>
        </w:rPr>
        <w:t xml:space="preserve"> Την πολιτική αυτή των πολέμων και της εκμετάλλευσης στηρίζει η Ευρωπαϊκή Ένωση, το ΝΑΤΟ, οι ΗΠΑ και οι άλλες ιμπεριαλιστικές χώρες και δυνάμεις όπως η Ρωσία και η Κίνα. Αυτήν την πολιτική </w:t>
      </w:r>
      <w:r>
        <w:rPr>
          <w:rFonts w:eastAsia="Times New Roman"/>
          <w:szCs w:val="24"/>
        </w:rPr>
        <w:t>στηρίζει η Κυβέρνηση ΣΥΡΙΖΑ-ΑΝΕΛ, αλλά και τα άλλα κόμματα. Την ίδια πολιτική στηρίζει και η ναζιστική-εγκληματική Χρυσή Αυγή, το μακρύ δολοφονικό χέρι του σάπιου εκμεταλλευτικού συστήματος, σπέρνοντας το φασιστικό της δηλητήριο, με την ανοχή και των άλλων</w:t>
      </w:r>
      <w:r>
        <w:rPr>
          <w:rFonts w:eastAsia="Times New Roman"/>
          <w:szCs w:val="24"/>
        </w:rPr>
        <w:t xml:space="preserve"> κομμάτων. Δεν στρέφεται μόνο ενάντια στους μετανάστες, αλλά γενικά ενάντια στους εργαζόμενους, ενάντια σε όσους αγωνίζονται. Είναι πρόσφατη η στάση τους απέναντι στη διαφορετικότητα. Πήγαν να σκοτώσουν τον φοιτητή προχτές. </w:t>
      </w:r>
    </w:p>
    <w:p w14:paraId="3F362E58" w14:textId="77777777" w:rsidR="005E01D3" w:rsidRDefault="007A2824">
      <w:pPr>
        <w:spacing w:line="600" w:lineRule="auto"/>
        <w:ind w:firstLine="720"/>
        <w:jc w:val="both"/>
        <w:rPr>
          <w:rFonts w:eastAsia="Times New Roman"/>
          <w:szCs w:val="24"/>
        </w:rPr>
      </w:pPr>
      <w:r>
        <w:rPr>
          <w:rFonts w:eastAsia="Times New Roman"/>
          <w:szCs w:val="24"/>
        </w:rPr>
        <w:t>Η αιτία της μετανάστευσης είναι</w:t>
      </w:r>
      <w:r>
        <w:rPr>
          <w:rFonts w:eastAsia="Times New Roman"/>
          <w:szCs w:val="24"/>
        </w:rPr>
        <w:t xml:space="preserve"> ίδια με την αιτία της προσφυγιάς. Όπως και αν ονομάσουμε τον μετανάστη, παράτυπο, παράνομο ή αντικανονικό, όπως </w:t>
      </w:r>
      <w:r>
        <w:rPr>
          <w:rFonts w:eastAsia="Times New Roman"/>
          <w:szCs w:val="24"/>
        </w:rPr>
        <w:lastRenderedPageBreak/>
        <w:t>λέει η Ευρωπαϊκή Ένωση, δεν αλλάζει η φύση του ζητήματος. Ο ίδιος που βομβαρδίζει, ο ίδιος φτιάχνει και τους δουλεμπόρους. Πνίγει τους πρόσφυγε</w:t>
      </w:r>
      <w:r>
        <w:rPr>
          <w:rFonts w:eastAsia="Times New Roman"/>
          <w:szCs w:val="24"/>
        </w:rPr>
        <w:t>ς στη θάλασσα, δημιουργεί τους ανέργους, μειώνει τα μεροκάματα, διακινεί τα ναρκωτικά, κάνει εμπόριο γυναικών, φτιάχνει τους βομβιστές. Και το όνομα αυτού είναι</w:t>
      </w:r>
      <w:r>
        <w:rPr>
          <w:rFonts w:eastAsia="Times New Roman"/>
          <w:szCs w:val="24"/>
        </w:rPr>
        <w:t>: Κ</w:t>
      </w:r>
      <w:r>
        <w:rPr>
          <w:rFonts w:eastAsia="Times New Roman"/>
          <w:szCs w:val="24"/>
        </w:rPr>
        <w:t>απιταλισμός.</w:t>
      </w:r>
    </w:p>
    <w:p w14:paraId="3F362E59" w14:textId="77777777" w:rsidR="005E01D3" w:rsidRDefault="007A2824">
      <w:pPr>
        <w:spacing w:line="600" w:lineRule="auto"/>
        <w:ind w:firstLine="720"/>
        <w:jc w:val="both"/>
        <w:rPr>
          <w:rFonts w:eastAsia="Times New Roman"/>
          <w:szCs w:val="24"/>
        </w:rPr>
      </w:pPr>
      <w:r>
        <w:rPr>
          <w:rFonts w:eastAsia="Times New Roman"/>
          <w:szCs w:val="24"/>
        </w:rPr>
        <w:t>Απευθυνόμαστε στους εργαζόμενους και τους λέμε ότι μόνο αυτοί μπορούν να μην επι</w:t>
      </w:r>
      <w:r>
        <w:rPr>
          <w:rFonts w:eastAsia="Times New Roman"/>
          <w:szCs w:val="24"/>
        </w:rPr>
        <w:t xml:space="preserve">τρέψουν, να μην αφήσουν έδαφος για ρατσισμό, εθνικισμό, για το θρησκευτικό δηλητήριο που σκορπούν, να μην περάσει η ξενοφοβία. Οι καπιταλιστές των διάφορων χωρών, που προσπαθούν να διαχωρίσουν τους εργάτες, συνεργάζονται μεταξύ </w:t>
      </w:r>
      <w:r>
        <w:rPr>
          <w:rFonts w:eastAsia="Times New Roman"/>
          <w:szCs w:val="24"/>
        </w:rPr>
        <w:t>τους,</w:t>
      </w:r>
      <w:r>
        <w:rPr>
          <w:rFonts w:eastAsia="Times New Roman"/>
          <w:szCs w:val="24"/>
        </w:rPr>
        <w:t xml:space="preserve"> για να τους εκμεταλλεύ</w:t>
      </w:r>
      <w:r>
        <w:rPr>
          <w:rFonts w:eastAsia="Times New Roman"/>
          <w:szCs w:val="24"/>
        </w:rPr>
        <w:t xml:space="preserve">ονται όλους πιο εύκολα. Επιδιώκουν να στρέφουν τους λευκούς ενάντια στους μαύρους, τους Έλληνες ενάντια στους ξένους, για να διαιωνίζουν την εκμετάλλευση, να θωρακίζουν την εξουσία τους και την κυριαρχία τους. </w:t>
      </w:r>
    </w:p>
    <w:p w14:paraId="3F362E5A" w14:textId="77777777" w:rsidR="005E01D3" w:rsidRDefault="007A2824">
      <w:pPr>
        <w:spacing w:line="600" w:lineRule="auto"/>
        <w:ind w:firstLine="720"/>
        <w:jc w:val="both"/>
        <w:rPr>
          <w:rFonts w:eastAsia="Times New Roman"/>
          <w:szCs w:val="24"/>
        </w:rPr>
      </w:pPr>
      <w:r>
        <w:rPr>
          <w:rFonts w:eastAsia="Times New Roman"/>
          <w:szCs w:val="24"/>
        </w:rPr>
        <w:t>Για να σταματήσει η μετανάστευση, η προσφυγιά</w:t>
      </w:r>
      <w:r>
        <w:rPr>
          <w:rFonts w:eastAsia="Times New Roman"/>
          <w:szCs w:val="24"/>
        </w:rPr>
        <w:t>,</w:t>
      </w:r>
      <w:r>
        <w:rPr>
          <w:rFonts w:eastAsia="Times New Roman"/>
          <w:szCs w:val="24"/>
        </w:rPr>
        <w:t xml:space="preserve"> πρέπει να αντιμετωπιστούν οι αιτίες που τις προκαλούν, που είναι ο καπιταλισμός και ο πόλεμος, που πάνε μαζί. Το συγκεκριμένο </w:t>
      </w:r>
      <w:r>
        <w:rPr>
          <w:rFonts w:eastAsia="Times New Roman"/>
          <w:szCs w:val="24"/>
        </w:rPr>
        <w:t xml:space="preserve">πρωτόκολλο </w:t>
      </w:r>
      <w:r>
        <w:rPr>
          <w:rFonts w:eastAsia="Times New Roman"/>
          <w:szCs w:val="24"/>
        </w:rPr>
        <w:t>μεταξύ Ελλάδας και Ρωσίας, που έρχεται για κύρωση, υπογράφηκε το 2012 μεταξύ των αρμόδιων Υπουργών Ελλάδας και Ρωσίας</w:t>
      </w:r>
      <w:r>
        <w:rPr>
          <w:rFonts w:eastAsia="Times New Roman"/>
          <w:szCs w:val="24"/>
        </w:rPr>
        <w:t xml:space="preserve"> και εντάχθηκε στο πλαίσιο συμφωνίας </w:t>
      </w:r>
      <w:proofErr w:type="spellStart"/>
      <w:r>
        <w:rPr>
          <w:rFonts w:eastAsia="Times New Roman"/>
          <w:szCs w:val="24"/>
        </w:rPr>
        <w:t>επανεισδοχής</w:t>
      </w:r>
      <w:proofErr w:type="spellEnd"/>
      <w:r>
        <w:rPr>
          <w:rFonts w:eastAsia="Times New Roman"/>
          <w:szCs w:val="24"/>
        </w:rPr>
        <w:t xml:space="preserve"> μεταξύ Ευρωπαϊκής Ένωσης και Ρωσίας, που υπογράφηκε το 2006.</w:t>
      </w:r>
    </w:p>
    <w:p w14:paraId="3F362E5B" w14:textId="77777777" w:rsidR="005E01D3" w:rsidRDefault="007A2824">
      <w:pPr>
        <w:spacing w:line="600" w:lineRule="auto"/>
        <w:ind w:firstLine="720"/>
        <w:jc w:val="both"/>
        <w:rPr>
          <w:rFonts w:eastAsia="Times New Roman"/>
          <w:szCs w:val="24"/>
        </w:rPr>
      </w:pPr>
      <w:r>
        <w:rPr>
          <w:rFonts w:eastAsia="Times New Roman"/>
          <w:szCs w:val="24"/>
        </w:rPr>
        <w:lastRenderedPageBreak/>
        <w:t>Η Ευρωπαϊκή Ένωση έχει επιλέξει</w:t>
      </w:r>
      <w:r>
        <w:rPr>
          <w:rFonts w:eastAsia="Times New Roman"/>
          <w:szCs w:val="24"/>
        </w:rPr>
        <w:t>,</w:t>
      </w:r>
      <w:r>
        <w:rPr>
          <w:rFonts w:eastAsia="Times New Roman"/>
          <w:szCs w:val="24"/>
        </w:rPr>
        <w:t xml:space="preserve"> μεταξύ άλλων κατασταλτικών μέτρων και αυτόν τον τρόπο, δηλαδή, τη σύναψη συμφωνιών </w:t>
      </w:r>
      <w:proofErr w:type="spellStart"/>
      <w:r>
        <w:rPr>
          <w:rFonts w:eastAsia="Times New Roman"/>
          <w:szCs w:val="24"/>
        </w:rPr>
        <w:t>επανεισδοχής</w:t>
      </w:r>
      <w:proofErr w:type="spellEnd"/>
      <w:r>
        <w:rPr>
          <w:rFonts w:eastAsia="Times New Roman"/>
          <w:szCs w:val="24"/>
        </w:rPr>
        <w:t xml:space="preserve"> με πολλές χώρες</w:t>
      </w:r>
      <w:r>
        <w:rPr>
          <w:rFonts w:eastAsia="Times New Roman"/>
          <w:szCs w:val="24"/>
        </w:rPr>
        <w:t>,</w:t>
      </w:r>
      <w:r>
        <w:rPr>
          <w:rFonts w:eastAsia="Times New Roman"/>
          <w:szCs w:val="24"/>
        </w:rPr>
        <w:t xml:space="preserve"> για να περιορίσει τον αριθμό των μεταναστών</w:t>
      </w:r>
      <w:r>
        <w:rPr>
          <w:rFonts w:eastAsia="Times New Roman"/>
          <w:szCs w:val="24"/>
        </w:rPr>
        <w:t>,</w:t>
      </w:r>
      <w:r>
        <w:rPr>
          <w:rFonts w:eastAsia="Times New Roman"/>
          <w:szCs w:val="24"/>
        </w:rPr>
        <w:t xml:space="preserve"> που προέρχονται ή διέρχονται από το έδαφος αυτών των χωρών. Οι συμφωνίες αυτές αποτελούν την εφαρμογή της γενικότερης πολιτικής της επιλεκτικής μετανάστευσης, που έχουν υιοθετήσει η Ευρωπαϊκή Ένωση και τα κράτη</w:t>
      </w:r>
      <w:r>
        <w:rPr>
          <w:rFonts w:eastAsia="Times New Roman"/>
          <w:szCs w:val="24"/>
        </w:rPr>
        <w:t>-μέλη. Δηλαδή, από το ένα μέρος προσέλκυση ενός ορισμένου αριθμού μεταναστών, χρήσιμων για τους μονοπωλιακούς ομίλους και τις επιχειρήσεις -το είδαμε αυτό με τη Γερμανία, πόσους πρόσφυγες πήρε γιατί ήταν χρήσιμοι στους επιχειρηματικούς ομίλους και μέσω της</w:t>
      </w:r>
      <w:r>
        <w:rPr>
          <w:rFonts w:eastAsia="Times New Roman"/>
          <w:szCs w:val="24"/>
        </w:rPr>
        <w:t xml:space="preserve"> λεγόμενης «μπλε κάρτας» τους προσλαμβάνουν νόμιμα με μικρότερους μισθούς και λιγότερα δικαιώματα από αυτά των ντόπιων εργαζομένων- και από το άλλο μέρος</w:t>
      </w:r>
      <w:r>
        <w:rPr>
          <w:rFonts w:eastAsia="Times New Roman"/>
          <w:szCs w:val="24"/>
        </w:rPr>
        <w:t>,</w:t>
      </w:r>
      <w:r>
        <w:rPr>
          <w:rFonts w:eastAsia="Times New Roman"/>
          <w:szCs w:val="24"/>
        </w:rPr>
        <w:t xml:space="preserve"> για όσους δεν είναι χρήσιμοι</w:t>
      </w:r>
      <w:r>
        <w:rPr>
          <w:rFonts w:eastAsia="Times New Roman"/>
          <w:szCs w:val="24"/>
        </w:rPr>
        <w:t>,</w:t>
      </w:r>
      <w:r>
        <w:rPr>
          <w:rFonts w:eastAsia="Times New Roman"/>
          <w:szCs w:val="24"/>
        </w:rPr>
        <w:t xml:space="preserve"> έχουμε τις απελάσεις και τις </w:t>
      </w:r>
      <w:proofErr w:type="spellStart"/>
      <w:r>
        <w:rPr>
          <w:rFonts w:eastAsia="Times New Roman"/>
          <w:szCs w:val="24"/>
        </w:rPr>
        <w:t>επαναπροωθήσεις</w:t>
      </w:r>
      <w:proofErr w:type="spellEnd"/>
      <w:r>
        <w:rPr>
          <w:rFonts w:eastAsia="Times New Roman"/>
          <w:szCs w:val="24"/>
        </w:rPr>
        <w:t>. Για τους υπόλοιπους, λεγό</w:t>
      </w:r>
      <w:r>
        <w:rPr>
          <w:rFonts w:eastAsia="Times New Roman"/>
          <w:szCs w:val="24"/>
        </w:rPr>
        <w:t xml:space="preserve">μενους «παράνομους» ή «παράτυπους» μετανάστες, αυτή είναι η μοίρα τους. </w:t>
      </w:r>
    </w:p>
    <w:p w14:paraId="3F362E5C" w14:textId="77777777" w:rsidR="005E01D3" w:rsidRDefault="007A2824">
      <w:pPr>
        <w:spacing w:line="600" w:lineRule="auto"/>
        <w:ind w:firstLine="720"/>
        <w:jc w:val="both"/>
        <w:rPr>
          <w:rFonts w:eastAsia="Times New Roman"/>
          <w:szCs w:val="24"/>
        </w:rPr>
      </w:pPr>
      <w:r>
        <w:rPr>
          <w:rFonts w:eastAsia="Times New Roman"/>
          <w:szCs w:val="24"/>
        </w:rPr>
        <w:t>Εφαρμογή της επιλεκτικής μετανάστευσης είναι και η πολιτική των ελληνικών κυβερνήσεων, να προσελκύουν στην Ελλάδα πλούσιους επενδυτές ακινήτων, με αντάλλαγμα άδεια παραμονής πέντε ετώ</w:t>
      </w:r>
      <w:r>
        <w:rPr>
          <w:rFonts w:eastAsia="Times New Roman"/>
          <w:szCs w:val="24"/>
        </w:rPr>
        <w:t xml:space="preserve">ν και χορήγηση ειδικής βίζας, που τους δίνει ορισμένα δικαιώματα μετακίνησης στην Ευρωπαϊκή Ένωση. Διαβάσαμε πρόσφατα ότι οι Ρώσοι επενδυτές είναι δεύτεροι, μετά τους Κινέζους, στην αγορά μεγάλων ή πολυτελών ακινήτων και έχουν δοθεί -εμείς </w:t>
      </w:r>
      <w:r>
        <w:rPr>
          <w:rFonts w:eastAsia="Times New Roman"/>
          <w:szCs w:val="24"/>
        </w:rPr>
        <w:lastRenderedPageBreak/>
        <w:t>ξέρουμε για τρια</w:t>
      </w:r>
      <w:r>
        <w:rPr>
          <w:rFonts w:eastAsia="Times New Roman"/>
          <w:szCs w:val="24"/>
        </w:rPr>
        <w:t>κόσιες σαράντα οχτώ- τέτοιες χρυσές βίζες και άδειες παραμονής σε Ρώσους επενδυτές ακινήτων στην Ελλάδα.</w:t>
      </w:r>
    </w:p>
    <w:p w14:paraId="3F362E5D" w14:textId="77777777" w:rsidR="005E01D3" w:rsidRDefault="007A2824">
      <w:pPr>
        <w:spacing w:line="600" w:lineRule="auto"/>
        <w:ind w:firstLine="720"/>
        <w:jc w:val="both"/>
        <w:rPr>
          <w:rFonts w:eastAsia="Times New Roman"/>
          <w:szCs w:val="24"/>
        </w:rPr>
      </w:pPr>
      <w:r>
        <w:rPr>
          <w:rFonts w:eastAsia="Times New Roman"/>
          <w:szCs w:val="24"/>
        </w:rPr>
        <w:t>Το ΚΚΕ</w:t>
      </w:r>
      <w:r>
        <w:rPr>
          <w:rFonts w:eastAsia="Times New Roman"/>
          <w:szCs w:val="24"/>
        </w:rPr>
        <w:t>,</w:t>
      </w:r>
      <w:r>
        <w:rPr>
          <w:rFonts w:eastAsia="Times New Roman"/>
          <w:szCs w:val="24"/>
        </w:rPr>
        <w:t xml:space="preserve"> από θέση αρχής</w:t>
      </w:r>
      <w:r>
        <w:rPr>
          <w:rFonts w:eastAsia="Times New Roman"/>
          <w:szCs w:val="24"/>
        </w:rPr>
        <w:t>,</w:t>
      </w:r>
      <w:r>
        <w:rPr>
          <w:rFonts w:eastAsia="Times New Roman"/>
          <w:szCs w:val="24"/>
        </w:rPr>
        <w:t xml:space="preserve"> δεν ψηφίζει τέτοιους είδους συμφωνίες και πρωτόκολλα, που εντάσσονται στη γενικότερη μεταναστευτική πολιτική της Ευρωπαϊκής Ένω</w:t>
      </w:r>
      <w:r>
        <w:rPr>
          <w:rFonts w:eastAsia="Times New Roman"/>
          <w:szCs w:val="24"/>
        </w:rPr>
        <w:t>σης και των ελληνικών κυβερνήσεων. Αντίθετα, παλεύει έτσι ώστε κανείς μετανάστης, κανείς πρόσφυγας να μη διώκεται. Δεν μπορεί οι Έλληνες να δέχονται να φορτώνουν στους μετανάστες και στους πρόσφυγες τα προβλήματα του καπιταλισμού, που είναι η ανεργία, η φτ</w:t>
      </w:r>
      <w:r>
        <w:rPr>
          <w:rFonts w:eastAsia="Times New Roman"/>
          <w:szCs w:val="24"/>
        </w:rPr>
        <w:t>ώχεια, η άθλια κατάσταση που υπάρχει στην υγεία, στην παιδεία, η εγκληματικότητα, η πορνεία.</w:t>
      </w:r>
    </w:p>
    <w:p w14:paraId="3F362E5E" w14:textId="77777777" w:rsidR="005E01D3" w:rsidRDefault="007A2824">
      <w:pPr>
        <w:spacing w:line="600" w:lineRule="auto"/>
        <w:ind w:firstLine="720"/>
        <w:jc w:val="both"/>
        <w:rPr>
          <w:rFonts w:eastAsia="Times New Roman"/>
          <w:szCs w:val="24"/>
        </w:rPr>
      </w:pPr>
      <w:r>
        <w:rPr>
          <w:rFonts w:eastAsia="Times New Roman"/>
          <w:szCs w:val="24"/>
        </w:rPr>
        <w:t>Κλείνοντας, λέμε για άλλη μια φορά ότι η αιτία της μετανάστευσης και της προσφυγιάς θα εξαλειφθεί</w:t>
      </w:r>
      <w:r>
        <w:rPr>
          <w:rFonts w:eastAsia="Times New Roman"/>
          <w:szCs w:val="24"/>
        </w:rPr>
        <w:t>,</w:t>
      </w:r>
      <w:r>
        <w:rPr>
          <w:rFonts w:eastAsia="Times New Roman"/>
          <w:szCs w:val="24"/>
        </w:rPr>
        <w:t xml:space="preserve"> όταν εξαλειφθεί η εκμετάλλευση ανθρώπου από άνθρωπο, η βαρβαρότη</w:t>
      </w:r>
      <w:r>
        <w:rPr>
          <w:rFonts w:eastAsia="Times New Roman"/>
          <w:szCs w:val="24"/>
        </w:rPr>
        <w:t>τα αυτή που λέγεται καπιταλισμός, όταν η παραγωγή θα ικανοποιεί διευρυμένες ανάγκες των ανθρώπων και όχι το κέρδος.</w:t>
      </w:r>
    </w:p>
    <w:p w14:paraId="3F362E5F" w14:textId="77777777" w:rsidR="005E01D3" w:rsidRDefault="007A2824">
      <w:pPr>
        <w:spacing w:line="600" w:lineRule="auto"/>
        <w:ind w:firstLine="720"/>
        <w:jc w:val="both"/>
        <w:rPr>
          <w:rFonts w:eastAsia="Times New Roman"/>
          <w:szCs w:val="24"/>
        </w:rPr>
      </w:pPr>
      <w:r>
        <w:rPr>
          <w:rFonts w:eastAsia="Times New Roman"/>
          <w:szCs w:val="24"/>
        </w:rPr>
        <w:t>Αυτό προϋποθέτει η παγκόσμια εργατική τάξη να αγωνιστεί για να απαλλαγεί από τα μονοπώλια και την εξουσία τους, να κατακτήσουν οι άνθρωποι τ</w:t>
      </w:r>
      <w:r>
        <w:rPr>
          <w:rFonts w:eastAsia="Times New Roman"/>
          <w:szCs w:val="24"/>
        </w:rPr>
        <w:t xml:space="preserve">η δική τους εξουσία, για να σταματήσει η βαρβαρότητα της εκμετάλλευσης και των πολέμων και να ευημερήσουν οι λαοί, οικοδομώντας τη νέα σοσιαλιστική κομμουνιστική κοινωνία. </w:t>
      </w:r>
    </w:p>
    <w:p w14:paraId="3F362E60" w14:textId="77777777" w:rsidR="005E01D3" w:rsidRDefault="007A2824">
      <w:pPr>
        <w:spacing w:line="600" w:lineRule="auto"/>
        <w:ind w:firstLine="720"/>
        <w:jc w:val="both"/>
        <w:rPr>
          <w:rFonts w:eastAsia="Times New Roman"/>
          <w:szCs w:val="24"/>
        </w:rPr>
      </w:pPr>
      <w:r>
        <w:rPr>
          <w:rFonts w:eastAsia="Times New Roman"/>
          <w:szCs w:val="24"/>
        </w:rPr>
        <w:lastRenderedPageBreak/>
        <w:t>Ως ΚΚΕ δρούμε σ’ αυτή την κατεύθυνση και καλούμε τους εργαζόμενους, τους αυτοαπασχο</w:t>
      </w:r>
      <w:r>
        <w:rPr>
          <w:rFonts w:eastAsia="Times New Roman"/>
          <w:szCs w:val="24"/>
        </w:rPr>
        <w:t>λούμενους, τη φτωχή αγροτιά, τους νέους και τις νέες να συμπορευτούν σ’ αυτόν τον αγώνα που είναι ο μόνος που μπορεί να αντιμετωπίσει οριστικά την ανεργία, τη φτώχεια και την εξαθλίωση, ο μόνος που μπορεί να διασφαλίσει την ευημερία των ανθρώπων.</w:t>
      </w:r>
    </w:p>
    <w:p w14:paraId="3F362E61" w14:textId="77777777" w:rsidR="005E01D3" w:rsidRDefault="007A2824">
      <w:pPr>
        <w:spacing w:line="600" w:lineRule="auto"/>
        <w:ind w:firstLine="720"/>
        <w:jc w:val="both"/>
        <w:rPr>
          <w:rFonts w:eastAsia="Times New Roman"/>
          <w:szCs w:val="24"/>
        </w:rPr>
      </w:pPr>
      <w:r>
        <w:rPr>
          <w:rFonts w:eastAsia="Times New Roman"/>
          <w:szCs w:val="24"/>
        </w:rPr>
        <w:t xml:space="preserve">Ψηφίζουμε κατά της </w:t>
      </w:r>
      <w:r>
        <w:rPr>
          <w:rFonts w:eastAsia="Times New Roman"/>
          <w:szCs w:val="24"/>
        </w:rPr>
        <w:t>σ</w:t>
      </w:r>
      <w:r>
        <w:rPr>
          <w:rFonts w:eastAsia="Times New Roman"/>
          <w:szCs w:val="24"/>
        </w:rPr>
        <w:t xml:space="preserve">υμφωνίας </w:t>
      </w:r>
      <w:proofErr w:type="spellStart"/>
      <w:r>
        <w:rPr>
          <w:rFonts w:eastAsia="Times New Roman"/>
          <w:szCs w:val="24"/>
        </w:rPr>
        <w:t>ε</w:t>
      </w:r>
      <w:r>
        <w:rPr>
          <w:rFonts w:eastAsia="Times New Roman"/>
          <w:szCs w:val="24"/>
        </w:rPr>
        <w:t>πανεισδοχής</w:t>
      </w:r>
      <w:proofErr w:type="spellEnd"/>
      <w:r>
        <w:rPr>
          <w:rFonts w:eastAsia="Times New Roman"/>
          <w:szCs w:val="24"/>
        </w:rPr>
        <w:t xml:space="preserve"> μεταξύ Ευρωπαϊκής Ένωσης και Ρωσίας.</w:t>
      </w:r>
    </w:p>
    <w:p w14:paraId="3F362E62" w14:textId="77777777" w:rsidR="005E01D3" w:rsidRDefault="007A282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Γίνεται γνωστό στο Σώμα ότι </w:t>
      </w:r>
      <w:r>
        <w:rPr>
          <w:rFonts w:eastAsia="Times New Roman"/>
          <w:szCs w:val="24"/>
        </w:rPr>
        <w:t>τη συνεδρίασή μας</w:t>
      </w:r>
      <w:r>
        <w:rPr>
          <w:rFonts w:eastAsia="Times New Roman"/>
          <w:szCs w:val="24"/>
        </w:rPr>
        <w:t xml:space="preserve"> παρακολουθεί </w:t>
      </w:r>
      <w:r>
        <w:rPr>
          <w:rFonts w:eastAsia="Times New Roman"/>
          <w:szCs w:val="24"/>
        </w:rPr>
        <w:t>από τα νότια θεωρεία, αφού ξεναγήθηκε στην έκθεση της αίθουσας «ΕΛΕΥΘΕΡΙΟΣ ΒΕΝΙΖΕΛ</w:t>
      </w:r>
      <w:r>
        <w:rPr>
          <w:rFonts w:eastAsia="Times New Roman"/>
          <w:szCs w:val="24"/>
        </w:rPr>
        <w:t xml:space="preserve">ΟΣ» και ενημερώθηκε για την ιστορία του κτηρίου και τον τρόπο οργάνωσης και λειτουργίας της Βουλής, ο κ. </w:t>
      </w:r>
      <w:r>
        <w:rPr>
          <w:rFonts w:eastAsia="Times New Roman"/>
          <w:szCs w:val="24"/>
          <w:lang w:val="en-US"/>
        </w:rPr>
        <w:t>Graham</w:t>
      </w:r>
      <w:r>
        <w:rPr>
          <w:rFonts w:eastAsia="Times New Roman"/>
          <w:szCs w:val="24"/>
        </w:rPr>
        <w:t xml:space="preserve"> </w:t>
      </w:r>
      <w:r>
        <w:rPr>
          <w:rFonts w:eastAsia="Times New Roman"/>
          <w:szCs w:val="24"/>
          <w:lang w:val="en-US"/>
        </w:rPr>
        <w:t>Brady</w:t>
      </w:r>
      <w:r>
        <w:rPr>
          <w:rFonts w:eastAsia="Times New Roman"/>
          <w:szCs w:val="24"/>
        </w:rPr>
        <w:t xml:space="preserve">, Βουλευτής του Βρετανικού Κοινοβουλίου, συνοδευόμενος από αποστολή του Πανεπιστημίου </w:t>
      </w:r>
      <w:r>
        <w:rPr>
          <w:rFonts w:eastAsia="Times New Roman"/>
          <w:szCs w:val="24"/>
          <w:lang w:val="en-US"/>
        </w:rPr>
        <w:t>Bolton</w:t>
      </w:r>
      <w:r>
        <w:rPr>
          <w:rFonts w:eastAsia="Times New Roman"/>
          <w:szCs w:val="24"/>
        </w:rPr>
        <w:t>.</w:t>
      </w:r>
    </w:p>
    <w:p w14:paraId="3F362E63" w14:textId="77777777" w:rsidR="005E01D3" w:rsidRDefault="007A2824">
      <w:pPr>
        <w:spacing w:line="600" w:lineRule="auto"/>
        <w:ind w:firstLine="720"/>
        <w:jc w:val="both"/>
        <w:rPr>
          <w:rFonts w:eastAsia="Times New Roman"/>
          <w:szCs w:val="24"/>
        </w:rPr>
      </w:pPr>
      <w:r>
        <w:rPr>
          <w:rFonts w:eastAsia="Times New Roman"/>
          <w:szCs w:val="24"/>
        </w:rPr>
        <w:t>Η Βουλή τούς καλωσορίζει.</w:t>
      </w:r>
    </w:p>
    <w:p w14:paraId="3F362E64" w14:textId="77777777" w:rsidR="005E01D3" w:rsidRDefault="007A2824">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3F362E65" w14:textId="77777777" w:rsidR="005E01D3" w:rsidRDefault="007A2824">
      <w:pPr>
        <w:spacing w:line="600" w:lineRule="auto"/>
        <w:ind w:firstLine="720"/>
        <w:jc w:val="both"/>
        <w:rPr>
          <w:rFonts w:eastAsia="Times New Roman"/>
          <w:szCs w:val="24"/>
        </w:rPr>
      </w:pPr>
      <w:r>
        <w:rPr>
          <w:rFonts w:eastAsia="Times New Roman"/>
          <w:szCs w:val="24"/>
        </w:rPr>
        <w:t>Ο κ. Λαγός έχει τον λόγο.</w:t>
      </w:r>
    </w:p>
    <w:p w14:paraId="3F362E66" w14:textId="77777777" w:rsidR="005E01D3" w:rsidRDefault="007A2824">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Πόσο χρόνο έχω, κύριε Πρόεδρε;</w:t>
      </w:r>
    </w:p>
    <w:p w14:paraId="3F362E67" w14:textId="77777777" w:rsidR="005E01D3" w:rsidRDefault="007A282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Πέντε λεπτά το ανώτερο έχουν όλοι.</w:t>
      </w:r>
    </w:p>
    <w:p w14:paraId="3F362E68" w14:textId="77777777" w:rsidR="005E01D3" w:rsidRDefault="007A2824">
      <w:pPr>
        <w:spacing w:line="600" w:lineRule="auto"/>
        <w:ind w:firstLine="720"/>
        <w:jc w:val="both"/>
        <w:rPr>
          <w:rFonts w:eastAsia="Times New Roman"/>
          <w:szCs w:val="24"/>
        </w:rPr>
      </w:pPr>
      <w:r>
        <w:rPr>
          <w:rFonts w:eastAsia="Times New Roman"/>
          <w:b/>
          <w:szCs w:val="24"/>
        </w:rPr>
        <w:lastRenderedPageBreak/>
        <w:t>ΙΩΑΝΝΗΣ ΛΑΓΟΣ:</w:t>
      </w:r>
      <w:r>
        <w:rPr>
          <w:rFonts w:eastAsia="Times New Roman"/>
          <w:szCs w:val="24"/>
        </w:rPr>
        <w:t xml:space="preserve"> Πέντε λεπτά. Αν και θα μπορούσαμε να μιλάμε για πενήντα πέντε λεπτά</w:t>
      </w:r>
      <w:r>
        <w:rPr>
          <w:rFonts w:eastAsia="Times New Roman"/>
          <w:szCs w:val="24"/>
        </w:rPr>
        <w:t xml:space="preserve"> μ</w:t>
      </w:r>
      <w:r>
        <w:rPr>
          <w:rFonts w:eastAsia="Times New Roman"/>
          <w:szCs w:val="24"/>
        </w:rPr>
        <w:t>ε</w:t>
      </w:r>
      <w:r>
        <w:rPr>
          <w:rFonts w:eastAsia="Times New Roman"/>
          <w:szCs w:val="24"/>
        </w:rPr>
        <w:t xml:space="preserve"> αυτά που συμβαίνουν, θα μιλήσουμε για πέντε λεπτά.</w:t>
      </w:r>
    </w:p>
    <w:p w14:paraId="3F362E69" w14:textId="77777777" w:rsidR="005E01D3" w:rsidRDefault="007A282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Σύμφωνα με τον Κανονισμό. Το ίδιο και ο Υπουργός.</w:t>
      </w:r>
    </w:p>
    <w:p w14:paraId="3F362E6A" w14:textId="77777777" w:rsidR="005E01D3" w:rsidRDefault="007A2824">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Δεν είπα για σας κάτι. Προς Θεού.</w:t>
      </w:r>
    </w:p>
    <w:p w14:paraId="3F362E6B" w14:textId="77777777" w:rsidR="005E01D3" w:rsidRDefault="007A2824">
      <w:pPr>
        <w:spacing w:line="600" w:lineRule="auto"/>
        <w:ind w:firstLine="720"/>
        <w:jc w:val="both"/>
        <w:rPr>
          <w:rFonts w:eastAsia="Times New Roman"/>
          <w:szCs w:val="24"/>
        </w:rPr>
      </w:pPr>
      <w:r>
        <w:rPr>
          <w:rFonts w:eastAsia="Times New Roman"/>
          <w:szCs w:val="24"/>
        </w:rPr>
        <w:t xml:space="preserve">Έχουμε να πούμε πάλι σημεία και τέρατα που συμβαίνουν εδώ. Με την </w:t>
      </w:r>
      <w:r>
        <w:rPr>
          <w:rFonts w:eastAsia="Times New Roman"/>
          <w:szCs w:val="24"/>
        </w:rPr>
        <w:t xml:space="preserve">ευκαιρία που είναι ο Υπουργός εδώ, πείτε μου, Υπουργέ, τι έγινε. Προχθές την Παρασκευή έγινε μια επίθεση στα γραφεία της Χρυσής Αυγής, σ’ ένα από τα κεντρικότερα σημεία της Αθήνας, από κάτι αλήτες κουκουλοφόρους παρακρατικούς των Εξαρχείων με τους οποίους </w:t>
      </w:r>
      <w:r>
        <w:rPr>
          <w:rFonts w:eastAsia="Times New Roman"/>
          <w:szCs w:val="24"/>
        </w:rPr>
        <w:t>συνεργάζεστε, τους οποίους καλείτε για να συνομιλήσετε…</w:t>
      </w:r>
    </w:p>
    <w:p w14:paraId="3F362E6C" w14:textId="77777777" w:rsidR="005E01D3" w:rsidRDefault="007A2824">
      <w:pPr>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b/>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3F362E6D" w14:textId="77777777" w:rsidR="005E01D3" w:rsidRDefault="007A2824">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Μη με διακόπτεις.</w:t>
      </w:r>
    </w:p>
    <w:p w14:paraId="3F362E6E" w14:textId="77777777" w:rsidR="005E01D3" w:rsidRDefault="007A2824">
      <w:pPr>
        <w:spacing w:line="600" w:lineRule="auto"/>
        <w:ind w:firstLine="720"/>
        <w:jc w:val="both"/>
        <w:rPr>
          <w:rFonts w:eastAsia="Times New Roman"/>
          <w:szCs w:val="24"/>
        </w:rPr>
      </w:pPr>
      <w:r>
        <w:rPr>
          <w:rFonts w:eastAsia="Times New Roman"/>
          <w:szCs w:val="24"/>
        </w:rPr>
        <w:t>Αυτοί τους οποίους καλείς και συνομιλείς μαζί τους, οι αλήτες του «</w:t>
      </w:r>
      <w:proofErr w:type="spellStart"/>
      <w:r>
        <w:rPr>
          <w:rFonts w:eastAsia="Times New Roman"/>
          <w:szCs w:val="24"/>
        </w:rPr>
        <w:t>Ρουβίκωνα</w:t>
      </w:r>
      <w:proofErr w:type="spellEnd"/>
      <w:r>
        <w:rPr>
          <w:rFonts w:eastAsia="Times New Roman"/>
          <w:szCs w:val="24"/>
        </w:rPr>
        <w:t>» και των Εξαρχείων που</w:t>
      </w:r>
      <w:r>
        <w:rPr>
          <w:rFonts w:eastAsia="Times New Roman"/>
          <w:szCs w:val="24"/>
        </w:rPr>
        <w:t xml:space="preserve"> κάνουν παρέλαση στα Εξάρχεια και τους κοιτάτε καλά-καλά, χωρίς να κάνετε τίποτα, επιτέθηκαν, προσπάθησαν να κάψουν τα γραφεία της Χρυσής Αυγής. Υπήρχαν άνθρωποι μέσα οι οποίοι πρόλαβαν και χρησιμοποίησαν τον πυροσβεστήρα και σώθηκαν και φεύγοντας </w:t>
      </w:r>
      <w:r>
        <w:rPr>
          <w:rFonts w:eastAsia="Times New Roman"/>
          <w:szCs w:val="24"/>
        </w:rPr>
        <w:lastRenderedPageBreak/>
        <w:t xml:space="preserve">από κει </w:t>
      </w:r>
      <w:r>
        <w:rPr>
          <w:rFonts w:eastAsia="Times New Roman"/>
          <w:szCs w:val="24"/>
        </w:rPr>
        <w:t>πέρα, καμ</w:t>
      </w:r>
      <w:r>
        <w:rPr>
          <w:rFonts w:eastAsia="Times New Roman"/>
          <w:szCs w:val="24"/>
        </w:rPr>
        <w:t>μ</w:t>
      </w:r>
      <w:r>
        <w:rPr>
          <w:rFonts w:eastAsia="Times New Roman"/>
          <w:szCs w:val="24"/>
        </w:rPr>
        <w:t xml:space="preserve">ία κάμερα δεν λειτούργησε. Φεύγοντας από κει πέρα, κανένας αστυνομικός δεν φρόντισε να τους συλλάβει όλους αυτούς. Πήγατε μετά να συλλάβετε </w:t>
      </w:r>
      <w:proofErr w:type="spellStart"/>
      <w:r>
        <w:rPr>
          <w:rFonts w:eastAsia="Times New Roman"/>
          <w:szCs w:val="24"/>
        </w:rPr>
        <w:t>χρυσαυγίτες</w:t>
      </w:r>
      <w:proofErr w:type="spellEnd"/>
      <w:r>
        <w:rPr>
          <w:rFonts w:eastAsia="Times New Roman"/>
          <w:szCs w:val="24"/>
        </w:rPr>
        <w:t xml:space="preserve"> γιατί δήθεν κάποιον χτύπησαν, σύμφωνα με κάποιες μαρτυρίες. </w:t>
      </w:r>
    </w:p>
    <w:p w14:paraId="3F362E6F" w14:textId="77777777" w:rsidR="005E01D3" w:rsidRDefault="007A2824">
      <w:pPr>
        <w:spacing w:line="600" w:lineRule="auto"/>
        <w:ind w:firstLine="720"/>
        <w:jc w:val="both"/>
        <w:rPr>
          <w:rFonts w:eastAsia="Times New Roman"/>
          <w:szCs w:val="24"/>
        </w:rPr>
      </w:pPr>
      <w:r>
        <w:rPr>
          <w:rFonts w:eastAsia="Times New Roman"/>
          <w:szCs w:val="24"/>
        </w:rPr>
        <w:t>Όποιος είναι ένοχος, Υπουργέ, και</w:t>
      </w:r>
      <w:r>
        <w:rPr>
          <w:rFonts w:eastAsia="Times New Roman"/>
          <w:szCs w:val="24"/>
        </w:rPr>
        <w:t xml:space="preserve"> όποιος έχει κάνει καταδικαστέες πράξεις, να τιμωρηθεί. Δεν γίνεται, όμως, να τιμωρούνται άνθρωποι </w:t>
      </w:r>
      <w:proofErr w:type="spellStart"/>
      <w:r>
        <w:rPr>
          <w:rFonts w:eastAsia="Times New Roman"/>
          <w:szCs w:val="24"/>
        </w:rPr>
        <w:t>αλά</w:t>
      </w:r>
      <w:proofErr w:type="spellEnd"/>
      <w:r>
        <w:rPr>
          <w:rFonts w:eastAsia="Times New Roman"/>
          <w:szCs w:val="24"/>
        </w:rPr>
        <w:t xml:space="preserve"> καρτ</w:t>
      </w:r>
      <w:r>
        <w:rPr>
          <w:rFonts w:eastAsia="Times New Roman"/>
          <w:szCs w:val="24"/>
        </w:rPr>
        <w:t>. Δεν γίνεται να τιμωρούνται άνθρωποι όχι για τις πράξεις τους αλλά για την ιδεολογία τους.</w:t>
      </w:r>
    </w:p>
    <w:p w14:paraId="3F362E70" w14:textId="77777777" w:rsidR="005E01D3" w:rsidRDefault="007A2824">
      <w:pPr>
        <w:spacing w:line="600" w:lineRule="auto"/>
        <w:ind w:firstLine="720"/>
        <w:jc w:val="both"/>
        <w:rPr>
          <w:rFonts w:eastAsia="Times New Roman"/>
          <w:szCs w:val="24"/>
        </w:rPr>
      </w:pPr>
      <w:r>
        <w:rPr>
          <w:rFonts w:eastAsia="Times New Roman"/>
          <w:szCs w:val="24"/>
        </w:rPr>
        <w:t xml:space="preserve">Πες μου, λοιπόν, πώς είναι δυνατόν να έχει γίνει επίθεση </w:t>
      </w:r>
      <w:r>
        <w:rPr>
          <w:rFonts w:eastAsia="Times New Roman"/>
          <w:szCs w:val="24"/>
        </w:rPr>
        <w:t>πριν από τρεις μήνες σ’ έναν Βουλευτή μας, τον Γιώργο Γερμενή, να υπάρχει αναγνώριση προσώπων, να μιλάει για συγκεκριμένα άτομα που τον χτύπησαν, να είναι αυτοί οι συγκεκριμένοι άνθρωποι στη συγκεκριμένη κατάληψη που είναι στα βόρεια προάστια, στο Μαρούσι,</w:t>
      </w:r>
      <w:r>
        <w:rPr>
          <w:rFonts w:eastAsia="Times New Roman"/>
          <w:szCs w:val="24"/>
        </w:rPr>
        <w:t xml:space="preserve"> και να μη συλλαμβάνεται ποτέ κανένας;</w:t>
      </w:r>
    </w:p>
    <w:p w14:paraId="3F362E71" w14:textId="77777777" w:rsidR="005E01D3" w:rsidRDefault="007A2824">
      <w:pPr>
        <w:spacing w:line="600" w:lineRule="auto"/>
        <w:ind w:firstLine="720"/>
        <w:jc w:val="both"/>
        <w:rPr>
          <w:rFonts w:eastAsia="Times New Roman"/>
          <w:szCs w:val="24"/>
        </w:rPr>
      </w:pPr>
      <w:r>
        <w:rPr>
          <w:rFonts w:eastAsia="Times New Roman"/>
          <w:szCs w:val="24"/>
        </w:rPr>
        <w:t>Είστε συνεργάτες μ’ αυτούς του «</w:t>
      </w:r>
      <w:proofErr w:type="spellStart"/>
      <w:r>
        <w:rPr>
          <w:rFonts w:eastAsia="Times New Roman"/>
          <w:szCs w:val="24"/>
        </w:rPr>
        <w:t>Ρουβίκωνα</w:t>
      </w:r>
      <w:proofErr w:type="spellEnd"/>
      <w:r>
        <w:rPr>
          <w:rFonts w:eastAsia="Times New Roman"/>
          <w:szCs w:val="24"/>
        </w:rPr>
        <w:t xml:space="preserve">», είστε συνεργάτες με τους </w:t>
      </w:r>
      <w:proofErr w:type="spellStart"/>
      <w:r>
        <w:rPr>
          <w:rFonts w:eastAsia="Times New Roman"/>
          <w:szCs w:val="24"/>
        </w:rPr>
        <w:t>Εξαρχειώτες</w:t>
      </w:r>
      <w:proofErr w:type="spellEnd"/>
      <w:r>
        <w:rPr>
          <w:rFonts w:eastAsia="Times New Roman"/>
          <w:szCs w:val="24"/>
        </w:rPr>
        <w:t xml:space="preserve">. Θέλετε να φοβίσετε την ελληνική κοινωνία. Είναι τα χαϊδεμένα παιδιά των Υπουργών σας και των Βουλευτών σας που όταν γίνεται κατά λάθος </w:t>
      </w:r>
      <w:r>
        <w:rPr>
          <w:rFonts w:eastAsia="Times New Roman"/>
          <w:szCs w:val="24"/>
        </w:rPr>
        <w:t>μια προσαγωγή, είναι τα παιδιά τους μέσα, των Υπουργών.</w:t>
      </w:r>
    </w:p>
    <w:p w14:paraId="3F362E72" w14:textId="77777777" w:rsidR="005E01D3" w:rsidRDefault="007A2824">
      <w:pPr>
        <w:spacing w:line="600" w:lineRule="auto"/>
        <w:ind w:firstLine="720"/>
        <w:jc w:val="both"/>
        <w:rPr>
          <w:rFonts w:eastAsia="Times New Roman"/>
          <w:szCs w:val="24"/>
        </w:rPr>
      </w:pPr>
      <w:r>
        <w:rPr>
          <w:rFonts w:eastAsia="Times New Roman"/>
          <w:b/>
          <w:szCs w:val="24"/>
        </w:rPr>
        <w:t>ΝΙΚΟΛΑΟΣ ΤΟΣΚΑΣ (Αναπληρωτής Υπουργός Εσωτερικών):</w:t>
      </w:r>
      <w:r>
        <w:rPr>
          <w:rFonts w:eastAsia="Times New Roman"/>
          <w:b/>
          <w:szCs w:val="24"/>
        </w:rPr>
        <w:t xml:space="preserve"> </w:t>
      </w:r>
      <w:r>
        <w:rPr>
          <w:rFonts w:eastAsia="Times New Roman"/>
          <w:szCs w:val="24"/>
        </w:rPr>
        <w:t>…(</w:t>
      </w:r>
      <w:r>
        <w:rPr>
          <w:rFonts w:eastAsia="Times New Roman"/>
          <w:szCs w:val="24"/>
        </w:rPr>
        <w:t>δ</w:t>
      </w:r>
      <w:r>
        <w:rPr>
          <w:rFonts w:eastAsia="Times New Roman"/>
          <w:szCs w:val="24"/>
        </w:rPr>
        <w:t>εν ακούστηκε)</w:t>
      </w:r>
    </w:p>
    <w:p w14:paraId="3F362E73" w14:textId="77777777" w:rsidR="005E01D3" w:rsidRDefault="007A2824">
      <w:pPr>
        <w:spacing w:line="600" w:lineRule="auto"/>
        <w:ind w:firstLine="720"/>
        <w:jc w:val="both"/>
        <w:rPr>
          <w:rFonts w:eastAsia="Times New Roman"/>
          <w:szCs w:val="24"/>
        </w:rPr>
      </w:pPr>
      <w:r>
        <w:rPr>
          <w:rFonts w:eastAsia="Times New Roman"/>
          <w:b/>
          <w:szCs w:val="24"/>
        </w:rPr>
        <w:lastRenderedPageBreak/>
        <w:t xml:space="preserve">ΙΩΑΝΝΗΣ ΛΑΓΟΣ: </w:t>
      </w:r>
      <w:r>
        <w:rPr>
          <w:rFonts w:eastAsia="Times New Roman"/>
          <w:szCs w:val="24"/>
        </w:rPr>
        <w:t>Θα με ακούσεις.</w:t>
      </w:r>
    </w:p>
    <w:p w14:paraId="3F362E74" w14:textId="77777777" w:rsidR="005E01D3" w:rsidRDefault="007A282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w:t>
      </w:r>
    </w:p>
    <w:p w14:paraId="3F362E75" w14:textId="77777777" w:rsidR="005E01D3" w:rsidRDefault="007A2824">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Θα ακούσεις αυτά που σου λέω. Θα με ακού</w:t>
      </w:r>
      <w:r>
        <w:rPr>
          <w:rFonts w:eastAsia="Times New Roman"/>
          <w:szCs w:val="24"/>
        </w:rPr>
        <w:t>σεις!</w:t>
      </w:r>
    </w:p>
    <w:p w14:paraId="3F362E76" w14:textId="77777777" w:rsidR="005E01D3" w:rsidRDefault="007A2824">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Δεν λέει ψέματα.</w:t>
      </w:r>
    </w:p>
    <w:p w14:paraId="3F362E77" w14:textId="77777777" w:rsidR="005E01D3" w:rsidRDefault="007A2824">
      <w:pPr>
        <w:spacing w:line="600" w:lineRule="auto"/>
        <w:ind w:firstLine="720"/>
        <w:jc w:val="both"/>
        <w:rPr>
          <w:rFonts w:eastAsia="Times New Roman"/>
          <w:szCs w:val="24"/>
        </w:rPr>
      </w:pPr>
      <w:r>
        <w:rPr>
          <w:rFonts w:eastAsia="Times New Roman"/>
          <w:b/>
          <w:szCs w:val="24"/>
        </w:rPr>
        <w:t xml:space="preserve">ΚΩΝΣΤΑΝΤΙΝΟΣ ΜΠΑΡΜΠΑΡΟΥΣΗΣ: </w:t>
      </w:r>
      <w:r>
        <w:rPr>
          <w:rFonts w:eastAsia="Times New Roman"/>
          <w:szCs w:val="24"/>
        </w:rPr>
        <w:t>Θα τα ακούσεις!</w:t>
      </w:r>
    </w:p>
    <w:p w14:paraId="3F362E78" w14:textId="77777777" w:rsidR="005E01D3" w:rsidRDefault="007A2824">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Θα με ακούσεις και θα απαντήσεις, άμα θέλεις. Με τον τρόπο που συμπεριφέρεστε, οδηγείτε όλους τους απ</w:t>
      </w:r>
      <w:r>
        <w:rPr>
          <w:rFonts w:eastAsia="Times New Roman"/>
          <w:szCs w:val="24"/>
        </w:rPr>
        <w:t xml:space="preserve">’ </w:t>
      </w:r>
      <w:r>
        <w:rPr>
          <w:rFonts w:eastAsia="Times New Roman"/>
          <w:szCs w:val="24"/>
        </w:rPr>
        <w:t xml:space="preserve">έξω, τους αλήτες παρακρατικούς, να επιτίθενται σε </w:t>
      </w:r>
      <w:proofErr w:type="spellStart"/>
      <w:r>
        <w:rPr>
          <w:rFonts w:eastAsia="Times New Roman"/>
          <w:szCs w:val="24"/>
        </w:rPr>
        <w:t>χ</w:t>
      </w:r>
      <w:r>
        <w:rPr>
          <w:rFonts w:eastAsia="Times New Roman"/>
          <w:szCs w:val="24"/>
        </w:rPr>
        <w:t>ρυσαυγίτες</w:t>
      </w:r>
      <w:proofErr w:type="spellEnd"/>
      <w:r>
        <w:rPr>
          <w:rFonts w:eastAsia="Times New Roman"/>
          <w:szCs w:val="24"/>
        </w:rPr>
        <w:t xml:space="preserve">, να μας κάνουν ζημιά, γιατί εσείς έχετε περάσει στην κοινή γνώμη ότι ο </w:t>
      </w:r>
      <w:proofErr w:type="spellStart"/>
      <w:r>
        <w:rPr>
          <w:rFonts w:eastAsia="Times New Roman"/>
          <w:szCs w:val="24"/>
        </w:rPr>
        <w:t>χρυσαυγίτης</w:t>
      </w:r>
      <w:proofErr w:type="spellEnd"/>
      <w:r>
        <w:rPr>
          <w:rFonts w:eastAsia="Times New Roman"/>
          <w:szCs w:val="24"/>
        </w:rPr>
        <w:t xml:space="preserve"> δεν είναι άνθρωπος, εσύ και όλοι εδώ πέρα με τη συμπεριφορά σας, </w:t>
      </w:r>
      <w:proofErr w:type="spellStart"/>
      <w:r>
        <w:rPr>
          <w:rFonts w:eastAsia="Times New Roman"/>
          <w:szCs w:val="24"/>
        </w:rPr>
        <w:t>ψευδέστατοι</w:t>
      </w:r>
      <w:proofErr w:type="spellEnd"/>
      <w:r>
        <w:rPr>
          <w:rFonts w:eastAsia="Times New Roman"/>
          <w:szCs w:val="24"/>
        </w:rPr>
        <w:t xml:space="preserve"> δημοκράτες, απαράδεκτοι δήθεν ανθρωπιστές για τους οποίους όταν πεθαίνει </w:t>
      </w:r>
      <w:proofErr w:type="spellStart"/>
      <w:r>
        <w:rPr>
          <w:rFonts w:eastAsia="Times New Roman"/>
          <w:szCs w:val="24"/>
        </w:rPr>
        <w:t>χρυσαυγίτης</w:t>
      </w:r>
      <w:proofErr w:type="spellEnd"/>
      <w:r>
        <w:rPr>
          <w:rFonts w:eastAsia="Times New Roman"/>
          <w:szCs w:val="24"/>
        </w:rPr>
        <w:t>,</w:t>
      </w:r>
      <w:r>
        <w:rPr>
          <w:rFonts w:eastAsia="Times New Roman"/>
          <w:szCs w:val="24"/>
        </w:rPr>
        <w:t xml:space="preserve"> δεν σας πειράζει, όταν συλλαμβάνεται </w:t>
      </w:r>
      <w:proofErr w:type="spellStart"/>
      <w:r>
        <w:rPr>
          <w:rFonts w:eastAsia="Times New Roman"/>
          <w:szCs w:val="24"/>
        </w:rPr>
        <w:t>χρυσαυγίτης</w:t>
      </w:r>
      <w:proofErr w:type="spellEnd"/>
      <w:r>
        <w:rPr>
          <w:rFonts w:eastAsia="Times New Roman"/>
          <w:szCs w:val="24"/>
        </w:rPr>
        <w:t xml:space="preserve">, δεν σας πειράζει! </w:t>
      </w:r>
    </w:p>
    <w:p w14:paraId="3F362E79" w14:textId="77777777" w:rsidR="005E01D3" w:rsidRDefault="007A2824">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w:t>
      </w:r>
      <w:r>
        <w:rPr>
          <w:rFonts w:eastAsia="Times New Roman"/>
          <w:szCs w:val="24"/>
        </w:rPr>
        <w:t>Ντροπή, κύριε Πρόεδρε!</w:t>
      </w:r>
    </w:p>
    <w:p w14:paraId="3F362E7A" w14:textId="77777777" w:rsidR="005E01D3" w:rsidRDefault="007A2824">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Είσαι ένας απαράδεκτος!</w:t>
      </w:r>
    </w:p>
    <w:p w14:paraId="3F362E7B" w14:textId="77777777" w:rsidR="005E01D3" w:rsidRDefault="007A282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Τελείωσε το θέμα. Παρακαλώ.</w:t>
      </w:r>
    </w:p>
    <w:p w14:paraId="3F362E7C" w14:textId="77777777" w:rsidR="005E01D3" w:rsidRDefault="007A2824">
      <w:pPr>
        <w:spacing w:line="600" w:lineRule="auto"/>
        <w:ind w:firstLine="720"/>
        <w:jc w:val="both"/>
        <w:rPr>
          <w:rFonts w:eastAsia="Times New Roman"/>
          <w:szCs w:val="24"/>
        </w:rPr>
      </w:pPr>
      <w:r>
        <w:rPr>
          <w:rFonts w:eastAsia="Times New Roman"/>
          <w:b/>
          <w:szCs w:val="24"/>
        </w:rPr>
        <w:lastRenderedPageBreak/>
        <w:t xml:space="preserve">ΙΩΑΝΝΗΣ </w:t>
      </w:r>
      <w:r>
        <w:rPr>
          <w:rFonts w:eastAsia="Times New Roman"/>
          <w:b/>
          <w:szCs w:val="24"/>
        </w:rPr>
        <w:t>ΛΑΓΟΣ:</w:t>
      </w:r>
      <w:r>
        <w:rPr>
          <w:rFonts w:eastAsia="Times New Roman"/>
          <w:szCs w:val="24"/>
        </w:rPr>
        <w:t xml:space="preserve"> Μηδέν συλλήψεις, μηδέν προσαγωγές για τους αλήτες του «</w:t>
      </w:r>
      <w:proofErr w:type="spellStart"/>
      <w:r>
        <w:rPr>
          <w:rFonts w:eastAsia="Times New Roman"/>
          <w:szCs w:val="24"/>
        </w:rPr>
        <w:t>Ρουβίκωνα</w:t>
      </w:r>
      <w:proofErr w:type="spellEnd"/>
      <w:r>
        <w:rPr>
          <w:rFonts w:eastAsia="Times New Roman"/>
          <w:szCs w:val="24"/>
        </w:rPr>
        <w:t xml:space="preserve">». Συλλαμβάνονται όλοι οι </w:t>
      </w:r>
      <w:proofErr w:type="spellStart"/>
      <w:r>
        <w:rPr>
          <w:rFonts w:eastAsia="Times New Roman"/>
          <w:szCs w:val="24"/>
        </w:rPr>
        <w:t>χρυσαυγίτες</w:t>
      </w:r>
      <w:proofErr w:type="spellEnd"/>
      <w:r>
        <w:rPr>
          <w:rFonts w:eastAsia="Times New Roman"/>
          <w:szCs w:val="24"/>
        </w:rPr>
        <w:t xml:space="preserve"> και πηγαίνουν φυλακή. </w:t>
      </w:r>
    </w:p>
    <w:p w14:paraId="3F362E7D" w14:textId="77777777" w:rsidR="005E01D3" w:rsidRDefault="007A2824">
      <w:pPr>
        <w:spacing w:line="600" w:lineRule="auto"/>
        <w:ind w:firstLine="720"/>
        <w:jc w:val="both"/>
        <w:rPr>
          <w:rFonts w:eastAsia="Times New Roman"/>
          <w:szCs w:val="24"/>
        </w:rPr>
      </w:pPr>
      <w:r>
        <w:rPr>
          <w:rFonts w:eastAsia="Times New Roman"/>
          <w:szCs w:val="24"/>
        </w:rPr>
        <w:t>Για πες μου κάτι: Για τα όπλα που βρέθηκαν στο τζαμί στη Θράκη ποιος είναι υπόλογος; Δεν φταίει κανείς; Εμάς με κάτι νεροπίσ</w:t>
      </w:r>
      <w:r>
        <w:rPr>
          <w:rFonts w:eastAsia="Times New Roman"/>
          <w:szCs w:val="24"/>
        </w:rPr>
        <w:t xml:space="preserve">τολα μάς πήγατε για εγκληματική οργάνωση. Εντάξει; </w:t>
      </w:r>
    </w:p>
    <w:p w14:paraId="3F362E7E" w14:textId="77777777" w:rsidR="005E01D3" w:rsidRDefault="007A2824">
      <w:pPr>
        <w:spacing w:line="600" w:lineRule="auto"/>
        <w:ind w:firstLine="720"/>
        <w:jc w:val="both"/>
        <w:rPr>
          <w:rFonts w:eastAsia="Times New Roman"/>
          <w:szCs w:val="24"/>
        </w:rPr>
      </w:pPr>
      <w:r>
        <w:rPr>
          <w:rFonts w:eastAsia="Times New Roman"/>
          <w:szCs w:val="24"/>
        </w:rPr>
        <w:t>Ποιοι είναι, λοιπόν, υπόλογοι, για τον ιμάμη που βρέθηκε με τα όπλα με σιγαστήρα; Γιατί τους παρακρατικούς του «</w:t>
      </w:r>
      <w:proofErr w:type="spellStart"/>
      <w:r>
        <w:rPr>
          <w:rFonts w:eastAsia="Times New Roman"/>
          <w:szCs w:val="24"/>
        </w:rPr>
        <w:t>Ρουβίκωνα</w:t>
      </w:r>
      <w:proofErr w:type="spellEnd"/>
      <w:r>
        <w:rPr>
          <w:rFonts w:eastAsia="Times New Roman"/>
          <w:szCs w:val="24"/>
        </w:rPr>
        <w:t>» που κάνουν παρέλαση με όπλα στα Εξάρχεια, τους κοιτάτε και δεν τους συλλαμβάνετε;</w:t>
      </w:r>
      <w:r>
        <w:rPr>
          <w:rFonts w:eastAsia="Times New Roman"/>
          <w:szCs w:val="24"/>
        </w:rPr>
        <w:t xml:space="preserve"> Έχουν γίνει προσαγωγές και τους αφήνετε. Γιατί φτάνουν μέχρι το Μαξίμου; Γιατί μπαίνουν μέσα στην ελληνική Βουλή; Γιατί μπαίνουν μέσα σ’ όλα τα κτήρια και κάνουν ό,τι θέλουν; Τι κάνεις με τις εβδομήντα καταλήψεις κτηρίων και ξενοδοχείων που υπάρχουν στην </w:t>
      </w:r>
      <w:r>
        <w:rPr>
          <w:rFonts w:eastAsia="Times New Roman"/>
          <w:szCs w:val="24"/>
        </w:rPr>
        <w:t xml:space="preserve">Ελλάδα, στην Αθήνα και κάνουν ό,τι θέλουν οι παρακρατικοί; </w:t>
      </w:r>
    </w:p>
    <w:p w14:paraId="3F362E7F" w14:textId="77777777" w:rsidR="005E01D3" w:rsidRDefault="007A2824">
      <w:pPr>
        <w:spacing w:line="600" w:lineRule="auto"/>
        <w:ind w:firstLine="720"/>
        <w:jc w:val="both"/>
        <w:rPr>
          <w:rFonts w:eastAsia="Times New Roman"/>
          <w:szCs w:val="24"/>
        </w:rPr>
      </w:pPr>
      <w:r>
        <w:rPr>
          <w:rFonts w:eastAsia="Times New Roman"/>
          <w:szCs w:val="24"/>
        </w:rPr>
        <w:t xml:space="preserve">Τέλος, ποιος είναι ο </w:t>
      </w:r>
      <w:proofErr w:type="spellStart"/>
      <w:r>
        <w:rPr>
          <w:rFonts w:eastAsia="Times New Roman"/>
          <w:szCs w:val="24"/>
        </w:rPr>
        <w:t>Μπαλαούρας</w:t>
      </w:r>
      <w:proofErr w:type="spellEnd"/>
      <w:r>
        <w:rPr>
          <w:rFonts w:eastAsia="Times New Roman"/>
          <w:szCs w:val="24"/>
        </w:rPr>
        <w:t xml:space="preserve"> που θα τολμήσει να μιλήσει για την Ελλάδα και θα τολμήσει να μιλήσει για το Άγιο Φως και ότι δεν πρέπει να το φέρνουμε στην πατρίδα μας; </w:t>
      </w:r>
    </w:p>
    <w:p w14:paraId="3F362E80" w14:textId="77777777" w:rsidR="005E01D3" w:rsidRDefault="007A2824">
      <w:pPr>
        <w:spacing w:line="600" w:lineRule="auto"/>
        <w:ind w:firstLine="720"/>
        <w:jc w:val="both"/>
        <w:rPr>
          <w:rFonts w:eastAsia="Times New Roman"/>
          <w:szCs w:val="24"/>
        </w:rPr>
      </w:pPr>
      <w:r>
        <w:rPr>
          <w:rFonts w:eastAsia="Times New Roman"/>
          <w:szCs w:val="24"/>
        </w:rPr>
        <w:t>Είστε μπολσεβίκοι. Είναι ν</w:t>
      </w:r>
      <w:r>
        <w:rPr>
          <w:rFonts w:eastAsia="Times New Roman"/>
          <w:szCs w:val="24"/>
        </w:rPr>
        <w:t>τροπή σας αυτά που κάνετε εδώ πέρα. Δεν επιτρέπονται αυτά που κάνετε!</w:t>
      </w:r>
    </w:p>
    <w:p w14:paraId="3F362E81" w14:textId="77777777" w:rsidR="005E01D3" w:rsidRDefault="007A2824">
      <w:pPr>
        <w:spacing w:line="600" w:lineRule="auto"/>
        <w:ind w:firstLine="720"/>
        <w:jc w:val="center"/>
        <w:rPr>
          <w:rFonts w:eastAsia="Times New Roman"/>
          <w:szCs w:val="24"/>
        </w:rPr>
      </w:pPr>
      <w:r>
        <w:rPr>
          <w:rFonts w:eastAsia="Times New Roman"/>
          <w:szCs w:val="24"/>
        </w:rPr>
        <w:lastRenderedPageBreak/>
        <w:t>(Θόρυβος στην Αίθουσα)</w:t>
      </w:r>
    </w:p>
    <w:p w14:paraId="3F362E82" w14:textId="77777777" w:rsidR="005E01D3" w:rsidRDefault="007A2824">
      <w:pPr>
        <w:spacing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Ντροπή, κύριε Πρόεδρε! Τι είναι αυτά που ακούγονται στο Κοινοβούλιο;</w:t>
      </w:r>
    </w:p>
    <w:p w14:paraId="3F362E83" w14:textId="77777777" w:rsidR="005E01D3" w:rsidRDefault="007A2824">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Συλλαμβάνετε αθώους ανθρώπους και όσο και να σε πειράζει…</w:t>
      </w:r>
    </w:p>
    <w:p w14:paraId="3F362E84" w14:textId="77777777" w:rsidR="005E01D3" w:rsidRDefault="007A2824">
      <w:pPr>
        <w:spacing w:line="600" w:lineRule="auto"/>
        <w:ind w:firstLine="720"/>
        <w:jc w:val="both"/>
        <w:rPr>
          <w:rFonts w:eastAsia="Times New Roman"/>
          <w:szCs w:val="24"/>
        </w:rPr>
      </w:pPr>
      <w:r>
        <w:rPr>
          <w:rFonts w:eastAsia="Times New Roman"/>
          <w:b/>
          <w:szCs w:val="24"/>
        </w:rPr>
        <w:t>ΓΕΩΡΓΙΟΣ ΠΑΛΛΗΣ:</w:t>
      </w:r>
      <w:r>
        <w:rPr>
          <w:rFonts w:eastAsia="Times New Roman"/>
          <w:szCs w:val="24"/>
        </w:rPr>
        <w:t xml:space="preserve"> Πολιτικά…</w:t>
      </w:r>
    </w:p>
    <w:p w14:paraId="3F362E85" w14:textId="77777777" w:rsidR="005E01D3" w:rsidRDefault="007A2824">
      <w:pPr>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Πολιτικά, όχι προσωπικά οι άνθρωποι. Προσωπικά είναι εξαίρετοι κύριοι.</w:t>
      </w:r>
    </w:p>
    <w:p w14:paraId="3F362E86" w14:textId="77777777" w:rsidR="005E01D3" w:rsidRDefault="007A2824">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Να διαγραφούν  οι φράσεις…</w:t>
      </w:r>
    </w:p>
    <w:p w14:paraId="3F362E87" w14:textId="77777777" w:rsidR="005E01D3" w:rsidRDefault="007A2824">
      <w:pPr>
        <w:spacing w:line="600" w:lineRule="auto"/>
        <w:ind w:firstLine="720"/>
        <w:jc w:val="center"/>
        <w:rPr>
          <w:rFonts w:eastAsia="Times New Roman"/>
          <w:szCs w:val="24"/>
        </w:rPr>
      </w:pPr>
      <w:r>
        <w:rPr>
          <w:rFonts w:eastAsia="Times New Roman"/>
          <w:szCs w:val="24"/>
        </w:rPr>
        <w:t>(Θόρυβος στην Αίθουσα)</w:t>
      </w:r>
    </w:p>
    <w:p w14:paraId="3F362E88"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Είναι η άποψή μου. Δεν θα διαγρα</w:t>
      </w:r>
      <w:r>
        <w:rPr>
          <w:rFonts w:eastAsia="Times New Roman" w:cs="Times New Roman"/>
          <w:szCs w:val="24"/>
        </w:rPr>
        <w:t xml:space="preserve">φεί, Πρόεδρε. Είναι η άποψή μου και εγώ θέλω ό,τι λέω να μείνει και να με κρίνει ο ελληνικός λαός. Δεν θα με κρίνει κανείς από αυτούς εδώ πέρα μέσα. Θα με κρίνει μόνο ο ελληνικός λαός. Κανείς άλλος! Εάν ο ελληνικός λαός δεν με ψηφίσει να μπω στη Βουλή, θα </w:t>
      </w:r>
      <w:r>
        <w:rPr>
          <w:rFonts w:eastAsia="Times New Roman" w:cs="Times New Roman"/>
          <w:szCs w:val="24"/>
        </w:rPr>
        <w:t xml:space="preserve">πάψω να τα λέω. Όσο με ψηφίζουν, θα είμαι μέσα και θα σας τα λέω. Είναι απαράδεκτα! </w:t>
      </w:r>
    </w:p>
    <w:p w14:paraId="3F362E8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Ποιος καταδίκασε την επίθεση στα γραφεία της Χρυσής Αυγής από όλους εσάς τους δημοκράτες; Ποιος καταδίκασε την απόπειρα που έγινε για να καούν ζωντανοί οι άνθρωποι; Όπως ε</w:t>
      </w:r>
      <w:r>
        <w:rPr>
          <w:rFonts w:eastAsia="Times New Roman" w:cs="Times New Roman"/>
          <w:szCs w:val="24"/>
        </w:rPr>
        <w:t xml:space="preserve">ίχε γίνει στη </w:t>
      </w:r>
      <w:proofErr w:type="spellStart"/>
      <w:r>
        <w:rPr>
          <w:rFonts w:eastAsia="Times New Roman" w:cs="Times New Roman"/>
          <w:szCs w:val="24"/>
          <w:lang w:val="en-US"/>
        </w:rPr>
        <w:t>Marfin</w:t>
      </w:r>
      <w:proofErr w:type="spellEnd"/>
      <w:r>
        <w:rPr>
          <w:rFonts w:eastAsia="Times New Roman" w:cs="Times New Roman"/>
          <w:szCs w:val="24"/>
        </w:rPr>
        <w:t xml:space="preserve">, όταν οι γιοι των Υπουργών σας, οι σύντροφοι των Υπουργών σας </w:t>
      </w:r>
      <w:r>
        <w:rPr>
          <w:rFonts w:eastAsia="Times New Roman" w:cs="Times New Roman"/>
          <w:szCs w:val="24"/>
        </w:rPr>
        <w:t>έκαψαν</w:t>
      </w:r>
      <w:r>
        <w:rPr>
          <w:rFonts w:eastAsia="Times New Roman" w:cs="Times New Roman"/>
          <w:szCs w:val="24"/>
        </w:rPr>
        <w:t xml:space="preserve"> τους αθώους ανθρώπους. Ήταν τέσσερις άνθρωποι μέσα, γιατί ήταν και μία γυναίκα που ήταν έγκυος και δεν συνελήφθη κανείς. Δεν τιμωρήθηκε κανείς για όλο αυτό το έγκλημα</w:t>
      </w:r>
      <w:r>
        <w:rPr>
          <w:rFonts w:eastAsia="Times New Roman" w:cs="Times New Roman"/>
          <w:szCs w:val="24"/>
        </w:rPr>
        <w:t xml:space="preserve">! </w:t>
      </w:r>
    </w:p>
    <w:p w14:paraId="3F362E8A"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Λαγέ. </w:t>
      </w:r>
    </w:p>
    <w:p w14:paraId="3F362E8B"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Τότε ήταν που φόβισαν την ελληνική κοινωνία να βγαίνει στον δρόμο, για να αντισταθεί μπροστά στα μνημόνια που ερχόντουσαν. Είναι μια Ελλάδα υπό παράδοση, μια Ελλάδα υπό κατοχή και</w:t>
      </w:r>
      <w:r>
        <w:rPr>
          <w:rFonts w:eastAsia="Times New Roman" w:cs="Times New Roman"/>
          <w:szCs w:val="24"/>
        </w:rPr>
        <w:t xml:space="preserve"> βγάζετε έξω παρακρατικούς αλήτες των Εξαρχείων που δεν τολμάτε να τους συλλάβετε, για να φοβίζουν τον κόσμο και να φοβίζουν την εθνική αντίσταση της Χρυσής Αυγής. </w:t>
      </w:r>
    </w:p>
    <w:p w14:paraId="3F362E8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Και για όλους εσάς τους άθεους, που δεν σας αρέσουν ούτε οι μέρες του Πάσχα και της Ανάστασ</w:t>
      </w:r>
      <w:r>
        <w:rPr>
          <w:rFonts w:eastAsia="Times New Roman" w:cs="Times New Roman"/>
          <w:szCs w:val="24"/>
        </w:rPr>
        <w:t>ης που έρχονται, να σας πούμε κάτι που σας στενοχωρεί: Η Επανάσταση του ’21 που δεν τολμάτε να τη συζητήσετε, γιατί δεν σας συμφέρει και δεν θέλετε να ακούγεται, είχε γίνει για το όνομα, για την πίστη του Χριστού την αγία και την ελευθέρωση της πατρίδας μα</w:t>
      </w:r>
      <w:r>
        <w:rPr>
          <w:rFonts w:eastAsia="Times New Roman" w:cs="Times New Roman"/>
          <w:szCs w:val="24"/>
        </w:rPr>
        <w:t xml:space="preserve">ς. Γι’ αυτά είχαν </w:t>
      </w:r>
      <w:r>
        <w:rPr>
          <w:rFonts w:eastAsia="Times New Roman" w:cs="Times New Roman"/>
          <w:szCs w:val="24"/>
        </w:rPr>
        <w:lastRenderedPageBreak/>
        <w:t xml:space="preserve">γίνει. Αυτά σας πειράζουν. Αυτά θα ακούγονται. Και να μου απαντήσει ο Υπουργός για τις συλλήψεις του </w:t>
      </w:r>
      <w:r>
        <w:rPr>
          <w:rFonts w:eastAsia="Times New Roman" w:cs="Times New Roman"/>
          <w:szCs w:val="24"/>
        </w:rPr>
        <w:t>«</w:t>
      </w:r>
      <w:proofErr w:type="spellStart"/>
      <w:r>
        <w:rPr>
          <w:rFonts w:eastAsia="Times New Roman" w:cs="Times New Roman"/>
          <w:szCs w:val="24"/>
        </w:rPr>
        <w:t>Ρουβίκωνα</w:t>
      </w:r>
      <w:proofErr w:type="spellEnd"/>
      <w:r>
        <w:rPr>
          <w:rFonts w:eastAsia="Times New Roman" w:cs="Times New Roman"/>
          <w:szCs w:val="24"/>
        </w:rPr>
        <w:t>»</w:t>
      </w:r>
      <w:r>
        <w:rPr>
          <w:rFonts w:eastAsia="Times New Roman" w:cs="Times New Roman"/>
          <w:szCs w:val="24"/>
        </w:rPr>
        <w:t xml:space="preserve"> που έχουν γίνει. </w:t>
      </w:r>
    </w:p>
    <w:p w14:paraId="3F362E8D" w14:textId="77777777" w:rsidR="005E01D3" w:rsidRDefault="007A282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F362E8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οι εκφράσεις</w:t>
      </w:r>
      <w:r>
        <w:rPr>
          <w:rFonts w:eastAsia="Times New Roman" w:cs="Times New Roman"/>
          <w:szCs w:val="24"/>
        </w:rPr>
        <w:t xml:space="preserve"> που </w:t>
      </w:r>
      <w:proofErr w:type="spellStart"/>
      <w:r>
        <w:rPr>
          <w:rFonts w:eastAsia="Times New Roman" w:cs="Times New Roman"/>
          <w:szCs w:val="24"/>
        </w:rPr>
        <w:t>απάδουν</w:t>
      </w:r>
      <w:proofErr w:type="spellEnd"/>
      <w:r>
        <w:rPr>
          <w:rFonts w:eastAsia="Times New Roman" w:cs="Times New Roman"/>
          <w:szCs w:val="24"/>
        </w:rPr>
        <w:t xml:space="preserve"> προς το κοινοβουλευτικό ήθος να διαγραφούν από τα Πρακτικά.</w:t>
      </w:r>
    </w:p>
    <w:p w14:paraId="3F362E8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Παρακαλώ τον Υπουργό να μη συνεχιστεί η συζήτηση στον ίδιο τόνο, διότι ουσιαστικά το Κοινοβούλιο διασύρεται, εάν η συζήτηση παίρνει αυτόν τον χαρακτήρα. </w:t>
      </w:r>
    </w:p>
    <w:p w14:paraId="3F362E90"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w:t>
      </w:r>
      <w:r>
        <w:rPr>
          <w:rFonts w:eastAsia="Times New Roman" w:cs="Times New Roman"/>
          <w:b/>
          <w:szCs w:val="24"/>
        </w:rPr>
        <w:t xml:space="preserve">Υπουργός Εσωτερικών): </w:t>
      </w:r>
      <w:r>
        <w:rPr>
          <w:rFonts w:eastAsia="Times New Roman" w:cs="Times New Roman"/>
          <w:szCs w:val="24"/>
        </w:rPr>
        <w:t xml:space="preserve">Το Κοινοβούλιο διασύρεται από αυτό το σόου από αυτούς τους ανθρώπους. </w:t>
      </w:r>
    </w:p>
    <w:p w14:paraId="3F362E91"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Κοιτάξτε, όπως ξέρετε, το Προεδρείο έχει διάφορους τρόπους για να επιβάλει την τάξη. Όμως αντιλαμβάνεστε ότι δεν είναι και οι κ</w:t>
      </w:r>
      <w:r>
        <w:rPr>
          <w:rFonts w:eastAsia="Times New Roman" w:cs="Times New Roman"/>
          <w:szCs w:val="24"/>
        </w:rPr>
        <w:t xml:space="preserve">αλύτεροι. </w:t>
      </w:r>
    </w:p>
    <w:p w14:paraId="3F362E9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Εκείνο που πρέπει όλοι να καταλάβουμε είναι ότι πρέπει να έχουμε όλοι μια ευπρέπεια κοινοβουλευτικής συμπεριφοράς και αυτό το λέω προς πάσα κατεύθυνση. Διαφορετικά εκτίθεται η ίδια η </w:t>
      </w:r>
      <w:r>
        <w:rPr>
          <w:rFonts w:eastAsia="Times New Roman" w:cs="Times New Roman"/>
          <w:szCs w:val="24"/>
        </w:rPr>
        <w:t>δ</w:t>
      </w:r>
      <w:r>
        <w:rPr>
          <w:rFonts w:eastAsia="Times New Roman" w:cs="Times New Roman"/>
          <w:szCs w:val="24"/>
        </w:rPr>
        <w:t xml:space="preserve">ημοκρατία. </w:t>
      </w:r>
    </w:p>
    <w:p w14:paraId="3F362E93"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b/>
          <w:szCs w:val="24"/>
        </w:rPr>
        <w:t xml:space="preserve">: </w:t>
      </w:r>
      <w:r>
        <w:rPr>
          <w:rFonts w:eastAsia="Times New Roman" w:cs="Times New Roman"/>
          <w:szCs w:val="24"/>
        </w:rPr>
        <w:t xml:space="preserve">Όχι προς πάσα κατεύθυνση. Προς αυτήν την κατεύθυνση. </w:t>
      </w:r>
    </w:p>
    <w:p w14:paraId="3F362E94"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Εάν το Κοινοβούλι</w:t>
      </w:r>
      <w:r>
        <w:rPr>
          <w:rFonts w:eastAsia="Times New Roman" w:cs="Times New Roman"/>
          <w:szCs w:val="24"/>
        </w:rPr>
        <w:t>ό</w:t>
      </w:r>
      <w:r>
        <w:rPr>
          <w:rFonts w:eastAsia="Times New Roman" w:cs="Times New Roman"/>
          <w:szCs w:val="24"/>
        </w:rPr>
        <w:t xml:space="preserve"> μας γίνεται ένα κοινοβούλιο τέτοιο όπως βλέπουμε σε κάτι ασιατικές χώρες, ποιος τους κατηγορεί; </w:t>
      </w:r>
    </w:p>
    <w:p w14:paraId="3F362E95"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 xml:space="preserve">Αυτό επιδιώκουν, κύριε Πρόεδρε. </w:t>
      </w:r>
    </w:p>
    <w:p w14:paraId="3F362E96"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Αυτό πρέπει να αποφευχθεί, κύριε Υπουργέ. </w:t>
      </w:r>
    </w:p>
    <w:p w14:paraId="3F362E97"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Κύριε Πρόεδρε, θα ήθελα τον λόγο επί της διαδικασίας. </w:t>
      </w:r>
    </w:p>
    <w:p w14:paraId="3F362E98"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w:t>
      </w:r>
      <w:r>
        <w:rPr>
          <w:rFonts w:eastAsia="Times New Roman" w:cs="Times New Roman"/>
          <w:b/>
          <w:szCs w:val="24"/>
        </w:rPr>
        <w:t>ήτριος Κρεμαστινός):</w:t>
      </w:r>
      <w:r>
        <w:rPr>
          <w:rFonts w:eastAsia="Times New Roman" w:cs="Times New Roman"/>
          <w:szCs w:val="24"/>
        </w:rPr>
        <w:t xml:space="preserve"> Παρακαλώ, κύριε Παπαθεοδώρου, όχι να συνεχίσουμε στην ίδια τακτική. </w:t>
      </w:r>
    </w:p>
    <w:p w14:paraId="3F362E9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Έχετε τον λόγο. </w:t>
      </w:r>
    </w:p>
    <w:p w14:paraId="3F362E9A"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Για ένα λεπτό, κύριε Πρόεδρε. </w:t>
      </w:r>
    </w:p>
    <w:p w14:paraId="3F362E9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Θα περίμενα να είχατε διακόψει τη διαδικασία και να αφαιρούσατε τον λόγο προηγουμένως. Γιατί δεν ήταν μόνο ένας λόγος ο οποίος δεν έχει καμμία σχέση με τα κοινοβουλευτικά ήθη και προσβάλλει τη λειτουργία του Κοινοβουλίου, αλλά πάνω από όλα θα έπρεπε να μη </w:t>
      </w:r>
      <w:r>
        <w:rPr>
          <w:rFonts w:eastAsia="Times New Roman" w:cs="Times New Roman"/>
          <w:szCs w:val="24"/>
        </w:rPr>
        <w:t xml:space="preserve">συνεχιστεί αυτός ο παραληρηματικός φασιστικός λόγος.  </w:t>
      </w:r>
    </w:p>
    <w:p w14:paraId="3F362E9C"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ΙΩΑΝΝΗΣ ΛΑΓΟΣ:</w:t>
      </w:r>
      <w:r>
        <w:rPr>
          <w:rFonts w:eastAsia="Times New Roman" w:cs="Times New Roman"/>
          <w:szCs w:val="24"/>
        </w:rPr>
        <w:t xml:space="preserve"> Οι μίζες οι δικές σας προσβάλλουν! Πήγαινε να δεις τον Τσοχατζόπουλο τώρα!</w:t>
      </w:r>
    </w:p>
    <w:p w14:paraId="3F362E9D"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Παπαθεοδώρου, σας παρακάλεσα. </w:t>
      </w:r>
    </w:p>
    <w:p w14:paraId="3F362E9E"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Να διαγραφούν από τα Πρακτικά οι φράσε</w:t>
      </w:r>
      <w:r>
        <w:rPr>
          <w:rFonts w:eastAsia="Times New Roman" w:cs="Times New Roman"/>
          <w:szCs w:val="24"/>
        </w:rPr>
        <w:t xml:space="preserve">ις οι οποίες δημιουργούν προβλήματα. </w:t>
      </w:r>
    </w:p>
    <w:p w14:paraId="3F362E9F"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Κάνω μία έκκληση και στον κύριο Υπουργό για τη διαδικασία. </w:t>
      </w:r>
    </w:p>
    <w:p w14:paraId="3F362EA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Κύριε Υπουργέ, απέναντι σε αυτήν τη φασιστική παραληρηματική συμπεριφορά, θα ήθελα να σας παρακαλέσω, ως Υπουργό, να μην απαντήσετε. Όπ</w:t>
      </w:r>
      <w:r>
        <w:rPr>
          <w:rFonts w:eastAsia="Times New Roman" w:cs="Times New Roman"/>
          <w:szCs w:val="24"/>
        </w:rPr>
        <w:t>ως θα πρέπει και η Βουλή να μην απαντά σε τέτοιου είδους τοποθετήσεις και οι Υπουργοί, όπως έκαναν άλλοι συνάδελφοί σας παλαιότερα, να εξέρχονται, έτσι ώστε να μην υπάρχει καμμία διαδικασία σε απάντηση Υπουργού.</w:t>
      </w:r>
    </w:p>
    <w:p w14:paraId="3F362EA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F362EA2"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Κύριε Πρ</w:t>
      </w:r>
      <w:r>
        <w:rPr>
          <w:rFonts w:eastAsia="Times New Roman" w:cs="Times New Roman"/>
          <w:szCs w:val="24"/>
        </w:rPr>
        <w:t xml:space="preserve">όεδρε, θα ήθελα τον λόγο. </w:t>
      </w:r>
    </w:p>
    <w:p w14:paraId="3F362EA3"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σας δώσω τον λόγο, αλλά παρακαλώ με ηπιότητα, όχι να εκτραχυνθούμε. </w:t>
      </w:r>
    </w:p>
    <w:p w14:paraId="3F362EA4"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 xml:space="preserve">Τώρα βλέπετε, κύριε Πρόεδρε, ότι δεν υπάρχει ηπιότητα; </w:t>
      </w:r>
    </w:p>
    <w:p w14:paraId="3F362EA5"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 κ</w:t>
      </w:r>
      <w:r>
        <w:rPr>
          <w:rFonts w:eastAsia="Times New Roman" w:cs="Times New Roman"/>
          <w:szCs w:val="24"/>
        </w:rPr>
        <w:t xml:space="preserve">ύριε </w:t>
      </w:r>
      <w:proofErr w:type="spellStart"/>
      <w:r>
        <w:rPr>
          <w:rFonts w:eastAsia="Times New Roman" w:cs="Times New Roman"/>
          <w:szCs w:val="24"/>
        </w:rPr>
        <w:t>Δανέλλη</w:t>
      </w:r>
      <w:proofErr w:type="spellEnd"/>
      <w:r>
        <w:rPr>
          <w:rFonts w:eastAsia="Times New Roman" w:cs="Times New Roman"/>
          <w:szCs w:val="24"/>
        </w:rPr>
        <w:t xml:space="preserve">. Εμείς δεν πρέπει να βοηθήσουμε σε αυτό το κλίμα. </w:t>
      </w:r>
    </w:p>
    <w:p w14:paraId="3F362EA6"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Όμως ανεχτήκατε, κύριε Πρόεδρε, όλη αυτή την ιστορία. </w:t>
      </w:r>
    </w:p>
    <w:p w14:paraId="3F362EA7"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παρακαλώ!</w:t>
      </w:r>
    </w:p>
    <w:p w14:paraId="3F362EA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Δανέλλη</w:t>
      </w:r>
      <w:proofErr w:type="spellEnd"/>
      <w:r>
        <w:rPr>
          <w:rFonts w:eastAsia="Times New Roman" w:cs="Times New Roman"/>
          <w:szCs w:val="24"/>
        </w:rPr>
        <w:t xml:space="preserve">. </w:t>
      </w:r>
    </w:p>
    <w:p w14:paraId="3F362EA9"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Κύριε Πρόεδρ</w:t>
      </w:r>
      <w:r>
        <w:rPr>
          <w:rFonts w:eastAsia="Times New Roman" w:cs="Times New Roman"/>
          <w:szCs w:val="24"/>
        </w:rPr>
        <w:t xml:space="preserve">ε, ευχαριστώ για τον λόγο. </w:t>
      </w:r>
    </w:p>
    <w:p w14:paraId="3F362EAA"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Η κοινοβουλευτική δημοκρατία εν τη γενναιοδωρία της ανέχεται την παρουσία ορκισμένων εχθρών της στον ναό της. Όμως έχει τον Κανονισμό λειτουργίας του το Κοινοβούλιο, κύριε Πρόεδρε</w:t>
      </w:r>
      <w:r>
        <w:rPr>
          <w:rFonts w:eastAsia="Times New Roman" w:cs="Times New Roman"/>
          <w:szCs w:val="24"/>
        </w:rPr>
        <w:t>,</w:t>
      </w:r>
      <w:r>
        <w:rPr>
          <w:rFonts w:eastAsia="Times New Roman" w:cs="Times New Roman"/>
          <w:szCs w:val="24"/>
        </w:rPr>
        <w:t xml:space="preserve"> και αυτός οφείλει να υλοποιείται και να εφαρμόζ</w:t>
      </w:r>
      <w:r>
        <w:rPr>
          <w:rFonts w:eastAsia="Times New Roman" w:cs="Times New Roman"/>
          <w:szCs w:val="24"/>
        </w:rPr>
        <w:t xml:space="preserve">εται, για να </w:t>
      </w:r>
      <w:proofErr w:type="spellStart"/>
      <w:r>
        <w:rPr>
          <w:rFonts w:eastAsia="Times New Roman" w:cs="Times New Roman"/>
          <w:szCs w:val="24"/>
        </w:rPr>
        <w:t>αυτοπροστατεύσουμε</w:t>
      </w:r>
      <w:proofErr w:type="spellEnd"/>
      <w:r>
        <w:rPr>
          <w:rFonts w:eastAsia="Times New Roman" w:cs="Times New Roman"/>
          <w:szCs w:val="24"/>
        </w:rPr>
        <w:t xml:space="preserve"> τον κοινοβουλευτισμό. </w:t>
      </w:r>
    </w:p>
    <w:p w14:paraId="3F362EAB" w14:textId="77777777" w:rsidR="005E01D3" w:rsidRDefault="007A2824">
      <w:pPr>
        <w:spacing w:line="600" w:lineRule="auto"/>
        <w:ind w:firstLine="720"/>
        <w:jc w:val="both"/>
        <w:rPr>
          <w:rFonts w:eastAsia="Times New Roman" w:cs="Times New Roman"/>
          <w:b/>
          <w:szCs w:val="24"/>
        </w:rPr>
      </w:pPr>
      <w:r>
        <w:rPr>
          <w:rFonts w:eastAsia="Times New Roman" w:cs="Times New Roman"/>
          <w:szCs w:val="24"/>
        </w:rPr>
        <w:t>Είναι αδιανόητη η εικόνα που βλέπαμε λίγο πριν, αυτό το σόου που, βεβαίως, δεν απευθυνόταν σε εμάς, αλλά στον ελληνικό λαό. Γι’ αυτόν τον λόγο δεν πρέπει να επιτρέψουμε ξανά τέτοιου είδους διαδικασίες.</w:t>
      </w:r>
      <w:r>
        <w:rPr>
          <w:rFonts w:eastAsia="Times New Roman" w:cs="Times New Roman"/>
          <w:szCs w:val="24"/>
        </w:rPr>
        <w:t xml:space="preserve"> </w:t>
      </w:r>
    </w:p>
    <w:p w14:paraId="3F362EAC"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Ο τρόπος συμπεριφοράς όλων μας κρίνεται από τον ελληνικό λαό. Η διαδικασία είναι δημόσια, μεταδίδεται και ελληνικός λαός έχει τον νου να κρίνει τους πάντες. Μην ανησυχείτε. Με το να κάνουμε διάφορα σόου μέσα στη Βουλή </w:t>
      </w:r>
      <w:r>
        <w:rPr>
          <w:rFonts w:eastAsia="Times New Roman" w:cs="Times New Roman"/>
          <w:szCs w:val="24"/>
        </w:rPr>
        <w:t xml:space="preserve">το μόνο που καταφέρνουμε είναι να εκθέτουμε τη Βουλή. Αυτό κάνουμε τελικά. </w:t>
      </w:r>
    </w:p>
    <w:p w14:paraId="3F362EAD"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θα ήθελα τον λόγο ως Κοινοβουλευτικός Εκπρόσωπος. </w:t>
      </w:r>
    </w:p>
    <w:p w14:paraId="3F362EA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Θεοχαρόπουλε, έχετε τον λόγο.</w:t>
      </w:r>
    </w:p>
    <w:p w14:paraId="3F362EAF"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ΑΘΑΝΑΣΙ</w:t>
      </w:r>
      <w:r>
        <w:rPr>
          <w:rFonts w:eastAsia="Times New Roman" w:cs="Times New Roman"/>
          <w:b/>
          <w:szCs w:val="24"/>
        </w:rPr>
        <w:t>ΟΣ ΘΕΟΧΑΡΟΠΟΥΛΟΣ:</w:t>
      </w:r>
      <w:r>
        <w:rPr>
          <w:rFonts w:eastAsia="Times New Roman" w:cs="Times New Roman"/>
          <w:szCs w:val="24"/>
        </w:rPr>
        <w:t xml:space="preserve"> Πρώτα-πρώτα, θέλω να πω ότι πρόκειται για ένα ακραίο ρατσιστικό παραλήρημα αυτό που ζήσαμε πριν από λίγο μέσα στη Βουλή. Η </w:t>
      </w:r>
      <w:r>
        <w:rPr>
          <w:rFonts w:eastAsia="Times New Roman" w:cs="Times New Roman"/>
          <w:szCs w:val="24"/>
        </w:rPr>
        <w:t>δ</w:t>
      </w:r>
      <w:r>
        <w:rPr>
          <w:rFonts w:eastAsia="Times New Roman" w:cs="Times New Roman"/>
          <w:szCs w:val="24"/>
        </w:rPr>
        <w:t xml:space="preserve">ημοκρατία πρέπει να </w:t>
      </w:r>
      <w:proofErr w:type="spellStart"/>
      <w:r>
        <w:rPr>
          <w:rFonts w:eastAsia="Times New Roman" w:cs="Times New Roman"/>
          <w:szCs w:val="24"/>
        </w:rPr>
        <w:t>αυτοπροστατεύεται</w:t>
      </w:r>
      <w:proofErr w:type="spellEnd"/>
      <w:r>
        <w:rPr>
          <w:rFonts w:eastAsia="Times New Roman" w:cs="Times New Roman"/>
          <w:szCs w:val="24"/>
        </w:rPr>
        <w:t xml:space="preserve">. Το ελληνικό Κοινοβούλιο πρέπει να </w:t>
      </w:r>
      <w:proofErr w:type="spellStart"/>
      <w:r>
        <w:rPr>
          <w:rFonts w:eastAsia="Times New Roman" w:cs="Times New Roman"/>
          <w:szCs w:val="24"/>
        </w:rPr>
        <w:t>αυτοπροστατεύεται</w:t>
      </w:r>
      <w:proofErr w:type="spellEnd"/>
      <w:r>
        <w:rPr>
          <w:rFonts w:eastAsia="Times New Roman" w:cs="Times New Roman"/>
          <w:szCs w:val="24"/>
        </w:rPr>
        <w:t xml:space="preserve">. Υπάρχει ο Κανονισμός. </w:t>
      </w:r>
      <w:r>
        <w:rPr>
          <w:rFonts w:eastAsia="Times New Roman" w:cs="Times New Roman"/>
          <w:szCs w:val="24"/>
        </w:rPr>
        <w:t xml:space="preserve">Πρέπει να εφαρμοστεί, επιτέλους. Βεβαίως, και η Κυβέρνηση δεν θα πρέπει να ασχολείται και να απαντά σε οτιδήποτε τέτοιο, αλλά θα πρέπει, επιτέλους, να βρούμε τους τρόπους αυτοπροστασίας της </w:t>
      </w:r>
      <w:r>
        <w:rPr>
          <w:rFonts w:eastAsia="Times New Roman" w:cs="Times New Roman"/>
          <w:szCs w:val="24"/>
        </w:rPr>
        <w:t>δ</w:t>
      </w:r>
      <w:r>
        <w:rPr>
          <w:rFonts w:eastAsia="Times New Roman" w:cs="Times New Roman"/>
          <w:szCs w:val="24"/>
        </w:rPr>
        <w:t>ημοκρατίας μας από τέτοιες ρατσιστικές, φασιστικές επιθέσεις οι ο</w:t>
      </w:r>
      <w:r>
        <w:rPr>
          <w:rFonts w:eastAsia="Times New Roman" w:cs="Times New Roman"/>
          <w:szCs w:val="24"/>
        </w:rPr>
        <w:t xml:space="preserve">ποίες δεν τιμούν κανέναν. Εν πάση </w:t>
      </w:r>
      <w:proofErr w:type="spellStart"/>
      <w:r>
        <w:rPr>
          <w:rFonts w:eastAsia="Times New Roman" w:cs="Times New Roman"/>
          <w:szCs w:val="24"/>
        </w:rPr>
        <w:t>περιπτώσει</w:t>
      </w:r>
      <w:proofErr w:type="spellEnd"/>
      <w:r>
        <w:rPr>
          <w:rFonts w:eastAsia="Times New Roman" w:cs="Times New Roman"/>
          <w:szCs w:val="24"/>
        </w:rPr>
        <w:t>, δεν μπορούμε να τ</w:t>
      </w:r>
      <w:r>
        <w:rPr>
          <w:rFonts w:eastAsia="Times New Roman" w:cs="Times New Roman"/>
          <w:szCs w:val="24"/>
        </w:rPr>
        <w:t>ι</w:t>
      </w:r>
      <w:r>
        <w:rPr>
          <w:rFonts w:eastAsia="Times New Roman" w:cs="Times New Roman"/>
          <w:szCs w:val="24"/>
        </w:rPr>
        <w:t xml:space="preserve">ς επιτρέψουμε να υπάρχουν μέσα στο ελληνικό Κοινοβούλιο. </w:t>
      </w:r>
    </w:p>
    <w:p w14:paraId="3F362EB0"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Υπάρχουν αυτοί οι θεσμικοί τρόποι. Σ’ αυτό όλες οι δημοκρατικές δυνάμεις σήμερα θα πρέπει να τοποθετηθούν, για να είμαστε ξεκάθαροι ότ</w:t>
      </w:r>
      <w:r>
        <w:rPr>
          <w:rFonts w:eastAsia="Times New Roman" w:cs="Times New Roman"/>
          <w:szCs w:val="24"/>
        </w:rPr>
        <w:t xml:space="preserve">ι αυτό είναι έξω από τις λογικές της κοινοβουλευτικής δημοκρατίας. Επιτέλους, να θέσουμε σε εφαρμογή όλες τις διαδικασίες, όλες τις θεσμικές ρήτρες και όλους τους κανονισμούς απέναντι σ’ αυτή τη ρατσιστική, φασιστική επίθεση απέναντι στη </w:t>
      </w:r>
      <w:r>
        <w:rPr>
          <w:rFonts w:eastAsia="Times New Roman" w:cs="Times New Roman"/>
          <w:szCs w:val="24"/>
        </w:rPr>
        <w:t>δ</w:t>
      </w:r>
      <w:r>
        <w:rPr>
          <w:rFonts w:eastAsia="Times New Roman" w:cs="Times New Roman"/>
          <w:szCs w:val="24"/>
        </w:rPr>
        <w:t xml:space="preserve">ημοκρατία </w:t>
      </w:r>
      <w:r>
        <w:rPr>
          <w:rFonts w:eastAsia="Times New Roman" w:cs="Times New Roman"/>
          <w:szCs w:val="24"/>
        </w:rPr>
        <w:t xml:space="preserve">μας, </w:t>
      </w:r>
      <w:r>
        <w:rPr>
          <w:rFonts w:eastAsia="Times New Roman" w:cs="Times New Roman"/>
          <w:szCs w:val="24"/>
        </w:rPr>
        <w:t xml:space="preserve">στο Κοινοβούλιο </w:t>
      </w:r>
      <w:r>
        <w:rPr>
          <w:rFonts w:eastAsia="Times New Roman" w:cs="Times New Roman"/>
          <w:szCs w:val="24"/>
        </w:rPr>
        <w:t>και στην</w:t>
      </w:r>
      <w:r>
        <w:rPr>
          <w:rFonts w:eastAsia="Times New Roman" w:cs="Times New Roman"/>
          <w:szCs w:val="24"/>
        </w:rPr>
        <w:t xml:space="preserve"> κοινωνία. </w:t>
      </w:r>
    </w:p>
    <w:p w14:paraId="3F362EB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Όσον αφορά στα θέματα που αναλύθηκαν προηγουμένως σε σχέση με τη διαπραγμάτευση, θέλω να πω, αγαπητοί συνάδελφοι του ΣΥΡΙΖΑ, ότι δεν μπορεί να γίνει κατανοητή όχι μόνο η καθυστέρηση στην αξιολόγηση, αλλά η διαδικασία υιοθέτησης απαράδεκτων νέων μέτρων τα ο</w:t>
      </w:r>
      <w:r>
        <w:rPr>
          <w:rFonts w:eastAsia="Times New Roman" w:cs="Times New Roman"/>
          <w:szCs w:val="24"/>
        </w:rPr>
        <w:t xml:space="preserve">ποία δεν ήταν στο τραπέζι την προηγούμενη περίοδο. Δεν ήταν στο τραπέζι την περίοδο του 2016. </w:t>
      </w:r>
    </w:p>
    <w:p w14:paraId="3F362EB2"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Αυτή τη στιγμή έχουμε και την αβεβαιότητα, η οποία έχει πλήξει την πραγματική οικονομία</w:t>
      </w:r>
      <w:r>
        <w:rPr>
          <w:rFonts w:eastAsia="Times New Roman" w:cs="Times New Roman"/>
          <w:szCs w:val="24"/>
        </w:rPr>
        <w:t>, και νέα απαράδεκτα μέτρα.</w:t>
      </w:r>
      <w:r>
        <w:rPr>
          <w:rFonts w:eastAsia="Times New Roman" w:cs="Times New Roman"/>
          <w:szCs w:val="24"/>
        </w:rPr>
        <w:t xml:space="preserve"> Ουσιαστικά, όμως, βρισκόμαστε σε μια κατάσταση</w:t>
      </w:r>
      <w:r>
        <w:rPr>
          <w:rFonts w:eastAsia="Times New Roman" w:cs="Times New Roman"/>
          <w:szCs w:val="24"/>
        </w:rPr>
        <w:t xml:space="preserve"> η οποία δεν βγάζει τη χώρα από την κρίση. Και η αβεβαιότητα υπήρξε και νέα απαράδεκτα μέτρα θα υιοθετηθούν και στο ασφαλιστικό και στο φορολογικό και στα εργασιακά. </w:t>
      </w:r>
    </w:p>
    <w:p w14:paraId="3F362EB3"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Επιτέλους, λοιπόν, χρειάζεται η χώρα μας μια άλλη λογική. Τέρμα η κοροϊδία για μέτρα</w:t>
      </w:r>
      <w:r>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 xml:space="preserve">για αντίμετρα που θα υιοθετηθούν, μετά το 2018, αν το πρωτογενές πλεόνασμα είναι πάνω από 3,5%. Ο ίδιος ο κ. Τσίπρας έχει πει ότι </w:t>
      </w:r>
      <w:r>
        <w:rPr>
          <w:rFonts w:eastAsia="Times New Roman" w:cs="Times New Roman"/>
          <w:szCs w:val="24"/>
        </w:rPr>
        <w:lastRenderedPageBreak/>
        <w:t>είναι ανέφικτο να επιτύχουμε καν το 3,5%. Πρόκειται για μια κοροϊδία της Κυβέρνησης αυτή τη στιγμή. Πρέπει να ξεκαθαρίσουμε ότ</w:t>
      </w:r>
      <w:r>
        <w:rPr>
          <w:rFonts w:eastAsia="Times New Roman" w:cs="Times New Roman"/>
          <w:szCs w:val="24"/>
        </w:rPr>
        <w:t xml:space="preserve">ι χρειάζονται διαρθρωτικές μεταρρυθμίσεις, χρειάζεται μια άλλη πολιτική στη χώρα μας, για να μπορέσουμε, επιτέλους, να βγούμε απ’ αυτή τη σημερινή κρίση, την αδιέξοδη, την </w:t>
      </w:r>
      <w:proofErr w:type="spellStart"/>
      <w:r>
        <w:rPr>
          <w:rFonts w:eastAsia="Times New Roman" w:cs="Times New Roman"/>
          <w:szCs w:val="24"/>
        </w:rPr>
        <w:t>πολυεπίπεδη</w:t>
      </w:r>
      <w:proofErr w:type="spellEnd"/>
      <w:r>
        <w:rPr>
          <w:rFonts w:eastAsia="Times New Roman" w:cs="Times New Roman"/>
          <w:szCs w:val="24"/>
        </w:rPr>
        <w:t xml:space="preserve"> κρίση η οποία ταλανίζει την ελληνική κοινωνία και κυρίως την οικονομία. </w:t>
      </w:r>
    </w:p>
    <w:p w14:paraId="3F362EB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Επιτέλους, λοιπόν, σοβαρευτείτε για να μπορέσει να υπάρξει ανάπτυξη, να μπορέσει να υπάρξει μείωση της ανεργίας. Όλα αυτά</w:t>
      </w:r>
      <w:r>
        <w:rPr>
          <w:rFonts w:eastAsia="Times New Roman" w:cs="Times New Roman"/>
          <w:szCs w:val="24"/>
        </w:rPr>
        <w:t xml:space="preserve"> τα προβλήματα</w:t>
      </w:r>
      <w:r>
        <w:rPr>
          <w:rFonts w:eastAsia="Times New Roman" w:cs="Times New Roman"/>
          <w:szCs w:val="24"/>
        </w:rPr>
        <w:t xml:space="preserve"> επιτείνονται αντί να επιλύονται. </w:t>
      </w:r>
    </w:p>
    <w:p w14:paraId="3F362EB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Σας ευχαριστώ.</w:t>
      </w:r>
    </w:p>
    <w:p w14:paraId="3F362EB6"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σας ευχαριστώ. </w:t>
      </w:r>
    </w:p>
    <w:p w14:paraId="3F362EB7"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ΦΩΤΕΙΝΗ ΒΑΚ</w:t>
      </w:r>
      <w:r>
        <w:rPr>
          <w:rFonts w:eastAsia="Times New Roman" w:cs="Times New Roman"/>
          <w:b/>
          <w:szCs w:val="24"/>
        </w:rPr>
        <w:t>Η:</w:t>
      </w:r>
      <w:r>
        <w:rPr>
          <w:rFonts w:eastAsia="Times New Roman" w:cs="Times New Roman"/>
          <w:szCs w:val="24"/>
        </w:rPr>
        <w:t xml:space="preserve"> Κύριε Πρόεδρε, θα ήθελα τον λόγο.</w:t>
      </w:r>
    </w:p>
    <w:p w14:paraId="3F362EB8"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κυρία </w:t>
      </w:r>
      <w:proofErr w:type="spellStart"/>
      <w:r>
        <w:rPr>
          <w:rFonts w:eastAsia="Times New Roman" w:cs="Times New Roman"/>
          <w:szCs w:val="24"/>
        </w:rPr>
        <w:t>Βάκη</w:t>
      </w:r>
      <w:proofErr w:type="spellEnd"/>
      <w:r>
        <w:rPr>
          <w:rFonts w:eastAsia="Times New Roman" w:cs="Times New Roman"/>
          <w:szCs w:val="24"/>
        </w:rPr>
        <w:t>. Χωρίς διαπληκτισμούς.</w:t>
      </w:r>
    </w:p>
    <w:p w14:paraId="3F362EB9"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Θα ήθελα κι εγώ με τη σειρά μου να καταδικάσω το προηγούμενο συμβάν κι όλη αυτή τη λεκτική βία ρατσιστικών και μισαλλόδοξων ε</w:t>
      </w:r>
      <w:r>
        <w:rPr>
          <w:rFonts w:eastAsia="Times New Roman" w:cs="Times New Roman"/>
          <w:szCs w:val="24"/>
        </w:rPr>
        <w:t xml:space="preserve">κφράσεων η οποία ευτελίζει τον ναό της </w:t>
      </w:r>
      <w:r>
        <w:rPr>
          <w:rFonts w:eastAsia="Times New Roman" w:cs="Times New Roman"/>
          <w:szCs w:val="24"/>
        </w:rPr>
        <w:t>δ</w:t>
      </w:r>
      <w:r>
        <w:rPr>
          <w:rFonts w:eastAsia="Times New Roman" w:cs="Times New Roman"/>
          <w:szCs w:val="24"/>
        </w:rPr>
        <w:t xml:space="preserve">ημοκρατίας και απαξιώνει την κοινοβουλευτική διαδικασία. </w:t>
      </w:r>
    </w:p>
    <w:p w14:paraId="3F362EBA"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Είπαμε ότι αυτά θα διαγραφούν.</w:t>
      </w:r>
    </w:p>
    <w:p w14:paraId="3F362EBB"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Παρακαλώ πολύ, κύριε Πρόεδρε, θα έπρεπε να είχατε ανακαλέσει στην τάξη τους ι</w:t>
      </w:r>
      <w:r>
        <w:rPr>
          <w:rFonts w:eastAsia="Times New Roman" w:cs="Times New Roman"/>
          <w:szCs w:val="24"/>
        </w:rPr>
        <w:t xml:space="preserve">δεολογικούς απογόνους των ναζιστών. Αυτά τα πράγματα συνιστούν όνειδος για τα κοινοβουλευτικά ήθη και τη </w:t>
      </w:r>
      <w:r>
        <w:rPr>
          <w:rFonts w:eastAsia="Times New Roman" w:cs="Times New Roman"/>
          <w:szCs w:val="24"/>
        </w:rPr>
        <w:t>δ</w:t>
      </w:r>
      <w:r>
        <w:rPr>
          <w:rFonts w:eastAsia="Times New Roman" w:cs="Times New Roman"/>
          <w:szCs w:val="24"/>
        </w:rPr>
        <w:t>ημοκρατία μας.</w:t>
      </w:r>
    </w:p>
    <w:p w14:paraId="3F362EBC"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Μισό λεπτό μόνο, κύριε Πρόεδρε, θα ήθελα τον λόγο.</w:t>
      </w:r>
    </w:p>
    <w:p w14:paraId="3F362EBD"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Λαγέ, όχι διαλογική συζήτησ</w:t>
      </w:r>
      <w:r>
        <w:rPr>
          <w:rFonts w:eastAsia="Times New Roman" w:cs="Times New Roman"/>
          <w:szCs w:val="24"/>
        </w:rPr>
        <w:t>η. Θα απαντήσω εγώ.</w:t>
      </w:r>
    </w:p>
    <w:p w14:paraId="3F362EBE"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Θα παρακαλέσω να μη δημιουργούμε θέματα και προκλήσεις, εκτός αν θέλουμε όλοι να διακοπεί η συνεδρίαση. </w:t>
      </w:r>
    </w:p>
    <w:p w14:paraId="3F362EBF"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θα ήθελα τον λόγο.</w:t>
      </w:r>
      <w:r>
        <w:rPr>
          <w:rFonts w:eastAsia="Times New Roman" w:cs="Times New Roman"/>
          <w:szCs w:val="24"/>
        </w:rPr>
        <w:t>!</w:t>
      </w:r>
    </w:p>
    <w:p w14:paraId="3F362EC0"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έχετε τον λόγο, με την παρά</w:t>
      </w:r>
      <w:r>
        <w:rPr>
          <w:rFonts w:eastAsia="Times New Roman" w:cs="Times New Roman"/>
          <w:szCs w:val="24"/>
        </w:rPr>
        <w:t>κληση ότι, αν θέλουμε να διακοπεί η συνεδρίαση, να διακοπεί. Δεν θα αφήσουμε την κατάσταση να εκτραπεί.</w:t>
      </w:r>
    </w:p>
    <w:p w14:paraId="3F362EC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ΧΡΗΣΤΟΣ ΚΑΤΣΩΤΗΣ: </w:t>
      </w:r>
      <w:r>
        <w:rPr>
          <w:rFonts w:eastAsia="Times New Roman" w:cs="Times New Roman"/>
          <w:szCs w:val="24"/>
        </w:rPr>
        <w:t>Κύριε Πρόεδρε, νομίζω ότι έχουμε το δικαίωμα να εκφράσουμε την άποψή μας πάνω σ’ αυτά που ακούστηκαν.</w:t>
      </w:r>
    </w:p>
    <w:p w14:paraId="3F362EC2"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w:t>
      </w:r>
      <w:r>
        <w:rPr>
          <w:rFonts w:eastAsia="Times New Roman" w:cs="Times New Roman"/>
          <w:b/>
          <w:szCs w:val="24"/>
        </w:rPr>
        <w:t xml:space="preserve">ός): </w:t>
      </w:r>
      <w:r>
        <w:rPr>
          <w:rFonts w:eastAsia="Times New Roman" w:cs="Times New Roman"/>
          <w:szCs w:val="24"/>
        </w:rPr>
        <w:t>Βεβαίως.</w:t>
      </w:r>
    </w:p>
    <w:p w14:paraId="3F362EC3"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Λέει ο λαός μας ότι η καλύτερη άμυνα είναι η επίθεση. Σήμερα η Χρυσή Αυγή βρίσκεται σε μια δύσκολη θέση, γιατί ο λαός πήρε χαμπάρι περί τίνος πρόκειται. Πρόκειται περί μιας εγκληματικής ναζιστικής οργάνωσης η οποία κάθε μέρα</w:t>
      </w:r>
      <w:r>
        <w:rPr>
          <w:rFonts w:eastAsia="Times New Roman" w:cs="Times New Roman"/>
          <w:szCs w:val="24"/>
        </w:rPr>
        <w:t xml:space="preserve"> αποδεικνύει το αποκρουστικό της πρόσωπο. Ενέχονται σε εγκλήματα όπως το χθεσινό. Μετακλητός υπάλληλος πήγε να σκοτώσει τον φοιτητή. </w:t>
      </w:r>
    </w:p>
    <w:p w14:paraId="3F362EC4"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Κάθε μέρα, λοιπόν, ενέχονται σε τέτοια εγκλήματα, πέρα από τη θεωρία τους</w:t>
      </w:r>
      <w:r w:rsidRPr="00B31A52">
        <w:rPr>
          <w:rFonts w:eastAsia="Times New Roman" w:cs="Times New Roman"/>
          <w:szCs w:val="24"/>
        </w:rPr>
        <w:t>,</w:t>
      </w:r>
      <w:r>
        <w:rPr>
          <w:rFonts w:eastAsia="Times New Roman" w:cs="Times New Roman"/>
          <w:szCs w:val="24"/>
        </w:rPr>
        <w:t xml:space="preserve"> που είναι εγκληματική, γιατί είναι ναζιστική. Έρχονται, λοιπόν, σήμερα εδώ μ’ αυτόν τον τρόπο, για να μπορέσει να ξεχαστεί όλη αυτή η δική τους η κατάσταση και η στάση τους συνολικά απέναντι στους εργαζόμενους, στον λαό, σε κάθε διαφορετικό. </w:t>
      </w:r>
    </w:p>
    <w:p w14:paraId="3F362EC5"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Θέλει απομόν</w:t>
      </w:r>
      <w:r>
        <w:rPr>
          <w:rFonts w:eastAsia="Times New Roman" w:cs="Times New Roman"/>
          <w:szCs w:val="24"/>
        </w:rPr>
        <w:t xml:space="preserve">ωση. Η ανοχή που δείχνετε απέναντί τους είναι ευθύνη για όλους σας, γιατί την τρέφετε και την εκτρέφετε. </w:t>
      </w:r>
    </w:p>
    <w:p w14:paraId="3F362EC6"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Κύριε Πρόεδρε, επιτρέψτε μου για μισό λεπτό.</w:t>
      </w:r>
    </w:p>
    <w:p w14:paraId="3F362EC7"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Λαγέ, δεν θέλω διαλογική συζήτηση. Εκτ</w:t>
      </w:r>
      <w:r>
        <w:rPr>
          <w:rFonts w:eastAsia="Times New Roman" w:cs="Times New Roman"/>
          <w:szCs w:val="24"/>
        </w:rPr>
        <w:t xml:space="preserve">ός αν θέλουμε όλοι να διακοπεί η συνεδρίαση. </w:t>
      </w:r>
    </w:p>
    <w:p w14:paraId="3F362EC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Θέλουμε να διακοπεί η συνεδρίαση; </w:t>
      </w:r>
    </w:p>
    <w:p w14:paraId="3F362EC9"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Όχι, δεν θέλουμε να διακοπεί η συνεδρίαση.</w:t>
      </w:r>
    </w:p>
    <w:p w14:paraId="3F362ECA"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Όχι, αλλά οφείλαμε να καταδικάσουμε.</w:t>
      </w:r>
    </w:p>
    <w:p w14:paraId="3F362ECB"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Εντάξει. Να σταματήσουμε, λοιπ</w:t>
      </w:r>
      <w:r>
        <w:rPr>
          <w:rFonts w:eastAsia="Times New Roman" w:cs="Times New Roman"/>
          <w:szCs w:val="24"/>
        </w:rPr>
        <w:t xml:space="preserve">όν, εδώ και να δώσουμε τον λόγο στον Υπουργό. </w:t>
      </w:r>
    </w:p>
    <w:p w14:paraId="3F362EC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Παρακαλώ να κλείσει το θέμα, διότι, όταν ανταλλάσσονται τέτοιες εκφράσεις που </w:t>
      </w:r>
      <w:proofErr w:type="spellStart"/>
      <w:r>
        <w:rPr>
          <w:rFonts w:eastAsia="Times New Roman" w:cs="Times New Roman"/>
          <w:szCs w:val="24"/>
        </w:rPr>
        <w:t>πυροδοτούνται</w:t>
      </w:r>
      <w:proofErr w:type="spellEnd"/>
      <w:r>
        <w:rPr>
          <w:rFonts w:eastAsia="Times New Roman" w:cs="Times New Roman"/>
          <w:szCs w:val="24"/>
        </w:rPr>
        <w:t xml:space="preserve"> εν τη ρύμη του λόγου, </w:t>
      </w:r>
      <w:proofErr w:type="spellStart"/>
      <w:r>
        <w:rPr>
          <w:rFonts w:eastAsia="Times New Roman" w:cs="Times New Roman"/>
          <w:szCs w:val="24"/>
        </w:rPr>
        <w:t>οδηγούμεθα</w:t>
      </w:r>
      <w:proofErr w:type="spellEnd"/>
      <w:r>
        <w:rPr>
          <w:rFonts w:eastAsia="Times New Roman" w:cs="Times New Roman"/>
          <w:szCs w:val="24"/>
        </w:rPr>
        <w:t xml:space="preserve"> στο να διακόψουμε τη συνεδρίαση. </w:t>
      </w:r>
    </w:p>
    <w:p w14:paraId="3F362ECD"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Για μισό λεπτό μόνο, κύριε Πρόεδρε, επιτρέψτε μου. </w:t>
      </w:r>
    </w:p>
    <w:p w14:paraId="3F362EC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Αντιλαμβάνεστε ότι κάνω κάθε προσπάθεια για να μη διακοπεί η συνεδρίαση.</w:t>
      </w:r>
    </w:p>
    <w:p w14:paraId="3F362EC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 και σας παρακαλώ να μην έρθετε σε προσωπική αντιπαράθεσ</w:t>
      </w:r>
      <w:r>
        <w:rPr>
          <w:rFonts w:eastAsia="Times New Roman" w:cs="Times New Roman"/>
          <w:szCs w:val="24"/>
        </w:rPr>
        <w:t xml:space="preserve">η. </w:t>
      </w:r>
    </w:p>
    <w:p w14:paraId="3F362ED0"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Καμμία προσωπική αντιπαράθεση, κύριε Πρόεδρε και ευχαριστώ. </w:t>
      </w:r>
    </w:p>
    <w:p w14:paraId="3F362ED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Θέλω να υπενθυμίσω ότι οι κοινοβουλευτικές δημοκρατίες, όταν πρόκειται να υπερασπιστούν την ύπαρξή τους, είναι πολύ πιο σκληρές από όλα τα κ</w:t>
      </w:r>
      <w:r>
        <w:rPr>
          <w:rFonts w:eastAsia="Times New Roman" w:cs="Times New Roman"/>
          <w:szCs w:val="24"/>
        </w:rPr>
        <w:t xml:space="preserve">αθεστώτα. Η εφαρμογή του νόμου θα γίνει. Ο νόμος θα εφαρμοστεί, είτε το θέλουν κάποιοι είτε όχι. Θα διαφυλαχθεί η λειτουργία του δημοκρατικού μας </w:t>
      </w:r>
      <w:r>
        <w:rPr>
          <w:rFonts w:eastAsia="Times New Roman" w:cs="Times New Roman"/>
          <w:szCs w:val="24"/>
        </w:rPr>
        <w:lastRenderedPageBreak/>
        <w:t>πολιτεύματος και η εποικοδομητική κριτική που γίνεται εδώ μέσα, προκειμένου να βελτιωθεί το σύστημά μας, να βε</w:t>
      </w:r>
      <w:r>
        <w:rPr>
          <w:rFonts w:eastAsia="Times New Roman" w:cs="Times New Roman"/>
          <w:szCs w:val="24"/>
        </w:rPr>
        <w:t>λτιωθεί η λειτουργία μας και όχι να κατεδαφιστεί. Διότι κάποιοι επιδιώκουν την κατεδάφιση και όχι τη βελτίωση -αυτοί έχουν ήδη οδηγηθεί στη δικαιοσύνη- και τους καλώ, βέβαια, να κλειστούν οι ίδιοι στο ντουλάπι της ιστορίας, εκεί που τους έκλεισε η ήττα του</w:t>
      </w:r>
      <w:r>
        <w:rPr>
          <w:rFonts w:eastAsia="Times New Roman" w:cs="Times New Roman"/>
          <w:szCs w:val="24"/>
        </w:rPr>
        <w:t>ς το 1945, πριν τους κλείσει ο ελληνικός λαός, γιατί ο ελληνικός λαός τους έχει πάρει χαμπάρι, όπως προαναφέρθηκε πριν, και ο ελληνικός λαός θα τους τιμωρήσει σκληρά.</w:t>
      </w:r>
    </w:p>
    <w:p w14:paraId="3F362ED2"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Ποιους έχει πάρει χαμπάρι ο ελληνικός λαός; Άλλους πήρε χαμπάρι!</w:t>
      </w:r>
    </w:p>
    <w:p w14:paraId="3F362ED3"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ΤΟΣΚΑΣ (Αναπληρωτής Υπουργός Εσωτερικών):</w:t>
      </w:r>
      <w:r>
        <w:rPr>
          <w:rFonts w:eastAsia="Times New Roman" w:cs="Times New Roman"/>
          <w:szCs w:val="24"/>
        </w:rPr>
        <w:t xml:space="preserve"> Και να μην μιλούν οι υπαίτιοι εθνικών προδοσιών και ήττας στο παρελθόν. Τους ξέρει και η ιστορία και ο ελληνικός λαός. Και να μην προκαλούν, γιατί οι λύσεις και η νομιμότητα θα εφαρμοστούν όπου χρειάζεται, είτε στο</w:t>
      </w:r>
      <w:r>
        <w:rPr>
          <w:rFonts w:eastAsia="Times New Roman" w:cs="Times New Roman"/>
          <w:szCs w:val="24"/>
        </w:rPr>
        <w:t xml:space="preserve"> πεζοδρόμιο είτε όπου αλλού κυκλοφορείτε.</w:t>
      </w:r>
    </w:p>
    <w:p w14:paraId="3F362ED4"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Στα Εξάρχεια, μπορείτε; </w:t>
      </w:r>
    </w:p>
    <w:p w14:paraId="3F362ED5"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w:t>
      </w:r>
      <w:r>
        <w:rPr>
          <w:rFonts w:eastAsia="Times New Roman" w:cs="Times New Roman"/>
          <w:szCs w:val="24"/>
        </w:rPr>
        <w:t xml:space="preserve"> Συνεχίζω. </w:t>
      </w:r>
    </w:p>
    <w:p w14:paraId="3F362ED6"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w:t>
      </w:r>
      <w:r>
        <w:rPr>
          <w:rFonts w:eastAsia="Times New Roman" w:cs="Times New Roman"/>
          <w:szCs w:val="24"/>
        </w:rPr>
        <w:t>σ</w:t>
      </w:r>
      <w:r>
        <w:rPr>
          <w:rFonts w:eastAsia="Times New Roman" w:cs="Times New Roman"/>
          <w:szCs w:val="24"/>
        </w:rPr>
        <w:t>τα υπόλοιπα σχόλια που έγιναν -και μιλάω για το πλαίσιο αυτό που μπορούμε και συζητούμε με διάθεσ</w:t>
      </w:r>
      <w:r>
        <w:rPr>
          <w:rFonts w:eastAsia="Times New Roman" w:cs="Times New Roman"/>
          <w:szCs w:val="24"/>
        </w:rPr>
        <w:t>η βελτίωσης του συστήματος και όχι κατεδάφισης- θα περίμενα στα θέματα της διαπραγμάτευσης να μην υπάρχει αυτή η πρωτοφανής προσπάθεια</w:t>
      </w:r>
      <w:r>
        <w:rPr>
          <w:rFonts w:eastAsia="Times New Roman" w:cs="Times New Roman"/>
          <w:szCs w:val="24"/>
        </w:rPr>
        <w:t>,</w:t>
      </w:r>
      <w:r>
        <w:rPr>
          <w:rFonts w:eastAsia="Times New Roman" w:cs="Times New Roman"/>
          <w:szCs w:val="24"/>
        </w:rPr>
        <w:t xml:space="preserve"> που υπήρξε αυτές τις μέρες</w:t>
      </w:r>
      <w:r>
        <w:rPr>
          <w:rFonts w:eastAsia="Times New Roman" w:cs="Times New Roman"/>
          <w:szCs w:val="24"/>
        </w:rPr>
        <w:t>,</w:t>
      </w:r>
      <w:r>
        <w:rPr>
          <w:rFonts w:eastAsia="Times New Roman" w:cs="Times New Roman"/>
          <w:szCs w:val="24"/>
        </w:rPr>
        <w:t xml:space="preserve"> υποστήριξης της άλλης πλευράς, γιατί, ξέρετε, στοιχειώδης πατριωτική αντίληψη επιβάλλει να μ</w:t>
      </w:r>
      <w:r>
        <w:rPr>
          <w:rFonts w:eastAsia="Times New Roman" w:cs="Times New Roman"/>
          <w:szCs w:val="24"/>
        </w:rPr>
        <w:t xml:space="preserve">ην στηρίζουμε την άλλη πλευρά –δεν λέω τον αντίπαλο- την άλλη άποψη, όταν γίνεται τεράστια προσπάθεια επίτευξης μιας συμφωνίας με όσο το δυνατόν καλύτερους όρους για τον λαό μας. </w:t>
      </w:r>
    </w:p>
    <w:p w14:paraId="3F362ED7"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Σε ό,τι αφορά την κύρωσης της σύναψης της διμερούς συμφωνίας μεταξύ της της </w:t>
      </w:r>
      <w:r>
        <w:rPr>
          <w:rFonts w:eastAsia="Times New Roman" w:cs="Times New Roman"/>
          <w:szCs w:val="24"/>
        </w:rPr>
        <w:t xml:space="preserve">Ευρωπαϊκής Ένωσης και της Ρωσικής Ομοσπονδίας για τα θέματα της </w:t>
      </w:r>
      <w:proofErr w:type="spellStart"/>
      <w:r>
        <w:rPr>
          <w:rFonts w:eastAsia="Times New Roman" w:cs="Times New Roman"/>
          <w:szCs w:val="24"/>
        </w:rPr>
        <w:t>επανεισδοχής</w:t>
      </w:r>
      <w:proofErr w:type="spellEnd"/>
      <w:r>
        <w:rPr>
          <w:rFonts w:eastAsia="Times New Roman" w:cs="Times New Roman"/>
          <w:szCs w:val="24"/>
        </w:rPr>
        <w:t xml:space="preserve">, τώρα υποβάλλεται και νομοθετική βελτίωση, κύριε Παπαθεοδώρου, όπως είχαμε πει στη συζήτηση στην </w:t>
      </w:r>
      <w:r>
        <w:rPr>
          <w:rFonts w:eastAsia="Times New Roman" w:cs="Times New Roman"/>
          <w:szCs w:val="24"/>
        </w:rPr>
        <w:t>ε</w:t>
      </w:r>
      <w:r>
        <w:rPr>
          <w:rFonts w:eastAsia="Times New Roman" w:cs="Times New Roman"/>
          <w:szCs w:val="24"/>
        </w:rPr>
        <w:t>πιτροπή –θα την καταθέσω τώρα- προκειμένου να διορθωθεί ο όρος «παράνομη» στην αι</w:t>
      </w:r>
      <w:r>
        <w:rPr>
          <w:rFonts w:eastAsia="Times New Roman" w:cs="Times New Roman"/>
          <w:szCs w:val="24"/>
        </w:rPr>
        <w:t xml:space="preserve">τιολογική έκθεση. </w:t>
      </w:r>
    </w:p>
    <w:p w14:paraId="3F362ED8"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Πράγματι, οι ροές των παράτυπων μεταναστών είναι μικρές, λοιπόν, από τη Ρωσία -γύρω στα σαράντα άτομα τον χρόνο τα τελευταία χρόνια. Παρ’ όλα αυτά προσπαθούμε να κλείσουμε όλες αυτές τις τρύπες και όλες αυτές τις προβληματικές περιοχές κ</w:t>
      </w:r>
      <w:r>
        <w:rPr>
          <w:rFonts w:eastAsia="Times New Roman" w:cs="Times New Roman"/>
          <w:szCs w:val="24"/>
        </w:rPr>
        <w:t xml:space="preserve">αι εξάλλου είναι και υποχρέωση μέσα στο πλαίσιο της Ευρωπαϊκής Ένωσης. </w:t>
      </w:r>
    </w:p>
    <w:p w14:paraId="3F362ED9"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λοιπόν, να κυρωθεί αυτή η συμφωνία. Για λόγους οικονομίας χρόνου, δεν επαναλαμβάνω το ιστορικό και τι ακριβώς περιλαμβάνει. Έχει συζητηθεί στη διάρκεια της συζήτησης στην </w:t>
      </w:r>
      <w:r>
        <w:rPr>
          <w:rFonts w:eastAsia="Times New Roman" w:cs="Times New Roman"/>
          <w:szCs w:val="24"/>
        </w:rPr>
        <w:t>ε</w:t>
      </w:r>
      <w:r>
        <w:rPr>
          <w:rFonts w:eastAsia="Times New Roman" w:cs="Times New Roman"/>
          <w:szCs w:val="24"/>
        </w:rPr>
        <w:t>πιτρ</w:t>
      </w:r>
      <w:r>
        <w:rPr>
          <w:rFonts w:eastAsia="Times New Roman" w:cs="Times New Roman"/>
          <w:szCs w:val="24"/>
        </w:rPr>
        <w:t xml:space="preserve">οπή. </w:t>
      </w:r>
    </w:p>
    <w:p w14:paraId="3F362EDA"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Τέλος, επιβάλλεται να πω και από κυβερνητικής πλευράς τα συλλυπητήριά μας στη ρωσική κυβέρνηση και τον ρωσικό λαό για το τελευταίο απεχθές τρομοκρατικό χτύπημα στην Αγία Πετρούπολη. Εκφράζουμε τα συλλυπητήριά μας στις οικογένειες των θυμάτων που υπήρ</w:t>
      </w:r>
      <w:r>
        <w:rPr>
          <w:rFonts w:eastAsia="Times New Roman" w:cs="Times New Roman"/>
          <w:szCs w:val="24"/>
        </w:rPr>
        <w:t xml:space="preserve">ξαν. </w:t>
      </w:r>
    </w:p>
    <w:p w14:paraId="3F362EDB"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Σας ευχαριστώ.</w:t>
      </w:r>
    </w:p>
    <w:p w14:paraId="3F362EDC"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Νικόλαος </w:t>
      </w:r>
      <w:proofErr w:type="spellStart"/>
      <w:r>
        <w:rPr>
          <w:rFonts w:eastAsia="Times New Roman" w:cs="Times New Roman"/>
          <w:szCs w:val="24"/>
        </w:rPr>
        <w:t>Τόσκας</w:t>
      </w:r>
      <w:proofErr w:type="spellEnd"/>
      <w:r>
        <w:rPr>
          <w:rFonts w:eastAsia="Times New Roman" w:cs="Times New Roman"/>
          <w:szCs w:val="24"/>
        </w:rPr>
        <w:t xml:space="preserve"> καταθέτει για τα Πρακτικά την προαναφερθείσα νομοτεχνική βελτίωση, η οποία έχει ως εξής: </w:t>
      </w:r>
    </w:p>
    <w:p w14:paraId="3F362EDD" w14:textId="77777777" w:rsidR="005E01D3" w:rsidRDefault="007A2824">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F362EDE" w14:textId="77777777" w:rsidR="005E01D3" w:rsidRDefault="007A2824">
      <w:pPr>
        <w:spacing w:line="600" w:lineRule="auto"/>
        <w:ind w:firstLine="720"/>
        <w:jc w:val="center"/>
        <w:rPr>
          <w:rFonts w:eastAsia="Times New Roman" w:cs="Times New Roman"/>
          <w:szCs w:val="24"/>
        </w:rPr>
      </w:pPr>
      <w:r>
        <w:rPr>
          <w:rFonts w:eastAsia="Times New Roman" w:cs="Times New Roman"/>
          <w:szCs w:val="24"/>
        </w:rPr>
        <w:t xml:space="preserve">(Να μπει </w:t>
      </w:r>
      <w:proofErr w:type="spellStart"/>
      <w:r>
        <w:rPr>
          <w:rFonts w:eastAsia="Times New Roman" w:cs="Times New Roman"/>
          <w:szCs w:val="24"/>
        </w:rPr>
        <w:t>ησελίδα</w:t>
      </w:r>
      <w:proofErr w:type="spellEnd"/>
      <w:r>
        <w:rPr>
          <w:rFonts w:eastAsia="Times New Roman" w:cs="Times New Roman"/>
          <w:szCs w:val="24"/>
        </w:rPr>
        <w:t xml:space="preserve"> 120)</w:t>
      </w:r>
    </w:p>
    <w:p w14:paraId="3F362EDF" w14:textId="77777777" w:rsidR="005E01D3" w:rsidRDefault="007A2824">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F362EE0"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Κυρίες και κύριοι συνάδελφοι, κηρύσσεται περαιωμένη η συζήτηση επί της αρχής, των άρθρων και του συνόλου του σχεδίου νόμου του Υπουργείου Εσωτερικών</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«Κύρωση Πρωτοκόλλου Εφαρμογής μεταξύ της Κυβέρνησης της Ελληνικής Δημοκρατίας και της Κυβέρν</w:t>
      </w:r>
      <w:r>
        <w:rPr>
          <w:rFonts w:eastAsia="Times New Roman"/>
          <w:color w:val="000000"/>
          <w:szCs w:val="24"/>
          <w:shd w:val="clear" w:color="auto" w:fill="FFFFFF"/>
        </w:rPr>
        <w:t xml:space="preserve">ησης της Ρωσικής Ομοσπονδίας σχετικά με την εφαρμογή της </w:t>
      </w:r>
      <w:r>
        <w:rPr>
          <w:rFonts w:eastAsia="Times New Roman"/>
          <w:color w:val="000000"/>
          <w:szCs w:val="24"/>
          <w:shd w:val="clear" w:color="auto" w:fill="FFFFFF"/>
        </w:rPr>
        <w:lastRenderedPageBreak/>
        <w:t xml:space="preserve">Συμφωνίας </w:t>
      </w:r>
      <w:proofErr w:type="spellStart"/>
      <w:r>
        <w:rPr>
          <w:rFonts w:eastAsia="Times New Roman"/>
          <w:color w:val="000000"/>
          <w:szCs w:val="24"/>
          <w:shd w:val="clear" w:color="auto" w:fill="FFFFFF"/>
        </w:rPr>
        <w:t>Επανεισδοχής</w:t>
      </w:r>
      <w:proofErr w:type="spellEnd"/>
      <w:r>
        <w:rPr>
          <w:rFonts w:eastAsia="Times New Roman"/>
          <w:color w:val="000000"/>
          <w:szCs w:val="24"/>
          <w:shd w:val="clear" w:color="auto" w:fill="FFFFFF"/>
        </w:rPr>
        <w:t xml:space="preserve"> μεταξύ της Ρωσικής Ομοσπονδίας και της Ευρωπαϊκής Κοινότητας της 25</w:t>
      </w:r>
      <w:r>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Μαΐου 2006»</w:t>
      </w:r>
      <w:r>
        <w:rPr>
          <w:rFonts w:eastAsia="Times New Roman"/>
          <w:szCs w:val="24"/>
        </w:rPr>
        <w:t>.</w:t>
      </w:r>
    </w:p>
    <w:p w14:paraId="3F362EE1"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3F362EE2"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ΓΕΩΡΓΙΟΣ ΠΑΛΛΗΣ:</w:t>
      </w:r>
      <w:r>
        <w:rPr>
          <w:rFonts w:eastAsia="Times New Roman" w:cs="Times New Roman"/>
          <w:szCs w:val="24"/>
        </w:rPr>
        <w:t xml:space="preserve"> Ναι.</w:t>
      </w:r>
    </w:p>
    <w:p w14:paraId="3F362EE3"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Ναι.</w:t>
      </w:r>
    </w:p>
    <w:p w14:paraId="3F362EE4"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ΘΕΟ</w:t>
      </w:r>
      <w:r>
        <w:rPr>
          <w:rFonts w:eastAsia="Times New Roman" w:cs="Times New Roman"/>
          <w:b/>
          <w:szCs w:val="24"/>
        </w:rPr>
        <w:t>ΔΩΡΟΣ ΠΑΠΑΘΕΟΔΩΡΟΥ:</w:t>
      </w:r>
      <w:r>
        <w:rPr>
          <w:rFonts w:eastAsia="Times New Roman" w:cs="Times New Roman"/>
          <w:szCs w:val="24"/>
        </w:rPr>
        <w:t xml:space="preserve"> Ναι.</w:t>
      </w:r>
    </w:p>
    <w:p w14:paraId="3F362EE5"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Ναι.</w:t>
      </w:r>
    </w:p>
    <w:p w14:paraId="3F362EE6"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w:t>
      </w:r>
    </w:p>
    <w:p w14:paraId="3F362EE7"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3F362EE8"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3F362EE9"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F362EEA"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Συνεπώς το σχέδιο νόμου του Υπουργείου Εσωτερικών</w:t>
      </w:r>
      <w:r>
        <w:rPr>
          <w:rFonts w:eastAsia="Times New Roman" w:cs="Times New Roman"/>
          <w:szCs w:val="24"/>
        </w:rPr>
        <w:t>:</w:t>
      </w:r>
      <w:r>
        <w:rPr>
          <w:rFonts w:eastAsia="Times New Roman" w:cs="Times New Roman"/>
          <w:szCs w:val="24"/>
        </w:rPr>
        <w:t xml:space="preserve"> «Κύρωση Πρωτοκόλλου Εφαρμογής μεταξύ της Κυβέρνησης της Ελληνικής Δημοκρατίας και της Κυβέρνησης της Ρωσικής Ομοσπονδίας σχετικά με την εφαρμογή της Συμφωνίας </w:t>
      </w:r>
      <w:proofErr w:type="spellStart"/>
      <w:r>
        <w:rPr>
          <w:rFonts w:eastAsia="Times New Roman" w:cs="Times New Roman"/>
          <w:szCs w:val="24"/>
        </w:rPr>
        <w:t>Επανεισδοχής</w:t>
      </w:r>
      <w:proofErr w:type="spellEnd"/>
      <w:r>
        <w:rPr>
          <w:rFonts w:eastAsia="Times New Roman" w:cs="Times New Roman"/>
          <w:szCs w:val="24"/>
        </w:rPr>
        <w:t xml:space="preserve"> μεταξύ της Ρωσικής Ομοσπονδίας και της Ευρωπαϊκής Κοινότητας της 25</w:t>
      </w:r>
      <w:r>
        <w:rPr>
          <w:rFonts w:eastAsia="Times New Roman" w:cs="Times New Roman"/>
          <w:szCs w:val="24"/>
          <w:vertAlign w:val="superscript"/>
        </w:rPr>
        <w:t>ης</w:t>
      </w:r>
      <w:r>
        <w:rPr>
          <w:rFonts w:eastAsia="Times New Roman" w:cs="Times New Roman"/>
          <w:szCs w:val="24"/>
        </w:rPr>
        <w:t xml:space="preserve"> Μαΐου 2006» έ</w:t>
      </w:r>
      <w:r>
        <w:rPr>
          <w:rFonts w:eastAsia="Times New Roman" w:cs="Times New Roman"/>
          <w:szCs w:val="24"/>
        </w:rPr>
        <w:t>γινε δεκτό κατά πλειοψηφία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σε μόνη συζήτηση, </w:t>
      </w:r>
      <w:r>
        <w:rPr>
          <w:rFonts w:eastAsia="Times New Roman" w:cs="Times New Roman"/>
          <w:szCs w:val="24"/>
        </w:rPr>
        <w:t>επί της αρχής, των άρθρων και του συνόλου και έχει ως εξής:</w:t>
      </w:r>
    </w:p>
    <w:p w14:paraId="3F362EEB" w14:textId="77777777" w:rsidR="005E01D3" w:rsidRDefault="007A2824">
      <w:pPr>
        <w:spacing w:line="600" w:lineRule="auto"/>
        <w:ind w:firstLine="720"/>
        <w:jc w:val="center"/>
        <w:rPr>
          <w:rFonts w:eastAsia="Times New Roman" w:cs="Times New Roman"/>
          <w:szCs w:val="24"/>
        </w:rPr>
      </w:pPr>
      <w:r>
        <w:rPr>
          <w:rFonts w:eastAsia="Times New Roman" w:cs="Times New Roman"/>
          <w:szCs w:val="24"/>
        </w:rPr>
        <w:lastRenderedPageBreak/>
        <w:t>(Να καταχωριστεί το κείμενο του νομοσχεδίου</w:t>
      </w:r>
      <w:r>
        <w:rPr>
          <w:rFonts w:eastAsia="Times New Roman" w:cs="Times New Roman"/>
          <w:szCs w:val="24"/>
        </w:rPr>
        <w:t xml:space="preserve"> σελ.122α</w:t>
      </w:r>
      <w:r>
        <w:rPr>
          <w:rFonts w:eastAsia="Times New Roman" w:cs="Times New Roman"/>
          <w:szCs w:val="24"/>
        </w:rPr>
        <w:t>)</w:t>
      </w:r>
    </w:p>
    <w:p w14:paraId="3F362EEC"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ΠΡΟΕΔΡΟΣ (Δημήτριος Κρεμαστινός): </w:t>
      </w:r>
      <w:r>
        <w:rPr>
          <w:rFonts w:eastAsia="Times New Roman" w:cs="Times New Roman"/>
          <w:szCs w:val="24"/>
        </w:rPr>
        <w:t xml:space="preserve">Κυρίες και κύριοι </w:t>
      </w:r>
      <w:proofErr w:type="spellStart"/>
      <w:r>
        <w:rPr>
          <w:rFonts w:eastAsia="Times New Roman" w:cs="Times New Roman"/>
          <w:szCs w:val="24"/>
        </w:rPr>
        <w:t>συνάδεφλοι</w:t>
      </w:r>
      <w:proofErr w:type="spellEnd"/>
      <w:r>
        <w:rPr>
          <w:rFonts w:eastAsia="Times New Roman" w:cs="Times New Roman"/>
          <w:szCs w:val="24"/>
        </w:rPr>
        <w:t>, παρακαλώ το</w:t>
      </w:r>
      <w:r>
        <w:rPr>
          <w:rFonts w:eastAsia="Times New Roman" w:cs="Times New Roman"/>
          <w:szCs w:val="24"/>
        </w:rPr>
        <w:t xml:space="preserve"> Σώμα να εξουσιοδοτήσει το Προεδρείο για την υπ’ ευθύνη του επικύρωση των Πρακτικών ως προς </w:t>
      </w:r>
      <w:r>
        <w:rPr>
          <w:rFonts w:eastAsia="Times New Roman" w:cs="Times New Roman"/>
          <w:szCs w:val="24"/>
        </w:rPr>
        <w:t xml:space="preserve">την </w:t>
      </w:r>
      <w:r>
        <w:rPr>
          <w:rFonts w:eastAsia="Times New Roman" w:cs="Times New Roman"/>
          <w:szCs w:val="24"/>
        </w:rPr>
        <w:t>ψήφιση στο σύνολο του παραπάνω νομοσχεδίου.</w:t>
      </w:r>
    </w:p>
    <w:p w14:paraId="3F362EED"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3F362EEE"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ΠΡΟΕΔΡΟΣ (Δημήτριος Κρεμαστινός):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w:t>
      </w:r>
      <w:r>
        <w:rPr>
          <w:rFonts w:eastAsia="Times New Roman" w:cs="Times New Roman"/>
          <w:szCs w:val="24"/>
        </w:rPr>
        <w:t>ότηση.</w:t>
      </w:r>
    </w:p>
    <w:p w14:paraId="3F362EEF" w14:textId="77777777" w:rsidR="005E01D3" w:rsidRDefault="007A282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F362EF0"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F362EF1" w14:textId="77777777" w:rsidR="005E01D3" w:rsidRDefault="007A2824">
      <w:pPr>
        <w:spacing w:line="600" w:lineRule="auto"/>
        <w:ind w:firstLine="720"/>
        <w:jc w:val="both"/>
        <w:rPr>
          <w:rFonts w:eastAsia="Times New Roman" w:cs="Times New Roman"/>
          <w:szCs w:val="24"/>
        </w:rPr>
      </w:pPr>
      <w:r>
        <w:rPr>
          <w:rFonts w:eastAsia="Times New Roman" w:cs="Times New Roman"/>
          <w:b/>
          <w:szCs w:val="24"/>
        </w:rPr>
        <w:t>ΠΡΟΕΔΡΟΣ (Δημήτριος Κρεμαστινός):</w:t>
      </w:r>
      <w:r>
        <w:rPr>
          <w:rFonts w:eastAsia="Times New Roman" w:cs="Times New Roman"/>
          <w:szCs w:val="24"/>
        </w:rPr>
        <w:t xml:space="preserve"> Με τη συναίνεση του Σώματος και ώρα 11.47΄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Παρασκευή 7 Απριλί</w:t>
      </w:r>
      <w:r>
        <w:rPr>
          <w:rFonts w:eastAsia="Times New Roman" w:cs="Times New Roman"/>
          <w:szCs w:val="24"/>
        </w:rPr>
        <w:t>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συζήτηση επίκαιρων ερωτήσεων.</w:t>
      </w:r>
    </w:p>
    <w:p w14:paraId="3F362EF2" w14:textId="77777777" w:rsidR="005E01D3" w:rsidRDefault="007A2824">
      <w:pPr>
        <w:spacing w:line="600" w:lineRule="auto"/>
        <w:ind w:firstLine="720"/>
        <w:jc w:val="both"/>
        <w:rPr>
          <w:rFonts w:eastAsia="Times New Roman" w:cs="Times New Roman"/>
          <w:b/>
          <w:szCs w:val="24"/>
        </w:rPr>
      </w:pPr>
      <w:r>
        <w:rPr>
          <w:rFonts w:eastAsia="Times New Roman" w:cs="Times New Roman"/>
          <w:b/>
          <w:szCs w:val="24"/>
        </w:rPr>
        <w:t>Ο ΠΡΟΕΔΡΟΣ                                                                    ΟΙ ΓΡΑΜΜΑΤΕΙΣ</w:t>
      </w:r>
    </w:p>
    <w:sectPr w:rsidR="005E01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mVH5mRQbeGMNDo+P3K0PIjCtuSQ=" w:salt="zqi6uFMuZOQOIWcDzDwK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D3"/>
    <w:rsid w:val="005E01D3"/>
    <w:rsid w:val="007A2824"/>
    <w:rsid w:val="00FE64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2CBC"/>
  <w15:docId w15:val="{8B45466C-D1C9-4BE6-BDE3-DB16DE91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294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9294F"/>
    <w:rPr>
      <w:rFonts w:ascii="Segoe UI" w:hAnsi="Segoe UI" w:cs="Segoe UI"/>
      <w:sz w:val="18"/>
      <w:szCs w:val="18"/>
    </w:rPr>
  </w:style>
  <w:style w:type="paragraph" w:styleId="a4">
    <w:name w:val="Revision"/>
    <w:hidden/>
    <w:uiPriority w:val="99"/>
    <w:semiHidden/>
    <w:rsid w:val="000540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430</MetadataID>
    <Session xmlns="641f345b-441b-4b81-9152-adc2e73ba5e1">Β´</Session>
    <Date xmlns="641f345b-441b-4b81-9152-adc2e73ba5e1">2017-04-05T21:00:00+00:00</Date>
    <Status xmlns="641f345b-441b-4b81-9152-adc2e73ba5e1">
      <Url>http://srv-sp1/praktika/Lists/Incoming_Metadata/EditForm.aspx?ID=430&amp;Source=/praktika/Recordings_Library/Forms/AllItems.aspx</Url>
      <Description>Δημοσιεύτηκε</Description>
    </Status>
    <Meeting xmlns="641f345b-441b-4b81-9152-adc2e73ba5e1">ΡΓ´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FCE55C-F007-4DE9-82AD-B995B85FF2E0}">
  <ds:schemaRefs>
    <ds:schemaRef ds:uri="http://www.w3.org/XML/1998/namespace"/>
    <ds:schemaRef ds:uri="http://purl.org/dc/dcmitype/"/>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332E559F-11FD-4BCE-BAA0-D2B112A8A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231CC9-A06A-49C6-86FD-D9080ECE09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20991</Words>
  <Characters>113352</Characters>
  <Application>Microsoft Office Word</Application>
  <DocSecurity>0</DocSecurity>
  <Lines>944</Lines>
  <Paragraphs>268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2017-04-12T10:33:00Z</dcterms:created>
  <dcterms:modified xsi:type="dcterms:W3CDTF">2017-04-12T10:33:00Z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