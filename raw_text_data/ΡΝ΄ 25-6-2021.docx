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E5C" w:rsidRPr="00E53E5C" w:rsidRDefault="00E53E5C" w:rsidP="002B3B88">
      <w:pPr>
        <w:spacing w:line="360" w:lineRule="auto"/>
        <w:ind w:firstLine="0"/>
        <w:rPr>
          <w:rFonts w:ascii="Arial" w:eastAsia="Times New Roman" w:hAnsi="Arial" w:cs="Arial"/>
          <w:sz w:val="24"/>
          <w:szCs w:val="24"/>
        </w:rPr>
      </w:pPr>
      <w:r w:rsidRPr="00E53E5C">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53E5C" w:rsidRPr="00E53E5C" w:rsidRDefault="00E53E5C" w:rsidP="002B3B88">
      <w:pPr>
        <w:spacing w:line="360" w:lineRule="auto"/>
        <w:ind w:firstLine="0"/>
        <w:jc w:val="left"/>
        <w:rPr>
          <w:rFonts w:ascii="Arial" w:eastAsia="Times New Roman" w:hAnsi="Arial" w:cs="Arial"/>
          <w:sz w:val="24"/>
          <w:szCs w:val="24"/>
        </w:rPr>
      </w:pP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ΠΙΝΑΚΑΣ ΠΕΡΙΕΧΟΜΕΝΩΝ</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 xml:space="preserve">ΙΗ’ ΠΕΡΙΟΔΟΣ </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ΠΡΟΕΔΡΕΥΟΜΕΝΗΣ ΚΟΙΝΟΒΟΥΛΕΥΤΙΚΗΣ ΔΗΜΟΚΡΑΤΙΑΣ</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ΣΥΝΟΔΟΣ Β΄</w:t>
      </w:r>
    </w:p>
    <w:p w:rsidR="00E53E5C" w:rsidRPr="00E53E5C" w:rsidRDefault="00E53E5C" w:rsidP="002B3B88">
      <w:pPr>
        <w:spacing w:line="360" w:lineRule="auto"/>
        <w:ind w:firstLine="0"/>
        <w:jc w:val="left"/>
        <w:rPr>
          <w:rFonts w:ascii="Arial" w:eastAsia="Times New Roman" w:hAnsi="Arial" w:cs="Arial"/>
          <w:sz w:val="24"/>
          <w:szCs w:val="24"/>
        </w:rPr>
      </w:pP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ΣΥΝΕΔΡΙΑΣΗ ΡΝ΄</w:t>
      </w:r>
    </w:p>
    <w:p w:rsidR="00E53E5C" w:rsidRPr="00E53E5C" w:rsidRDefault="00E53E5C" w:rsidP="002B3B88">
      <w:pPr>
        <w:spacing w:line="360" w:lineRule="auto"/>
        <w:ind w:firstLine="0"/>
        <w:jc w:val="left"/>
        <w:rPr>
          <w:rFonts w:ascii="Arial" w:eastAsia="Times New Roman" w:hAnsi="Arial" w:cs="Arial"/>
          <w:sz w:val="24"/>
          <w:szCs w:val="24"/>
        </w:rPr>
      </w:pPr>
      <w:r>
        <w:rPr>
          <w:rFonts w:ascii="Arial" w:eastAsia="Times New Roman" w:hAnsi="Arial" w:cs="Arial"/>
          <w:sz w:val="24"/>
          <w:szCs w:val="24"/>
        </w:rPr>
        <w:t>Παρασκευή</w:t>
      </w:r>
      <w:r w:rsidRPr="00E53E5C">
        <w:rPr>
          <w:rFonts w:ascii="Arial" w:eastAsia="Times New Roman" w:hAnsi="Arial" w:cs="Arial"/>
          <w:sz w:val="24"/>
          <w:szCs w:val="24"/>
        </w:rPr>
        <w:t xml:space="preserve"> 25 Ιουνίου 2021</w:t>
      </w:r>
    </w:p>
    <w:p w:rsidR="00E53E5C" w:rsidRPr="00E53E5C" w:rsidRDefault="00E53E5C" w:rsidP="002B3B88">
      <w:pPr>
        <w:spacing w:line="360" w:lineRule="auto"/>
        <w:ind w:firstLine="0"/>
        <w:jc w:val="left"/>
        <w:rPr>
          <w:rFonts w:ascii="Arial" w:eastAsia="Times New Roman" w:hAnsi="Arial" w:cs="Arial"/>
          <w:sz w:val="24"/>
          <w:szCs w:val="24"/>
        </w:rPr>
      </w:pP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ΘΕΜΑΤΑ</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 xml:space="preserve"> </w:t>
      </w:r>
      <w:r w:rsidRPr="00E53E5C">
        <w:rPr>
          <w:rFonts w:ascii="Arial" w:eastAsia="Times New Roman" w:hAnsi="Arial" w:cs="Arial"/>
          <w:sz w:val="24"/>
          <w:szCs w:val="24"/>
        </w:rPr>
        <w:br/>
        <w:t xml:space="preserve">Α. ΕΙΔΙΚΑ ΘΕΜΑΤΑ </w:t>
      </w:r>
      <w:r w:rsidRPr="00E53E5C">
        <w:rPr>
          <w:rFonts w:ascii="Arial" w:eastAsia="Times New Roman" w:hAnsi="Arial" w:cs="Arial"/>
          <w:sz w:val="24"/>
          <w:szCs w:val="24"/>
        </w:rPr>
        <w:br/>
        <w:t xml:space="preserve">Επί διαδικαστικού θέματος, σελ. </w:t>
      </w:r>
      <w:r w:rsidRPr="00E53E5C">
        <w:rPr>
          <w:rFonts w:ascii="Arial" w:eastAsia="Times New Roman" w:hAnsi="Arial" w:cs="Arial"/>
          <w:sz w:val="24"/>
          <w:szCs w:val="24"/>
        </w:rPr>
        <w:br/>
        <w:t xml:space="preserve"> </w:t>
      </w:r>
      <w:r w:rsidRPr="00E53E5C">
        <w:rPr>
          <w:rFonts w:ascii="Arial" w:eastAsia="Times New Roman" w:hAnsi="Arial" w:cs="Arial"/>
          <w:sz w:val="24"/>
          <w:szCs w:val="24"/>
        </w:rPr>
        <w:br/>
        <w:t xml:space="preserve">Β. ΚΟΙΝΟΒΟΥΛΕΥΤΙΚΟΣ ΕΛΕΓΧΟΣ </w:t>
      </w:r>
      <w:r w:rsidRPr="00E53E5C">
        <w:rPr>
          <w:rFonts w:ascii="Arial" w:eastAsia="Times New Roman" w:hAnsi="Arial" w:cs="Arial"/>
          <w:sz w:val="24"/>
          <w:szCs w:val="24"/>
        </w:rPr>
        <w:br/>
        <w:t xml:space="preserve">1. Ανακοίνωση αναφορών, σελ. </w:t>
      </w:r>
      <w:r w:rsidRPr="00E53E5C">
        <w:rPr>
          <w:rFonts w:ascii="Arial" w:eastAsia="Times New Roman" w:hAnsi="Arial" w:cs="Arial"/>
          <w:sz w:val="24"/>
          <w:szCs w:val="24"/>
        </w:rPr>
        <w:br/>
        <w:t xml:space="preserve">2. Ανακοίνωση του Δελτίου Επίκαιρων Ερωτήσεων της Δευτέρας 28 Ιουνίου 2021, σελ. </w:t>
      </w:r>
      <w:r w:rsidRPr="00E53E5C">
        <w:rPr>
          <w:rFonts w:ascii="Arial" w:eastAsia="Times New Roman" w:hAnsi="Arial" w:cs="Arial"/>
          <w:sz w:val="24"/>
          <w:szCs w:val="24"/>
        </w:rPr>
        <w:br/>
        <w:t xml:space="preserve">3. Συζήτηση επικαίρων ερωτήσεων: </w:t>
      </w:r>
      <w:r w:rsidRPr="00E53E5C">
        <w:rPr>
          <w:rFonts w:ascii="Arial" w:eastAsia="Times New Roman" w:hAnsi="Arial" w:cs="Arial"/>
          <w:sz w:val="24"/>
          <w:szCs w:val="24"/>
        </w:rPr>
        <w:br/>
        <w:t xml:space="preserve">   α) Προς τον Υπουργό Εθνικής  Άμυνας, με θέμα: «Ποια κριτήρια έχει θέσει η Κυβέρνηση για αγορά νέων φρεγατών;  Έχει αλλάξει την αμυντική μας στρατηγική σε ό,τι αφορά την ικανότητα υπεράσπισης των κυριαρχικών μας δικαιωμάτων στο Αιγαίο και στην Ανατολική Μεσόγειο;», σελ. </w:t>
      </w:r>
      <w:r w:rsidRPr="00E53E5C">
        <w:rPr>
          <w:rFonts w:ascii="Arial" w:eastAsia="Times New Roman" w:hAnsi="Arial" w:cs="Arial"/>
          <w:sz w:val="24"/>
          <w:szCs w:val="24"/>
        </w:rPr>
        <w:br/>
        <w:t xml:space="preserve">   β) Προς τον Υπουργό Ανάπτυξης και Επενδύσεων: </w:t>
      </w:r>
      <w:r w:rsidRPr="00E53E5C">
        <w:rPr>
          <w:rFonts w:ascii="Arial" w:eastAsia="Times New Roman" w:hAnsi="Arial" w:cs="Arial"/>
          <w:sz w:val="24"/>
          <w:szCs w:val="24"/>
        </w:rPr>
        <w:br/>
        <w:t xml:space="preserve">   i. με θέμα: «Ισχύει η προ έτους δέσμευσή σας για την επαναλειτουργία της βιομηχανίας Shelman στη Βιομηχανική Περιοχή (ΒΙΠΕ) Κομοτηνής;», σελ. </w:t>
      </w:r>
      <w:r w:rsidRPr="00E53E5C">
        <w:rPr>
          <w:rFonts w:ascii="Arial" w:eastAsia="Times New Roman" w:hAnsi="Arial" w:cs="Arial"/>
          <w:sz w:val="24"/>
          <w:szCs w:val="24"/>
        </w:rPr>
        <w:br/>
        <w:t xml:space="preserve">   </w:t>
      </w:r>
      <w:proofErr w:type="spellStart"/>
      <w:r w:rsidRPr="00E53E5C">
        <w:rPr>
          <w:rFonts w:ascii="Arial" w:eastAsia="Times New Roman" w:hAnsi="Arial" w:cs="Arial"/>
          <w:sz w:val="24"/>
          <w:szCs w:val="24"/>
        </w:rPr>
        <w:t>ii</w:t>
      </w:r>
      <w:proofErr w:type="spellEnd"/>
      <w:r w:rsidRPr="00E53E5C">
        <w:rPr>
          <w:rFonts w:ascii="Arial" w:eastAsia="Times New Roman" w:hAnsi="Arial" w:cs="Arial"/>
          <w:sz w:val="24"/>
          <w:szCs w:val="24"/>
        </w:rPr>
        <w:t xml:space="preserve">. με θέμα: «Μέτρα προστασίας των επαγγελματικών και οικιστικών μισθώσεων», σελ. </w:t>
      </w:r>
      <w:r w:rsidRPr="00E53E5C">
        <w:rPr>
          <w:rFonts w:ascii="Arial" w:eastAsia="Times New Roman" w:hAnsi="Arial" w:cs="Arial"/>
          <w:sz w:val="24"/>
          <w:szCs w:val="24"/>
        </w:rPr>
        <w:br/>
        <w:t xml:space="preserve">   γ) Προς τον Υπουργό Εργασίας και Κοινωνικών Υποθέσεων, με θέμα: «Να ανακληθούν οι εκδικητικές απολύσεις των εργαζομένων στην εταιρεία "Jumbo" στο Ηράκλειο της Κρήτης», σελ. </w:t>
      </w:r>
      <w:r w:rsidRPr="00E53E5C">
        <w:rPr>
          <w:rFonts w:ascii="Arial" w:eastAsia="Times New Roman" w:hAnsi="Arial" w:cs="Arial"/>
          <w:sz w:val="24"/>
          <w:szCs w:val="24"/>
        </w:rPr>
        <w:br/>
        <w:t xml:space="preserve">   δ) Προς τον Υπουργό Εσωτερικών, με θέμα: «Ολοκληρωτική κάλυψη των </w:t>
      </w:r>
      <w:r w:rsidRPr="00E53E5C">
        <w:rPr>
          <w:rFonts w:ascii="Arial" w:eastAsia="Times New Roman" w:hAnsi="Arial" w:cs="Arial"/>
          <w:sz w:val="24"/>
          <w:szCs w:val="24"/>
        </w:rPr>
        <w:lastRenderedPageBreak/>
        <w:t xml:space="preserve">αναγκών για την εγγραφή των παιδιών στους παιδικούς σταθμούς, τα Κέντρα Δημιουργικής Απασχόλησης (ΚΔΑΠ) και Κέντρα Δημιουργικής Απασχόλησης Παιδιών με Αναπηρία (ΚΔΑΠ- </w:t>
      </w:r>
      <w:proofErr w:type="spellStart"/>
      <w:r w:rsidRPr="00E53E5C">
        <w:rPr>
          <w:rFonts w:ascii="Arial" w:eastAsia="Times New Roman" w:hAnsi="Arial" w:cs="Arial"/>
          <w:sz w:val="24"/>
          <w:szCs w:val="24"/>
        </w:rPr>
        <w:t>ΑμΕ.Α</w:t>
      </w:r>
      <w:proofErr w:type="spellEnd"/>
      <w:r w:rsidRPr="00E53E5C">
        <w:rPr>
          <w:rFonts w:ascii="Arial" w:eastAsia="Times New Roman" w:hAnsi="Arial" w:cs="Arial"/>
          <w:sz w:val="24"/>
          <w:szCs w:val="24"/>
        </w:rPr>
        <w:t xml:space="preserve">)», σελ. </w:t>
      </w:r>
      <w:r w:rsidRPr="00E53E5C">
        <w:rPr>
          <w:rFonts w:ascii="Arial" w:eastAsia="Times New Roman" w:hAnsi="Arial" w:cs="Arial"/>
          <w:sz w:val="24"/>
          <w:szCs w:val="24"/>
        </w:rPr>
        <w:br/>
        <w:t xml:space="preserve">   ε) Προς τον Υπουργό Οικονομικών, με θέμα: «Αδικίες στην καταβολή των αναδρομικών για χιλιάδες συνταξιούχους», σελ. </w:t>
      </w:r>
      <w:r w:rsidRPr="00E53E5C">
        <w:rPr>
          <w:rFonts w:ascii="Arial" w:eastAsia="Times New Roman" w:hAnsi="Arial" w:cs="Arial"/>
          <w:sz w:val="24"/>
          <w:szCs w:val="24"/>
        </w:rPr>
        <w:br/>
        <w:t xml:space="preserve">   </w:t>
      </w:r>
      <w:proofErr w:type="spellStart"/>
      <w:r w:rsidRPr="00E53E5C">
        <w:rPr>
          <w:rFonts w:ascii="Arial" w:eastAsia="Times New Roman" w:hAnsi="Arial" w:cs="Arial"/>
          <w:sz w:val="24"/>
          <w:szCs w:val="24"/>
        </w:rPr>
        <w:t>στ</w:t>
      </w:r>
      <w:proofErr w:type="spellEnd"/>
      <w:r w:rsidRPr="00E53E5C">
        <w:rPr>
          <w:rFonts w:ascii="Arial" w:eastAsia="Times New Roman" w:hAnsi="Arial" w:cs="Arial"/>
          <w:sz w:val="24"/>
          <w:szCs w:val="24"/>
        </w:rPr>
        <w:t xml:space="preserve">) Προς την Υπουργό Παιδείας και Θρησκευμάτων, με θέμα: «Κατ’ εξαίρεση μετεγγραφής - μετακινήσεις του Υπουργείου Παιδείας &amp; Θρησκευμάτων», σελ. </w:t>
      </w:r>
      <w:r w:rsidRPr="00E53E5C">
        <w:rPr>
          <w:rFonts w:ascii="Arial" w:eastAsia="Times New Roman" w:hAnsi="Arial" w:cs="Arial"/>
          <w:sz w:val="24"/>
          <w:szCs w:val="24"/>
        </w:rPr>
        <w:br/>
        <w:t xml:space="preserve">4. Συζήτηση επίκαιρης επερώτησης πενήντα έξι (56) Βουλευτών της Κοινοβουλευτικής Ομάδας «Συνασπισμός Ριζοσπαστικής Αριστεράς - Προοδευτική Συμμαχία», προς τους Υπουργούς Εργασίας και Κοινωνικών Υποθέσεων, Οικονομικών, Εσωτερικών, Παιδείας και Θρησκευμάτων, Προστασίας του Πολίτη και Πολιτισμού και Αθλητισμού, με θέμα: «Υποβάθμιση των πολιτικών ισότητας των φύλων στους είκοσι μήνες διακυβέρνησης της Νέας Δημοκρατίας», σελ. </w:t>
      </w:r>
    </w:p>
    <w:p w:rsidR="00E53E5C" w:rsidRPr="00E53E5C" w:rsidRDefault="00E53E5C" w:rsidP="002B3B88">
      <w:pPr>
        <w:spacing w:line="360" w:lineRule="auto"/>
        <w:ind w:firstLine="0"/>
        <w:jc w:val="left"/>
        <w:rPr>
          <w:rFonts w:ascii="Arial" w:eastAsia="Times New Roman" w:hAnsi="Arial" w:cs="Arial"/>
          <w:sz w:val="24"/>
          <w:szCs w:val="24"/>
        </w:rPr>
      </w:pP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ΠΡΟΕΔΡΕΥΟΝΤΕΣ</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ΑΒΔΕΛΑΣ Α., σελ.</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ΜΠΟΥΡΑΣ Α., σελ.</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ΣΑΚΟΡΑΦΑ Σ., σελ.</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br/>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t>ΟΜΙΛΗΤΕΣ</w:t>
      </w:r>
    </w:p>
    <w:p w:rsidR="00E53E5C" w:rsidRPr="00E53E5C" w:rsidRDefault="00E53E5C" w:rsidP="002B3B88">
      <w:pPr>
        <w:spacing w:line="360" w:lineRule="auto"/>
        <w:ind w:firstLine="0"/>
        <w:jc w:val="left"/>
        <w:rPr>
          <w:rFonts w:ascii="Arial" w:eastAsia="Times New Roman" w:hAnsi="Arial" w:cs="Arial"/>
          <w:sz w:val="24"/>
          <w:szCs w:val="24"/>
        </w:rPr>
      </w:pPr>
      <w:r w:rsidRPr="00E53E5C">
        <w:rPr>
          <w:rFonts w:ascii="Arial" w:eastAsia="Times New Roman" w:hAnsi="Arial" w:cs="Arial"/>
          <w:sz w:val="24"/>
          <w:szCs w:val="24"/>
        </w:rPr>
        <w:br/>
        <w:t>Α. Επί διαδικαστικού θέματος:</w:t>
      </w:r>
      <w:r w:rsidRPr="00E53E5C">
        <w:rPr>
          <w:rFonts w:ascii="Arial" w:eastAsia="Times New Roman" w:hAnsi="Arial" w:cs="Arial"/>
          <w:sz w:val="24"/>
          <w:szCs w:val="24"/>
        </w:rPr>
        <w:br/>
        <w:t>ΑΒΔΕΛΑΣ Α. , σελ.</w:t>
      </w:r>
      <w:r w:rsidRPr="00E53E5C">
        <w:rPr>
          <w:rFonts w:ascii="Arial" w:eastAsia="Times New Roman" w:hAnsi="Arial" w:cs="Arial"/>
          <w:sz w:val="24"/>
          <w:szCs w:val="24"/>
        </w:rPr>
        <w:br/>
        <w:t>ΚΟΥΡΟΥΜΠΛΗΣ Π. , σελ.</w:t>
      </w:r>
      <w:r w:rsidRPr="00E53E5C">
        <w:rPr>
          <w:rFonts w:ascii="Arial" w:eastAsia="Times New Roman" w:hAnsi="Arial" w:cs="Arial"/>
          <w:sz w:val="24"/>
          <w:szCs w:val="24"/>
        </w:rPr>
        <w:br/>
        <w:t>ΜΠΟΥΡΑΣ Α. , σελ.</w:t>
      </w:r>
      <w:r w:rsidRPr="00E53E5C">
        <w:rPr>
          <w:rFonts w:ascii="Arial" w:eastAsia="Times New Roman" w:hAnsi="Arial" w:cs="Arial"/>
          <w:sz w:val="24"/>
          <w:szCs w:val="24"/>
        </w:rPr>
        <w:br/>
        <w:t>ΣΑΚΟΡΑΦΑ Σ. , σελ.</w:t>
      </w:r>
      <w:r w:rsidRPr="00E53E5C">
        <w:rPr>
          <w:rFonts w:ascii="Arial" w:eastAsia="Times New Roman" w:hAnsi="Arial" w:cs="Arial"/>
          <w:sz w:val="24"/>
          <w:szCs w:val="24"/>
        </w:rPr>
        <w:br/>
      </w:r>
      <w:r w:rsidRPr="00E53E5C">
        <w:rPr>
          <w:rFonts w:ascii="Arial" w:eastAsia="Times New Roman" w:hAnsi="Arial" w:cs="Arial"/>
          <w:sz w:val="24"/>
          <w:szCs w:val="24"/>
        </w:rPr>
        <w:br/>
        <w:t>Β. Επί των επικαίρων ερωτήσεων:</w:t>
      </w:r>
      <w:r w:rsidRPr="00E53E5C">
        <w:rPr>
          <w:rFonts w:ascii="Arial" w:eastAsia="Times New Roman" w:hAnsi="Arial" w:cs="Arial"/>
          <w:sz w:val="24"/>
          <w:szCs w:val="24"/>
        </w:rPr>
        <w:br/>
        <w:t>ΑΧΜΕΤ Ι. , σελ.</w:t>
      </w:r>
      <w:r w:rsidRPr="00E53E5C">
        <w:rPr>
          <w:rFonts w:ascii="Arial" w:eastAsia="Times New Roman" w:hAnsi="Arial" w:cs="Arial"/>
          <w:sz w:val="24"/>
          <w:szCs w:val="24"/>
        </w:rPr>
        <w:br/>
        <w:t>ΒΕΣΥΡΟΠΟΥΛΟΣ Α. , σελ.</w:t>
      </w:r>
      <w:r w:rsidRPr="00E53E5C">
        <w:rPr>
          <w:rFonts w:ascii="Arial" w:eastAsia="Times New Roman" w:hAnsi="Arial" w:cs="Arial"/>
          <w:sz w:val="24"/>
          <w:szCs w:val="24"/>
        </w:rPr>
        <w:br/>
        <w:t>ΒΟΡΙΔΗΣ Μ. , σελ.</w:t>
      </w:r>
      <w:r w:rsidRPr="00E53E5C">
        <w:rPr>
          <w:rFonts w:ascii="Arial" w:eastAsia="Times New Roman" w:hAnsi="Arial" w:cs="Arial"/>
          <w:sz w:val="24"/>
          <w:szCs w:val="24"/>
        </w:rPr>
        <w:br/>
      </w:r>
      <w:r w:rsidRPr="00E53E5C">
        <w:rPr>
          <w:rFonts w:ascii="Arial" w:eastAsia="Times New Roman" w:hAnsi="Arial" w:cs="Arial"/>
          <w:sz w:val="24"/>
          <w:szCs w:val="24"/>
        </w:rPr>
        <w:lastRenderedPageBreak/>
        <w:t>ΓΕΩΡΓΙΑΔΗΣ Σ. , σελ.</w:t>
      </w:r>
      <w:r w:rsidRPr="00E53E5C">
        <w:rPr>
          <w:rFonts w:ascii="Arial" w:eastAsia="Times New Roman" w:hAnsi="Arial" w:cs="Arial"/>
          <w:sz w:val="24"/>
          <w:szCs w:val="24"/>
        </w:rPr>
        <w:br/>
        <w:t>ΚΟΚΚΑΛΗΣ Β. , σελ.</w:t>
      </w:r>
      <w:r w:rsidRPr="00E53E5C">
        <w:rPr>
          <w:rFonts w:ascii="Arial" w:eastAsia="Times New Roman" w:hAnsi="Arial" w:cs="Arial"/>
          <w:sz w:val="24"/>
          <w:szCs w:val="24"/>
        </w:rPr>
        <w:br/>
        <w:t>ΚΟΥΡΟΥΜΠΛΗΣ Π. , σελ.</w:t>
      </w:r>
      <w:r w:rsidRPr="00E53E5C">
        <w:rPr>
          <w:rFonts w:ascii="Arial" w:eastAsia="Times New Roman" w:hAnsi="Arial" w:cs="Arial"/>
          <w:sz w:val="24"/>
          <w:szCs w:val="24"/>
        </w:rPr>
        <w:br/>
        <w:t>ΠΑΝΑΓΙΩΤΟΠΟΥΛΟΣ Ν. , σελ.</w:t>
      </w:r>
      <w:r w:rsidRPr="00E53E5C">
        <w:rPr>
          <w:rFonts w:ascii="Arial" w:eastAsia="Times New Roman" w:hAnsi="Arial" w:cs="Arial"/>
          <w:sz w:val="24"/>
          <w:szCs w:val="24"/>
        </w:rPr>
        <w:br/>
        <w:t>ΣΥΝΤΥΧΑΚΗΣ Ε. , σελ.</w:t>
      </w:r>
      <w:r w:rsidRPr="00E53E5C">
        <w:rPr>
          <w:rFonts w:ascii="Arial" w:eastAsia="Times New Roman" w:hAnsi="Arial" w:cs="Arial"/>
          <w:sz w:val="24"/>
          <w:szCs w:val="24"/>
        </w:rPr>
        <w:br/>
        <w:t>ΣΥΡΙΓΟΣ  Ά. , σελ.</w:t>
      </w:r>
      <w:r w:rsidRPr="00E53E5C">
        <w:rPr>
          <w:rFonts w:ascii="Arial" w:eastAsia="Times New Roman" w:hAnsi="Arial" w:cs="Arial"/>
          <w:sz w:val="24"/>
          <w:szCs w:val="24"/>
        </w:rPr>
        <w:br/>
        <w:t>ΤΣΑΚΛΟΓΛΟΥ Π. , σελ.</w:t>
      </w:r>
      <w:r w:rsidRPr="00E53E5C">
        <w:rPr>
          <w:rFonts w:ascii="Arial" w:eastAsia="Times New Roman" w:hAnsi="Arial" w:cs="Arial"/>
          <w:sz w:val="24"/>
          <w:szCs w:val="24"/>
        </w:rPr>
        <w:br/>
        <w:t>ΤΣΙΠΡΑΣ Γ. , σελ.</w:t>
      </w:r>
      <w:r w:rsidRPr="00E53E5C">
        <w:rPr>
          <w:rFonts w:ascii="Arial" w:eastAsia="Times New Roman" w:hAnsi="Arial" w:cs="Arial"/>
          <w:sz w:val="24"/>
          <w:szCs w:val="24"/>
        </w:rPr>
        <w:br/>
        <w:t>ΧΑΡΙΤΟΥ Δ. , σελ.</w:t>
      </w:r>
      <w:r w:rsidRPr="00E53E5C">
        <w:rPr>
          <w:rFonts w:ascii="Arial" w:eastAsia="Times New Roman" w:hAnsi="Arial" w:cs="Arial"/>
          <w:sz w:val="24"/>
          <w:szCs w:val="24"/>
        </w:rPr>
        <w:br/>
      </w:r>
      <w:r w:rsidRPr="00E53E5C">
        <w:rPr>
          <w:rFonts w:ascii="Arial" w:eastAsia="Times New Roman" w:hAnsi="Arial" w:cs="Arial"/>
          <w:sz w:val="24"/>
          <w:szCs w:val="24"/>
        </w:rPr>
        <w:br/>
        <w:t>Γ. Επί της επίκαιρης επερώτησης:</w:t>
      </w:r>
      <w:r w:rsidRPr="00E53E5C">
        <w:rPr>
          <w:rFonts w:ascii="Arial" w:eastAsia="Times New Roman" w:hAnsi="Arial" w:cs="Arial"/>
          <w:sz w:val="24"/>
          <w:szCs w:val="24"/>
        </w:rPr>
        <w:br/>
        <w:t>ΑΓΑΘΟΠΟΥΛΟΥ Ε. , σελ.</w:t>
      </w:r>
      <w:r w:rsidRPr="00E53E5C">
        <w:rPr>
          <w:rFonts w:ascii="Arial" w:eastAsia="Times New Roman" w:hAnsi="Arial" w:cs="Arial"/>
          <w:sz w:val="24"/>
          <w:szCs w:val="24"/>
        </w:rPr>
        <w:br/>
        <w:t>ΑΘΑΝΑΣΙΟΥ Μ. , σελ.</w:t>
      </w:r>
      <w:r w:rsidRPr="00E53E5C">
        <w:rPr>
          <w:rFonts w:ascii="Arial" w:eastAsia="Times New Roman" w:hAnsi="Arial" w:cs="Arial"/>
          <w:sz w:val="24"/>
          <w:szCs w:val="24"/>
        </w:rPr>
        <w:br/>
        <w:t>ΓΙΑΝΝΑΚΟΠΟΥΛΟΥ Κ. , σελ.</w:t>
      </w:r>
      <w:r w:rsidRPr="00E53E5C">
        <w:rPr>
          <w:rFonts w:ascii="Arial" w:eastAsia="Times New Roman" w:hAnsi="Arial" w:cs="Arial"/>
          <w:sz w:val="24"/>
          <w:szCs w:val="24"/>
        </w:rPr>
        <w:br/>
        <w:t>ΚΑΦΑΝΤΑΡΗ Χ. , σελ.</w:t>
      </w:r>
      <w:r w:rsidRPr="00E53E5C">
        <w:rPr>
          <w:rFonts w:ascii="Arial" w:eastAsia="Times New Roman" w:hAnsi="Arial" w:cs="Arial"/>
          <w:sz w:val="24"/>
          <w:szCs w:val="24"/>
        </w:rPr>
        <w:br/>
        <w:t>ΜΠΑΚΑΔΗΜΑ Φ. , σελ.</w:t>
      </w:r>
      <w:r w:rsidRPr="00E53E5C">
        <w:rPr>
          <w:rFonts w:ascii="Arial" w:eastAsia="Times New Roman" w:hAnsi="Arial" w:cs="Arial"/>
          <w:sz w:val="24"/>
          <w:szCs w:val="24"/>
        </w:rPr>
        <w:br/>
        <w:t>ΞΕΝΟΓΙΑΝΝΑΚΟΠΟΥΛΟΥ Μ. , σελ.</w:t>
      </w:r>
      <w:r w:rsidRPr="00E53E5C">
        <w:rPr>
          <w:rFonts w:ascii="Arial" w:eastAsia="Times New Roman" w:hAnsi="Arial" w:cs="Arial"/>
          <w:sz w:val="24"/>
          <w:szCs w:val="24"/>
        </w:rPr>
        <w:br/>
        <w:t>ΣΚΟΥΡΛΕΤΗΣ Π. , σελ.</w:t>
      </w:r>
      <w:r w:rsidRPr="00E53E5C">
        <w:rPr>
          <w:rFonts w:ascii="Arial" w:eastAsia="Times New Roman" w:hAnsi="Arial" w:cs="Arial"/>
          <w:sz w:val="24"/>
          <w:szCs w:val="24"/>
        </w:rPr>
        <w:br/>
        <w:t>ΣΟΥΚΟΥΛΗ - ΒΙΛΙΑΛΗ Μ. , σελ.</w:t>
      </w:r>
      <w:r w:rsidRPr="00E53E5C">
        <w:rPr>
          <w:rFonts w:ascii="Arial" w:eastAsia="Times New Roman" w:hAnsi="Arial" w:cs="Arial"/>
          <w:sz w:val="24"/>
          <w:szCs w:val="24"/>
        </w:rPr>
        <w:br/>
        <w:t>ΣΥΝΤΥΧΑΚΗΣ Ε. , σελ.</w:t>
      </w:r>
      <w:r w:rsidRPr="00E53E5C">
        <w:rPr>
          <w:rFonts w:ascii="Arial" w:eastAsia="Times New Roman" w:hAnsi="Arial" w:cs="Arial"/>
          <w:sz w:val="24"/>
          <w:szCs w:val="24"/>
        </w:rPr>
        <w:br/>
        <w:t>ΣΥΡΕΓΓΕΛΑ Μ. , σελ.</w:t>
      </w:r>
      <w:r w:rsidRPr="00E53E5C">
        <w:rPr>
          <w:rFonts w:ascii="Arial" w:eastAsia="Times New Roman" w:hAnsi="Arial" w:cs="Arial"/>
          <w:sz w:val="24"/>
          <w:szCs w:val="24"/>
        </w:rPr>
        <w:br/>
        <w:t>ΤΖΟΥΦΗ Μ. , σελ.</w:t>
      </w:r>
      <w:r w:rsidRPr="00E53E5C">
        <w:rPr>
          <w:rFonts w:ascii="Arial" w:eastAsia="Times New Roman" w:hAnsi="Arial" w:cs="Arial"/>
          <w:sz w:val="24"/>
          <w:szCs w:val="24"/>
        </w:rPr>
        <w:br/>
        <w:t>ΤΣΑΚΑΛΩΤΟΣ Ε. , σελ.</w:t>
      </w:r>
      <w:r w:rsidRPr="00E53E5C">
        <w:rPr>
          <w:rFonts w:ascii="Arial" w:eastAsia="Times New Roman" w:hAnsi="Arial" w:cs="Arial"/>
          <w:sz w:val="24"/>
          <w:szCs w:val="24"/>
        </w:rPr>
        <w:br/>
        <w:t>ΦΩΤΙΟΥ Θ. , σελ.</w:t>
      </w:r>
      <w:r w:rsidRPr="00E53E5C">
        <w:rPr>
          <w:rFonts w:ascii="Arial" w:eastAsia="Times New Roman" w:hAnsi="Arial" w:cs="Arial"/>
          <w:sz w:val="24"/>
          <w:szCs w:val="24"/>
        </w:rPr>
        <w:br/>
        <w:t>ΧΡΗΣΤΙΔΟΥ Ρ. , σελ.</w:t>
      </w:r>
      <w:r w:rsidRPr="00E53E5C">
        <w:rPr>
          <w:rFonts w:ascii="Arial" w:eastAsia="Times New Roman" w:hAnsi="Arial" w:cs="Arial"/>
          <w:sz w:val="24"/>
          <w:szCs w:val="24"/>
        </w:rPr>
        <w:br/>
      </w:r>
    </w:p>
    <w:p w:rsidR="00E53E5C" w:rsidRPr="00E53E5C" w:rsidRDefault="00E53E5C" w:rsidP="002B3B88">
      <w:pPr>
        <w:spacing w:after="200" w:line="360" w:lineRule="auto"/>
        <w:jc w:val="left"/>
        <w:rPr>
          <w:rFonts w:ascii="Arial" w:eastAsia="Times New Roman" w:hAnsi="Arial" w:cs="Arial"/>
          <w:sz w:val="24"/>
          <w:szCs w:val="24"/>
        </w:rPr>
      </w:pPr>
    </w:p>
    <w:p w:rsidR="00E53E5C" w:rsidRPr="00E53E5C" w:rsidRDefault="00E53E5C" w:rsidP="002B3B88">
      <w:pPr>
        <w:spacing w:after="200" w:line="360" w:lineRule="auto"/>
        <w:jc w:val="left"/>
        <w:rPr>
          <w:rFonts w:ascii="Arial" w:eastAsia="Times New Roman" w:hAnsi="Arial" w:cs="Arial"/>
          <w:sz w:val="24"/>
          <w:szCs w:val="24"/>
        </w:rPr>
      </w:pPr>
    </w:p>
    <w:p w:rsidR="00E53E5C" w:rsidRDefault="00E53E5C" w:rsidP="002B3B88">
      <w:pPr>
        <w:spacing w:after="160"/>
        <w:rPr>
          <w:rFonts w:ascii="Arial" w:eastAsia="Times New Roman" w:hAnsi="Arial" w:cs="Arial"/>
          <w:sz w:val="24"/>
          <w:szCs w:val="24"/>
          <w:lang w:eastAsia="el-GR"/>
        </w:rPr>
      </w:pPr>
    </w:p>
    <w:p w:rsidR="00E53E5C" w:rsidRDefault="00E53E5C" w:rsidP="002B3B88">
      <w:pPr>
        <w:spacing w:after="160"/>
        <w:rPr>
          <w:rFonts w:ascii="Arial" w:eastAsia="Times New Roman" w:hAnsi="Arial" w:cs="Arial"/>
          <w:sz w:val="24"/>
          <w:szCs w:val="24"/>
          <w:lang w:eastAsia="el-GR"/>
        </w:rPr>
      </w:pP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lastRenderedPageBreak/>
        <w:t>ΠΡΑΚΤΙΚΑ ΒΟΥΛΗΣ</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ΙΗ΄ ΠΕΡΙΟΔΟΣ </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ΠΡΟΕΔΡΕΥΟΜΕΝΗΣ ΚΟΙΝΟΒΟΥΛΕΥΤΙΚΗΣ ΔΗΜΟΚΡΑΤΙΑΣ</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ΣΥΝΟΔΟΣ Β΄</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ΣΥΝΕΔΡΙΑΣΗ ΡΝ΄</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Παρασκευή 25 Ιουνίου 2021</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Αθήνα, σήμερα στις 25 Ιουνίου 2021, ημέρα Παρασκευή και ώρα 9.03΄ συνήλθε στην Αίθουσα των συνεδριάσεων του Βουλευτηρίου η Βουλή σε ολομέλεια για να συνεδριάσει υπό την προεδρία της Η΄ Αντιπροέδρου αυτής κ. </w:t>
      </w:r>
      <w:r w:rsidRPr="00306641">
        <w:rPr>
          <w:rFonts w:ascii="Arial" w:eastAsia="Times New Roman" w:hAnsi="Arial" w:cs="Arial"/>
          <w:b/>
          <w:sz w:val="24"/>
          <w:szCs w:val="24"/>
          <w:lang w:eastAsia="el-GR"/>
        </w:rPr>
        <w:t>ΣΟΦΙΑΣ ΣΑΚΟΡΑΦΑ</w:t>
      </w:r>
      <w:r w:rsidRPr="00306641">
        <w:rPr>
          <w:rFonts w:ascii="Arial" w:eastAsia="Times New Roman" w:hAnsi="Arial" w:cs="Arial"/>
          <w:sz w:val="24"/>
          <w:szCs w:val="24"/>
          <w:lang w:eastAsia="el-GR"/>
        </w:rPr>
        <w:t>.</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Arial"/>
          <w:sz w:val="24"/>
          <w:szCs w:val="24"/>
          <w:lang w:eastAsia="el-GR"/>
        </w:rPr>
        <w:t>Κυρίες και κύριοι συνάδελφοι, αρχίζει η συνεδρίαση.</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(ΕΠΙΚΥΡΩΣΗ ΠΡΑΚΤΙΚΩΝ: Σύμφωνα με την από 24-6-2021 εξουσιοδότηση του Σώματος επικυρώθηκαν με ευθύνη του Προεδρείου τα Πρακτικά της ΡΜΘ΄ συνεδριάσεώς του, της Πέμπτης 24 Ιουνίου 2021, σε ό,τι αφορά την ψήφιση στο σύνολο του σχεδίου νόμου: </w:t>
      </w:r>
      <w:r w:rsidRPr="00306641">
        <w:rPr>
          <w:rFonts w:ascii="Arial" w:eastAsia="Times New Roman" w:hAnsi="Arial" w:cs="Arial"/>
          <w:color w:val="000000"/>
          <w:sz w:val="24"/>
          <w:szCs w:val="24"/>
          <w:shd w:val="clear" w:color="auto" w:fill="FFFFFF"/>
          <w:lang w:eastAsia="el-GR"/>
        </w:rPr>
        <w:t xml:space="preserve">«Απλούστευση του πλαισίου άσκησης οικονομικών δραστηριοτήτων αρμοδιότητας Υπουργείων Ανάπτυξης και Επενδύσεων, Υποδομών και Μεταφορών, Υγείας και </w:t>
      </w:r>
      <w:r w:rsidRPr="00306641">
        <w:rPr>
          <w:rFonts w:ascii="Arial" w:eastAsia="Times New Roman" w:hAnsi="Arial" w:cs="Arial"/>
          <w:color w:val="000000"/>
          <w:sz w:val="24"/>
          <w:szCs w:val="24"/>
          <w:shd w:val="clear" w:color="auto" w:fill="FFFFFF"/>
          <w:lang w:eastAsia="el-GR"/>
        </w:rPr>
        <w:lastRenderedPageBreak/>
        <w:t>Τουρισμού, ρυθμίσεις για τις παραγωγικές δραστηριότητες και άλλες διατάξεις για την ενίσχυση της ανάπτυξης»</w:t>
      </w:r>
      <w:r w:rsidRPr="00306641">
        <w:rPr>
          <w:rFonts w:ascii="Arial" w:eastAsia="Times New Roman" w:hAnsi="Arial" w:cs="Arial"/>
          <w:sz w:val="24"/>
          <w:szCs w:val="24"/>
          <w:lang w:eastAsia="el-GR"/>
        </w:rPr>
        <w:t>)</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Παρακαλείται η κυρία Γραμματέας να ανακοινώσει τις αναφορές προς το Σώμα.</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(Ανακοινώνονται προς το Σώμα από τη Γραμματέα της Βουλής κ. </w:t>
      </w:r>
      <w:proofErr w:type="spellStart"/>
      <w:r w:rsidRPr="00306641">
        <w:rPr>
          <w:rFonts w:ascii="Arial" w:eastAsia="Times New Roman" w:hAnsi="Arial" w:cs="Arial"/>
          <w:sz w:val="24"/>
          <w:szCs w:val="24"/>
          <w:lang w:eastAsia="el-GR"/>
        </w:rPr>
        <w:t>Ραλλία</w:t>
      </w:r>
      <w:proofErr w:type="spellEnd"/>
      <w:r w:rsidRPr="00306641">
        <w:rPr>
          <w:rFonts w:ascii="Arial" w:eastAsia="Times New Roman" w:hAnsi="Arial" w:cs="Arial"/>
          <w:sz w:val="24"/>
          <w:szCs w:val="24"/>
          <w:lang w:eastAsia="el-GR"/>
        </w:rPr>
        <w:t xml:space="preserve"> Χρηστίδου, Βουλευτή Β3΄ Νοτίου Τομέα Αθηνών, τα ακόλουθα:</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Α΄ ΚΑΤΑΘΕΣΗ ΑΝΑΦΟΡΩΝ</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(Να μπει η σελίδα 1α)</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Β΄ ΑΠΑΝΤΗΣΕΙΣ ΥΠΟΥΡΓΩΝ ΣΕ ΕΡΩΤΗΣΕΙΣ ΒΟΥΛΕΥΤΩΝ</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(Να μπει η σελίδα 1β)</w:t>
      </w:r>
    </w:p>
    <w:p w:rsidR="00306641" w:rsidRPr="00306641" w:rsidRDefault="00306641" w:rsidP="002B3B88">
      <w:pPr>
        <w:spacing w:after="160"/>
        <w:jc w:val="center"/>
        <w:rPr>
          <w:rFonts w:ascii="Arial" w:eastAsia="Times New Roman" w:hAnsi="Arial" w:cs="Arial"/>
          <w:color w:val="FF0000"/>
          <w:sz w:val="24"/>
          <w:szCs w:val="24"/>
          <w:lang w:eastAsia="el-GR"/>
        </w:rPr>
      </w:pPr>
      <w:r w:rsidRPr="00306641">
        <w:rPr>
          <w:rFonts w:ascii="Arial" w:eastAsia="Times New Roman" w:hAnsi="Arial" w:cs="Arial"/>
          <w:color w:val="FF0000"/>
          <w:sz w:val="24"/>
          <w:szCs w:val="24"/>
          <w:lang w:eastAsia="el-GR"/>
        </w:rPr>
        <w:t>ΑΛΛΑΓΗ ΣΕΛΙΔΑΣ</w:t>
      </w:r>
    </w:p>
    <w:p w:rsidR="00306641" w:rsidRPr="00306641" w:rsidRDefault="00306641" w:rsidP="002B3B88">
      <w:pPr>
        <w:rPr>
          <w:ins w:id="0" w:author="Σπανός Γεώργιος" w:date="2021-06-28T10:03:00Z"/>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w:t>
      </w:r>
      <w:ins w:id="1" w:author="Σπανός Γεώργιος" w:date="2021-06-28T10:03:00Z">
        <w:r w:rsidRPr="00306641">
          <w:rPr>
            <w:rFonts w:ascii="Arial" w:eastAsia="Times New Roman" w:hAnsi="Arial" w:cs="Times New Roman"/>
            <w:sz w:val="24"/>
            <w:szCs w:val="24"/>
            <w:lang w:eastAsia="el-GR"/>
          </w:rPr>
          <w:t>Κυρίες και κύριοι συνάδελφοι, εισερχόμαστε στη συζήτηση των</w:t>
        </w:r>
      </w:ins>
    </w:p>
    <w:p w:rsidR="00306641" w:rsidRPr="00306641" w:rsidRDefault="00306641" w:rsidP="002B3B88">
      <w:pPr>
        <w:jc w:val="center"/>
        <w:rPr>
          <w:ins w:id="2" w:author="Σπανός Γεώργιος" w:date="2021-06-28T10:03:00Z"/>
          <w:rFonts w:ascii="Arial" w:eastAsia="Times New Roman" w:hAnsi="Arial" w:cs="Times New Roman"/>
          <w:b/>
          <w:sz w:val="24"/>
          <w:szCs w:val="24"/>
          <w:lang w:eastAsia="el-GR"/>
        </w:rPr>
      </w:pPr>
      <w:ins w:id="3" w:author="Σπανός Γεώργιος" w:date="2021-06-28T10:03:00Z">
        <w:r w:rsidRPr="00306641">
          <w:rPr>
            <w:rFonts w:ascii="Arial" w:eastAsia="Times New Roman" w:hAnsi="Arial" w:cs="Times New Roman"/>
            <w:b/>
            <w:sz w:val="24"/>
            <w:szCs w:val="24"/>
            <w:lang w:eastAsia="el-GR"/>
          </w:rPr>
          <w:t>ΕΠΙΚΑΙΡΩΝ ΕΡΩΤΗΣΕΩΝ</w:t>
        </w:r>
      </w:ins>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Πριν προχωρήσουμε στις προγραμματισμένες για σήμερα επίκαιρες ερωτήσεις επιτρέψτε μου πρώτα να ανακοινώσω στο Σώμα το δελτίο επίκαιρων ερωτήσεων της Δευτέρας 28 Ιουνίου 2021:</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Α. ΕΠΙΚΑΙΡΕΣ ΕΡΩΤΗΣΕΙΣ Πρώτου Κύκλου (Άρθρα 130 παράγραφοι 2 και 3 και 132 παράγραφος 2 του Κανονισμού της Βουλής)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1. Η με αριθμό 871/14-6-2021 επίκαιρη ερώτηση του Βουλευτή Β3΄ Νότιου Τομέα Αθηνών της Νέας Δημοκρατίας κ. Χαράλαμπου (</w:t>
      </w:r>
      <w:proofErr w:type="spellStart"/>
      <w:r w:rsidRPr="00306641">
        <w:rPr>
          <w:rFonts w:ascii="Arial" w:eastAsia="Times New Roman" w:hAnsi="Arial" w:cs="Times New Roman"/>
          <w:sz w:val="24"/>
          <w:szCs w:val="24"/>
          <w:lang w:eastAsia="el-GR"/>
        </w:rPr>
        <w:t>Μπάμπη</w:t>
      </w:r>
      <w:proofErr w:type="spellEnd"/>
      <w:r w:rsidRPr="00306641">
        <w:rPr>
          <w:rFonts w:ascii="Arial" w:eastAsia="Times New Roman" w:hAnsi="Arial" w:cs="Times New Roman"/>
          <w:sz w:val="24"/>
          <w:szCs w:val="24"/>
          <w:lang w:eastAsia="el-GR"/>
        </w:rPr>
        <w:t>) Παπαδημητρίου προς τον Υπουργό Οικονομικών, με θέμα: «Ενημέρωση σχετικά με τα αποτελέσματα και την πρόοδο εφαρμογής φορολογικών κινήτρων, που ενέκρινε η Βουλή για την προσέλκυση επενδύσεων και φυσικών προσώπων με φορολογική κατοικία στο εξωτερικό».</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2. Η με αριθμό 876/17-6-2021 επίκαιρη ερώτηση της Βουλευτού Χαλκιδικής του ΣΥΡΙΖΑ - Προοδευτική Συμμαχία κ. Κυριακής Μάλαμα προς τον Υπουργό Τουρισμού, με θέμα: «Σοβαρά προβλήματα στον τουρισμό της Βόρειας Ελλάδας στην έναρξη της τουριστικής περιόδου».</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3. Η με αριθμό 880/17-6-2021 επίκαιρη ερώτηση του Βουλευτή Ηρακλείου του Κινήματος Αλλαγής κ. Βασίλειου </w:t>
      </w:r>
      <w:proofErr w:type="spellStart"/>
      <w:r w:rsidRPr="00306641">
        <w:rPr>
          <w:rFonts w:ascii="Arial" w:eastAsia="Times New Roman" w:hAnsi="Arial" w:cs="Times New Roman"/>
          <w:sz w:val="24"/>
          <w:szCs w:val="24"/>
          <w:lang w:eastAsia="el-GR"/>
        </w:rPr>
        <w:t>Κεγκέρογλου</w:t>
      </w:r>
      <w:proofErr w:type="spellEnd"/>
      <w:r w:rsidRPr="00306641">
        <w:rPr>
          <w:rFonts w:ascii="Arial" w:eastAsia="Times New Roman" w:hAnsi="Arial" w:cs="Times New Roman"/>
          <w:sz w:val="24"/>
          <w:szCs w:val="24"/>
          <w:lang w:eastAsia="el-GR"/>
        </w:rPr>
        <w:t xml:space="preserve"> προς τον Υπουργό Ψηφιακής Διακυβέρνησης με θέμα: «Λύση για αναγνώριση των </w:t>
      </w:r>
      <w:proofErr w:type="spellStart"/>
      <w:r w:rsidRPr="00306641">
        <w:rPr>
          <w:rFonts w:ascii="Arial" w:eastAsia="Times New Roman" w:hAnsi="Arial" w:cs="Times New Roman"/>
          <w:sz w:val="24"/>
          <w:szCs w:val="24"/>
          <w:lang w:eastAsia="el-GR"/>
        </w:rPr>
        <w:t>κληροτεμαχίων</w:t>
      </w:r>
      <w:proofErr w:type="spellEnd"/>
      <w:r w:rsidRPr="00306641">
        <w:rPr>
          <w:rFonts w:ascii="Arial" w:eastAsia="Times New Roman" w:hAnsi="Arial" w:cs="Times New Roman"/>
          <w:sz w:val="24"/>
          <w:szCs w:val="24"/>
          <w:lang w:eastAsia="el-GR"/>
        </w:rPr>
        <w:t xml:space="preserve"> από το κτηματολόγιο».</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4. Η με αριθμό 874/16-6-2021 επίκαιρη ερώτηση της Βουλευτού A΄ Ανατολικής Αττικής του ΜέΡΑ25 κ. Μαρίας </w:t>
      </w:r>
      <w:proofErr w:type="spellStart"/>
      <w:r w:rsidRPr="00306641">
        <w:rPr>
          <w:rFonts w:ascii="Arial" w:eastAsia="Times New Roman" w:hAnsi="Arial" w:cs="Times New Roman"/>
          <w:sz w:val="24"/>
          <w:szCs w:val="24"/>
          <w:lang w:eastAsia="el-GR"/>
        </w:rPr>
        <w:t>Απατζίδη</w:t>
      </w:r>
      <w:proofErr w:type="spellEnd"/>
      <w:r w:rsidRPr="00306641">
        <w:rPr>
          <w:rFonts w:ascii="Arial" w:eastAsia="Times New Roman" w:hAnsi="Arial" w:cs="Times New Roman"/>
          <w:sz w:val="24"/>
          <w:szCs w:val="24"/>
          <w:lang w:eastAsia="el-GR"/>
        </w:rPr>
        <w:t xml:space="preserve"> προς τον Υπουργό Περιβάλλοντος και Ενέργειας, με θέμα: «Πλήρης εναντίωση Συλλόγων, </w:t>
      </w:r>
      <w:r w:rsidRPr="00306641">
        <w:rPr>
          <w:rFonts w:ascii="Arial" w:eastAsia="Times New Roman" w:hAnsi="Arial" w:cs="Times New Roman"/>
          <w:sz w:val="24"/>
          <w:szCs w:val="24"/>
          <w:lang w:eastAsia="el-GR"/>
        </w:rPr>
        <w:lastRenderedPageBreak/>
        <w:t>Φορέων και κατοίκων της Ανατολικής Αττικής, στην παράνομη λειτουργία ΧΥΤΑ/ΧΥΤΥ στο Γραμματικό».</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1. Η με αριθμό 877/17-6-2021 επίκαιρη ερώτηση του Βουλευτή Χανίων του ΣΥΡΙΖΑ - Προοδευτική Συμμαχία κ. Παύλου </w:t>
      </w:r>
      <w:proofErr w:type="spellStart"/>
      <w:r w:rsidRPr="00306641">
        <w:rPr>
          <w:rFonts w:ascii="Arial" w:eastAsia="Times New Roman" w:hAnsi="Arial" w:cs="Times New Roman"/>
          <w:sz w:val="24"/>
          <w:szCs w:val="24"/>
          <w:lang w:eastAsia="el-GR"/>
        </w:rPr>
        <w:t>Πολάκη</w:t>
      </w:r>
      <w:proofErr w:type="spellEnd"/>
      <w:r w:rsidRPr="00306641">
        <w:rPr>
          <w:rFonts w:ascii="Arial" w:eastAsia="Times New Roman" w:hAnsi="Arial" w:cs="Times New Roman"/>
          <w:sz w:val="24"/>
          <w:szCs w:val="24"/>
          <w:lang w:eastAsia="el-GR"/>
        </w:rPr>
        <w:t xml:space="preserve"> προς τον Υπουργό Αγροτικής Ανάπτυξης και Τροφίμων, με θέμα: «Αναγκαία παράταση χρονοδιαγραμμάτων και χαλάρωση ασφυκτικών όρων στα </w:t>
      </w:r>
      <w:proofErr w:type="spellStart"/>
      <w:r w:rsidRPr="00306641">
        <w:rPr>
          <w:rFonts w:ascii="Arial" w:eastAsia="Times New Roman" w:hAnsi="Arial" w:cs="Times New Roman"/>
          <w:sz w:val="24"/>
          <w:szCs w:val="24"/>
          <w:lang w:eastAsia="el-GR"/>
        </w:rPr>
        <w:t>αγροτοκτηνοτροφικά</w:t>
      </w:r>
      <w:proofErr w:type="spellEnd"/>
      <w:r w:rsidRPr="00306641">
        <w:rPr>
          <w:rFonts w:ascii="Arial" w:eastAsia="Times New Roman" w:hAnsi="Arial" w:cs="Times New Roman"/>
          <w:sz w:val="24"/>
          <w:szCs w:val="24"/>
          <w:lang w:eastAsia="el-GR"/>
        </w:rPr>
        <w:t xml:space="preserve"> προγράμματα και ενισχύσεις».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2. Η με αριθμό 875/16-6-2021 επίκαιρη ερώτηση του Βουλευτή Ηρακλείου του Κινήματος Αλλαγής κ. Βασίλειου </w:t>
      </w:r>
      <w:proofErr w:type="spellStart"/>
      <w:r w:rsidRPr="00306641">
        <w:rPr>
          <w:rFonts w:ascii="Arial" w:eastAsia="Times New Roman" w:hAnsi="Arial" w:cs="Times New Roman"/>
          <w:sz w:val="24"/>
          <w:szCs w:val="24"/>
          <w:lang w:eastAsia="el-GR"/>
        </w:rPr>
        <w:t>Κεγκέρογλου</w:t>
      </w:r>
      <w:proofErr w:type="spellEnd"/>
      <w:r w:rsidRPr="00306641">
        <w:rPr>
          <w:rFonts w:ascii="Arial" w:eastAsia="Times New Roman" w:hAnsi="Arial" w:cs="Times New Roman"/>
          <w:sz w:val="24"/>
          <w:szCs w:val="24"/>
          <w:lang w:eastAsia="el-GR"/>
        </w:rPr>
        <w:t xml:space="preserve"> προς τον Υπουργό Αγροτικής Ανάπτυξης και Τροφίμων, με θέμα: «Αύξηση του Προϋπολογισμού των Προγραμμάτων Νέων Αγροτών και Σχεδίων Βελτίωσης»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3. Η με αριθμό 878/17-6-2021 επίκαιρη ερώτηση του Βουλευτή Κέρκυρας του ΣΥΡΙΖΑ - Προοδευτική Συμμαχία κ. Αλέξανδρου - Χρήστου </w:t>
      </w:r>
      <w:proofErr w:type="spellStart"/>
      <w:r w:rsidRPr="00306641">
        <w:rPr>
          <w:rFonts w:ascii="Arial" w:eastAsia="Times New Roman" w:hAnsi="Arial" w:cs="Times New Roman"/>
          <w:sz w:val="24"/>
          <w:szCs w:val="24"/>
          <w:lang w:eastAsia="el-GR"/>
        </w:rPr>
        <w:t>Αυλωνίτη</w:t>
      </w:r>
      <w:proofErr w:type="spellEnd"/>
      <w:r w:rsidRPr="00306641">
        <w:rPr>
          <w:rFonts w:ascii="Arial" w:eastAsia="Times New Roman" w:hAnsi="Arial" w:cs="Times New Roman"/>
          <w:sz w:val="24"/>
          <w:szCs w:val="24"/>
          <w:lang w:eastAsia="el-GR"/>
        </w:rPr>
        <w:t xml:space="preserve"> προς την Υπουργό Πολιτισμού και Αθλητισμού, με θέμα: «Κατάργηση εισιτηρίου εισόδου στο Παλαιό Φρούριο Κέρκυρας».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4. Η με αριθμό 881/17-6-2021 επίκαιρη ερώτηση του Βουλευτή Ηρακλείου του Κινήματος Αλλαγής κ. Βασίλειου </w:t>
      </w:r>
      <w:proofErr w:type="spellStart"/>
      <w:r w:rsidRPr="00306641">
        <w:rPr>
          <w:rFonts w:ascii="Arial" w:eastAsia="Times New Roman" w:hAnsi="Arial" w:cs="Times New Roman"/>
          <w:sz w:val="24"/>
          <w:szCs w:val="24"/>
          <w:lang w:eastAsia="el-GR"/>
        </w:rPr>
        <w:t>Κεγκέρογλου</w:t>
      </w:r>
      <w:proofErr w:type="spellEnd"/>
      <w:r w:rsidRPr="00306641">
        <w:rPr>
          <w:rFonts w:ascii="Arial" w:eastAsia="Times New Roman" w:hAnsi="Arial" w:cs="Times New Roman"/>
          <w:sz w:val="24"/>
          <w:szCs w:val="24"/>
          <w:lang w:eastAsia="el-GR"/>
        </w:rPr>
        <w:t xml:space="preserve"> προς τον </w:t>
      </w:r>
      <w:r w:rsidRPr="00306641">
        <w:rPr>
          <w:rFonts w:ascii="Arial" w:eastAsia="Times New Roman" w:hAnsi="Arial" w:cs="Times New Roman"/>
          <w:sz w:val="24"/>
          <w:szCs w:val="24"/>
          <w:lang w:eastAsia="el-GR"/>
        </w:rPr>
        <w:lastRenderedPageBreak/>
        <w:t xml:space="preserve">Υπουργό Αγροτικής Ανάπτυξης και Τροφίμων με θέμα: «Λύση για αναγνώριση των </w:t>
      </w:r>
      <w:proofErr w:type="spellStart"/>
      <w:r w:rsidRPr="00306641">
        <w:rPr>
          <w:rFonts w:ascii="Arial" w:eastAsia="Times New Roman" w:hAnsi="Arial" w:cs="Times New Roman"/>
          <w:sz w:val="24"/>
          <w:szCs w:val="24"/>
          <w:lang w:eastAsia="el-GR"/>
        </w:rPr>
        <w:t>κληροτεμαχίων</w:t>
      </w:r>
      <w:proofErr w:type="spellEnd"/>
      <w:r w:rsidRPr="00306641">
        <w:rPr>
          <w:rFonts w:ascii="Arial" w:eastAsia="Times New Roman" w:hAnsi="Arial" w:cs="Times New Roman"/>
          <w:sz w:val="24"/>
          <w:szCs w:val="24"/>
          <w:lang w:eastAsia="el-GR"/>
        </w:rPr>
        <w:t xml:space="preserve"> από το κτηματολόγιο».</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5. Η με αριθμό 882/18-6-2021 επίκαιρη ερώτηση του Βουλευτή Β1΄ Βόρειου Τομέα Αθηνών του Κινήματος Αλλαγής κ. Ανδρέα Λοβέρδου προς τον Υπουργό Εξωτερικών, με θέμα: «Αξιολόγηση της εφαρμογής της Συμφωνίας των Πρεσπών και το κατά πόσο εφαρμόζονται τελικά, πλην της χρήσης του ονόματος </w:t>
      </w:r>
      <w:r w:rsidRPr="00306641">
        <w:rPr>
          <w:rFonts w:ascii="Arial" w:eastAsia="Times New Roman" w:hAnsi="Arial" w:cs="Arial"/>
          <w:sz w:val="24"/>
          <w:szCs w:val="24"/>
          <w:lang w:eastAsia="el-GR"/>
        </w:rPr>
        <w:t>"</w:t>
      </w:r>
      <w:r w:rsidRPr="00306641">
        <w:rPr>
          <w:rFonts w:ascii="Arial" w:eastAsia="Times New Roman" w:hAnsi="Arial" w:cs="Times New Roman"/>
          <w:sz w:val="24"/>
          <w:szCs w:val="24"/>
          <w:lang w:eastAsia="el-GR"/>
        </w:rPr>
        <w:t>Βόρεια Μακεδονία</w:t>
      </w:r>
      <w:r w:rsidRPr="00306641">
        <w:rPr>
          <w:rFonts w:ascii="Arial" w:eastAsia="Times New Roman" w:hAnsi="Arial" w:cs="Arial"/>
          <w:sz w:val="24"/>
          <w:szCs w:val="24"/>
          <w:lang w:eastAsia="el-GR"/>
        </w:rPr>
        <w:t>"</w:t>
      </w:r>
      <w:r w:rsidRPr="00306641">
        <w:rPr>
          <w:rFonts w:ascii="Arial" w:eastAsia="Times New Roman" w:hAnsi="Arial" w:cs="Times New Roman"/>
          <w:sz w:val="24"/>
          <w:szCs w:val="24"/>
          <w:lang w:eastAsia="el-GR"/>
        </w:rPr>
        <w:t>, οι υπόλοιπες ρυθμίσεις της συμφωνίας αυτής».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6. Η με αριθμό 887/18-6-2021 επίκαιρη ερώτηση του Βουλευτή Ηρακλείου του Κινήματος Αλλαγής κ. Βασίλειου </w:t>
      </w:r>
      <w:proofErr w:type="spellStart"/>
      <w:r w:rsidRPr="00306641">
        <w:rPr>
          <w:rFonts w:ascii="Arial" w:eastAsia="Times New Roman" w:hAnsi="Arial" w:cs="Times New Roman"/>
          <w:sz w:val="24"/>
          <w:szCs w:val="24"/>
          <w:lang w:eastAsia="el-GR"/>
        </w:rPr>
        <w:t>Κεγκέρογλου</w:t>
      </w:r>
      <w:proofErr w:type="spellEnd"/>
      <w:r w:rsidRPr="00306641">
        <w:rPr>
          <w:rFonts w:ascii="Arial" w:eastAsia="Times New Roman" w:hAnsi="Arial" w:cs="Times New Roman"/>
          <w:sz w:val="24"/>
          <w:szCs w:val="24"/>
          <w:lang w:eastAsia="el-GR"/>
        </w:rPr>
        <w:t xml:space="preserve"> προς τον Υπουργό Οικονομικών, με θέμα: «Μέτρα στήριξης για τη μελισσοκομία και υλοποίηση του προγράμματος ενίσχυσης των μελισσοκόμων της Κρήτης».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7. Η με αριθμό 888/18-6-2021 επίκαιρη ερώτηση του Βουλευτή Ηρακλείου του Κινήματος Αλλαγής κ. Βασίλειου </w:t>
      </w:r>
      <w:proofErr w:type="spellStart"/>
      <w:r w:rsidRPr="00306641">
        <w:rPr>
          <w:rFonts w:ascii="Arial" w:eastAsia="Times New Roman" w:hAnsi="Arial" w:cs="Times New Roman"/>
          <w:sz w:val="24"/>
          <w:szCs w:val="24"/>
          <w:lang w:eastAsia="el-GR"/>
        </w:rPr>
        <w:t>Κεγκέρογλου</w:t>
      </w:r>
      <w:proofErr w:type="spellEnd"/>
      <w:r w:rsidRPr="00306641">
        <w:rPr>
          <w:rFonts w:ascii="Arial" w:eastAsia="Times New Roman" w:hAnsi="Arial" w:cs="Times New Roman"/>
          <w:sz w:val="24"/>
          <w:szCs w:val="24"/>
          <w:lang w:eastAsia="el-GR"/>
        </w:rPr>
        <w:t xml:space="preserve"> προς τον Υπουργό Αγροτικής Ανάπτυξης και Τροφίμων , με θέμα: «Μέτρα στήριξης για τη μελισσοκομία και υλοποίηση του προγράμματος ενίσχυσης των μελισσοκόμων της Κρήτης».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ΑΝΑΦΟΡΕΣ - ΕΡΩΤΗΣΕΙΣ (Άρθρο 130 παράγραφος 5 του Κανονισμού της Βουλής)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1. Η με αριθμό 6174/21-4-2021 ερώτηση του Βουλευτή Φθιώτιδας του ΣΥΡΙΖΑ - Προοδευτική Συμμαχία κ. Ιωάννη </w:t>
      </w:r>
      <w:proofErr w:type="spellStart"/>
      <w:r w:rsidRPr="00306641">
        <w:rPr>
          <w:rFonts w:ascii="Arial" w:eastAsia="Times New Roman" w:hAnsi="Arial" w:cs="Times New Roman"/>
          <w:sz w:val="24"/>
          <w:szCs w:val="24"/>
          <w:lang w:eastAsia="el-GR"/>
        </w:rPr>
        <w:t>Σαρακιώτη</w:t>
      </w:r>
      <w:proofErr w:type="spellEnd"/>
      <w:r w:rsidRPr="00306641">
        <w:rPr>
          <w:rFonts w:ascii="Arial" w:eastAsia="Times New Roman" w:hAnsi="Arial" w:cs="Times New Roman"/>
          <w:sz w:val="24"/>
          <w:szCs w:val="24"/>
          <w:lang w:eastAsia="el-GR"/>
        </w:rPr>
        <w:t xml:space="preserve"> προς τον Υπουργό </w:t>
      </w:r>
      <w:r w:rsidRPr="00306641">
        <w:rPr>
          <w:rFonts w:ascii="Arial" w:eastAsia="Times New Roman" w:hAnsi="Arial" w:cs="Times New Roman"/>
          <w:sz w:val="24"/>
          <w:szCs w:val="24"/>
          <w:lang w:eastAsia="el-GR"/>
        </w:rPr>
        <w:lastRenderedPageBreak/>
        <w:t>Ψηφιακής Διακυβέρνησης, με θέμα: «Στο απροχώρητο η κατάσταση στις υπηρεσίας των ΕΛΤΑ στην Περιφερειακή Ενότητα (ΠΕ) Φθιώτιδας εξαιτίας των χειρισμών της Κυβέρνησης».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2. Η με αριθμό 6099/588/19-4-2021 ερώτηση και αίτηση κατάθεσης εγγράφων του Βουλευτή Ηρακλείου του Κινήματος Αλλαγής κ. Βασίλειου </w:t>
      </w:r>
      <w:proofErr w:type="spellStart"/>
      <w:r w:rsidRPr="00306641">
        <w:rPr>
          <w:rFonts w:ascii="Arial" w:eastAsia="Times New Roman" w:hAnsi="Arial" w:cs="Times New Roman"/>
          <w:sz w:val="24"/>
          <w:szCs w:val="24"/>
          <w:lang w:eastAsia="el-GR"/>
        </w:rPr>
        <w:t>Κεγκέρογλου</w:t>
      </w:r>
      <w:proofErr w:type="spellEnd"/>
      <w:r w:rsidRPr="00306641">
        <w:rPr>
          <w:rFonts w:ascii="Arial" w:eastAsia="Times New Roman" w:hAnsi="Arial" w:cs="Times New Roman"/>
          <w:sz w:val="24"/>
          <w:szCs w:val="24"/>
          <w:lang w:eastAsia="el-GR"/>
        </w:rPr>
        <w:t xml:space="preserve"> προς τον Υπουργό Δικαιοσύνης με θέμα: «Η πλήρης διαλεύκανση του θανάτου του </w:t>
      </w:r>
      <w:proofErr w:type="spellStart"/>
      <w:r w:rsidRPr="00306641">
        <w:rPr>
          <w:rFonts w:ascii="Arial" w:eastAsia="Times New Roman" w:hAnsi="Arial" w:cs="Times New Roman"/>
          <w:sz w:val="24"/>
          <w:szCs w:val="24"/>
          <w:lang w:eastAsia="el-GR"/>
        </w:rPr>
        <w:t>Σήφη</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Βαλυράκη</w:t>
      </w:r>
      <w:proofErr w:type="spellEnd"/>
      <w:r w:rsidRPr="00306641">
        <w:rPr>
          <w:rFonts w:ascii="Arial" w:eastAsia="Times New Roman" w:hAnsi="Arial" w:cs="Times New Roman"/>
          <w:sz w:val="24"/>
          <w:szCs w:val="24"/>
          <w:lang w:eastAsia="el-GR"/>
        </w:rPr>
        <w:t xml:space="preserve"> συνιστά όχι μόνο υποχρέωση της πολιτείας αλλά και ελάχιστη ένδειξη τιμής στην ιστορία και στους αγώνες του».</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3. Η με αριθμό 5978/577/14-4-2021 ερώτηση και αίτηση κατάθεσης εγγράφων του Βουλευτή Β΄ Θεσσαλονίκης του ΣΥΡΙΖΑ - Προοδευτική Συμμαχία κ. Σωκράτη </w:t>
      </w:r>
      <w:proofErr w:type="spellStart"/>
      <w:r w:rsidRPr="00306641">
        <w:rPr>
          <w:rFonts w:ascii="Arial" w:eastAsia="Times New Roman" w:hAnsi="Arial" w:cs="Times New Roman"/>
          <w:sz w:val="24"/>
          <w:szCs w:val="24"/>
          <w:lang w:eastAsia="el-GR"/>
        </w:rPr>
        <w:t>Φάμελλου</w:t>
      </w:r>
      <w:proofErr w:type="spellEnd"/>
      <w:r w:rsidRPr="00306641">
        <w:rPr>
          <w:rFonts w:ascii="Arial" w:eastAsia="Times New Roman" w:hAnsi="Arial" w:cs="Times New Roman"/>
          <w:sz w:val="24"/>
          <w:szCs w:val="24"/>
          <w:lang w:eastAsia="el-GR"/>
        </w:rPr>
        <w:t xml:space="preserve"> προς τον Υπουργό Περιβάλλοντος και Ενέργειας, με θέμα: «Η κυβέρνηση Ν.Δ. σχεδιάζει να επιβαρύνει με νέο χαράτσι τους καταναλωτές ηλεκτρισμού και να δημιουργήσει επενδυτές δύο ταχυτήτων με το σχέδιο Ελλάδα 2.0».</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4. Η με αριθμό 6002/15-4-2021 ερώτηση του Βουλευτή Β΄ Θεσσαλονίκης του ΣΥΡΙΖΑ - Προοδευτική Συμμαχία κ. Σωκράτη </w:t>
      </w:r>
      <w:proofErr w:type="spellStart"/>
      <w:r w:rsidRPr="00306641">
        <w:rPr>
          <w:rFonts w:ascii="Arial" w:eastAsia="Times New Roman" w:hAnsi="Arial" w:cs="Times New Roman"/>
          <w:sz w:val="24"/>
          <w:szCs w:val="24"/>
          <w:lang w:eastAsia="el-GR"/>
        </w:rPr>
        <w:t>Φάμελλου</w:t>
      </w:r>
      <w:proofErr w:type="spellEnd"/>
      <w:r w:rsidRPr="00306641">
        <w:rPr>
          <w:rFonts w:ascii="Arial" w:eastAsia="Times New Roman" w:hAnsi="Arial" w:cs="Times New Roman"/>
          <w:sz w:val="24"/>
          <w:szCs w:val="24"/>
          <w:lang w:eastAsia="el-GR"/>
        </w:rPr>
        <w:t xml:space="preserve"> προς τον Υπουργό Περιβάλλοντος και Ενέργειας, με θέμα: «Ραγδαία υποβάθμιση του Διαχειριστή του Ελληνικού Δικτύου Διανομής Ηλεκτρικής Ενέργειας (ΔΕΔΔΗΕ) στο πλαίσιο της ιδιωτικοποίησής του: το μπλακάουτ χιλιάδων νοικοκυριών στην κακοκαιρία </w:t>
      </w:r>
      <w:r w:rsidRPr="00306641">
        <w:rPr>
          <w:rFonts w:ascii="Arial" w:eastAsia="Times New Roman" w:hAnsi="Arial" w:cs="Times New Roman"/>
          <w:sz w:val="24"/>
          <w:szCs w:val="24"/>
          <w:lang w:eastAsia="el-GR"/>
        </w:rPr>
        <w:lastRenderedPageBreak/>
        <w:t>της «Μήδειας» και το τραγικό δυστύχημα στην Εύβοια αποκαλύπτουν το σχέδιο αποδόμησης του Διαχειριστή».</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5. Η με αριθμό 5912/12-4-2021 ερώτηση του Βουλευτή Β΄ Θεσσαλονίκης του ΣΥΡΙΖΑ - Προοδευτική Συμμαχία κ. Σωκράτη </w:t>
      </w:r>
      <w:proofErr w:type="spellStart"/>
      <w:r w:rsidRPr="00306641">
        <w:rPr>
          <w:rFonts w:ascii="Arial" w:eastAsia="Times New Roman" w:hAnsi="Arial" w:cs="Times New Roman"/>
          <w:sz w:val="24"/>
          <w:szCs w:val="24"/>
          <w:lang w:eastAsia="el-GR"/>
        </w:rPr>
        <w:t>Φάμελλου</w:t>
      </w:r>
      <w:proofErr w:type="spellEnd"/>
      <w:r w:rsidRPr="00306641">
        <w:rPr>
          <w:rFonts w:ascii="Arial" w:eastAsia="Times New Roman" w:hAnsi="Arial" w:cs="Times New Roman"/>
          <w:sz w:val="24"/>
          <w:szCs w:val="24"/>
          <w:lang w:eastAsia="el-GR"/>
        </w:rPr>
        <w:t xml:space="preserve"> προς τον Υπουργό Περιβάλλοντος και Ενέργειας, με θέμα: «Οι Ενεργειακές Κοινότητες και οι δράσεις καταπολέμησης της ενεργειακής φτώχειας θα μείνουν εκτός του Εθνικού Σχεδίου Ανάκαμψης και Ανθεκτικότητας;».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Κυρίες και κύριοι συνάδελφοι, προχωρούμε τώρα στο προγραμματισμένο για σήμερα δελτίο επικαίρων ερωτήσεων.</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Με έγγραφό του ο Γενικός Γραμματέας Νομικών και Κοινοβουλευτικών θεμάτων ενημερώνει το Σώμα ότι οι ερωτήσεις που θα συζητηθούν είναι οι εξής: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υπ’ αριθμόν 886/18-6-2021 και 889/18-6-2021 επίκαιρες ερωτήσεις θα απαντηθούν από τον Υπουργό Ανάπτυξης και Επενδύσεων κ. Σπυρίδωνα - Άδωνι Γεωργιάδη. Η υπ’ αριθμόν 879/17-6-2021 επίκαιρη ερώτηση θα απαντηθεί από τον Υπουργό Εθνικής Άμυνας κ. Νικόλαο Παναγιωτόπουλο. Η υπ’ αριθμόν 884/18-6-2021 επίκαιρη ερώτηση θα απαντηθεί από τον Υπουργό Εσωτερικών κ. Μαυρουδή Βορίδη.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υπ’ αριθμόν 885/18-6-2021 επίκαιρη ερώτηση θα απαντηθεί από τον Υφυπουργό Οικονομικών κ. Απόστολο </w:t>
      </w:r>
      <w:proofErr w:type="spellStart"/>
      <w:r w:rsidRPr="00306641">
        <w:rPr>
          <w:rFonts w:ascii="Arial" w:eastAsia="Times New Roman" w:hAnsi="Arial" w:cs="Times New Roman"/>
          <w:sz w:val="24"/>
          <w:szCs w:val="24"/>
          <w:lang w:eastAsia="el-GR"/>
        </w:rPr>
        <w:t>Βεσυρόπουλο</w:t>
      </w:r>
      <w:proofErr w:type="spellEnd"/>
      <w:r w:rsidRPr="00306641">
        <w:rPr>
          <w:rFonts w:ascii="Arial" w:eastAsia="Times New Roman" w:hAnsi="Arial" w:cs="Times New Roman"/>
          <w:sz w:val="24"/>
          <w:szCs w:val="24"/>
          <w:lang w:eastAsia="el-GR"/>
        </w:rPr>
        <w:t xml:space="preserve">. Η υπ’ αριθμόν 872/16-6-2021 επίκαιρη ερώτηση θα απαντηθεί από τον Υφυπουργό Παιδείας και </w:t>
      </w:r>
      <w:r w:rsidRPr="00306641">
        <w:rPr>
          <w:rFonts w:ascii="Arial" w:eastAsia="Times New Roman" w:hAnsi="Arial" w:cs="Times New Roman"/>
          <w:sz w:val="24"/>
          <w:szCs w:val="24"/>
          <w:lang w:eastAsia="el-GR"/>
        </w:rPr>
        <w:lastRenderedPageBreak/>
        <w:t xml:space="preserve">Θρησκευμάτων κ. Ευάγγελο Συρίγο. Η υπ’ αριθμόν 883/18-6-2021 επίκαιρη ερώτηση θα απαντηθεί από τον Υφυπουργό Εργασίας και Κοινωνικών Υποθέσεων κ. Παναγιώτη </w:t>
      </w:r>
      <w:proofErr w:type="spellStart"/>
      <w:r w:rsidRPr="00306641">
        <w:rPr>
          <w:rFonts w:ascii="Arial" w:eastAsia="Times New Roman" w:hAnsi="Arial" w:cs="Times New Roman"/>
          <w:sz w:val="24"/>
          <w:szCs w:val="24"/>
          <w:lang w:eastAsia="el-GR"/>
        </w:rPr>
        <w:t>Τσακλόγλου</w:t>
      </w:r>
      <w:proofErr w:type="spellEnd"/>
      <w:r w:rsidRPr="00306641">
        <w:rPr>
          <w:rFonts w:ascii="Arial" w:eastAsia="Times New Roman" w:hAnsi="Arial" w:cs="Times New Roman"/>
          <w:sz w:val="24"/>
          <w:szCs w:val="24"/>
          <w:lang w:eastAsia="el-GR"/>
        </w:rPr>
        <w:t>.</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Ξεκινούμε με την πρώτη με αριθμό 879/17-6-2021 επίκαιρη ερώτηση πρώτου κύκλου του Βουλευτή Β΄ Δυτικής Αττικής του ΣΥΡΙΖΑ - Προοδευτική Συμμαχία κ. Γεώργιου Τσίπρα προς τον Υπουργό Εθνικής Άμυνας, με θέμα: «Ποια κριτήρια έχει θέσει η Κυβέρνηση για αγορά νέων φρεγατών; Έχει αλλάξει την αμυντική μας στρατηγική σε ό,τι αφορά την ικανότητα υπεράσπισης των κυριαρχικών μας δικαιωμάτων στο Αιγαίο και στην Ανατολική Μεσόγειο;».</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Τον λόγο έχει ο κ. Τσίπρας.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ΓΕΩΡΓΙΟΣ ΤΣΙΠΡΑΣ:</w:t>
      </w:r>
      <w:r w:rsidRPr="00306641">
        <w:rPr>
          <w:rFonts w:ascii="Arial" w:eastAsia="Times New Roman" w:hAnsi="Arial" w:cs="Times New Roman"/>
          <w:sz w:val="24"/>
          <w:szCs w:val="24"/>
          <w:lang w:eastAsia="el-GR"/>
        </w:rPr>
        <w:t xml:space="preserve"> Ευχαριστώ, κυρία Πρόεδρε.</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Αξιότιμε κύριε Υπουργέ, η Κυβέρνηση έχει τυλίξει σε ένα πακέτο τέσσερα διαφορετικά προγράμματα του Πολεμικού Ναυτικού και αναφέρομαι στην προμήθεια τεσσάρων νέων φρεγατών, στην αναβάθμιση τεσσάρων φρεγατών τύπου ΜΕΚΟ, τρίτον, στη λεγόμενη ενδιάμεση λύση με </w:t>
      </w:r>
      <w:r w:rsidRPr="00306641">
        <w:rPr>
          <w:rFonts w:ascii="Arial" w:eastAsia="Times New Roman" w:hAnsi="Arial" w:cs="Times New Roman"/>
          <w:sz w:val="24"/>
          <w:szCs w:val="24"/>
          <w:lang w:val="en-US" w:eastAsia="el-GR"/>
        </w:rPr>
        <w:t>leasing</w:t>
      </w:r>
      <w:r w:rsidRPr="00306641">
        <w:rPr>
          <w:rFonts w:ascii="Arial" w:eastAsia="Times New Roman" w:hAnsi="Arial" w:cs="Times New Roman"/>
          <w:sz w:val="24"/>
          <w:szCs w:val="24"/>
          <w:lang w:eastAsia="el-GR"/>
        </w:rPr>
        <w:t xml:space="preserve"> για αγορά και τέλος στην επένδυση στα ναυπηγεία.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Άμεση συνέπεια αυτής της </w:t>
      </w:r>
      <w:proofErr w:type="spellStart"/>
      <w:r w:rsidRPr="00306641">
        <w:rPr>
          <w:rFonts w:ascii="Arial" w:eastAsia="Times New Roman" w:hAnsi="Arial" w:cs="Times New Roman"/>
          <w:sz w:val="24"/>
          <w:szCs w:val="24"/>
          <w:lang w:eastAsia="el-GR"/>
        </w:rPr>
        <w:t>πακετοποίησης</w:t>
      </w:r>
      <w:proofErr w:type="spellEnd"/>
      <w:r w:rsidRPr="00306641">
        <w:rPr>
          <w:rFonts w:ascii="Arial" w:eastAsia="Times New Roman" w:hAnsi="Arial" w:cs="Times New Roman"/>
          <w:sz w:val="24"/>
          <w:szCs w:val="24"/>
          <w:lang w:eastAsia="el-GR"/>
        </w:rPr>
        <w:t xml:space="preserve"> μέχρι σήμερα είναι να καθυστερούν επικίνδυνα όχι μόνο η επιλογή των νέων φρεγατών, αλλά και η αναβάθμιση των τεσσάρων γερμανικών φρεγατών ΜΕΚΟ που είχε δρομολογήσει η δική μας κυβέρνηση και θα έπρεπε μέχρι σήμερα να έχει γίνει </w:t>
      </w:r>
      <w:r w:rsidRPr="00306641">
        <w:rPr>
          <w:rFonts w:ascii="Arial" w:eastAsia="Times New Roman" w:hAnsi="Arial" w:cs="Times New Roman"/>
          <w:sz w:val="24"/>
          <w:szCs w:val="24"/>
          <w:lang w:eastAsia="el-GR"/>
        </w:rPr>
        <w:lastRenderedPageBreak/>
        <w:t xml:space="preserve">επιλογή, να έχει γίνει ανάθεση και να βρισκόμαστε ήδη στο στάδιο της εκτέλεσης.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Όχι μόνο αυτό, αλλά έχουμε και μία εκτόξευση, απ’ όσα γνωρίζουμε, του κόστους αναβάθμισης κατά 120 εκατομμύρια επί δικής μας κυβέρνησης στα 400. Αν θέλετε να με διαψεύσετε, παρακαλώ πολύ ενημερώστε τη Βουλή για το κόστος. Τέλος ο ίδιος ο Πρωθυπουργός είχε δεσμευτεί μόλις τον περασμένο Ιανουάριο, στις 21 Ιανουαρίου, ότι την απόφαση για την απόκτηση των τεσσάρων φρεγατών θα την πάρουμε το πρώτο εξάμηνο του 2021 που λήγει αυτές τις ημέρες.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Συμπερασματικά αυτή η </w:t>
      </w:r>
      <w:proofErr w:type="spellStart"/>
      <w:r w:rsidRPr="00306641">
        <w:rPr>
          <w:rFonts w:ascii="Arial" w:eastAsia="Times New Roman" w:hAnsi="Arial" w:cs="Times New Roman"/>
          <w:sz w:val="24"/>
          <w:szCs w:val="24"/>
          <w:lang w:eastAsia="el-GR"/>
        </w:rPr>
        <w:t>πακετοποίηση</w:t>
      </w:r>
      <w:proofErr w:type="spellEnd"/>
      <w:r w:rsidRPr="00306641">
        <w:rPr>
          <w:rFonts w:ascii="Arial" w:eastAsia="Times New Roman" w:hAnsi="Arial" w:cs="Times New Roman"/>
          <w:sz w:val="24"/>
          <w:szCs w:val="24"/>
          <w:lang w:eastAsia="el-GR"/>
        </w:rPr>
        <w:t xml:space="preserve"> όχι μόνο δεν φαίνεται να μειώνει προς το παρόν το κόστος, αλλά το αυξάνει και κυρίως επιμηκύνει το ζήτημα του χρόνου όπου, όπως γνωρίζετε, είναι εξαιρετικά κρίσιμο για δύο τουλάχιστον λόγους, και από την άποψη της αξιοπιστίας της ελληνικής Κυβέρνησης και της χώρας, αλλά και βεβαίως διότι την ίδια στιγμή άλλες χώρες της περιοχής εξελίσσουν τα εξοπλιστικά τους προγράμματα και υπάρχει τεράστιο ζήτημα γεωπολιτικού χρόνου.</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Παρακολουθούμε αυτή τη διαδικασία που είναι μάλλον καινοφανής και ελαφρώς αδιαφανής. Δεν είμαστε σε μια άλλη χώρα, όπως η Τουρκία, που υπάρχει το ελεύθερο του επικεφαλής, του Προέδρου να λειτουργεί με έναν δικό του τρόπο. Υπάρχουν συγκεκριμένοι θεσμοί οι οποίοι δεν ακολουθούνται </w:t>
      </w:r>
      <w:r w:rsidRPr="00306641">
        <w:rPr>
          <w:rFonts w:ascii="Arial" w:eastAsia="Times New Roman" w:hAnsi="Arial" w:cs="Times New Roman"/>
          <w:sz w:val="24"/>
          <w:szCs w:val="24"/>
          <w:lang w:eastAsia="el-GR"/>
        </w:rPr>
        <w:lastRenderedPageBreak/>
        <w:t>πάντα, όπως στην πρόσφατη σύσκεψη που έγινε στο Μαξίμου και φαίνεται να αποφασίστηκε η απόρριψη ενός συγκεκριμένου τύπου φρεγάτας από συγκεκριμένη χώρα, και αναφέρομαι στην Ισπανία. Υπάρχουν άλλες διαδικασίες.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το ερώτημα είναι το εξής: Υπάρχουν επιχειρησιακά κριτήρια, όπως αυτά είχαν καθοριστεί προηγούμενα χρόνια για ό,τι αφορά τις ανάγκες του Πολεμικού Ναυτικού; Αυτές οι ανάγκες σχετίζονται μονάχα με το Αιγαίο ή και με την Ανατολική Μεσόγειο και την υπεράσπιση των κυριαρχικών μας δικαιωμάτων; Τα επιχειρησιακά αυτά κριτήρια έχουν τεθεί στις χώρες που είναι υποψήφιες για την αγορά φρεγατών; Και, τέλος, θα περιμένουμε πολύ ακόμη για τη λήψη της απόφασης για τις τέσσερις φρεγάτες; Θα περιμένουμε μέχρι τον Νοέμβριο που πιθανώς να υπάρξει νέα πρόταση ενός χρονοδιαγράμματος ή θα παρθεί απόφαση, όπως είχε πει ο Πρωθυπουργός, μέσα στο πρώτο εξάμηνο του 2021;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Και εγώ σας ευχαριστώ, κύριε συνάδελφε.</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Υπουργέ, έχετε τον λόγο.</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ΝΙΚΟΛΑΟΣ ΠΑΝΑΓΙΩΤΟΠΟΥΛΟΣ (Υπουργός Εθνικής Άμυνας):</w:t>
      </w:r>
      <w:r w:rsidRPr="00306641">
        <w:rPr>
          <w:rFonts w:ascii="Arial" w:eastAsia="Times New Roman" w:hAnsi="Arial" w:cs="Times New Roman"/>
          <w:sz w:val="24"/>
          <w:szCs w:val="24"/>
          <w:lang w:eastAsia="el-GR"/>
        </w:rPr>
        <w:t xml:space="preserve"> Ευχαριστώ, κυρία Πρόεδρε.</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Κύριε συνάδελφε, το πρώτο που έχω να πω είναι ότι χαίρομαι που εκφράζετε μία αγωνία για τη γρήγορη και ταχύτατη ολοκλήρωση των απαραίτητων μεγάλων εξοπλιστικών προγραμμάτων των ενόπλων δυνάμεων. Δυστυχώς αυτή η αγωνία δεν σας διακατείχε όταν ήσασταν κυβέρνηση και είχατε την ευθύνη λήψης των αποφάσεων. Γι’ αυτό ακόμα και αν υπήρξαν περιπτώσεις που πήρατε απόφαση κινηθήκατε πάρα πολύ αργά ως την υλοποίησή της και αναφέρομαι στο πρόγραμμα της αναβάθμισης των σαράντα τεσσάρων </w:t>
      </w:r>
      <w:r w:rsidRPr="00306641">
        <w:rPr>
          <w:rFonts w:ascii="Arial" w:eastAsia="Times New Roman" w:hAnsi="Arial" w:cs="Times New Roman"/>
          <w:sz w:val="24"/>
          <w:szCs w:val="24"/>
          <w:lang w:val="en-US" w:eastAsia="el-GR"/>
        </w:rPr>
        <w:t>F</w:t>
      </w:r>
      <w:r w:rsidRPr="00306641">
        <w:rPr>
          <w:rFonts w:ascii="Arial" w:eastAsia="Times New Roman" w:hAnsi="Arial" w:cs="Times New Roman"/>
          <w:sz w:val="24"/>
          <w:szCs w:val="24"/>
          <w:lang w:eastAsia="el-GR"/>
        </w:rPr>
        <w:t xml:space="preserve">-16 στην εκδοχή </w:t>
      </w:r>
      <w:r w:rsidRPr="00306641">
        <w:rPr>
          <w:rFonts w:ascii="Arial" w:eastAsia="Times New Roman" w:hAnsi="Arial" w:cs="Times New Roman"/>
          <w:sz w:val="24"/>
          <w:szCs w:val="24"/>
          <w:lang w:val="en-US" w:eastAsia="el-GR"/>
        </w:rPr>
        <w:t>VIPER</w:t>
      </w:r>
      <w:r w:rsidRPr="00306641">
        <w:rPr>
          <w:rFonts w:ascii="Arial" w:eastAsia="Times New Roman" w:hAnsi="Arial" w:cs="Times New Roman"/>
          <w:sz w:val="24"/>
          <w:szCs w:val="24"/>
          <w:lang w:eastAsia="el-GR"/>
        </w:rPr>
        <w:t xml:space="preserve">. Δεν κάνατε τίποτα. Τώρα γίνονται πράγματα. Και πραγματικά πρέπει να τρέξουμε γρήγορα για να καλύψουμε το χαμένο έδαφος.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Όσον αφορά το μεγάλο πρόγραμμα της πρόσκλησης των τεσσάρων νέων φρεγατών καθώς και της αναβάθμισης των τεσσάρων -του εκσυγχρονισμού μέσης ζωής, έτσι αποκαλείται για να ακριβολογούμε- τύπου ΜΕΚΟ αλλά και της πρόσκλησης των δύο πλοίων που προκρίνει το Πολεμικό Ναυτικό σε ενδιάμεση λύση μέχρις ότου ναυπηγηθούν τα νέα πλοία είναι ασφαλώς το μεγαλύτερο εξοπλιστικό πρόγραμμα για τις Ένοπλες Δυνάμεις εδώ και δεκαετίες και όσον αφορά το κόστος αυτού, αλλά και όσον αφορά τη σημασία αυτού και κυρίως τον αντίκτυπο για το μέλλον των Ενόπλων Δυνάμεων και του Πολεμικού μας Ναυτικού. Επομένως η όποια επιλογή πρέπει </w:t>
      </w:r>
      <w:r w:rsidRPr="00306641">
        <w:rPr>
          <w:rFonts w:ascii="Arial" w:eastAsia="Times New Roman" w:hAnsi="Arial" w:cs="Times New Roman"/>
          <w:sz w:val="24"/>
          <w:szCs w:val="24"/>
          <w:lang w:eastAsia="el-GR"/>
        </w:rPr>
        <w:lastRenderedPageBreak/>
        <w:t>να γίνει με πολύ προσεκτικό τρόπο και θα έλεγα μετά από εξονυχιστική αξιολόγηση των προτάσεων.</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Υπάρχουν πάρα πολλά δημοσιεύματα στον Τύπο, έχουν γίνει όλοι, ξέρετε, μέρος της κοινής γνώμης και </w:t>
      </w:r>
      <w:proofErr w:type="spellStart"/>
      <w:r w:rsidRPr="00306641">
        <w:rPr>
          <w:rFonts w:ascii="Arial" w:eastAsia="Times New Roman" w:hAnsi="Arial" w:cs="Times New Roman"/>
          <w:sz w:val="24"/>
          <w:szCs w:val="24"/>
          <w:lang w:eastAsia="el-GR"/>
        </w:rPr>
        <w:t>φρεγατολόγοι</w:t>
      </w:r>
      <w:proofErr w:type="spellEnd"/>
      <w:r w:rsidRPr="00306641">
        <w:rPr>
          <w:rFonts w:ascii="Arial" w:eastAsia="Times New Roman" w:hAnsi="Arial" w:cs="Times New Roman"/>
          <w:sz w:val="24"/>
          <w:szCs w:val="24"/>
          <w:lang w:eastAsia="el-GR"/>
        </w:rPr>
        <w:t xml:space="preserve">, όπως αντιστοίχως έχουν γίνει </w:t>
      </w:r>
      <w:proofErr w:type="spellStart"/>
      <w:r w:rsidRPr="00306641">
        <w:rPr>
          <w:rFonts w:ascii="Arial" w:eastAsia="Times New Roman" w:hAnsi="Arial" w:cs="Times New Roman"/>
          <w:sz w:val="24"/>
          <w:szCs w:val="24"/>
          <w:lang w:eastAsia="el-GR"/>
        </w:rPr>
        <w:t>λοιμωξιολόγοι</w:t>
      </w:r>
      <w:proofErr w:type="spellEnd"/>
      <w:r w:rsidRPr="00306641">
        <w:rPr>
          <w:rFonts w:ascii="Arial" w:eastAsia="Times New Roman" w:hAnsi="Arial" w:cs="Times New Roman"/>
          <w:sz w:val="24"/>
          <w:szCs w:val="24"/>
          <w:lang w:eastAsia="el-GR"/>
        </w:rPr>
        <w:t xml:space="preserve"> κατά καιρούς κ.λπ.. Πολλά από αυτά τα δημοσιεύματα δημιουργούν εντυπώσεις. Κάποια από αυτά δεν είναι αντικειμενικά. Εγώ θα συνιστούσα να μη δίνεται βάση στα δημοσιεύματα του Τύπου, αλλά στις επίσημες ανακοινώσεις του Υπουργείου Εθνικής Άμυνας και των γενικών επιτελείων προκειμένου να διαμορφώσετε άποψη.</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δεν μπορώ να αποδεχθώ ότι δεν ακολουθήθηκαν σε όλη την πορεία αυτής της δρομολόγησης μεγάλων εξοπλιστικών τα τελευταία δύο χρόνια οι προβλεπόμενες κοινοβουλευτικές διαδικασίες. Για όλες τις προμήθειες και τα εξοπλιστικά των ενόπλων δυνάμεων το Σώμα ενημερώθηκε διεξοδικά μέσω συνεδριάσεων που κράτησαν αρκετές ώρες. Όλες οι αρμόδιες Επιτροπές της Βουλής των Ελλήνων είχαν άποψη και πλήρη ενημέρωση.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Κατεπείγον και απόρρητο, εδώ το κατεπείγον ανακύπτει από την παντελή έλλειψη εξοπλιστικής δραστηριότητας τα προηγούμενα χρόνια για διάφορους λόγους, δεν είναι της παρούσης να μπούμε σε αυτούς. Σε συνδυασμό με τα προβλήματα που αυτό επέφερε στην εφοδιαστική αλυσίδα των Ενόπλων Δυνάμεων έλαβαν χώρα, όπου το επέτρεπε η αρχή της </w:t>
      </w:r>
      <w:r w:rsidRPr="00306641">
        <w:rPr>
          <w:rFonts w:ascii="Arial" w:eastAsia="Times New Roman" w:hAnsi="Arial" w:cs="Times New Roman"/>
          <w:sz w:val="24"/>
          <w:szCs w:val="24"/>
          <w:lang w:eastAsia="el-GR"/>
        </w:rPr>
        <w:lastRenderedPageBreak/>
        <w:t xml:space="preserve">εμπιστευτικότητας και της στρατιωτικής δεοντολογίας, εκτενείς και αναλυτικές ενημερώσεις πάντα όμως με σεβασμό στους όρους που επιβάλλει η διαφύλαξη του απορρήτου για τη δημοσιότητα. Το σεβαστήκαν όλοι οι συνάδελφοι όλων των παρατάξεων και μπράβο για αυτό και σε εσάς. Αλλά έλλειμμα ενημέρωσης δεν υπήρξε.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Με λίγη ανοχή, θα πω και κάτι στη δευτερολογία μου. Νομίζω καταλαβαίνετε ότι το θέμα είναι μείζον και δεν εξαντλείται με μία απάντηση επ’ αυτού σε ένα τρίλεπτο.</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Η επιλογή θα γίνει επί τη βάση των επιχειρησιακών και τεχνικών απαιτήσεων του Πολεμικού Ναυτικού καθώς και των επιχειρησιακών διδαγμάτων από τις πρόσφατες κρίσεις του θέρους και του φθινοπώρου του 2020. Με άλλα λόγια, για να το πω απλά και να είμαι σαφής χωρίς καμμία παρεξήγηση ή παρανόηση, θα πάρουμε τα πλοία που θέλουμε επί τη βάση των υποδείξεων, των εισηγήσεων και των απαιτήσεων του Πολεμικού Ναυτικού. Το Πολεμικό Ναυτικό θα μας υποδείξει και θα πάρουμε τα καλύτερα καράβια που καλύπτουν τις ανάγκες μας. Θα είναι μια απόφαση χωρίς βάρη, χωρίς δουλείες, χωρίς δεσμεύσεις, χωρίς άλλους υπολογισμούς, αυτό που χρειάζονται οι Ένοπλες Δυνάμεις και το Πολεμικό Ναυτικό.</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Περαιτέρω, ασφαλώς και έχουμε εκφράσει την επιθυμία και την επιδίωξη, να το πω έτσι, της εμπλοκής της εγχώριας αμυντικής βιομηχανίας και όχι μόνο της </w:t>
      </w:r>
      <w:proofErr w:type="spellStart"/>
      <w:r w:rsidRPr="00306641">
        <w:rPr>
          <w:rFonts w:ascii="Arial" w:eastAsia="Times New Roman" w:hAnsi="Arial" w:cs="Times New Roman"/>
          <w:sz w:val="24"/>
          <w:szCs w:val="24"/>
          <w:lang w:eastAsia="el-GR"/>
        </w:rPr>
        <w:t>ναυπηγικής</w:t>
      </w:r>
      <w:proofErr w:type="spellEnd"/>
      <w:r w:rsidRPr="00306641">
        <w:rPr>
          <w:rFonts w:ascii="Arial" w:eastAsia="Times New Roman" w:hAnsi="Arial" w:cs="Times New Roman"/>
          <w:sz w:val="24"/>
          <w:szCs w:val="24"/>
          <w:lang w:eastAsia="el-GR"/>
        </w:rPr>
        <w:t xml:space="preserve">. Είναι απαραίτητο, το είπα και εγώ δημοσίως. Θέλουμε να εμπλακεί στη ναυπήγηση αυτών των φρεγατών ασφαλώς τριών. Το πρώτο καράβι θα κατασκευαστεί, στον όποιο οίκο του εξωτερικού αναλάβει τη δουλειά, τον ανάδοχο, στα ναυπηγεία που διαθέτουμε.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Τι σημαίνει αυτό για τα ναυπηγεία που διαθέτουμε; Ότι θα πρέπει να έρθουν σε μία θέση τέτοια ώστε να μπορούν να διεκπεραιώσουν αυτό το πρόγραμμα και σε εύλογο χρονικό διάστημα, γιατί έχει σημασία και η ταχύτητα. Όμως η επιδίωξή μας είναι να εμπλακούν τα στοιχεία της </w:t>
      </w:r>
      <w:proofErr w:type="spellStart"/>
      <w:r w:rsidRPr="00306641">
        <w:rPr>
          <w:rFonts w:ascii="Arial" w:eastAsia="Times New Roman" w:hAnsi="Arial" w:cs="Times New Roman"/>
          <w:sz w:val="24"/>
          <w:szCs w:val="24"/>
          <w:lang w:eastAsia="el-GR"/>
        </w:rPr>
        <w:t>ναυπηγικής</w:t>
      </w:r>
      <w:proofErr w:type="spellEnd"/>
      <w:r w:rsidRPr="00306641">
        <w:rPr>
          <w:rFonts w:ascii="Arial" w:eastAsia="Times New Roman" w:hAnsi="Arial" w:cs="Times New Roman"/>
          <w:sz w:val="24"/>
          <w:szCs w:val="24"/>
          <w:lang w:eastAsia="el-GR"/>
        </w:rPr>
        <w:t xml:space="preserve"> μας βιομηχανίας και της αμυντικής βιομηχανίας γιατί δεν είναι μόνο το κομμάτι της ναυπήγησης.</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Έχουμε διασυνδέσει μέσω των αρμοδίων υπηρεσιών τους υποψήφιους ανάδοχους με εταιρείες της εγχώριας αμυντικής βιομηχανίας. Ήδη έχουν γίνει πάρα πολλές επαφές, διερευνητικές περισσότερο, προκειμένου να δούμε κατά πόσο μπορεί η εθνική αμυντική βιομηχανία να εμπλακεί. Η άμεση επιδίωξή μας είναι αυτό να γίνει.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Τέλος, ξέρετε πολύ καλά ότι η υπόθεση των ναυπηγείων δεν είναι μια εύκολη υπόθεση. Είναι ένας γρίφος δεκαετιών. Αυτή τη στιγμή το μέλλον και των δυο εξαρτάται ενδεχομένως από μια επενδυτική πρωτοβουλία η οποία θα </w:t>
      </w:r>
      <w:r w:rsidRPr="00306641">
        <w:rPr>
          <w:rFonts w:ascii="Arial" w:eastAsia="Times New Roman" w:hAnsi="Arial" w:cs="Times New Roman"/>
          <w:sz w:val="24"/>
          <w:szCs w:val="24"/>
          <w:lang w:eastAsia="el-GR"/>
        </w:rPr>
        <w:lastRenderedPageBreak/>
        <w:t xml:space="preserve">αλλάξει κυριολεκτικά το μέλλον τους προς το καλύτερο. Εκτιμούμε ότι υπάρχουν κινήσεις προς την κατεύθυνση αυτή. Δεν είναι δική μας δουλειά να υποδείξουμε τους επενδυτές. Στα Ναυπηγεία του Σκαραμαγκά υπάρχει, όπως ξέρετε, σε εξέλιξη ο διαγωνισμός και στα Ναυπηγεία </w:t>
      </w:r>
      <w:proofErr w:type="spellStart"/>
      <w:r w:rsidRPr="00306641">
        <w:rPr>
          <w:rFonts w:ascii="Arial" w:eastAsia="Times New Roman" w:hAnsi="Arial" w:cs="Times New Roman"/>
          <w:sz w:val="24"/>
          <w:szCs w:val="24"/>
          <w:lang w:eastAsia="el-GR"/>
        </w:rPr>
        <w:t>Ελευσίνος</w:t>
      </w:r>
      <w:proofErr w:type="spellEnd"/>
      <w:r w:rsidRPr="00306641">
        <w:rPr>
          <w:rFonts w:ascii="Arial" w:eastAsia="Times New Roman" w:hAnsi="Arial" w:cs="Times New Roman"/>
          <w:sz w:val="24"/>
          <w:szCs w:val="24"/>
          <w:lang w:eastAsia="el-GR"/>
        </w:rPr>
        <w:t xml:space="preserve"> έχει επιδειχθεί κατά καιρούς ενδιαφέρον. Ελπίζω σύντομα να είμαστε σε θέση να πούμε κάτι καλύτερο. Για αυτό δεν είναι αρμοδιότητα του Υπουργείου Εθνικής Άμυνας, όπως καταλαβαίνετε. Το Υπουργείο Εθνικής Άμυνας εμπλέκεται άμεσα διότι εκεί θέλουμε να ναυπηγηθούν τα καράβια από τεχνογνωσία, που θα έλεγα, θα μεταφερθεί, από το εξωτερικό στα ελληνικά ναυπηγεία και με βάση τις δυνατότητες και τις ικανότητες του προσωπικού των ναυπηγείων.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Τέλος, και θα αφήσω και λίγα για τη δευτερολογία μου, ελάχιστα, το Πολεμικό Ναυτικό εξετάζει ακόμα προτάσεις και διατιθέμενες λύσεις. Όπως σας είπα είναι δύσκολη, σύνθετη, περίπλοκη απόφαση. Η </w:t>
      </w:r>
      <w:proofErr w:type="spellStart"/>
      <w:r w:rsidRPr="00306641">
        <w:rPr>
          <w:rFonts w:ascii="Arial" w:eastAsia="Times New Roman" w:hAnsi="Arial" w:cs="Times New Roman"/>
          <w:sz w:val="24"/>
          <w:szCs w:val="24"/>
          <w:lang w:eastAsia="el-GR"/>
        </w:rPr>
        <w:t>πακετοποίηση</w:t>
      </w:r>
      <w:proofErr w:type="spellEnd"/>
      <w:r w:rsidRPr="00306641">
        <w:rPr>
          <w:rFonts w:ascii="Arial" w:eastAsia="Times New Roman" w:hAnsi="Arial" w:cs="Times New Roman"/>
          <w:sz w:val="24"/>
          <w:szCs w:val="24"/>
          <w:lang w:eastAsia="el-GR"/>
        </w:rPr>
        <w:t xml:space="preserve"> δεν είναι απόλυτη. Εξετάζουμε και τη δυνατότητα, αν θέλετε, ευελιξίας ώσπου να διαχειριστεί το πρόγραμμα του εκσυγχρονισμού το οποίο ναι, είναι ύψους 450 εκατομμυρίων ευρώ μετά από αναπροσαρμογή των δεδομένων, όπως μας τις εισηγήθηκε το Πολεμικό Ναυτικό και το Γενικό Επιτελείο Εθνικής Άμυνας, γιατί θεωρούμε ότι ο προηγούμενος προϋπολογισμός των 160 εκατομμυρίων δεν κάλυπτε πλήρως και επαρκώς την αναβάθμιση, τον εκσυγχρονισμό μέσης ζωής των τεσσάρων. Εδώ χρειαζόταν περισσότερα, μεγαλύτερος </w:t>
      </w:r>
      <w:r w:rsidRPr="00306641">
        <w:rPr>
          <w:rFonts w:ascii="Arial" w:eastAsia="Times New Roman" w:hAnsi="Arial" w:cs="Times New Roman"/>
          <w:sz w:val="24"/>
          <w:szCs w:val="24"/>
          <w:lang w:eastAsia="el-GR"/>
        </w:rPr>
        <w:lastRenderedPageBreak/>
        <w:t xml:space="preserve">προϋπολογισμός έτσι ώστε ο εκσυγχρονισμός να είναι πραγματικός σύμφωνα με τις νέες απαιτήσεις.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Δεν έχουν ακόμα υποβληθεί όλες οι προτάσεις, ιδίως για την ενδεχόμενη ενδιάμεση λύση. Επομένως υπάρχουν κάποιες, θα έλεγα, ατέλειες στους φακέλους, όμως, αυτή τη στιγμή η διαδικασία αξιολόγησης προχωρά με γοργούς ρυθμούς. Πρόσφατα παρουσιάσαμε στον κύριο Πρωθυπουργό την επιχειρησιακή αξιολόγηση των υφισταμένων δεδομένων και προτάσεων, επαναλαμβάνω, στη βάση των επιχειρησιακών και των τεχνικών δεδομένων που έχουμε στα χέρια μας, -το Πολεμικό Ναυτικό εν προκειμένω- αυτή τη στιγμή και έγινε δεκτή η εισήγηση να εξεταστούν περαιτέρω δυνατότητες αξιολόγησης της προμήθειας των νέων φρεγατών από έξι χώρες. Αναφέρω κατά αλφαβητική σειρά, γιατί ελλοχεύουν παντού παρεξηγήσεις: Γαλλία, Γερμανία, Ηνωμένο Βασίλειο, ΗΠΑ, Ιταλία και Ολλανδία.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προτάσεις που αποκλείστηκαν, αυτή της Ισπανίας και μια από τις δυο της Γερμανίας, αποκλείστηκαν πάλι για λόγους τεχνικούς. Τα καράβια ξέφευγαν σε κόστος από τις δυνατότητες που έχουμε, καίτοι πληρούσαν τις προϋποθέσεις, όπως καταλαβαίνετε, της επιχειρησιακής αρτιότητας, που όλα περίπου τις πληρούν, και κατά δεύτερο λόγο ήταν πολύ μεγαλύτερα από αυτά που ζητά αυτή τη στιγμή το Πολεμικό Ναυτικό.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Άρα η </w:t>
      </w:r>
      <w:proofErr w:type="spellStart"/>
      <w:r w:rsidRPr="00306641">
        <w:rPr>
          <w:rFonts w:ascii="Arial" w:eastAsia="Times New Roman" w:hAnsi="Arial" w:cs="Times New Roman"/>
          <w:sz w:val="24"/>
          <w:szCs w:val="24"/>
          <w:lang w:eastAsia="el-GR"/>
        </w:rPr>
        <w:t>επιλογική</w:t>
      </w:r>
      <w:proofErr w:type="spellEnd"/>
      <w:r w:rsidRPr="00306641">
        <w:rPr>
          <w:rFonts w:ascii="Arial" w:eastAsia="Times New Roman" w:hAnsi="Arial" w:cs="Times New Roman"/>
          <w:sz w:val="24"/>
          <w:szCs w:val="24"/>
          <w:lang w:eastAsia="el-GR"/>
        </w:rPr>
        <w:t xml:space="preserve"> διαδικασία τελεί σε πλήρη εξέλιξη. Θα έλεγα ότι μπαίνει στην τελική φάση. Θα υπάρξουν αποτελέσματα φρονώ μέσα στο καλοκαίρι, προς το τέλος του καλοκαιριού και φυσικά θα ενημερωθούν όπως πρέπει και οι αρμόδιες επιτροπές της Βουλής.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Παραμένουμε προσηλωμένοι ως Κυβέρνηση στην εκπεφρασμένη εθνική στρατηγική της υπεράσπισης των ζωτικών συμφερόντων της πατρίδας στο Αιγαίο και στην Ανατολική Μεσόγειο χωρίς να αποκλίνουμε κατ’ ελάχιστον από αυτή. Τέσσερις φρεγάτες και άλλες τέσσερις εκσυγχρονισμένες και δυο ενδιάμεσης λύσεις είναι δέκα καράβια. Είναι πραγματικά το μέλλον, ο κορμός του Πολεμικού Ναυτικού. Όπως καταλαβαίνετε έχει να κάνει και με την παρουσία της χώρας στο θέατρο της Ανατολικής Μεσογείου, όχι μόνο στο Αιγαίο. Επομένως, από πλευράς γεωπολιτικών υπολογισμών, εμμένουμε σε αυτά που έχουν προ πολλού αποφασιστεί. Ελάχιστα ακόμα θα πω στη δευτερολογία μου.</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Ευχαριστώ πολύ, κύριε Υπουργέ.</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συνάδελφε, έχετε τον λόγο.</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ΓΕΩΡΓΙΟΣ ΤΣΙΠΡΑΣ: </w:t>
      </w:r>
      <w:r w:rsidRPr="00306641">
        <w:rPr>
          <w:rFonts w:ascii="Arial" w:eastAsia="Times New Roman" w:hAnsi="Arial" w:cs="Times New Roman"/>
          <w:sz w:val="24"/>
          <w:szCs w:val="24"/>
          <w:lang w:eastAsia="el-GR"/>
        </w:rPr>
        <w:t>Ευχαριστώ, κυρία Πρόεδρε.</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Κατ’ αρχάς για το θέμα των ναυπηγείων, κύριε Υπουργέ, έχει γίνει μια επιλογή από την παρούσα Κυβέρνηση να συνδεθεί απόλυτα η προμήθεια φρεγατών με το μέλλον, τη βιωσιμότητα των ναυπηγείων. Αυτό είναι μια επιλογή της παρούσας Κυβέρνησης. Η προηγούμενη κυβέρνηση όπως έκανε και στο θέμα του Ναυπηγείου της Σύρου, αλλά όπως ξεκίνησε να κάνει και με τα Ναυπηγεία Ελευσίνας -άλλωστε μιλάμε για τον ίδιο επενδυτή- δεν ήταν απαραίτητη προϋπόθεση η ανάληψη μέρους του προγράμματος του Πολεμικού Ναυτικού. Είναι βιώσιμα τα Ναυπηγεία Ελευσίνας, όπως και τα Ναυπηγεία Σύρου ανεξάρτητα από το αν θα πάρουν ή όχι μέρος από τις προμήθειες του Πολεμικού Ναυτικού. Άρα με τη δική σας σύνδεση ελλοχεύει ο κίνδυνος αν δεν πάρει ένα από τα δυο ναυπηγεία Σκαραμαγκά ή Ελευσίνας, κάτι να κλείσουν τα ναυπηγεία, πράγμα για το οποίο δεν έχετε δεσμευθεί ως Κυβέρνηση. Αυτό είναι το πρώτο.</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Δεύτερον, διακατέχεστε και εσείς δυστυχώς από την ανάγκη να κάνετε αντιπολίτευση στην Αντιπολίτευση. Να σας θυμίσω ότι οι πολεμικές δαπάνες, οι στρατιωτικές δαπάνες από το 2010 έως το 2015 έπεσαν στο 50%. Ήταν επί των ημερών της επόμενης κυβέρνησης που πρώτα σταθεροποιήθηκαν και, δεύτερον, αυξήθηκαν όσο μπορούσαν να αυξηθούν σε συνθήκες μνημονιακές. Ξεκίνησε και προχώρησε το πρόγραμμα των </w:t>
      </w:r>
      <w:r w:rsidRPr="00306641">
        <w:rPr>
          <w:rFonts w:ascii="Arial" w:eastAsia="Times New Roman" w:hAnsi="Arial" w:cs="Times New Roman"/>
          <w:sz w:val="24"/>
          <w:szCs w:val="24"/>
          <w:lang w:val="en-US" w:eastAsia="el-GR"/>
        </w:rPr>
        <w:t>F</w:t>
      </w:r>
      <w:r w:rsidRPr="00306641">
        <w:rPr>
          <w:rFonts w:ascii="Arial" w:eastAsia="Times New Roman" w:hAnsi="Arial" w:cs="Times New Roman"/>
          <w:sz w:val="24"/>
          <w:szCs w:val="24"/>
          <w:lang w:eastAsia="el-GR"/>
        </w:rPr>
        <w:t xml:space="preserve">16, της αναβάθμισης, στο οποίο να σας θυμίσω ενεπλάκη, εμπλέκεται δηλαδή η ΕΑΒ, η Ελληνική Αμυντική </w:t>
      </w:r>
      <w:r w:rsidRPr="00306641">
        <w:rPr>
          <w:rFonts w:ascii="Arial" w:eastAsia="Times New Roman" w:hAnsi="Arial" w:cs="Times New Roman"/>
          <w:sz w:val="24"/>
          <w:szCs w:val="24"/>
          <w:lang w:eastAsia="el-GR"/>
        </w:rPr>
        <w:lastRenderedPageBreak/>
        <w:t xml:space="preserve">Βιομηχανία. Σε καμμία από τις συμβάσεις μέχρι τώρα που έχει υπογράψει η παρούσα Κυβέρνηση δεν εμπλέκει την Ελληνική Αμυντική Βιομηχανία δημόσια ή ιδιωτική. Πουθενά.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Υπάρχει το εξής παράδοξο, επειδή μου λέτε για αριθμούς και επιτάχυνση που υπάρχει τώρα και δεν υπήρχε πριν. Υπάρχει μια περίεργη επιτάχυνση στρεβλή, δηλαδή πάρθηκε πολύ γρήγορα η απόφαση και για τα </w:t>
      </w:r>
      <w:proofErr w:type="spellStart"/>
      <w:r w:rsidRPr="00306641">
        <w:rPr>
          <w:rFonts w:ascii="Arial" w:eastAsia="Times New Roman" w:hAnsi="Arial" w:cs="Times New Roman"/>
          <w:sz w:val="24"/>
          <w:szCs w:val="24"/>
          <w:lang w:val="en-US" w:eastAsia="el-GR"/>
        </w:rPr>
        <w:t>Rafale</w:t>
      </w:r>
      <w:proofErr w:type="spellEnd"/>
      <w:r w:rsidRPr="00306641">
        <w:rPr>
          <w:rFonts w:ascii="Arial" w:eastAsia="Times New Roman" w:hAnsi="Arial" w:cs="Times New Roman"/>
          <w:sz w:val="24"/>
          <w:szCs w:val="24"/>
          <w:lang w:eastAsia="el-GR"/>
        </w:rPr>
        <w:t xml:space="preserve"> και ειδικά για το αεροπορικό κέντρο στην Καλαμάτα που είχαμε και εκεί μια εκτόξευση του κόστους σε σχέση με την ενημέρωση που έχει γίνει εδώ στη Βουλή που δεν χρειαζόταν τόσο μεγάλη βιασύνη, το γνωρίζουμε όλοι. Εκεί που πραγματικά υπήρχε βιασύνη και υπήρχε και ο χαρακτήρας του επείγοντος, δηλαδή στις επιλογές που πρέπει να κάνει το Πολεμικό μας Ναυτικό και ειδικά στο κεφάλαιο με τις νέες φρεγάτες, υπάρχει μια πολύ μεγάλη καθυστέρηση.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Εγώ χαίρομαι που ακούω ότι το καλοκαίρι θα παρθούν αποφάσεις. Να το δούμε αν θα γίνει αυτό, αλλά λέτε ότι υπάρχει μια ιεράρχηση των επιλογών από την πλευρά της Κυβέρνησης -δεν ξέρω αν είναι και του Υπουργείου, της Κυβέρνησης, όμως, είναι σίγουρα- που είναι το λιγότερο περίεργη. Εκεί που δεν υπήρχε βιασύνη πάρθηκαν γρήγορες αποφάσεις και εκεί που υπάρχει βιασύνη υπάρχει πολύ μεγάλη αργοπορία.</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ένα τελευταίο: Υπάρχει η κατάταξη από πλευράς Πολεμικού Ναυτικού για τις επιλογές που έχουν μείνει μπροστά μας; Γιατί έτσι λειτουργούν </w:t>
      </w:r>
      <w:r w:rsidRPr="00306641">
        <w:rPr>
          <w:rFonts w:ascii="Arial" w:eastAsia="Times New Roman" w:hAnsi="Arial" w:cs="Times New Roman"/>
          <w:sz w:val="24"/>
          <w:szCs w:val="24"/>
          <w:lang w:eastAsia="el-GR"/>
        </w:rPr>
        <w:lastRenderedPageBreak/>
        <w:t xml:space="preserve">τα πράγματα. Ή είναι όλα χύμα; Οι χώρες που έμειναν, πλην της Ισπανίας, για παράδειγμα.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Ευχαριστώ πολύ, κύριε συνάδελφε.</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Υπουργέ, έχετε τον λόγο.</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ΝΙΚΟΛΑΟΣ ΠΑΝΑΓΙΩΤΟΠΟΥΛΟΣ (Υπουργός Εθνικής Άμυνας): </w:t>
      </w:r>
      <w:r w:rsidRPr="00306641">
        <w:rPr>
          <w:rFonts w:ascii="Arial" w:eastAsia="Times New Roman" w:hAnsi="Arial" w:cs="Times New Roman"/>
          <w:sz w:val="24"/>
          <w:szCs w:val="24"/>
          <w:lang w:eastAsia="el-GR"/>
        </w:rPr>
        <w:t xml:space="preserve">Εγώ θα προσπαθήσω να είμαι σύντομος στη δευτερολογία. Κατ’ αρχάς εκτιμώ ότι βιασύνη πρέπει να υπάρχει σε όλα.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Κύριε Υπουργέ, μισό λεπτό γιατί θέλει να συμπληρώσει κάτι ο κύριος συνάδελφος.</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συνάδελφε, έχετε τον λόγο.</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ΓΕΩΡΓΙΟΣ ΤΣΙΠΡΑΣ: </w:t>
      </w:r>
      <w:r w:rsidRPr="00306641">
        <w:rPr>
          <w:rFonts w:ascii="Arial" w:eastAsia="Times New Roman" w:hAnsi="Arial" w:cs="Times New Roman"/>
          <w:sz w:val="24"/>
          <w:szCs w:val="24"/>
          <w:lang w:eastAsia="el-GR"/>
        </w:rPr>
        <w:t>Κυρία Πρόεδρε, για δύο λεπτά.</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Δεν είναι μόνο δημοσιεύματα. Ο κ. Γεωργιάδης που εμφανίστηκε προηγουμένως, τον Δεκέμβριο του προηγούμενου χρόνου, ο ίδιος είπε ότι μάλλον θα πάμε στην αμερικανική επιλογή. Άρα δεν αναφέρομαι σε δημοσιεύματα. Είναι στελέχη της Κυβέρνησης που διαδίδουν διάφορες πληροφορίες.</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ΠΡΟΕΔΡΕΥΟΥΣΑ (Σοφία Σακοράφα): </w:t>
      </w:r>
      <w:r w:rsidRPr="00306641">
        <w:rPr>
          <w:rFonts w:ascii="Arial" w:eastAsia="Times New Roman" w:hAnsi="Arial" w:cs="Times New Roman"/>
          <w:sz w:val="24"/>
          <w:szCs w:val="24"/>
          <w:lang w:eastAsia="el-GR"/>
        </w:rPr>
        <w:t>Κύριε Υπουργέ, έχετε τον λόγο.</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ΝΙΚΟΛΑΟΣ ΠΑΝΑΓΙΩΤΟΠΟΥΛΟΣ (Υπουργός Εθνικής Άμυνας): </w:t>
      </w:r>
      <w:r w:rsidRPr="00306641">
        <w:rPr>
          <w:rFonts w:ascii="Arial" w:eastAsia="Times New Roman" w:hAnsi="Arial" w:cs="Times New Roman"/>
          <w:sz w:val="24"/>
          <w:szCs w:val="24"/>
          <w:lang w:eastAsia="el-GR"/>
        </w:rPr>
        <w:t xml:space="preserve">Κατ’ αρχάς, νομίζω ότι ξεκαθάρισα ότι θα μας υποδείξει το Πολεμικό Ναυτικό, ούτε ο Υπουργός Εθνικής Άμυνας ούτε κανένας άλλος Υπουργός. Το Πολεμικό Ναυτικό αξιολογεί τα πλοία. Αυτή είναι η κατεύθυνση που έλαβε το Υπουργείο Εθνικής Άμυνας από τον ίδιο τον Πρωθυπουργό, με σκοπό να εξετάσει ενδελεχώς και εξονυχιστικά.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Είναι δύσκολη υπόθεση γιατί οι προτάσεις είναι πολύ ανταγωνιστικές η μια προς την άλλη και έχουν την τάση να γίνονται ελκυστικότερες όσο περνάει ο χρόνος -αυτά είναι τα καλά του ανταγωνισμού- και θα καταλήξει στην καλύτερη πρόταση όσον αφορά τις ανάγκες του Πολεμικού Ναυτικού, επαναλαμβάνω, για την πλατφόρμα που είναι το καράβι, για τα οπλικά συστήματα, τα ηλεκτρονικά συστήματα κοκ. Η καλύτερη σύνθεση, το τελικό προϊόν θα είναι και η τελική μας απόφαση. Απλά, όπως καταλαβαίνετε, χρειάζεται χρόνος γιατί πρόκειται για μια πολυσύνθετη απόφαση. Η πολυπλοκότητά της εντείνεται από την παράμετρο εμπλοκής της εγχώριας </w:t>
      </w:r>
      <w:proofErr w:type="spellStart"/>
      <w:r w:rsidRPr="00306641">
        <w:rPr>
          <w:rFonts w:ascii="Arial" w:eastAsia="Times New Roman" w:hAnsi="Arial" w:cs="Times New Roman"/>
          <w:sz w:val="24"/>
          <w:szCs w:val="24"/>
          <w:lang w:eastAsia="el-GR"/>
        </w:rPr>
        <w:t>ναυπηγικής</w:t>
      </w:r>
      <w:proofErr w:type="spellEnd"/>
      <w:r w:rsidRPr="00306641">
        <w:rPr>
          <w:rFonts w:ascii="Arial" w:eastAsia="Times New Roman" w:hAnsi="Arial" w:cs="Times New Roman"/>
          <w:sz w:val="24"/>
          <w:szCs w:val="24"/>
          <w:lang w:eastAsia="el-GR"/>
        </w:rPr>
        <w:t xml:space="preserve"> βιομηχανίας.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Πρέπει -επαναλαμβάνω, αυτή είναι η άποψή μας- σε αυτό το πρόγραμμα να εμπλακεί η εγχώρια </w:t>
      </w:r>
      <w:proofErr w:type="spellStart"/>
      <w:r w:rsidRPr="00306641">
        <w:rPr>
          <w:rFonts w:ascii="Arial" w:eastAsia="Times New Roman" w:hAnsi="Arial" w:cs="Times New Roman"/>
          <w:sz w:val="24"/>
          <w:szCs w:val="24"/>
          <w:lang w:eastAsia="el-GR"/>
        </w:rPr>
        <w:t>ναυπηγική</w:t>
      </w:r>
      <w:proofErr w:type="spellEnd"/>
      <w:r w:rsidRPr="00306641">
        <w:rPr>
          <w:rFonts w:ascii="Arial" w:eastAsia="Times New Roman" w:hAnsi="Arial" w:cs="Times New Roman"/>
          <w:sz w:val="24"/>
          <w:szCs w:val="24"/>
          <w:lang w:eastAsia="el-GR"/>
        </w:rPr>
        <w:t xml:space="preserve"> και αμυντική βιομηχανία. Δεν είναι όπως η πρόσκληση των δεκαοκτώ </w:t>
      </w:r>
      <w:proofErr w:type="spellStart"/>
      <w:r w:rsidRPr="00306641">
        <w:rPr>
          <w:rFonts w:ascii="Arial" w:eastAsia="Times New Roman" w:hAnsi="Arial" w:cs="Times New Roman"/>
          <w:sz w:val="24"/>
          <w:szCs w:val="24"/>
          <w:lang w:val="en-US" w:eastAsia="el-GR"/>
        </w:rPr>
        <w:t>Rafale</w:t>
      </w:r>
      <w:proofErr w:type="spellEnd"/>
      <w:r w:rsidRPr="00306641">
        <w:rPr>
          <w:rFonts w:ascii="Arial" w:eastAsia="Times New Roman" w:hAnsi="Arial" w:cs="Times New Roman"/>
          <w:sz w:val="24"/>
          <w:szCs w:val="24"/>
          <w:lang w:eastAsia="el-GR"/>
        </w:rPr>
        <w:t xml:space="preserve"> που είχαν μεν </w:t>
      </w:r>
      <w:r w:rsidRPr="00306641">
        <w:rPr>
          <w:rFonts w:ascii="Arial" w:eastAsia="Times New Roman" w:hAnsi="Arial" w:cs="Times New Roman"/>
          <w:sz w:val="24"/>
          <w:szCs w:val="24"/>
          <w:lang w:eastAsia="el-GR"/>
        </w:rPr>
        <w:lastRenderedPageBreak/>
        <w:t xml:space="preserve">ανακατασκευαστεί και προχωρήσαμε γρήγορα. Νομίζω ότι αυτό ήταν θετικό γιατί καλύψαμε μια απαίτηση της Πολεμικής Αεροπορίας και ενδεχομένως να αλλάξαμε και τις συνθήκες της αεροπορικής υπεροχής στο Αιγαίο, δεδομένου ότι τα αεροπλάνα αυτά ήρθαν πάρα πολύ γρήγορα με τα όπλα τους και την εν συνεχεία υποστήριξή τους ήδη ως υπογεγραμμένες συμβάσεις. Το καράβι είναι κάτι διαφορετικό. Χτίζεις κάτι από την αρχή, το ναυπηγείς. Επομένως, αφού υπάρχει αυτό το στοιχείο, καλό είναι να εμπλέξεις και την εγχώρια βιομηχανία σου. Αυτή είναι η επιδίωξή μας.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Είναι γρίφος γιατί θέλουμε να λυθούν τα προβλήματα της </w:t>
      </w:r>
      <w:proofErr w:type="spellStart"/>
      <w:r w:rsidRPr="00306641">
        <w:rPr>
          <w:rFonts w:ascii="Arial" w:eastAsia="Times New Roman" w:hAnsi="Arial" w:cs="Arial"/>
          <w:bCs/>
          <w:sz w:val="24"/>
          <w:szCs w:val="24"/>
          <w:lang w:eastAsia="el-GR"/>
        </w:rPr>
        <w:t>ναυπηγικής</w:t>
      </w:r>
      <w:proofErr w:type="spellEnd"/>
      <w:r w:rsidRPr="00306641">
        <w:rPr>
          <w:rFonts w:ascii="Arial" w:eastAsia="Times New Roman" w:hAnsi="Arial" w:cs="Arial"/>
          <w:bCs/>
          <w:sz w:val="24"/>
          <w:szCs w:val="24"/>
          <w:lang w:eastAsia="el-GR"/>
        </w:rPr>
        <w:t xml:space="preserve"> βιομηχανίας περίπου στον ίδιο χρόνο που θα λάβουμε την απόφασή μας. Όπως σας είπα, δεν είναι καθαρά δική μας δουλειά ως Υπουργείο Εθνικής Άμυνας αυτό, αλλά αυτή είναι η επιδίωξη.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Από εκεί και πέρα, πάλι εκτιμώ ότι είναι καλό να βιαζόμαστε σε όλα, διότι έχουμε να καλύψουμε χαμένο έδαφος και να </w:t>
      </w:r>
      <w:proofErr w:type="spellStart"/>
      <w:r w:rsidRPr="00306641">
        <w:rPr>
          <w:rFonts w:ascii="Arial" w:eastAsia="Times New Roman" w:hAnsi="Arial" w:cs="Arial"/>
          <w:bCs/>
          <w:sz w:val="24"/>
          <w:szCs w:val="24"/>
          <w:lang w:eastAsia="el-GR"/>
        </w:rPr>
        <w:t>επανεξοπλίσουμε</w:t>
      </w:r>
      <w:proofErr w:type="spellEnd"/>
      <w:r w:rsidRPr="00306641">
        <w:rPr>
          <w:rFonts w:ascii="Arial" w:eastAsia="Times New Roman" w:hAnsi="Arial" w:cs="Arial"/>
          <w:bCs/>
          <w:sz w:val="24"/>
          <w:szCs w:val="24"/>
          <w:lang w:eastAsia="el-GR"/>
        </w:rPr>
        <w:t xml:space="preserve"> τις Ένοπλες Δυνάμεις. Ακόμα και αν δεν υπήρχε η ένταση με την Τουρκία, συνηθίζω να υπενθυμίζω στους συνομιλητές μας, ιδίως αλλοδαπούς, ότι θα έπρεπε να προχωρήσουμε σ’ αυτό το πρόγραμμα αντικατάστασης στην ουσία των γερασμένων πλοίων μας, των φρεγατών, με πρόσθεση τεσσάρων καινούργιων, διότι έτσι επιβάλλεται όταν έχεις να κάνεις με πλοία ηλικίας σαράντα και πλέον ετών. Επομένως αυτή η απόφαση είναι μια δύσκολη και σύνθετη απόφαση, </w:t>
      </w:r>
      <w:r w:rsidRPr="00306641">
        <w:rPr>
          <w:rFonts w:ascii="Arial" w:eastAsia="Times New Roman" w:hAnsi="Arial" w:cs="Arial"/>
          <w:bCs/>
          <w:sz w:val="24"/>
          <w:szCs w:val="24"/>
          <w:lang w:eastAsia="el-GR"/>
        </w:rPr>
        <w:lastRenderedPageBreak/>
        <w:t>όπως σας είπα. Είναι επιβεβλημένο να ληφθεί σωστά, όχι μόνο γρήγορα, αλλά και σωστά, έτσι ώστε να καλυφθούν οι ανάγκες του Πολεμικού Ναυτικού.</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Τέλος, όλα θα περάσουν από τη Βουλή των Ελλήνων. Όπως δώσαμε για όλα εξηγήσεις και θα δώσουμε σε κάποια που «τρέχουν», έτσι θα ενημερώσουμε και για το σημείο στο οποίο βρισκόμαστε. Αυτή τη στιγμή αποκλείσαμε από μια γκάμα οκτώ περίπου υποψηφιοτήτων και αποκλείσαμε δυο-τρεις, προκειμένου να προχωρήσουμε στον τελικό γύρο. Δεν σημαίνει ότι καταλήξαμε και στον ανάδοχο, αλλά έχουμε τουλάχιστον ένα περιορισμένο εύρος υποψηφιοτήτων μέσα από τις οποίες θα επιλεγεί η τελική. Όπως σας είπα, θα επιλεγεί με αποκλειστικό και μόνο κριτήριο τις ανάγκες, όπως μας τις προσδιορίζει το Πολεμικό Ναυτικό βάσει του σχεδίου το οποίο εκπονήθηκε, συντονίστηκε, συντέθηκε από το ΓΕΕΘΑ και υποβλήθηκε στην πολιτική ηγεσία και στον Πρωθυπουργό προς έγκριση.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Αυτό είναι το ολιστικό σχέδιο αναβάθμισης και </w:t>
      </w:r>
      <w:proofErr w:type="spellStart"/>
      <w:r w:rsidRPr="00306641">
        <w:rPr>
          <w:rFonts w:ascii="Arial" w:eastAsia="Times New Roman" w:hAnsi="Arial" w:cs="Arial"/>
          <w:bCs/>
          <w:sz w:val="24"/>
          <w:szCs w:val="24"/>
          <w:lang w:eastAsia="el-GR"/>
        </w:rPr>
        <w:t>επανεξοπλισμού</w:t>
      </w:r>
      <w:proofErr w:type="spellEnd"/>
      <w:r w:rsidRPr="00306641">
        <w:rPr>
          <w:rFonts w:ascii="Arial" w:eastAsia="Times New Roman" w:hAnsi="Arial" w:cs="Arial"/>
          <w:bCs/>
          <w:sz w:val="24"/>
          <w:szCs w:val="24"/>
          <w:lang w:eastAsia="el-GR"/>
        </w:rPr>
        <w:t xml:space="preserve"> των Ενόπλων Δυνάμεων. Αφορά την πρόσθεση νέων στοιχείων, αλλά και τη συντήρηση και την υποστήριξη των υφισταμένων. Νομίζω ότι αυτός είναι ο μόνος τρόπος προκειμένου να ενισχυθούν αυτές και βέβαια μαζί με αυτές να ενισχυθεί και το αποτρεπτικό τους αποτύπωμα στο Αιγαίο, στην Ανατολική Μεσόγειο όσον αφορά την επιτυχή υπεράσπιση και διασφάλιση των εθνικών κυριαρχικών μας δικαιωμάτων. Έτσι θα γίνει η απόφαση και φυσικά θα είστε </w:t>
      </w:r>
      <w:r w:rsidRPr="00306641">
        <w:rPr>
          <w:rFonts w:ascii="Arial" w:eastAsia="Times New Roman" w:hAnsi="Arial" w:cs="Arial"/>
          <w:bCs/>
          <w:sz w:val="24"/>
          <w:szCs w:val="24"/>
          <w:lang w:eastAsia="el-GR"/>
        </w:rPr>
        <w:lastRenderedPageBreak/>
        <w:t>ενήμεροι για οτιδήποτε ενδιαφέρον προκύψει, που θα προκύψει με ορίζοντα που εγώ τοποθετώ μέχρι το τέλος του καλοκαιριού.</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Σας ευχαριστώ.</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ΠΡΟΕΔΡΕΥΟΥΣΑ (Σοφία Σακοράφα):</w:t>
      </w:r>
      <w:r w:rsidRPr="00306641">
        <w:rPr>
          <w:rFonts w:ascii="Arial" w:eastAsia="Times New Roman" w:hAnsi="Arial" w:cs="Arial"/>
          <w:bCs/>
          <w:sz w:val="24"/>
          <w:szCs w:val="24"/>
          <w:lang w:eastAsia="el-GR"/>
        </w:rPr>
        <w:t xml:space="preserve"> Σας ευχαριστούμε, κύριε Υπουργέ.</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Προχωρούμε στην τρίτη με αριθμό 886/18-6-2021 επίκαιρη ερώτηση δεύτερου κύκλου του Βουλευτή Ροδόπης του ΣΥΡΙΖΑ - Προοδευτική Συμμαχία κ. Δημητρίου (Τάκη) Χαρίτου προς τον Υπουργό Ανάπτυξης και Επενδύσεων, με θέμα: «Ισχύει η προ έτους δέσμευσή σας για την επαναλειτουργία της βιομηχανίας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στη Βιομηχανική Περιοχή (ΒΙΠΕ) Κομοτηνής;».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Κύριε συνάδελφε, έχετε τον λόγο για δύο λεπτά.</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ΔΗΜΗΤΡΙΟΣ ΧΑΡΙΤΟΥ:</w:t>
      </w:r>
      <w:r w:rsidRPr="00306641">
        <w:rPr>
          <w:rFonts w:ascii="Arial" w:eastAsia="Times New Roman" w:hAnsi="Arial" w:cs="Arial"/>
          <w:bCs/>
          <w:sz w:val="24"/>
          <w:szCs w:val="24"/>
          <w:lang w:eastAsia="el-GR"/>
        </w:rPr>
        <w:t xml:space="preserve"> Ευχαριστώ πολύ, κυρία Πρόεδρε.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Καλημέρα, κύριε Υπουργέ. Πριν έναν ακριβώς χρόνο είχα ζητήσει εδώ στη Βουλή την επαναλειτουργία της βιομηχανίας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xml:space="preserve">» στην Κομοτηνή. Δεν θα επαναλάβω τους λόγους. Πρόκειται για μια σύγχρονη μονάδα, έτοιμη να επαναλειτουργήσει και να αντέξει στον διεθνή ανταγωνισμό. Υπάρχει βιώσιμο επιχειρησιακό σχέδιο και κατατεθειμένο επενδυτικό ενδιαφέρον. Βέβαια, έχει τεράστια σημασία ειδικά για τη Θράκη μια τέτοια επένδυση. Θα πρόσθετα μόνο, κύριε Υπουργέ, τη δυναμική ανάπτυξης που έχει ο κλάδος του </w:t>
      </w:r>
      <w:r w:rsidRPr="00306641">
        <w:rPr>
          <w:rFonts w:ascii="Arial" w:eastAsia="Times New Roman" w:hAnsi="Arial" w:cs="Arial"/>
          <w:bCs/>
          <w:sz w:val="24"/>
          <w:szCs w:val="24"/>
          <w:lang w:eastAsia="el-GR"/>
        </w:rPr>
        <w:lastRenderedPageBreak/>
        <w:t xml:space="preserve">ξύλου διεθνώς. Δυστυχώς, η χώρα μας καλύπτει την εγχώρια ζήτηση κατά 80% με εισαγωγές προϊόντων του ξύλου.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Θα σας θυμίσω, όμως, κύριε Υπουργέ, ότι πριν από έναν ακριβώς χρόνο, αφού αναγνωρίσατε ότι υπάρχει βιώσιμο σχέδιο, ότι υπάρχει πράγματι κατατεθειμένο επενδυτικό ενδιαφέρον, μου απαντήσατε λέγοντας: «Είναι θέμα ολίγων μόνο ημερών να ελεγχθούν τα </w:t>
      </w:r>
      <w:r w:rsidRPr="00306641">
        <w:rPr>
          <w:rFonts w:ascii="Arial" w:eastAsia="Times New Roman" w:hAnsi="Arial" w:cs="Arial"/>
          <w:bCs/>
          <w:sz w:val="24"/>
          <w:szCs w:val="24"/>
          <w:lang w:val="en-US" w:eastAsia="el-GR"/>
        </w:rPr>
        <w:t>proof</w:t>
      </w:r>
      <w:r w:rsidRPr="00306641">
        <w:rPr>
          <w:rFonts w:ascii="Arial" w:eastAsia="Times New Roman" w:hAnsi="Arial" w:cs="Arial"/>
          <w:bCs/>
          <w:sz w:val="24"/>
          <w:szCs w:val="24"/>
          <w:lang w:eastAsia="el-GR"/>
        </w:rPr>
        <w:t xml:space="preserve"> </w:t>
      </w:r>
      <w:r w:rsidRPr="00306641">
        <w:rPr>
          <w:rFonts w:ascii="Arial" w:eastAsia="Times New Roman" w:hAnsi="Arial" w:cs="Arial"/>
          <w:bCs/>
          <w:sz w:val="24"/>
          <w:szCs w:val="24"/>
          <w:lang w:val="en-US" w:eastAsia="el-GR"/>
        </w:rPr>
        <w:t>of</w:t>
      </w:r>
      <w:r w:rsidRPr="00306641">
        <w:rPr>
          <w:rFonts w:ascii="Arial" w:eastAsia="Times New Roman" w:hAnsi="Arial" w:cs="Arial"/>
          <w:bCs/>
          <w:sz w:val="24"/>
          <w:szCs w:val="24"/>
          <w:lang w:eastAsia="el-GR"/>
        </w:rPr>
        <w:t xml:space="preserve"> </w:t>
      </w:r>
      <w:r w:rsidRPr="00306641">
        <w:rPr>
          <w:rFonts w:ascii="Arial" w:eastAsia="Times New Roman" w:hAnsi="Arial" w:cs="Arial"/>
          <w:bCs/>
          <w:sz w:val="24"/>
          <w:szCs w:val="24"/>
          <w:lang w:val="en-US" w:eastAsia="el-GR"/>
        </w:rPr>
        <w:t>funds</w:t>
      </w:r>
      <w:r w:rsidRPr="00306641">
        <w:rPr>
          <w:rFonts w:ascii="Arial" w:eastAsia="Times New Roman" w:hAnsi="Arial" w:cs="Arial"/>
          <w:bCs/>
          <w:sz w:val="24"/>
          <w:szCs w:val="24"/>
          <w:lang w:eastAsia="el-GR"/>
        </w:rPr>
        <w:t xml:space="preserve">, τα χρήματα δηλαδή που έχουν κατατεθεί και βέβαια να προχωρήσει η αναπτυξιακή τράπεζα στη χρηματοδότηση του επενδυτικού σχεδίου». Αυτά ήταν τα λόγια σας, κύριε Υπουργέ. Με προτρέψατε μάλιστα να επανέλθω στη Βουλή σε δεκαπέντε μέρες για να διαπιστώσω του λόγου σας το αληθές.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Έρχομαι, λοιπόν, σήμερα, έναν χρόνο μετά και ξέρετε γιατί; Διότι όλα αυτά για τα οποία είχατε δεσμευτεί στη Βουλή δυστυχώς διαψεύστηκαν. Διαψεύστηκε ο ίδιος ο Πρωθυπουργός που δεσμεύτηκε στους φορείς της περιοχής για την επαναλειτουργία της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λέγοντας μάλιστα ότι το θέμα το παρακολουθεί στενά το γραφείο του.</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Θέλω, λοιπόν, ειλικρινά να σας ρωτήσω και νομίζω ότι δικαιούνται μια καθαρή απάντηση και οι εργαζόμενοι και η τοπική κοινωνία. Πιστεύετε ότι υπάρχει βιώσιμο επιχειρησιακό σχέδιο; Εξακολουθείτε να θεωρείτε ότι υπάρχει αξιόπιστο κατατεθειμένο επενδυτικό ενδιαφέρον ή δεν υπάρχει, κύριε Υπουργέ; Αλλιώς πρέπει να μας εξηγήσετε γιατί έναν χρόνο τώρα δεν υπήρξε </w:t>
      </w:r>
      <w:r w:rsidRPr="00306641">
        <w:rPr>
          <w:rFonts w:ascii="Arial" w:eastAsia="Times New Roman" w:hAnsi="Arial" w:cs="Arial"/>
          <w:bCs/>
          <w:sz w:val="24"/>
          <w:szCs w:val="24"/>
          <w:lang w:eastAsia="el-GR"/>
        </w:rPr>
        <w:lastRenderedPageBreak/>
        <w:t>χρηματοδότηση για να προχωρήσει το σχέδιο επαναλειτουργίας της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xml:space="preserve">». Αν δεν υπάρχουν όλα αυτά, πείτε μας τι ενέργειες κάνατε για να σωθεί η βιομηχανία, αλλιώς αφήνετε να σέρνεται το θέμα, απαξιώνετε μια σύγχρονη μονάδα και την οδηγείτε να πωληθεί ως </w:t>
      </w:r>
      <w:proofErr w:type="spellStart"/>
      <w:r w:rsidRPr="00306641">
        <w:rPr>
          <w:rFonts w:ascii="Arial" w:eastAsia="Times New Roman" w:hAnsi="Arial" w:cs="Arial"/>
          <w:bCs/>
          <w:sz w:val="24"/>
          <w:szCs w:val="24"/>
          <w:lang w:eastAsia="el-GR"/>
        </w:rPr>
        <w:t>σκραπ</w:t>
      </w:r>
      <w:proofErr w:type="spellEnd"/>
      <w:r w:rsidRPr="00306641">
        <w:rPr>
          <w:rFonts w:ascii="Arial" w:eastAsia="Times New Roman" w:hAnsi="Arial" w:cs="Arial"/>
          <w:bCs/>
          <w:sz w:val="24"/>
          <w:szCs w:val="24"/>
          <w:lang w:eastAsia="el-GR"/>
        </w:rPr>
        <w:t xml:space="preserve"> και το βασικότερο, κύριε Υπουργέ, είναι ότι αποστερείτε τη Θράκη από μια επένδυση που τόσο πολύ έχει ανάγκη.</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ΠΡΟΕΔΡΕΥΟΥΣΑ (Σοφία Σακοράφα):</w:t>
      </w:r>
      <w:r w:rsidRPr="00306641">
        <w:rPr>
          <w:rFonts w:ascii="Arial" w:eastAsia="Times New Roman" w:hAnsi="Arial" w:cs="Arial"/>
          <w:bCs/>
          <w:sz w:val="24"/>
          <w:szCs w:val="24"/>
          <w:lang w:eastAsia="el-GR"/>
        </w:rPr>
        <w:t xml:space="preserve"> Ευχαριστώ πολύ, κύριε συνάδελφε.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Κύριε Υπουργέ, έχετε τον λόγο.</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ΣΠΥΡΙΔΩΝ - ΑΔΩΝΙΣ ΓΕΩΡΓΙΑΔΗΣ (Υπουργός Ανάπτυξης και</w:t>
      </w:r>
      <w:r w:rsidRPr="00306641">
        <w:rPr>
          <w:rFonts w:ascii="Arial" w:eastAsia="Times New Roman" w:hAnsi="Arial" w:cs="Arial"/>
          <w:bCs/>
          <w:sz w:val="24"/>
          <w:szCs w:val="24"/>
          <w:lang w:eastAsia="el-GR"/>
        </w:rPr>
        <w:t xml:space="preserve"> </w:t>
      </w:r>
      <w:r w:rsidRPr="00306641">
        <w:rPr>
          <w:rFonts w:ascii="Arial" w:eastAsia="Times New Roman" w:hAnsi="Arial" w:cs="Arial"/>
          <w:b/>
          <w:bCs/>
          <w:sz w:val="24"/>
          <w:szCs w:val="24"/>
          <w:lang w:eastAsia="el-GR"/>
        </w:rPr>
        <w:t>Επενδύσεων):</w:t>
      </w:r>
      <w:r w:rsidRPr="00306641">
        <w:rPr>
          <w:rFonts w:ascii="Arial" w:eastAsia="Times New Roman" w:hAnsi="Arial" w:cs="Arial"/>
          <w:bCs/>
          <w:sz w:val="24"/>
          <w:szCs w:val="24"/>
          <w:lang w:eastAsia="el-GR"/>
        </w:rPr>
        <w:t xml:space="preserve"> Κύριε συνάδελφε, θα σας μιλήσω με πολύ μεγάλο σεβασμό και θα ξεκινήσω από την τελευταία φράση ότι αποστερούμε τη Θράκη από μια μονάδα και την απαξιώνουμε.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Με συγχωρείτε. Είστε Βουλευτής ΣΥΡΙΖΑ. Η μονάδα αυτή ήταν κλειστή επί όλης της διακυβερνήσεώς σας και δεν βρήκατε καμμία λύση γι’ αυτή τη μονάδα. Δηλαδή εσείς επί πέντε χρόνια που κυβερνήσατε απαξιώνατε επί σκοπώ τη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και επί σκοπώ αποστερούσατε από τη Θράκη μια παραγωγική μονάδα; Αυτό μου λέτε; Ακόμα και η ειδική διαδικασία εκκαθάρισης και ο εκκαθαριστής που υπάρχει στη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xml:space="preserve">» έχει επιλεγεί από τη δική </w:t>
      </w:r>
      <w:r w:rsidRPr="00306641">
        <w:rPr>
          <w:rFonts w:ascii="Arial" w:eastAsia="Times New Roman" w:hAnsi="Arial" w:cs="Arial"/>
          <w:bCs/>
          <w:sz w:val="24"/>
          <w:szCs w:val="24"/>
          <w:lang w:eastAsia="el-GR"/>
        </w:rPr>
        <w:lastRenderedPageBreak/>
        <w:t xml:space="preserve">σας κυβέρνηση. Έρχεστε, λοιπόν, εσείς ως Βουλευτής ΣΥΡΙΖΑ από μια κυβέρνηση που προχώρησε την εταιρεία στην ειδική εκκαθάριση και που διόρισε εκκαθαριστή για να την πουλήσει ως </w:t>
      </w:r>
      <w:proofErr w:type="spellStart"/>
      <w:r w:rsidRPr="00306641">
        <w:rPr>
          <w:rFonts w:ascii="Arial" w:eastAsia="Times New Roman" w:hAnsi="Arial" w:cs="Arial"/>
          <w:bCs/>
          <w:sz w:val="24"/>
          <w:szCs w:val="24"/>
          <w:lang w:eastAsia="el-GR"/>
        </w:rPr>
        <w:t>σκραπ</w:t>
      </w:r>
      <w:proofErr w:type="spellEnd"/>
      <w:r w:rsidRPr="00306641">
        <w:rPr>
          <w:rFonts w:ascii="Arial" w:eastAsia="Times New Roman" w:hAnsi="Arial" w:cs="Arial"/>
          <w:bCs/>
          <w:sz w:val="24"/>
          <w:szCs w:val="24"/>
          <w:lang w:eastAsia="el-GR"/>
        </w:rPr>
        <w:t xml:space="preserve"> και κατηγορείτε εμένα για το ότι απαξιώνω επί σκοπώ την εταιρεία; Με συγχωρείτε πάρα πολύ. Θέλω πάρα πολύ στη δευτερολογία σας να ανακαλέσετε, γιατί έχω δουλέψει πάρα πολύ για τη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οφείλω να ομολογήσω μέχρι σήμερα όχι με επιτυχία, γιατί μέχρι σήμερα δεν έχει βρεθεί λύση.</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Γιατί δεν έχει βρεθεί λύση; Υπάρχει το σχήμα που γνωρίζετε που είναι οι ενδιαφερόμενοι και που οι άνθρωποι έχουν βάλει και χρήματα για τη φύλαξη και προσπαθούν να βρουν άκρη. Αυτό, όμως, το σχήμα καίτοι και με δική μου παρέμβαση ήλθε σε επαφή με διάφορα </w:t>
      </w:r>
      <w:r w:rsidRPr="00306641">
        <w:rPr>
          <w:rFonts w:ascii="Arial" w:eastAsia="Times New Roman" w:hAnsi="Arial" w:cs="Arial"/>
          <w:bCs/>
          <w:sz w:val="24"/>
          <w:szCs w:val="24"/>
          <w:lang w:val="en-US" w:eastAsia="el-GR"/>
        </w:rPr>
        <w:t>funds</w:t>
      </w:r>
      <w:r w:rsidRPr="00306641">
        <w:rPr>
          <w:rFonts w:ascii="Arial" w:eastAsia="Times New Roman" w:hAnsi="Arial" w:cs="Arial"/>
          <w:bCs/>
          <w:sz w:val="24"/>
          <w:szCs w:val="24"/>
          <w:lang w:eastAsia="el-GR"/>
        </w:rPr>
        <w:t xml:space="preserve"> για να βρει την αναγκαία εκ του νόμου δική της ιδιωτική χρηματοδότηση, μέχρι σήμερα αυτές οι διαπραγματεύσεις και οι προσπάθειές μου δεν έχουν ευοδωθεί. Μέχρι προχθές τους συνάντησα εκ νέου στο γραφείο μου για τεσσαρακοστή πέμπτη φορά για να δούμε αν μπορούμε να βρούμε κεφάλαια μέσα από το Ταμείο Ανάκαμψης γι’ αυτή την επιχείρηση. Με ενδιαφέρει πολύ να δουλέψει η επιχείρηση. Συμφωνώ ότι μπορεί να γίνει παραγωγική μονάδα. Πιστεύω σ’ αυτό το επενδυτικό σχέδιο. Συμφωνώ ότι το ξύλο ανεβαίνει. Σε όλα αυτά περί εισαγωγών που λέτε συμφωνώ. Όμως, για να γίνει πράξη δεν φτάνει να συμφωνώ εγώ. Πρέπει να βρεθεί και ιδιώτης επενδυτής που θα βάλει το </w:t>
      </w:r>
      <w:r w:rsidRPr="00306641">
        <w:rPr>
          <w:rFonts w:ascii="Arial" w:eastAsia="Times New Roman" w:hAnsi="Arial" w:cs="Arial"/>
          <w:bCs/>
          <w:sz w:val="24"/>
          <w:szCs w:val="24"/>
          <w:lang w:eastAsia="el-GR"/>
        </w:rPr>
        <w:lastRenderedPageBreak/>
        <w:t>αναγκαίο εκ του νόμο μερίδιο, γιατί φαντάζομαι ότι καλώς γνωρίζετε ότι η Αναπτυξιακή Τράπεζα από τον νόμο του κ. Δραγασάκη ακόμα απαγορεύεται να πάει να βάλει το 100%. Πρέπει να υπάρχει ιδιωτική χρηματοδότηση. Εκτός αν θέλετε να μου πείτε να αγοράσει τη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το κράτος. Αν μου λέτε να αγοράσει τη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xml:space="preserve">» το κράτος, σας λέω «όχι».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Επίσης, θα σας έλεγα ότι αν την αγόραζε το κράτος, θα ήταν παράνομη βάσει του δικαίου ανταγωνισμού της Ευρωπαϊκής Ένωσης και θα τρώγαμε και πρόστιμο πέραν όλων των άλλων. Άρα το να την αγοράσει το κράτος είναι και πολιτικά ανέφικτο, είναι και παράνομο. Αν έλθουν, όμως, οι επενδυτές -και το εύχομαι ειλικρινά και προσπαθώ να βοηθήσω κι εγώ όσο μπορώ- με το </w:t>
      </w:r>
      <w:r w:rsidRPr="00306641">
        <w:rPr>
          <w:rFonts w:ascii="Arial" w:eastAsia="Times New Roman" w:hAnsi="Arial" w:cs="Arial"/>
          <w:bCs/>
          <w:sz w:val="24"/>
          <w:szCs w:val="24"/>
          <w:lang w:val="en-US" w:eastAsia="el-GR"/>
        </w:rPr>
        <w:t>business</w:t>
      </w:r>
      <w:r w:rsidRPr="00306641">
        <w:rPr>
          <w:rFonts w:ascii="Arial" w:eastAsia="Times New Roman" w:hAnsi="Arial" w:cs="Arial"/>
          <w:bCs/>
          <w:sz w:val="24"/>
          <w:szCs w:val="24"/>
          <w:lang w:eastAsia="el-GR"/>
        </w:rPr>
        <w:t xml:space="preserve"> </w:t>
      </w:r>
      <w:r w:rsidRPr="00306641">
        <w:rPr>
          <w:rFonts w:ascii="Arial" w:eastAsia="Times New Roman" w:hAnsi="Arial" w:cs="Arial"/>
          <w:bCs/>
          <w:sz w:val="24"/>
          <w:szCs w:val="24"/>
          <w:lang w:val="en-US" w:eastAsia="el-GR"/>
        </w:rPr>
        <w:t>plan</w:t>
      </w:r>
      <w:r w:rsidRPr="00306641">
        <w:rPr>
          <w:rFonts w:ascii="Arial" w:eastAsia="Times New Roman" w:hAnsi="Arial" w:cs="Arial"/>
          <w:bCs/>
          <w:sz w:val="24"/>
          <w:szCs w:val="24"/>
          <w:lang w:eastAsia="el-GR"/>
        </w:rPr>
        <w:t xml:space="preserve"> και το ιδιωτικό κεφάλαιο που χρειάζεται για να πάρει εμπρός η επιχείρηση, αυτομάτως η Αναπτυξιακή Τράπεζα θα βάλει το κομμάτι που της αναλογεί.</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Πέρσι, όταν κάναμε τη συζήτηση, ήταν οι συζητήσεις με ένα </w:t>
      </w:r>
      <w:r w:rsidRPr="00306641">
        <w:rPr>
          <w:rFonts w:ascii="Arial" w:eastAsia="Times New Roman" w:hAnsi="Arial" w:cs="Arial"/>
          <w:bCs/>
          <w:sz w:val="24"/>
          <w:szCs w:val="24"/>
          <w:lang w:val="en-US" w:eastAsia="el-GR"/>
        </w:rPr>
        <w:t>fund</w:t>
      </w:r>
      <w:r w:rsidRPr="00306641">
        <w:rPr>
          <w:rFonts w:ascii="Arial" w:eastAsia="Times New Roman" w:hAnsi="Arial" w:cs="Arial"/>
          <w:bCs/>
          <w:sz w:val="24"/>
          <w:szCs w:val="24"/>
          <w:lang w:eastAsia="el-GR"/>
        </w:rPr>
        <w:t xml:space="preserve"> σχεδόν ώριμες και πήγαιναν για ευοίωνη λήξη και αυτό σας έλεγα τότε στη Βουλή. Δυστυχώς, αν θυμάστε, η μέρα που μιλάγαμε ήταν στα πρώτα βήματα της πανδημίας. Κατά την έναρξη της πανδημίας το </w:t>
      </w:r>
      <w:r w:rsidRPr="00306641">
        <w:rPr>
          <w:rFonts w:ascii="Arial" w:eastAsia="Times New Roman" w:hAnsi="Arial" w:cs="Arial"/>
          <w:bCs/>
          <w:sz w:val="24"/>
          <w:szCs w:val="24"/>
          <w:lang w:val="en-US" w:eastAsia="el-GR"/>
        </w:rPr>
        <w:t>fund</w:t>
      </w:r>
      <w:r w:rsidRPr="00306641">
        <w:rPr>
          <w:rFonts w:ascii="Arial" w:eastAsia="Times New Roman" w:hAnsi="Arial" w:cs="Arial"/>
          <w:bCs/>
          <w:sz w:val="24"/>
          <w:szCs w:val="24"/>
          <w:lang w:eastAsia="el-GR"/>
        </w:rPr>
        <w:t xml:space="preserve"> οπισθοχώρησε, άρα τα λεφτά δεν μπήκαν, άρα το σχέδιο δεν μπόρεσε να ευοδωθεί.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Τελειώσαμε; Όχι. Ακόμα σας λέω και προχθές στο γραφείο μου συζητάγαμε για το πώς μπορούμε να βρούμε αυτό το κεφάλαιο της ιδιωτικής </w:t>
      </w:r>
      <w:r w:rsidRPr="00306641">
        <w:rPr>
          <w:rFonts w:ascii="Arial" w:eastAsia="Times New Roman" w:hAnsi="Arial" w:cs="Arial"/>
          <w:bCs/>
          <w:sz w:val="24"/>
          <w:szCs w:val="24"/>
          <w:lang w:eastAsia="el-GR"/>
        </w:rPr>
        <w:lastRenderedPageBreak/>
        <w:t>χρηματοδότησης που θα επιτρέψει στη «</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να επαναλειτουργήσει. Δεν το έχω αφήσει, αλλά μη με κατηγορείτε και για αδιαφορία.</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ΠΡΟΕΔΡΕΥΟΥΣΑ (Σοφία Σακοράφα):</w:t>
      </w:r>
      <w:r w:rsidRPr="00306641">
        <w:rPr>
          <w:rFonts w:ascii="Arial" w:eastAsia="Times New Roman" w:hAnsi="Arial" w:cs="Arial"/>
          <w:bCs/>
          <w:sz w:val="24"/>
          <w:szCs w:val="24"/>
          <w:lang w:eastAsia="el-GR"/>
        </w:rPr>
        <w:t xml:space="preserve"> Ευχαριστώ, κύριε Υπουργέ.</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Κύριε συνάδελφε, έχετε τον λόγο.</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ΔΗΜΗΤΡΙΟΣ ΧΑΡΙΤΟΥ:</w:t>
      </w:r>
      <w:r w:rsidRPr="00306641">
        <w:rPr>
          <w:rFonts w:ascii="Arial" w:eastAsia="Times New Roman" w:hAnsi="Arial" w:cs="Arial"/>
          <w:bCs/>
          <w:sz w:val="24"/>
          <w:szCs w:val="24"/>
          <w:lang w:eastAsia="el-GR"/>
        </w:rPr>
        <w:t xml:space="preserve"> Κύριε Υπουργέ, πριν από έναν χρόνο σ’ αυτή την Αίθουσα μόνο καλά λόγια είχατε να λέτε. Σήμερα σας βλέπω σα να μην είστε ο ίδιος. Εντελώς διαφορετική είναι η εικόνα που δίνετε.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το λέω αυτό γιατί με ευκολία κι εσείς καταφύγατε σε αυτό που γίνεται συνήθως από τους Υπουργούς της Κυβέρνησης, να κάνουν αντιπολίτευση στην κυβέρνηση του ΣΥΡΙΖΑ, ενώ γνωρίζετε πολύ καλά, </w:t>
      </w:r>
      <w:r w:rsidRPr="00306641">
        <w:rPr>
          <w:rFonts w:ascii="Arial" w:eastAsia="Times New Roman" w:hAnsi="Arial" w:cs="Arial"/>
          <w:bCs/>
          <w:sz w:val="24"/>
          <w:szCs w:val="20"/>
          <w:lang w:eastAsia="el-GR"/>
        </w:rPr>
        <w:t>κύριε Υπουργέ,</w:t>
      </w:r>
      <w:r w:rsidRPr="00306641">
        <w:rPr>
          <w:rFonts w:ascii="Arial" w:eastAsia="Times New Roman" w:hAnsi="Arial" w:cs="Times New Roman"/>
          <w:sz w:val="24"/>
          <w:szCs w:val="24"/>
          <w:lang w:eastAsia="el-GR"/>
        </w:rPr>
        <w:t xml:space="preserve"> και τη δημοσιονομική πραγματικότητα και τις δυνατότητες να προχωρήσει τότε η υλοποίηση ενός τέτοιου σχεδίου.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Όμως καταλαβαίνω, κύριε Υπουργέ, ότι προσπαθείτε με αυτόν τον τρόπο, δυστυχώς, να κρύψετε τη στροφή που κάνετε, για να πάρετε αποστάσεις από την ανάγκη επαναλειτουργίας της συγκεκριμένης βιομηχανίας.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άκουσα με πολλή προσοχή και πράγματι δεν δώσατε συγκεκριμένες απαντήσεις σε σχέση με το αν υπάρχει πράγματι κατατεθειμένο επενδυτικό ενδιαφέρον. Περιμένω εκ νέου, κύριε Υπουργέ, να μιλήσετε με πολλή σαφήνεια επ’ αυτού. Το λέω, γιατί δημιουργείτε εκ νέου προσδοκίες, όταν έναν χρόνο </w:t>
      </w:r>
      <w:r w:rsidRPr="00306641">
        <w:rPr>
          <w:rFonts w:ascii="Arial" w:eastAsia="Times New Roman" w:hAnsi="Arial" w:cs="Times New Roman"/>
          <w:sz w:val="24"/>
          <w:szCs w:val="24"/>
          <w:lang w:eastAsia="el-GR"/>
        </w:rPr>
        <w:lastRenderedPageBreak/>
        <w:t xml:space="preserve">τώρα που προφανώς τα γνωρίζατε όλα αυτά, προχωρήσατε, υποτίθεται, σε ενέργειες έτσι ώστε να αντιμετωπιστούν τα ζητήματα.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Θα θυμάστε, κύριε Υπουργέ, ότι στο τέλος του χρόνου συναντηθήκαμε στο γραφείο σας ως διακομματική. Και τότε λέγατε ότι είμαστε πάλι πολύ κοντά, ότι συζητάτε με τους επενδυτές. Αντιλαμβάνεστε ότι δεν μπορεί να συνεχιστεί αυτός ο τρόπος με τον οποίον κινείστε, να κλωτσάτε διαρκώς το τενεκεδάκι προς τα πίσω.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το λέω, κύριε Υπουργέ, γιατί αν πράγματι είχατε μια βιομηχανική πολιτική για τον συγκεκριμένο κλάδο, θα αξιοποιούσατε τη συγκεκριμένη μονάδα, προφανώς για να δημιουργηθεί μια εθνική μονάδα αξιόπιστης δυναμικής που θα μπορούσε να σταθεί στο ανταγωνιστικό περιβάλλον στα Βαλκάνια και ευρύτερα και να </w:t>
      </w:r>
      <w:proofErr w:type="spellStart"/>
      <w:r w:rsidRPr="00306641">
        <w:rPr>
          <w:rFonts w:ascii="Arial" w:eastAsia="Times New Roman" w:hAnsi="Arial" w:cs="Times New Roman"/>
          <w:sz w:val="24"/>
          <w:szCs w:val="24"/>
          <w:lang w:eastAsia="el-GR"/>
        </w:rPr>
        <w:t>διεμβολίσει</w:t>
      </w:r>
      <w:proofErr w:type="spellEnd"/>
      <w:r w:rsidRPr="00306641">
        <w:rPr>
          <w:rFonts w:ascii="Arial" w:eastAsia="Times New Roman" w:hAnsi="Arial" w:cs="Times New Roman"/>
          <w:sz w:val="24"/>
          <w:szCs w:val="24"/>
          <w:lang w:eastAsia="el-GR"/>
        </w:rPr>
        <w:t xml:space="preserve"> αγορές. Φαίνεται πως δεν έχετε τέτοια πολιτική.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λυπάμαι, γιατί, δυστυχώς, όπως σταδιακά αφήνετε να εξαντλείται το θέμα, την οδηγείτε δυστυχώς σε απαξίωση, </w:t>
      </w:r>
      <w:r w:rsidRPr="00306641">
        <w:rPr>
          <w:rFonts w:ascii="Arial" w:eastAsia="Times New Roman" w:hAnsi="Arial" w:cs="Arial"/>
          <w:bCs/>
          <w:sz w:val="24"/>
          <w:szCs w:val="20"/>
          <w:lang w:eastAsia="el-GR"/>
        </w:rPr>
        <w:t>κύριε Υπουργέ,</w:t>
      </w:r>
      <w:r w:rsidRPr="00306641">
        <w:rPr>
          <w:rFonts w:ascii="Arial" w:eastAsia="Times New Roman" w:hAnsi="Arial" w:cs="Times New Roman"/>
          <w:sz w:val="24"/>
          <w:szCs w:val="24"/>
          <w:lang w:eastAsia="el-GR"/>
        </w:rPr>
        <w:t xml:space="preserve"> και σε διάλυση, να πουληθεί ως </w:t>
      </w:r>
      <w:proofErr w:type="spellStart"/>
      <w:r w:rsidRPr="00306641">
        <w:rPr>
          <w:rFonts w:ascii="Arial" w:eastAsia="Times New Roman" w:hAnsi="Arial" w:cs="Times New Roman"/>
          <w:sz w:val="24"/>
          <w:szCs w:val="24"/>
          <w:lang w:eastAsia="el-GR"/>
        </w:rPr>
        <w:t>σκραπ</w:t>
      </w:r>
      <w:proofErr w:type="spellEnd"/>
      <w:r w:rsidRPr="00306641">
        <w:rPr>
          <w:rFonts w:ascii="Arial" w:eastAsia="Times New Roman" w:hAnsi="Arial" w:cs="Times New Roman"/>
          <w:sz w:val="24"/>
          <w:szCs w:val="24"/>
          <w:lang w:eastAsia="el-GR"/>
        </w:rPr>
        <w:t xml:space="preserve">. Και σας το λέω αυτό, γιατί κλείνουν τη Δευτέρα οι πλειστηριασμοί. Τον Σεπτέμβρη, σας ερωτώ, θα γίνουν με το νέο πτωχευτικό κώδικα; Αυτό σημαίνει ότι απομακρύνονται όλες οι δικαστικές δεσμεύσεις.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Κατ’ αρχάς υπάρχει κίνδυνος να πουληθεί </w:t>
      </w:r>
      <w:proofErr w:type="spellStart"/>
      <w:r w:rsidRPr="00306641">
        <w:rPr>
          <w:rFonts w:ascii="Arial" w:eastAsia="Times New Roman" w:hAnsi="Arial" w:cs="Times New Roman"/>
          <w:sz w:val="24"/>
          <w:szCs w:val="24"/>
          <w:lang w:eastAsia="el-GR"/>
        </w:rPr>
        <w:t>μπιρ</w:t>
      </w:r>
      <w:proofErr w:type="spellEnd"/>
      <w:r w:rsidRPr="00306641">
        <w:rPr>
          <w:rFonts w:ascii="Arial" w:eastAsia="Times New Roman" w:hAnsi="Arial" w:cs="Times New Roman"/>
          <w:sz w:val="24"/>
          <w:szCs w:val="24"/>
          <w:lang w:eastAsia="el-GR"/>
        </w:rPr>
        <w:t xml:space="preserve"> παρά, κύριε Υπουργέ, και βεβαίως να φύγουν όλες οι δικαστικές δεσμεύσεις, όποιος αναλάβει να τη λειτουργήσει τουλάχιστον για τρία χρόνια, να αναλάβει το μεγαλύτερο μέρος των εργαζομένων, δεσμεύσεις οι οποίες προφανώς χάνονται.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Θέλω λοιπόν ειλικρινά να σας πω ότι διαψεύδετε τις προσδοκίες των εργαζομένων, διαψεύδετε τις προσδοκίες της τοπικής κοινωνίας που έχει ανάγκη, </w:t>
      </w:r>
      <w:r w:rsidRPr="00306641">
        <w:rPr>
          <w:rFonts w:ascii="Arial" w:eastAsia="Times New Roman" w:hAnsi="Arial" w:cs="Arial"/>
          <w:bCs/>
          <w:sz w:val="24"/>
          <w:szCs w:val="20"/>
          <w:lang w:eastAsia="el-GR"/>
        </w:rPr>
        <w:t>κύριε Υπουργέ,</w:t>
      </w:r>
      <w:r w:rsidRPr="00306641">
        <w:rPr>
          <w:rFonts w:ascii="Arial" w:eastAsia="Times New Roman" w:hAnsi="Arial" w:cs="Times New Roman"/>
          <w:sz w:val="24"/>
          <w:szCs w:val="24"/>
          <w:lang w:eastAsia="el-GR"/>
        </w:rPr>
        <w:t xml:space="preserve"> από νέες θέσεις εργασίας, από το να μείνει ο κόσμος στην περιοχή. Το χρειάζεται ειδικά η Θράκη. Και διαψεύδεστε κι εσείς και ο ίδιος ο Πρωθυπουργός που δεσμεύτηκε στους φορείς.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ζητώ, κύριε Υπουργέ, να επανεξετάσετε συνολικά τη στάση σας. Και βέβαια σας ζητώ, όταν θα αρχίσουν από Σεπτέμβρη οι πλειστηριασμοί, ως παλιά πτώχευση να μην ενταχθεί στον νέο πτωχευτικό κώδικα. </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Ευχαριστώ, </w:t>
      </w:r>
      <w:r w:rsidRPr="00306641">
        <w:rPr>
          <w:rFonts w:ascii="Arial" w:eastAsia="Times New Roman" w:hAnsi="Arial" w:cs="Arial"/>
          <w:bCs/>
          <w:sz w:val="24"/>
          <w:szCs w:val="20"/>
          <w:lang w:eastAsia="el-GR"/>
        </w:rPr>
        <w:t>κύριε συνάδελφε.</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Arial"/>
          <w:bCs/>
          <w:sz w:val="24"/>
          <w:szCs w:val="20"/>
          <w:lang w:eastAsia="el-GR"/>
        </w:rPr>
        <w:t>Κύριε Υπουργέ, έχετε τον λόγο.</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06641">
        <w:rPr>
          <w:rFonts w:ascii="Arial" w:eastAsia="Times New Roman" w:hAnsi="Arial" w:cs="Times New Roman"/>
          <w:sz w:val="24"/>
          <w:szCs w:val="24"/>
          <w:lang w:eastAsia="el-GR"/>
        </w:rPr>
        <w:t xml:space="preserve">Αν κατάλαβα καλά, ο κύριος συνάδελφος είπε ότι ο λόγος που η κυβέρνηση ΣΥΡΙΖΑ επί πέντε χρόνια άφησε τη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 xml:space="preserve">» </w:t>
      </w:r>
      <w:r w:rsidRPr="00306641">
        <w:rPr>
          <w:rFonts w:ascii="Arial" w:eastAsia="Times New Roman" w:hAnsi="Arial" w:cs="Times New Roman"/>
          <w:sz w:val="24"/>
          <w:szCs w:val="24"/>
          <w:lang w:eastAsia="el-GR"/>
        </w:rPr>
        <w:t xml:space="preserve">κλειστή ήταν οι δημοσιονομικοί περιορισμοί της χώρας. Αυτό κατάλαβα ότι είπατε. Προφανώς καταλαβαίνετε, αυτό δεν έχει καμμία σχέση με την πραγματικότητα.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Διότι, επαναλαμβάνω, βάσει του δικαίου του ανταγωνισμού της Ευρωπαϊκής Ένωσης, δεν μπορεί το κράτος να βάλει τα λεφτά στη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w:t>
      </w:r>
      <w:r w:rsidRPr="00306641">
        <w:rPr>
          <w:rFonts w:ascii="Arial" w:eastAsia="Times New Roman" w:hAnsi="Arial" w:cs="Times New Roman"/>
          <w:sz w:val="24"/>
          <w:szCs w:val="24"/>
          <w:lang w:eastAsia="el-GR"/>
        </w:rPr>
        <w:t xml:space="preserve">. Εάν τα βάλει το κράτος τα λεφτά στη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w:t>
      </w:r>
      <w:r w:rsidRPr="00306641">
        <w:rPr>
          <w:rFonts w:ascii="Arial" w:eastAsia="Times New Roman" w:hAnsi="Arial" w:cs="Times New Roman"/>
          <w:sz w:val="24"/>
          <w:szCs w:val="24"/>
          <w:lang w:eastAsia="el-GR"/>
        </w:rPr>
        <w:t>, παρεμβαίνει στον ανταγωνισμό και αυτομάτως η «</w:t>
      </w:r>
      <w:r w:rsidRPr="00306641">
        <w:rPr>
          <w:rFonts w:ascii="Arial" w:eastAsia="Times New Roman" w:hAnsi="Arial" w:cs="Times New Roman"/>
          <w:sz w:val="24"/>
          <w:szCs w:val="24"/>
          <w:lang w:val="en-US" w:eastAsia="el-GR"/>
        </w:rPr>
        <w:t>DIGICOM</w:t>
      </w:r>
      <w:r w:rsidRPr="00306641">
        <w:rPr>
          <w:rFonts w:ascii="Arial" w:eastAsia="Times New Roman" w:hAnsi="Arial" w:cs="Times New Roman"/>
          <w:sz w:val="24"/>
          <w:szCs w:val="24"/>
          <w:lang w:eastAsia="el-GR"/>
        </w:rPr>
        <w:t xml:space="preserve">» θα μας επιβάλει πρόστιμο που θα κλείσει το εργοστάσιο. Αυτή είναι η αλφαβήτα του δικαίου ανταγωνισμού στην Ευρωπαϊκή Ένωση και απορώ πώς δεν το καταλαβαίνετε που σας το είπα και στην πρωτολογία.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Ναι, ήμουν αισιόδοξος πέρυσι, τα πράγματα πήγαν στραβά, το επενδυτικό σχήμα που ήρθε δεν έφερε το κομμάτι της ιδιωτικής χρηματοδότησης που είχε υποσχεθεί ότι θα φέρει. Μέχρι να έρθει κομμάτι ιδιωτικής χρηματοδότησης, τα χέρια της Αναπτυξιακής Τράπεζας είναι δεμένα. Γιατί είναι δεμένα; Για τους λόγους του ανταγωνισμού που σας είπα προηγουμένως. Γιατί απαγορεύεται.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Εάν αυτό που μου λέτε είναι να παρανομήσω, σας λέω ότι δεν θα παρανομήσω. Εάν αυτό που μου λέτε είναι να ψάξουμε να βρούμε και άλλους επενδυτές, ψάχνουμε είναι η απάντηση. Αν έχετε κι εσείς κάποια καλή ιδέα, πολύ ευχαρίστως.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Εάν μου λέτε αν έχουμε εγκαταλείψει την προσπάθεια για τη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w:t>
      </w:r>
      <w:r w:rsidRPr="00306641">
        <w:rPr>
          <w:rFonts w:ascii="Arial" w:eastAsia="Times New Roman" w:hAnsi="Arial" w:cs="Times New Roman"/>
          <w:sz w:val="24"/>
          <w:szCs w:val="24"/>
          <w:lang w:eastAsia="el-GR"/>
        </w:rPr>
        <w:t xml:space="preserve"> , όχι δεν την έχουμε εγκαταλείψει είναι η απάντηση. Και σας είπα ότι ακόμα και από το Ταμείο Ανάκαμψης κοιτάμε να δούμε αν εκεί τα κομμάτια </w:t>
      </w:r>
      <w:r w:rsidRPr="00306641">
        <w:rPr>
          <w:rFonts w:ascii="Arial" w:eastAsia="Times New Roman" w:hAnsi="Arial" w:cs="Times New Roman"/>
          <w:sz w:val="24"/>
          <w:szCs w:val="24"/>
          <w:lang w:eastAsia="el-GR"/>
        </w:rPr>
        <w:lastRenderedPageBreak/>
        <w:t xml:space="preserve">των δανείων που είναι επίσης εγγυημένα μπορούν να προσελκύσουν κάποιο ιδιωτικό κεφάλαιο, για να μπορέσει να μπει στη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w:t>
      </w:r>
      <w:r w:rsidRPr="00306641">
        <w:rPr>
          <w:rFonts w:ascii="Arial" w:eastAsia="Times New Roman" w:hAnsi="Arial" w:cs="Times New Roman"/>
          <w:sz w:val="24"/>
          <w:szCs w:val="24"/>
          <w:lang w:eastAsia="el-GR"/>
        </w:rPr>
        <w:t xml:space="preserve">.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Αν μου λέτε ότι θέλουμε να πουληθεί ως </w:t>
      </w:r>
      <w:proofErr w:type="spellStart"/>
      <w:r w:rsidRPr="00306641">
        <w:rPr>
          <w:rFonts w:ascii="Arial" w:eastAsia="Times New Roman" w:hAnsi="Arial" w:cs="Times New Roman"/>
          <w:sz w:val="24"/>
          <w:szCs w:val="24"/>
          <w:lang w:eastAsia="el-GR"/>
        </w:rPr>
        <w:t>σκραπ</w:t>
      </w:r>
      <w:proofErr w:type="spellEnd"/>
      <w:r w:rsidRPr="00306641">
        <w:rPr>
          <w:rFonts w:ascii="Arial" w:eastAsia="Times New Roman" w:hAnsi="Arial" w:cs="Times New Roman"/>
          <w:sz w:val="24"/>
          <w:szCs w:val="24"/>
          <w:lang w:eastAsia="el-GR"/>
        </w:rPr>
        <w:t xml:space="preserve"> 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w:t>
      </w:r>
      <w:r w:rsidRPr="00306641">
        <w:rPr>
          <w:rFonts w:ascii="Arial" w:eastAsia="Times New Roman" w:hAnsi="Arial" w:cs="Times New Roman"/>
          <w:sz w:val="24"/>
          <w:szCs w:val="24"/>
          <w:lang w:eastAsia="el-GR"/>
        </w:rPr>
        <w:t xml:space="preserve">, ιδιαίτερα το εργοστάσιο πάνω στη Θράκη, δεν θέλουμε καθόλου. Το θεωρώ ότι είναι ένα καλό εργοστάσιο, με καλά μηχανήματα, με σπουδαίες προοπτικές, που μπορεί να ανταγωνιστεί και τη Βουλγαρία και την Τουρκία επί </w:t>
      </w:r>
      <w:proofErr w:type="spellStart"/>
      <w:r w:rsidRPr="00306641">
        <w:rPr>
          <w:rFonts w:ascii="Arial" w:eastAsia="Times New Roman" w:hAnsi="Arial" w:cs="Times New Roman"/>
          <w:sz w:val="24"/>
          <w:szCs w:val="24"/>
          <w:lang w:eastAsia="el-GR"/>
        </w:rPr>
        <w:t>ίσοις</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όροις</w:t>
      </w:r>
      <w:proofErr w:type="spellEnd"/>
      <w:r w:rsidRPr="00306641">
        <w:rPr>
          <w:rFonts w:ascii="Arial" w:eastAsia="Times New Roman" w:hAnsi="Arial" w:cs="Times New Roman"/>
          <w:sz w:val="24"/>
          <w:szCs w:val="24"/>
          <w:lang w:eastAsia="el-GR"/>
        </w:rPr>
        <w:t>.</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Όμως, για να μην αντιδικούμε χωρίς λόγο, εγώ σέβομαι ότι έχετε ενδιαφέρον για τη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w:t>
      </w:r>
      <w:r w:rsidRPr="00306641">
        <w:rPr>
          <w:rFonts w:ascii="Arial" w:eastAsia="Times New Roman" w:hAnsi="Arial" w:cs="Times New Roman"/>
          <w:sz w:val="24"/>
          <w:szCs w:val="24"/>
          <w:lang w:eastAsia="el-GR"/>
        </w:rPr>
        <w:t xml:space="preserve"> και το αναγνωρίζω. Θέλω να σεβαστείτε ότι έχω κι εγώ ενδιαφέρον για τη </w:t>
      </w:r>
      <w:r w:rsidRPr="00306641">
        <w:rPr>
          <w:rFonts w:ascii="Arial" w:eastAsia="Times New Roman" w:hAnsi="Arial" w:cs="Arial"/>
          <w:bCs/>
          <w:sz w:val="24"/>
          <w:szCs w:val="24"/>
          <w:lang w:eastAsia="el-GR"/>
        </w:rPr>
        <w:t>«</w:t>
      </w:r>
      <w:r w:rsidRPr="00306641">
        <w:rPr>
          <w:rFonts w:ascii="Arial" w:eastAsia="Times New Roman" w:hAnsi="Arial" w:cs="Arial"/>
          <w:bCs/>
          <w:sz w:val="24"/>
          <w:szCs w:val="24"/>
          <w:lang w:val="en-US" w:eastAsia="el-GR"/>
        </w:rPr>
        <w:t>SHELMAN</w:t>
      </w:r>
      <w:r w:rsidRPr="00306641">
        <w:rPr>
          <w:rFonts w:ascii="Arial" w:eastAsia="Times New Roman" w:hAnsi="Arial" w:cs="Arial"/>
          <w:bCs/>
          <w:sz w:val="24"/>
          <w:szCs w:val="24"/>
          <w:lang w:eastAsia="el-GR"/>
        </w:rPr>
        <w:t>»</w:t>
      </w:r>
      <w:r w:rsidRPr="00306641">
        <w:rPr>
          <w:rFonts w:ascii="Arial" w:eastAsia="Times New Roman" w:hAnsi="Arial" w:cs="Times New Roman"/>
          <w:sz w:val="24"/>
          <w:szCs w:val="24"/>
          <w:lang w:eastAsia="el-GR"/>
        </w:rPr>
        <w:t xml:space="preserve">. Το γεγονός ότι δεν έχουμε επιτύχει τον στόχο μας ακόμα δεν ήταν λόγω πρόθεσης, ήταν λόγω συγκυριών, ούτε θα το φορτώσω στην πανδημία. Έπαιξε προφανώς και η πανδημία τον ρόλο της, αλλά δεν είναι εκεί το πρόβλημα.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 πρόβλημα είναι ότι μέχρι στιγμής σε δύο διαφορετικά χρονικά σημεία, ενώ φτάσαμε πράγματι κοντά στο να εξασφαλίσουμε αυτή την ιδιωτική χρηματοδότηση, αυτό τελικώς δεν συνέβη και δεν μπορούμε να δώσουμε εμείς χρήματα, εάν δεν υπάρχει αυτό το κομμάτι. Η Αναπτυξιακή Τράπεζα μπορεί να δίνει χρήματα εκεί που υπάρχουν </w:t>
      </w:r>
      <w:r w:rsidRPr="00306641">
        <w:rPr>
          <w:rFonts w:ascii="Arial" w:eastAsia="Times New Roman" w:hAnsi="Arial" w:cs="Times New Roman"/>
          <w:sz w:val="24"/>
          <w:szCs w:val="24"/>
          <w:lang w:val="en-US" w:eastAsia="el-GR"/>
        </w:rPr>
        <w:t>business</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plan</w:t>
      </w:r>
      <w:r w:rsidRPr="00306641">
        <w:rPr>
          <w:rFonts w:ascii="Arial" w:eastAsia="Times New Roman" w:hAnsi="Arial" w:cs="Times New Roman"/>
          <w:sz w:val="24"/>
          <w:szCs w:val="24"/>
          <w:lang w:eastAsia="el-GR"/>
        </w:rPr>
        <w:t xml:space="preserve"> και κομμάτι ιδιωτικής χρηματοδότησης. Αυτό προσπαθώ να σας πω τόση ώρα.</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Όμως, προς τους κατοίκους θέλω να πω να μην εγκαταλείπουν τις ελπίδες τους, διότι εξακολουθούμε να εργαζόμαστε και είναι ένα από τα θέματα </w:t>
      </w:r>
      <w:r w:rsidRPr="00306641">
        <w:rPr>
          <w:rFonts w:ascii="Arial" w:eastAsia="Times New Roman" w:hAnsi="Arial" w:cs="Times New Roman"/>
          <w:sz w:val="24"/>
          <w:szCs w:val="24"/>
          <w:lang w:eastAsia="el-GR"/>
        </w:rPr>
        <w:lastRenderedPageBreak/>
        <w:t xml:space="preserve">που με απασχολούν πάρα πολύ και θέλω πάρα πολύ να πάρει μπρος αυτό το εργοστάσιο.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Ευχαριστώ. </w:t>
      </w:r>
    </w:p>
    <w:p w:rsidR="00306641" w:rsidRPr="00306641" w:rsidRDefault="00306641" w:rsidP="002B3B88">
      <w:pPr>
        <w:shd w:val="clear" w:color="auto" w:fill="FFFFFF"/>
        <w:spacing w:after="160"/>
        <w:contextualSpacing/>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 xml:space="preserve">Κι εγώ σας ευχαριστώ, </w:t>
      </w:r>
      <w:r w:rsidRPr="00306641">
        <w:rPr>
          <w:rFonts w:ascii="Arial" w:eastAsia="Times New Roman" w:hAnsi="Arial" w:cs="Arial"/>
          <w:bCs/>
          <w:sz w:val="24"/>
          <w:szCs w:val="20"/>
          <w:lang w:eastAsia="el-GR"/>
        </w:rPr>
        <w:t>κύριε Υπουργέ.</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ο Υπουργός Ανάπτυξης κ. Γεωργιάδης θα απαντήσει στην τέταρτη με αριθμό 889/18-6-2021 επίκαιρη ερώτηση δεύτερου κύκλου του Βουλευτή Λάρισας του ΣΥΡΙΖΑ - Προοδευτική Συμμαχία κ. </w:t>
      </w:r>
      <w:r w:rsidRPr="00306641">
        <w:rPr>
          <w:rFonts w:ascii="Arial" w:eastAsia="Times New Roman" w:hAnsi="Arial" w:cs="Times New Roman"/>
          <w:bCs/>
          <w:sz w:val="24"/>
          <w:szCs w:val="24"/>
          <w:lang w:eastAsia="el-GR"/>
        </w:rPr>
        <w:t xml:space="preserve">Βασιλείου Κόκκαλη </w:t>
      </w:r>
      <w:r w:rsidRPr="00306641">
        <w:rPr>
          <w:rFonts w:ascii="Arial" w:eastAsia="Times New Roman" w:hAnsi="Arial" w:cs="Times New Roman"/>
          <w:sz w:val="24"/>
          <w:szCs w:val="24"/>
          <w:lang w:eastAsia="el-GR"/>
        </w:rPr>
        <w:t xml:space="preserve">προς τον Υπουργό </w:t>
      </w:r>
      <w:r w:rsidRPr="00306641">
        <w:rPr>
          <w:rFonts w:ascii="Arial" w:eastAsia="Times New Roman" w:hAnsi="Arial" w:cs="Times New Roman"/>
          <w:bCs/>
          <w:sz w:val="24"/>
          <w:szCs w:val="24"/>
          <w:lang w:eastAsia="el-GR"/>
        </w:rPr>
        <w:t xml:space="preserve">Ανάπτυξης και Επενδύσεων, </w:t>
      </w:r>
      <w:r w:rsidRPr="00306641">
        <w:rPr>
          <w:rFonts w:ascii="Arial" w:eastAsia="Times New Roman" w:hAnsi="Arial" w:cs="Times New Roman"/>
          <w:sz w:val="24"/>
          <w:szCs w:val="24"/>
          <w:lang w:eastAsia="el-GR"/>
        </w:rPr>
        <w:t>με θέμα: «Μέτρα προστασίας των επαγγελματικών και οικιστικών μισθώσεων».</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Arial"/>
          <w:bCs/>
          <w:sz w:val="24"/>
          <w:szCs w:val="20"/>
          <w:lang w:eastAsia="el-GR"/>
        </w:rPr>
        <w:t>Κύριε συνάδελφε,</w:t>
      </w:r>
      <w:r w:rsidRPr="00306641">
        <w:rPr>
          <w:rFonts w:ascii="Arial" w:eastAsia="Times New Roman" w:hAnsi="Arial" w:cs="Times New Roman"/>
          <w:sz w:val="24"/>
          <w:szCs w:val="24"/>
          <w:lang w:eastAsia="el-GR"/>
        </w:rPr>
        <w:t xml:space="preserve"> έχετε τον λόγο για δύο λεπτά.</w:t>
      </w:r>
    </w:p>
    <w:p w:rsidR="00306641" w:rsidRPr="00306641" w:rsidRDefault="00306641" w:rsidP="002B3B88">
      <w:pPr>
        <w:shd w:val="clear" w:color="auto" w:fill="FFFFFF"/>
        <w:spacing w:after="160"/>
        <w:contextualSpacing/>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ΒΑΣΙΛΕΙΟΣ ΚΟΚΚΑΛΗΣ:</w:t>
      </w:r>
      <w:r w:rsidRPr="00306641">
        <w:rPr>
          <w:rFonts w:ascii="Arial" w:eastAsia="Times New Roman" w:hAnsi="Arial" w:cs="Times New Roman"/>
          <w:sz w:val="24"/>
          <w:szCs w:val="24"/>
          <w:lang w:eastAsia="el-GR"/>
        </w:rPr>
        <w:t xml:space="preserve"> Ευχαριστώ, </w:t>
      </w:r>
      <w:r w:rsidRPr="00306641">
        <w:rPr>
          <w:rFonts w:ascii="Arial" w:eastAsia="Times New Roman" w:hAnsi="Arial" w:cs="Arial"/>
          <w:bCs/>
          <w:sz w:val="24"/>
          <w:szCs w:val="20"/>
          <w:lang w:eastAsia="el-GR"/>
        </w:rPr>
        <w:t>κυρία Πρόεδρε.</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Arial"/>
          <w:bCs/>
          <w:sz w:val="24"/>
          <w:szCs w:val="20"/>
          <w:lang w:eastAsia="el-GR"/>
        </w:rPr>
        <w:t>Κύριε Υπουργέ,</w:t>
      </w:r>
      <w:r w:rsidRPr="00306641">
        <w:rPr>
          <w:rFonts w:ascii="Arial" w:eastAsia="Times New Roman" w:hAnsi="Arial" w:cs="Times New Roman"/>
          <w:sz w:val="24"/>
          <w:szCs w:val="24"/>
          <w:lang w:eastAsia="el-GR"/>
        </w:rPr>
        <w:t xml:space="preserve"> όπως πολύ καλά γνωρίζετε, η πανδημία επέφερε μια βίαιη μεταβολή σε όλο τον κόσμο και στη χώρα μας. Γνωρίζουμε τη στήριξη που υπήρχε στις μισθώσεις, όπως και στους ιδιοκτήτες. Το ζητούμενο και το κρίσιμο όμως είναι η επόμενη ημέρα.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Ήδη έχουμε κάνει πολλές ερωτήσεις για τον σχεδιασμό της Κυβέρνησης και τη στεγαστική πολιτική αυτής. Η στεγαστική πολιτική έχει δύο άξονες: πρώτον, τις οικιστικές μισθώσεις και, δεύτερον, τις επαγγελματικές. Θα επικαλεστώ έγγραφα τα οποία, νομίζω, δεν θα αμφισβητηθούν.</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Τι είπε το Διεθνές Νομισματικό Ταμείο; Είπε ότι η χώρα μας είναι η πιο ακριβή στις μισθώσεις. Ειδικά τα αδύναμα στρώματα ξοδεύουν πάνω από το 40% του εισοδήματός τους για ενοίκιο.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Τι έχουν κάνει οι άλλες χώρες; Πρώτον, εν τάχει, στη Γερμανία αποφασίστηκε το πάγωμα των ενοικίων αρχικά από τον Ιανουάριο του 2020 μέχρι το 2025. Οι ιδιοκτήτες που ζητούν αυξημένα ενοίκια οφείλουν να ζητούν επίσημη άδεια για κάτι τέτοιο. Πορτογαλία: το 2018 το πορτογαλικό κοινοβούλιο ενέκρινε νόμο για τη στέγαση. Ισπανία: η ισπανική κυβέρνηση προχώρησε στην επιβολή αυστηρών μέτρων για να μπορέσει να ελέγξει την αύξηση των ενοικίων. Επίσης και σε άλλες χώρες.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Δεύτερον, οι επαγγελματικές μισθώσεις. Πρόσφατα με τον ν.4795/2021 παρατάθηκε η μίσθωση σε δημοτικά ακίνητα μόνο με μονομερή δήλωση του μισθωτή. Έτσι όμως δημιουργήθηκαν μισθώσεις τριών ταχυτήτων. Η πρώτη κατηγορία -και καλά κάνουν και ευνοήθηκαν- οι μισθώσεις οι οποίες έληγαν έως τις 17 Απριλίου 2021, ημερομηνία δημοσίευσης του νόμου. Δεύτερη κατηγορία, οι μισθώσεις σε δημόσια ακίνητα που η μίσθωση έληξε μετά τις 17 Απριλίου. Και η τρίτη κατηγορία και η πιο πολυπληθής, οι μισθώσεις στις οποίες ο εκμισθωτής είναι φυσικό πρόσωπο.</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Και ερωτάστε: Υπάρχει σχεδιασμός, ώστε να απαλειφθεί ως λόγος καταγγελίας ως ανωτέρα βία η πανδημία, αλλά υπό προϋποθέσεις;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Δηλαδή, εάν είχε πρόβλημα και έχει πρόβλημα κάποιος μισθωτής -είναι πολύ σημαντικό να αποδεικνύεται το πρόβλημα- να απαγορευθεί ως λόγος καταγγελίας της σύμβασης η πανδημία για ένα συγκεκριμένο χρονικό διάστημα.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Άρα η ερώτηση, κύριε Υπουργέ, κατατείνει -και κλείνω, κυρία Πρόεδρε- αφ’ ενός με τις οικιστικές μισθώσεις, τα ενοίκια, που ενδιαφέρουν τους εργαζόμενους τους ιδιωτικούς υπαλλήλους -και στη δευτερολογία υπάρχουν συγκεκριμένες προτάσεις- και αφετέρου οι επαγγελματικές μισθώσεις, με πρόνοια για τον εμπορικό κόσμο της χώρας για την παράταση ουσιαστικά κάποιων μισθώσεων, με ταυτόχρονα όμως κίνητρα, εννοείται φορολογικά, για τους ιδιοκτήτες.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Να ληφθεί υπ’ όψιν ότι πολλές κυβερνήσεις έχουν ήδη νομοθετήσει για την προστασία των ενοικίων το οποίο αναδεικνύεται σε ένα μεγάλο κοινωνικό πρόβλημα σε όλη την Ευρώπη, αλλά και σε άλλες χώρες.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Κι εγώ σας ευχαριστώ, κύριε συνάδελφε.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Υπουργέ, έχετε τον λόγο.</w:t>
      </w:r>
    </w:p>
    <w:p w:rsidR="00306641" w:rsidRPr="00306641" w:rsidRDefault="00306641" w:rsidP="002B3B88">
      <w:pPr>
        <w:spacing w:after="160"/>
        <w:rPr>
          <w:rFonts w:ascii="Arial" w:eastAsia="Times New Roman" w:hAnsi="Arial" w:cs="Arial"/>
          <w:color w:val="111111"/>
          <w:sz w:val="24"/>
          <w:szCs w:val="24"/>
          <w:lang w:eastAsia="el-GR"/>
        </w:rPr>
      </w:pPr>
      <w:r w:rsidRPr="00306641">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06641">
        <w:rPr>
          <w:rFonts w:ascii="Arial" w:eastAsia="Times New Roman" w:hAnsi="Arial" w:cs="Arial"/>
          <w:color w:val="111111"/>
          <w:sz w:val="24"/>
          <w:szCs w:val="24"/>
          <w:lang w:eastAsia="el-GR"/>
        </w:rPr>
        <w:t>Ευχαριστώ πάρα πολύ, κυρία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Κύριε συνάδελφε, κατ’ αρχάς η ερώτησή σας είναι σωστή και αναδεικνύει ένα πραγματικό πρόβλημα που κι εμάς προφανώς μας απασχολεί και καθόλου δεν θέλουμε να το απαξιώσουμε.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Όμως, εφόσον κάνετε αναφορά σε άλλες χώρες ή στο ΔΝΤ, πρέπει να τα λέμε όλα. Πρώτον, καμμία άλλη χώρα της Ευρωπαϊκής Ένωσης μέσα στην πανδημία και καμμία άλλη κυβέρνηση δεν προχώρησε σε τόσο γενναία μέτρα ως προς τις μισθώσεις, κυρίως τις επαγγελματικές και εν μέρει τις οικογενειακές, όσο η ελληνική Κυβέρνηση και η Ελλάδα.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Υπενθυμίζω ότι για το μεγαλύτερο διάστημα του 2020 οι επιχειρήσεις πλήρωναν ενοίκιο μείον 40% από αυτό που είχαν υποχρέωση. Σε καμμία άλλη χώρα της Ευρώπης δεν εφαρμόστηκε. Και κατά το μεγαλύτερο σήμερα διάστημα του 2021 ήταν μηδέν οι περισσότερες επιχειρήσεις. Επίσης καμμία άλλη χώρα της Ευρωπαϊκής Ένωσης δεν πήρε τέτοιο μέτρο.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Άρα δεν μπορείτε να συγκρίνετε νόμους σε χώρες που άφησαν τις επιχειρήσεις να πληρώνουν το 100% του ενοικίου μέσα στην πανδημία, με μία χώρα που φρόντισε η ίδια να πληρώνει το 100% στις επιχειρήσεις εν μέσω πανδημίας. Και αυτή η περίπτωση είναι η Ελλάδα. Και μπορώ να σας πω ότι σε όλες μου τις συναντήσεις με διάφορες επαγγελματικές ενώσεις το πρώτο που μου λέτε ως ευχαριστώ είναι η απόφασή μας για τις μισθώσεις.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Όπως, επίσης, να σας πω ότι δεν είμαστε και μια Κυβέρνηση που έχει μείνει αδιάφορη ως προς το μέλλον. Θέλω να σας υπενθυμίσω ότι με δική μου διάταξη δόθηκε αυτόματη παράταση για όλες τις επιχειρήσεις που ήταν κλειστές με κρατική εντολή ώστε οι μήνες που χάθηκαν από την καραντίνα να προστίθενται αυτόματα στα συμβόλαιά τους προς το μέλλον, ώστε να μη χάσουν κάποια από τα δικαιώματά τους ως προς την επιχείρηση που έχουν φτιάξει κι έτσι να μην τίθενται υπό κάποιο καθεστώς εκβιασμού, αν θα μπορούσε να πει κάποιος, από κάποιον ιδιοκτήτη που θα ήθελε τώρα να τους κάνει έξωση. Πάντα, όμως, μία προϋπόθεση: ότι θα είναι συνεπείς στην καταβολή των ενοικίων τους.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Γιατί αυτό; Διότι, αγαπητέ κύριε συνάδελφε, εδώ έχουμε δύο μέρη. Έχουμε τον μισθωτή που έχει ασφαλώς ανάγκες και προβλήματα και υποχρεώσεις που τον πιέζουν και την πανδημία που τον έπληξε. Κι όλα αυτά αναγνωρίζονται. Κι επειδή όλα αυτά αναγνωρίζονται λάβαμε όλα αυτά τα μέτρα. Υπάρχει, όμως, και ένα άλλο μέρος που είναι ο εκμισθωτής. Μην έχουμε στο μυαλό μας ότι ο κάθε ιδιοκτήτης ακινήτου είναι κανένας ζάμπλουτος ο οποίος τρώει με χρυσά κουτάλια. Έχουν κι αυτοί από πίσω δανειακές υποχρεώσεις, οικογενειακές υποχρεώσεις, φόρους. Άρα δεν μπορείς να προχωρήσεις σε ρυθμίσεις οι οποίες θα παρεμβαίνουν σε τέτοιον βαθμό που θα ωφελούν μεν </w:t>
      </w:r>
      <w:r w:rsidRPr="00306641">
        <w:rPr>
          <w:rFonts w:ascii="Arial" w:eastAsia="Times New Roman" w:hAnsi="Arial" w:cs="Times New Roman"/>
          <w:sz w:val="24"/>
          <w:szCs w:val="24"/>
          <w:lang w:eastAsia="el-GR"/>
        </w:rPr>
        <w:lastRenderedPageBreak/>
        <w:t xml:space="preserve">τον έναν, αλλά θα καταστρέφουν τον άλλον. Γιατί απλώς θα μεταφέρεις το πρόβλημα από τη μία πλευρά στην άλλη.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Όσον αφορά την αναφορά σας στο Διεθνές Νομισματικό Ταμείο και στο μεγάλο βάρος των μισθώσεων στην Ελλάδα, πράγματι υπάρχει, όμως διαβάζετε τη μία παράγραφο. Δεν διαβάζετε και την αμέσως παρακάτω. Ποια είναι η αιτία κατά το Διεθνές Νομισματικό Ταμείο; Ότι στην Ελλάδα παραμένουν οι μισθώσεις εξαιρετικά προστατευμένες. Και τι θέλει το Διεθνές Νομισματικό Ταμείο; Θέλει πλήρη απελευθέρωση, έτσι ώστε να λειτουργεί, κατά τη γνώμη τους, ελεύθερα απολύτως η αγορά και έτσι να μπορούν να πέφτουν οι μισθώσεις μέσω των κανόνων της ελευθέρας αγοράς. Αυτή είναι η εξήγηση που δίνει το Διεθνές Νομισματικό Ταμείο. Φαντάζομαι καταλαβαίνετε ότι αυτό είναι ένα σενάριο που πάει την αγορά σε σημεία ακριβώς αντίθετα από αυτά που εσείς μόλις προηγουμένως εισηγηθήκατε.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Άρα, ναι, το πρόβλημα υπάρχει. Άλλωστε, παρακολουθούμε το φαινόμενο της πανδημίας, η οποία όπως ξέρετε όλοι, δυστυχώς, ακόμα δεν έχει τελειώσει. Μακάρι να είχε τελειώσει. Ακόμα, όμως, είμαστε σε μια καλύτερη προφανώς φάση πανδημίας, αλλά η εξέλιξη, όπως όλοι έχουμε καταλάβει, θα εξαρτηθεί από την πορεία του εμβολιασμού όπου έχουμε δρόμο ακόμα για να φτάσουμε στο τοίχος ανοσίας.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Ασφαλώς η Κυβέρνηση και το Υπουργείο Οικονομικών θα ανακοινώσουν μήνα-μήνα όσο διαρκεί η πανδημία τις αποφάσεις τους κι όταν τελειώσει η πανδημία, όταν ξέρουμε τον λογαριασμό, τότε θα μπορούμε να συζητήσουμε για την επόμενη περίοδο.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Ευχαριστώ πολύ, κύριε 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συνάδελφε, έχετε τον λόγο.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ΒΑΣΙΛΕΙΟΣ ΚΟΚΚΑΛΗΣ: </w:t>
      </w:r>
      <w:r w:rsidRPr="00306641">
        <w:rPr>
          <w:rFonts w:ascii="Arial" w:eastAsia="Times New Roman" w:hAnsi="Arial" w:cs="Times New Roman"/>
          <w:sz w:val="24"/>
          <w:szCs w:val="24"/>
          <w:lang w:eastAsia="el-GR"/>
        </w:rPr>
        <w:t xml:space="preserve">Κύριε Υπουργέ, κατ’ αρχάς για τη στήριξη των μισθώσεων, επειδή κάνατε παραλληλισμό με την Ευρωπαϊκή Ένωση, θα διαφωνήσω. Δεν μιλούσαμε και δεν μιλάμε προφανώς για το ίδιο πράγμα. Δεν αναφέρομαι για τη στήριξη στη διάρκεια της πανδημίας. Εννοώ την τύχη της σύμβασης, το μέλλον.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ερωτώ: Ο ν.4795/2021 έδωσε τη δυνατότητα με μονομερή δήλωση του μισθωτή στον εκμισθωτή, όταν είναι δήμος ή δημόσιο, να παραταθεί για δύο χρόνια. Αυτό δημιουργεί, σας είπα, τριών ταχυτήτων μισθωτές. Δεν είπαμε να ζημιωθεί κάποιος. Και ερωτώ: Συμβάσεις επαγγελματικές οι οποίες λήγουν αυτό τον μήνα, τον άλλον, μπορούν υπό προϋποθέσεις, όχι οριζόντια, να παραταθούν με ταυτόχρονη φορολογική πριμοδότηση των ιδιοκτητών;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Η Γερμανία νομοθέτησε πριν τον κορωνοϊό, κύριε Υπουργέ. Δεν αναφέρομαι στη στήριξη στη διάρκεια του κορωνοϊού. Έβαλε ασφαλιστικές δικλίδες ώστε ο αδύναμος να προστατεύεται.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Δεύτερον, οι οικιστικές μισθώσεις. Η πρόταση είναι για κοινωνική κατοικία, όπως είναι στην Αυστρία και σε άλλες χώρες, όπως στην Κύπρο. Εν όψει του νέου πτωχευτικού αναδεικνύεται η ανάγκη ώστε να υπάρχει στέγη. Υπάρχει συγκεκριμένο πρόγραμμα από την Ευρωπαϊκή Ένωση, εξαγγέλθηκε από τη Λισαβόνα, αντιμετώπιση της </w:t>
      </w:r>
      <w:proofErr w:type="spellStart"/>
      <w:r w:rsidRPr="00306641">
        <w:rPr>
          <w:rFonts w:ascii="Arial" w:eastAsia="Times New Roman" w:hAnsi="Arial" w:cs="Times New Roman"/>
          <w:sz w:val="24"/>
          <w:szCs w:val="24"/>
          <w:lang w:eastAsia="el-GR"/>
        </w:rPr>
        <w:t>αστεγίας</w:t>
      </w:r>
      <w:proofErr w:type="spellEnd"/>
      <w:r w:rsidRPr="00306641">
        <w:rPr>
          <w:rFonts w:ascii="Arial" w:eastAsia="Times New Roman" w:hAnsi="Arial" w:cs="Times New Roman"/>
          <w:sz w:val="24"/>
          <w:szCs w:val="24"/>
          <w:lang w:eastAsia="el-GR"/>
        </w:rPr>
        <w:t xml:space="preserve"> με κατασκευές κοινωνικών υποδομών, κύριε Υπουργέ. Δεν ξέρω η χώρα μας εάν συμμετείχε ή όχι.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Είναι υπαρκτό το πρόβλημα και ερωτώ ποια είναι η στεγαστική πολιτική, η πολιτική της Κυβέρνησης για τα ενοίκια για τις οικιστικές αφ’ ενός μισθώσεις, τουλάχιστον για τους αδύναμους και, δεύτερον, ποια είναι η πολιτική για τις επαγγελματικές μισθώσεις, αν μπορούσε να απαλειφθεί ως λόγος καταγγελίας της μισθωτικής σύμβασης η επέλευση της πανδημίας υπό προϋποθέσεις. Δηλαδή, κάποιος επιχειρηματίας οποίος δεν θα μπορεί να πληρώνει το ενοίκιο αυτόν τον μήνα και τον άλλον, αν μπορεί και εφόσον το αποδεικνύει, να επικαλεστεί ως ανωτέρα βία -ήταν κάτι το οποίο ήταν απρόβλεπτο, νομίζω πως συμφωνείτε κι εσείς και εγώ και όλη- η επέλευση της πανδημίας.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ΠΡΟΕΔΡΕΥΟΥΣΑ (Σοφία Σακοράφα): </w:t>
      </w:r>
      <w:r w:rsidRPr="00306641">
        <w:rPr>
          <w:rFonts w:ascii="Arial" w:eastAsia="Times New Roman" w:hAnsi="Arial" w:cs="Times New Roman"/>
          <w:sz w:val="24"/>
          <w:szCs w:val="24"/>
          <w:lang w:eastAsia="el-GR"/>
        </w:rPr>
        <w:t>Κι εγώ, κύριε συνάδελφε.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Υπουργέ, έχετε τον λόγο.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06641">
        <w:rPr>
          <w:rFonts w:ascii="Arial" w:eastAsia="Times New Roman" w:hAnsi="Arial" w:cs="Times New Roman"/>
          <w:sz w:val="24"/>
          <w:szCs w:val="24"/>
          <w:lang w:eastAsia="el-GR"/>
        </w:rPr>
        <w:t xml:space="preserve">Δεν </w:t>
      </w:r>
      <w:proofErr w:type="spellStart"/>
      <w:r w:rsidRPr="00306641">
        <w:rPr>
          <w:rFonts w:ascii="Arial" w:eastAsia="Times New Roman" w:hAnsi="Arial" w:cs="Times New Roman"/>
          <w:sz w:val="24"/>
          <w:szCs w:val="24"/>
          <w:lang w:eastAsia="el-GR"/>
        </w:rPr>
        <w:t>πολυκαταλαβαίνω</w:t>
      </w:r>
      <w:proofErr w:type="spellEnd"/>
      <w:r w:rsidRPr="00306641">
        <w:rPr>
          <w:rFonts w:ascii="Arial" w:eastAsia="Times New Roman" w:hAnsi="Arial" w:cs="Times New Roman"/>
          <w:sz w:val="24"/>
          <w:szCs w:val="24"/>
          <w:lang w:eastAsia="el-GR"/>
        </w:rPr>
        <w:t xml:space="preserve"> τι μου λέτε. Η διάταξη όσον αφορά τα δημοτικά ακίνητα δεν είναι όπως την είπατε. Πρώτον, ναι, μπορεί να κάνει δήλωση </w:t>
      </w:r>
      <w:r w:rsidRPr="00306641">
        <w:rPr>
          <w:rFonts w:ascii="Arial" w:eastAsia="Times New Roman" w:hAnsi="Arial" w:cs="Times New Roman"/>
          <w:sz w:val="24"/>
          <w:szCs w:val="24"/>
          <w:lang w:val="en-US" w:eastAsia="el-GR"/>
        </w:rPr>
        <w:t>o</w:t>
      </w:r>
      <w:r w:rsidRPr="00306641">
        <w:rPr>
          <w:rFonts w:ascii="Arial" w:eastAsia="Times New Roman" w:hAnsi="Arial" w:cs="Times New Roman"/>
          <w:sz w:val="24"/>
          <w:szCs w:val="24"/>
          <w:lang w:eastAsia="el-GR"/>
        </w:rPr>
        <w:t xml:space="preserve"> μισθωτής, αλλά πρέπει να καταθέσει </w:t>
      </w:r>
      <w:r w:rsidRPr="00306641">
        <w:rPr>
          <w:rFonts w:ascii="Arial" w:eastAsia="Times New Roman" w:hAnsi="Arial" w:cs="Times New Roman"/>
          <w:sz w:val="24"/>
          <w:szCs w:val="24"/>
          <w:lang w:val="en-US" w:eastAsia="el-GR"/>
        </w:rPr>
        <w:t>business</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plan</w:t>
      </w:r>
      <w:r w:rsidRPr="00306641">
        <w:rPr>
          <w:rFonts w:ascii="Arial" w:eastAsia="Times New Roman" w:hAnsi="Arial" w:cs="Times New Roman"/>
          <w:sz w:val="24"/>
          <w:szCs w:val="24"/>
          <w:lang w:eastAsia="el-GR"/>
        </w:rPr>
        <w:t xml:space="preserve"> και επενδυτικό σχέδιο για το τι θα βάλει μέσα στην επιχείρηση ώστε να πάρει αυτή μονομερή παράταση και, δεύτερον, πρέπει να πληρώνει κανονικά τα ενοίκιά του. Αυτό λέει για τα δημοτικά ακίνητα.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Εσείς μου λέτε ότι πάμε να κάνουμε δύο ταχύτητες, αλλά λέτε στα ιδιωτικά ακίνητα να μπορεί να μην πληρώνει το ενοίκιό του.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ΒΑΣΙΛΕΙΟΣ ΚΟΚΚΑΛΗΣ: </w:t>
      </w:r>
      <w:r w:rsidRPr="00306641">
        <w:rPr>
          <w:rFonts w:ascii="Arial" w:eastAsia="Times New Roman" w:hAnsi="Arial" w:cs="Times New Roman"/>
          <w:sz w:val="24"/>
          <w:szCs w:val="24"/>
          <w:lang w:eastAsia="el-GR"/>
        </w:rPr>
        <w:t>Δεν είπα αυτό.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06641">
        <w:rPr>
          <w:rFonts w:ascii="Arial" w:eastAsia="Times New Roman" w:hAnsi="Arial" w:cs="Times New Roman"/>
          <w:sz w:val="24"/>
          <w:szCs w:val="24"/>
          <w:lang w:eastAsia="el-GR"/>
        </w:rPr>
        <w:t xml:space="preserve">Το είπατε μόλις τώρα. Είπατε να προβλέπεται ότι αν επικαλείται την πανδημία να μην πληρώνει. Και ποιος θα πληρώνει τον εκμισθωτή; Αν έχει δάνειο ο εκμισθωτής στην τράπεζα ποιος θα το πληρώνει;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Δηλαδή, έρχεστε τώρα στη Βουλή και μου λέτε να νομοθετήσω να καταστρέψω τους ιδιοκτήτες ακινήτων. Μα, δεν καταλαβαίνετε ότι αυτό που λέτε είναι ανεύθυνο;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ΒΑΣΙΛΕΙΟΣ ΚΟΚΚΑΛΗΣ: </w:t>
      </w:r>
      <w:r w:rsidRPr="00306641">
        <w:rPr>
          <w:rFonts w:ascii="Arial" w:eastAsia="Times New Roman" w:hAnsi="Arial" w:cs="Times New Roman"/>
          <w:sz w:val="24"/>
          <w:szCs w:val="24"/>
          <w:lang w:eastAsia="el-GR"/>
        </w:rPr>
        <w:t xml:space="preserve">Κύριε Υπουργέ, είπα εγώ αυτό το πράγμα;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06641">
        <w:rPr>
          <w:rFonts w:ascii="Arial" w:eastAsia="Times New Roman" w:hAnsi="Arial" w:cs="Times New Roman"/>
          <w:sz w:val="24"/>
          <w:szCs w:val="24"/>
          <w:lang w:eastAsia="el-GR"/>
        </w:rPr>
        <w:t xml:space="preserve">Μα, αν μου λέτε να νομοθετήσουμε ότι θα επικαλείσαι την πανδημία και δεν θα πληρώνεις το ενοίκιό σου που θα μένεις μέσα στο ακίνητο, ποιος σας εγγυάται εσάς ότι δεν θα γίνει σε μαζική κλίμακα;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ΒΑΣΙΛΕΙΟΣ ΚΟΚΚΑΛΗΣ: </w:t>
      </w:r>
      <w:r w:rsidRPr="00306641">
        <w:rPr>
          <w:rFonts w:ascii="Arial" w:eastAsia="Times New Roman" w:hAnsi="Arial" w:cs="Times New Roman"/>
          <w:sz w:val="24"/>
          <w:szCs w:val="24"/>
          <w:lang w:eastAsia="el-GR"/>
        </w:rPr>
        <w:t xml:space="preserve">Η πληρωμή του μισθώματος είναι απαραίτητη προϋπόθεση,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06641">
        <w:rPr>
          <w:rFonts w:ascii="Arial" w:eastAsia="Times New Roman" w:hAnsi="Arial" w:cs="Times New Roman"/>
          <w:sz w:val="24"/>
          <w:szCs w:val="24"/>
          <w:lang w:eastAsia="el-GR"/>
        </w:rPr>
        <w:t>Επανερχόμαστε. Όλη μας η πολιτική και στα δημοτικά ακίνητα και σε ιδιωτικά ακίνητα και στα επαγγελματικά ακίνητα και σε όλα έχει δύο παραμέτρους: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μία παράμετρος είναι η στήριξη του μισθωτή που δεχόμαστε ότι έπαθε μεγάλη ζημία λόγω της πανδημίας και λόγω της αποδοχής αυτής της πραγματικότητας έχει λάβει και λαμβάνει και πάλι λαμβάνει για ένα διάστημα μία πολύ μεγάλη στήριξη όπως το ενοίκιό του. Του δώσαμε και την παράταση των μηνών που είναι κλειστός λόγω καραντίνας ώστε να μην έχει το άγχος ότι μπορεί ξαφνικά να βρεθεί στον δρόμο, ιδιαίτερα εάν είναι μια επιχείρηση που έχει κάνει μια επένδυση.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Στην περίπτωση των ξενοδοχειακών μονάδων που οι επενδύσεις είναι μεγάλες, αυτή η αυτόματη παράταση πήγε δύο χρόνια ώστε να πιάσει όλη την περίοδο 2020-2021, δηλαδή την περίοδο της πανδημίας. Άρα όσα μας είπατε, τα έχουμε ήδη κάνει.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Όμως, η πολιτεία θέτει και μία δεύτερη παράμετρο, να μην καταφεύγουν στους ιδιοκτήτες ακινήτων, στους εκμισθωτές δηλαδή, οι οποίοι επίσης είναι συμπολίτες μας, έχουν υποχρεώσεις και ανάγκες και δεν μπορεί το κράτος να πηγαίνει και να καταλύει την περιουσία τους.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Άρα έχουμε μια ισορροπημένη πολιτική. Είμαστε κοντά στην έξοδο από την πανδημία. Δεν είμαστε ακόμη στην έξοδο. Είμαστε κοντά στην έξοδο. Εάν πειστούν οι συμπολίτες μας και εμβολιαστούν, σε λίγους μήνες θα έχουμε ξεφύγει και θα μπορούμε να σχεδιάσουμε την πολιτική μας για το μέλλον και σίγουρα θα ληφθούν υπ’ όψιν όλα τα προβλήματα που άφησε πίσω της η πανδημία. Αλλά η πολιτική μας θα είναι ισορροπημένη. Δικαιώματα έχουν και οι δύο πλευρές όχι μόνο η μία.</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πολύ.</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ΒΑΣΙΛΕΙΟΣ ΚΟΚΚΑΛΗΣ:</w:t>
      </w:r>
      <w:r w:rsidRPr="00306641">
        <w:rPr>
          <w:rFonts w:ascii="Arial" w:eastAsia="Times New Roman" w:hAnsi="Arial" w:cs="Times New Roman"/>
          <w:sz w:val="24"/>
          <w:szCs w:val="24"/>
          <w:lang w:eastAsia="el-GR"/>
        </w:rPr>
        <w:t xml:space="preserve"> Κυρία Πρόεδρε, μπορώ να κάνω μία διευκρίνιση;</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ΠΡΟΕΔΡΕΥΟΥΣΑ (Σοφία Σακοράφα): </w:t>
      </w:r>
      <w:r w:rsidRPr="00306641">
        <w:rPr>
          <w:rFonts w:ascii="Arial" w:eastAsia="Times New Roman" w:hAnsi="Arial" w:cs="Times New Roman"/>
          <w:sz w:val="24"/>
          <w:szCs w:val="24"/>
          <w:lang w:eastAsia="el-GR"/>
        </w:rPr>
        <w:t>Ορίστε, έχετε τον λόγο μόνο για μία διευκρίνιση, γιατί δεν ανοίγουμε συζήτηση στις ερωτήσεις.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ΒΑΣΙΛΕΙΟΣ ΚΟΚΚΑΛΗΣ:</w:t>
      </w:r>
      <w:r w:rsidRPr="00306641">
        <w:rPr>
          <w:rFonts w:ascii="Arial" w:eastAsia="Times New Roman" w:hAnsi="Arial" w:cs="Times New Roman"/>
          <w:sz w:val="24"/>
          <w:szCs w:val="24"/>
          <w:lang w:eastAsia="el-GR"/>
        </w:rPr>
        <w:t xml:space="preserve"> Από πουθενά δεν προκύπτει η μη καταβολή του μισθώματος, ότι ισχυρίστηκα κάτι τέτοιο.</w:t>
      </w:r>
    </w:p>
    <w:p w:rsidR="00306641" w:rsidRPr="00306641" w:rsidRDefault="00306641" w:rsidP="002B3B88">
      <w:pPr>
        <w:shd w:val="clear" w:color="auto" w:fill="FFFFFF"/>
        <w:spacing w:after="160"/>
        <w:contextualSpacing/>
        <w:rPr>
          <w:rFonts w:ascii="Arial" w:eastAsia="Times New Roman" w:hAnsi="Arial" w:cs="Arial"/>
          <w:color w:val="111111"/>
          <w:sz w:val="24"/>
          <w:szCs w:val="24"/>
          <w:lang w:eastAsia="el-GR"/>
        </w:rPr>
      </w:pPr>
      <w:r w:rsidRPr="00306641">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306641">
        <w:rPr>
          <w:rFonts w:ascii="Arial" w:eastAsia="Times New Roman" w:hAnsi="Arial" w:cs="Arial"/>
          <w:color w:val="111111"/>
          <w:sz w:val="24"/>
          <w:szCs w:val="24"/>
          <w:lang w:eastAsia="el-GR"/>
        </w:rPr>
        <w:t>Μα, είπατε να επικαλείται την πανδημία.</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ΒΑΣΙΛΕΙΟΣ ΚΟΚΚΑΛΗΣ:</w:t>
      </w:r>
      <w:r w:rsidRPr="00306641">
        <w:rPr>
          <w:rFonts w:ascii="Arial" w:eastAsia="Times New Roman" w:hAnsi="Arial" w:cs="Times New Roman"/>
          <w:sz w:val="24"/>
          <w:szCs w:val="24"/>
          <w:lang w:eastAsia="el-GR"/>
        </w:rPr>
        <w:t xml:space="preserve"> Για παράταση, κύριε Υπουργέ!</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Ακολουθεί η τρίτη με αριθμό 883/18-6-2021 επίκαιρη ερώτηση πρώτου κύκλου του Βουλευτή Ηρακλείου του Κομμουνιστικού Κόμματος Ελλάδας κ. </w:t>
      </w:r>
      <w:r w:rsidRPr="00306641">
        <w:rPr>
          <w:rFonts w:ascii="Arial" w:eastAsia="Times New Roman" w:hAnsi="Arial" w:cs="Times New Roman"/>
          <w:bCs/>
          <w:sz w:val="24"/>
          <w:szCs w:val="24"/>
          <w:lang w:eastAsia="el-GR"/>
        </w:rPr>
        <w:t>Μανώλη Συντυχάκη</w:t>
      </w:r>
      <w:r w:rsidRPr="00306641">
        <w:rPr>
          <w:rFonts w:ascii="Arial" w:eastAsia="Times New Roman" w:hAnsi="Arial" w:cs="Times New Roman"/>
          <w:b/>
          <w:bCs/>
          <w:sz w:val="24"/>
          <w:szCs w:val="24"/>
          <w:lang w:eastAsia="el-GR"/>
        </w:rPr>
        <w:t xml:space="preserve"> </w:t>
      </w:r>
      <w:r w:rsidRPr="00306641">
        <w:rPr>
          <w:rFonts w:ascii="Arial" w:eastAsia="Times New Roman" w:hAnsi="Arial" w:cs="Times New Roman"/>
          <w:sz w:val="24"/>
          <w:szCs w:val="24"/>
          <w:lang w:eastAsia="el-GR"/>
        </w:rPr>
        <w:t xml:space="preserve">προς τον Υπουργό </w:t>
      </w:r>
      <w:r w:rsidRPr="00306641">
        <w:rPr>
          <w:rFonts w:ascii="Arial" w:eastAsia="Times New Roman" w:hAnsi="Arial" w:cs="Times New Roman"/>
          <w:bCs/>
          <w:sz w:val="24"/>
          <w:szCs w:val="24"/>
          <w:lang w:eastAsia="el-GR"/>
        </w:rPr>
        <w:t>Εργασίας και Κοινωνικών</w:t>
      </w:r>
      <w:r w:rsidRPr="00306641">
        <w:rPr>
          <w:rFonts w:ascii="Arial" w:eastAsia="Times New Roman" w:hAnsi="Arial" w:cs="Times New Roman"/>
          <w:b/>
          <w:bCs/>
          <w:sz w:val="24"/>
          <w:szCs w:val="24"/>
          <w:lang w:eastAsia="el-GR"/>
        </w:rPr>
        <w:t xml:space="preserve"> </w:t>
      </w:r>
      <w:r w:rsidRPr="00306641">
        <w:rPr>
          <w:rFonts w:ascii="Arial" w:eastAsia="Times New Roman" w:hAnsi="Arial" w:cs="Times New Roman"/>
          <w:bCs/>
          <w:sz w:val="24"/>
          <w:szCs w:val="24"/>
          <w:lang w:eastAsia="el-GR"/>
        </w:rPr>
        <w:t>Υποθέσεων,</w:t>
      </w:r>
      <w:r w:rsidRPr="00306641">
        <w:rPr>
          <w:rFonts w:ascii="Arial" w:eastAsia="Times New Roman" w:hAnsi="Arial" w:cs="Times New Roman"/>
          <w:sz w:val="24"/>
          <w:szCs w:val="24"/>
          <w:lang w:eastAsia="el-GR"/>
        </w:rPr>
        <w:t xml:space="preserve"> με θέμα: «Να ανακληθούν οι εκδικητικές απολύσεις των εργαζομένων στην εταιρεία «JUMBO» στο Ηράκλειο της Κρήτης».</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Τον λόγο έχει ο κ. Συντυχάκης για δύο λεπτά.</w:t>
      </w:r>
    </w:p>
    <w:p w:rsidR="00306641" w:rsidRPr="00306641" w:rsidRDefault="00306641" w:rsidP="002B3B88">
      <w:pPr>
        <w:shd w:val="clear" w:color="auto" w:fill="FFFFFF"/>
        <w:spacing w:after="160"/>
        <w:contextualSpacing/>
        <w:rPr>
          <w:rFonts w:ascii="Arial" w:eastAsia="Times New Roman" w:hAnsi="Arial" w:cs="Arial"/>
          <w:color w:val="111111"/>
          <w:sz w:val="24"/>
          <w:szCs w:val="24"/>
          <w:lang w:eastAsia="el-GR"/>
        </w:rPr>
      </w:pPr>
      <w:r w:rsidRPr="00306641">
        <w:rPr>
          <w:rFonts w:ascii="Arial" w:eastAsia="Times New Roman" w:hAnsi="Arial" w:cs="Times New Roman"/>
          <w:b/>
          <w:sz w:val="24"/>
          <w:szCs w:val="24"/>
          <w:lang w:eastAsia="el-GR"/>
        </w:rPr>
        <w:t>ΕΜΜΑΝΟΥΗΛ ΣΥΝΤΥΧΑΚΗΣ:</w:t>
      </w:r>
      <w:r w:rsidRPr="00306641">
        <w:rPr>
          <w:rFonts w:ascii="Arial" w:eastAsia="Times New Roman" w:hAnsi="Arial" w:cs="Times New Roman"/>
          <w:sz w:val="24"/>
          <w:szCs w:val="24"/>
          <w:lang w:eastAsia="el-GR"/>
        </w:rPr>
        <w:t xml:space="preserve"> Ευχαριστώ, κυρία Πρόεδρε.</w:t>
      </w:r>
    </w:p>
    <w:p w:rsidR="00306641" w:rsidRPr="00306641" w:rsidRDefault="00306641" w:rsidP="002B3B88">
      <w:pPr>
        <w:shd w:val="clear" w:color="auto" w:fill="FFFFFF"/>
        <w:spacing w:after="160"/>
        <w:contextualSpacing/>
        <w:rPr>
          <w:rFonts w:ascii="Arial" w:eastAsia="Times New Roman" w:hAnsi="Arial" w:cs="Arial"/>
          <w:color w:val="111111"/>
          <w:sz w:val="24"/>
          <w:szCs w:val="24"/>
          <w:lang w:eastAsia="el-GR"/>
        </w:rPr>
      </w:pPr>
      <w:r w:rsidRPr="00306641">
        <w:rPr>
          <w:rFonts w:ascii="Arial" w:eastAsia="Times New Roman" w:hAnsi="Arial" w:cs="Times New Roman"/>
          <w:sz w:val="24"/>
          <w:szCs w:val="24"/>
          <w:lang w:eastAsia="el-GR"/>
        </w:rPr>
        <w:t>Κύριε Υπουργέ, η εταιρεία «</w:t>
      </w:r>
      <w:r w:rsidRPr="00306641">
        <w:rPr>
          <w:rFonts w:ascii="Arial" w:eastAsia="Times New Roman" w:hAnsi="Arial" w:cs="Times New Roman"/>
          <w:sz w:val="24"/>
          <w:szCs w:val="24"/>
          <w:lang w:val="en-US" w:eastAsia="el-GR"/>
        </w:rPr>
        <w:t>Jumbo</w:t>
      </w:r>
      <w:r w:rsidRPr="00306641">
        <w:rPr>
          <w:rFonts w:ascii="Arial" w:eastAsia="Times New Roman" w:hAnsi="Arial" w:cs="Times New Roman"/>
          <w:sz w:val="24"/>
          <w:szCs w:val="24"/>
          <w:lang w:eastAsia="el-GR"/>
        </w:rPr>
        <w:t xml:space="preserve">» προχώρησε σε έξι απολύσεις εργαζομένων στο υποκατάστημά της στο Ηράκλειο Κρήτης κατά το διάστημα από 7 Ιουνίου έως 15 Ιουνίου. Τους απέλυσαν διότι δεν έσκυβαν το κεφάλι. Απλά ήταν ενοχλητικές φωνές για την εργοδοσία. Μάλιστα η επιχείρηση δεν δίστασε να απολύσει εργαζόμενη μητέρα μονογονεϊκής οικογένειας με δύο </w:t>
      </w:r>
      <w:r w:rsidRPr="00306641">
        <w:rPr>
          <w:rFonts w:ascii="Arial" w:eastAsia="Times New Roman" w:hAnsi="Arial" w:cs="Times New Roman"/>
          <w:sz w:val="24"/>
          <w:szCs w:val="24"/>
          <w:lang w:eastAsia="el-GR"/>
        </w:rPr>
        <w:lastRenderedPageBreak/>
        <w:t>παιδιά και μάλιστα μετά από δέκα χρόνια προϋπηρεσίας στο συγκεκριμένο κατάστημα.</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Χθες πραγματοποιήθηκε τριμερή με την Επιθεώρηση Εργασίας. Η εργοδοσία υπερασπίστηκε με προκλητικό τρόπο αυτές τις εκδικητικές και καταχρηστικές απολύσεις των έξι εργαζομένων. Ποιο ήταν το επιχείρημα; Ότι κάθε χρόνο η επιχείρηση ανακυκλώνει κατά 40% τους εργαζόμενους. Δηλαδή το αν θα πεταχτούν στον δρόμο αυτοί οι εργαζόμενοι δεν τους ενδιαφέρει, αρκεί να γίνεται μια ανακύκλωση.</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Αυτή, λοιπόν, η πρακτική δηλαδή απολύσεων, λήξεις συμβάσεων και πάει λέγοντας τη βαφτίζουν, όπως και εσείς και η Κυβέρνηση, ως κανονικότητα. Αυτές είναι οι λεγόμενες βέλτιστες πρακτικές της Ευρωπαϊκής Ένωσης που διαφημίζετε, ελευθερία στις απολύσεις, ευελιξία στην αγορά εργασίας, για να υπηρετηθούν οι επιχειρηματικές ανάγκες, δηλαδή τα κέρδη των επιχειρήσεων. Και θα έλεγα ότι ήταν τόσο προκλητική η εργοδοσία στην τριμερή που δεν δίστασε να πει ότι υπάρχουν ακόμα απεργοί που δουλεύουν στα «</w:t>
      </w:r>
      <w:r w:rsidRPr="00306641">
        <w:rPr>
          <w:rFonts w:ascii="Arial" w:eastAsia="Times New Roman" w:hAnsi="Arial" w:cs="Times New Roman"/>
          <w:sz w:val="24"/>
          <w:szCs w:val="24"/>
          <w:lang w:val="en-US" w:eastAsia="el-GR"/>
        </w:rPr>
        <w:t>JUMBO</w:t>
      </w:r>
      <w:r w:rsidRPr="00306641">
        <w:rPr>
          <w:rFonts w:ascii="Arial" w:eastAsia="Times New Roman" w:hAnsi="Arial" w:cs="Times New Roman"/>
          <w:sz w:val="24"/>
          <w:szCs w:val="24"/>
          <w:lang w:eastAsia="el-GR"/>
        </w:rPr>
        <w:t xml:space="preserve">». Δηλαδή θέλει να μας πει ότι δεν τους απέλυσε όλους και αυτό είναι μία ένδειξη σεβασμού στα συνδικαλιστικά δικαιώματα. Ποιο δηλαδή; Το γεγονός ότι δεν έχει ακόμα απολύσει και τον τελευταίο απεργό. Αυτή είναι η λογική.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εργαζόμενοι που δεν συμβιβάστηκαν με αυτές τις απαράδεκτες συνθήκες δουλειάς, ήταν οι πρώτοι που μπήκαν στο στόχαστρο της εταιρείας. </w:t>
      </w:r>
      <w:r w:rsidRPr="00306641">
        <w:rPr>
          <w:rFonts w:ascii="Arial" w:eastAsia="Times New Roman" w:hAnsi="Arial" w:cs="Times New Roman"/>
          <w:sz w:val="24"/>
          <w:szCs w:val="24"/>
          <w:lang w:eastAsia="el-GR"/>
        </w:rPr>
        <w:lastRenderedPageBreak/>
        <w:t xml:space="preserve">Προσπάθησε να τους ξεφορτωθεί αυτούς τους εργαζόμενους, επειδή οργανωμένα μέσα από το σωματείο πάλεψαν με καλύτερους όρους δουλειάς και διεκδίκησαν τα δικαιώματά τους. Είναι και μια απάντηση σε αυτά που μας λέγατε όλες αυτές τις μέρες με το νομοσχέδιο έκτρωμα ότι οι εργαζόμενοι μπορούν να απευθυνθούν στην επιχείρηση και καλή τη θελήσει της επιχείρησης να επιλύονται τα όποια προβλήματα μεταξύ τους. Αυταπάτες!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Ταυτόχρονα οι απολύσεις αυτές έρχονται να εξυπηρετήσουν επιχειρηματικά σχέδια της εργοδοσίας και προστίθενται σε δεκάδες άλλες πανελλαδικά πάνω σε μια λογική της συγκεκριμένης επιχείρησης να ξεμπερδεύουμε με τους παλιούς εργαζόμενους που έχουν συγκροτημένα εργασιακά δικαιώματα. Δεν είναι καθόλου τυχαίες οι απολύσεις αυτές που έγιναν μάλιστα και λίγο πριν την ψήφιση του νομοσχεδίου-εκτρώματος που καταργεί το οκτάωρο και που </w:t>
      </w:r>
      <w:proofErr w:type="spellStart"/>
      <w:r w:rsidRPr="00306641">
        <w:rPr>
          <w:rFonts w:ascii="Arial" w:eastAsia="Times New Roman" w:hAnsi="Arial" w:cs="Times New Roman"/>
          <w:sz w:val="24"/>
          <w:szCs w:val="24"/>
          <w:lang w:eastAsia="el-GR"/>
        </w:rPr>
        <w:t>ποινικοποιεί</w:t>
      </w:r>
      <w:proofErr w:type="spellEnd"/>
      <w:r w:rsidRPr="00306641">
        <w:rPr>
          <w:rFonts w:ascii="Arial" w:eastAsia="Times New Roman" w:hAnsi="Arial" w:cs="Times New Roman"/>
          <w:sz w:val="24"/>
          <w:szCs w:val="24"/>
          <w:lang w:eastAsia="el-GR"/>
        </w:rPr>
        <w:t xml:space="preserve"> τη συνδικαλιστική δράση.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ρωτάμε λοιπόν, κύριε Υπουργέ, τι μέτρα θα λάβει η Κυβέρνηση, ώστε να ανακληθούν άμεσα οι απολύσεις των εργαζομένων, να σταματήσει επιτέλους αυτή η τρομοκρατία, οι απειλές, η παρεμπόδισης της συνδικαλιστικής δράσης από την εργοδοσία προς τους εργαζόμενους.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κυρία Πρόεδρε.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ΠΡΟΕΔΡΕΥΟΥΣΑ (Σοφία Σακοράφα): </w:t>
      </w:r>
      <w:r w:rsidRPr="00306641">
        <w:rPr>
          <w:rFonts w:ascii="Arial" w:eastAsia="Times New Roman" w:hAnsi="Arial" w:cs="Times New Roman"/>
          <w:sz w:val="24"/>
          <w:szCs w:val="24"/>
          <w:lang w:eastAsia="el-GR"/>
        </w:rPr>
        <w:t>Και εγώ σας ευχαριστώ, κύριε συνάδελφε.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Τον λόγο έχει ο Υφυπουργός Εργασίας και Κοινωνικών Υποθέσεων κ. </w:t>
      </w:r>
      <w:proofErr w:type="spellStart"/>
      <w:r w:rsidRPr="00306641">
        <w:rPr>
          <w:rFonts w:ascii="Arial" w:eastAsia="Times New Roman" w:hAnsi="Arial" w:cs="Times New Roman"/>
          <w:sz w:val="24"/>
          <w:szCs w:val="24"/>
          <w:lang w:eastAsia="el-GR"/>
        </w:rPr>
        <w:t>Τσακλόγλου</w:t>
      </w:r>
      <w:proofErr w:type="spellEnd"/>
      <w:r w:rsidRPr="00306641">
        <w:rPr>
          <w:rFonts w:ascii="Arial" w:eastAsia="Times New Roman" w:hAnsi="Arial" w:cs="Times New Roman"/>
          <w:sz w:val="24"/>
          <w:szCs w:val="24"/>
          <w:lang w:eastAsia="el-GR"/>
        </w:rPr>
        <w:t>.</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ΠΑΝΑΓΙΩΤΗΣ ΤΣΑΚΛΟΓΛΟΥ (Υφυπουργός Εργασίας και Κοινωνικών Υποθέσεων): </w:t>
      </w:r>
      <w:r w:rsidRPr="00306641">
        <w:rPr>
          <w:rFonts w:ascii="Arial" w:eastAsia="Times New Roman" w:hAnsi="Arial" w:cs="Times New Roman"/>
          <w:sz w:val="24"/>
          <w:szCs w:val="24"/>
          <w:lang w:eastAsia="el-GR"/>
        </w:rPr>
        <w:t>Ευχαριστώ πολύ, κυρία Πρόεδρε.</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Συντυχάκη, σχετικά με το θέμα της ερώτησής σας το οποίο αφορά όπως γράφετε, τις απολύσεις έξι εργαζομένων στην εταιρεία «</w:t>
      </w:r>
      <w:r w:rsidRPr="00306641">
        <w:rPr>
          <w:rFonts w:ascii="Arial" w:eastAsia="Times New Roman" w:hAnsi="Arial" w:cs="Times New Roman"/>
          <w:sz w:val="24"/>
          <w:szCs w:val="24"/>
          <w:lang w:val="en-US" w:eastAsia="el-GR"/>
        </w:rPr>
        <w:t>JUMBO</w:t>
      </w:r>
      <w:r w:rsidRPr="00306641">
        <w:rPr>
          <w:rFonts w:ascii="Arial" w:eastAsia="Times New Roman" w:hAnsi="Arial" w:cs="Times New Roman"/>
          <w:sz w:val="24"/>
          <w:szCs w:val="24"/>
          <w:lang w:eastAsia="el-GR"/>
        </w:rPr>
        <w:t>» στο Ηράκλειο της Κρήτης θα απαντήσω σύμφωνα με τα στοιχεία που μας έστειλε για αυτή την υπόθεση η Επιθεώρηση Εργασίας η οποία πραγματοποίησε χθες τριμερή συνάντηση για αυτό το ζήτημα.</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Μάλιστα στο πλαίσιο της τριμερούς συνάντησης στο ΣΕΠΕ που διενήργησε και έλεγχο στο πληροφοριακό σύστημα «ΕΡΓΑΝΗ» για να δει ακριβώς τον τρόπο με τον οποίο η εταιρεία καταχώρισε στο ηλεκτρονικό σύστημα τις μεταβολές αυτές στο προσωπικό της.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Ρωτάτε τι μέτρα θα αναλάβει το Υπουργείο για να ανακληθούν οι απολύσεις και να σταματήσει η παρεμπόδιση της συνδικαλιστικής δράσης από την εργοδοσία προς τους εργαζόμενους.</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Κύριε Συντυχάκη, στη χώρα μας η συνδικαλιστική ελευθερία και δράση και κατοχυρώνεται στο Σύνταγμα και προστατεύεται από διεθνείς συμβάσεις </w:t>
      </w:r>
      <w:r w:rsidRPr="00306641">
        <w:rPr>
          <w:rFonts w:ascii="Arial" w:eastAsia="Times New Roman" w:hAnsi="Arial" w:cs="Times New Roman"/>
          <w:sz w:val="24"/>
          <w:szCs w:val="24"/>
          <w:lang w:eastAsia="el-GR"/>
        </w:rPr>
        <w:lastRenderedPageBreak/>
        <w:t xml:space="preserve">εργασίας οι οποίες υπερισχύουν κάθε αντίθετης διάταξης του νόμου, σύμφωνα με το άρθρο 28 του Συντάγματος και ρυθμίζεται νομοθετικά με τον νόμο 1264/1982 όπως αυτός ισχύει σήμερα.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Σύμφωνα με το άρθρο 14 του νόμου αυτού, απαγορεύεται στους εργοδότες ή σε πρόσωπα που ενεργούν για λογαριασμό τους ή σε οποιονδήποτε τρίτο να προβαίνουν σε οποιαδήποτε πράξη ή παράλειψη που κατατείνει στην παρακώλυση της άσκησης των συνδικαλιστικών δικαιωμάτων των εργαζομένων και ιδιαίτερα να ασκούν επιρροή στους εργαζόμενους για την ίδρυση ή μη συνδικαλιστικής οργάνωσης, να επιβάλλουν ή να παρεμποδίζουν με οποιονδήποτε τρόπο ή μέσο την προσχώρηση εργαζομένων σε ορισμένη συνδικαλιστική οργάνωση, να απαιτούν από τους εργαζόμενους δήλωση συμμετοχής ή μη συμμετοχής ή αποχώρησης από συνδικαλιστική οργάνωση, να επεμβαίνουν με οποιονδήποτε τρόπο στη διοίκηση, λειτουργία και δράση των συνδικαλιστικών οργανώσεων και να μεταχειρίζονται με ευμένεια ή δυσμένεια τους εργαζόμενους ανάλογα με τη συμμετοχή τους σε ορισμένη συνδικαλιστική οργάνωση.</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Εξάλλου, βάσει του ίδιου νόμου, είναι άκυρη η καταγγελία της σχέσης εργασίας για νόμιμη συνδικαλιστική δράση. Κρίνεται, δηλαδή, δικαστικά εάν μεταξύ της συνδικαλιστικής δράσης και της καταγγελίας υπάρχει αιτιώδης σύνδεσμος. Αυτά ορίζει μεταξύ άλλων η νομοθεσία για την προστασία των </w:t>
      </w:r>
      <w:r w:rsidRPr="00306641">
        <w:rPr>
          <w:rFonts w:ascii="Arial" w:eastAsia="Times New Roman" w:hAnsi="Arial" w:cs="Times New Roman"/>
          <w:sz w:val="24"/>
          <w:szCs w:val="24"/>
          <w:lang w:eastAsia="el-GR"/>
        </w:rPr>
        <w:lastRenderedPageBreak/>
        <w:t xml:space="preserve">εργαζομένων από τις συμπεριφορές του εργοδότη που έχουν ως στόχο την παρεμπόδιση της συνδικαλιστικής τους δράσης.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Αναφορικά με το συγκεκριμένο θέμα της ερώτησής σας σύμφωνα με την ενημέρωση που είχα από το Τμήμα Επιθεώρησης Εργασίας του Ηρακλείου Κρήτης, η τοπική υπηρεσία μετά από σχετικό αίτημα της Ένωσης Ιδιωτικών Υπαλλήλων Ηρακλείου όρισε τριμελής σύσκεψη για χθες. Όπως προανέφερα μετά την υποβολή του αιτήματος από την Ένωση Ιδιωτικών Υπαλλήλων το ΣΕΠΕ Ηρακλείου διερεύνησε το πληροφοριακό σύστημα «ΕΡΓΑΝΗ», απ’ όπου για την ακρίβεια προκύπτει υποβολή τεσσάρων εντύπων Ε6 που αφορούν σε καταγγελία σύμβασης εργαζομένων και δύο Ε5 που αφορούν σε αναγγελία οικειοθελούς αποχώρησης εργαζόμενων από το διάστημα 7 Ιουνίου έως 15 Ιουνίου του 2021 στο υποκατάστημα Ηρακλείου της συγκεκριμένης εταιρείας. Συνεπώς για να συζητούμε με βάση τα πραγματικά περιστατικά, σύμφωνα με το ΣΕΠΕ έχουμε τέσσερις απολύσεις και όχι έξι όπως ισχυρίζεστε.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Αυτό που θέλω να επισημάνω είναι ότι στην ερώτησή σας κάνετε αναφορά για απειλές εκ μέρους της εργοδοσίας και για παρεμπόδιση της συνδικαλιστικής δράσης των εργαζομένων. Κύριε Συντυχάκη, και εδώ η απάντηση του ΣΕΠΕ είναι διαφορετική από την εικόνα που εσείς περιγράφετε στην ερώτησή σας, καθώς με βάση την χθεσινή έκτακτη ενημέρωση που είχαμε από τον ΣΕΠΕ, στο τμήμα επιθεώρησης -και αναφέρω επί λέξει- εργασιακών </w:t>
      </w:r>
      <w:r w:rsidRPr="00306641">
        <w:rPr>
          <w:rFonts w:ascii="Arial" w:eastAsia="Times New Roman" w:hAnsi="Arial" w:cs="Times New Roman"/>
          <w:sz w:val="24"/>
          <w:szCs w:val="24"/>
          <w:lang w:eastAsia="el-GR"/>
        </w:rPr>
        <w:lastRenderedPageBreak/>
        <w:t>σχέσεων Ηρακλείου Κρήτης δεν έχουν υποβληθεί για το έτος 2021 άλλες καταγγελίες ή αιτήματα για διενέργεια εργατικής διαφοράς για τα «</w:t>
      </w:r>
      <w:r w:rsidRPr="00306641">
        <w:rPr>
          <w:rFonts w:ascii="Arial" w:eastAsia="Times New Roman" w:hAnsi="Arial" w:cs="Times New Roman"/>
          <w:sz w:val="24"/>
          <w:szCs w:val="24"/>
          <w:lang w:val="en-US" w:eastAsia="el-GR"/>
        </w:rPr>
        <w:t>JUMBO</w:t>
      </w:r>
      <w:r w:rsidRPr="00306641">
        <w:rPr>
          <w:rFonts w:ascii="Arial" w:eastAsia="Times New Roman" w:hAnsi="Arial" w:cs="Times New Roman"/>
          <w:sz w:val="24"/>
          <w:szCs w:val="24"/>
          <w:lang w:eastAsia="el-GR"/>
        </w:rPr>
        <w:t>» της περιοχής του Ηρακλείου.</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Για το αποτέλεσμα της χθεσινής τριμερούς συνάντησης -πέρασε και ο χρόνος μου- που αφορούσε τις απολύσεις των τεσσάρων εργαζομένων, θα απαντήσω αναλυτικά στη δευτερολογία μου.</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Και εγώ σας ευχαριστώ, κύριε Υπουργέ.</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Τον λόγο έχει ο κ. Συντυχάκης.</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ΕΜΜΑΝΟΥΗΛ ΣΥΝΤΥΧΑΚΗΣ:</w:t>
      </w:r>
      <w:r w:rsidRPr="00306641">
        <w:rPr>
          <w:rFonts w:ascii="Arial" w:eastAsia="Times New Roman" w:hAnsi="Arial" w:cs="Times New Roman"/>
          <w:sz w:val="24"/>
          <w:szCs w:val="24"/>
          <w:lang w:eastAsia="el-GR"/>
        </w:rPr>
        <w:t xml:space="preserve"> Κύριε Υπουργέ, τι να πω; Σηκώνω τα χέρια ψηλά, που λένε.</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 να κάνουμε μια κουβέντα για το εάν είναι κατοχυρωμένο το δικαίωμα της συνδικαλιστικής δράσης, θα γελάει και το παρδαλό κατσίκι. Διότι γνωρίζετε πάρα πολύ καλά ότι προφανώς έχει ξεσαλώσει η εργοδοσία με απολύσεις. Και ποιος δίνει αυτόν τον αέρα στα πανιά της εργοδοσίας για να ξεσαλώνει και μάλιστα τόσο προκλητικά;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Δεν είναι οι δικές σας πολιτικές; Δεν είναι ότι όλα υποτάσσονται στην ενίσχυση της ανταγωνιστικότητας των επιχειρήσεων και της καπιταλιστικής </w:t>
      </w:r>
      <w:r w:rsidRPr="00306641">
        <w:rPr>
          <w:rFonts w:ascii="Arial" w:eastAsia="Times New Roman" w:hAnsi="Arial" w:cs="Times New Roman"/>
          <w:sz w:val="24"/>
          <w:szCs w:val="24"/>
          <w:lang w:eastAsia="el-GR"/>
        </w:rPr>
        <w:lastRenderedPageBreak/>
        <w:t>ανάπτυξης, δηλαδή μίας ανάπτυξης η οποία ισοπεδώνει κάθε έννοια εργατικού δικαίου, ακυρώνει, καταργεί κάθε εργατικό δικαίωμα και κατάκτηση;</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Εσείς τώρα ξέρετε τι κάνετε; Επί της ουσίας βάλατε το ΣΕΠΕ μπροστά, αξιοποιείτε την επιχειρηματολογία του ΣΕΠΕ για να υπερασπιστείτε την εταιρεία. Αυτό κάνατε. «Δεν είναι έξι, είναι τέσσερις οι απολύσεις». Ε, απαντήστε για τις τέσσερις. Δεν απαντάτε για τις τέσσερις απολύσεις. Αλλά είναι έξι οι απολύσεις.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γίνονται αυτό το διάστημα, κύριε Υπουργέ, που η εταιρεία μάλιστα σημειώνει αύξηση 17% στις πωλήσεις της στο πρώτο πεντάμηνο του 2021 σε σχέση με το αντίστοιχο του 2020. Είναι γνωστό πως αποτελεί όμιλο- ναυαρχίδα, θα έλεγα, στον κλάδο του εμπορίου. Διαθέτει ογδόντα καταστήματα σε Ελλάδα, Κύπρο, Βουλγαρία, Ρουμανία.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Σε αυτά τα καταστήματα, λοιπόν, του συγκεκριμένου ομίλου επικρατούν συνθήκες διαρκούς εντατικοποίησης της δουλειάς. Μιλάμε για ωράριο- λάστιχο με τετράωρα. Δηλαδή τώρα να αποδείξουμε ότι δεν υπάρχουν τετράωρα, ότι δεν δουλεύουν εξάωρα, ότι είναι συμβάσεις του ενός μήνα με μισθούς των 400 ευρώ, με τρομοκρατία, με απειλές απέναντι στους εργαζόμενους; Δηλαδή αυτό πώς μπορείτε να το δικαιολογήσετε; Και όταν μάλιστα όλα αυτά καλύπτονται νομικά;</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Κέρδη, λοιπόν, και νέα καταστήματα του «</w:t>
      </w:r>
      <w:r w:rsidRPr="00306641">
        <w:rPr>
          <w:rFonts w:ascii="Arial" w:eastAsia="Times New Roman" w:hAnsi="Arial" w:cs="Times New Roman"/>
          <w:sz w:val="24"/>
          <w:szCs w:val="24"/>
          <w:lang w:val="en-US" w:eastAsia="el-GR"/>
        </w:rPr>
        <w:t>JUMPO</w:t>
      </w:r>
      <w:r w:rsidRPr="00306641">
        <w:rPr>
          <w:rFonts w:ascii="Arial" w:eastAsia="Times New Roman" w:hAnsi="Arial" w:cs="Times New Roman"/>
          <w:sz w:val="24"/>
          <w:szCs w:val="24"/>
          <w:lang w:eastAsia="el-GR"/>
        </w:rPr>
        <w:t>» όλα αυτά βγαίνουν στις πλάτες των εργαζομένων. Αυτή η λεγόμενη ευελιξία, δηλαδή να αλλάζει και να χρησιμοποιεί τους εργαζόμενους όποτε και όπου τους χρειάζεται είναι πλέον το μόνιμο χαρακτηριστικό, όχι της συγκεκριμένης επιχείρησης, αλλά όλων των επιχειρήσεων. Γίνονται αλλαγές στο πρόγραμμα της εταιρείας, των καταστημάτων. Μαθαίνεται αυτό το πρόγραμμα από βραδύς και το επόμενο πρωί -προσέξτε, κύριε Υπουργέ- καλούνται να πιάσουν δουλειά νωρίτερα, σμπαραλιάζοντας στην ουσία με τον τρόπο αυτόν τον οικογενειακό προγραμματισμό. Και μιλάμε τώρα για εργαζόμενους οι οποίοι είναι γονείς οι περισσότεροι.</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Προκλητικά, λοιπόν, στην τριμερή, ο εκπρόσωπος της εταιρείας επανέλαβε πως το μόνο που ενδιαφέρει την επιχείρηση είναι η απόδοση του προσωπικού και όχι η οικογενειακή κατάσταση των εργαζομένων και τα προβλήματα που αντιμετωπίζουν. Δεν σας τα είπαν όλα ή επιλέξατε εσείς να χρησιμοποιήσετε από το ΣΕΠΕ συγκεκριμένα πράγματα.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Ακόμα όμως και αυτό το κριτήριο της απόδοσης που η ίδια θέτει, διαψεύδει την εργοδοσία όσον αφορά τις πρόσφατες απολύσεις, αφού οι εργαζόμενοι που βρέθηκαν στο στόχαστρο είχαν καλές αξιολογήσεις της απόδοσής τους, για να μπω στους δικούς σας όρους, στη δική σας ορολογία. Αν αυτό, λοιπόν, δεν είναι σκλαβιά, τότε δώστε μου εσείς έναν ορισμό της </w:t>
      </w:r>
      <w:r w:rsidRPr="00306641">
        <w:rPr>
          <w:rFonts w:ascii="Arial" w:eastAsia="Times New Roman" w:hAnsi="Arial" w:cs="Times New Roman"/>
          <w:sz w:val="24"/>
          <w:szCs w:val="24"/>
          <w:lang w:eastAsia="el-GR"/>
        </w:rPr>
        <w:lastRenderedPageBreak/>
        <w:t>σκλαβιάς, τι είναι σκλαβιά. Είναι μία σύγχρονη μορφή σκλαβιάς αυτό το πράγμα.</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εταιρεία, η οποία πολλές φορές έχει δείξει ότι μπρος στο κέρδος δεν λογαριάζει ούτε </w:t>
      </w:r>
      <w:proofErr w:type="spellStart"/>
      <w:r w:rsidRPr="00306641">
        <w:rPr>
          <w:rFonts w:ascii="Arial" w:eastAsia="Times New Roman" w:hAnsi="Arial" w:cs="Times New Roman"/>
          <w:sz w:val="24"/>
          <w:szCs w:val="24"/>
          <w:lang w:eastAsia="el-GR"/>
        </w:rPr>
        <w:t>μωρομάνες</w:t>
      </w:r>
      <w:proofErr w:type="spellEnd"/>
      <w:r w:rsidRPr="00306641">
        <w:rPr>
          <w:rFonts w:ascii="Arial" w:eastAsia="Times New Roman" w:hAnsi="Arial" w:cs="Times New Roman"/>
          <w:sz w:val="24"/>
          <w:szCs w:val="24"/>
          <w:lang w:eastAsia="el-GR"/>
        </w:rPr>
        <w:t xml:space="preserve"> εργαζόμενες ούτε προσωπικά προβλήματα, δεν δίστασε -και αυτό σε απάντηση ότι ο ΣΕΠΕ σας είπε ότι η εταιρεία δεν κάνει απειλές προς τους εργαζόμενους, αν είναι δυνατόν- στις 16 του μήνα, που ήταν η απεργία για το νομοσχέδιο -έκτρωμα, να καλέσει την αστυνομία. Γιατί την κάλεσε; Προφανώς την κάλεσε για να τρομοκρατήσει τους εργαζόμενους του καταστήματος και τους εκατοντάδες άλλους εργαζόμενους που μπροστά στο κατάστημα βροντοφώναζαν «πάρτε πίσω τις απολύσεις». Αυτό δεν είναι τρομοκρατία, δεν είναι απειλή της επιχείρησης απέναντι στους εργαζόμενους σε μια νόμιμη απεργία;</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Και βάζετε όλοι πλάτη σε αυτή την ιστορία. Δεν είστε μόνο εσείς. Είναι και ο ΣΥΡΙΖΑ, είναι και το Κίνημα Αλλαγής, όλα τα κόμματα που αποδέχεστε αυτές τις βέλτιστες εργασιακές συνθήκες, συνθήκες γαλέρας και εργοδοτικής τρομοκρατίας.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Σε κάθε περίπτωση οι εργαζόμενοι δεν θα το βάλουν κάτω. Ήρθε πραγματικά η ώρα οι εργαζόμενοι και να πιστέψουν και να δείξουν την πραγματική τους δύναμη. Γιατί χωρίς αυτούς κανένα κατάστημα και καμμιά αποθήκη δεν θα μπορούσε να λειτουργήσει και κανένα ράφι να γεμίσει.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Παρέμβετε. Να πάρουν πίσω τις απολύσεις. Να ξαναπάνε οι εργαζόμενοι στη δουλειά τους και να παρθούν και άλλα μέτρα. Οι συμβάσεις μερικής απασχόλησης να είναι συμβάσεις πλήρους απασχόλησης. Να γίνουν προσλήψεις προσωπικού επιπλέον και όχι να έχουν την ευθύνη για δύο και τρία τμήματα στη βάρδια ο κάθε εργαζόμενος. Είναι πολλά που πρέπει να γίνουν στις επιχειρήσεις. Μη μου πείτε ότι δεν τα βλέπετε.</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ΠΡΟΕΔΡΕΟΥΣΑ (Σοφία Σακοράφα):</w:t>
      </w:r>
      <w:r w:rsidRPr="00306641">
        <w:rPr>
          <w:rFonts w:ascii="Arial" w:eastAsia="Times New Roman" w:hAnsi="Arial" w:cs="Times New Roman"/>
          <w:sz w:val="24"/>
          <w:szCs w:val="24"/>
          <w:lang w:eastAsia="el-GR"/>
        </w:rPr>
        <w:t xml:space="preserve"> Ευχαριστώ πολύ, κύριε συνάδελφε.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Θα παρακαλέσω να είμαστε συνεπείς στον χρόνο μας με τη σχετική βέβαια ανοχή.</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Υπουργέ, έχετε τον λόγο.</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ΤΣΑΚΛΟΓΛΟΥ (Υφυπουργός Εργασίας και Κοινωνικών Υποθέσεων):</w:t>
      </w:r>
      <w:r w:rsidRPr="00306641">
        <w:rPr>
          <w:rFonts w:ascii="Arial" w:eastAsia="Times New Roman" w:hAnsi="Arial" w:cs="Times New Roman"/>
          <w:sz w:val="24"/>
          <w:szCs w:val="24"/>
          <w:lang w:eastAsia="el-GR"/>
        </w:rPr>
        <w:t xml:space="preserve"> Ευχαριστώ, κυρία Πρόεδρε.</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Κύριε Συντυχάκη, δόξα τω Θεώ, ζούμε σε μια ευνομούμενη χώρα και υπάρχει ένα συγκεκριμένο θεσμικό πλαίσιο. Αυτό ακολουθούμε και δεν είναι στις προθέσεις μας να παραβιάσουμε τον νόμο. Και ελπίζω ότι δεν είναι κάτι το οποίο μου ζητάτε, γιατί ουσιαστικά αυτό υπαινιχθήκατε στην ερώτησή σας. Αφήνω δε ασχολίαστα άλλα πράγματα, ότι αποτελεί τρομοκρατία η παρουσία της Αστυνομίας και ούτω καθεξής. Αυτό είναι η δική σας ερμηνεία. Νομίζω σε </w:t>
      </w:r>
      <w:r w:rsidRPr="00306641">
        <w:rPr>
          <w:rFonts w:ascii="Arial" w:eastAsia="Times New Roman" w:hAnsi="Arial" w:cs="Times New Roman"/>
          <w:sz w:val="24"/>
          <w:szCs w:val="24"/>
          <w:lang w:eastAsia="el-GR"/>
        </w:rPr>
        <w:lastRenderedPageBreak/>
        <w:t>καμμία ευνομούμενη κοινωνία η παρουσία της Αστυνομίας, δηλαδή ενός οργάνου του κράτους δεν αποτελεί τρομοκρατία.</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Τώρα για τη νομοθεσία αυτό που προβλέπει ρητά τους όρους και τις προϋποθέσεις για τις οποίες μπορεί να γίνει μία καταγγελία σύμβασης εργασίας, από την ενημέρωση που έχουμε από τη Διεύθυνση Εργασιακών Σχέσεων του Υπουργείου Εργασίας, σύμφωνα με τον Αστικό Κώδικα, η καταγγελία σύμβασης εργασίας αορίστου χρόνου αποτελεί δικαίωμα του εργοδότη και του μισθωτού.</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σύμφωνα πάντα με την υφιστάμενη νομοθεσία, η καταγγελία της σύμβασης εργασίας από τον εργοδότη είναι άκυρη ως καταχρηστική όταν μεταξύ άλλων λόγων υπαγορεύεται από ταπεινά ελατήρια που δεν εξυπηρετούν τον σκοπό του δικαιώματος, όπως συμβαίνει στις περιπτώσεις που η καταγγελία οφείλεται σε εμπάθεια, μίσος, έχθρα ή λόγους εκδικήσεως, συνεπεία </w:t>
      </w:r>
      <w:proofErr w:type="spellStart"/>
      <w:r w:rsidRPr="00306641">
        <w:rPr>
          <w:rFonts w:ascii="Arial" w:eastAsia="Times New Roman" w:hAnsi="Arial" w:cs="Times New Roman"/>
          <w:sz w:val="24"/>
          <w:szCs w:val="24"/>
          <w:lang w:eastAsia="el-GR"/>
        </w:rPr>
        <w:t>προηγηθείσης</w:t>
      </w:r>
      <w:proofErr w:type="spellEnd"/>
      <w:r w:rsidRPr="00306641">
        <w:rPr>
          <w:rFonts w:ascii="Arial" w:eastAsia="Times New Roman" w:hAnsi="Arial" w:cs="Times New Roman"/>
          <w:sz w:val="24"/>
          <w:szCs w:val="24"/>
          <w:lang w:eastAsia="el-GR"/>
        </w:rPr>
        <w:t xml:space="preserve"> νόμιμης, αλλά μη αρεστής στον εργοδότη συμπεριφοράς του εργαζομένου ή όταν γίνεται για </w:t>
      </w:r>
      <w:proofErr w:type="spellStart"/>
      <w:r w:rsidRPr="00306641">
        <w:rPr>
          <w:rFonts w:ascii="Arial" w:eastAsia="Times New Roman" w:hAnsi="Arial" w:cs="Times New Roman"/>
          <w:sz w:val="24"/>
          <w:szCs w:val="24"/>
          <w:lang w:eastAsia="el-GR"/>
        </w:rPr>
        <w:t>οικονομικοτεχνικούς</w:t>
      </w:r>
      <w:proofErr w:type="spellEnd"/>
      <w:r w:rsidRPr="00306641">
        <w:rPr>
          <w:rFonts w:ascii="Arial" w:eastAsia="Times New Roman" w:hAnsi="Arial" w:cs="Times New Roman"/>
          <w:sz w:val="24"/>
          <w:szCs w:val="24"/>
          <w:lang w:eastAsia="el-GR"/>
        </w:rPr>
        <w:t xml:space="preserve"> λόγους. Επίσης συντρέχει περίπτωση καταχρηστικής καταγγελίας όταν δεν υπάρχει για αυτήν κάποια αιτία και γίνεται η απόλυση καθ’ υπέρβαση των ορίων που θέτει ο νόμος.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 αν υπάρχει ή αν δεν υπάρχει τέτοιου είδους υπέρβαση της νομοθεσίας το κρίνει το δικαστήριο, βάσει των πραγματικών περιστατικών και </w:t>
      </w:r>
      <w:r w:rsidRPr="00306641">
        <w:rPr>
          <w:rFonts w:ascii="Arial" w:eastAsia="Times New Roman" w:hAnsi="Arial" w:cs="Times New Roman"/>
          <w:sz w:val="24"/>
          <w:szCs w:val="24"/>
          <w:lang w:eastAsia="el-GR"/>
        </w:rPr>
        <w:lastRenderedPageBreak/>
        <w:t>συνθηκών κάθε συγκεκριμένης περίπτωσης και σίγουρα δεν είναι το Υπουργείο Εργασίας το οποίο θα κρίνει αυτούς εδώ τους όρους.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 επισημαίνω αυτό, επειδή σύμφωνα με το ΣΕΠΕ φαίνεται ότι η υπόθεση ήδη οδηγείται στα δικαστήρια. Συγκεκριμένα, όπως μας ενημέρωσε η Επιθεώρηση Εργασίας, το αποτέλεσμα της τριμερούς σύσκεψης που αφορούσε στις απολύσεις που έγιναν στο «</w:t>
      </w:r>
      <w:r w:rsidRPr="00306641">
        <w:rPr>
          <w:rFonts w:ascii="Arial" w:eastAsia="Times New Roman" w:hAnsi="Arial" w:cs="Times New Roman"/>
          <w:sz w:val="24"/>
          <w:szCs w:val="24"/>
          <w:lang w:val="en-US" w:eastAsia="el-GR"/>
        </w:rPr>
        <w:t>JUMPO</w:t>
      </w:r>
      <w:r w:rsidRPr="00306641">
        <w:rPr>
          <w:rFonts w:ascii="Arial" w:eastAsia="Times New Roman" w:hAnsi="Arial" w:cs="Times New Roman"/>
          <w:sz w:val="24"/>
          <w:szCs w:val="24"/>
          <w:lang w:eastAsia="el-GR"/>
        </w:rPr>
        <w:t>» του Ηρακλείου Κρήτης ήταν αρνητικό. Οι εκπρόσωποι των εργαζομένων υποστηρίζουν ότι οι απολύσεις είναι άκυρες ως καταχρηστικώς γενόμενες λόγω της συνδικαλιστικής τους δράσης. Από την πλευρά της η επιχείρηση αναφέρει ότι οι απολύσεις είναι νόμιμες και δεν έχουν να κάνουν με τη συνδικαλιστική δράση, αλλά έχουν να κάνουν με την υπηρεσιακή τους απόδοση. Σύμφωνα πάντα με το ΣΕΠΕ τα δύο μέρη εμμένουν στις απόψεις τους, οι δε εργαζόμενοι και το σωματείο τους θα προσφύγουν στη δικαιοσύνη. Αυτή θα αποφανθεί τελεσίδικα για τη δυνατότητα απόλυσης των συγκεκριμένων τεσσάρων εργαζομένων.</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 πολύ.</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ΕΜΜΑΝΟΥΗΛ ΣΥΝΤΥΧΑΚΗΣ:</w:t>
      </w:r>
      <w:r w:rsidRPr="00306641">
        <w:rPr>
          <w:rFonts w:ascii="Arial" w:eastAsia="Times New Roman" w:hAnsi="Arial" w:cs="Times New Roman"/>
          <w:sz w:val="24"/>
          <w:szCs w:val="24"/>
          <w:lang w:eastAsia="el-GR"/>
        </w:rPr>
        <w:t xml:space="preserve"> Νίπτω τας χείρας μου, δηλαδή.</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ΤΣΑΚΛΟΓΛΟΥ (Υφυπουργός Εργασίας και Κοινωνικών Υποθέσεων):</w:t>
      </w:r>
      <w:r w:rsidRPr="00306641">
        <w:rPr>
          <w:rFonts w:ascii="Arial" w:eastAsia="Times New Roman" w:hAnsi="Arial" w:cs="Times New Roman"/>
          <w:sz w:val="24"/>
          <w:szCs w:val="24"/>
          <w:lang w:eastAsia="el-GR"/>
        </w:rPr>
        <w:t xml:space="preserve"> Κύριε Συντυχάκη, μπορεί να έχετε την άποψη ότι σε κάθε εργατική διαφορά δεν θα παρεμβαίνει η δικαιοσύνη, αλλά θα παρεμβαίνει το Υπουργείο Εργασίας, αλλά δεν είναι έτσι. Το Υπουργείο </w:t>
      </w:r>
      <w:r w:rsidRPr="00306641">
        <w:rPr>
          <w:rFonts w:ascii="Arial" w:eastAsia="Times New Roman" w:hAnsi="Arial" w:cs="Times New Roman"/>
          <w:sz w:val="24"/>
          <w:szCs w:val="24"/>
          <w:lang w:eastAsia="el-GR"/>
        </w:rPr>
        <w:lastRenderedPageBreak/>
        <w:t>Εργασίας έχει συμφιλιωτικούς μηχανισμούς. Αυτούς τους χρησιμοποιήσαμε όλους. Από εκεί και μετά αυτό το πράγμα το οποίο έχουν σαν Έλληνες πολίτες και οι εργοδότες και οι εργαζόμενοι είναι η προσφυγή τους στη δικαιοσύνη. Αυτή είναι η διαδικασία και αυτή πρέπει να είναι η διαδικασία.</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ΠΡΟΕΔΡΕΟΥΣΑ (Σοφία Σακοράφα):</w:t>
      </w:r>
      <w:r w:rsidRPr="00306641">
        <w:rPr>
          <w:rFonts w:ascii="Arial" w:eastAsia="Times New Roman" w:hAnsi="Arial" w:cs="Times New Roman"/>
          <w:sz w:val="24"/>
          <w:szCs w:val="24"/>
          <w:lang w:eastAsia="el-GR"/>
        </w:rPr>
        <w:t xml:space="preserve"> Ευχαριστώ, κύριε Υπουργέ.</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Προχωρούμε στη δεύτερη με αριθμό 884/18-6-2021 επίκαιρη ερώτηση δεύτερου κύκλου του Βουλευτή Ηρακλείου του Κομμουνιστικού Κόμματος Ελλάδας κ. Μανώλη Συντυχάκη προς τον Υπουργό Εσωτερικών, με θέμα: «Ολοκληρωτική κάλυψη των αναγκών για την εγγραφή των παιδιών στους παιδικούς σταθμούς, τα Κέντρα Δημιουργικής Απασχόλησης (ΚΔΑΠ) και Κέντρα Δημιουργικής Απασχόλησης Παιδιών με Αναπηρία (ΚΔΑΠ- ΑΜΕΑ)».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Στην ερώτηση θα απαντήσει ο Υπουργός Εσωτερικών κ. Βορίδης.</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Τον λόγο έχει ο συνάδελφος για δύο λεπτά.</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ΕΜΜΑΝΟΥΗΛ ΣΥΝΤΥΧΑΚΗΣ:</w:t>
      </w:r>
      <w:r w:rsidRPr="00306641">
        <w:rPr>
          <w:rFonts w:ascii="Arial" w:eastAsia="Times New Roman" w:hAnsi="Arial" w:cs="Times New Roman"/>
          <w:sz w:val="24"/>
          <w:szCs w:val="24"/>
          <w:lang w:eastAsia="el-GR"/>
        </w:rPr>
        <w:t xml:space="preserve"> Ευχαριστώ, κυρία Πρόεδρε.</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Κύριε Υπουργέ, η υποβάθμιση, η </w:t>
      </w:r>
      <w:proofErr w:type="spellStart"/>
      <w:r w:rsidRPr="00306641">
        <w:rPr>
          <w:rFonts w:ascii="Arial" w:eastAsia="Times New Roman" w:hAnsi="Arial" w:cs="Times New Roman"/>
          <w:sz w:val="24"/>
          <w:szCs w:val="24"/>
          <w:lang w:eastAsia="el-GR"/>
        </w:rPr>
        <w:t>υποχρηματοδότηση</w:t>
      </w:r>
      <w:proofErr w:type="spellEnd"/>
      <w:r w:rsidRPr="00306641">
        <w:rPr>
          <w:rFonts w:ascii="Arial" w:eastAsia="Times New Roman" w:hAnsi="Arial" w:cs="Times New Roman"/>
          <w:sz w:val="24"/>
          <w:szCs w:val="24"/>
          <w:lang w:eastAsia="el-GR"/>
        </w:rPr>
        <w:t xml:space="preserve"> αυτών των δημόσιων δημοτικών, παιδικών και βρεφικών σταθμών είναι κάτι το διαχρονικό και αφορά όχι μόνο εσάς τώρα, ως Κυβέρνηση της Νέας Δημοκρατίας, αλλά αφορούσε και τον ΣΥΡΙΖΑ χθες. Και είναι διαπιστωμένο ότι υπολείπονται κατά πολύ των πραγματικών αναγκών των νοικοκυριών και του αριθμού των παιδιών που πρέπει να καλύψουν.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Αυτό το πρόγραμμα εναρμόνισης οικογενειακής και επαγγελματικής ζωής που υπάρχει, υποτίθεται έρχεται συμπληρωματικά να καλύψει διαπιστωμένες ανάγκες. Στην πραγματικότητα όμως καλύπτει ένα πολύ μικρό μέρος των πραγματικών αναγκών. Το πρόβλημα είναι πολύ πιο οξυμμένο στις βρεφικές ηλικίες. Αυτό το κομμάτι παραμένει διαχρονικά πλήρως ανεπαρκές και στην ευθύνη της οικογένειας. </w:t>
      </w:r>
    </w:p>
    <w:p w:rsidR="00306641" w:rsidRPr="00306641" w:rsidRDefault="00306641" w:rsidP="002B3B88">
      <w:pP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Εξίσου εκρηκτική είναι η κατάσταση όσον αφορά τις απογευματινές δραστηριότητες των παιδιών στις δομές των ΚΔΑΠ και ΚΔΑΠ-ΑΜΕΑ, όπως επιβεβαιώνεται από τα χιλιάδες παιδιά που απορρίφθηκαν την περυσινή χρονιά από αυτό το πρόγραμμα.</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κατάσταση από τότε που η ευθύνη αυτών των σημαντικών δομών για το παιδί και την οικογένεια πέρασε από το κράτος στους δήμους έχει χειροτερέψει. Οι δομές συρρικνώνονται, οι ιδιώτες παίρνουν κεφάλι με τη συνδρομή και τη χρηματοδότηση του κράτους, όπως βέβαια την εισήγαγε η κυβέρνηση του ΣΥΡΙΖΑ με τα περίφημα </w:t>
      </w:r>
      <w:r w:rsidRPr="00306641">
        <w:rPr>
          <w:rFonts w:ascii="Arial" w:eastAsia="Times New Roman" w:hAnsi="Arial" w:cs="Times New Roman"/>
          <w:sz w:val="24"/>
          <w:szCs w:val="24"/>
          <w:lang w:val="en-US" w:eastAsia="el-GR"/>
        </w:rPr>
        <w:t>voucher</w:t>
      </w:r>
      <w:r w:rsidRPr="00306641">
        <w:rPr>
          <w:rFonts w:ascii="Arial" w:eastAsia="Times New Roman" w:hAnsi="Arial" w:cs="Times New Roman"/>
          <w:sz w:val="24"/>
          <w:szCs w:val="24"/>
          <w:lang w:eastAsia="el-GR"/>
        </w:rPr>
        <w:t xml:space="preserve">, κάτι το οποίο το συνεχίζετε και εσείς. Απότοκο αυτής της πολιτικής το ποσοστό των εργαζομένων με το καθεστώς των ελαστικών και ευκαιριακών σχέσεων εργασίας που σήμερα ήδη υπερβαίνει το 50% για τους παιδικούς σταθμούς ενώ στις δομές των ΚΔΑΠ, ΚΔΑΠ ΑΜΕΑ είναι κυρίαρχο αυτό το καθεστώς με δυόμισι χιλιάδες </w:t>
      </w:r>
      <w:r w:rsidRPr="00306641">
        <w:rPr>
          <w:rFonts w:ascii="Arial" w:eastAsia="Times New Roman" w:hAnsi="Arial" w:cs="Times New Roman"/>
          <w:sz w:val="24"/>
          <w:szCs w:val="24"/>
          <w:lang w:eastAsia="el-GR"/>
        </w:rPr>
        <w:lastRenderedPageBreak/>
        <w:t xml:space="preserve">συμβασιούχους εργαζόμενους στα περίπου τετρακόσια είκοσι επτά ΚΔΑΠ και εβδομήντα πέντε ΚΔΑΠ ΑΜΕΑ.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Πλάι σε αυτή την πολιτική απαξίωσης ανθίζουν φυσικά και οι καινοτόμες προτάσεις της Κυβέρνησης, όπως το περίφημο πρόγραμμα «Νταντάδες της Γειτονιάς», παρουσιάζοντάς το τάχα ως πρωτοποριακό και ότι έρχεται να ενισχύσει τις άνεργες γυναίκες. Είναι φανερό ότι η Κυβέρνηση, η Ευρωπαϊκή Ένωση, το </w:t>
      </w:r>
      <w:proofErr w:type="spellStart"/>
      <w:r w:rsidRPr="00306641">
        <w:rPr>
          <w:rFonts w:ascii="Arial" w:eastAsia="Times New Roman" w:hAnsi="Arial" w:cs="Times New Roman"/>
          <w:sz w:val="24"/>
          <w:szCs w:val="24"/>
          <w:lang w:eastAsia="el-GR"/>
        </w:rPr>
        <w:t>ευρωενωσιακό</w:t>
      </w:r>
      <w:proofErr w:type="spellEnd"/>
      <w:r w:rsidRPr="00306641">
        <w:rPr>
          <w:rFonts w:ascii="Arial" w:eastAsia="Times New Roman" w:hAnsi="Arial" w:cs="Times New Roman"/>
          <w:sz w:val="24"/>
          <w:szCs w:val="24"/>
          <w:lang w:eastAsia="el-GR"/>
        </w:rPr>
        <w:t xml:space="preserve"> κεφάλαιο αξιολογούν ως δαπανηρό έργο για το κράτος το σύγχρονο και το πυκνό δίκτυο παιδικών δομών με το αναγκαίο επιστημονικό και παιδαγωγικό προσωπικό και προκρίνουν λύσεις που υποβιβάζουν παντελώς την επιστημονική παιδαγωγική διάσταση της ανάπτυξης του παιδιού.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Κατά την άποψή μας, η αναγκαιότητα της φροντίδας του παιδιού πρέπει να είναι επιστημονική και στην αποκλειστική ευθύνη του κράτους. Να προσφέρεται σε όλα τα παιδιά, με όλο το αναγκαίο μόνιμο διεπιστημονικό προσωπικό και σε κατάλληλα κτήρια που να υπηρετούν την παιδαγωγική λειτουργία.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ρωτάμε, λοιπόν, κύριε Υπουργέ: Ποια είναι τα μέτρα που προτίθεται να πάρει η Κυβέρνηση ώστε οι παιδικοί και βρεφικοί σταθμοί στους δήμους της χώρας να μπορέσουν να καλύψουν όλες τις ανάγκες των παιδιών και των οικογενειών τους, καθώς και με ποια μέτρα θα  στηρίξετε τα ΚΔΑΠ, ΚΔΑΠ </w:t>
      </w:r>
      <w:r w:rsidRPr="00306641">
        <w:rPr>
          <w:rFonts w:ascii="Arial" w:eastAsia="Times New Roman" w:hAnsi="Arial" w:cs="Times New Roman"/>
          <w:sz w:val="24"/>
          <w:szCs w:val="24"/>
          <w:lang w:eastAsia="el-GR"/>
        </w:rPr>
        <w:lastRenderedPageBreak/>
        <w:t xml:space="preserve">ΑΜΕΑ στους δήμους ώστε να ανταποκριθούν στις αυξημένες ανάγκες των παιδιών και των οικογενειών τους; Και, δεύτερον, πότε επιτέλους θα μονιμοποιηθούν στο σύνολό τους οι εργαζόμενοι στις αντίστοιχες δομές που χρόνια τώρα είναι όμηροι των ληξιπρόθεσμων χρηματοδοτικών προγραμμάτων και συχνά πυκνά εκβιάζονται με την απειλή της απόλυσης από σειρά δημάρχων;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 xml:space="preserve">Και εγώ ευχαριστώ, κύριε συνάδελφε.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Υπουργέ, έχετε τον λόγο.</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ΜΑΥΡΟΥΔΗΣ ΒΟΡΙΔΗΣ (Υπουργός Εσωτερικών): </w:t>
      </w:r>
      <w:r w:rsidRPr="00306641">
        <w:rPr>
          <w:rFonts w:ascii="Arial" w:eastAsia="Times New Roman" w:hAnsi="Arial" w:cs="Times New Roman"/>
          <w:sz w:val="24"/>
          <w:szCs w:val="24"/>
          <w:lang w:eastAsia="el-GR"/>
        </w:rPr>
        <w:t>Ευχαριστώ, κυρία Πρόεδρε.</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Κύριε συνάδελφε, θα ξεκινήσω από τα ζητήματα τα οποία είναι κατ’ εξοχήν αρμοδιότητας του Υπουργείου Εσωτερικών. Αυτό είναι το θέμα που με ρωτάτε, αν θα μονιμοποιήσουμε το σύνολο των εργαζομένων στις αντίστοιχες δομές. Η απάντηση είναι όχι. Και θα εξηγήσω τώρα γιατί δεν θα το κάνουμε αυτό. Δεν θα το κάνουμε γιατί, όπως αντιλαμβάνεστε, αυτό είναι συγχρηματοδοτούμενο πρόγραμμα. Είναι συγχρηματοδοτούμενο πρόγραμμα σημαίνει ότι υπάρχουν χρήματα που έρχονται ακριβώς για το πρόγραμμα αυτό </w:t>
      </w:r>
      <w:r w:rsidRPr="00306641">
        <w:rPr>
          <w:rFonts w:ascii="Arial" w:eastAsia="Times New Roman" w:hAnsi="Arial" w:cs="Times New Roman"/>
          <w:sz w:val="24"/>
          <w:szCs w:val="24"/>
          <w:lang w:eastAsia="el-GR"/>
        </w:rPr>
        <w:lastRenderedPageBreak/>
        <w:t>από την Ευρωπαϊκή Ένωση. Η ένταξη σε καθεστώς  μονιμότητας των υπαλλήλων αυτών σημαίνει ότι στην πραγματικότητα παύει το πρόγραμμα να είναι συγχρηματοδοτούμενο και πάνε να πληρωθούν από τον κρατικό προϋπολογισμό. Άρα εκείνο που μου λέτε με αυτή την πρόταση είναι να χάσουμε γύρω στα 270 εκατομμύρια. Εγώ λέω να μην τα χάσουμε. Άρα το πρόγραμμα του ΕΣΠΑ και για την επόμενη προγραμματική περίοδο θα συνεχίσει να τρέχει με τον τρόπο που τρέχει τώρα. Τώρα, το αν φέρονται καλά ή κακά οι δήμαρχοι ή και ποιος δήμαρχος φέρεται καλά και ποιος δήμαρχος φέρεται κακά και ποιος απειλεί ή όχι, αυτό όπως αντιλαμβάνεστε έχει να κάνει με τους δημάρχους και όχι με το Υπουργείο Εσωτερικών.</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Τώρα στο δεύτερο που με ρωτάτε θα σας πω πως άριστα γνωρίζετε ότι μάλλον κακώς ρωτάτε εμένα. Γιατί; Γιατί στην πραγματικότητα το Υπουργείο Εσωτερικών σε ό,τι έχει να κάνει με το θέμα του προϋπολογισμού απλώς διαχειρίζεται τα ποσά τα οποία έχουν ήδη, ας το πω προκαθοριστεί αφ’ ενός από το Υπουργείο Ανάπτυξης στο πλαίσιο του επιχειρησιακού προγράμματος και αφ’ ετέρου από το Υπουργείο Εργασίας το οποίο έχει την ευθύνη για τη λειτουργία αυτού του προγράμματος. Απλώς θα σας δώσω ορισμένα στοιχεία για τα ποσά τα οποία αφορούν το τρέχον έτος.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Στο τρέχον έτος, λοιπόν, το συγκεκριμένο πρόγραμμα που λέγεται «Εναρμόνιση οικογενειακής και επαγγελματικής ζωής 2020-2021» έχει ενταχθεί </w:t>
      </w:r>
      <w:r w:rsidRPr="00306641">
        <w:rPr>
          <w:rFonts w:ascii="Arial" w:eastAsia="Times New Roman" w:hAnsi="Arial" w:cs="Times New Roman"/>
          <w:sz w:val="24"/>
          <w:szCs w:val="24"/>
          <w:lang w:eastAsia="el-GR"/>
        </w:rPr>
        <w:lastRenderedPageBreak/>
        <w:t xml:space="preserve">πράγματι σε ΕΣΑΕ του Υπουργείου Εσωτερικών. Έχει προϋπολογισμό 164.980.227,33. Αποτελεί μέρος του συνολικού προϋπολογισμού του προγράμματος, όμως, ενισχύθηκε από το Υπουργείο Εσωτερικών με περαιτέρω επιχορήγηση από το πρόγραμμα «ΦΙΛΟΔΗΜΟΣ» και αυτό με απόφαση στις 11-11-2020 με το ποσό των 15.076.880 ευρώ.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Επίσης, υπάρχουν πρόσθετα ποσά τα οποία έχουν δοθεί για την ενίσχυση του συγκεκριμένου προγράμματος. Έχει ληφθεί μάλιστα και μια έγκριση, όπως με ενημερώνει το Υπουργείο Ανάπτυξης, για μια περαιτέρω ενίσχυση άλλων 20 εκατομμυρίων ευρώ. Άρα αυτό το οποίο μπορεί να κάνει η ελληνική Κυβέρνηση για τη στήριξη του συγκεκριμένου προγράμματος το κάνει. Όμως, ειδικότερα στο θέμα της χρηματοδότησης, επειδή, όπως σας είπα, αυτά είναι προγράμματα που τρέχουν από το Υπουργείο Ανάπτυξης και από το Υπουργείο Εργασίας θα πρέπει να κάνετε την ερώτηση στους αρμοδίους Υπουργούς.</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Ευχαριστώ, κύριε Υπουργέ.</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συνάδελφε, έχετε τον λόγο.</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ΕΜΜΑΝΟΥΗΛ ΣΥΝΤΥΧΑΚΗΣ: </w:t>
      </w:r>
      <w:r w:rsidRPr="00306641">
        <w:rPr>
          <w:rFonts w:ascii="Arial" w:eastAsia="Times New Roman" w:hAnsi="Arial" w:cs="Times New Roman"/>
          <w:sz w:val="24"/>
          <w:szCs w:val="24"/>
          <w:lang w:eastAsia="el-GR"/>
        </w:rPr>
        <w:t xml:space="preserve">Ένας πρώτος σχολιασμός, κύριε Υπουργέ, είναι ο εξής: Μην πετάτε το μπαλάκι ο ένας στον άλλον. Η Κυβέρνηση είναι ενιαία. Είστε Υπουργός Εσωτερικών. Στην ευθύνη των δήμων βρίσκονται </w:t>
      </w:r>
      <w:r w:rsidRPr="00306641">
        <w:rPr>
          <w:rFonts w:ascii="Arial" w:eastAsia="Times New Roman" w:hAnsi="Arial" w:cs="Times New Roman"/>
          <w:sz w:val="24"/>
          <w:szCs w:val="24"/>
          <w:lang w:eastAsia="el-GR"/>
        </w:rPr>
        <w:lastRenderedPageBreak/>
        <w:t xml:space="preserve">οι παιδικοί, βρεφικοί σταθμοί, τα ΚΔΑΠ, ΚΔΑΠ ΑΜΕΑ. Δεν μπορεί να λέτε ότι ξέρετε το χρηματοδοτικό κομμάτι είναι αλλού, το κομμάτι το εργασιακό είναι αλλού και πάει λέγοντας. Όχι. Να αναλάβετε ως Κυβέρνηση την ευθύνη. Είστε εδώ για να απαντήσετε σε μια επίκαιρη ερώτηση, άρα οφείλετε να απαντήσετε ολοκληρωμένα και υποθέτω ότι έχετε κάνει και μια σχετική συνεννόηση με τα αντίστοιχα Υπουργεία, διαφορετικά τι νόημα έχει να καθόμαστε να κουβεντιάζουμε. </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Προσέξτε να δείτε ένα ερώτημα που θέλω να θέσω είναι το εξής: Υπάρχει αναγκαιότητα σήμερα για περισσότερες δομές που θα καλύψουν το σύνολο των πραγματικών αναγκών παιδιών, οικογενειών, νέων ζευγαριών; Η απάντηση είναι προφανώς και υπάρχει αναγκαιότητα. Μπορείτε να μας πείτε ποια είναι τα μέτρα τα οποία θα πάρετε έτσι ώστε η χρηματοδότηση, η ευθύνη του κράτους που αναλογεί, να συντείνει προς αυτή την κατεύθυνση επίλυσης του προβλήματος. Το λέω αυτό γιατί και από τα λεγόμενά σας τώρα, αλλά γενικότερα αυτό το κράτος τώρα το αστικό και οι θεσμοί του προσεγγίζουν διαχρονικά το θέμα αυτό των κοινωνικών δομών με τη λογική του κόστους. Λέτε «μα, γιατί να μονιμοποιήσουμε αυτό το προσωπικό; Για να δώσουμε 270 εκατομμύρια», όπως είπατε, επιπλέον;». Ναι να τα δώσετε. Το κριτήριο ποιο είναι; Δεν είναι οι δομές για να εξυπηρετηθούν οι ανάγκες των νέων οικογενειών; Δεν κατάλαβα πώς θα βρείτε τα 270 </w:t>
      </w:r>
      <w:r w:rsidRPr="00306641">
        <w:rPr>
          <w:rFonts w:ascii="Arial" w:eastAsia="Times New Roman" w:hAnsi="Arial" w:cs="Times New Roman"/>
          <w:sz w:val="24"/>
          <w:szCs w:val="24"/>
          <w:lang w:val="en-US" w:eastAsia="el-GR"/>
        </w:rPr>
        <w:t>plus</w:t>
      </w:r>
      <w:r w:rsidRPr="00306641">
        <w:rPr>
          <w:rFonts w:ascii="Arial" w:eastAsia="Times New Roman" w:hAnsi="Arial" w:cs="Times New Roman"/>
          <w:sz w:val="24"/>
          <w:szCs w:val="24"/>
          <w:lang w:eastAsia="el-GR"/>
        </w:rPr>
        <w:t xml:space="preserve"> και άλλα τόσα, και άλλα </w:t>
      </w:r>
      <w:r w:rsidRPr="00306641">
        <w:rPr>
          <w:rFonts w:ascii="Arial" w:eastAsia="Times New Roman" w:hAnsi="Arial" w:cs="Times New Roman"/>
          <w:sz w:val="24"/>
          <w:szCs w:val="24"/>
          <w:lang w:eastAsia="el-GR"/>
        </w:rPr>
        <w:lastRenderedPageBreak/>
        <w:t xml:space="preserve">τόσα και πολλαπλάσια για να αγοράσετε τα </w:t>
      </w:r>
      <w:proofErr w:type="spellStart"/>
      <w:r w:rsidRPr="00306641">
        <w:rPr>
          <w:rFonts w:ascii="Arial" w:eastAsia="Times New Roman" w:hAnsi="Arial" w:cs="Times New Roman"/>
          <w:sz w:val="24"/>
          <w:szCs w:val="24"/>
          <w:lang w:val="en-US" w:eastAsia="el-GR"/>
        </w:rPr>
        <w:t>Rafale</w:t>
      </w:r>
      <w:proofErr w:type="spellEnd"/>
      <w:r w:rsidRPr="00306641">
        <w:rPr>
          <w:rFonts w:ascii="Arial" w:eastAsia="Times New Roman" w:hAnsi="Arial" w:cs="Times New Roman"/>
          <w:sz w:val="24"/>
          <w:szCs w:val="24"/>
          <w:lang w:eastAsia="el-GR"/>
        </w:rPr>
        <w:t>, για να δίνετε δεξιά και αριστερά στους επιχειρηματίες. Λέτε 72 δισεκατομμύρια ότι θα πάρετε από το Ταμείο Ανάκαμψης. Πού θα πάνε; Γιατί δεν έχουν προτεραιότητα αυτές οι κοινωνικές δομές και έχει προτεραιότητα, ξέρω εγώ, η ανάπτυξή σας. Δηλαδή, αυτά δεν χωράνε στην ανάπτυξη την δική σας; Προφανώς και δεν χωράνε.</w:t>
      </w:r>
    </w:p>
    <w:p w:rsidR="00306641" w:rsidRPr="00306641" w:rsidRDefault="00306641" w:rsidP="002B3B88">
      <w:pPr>
        <w:tabs>
          <w:tab w:val="left" w:pos="1580"/>
          <w:tab w:val="left" w:pos="1710"/>
          <w:tab w:val="left" w:pos="2230"/>
        </w:tabs>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θα σας φέρω ένα παράδειγμα. Το κράτος δίνει κάθε χρόνο 110 εκατομμύρια για τα ΚΔΑΠ. Και μάλιστα κατηγορήθηκαν τα ΚΔΑΠ, οι εργαζόμενοι -δεν ξέρω ακριβώς, εν πάση περιπτώσει- για κατασπατάληση, λέει, του δημόσιου χρήματος. Αυτά μας είπε η κ. Μιχαηλίδου, γίνεται, λέει, κατασπατάληση του δημόσιου χρήματος. Όμως, η πραγματικότητα με τους αριθμούς είναι εντελώς διαφορετική και αν πάρουμε τα ίδια τα στοιχεία της ΕΕΤΑΑ, βάσει των </w:t>
      </w:r>
      <w:r w:rsidRPr="00306641">
        <w:rPr>
          <w:rFonts w:ascii="Arial" w:eastAsia="Times New Roman" w:hAnsi="Arial" w:cs="Times New Roman"/>
          <w:sz w:val="24"/>
          <w:szCs w:val="24"/>
          <w:lang w:val="en-US" w:eastAsia="el-GR"/>
        </w:rPr>
        <w:t>voucher</w:t>
      </w:r>
      <w:r w:rsidRPr="00306641">
        <w:rPr>
          <w:rFonts w:ascii="Arial" w:eastAsia="Times New Roman" w:hAnsi="Arial" w:cs="Times New Roman"/>
          <w:sz w:val="24"/>
          <w:szCs w:val="24"/>
          <w:lang w:eastAsia="el-GR"/>
        </w:rPr>
        <w:t xml:space="preserve"> που ενεργοποιούνται κάθε χρόνο στα ΚΔΑΠ, δημοτικά και ιδιωτικά, φαίνεται ότι το 2019-2020 δόθηκαν 79 εκατομμύρια, όχι 110, τα 30 δόθηκαν στα δημοτικά ΚΔΑΠ και τα 49 εκατομμύρια -στρογγυλούς αριθμούς λέω- στα ιδιωτικά ΚΔΑΠ. Το 2020-2021 75.235.000, στα δημοτικά ΚΔΑΠ 17,5 εκατομμύρια, στα ιδιωτικά ΚΔΑΠ σχεδόν 58 εκατομμύρια. Δηλαδή, στην ουσία χρηματοδοτείτε τον ιδιωτικό τομέα, δηλαδή σας ενδιαφέρει να χρηματοδοτήσετε τον ιδιωτικό τομέα και όχι να δώσετε για να ενισχύσετε τους δημόσιους, δημοτικούς παιδικούς σταθμούς ΚΔΑΠ, ΚΔΑΠ ΑΜΕΑ και να μονιμοποιήσετε αυτό το προσωπικό, γιατί είναι προϋπόθεση της ενίσχυσης </w:t>
      </w:r>
      <w:r w:rsidRPr="00306641">
        <w:rPr>
          <w:rFonts w:ascii="Arial" w:eastAsia="Times New Roman" w:hAnsi="Arial" w:cs="Times New Roman"/>
          <w:sz w:val="24"/>
          <w:szCs w:val="24"/>
          <w:lang w:eastAsia="el-GR"/>
        </w:rPr>
        <w:lastRenderedPageBreak/>
        <w:t xml:space="preserve">αυτών των δομών. Άρα θέλετε να </w:t>
      </w:r>
      <w:proofErr w:type="spellStart"/>
      <w:r w:rsidRPr="00306641">
        <w:rPr>
          <w:rFonts w:ascii="Arial" w:eastAsia="Times New Roman" w:hAnsi="Arial" w:cs="Times New Roman"/>
          <w:sz w:val="24"/>
          <w:szCs w:val="24"/>
          <w:lang w:eastAsia="el-GR"/>
        </w:rPr>
        <w:t>αποδομήσετε</w:t>
      </w:r>
      <w:proofErr w:type="spellEnd"/>
      <w:r w:rsidRPr="00306641">
        <w:rPr>
          <w:rFonts w:ascii="Arial" w:eastAsia="Times New Roman" w:hAnsi="Arial" w:cs="Times New Roman"/>
          <w:sz w:val="24"/>
          <w:szCs w:val="24"/>
          <w:lang w:eastAsia="el-GR"/>
        </w:rPr>
        <w:t xml:space="preserve"> αυτές τις δομές. Αυτή είναι η αντίληψή σας. Όμως, πενήντα εννέα χιλιάδες παιδιά δεν έλαβαν </w:t>
      </w:r>
      <w:r w:rsidRPr="00306641">
        <w:rPr>
          <w:rFonts w:ascii="Arial" w:eastAsia="Times New Roman" w:hAnsi="Arial" w:cs="Times New Roman"/>
          <w:sz w:val="24"/>
          <w:szCs w:val="24"/>
          <w:lang w:val="en-US" w:eastAsia="el-GR"/>
        </w:rPr>
        <w:t>voucher</w:t>
      </w:r>
      <w:r w:rsidRPr="00306641">
        <w:rPr>
          <w:rFonts w:ascii="Arial" w:eastAsia="Times New Roman" w:hAnsi="Arial" w:cs="Times New Roman"/>
          <w:sz w:val="24"/>
          <w:szCs w:val="24"/>
          <w:lang w:eastAsia="el-GR"/>
        </w:rPr>
        <w:t xml:space="preserve"> ενώ το δικαιούταν.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Οι χρηματοδοτήσεις των δημοτικών ΚΔΑΠ υπέστησαν καταστροφική καθίζηση κατά 43% από το 2019-2020 και την τρέχουσα χρονιά 2020-2021, προκαλώντας τεράστιο πρόβλημα.</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Αυτή είναι η πολιτική των </w:t>
      </w:r>
      <w:r w:rsidRPr="00306641">
        <w:rPr>
          <w:rFonts w:ascii="Arial" w:eastAsia="Times New Roman" w:hAnsi="Arial" w:cs="Arial"/>
          <w:bCs/>
          <w:sz w:val="24"/>
          <w:szCs w:val="24"/>
          <w:lang w:val="en-US" w:eastAsia="el-GR"/>
        </w:rPr>
        <w:t>vouchers</w:t>
      </w:r>
      <w:r w:rsidRPr="00306641">
        <w:rPr>
          <w:rFonts w:ascii="Arial" w:eastAsia="Times New Roman" w:hAnsi="Arial" w:cs="Arial"/>
          <w:bCs/>
          <w:sz w:val="24"/>
          <w:szCs w:val="24"/>
          <w:lang w:eastAsia="el-GR"/>
        </w:rPr>
        <w:t xml:space="preserve"> που εισήγαγε φυσικά ο ΣΥΡΙΖΑ, όπως είπαμε και με αυτόν τον τρόπο νομιμοποιείται μια αντιδραστική πολιτική, θεωρώντας ότι η αγωγή και η φροντίδα των παιδιών δεν υφίσταται πλέον ως κοινωνική ανάγκη, ως δικαίωμα για όλα τα παιδιά, αλλά ως εμπόρευμα και η όποια παρέμβαση του κράτους παίρνει τη μορφή λοταρίας της φτώχειας με ευκαιριακές λύσεις και με ημερομηνία λήξης.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Κατά συνέπεια, θεωρούμε ότι οι δομές αυτές δεν μπορεί παρά να λειτουργούν με ένα ενιαίο πλαίσιο -γι’ αυτό σας λέω ότι η Κυβέρνηση έχει ενιαία την ευθύνη- υπαγόμενες πανελλαδικά σε μια κοινή διοικητική μορφή, με στόχο να ξεπεραστεί η σημερινή πρακτική όπου οι δομές υπάγονται διοικητικά σε τρεις διαφορετικές νομικές μορφές φορέων της τοπικής αυτοδιοίκησης, δηλαδή δήμους, νομικά πρόσωπα δημοσίου δικαίου ή νομικά πρόσωπα ιδιωτικού δικαίου του δήμου. Το λέω αυτό διότι πρέπει να διασφαλιστεί ένας στοιχειώδης </w:t>
      </w:r>
      <w:r w:rsidRPr="00306641">
        <w:rPr>
          <w:rFonts w:ascii="Arial" w:eastAsia="Times New Roman" w:hAnsi="Arial" w:cs="Arial"/>
          <w:bCs/>
          <w:sz w:val="24"/>
          <w:szCs w:val="24"/>
          <w:lang w:eastAsia="el-GR"/>
        </w:rPr>
        <w:lastRenderedPageBreak/>
        <w:t>ενιαίος παιδαγωγικός σχεδιασμός και επιστημονικός έλεγχος των στόχων τους. Αυτή είναι η άποψή μας.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Ευχαριστώ, κυρία Πρόεδρε.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ΠΡΟΕΔΡΕΥΟΥΣΑ (Σοφία Σακοράφα):</w:t>
      </w:r>
      <w:r w:rsidRPr="00306641">
        <w:rPr>
          <w:rFonts w:ascii="Arial" w:eastAsia="Times New Roman" w:hAnsi="Arial" w:cs="Arial"/>
          <w:bCs/>
          <w:sz w:val="24"/>
          <w:szCs w:val="24"/>
          <w:lang w:eastAsia="el-GR"/>
        </w:rPr>
        <w:t xml:space="preserve"> Κι εγώ σας ευχαριστώ, κύριε Συντυχάκη.</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Κύριε Υπουργέ, έχετε τον λόγο.</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ΜΑΥΡΟΥΔΗΣ ΒΟΡΙΔΗΣ (Υπουργός Εσωτερικών):</w:t>
      </w:r>
      <w:r w:rsidRPr="00306641">
        <w:rPr>
          <w:rFonts w:ascii="Arial" w:eastAsia="Times New Roman" w:hAnsi="Arial" w:cs="Arial"/>
          <w:bCs/>
          <w:sz w:val="24"/>
          <w:szCs w:val="24"/>
          <w:lang w:eastAsia="el-GR"/>
        </w:rPr>
        <w:t xml:space="preserve"> Ευχαριστώ, κυρία Πρόεδρε.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Αν κατάλαβα καλά, κύριε συνάδελφε, λέτε το εξής: «Εντάξει τα 270 εκατομμύρια τα οποία προέρχονται από το συγχρηματοδοτούμενο πρόγραμμα, βάλτε όμως κι άλλα 270, άρα 540». Σωστά; Αυτό λέτε; Εγώ αυτό κατάλαβα. Όταν μου λέτε «ναι, γιατί να μην τους μονιμοποιήσετε» και σας λέω ότι αν τους μονιμοποιήσω, βγαίνουν από το πρόγραμμα και πηγαίνουν στον κ. </w:t>
      </w:r>
      <w:proofErr w:type="spellStart"/>
      <w:r w:rsidRPr="00306641">
        <w:rPr>
          <w:rFonts w:ascii="Arial" w:eastAsia="Times New Roman" w:hAnsi="Arial" w:cs="Arial"/>
          <w:bCs/>
          <w:sz w:val="24"/>
          <w:szCs w:val="24"/>
          <w:lang w:eastAsia="el-GR"/>
        </w:rPr>
        <w:t>Βεσυρόπουλο</w:t>
      </w:r>
      <w:proofErr w:type="spellEnd"/>
      <w:r w:rsidRPr="00306641">
        <w:rPr>
          <w:rFonts w:ascii="Arial" w:eastAsia="Times New Roman" w:hAnsi="Arial" w:cs="Arial"/>
          <w:bCs/>
          <w:sz w:val="24"/>
          <w:szCs w:val="24"/>
          <w:lang w:eastAsia="el-GR"/>
        </w:rPr>
        <w:t xml:space="preserve"> για να τους πληρώνει το Γενικό Λογιστήριο, εσείς μου λέτε «ναι, βεβαίως, κάντε το αυτό». Σας ρωτώ: Τα 270 εκατομμύρια του συγχρηματοδοτούμενου τι θα τα κάνουμε τώρα; Θα τα κρατήσουμε ή θα τα χάσουμε;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Επειδή δεν μπορείτε να μου πείτε «θα τα χάσουμε», τι μου λέτε τώρα; Μου λέτε: «</w:t>
      </w:r>
      <w:proofErr w:type="spellStart"/>
      <w:r w:rsidRPr="00306641">
        <w:rPr>
          <w:rFonts w:ascii="Arial" w:eastAsia="Times New Roman" w:hAnsi="Arial" w:cs="Arial"/>
          <w:bCs/>
          <w:sz w:val="24"/>
          <w:szCs w:val="24"/>
          <w:lang w:eastAsia="el-GR"/>
        </w:rPr>
        <w:t>Βάλ</w:t>
      </w:r>
      <w:proofErr w:type="spellEnd"/>
      <w:r w:rsidRPr="00306641">
        <w:rPr>
          <w:rFonts w:ascii="Arial" w:eastAsia="Times New Roman" w:hAnsi="Arial" w:cs="Arial"/>
          <w:bCs/>
          <w:sz w:val="24"/>
          <w:szCs w:val="24"/>
          <w:lang w:eastAsia="el-GR"/>
        </w:rPr>
        <w:t xml:space="preserve">’ τους μέσα, δώσε 270 και πάρε και άλλους τόσους με 270 </w:t>
      </w:r>
      <w:r w:rsidRPr="00306641">
        <w:rPr>
          <w:rFonts w:ascii="Arial" w:eastAsia="Times New Roman" w:hAnsi="Arial" w:cs="Arial"/>
          <w:bCs/>
          <w:sz w:val="24"/>
          <w:szCs w:val="24"/>
          <w:lang w:eastAsia="el-GR"/>
        </w:rPr>
        <w:lastRenderedPageBreak/>
        <w:t xml:space="preserve">εκατομμύρια συγχρηματοδοτούμενο». Οπότε σε δεύτερη φάση υποθέτω ότι θα έλθετε να μου πείτε το εξής: «Τώρα και το επόμενο συγχρηματοδοτούμενο βάλτο και αυτό μέσα, άρα 540 και βάλε άλλα 270». Αυτό είναι σοβαρή προσέγγιση των αναγκών; Είναι σεβασμός του χρήματος του φορολογούμενου;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Ακούω το δεύτερο τώρα. Εγώ γι’ αυτό δεν θέλω να επεκτείνομαι. Ακούστε. Εδώ υπάρχει ένα ζήτημα στο οποίο θεωρώ ότι θα συμφωνήσετε μαζί μου. Είστε παλαιός κοινοβουλευτικός, υπηρετούμε εδώ πολλά χρόνια μαζί. Δεν γίνεται να είναι ο κάθε Υπουργός κυβερνητικός εκπρόσωπος. Ενιαία είναι η ευθύνη της Κυβέρνησης, βεβαίως, αλλά ο Υπουργός οφείλει να απαντά σε αντικείμενα της </w:t>
      </w:r>
      <w:proofErr w:type="spellStart"/>
      <w:r w:rsidRPr="00306641">
        <w:rPr>
          <w:rFonts w:ascii="Arial" w:eastAsia="Times New Roman" w:hAnsi="Arial" w:cs="Arial"/>
          <w:bCs/>
          <w:sz w:val="24"/>
          <w:szCs w:val="24"/>
          <w:lang w:eastAsia="el-GR"/>
        </w:rPr>
        <w:t>αρμοδιότητός</w:t>
      </w:r>
      <w:proofErr w:type="spellEnd"/>
      <w:r w:rsidRPr="00306641">
        <w:rPr>
          <w:rFonts w:ascii="Arial" w:eastAsia="Times New Roman" w:hAnsi="Arial" w:cs="Arial"/>
          <w:bCs/>
          <w:sz w:val="24"/>
          <w:szCs w:val="24"/>
          <w:lang w:eastAsia="el-GR"/>
        </w:rPr>
        <w:t xml:space="preserve"> του. Δεν σας εμποδίζει κανείς να κάνετε την ίδια ερώτηση στον Υπουργό Εργασίας και θα σας απαντήσει ο Υπουργός Εργασίας. Δεν σας εμποδίζει κανείς να κάνετε την ίδια ερώτηση στον Υπουργό Ανάπτυξης. Θα σας απαντήσει. Όμως, δεν μπορούμε εδώ να απαντάμε όλοι επί παντός επιστητού, διότι τότε ξέρετε τι κάνουμε; Θα έλθουμε να σας διαβάζουμε ξερά κείμενα που έχουν διαμορφώσει οι υπηρεσίες και χάνεται και η ουσία της ερωταπόκρισης της κοινοβουλευτικής.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Εγώ, λοιπόν, χωρίς να ξέρω το θέμα βλέπω ότι έχετε αντίρρηση και με το θέμα των </w:t>
      </w:r>
      <w:r w:rsidRPr="00306641">
        <w:rPr>
          <w:rFonts w:ascii="Arial" w:eastAsia="Times New Roman" w:hAnsi="Arial" w:cs="Arial"/>
          <w:bCs/>
          <w:sz w:val="24"/>
          <w:szCs w:val="24"/>
          <w:lang w:val="en-US" w:eastAsia="el-GR"/>
        </w:rPr>
        <w:t>vouchers</w:t>
      </w:r>
      <w:r w:rsidRPr="00306641">
        <w:rPr>
          <w:rFonts w:ascii="Arial" w:eastAsia="Times New Roman" w:hAnsi="Arial" w:cs="Arial"/>
          <w:bCs/>
          <w:sz w:val="24"/>
          <w:szCs w:val="24"/>
          <w:lang w:eastAsia="el-GR"/>
        </w:rPr>
        <w:t xml:space="preserve">. Δηλαδή τι αντίρρηση έχετε; Ουσιαστικά το </w:t>
      </w:r>
      <w:r w:rsidRPr="00306641">
        <w:rPr>
          <w:rFonts w:ascii="Arial" w:eastAsia="Times New Roman" w:hAnsi="Arial" w:cs="Arial"/>
          <w:bCs/>
          <w:sz w:val="24"/>
          <w:szCs w:val="24"/>
          <w:lang w:val="en-US" w:eastAsia="el-GR"/>
        </w:rPr>
        <w:t>voucher</w:t>
      </w:r>
      <w:r w:rsidRPr="00306641">
        <w:rPr>
          <w:rFonts w:ascii="Arial" w:eastAsia="Times New Roman" w:hAnsi="Arial" w:cs="Arial"/>
          <w:bCs/>
          <w:sz w:val="24"/>
          <w:szCs w:val="24"/>
          <w:lang w:eastAsia="el-GR"/>
        </w:rPr>
        <w:t xml:space="preserve"> τι είναι; Το δικαίωμα της επιλογής αυτού που έχει το </w:t>
      </w:r>
      <w:r w:rsidRPr="00306641">
        <w:rPr>
          <w:rFonts w:ascii="Arial" w:eastAsia="Times New Roman" w:hAnsi="Arial" w:cs="Arial"/>
          <w:bCs/>
          <w:sz w:val="24"/>
          <w:szCs w:val="24"/>
          <w:lang w:val="en-US" w:eastAsia="el-GR"/>
        </w:rPr>
        <w:t>voucher</w:t>
      </w:r>
      <w:r w:rsidRPr="00306641">
        <w:rPr>
          <w:rFonts w:ascii="Arial" w:eastAsia="Times New Roman" w:hAnsi="Arial" w:cs="Arial"/>
          <w:bCs/>
          <w:sz w:val="24"/>
          <w:szCs w:val="24"/>
          <w:lang w:eastAsia="el-GR"/>
        </w:rPr>
        <w:t xml:space="preserve"> να πάει στον ιδιωτικό ή στον δημοτικό. Εσείς δεν θέλετε οι πολίτες να έχουν αυτό το δικαίωμα </w:t>
      </w:r>
      <w:r w:rsidRPr="00306641">
        <w:rPr>
          <w:rFonts w:ascii="Arial" w:eastAsia="Times New Roman" w:hAnsi="Arial" w:cs="Arial"/>
          <w:bCs/>
          <w:sz w:val="24"/>
          <w:szCs w:val="24"/>
          <w:lang w:eastAsia="el-GR"/>
        </w:rPr>
        <w:lastRenderedPageBreak/>
        <w:t>επιλογής. Θέλετε να πηγαίνουν μόνο στον δημοτικό σταθμό και μάλιστα δεν θέλετε ούτε τους δημοτικούς σταθμούς. Θέλετε τους κρατικούς σταθμούς. Εντάξει, αυτό είναι μια παλιά, όπως ξέρετε, παραδοσιακή φιλοσοφική και ιδεολογική αντιπαράθεσή μας.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Όμως, εγώ θα εξακολουθήσω να λέω ότι υποστηρίζω το δικαίωμα της επιλογής ελευθερίας τελικά αυτού που έχει να διαλέξει ανάμεσα στον ιδιωτικό και στον δημόσιο και μου φαίνεται αυτό μια χαρά. Θα πω επίσης ότι θεωρώ ότι ειδικά τέτοιου είδους δομές λειτουργούν πολύ καλύτερα σε αποκεντρωμένο επίπεδο παρά σε κεντρικό επίπεδο και επομένως η αυτοδιοίκηση κάνει καλύτερη δουλειά και πρέπει να την εμπιστευόμαστε.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Στο θέμα της χρηματοδότησης νομίζω ότι ήμουν σαφής. Αυτό είναι ένα συγχρηματοδοτούμενο πρόγραμμα. Σας είπα τα ποσά τα οποία έχει μέσα και από εκεί και πέρα και την προσπάθεια που έχει κάνει η Κυβέρνηση με πρόσθετα ποσά κατόπιν εγκρίσεως της Ευρωπαϊκής Επιτροπής, γιατί αλλιώς δεν δίνονται αυτά τα ποσά, προκειμένου να ενισχύσει τη λειτουργία των συγκεκριμένων δραστηριοτήτων.</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Επομένως νομίζω ότι όλα έχουν καταστεί σαφή και για τη θέση σας και για τη θέση μας.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Ευχαριστώ πολύ, κυρία Πρόεδρε.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lastRenderedPageBreak/>
        <w:t>ΠΡΟΕΔΡΕΥΟΥΣΑ (Σοφία Σακοράφα):</w:t>
      </w:r>
      <w:r w:rsidRPr="00306641">
        <w:rPr>
          <w:rFonts w:ascii="Arial" w:eastAsia="Times New Roman" w:hAnsi="Arial" w:cs="Arial"/>
          <w:bCs/>
          <w:sz w:val="24"/>
          <w:szCs w:val="24"/>
          <w:lang w:eastAsia="el-GR"/>
        </w:rPr>
        <w:t xml:space="preserve"> Ευχαριστούμε, κύριε Υπουργέ.</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Προχωρούμε στην πρώτη με αριθμό 885/18-6-2021 επίκαιρη ερώτηση δεύτερου κύκλου του Βουλευτή Β2΄ Δυτικού Τομέα Αθηνών του ΣΥΡΙΖΑ - Προοδευτική Συμμαχία κ. Παναγιώτη </w:t>
      </w:r>
      <w:proofErr w:type="spellStart"/>
      <w:r w:rsidRPr="00306641">
        <w:rPr>
          <w:rFonts w:ascii="Arial" w:eastAsia="Times New Roman" w:hAnsi="Arial" w:cs="Arial"/>
          <w:bCs/>
          <w:sz w:val="24"/>
          <w:szCs w:val="24"/>
          <w:lang w:eastAsia="el-GR"/>
        </w:rPr>
        <w:t>Κουρουμπλή</w:t>
      </w:r>
      <w:proofErr w:type="spellEnd"/>
      <w:r w:rsidRPr="00306641">
        <w:rPr>
          <w:rFonts w:ascii="Arial" w:eastAsia="Times New Roman" w:hAnsi="Arial" w:cs="Arial"/>
          <w:bCs/>
          <w:sz w:val="24"/>
          <w:szCs w:val="24"/>
          <w:lang w:eastAsia="el-GR"/>
        </w:rPr>
        <w:t xml:space="preserve"> προς τον Υπουργό Οικονομικών, με θέμα: «Αδικίες στην καταβολή των αναδρομικών για χιλιάδες συνταξιούχους».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Θα απαντήσει ο Υφυπουργός Οικονομικών κ. </w:t>
      </w:r>
      <w:proofErr w:type="spellStart"/>
      <w:r w:rsidRPr="00306641">
        <w:rPr>
          <w:rFonts w:ascii="Arial" w:eastAsia="Times New Roman" w:hAnsi="Arial" w:cs="Arial"/>
          <w:bCs/>
          <w:sz w:val="24"/>
          <w:szCs w:val="24"/>
          <w:lang w:eastAsia="el-GR"/>
        </w:rPr>
        <w:t>Βεσυρόπουλος</w:t>
      </w:r>
      <w:proofErr w:type="spellEnd"/>
      <w:r w:rsidRPr="00306641">
        <w:rPr>
          <w:rFonts w:ascii="Arial" w:eastAsia="Times New Roman" w:hAnsi="Arial" w:cs="Arial"/>
          <w:bCs/>
          <w:sz w:val="24"/>
          <w:szCs w:val="24"/>
          <w:lang w:eastAsia="el-GR"/>
        </w:rPr>
        <w:t>.</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Κύριε </w:t>
      </w:r>
      <w:proofErr w:type="spellStart"/>
      <w:r w:rsidRPr="00306641">
        <w:rPr>
          <w:rFonts w:ascii="Arial" w:eastAsia="Times New Roman" w:hAnsi="Arial" w:cs="Arial"/>
          <w:bCs/>
          <w:sz w:val="24"/>
          <w:szCs w:val="24"/>
          <w:lang w:eastAsia="el-GR"/>
        </w:rPr>
        <w:t>Κουρουμπλή</w:t>
      </w:r>
      <w:proofErr w:type="spellEnd"/>
      <w:r w:rsidRPr="00306641">
        <w:rPr>
          <w:rFonts w:ascii="Arial" w:eastAsia="Times New Roman" w:hAnsi="Arial" w:cs="Arial"/>
          <w:bCs/>
          <w:sz w:val="24"/>
          <w:szCs w:val="24"/>
          <w:lang w:eastAsia="el-GR"/>
        </w:rPr>
        <w:t>, έχετε τον λόγο για δύο λεπτά.</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ΠΑΝΑΓΙΩΤΗΣ ΚΟΥΡΟΥΜΠΛΗΣ:</w:t>
      </w:r>
      <w:r w:rsidRPr="00306641">
        <w:rPr>
          <w:rFonts w:ascii="Arial" w:eastAsia="Times New Roman" w:hAnsi="Arial" w:cs="Arial"/>
          <w:bCs/>
          <w:sz w:val="24"/>
          <w:szCs w:val="24"/>
          <w:lang w:eastAsia="el-GR"/>
        </w:rPr>
        <w:t xml:space="preserve"> Ευχαριστώ, κυρία Πρόεδρε.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Κύριε Υπουργέ, κυρίες και κύριοι συνάδελφοι, είναι παγκοίνως γνωστό και πιστεύω και παραδεκτό απ’ όλους μας όσοι συμμετέχουμε στο πολιτικό σύστημα ότι η πρώτη κοινωνική ομάδα που πλήρωσε την οικονομική κρίση και τις περικοπές που επέβαλαν τα μνημόνια ήταν οι συνταξιούχοι. Έντεκα φορές έγιναν περικοπές στο επίπεδο των συντάξεων, γιατί ακριβώς για όλους όσους κυβέρνησαν αυτά τα χρόνια ήταν η πιο εύκολη λύση να υπάρξουν περικοπές.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Ήλθε η προσφυγή των συνταξιοδοτικών οργανώσεων και η απόφαση του Συμβουλίου της Επικρατείας, η οποία απαιτούσε να δοθούν τα αναδρομικά της περιόδου του δεύτερου εξαμήνου του ’15 και του πρώτου εξαμήνου του ’16, </w:t>
      </w:r>
      <w:r w:rsidRPr="00306641">
        <w:rPr>
          <w:rFonts w:ascii="Arial" w:eastAsia="Times New Roman" w:hAnsi="Arial" w:cs="Arial"/>
          <w:bCs/>
          <w:sz w:val="24"/>
          <w:szCs w:val="24"/>
          <w:lang w:eastAsia="el-GR"/>
        </w:rPr>
        <w:lastRenderedPageBreak/>
        <w:t xml:space="preserve">δυστυχώς, χωρίς τα δώρα και καλώς έπραξε η Κυβέρνηση το 2020 και έδωσε πίσω αυτά τα αναδρομικά. </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Έρχεται, όμως, τώρα και δημιουργείται ένα εξαιρετικά κρίσιμο και δυσμενές περιβάλλον από πλευράς επιπτώσεων για τους ανθρώπους αυτούς, γιατί η Κυβέρνηση δεν προχωρά στην αυτοτελή φορολόγηση που ίσχυε μέχρι 20%, αλλά με τους νόμους 4714 άρθρο 114 και 4734 ουσιαστικά δημιουργεί μια νέα συνθήκη όπου τα χρήματα αυτά θα θεωρηθούν ως εισόδημα, θα φορολογηθούν ως εισόδημα. Οι εργαζόμενοι καλούνται να καταθέσουν δύο φορολογικές δηλώσεις διορθωτικές για το ’15 και για το ’16, με συνέπεια να υποστούν και το κόστος για τα χρήματα που θα πληρώσουν στους λογιστές που πρέπει να κάνουν αυτές τις διορθωτικές, αλλά και την ταλαιπωρία.</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Το αίτημα είναι ότι θα πρέπει να υπάρξει ρύθμιση κι εδώ πρέπει να μας τα πει σαφώς η Κυβέρνηση, γιατί είναι ένα λεπτό θέμα. Εγώ δεν πλειοδοτώ, κύριε Υπουργέ, ότι από την εδώ πλευρά υπάρχει μεγαλύτερη ευαισθησία και από την άλλη όχι. Είναι ένα εξαιρετικά ευαίσθητο θέμα. Πιστεύω ότι ευαισθητοποιεί όλους μας. Ωστόσο, είναι μια εκκρεμότητα στην οποία πρέπει να μας πείτε σαφώς: Θα προχωρήσετε σε ρύθμιση για αυτοτελή φορολόγηση μέχρι 20% και για ρύθμιση του ειδικού φόρου αλληλεγγύης ή θα πάει με τη διαδικασία όπου θα θεωρηθεί εισόδημα και ως εκ τούτου θα μπορεί να </w:t>
      </w:r>
      <w:r w:rsidRPr="00306641">
        <w:rPr>
          <w:rFonts w:ascii="Arial" w:eastAsia="Times New Roman" w:hAnsi="Arial" w:cs="Arial"/>
          <w:bCs/>
          <w:sz w:val="24"/>
          <w:szCs w:val="24"/>
          <w:lang w:eastAsia="el-GR"/>
        </w:rPr>
        <w:lastRenderedPageBreak/>
        <w:t>φορολογηθεί μέχρι 45%; Φανταστείτε, δηλαδή, αν φορολογηθεί μέχρι 45%, τι τελικά θα μείνει σ’ αυτούς τους ανθρώπους.</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Περιμένω, λοιπόν, κύριε Υπουργέ, και περιμένουμε όλοι και περιμένουν κυρίως οι συνταξιούχοι μια εξαιρετικά σαφή τοποθέτηση που να δίνει λύση σ’ αυτό το αγωνιώδες πρόβλημα που τους απασχολεί.</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Ευχαριστώ.</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ΠΡΟΕΔΡΕΥΟΥΣΑ (Σοφία Σακοράφα):</w:t>
      </w:r>
      <w:r w:rsidRPr="00306641">
        <w:rPr>
          <w:rFonts w:ascii="Arial" w:eastAsia="Times New Roman" w:hAnsi="Arial" w:cs="Arial"/>
          <w:bCs/>
          <w:sz w:val="24"/>
          <w:szCs w:val="24"/>
          <w:lang w:eastAsia="el-GR"/>
        </w:rPr>
        <w:t xml:space="preserve"> Κι εγώ σας ευχαριστώ.</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Κύριε Υπουργέ, έχετε τον λόγο.</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
          <w:bCs/>
          <w:sz w:val="24"/>
          <w:szCs w:val="24"/>
          <w:lang w:eastAsia="el-GR"/>
        </w:rPr>
        <w:t>ΑΠΟΣΤΟΛΟΣ ΒΕΣΥΡΟΠΟΥΛΟΣ (Υφυπουργός Οικονομικών):</w:t>
      </w:r>
      <w:r w:rsidRPr="00306641">
        <w:rPr>
          <w:rFonts w:ascii="Arial" w:eastAsia="Times New Roman" w:hAnsi="Arial" w:cs="Arial"/>
          <w:bCs/>
          <w:sz w:val="24"/>
          <w:szCs w:val="24"/>
          <w:lang w:eastAsia="el-GR"/>
        </w:rPr>
        <w:t xml:space="preserve"> Ευχαριστώ, κυρία Πρόεδρε.</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Κύριε συνάδελφε, έχω απαντήσει σε ερωτήσεις συναδέλφων με το ίδιο ακριβώς θέμα, παραθέτοντας αναλυτικά στοιχεία. Η Κυβέρνησή μας απέδειξε έμπρακτα ότι σέβεται τις δικαστικές αποφάσεις για την επιστροφή των αναδρομικών. Και όχι μόνο ως προς το ακριβές πεδίο εφαρμογής αυτών των αποφάσεων, αλλά και ως προς όλο το εύρος των δυνητικά δικαιούχων των συγκεκριμένων δικαστικών αποφάσεων, έστω και αν αυτοί δεν κατέθεσαν προσφυγή.</w:t>
      </w:r>
    </w:p>
    <w:p w:rsidR="00306641" w:rsidRPr="00306641" w:rsidRDefault="00306641" w:rsidP="002B3B88">
      <w:pPr>
        <w:spacing w:after="160"/>
        <w:rPr>
          <w:rFonts w:ascii="Arial" w:eastAsia="Times New Roman" w:hAnsi="Arial" w:cs="Arial"/>
          <w:bCs/>
          <w:sz w:val="24"/>
          <w:szCs w:val="24"/>
          <w:lang w:eastAsia="el-GR"/>
        </w:rPr>
      </w:pPr>
      <w:r w:rsidRPr="00306641">
        <w:rPr>
          <w:rFonts w:ascii="Arial" w:eastAsia="Times New Roman" w:hAnsi="Arial" w:cs="Arial"/>
          <w:bCs/>
          <w:sz w:val="24"/>
          <w:szCs w:val="24"/>
          <w:lang w:eastAsia="el-GR"/>
        </w:rPr>
        <w:t xml:space="preserve">Να σας υπενθυμίσω ότι τον περασμένο Ιούλιο φέραμε και ψηφίσαμε τροπολογία με την οποία επεκτάθηκε η απόδοση των αναδρομικών για το </w:t>
      </w:r>
      <w:r w:rsidRPr="00306641">
        <w:rPr>
          <w:rFonts w:ascii="Arial" w:eastAsia="Times New Roman" w:hAnsi="Arial" w:cs="Arial"/>
          <w:bCs/>
          <w:sz w:val="24"/>
          <w:szCs w:val="24"/>
          <w:lang w:eastAsia="el-GR"/>
        </w:rPr>
        <w:lastRenderedPageBreak/>
        <w:t>ενδεκάμηνο Ιουνίου 2015 - Μάϊου 2016 και για όσους από τους συνταξιούχους δεν είχαν ασκήσει αγωγή ενώπιον των διοικητικών δικαστηρίων.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Να επισημάνω επίσης ότι οι υπ’ αριθμόν 1439 ως 1443 του 2020 αποφάσεις του Συμβουλίου της Επικρατείας προέβλεπαν σαφέστατα επιστροφή των αναδρομικών μόνο σε όσους είχαν ασκήσει ένδικα μέσα. Δεν μείναμε όμως στην επέκταση του αριθμού των δικαιούχων για την καταβολή των αναδρομικών.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Με την ψήφιση του ν.4701/2020 και συγκεκριμένα με το άρθρο 30, η Κυβέρνηση έδωσε ουσιαστική λύση στο πρόβλημα με τα αναδρομικά ποσά συντάξεων για τα οποία οι συνταξιούχοι κλήθηκαν να πληρώσουν φόρο. Μιλάμε για ένα μεγάλο ποσοστό αναδρομικών συντάξεων που εισπράχθηκαν το 2013 από τους δικαιούχους, οι οποίοι όμως δεν συμπεριέλαβαν τα συγκεκριμένα ποσά στη φορολογική τους δήλωση, με αποτέλεσμα να τους καταλογιστεί φόρος. Μάλιστα υπήρχαν και περιπτώσεις κατά τις οποίες προέκυψαν και ορισμένες πράξεις προσδιορισμού φόρου που εκδόθηκαν, παρά το γεγονός ότι τα εισοδήματα αυτά είχαν συμπεριληφθεί από τους φορολογούμενους στις δηλώσεις που είχαν υποβάλει.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Τι κάναμε, λοιπόν, για να δώσουμε λύση σε αυτό το πρόβλημα; Καταθέσαμε και ψηφίσαμε νομοθετική ρύθμιση, σύμφωνα με την οποία δόθηκε η δυνατότητα σε όλους αυτούς τους ανθρώπους να υποβάλουν τροποποιητικές </w:t>
      </w:r>
      <w:r w:rsidRPr="00306641">
        <w:rPr>
          <w:rFonts w:ascii="Arial" w:eastAsia="Times New Roman" w:hAnsi="Arial" w:cs="Times New Roman"/>
          <w:sz w:val="24"/>
          <w:szCs w:val="24"/>
          <w:lang w:eastAsia="el-GR"/>
        </w:rPr>
        <w:lastRenderedPageBreak/>
        <w:t xml:space="preserve">δηλώσεις, για να διασφαλιστεί η φορολόγηση των σχετικών ποσών στο έτος στο οποίο πράγματι ανάγονται και όχι συνολικά στο έτος στο οποίο εισπράχθηκαν. Καταστήσαμε επίσης σαφές ότι δεν θα επιβληθούν πρόστιμα, ενώ μειώθηκαν σημαντικά οι επιβαλλόμενες προσαυξήσεις στους συνταξιούχους που έλαβαν καθυστερημένα την πρώτη τους σύνταξη για τα μη δηλωθέντα αναδρομικά τους.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Ευχαριστώ πολύ, </w:t>
      </w:r>
      <w:r w:rsidRPr="00306641">
        <w:rPr>
          <w:rFonts w:ascii="Arial" w:eastAsia="Times New Roman" w:hAnsi="Arial" w:cs="Arial"/>
          <w:bCs/>
          <w:sz w:val="24"/>
          <w:szCs w:val="20"/>
          <w:lang w:eastAsia="el-GR"/>
        </w:rPr>
        <w:t>κύριε Υπουργέ</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Arial"/>
          <w:bCs/>
          <w:sz w:val="24"/>
          <w:szCs w:val="20"/>
          <w:lang w:eastAsia="el-GR"/>
        </w:rPr>
        <w:t>Κύριε συνάδελφε, έχετε τον λόγο.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bCs/>
          <w:sz w:val="24"/>
          <w:szCs w:val="20"/>
          <w:lang w:eastAsia="el-GR"/>
        </w:rPr>
        <w:t>ΠΑΝΑΓΙΩΤΗΣ ΚΟΥΡΟΥΜΠΛΗΣ:</w:t>
      </w:r>
      <w:r w:rsidRPr="00306641">
        <w:rPr>
          <w:rFonts w:ascii="Arial" w:eastAsia="Times New Roman" w:hAnsi="Arial" w:cs="Arial"/>
          <w:bCs/>
          <w:sz w:val="24"/>
          <w:szCs w:val="20"/>
          <w:lang w:eastAsia="el-GR"/>
        </w:rPr>
        <w:t xml:space="preserve"> Κύριε Υπουργέ, εγώ</w:t>
      </w:r>
      <w:r w:rsidRPr="00306641">
        <w:rPr>
          <w:rFonts w:ascii="Arial" w:eastAsia="Times New Roman" w:hAnsi="Arial" w:cs="Times New Roman"/>
          <w:sz w:val="24"/>
          <w:szCs w:val="24"/>
          <w:lang w:eastAsia="el-GR"/>
        </w:rPr>
        <w:t xml:space="preserve"> περίμενα να μας πείτε ότι θα υπάρξει σαφής ρύθμιση ότι τα χρήματα αυτά θα φορολογηθούν αυτοτελώς. Αυτό δεν το εισέπραξα. Είναι λοιπόν ένα ζήτημα το οποίο εκκρεμεί. Από εκεί και πέρα, καθένας αναλαμβάνει τις ευθύνες του.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κύριε Υπουργέ, υπάρχει ένα δεύτερο ζήτημα που προκύπτει μετά την απόφαση 618 του Συμβουλίου της Επικρατείας του 2021, που αφορά εβδομήντα χιλιάδες περιπτώσεις συνταξιούχων που τους </w:t>
      </w:r>
      <w:proofErr w:type="spellStart"/>
      <w:r w:rsidRPr="00306641">
        <w:rPr>
          <w:rFonts w:ascii="Arial" w:eastAsia="Times New Roman" w:hAnsi="Arial" w:cs="Times New Roman"/>
          <w:sz w:val="24"/>
          <w:szCs w:val="24"/>
          <w:lang w:eastAsia="el-GR"/>
        </w:rPr>
        <w:t>επεβλήθησαν</w:t>
      </w:r>
      <w:proofErr w:type="spellEnd"/>
      <w:r w:rsidRPr="00306641">
        <w:rPr>
          <w:rFonts w:ascii="Arial" w:eastAsia="Times New Roman" w:hAnsi="Arial" w:cs="Times New Roman"/>
          <w:sz w:val="24"/>
          <w:szCs w:val="24"/>
          <w:lang w:eastAsia="el-GR"/>
        </w:rPr>
        <w:t xml:space="preserve"> πρόστιμα, ένα ποσοστό από αυτούς έχει πληρώσει τα πρόστιμα αυτά και που τελικώς δικαιώνονται από την απόφαση του Συμβουλίου της Επικρατείας, η </w:t>
      </w:r>
      <w:r w:rsidRPr="00306641">
        <w:rPr>
          <w:rFonts w:ascii="Arial" w:eastAsia="Times New Roman" w:hAnsi="Arial" w:cs="Times New Roman"/>
          <w:sz w:val="24"/>
          <w:szCs w:val="24"/>
          <w:lang w:eastAsia="el-GR"/>
        </w:rPr>
        <w:lastRenderedPageBreak/>
        <w:t xml:space="preserve">οποία ορίζει ότι πρέπει αυτά τα πρόστιμα να ακυρωθούν, να επιστραφούν σε όσους έχουν πληρώσει και να ενημερωθούν για την αποκατάσταση αυτής της αδικίας.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Υπάρχουν, λοιπόν, δύο ζητήματα για τα οποία πρέπει να δοθούν λύσεις και δεν τις έχετε δώσει. Εγώ αναγνώρισα με πολιτική γενναιότητα, αν θέλετε, ας μου επιτραπεί η έκφραση, ότι καλώς η Κυβέρνηση προχώρησε σε εκείνη τη ρύθμιση επιστροφής των αναδρομικών. Υπάρχει όμως ένα κρίσιμο ζήτημα και πρέπει να μου απαντήσετε σαφώς. Θα υπάρξει ρύθμιση για αυτοτελή φορολόγηση μέχρι το 2020 ή θα πληρώσουμε το 44% στο πλαίσιο της φορολογίας εισοδήματος με δύο διορθωτικές δηλώσεις;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Και, επίσης, υπάρχει το ζήτημα της τελευταίας απόφασης του Συμβουλίου της Επικρατείας σε εβδομήντα χιλιάδες συνταξιούχους που από το 2009 μέχρι το 2014 τούς έχουν επιβληθεί τα συγκεκριμένα πρόστιμα.</w:t>
      </w:r>
    </w:p>
    <w:p w:rsidR="00306641" w:rsidRPr="00306641" w:rsidRDefault="00306641" w:rsidP="002B3B88">
      <w:pPr>
        <w:tabs>
          <w:tab w:val="left" w:pos="1800"/>
        </w:tabs>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Κλείνω, </w:t>
      </w:r>
      <w:r w:rsidRPr="00306641">
        <w:rPr>
          <w:rFonts w:ascii="Arial" w:eastAsia="Times New Roman" w:hAnsi="Arial" w:cs="Arial"/>
          <w:bCs/>
          <w:sz w:val="24"/>
          <w:szCs w:val="20"/>
          <w:lang w:eastAsia="el-GR"/>
        </w:rPr>
        <w:t>κυρία Πρόεδρε</w:t>
      </w:r>
      <w:r w:rsidRPr="00306641">
        <w:rPr>
          <w:rFonts w:ascii="Arial" w:eastAsia="Times New Roman" w:hAnsi="Arial" w:cs="Times New Roman"/>
          <w:sz w:val="24"/>
          <w:szCs w:val="24"/>
          <w:lang w:eastAsia="el-GR"/>
        </w:rPr>
        <w:t>. Να κάνω μία αναφορά για μισό λεπτό.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Σήμερα είναι ημέρα του ναυτικού. Όλοι ξέρουμε σε τι έχει συνεισφέρει ο κόσμος της ναυτιλίας και κυρίως οι ναυτικοί μας στο ελληνικό κράτος. Στην τελευταία περίοδο της κρίσης οι άνθρωποι αυτοί στερήθηκαν τις οικογένειές </w:t>
      </w:r>
      <w:r w:rsidRPr="00306641">
        <w:rPr>
          <w:rFonts w:ascii="Arial" w:eastAsia="Times New Roman" w:hAnsi="Arial" w:cs="Times New Roman"/>
          <w:sz w:val="24"/>
          <w:szCs w:val="24"/>
          <w:lang w:eastAsia="el-GR"/>
        </w:rPr>
        <w:lastRenderedPageBreak/>
        <w:t>τους, δεν μπορούσαν να μεταφερθούν λόγω της μη πτήσης των αεροπλάνων, των γραμμών που υπήρχαν. Οι άνθρωποι αυτοί εγκλωβίστηκαν στα πλοία, όμως εξακολουθούν ακόμη και μέχρι σήμερα να συνεισφέρουν στην παγκόσμια οικονομία και στην εθνική οικονομία.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Και όφειλα και ένιωσα την ανάγκη και ως πρώην Υπουργός Ναυτιλίας να κάνω αυτή την αναφορά, λέγοντας ότι η ελληνική πολιτεία και βεβαίως οι αρμόδιες οργανώσεις, οι εφοπλιστικές, θα πρέπει να συμβάλουν, όπως οι ναυτικοί συμβάλλουν μέχρι σήμερα στο να λειτουργούν για να μεταφέρουν τα πλοία εμπορεύματα και να υπάρχει και κερδοφορία και στους ίδιους τους εφοπλιστές, να αναλάβουν και την ευθύνη να διευκολύνουν τους ανθρώπους αυτούς να επιστρέψουν έπειτα από πάρα πολλούς μήνες, που θα έπρεπε να είχαν ήδη έρθει στα σπίτια τους, να έρθουν στα σπίτια τους.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Ευχαριστώ κι εγώ.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Cs/>
          <w:sz w:val="24"/>
          <w:szCs w:val="20"/>
          <w:lang w:eastAsia="el-GR"/>
        </w:rPr>
        <w:t>Κύριε Υπουργέ,</w:t>
      </w:r>
      <w:r w:rsidRPr="00306641">
        <w:rPr>
          <w:rFonts w:ascii="Arial" w:eastAsia="Times New Roman" w:hAnsi="Arial" w:cs="Times New Roman"/>
          <w:sz w:val="24"/>
          <w:szCs w:val="24"/>
          <w:lang w:eastAsia="el-GR"/>
        </w:rPr>
        <w:t xml:space="preserve"> έχτε τον λόγο.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ΑΠΟΣΤΟΛΟΣ ΒΕΣΥΡΟΠΟΥΛΟΣ (Υφυπουργός Οικονομικών): </w:t>
      </w:r>
      <w:r w:rsidRPr="00306641">
        <w:rPr>
          <w:rFonts w:ascii="Arial" w:eastAsia="Times New Roman" w:hAnsi="Arial" w:cs="Times New Roman"/>
          <w:sz w:val="24"/>
          <w:szCs w:val="24"/>
          <w:lang w:eastAsia="el-GR"/>
        </w:rPr>
        <w:t xml:space="preserve">Κύριε συνάδελφε, όσοι έλαβαν αναδρομικές αποδοχές εντός του έτους 2020, οι οποίες ανάγονται στα φορολογικά έτη 2015 και 2016, θα πρέπει να υποβάλουν τροποποιητικές δηλώσεις. Αυτό ισχύει για όλους τους πολίτες. Από κει και </w:t>
      </w:r>
      <w:r w:rsidRPr="00306641">
        <w:rPr>
          <w:rFonts w:ascii="Arial" w:eastAsia="Times New Roman" w:hAnsi="Arial" w:cs="Times New Roman"/>
          <w:sz w:val="24"/>
          <w:szCs w:val="24"/>
          <w:lang w:eastAsia="el-GR"/>
        </w:rPr>
        <w:lastRenderedPageBreak/>
        <w:t xml:space="preserve">πέρα, θέλω να ξεκαθαρίσω κάποια σημεία για να μη δημιουργείται σύγχυση, μιλώντας πάντα με στοιχεία. </w:t>
      </w:r>
    </w:p>
    <w:p w:rsidR="00306641" w:rsidRPr="00306641" w:rsidRDefault="00306641" w:rsidP="002B3B88">
      <w:pPr>
        <w:spacing w:after="160"/>
        <w:rPr>
          <w:rFonts w:ascii="Arial" w:eastAsia="Times New Roman" w:hAnsi="Arial" w:cs="Times New Roman"/>
          <w:color w:val="000000" w:themeColor="text1"/>
          <w:sz w:val="24"/>
          <w:szCs w:val="24"/>
          <w:lang w:eastAsia="el-GR"/>
        </w:rPr>
      </w:pPr>
      <w:r w:rsidRPr="00306641">
        <w:rPr>
          <w:rFonts w:ascii="Arial" w:eastAsia="Times New Roman" w:hAnsi="Arial" w:cs="Times New Roman"/>
          <w:sz w:val="24"/>
          <w:szCs w:val="24"/>
          <w:lang w:eastAsia="el-GR"/>
        </w:rPr>
        <w:t xml:space="preserve">Να υπενθυμίσω ότι η ειδική φορολογική μεταχείριση που είχε θεσπιστεί για τους δικαιούχους των αναδρομικών αποδοχών και συντάξεων που καταβλήθηκαν δυνάμει των διατάξεων των άρθρων 10 έως 15 του ν.4575/2018 προέβλεπε ξεκάθαρα ότι κατά την καταβολή των αναδρομικών αυτών </w:t>
      </w:r>
      <w:r w:rsidRPr="00306641">
        <w:rPr>
          <w:rFonts w:ascii="Arial" w:eastAsia="Times New Roman" w:hAnsi="Arial" w:cs="Times New Roman"/>
          <w:color w:val="000000" w:themeColor="text1"/>
          <w:sz w:val="24"/>
          <w:szCs w:val="24"/>
          <w:lang w:eastAsia="el-GR"/>
        </w:rPr>
        <w:t xml:space="preserve">διενεργήθηκε παρακράτηση φόρου 20%, με την οποία εξαντλούνταν κάθε άλλη φορολογική υποχρέωση, συμπεριλαμβανομένης και της ειδικής εισφοράς αλληλεγγύης. Αναφέρομαι στον ν.4172/2013, άρθρο 60 παράγραφος 4, εδάφιο τρίτο. </w:t>
      </w:r>
    </w:p>
    <w:p w:rsidR="00306641" w:rsidRPr="00306641" w:rsidRDefault="00306641" w:rsidP="002B3B88">
      <w:pPr>
        <w:spacing w:after="160"/>
        <w:rPr>
          <w:rFonts w:ascii="Arial" w:eastAsia="Times New Roman" w:hAnsi="Arial" w:cs="Times New Roman"/>
          <w:color w:val="000000" w:themeColor="text1"/>
          <w:sz w:val="24"/>
          <w:szCs w:val="24"/>
          <w:lang w:eastAsia="el-GR"/>
        </w:rPr>
      </w:pPr>
      <w:r w:rsidRPr="00306641">
        <w:rPr>
          <w:rFonts w:ascii="Arial" w:eastAsia="Times New Roman" w:hAnsi="Arial" w:cs="Times New Roman"/>
          <w:color w:val="000000" w:themeColor="text1"/>
          <w:sz w:val="24"/>
          <w:szCs w:val="24"/>
          <w:lang w:eastAsia="el-GR"/>
        </w:rPr>
        <w:t>Τι σημαίνει αυτό; Σημαίνει ότι γινόταν προείσπραξη του φόρου κατά την καταβολή των αναδρομικών και δεν χρειαζόταν να βεβαιωθεί με την υποβολή της φορολογικής δήλωσης μετά από ένα έτος. Ως χρόνος κτήσης των αναδρομικών θεωρήθηκε το φορολογικό έτος 2018. Δεν υπάρχει ανάλογη ρύθμιση για τα ποσά που καταβλήθηκαν με βάση τη σχετική ΚΥΑ ως επιστροφή ποσών μειώσεων συντάξεων ιδιωτικού τομέα.</w:t>
      </w:r>
    </w:p>
    <w:p w:rsidR="00306641" w:rsidRPr="00306641" w:rsidRDefault="00306641" w:rsidP="002B3B88">
      <w:pPr>
        <w:spacing w:after="160"/>
        <w:rPr>
          <w:rFonts w:ascii="Arial" w:eastAsia="Times New Roman" w:hAnsi="Arial" w:cs="Arial"/>
          <w:bCs/>
          <w:color w:val="000000" w:themeColor="text1"/>
          <w:sz w:val="24"/>
          <w:szCs w:val="20"/>
          <w:lang w:eastAsia="el-GR"/>
        </w:rPr>
      </w:pPr>
      <w:r w:rsidRPr="00306641">
        <w:rPr>
          <w:rFonts w:ascii="Arial" w:eastAsia="Times New Roman" w:hAnsi="Arial" w:cs="Times New Roman"/>
          <w:b/>
          <w:color w:val="000000" w:themeColor="text1"/>
          <w:sz w:val="24"/>
          <w:szCs w:val="24"/>
          <w:lang w:eastAsia="el-GR"/>
        </w:rPr>
        <w:t>ΠΑΝΑΓΙΩΤΗΣ ΚΟΥΡΟΥΜΠΛΗΣ:</w:t>
      </w:r>
      <w:r w:rsidRPr="00306641">
        <w:rPr>
          <w:rFonts w:ascii="Arial" w:eastAsia="Times New Roman" w:hAnsi="Arial" w:cs="Times New Roman"/>
          <w:color w:val="000000" w:themeColor="text1"/>
          <w:sz w:val="24"/>
          <w:szCs w:val="24"/>
          <w:lang w:eastAsia="el-GR"/>
        </w:rPr>
        <w:t xml:space="preserve"> Να κάνουμε μία ρύθμιση, </w:t>
      </w:r>
      <w:r w:rsidRPr="00306641">
        <w:rPr>
          <w:rFonts w:ascii="Arial" w:eastAsia="Times New Roman" w:hAnsi="Arial" w:cs="Arial"/>
          <w:bCs/>
          <w:color w:val="000000" w:themeColor="text1"/>
          <w:sz w:val="24"/>
          <w:szCs w:val="20"/>
          <w:lang w:eastAsia="el-GR"/>
        </w:rPr>
        <w:t>κύριε 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ΠΡΟΕΔΡΕΥΟΥΣΑ (Σοφία Σακοράφα):</w:t>
      </w:r>
      <w:r w:rsidRPr="00306641">
        <w:rPr>
          <w:rFonts w:ascii="Arial" w:eastAsia="Times New Roman" w:hAnsi="Arial" w:cs="Times New Roman"/>
          <w:sz w:val="24"/>
          <w:szCs w:val="24"/>
          <w:lang w:eastAsia="el-GR"/>
        </w:rPr>
        <w:t xml:space="preserve"> Κύριε συνάδελφε, αφήστε τον κύριο Υπουργό να απαντήσει, σας παρακαλώ. Ελάτε, κύριε Υπουργέ.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ΑΠΟΣΤΟΛΟΣ ΒΕΣΥΡΟΠΟΥΛΟΣ (Υφυπουργός Οικονομικών): </w:t>
      </w:r>
      <w:r w:rsidRPr="00306641">
        <w:rPr>
          <w:rFonts w:ascii="Arial" w:eastAsia="Times New Roman" w:hAnsi="Arial" w:cs="Times New Roman"/>
          <w:sz w:val="24"/>
          <w:szCs w:val="24"/>
          <w:lang w:eastAsia="el-GR"/>
        </w:rPr>
        <w:t xml:space="preserve">Δεν υπάρχει ανάλογη ρύθμιση για τα ποσά που καταβλήθηκαν με βάση τη σχετική ΚΥΑ ως επιστροφή ποσών μειώσεων συντάξεων ιδιωτικού τομέα ούτε για τα ποσά που καταβλήθηκαν με βάση την αντίστοιχη ΚΥΑ ως επιστροφή ποσών μειώσεων συντάξεων του δημοσίου τομέα.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κοινές υπουργικές αποφάσεις που ανέφερα προέβλεπαν την καταβολή των αναδρομικών χωρίς να πραγματοποιηθεί παρακράτηση φόρου και ειδικής εισφοράς αλληλεγγύης. Συνεπώς αυτά τα εισοδήματα υπάγονται ως προς τη φορολόγησή τους στις γενικές διατάξεις, δηλαδή την κλίμακα που ίσχυε για τα φορολογικά έτη 2015 και 2016 που ανάγονται τα εισοδήματα αυτά, πλέον της ειδικής εισφοράς αλληλεγγύης.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ΚΟΥΡΟΥΜΠΛΗΣ:</w:t>
      </w:r>
      <w:r w:rsidRPr="00306641">
        <w:rPr>
          <w:rFonts w:ascii="Arial" w:eastAsia="Times New Roman" w:hAnsi="Arial" w:cs="Times New Roman"/>
          <w:sz w:val="24"/>
          <w:szCs w:val="24"/>
          <w:lang w:eastAsia="el-GR"/>
        </w:rPr>
        <w:t xml:space="preserve"> Άρα θα πληρώσουν 44% φόρο. Αυτό λέτε.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ΑΠΟΣΤΟΛΟΣ ΒΕΣΥΡΟΠΟΥΛΟΣ (Υφυπουργός Οικονομικών): </w:t>
      </w:r>
      <w:r w:rsidRPr="00306641">
        <w:rPr>
          <w:rFonts w:ascii="Arial" w:eastAsia="Times New Roman" w:hAnsi="Arial" w:cs="Arial"/>
          <w:bCs/>
          <w:sz w:val="24"/>
          <w:szCs w:val="20"/>
          <w:lang w:eastAsia="el-GR"/>
        </w:rPr>
        <w:t>Κύριε συνάδελφε,</w:t>
      </w:r>
      <w:r w:rsidRPr="00306641">
        <w:rPr>
          <w:rFonts w:ascii="Arial" w:eastAsia="Times New Roman" w:hAnsi="Arial" w:cs="Times New Roman"/>
          <w:sz w:val="24"/>
          <w:szCs w:val="24"/>
          <w:lang w:eastAsia="el-GR"/>
        </w:rPr>
        <w:t xml:space="preserve"> σας άκουσα με προσοχή και δεν σας διέκοψα. Σεβαστείτε λίγο τον χρόνο που μου δίνει το Προεδρείο.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ΠΑΝΑΓΙΩΤΗΣ ΚΟΥΡΟΥΜΠΛΗΣ:</w:t>
      </w:r>
      <w:r w:rsidRPr="00306641">
        <w:rPr>
          <w:rFonts w:ascii="Arial" w:eastAsia="Times New Roman" w:hAnsi="Arial" w:cs="Times New Roman"/>
          <w:sz w:val="24"/>
          <w:szCs w:val="24"/>
          <w:lang w:eastAsia="el-GR"/>
        </w:rPr>
        <w:t xml:space="preserve"> Να μου απαντήσετε στο ερώτημα. Θα πληρώσουν 44% φόρο;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w:t>
      </w:r>
      <w:r w:rsidRPr="00306641">
        <w:rPr>
          <w:rFonts w:ascii="Arial" w:eastAsia="Times New Roman" w:hAnsi="Arial" w:cs="Arial"/>
          <w:bCs/>
          <w:sz w:val="24"/>
          <w:szCs w:val="20"/>
          <w:lang w:eastAsia="el-GR"/>
        </w:rPr>
        <w:t>Κύριε συνάδελφε,</w:t>
      </w:r>
      <w:r w:rsidRPr="00306641">
        <w:rPr>
          <w:rFonts w:ascii="Arial" w:eastAsia="Times New Roman" w:hAnsi="Arial" w:cs="Times New Roman"/>
          <w:sz w:val="24"/>
          <w:szCs w:val="24"/>
          <w:lang w:eastAsia="el-GR"/>
        </w:rPr>
        <w:t xml:space="preserve"> σας παρακαλώ πολύ. Κάνατε την ερώτησή σας και ο Υπουργός απαντάει με τον τρόπο που εκείνος νομίζει. Αν δεν σας ικανοποιεί, είναι ένα άλλο θέμα. Αλλά παρακαλώ πολύ να αφήσετε τον κύριο Υπουργό να απαντήσει με τον τρόπο που εκείνος θέλει. Σας παρακαλώ, κύριε συνάδελφε.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ΚΟΥΡΟΥΜΠΛΗΣ:</w:t>
      </w:r>
      <w:r w:rsidRPr="00306641">
        <w:rPr>
          <w:rFonts w:ascii="Arial" w:eastAsia="Times New Roman" w:hAnsi="Arial" w:cs="Times New Roman"/>
          <w:sz w:val="24"/>
          <w:szCs w:val="24"/>
          <w:lang w:eastAsia="el-GR"/>
        </w:rPr>
        <w:t xml:space="preserve"> Ο Υπουργός να απαντήσει στο συγκεκριμένο ερώτημα.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w:t>
      </w:r>
      <w:r w:rsidRPr="00306641">
        <w:rPr>
          <w:rFonts w:ascii="Arial" w:eastAsia="Times New Roman" w:hAnsi="Arial" w:cs="Arial"/>
          <w:bCs/>
          <w:sz w:val="24"/>
          <w:szCs w:val="20"/>
          <w:lang w:eastAsia="el-GR"/>
        </w:rPr>
        <w:t>Κύριε συνάδελφε,</w:t>
      </w:r>
      <w:r w:rsidRPr="00306641">
        <w:rPr>
          <w:rFonts w:ascii="Arial" w:eastAsia="Times New Roman" w:hAnsi="Arial" w:cs="Times New Roman"/>
          <w:sz w:val="24"/>
          <w:szCs w:val="24"/>
          <w:lang w:eastAsia="el-GR"/>
        </w:rPr>
        <w:t xml:space="preserve"> σας </w:t>
      </w:r>
      <w:r w:rsidRPr="00306641">
        <w:rPr>
          <w:rFonts w:ascii="Arial" w:eastAsia="Times New Roman" w:hAnsi="Arial" w:cs="Arial"/>
          <w:bCs/>
          <w:sz w:val="24"/>
          <w:szCs w:val="20"/>
          <w:lang w:eastAsia="el-GR"/>
        </w:rPr>
        <w:t>παρακαλώ</w:t>
      </w:r>
      <w:r w:rsidRPr="00306641">
        <w:rPr>
          <w:rFonts w:ascii="Arial" w:eastAsia="Times New Roman" w:hAnsi="Arial" w:cs="Times New Roman"/>
          <w:sz w:val="24"/>
          <w:szCs w:val="24"/>
          <w:lang w:eastAsia="el-GR"/>
        </w:rPr>
        <w:t xml:space="preserve">! Σεβαστείτε τον χώρο, σας </w:t>
      </w:r>
      <w:r w:rsidRPr="00306641">
        <w:rPr>
          <w:rFonts w:ascii="Arial" w:eastAsia="Times New Roman" w:hAnsi="Arial" w:cs="Arial"/>
          <w:bCs/>
          <w:sz w:val="24"/>
          <w:szCs w:val="20"/>
          <w:lang w:eastAsia="el-GR"/>
        </w:rPr>
        <w:t>παρακαλώ</w:t>
      </w:r>
      <w:r w:rsidRPr="00306641">
        <w:rPr>
          <w:rFonts w:ascii="Arial" w:eastAsia="Times New Roman" w:hAnsi="Arial" w:cs="Times New Roman"/>
          <w:sz w:val="24"/>
          <w:szCs w:val="24"/>
          <w:lang w:eastAsia="el-GR"/>
        </w:rPr>
        <w:t xml:space="preserve"> πολύ.</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ΚΟΥΡΟΥΜΠΛΗΣ:</w:t>
      </w:r>
      <w:r w:rsidRPr="00306641">
        <w:rPr>
          <w:rFonts w:ascii="Arial" w:eastAsia="Times New Roman" w:hAnsi="Arial" w:cs="Times New Roman"/>
          <w:sz w:val="24"/>
          <w:szCs w:val="24"/>
          <w:lang w:eastAsia="el-GR"/>
        </w:rPr>
        <w:t xml:space="preserve"> Θα πληρώσουν 44% φόρο;</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w:t>
      </w:r>
      <w:r w:rsidRPr="00306641">
        <w:rPr>
          <w:rFonts w:ascii="Arial" w:eastAsia="Times New Roman" w:hAnsi="Arial" w:cs="Arial"/>
          <w:bCs/>
          <w:sz w:val="24"/>
          <w:szCs w:val="20"/>
          <w:lang w:eastAsia="el-GR"/>
        </w:rPr>
        <w:t>Κύριε συνάδελφε!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ΚΟΥΡΟΥΜΠΛΗΣ:</w:t>
      </w:r>
      <w:r w:rsidRPr="00306641">
        <w:rPr>
          <w:rFonts w:ascii="Arial" w:eastAsia="Times New Roman" w:hAnsi="Arial" w:cs="Times New Roman"/>
          <w:sz w:val="24"/>
          <w:szCs w:val="24"/>
          <w:lang w:eastAsia="el-GR"/>
        </w:rPr>
        <w:t xml:space="preserve"> Όλα τα άλλα είναι άλλα λόγια να αγαπιόμαστε.</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w:t>
      </w:r>
      <w:r w:rsidRPr="00306641">
        <w:rPr>
          <w:rFonts w:ascii="Arial" w:eastAsia="Times New Roman" w:hAnsi="Arial" w:cs="Arial"/>
          <w:bCs/>
          <w:sz w:val="24"/>
          <w:szCs w:val="20"/>
          <w:lang w:eastAsia="el-GR"/>
        </w:rPr>
        <w:t>Κύριε συνάδελφε και κύριε Υπουργέ, επιτρέψτε μου μια παρατήρηση για μισό λεπτό σας παρακαλώ.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Cs/>
          <w:sz w:val="24"/>
          <w:szCs w:val="20"/>
          <w:lang w:eastAsia="el-GR"/>
        </w:rPr>
        <w:lastRenderedPageBreak/>
        <w:t>Υπάρχει μια διαδικασία,</w:t>
      </w:r>
      <w:r w:rsidRPr="00306641">
        <w:rPr>
          <w:rFonts w:ascii="Arial" w:eastAsia="Times New Roman" w:hAnsi="Arial" w:cs="Times New Roman"/>
          <w:sz w:val="24"/>
          <w:szCs w:val="24"/>
          <w:lang w:eastAsia="el-GR"/>
        </w:rPr>
        <w:t xml:space="preserve"> είστε παλιός κοινοβουλευτικός και τη γνωρίζετε. Κάνετε την ερώτησή, σας έδωσα παραπάνω χρόνο, κύριε συνάδελφε, για να απαντήσετε και τώρα απαντάει ο </w:t>
      </w:r>
      <w:r w:rsidRPr="00306641">
        <w:rPr>
          <w:rFonts w:ascii="Arial" w:eastAsia="Times New Roman" w:hAnsi="Arial" w:cs="Arial"/>
          <w:bCs/>
          <w:sz w:val="24"/>
          <w:szCs w:val="20"/>
          <w:lang w:eastAsia="el-GR"/>
        </w:rPr>
        <w:t>κύριος Υπουργός</w:t>
      </w:r>
      <w:r w:rsidRPr="00306641">
        <w:rPr>
          <w:rFonts w:ascii="Arial" w:eastAsia="Times New Roman" w:hAnsi="Arial" w:cs="Times New Roman"/>
          <w:sz w:val="24"/>
          <w:szCs w:val="24"/>
          <w:lang w:eastAsia="el-GR"/>
        </w:rPr>
        <w:t xml:space="preserve"> με τον τρόπο που εκείνος νομίζει. Αν δεν σας ικανοποιεί, κύριε συνάδελφε, θα ξανακάνετε την ερώτηση. Σας παρακαλώ πάρα πολύ.</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ΚΟΥΡΟΥΜΠΛΗΣ:</w:t>
      </w:r>
      <w:r w:rsidRPr="00306641">
        <w:rPr>
          <w:rFonts w:ascii="Arial" w:eastAsia="Times New Roman" w:hAnsi="Arial" w:cs="Times New Roman"/>
          <w:sz w:val="24"/>
          <w:szCs w:val="24"/>
          <w:lang w:eastAsia="el-GR"/>
        </w:rPr>
        <w:t xml:space="preserve"> Έχει ευθύνη…</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w:t>
      </w:r>
      <w:r w:rsidRPr="00306641">
        <w:rPr>
          <w:rFonts w:ascii="Arial" w:eastAsia="Times New Roman" w:hAnsi="Arial" w:cs="Arial"/>
          <w:bCs/>
          <w:sz w:val="24"/>
          <w:szCs w:val="20"/>
          <w:lang w:eastAsia="el-GR"/>
        </w:rPr>
        <w:t>Κύριε συνάδελφε,</w:t>
      </w:r>
      <w:r w:rsidRPr="00306641">
        <w:rPr>
          <w:rFonts w:ascii="Arial" w:eastAsia="Times New Roman" w:hAnsi="Arial" w:cs="Times New Roman"/>
          <w:sz w:val="24"/>
          <w:szCs w:val="24"/>
          <w:lang w:eastAsia="el-GR"/>
        </w:rPr>
        <w:t xml:space="preserve"> αυτό είναι απρέπεια που κάνετε αυτή τη στιγμή.</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ΠΑΝΑΓΙΩΤΗΣ ΚΟΥΡΟΥΜΠΛΗΣ:</w:t>
      </w:r>
      <w:r w:rsidRPr="00306641">
        <w:rPr>
          <w:rFonts w:ascii="Arial" w:eastAsia="Times New Roman" w:hAnsi="Arial" w:cs="Times New Roman"/>
          <w:sz w:val="24"/>
          <w:szCs w:val="24"/>
          <w:lang w:eastAsia="el-GR"/>
        </w:rPr>
        <w:t xml:space="preserve"> Εντάξει, </w:t>
      </w:r>
      <w:r w:rsidRPr="00306641">
        <w:rPr>
          <w:rFonts w:ascii="Arial" w:eastAsia="Times New Roman" w:hAnsi="Arial" w:cs="Arial"/>
          <w:bCs/>
          <w:sz w:val="24"/>
          <w:szCs w:val="20"/>
          <w:lang w:eastAsia="el-GR"/>
        </w:rPr>
        <w:t>ευχαριστώ.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Σας </w:t>
      </w:r>
      <w:r w:rsidRPr="00306641">
        <w:rPr>
          <w:rFonts w:ascii="Arial" w:eastAsia="Times New Roman" w:hAnsi="Arial" w:cs="Arial"/>
          <w:bCs/>
          <w:sz w:val="24"/>
          <w:szCs w:val="20"/>
          <w:lang w:eastAsia="el-GR"/>
        </w:rPr>
        <w:t>παρακαλώ</w:t>
      </w:r>
      <w:r w:rsidRPr="00306641">
        <w:rPr>
          <w:rFonts w:ascii="Arial" w:eastAsia="Times New Roman" w:hAnsi="Arial" w:cs="Times New Roman"/>
          <w:sz w:val="24"/>
          <w:szCs w:val="24"/>
          <w:lang w:eastAsia="el-GR"/>
        </w:rPr>
        <w:t xml:space="preserve"> πολύ.</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ΚΟΥΡΟΥΜΠΛΗΣ:</w:t>
      </w:r>
      <w:r w:rsidRPr="00306641">
        <w:rPr>
          <w:rFonts w:ascii="Arial" w:eastAsia="Times New Roman" w:hAnsi="Arial" w:cs="Times New Roman"/>
          <w:sz w:val="24"/>
          <w:szCs w:val="24"/>
          <w:lang w:eastAsia="el-GR"/>
        </w:rPr>
        <w:t xml:space="preserve"> Ευχαριστώ για τις συστάσεις αγωγής.</w:t>
      </w:r>
    </w:p>
    <w:p w:rsidR="00306641" w:rsidRPr="00306641" w:rsidRDefault="00306641" w:rsidP="002B3B88">
      <w:pPr>
        <w:spacing w:after="160"/>
        <w:rPr>
          <w:rFonts w:ascii="Arial" w:eastAsia="Times New Roman" w:hAnsi="Arial" w:cs="Arial"/>
          <w:bCs/>
          <w:sz w:val="24"/>
          <w:szCs w:val="20"/>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Ελάτε, </w:t>
      </w:r>
      <w:r w:rsidRPr="00306641">
        <w:rPr>
          <w:rFonts w:ascii="Arial" w:eastAsia="Times New Roman" w:hAnsi="Arial" w:cs="Arial"/>
          <w:bCs/>
          <w:sz w:val="24"/>
          <w:szCs w:val="20"/>
          <w:lang w:eastAsia="el-GR"/>
        </w:rPr>
        <w:t>κύριε 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ΑΠΟΣΤΟΛΟΣ ΒΕΣΥΡΟΠΟΥΛΟΣ (Υφυπουργός Οικονομικών): </w:t>
      </w:r>
      <w:r w:rsidRPr="00306641">
        <w:rPr>
          <w:rFonts w:ascii="Arial" w:eastAsia="Times New Roman" w:hAnsi="Arial" w:cs="Times New Roman"/>
          <w:sz w:val="24"/>
          <w:szCs w:val="24"/>
          <w:lang w:eastAsia="el-GR"/>
        </w:rPr>
        <w:t xml:space="preserve">Συνεπώς, κύριε συνάδελφε, διαχωρίζονται οι περιπτώσεις, κάτι που σημαίνει ότι τα αναδρομικά που προβλέπονται σύμφωνα με το ν.4575/2018 αναφέρονται σε εφάπαξ χρηματικά ποσά προς εν ενεργεία στελέχη συγκεκριμένων φορέων του ευρύτερου δημόσιου τομέα και τους συνταξιούχους των συγκεκριμένων κατηγοριών, ενώ τα αναδρομικά των άρθρων 33 και 34 του ν.4734/2020 </w:t>
      </w:r>
      <w:r w:rsidRPr="00306641">
        <w:rPr>
          <w:rFonts w:ascii="Arial" w:eastAsia="Times New Roman" w:hAnsi="Arial" w:cs="Times New Roman"/>
          <w:sz w:val="24"/>
          <w:szCs w:val="24"/>
          <w:lang w:eastAsia="el-GR"/>
        </w:rPr>
        <w:lastRenderedPageBreak/>
        <w:t>αφορούν το σύνολο των συνταξιούχων του δημοσίου και ιδιωτικού τομέα, σύμφωνα με τις σχετικά οριζόμενες διατάξεις.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Όπως σας είπα και στην αρχή της τοποθέτησής μου, η Κυβέρνηση απέδειξε έμπρακτα τον σεβασμό της στην εφαρμογή των δικαστικών αποφάσεων, ενώ προχώρησε και σε νομοθετικές και θεσμικές παρεμβάσεις για να διευκολύνει τους δικαιούχους των αναδρομικών.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Μάλιστα, με τις κοινές υπουργικές αποφάσεις που προανέφερα ρυθμίστηκε μεταξύ άλλων ο τρόπος και ο χρόνος καταβολής των επιστρεπτέων ποσών των μειώσεων συντάξεων συνταξιούχων του ιδιωτικού και του δημόσιου τομέα. Σύμφωνα με αυτές, διενεργήθηκε η καταβολή των σχετικών ποσών χωρίς την παρακράτηση φόρου εισοδήματος κατά το άρθρο 60, του ν.4172/2013, αλλά και ειδικής εισφοράς αλληλεγγύης του άρθρου 43Α του ν.4172/2013.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Υπενθυμίζω, τέλος, ότι εφόσον τα αναδρομικά αυτά καταβλήθηκαν μέσα στο έτος 2020 δεν επιβαρύνονται ούτε με πρόστιμα εκπρόθεσμης υποβολής δηλώσεων ούτε με τόκους εκπρόθεσμης καταβολής.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 xml:space="preserve">Κι εγώ σας ευχαριστώ, κύριε Υπουργέ.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ΠΑΝΑΓΙΩΤΗΣ ΚΟΥΡΟΥΜΠΛΗΣ: </w:t>
      </w:r>
      <w:r w:rsidRPr="00306641">
        <w:rPr>
          <w:rFonts w:ascii="Arial" w:eastAsia="Times New Roman" w:hAnsi="Arial" w:cs="Times New Roman"/>
          <w:sz w:val="24"/>
          <w:szCs w:val="24"/>
          <w:lang w:eastAsia="el-GR"/>
        </w:rPr>
        <w:t>Κυρία Πρόεδρε, μπορώ να έχω τον λόγο;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Κύριε συνάδελφε, ξέρετε ότι δεν υπάρχει συζήτηση. Την ξέρετε τη διαδικασία. Είστε τόσο παλιός κοινοβουλευτικός που μου κάνει εντύπωση αυτό που κάνετε τώρα.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ΠΑΝΑΓΙΩΤΗΣ ΚΟΥΡΟΥΜΠΛΗΣ: </w:t>
      </w:r>
      <w:r w:rsidRPr="00306641">
        <w:rPr>
          <w:rFonts w:ascii="Arial" w:eastAsia="Times New Roman" w:hAnsi="Arial" w:cs="Times New Roman"/>
          <w:sz w:val="24"/>
          <w:szCs w:val="24"/>
          <w:lang w:eastAsia="el-GR"/>
        </w:rPr>
        <w:t>Το Προεδρείο πρέπει να ζητάει από τον Υπουργό να απαντάει στις ερωτήσεις, όχι να λέει ό,τι θέλει.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 xml:space="preserve">Κύριε συνάδελφε, κάνατε την ερώτησή σας και ο Υπουργός απάντησε με τον τρόπο που ήθελε. Από εκεί και πέρα, υπάρχει άλλη διαδικασία και τη γνωρίζετε.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ΠΑΝΑΓΙΩΤΗΣ ΚΟΥΡΟΥΜΠΛΗΣ: </w:t>
      </w:r>
      <w:r w:rsidRPr="00306641">
        <w:rPr>
          <w:rFonts w:ascii="Arial" w:eastAsia="Times New Roman" w:hAnsi="Arial" w:cs="Times New Roman"/>
          <w:sz w:val="24"/>
          <w:szCs w:val="24"/>
          <w:lang w:eastAsia="el-GR"/>
        </w:rPr>
        <w:t xml:space="preserve">Είμαστε εκλεγμένοι Βουλευτές!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 xml:space="preserve">Μην το κάνετε αυτό! Δεν σας τιμά αυτή τη στιγμή! Αυτή η συμπεριφορά, κύριε συνάδελφε, δεν σας τιμά αυτή τη στιγμή, το ξέρετε. Σας παρακαλώ πάρα πολύ. Σας παρακαλώ πολύ.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ΠΑΝΑΓΙΩΤΗΣ ΚΟΥΡΟΥΜΠΛΗΣ: </w:t>
      </w:r>
      <w:r w:rsidRPr="00306641">
        <w:rPr>
          <w:rFonts w:ascii="Arial" w:eastAsia="Times New Roman" w:hAnsi="Arial" w:cs="Times New Roman"/>
          <w:sz w:val="24"/>
          <w:szCs w:val="24"/>
          <w:lang w:eastAsia="el-GR"/>
        </w:rPr>
        <w:t>Εκπροσωπούμε τον ελληνικό λαό.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Σας παρακαλώ πολύ. Πρέπει να συνεχίσουμε τη διαδικασία. Σας παρακαλώ, κύριε συνάδελφε.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Προχωρούμε στη δεύτερη με αριθμό 872/16-6-2021 επίκαιρη ερώτηση πρώτου κύκλου του Βουλευτή Ροδόπης του Κινήματος Αλλαγής κ. </w:t>
      </w:r>
      <w:proofErr w:type="spellStart"/>
      <w:r w:rsidRPr="00306641">
        <w:rPr>
          <w:rFonts w:ascii="Arial" w:eastAsia="Times New Roman" w:hAnsi="Arial" w:cs="Times New Roman"/>
          <w:sz w:val="24"/>
          <w:szCs w:val="24"/>
          <w:lang w:eastAsia="el-GR"/>
        </w:rPr>
        <w:t>Ιλχάν</w:t>
      </w:r>
      <w:proofErr w:type="spellEnd"/>
      <w:r w:rsidRPr="00306641">
        <w:rPr>
          <w:rFonts w:ascii="Arial" w:eastAsia="Times New Roman" w:hAnsi="Arial" w:cs="Times New Roman"/>
          <w:sz w:val="24"/>
          <w:szCs w:val="24"/>
          <w:lang w:eastAsia="el-GR"/>
        </w:rPr>
        <w:t xml:space="preserve"> Αχμέτ προς την Υπουργό Παιδείας και Θρησκευμάτων, με θέμα: «Κατ’ εξαίρεση μετεγγραφής - μετακινήσεις του Υπουργείου Παιδείας &amp; Θρησκευμάτων».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Στην ερώτηση θα απαντήσει ο Υφυπουργός Παιδείας και Θρησκευμάτων κ. Ευάγγελος Συρίγος.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συνάδελφε, έχετε τον λόγο για δύο λεπτά.</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ΙΛΧΑΝ ΑΧΜΕΤ:</w:t>
      </w:r>
      <w:r w:rsidRPr="00306641">
        <w:rPr>
          <w:rFonts w:ascii="Arial" w:eastAsia="Times New Roman" w:hAnsi="Arial" w:cs="Times New Roman"/>
          <w:sz w:val="24"/>
          <w:szCs w:val="24"/>
          <w:lang w:eastAsia="el-GR"/>
        </w:rPr>
        <w:t xml:space="preserve"> Ευχαριστώ, κυρία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Κύριε Υφυπουργέ, όπως γνωρίζετε ο ν.4692/2020 και συγκεκριμένα το άρθρο 79, προβλέπει επακριβώς ποιοι είναι οι όροι προκειμένου κάποιοι φοιτητές να έχουν το δικαίωμα να κάνουν κατ’ εξαίρεση μετεγγραφή. Κι όταν λέμε κατ’ εξαίρεση μετεγγραφή εννοούμε για σοβαρούς λόγους υγείας ή άλλους λόγους όπως αναφέρονται στον νόμο.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Στο άρθρο το συγκεκριμένο του νόμου, είναι μια γενική διάταξη και πουθενά δεν υπάρχει απαγόρευση ούτως ώστε οι φοιτητές που εισάγονται στα πανεπιστήμια με ειδική ποσόστωση, όπως είναι τα παιδιά της μειονότητας, να αποκλείονται και να απαγορεύεται η κατ’ εξαίρεση μετεγγραφή τους.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Παρά ταύτα, κύριε Υπουργέ, πάρα πολλοί φοιτητές μας από τη μειονότητα, προσπαθώντας να κάνουν χρήση αυτής της διάταξης, υπέβαλαν </w:t>
      </w:r>
      <w:r w:rsidRPr="00306641">
        <w:rPr>
          <w:rFonts w:ascii="Arial" w:eastAsia="Times New Roman" w:hAnsi="Arial" w:cs="Times New Roman"/>
          <w:sz w:val="24"/>
          <w:szCs w:val="24"/>
          <w:lang w:eastAsia="el-GR"/>
        </w:rPr>
        <w:lastRenderedPageBreak/>
        <w:t>τεκμηριωμένες αιτήσεις στο Υπουργείο και η επιτροπή αντί να κρίνει αυτές τις αιτήσεις, αποφάνθηκε κατά μη σύννομο και περίεργο τρόπο ότι εσείς δεν έχετε δικαίωμα για κατ’ εξαίρεση μετεγγραφή διότι –είπε- ότι επειδή εισαχθήκατε στο πανεπιστήμιο με ειδική ποσόστωση, δεν δικαιούστε. Αυτό, βέβαια, εκτός του ότι είναι παράνομο, εκτός του ότι δεν προβλέπεται πουθενά στον νόμο, δημιουργεί και διάφορα θέματα παραβίασης της ισότητας έναντι του νόμου και δημιουργεί κι άλλα προβλήματα.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 θέμα είναι επίκαιρο, κύριε Υπουργέ, διότι αυτή τη στιγμή είναι σε εξέλιξη στο Υπουργείο σας οι μετεγγραφές και δεν μπορούν να στερηθούν τα παιδιά της μειονότητας το δικαίωμα που τους δίνει ο νόμος. Οι ερωτήσεις είναι συγκεκριμένες. Συμφωνείτε εσείς, κατ’ αρχάς, ως Υπουργείο, ως πολιτική ηγεσία με αυτή την ερμηνεία που δίνει η επιτροπή σας σε αυτόν τον νόμο;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Δεύτερον, τι προτίθεστε να κάνετε; Προτίθεστε να ανακαλέσετε τις αποφάσεις ως ανώτερο διοικητικό οργανωτικό αυτών των επιτροπών να τις ακυρώσετε προκειμένου αυτά τα παιδιά να μην προσφύγουν στα εθνικά και ευρωπαϊκά δικαστήρια, στα οποία θα δικαιωθούν; Όμως, το πανεπιστήμιο θα έχει τελειώσει και άρα το </w:t>
      </w:r>
      <w:r w:rsidRPr="00306641">
        <w:rPr>
          <w:rFonts w:ascii="Arial" w:eastAsia="Times New Roman" w:hAnsi="Arial" w:cs="Times New Roman"/>
          <w:sz w:val="24"/>
          <w:szCs w:val="24"/>
          <w:lang w:val="en-US" w:eastAsia="el-GR"/>
        </w:rPr>
        <w:t>ratio</w:t>
      </w:r>
      <w:r w:rsidRPr="00306641">
        <w:rPr>
          <w:rFonts w:ascii="Arial" w:eastAsia="Times New Roman" w:hAnsi="Arial" w:cs="Times New Roman"/>
          <w:sz w:val="24"/>
          <w:szCs w:val="24"/>
          <w:lang w:eastAsia="el-GR"/>
        </w:rPr>
        <w:t>, η ουσία της κατ’ εξαίρεσης μετεγγραφής που λόγοι σοβαροί, ασθένειας, οικονομικοί, οι οποίοι υφίστανται αυτή τη στιγμή.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Οπότε, καλείστε σήμερα να μας δώσετε μια απάντηση ως Υπουργείο τι γίνεται και για ποιον λόγο αυτό άρχισε να εφαρμόζεται φέτος.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ΠΡΟΕΔΡΕΥΟΥΣΑ (Σοφία Σακοράφα): </w:t>
      </w:r>
      <w:r w:rsidRPr="00306641">
        <w:rPr>
          <w:rFonts w:ascii="Arial" w:eastAsia="Times New Roman" w:hAnsi="Arial" w:cs="Times New Roman"/>
          <w:sz w:val="24"/>
          <w:szCs w:val="24"/>
          <w:lang w:eastAsia="el-GR"/>
        </w:rPr>
        <w:t>Ευχαριστώ, κύριε συνάδελφε.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Κύριε Υφυπουργέ, έχετε τον λόγο.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ΕΥΑΓΓΕΛΟΣ (ΑΓΓΕΛΟΣ) ΣΥΡΙΓΟΣ (Υφυπουργός </w:t>
      </w:r>
      <w:r w:rsidRPr="00306641">
        <w:rPr>
          <w:rFonts w:ascii="Arial" w:eastAsia="Times New Roman" w:hAnsi="Arial" w:cs="Arial"/>
          <w:b/>
          <w:bCs/>
          <w:color w:val="111111"/>
          <w:sz w:val="24"/>
          <w:szCs w:val="24"/>
          <w:lang w:eastAsia="el-GR"/>
        </w:rPr>
        <w:t>Παιδείας και Θρησκευμάτων</w:t>
      </w:r>
      <w:r w:rsidRPr="00306641">
        <w:rPr>
          <w:rFonts w:ascii="Arial" w:eastAsia="Times New Roman" w:hAnsi="Arial" w:cs="Arial"/>
          <w:b/>
          <w:color w:val="111111"/>
          <w:sz w:val="24"/>
          <w:szCs w:val="24"/>
          <w:lang w:eastAsia="el-GR"/>
        </w:rPr>
        <w:t xml:space="preserve">): </w:t>
      </w:r>
      <w:r w:rsidRPr="00306641">
        <w:rPr>
          <w:rFonts w:ascii="Arial" w:eastAsia="Times New Roman" w:hAnsi="Arial" w:cs="Times New Roman"/>
          <w:sz w:val="24"/>
          <w:szCs w:val="24"/>
          <w:lang w:eastAsia="el-GR"/>
        </w:rPr>
        <w:t>Ευχαριστώ πολύ, κυρία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Κύριε συνάδελφε, σας ευχαριστώ πολύ για την ερώτηση. Μου δίνει τη δυνατότητα να μιλήσω λίγο για ένα θετικό μέτρο το οποίο ισχύει από τη δεκαετία του 1990 υπέρ των παιδιών που ανήκουν στη μουσουλμανική μειονότητα στη Θράκη.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Είναι το θετικό μέτρο της επιπλέον εισαγωγής στα πανεπιστήμια με ποσοστό 0,5%. Τι σημαίνει αυτό στην πράξη; Σημαίνει ότι πέραν του αριθμού των παιδιών τα οποία εισάγονται μέσω πανελλαδικών εξετάσεων, το κράτος, η πολιτεία δίνει τη δυνατότητα στα παιδιά της μειονότητας να μπουν στα ελληνικά πανεπιστημιακά ιδρύματα με επιπλέον ποσοστό 0,5%, πράγμα το οποίο σημαίνει ότι έχουν μια πιο ευνοϊκή μεταχείριση διότι έχουν πιο χαμηλές βάσεις εισαγωγής.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Αυτό είναι ένα συνειδητό θετικό μέτρο που υιοθέτησε η ελληνική πολιτεία υπέρ μιας μειονότητας. Έχουμε πολλές τέτοιες περιπτώσεις σε όλον τον δυτικό κόσμο όπου ένα κράτος παίρνει ένα μέτρο με σκοπό να αναβαθμίσει τη μειονότητα. Η απόδειξη ότι το μέτρο αυτό ήταν θετικό μέχρι σήμερα φαίνεται </w:t>
      </w:r>
      <w:r w:rsidRPr="00306641">
        <w:rPr>
          <w:rFonts w:ascii="Arial" w:eastAsia="Times New Roman" w:hAnsi="Arial" w:cs="Times New Roman"/>
          <w:sz w:val="24"/>
          <w:szCs w:val="24"/>
          <w:lang w:eastAsia="el-GR"/>
        </w:rPr>
        <w:lastRenderedPageBreak/>
        <w:t>στην πράξη, διότι όπως και εσείς καλώς γνωρίζετε μια ματιά μόνο στα επιμελητήρια και στις επαγγελματικές ενώσεις και στους συλλόγους, στον ιατρικό, στον δικηγορικό σύλλογο δείχνει ότι έχει και η Κομοτηνή και η Ξάνθη ένα πολύ μεγάλο ποσοστό νέων ανθρώπων, νέων επιστημόνων οι οποίοι προέρχονται από ελληνικά ΑΕΙ. Κατά τη γνώμη μου, είναι και το πιο σημαντικό δείγμα ενσωματώσεως της μουσουλμανικής μειονότητας με την υπόλοιπη ελληνική κοινωνία.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Σε αυτό το πλαίσιο, λοιπόν, έχει οριστεί ότι υπάρχει η δυνατότητα κατ’ εξαίρεση μεταγραφών σύμφωνα με το άρθρο 79, παράγραφος 1, του ν.4692/2020 που ορίζει τις κατ’ εξαίρεση μετεγγραφής, όπως όμως προσδιορίζονται στο άρθρο 78 του ίδιου νόμου. Τι λέει το άρθρο 78 του ιδίου νόμου; «Δικαίωμα μετεγγραφής καθ’ υπέρβαση του ποσοστού του παραγράφου της παραγράφου 1, του άρθρου 75…»  -είναι το ποσοστό, κυρία Πρόεδρε, που λέει ότι είναι 15% αυτοί οι οποίοι παίρνουν κατ’ εξαίρεση μετεγγραφές κάθε χρόνο- «…έχουν οι φοιτητές οι οποίοι εντάσσονται σε μία από τις ακόλουθες κατηγορίες: ΣΤ. Έλληνες πολίτες της μουσουλμανικής μειονότητας της Θράκης οι οποίοι εισήχθησαν σε ποσοστό θέσεων καθ’ υπέρβαση του αριθμού εισακτέων...» -είναι το θετικό μέτρο στο οποίο αναφέρθηκα προηγουμένως σύμφωνα με την τάδε απόφαση- «…σε ποσοστό 10% του συνολικού αριθμού των εισαχθέντων της ανωτέρω κατηγορίας».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Ποια είναι η ανωτέρω κατηγορία; Η ανωτέρω κατηγορία είναι το 15%. Εκείνο το οποίο πρέπει να δούμε, λοιπόν, είναι αν στην προκειμένη περίπτωση που </w:t>
      </w:r>
      <w:proofErr w:type="spellStart"/>
      <w:r w:rsidRPr="00306641">
        <w:rPr>
          <w:rFonts w:ascii="Arial" w:eastAsia="Times New Roman" w:hAnsi="Arial" w:cs="Times New Roman"/>
          <w:sz w:val="24"/>
          <w:szCs w:val="24"/>
          <w:lang w:eastAsia="el-GR"/>
        </w:rPr>
        <w:t>απερρίφθη</w:t>
      </w:r>
      <w:proofErr w:type="spellEnd"/>
      <w:r w:rsidRPr="00306641">
        <w:rPr>
          <w:rFonts w:ascii="Arial" w:eastAsia="Times New Roman" w:hAnsi="Arial" w:cs="Times New Roman"/>
          <w:sz w:val="24"/>
          <w:szCs w:val="24"/>
          <w:lang w:eastAsia="el-GR"/>
        </w:rPr>
        <w:t xml:space="preserve"> το αίτημα υπερέβημεν το 15% ή όχι.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Θα επανέλθω, όμως, στη δευτερολογία μου επ’ αυτού του θέματος.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ΠΡΟΕΔΡΕΥΟΥΣΑ (Σοφία Σακοράφα): </w:t>
      </w:r>
      <w:r w:rsidRPr="00306641">
        <w:rPr>
          <w:rFonts w:ascii="Arial" w:eastAsia="Times New Roman" w:hAnsi="Arial" w:cs="Times New Roman"/>
          <w:sz w:val="24"/>
          <w:szCs w:val="24"/>
          <w:lang w:eastAsia="el-GR"/>
        </w:rPr>
        <w:t>Ευχαριστώ, κύριε Υφυπουργέ.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Κύριε συνάδελφε, έχετε τον λόγο.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ΙΛΧΑΝ ΑΧΜΕΤ:</w:t>
      </w:r>
      <w:r w:rsidRPr="00306641">
        <w:rPr>
          <w:rFonts w:ascii="Arial" w:eastAsia="Times New Roman" w:hAnsi="Arial" w:cs="Times New Roman"/>
          <w:sz w:val="24"/>
          <w:szCs w:val="24"/>
          <w:lang w:eastAsia="el-GR"/>
        </w:rPr>
        <w:t xml:space="preserve"> Ας αρχίσω την τοποθέτησή μου στη δευτερολογία μου από το τελευταίο που είπατε. Κατ’ αρχάς, είναι θετικό ότι αναγνωρίζετε ότι όντως στο άρθρο 78 προβλέπεται και η κατ’ εξαίρεση μετεγγραφή των μουσουλμάνων φοιτητών παρ’ όλο που εισήχθησαν με το 5‰. Το δέχεστε. Βέβαια, βάζει μια ποσόστωση το 10%.</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Όμως, τα πρακτικά της επιτροπής, κύριε Υφυπουργέ, και γι’ αυτό βρισκόμαστε σήμερα εδώ πέρα, έχουν άλλη άποψη, το Υπουργείο σας έχει άλλη άποψη. Στα πρακτικά που εκδόθηκαν 31 Μαρτίου του 2021, το οποίο θα καταθέσω στα Πρακτικά της Βουλής, όπως και τις ενστάσεις μου, έχουν άλλη άποψη η οποία λέει: «Όχι. Δεν δικαιούστε κατ’ εξαίρεση μετεγγραφή εσείς όλη η μειονότητα, διότι εισαχθήκατε ως ειδική κατηγορία». Ο λόγος απόρριψης είναι η εισαγωγή της μουσουλμανικής μειονότητας ως ειδική κατηγορία. Δεν είναι ο λόγος απόρριψης ότι είστε υπερβάλλον του 10%.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lastRenderedPageBreak/>
        <w:t xml:space="preserve">ΕΥΑΓΓΕΛΟΣ (ΑΓΓΕΛΟΣ) ΣΥΡΙΓΟΣ (Υφυπουργός </w:t>
      </w:r>
      <w:r w:rsidRPr="00306641">
        <w:rPr>
          <w:rFonts w:ascii="Arial" w:eastAsia="Times New Roman" w:hAnsi="Arial" w:cs="Arial"/>
          <w:b/>
          <w:bCs/>
          <w:color w:val="111111"/>
          <w:sz w:val="24"/>
          <w:szCs w:val="24"/>
          <w:lang w:eastAsia="el-GR"/>
        </w:rPr>
        <w:t>Παιδείας και Θρησκευμάτων</w:t>
      </w:r>
      <w:r w:rsidRPr="00306641">
        <w:rPr>
          <w:rFonts w:ascii="Arial" w:eastAsia="Times New Roman" w:hAnsi="Arial" w:cs="Arial"/>
          <w:b/>
          <w:color w:val="111111"/>
          <w:sz w:val="24"/>
          <w:szCs w:val="24"/>
          <w:lang w:eastAsia="el-GR"/>
        </w:rPr>
        <w:t xml:space="preserve">): </w:t>
      </w:r>
      <w:r w:rsidRPr="00306641">
        <w:rPr>
          <w:rFonts w:ascii="Arial" w:eastAsia="Times New Roman" w:hAnsi="Arial" w:cs="Arial"/>
          <w:color w:val="111111"/>
          <w:sz w:val="24"/>
          <w:szCs w:val="24"/>
          <w:lang w:eastAsia="el-GR"/>
        </w:rPr>
        <w:t xml:space="preserve">Αναφέρεται το ΣΤ;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ΙΛΧΑΝ ΑΧΜΕΤ: </w:t>
      </w:r>
      <w:r w:rsidRPr="00306641">
        <w:rPr>
          <w:rFonts w:ascii="Arial" w:eastAsia="Times New Roman" w:hAnsi="Arial" w:cs="Times New Roman"/>
          <w:sz w:val="24"/>
          <w:szCs w:val="24"/>
          <w:lang w:eastAsia="el-GR"/>
        </w:rPr>
        <w:t>Φυσικά. Θα τα δείτε όλα, θα τα εξετάσετε. Γι’ αυτό είμαστε σήμερα εδώ πέρα για να παρέμβετε ως Υπουργείο προκειμένου να μην υφίσταται αυτή η αδικία και να μη δημιουργεί και προηγούμενο για άλλες πιθανές αιτήσεις κατ’ εξαίρεση φοιτητών.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Τώρα ως προς το θετικό μέτρο να πω κάτι. Όντως, η παράταξη που ανήκω, η προοδευτική παράταξη, με τον Γιώργο Παπανδρέου είχε θεσπίσει αυτή τη θετική διάκριση.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Και αυτό είναι μεγάλο ευεργέτημα και την αποδέχθηκε η μειονότητα στο μεγαλύτερό της βαθμό με μεγάλο ενθουσιασμό.</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Όμως θέλω να σας θυμίσω μία δήλωση του Γιώργου Καλαντζή, του Γενικού Γραμματέα, με την οποία συμφωνώ. Κοιτάξτε τι λέει: «Κάθε μέτρο που ενισχύει την ισότιμη ενσωμάτωση των Ελλήνων πολιτών και ειδικά της μειονότητας στην ελληνική κοινωνία, αποτελεί συνταγματικό, δημοκρατικό, πολιτικό αλλά και πατριωτικό καθήκον. Αντίθετα κάθε πολιτική πρακτική που συντείνει άμεσα ή έμμεσα στην περιθωριοποίηση και εν τέλει στον απομονωτισμό, μόνο δεινά θα επιφέρει στην Ελλάδα και στους πολίτες της». Αυτή είναι η δήλωση του Γιώργου Καλαντζή και συμφωνώ απόλυτα μαζί του.</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Όμως αυτό γίνεται αυτή τη στιγμή. Από μια κακή εφαρμογή του νόμου, από μία επιτροπή η οποία δεν εφαρμόζει τον νόμο στο σύνολο, ταλαιπωρούνται οι φοιτητές της μειονότητας, χάνουν τις προθεσμίες, χάνονται εξάμηνα. Υπάρχουν άνθρωποι με σοβαρά προβλήματα υγείας.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Δεν μπορείτε να καθυστερήσετε άλλο, κύριε Υπουργέ. Τι να κάνει δηλαδή; Να ξοδέψει χιλιάδες ευρώ να προσφύγει στα δικαστήρια, να δικαιωθεί και εκ των υστέρων τι; Το έννομο συμφέρον είναι τώρα. Γι’ αυτό είμαστε εδώ στη Βουλή. Γι’ αυτό είσαστε Υπουργός για να δώσετε λύσεις σήμερα και όχι να δοθεί λύση μετά από δύο μήνες, τρεις μήνες ή ένα χρόνο.</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πολύ.</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(Στο σημείο αυτό ο Βουλευτής, κ. </w:t>
      </w:r>
      <w:proofErr w:type="spellStart"/>
      <w:r w:rsidRPr="00306641">
        <w:rPr>
          <w:rFonts w:ascii="Arial" w:eastAsia="Times New Roman" w:hAnsi="Arial" w:cs="Times New Roman"/>
          <w:sz w:val="24"/>
          <w:szCs w:val="24"/>
          <w:lang w:eastAsia="el-GR"/>
        </w:rPr>
        <w:t>Ιλχάν</w:t>
      </w:r>
      <w:proofErr w:type="spellEnd"/>
      <w:r w:rsidRPr="00306641">
        <w:rPr>
          <w:rFonts w:ascii="Arial" w:eastAsia="Times New Roman" w:hAnsi="Arial" w:cs="Times New Roman"/>
          <w:sz w:val="24"/>
          <w:szCs w:val="24"/>
          <w:lang w:eastAsia="el-GR"/>
        </w:rPr>
        <w:t xml:space="preserve"> Αχμέτ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Και εγώ σας ευχαριστώ, κύριε συνάδελφε.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Τον λόγο έχει ο κύριος Υπουργός.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 xml:space="preserve">ΕΥΑΓΓΕΛΟΣ (ΑΓΓΕΛΟΣ) ΣΥΡΙΓΟΣ (Υφυπουργός </w:t>
      </w:r>
      <w:r w:rsidRPr="00306641">
        <w:rPr>
          <w:rFonts w:ascii="Arial" w:eastAsia="Times New Roman" w:hAnsi="Arial" w:cs="Arial"/>
          <w:b/>
          <w:bCs/>
          <w:color w:val="111111"/>
          <w:sz w:val="24"/>
          <w:szCs w:val="24"/>
          <w:lang w:eastAsia="el-GR"/>
        </w:rPr>
        <w:t>Παιδείας και Θρησκευμάτων</w:t>
      </w:r>
      <w:r w:rsidRPr="00306641">
        <w:rPr>
          <w:rFonts w:ascii="Arial" w:eastAsia="Times New Roman" w:hAnsi="Arial" w:cs="Arial"/>
          <w:b/>
          <w:color w:val="111111"/>
          <w:sz w:val="24"/>
          <w:szCs w:val="24"/>
          <w:lang w:eastAsia="el-GR"/>
        </w:rPr>
        <w:t xml:space="preserve">): </w:t>
      </w:r>
      <w:r w:rsidRPr="00306641">
        <w:rPr>
          <w:rFonts w:ascii="Arial" w:eastAsia="Times New Roman" w:hAnsi="Arial" w:cs="Arial"/>
          <w:color w:val="111111"/>
          <w:sz w:val="24"/>
          <w:szCs w:val="24"/>
          <w:lang w:eastAsia="el-GR"/>
        </w:rPr>
        <w:t>Κύριε συνάδελφε, ε</w:t>
      </w:r>
      <w:r w:rsidRPr="00306641">
        <w:rPr>
          <w:rFonts w:ascii="Arial" w:eastAsia="Times New Roman" w:hAnsi="Arial" w:cs="Times New Roman"/>
          <w:sz w:val="24"/>
          <w:szCs w:val="24"/>
          <w:lang w:eastAsia="el-GR"/>
        </w:rPr>
        <w:t xml:space="preserve">πειδή αναφέρεστε σε κάποια συγκεκριμένη περίπτωση -είναι προφανές αυτό δεν χρειάζεται να αναφερθεί το </w:t>
      </w:r>
      <w:r w:rsidRPr="00306641">
        <w:rPr>
          <w:rFonts w:ascii="Arial" w:eastAsia="Times New Roman" w:hAnsi="Arial" w:cs="Times New Roman"/>
          <w:sz w:val="24"/>
          <w:szCs w:val="24"/>
          <w:lang w:eastAsia="el-GR"/>
        </w:rPr>
        <w:lastRenderedPageBreak/>
        <w:t>όνομα του προσώπου βεβαίως- καλό είναι να δούμε ποιο ακριβώς είναι το σκεπτικό της επιτροπής. Εάν όμως είναι ένα γενικό, υπάγεται στη διάταξη ΣΤ΄ του άρθρου 78 του ν.4692/1978. Δεν σημαίνει ότι αυτή εξαιρεί τη μουσουλμανική μειονότητα, αλλά θέτει ένα όριο ποσοστού 10% ως προς τον αριθμό των μετεγγραφών. Πρέπει να εντοπίσουμε λοιπόν αν έχει υπερβεί το όριο του 10% ή όχι στη συγκεκριμένη περίπτωση. Οπότε είμαι στη διάθεσή σας να το δούμε ειδικότερα.</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Από κει και πέρα συμφωνώ και προσυπογράφω την άποψη του κ. Καλαντζή. Είναι ένας δημόσιος λειτουργός ο οποίος τιμά το λειτούργημά του επί πάρα πολλά χρόνια και είναι ιδιαίτερη χαρά που έχω συνεργαστεί μαζί του όλα αυτά τα χρόνια. Πρέπει να το ομολογήσω.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Επανερχόμενος στο θέμα του θετικού μέτρου, που κατά τη γνώμη μου είναι και η ουσία της υποθέσεως, η θέση της ελληνικής πολιτείας εδώ και πολλά χρόνια από το 1990 και μετά είναι ότι θέλουμε και υποστηρίζουμε την πολιτική ισονομίας και ισοπολιτείας για τη μουσουλμανική μειονότητα. Αυτή περνάει μέσα από τη θέσπιση ευνοϊκότερων διατάξεων από τους άλλους πολίτες, διότι ακριβώς το σημείο εκκίνησης της μουσουλμανικής μειονότητας για λόγους αντικειμενικούς είναι πολλές φορές πιο χαμηλό από αυτό των υπόλοιπων συμπολιτών της, οι οποίοι ανήκουν στο χριστιανικό ή σε άλλα θρησκεύματα ή είναι άθεοι.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Επομένως παίρνουμε μέτρα τέτοια για να βελτιώσουμε το επίπεδο. Αυτά τα μέτρα βεβαίως δεν θα είναι για μια ζωή. Θα είναι μέχρι που θα εξισωθεί το επίπεδο της μειονότητας με το επίπεδο της υπόλοιπης κοινωνίας.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Στην παρούσα φάση θεωρώ εξαιρετικά σημαντικό ότι εξαιτίας του θετικού μέτρου έχει σταματήσει η διαρροή μαθητικού δυναμικού, η οποία -όπως καλά γνωρίζετε- είχε ξεκινήσει σε παλαιότερες περιόδους, ακόμη και από την ηλικία της Α΄ γυμνασίου. Έφευγαν να πάνε κυρίως στην Τουρκία.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το δεύτερο που θεωρώ σημαντικό είναι ότι τα παιδιά αυτά, οι νέοι αυτοί πολίτες, ενώ τα πρώτα χρόνια ήταν διστακτικοί να φύγουν μακριά από το σπίτι τους, επέλεγαν το Δημοκρίτειο Πανεπιστήμιο ή το Αριστοτέλειο Πανεπιστήμιο Θεσσαλονίκης, εδώ και μία δεκαετία έχουν απλωθεί σε όλη την Ελλάδα χωρίς κανένα πρόβλημα και μάλιστα το ποσοστό των γυναικών έχει υπερβεί πλέον το ποσοστό των ανδρών στα άτομα τα οποία είναι στη συγκεκριμένη κατηγορία. Δηλαδή έχουμε πλέον περισσότερες γυναίκες φοιτήτριες απ’ ό,τι άνδρες φοιτητές, πράγμα το οποίο δεν συνέβαινε το 1998-1999. Είναι ένα θετικό σημείο το οποίο οφείλω να επισημάνω. </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 πάρα πολύ.</w:t>
      </w:r>
    </w:p>
    <w:p w:rsidR="00306641" w:rsidRPr="00306641" w:rsidRDefault="00306641" w:rsidP="002B3B88">
      <w:pPr>
        <w:shd w:val="clear" w:color="auto" w:fill="FFFFFF"/>
        <w:spacing w:after="160"/>
        <w:contextualSpacing/>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ΠΡΟΕΔΡΕΥΟΥΣΑ (Σοφία Σακοράφα):</w:t>
      </w:r>
      <w:r w:rsidRPr="00306641">
        <w:rPr>
          <w:rFonts w:ascii="Arial" w:eastAsia="Times New Roman" w:hAnsi="Arial" w:cs="Times New Roman"/>
          <w:sz w:val="24"/>
          <w:szCs w:val="24"/>
          <w:lang w:eastAsia="el-GR"/>
        </w:rPr>
        <w:t xml:space="preserve"> Και εγώ σας ευχαριστώ, κύριε 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Κυρίες και κύριοι συνάδελφοι, ολοκληρώθηκε η συζήτηση των επικαίρων ερωτήσεων και διακόπτουμε για το απόγευμα και ώρα 15.00΄ με αντικείμενο εργασιών του Σώματος, κοινοβουλευτικό έλεγχο: συζήτηση της με αριθμό 22/17/19-4-2021 επίκαιρης επερώτησης.</w:t>
      </w:r>
    </w:p>
    <w:p w:rsidR="00306641" w:rsidRPr="00306641" w:rsidRDefault="00306641" w:rsidP="002B3B88">
      <w:pPr>
        <w:shd w:val="clear" w:color="auto" w:fill="FFFFFF"/>
        <w:spacing w:after="160"/>
        <w:contextualSpacing/>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(ΔΙΑΚΟΠΗ)</w:t>
      </w:r>
    </w:p>
    <w:p w:rsidR="00306641" w:rsidRPr="00306641" w:rsidRDefault="00306641" w:rsidP="002B3B88">
      <w:pPr>
        <w:spacing w:before="100" w:beforeAutospacing="1" w:after="100" w:afterAutospacing="1"/>
        <w:contextualSpacing/>
        <w:jc w:val="center"/>
        <w:rPr>
          <w:rFonts w:ascii="Arial" w:eastAsia="Arial" w:hAnsi="Arial" w:cs="Arial"/>
          <w:color w:val="FF0000"/>
          <w:sz w:val="24"/>
          <w:szCs w:val="24"/>
          <w:lang w:eastAsia="el-GR"/>
        </w:rPr>
      </w:pPr>
      <w:r w:rsidRPr="00306641">
        <w:rPr>
          <w:rFonts w:ascii="Arial" w:eastAsia="Arial" w:hAnsi="Arial" w:cs="Arial"/>
          <w:color w:val="FF0000"/>
          <w:sz w:val="24"/>
          <w:szCs w:val="24"/>
          <w:lang w:eastAsia="el-GR"/>
        </w:rPr>
        <w:t>(ΑΛΛΑΓΗ ΣΕΛΙΔΑΣ ΛΟΓΩ ΑΛΛΑΓΗΣ ΘΕΜΑΤΟΣ)</w:t>
      </w:r>
    </w:p>
    <w:p w:rsidR="00306641" w:rsidRPr="00306641" w:rsidRDefault="00306641" w:rsidP="002B3B88">
      <w:pPr>
        <w:spacing w:after="160"/>
        <w:jc w:val="center"/>
        <w:rPr>
          <w:rFonts w:ascii="Arial" w:eastAsia="Times New Roman" w:hAnsi="Arial" w:cs="Arial"/>
          <w:sz w:val="24"/>
          <w:szCs w:val="24"/>
          <w:lang w:eastAsia="el-GR"/>
        </w:rPr>
      </w:pPr>
      <w:r w:rsidRPr="00306641">
        <w:rPr>
          <w:rFonts w:ascii="Arial" w:eastAsia="Times New Roman" w:hAnsi="Arial" w:cs="Arial"/>
          <w:sz w:val="24"/>
          <w:szCs w:val="24"/>
          <w:lang w:eastAsia="el-GR"/>
        </w:rPr>
        <w:t>(ΜΕΤΑ ΤΗ ΔΙΑΚΟΠΗ)</w:t>
      </w:r>
    </w:p>
    <w:p w:rsidR="00306641" w:rsidRPr="00306641" w:rsidRDefault="00306641" w:rsidP="002B3B88">
      <w:pPr>
        <w:autoSpaceDE w:val="0"/>
        <w:autoSpaceDN w:val="0"/>
        <w:adjustRightInd w:val="0"/>
        <w:spacing w:after="160"/>
        <w:rPr>
          <w:rFonts w:ascii="Arial" w:eastAsia="Times New Roman" w:hAnsi="Arial" w:cs="Arial"/>
          <w:sz w:val="24"/>
          <w:szCs w:val="24"/>
          <w:lang w:eastAsia="el-GR"/>
        </w:rPr>
      </w:pPr>
      <w:r w:rsidRPr="00306641">
        <w:rPr>
          <w:rFonts w:ascii="Arial" w:eastAsia="Times New Roman" w:hAnsi="Arial" w:cs="Arial"/>
          <w:b/>
          <w:bCs/>
          <w:sz w:val="24"/>
          <w:szCs w:val="24"/>
          <w:shd w:val="clear" w:color="auto" w:fill="FFFFFF"/>
          <w:lang w:eastAsia="zh-CN"/>
        </w:rPr>
        <w:t xml:space="preserve">ΠΡΟΕΔΡΕΥΩΝ (Απόστολος </w:t>
      </w:r>
      <w:proofErr w:type="spellStart"/>
      <w:r w:rsidRPr="00306641">
        <w:rPr>
          <w:rFonts w:ascii="Arial" w:eastAsia="Times New Roman" w:hAnsi="Arial" w:cs="Arial"/>
          <w:b/>
          <w:bCs/>
          <w:sz w:val="24"/>
          <w:szCs w:val="24"/>
          <w:shd w:val="clear" w:color="auto" w:fill="FFFFFF"/>
          <w:lang w:eastAsia="zh-CN"/>
        </w:rPr>
        <w:t>Αβδελάς</w:t>
      </w:r>
      <w:proofErr w:type="spellEnd"/>
      <w:r w:rsidRPr="00306641">
        <w:rPr>
          <w:rFonts w:ascii="Arial" w:eastAsia="Times New Roman" w:hAnsi="Arial" w:cs="Arial"/>
          <w:b/>
          <w:bCs/>
          <w:sz w:val="24"/>
          <w:szCs w:val="24"/>
          <w:shd w:val="clear" w:color="auto" w:fill="FFFFFF"/>
          <w:lang w:eastAsia="zh-CN"/>
        </w:rPr>
        <w:t xml:space="preserve">): </w:t>
      </w:r>
      <w:r w:rsidRPr="00306641">
        <w:rPr>
          <w:rFonts w:ascii="Arial" w:eastAsia="Times New Roman" w:hAnsi="Arial" w:cs="Arial"/>
          <w:sz w:val="24"/>
          <w:szCs w:val="24"/>
          <w:lang w:eastAsia="el-GR"/>
        </w:rPr>
        <w:t>Κυρίες και κύριοι συνάδελφοι, συνεχίζεται η συνεδρίαση.</w:t>
      </w:r>
    </w:p>
    <w:p w:rsidR="00306641" w:rsidRPr="00306641" w:rsidRDefault="00306641" w:rsidP="002B3B88">
      <w:pPr>
        <w:autoSpaceDE w:val="0"/>
        <w:autoSpaceDN w:val="0"/>
        <w:adjustRightInd w:val="0"/>
        <w:spacing w:after="160"/>
        <w:rPr>
          <w:rFonts w:ascii="Arial" w:eastAsia="Times New Roman" w:hAnsi="Arial" w:cs="Arial"/>
          <w:b/>
          <w:bCs/>
          <w:sz w:val="24"/>
          <w:szCs w:val="24"/>
          <w:shd w:val="clear" w:color="auto" w:fill="FFFFFF"/>
          <w:lang w:eastAsia="zh-CN"/>
        </w:rPr>
      </w:pPr>
      <w:r w:rsidRPr="00306641">
        <w:rPr>
          <w:rFonts w:ascii="Arial" w:eastAsia="Times New Roman" w:hAnsi="Arial" w:cs="Arial"/>
          <w:sz w:val="24"/>
          <w:szCs w:val="24"/>
          <w:lang w:eastAsia="el-GR"/>
        </w:rPr>
        <w:t xml:space="preserve">Εισερχόμαστε στην ημερήσια διάταξη των </w:t>
      </w:r>
    </w:p>
    <w:p w:rsidR="00306641" w:rsidRPr="00306641" w:rsidRDefault="00306641" w:rsidP="002B3B88">
      <w:pPr>
        <w:spacing w:after="160"/>
        <w:jc w:val="center"/>
        <w:rPr>
          <w:rFonts w:ascii="Arial" w:eastAsia="Times New Roman" w:hAnsi="Arial" w:cs="Arial"/>
          <w:b/>
          <w:sz w:val="24"/>
          <w:szCs w:val="24"/>
          <w:lang w:eastAsia="el-GR"/>
        </w:rPr>
      </w:pPr>
      <w:r w:rsidRPr="00306641">
        <w:rPr>
          <w:rFonts w:ascii="Arial" w:eastAsia="Times New Roman" w:hAnsi="Arial" w:cs="Arial"/>
          <w:b/>
          <w:sz w:val="24"/>
          <w:szCs w:val="24"/>
          <w:lang w:eastAsia="el-GR"/>
        </w:rPr>
        <w:t>ΕΠΕΡΩΤΗΣΕΩΝ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sz w:val="24"/>
          <w:szCs w:val="24"/>
          <w:lang w:eastAsia="el-GR"/>
        </w:rPr>
        <w:t>Θα συζητηθεί η υπ’ αριθμόν 22/17/19-4-2021 επίκαιρη επερώτηση των Βουλευτών της Κοινοβουλευτικής Ομάδας του Συνασπισμού Ριζοσπαστικής Αριστεράς - Προοδευτική Συμμαχία κ. κ.</w:t>
      </w:r>
      <w:r w:rsidRPr="00306641">
        <w:rPr>
          <w:rFonts w:ascii="Arial" w:eastAsia="Times New Roman" w:hAnsi="Arial" w:cs="Times New Roman"/>
          <w:sz w:val="24"/>
          <w:szCs w:val="24"/>
          <w:lang w:eastAsia="el-GR"/>
        </w:rPr>
        <w:t xml:space="preserve"> Ειρήνης - Ελένης </w:t>
      </w:r>
      <w:proofErr w:type="spellStart"/>
      <w:r w:rsidRPr="00306641">
        <w:rPr>
          <w:rFonts w:ascii="Arial" w:eastAsia="Times New Roman" w:hAnsi="Arial" w:cs="Times New Roman"/>
          <w:sz w:val="24"/>
          <w:szCs w:val="24"/>
          <w:lang w:eastAsia="el-GR"/>
        </w:rPr>
        <w:t>Αγαθοπούλου</w:t>
      </w:r>
      <w:proofErr w:type="spellEnd"/>
      <w:r w:rsidRPr="00306641">
        <w:rPr>
          <w:rFonts w:ascii="Arial" w:eastAsia="Times New Roman" w:hAnsi="Arial" w:cs="Times New Roman"/>
          <w:sz w:val="24"/>
          <w:szCs w:val="24"/>
          <w:lang w:eastAsia="el-GR"/>
        </w:rPr>
        <w:t xml:space="preserve">, Ευκλείδη </w:t>
      </w:r>
      <w:proofErr w:type="spellStart"/>
      <w:r w:rsidRPr="00306641">
        <w:rPr>
          <w:rFonts w:ascii="Arial" w:eastAsia="Times New Roman" w:hAnsi="Arial" w:cs="Times New Roman"/>
          <w:sz w:val="24"/>
          <w:szCs w:val="24"/>
          <w:lang w:eastAsia="el-GR"/>
        </w:rPr>
        <w:t>Τσακαλώτου</w:t>
      </w:r>
      <w:proofErr w:type="spellEnd"/>
      <w:r w:rsidRPr="00306641">
        <w:rPr>
          <w:rFonts w:ascii="Arial" w:eastAsia="Times New Roman" w:hAnsi="Arial" w:cs="Times New Roman"/>
          <w:sz w:val="24"/>
          <w:szCs w:val="24"/>
          <w:lang w:eastAsia="el-GR"/>
        </w:rPr>
        <w:t xml:space="preserve">, Μαριλίζας Ξενογιαννακοπούλου, Θεανώς Φωτίου, Μερόπης </w:t>
      </w:r>
      <w:proofErr w:type="spellStart"/>
      <w:r w:rsidRPr="00306641">
        <w:rPr>
          <w:rFonts w:ascii="Arial" w:eastAsia="Times New Roman" w:hAnsi="Arial" w:cs="Times New Roman"/>
          <w:sz w:val="24"/>
          <w:szCs w:val="24"/>
          <w:lang w:eastAsia="el-GR"/>
        </w:rPr>
        <w:t>Τζούφη</w:t>
      </w:r>
      <w:proofErr w:type="spellEnd"/>
      <w:r w:rsidRPr="00306641">
        <w:rPr>
          <w:rFonts w:ascii="Arial" w:eastAsia="Times New Roman" w:hAnsi="Arial" w:cs="Times New Roman"/>
          <w:sz w:val="24"/>
          <w:szCs w:val="24"/>
          <w:lang w:eastAsia="el-GR"/>
        </w:rPr>
        <w:t xml:space="preserve">, Χαρούλας (Χαράς) Καφαντάρη, Αθανασίας (Σίας) Αναγνωστοπούλου, Ελευθέριου </w:t>
      </w:r>
      <w:proofErr w:type="spellStart"/>
      <w:r w:rsidRPr="00306641">
        <w:rPr>
          <w:rFonts w:ascii="Arial" w:eastAsia="Times New Roman" w:hAnsi="Arial" w:cs="Times New Roman"/>
          <w:sz w:val="24"/>
          <w:szCs w:val="24"/>
          <w:lang w:eastAsia="el-GR"/>
        </w:rPr>
        <w:t>Αβραμάκη</w:t>
      </w:r>
      <w:proofErr w:type="spellEnd"/>
      <w:r w:rsidRPr="00306641">
        <w:rPr>
          <w:rFonts w:ascii="Arial" w:eastAsia="Times New Roman" w:hAnsi="Arial" w:cs="Times New Roman"/>
          <w:sz w:val="24"/>
          <w:szCs w:val="24"/>
          <w:lang w:eastAsia="el-GR"/>
        </w:rPr>
        <w:t xml:space="preserve">, Σταύρου </w:t>
      </w:r>
      <w:proofErr w:type="spellStart"/>
      <w:r w:rsidRPr="00306641">
        <w:rPr>
          <w:rFonts w:ascii="Arial" w:eastAsia="Times New Roman" w:hAnsi="Arial" w:cs="Times New Roman"/>
          <w:sz w:val="24"/>
          <w:szCs w:val="24"/>
          <w:lang w:eastAsia="el-GR"/>
        </w:rPr>
        <w:t>Αραχωβίτη</w:t>
      </w:r>
      <w:proofErr w:type="spellEnd"/>
      <w:r w:rsidRPr="00306641">
        <w:rPr>
          <w:rFonts w:ascii="Arial" w:eastAsia="Times New Roman" w:hAnsi="Arial" w:cs="Times New Roman"/>
          <w:sz w:val="24"/>
          <w:szCs w:val="24"/>
          <w:lang w:eastAsia="el-GR"/>
        </w:rPr>
        <w:t xml:space="preserve">, Θεοδώρας (Δώρας) Αυγέρη, Αλέξανδρου - Χρήστου </w:t>
      </w:r>
      <w:proofErr w:type="spellStart"/>
      <w:r w:rsidRPr="00306641">
        <w:rPr>
          <w:rFonts w:ascii="Arial" w:eastAsia="Times New Roman" w:hAnsi="Arial" w:cs="Times New Roman"/>
          <w:sz w:val="24"/>
          <w:szCs w:val="24"/>
          <w:lang w:eastAsia="el-GR"/>
        </w:rPr>
        <w:t>Αυλωνίτη</w:t>
      </w:r>
      <w:proofErr w:type="spellEnd"/>
      <w:r w:rsidRPr="00306641">
        <w:rPr>
          <w:rFonts w:ascii="Arial" w:eastAsia="Times New Roman" w:hAnsi="Arial" w:cs="Times New Roman"/>
          <w:sz w:val="24"/>
          <w:szCs w:val="24"/>
          <w:lang w:eastAsia="el-GR"/>
        </w:rPr>
        <w:t xml:space="preserve">, Σωκράτη </w:t>
      </w:r>
      <w:proofErr w:type="spellStart"/>
      <w:r w:rsidRPr="00306641">
        <w:rPr>
          <w:rFonts w:ascii="Arial" w:eastAsia="Times New Roman" w:hAnsi="Arial" w:cs="Times New Roman"/>
          <w:sz w:val="24"/>
          <w:szCs w:val="24"/>
          <w:lang w:eastAsia="el-GR"/>
        </w:rPr>
        <w:t>Βαρδάκη</w:t>
      </w:r>
      <w:proofErr w:type="spellEnd"/>
      <w:r w:rsidRPr="00306641">
        <w:rPr>
          <w:rFonts w:ascii="Arial" w:eastAsia="Times New Roman" w:hAnsi="Arial" w:cs="Times New Roman"/>
          <w:sz w:val="24"/>
          <w:szCs w:val="24"/>
          <w:lang w:eastAsia="el-GR"/>
        </w:rPr>
        <w:t xml:space="preserve">, Βασίλειου (Βασίλη) Βασιλικού, Χριστόφορου Βερναρδάκη, Καλλιόπης </w:t>
      </w:r>
      <w:proofErr w:type="spellStart"/>
      <w:r w:rsidRPr="00306641">
        <w:rPr>
          <w:rFonts w:ascii="Arial" w:eastAsia="Times New Roman" w:hAnsi="Arial" w:cs="Times New Roman"/>
          <w:sz w:val="24"/>
          <w:szCs w:val="24"/>
          <w:lang w:eastAsia="el-GR"/>
        </w:rPr>
        <w:t>Βέττα</w:t>
      </w:r>
      <w:proofErr w:type="spellEnd"/>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eastAsia="el-GR"/>
        </w:rPr>
        <w:lastRenderedPageBreak/>
        <w:t xml:space="preserve">Χρήστου Γιαννούλη, Αναστασίας </w:t>
      </w:r>
      <w:proofErr w:type="spellStart"/>
      <w:r w:rsidRPr="00306641">
        <w:rPr>
          <w:rFonts w:ascii="Arial" w:eastAsia="Times New Roman" w:hAnsi="Arial" w:cs="Times New Roman"/>
          <w:sz w:val="24"/>
          <w:szCs w:val="24"/>
          <w:lang w:eastAsia="el-GR"/>
        </w:rPr>
        <w:t>Γκαρά</w:t>
      </w:r>
      <w:proofErr w:type="spellEnd"/>
      <w:r w:rsidRPr="00306641">
        <w:rPr>
          <w:rFonts w:ascii="Arial" w:eastAsia="Times New Roman" w:hAnsi="Arial" w:cs="Times New Roman"/>
          <w:sz w:val="24"/>
          <w:szCs w:val="24"/>
          <w:lang w:eastAsia="el-GR"/>
        </w:rPr>
        <w:t xml:space="preserve">, Ιωάννη </w:t>
      </w:r>
      <w:proofErr w:type="spellStart"/>
      <w:r w:rsidRPr="00306641">
        <w:rPr>
          <w:rFonts w:ascii="Arial" w:eastAsia="Times New Roman" w:hAnsi="Arial" w:cs="Times New Roman"/>
          <w:sz w:val="24"/>
          <w:szCs w:val="24"/>
          <w:lang w:eastAsia="el-GR"/>
        </w:rPr>
        <w:t>Γκιόλα</w:t>
      </w:r>
      <w:proofErr w:type="spellEnd"/>
      <w:r w:rsidRPr="00306641">
        <w:rPr>
          <w:rFonts w:ascii="Arial" w:eastAsia="Times New Roman" w:hAnsi="Arial" w:cs="Times New Roman"/>
          <w:sz w:val="24"/>
          <w:szCs w:val="24"/>
          <w:lang w:eastAsia="el-GR"/>
        </w:rPr>
        <w:t xml:space="preserve">, Θεόδωρου </w:t>
      </w:r>
      <w:proofErr w:type="spellStart"/>
      <w:r w:rsidRPr="00306641">
        <w:rPr>
          <w:rFonts w:ascii="Arial" w:eastAsia="Times New Roman" w:hAnsi="Arial" w:cs="Times New Roman"/>
          <w:sz w:val="24"/>
          <w:szCs w:val="24"/>
          <w:lang w:eastAsia="el-GR"/>
        </w:rPr>
        <w:t>Δρίτσα</w:t>
      </w:r>
      <w:proofErr w:type="spellEnd"/>
      <w:r w:rsidRPr="00306641">
        <w:rPr>
          <w:rFonts w:ascii="Arial" w:eastAsia="Times New Roman" w:hAnsi="Arial" w:cs="Times New Roman"/>
          <w:sz w:val="24"/>
          <w:szCs w:val="24"/>
          <w:lang w:eastAsia="el-GR"/>
        </w:rPr>
        <w:t xml:space="preserve">, Κωνσταντίνου Ζαχαριάδη, Νικόλαου </w:t>
      </w:r>
      <w:proofErr w:type="spellStart"/>
      <w:r w:rsidRPr="00306641">
        <w:rPr>
          <w:rFonts w:ascii="Arial" w:eastAsia="Times New Roman" w:hAnsi="Arial" w:cs="Times New Roman"/>
          <w:sz w:val="24"/>
          <w:szCs w:val="24"/>
          <w:lang w:eastAsia="el-GR"/>
        </w:rPr>
        <w:t>Ηγουμενίδη</w:t>
      </w:r>
      <w:proofErr w:type="spellEnd"/>
      <w:r w:rsidRPr="00306641">
        <w:rPr>
          <w:rFonts w:ascii="Arial" w:eastAsia="Times New Roman" w:hAnsi="Arial" w:cs="Times New Roman"/>
          <w:sz w:val="24"/>
          <w:szCs w:val="24"/>
          <w:lang w:eastAsia="el-GR"/>
        </w:rPr>
        <w:t xml:space="preserve">, Εμμανουήλ </w:t>
      </w:r>
      <w:proofErr w:type="spellStart"/>
      <w:r w:rsidRPr="00306641">
        <w:rPr>
          <w:rFonts w:ascii="Arial" w:eastAsia="Times New Roman" w:hAnsi="Arial" w:cs="Times New Roman"/>
          <w:sz w:val="24"/>
          <w:szCs w:val="24"/>
          <w:lang w:eastAsia="el-GR"/>
        </w:rPr>
        <w:t>Θραψανιώτη</w:t>
      </w:r>
      <w:proofErr w:type="spellEnd"/>
      <w:r w:rsidRPr="00306641">
        <w:rPr>
          <w:rFonts w:ascii="Arial" w:eastAsia="Times New Roman" w:hAnsi="Arial" w:cs="Times New Roman"/>
          <w:sz w:val="24"/>
          <w:szCs w:val="24"/>
          <w:lang w:eastAsia="el-GR"/>
        </w:rPr>
        <w:t xml:space="preserve">, Ευφροσύνης (Φρόσως) </w:t>
      </w:r>
      <w:proofErr w:type="spellStart"/>
      <w:r w:rsidRPr="00306641">
        <w:rPr>
          <w:rFonts w:ascii="Arial" w:eastAsia="Times New Roman" w:hAnsi="Arial" w:cs="Times New Roman"/>
          <w:sz w:val="24"/>
          <w:szCs w:val="24"/>
          <w:lang w:eastAsia="el-GR"/>
        </w:rPr>
        <w:t>Καρασαρλίδου</w:t>
      </w:r>
      <w:proofErr w:type="spellEnd"/>
      <w:r w:rsidRPr="00306641">
        <w:rPr>
          <w:rFonts w:ascii="Arial" w:eastAsia="Times New Roman" w:hAnsi="Arial" w:cs="Times New Roman"/>
          <w:sz w:val="24"/>
          <w:szCs w:val="24"/>
          <w:lang w:eastAsia="el-GR"/>
        </w:rPr>
        <w:t xml:space="preserve">, Βασίλειου Κόκκαλη, Παναγιώτη </w:t>
      </w:r>
      <w:proofErr w:type="spellStart"/>
      <w:r w:rsidRPr="00306641">
        <w:rPr>
          <w:rFonts w:ascii="Arial" w:eastAsia="Times New Roman" w:hAnsi="Arial" w:cs="Times New Roman"/>
          <w:sz w:val="24"/>
          <w:szCs w:val="24"/>
          <w:lang w:eastAsia="el-GR"/>
        </w:rPr>
        <w:t>Κουρουμπλή</w:t>
      </w:r>
      <w:proofErr w:type="spellEnd"/>
      <w:r w:rsidRPr="00306641">
        <w:rPr>
          <w:rFonts w:ascii="Arial" w:eastAsia="Times New Roman" w:hAnsi="Arial" w:cs="Times New Roman"/>
          <w:sz w:val="24"/>
          <w:szCs w:val="24"/>
          <w:lang w:eastAsia="el-GR"/>
        </w:rPr>
        <w:t xml:space="preserve">, Σπυρίδωνα </w:t>
      </w:r>
      <w:proofErr w:type="spellStart"/>
      <w:r w:rsidRPr="00306641">
        <w:rPr>
          <w:rFonts w:ascii="Arial" w:eastAsia="Times New Roman" w:hAnsi="Arial" w:cs="Times New Roman"/>
          <w:sz w:val="24"/>
          <w:szCs w:val="24"/>
          <w:lang w:eastAsia="el-GR"/>
        </w:rPr>
        <w:t>Λάππα</w:t>
      </w:r>
      <w:proofErr w:type="spellEnd"/>
      <w:r w:rsidRPr="00306641">
        <w:rPr>
          <w:rFonts w:ascii="Arial" w:eastAsia="Times New Roman" w:hAnsi="Arial" w:cs="Times New Roman"/>
          <w:sz w:val="24"/>
          <w:szCs w:val="24"/>
          <w:lang w:eastAsia="el-GR"/>
        </w:rPr>
        <w:t xml:space="preserve">, Κυριακής Μάλαμα, Χαράλαμπου (Χάρη) </w:t>
      </w:r>
      <w:proofErr w:type="spellStart"/>
      <w:r w:rsidRPr="00306641">
        <w:rPr>
          <w:rFonts w:ascii="Arial" w:eastAsia="Times New Roman" w:hAnsi="Arial" w:cs="Times New Roman"/>
          <w:sz w:val="24"/>
          <w:szCs w:val="24"/>
          <w:lang w:eastAsia="el-GR"/>
        </w:rPr>
        <w:t>Μαμουλάκη</w:t>
      </w:r>
      <w:proofErr w:type="spellEnd"/>
      <w:r w:rsidRPr="00306641">
        <w:rPr>
          <w:rFonts w:ascii="Arial" w:eastAsia="Times New Roman" w:hAnsi="Arial" w:cs="Times New Roman"/>
          <w:sz w:val="24"/>
          <w:szCs w:val="24"/>
          <w:lang w:eastAsia="el-GR"/>
        </w:rPr>
        <w:t xml:space="preserve">, Κωνσταντίνου Μάρκου, Αλέξανδρου </w:t>
      </w:r>
      <w:proofErr w:type="spellStart"/>
      <w:r w:rsidRPr="00306641">
        <w:rPr>
          <w:rFonts w:ascii="Arial" w:eastAsia="Times New Roman" w:hAnsi="Arial" w:cs="Times New Roman"/>
          <w:sz w:val="24"/>
          <w:szCs w:val="24"/>
          <w:lang w:eastAsia="el-GR"/>
        </w:rPr>
        <w:t>Μεϊκόπουλου</w:t>
      </w:r>
      <w:proofErr w:type="spellEnd"/>
      <w:r w:rsidRPr="00306641">
        <w:rPr>
          <w:rFonts w:ascii="Arial" w:eastAsia="Times New Roman" w:hAnsi="Arial" w:cs="Times New Roman"/>
          <w:sz w:val="24"/>
          <w:szCs w:val="24"/>
          <w:lang w:eastAsia="el-GR"/>
        </w:rPr>
        <w:t xml:space="preserve">, Ανδρέα Μιχαηλίδη, Ιωάννη </w:t>
      </w:r>
      <w:proofErr w:type="spellStart"/>
      <w:r w:rsidRPr="00306641">
        <w:rPr>
          <w:rFonts w:ascii="Arial" w:eastAsia="Times New Roman" w:hAnsi="Arial" w:cs="Times New Roman"/>
          <w:sz w:val="24"/>
          <w:szCs w:val="24"/>
          <w:lang w:eastAsia="el-GR"/>
        </w:rPr>
        <w:t>Μπαλάφα</w:t>
      </w:r>
      <w:proofErr w:type="spellEnd"/>
      <w:r w:rsidRPr="00306641">
        <w:rPr>
          <w:rFonts w:ascii="Arial" w:eastAsia="Times New Roman" w:hAnsi="Arial" w:cs="Times New Roman"/>
          <w:sz w:val="24"/>
          <w:szCs w:val="24"/>
          <w:lang w:eastAsia="el-GR"/>
        </w:rPr>
        <w:t xml:space="preserve">, Κωνσταντίνου Μπάρκα, Αθανάσιου (Θάνου) Μωραΐτη, Αικατερίνης (Κατερίνας) </w:t>
      </w:r>
      <w:proofErr w:type="spellStart"/>
      <w:r w:rsidRPr="00306641">
        <w:rPr>
          <w:rFonts w:ascii="Arial" w:eastAsia="Times New Roman" w:hAnsi="Arial" w:cs="Times New Roman"/>
          <w:sz w:val="24"/>
          <w:szCs w:val="24"/>
          <w:lang w:eastAsia="el-GR"/>
        </w:rPr>
        <w:t>Νοτοπούλου</w:t>
      </w:r>
      <w:proofErr w:type="spellEnd"/>
      <w:r w:rsidRPr="00306641">
        <w:rPr>
          <w:rFonts w:ascii="Arial" w:eastAsia="Times New Roman" w:hAnsi="Arial" w:cs="Times New Roman"/>
          <w:sz w:val="24"/>
          <w:szCs w:val="24"/>
          <w:lang w:eastAsia="el-GR"/>
        </w:rPr>
        <w:t xml:space="preserve">, Θεόφιλου Ξανθόπουλου, Ανδρέα Ξανθού, Αθανάσιου (Σάκη) Παπαδόπουλου, Γεώργιου Παπαηλιού, Αικατερίνης </w:t>
      </w:r>
      <w:proofErr w:type="spellStart"/>
      <w:r w:rsidRPr="00306641">
        <w:rPr>
          <w:rFonts w:ascii="Arial" w:eastAsia="Times New Roman" w:hAnsi="Arial" w:cs="Times New Roman"/>
          <w:sz w:val="24"/>
          <w:szCs w:val="24"/>
          <w:lang w:eastAsia="el-GR"/>
        </w:rPr>
        <w:t>Παπανάτσιου</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Θεοπίστης</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Πέτης</w:t>
      </w:r>
      <w:proofErr w:type="spellEnd"/>
      <w:r w:rsidRPr="00306641">
        <w:rPr>
          <w:rFonts w:ascii="Arial" w:eastAsia="Times New Roman" w:hAnsi="Arial" w:cs="Times New Roman"/>
          <w:sz w:val="24"/>
          <w:szCs w:val="24"/>
          <w:lang w:eastAsia="el-GR"/>
        </w:rPr>
        <w:t xml:space="preserve">) Πέρκα, </w:t>
      </w:r>
      <w:proofErr w:type="spellStart"/>
      <w:r w:rsidRPr="00306641">
        <w:rPr>
          <w:rFonts w:ascii="Arial" w:eastAsia="Times New Roman" w:hAnsi="Arial" w:cs="Times New Roman"/>
          <w:sz w:val="24"/>
          <w:szCs w:val="24"/>
          <w:lang w:eastAsia="el-GR"/>
        </w:rPr>
        <w:t>Παναγιούς</w:t>
      </w:r>
      <w:proofErr w:type="spellEnd"/>
      <w:r w:rsidRPr="00306641">
        <w:rPr>
          <w:rFonts w:ascii="Arial" w:eastAsia="Times New Roman" w:hAnsi="Arial" w:cs="Times New Roman"/>
          <w:sz w:val="24"/>
          <w:szCs w:val="24"/>
          <w:lang w:eastAsia="el-GR"/>
        </w:rPr>
        <w:t xml:space="preserve"> (Γιώτας) Πούλου, Ιωάννη </w:t>
      </w:r>
      <w:proofErr w:type="spellStart"/>
      <w:r w:rsidRPr="00306641">
        <w:rPr>
          <w:rFonts w:ascii="Arial" w:eastAsia="Times New Roman" w:hAnsi="Arial" w:cs="Times New Roman"/>
          <w:sz w:val="24"/>
          <w:szCs w:val="24"/>
          <w:lang w:eastAsia="el-GR"/>
        </w:rPr>
        <w:t>Ραγκούση</w:t>
      </w:r>
      <w:proofErr w:type="spellEnd"/>
      <w:r w:rsidRPr="00306641">
        <w:rPr>
          <w:rFonts w:ascii="Arial" w:eastAsia="Times New Roman" w:hAnsi="Arial" w:cs="Times New Roman"/>
          <w:sz w:val="24"/>
          <w:szCs w:val="24"/>
          <w:lang w:eastAsia="el-GR"/>
        </w:rPr>
        <w:t xml:space="preserve">, Παναγιώτη (Πάνου) Σκουρλέτη, Παναγιώτη (Πάνου) </w:t>
      </w:r>
      <w:proofErr w:type="spellStart"/>
      <w:r w:rsidRPr="00306641">
        <w:rPr>
          <w:rFonts w:ascii="Arial" w:eastAsia="Times New Roman" w:hAnsi="Arial" w:cs="Times New Roman"/>
          <w:sz w:val="24"/>
          <w:szCs w:val="24"/>
          <w:lang w:eastAsia="el-GR"/>
        </w:rPr>
        <w:t>Σκουρολιάκου</w:t>
      </w:r>
      <w:proofErr w:type="spellEnd"/>
      <w:r w:rsidRPr="00306641">
        <w:rPr>
          <w:rFonts w:ascii="Arial" w:eastAsia="Times New Roman" w:hAnsi="Arial" w:cs="Times New Roman"/>
          <w:sz w:val="24"/>
          <w:szCs w:val="24"/>
          <w:lang w:eastAsia="el-GR"/>
        </w:rPr>
        <w:t xml:space="preserve">, Ελισσάβετ </w:t>
      </w:r>
      <w:proofErr w:type="spellStart"/>
      <w:r w:rsidRPr="00306641">
        <w:rPr>
          <w:rFonts w:ascii="Arial" w:eastAsia="Times New Roman" w:hAnsi="Arial" w:cs="Times New Roman"/>
          <w:sz w:val="24"/>
          <w:szCs w:val="24"/>
          <w:lang w:eastAsia="el-GR"/>
        </w:rPr>
        <w:t>Σκούφα</w:t>
      </w:r>
      <w:proofErr w:type="spellEnd"/>
      <w:r w:rsidRPr="00306641">
        <w:rPr>
          <w:rFonts w:ascii="Arial" w:eastAsia="Times New Roman" w:hAnsi="Arial" w:cs="Times New Roman"/>
          <w:sz w:val="24"/>
          <w:szCs w:val="24"/>
          <w:lang w:eastAsia="el-GR"/>
        </w:rPr>
        <w:t xml:space="preserve">, Νικόλαου </w:t>
      </w:r>
      <w:proofErr w:type="spellStart"/>
      <w:r w:rsidRPr="00306641">
        <w:rPr>
          <w:rFonts w:ascii="Arial" w:eastAsia="Times New Roman" w:hAnsi="Arial" w:cs="Times New Roman"/>
          <w:sz w:val="24"/>
          <w:szCs w:val="24"/>
          <w:lang w:eastAsia="el-GR"/>
        </w:rPr>
        <w:t>Συρμαλένιου</w:t>
      </w:r>
      <w:proofErr w:type="spellEnd"/>
      <w:r w:rsidRPr="00306641">
        <w:rPr>
          <w:rFonts w:ascii="Arial" w:eastAsia="Times New Roman" w:hAnsi="Arial" w:cs="Times New Roman"/>
          <w:sz w:val="24"/>
          <w:szCs w:val="24"/>
          <w:lang w:eastAsia="el-GR"/>
        </w:rPr>
        <w:t xml:space="preserve">, Ολυμπίας Τελιγιορίδου, Αλέξανδρου Τριανταφυλλίδη, Γεώργιου Τσίπρα, Σωκράτη </w:t>
      </w:r>
      <w:proofErr w:type="spellStart"/>
      <w:r w:rsidRPr="00306641">
        <w:rPr>
          <w:rFonts w:ascii="Arial" w:eastAsia="Times New Roman" w:hAnsi="Arial" w:cs="Times New Roman"/>
          <w:sz w:val="24"/>
          <w:szCs w:val="24"/>
          <w:lang w:eastAsia="el-GR"/>
        </w:rPr>
        <w:t>Φάμελλου</w:t>
      </w:r>
      <w:proofErr w:type="spellEnd"/>
      <w:r w:rsidRPr="00306641">
        <w:rPr>
          <w:rFonts w:ascii="Arial" w:eastAsia="Times New Roman" w:hAnsi="Arial" w:cs="Times New Roman"/>
          <w:sz w:val="24"/>
          <w:szCs w:val="24"/>
          <w:lang w:eastAsia="el-GR"/>
        </w:rPr>
        <w:t xml:space="preserve">, Νικόλαου Φίλη, Αλέξη </w:t>
      </w:r>
      <w:proofErr w:type="spellStart"/>
      <w:r w:rsidRPr="00306641">
        <w:rPr>
          <w:rFonts w:ascii="Arial" w:eastAsia="Times New Roman" w:hAnsi="Arial" w:cs="Times New Roman"/>
          <w:sz w:val="24"/>
          <w:szCs w:val="24"/>
          <w:lang w:eastAsia="el-GR"/>
        </w:rPr>
        <w:t>Χαρίτση</w:t>
      </w:r>
      <w:proofErr w:type="spellEnd"/>
      <w:r w:rsidRPr="00306641">
        <w:rPr>
          <w:rFonts w:ascii="Arial" w:eastAsia="Times New Roman" w:hAnsi="Arial" w:cs="Times New Roman"/>
          <w:sz w:val="24"/>
          <w:szCs w:val="24"/>
          <w:lang w:eastAsia="el-GR"/>
        </w:rPr>
        <w:t xml:space="preserve">, Μιλτιάδη </w:t>
      </w:r>
      <w:proofErr w:type="spellStart"/>
      <w:r w:rsidRPr="00306641">
        <w:rPr>
          <w:rFonts w:ascii="Arial" w:eastAsia="Times New Roman" w:hAnsi="Arial" w:cs="Times New Roman"/>
          <w:sz w:val="24"/>
          <w:szCs w:val="24"/>
          <w:lang w:eastAsia="el-GR"/>
        </w:rPr>
        <w:t>Χατζηγιαννάκη</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Ραλλίας</w:t>
      </w:r>
      <w:proofErr w:type="spellEnd"/>
      <w:r w:rsidRPr="00306641">
        <w:rPr>
          <w:rFonts w:ascii="Arial" w:eastAsia="Times New Roman" w:hAnsi="Arial" w:cs="Times New Roman"/>
          <w:sz w:val="24"/>
          <w:szCs w:val="24"/>
          <w:lang w:eastAsia="el-GR"/>
        </w:rPr>
        <w:t xml:space="preserve"> Χρηστίδου και Γεώργιου Ψυχογιού προς τους Υπουργούς Εργασίας και Κοινωνικών Υποθέσεων, Οικονομικών, Εσωτερικών, Παιδείας και Θρησκευμάτων, Προστασίας του Πολίτη και Πολιτισμού και Αθλητισμού, με θέμα: «Υποβάθμιση των πολιτικών ισότητας των φύλων στους είκοσι μήνες διακυβέρνησης της Νέας Δημοκρατίας».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Τον λόγο έχει η πρώτη επερωτώσα, Βουλευτής Κιλκίς του Συνασπισμού Ριζοσπαστικής Αριστεράς - Προοδευτική Συμμαχία», κ. Ειρήνη - Ελένη </w:t>
      </w:r>
      <w:proofErr w:type="spellStart"/>
      <w:r w:rsidRPr="00306641">
        <w:rPr>
          <w:rFonts w:ascii="Arial" w:eastAsia="Times New Roman" w:hAnsi="Arial" w:cs="Times New Roman"/>
          <w:sz w:val="24"/>
          <w:szCs w:val="24"/>
          <w:lang w:eastAsia="el-GR"/>
        </w:rPr>
        <w:t>Αγαθοπούλου</w:t>
      </w:r>
      <w:proofErr w:type="spellEnd"/>
      <w:r w:rsidRPr="00306641">
        <w:rPr>
          <w:rFonts w:ascii="Arial" w:eastAsia="Times New Roman" w:hAnsi="Arial" w:cs="Times New Roman"/>
          <w:sz w:val="24"/>
          <w:szCs w:val="24"/>
          <w:lang w:eastAsia="el-GR"/>
        </w:rPr>
        <w:t xml:space="preserve"> για δέκα λεπτά.</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ΕΙΡΗΝΗ - ΕΛΕΝΗ ΑΓΑΘΟΠΟΥΛΟΥ: </w:t>
      </w:r>
      <w:r w:rsidRPr="00306641">
        <w:rPr>
          <w:rFonts w:ascii="Arial" w:eastAsia="Times New Roman" w:hAnsi="Arial" w:cs="Times New Roman"/>
          <w:sz w:val="24"/>
          <w:szCs w:val="24"/>
          <w:lang w:eastAsia="el-GR"/>
        </w:rPr>
        <w:t>Ευχαριστώ πολύ,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color w:val="222222"/>
          <w:sz w:val="24"/>
          <w:szCs w:val="24"/>
          <w:shd w:val="clear" w:color="auto" w:fill="FFFFFF"/>
          <w:lang w:eastAsia="el-GR"/>
        </w:rPr>
        <w:t>Κυρίες και κύριοι συνάδελφοι</w:t>
      </w:r>
      <w:r w:rsidRPr="00306641">
        <w:rPr>
          <w:rFonts w:ascii="Arial" w:eastAsia="Times New Roman" w:hAnsi="Arial" w:cs="Times New Roman"/>
          <w:sz w:val="24"/>
          <w:szCs w:val="24"/>
          <w:lang w:eastAsia="el-GR"/>
        </w:rPr>
        <w:t xml:space="preserve">, κυρία Υπουργέ, έχουν περάσει είκοσι τέσσερις μήνες από την ανάληψη της διακυβέρνησης από τη Νέα Δημοκρατία, από μία κυβέρνηση με έναν Πρωθυπουργό, που προεκλογικά υποσχέθηκε την πρόοδο για όλες και όλους, υποσχέθηκε μια ευρωπαϊκή προοπτική της χώρας, σε αντίθεση με την αντιευρωπαϊκή πολιτική του ΣΥΡΙΖΑ, όπως λέτε, ξεχνώντας ποια κυβέρνηση κράτησε την Ελλάδα εντός Ευρωπαϊκής Ένωσης. Αλλά ο ίδιος αυτός Πρωθυπουργός, ταυτόχρονα, δεν δίσταζε τότε να απαντά άκρως συντηρητικά στην κριτική που του ασκήθηκε από διεθνή μέσα, όπως το </w:t>
      </w:r>
      <w:r w:rsidRPr="00306641">
        <w:rPr>
          <w:rFonts w:ascii="Arial" w:eastAsia="Times New Roman" w:hAnsi="Arial" w:cs="Times New Roman"/>
          <w:sz w:val="24"/>
          <w:szCs w:val="24"/>
          <w:lang w:val="en-US" w:eastAsia="el-GR"/>
        </w:rPr>
        <w:t>BBC</w:t>
      </w:r>
      <w:r w:rsidRPr="00306641">
        <w:rPr>
          <w:rFonts w:ascii="Arial" w:eastAsia="Times New Roman" w:hAnsi="Arial" w:cs="Times New Roman"/>
          <w:sz w:val="24"/>
          <w:szCs w:val="24"/>
          <w:lang w:eastAsia="el-GR"/>
        </w:rPr>
        <w:t>, ότι είχε λίγες γυναίκες στο κυβερνητικό του σχήμα, λέγοντας ότι οι γυναίκες δεν ενδιαφέρονται για την πολιτική, και είχε προηγηθεί άλλη μια αναφορά του προεκλογικά σχετικά με τη θέση της γυναίκας, ότι δεν έχει καμμία αμφιβολία ο κ. Μητσοτάκης πως οι βασικές δουλειές στο σπίτι γίνονται και πρέπει να γίνονται από την νοικοκυρά.</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Αυτή η άκρως συντηρητική οπτική σας και του ίδιου του Πρωθυπουργού ήρθε να αποτυπωθεί και στο πολιτικό σχέδιο της Κυβέρνησης, όπου η πρώτη παρέμβαση που έκανε ήταν οι πολιτικές για την ισότητα των φύλων να </w:t>
      </w:r>
      <w:r w:rsidRPr="00306641">
        <w:rPr>
          <w:rFonts w:ascii="Arial" w:eastAsia="Times New Roman" w:hAnsi="Arial" w:cs="Times New Roman"/>
          <w:sz w:val="24"/>
          <w:szCs w:val="24"/>
          <w:lang w:eastAsia="el-GR"/>
        </w:rPr>
        <w:lastRenderedPageBreak/>
        <w:t xml:space="preserve">εξισωθούν και να ενσωματωθούν με τις πολιτικές για την οικογένεια και το δημογραφικό, παγκόσμια και πανευρωπαϊκή πρωτοτυπία. Μην αναφέρετε το παράδειγμα της Γερμανίας, γιατί είναι σε εντελώς άλλη κατεύθυνση. </w:t>
      </w:r>
      <w:proofErr w:type="spellStart"/>
      <w:r w:rsidRPr="00306641">
        <w:rPr>
          <w:rFonts w:ascii="Arial" w:eastAsia="Times New Roman" w:hAnsi="Arial" w:cs="Times New Roman"/>
          <w:sz w:val="24"/>
          <w:szCs w:val="24"/>
          <w:lang w:eastAsia="el-GR"/>
        </w:rPr>
        <w:t>Εξού</w:t>
      </w:r>
      <w:proofErr w:type="spellEnd"/>
      <w:r w:rsidRPr="00306641">
        <w:rPr>
          <w:rFonts w:ascii="Arial" w:eastAsia="Times New Roman" w:hAnsi="Arial" w:cs="Times New Roman"/>
          <w:sz w:val="24"/>
          <w:szCs w:val="24"/>
          <w:lang w:eastAsia="el-GR"/>
        </w:rPr>
        <w:t xml:space="preserve"> και η μετονομασία της Γενικής Γραμματείας Ισότητας σε Γενική Γραμματεία Οικογενειακής Πολιτικής και Ισότητας των Φύλων και στη συνέχεια η δημιουργία Υφυπουργείου με την ίδια ονομασία, αλλά ακόμη και σήμερα χωρίς συγκεκριμένες αρμοδιότητες της Υφυπουργού αλλά και χωρίς επιπλέον στελέχωση και αναδιάρθρωση της Γενικής Γραμματείας για να αναλάβει τις επιπλέον αρμοδιότητες. Καταθέτω στα Πρακτικά σχετικά δημοσιεύματα. Δεν τα λέει ο ΣΥΡΙΖΑ, φιλοκυβερνητικά μέσα τα λένε.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(Στο σημείο αυτό η Βουλευτής κ. Ειρήνη - Ελένη </w:t>
      </w:r>
      <w:proofErr w:type="spellStart"/>
      <w:r w:rsidRPr="00306641">
        <w:rPr>
          <w:rFonts w:ascii="Arial" w:eastAsia="Times New Roman" w:hAnsi="Arial" w:cs="Times New Roman"/>
          <w:sz w:val="24"/>
          <w:szCs w:val="24"/>
          <w:lang w:eastAsia="el-GR"/>
        </w:rPr>
        <w:t>Αγαθοπούλου</w:t>
      </w:r>
      <w:proofErr w:type="spellEnd"/>
      <w:r w:rsidRPr="00306641">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Για πολλούς μήνες η μόνη παρέμβαση που είχατε στο βιογραφικό σας ως Κυβέρνηση για τα θέματα ισότητας και οικογένειας ήταν η θέσπιση του επιδόματος των 2.000 ευρώ για κάθε παιδί που γεννιέται, πιστεύοντας μάλιστα ότι αποτελεί φοβερό κίνητρο για τη βελτίωση του δημογραφικού, αγνοώντας ότι τα επιδόματα τύπου χαρτζιλίκι δεν μπορούν να φέρουν ούτε περισσότερη ισότητα ούτε να επηρεάσουν την απόφαση των νέων ανθρώπων να κάνουν ή </w:t>
      </w:r>
      <w:r w:rsidRPr="00306641">
        <w:rPr>
          <w:rFonts w:ascii="Arial" w:eastAsia="Times New Roman" w:hAnsi="Arial" w:cs="Times New Roman"/>
          <w:sz w:val="24"/>
          <w:szCs w:val="24"/>
          <w:lang w:eastAsia="el-GR"/>
        </w:rPr>
        <w:lastRenderedPageBreak/>
        <w:t xml:space="preserve">να μην κάνουν οικογένεια, αφού γι’ αυτό χρειάζεται συνολικότερη στήριξη, τόσο οικονομική όσο και εργασιακή. Χρειάζεται επίσης ο σχεδιασμός πολιτικών μακριά από εμφύλια στερεότυπα και χρειάζεται σταθερό πλαίσιο στην αγορά εργασίας για άνδρες και γυναίκες, κάτι που εσείς δυστυχώς </w:t>
      </w:r>
      <w:proofErr w:type="spellStart"/>
      <w:r w:rsidRPr="00306641">
        <w:rPr>
          <w:rFonts w:ascii="Arial" w:eastAsia="Times New Roman" w:hAnsi="Arial" w:cs="Times New Roman"/>
          <w:sz w:val="24"/>
          <w:szCs w:val="24"/>
          <w:lang w:eastAsia="el-GR"/>
        </w:rPr>
        <w:t>αποδομείτε</w:t>
      </w:r>
      <w:proofErr w:type="spellEnd"/>
      <w:r w:rsidRPr="00306641">
        <w:rPr>
          <w:rFonts w:ascii="Arial" w:eastAsia="Times New Roman" w:hAnsi="Arial" w:cs="Times New Roman"/>
          <w:sz w:val="24"/>
          <w:szCs w:val="24"/>
          <w:lang w:eastAsia="el-GR"/>
        </w:rPr>
        <w:t xml:space="preserve"> μέρα με τη μέρα με αποκορύφωμα το τελευταίο αντεργατικό σας νομοσχέδιο.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Επιπλέον, είναι γνωστό τοις </w:t>
      </w:r>
      <w:proofErr w:type="spellStart"/>
      <w:r w:rsidRPr="00306641">
        <w:rPr>
          <w:rFonts w:ascii="Arial" w:eastAsia="Times New Roman" w:hAnsi="Arial" w:cs="Times New Roman"/>
          <w:sz w:val="24"/>
          <w:szCs w:val="24"/>
          <w:lang w:eastAsia="el-GR"/>
        </w:rPr>
        <w:t>πάσι</w:t>
      </w:r>
      <w:proofErr w:type="spellEnd"/>
      <w:r w:rsidRPr="00306641">
        <w:rPr>
          <w:rFonts w:ascii="Arial" w:eastAsia="Times New Roman" w:hAnsi="Arial" w:cs="Times New Roman"/>
          <w:sz w:val="24"/>
          <w:szCs w:val="24"/>
          <w:lang w:eastAsia="el-GR"/>
        </w:rPr>
        <w:t xml:space="preserve"> ότι αν οι πολιτικές ισότητας των φύλων δεν εφαρμοστούν </w:t>
      </w:r>
      <w:proofErr w:type="spellStart"/>
      <w:r w:rsidRPr="00306641">
        <w:rPr>
          <w:rFonts w:ascii="Arial" w:eastAsia="Times New Roman" w:hAnsi="Arial" w:cs="Times New Roman"/>
          <w:sz w:val="24"/>
          <w:szCs w:val="24"/>
          <w:lang w:eastAsia="el-GR"/>
        </w:rPr>
        <w:t>διατομεακά</w:t>
      </w:r>
      <w:proofErr w:type="spellEnd"/>
      <w:r w:rsidRPr="00306641">
        <w:rPr>
          <w:rFonts w:ascii="Arial" w:eastAsia="Times New Roman" w:hAnsi="Arial" w:cs="Times New Roman"/>
          <w:sz w:val="24"/>
          <w:szCs w:val="24"/>
          <w:lang w:eastAsia="el-GR"/>
        </w:rPr>
        <w:t xml:space="preserve">, αν δεν υπάρξει ένα ενιαίο σχέδιο, που να διατρέχει οριζόντια τις πολιτικές όλων των υπουργείων, δεν μπορεί να υπάρξει πρόοδος. Και θα είχε ένα ενδιαφέρον, κυρία Υπουργέ, αν σήμερα έχετε εδώ στοιχεία, να μας αναφέρετε για αυτό το επίδομα των 2.000 ευρώ πόσο βοήθησε αυτά τα δύο χρόνια στη βελτίωση του δημογραφικού ή στο να κάνουν οι γυναίκες παιδιά, που είναι και ο πρώτος σας στόχος, ίσως και ο τελευταίος όσον αφορά την οικογένεια.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Στη συνέχεια ήρθε ο κορωνοϊός. Ανέδειξε ανισότητες, </w:t>
      </w:r>
      <w:proofErr w:type="spellStart"/>
      <w:r w:rsidRPr="00306641">
        <w:rPr>
          <w:rFonts w:ascii="Arial" w:eastAsia="Times New Roman" w:hAnsi="Arial" w:cs="Times New Roman"/>
          <w:sz w:val="24"/>
          <w:szCs w:val="24"/>
          <w:lang w:eastAsia="el-GR"/>
        </w:rPr>
        <w:t>έμφυλες</w:t>
      </w:r>
      <w:proofErr w:type="spellEnd"/>
      <w:r w:rsidRPr="00306641">
        <w:rPr>
          <w:rFonts w:ascii="Arial" w:eastAsia="Times New Roman" w:hAnsi="Arial" w:cs="Times New Roman"/>
          <w:sz w:val="24"/>
          <w:szCs w:val="24"/>
          <w:lang w:eastAsia="el-GR"/>
        </w:rPr>
        <w:t xml:space="preserve"> αλλά και όχι μόνο, ανέδειξε το πώς και πόσο έχουν πληγεί οι γυναίκες εργαζόμενες της πρώτης γραμμής στην υγεία, στο εμπόριο, στις δομές φροντίδας, πώς έχουν επιβαρυνθεί ακόμη περισσότερο με την απλήρωτη εργασία φροντίδας παιδιών, ηλικιωμένων και με τις δουλειές του σπιτιού και ανέδειξε ιδιαίτερα έντονα κι ένα άλλο φαινόμενο, που πήρε τα χαρακτηριστικά παράλληλης πανδημίας εν μέσω πανδημίας του κορωνοϊού, αυτό της ενδοοικογενειακής και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Ήταν τότε η κατάλληλη ευκαιρία, κατά τη διάρκεια της συζήτησης για το Ταμείο Ανάκαμψης, να αξιοποιήσετε κονδύλια του Ταμείου Ανάκαμψης για την προώθηση πολιτικών ισότητας και κοινωνικής συνοχής, όπως πρότεινε η Ευρωπαϊκή Ένωση, για την ενίσχυση του δικτύου δομών για την έμφυλη βία, δημιουργώντας νέα συμβουλευτικά κέντρα και ενισχύοντας τα ήδη υπάρχοντα, ενισχύοντας τις δημόσιες δομές φροντίδας και πρόνοιας και ενισχύοντας τον τομέα της υγείας, της παιδείας και της φροντίδας, στους οποίους απασχολούνται κατά κύριο λόγο γυναίκες. Δεν κάνατε τίποτα από αυτά. Το Ταμείο Ανάκαμψης δεν έχει ουδεμία αναφορά στην ίση μεταχείριση και την ισόρροπη κατανομή των πόρων του ταμείου, όπως γίνεται στις άλλες χώρες.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Εν τω μεταξύ και ό,τι έστησε ο ΣΥΡΙΖΑ κατά την περίοδο της διακυβέρνησής του το ξηλώνετε μεθοδικά. Ξηλώσατε τις ποσοστώσεις φύλου στα διοικητικά συμβούλια των αθλητικών σωματείων, παρ’ ότι η περίπτωση </w:t>
      </w:r>
      <w:proofErr w:type="spellStart"/>
      <w:r w:rsidRPr="00306641">
        <w:rPr>
          <w:rFonts w:ascii="Arial" w:eastAsia="Times New Roman" w:hAnsi="Arial" w:cs="Times New Roman"/>
          <w:sz w:val="24"/>
          <w:szCs w:val="24"/>
          <w:lang w:eastAsia="el-GR"/>
        </w:rPr>
        <w:t>Μπεκατώρου</w:t>
      </w:r>
      <w:proofErr w:type="spellEnd"/>
      <w:r w:rsidRPr="00306641">
        <w:rPr>
          <w:rFonts w:ascii="Arial" w:eastAsia="Times New Roman" w:hAnsi="Arial" w:cs="Times New Roman"/>
          <w:sz w:val="24"/>
          <w:szCs w:val="24"/>
          <w:lang w:eastAsia="el-GR"/>
        </w:rPr>
        <w:t xml:space="preserve"> αλλά και των αθλητριών της ενόργανης ανέδειξε τη σημασία ύπαρξης γυναικών στα διοικητικά συμβούλια, ιδιαίτερα στον αθλητισμό, για τη στήριξη των γυναικών αθλητριών. Θέλατε να μειώσετε την ποσόστωση φύλου στην τοπική αυτοδιοίκηση, αλλά μετά την κατακραυγή το αποσύρατε. Απαξιώνετε τον μοναδικό φορέα για θέματα ισότητας, το ΚΕΘΙ, που εμείς και στελεχώσαμε επί των ημερών μας με μόνιμο προσωπικό και αναδείξαμε ακόμη περισσότερο τη δουλειά που γίνεται εκεί, ισάξια άλλων φορέων του εξωτερικού. </w:t>
      </w:r>
      <w:r w:rsidRPr="00306641">
        <w:rPr>
          <w:rFonts w:ascii="Arial" w:eastAsia="Times New Roman" w:hAnsi="Arial" w:cs="Times New Roman"/>
          <w:sz w:val="24"/>
          <w:szCs w:val="24"/>
          <w:lang w:eastAsia="el-GR"/>
        </w:rPr>
        <w:lastRenderedPageBreak/>
        <w:t xml:space="preserve">Και εσείς σήμερα αναθέτετε έρευνες σε αμφιβόλου ποιότητας εξωτερικούς συνεργάτες. Ξηλώσατε όποια προοδευτική πολιτική είχαμε θεσπίσει για την ισότητα των φύλων και την καταπολέμηση των </w:t>
      </w:r>
      <w:proofErr w:type="spellStart"/>
      <w:r w:rsidRPr="00306641">
        <w:rPr>
          <w:rFonts w:ascii="Arial" w:eastAsia="Times New Roman" w:hAnsi="Arial" w:cs="Times New Roman"/>
          <w:sz w:val="24"/>
          <w:szCs w:val="24"/>
          <w:lang w:eastAsia="el-GR"/>
        </w:rPr>
        <w:t>έμφυλων</w:t>
      </w:r>
      <w:proofErr w:type="spellEnd"/>
      <w:r w:rsidRPr="00306641">
        <w:rPr>
          <w:rFonts w:ascii="Arial" w:eastAsia="Times New Roman" w:hAnsi="Arial" w:cs="Times New Roman"/>
          <w:sz w:val="24"/>
          <w:szCs w:val="24"/>
          <w:lang w:eastAsia="el-GR"/>
        </w:rPr>
        <w:t xml:space="preserve"> στερεοτύπων στα σχολεία. Η κ. </w:t>
      </w:r>
      <w:proofErr w:type="spellStart"/>
      <w:r w:rsidRPr="00306641">
        <w:rPr>
          <w:rFonts w:ascii="Arial" w:eastAsia="Times New Roman" w:hAnsi="Arial" w:cs="Times New Roman"/>
          <w:sz w:val="24"/>
          <w:szCs w:val="24"/>
          <w:lang w:eastAsia="el-GR"/>
        </w:rPr>
        <w:t>Τζούφη</w:t>
      </w:r>
      <w:proofErr w:type="spellEnd"/>
      <w:r w:rsidRPr="00306641">
        <w:rPr>
          <w:rFonts w:ascii="Arial" w:eastAsia="Times New Roman" w:hAnsi="Arial" w:cs="Times New Roman"/>
          <w:sz w:val="24"/>
          <w:szCs w:val="24"/>
          <w:lang w:eastAsia="el-GR"/>
        </w:rPr>
        <w:t xml:space="preserve"> θα πει περισσότερα.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Οι «ΛΟΑΤΚΙ πολιτικές» είναι άγνωστη έκφραση για εσάς. Δεν έχετε κάνει τίποτα μέχρι στιγμής για την κοινότητα ΛΟΑΤΚΙ. Δεν έχετε σχεδιάσει τίποτε απολύτως. Το μόνο που κάνετε είναι να διαφημίζετε, λες και είναι φοβερό γεγονός και κατόρθωμα, ότι έχετε ομοφυλόφιλους Υπουργούς στην Κυβέρνησή σας.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Εσχάτως, μετά από πολύ κόπο, φέρατε στη Βουλή τη διεθνή σύμβαση εργασίας για τη βία και την παρενόχληση και την ευρωπαϊκή οδηγία για τις γονικές άδειες, αλλά με τέτοιον τρόπο που είναι εξαιρετικά αμφίβολη η εφαρμογή τους και γι’ αυτό κριθήκατε στη συζήτηση για το εργασιακό, από πλήθος γυναικείων και φεμινιστικών οργανώσεων, αλλά και από τη ΓΕΣΕΕ και από την ΕΕΔΑ και από άλλους φορείς που κατέθεσαν δημόσια τις απόψεις τους.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Με την πρόταση για το οικογενειακό δίκαιο που φέρατε, δείξατε πόσο δεσμευμένοι είστε από συμφέροντα που αναδείχθηκαν σε αυτήν εδώ την Αίθουσα, ακόμη και από στελέχη της παράταξής σας και δεν διστάσατε ακόμη και να υπονομεύσετε ευθέως τη Σύμβαση της Κωνσταντινούπολης  για την </w:t>
      </w:r>
      <w:r w:rsidRPr="00306641">
        <w:rPr>
          <w:rFonts w:ascii="Arial" w:eastAsia="Times New Roman" w:hAnsi="Arial" w:cs="Times New Roman"/>
          <w:sz w:val="24"/>
          <w:szCs w:val="24"/>
          <w:lang w:eastAsia="el-GR"/>
        </w:rPr>
        <w:lastRenderedPageBreak/>
        <w:t xml:space="preserve">καταπολέμηση της βίας κατά των γυναικών -εμείς, η Τουρκία και η Ουγγαρία αυτή τη στιγμή βρισκόμαστε σε αυτή την θέση- με τις ελλειμματικές  διατάξεις για την ενδοοικογενειακή βία, που σήμερα, κυρία Υφυπουργέ, με την υπόθεση της </w:t>
      </w:r>
      <w:proofErr w:type="spellStart"/>
      <w:r w:rsidRPr="00306641">
        <w:rPr>
          <w:rFonts w:ascii="Arial" w:eastAsia="Times New Roman" w:hAnsi="Arial" w:cs="Times New Roman"/>
          <w:sz w:val="24"/>
          <w:szCs w:val="24"/>
          <w:lang w:eastAsia="el-GR"/>
        </w:rPr>
        <w:t>Καρολάιν</w:t>
      </w:r>
      <w:proofErr w:type="spellEnd"/>
      <w:r w:rsidRPr="00306641">
        <w:rPr>
          <w:rFonts w:ascii="Arial" w:eastAsia="Times New Roman" w:hAnsi="Arial" w:cs="Times New Roman"/>
          <w:sz w:val="24"/>
          <w:szCs w:val="24"/>
          <w:lang w:eastAsia="el-GR"/>
        </w:rPr>
        <w:t xml:space="preserve">, αλλά και την υπόθεση της Κωνσταντίνας Τσάπα από την </w:t>
      </w:r>
      <w:proofErr w:type="spellStart"/>
      <w:r w:rsidRPr="00306641">
        <w:rPr>
          <w:rFonts w:ascii="Arial" w:eastAsia="Times New Roman" w:hAnsi="Arial" w:cs="Times New Roman"/>
          <w:sz w:val="24"/>
          <w:szCs w:val="24"/>
          <w:lang w:eastAsia="el-GR"/>
        </w:rPr>
        <w:t>Μακρυνίτσα</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Πηλίου</w:t>
      </w:r>
      <w:proofErr w:type="spellEnd"/>
      <w:r w:rsidRPr="00306641">
        <w:rPr>
          <w:rFonts w:ascii="Arial" w:eastAsia="Times New Roman" w:hAnsi="Arial" w:cs="Times New Roman"/>
          <w:sz w:val="24"/>
          <w:szCs w:val="24"/>
          <w:lang w:eastAsia="el-GR"/>
        </w:rPr>
        <w:t xml:space="preserve"> φαίνεται χαρακτηριστικά η ανεπάρκεια του λόγου που φέρατε και το πόσο προβληματικός μπορεί να καταστεί για την επιμέλεια των παιδιών από κακοποιητικούς γονείς, ακόμη και από </w:t>
      </w:r>
      <w:proofErr w:type="spellStart"/>
      <w:r w:rsidRPr="00306641">
        <w:rPr>
          <w:rFonts w:ascii="Arial" w:eastAsia="Times New Roman" w:hAnsi="Arial" w:cs="Times New Roman"/>
          <w:sz w:val="24"/>
          <w:szCs w:val="24"/>
          <w:lang w:eastAsia="el-GR"/>
        </w:rPr>
        <w:t>γυναικοκτόνους</w:t>
      </w:r>
      <w:proofErr w:type="spellEnd"/>
      <w:r w:rsidRPr="00306641">
        <w:rPr>
          <w:rFonts w:ascii="Arial" w:eastAsia="Times New Roman" w:hAnsi="Arial" w:cs="Times New Roman"/>
          <w:sz w:val="24"/>
          <w:szCs w:val="24"/>
          <w:lang w:eastAsia="el-GR"/>
        </w:rPr>
        <w:t xml:space="preserve">. Σαν Υφυπουργός αρμόδια για θέμα ισότητας, δυστυχώς, η αφωνία σας ήταν εκκωφαντική για το μείζον αυτό θέμα και συνεχίζει να είναι και λυπόμαστε πολύ γι’ αυτό. Επιπλέον, διεθνείς φορείς σας έχουν ζητήσει –γιατί ούτε αυτά τα λέμε μόνο εμείς- εξηγήσεις για το θέμα, αφού το θέμα πήρε διεθνείς διαστάσεις.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εδώ θα σας καταθέσω και την επιστολή της Διεθνούς Αμνηστίας που ζητά να καταργηθεί και την επιστολή της </w:t>
      </w:r>
      <w:r w:rsidRPr="00306641">
        <w:rPr>
          <w:rFonts w:ascii="Arial" w:eastAsia="Times New Roman" w:hAnsi="Arial" w:cs="Times New Roman"/>
          <w:sz w:val="24"/>
          <w:szCs w:val="24"/>
          <w:lang w:val="en-US" w:eastAsia="el-GR"/>
        </w:rPr>
        <w:t>GREVIO</w:t>
      </w:r>
      <w:r w:rsidRPr="00306641">
        <w:rPr>
          <w:rFonts w:ascii="Arial" w:eastAsia="Times New Roman" w:hAnsi="Arial" w:cs="Times New Roman"/>
          <w:sz w:val="24"/>
          <w:szCs w:val="24"/>
          <w:lang w:eastAsia="el-GR"/>
        </w:rPr>
        <w:t>, αλλά και του ΟΗΕ, που ζητούν επίσης, εξηγήσεις όσον αφορά τον νόμο για το οικογενειακό δίκαιο.</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Times New Roman"/>
          <w:sz w:val="24"/>
          <w:szCs w:val="24"/>
          <w:lang w:eastAsia="el-GR"/>
        </w:rPr>
        <w:t>(</w:t>
      </w:r>
      <w:r w:rsidRPr="00306641">
        <w:rPr>
          <w:rFonts w:ascii="Arial" w:eastAsia="Times New Roman" w:hAnsi="Arial" w:cs="Arial"/>
          <w:sz w:val="24"/>
          <w:szCs w:val="24"/>
          <w:lang w:eastAsia="el-GR"/>
        </w:rPr>
        <w:t xml:space="preserve">Στο σημείο αυτό η Βουλευτής κ. Ειρήνη - Ελένη </w:t>
      </w:r>
      <w:proofErr w:type="spellStart"/>
      <w:r w:rsidRPr="00306641">
        <w:rPr>
          <w:rFonts w:ascii="Arial" w:eastAsia="Times New Roman" w:hAnsi="Arial" w:cs="Arial"/>
          <w:sz w:val="24"/>
          <w:szCs w:val="24"/>
          <w:lang w:eastAsia="el-GR"/>
        </w:rPr>
        <w:t>Αγαθοπούλου</w:t>
      </w:r>
      <w:proofErr w:type="spellEnd"/>
      <w:r w:rsidRPr="00306641">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Από την άλλη, χωρίς δεύτερη σκέψη, δηλώνετε συμμετοχή και παραχωρείτε την αιγίδα σας σε συνέδρια γονιμότητας, ακροδεξιάς έμπνευσης, </w:t>
      </w:r>
      <w:r w:rsidRPr="00306641">
        <w:rPr>
          <w:rFonts w:ascii="Arial" w:eastAsia="Times New Roman" w:hAnsi="Arial" w:cs="Arial"/>
          <w:sz w:val="24"/>
          <w:szCs w:val="24"/>
          <w:lang w:eastAsia="el-GR"/>
        </w:rPr>
        <w:lastRenderedPageBreak/>
        <w:t xml:space="preserve">η Κυβέρνησή σας τάσσεται στο πλευρό της Ουγγαρίας και του </w:t>
      </w:r>
      <w:proofErr w:type="spellStart"/>
      <w:r w:rsidRPr="00306641">
        <w:rPr>
          <w:rFonts w:ascii="Arial" w:eastAsia="Times New Roman" w:hAnsi="Arial" w:cs="Arial"/>
          <w:sz w:val="24"/>
          <w:szCs w:val="24"/>
          <w:lang w:eastAsia="el-GR"/>
        </w:rPr>
        <w:t>Όρμπαν</w:t>
      </w:r>
      <w:proofErr w:type="spellEnd"/>
      <w:r w:rsidRPr="00306641">
        <w:rPr>
          <w:rFonts w:ascii="Arial" w:eastAsia="Times New Roman" w:hAnsi="Arial" w:cs="Arial"/>
          <w:sz w:val="24"/>
          <w:szCs w:val="24"/>
          <w:lang w:eastAsia="el-GR"/>
        </w:rPr>
        <w:t xml:space="preserve"> σε νόμο που καταδικάζει την ομοφυλοφιλία και μόλις εχθές οι Ευρωβουλευτές σας, μαζί με τους Πολωνούς υπερσυντηρητικούς κατήγγειλαν ως απαράδεκτη έκθεση του Ευρωπαϊκού Κοινοβουλίου που χαρακτηρίζει ανθρώπινο δικαίωμα το δικαίωμα των γυναικών στην άμβλωση.</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Βέβαια, όλα τα παραπάνω κατόπιν εορτής τα πήρατε πίσω, λόγω της κοινωνικής κατακραυγής και λόγω της αντίδρασης των κομμάτων, αλλά και των πολιτών, που σημαίνει ότι δεν έχετε κανένα απολύτως σχέδιο, καμμία πολιτική συγκρότηση με </w:t>
      </w:r>
      <w:proofErr w:type="spellStart"/>
      <w:r w:rsidRPr="00306641">
        <w:rPr>
          <w:rFonts w:ascii="Arial" w:eastAsia="Times New Roman" w:hAnsi="Arial" w:cs="Arial"/>
          <w:sz w:val="24"/>
          <w:szCs w:val="24"/>
          <w:lang w:eastAsia="el-GR"/>
        </w:rPr>
        <w:t>έμφυλο</w:t>
      </w:r>
      <w:proofErr w:type="spellEnd"/>
      <w:r w:rsidRPr="00306641">
        <w:rPr>
          <w:rFonts w:ascii="Arial" w:eastAsia="Times New Roman" w:hAnsi="Arial" w:cs="Arial"/>
          <w:sz w:val="24"/>
          <w:szCs w:val="24"/>
          <w:lang w:eastAsia="el-GR"/>
        </w:rPr>
        <w:t xml:space="preserve"> πρόσημο και άγεστε και φέρεστε από ακροδεξιές και συντηρητικές φωνές εντός και εκτός Ελλάδος, αλλά, όλα καταγράφονται, δυστυχώς για εσάς, κυρίως στη συνείδηση του κόσμου. Και οι ψήφοι σας οι χθεσινές, όμως, στο Ευρωπαϊκό Κοινοβούλιο έχουν καταγραφεί και τις καταθέτω στα Πρακτικά για να είναι τα πάντα ξεκάθαρα.</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Times New Roman"/>
          <w:sz w:val="24"/>
          <w:szCs w:val="24"/>
          <w:lang w:eastAsia="el-GR"/>
        </w:rPr>
        <w:t>(</w:t>
      </w:r>
      <w:r w:rsidRPr="00306641">
        <w:rPr>
          <w:rFonts w:ascii="Arial" w:eastAsia="Times New Roman" w:hAnsi="Arial" w:cs="Arial"/>
          <w:sz w:val="24"/>
          <w:szCs w:val="24"/>
          <w:lang w:eastAsia="el-GR"/>
        </w:rPr>
        <w:t xml:space="preserve">Στο σημείο αυτό η Βουλευτής κ. Ειρήνη - Ελένη </w:t>
      </w:r>
      <w:proofErr w:type="spellStart"/>
      <w:r w:rsidRPr="00306641">
        <w:rPr>
          <w:rFonts w:ascii="Arial" w:eastAsia="Times New Roman" w:hAnsi="Arial" w:cs="Arial"/>
          <w:sz w:val="24"/>
          <w:szCs w:val="24"/>
          <w:lang w:eastAsia="el-GR"/>
        </w:rPr>
        <w:t>Αγαθοπούλου</w:t>
      </w:r>
      <w:proofErr w:type="spellEnd"/>
      <w:r w:rsidRPr="00306641">
        <w:rPr>
          <w:rFonts w:ascii="Arial" w:eastAsia="Times New Roman"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Απέναντι σε όλα αυτά, σας ζητάμε, όσο δύσκολο και εάν σας είναι και εάν δεν τα κάνετε εσείς θα τα κάνουμε εμείς όταν αναλάβουμε ξανά τη διακυβέρνηση της χώρας, να προχωρήσετε σε άμεσα και ουσιαστικά μέτρα για </w:t>
      </w:r>
      <w:r w:rsidRPr="00306641">
        <w:rPr>
          <w:rFonts w:ascii="Arial" w:eastAsia="Times New Roman" w:hAnsi="Arial" w:cs="Times New Roman"/>
          <w:sz w:val="24"/>
          <w:szCs w:val="24"/>
          <w:lang w:eastAsia="el-GR"/>
        </w:rPr>
        <w:lastRenderedPageBreak/>
        <w:t xml:space="preserve">την προώθηση της ισότητας των φύλων στην αγορά εργασίας και την ουσιαστική εναρμόνιση οικογενειακής και επαγγελματικής ζωής στην πράξη, στην προστασία των δικαιωμάτων των γυναικών, με έμφαση στην εξάλειψη των πολλαπλών διακρίσεων που υφίστανται οι γυναίκες ΑΜΕΑ, οι γυναίκες μετανάστριες και πρόσφυγες, μακροχρόνια άνεργες, </w:t>
      </w:r>
      <w:proofErr w:type="spellStart"/>
      <w:r w:rsidRPr="00306641">
        <w:rPr>
          <w:rFonts w:ascii="Arial" w:eastAsia="Times New Roman" w:hAnsi="Arial" w:cs="Times New Roman"/>
          <w:sz w:val="24"/>
          <w:szCs w:val="24"/>
          <w:lang w:eastAsia="el-GR"/>
        </w:rPr>
        <w:t>μονογονείς</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Ρομά</w:t>
      </w:r>
      <w:proofErr w:type="spellEnd"/>
      <w:r w:rsidRPr="00306641">
        <w:rPr>
          <w:rFonts w:ascii="Arial" w:eastAsia="Times New Roman" w:hAnsi="Arial" w:cs="Times New Roman"/>
          <w:sz w:val="24"/>
          <w:szCs w:val="24"/>
          <w:lang w:eastAsia="el-GR"/>
        </w:rPr>
        <w:t xml:space="preserve"> και άλλες ευπαθείς κοινωνικές ομάδες γυναικών, ακόμη πιο αποτελεσματικά μέτρα για την πρόληψη και την αντιμετώπιση της βίας κατά των γυναικών στην οικογένεια, την εργασία και την κοινωνία, την προώθηση της ισότητας στην εκπαίδευση, τον πολιτισμό, τον αθλητισμό, των μέσων ενημέρωσης, στην υγεία, την ισόρροπη συμμετοχή των γυναικών στα κέντρα λήψης αποφάσεων, ως βασικό μέτρο για να ακούγεται η φωνή μας, η φωνή των γυναικών, για να υπάρχει συμμετοχή, επιτέλους, και των γυναικών στις αποφάσεις που λαμβάνονται για εμάς, χωρίς εμάς, για να μην υπερισχύουν οι πατριαρχικές φωνές που ξεπλένουν την </w:t>
      </w:r>
      <w:proofErr w:type="spellStart"/>
      <w:r w:rsidRPr="00306641">
        <w:rPr>
          <w:rFonts w:ascii="Arial" w:eastAsia="Times New Roman" w:hAnsi="Arial" w:cs="Times New Roman"/>
          <w:sz w:val="24"/>
          <w:szCs w:val="24"/>
          <w:lang w:eastAsia="el-GR"/>
        </w:rPr>
        <w:t>ματσίλα</w:t>
      </w:r>
      <w:proofErr w:type="spellEnd"/>
      <w:r w:rsidRPr="00306641">
        <w:rPr>
          <w:rFonts w:ascii="Arial" w:eastAsia="Times New Roman" w:hAnsi="Arial" w:cs="Times New Roman"/>
          <w:sz w:val="24"/>
          <w:szCs w:val="24"/>
          <w:lang w:eastAsia="el-GR"/>
        </w:rPr>
        <w:t>, λέγοντας ότι μπορεί ένας άντρας να κακοποιεί την γυναίκα του, αλλά ταυτόχρονα να είναι καλός πατέρας.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επειδή, κύριε Πρόεδρε –και θα κλείσω με αυτό- διανύουμε τον μήνα Ιούνιο, ο οποίος έχει χαρακτηριστεί ως μήνας υπερηφάνειας για τη ΛΟΑΤΚΙ κοινότητα, θέλω να κλείσω κάνοντας μία αναφορά σε αυτά τα θέματα, λέγοντας ότι ο ΣΥΡΙΖΑ πιστός στις δεσμεύσεις του και στην προσήλωσή του στην προώθηση των δικαιωμάτων όλων των ανθρώπων και της ΛΟΑΤΚΙ κοινότητας, </w:t>
      </w:r>
      <w:r w:rsidRPr="00306641">
        <w:rPr>
          <w:rFonts w:ascii="Arial" w:eastAsia="Times New Roman" w:hAnsi="Arial" w:cs="Times New Roman"/>
          <w:sz w:val="24"/>
          <w:szCs w:val="24"/>
          <w:lang w:eastAsia="el-GR"/>
        </w:rPr>
        <w:lastRenderedPageBreak/>
        <w:t xml:space="preserve">σήμερα βγάζει σε δημόσια διαβούλευση το σχέδιο νόμου για τον πολιτικό γάμο και την </w:t>
      </w:r>
      <w:proofErr w:type="spellStart"/>
      <w:r w:rsidRPr="00306641">
        <w:rPr>
          <w:rFonts w:ascii="Arial" w:eastAsia="Times New Roman" w:hAnsi="Arial" w:cs="Times New Roman"/>
          <w:sz w:val="24"/>
          <w:szCs w:val="24"/>
          <w:lang w:eastAsia="el-GR"/>
        </w:rPr>
        <w:t>τεκνοθεσία</w:t>
      </w:r>
      <w:proofErr w:type="spellEnd"/>
      <w:r w:rsidRPr="00306641">
        <w:rPr>
          <w:rFonts w:ascii="Arial" w:eastAsia="Times New Roman" w:hAnsi="Arial" w:cs="Times New Roman"/>
          <w:sz w:val="24"/>
          <w:szCs w:val="24"/>
          <w:lang w:eastAsia="el-GR"/>
        </w:rPr>
        <w:t xml:space="preserve"> από ομόφυλα ζευγάρια, που είχε προαναγγείλει ο Πρόεδρός μας, Αλέξης Τσίπρας κάποιους μήνες πριν.</w:t>
      </w:r>
    </w:p>
    <w:p w:rsidR="00306641" w:rsidRPr="00306641" w:rsidRDefault="00306641" w:rsidP="002B3B88">
      <w:pPr>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ζητούμε, λοιπόν, να ανοίξετε, επιτέλους, τα μάτια σας, να δείτε αυτές τις οικογένειες που αποτελούν μέρος της ελληνικής κοινωνίας, να τις αντιμετωπίσουμε με ισότητα και να συζητήσουμε, το συντομότερο δυνατόν, την πρόταση νόμου του ΣΥΡΙΖΑ και στην ελληνική Βουλή.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 πολύ.</w:t>
      </w:r>
    </w:p>
    <w:p w:rsidR="00306641" w:rsidRPr="00306641" w:rsidRDefault="00306641" w:rsidP="002B3B88">
      <w:pPr>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w:t>
      </w:r>
      <w:r w:rsidRPr="00306641">
        <w:rPr>
          <w:rFonts w:ascii="Arial" w:eastAsia="Times New Roman" w:hAnsi="Arial" w:cs="Times New Roman"/>
          <w:sz w:val="24"/>
          <w:szCs w:val="24"/>
          <w:lang w:eastAsia="el-GR"/>
        </w:rPr>
        <w:t xml:space="preserve"> Και εμείς ευχαριστούμε, κυρία </w:t>
      </w:r>
      <w:proofErr w:type="spellStart"/>
      <w:r w:rsidRPr="00306641">
        <w:rPr>
          <w:rFonts w:ascii="Arial" w:eastAsia="Times New Roman" w:hAnsi="Arial" w:cs="Times New Roman"/>
          <w:sz w:val="24"/>
          <w:szCs w:val="24"/>
          <w:lang w:eastAsia="el-GR"/>
        </w:rPr>
        <w:t>Αγαθοπούλου</w:t>
      </w:r>
      <w:proofErr w:type="spellEnd"/>
      <w:r w:rsidRPr="00306641">
        <w:rPr>
          <w:rFonts w:ascii="Arial" w:eastAsia="Times New Roman" w:hAnsi="Arial" w:cs="Times New Roman"/>
          <w:sz w:val="24"/>
          <w:szCs w:val="24"/>
          <w:lang w:eastAsia="el-GR"/>
        </w:rPr>
        <w:t xml:space="preserve">.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Τον λόγο έχει τώρα ο κ. Ευκλείδης </w:t>
      </w:r>
      <w:proofErr w:type="spellStart"/>
      <w:r w:rsidRPr="00306641">
        <w:rPr>
          <w:rFonts w:ascii="Arial" w:eastAsia="Times New Roman" w:hAnsi="Arial" w:cs="Times New Roman"/>
          <w:sz w:val="24"/>
          <w:szCs w:val="24"/>
          <w:lang w:eastAsia="el-GR"/>
        </w:rPr>
        <w:t>Τσακαλώτος</w:t>
      </w:r>
      <w:proofErr w:type="spellEnd"/>
      <w:r w:rsidRPr="00306641">
        <w:rPr>
          <w:rFonts w:ascii="Arial" w:eastAsia="Times New Roman" w:hAnsi="Arial" w:cs="Times New Roman"/>
          <w:sz w:val="24"/>
          <w:szCs w:val="24"/>
          <w:lang w:eastAsia="el-GR"/>
        </w:rPr>
        <w:t>, από τον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ΕΥΚΛΕΙΔΗΣ ΤΣΑΚΑΛΩΤΟΣ: </w:t>
      </w:r>
      <w:r w:rsidRPr="00306641">
        <w:rPr>
          <w:rFonts w:ascii="Arial" w:eastAsia="Times New Roman" w:hAnsi="Arial" w:cs="Times New Roman"/>
          <w:sz w:val="24"/>
          <w:szCs w:val="24"/>
          <w:lang w:eastAsia="el-GR"/>
        </w:rPr>
        <w:t xml:space="preserve">Ευχαριστώ, κύριε Πρόεδρε.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Αντύπα Αδαμαντία, </w:t>
      </w:r>
      <w:proofErr w:type="spellStart"/>
      <w:r w:rsidRPr="00306641">
        <w:rPr>
          <w:rFonts w:ascii="Arial" w:eastAsia="Times New Roman" w:hAnsi="Arial" w:cs="Times New Roman"/>
          <w:sz w:val="24"/>
          <w:szCs w:val="24"/>
          <w:lang w:eastAsia="el-GR"/>
        </w:rPr>
        <w:t>Γαρδικιώτη</w:t>
      </w:r>
      <w:proofErr w:type="spellEnd"/>
      <w:r w:rsidRPr="00306641">
        <w:rPr>
          <w:rFonts w:ascii="Arial" w:eastAsia="Times New Roman" w:hAnsi="Arial" w:cs="Times New Roman"/>
          <w:sz w:val="24"/>
          <w:szCs w:val="24"/>
          <w:lang w:eastAsia="el-GR"/>
        </w:rPr>
        <w:t xml:space="preserve"> Ανδριάννα, </w:t>
      </w:r>
      <w:proofErr w:type="spellStart"/>
      <w:r w:rsidRPr="00306641">
        <w:rPr>
          <w:rFonts w:ascii="Arial" w:eastAsia="Times New Roman" w:hAnsi="Arial" w:cs="Times New Roman"/>
          <w:sz w:val="24"/>
          <w:szCs w:val="24"/>
          <w:lang w:eastAsia="el-GR"/>
        </w:rPr>
        <w:t>Γκάνια</w:t>
      </w:r>
      <w:proofErr w:type="spellEnd"/>
      <w:r w:rsidRPr="00306641">
        <w:rPr>
          <w:rFonts w:ascii="Arial" w:eastAsia="Times New Roman" w:hAnsi="Arial" w:cs="Times New Roman"/>
          <w:sz w:val="24"/>
          <w:szCs w:val="24"/>
          <w:lang w:eastAsia="el-GR"/>
        </w:rPr>
        <w:t xml:space="preserve"> Βάια, Κωνσταντινίδου Μόνικα, Μαυρομάτη </w:t>
      </w:r>
      <w:proofErr w:type="spellStart"/>
      <w:r w:rsidRPr="00306641">
        <w:rPr>
          <w:rFonts w:ascii="Arial" w:eastAsia="Times New Roman" w:hAnsi="Arial" w:cs="Times New Roman"/>
          <w:sz w:val="24"/>
          <w:szCs w:val="24"/>
          <w:lang w:eastAsia="el-GR"/>
        </w:rPr>
        <w:t>Λέλα</w:t>
      </w:r>
      <w:proofErr w:type="spellEnd"/>
      <w:r w:rsidRPr="00306641">
        <w:rPr>
          <w:rFonts w:ascii="Arial" w:eastAsia="Times New Roman" w:hAnsi="Arial" w:cs="Times New Roman"/>
          <w:sz w:val="24"/>
          <w:szCs w:val="24"/>
          <w:lang w:eastAsia="el-GR"/>
        </w:rPr>
        <w:t xml:space="preserve">, Μελάκη Κατερίνα, </w:t>
      </w:r>
      <w:proofErr w:type="spellStart"/>
      <w:r w:rsidRPr="00306641">
        <w:rPr>
          <w:rFonts w:ascii="Arial" w:eastAsia="Times New Roman" w:hAnsi="Arial" w:cs="Times New Roman"/>
          <w:sz w:val="24"/>
          <w:szCs w:val="24"/>
          <w:lang w:eastAsia="el-GR"/>
        </w:rPr>
        <w:t>Μπλάχα</w:t>
      </w:r>
      <w:proofErr w:type="spellEnd"/>
      <w:r w:rsidRPr="00306641">
        <w:rPr>
          <w:rFonts w:ascii="Arial" w:eastAsia="Times New Roman" w:hAnsi="Arial" w:cs="Times New Roman"/>
          <w:sz w:val="24"/>
          <w:szCs w:val="24"/>
          <w:lang w:eastAsia="el-GR"/>
        </w:rPr>
        <w:t xml:space="preserve"> Φαίη, </w:t>
      </w:r>
      <w:proofErr w:type="spellStart"/>
      <w:r w:rsidRPr="00306641">
        <w:rPr>
          <w:rFonts w:ascii="Arial" w:eastAsia="Times New Roman" w:hAnsi="Arial" w:cs="Times New Roman"/>
          <w:sz w:val="24"/>
          <w:szCs w:val="24"/>
          <w:lang w:eastAsia="el-GR"/>
        </w:rPr>
        <w:t>Μπόνια</w:t>
      </w:r>
      <w:proofErr w:type="spellEnd"/>
      <w:r w:rsidRPr="00306641">
        <w:rPr>
          <w:rFonts w:ascii="Arial" w:eastAsia="Times New Roman" w:hAnsi="Arial" w:cs="Times New Roman"/>
          <w:sz w:val="24"/>
          <w:szCs w:val="24"/>
          <w:lang w:eastAsia="el-GR"/>
        </w:rPr>
        <w:t xml:space="preserve"> Ελένη, Πέτρου Αγγελική, Τσάπα Κωνσταντίνα. Δέκα γυναίκες από μία λίστα εξήντα τριών γυναικών που δολοφονήθηκαν μόνο τα τελευταία δέκα </w:t>
      </w:r>
      <w:r w:rsidRPr="00306641">
        <w:rPr>
          <w:rFonts w:ascii="Arial" w:eastAsia="Times New Roman" w:hAnsi="Arial" w:cs="Times New Roman"/>
          <w:sz w:val="24"/>
          <w:szCs w:val="24"/>
          <w:lang w:eastAsia="el-GR"/>
        </w:rPr>
        <w:lastRenderedPageBreak/>
        <w:t xml:space="preserve">χρόνια. Εξήντα τρεις γυναίκες. Μόνο, κυρία Υπουργέ, που δεν δολοφονήθηκαν ούτε από μετανάστη ούτε από Αλβανό ούτε από κτήνος, όπως αρέσκονται να μιλάνε οι εφημερίδες, αλλά από πατέρες, από αδέλφια, από συζύγους! Μακριά από την ασφάλεια που λέτε εσείς, όταν μιλάτε για την ασφάλεια, και αντί να μιλάτε σοβαρά για την ασφάλεια, κτίζετε μία αυταρχική ταυτότητα για να φοβάται ο κόσμος.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Επειδή, όμως, κυρία Υπουργέ, αυτό είναι ένα μεγάλο σκάνδαλο -πρέπει να τις θυμόμαστε όλες τις εξήντα τρεις γυναίκες και έχουμε όλοι ευθύνη γι’ αυτό- και θα σας ασκήσω κριτική, θα αρχίσω με  αυτοκριτική.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Είμαι στην αριστερά σαράντα χρόνια σε διάφορα κόμματα και έχω παρακολουθήσει τον αγώνα και το αίμα που έχουν χύσει στον δικό μου τον χώρο οι γυναίκες, για να ακουστεί η φωνή τους. Να μπορούν να βγουν Βουλευτές και </w:t>
      </w:r>
      <w:proofErr w:type="spellStart"/>
      <w:r w:rsidRPr="00306641">
        <w:rPr>
          <w:rFonts w:ascii="Arial" w:eastAsia="Times New Roman" w:hAnsi="Arial" w:cs="Times New Roman"/>
          <w:sz w:val="24"/>
          <w:szCs w:val="24"/>
          <w:lang w:eastAsia="el-GR"/>
        </w:rPr>
        <w:t>Βουλεύτριες</w:t>
      </w:r>
      <w:proofErr w:type="spellEnd"/>
      <w:r w:rsidRPr="00306641">
        <w:rPr>
          <w:rFonts w:ascii="Arial" w:eastAsia="Times New Roman" w:hAnsi="Arial" w:cs="Times New Roman"/>
          <w:sz w:val="24"/>
          <w:szCs w:val="24"/>
          <w:lang w:eastAsia="el-GR"/>
        </w:rPr>
        <w:t xml:space="preserve">, να μπορέσουν να μπουν σε επιτροπές, να μπορεί να ακουστεί η φωνή σε προγράμματα. Έχουν χύσει αίμα -μερικές από αυτές τις βλέπω εδώ πέρα- και πάντα είχαν αντίσταση από τους άντρες, τους αριστερούς άντρες, πόσο μάλλον τους δεξιούς. Άρα είναι ένα θέμα όλης της κοινωνίας.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Να αρχίσουμε, λοιπόν, όλοι και να κάνουμε αυτή την αυτοκριτική. Πέρα από εκεί, όμως, δεν είμαστε όλοι το ίδιο. Μπορούμε όλοι να υιοθετήσουμε το </w:t>
      </w:r>
      <w:r w:rsidRPr="00306641">
        <w:rPr>
          <w:rFonts w:ascii="Arial" w:eastAsia="Times New Roman" w:hAnsi="Arial" w:cs="Times New Roman"/>
          <w:sz w:val="24"/>
          <w:szCs w:val="24"/>
          <w:lang w:val="en-US" w:eastAsia="el-GR"/>
        </w:rPr>
        <w:t>graffiti</w:t>
      </w:r>
      <w:r w:rsidRPr="00306641">
        <w:rPr>
          <w:rFonts w:ascii="Arial" w:eastAsia="Times New Roman" w:hAnsi="Arial" w:cs="Times New Roman"/>
          <w:sz w:val="24"/>
          <w:szCs w:val="24"/>
          <w:lang w:eastAsia="el-GR"/>
        </w:rPr>
        <w:t xml:space="preserve"> που έχει γίνει πασίγνωστο, όπου κάποιος έγραψε σε τοίχο: </w:t>
      </w:r>
      <w:r w:rsidRPr="00306641">
        <w:rPr>
          <w:rFonts w:ascii="Arial" w:eastAsia="Times New Roman" w:hAnsi="Arial" w:cs="Times New Roman"/>
          <w:sz w:val="24"/>
          <w:szCs w:val="24"/>
          <w:lang w:eastAsia="el-GR"/>
        </w:rPr>
        <w:lastRenderedPageBreak/>
        <w:t>«προστατέψτε τις κόρες σας» και το διέγραψαν και είπαν «εκπαιδεύστε τους γιους σας».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Να μιλήσουμε σοβαρά για την παιδεία; Είμαι σίγουρος ότι η Μερόπη θα πει μετά: Μπορείτε να το κάνετε αυτό ή έχετε δεσμεύσεις δεξιές και θρησκευτικές που δεν αφήνουν καν την δυνατότητα να συζητήσουμε για τη σεξουαλικότητα και πώς μεγαλώνουν τα κορίτσια που από την πρώτη στιγμή μαθαίνουν ότι είναι διαφορετικές, ότι παίζουν με άλλα παιχνίδια, ότι πρέπει να βοηθούν στο σπίτι, κάτι που δεν ισχύει για τα αγόρια. Και πώς μπορεί τα παιδιά, τα αγόρια, να έχουν βία και δεν πειράζει και να είναι ανταγωνιστικά; Μπορούμε να την κάνουμε αυτή τη συζήτηση ή δεν μας επιτρέπει, γιατί πρέπει, ακριβώς, να αφήσουμε αυταρχικές ταυτότητες;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Θα κάνουμε μία διάκριση για το τι μπορούμε να κάνουμε και θέλω να σας κάνω μία διαχωριστική γραμμή.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Υπάρχουν οι πολιτικές και εκ των υστέρων για να αντιμετωπίσουμε αυτά τα προβλήματα και εκ των προτέρων. Και τα δύο έχουν τη σημασία τους. Εκ των υστέρων μπορούμε να έχουμε τις πολιτικές μας, να δούμε τα αποτελέσματα ανισοτήτων για τις γυναίκες και να κάνουμε διορθωτικές κινήσεις. Το κάνετε εν μέρει αυτό. Δεν το κάνετε αρκετά. Δεν το κάνετε με φανατισμό και αυταπάρνηση, αλλά το κάνετε.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Πρέπει να συζητήσουμε και για το Ταμείο Ανάκαμψης και πώς πάνε τα χρήματα εκεί. Πρέπει να συζητήσουμε για το </w:t>
      </w:r>
      <w:proofErr w:type="spellStart"/>
      <w:r w:rsidRPr="00306641">
        <w:rPr>
          <w:rFonts w:ascii="Arial" w:eastAsia="Times New Roman" w:hAnsi="Arial" w:cs="Times New Roman"/>
          <w:sz w:val="24"/>
          <w:szCs w:val="24"/>
          <w:lang w:val="en-US" w:eastAsia="el-GR"/>
        </w:rPr>
        <w:t>genderbudgeting</w:t>
      </w:r>
      <w:proofErr w:type="spellEnd"/>
      <w:r w:rsidRPr="00306641">
        <w:rPr>
          <w:rFonts w:ascii="Arial" w:eastAsia="Times New Roman" w:hAnsi="Arial" w:cs="Times New Roman"/>
          <w:sz w:val="24"/>
          <w:szCs w:val="24"/>
          <w:lang w:eastAsia="el-GR"/>
        </w:rPr>
        <w:t xml:space="preserve"> και πώς οι προϋπολογισμοί όλων των Υπουργών πρέπει να λαμβάνουν υπ’ όψιν το γυναικείο ζήτημα. Αλλά νομίζω ότι δεν μπορούμε μετά από αυτά τα τελευταία χρόνια να συνεχίσουμε έτσι. Πρέπει να κάνουμε και πράγματα εκ των προτέρων.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Ο Μαρξ λέει ότι μέσα σε μια κρίση αναδεικνύονται οι πραγματικές ροπές του καπιταλισμού. Εμείς δεν είμαστε σαν το ΚΚΕ. Έχουμε μια διαφορετική άποψη. Βεβαίως ο καπιταλισμός εκμεταλλεύεται τις ανισότητες ανδρών και γυναικών, αλλά δεν τις δημιουργεί από μόνος του. Υπάρχουν. Και άρα σε αυτή την κρίση έχουμε μάθει πολλά πράγματα, στην πανδημία. Έχουμε μάθει τη σημασία της υγείας και έχουμε μάθει συγχρόνως τις ανισότητες, ποιος υποφέρει από αυτό.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Εκ των προτέρων, λοιπόν, σας λέω να συζητήσουμε μια καινούργια πολιτική οικονομία που μαζί με την ψηφιακή αναβάθμιση, μαζί με την αντιμετώπιση της κλιματικής αλλαγής θα μπορέσουμε να προωθήσουμε την πολιτική οικονομία της φροντίδας. Ξέρετε πόσο σημαντική είναι η φροντίδα στη σύγχρονη εποχή, η υγεία και η παιδεία; Το ξέρετε ότι οι γυναίκες στην πλειονότητα κάνουν αυτές τις δουλειές; Και επειδή ακριβώς είναι «γυναικείες» δουλειές είναι και κακοπληρωμένες δουλειές. Το ξέρουμε αυτό.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Η οικονομική σας θεωρία η νεοκλασική δεν σας επιτρέπει, δεν σας βοηθάει να τα κατανοήσετε αυτά, γιατί είναι μια ατομικιστική θεωρία, του ατόμου που έχει προτιμήσεις, είναι αυτόνομο το άτομο, ενώ στην πραγματικότητα, όπως λένε οι φεμινίστριες οικονομολόγοι, τα άτομα δεν ξεφυτρώνουν σαν μανιτάρια, αλλά μεγαλώνουν με μαμάδες, γιαγιάδες, με ανθρώπους της φροντίδας. Οι γυναίκες ουσιαστικά είναι ψυχολόγοι από τα πέντε, έξι, επτά χρονών, γιατί οι άντρες για κάποιον λόγο έχουν πάρα πολλές ανάγκες όταν είναι μωρά, όταν είναι παιδιά, όταν είναι έφηβοι, όταν θέλουν να φτιάξουν σχέσεις, όταν παντρευτούν, όταν γίνουν μεγάλοι άνθρωποι και το κάνουν οι γυναίκες.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Σε αυτή την πολιτική οικονομία πρέπει να επανεξετάσουμε τι έχει σημασία στη ζωή, τι ρόλο παίζει η φροντίδα, ποιοι κάνουν, ποιες κάνουν αυτές τις δουλειές, πώς μπορούμε να επενδύσουμε σε αυτό, πώς μπορούμε να αλλάξουμε αυτή την απαξίωση γι’ αυτές τις θέσεις εργασίας για να μπορεί μέσα στην ανάπτυξη να έχουμε αντιμετώπιση της ανισότητας, ακριβώς επειδή παίρνουμε τη φροντίδα με μεγάλη σοβαρότητα.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πολιτική οικονομία της φροντίδας λέει ότι δεν υπάρχει καμμία αρχή ότι μία νοσοκόμα, μία καθαρίστρια δεν μπορεί να έχει καλούς μισθούς με αξιοπρέπεια και πρέπει να παίρνει εκατό, διακόσιες, τριακόσιες φορές παραπάνω κάποιος που είναι στον χρηματοπιστωτικό τομέα. Η πολιτική </w:t>
      </w:r>
      <w:r w:rsidRPr="00306641">
        <w:rPr>
          <w:rFonts w:ascii="Arial" w:eastAsia="Times New Roman" w:hAnsi="Arial" w:cs="Times New Roman"/>
          <w:sz w:val="24"/>
          <w:szCs w:val="24"/>
          <w:lang w:eastAsia="el-GR"/>
        </w:rPr>
        <w:lastRenderedPageBreak/>
        <w:t>οικονομία της φροντίδας λέει ότι είναι ένας τεράστιος τομέας που πρέπει να επενδύσουμε για το μέλλον μας.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πολιτική οικονομία -και τελειώνω με αυτό, κύριε Πρόεδρε- λέει ότι εδώ έχουμε μια άλλη άποψη για την ασφάλεια. Η ασφάλεια δεν είναι μόνο να πούμε τον εσωτερικό εχθρό, να δημιουργήσουμε την αυταρχική ταυτότητα για να κάνουμε μια δεξιά ηγεμονία ποιοι είναι οι κακοί. Η φροντίδα και η άλλη άποψη λέει ότι η ασφάλεια αρχίζει με πολιτικές για την οικογένεια, αλλά όχι μόνο για να γεννάνε περισσότερο για γυναίκες, αλλά για να αισθάνονται ότι μπορούν να αφήσουν τα παιδιά τους κάπου, να ξέρουν ότι υπάρχει μια ασφάλεια στη γειτονιά, ότι αν αρρωστήσουν θα υπάρχει εκεί έτοιμη η φροντίδα. Ασφάλεια παντού, και στην οικογένεια και στη γειτονιά και στην περιφέρεια.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πολιτική οικονομία της φροντίδας αυτό προσπαθεί να κάνει, να αλλάξει το οικονομικό μοντέλο εκ των προτέρων, αφού ξέρουμε τις ανισότητες που δημιουργούνται και έχουμε κάθε ικανότητα να το αντιμετωπίσουμε, αν ξεχάσουμε τις δεξιές ιδεοληψίες ότι το θέμα είναι ο ατομικισμός και η αγορά και όποιος μπορεί να ζήσει στον ανταγωνισμό πάει μπροστά και κάποιες γυναίκες που δεν πάνε μπροστά θα τις βοηθήσουμε εκ των υστέρων.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Είναι μεγάλες οι προκλήσεις. Είναι μεγάλες οι προκλήσεις για εσάς, είναι μεγάλες οι προκλήσεις για εμάς. Δεν μπορώ να υποσχεθώ ότι ο ΣΥΡΙΖΑ θα τα κάνει όλα, γιατί δεν έχω πειστεί καν ότι οι γυναίκες θα μπορέσουν να μας </w:t>
      </w:r>
      <w:r w:rsidRPr="00306641">
        <w:rPr>
          <w:rFonts w:ascii="Arial" w:eastAsia="Times New Roman" w:hAnsi="Arial" w:cs="Times New Roman"/>
          <w:sz w:val="24"/>
          <w:szCs w:val="24"/>
          <w:lang w:eastAsia="el-GR"/>
        </w:rPr>
        <w:lastRenderedPageBreak/>
        <w:t xml:space="preserve">πείσουν να αλλάξουμε την ατζέντα από μια ατζέντα που είναι εντελώς υπέρ των αντρών, αλλά είναι μια συνεχής προσπάθεια και υποσχόμαστε ότι θα κάνουμε το παν για όταν θα έρθει ο ΣΥΡΙΖΑ στην κυβέρνηση με μια προοδευτική συμμαχία να έχουν στο κέντρο τις γυναίκες και εκ των υστέρων και εκ των προτέρων, για να αντιμετωπίσουμε όχι μόνο τις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xml:space="preserve">, όχι μόνο τα δικαιώματα, αλλά ένα άλλο κοινωνικό και οικονομικό μοντέλο.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 πολύ.</w:t>
      </w:r>
    </w:p>
    <w:p w:rsidR="00306641" w:rsidRPr="00306641" w:rsidRDefault="00306641" w:rsidP="002B3B88">
      <w:pPr>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 xml:space="preserve">): </w:t>
      </w:r>
      <w:r w:rsidRPr="00306641">
        <w:rPr>
          <w:rFonts w:ascii="Arial" w:eastAsia="Times New Roman" w:hAnsi="Arial" w:cs="Times New Roman"/>
          <w:sz w:val="24"/>
          <w:szCs w:val="24"/>
          <w:lang w:eastAsia="el-GR"/>
        </w:rPr>
        <w:t xml:space="preserve">Κι εμείς ευχαριστούμε, κύριε </w:t>
      </w:r>
      <w:proofErr w:type="spellStart"/>
      <w:r w:rsidRPr="00306641">
        <w:rPr>
          <w:rFonts w:ascii="Arial" w:eastAsia="Times New Roman" w:hAnsi="Arial" w:cs="Times New Roman"/>
          <w:sz w:val="24"/>
          <w:szCs w:val="24"/>
          <w:lang w:eastAsia="el-GR"/>
        </w:rPr>
        <w:t>Τσακαλώτο</w:t>
      </w:r>
      <w:proofErr w:type="spellEnd"/>
      <w:r w:rsidRPr="00306641">
        <w:rPr>
          <w:rFonts w:ascii="Arial" w:eastAsia="Times New Roman" w:hAnsi="Arial" w:cs="Times New Roman"/>
          <w:sz w:val="24"/>
          <w:szCs w:val="24"/>
          <w:lang w:eastAsia="el-GR"/>
        </w:rPr>
        <w:t>. Άδικα τα παζάρια που μου κάνατε! Μια χαρά πήγατε.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Παραμένουμε στον Β1 Βόρειο Τομέα Αθηνών και στον ΣΥΡΙΖΑ και πάμε στην κ. Μαριλίζα Ξενογιαννακοπούλου.</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ΜΑΡΙΛΙΖΑ ΞΕΝΟΓΙΑΝΝΑΚΟΠΟΥΛΟΥ: </w:t>
      </w:r>
      <w:r w:rsidRPr="00306641">
        <w:rPr>
          <w:rFonts w:ascii="Arial" w:eastAsia="Times New Roman" w:hAnsi="Arial" w:cs="Times New Roman"/>
          <w:sz w:val="24"/>
          <w:szCs w:val="24"/>
          <w:lang w:eastAsia="el-GR"/>
        </w:rPr>
        <w:t>Κύριε Πρόεδρε, θα πάρω και τη δευτερολογία μου.</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 xml:space="preserve">): </w:t>
      </w:r>
      <w:r w:rsidRPr="00306641">
        <w:rPr>
          <w:rFonts w:ascii="Arial" w:eastAsia="Times New Roman" w:hAnsi="Arial" w:cs="Times New Roman"/>
          <w:sz w:val="24"/>
          <w:szCs w:val="24"/>
          <w:lang w:eastAsia="el-GR"/>
        </w:rPr>
        <w:t xml:space="preserve">Πολύ ευχαρίστως.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ΜΑΡΙΛΙΖΑ ΞΕΝΟΓΙΑΝΝΑΚΟΠΟΥΛΟΥ: </w:t>
      </w:r>
      <w:r w:rsidRPr="00306641">
        <w:rPr>
          <w:rFonts w:ascii="Arial" w:eastAsia="Times New Roman" w:hAnsi="Arial" w:cs="Times New Roman"/>
          <w:sz w:val="24"/>
          <w:szCs w:val="24"/>
          <w:lang w:eastAsia="el-GR"/>
        </w:rPr>
        <w:t xml:space="preserve">Κυρίες και κύριοι συνάδελφοι, όταν διευρύνονται οι οικονομικές και κοινωνικές ανισότητες, όταν απορρυθμίζεται η εργασία και καταλύονται τα δικαιώματα, πάντοτε επιδεινώνεται η θέση της γυναίκας, πάντοτε διευρύνονται οι ανισότητες που </w:t>
      </w:r>
      <w:r w:rsidRPr="00306641">
        <w:rPr>
          <w:rFonts w:ascii="Arial" w:eastAsia="Times New Roman" w:hAnsi="Arial" w:cs="Times New Roman"/>
          <w:sz w:val="24"/>
          <w:szCs w:val="24"/>
          <w:lang w:eastAsia="el-GR"/>
        </w:rPr>
        <w:lastRenderedPageBreak/>
        <w:t xml:space="preserve">είναι ήδη μεγάλες όσον αφορά τις γυναίκες και κυρίως πλήττεται η ίδια η δημοκρατία, διότι δεν μπορεί να υπάρξει ισότιμη συμμετοχή των γυναικών στην πολιτική, στην οικονομική και στην κοινωνική ζωή μέσα σε ένα πλαίσιο </w:t>
      </w:r>
      <w:proofErr w:type="spellStart"/>
      <w:r w:rsidRPr="00306641">
        <w:rPr>
          <w:rFonts w:ascii="Arial" w:eastAsia="Times New Roman" w:hAnsi="Arial" w:cs="Times New Roman"/>
          <w:sz w:val="24"/>
          <w:szCs w:val="24"/>
          <w:lang w:eastAsia="el-GR"/>
        </w:rPr>
        <w:t>διευρυνόμενων</w:t>
      </w:r>
      <w:proofErr w:type="spellEnd"/>
      <w:r w:rsidRPr="00306641">
        <w:rPr>
          <w:rFonts w:ascii="Arial" w:eastAsia="Times New Roman" w:hAnsi="Arial" w:cs="Times New Roman"/>
          <w:sz w:val="24"/>
          <w:szCs w:val="24"/>
          <w:lang w:eastAsia="el-GR"/>
        </w:rPr>
        <w:t xml:space="preserve"> ανισοτήτων και κατάλυσης κάθε έννοιας κοινωνικού κράτους και εργασιακών δικαιωμάτων.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Ούτως η άλλως, οι γυναίκες στη χώρα μας, ιδιαίτερα και μετά την δεκαετή κρίση, αλλά και σήμερα ακόμα περισσότερο λόγω και των πολιτικών που ασκούνται από την Κυβέρνηση Μητσοτάκη, βρίσκονται σε μια δυσχερέστερη θέση. Είναι το 62% της ανεργίας. Οι περισσότερες αμείβονται είτε με τον κατώτατο μισθό είτε σε άτυπες και μερικής απασχόλησης εργασίες με ιδιαίτερα οικονομικά προβλήματα. Η δε κρίση της πανδημίας ήρθε να δώσει ακόμα ένα μεγαλύτερο κτύπημα στις γυναίκες, καθώς διεύρυνε τα προβλήματα της ανεργίας και της υποαπασχόλησης.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Ταυτόχρονα, η τηλεργασία με τον τρόπο που εφαρμόστηκε, χωρίς για δεκατέσσερις μήνες να υπάρχουν ούτε κανόνες ούτε θεσμικό πλαίσιο, έπληξε κατ’ εξοχήν τις γυναίκες, οι οποίες μάλιστα έπρεπε μέσα σε δύσκολες οικογενειακές συνθήκες να αντεπεξέλθουν, από τη μια να χειρίζονται τα θέματα της οικογένειας, τα παιδιά σε τηλεκπαίδευση, πολλές φορές οι ίδιες σε χώρους που δεν είχαν καν τις δυνατότητες για να ασκήσουν την τηλεργασία.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Και βέβαια, όπως και η εισηγήτρια μας, πρώτη υπογράφουσα, Ειρήνη </w:t>
      </w:r>
      <w:proofErr w:type="spellStart"/>
      <w:r w:rsidRPr="00306641">
        <w:rPr>
          <w:rFonts w:ascii="Arial" w:eastAsia="Times New Roman" w:hAnsi="Arial" w:cs="Times New Roman"/>
          <w:sz w:val="24"/>
          <w:szCs w:val="24"/>
          <w:lang w:eastAsia="el-GR"/>
        </w:rPr>
        <w:t>Αγαθοπούλου</w:t>
      </w:r>
      <w:proofErr w:type="spellEnd"/>
      <w:r w:rsidRPr="00306641">
        <w:rPr>
          <w:rFonts w:ascii="Arial" w:eastAsia="Times New Roman" w:hAnsi="Arial" w:cs="Times New Roman"/>
          <w:sz w:val="24"/>
          <w:szCs w:val="24"/>
          <w:lang w:eastAsia="el-GR"/>
        </w:rPr>
        <w:t xml:space="preserve"> είπε προηγούμενα, είδαμε και μια έξαρση της ενδοοικογενειακής βίας και κακοποίησης στην περίοδο της πανδημίας. Αυτό ήταν και ένα φαινόμενο σε όλη την Ευρώπη, αλλά το είδαμε με πολύ μεγάλη ένταση και στη χώρα μας.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πολιτικές που ασκείτε, κυρία Υπουργέ, γιατί τα τυπικά τα λέτε για την ισότητα και εγώ πιστεύω ότι είσαστε και καλοπροαίρετη, τα πιστεύετε, αλλά όπως είπε πριν και ο συνάδελφος Ευκλείδης </w:t>
      </w:r>
      <w:proofErr w:type="spellStart"/>
      <w:r w:rsidRPr="00306641">
        <w:rPr>
          <w:rFonts w:ascii="Arial" w:eastAsia="Times New Roman" w:hAnsi="Arial" w:cs="Times New Roman"/>
          <w:sz w:val="24"/>
          <w:szCs w:val="24"/>
          <w:lang w:eastAsia="el-GR"/>
        </w:rPr>
        <w:t>Τσακαλώτος</w:t>
      </w:r>
      <w:proofErr w:type="spellEnd"/>
      <w:r w:rsidRPr="00306641">
        <w:rPr>
          <w:rFonts w:ascii="Arial" w:eastAsia="Times New Roman" w:hAnsi="Arial" w:cs="Times New Roman"/>
          <w:sz w:val="24"/>
          <w:szCs w:val="24"/>
          <w:lang w:eastAsia="el-GR"/>
        </w:rPr>
        <w:t>, όταν βάζετε τα τυπικά θέματα περί ισότητας, αλλά δεν κοιτάτε την ουσία τού πώς μπορεί να εξασφαλιστεί αυτή η πραγματική οικονομική και κοινωνική ισότητα, στην πραγματικότητα δεν μπορεί να φέρετε αποτέλεσμα. Το αντίθετο. Έρχεστε συνεχώς και επιδεινώνετε τη θέση των γυναικών. Και αυτό είναι το αποτέλεσμα των οικονομικών και κοινωνικών πολιτικών που εφαρμόστηκαν από την πρώτη στιγμή μετά τις εκλογές.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Να τα πάρουμε ένα-ένα. Πρώτο μέτρο η απελευθέρωση των απολύσεων σε μια αγορά εργασίας που οι γυναίκες, ούτως ή άλλως, όπως είπα προηγούμενα, έχουν ρεκόρ άνω του 62% στις απολύσεις, άρα είναι και κάτω από τον εκβιασμό γύρω από τις δουλειές που δέχονται να κάνουν και τους πολύ χαμηλούς μισθούς τους οποίους έρχονται να έχουν απολαβή.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Δεύτερο θέμα. Έχετε παγώσει τον κατώτατο μισθό παρά τα όσα είχατε πει, που κατ’ εξοχήν βέβαια πάλι πλήττει τις γυναίκες. Καταργήσατε κάθε έννοια προστασίας των εργολαβικών εργαζομένων όπου οι γυναίκες είναι οι πιο επιβαρυμένες με συνθήκες ανισότητας και εκμετάλλευσης μέσα στο πλαίσιο των άτυπων μορφών εργασίας και των εργολαβικών εργαζομένων.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βέβαια με τον νόμο Χατζηδάκη πλέον -που είχαμε την ευκαιρία όλες τις προηγούμενες μέρες να κάνουμε εδώ πέρα μία αναλυτική αντιπαράθεση γύρω από τα μέτρα που έχετε θεσπίσει- κατ’ εξοχήν πλήττετε τις γυναίκες. Και τις πλήττετε μάλιστα τη στιγμή που με έναν ειρωνικό και υποκριτικό τρόπο έρχεστε να πείτε ότι φέρνετε ρυθμίσεις για να εξισορροπήσετε την επαγγελματική με την προσωπική ζωή.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Στην πραγματικότητα θεσπίσατε τη διάλυση κάθε έννοιας ωραρίου, την πλήρη απορρύθμιση του χρόνου εργασίας, την επιβολή δεκάωρης εργασίας με δύο ώρες απλήρωτη εργασία και κάποια στιγμή ανταμοιβή σε ρεπό. Δηλαδή στην ουσία διαλύετε την επαγγελματική και την οικογενειακή ζωή των γυναικών και την αύξηση των υπερωριών. Έρχεστε να απελευθερώσετε περαιτέρω τις απολύσεις και να καταλύσετε κάθε έννοια συλλογικών ρυθμίσεων και δικαιωμάτων.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δεν φτάνει μόνο αυτό, ακόμα και στα θετικά μέτρα που φέρατε, όπου κι εμείς από την πλευρά μας είδατε ότι τα ξεχωρίσαμε όσον αφορά τις διεθνείς </w:t>
      </w:r>
      <w:r w:rsidRPr="00306641">
        <w:rPr>
          <w:rFonts w:ascii="Arial" w:eastAsia="Times New Roman" w:hAnsi="Arial" w:cs="Times New Roman"/>
          <w:sz w:val="24"/>
          <w:szCs w:val="24"/>
          <w:lang w:eastAsia="el-GR"/>
        </w:rPr>
        <w:lastRenderedPageBreak/>
        <w:t xml:space="preserve">συμβάσεις και την κοινοτική οδηγία, ακόμα και εκεί, όπως είπε η κ. </w:t>
      </w:r>
      <w:proofErr w:type="spellStart"/>
      <w:r w:rsidRPr="00306641">
        <w:rPr>
          <w:rFonts w:ascii="Arial" w:eastAsia="Times New Roman" w:hAnsi="Arial" w:cs="Times New Roman"/>
          <w:sz w:val="24"/>
          <w:szCs w:val="24"/>
          <w:lang w:eastAsia="el-GR"/>
        </w:rPr>
        <w:t>Αγαθοπούλου</w:t>
      </w:r>
      <w:proofErr w:type="spellEnd"/>
      <w:r w:rsidRPr="00306641">
        <w:rPr>
          <w:rFonts w:ascii="Arial" w:eastAsia="Times New Roman" w:hAnsi="Arial" w:cs="Times New Roman"/>
          <w:sz w:val="24"/>
          <w:szCs w:val="24"/>
          <w:lang w:eastAsia="el-GR"/>
        </w:rPr>
        <w:t>, το κάνατε με έναν τρόπο πάλι στενό που εξυπηρετεί τη δική σας συντηρητική και νεοφιλελεύθερη πολιτική.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Είναι χαρακτηριστικό ότι στην ενσωμάτωση της Διεθνούς Σύμβασης 190 του </w:t>
      </w:r>
      <w:r w:rsidRPr="00306641">
        <w:rPr>
          <w:rFonts w:ascii="Arial" w:eastAsia="Times New Roman" w:hAnsi="Arial" w:cs="Times New Roman"/>
          <w:sz w:val="24"/>
          <w:szCs w:val="24"/>
          <w:lang w:val="en-US" w:eastAsia="el-GR"/>
        </w:rPr>
        <w:t>ILO</w:t>
      </w:r>
      <w:r w:rsidRPr="00306641">
        <w:rPr>
          <w:rFonts w:ascii="Arial" w:eastAsia="Times New Roman" w:hAnsi="Arial" w:cs="Times New Roman"/>
          <w:sz w:val="24"/>
          <w:szCs w:val="24"/>
          <w:lang w:eastAsia="el-GR"/>
        </w:rPr>
        <w:t xml:space="preserve"> για τη βία και τη σεξουαλική παρενόχληση –που ήταν απαραίτητο να ενσωματωθεί και εμείς σας είχαμε επανειλημμένως ζητήσει να τη φέρετε- κάνετε μια σειρά από εξαιρέσεις στον τρόπο που την εφαρμόσατε.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Δηλαδή δεν είναι τυχαίο ότι έχετε απαλείψει τελείως κάθε αναφορά σε οτιδήποτε αφορά συλλογικές διαπραγματεύσεις, κανόνες, ρυθμίσεις, συνδικαλισμό, ακριβώς γιατί ήρθατε να ρίξετε προς τα κάτω το σημείο της ενσωμάτωσης για να συμβαδίζει με τις αντεργατικές ρυθμίσεις του υπόλοιπου νομοσχεδίου. Εξαιρέσατε χώρους εργασίας που κατ’ εξοχήν κινούνται γυναίκες όπως είναι οι άτυπες μορφές εργασίας, η εργολαβική εργασία, η αγροτική εργασία. Μάλιστα φτάσατε στο σημείο ακόμα και όταν ο δράστης της βίας και της παρενόχλησης είναι ο ίδιος ο εργοδότης, να μην υπάρχει μια σαφής κατοχύρωση, κάτι που ακόμα και η εθνική επιτροπή για τα δικαιώματα σάς είχε επισημάνει.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Σε κάθε περίπτωση, το μείζον που αφορά κατ’ εξοχήν την εργασία των γυναικών είναι ότι εξαιρείτε όλες τις επιχειρήσεις που έχουν κάτω από είκοσι εργαζόμενους ή εργαζόμενες. Άρα στην ουσία εξαιρείτε το μεγαλύτερο κομμάτι </w:t>
      </w:r>
      <w:r w:rsidRPr="00306641">
        <w:rPr>
          <w:rFonts w:ascii="Arial" w:eastAsia="Times New Roman" w:hAnsi="Arial" w:cs="Times New Roman"/>
          <w:sz w:val="24"/>
          <w:szCs w:val="24"/>
          <w:lang w:eastAsia="el-GR"/>
        </w:rPr>
        <w:lastRenderedPageBreak/>
        <w:t>της αγοράς εργασίας και κυρίως εκείνες τις μικρομεσαίες επιχειρήσεις της εστίασης, του τουρισμού, των εμπορικών καταστημάτων που οι ίδιες οι γυναίκες απασχολούνται.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 ίδιο κάνατε. κυρία Υπουργέ, και όσον αφορά και τις γονικές άδειες όπου εδώ μας είπατε το εξής επιχείρημα, ότι η ίδια η οδηγία δεν απαιτούσε τη συναίνεση του εργοδότη. Και μάλιστα μας είπατε ότι υιοθετήθηκε αυτή η οδηγία για τις γονικές άδειες επί των ημερών σας.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 πώς υιοθετείται μια κοινοτική οδηγία, όμως, έχει και σημεία συμβιβασμού και προφανώς ο συμβιβασμός είχε και αυτό το στοιχείο, δηλαδή να μην απαιτείται η άδεια του εργοδότη όσον αφορά τις γονικές άδειες ή τις μονογονεϊκές οικογένειες. Το πώς ενσωματώνεται μια οδηγία αυτό είναι καθαρή βούληση μιας κυβέρνησης κι εδώ η δική σας βούληση ήταν να πάτε με την ατομική σύμβαση χωρίς τη συναίνεση του εργοδότη, άρα στην ουσία να έρθετε να υπονομεύσετε ένα δικαίωμα που τόσο πολύ διαφημίσατε, ενώ στο δημόσιο αυτό είναι ένα αδιαμφησβήτητο δικαίωμα.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Θα κλείσω μιλώντας για το ασφαλιστικό. Θα πω μια κουβέντα επειδή είναι επίκαιρο το θέμα. Μέσα σε όλη αυτή την αντιδραστική μεταρρύθμιση που πάτε να φέρετε, θέλω να επισημάνω και μία διάσταση η οποία αφορά κατ’ εξοχήν τις νέες γυναίκες εργαζόμενες κάτω των τριάντα πέντε ετών. Ακούσαμε αυτή την παρουσίαση που έγινε και θα έχουμε ευκαιρία να τα αναλύσουμε όλα </w:t>
      </w:r>
      <w:r w:rsidRPr="00306641">
        <w:rPr>
          <w:rFonts w:ascii="Arial" w:eastAsia="Times New Roman" w:hAnsi="Arial" w:cs="Times New Roman"/>
          <w:sz w:val="24"/>
          <w:szCs w:val="24"/>
          <w:lang w:eastAsia="el-GR"/>
        </w:rPr>
        <w:lastRenderedPageBreak/>
        <w:t xml:space="preserve">αυτά. Ήρθατε να μας παρουσιάσετε ένα αφήγημα του «ατομικού κουμπαρά» με διάφορες εκτιμήσεις αποδόσεων, παίρνοντας, όμως, ως παράδειγμα ένα ουτοπικό σχήμα με πολύ υψηλά αμειβόμενους εργαζόμενους και σε συνεχή εργασία.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Καταλαβαίνουμε, λοιπόν, στη σημερινή οικονομία των γυναικών κάτω των τριάντα πέντε, οι οποίες είναι χαμηλότατα αμειβόμενες σε επισφαλή εργασία και όχι σε συνεχή εργασία, ότι αυτό είναι ένα δείγμα –και μένω σε αυτό γιατί αυτό είναι το ζήτημά μας- του τι σημαίνει αυτό το αντικοινωνικό και αντιδραστικό σύστημα που φέρνετε το οποίο στην ουσία θα κάνει μια βίαιη αναδιανομή υπέρ των λίγων και μεγάλων ιδιωτικών συμφερόντων και κατά της κοινωνικής πλειοψηφίας, ανδρών και γυναικών, αλλά με ιδιαίτερη σημασία στις γυναίκες που είναι </w:t>
      </w:r>
      <w:proofErr w:type="spellStart"/>
      <w:r w:rsidRPr="00306641">
        <w:rPr>
          <w:rFonts w:ascii="Arial" w:eastAsia="Times New Roman" w:hAnsi="Arial" w:cs="Times New Roman"/>
          <w:sz w:val="24"/>
          <w:szCs w:val="24"/>
          <w:lang w:eastAsia="el-GR"/>
        </w:rPr>
        <w:t>υπο</w:t>
      </w:r>
      <w:proofErr w:type="spellEnd"/>
      <w:r w:rsidRPr="00306641">
        <w:rPr>
          <w:rFonts w:ascii="Arial" w:eastAsia="Times New Roman" w:hAnsi="Arial" w:cs="Times New Roman"/>
          <w:sz w:val="24"/>
          <w:szCs w:val="24"/>
          <w:lang w:eastAsia="el-GR"/>
        </w:rPr>
        <w:t xml:space="preserve">-αμειβόμενες και χωρίς συνεχή εργασιακή παρουσία.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Θέλω να πω και κάτι και κλείνω. Μετά από πέντε μήνες αναγκάστηκε ο κ. </w:t>
      </w:r>
      <w:proofErr w:type="spellStart"/>
      <w:r w:rsidRPr="00306641">
        <w:rPr>
          <w:rFonts w:ascii="Arial" w:eastAsia="Times New Roman" w:hAnsi="Arial" w:cs="Times New Roman"/>
          <w:sz w:val="24"/>
          <w:szCs w:val="24"/>
          <w:lang w:eastAsia="el-GR"/>
        </w:rPr>
        <w:t>Τσακλόγλου</w:t>
      </w:r>
      <w:proofErr w:type="spellEnd"/>
      <w:r w:rsidRPr="00306641">
        <w:rPr>
          <w:rFonts w:ascii="Arial" w:eastAsia="Times New Roman" w:hAnsi="Arial" w:cs="Times New Roman"/>
          <w:sz w:val="24"/>
          <w:szCs w:val="24"/>
          <w:lang w:eastAsia="el-GR"/>
        </w:rPr>
        <w:t xml:space="preserve"> να ομολογήσει χτες -δεν μπορούσε πια να κάνει αλλιώς, γιατί πρέπει να φέρει μελέτη στη Βουλή- ότι το κόστος της μετάβασης θα ξεπεράσει στα 56 δισεκατομμύρια. Το λέμε αυτό συστηματικά επί πέντε μήνες. Δεν πήραμε καμμία απάντηση. Πολλές φορές μας λοιδορούσατε και τώρα αναγκαστήκαμε να το ομολογήσετε.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πολύ.</w:t>
      </w:r>
    </w:p>
    <w:p w:rsidR="00306641" w:rsidRPr="00306641" w:rsidRDefault="00306641" w:rsidP="002B3B88">
      <w:pPr>
        <w:tabs>
          <w:tab w:val="left" w:pos="1791"/>
        </w:tabs>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(Χειροκροτήματα από την πτέρυγα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w:t>
      </w:r>
      <w:r w:rsidRPr="00306641">
        <w:rPr>
          <w:rFonts w:ascii="Arial" w:eastAsia="Times New Roman" w:hAnsi="Arial" w:cs="Times New Roman"/>
          <w:sz w:val="24"/>
          <w:szCs w:val="24"/>
          <w:lang w:eastAsia="el-GR"/>
        </w:rPr>
        <w:t xml:space="preserve"> Κι εμείς ευχαριστούμε, κυρία Ξενογιαννακοπούλου, και για τη συνέπεια στον χρόνο.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Τώρα τον λόγο έχει η κ. Θεανώ Φωτίου από τον Β3 Νότιο Τομέα Αθηνών.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Θα κάνετε χρήση και της δευτερολογίας σας τώρα, κυρία Φωτίου;</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ΘΕΑΝΩ ΦΩΤΙΟΥ: </w:t>
      </w:r>
      <w:r w:rsidRPr="00306641">
        <w:rPr>
          <w:rFonts w:ascii="Arial" w:eastAsia="Times New Roman" w:hAnsi="Arial" w:cs="Times New Roman"/>
          <w:sz w:val="24"/>
          <w:szCs w:val="24"/>
          <w:lang w:eastAsia="el-GR"/>
        </w:rPr>
        <w:t xml:space="preserve">Ναι, ναι. Ευχαριστώ, κύριε Πρόεδρε.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Δεν ισχυρίζομαι ότι η Κυβέρνηση της Νέας Δημοκρατίας αφ’ ενός λόγω ιδεολογικών καθηλώσεων και αφ’ ετέρου λόγω νεοφιλελεύθερων κοινωνικών πολιτικών ενισχύει τις ανισότητες εις βάρος των γυναικών. Πρώτον, η ιδεολογική καθήλωση καθορίζεται από το δόγμα της πατριαρχίας και αποδεικνύεται από τον πρόσφατο νόμο για τη συνεπιμέλεια και το συνέδριο γονιμότητας και αναπαραγωγικής αυτονομίας, όπως αναφέρθηκε η κ. </w:t>
      </w:r>
      <w:proofErr w:type="spellStart"/>
      <w:r w:rsidRPr="00306641">
        <w:rPr>
          <w:rFonts w:ascii="Arial" w:eastAsia="Times New Roman" w:hAnsi="Arial" w:cs="Times New Roman"/>
          <w:sz w:val="24"/>
          <w:szCs w:val="24"/>
          <w:lang w:eastAsia="el-GR"/>
        </w:rPr>
        <w:t>Αγαθοπούλου</w:t>
      </w:r>
      <w:proofErr w:type="spellEnd"/>
      <w:r w:rsidRPr="00306641">
        <w:rPr>
          <w:rFonts w:ascii="Arial" w:eastAsia="Times New Roman" w:hAnsi="Arial" w:cs="Times New Roman"/>
          <w:sz w:val="24"/>
          <w:szCs w:val="24"/>
          <w:lang w:eastAsia="el-GR"/>
        </w:rPr>
        <w:t xml:space="preserve">, όπου θα μετείχε σύσσωμη η Κυβέρνηση και εσείς αν δεν ακυρωνόταν λόγω της κατακραυγής στα </w:t>
      </w:r>
      <w:r w:rsidRPr="00306641">
        <w:rPr>
          <w:rFonts w:ascii="Arial" w:eastAsia="Times New Roman" w:hAnsi="Arial" w:cs="Times New Roman"/>
          <w:sz w:val="24"/>
          <w:szCs w:val="24"/>
          <w:lang w:val="en-US" w:eastAsia="el-GR"/>
        </w:rPr>
        <w:t>social</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media</w:t>
      </w:r>
      <w:r w:rsidRPr="00306641">
        <w:rPr>
          <w:rFonts w:ascii="Arial" w:eastAsia="Times New Roman" w:hAnsi="Arial" w:cs="Times New Roman"/>
          <w:sz w:val="24"/>
          <w:szCs w:val="24"/>
          <w:lang w:eastAsia="el-GR"/>
        </w:rPr>
        <w:t xml:space="preserve">. Είναι αυτή η καθήλωση που έρχεται από το παρελθόν, πριν από τη Μεταπολίτευση, που δεν επιτρέπει στην Κυβέρνηση να θεωρήσει τη γυναίκα άτομο αυτόνομο, ανεξάρτητο, υπερήφανο για το φύλο της. Για τη Νέα Δημοκρατία τα δικαιώματα και υποχρεώσεις της γυναίκας πηγάζουν αποκλειστικά από τις ιδιότητες συζύγου </w:t>
      </w:r>
      <w:r w:rsidRPr="00306641">
        <w:rPr>
          <w:rFonts w:ascii="Arial" w:eastAsia="Times New Roman" w:hAnsi="Arial" w:cs="Times New Roman"/>
          <w:sz w:val="24"/>
          <w:szCs w:val="24"/>
          <w:lang w:eastAsia="el-GR"/>
        </w:rPr>
        <w:lastRenderedPageBreak/>
        <w:t xml:space="preserve">και μητέρας. Και αν δεν τις διαθέτει; Ενοχοποιείται γι’ αυτό. «Τι λάθος έκανα στη ζωή μου;» έλεγε το σποτάκι!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Ενοχοποιείτε τις γυναίκες ακόμη και για το δημογραφικό πρόβλημα, προωθώντας την αντίληψη ότι μια γυναίκα ολοκληρώνεται μόνο μέσα από τη μητρότητα. Αυτή η αντίληψη, βαθύτατα αναχρονιστική και συντηρητική, έρχεται σε πλήρη αντίθεση με την πραγματική κατάσταση των γυναικών στη χώρα μας.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νεοφιλελεύθερες κοινωνικές πολιτικές σας, όμως, αφορούν το κοινωνικό κράτος: υγεία, πρόνοια, παιδεία, πολιτισμός. Απελευθέρωση και ισότητα των γυναικών δεν μπορεί να υπάρξει με ένα ελλειμματικό </w:t>
      </w:r>
      <w:proofErr w:type="spellStart"/>
      <w:r w:rsidRPr="00306641">
        <w:rPr>
          <w:rFonts w:ascii="Arial" w:eastAsia="Times New Roman" w:hAnsi="Arial" w:cs="Times New Roman"/>
          <w:sz w:val="24"/>
          <w:szCs w:val="24"/>
          <w:lang w:eastAsia="el-GR"/>
        </w:rPr>
        <w:t>προνοιακό</w:t>
      </w:r>
      <w:proofErr w:type="spellEnd"/>
      <w:r w:rsidRPr="00306641">
        <w:rPr>
          <w:rFonts w:ascii="Arial" w:eastAsia="Times New Roman" w:hAnsi="Arial" w:cs="Times New Roman"/>
          <w:sz w:val="24"/>
          <w:szCs w:val="24"/>
          <w:lang w:eastAsia="el-GR"/>
        </w:rPr>
        <w:t xml:space="preserve"> κράτος σαν και αυτό που μας παραδώσατε το 2015 και στο οποίο σήμερα εν καιρώ πανδημίας επιστρέφεται με τις ιδεοληψίες σας. Ελλειμματικό </w:t>
      </w:r>
      <w:proofErr w:type="spellStart"/>
      <w:r w:rsidRPr="00306641">
        <w:rPr>
          <w:rFonts w:ascii="Arial" w:eastAsia="Times New Roman" w:hAnsi="Arial" w:cs="Times New Roman"/>
          <w:sz w:val="24"/>
          <w:szCs w:val="24"/>
          <w:lang w:eastAsia="el-GR"/>
        </w:rPr>
        <w:t>προνοιακό</w:t>
      </w:r>
      <w:proofErr w:type="spellEnd"/>
      <w:r w:rsidRPr="00306641">
        <w:rPr>
          <w:rFonts w:ascii="Arial" w:eastAsia="Times New Roman" w:hAnsi="Arial" w:cs="Times New Roman"/>
          <w:sz w:val="24"/>
          <w:szCs w:val="24"/>
          <w:lang w:eastAsia="el-GR"/>
        </w:rPr>
        <w:t xml:space="preserve"> κράτος εν καιρώ πανδημίας σημαίνει ότι η γυναίκα, σύζυγος ή όχι, καλείται να επωμιστεί τις αόρατες κατ’ οίκον υπηρεσίες φροντίδας. Αυτό είναι το ένα κομμάτι από την περιβόητη οικονομία της φροντίδας που ανέλυσε ο κ. </w:t>
      </w:r>
      <w:proofErr w:type="spellStart"/>
      <w:r w:rsidRPr="00306641">
        <w:rPr>
          <w:rFonts w:ascii="Arial" w:eastAsia="Times New Roman" w:hAnsi="Arial" w:cs="Times New Roman"/>
          <w:sz w:val="24"/>
          <w:szCs w:val="24"/>
          <w:lang w:eastAsia="el-GR"/>
        </w:rPr>
        <w:t>Τσακαλώτος</w:t>
      </w:r>
      <w:proofErr w:type="spellEnd"/>
      <w:r w:rsidRPr="00306641">
        <w:rPr>
          <w:rFonts w:ascii="Arial" w:eastAsia="Times New Roman" w:hAnsi="Arial" w:cs="Times New Roman"/>
          <w:sz w:val="24"/>
          <w:szCs w:val="24"/>
          <w:lang w:eastAsia="el-GR"/>
        </w:rPr>
        <w:t xml:space="preserve"> που είναι υποχρέωση του κράτους να παρέχει με δομές στην κοινότητα και κυρίως στους δήμους.</w:t>
      </w:r>
    </w:p>
    <w:p w:rsidR="00306641" w:rsidRPr="00306641" w:rsidRDefault="00306641" w:rsidP="002B3B88">
      <w:pPr>
        <w:spacing w:after="160"/>
        <w:rPr>
          <w:rFonts w:ascii="Arial" w:eastAsia="Times New Roman" w:hAnsi="Arial" w:cs="Arial"/>
          <w:b/>
          <w:sz w:val="24"/>
          <w:szCs w:val="24"/>
          <w:shd w:val="clear" w:color="auto" w:fill="FFFFFF"/>
          <w:lang w:eastAsia="el-GR"/>
        </w:rPr>
      </w:pPr>
      <w:r w:rsidRPr="00306641">
        <w:rPr>
          <w:rFonts w:ascii="Arial" w:eastAsia="Times New Roman" w:hAnsi="Arial" w:cs="Times New Roman"/>
          <w:sz w:val="24"/>
          <w:szCs w:val="24"/>
          <w:lang w:eastAsia="el-GR"/>
        </w:rPr>
        <w:t xml:space="preserve">Καλείται, δηλαδή, η γυναίκα να παίξει τον ρόλο του φροντιστή για το παιδί, για τους ηλικιωμένους γονείς, για τα πεθερικά, για τα ανάπηρα ή χρονίως πάσχοντα μέλη του νοικοκυριού της. Θεωρώ ότι αυτή η αντίληψη κυριάρχησε κατά την πανδημία, όπως δείχνουν και τα στοιχεία της ΕΛΣΤΑΤ για την ανεργία.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lastRenderedPageBreak/>
        <w:t>Προσέξτε, κυρία Υπουργέ, γιατί θα πρέπει να μου το εξηγήσετε: Στην περίοδο της πανδημίας, δηλαδή τον Μάρτη 2021 –τα στοιχεία είναι της ΕΛΣΤΑΤ για την ανεργία- η ανεργία των γυναικών αυξάνεται στο 21,2% και των ανδρών μειώνεται στο 12,3% από το 2020.</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Για ακούστε με καλά και να μου το εξηγήσετε μετά αμέσως, διότι αυτό είναι πρωτοφανές, δεν έχει ξαναγίνει, αγαπητοί συνάδελφοι, ποτέ. Δηλαδή, πάντα η ανεργία ανεβαίνει ή κατεβαίνει αναλογικά στα δύο φύλα. Πρώτη φορά το ένα φύλο αυξάνει την ανεργία και το άλλο φύλο τη μειώνει.</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Να σας πω εγώ τι συμβαίνει, τι λέμε εμείς, λοιπόν, γιατί υπάρχει αυτό το παράδοξο. Θα καταθέσω και το χαρτί, για να μην το ψάχνετε.</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Τι συνέβη, λοιπόν; Ένα κομμάτι το εξήγησε η κ. Ξενογιαννακοπούλου πριν. Ακριβώς όλα τα μέτρα που πήρατε, οι εγκληματικές πολιτικές που κάνατε στην εργασία, το ένα κομμάτι είναι αυτό.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sz w:val="24"/>
          <w:szCs w:val="24"/>
          <w:lang w:eastAsia="el-GR"/>
        </w:rPr>
        <w:t xml:space="preserve">Το </w:t>
      </w:r>
      <w:r w:rsidRPr="00306641">
        <w:rPr>
          <w:rFonts w:ascii="Arial" w:eastAsia="Times New Roman" w:hAnsi="Arial" w:cs="Times New Roman"/>
          <w:sz w:val="24"/>
          <w:szCs w:val="24"/>
          <w:lang w:eastAsia="el-GR"/>
        </w:rPr>
        <w:t xml:space="preserve">δεύτερο κομμάτι είναι η πρόνοια και η παιδεία. Δεν μειώσατε τα παιδιά στις τάξεις, με αποτέλεσμα να κλείσετε τα σχολεία, κλείσατε τα κέντρα ημερήσιας φροντίδας ηλικιωμένων και οι ηλικιωμένοι έμειναν αβοήθητοι, κλείσατε τα ΚΔΑΠ, τους βρεφονηπιακούς σταθμούς, το μεγαλύτερο </w:t>
      </w:r>
      <w:r w:rsidRPr="00306641">
        <w:rPr>
          <w:rFonts w:ascii="Arial" w:eastAsia="Times New Roman" w:hAnsi="Arial" w:cs="Times New Roman"/>
          <w:sz w:val="24"/>
          <w:szCs w:val="24"/>
          <w:lang w:val="en-US" w:eastAsia="el-GR"/>
        </w:rPr>
        <w:t>lockdown</w:t>
      </w:r>
      <w:r w:rsidRPr="00306641">
        <w:rPr>
          <w:rFonts w:ascii="Arial" w:eastAsia="Times New Roman" w:hAnsi="Arial" w:cs="Times New Roman"/>
          <w:sz w:val="24"/>
          <w:szCs w:val="24"/>
          <w:lang w:eastAsia="el-GR"/>
        </w:rPr>
        <w:t xml:space="preserve"> της Ευρωπαϊκής Ένωσης.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Οι γυναίκες επωμίστηκαν, λοιπόν, τη σωτηρία της οικογένειας με τίμημα την ανεργία και τον εγκλεισμό, διότι -το ξαναλέμε- η ισότητα των γυναικών περνάει από ισχυρό </w:t>
      </w:r>
      <w:proofErr w:type="spellStart"/>
      <w:r w:rsidRPr="00306641">
        <w:rPr>
          <w:rFonts w:ascii="Arial" w:eastAsia="Times New Roman" w:hAnsi="Arial" w:cs="Times New Roman"/>
          <w:sz w:val="24"/>
          <w:szCs w:val="24"/>
          <w:lang w:eastAsia="el-GR"/>
        </w:rPr>
        <w:t>προνοιακό</w:t>
      </w:r>
      <w:proofErr w:type="spellEnd"/>
      <w:r w:rsidRPr="00306641">
        <w:rPr>
          <w:rFonts w:ascii="Arial" w:eastAsia="Times New Roman" w:hAnsi="Arial" w:cs="Times New Roman"/>
          <w:sz w:val="24"/>
          <w:szCs w:val="24"/>
          <w:lang w:eastAsia="el-GR"/>
        </w:rPr>
        <w:t xml:space="preserve"> κράτος, γενναιόδωρα επιδόματα, γενναιόδωρες παροχές, δωρεάν υπηρεσίες υγείας και πρόνοιας στους δήμους για όλα τα παιδιά, για τους ανάπηρους, για τους χρονίως πάσχοντες, για τους ηλικιωμένους, διότι αλλιώς ο οικογενειακός προϋπολογισμός τινάζεται στον αέρα και η οικονομική εξίσωση είναι εις βάρος της εργασίας των γυναικών, της γυναίκας. Διότι όσα βγάζει από τη δουλειά της δεν φτάνουν να πληρώνουν τους ανθρώπους που θα φροντίζουν την οικογένειά της και άρα, επιλέγεται ξανά η επιστροφή στο σπίτι.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λέω, λοιπόν, κυρία Υπουργέ -θα μου επιτρέψετε λιγάκι, κύριε Πρόεδρε- αυτό σημαίνει δωρεάν παιδιά σε βρεφονηπιακούς σταθμούς και ΚΔΑΠ. Σας παραδώσαμε εκατόν πενήντα πέντε χιλιάδες </w:t>
      </w:r>
      <w:r w:rsidRPr="00306641">
        <w:rPr>
          <w:rFonts w:ascii="Arial" w:eastAsia="Times New Roman" w:hAnsi="Arial" w:cs="Times New Roman"/>
          <w:sz w:val="24"/>
          <w:szCs w:val="24"/>
          <w:lang w:val="en-US" w:eastAsia="el-GR"/>
        </w:rPr>
        <w:t>vouchers</w:t>
      </w:r>
      <w:r w:rsidRPr="00306641">
        <w:rPr>
          <w:rFonts w:ascii="Arial" w:eastAsia="Times New Roman" w:hAnsi="Arial" w:cs="Times New Roman"/>
          <w:sz w:val="24"/>
          <w:szCs w:val="24"/>
          <w:lang w:eastAsia="el-GR"/>
        </w:rPr>
        <w:t xml:space="preserve"> το 2019, τα καθηλώσατε το 2020, αφήσατε και εξήντα πέντε χιλιάδες παιδιά εκτός ΚΔΑΠ, τώρα δεν έχετε κάνει απολύτως τίποτα, ούτε αιτήσεις ούτε ΚΥΑ ούτε τίποτα. Άρα, ξανά μανά τα ίδια, θα ξεκινήσετε τις αιτήσεις το καλοκαίρι. Πότε θα βγάλετε αποτελέσματα; Σας ερωτώ: Μήπως μέσα στον Αύγουστο, για να χάσουν και κάποιοι τις προθεσμίες;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Σχολικά γεύματα: Ένα μέτρο μεγάλης σημασίας και για τις γυναίκες και για τα παιδιά, τα λοιδορήσατε, τα κάνατε. Εν πάση περιπτώσει, σας </w:t>
      </w:r>
      <w:r w:rsidRPr="00306641">
        <w:rPr>
          <w:rFonts w:ascii="Arial" w:eastAsia="Times New Roman" w:hAnsi="Arial" w:cs="Times New Roman"/>
          <w:sz w:val="24"/>
          <w:szCs w:val="24"/>
          <w:lang w:eastAsia="el-GR"/>
        </w:rPr>
        <w:lastRenderedPageBreak/>
        <w:t>παραδώσαμε εκατόν ογδόντα πέντε χιλιάδες, τσίμα-τσίμα τα αφήνετε εκεί πέρα και αυτό γιατί σας πιέζει η Ευρωπαϊκή Ένωση να το κάνετε.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Εμείς είχαμε πρόγραμμα ότι στο 2021 - 2022 εξακόσιες χιλιάδες παιδιά, όλα τα παιδιά του δημοτικού θα βρίσκονταν με δωρεάν γεύματα. Θα το υλοποιήσετε;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Κέντρα Στήριξης Οικογένειας: Κάναμε, εξασφαλίσαμε εκατό τέτοια κέντρα από τους ευρωπαϊκούς πόρους, τα οποία ήταν απόλυτα συνδεδεμένα με τα κέντρα κοινότητας και τα οποία ήταν για να αντιμετωπίσουν και την οικογενειακή βία. Τα παγώσατε. Σας ρωτώ: Θα τα βάλετε μπροστά;</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Κέντρα Στήριξης ΟΦΗΛΙ, δηλαδή ολοκληρωμένη φροντίδα ηλικιωμένων, εκατόν πενήντα πάλι από τα ΕΣΠΑ, πάλι τα παγώσατε, πάλι στα κέντρα κοινότητας. Θα τα βάλετε μπρος;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ρωτάω: Υπήρχαν 51 εκατομμύρια ευρώ πόρους από τα ΕΣΠΑ για δημιουργία εκατόν εξήντα στεγών υποστηριζόμενης και αυτόνομης διαβίωσης όλης της περιφέρειας. Ξανά μανά τα παγώσατε. Ξέρετε τι θα πει αυτό; Είναι για εκείνους τους γονείς και τις </w:t>
      </w:r>
      <w:proofErr w:type="spellStart"/>
      <w:r w:rsidRPr="00306641">
        <w:rPr>
          <w:rFonts w:ascii="Arial" w:eastAsia="Times New Roman" w:hAnsi="Arial" w:cs="Times New Roman"/>
          <w:sz w:val="24"/>
          <w:szCs w:val="24"/>
          <w:lang w:eastAsia="el-GR"/>
        </w:rPr>
        <w:t>μάνες</w:t>
      </w:r>
      <w:proofErr w:type="spellEnd"/>
      <w:r w:rsidRPr="00306641">
        <w:rPr>
          <w:rFonts w:ascii="Arial" w:eastAsia="Times New Roman" w:hAnsi="Arial" w:cs="Times New Roman"/>
          <w:sz w:val="24"/>
          <w:szCs w:val="24"/>
          <w:lang w:eastAsia="el-GR"/>
        </w:rPr>
        <w:t xml:space="preserve"> που λένε «αν πεθάνω εγώ, τι θα γίνει το παιδί μου;». Τα παγώσατε. Σας ρωτάω: Θα προχωρήσει;</w:t>
      </w:r>
    </w:p>
    <w:p w:rsidR="00306641" w:rsidRPr="00306641" w:rsidRDefault="00306641" w:rsidP="002B3B88">
      <w:pPr>
        <w:spacing w:after="160"/>
        <w:rPr>
          <w:rFonts w:ascii="Arial" w:eastAsia="Times New Roman" w:hAnsi="Arial" w:cs="Arial"/>
          <w:color w:val="201F1E"/>
          <w:sz w:val="24"/>
          <w:szCs w:val="24"/>
          <w:shd w:val="clear" w:color="auto" w:fill="FFFFFF"/>
          <w:lang w:eastAsia="el-GR"/>
        </w:rPr>
      </w:pPr>
      <w:r w:rsidRPr="00306641">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της κυρίας Βουλευτού)</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Και τελειώνω, κύριε Πρόεδρε -και ευχαριστώ για την ανοχή σας- σας παραδώσαμε τον εμβληματικό νόμο αναδοχής και υιοθεσίας. Πέρα από το να περιφέρεστε κάθε μέρα και να λέτε ότι είναι δικός σας ένας λειτουργών νόμος από το 2019, πέρα από το να λέτε όλα αυτά τα πράγματα, πόσες γυναίκες μόνες –μόνες!- πήραν έστω και ένα παιδί; Αυτές είναι αόρατες. Πόσες οικογένειες, οι οποίες είναι ομόφυλα ζευγάρια, πήραν έστω και ένα παιδί; Καμμία!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τέλος, υπάρχουν και εκείνες οι αόρατες γυναίκες, οι προσφυγοπούλες, οι μετανάστριες που φροντίζουν χρόνια τα παιδιά μας, τους γονείς μας, αόρατες εργάτριες της οικονομίας, της φροντίδας -που λέμε- κανένα μέτρο για αυτές. Το 2020 δε κάνατε την εξής επινόηση, να δίνετε το φοβερό </w:t>
      </w:r>
      <w:proofErr w:type="spellStart"/>
      <w:r w:rsidRPr="00306641">
        <w:rPr>
          <w:rFonts w:ascii="Arial" w:eastAsia="Times New Roman" w:hAnsi="Arial" w:cs="Times New Roman"/>
          <w:sz w:val="24"/>
          <w:szCs w:val="24"/>
          <w:lang w:eastAsia="el-GR"/>
        </w:rPr>
        <w:t>διχίλιαρο</w:t>
      </w:r>
      <w:proofErr w:type="spellEnd"/>
      <w:r w:rsidRPr="00306641">
        <w:rPr>
          <w:rFonts w:ascii="Arial" w:eastAsia="Times New Roman" w:hAnsi="Arial" w:cs="Times New Roman"/>
          <w:sz w:val="24"/>
          <w:szCs w:val="24"/>
          <w:lang w:eastAsia="el-GR"/>
        </w:rPr>
        <w:t xml:space="preserve"> σε αυτές μόνο αν έχουν δώδεκα χρόνια φορολογική δήλωση στην Ελλάδα. Αν είναι δυνατόν! Και το επίδομα στέγης θα το καταργήσετε και αυτό; Τι ντροπή, τι ντροπή απέναντι σε αυτές όλες τις γυναίκες!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τέλος, για τους </w:t>
      </w:r>
      <w:proofErr w:type="spellStart"/>
      <w:r w:rsidRPr="00306641">
        <w:rPr>
          <w:rFonts w:ascii="Arial" w:eastAsia="Times New Roman" w:hAnsi="Arial" w:cs="Times New Roman"/>
          <w:sz w:val="24"/>
          <w:szCs w:val="24"/>
          <w:lang w:eastAsia="el-GR"/>
        </w:rPr>
        <w:t>Ρομά</w:t>
      </w:r>
      <w:proofErr w:type="spellEnd"/>
      <w:r w:rsidRPr="00306641">
        <w:rPr>
          <w:rFonts w:ascii="Arial" w:eastAsia="Times New Roman" w:hAnsi="Arial" w:cs="Times New Roman"/>
          <w:sz w:val="24"/>
          <w:szCs w:val="24"/>
          <w:lang w:eastAsia="el-GR"/>
        </w:rPr>
        <w:t xml:space="preserve"> -και τέλειωσα- για τις γυναίκες </w:t>
      </w:r>
      <w:proofErr w:type="spellStart"/>
      <w:r w:rsidRPr="00306641">
        <w:rPr>
          <w:rFonts w:ascii="Arial" w:eastAsia="Times New Roman" w:hAnsi="Arial" w:cs="Times New Roman"/>
          <w:sz w:val="24"/>
          <w:szCs w:val="24"/>
          <w:lang w:eastAsia="el-GR"/>
        </w:rPr>
        <w:t>Ρομά</w:t>
      </w:r>
      <w:proofErr w:type="spellEnd"/>
      <w:r w:rsidRPr="00306641">
        <w:rPr>
          <w:rFonts w:ascii="Arial" w:eastAsia="Times New Roman" w:hAnsi="Arial" w:cs="Times New Roman"/>
          <w:sz w:val="24"/>
          <w:szCs w:val="24"/>
          <w:lang w:eastAsia="el-GR"/>
        </w:rPr>
        <w:t xml:space="preserve">. Η Ειδική Γραμματεία </w:t>
      </w:r>
      <w:proofErr w:type="spellStart"/>
      <w:r w:rsidRPr="00306641">
        <w:rPr>
          <w:rFonts w:ascii="Arial" w:eastAsia="Times New Roman" w:hAnsi="Arial" w:cs="Times New Roman"/>
          <w:sz w:val="24"/>
          <w:szCs w:val="24"/>
          <w:lang w:eastAsia="el-GR"/>
        </w:rPr>
        <w:t>Ρομά</w:t>
      </w:r>
      <w:proofErr w:type="spellEnd"/>
      <w:r w:rsidRPr="00306641">
        <w:rPr>
          <w:rFonts w:ascii="Arial" w:eastAsia="Times New Roman" w:hAnsi="Arial" w:cs="Times New Roman"/>
          <w:sz w:val="24"/>
          <w:szCs w:val="24"/>
          <w:lang w:eastAsia="el-GR"/>
        </w:rPr>
        <w:t xml:space="preserve">, που την καταργήσατε την άλλη μέρα που </w:t>
      </w:r>
      <w:proofErr w:type="spellStart"/>
      <w:r w:rsidRPr="00306641">
        <w:rPr>
          <w:rFonts w:ascii="Arial" w:eastAsia="Times New Roman" w:hAnsi="Arial" w:cs="Times New Roman"/>
          <w:sz w:val="24"/>
          <w:szCs w:val="24"/>
          <w:lang w:eastAsia="el-GR"/>
        </w:rPr>
        <w:t>εκλεγήκατε</w:t>
      </w:r>
      <w:proofErr w:type="spellEnd"/>
      <w:r w:rsidRPr="00306641">
        <w:rPr>
          <w:rFonts w:ascii="Arial" w:eastAsia="Times New Roman" w:hAnsi="Arial" w:cs="Times New Roman"/>
          <w:sz w:val="24"/>
          <w:szCs w:val="24"/>
          <w:lang w:eastAsia="el-GR"/>
        </w:rPr>
        <w:t xml:space="preserve">, είχε πάει και είχε εξασφαλίσει ευρωπαϊκούς πόρους για τα </w:t>
      </w:r>
      <w:proofErr w:type="spellStart"/>
      <w:r w:rsidRPr="00306641">
        <w:rPr>
          <w:rFonts w:ascii="Arial" w:eastAsia="Times New Roman" w:hAnsi="Arial" w:cs="Times New Roman"/>
          <w:sz w:val="24"/>
          <w:szCs w:val="24"/>
          <w:lang w:eastAsia="el-GR"/>
        </w:rPr>
        <w:t>πολύκεντρα</w:t>
      </w:r>
      <w:proofErr w:type="spellEnd"/>
      <w:r w:rsidRPr="00306641">
        <w:rPr>
          <w:rFonts w:ascii="Arial" w:eastAsia="Times New Roman" w:hAnsi="Arial" w:cs="Times New Roman"/>
          <w:sz w:val="24"/>
          <w:szCs w:val="24"/>
          <w:lang w:eastAsia="el-GR"/>
        </w:rPr>
        <w:t xml:space="preserve">, ειδικά προγράμματα βοήθειας στις γυναίκες </w:t>
      </w:r>
      <w:proofErr w:type="spellStart"/>
      <w:r w:rsidRPr="00306641">
        <w:rPr>
          <w:rFonts w:ascii="Arial" w:eastAsia="Times New Roman" w:hAnsi="Arial" w:cs="Times New Roman"/>
          <w:sz w:val="24"/>
          <w:szCs w:val="24"/>
          <w:lang w:eastAsia="el-GR"/>
        </w:rPr>
        <w:t>Ρομά</w:t>
      </w:r>
      <w:proofErr w:type="spellEnd"/>
      <w:r w:rsidRPr="00306641">
        <w:rPr>
          <w:rFonts w:ascii="Arial" w:eastAsia="Times New Roman" w:hAnsi="Arial" w:cs="Times New Roman"/>
          <w:sz w:val="24"/>
          <w:szCs w:val="24"/>
          <w:lang w:eastAsia="el-GR"/>
        </w:rPr>
        <w:t xml:space="preserve"> για την ανατροφή των παιδιών, την υγεία, την υγιεινή και έφτασε και στο Συμβούλιο της Ευρώπης να ζητήσει τι; Να καταργηθούν οι γάμοι των κοριτσιών από δώδεκα χρονών. Ξέρετε ότι τα παιδιά </w:t>
      </w:r>
      <w:proofErr w:type="spellStart"/>
      <w:r w:rsidRPr="00306641">
        <w:rPr>
          <w:rFonts w:ascii="Arial" w:eastAsia="Times New Roman" w:hAnsi="Arial" w:cs="Times New Roman"/>
          <w:sz w:val="24"/>
          <w:szCs w:val="24"/>
          <w:lang w:eastAsia="el-GR"/>
        </w:rPr>
        <w:lastRenderedPageBreak/>
        <w:t>Ρομά</w:t>
      </w:r>
      <w:proofErr w:type="spellEnd"/>
      <w:r w:rsidRPr="00306641">
        <w:rPr>
          <w:rFonts w:ascii="Arial" w:eastAsia="Times New Roman" w:hAnsi="Arial" w:cs="Times New Roman"/>
          <w:sz w:val="24"/>
          <w:szCs w:val="24"/>
          <w:lang w:eastAsia="el-GR"/>
        </w:rPr>
        <w:t xml:space="preserve"> δώδεκα χρονών είναι έγκυοι ήδη και γεννούν παιδιά; Θα συνεχίσετε πολύ καιρό πάνω σε αυτό;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Εμείς είχαμε κάνει αυτές τις κινήσεις. Πού βρίσκονται, λοιπόν, αυτά;</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 πολύ και με συγχωρείτε, κύριε Πρόεδρε, για τον χρόνο.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Καταθέτω και το έγγραφο που σας ανέφερα.</w:t>
      </w:r>
    </w:p>
    <w:p w:rsidR="00306641" w:rsidRPr="00306641" w:rsidRDefault="00306641" w:rsidP="002B3B88">
      <w:pPr>
        <w:spacing w:after="160"/>
        <w:rPr>
          <w:rFonts w:ascii="Arial" w:eastAsia="Times New Roman" w:hAnsi="Arial" w:cs="Arial"/>
          <w:color w:val="201F1E"/>
          <w:sz w:val="24"/>
          <w:szCs w:val="24"/>
          <w:shd w:val="clear" w:color="auto" w:fill="FFFFFF"/>
          <w:lang w:eastAsia="el-GR"/>
        </w:rPr>
      </w:pPr>
      <w:r w:rsidRPr="00306641">
        <w:rPr>
          <w:rFonts w:ascii="Arial" w:eastAsia="Times New Roman" w:hAnsi="Arial" w:cs="Times New Roman"/>
          <w:sz w:val="24"/>
          <w:szCs w:val="24"/>
          <w:lang w:eastAsia="el-GR"/>
        </w:rPr>
        <w:t>(Στο σημείο αυτό η Βουλευτής κ. Θεανώ Φωτίου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06641" w:rsidRPr="00306641" w:rsidRDefault="00306641" w:rsidP="002B3B88">
      <w:pPr>
        <w:spacing w:after="160"/>
        <w:jc w:val="center"/>
        <w:rPr>
          <w:rFonts w:ascii="Arial" w:eastAsia="Times New Roman" w:hAnsi="Arial" w:cs="Arial"/>
          <w:color w:val="201F1E"/>
          <w:sz w:val="24"/>
          <w:szCs w:val="24"/>
          <w:shd w:val="clear" w:color="auto" w:fill="FFFFFF"/>
          <w:lang w:eastAsia="el-GR"/>
        </w:rPr>
      </w:pPr>
      <w:r w:rsidRPr="00306641">
        <w:rPr>
          <w:rFonts w:ascii="Arial" w:eastAsia="Times New Roman" w:hAnsi="Arial" w:cs="Arial"/>
          <w:color w:val="201F1E"/>
          <w:sz w:val="24"/>
          <w:szCs w:val="24"/>
          <w:shd w:val="clear" w:color="auto" w:fill="FFFFFF"/>
          <w:lang w:eastAsia="el-GR"/>
        </w:rPr>
        <w:t>(Χειροκροτήματα από την πτέρυγα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306641">
        <w:rPr>
          <w:rFonts w:ascii="Arial" w:eastAsia="Times New Roman" w:hAnsi="Arial" w:cs="Arial"/>
          <w:b/>
          <w:color w:val="201F1E"/>
          <w:sz w:val="24"/>
          <w:szCs w:val="24"/>
          <w:shd w:val="clear" w:color="auto" w:fill="FFFFFF"/>
          <w:lang w:eastAsia="el-GR"/>
        </w:rPr>
        <w:t>Αβδελάς</w:t>
      </w:r>
      <w:proofErr w:type="spellEnd"/>
      <w:r w:rsidRPr="00306641">
        <w:rPr>
          <w:rFonts w:ascii="Arial" w:eastAsia="Times New Roman" w:hAnsi="Arial" w:cs="Arial"/>
          <w:b/>
          <w:color w:val="201F1E"/>
          <w:sz w:val="24"/>
          <w:szCs w:val="24"/>
          <w:shd w:val="clear" w:color="auto" w:fill="FFFFFF"/>
          <w:lang w:eastAsia="el-GR"/>
        </w:rPr>
        <w:t>):</w:t>
      </w:r>
      <w:r w:rsidRPr="00306641">
        <w:rPr>
          <w:rFonts w:ascii="Arial" w:eastAsia="Times New Roman" w:hAnsi="Arial" w:cs="Times New Roman"/>
          <w:sz w:val="24"/>
          <w:szCs w:val="24"/>
          <w:lang w:eastAsia="el-GR"/>
        </w:rPr>
        <w:t xml:space="preserve"> Και εμείς ευχαριστούμε, κυρία Φωτίου. Κυρία Φωτίου, ίσα-ίσα μιλήσατε και τρία δευτερόλεπτα λιγότερα. Δεν το περίμενα!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Καλείται στο Βήμα η κ. Μερόπη </w:t>
      </w:r>
      <w:proofErr w:type="spellStart"/>
      <w:r w:rsidRPr="00306641">
        <w:rPr>
          <w:rFonts w:ascii="Arial" w:eastAsia="Times New Roman" w:hAnsi="Arial" w:cs="Times New Roman"/>
          <w:sz w:val="24"/>
          <w:szCs w:val="24"/>
          <w:lang w:eastAsia="el-GR"/>
        </w:rPr>
        <w:t>Τζούφη</w:t>
      </w:r>
      <w:proofErr w:type="spellEnd"/>
      <w:r w:rsidRPr="00306641">
        <w:rPr>
          <w:rFonts w:ascii="Arial" w:eastAsia="Times New Roman" w:hAnsi="Arial" w:cs="Times New Roman"/>
          <w:sz w:val="24"/>
          <w:szCs w:val="24"/>
          <w:lang w:eastAsia="el-GR"/>
        </w:rPr>
        <w:t>, η οποία εκλέγεται στα Γιάννενα φυσικά,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Να βάλω και τον χρόνο της δευτερολογίας σας, κυρία </w:t>
      </w:r>
      <w:proofErr w:type="spellStart"/>
      <w:r w:rsidRPr="00306641">
        <w:rPr>
          <w:rFonts w:ascii="Arial" w:eastAsia="Times New Roman" w:hAnsi="Arial" w:cs="Times New Roman"/>
          <w:sz w:val="24"/>
          <w:szCs w:val="24"/>
          <w:lang w:eastAsia="el-GR"/>
        </w:rPr>
        <w:t>Τζούφη</w:t>
      </w:r>
      <w:proofErr w:type="spellEnd"/>
      <w:r w:rsidRPr="00306641">
        <w:rPr>
          <w:rFonts w:ascii="Arial" w:eastAsia="Times New Roman" w:hAnsi="Arial" w:cs="Times New Roman"/>
          <w:sz w:val="24"/>
          <w:szCs w:val="24"/>
          <w:lang w:eastAsia="el-GR"/>
        </w:rPr>
        <w:t>;</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ΜΕΡΟΠΗ ΤΖΟΥΦΗ: </w:t>
      </w:r>
      <w:r w:rsidRPr="00306641">
        <w:rPr>
          <w:rFonts w:ascii="Arial" w:eastAsia="Times New Roman" w:hAnsi="Arial" w:cs="Times New Roman"/>
          <w:sz w:val="24"/>
          <w:szCs w:val="24"/>
          <w:lang w:eastAsia="el-GR"/>
        </w:rPr>
        <w:t>Ναι, βάλτε τον ενιαίο, αν μπορείτε, ευχαριστώ.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b/>
          <w:color w:val="201F1E"/>
          <w:sz w:val="24"/>
          <w:szCs w:val="24"/>
          <w:shd w:val="clear" w:color="auto" w:fill="FFFFFF"/>
          <w:lang w:eastAsia="el-GR"/>
        </w:rPr>
        <w:t xml:space="preserve">ΠΡΟΕΔΡΕΥΩΝ (Απόστολος </w:t>
      </w:r>
      <w:proofErr w:type="spellStart"/>
      <w:r w:rsidRPr="00306641">
        <w:rPr>
          <w:rFonts w:ascii="Arial" w:eastAsia="Times New Roman" w:hAnsi="Arial" w:cs="Arial"/>
          <w:b/>
          <w:color w:val="201F1E"/>
          <w:sz w:val="24"/>
          <w:szCs w:val="24"/>
          <w:shd w:val="clear" w:color="auto" w:fill="FFFFFF"/>
          <w:lang w:eastAsia="el-GR"/>
        </w:rPr>
        <w:t>Αβδελάς</w:t>
      </w:r>
      <w:proofErr w:type="spellEnd"/>
      <w:r w:rsidRPr="00306641">
        <w:rPr>
          <w:rFonts w:ascii="Arial" w:eastAsia="Times New Roman" w:hAnsi="Arial" w:cs="Arial"/>
          <w:b/>
          <w:color w:val="201F1E"/>
          <w:sz w:val="24"/>
          <w:szCs w:val="24"/>
          <w:shd w:val="clear" w:color="auto" w:fill="FFFFFF"/>
          <w:lang w:eastAsia="el-GR"/>
        </w:rPr>
        <w:t>):</w:t>
      </w:r>
      <w:r w:rsidRPr="00306641">
        <w:rPr>
          <w:rFonts w:ascii="Arial" w:eastAsia="Times New Roman" w:hAnsi="Arial" w:cs="Times New Roman"/>
          <w:sz w:val="24"/>
          <w:szCs w:val="24"/>
          <w:lang w:eastAsia="el-GR"/>
        </w:rPr>
        <w:t xml:space="preserve"> Βεβαίως, γιατί όχι;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ΜΕΡΟΠΗ ΤΖΟΥΦΗ: </w:t>
      </w:r>
      <w:r w:rsidRPr="00306641">
        <w:rPr>
          <w:rFonts w:ascii="Arial" w:eastAsia="Times New Roman" w:hAnsi="Arial" w:cs="Times New Roman"/>
          <w:sz w:val="24"/>
          <w:szCs w:val="24"/>
          <w:lang w:eastAsia="el-GR"/>
        </w:rPr>
        <w:t>Κύριε Πρόεδρε, κυρία Υπουργέ, αγαπητοί συνάδελφοι, την ερώτηση αυτή την καταθέσαμε πριν δυόμισι μήνες και παραμένει, δυστυχώς, απολύτως επίκαιρη στην κυριολεξία. Το τελευταίο διάστημα μια σειρά από κυβερνητικές επιλογές δημιουργούν ακόμη πιο έντονο προβληματισμό και ανησυχία.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Αναφέρομαι, φυσικά, στη συντηρητική αντιμεταρρύθμιση του οικογενειακού δικαίου, όπως και στο «συνέδριο της ντροπής» για τον έλεγχο της γυναικείας μήτρας, στο οποίο, αν και ακυρώθηκε λόγω της κοινωνικής κατακραυγής, ήταν προγραμματισμένη η συμμετοχή δεκάδων Υπουργών και Βουλευτών της Νέας Δημοκρατίας.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Αναφέρομαι, επίσης, στη χθεσινή απόφαση της Κοινοβουλευτικής Ομάδας της Νέας Δημοκρατίας στην Ευρωβουλή από κοινού με τους Πολωνούς υπερσυντηρητικούς να μην ψηφίσει την έκθεση του Ευρωπαϊκού Κοινοβουλίου που χαρακτηρίζει την άμβλωση ανθρώπινο δικαίωμα. Και μετά την κατακραυγή, αφού απέτυχαν να την καταρρίψουν, έφτασαν να την ψηφίσουν στην ολομέλεια. Είναι πραγματικά ντροπή.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Την ίδια στιγμή, πριν λίγο καιρό, οι δρόμοι και οι στάσεις των λεωφορείων γέμιζαν με ακριβοπληρωμένες διαφημίσεις για τα δικαιώματα του αγέννητου παιδιού, καμπάνια που υποστηριζόταν από κρατικούς οργανισμούς, εκκλησιαστικούς και παραεκκλησιαστικούς κύκλους.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Η ελληνική κοινωνία παρακολουθεί με αποτροπιασμό τις απανωτές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τους βιασμούς και τα συνεχιζόμενα περιστατικά βίας. Μάλιστα, μέρος των μέσων μαζικής ενημέρωσης προσπαθεί να δικαιολογήσει την εξουσία των θυτών, να υποβιβάσει τα ζητήματα και τα δικαιώματα των ευάλωτων γυναικών. «Ξέπλυμα» το ονομάζουν αρκετά εύστοχα οι χρήστες των κοινωνικών δικτύων.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Η κοινωνία, κυρία Υπουργέ, ζητάει απαντήσεις, αλλά κυρίως ζητάει να μπει ένα τέλος σε όλα αυτά τα ακραία φαινόμενα που πλέον απασχολούν καθημερινά την επικαιρότητα. Οι ευθύνες της Κυβέρνησης είναι πολλαπλές και ήδη από τους πρώτους μήνες της διακυβέρνησης επιβεβαιώθηκε η χλιαρή ή αλά καρτ σχέση της Νέας Δημοκρατίας με τα ζητήματα της ισότητας των φύλων και της διαφορετικότητας. Ακόμη και εδώ εντός της Βουλής με πρόσχημα την πανδημία η λειτουργία των επιτροπών, ειδικά της Επιτροπής Ισότητας και Ανθρώπινων Δικαιωμάτων υπονομεύτηκε από την Κυβέρνηση, ώστε να οδηγηθούν σε αδρανοποίηση. Χρειάστηκε η διαρκής αντιπολιτευτική διαμαρτυρία για την επανεκκίνησή τους.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Κυρία Υπουργέ, κάνετε πως δεν βλέπετε πως οι </w:t>
      </w:r>
      <w:proofErr w:type="spellStart"/>
      <w:r w:rsidRPr="00306641">
        <w:rPr>
          <w:rFonts w:ascii="Arial" w:eastAsia="Times New Roman" w:hAnsi="Arial" w:cs="Times New Roman"/>
          <w:sz w:val="24"/>
          <w:szCs w:val="24"/>
          <w:lang w:eastAsia="el-GR"/>
        </w:rPr>
        <w:t>διαφυλικές</w:t>
      </w:r>
      <w:proofErr w:type="spellEnd"/>
      <w:r w:rsidRPr="00306641">
        <w:rPr>
          <w:rFonts w:ascii="Arial" w:eastAsia="Times New Roman" w:hAnsi="Arial" w:cs="Times New Roman"/>
          <w:sz w:val="24"/>
          <w:szCs w:val="24"/>
          <w:lang w:eastAsia="el-GR"/>
        </w:rPr>
        <w:t xml:space="preserve"> σχέσεις αλλάζουν ραγδαία όχι μόνο στη χώρα μας, αλλά παντού. Αντίθετα, παρά το υποτιθέμενο εκσυγχρονιστικό σας αφήγημα, φλερτάρετε διαρκώς με την οπισθοδρόμηση και τους αναχρονισμούς και αυτό γιατί στο πολιτικό </w:t>
      </w:r>
      <w:r w:rsidRPr="00306641">
        <w:rPr>
          <w:rFonts w:ascii="Arial" w:eastAsia="Times New Roman" w:hAnsi="Arial" w:cs="Times New Roman"/>
          <w:sz w:val="24"/>
          <w:szCs w:val="24"/>
          <w:lang w:val="en-US" w:eastAsia="el-GR"/>
        </w:rPr>
        <w:t>DNA</w:t>
      </w:r>
      <w:r w:rsidRPr="00306641">
        <w:rPr>
          <w:rFonts w:ascii="Arial" w:eastAsia="Times New Roman" w:hAnsi="Arial" w:cs="Times New Roman"/>
          <w:sz w:val="24"/>
          <w:szCs w:val="24"/>
          <w:lang w:eastAsia="el-GR"/>
        </w:rPr>
        <w:t xml:space="preserve"> της </w:t>
      </w:r>
      <w:r w:rsidRPr="00306641">
        <w:rPr>
          <w:rFonts w:ascii="Arial" w:eastAsia="Times New Roman" w:hAnsi="Arial" w:cs="Times New Roman"/>
          <w:sz w:val="24"/>
          <w:szCs w:val="24"/>
          <w:lang w:eastAsia="el-GR"/>
        </w:rPr>
        <w:lastRenderedPageBreak/>
        <w:t>ελληνικής Δεξιάς είναι χαραγμένο το δόγμα «πατρίς, θρησκεία, οικογένεια». Δεν έχετε καταφέρει να ξεφύγετε ακόμα από αυτό.</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Times New Roman"/>
          <w:sz w:val="24"/>
          <w:szCs w:val="24"/>
          <w:lang w:eastAsia="el-GR"/>
        </w:rPr>
        <w:t>Τα ζητήματα της ισότητας, δυστυχώς, σας ξεπερνούν, ασχολείστε επιδερμικά, ίσα-ίσα για να τηρήσετε τα προσχήματα. Αυτό είναι φανερό σε κάθε νομοθέτημά σας, όπως προανέφερα, για το οικογενειακό δίκαιο και μόλις την προηγούμενη εβδομάδα και για τον νόμο για τα εργασιακά.</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Όμως η </w:t>
      </w:r>
      <w:proofErr w:type="spellStart"/>
      <w:r w:rsidRPr="00306641">
        <w:rPr>
          <w:rFonts w:ascii="Arial" w:eastAsia="Times New Roman" w:hAnsi="Arial" w:cs="Times New Roman"/>
          <w:sz w:val="24"/>
          <w:szCs w:val="24"/>
          <w:lang w:eastAsia="el-GR"/>
        </w:rPr>
        <w:t>σοκαριστική</w:t>
      </w:r>
      <w:proofErr w:type="spellEnd"/>
      <w:r w:rsidRPr="00306641">
        <w:rPr>
          <w:rFonts w:ascii="Arial" w:eastAsia="Times New Roman" w:hAnsi="Arial" w:cs="Times New Roman"/>
          <w:sz w:val="24"/>
          <w:szCs w:val="24"/>
          <w:lang w:eastAsia="el-GR"/>
        </w:rPr>
        <w:t xml:space="preserve"> δολοφονία της </w:t>
      </w:r>
      <w:proofErr w:type="spellStart"/>
      <w:r w:rsidRPr="00306641">
        <w:rPr>
          <w:rFonts w:ascii="Arial" w:eastAsia="Times New Roman" w:hAnsi="Arial" w:cs="Times New Roman"/>
          <w:sz w:val="24"/>
          <w:szCs w:val="24"/>
          <w:lang w:eastAsia="el-GR"/>
        </w:rPr>
        <w:t>Καρολάιν</w:t>
      </w:r>
      <w:proofErr w:type="spellEnd"/>
      <w:r w:rsidRPr="00306641">
        <w:rPr>
          <w:rFonts w:ascii="Arial" w:eastAsia="Times New Roman" w:hAnsi="Arial" w:cs="Times New Roman"/>
          <w:sz w:val="24"/>
          <w:szCs w:val="24"/>
          <w:lang w:eastAsia="el-GR"/>
        </w:rPr>
        <w:t xml:space="preserve"> έφερε για μια ακόμη φορά στο προσκήνιο το επιτακτικό αίτημα για την αντιμετώπιση της ενδοοικογενειακής βίας που οξύνεται δραματικά. Υποδηλώνει σε όλους τους τόνους πως πρέπει να αντιμετωπιστούν στα σοβαρά τα φαινόμενα σωματικών επιθέσεων, κακοποίησης, σεξουαλικής παρενόχλησης. Και βεβαίως έχουμε την υποχρέωση -το είπε και η κ. Φωτίου- να επανεξετάσουμε τον γάμο κοριτσιών σε πολύ μικρή ηλικία, όπως και κάθε έκφανση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και καταπίεσης.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Πολλή συζήτηση γίνεται γύρω από τον όρο «γενοκτονία» και μάλιστα αυτό προκαλεί δυσανεξία σε αρκετούς. Μάλιστα οι εναλλακτικοί δεξιοί και οι ακροδεξιοί αμφισβητούν ευθέως τον όρο, προσπαθώντας μάταια να μετριάσουν την εγκληματική πράξη λόγω του φύλου. Όμως στην ουσία το πρόβλημα δεν είναι γλωσσικό ούτε είναι ζήτημα ορολογίας. Είναι βαθιά πολιτικό και αντανακλά την προσπάθεια να υποκρύψουν πως πρόκειται για την κοινωνική - πολιτισμική συνθήκη της πατριαρχίας, που διαπερνά την </w:t>
      </w:r>
      <w:r w:rsidRPr="00306641">
        <w:rPr>
          <w:rFonts w:ascii="Arial" w:eastAsia="Times New Roman" w:hAnsi="Arial" w:cs="Times New Roman"/>
          <w:sz w:val="24"/>
          <w:szCs w:val="24"/>
          <w:lang w:eastAsia="el-GR"/>
        </w:rPr>
        <w:lastRenderedPageBreak/>
        <w:t xml:space="preserve">οικογένεια, τους μηχανισμούς κοινωνικού ελέγχου, το σχολείο και τις συμπεριφορές των ανθρώπων. Συσκοτίζει την ιδιαιτερότητα και τη γενεσιουργό αιτία του εγκλήματος, που είναι η έμφυλη ανισότητα. Πρόκειται για εκείνους που θεωρούν τη γυναίκα κτήμα του πατρός ή του ανδρός υποχρεωμένη να κάνει παιδιά, να δουλεύει μόνο επικουρικά για να συνεισφέρει μερικώς στον προϋπολογισμό της οικογένειας και να θεωρεί τη χειροδικία και το ξύλο από τον άνδρα - αφέντη συμβατά με τον γυναικείο ρόλο της.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Σύμφωνα με τα στοιχεία του ΟΗΕ έχουμε εκατόν τριάντα επτά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xml:space="preserve"> κάθε μέρα σε παγκόσμιο επίπεδο. Στην Ελλάδα είχαμε δεκατρείς το 2019, οκτώ το 2020 και στο πρώτο εξάμηνο του 2021 τέσσερις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xml:space="preserve">. Είναι, λοιπόν, επιτακτικό να ικανοποιηθεί το αίτημα του γυναικείου κινήματος να αναγνωριστεί η </w:t>
      </w:r>
      <w:proofErr w:type="spellStart"/>
      <w:r w:rsidRPr="00306641">
        <w:rPr>
          <w:rFonts w:ascii="Arial" w:eastAsia="Times New Roman" w:hAnsi="Arial" w:cs="Times New Roman"/>
          <w:sz w:val="24"/>
          <w:szCs w:val="24"/>
          <w:lang w:eastAsia="el-GR"/>
        </w:rPr>
        <w:t>γυναικοκτονία</w:t>
      </w:r>
      <w:proofErr w:type="spellEnd"/>
      <w:r w:rsidRPr="00306641">
        <w:rPr>
          <w:rFonts w:ascii="Arial" w:eastAsia="Times New Roman" w:hAnsi="Arial" w:cs="Times New Roman"/>
          <w:sz w:val="24"/>
          <w:szCs w:val="24"/>
          <w:lang w:eastAsia="el-GR"/>
        </w:rPr>
        <w:t xml:space="preserve"> νομικά και να εισαχθεί στον Ποινικό Κώδικα ως νέο αδίκημα.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Κυρίες και κύριοι συνάδελφοι, είναι αυτονόητο και φυσικό καθήκον κάθε πολιτείας που θέλει να λέγεται δημοκρατική να υποστηρίζει τις γυναίκες, τις νέες κοπέλες, τις εργαζόμενες μητέρες με όλα τα αναγκαία μέσα. Ας αναρωτηθούμε: Οι συνθήκες στην αγορά εργασίας και ο νέος νόμος - έκτρωμα για τα εργασιακά, η έλλειψη δημόσιων βρεφικών και παιδικών σταθμών, η γενικευμένη ανασφάλεια, η προβληματική πρόσβαση σε ένα αξιόπιστο δημόσιο σύστημα υγείας για όλα τα θέματα, είναι συνθήκες που εξασφαλίζουν καλύτερη αυριανή </w:t>
      </w:r>
      <w:r w:rsidRPr="00306641">
        <w:rPr>
          <w:rFonts w:ascii="Arial" w:eastAsia="Times New Roman" w:hAnsi="Arial" w:cs="Times New Roman"/>
          <w:sz w:val="24"/>
          <w:szCs w:val="24"/>
          <w:lang w:eastAsia="el-GR"/>
        </w:rPr>
        <w:lastRenderedPageBreak/>
        <w:t>μέρα για τις νέες γυναίκες; Τις διευκολύνουν, τους δίνουν τη δυνατότητα να δημιουργήσουν οικογένεια με όποιον τρόπο και όταν το επιλέξουν; Η απάντηση είναι εύκολη, είναι ένα μεγάλο «όχι».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Την ίδια στιγμή με μπόλικη υποκρισία ακούμε μύδρους για το πρόβλημα της υπογεννητικότητας που αντιμετωπίζει η χώρα και θεωρούμε πως με σκοταδιστικά συνέδρια θα «συνετίσουμε» τις γυναίκες ώστε να τεκνοποιήσουν. Και φυσικά όχι. Αντίθετα οδηγούμε την κοινωνία σε ένα συντηρητικό σπιράλ παραγνωρίζοντας τα μείζονα κοινωνικοοικονομικά προβλήματα που αντιμετωπίζουν οι σύγχρονες κοινωνίες και ειδικά οι νέες γυναίκες.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Ας κάνουμε, λοιπόν, ένα βήμα πίσω, να δούμε πώς μεγαλώνουμε και διαπαιδαγωγούμε τα παιδιά μας. Και σε αυτόν τον τομέα η Κυβέρνηση της Νέας Δημοκρατίας ναρκοθέτησε πλήρως κάθε παιδευτική δυνατότητα για την προώθηση της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ισότητας. Το Υπουργείο Παιδείας πρωτοπόρο στον </w:t>
      </w:r>
      <w:proofErr w:type="spellStart"/>
      <w:r w:rsidRPr="00306641">
        <w:rPr>
          <w:rFonts w:ascii="Arial" w:eastAsia="Times New Roman" w:hAnsi="Arial" w:cs="Times New Roman"/>
          <w:sz w:val="24"/>
          <w:szCs w:val="24"/>
          <w:lang w:eastAsia="el-GR"/>
        </w:rPr>
        <w:t>νεοσυντηρητισμό</w:t>
      </w:r>
      <w:proofErr w:type="spellEnd"/>
      <w:r w:rsidRPr="00306641">
        <w:rPr>
          <w:rFonts w:ascii="Arial" w:eastAsia="Times New Roman" w:hAnsi="Arial" w:cs="Times New Roman"/>
          <w:sz w:val="24"/>
          <w:szCs w:val="24"/>
          <w:lang w:eastAsia="el-GR"/>
        </w:rPr>
        <w:t xml:space="preserve"> κατήργησε καινοτόμες εκπαιδευτικές πρωτοβουλίες και δράσεις για την ένταξη της οπτικής του φύλου και τη συμπερίληψη στα σχολεία, κατήργησε τον πετυχημένο θεσμό της θεματικής εβδομάδας και μαθηματικούς διαγωνισμούς που αγκαλιάστηκαν θερμά από την εκπαιδευτική κοινότητα. Κατήργησε τα μαθήματα των κοινωνικών επιστημών και των καλλιτεχνικών που προάγουν την ευαισθητοποίηση σε θέματα ισότητας, ισονομίας και δημοκρατικής συμπεριφοράς. Ακύρωσε εκπαιδευτικά προγράμματα </w:t>
      </w:r>
      <w:r w:rsidRPr="00306641">
        <w:rPr>
          <w:rFonts w:ascii="Arial" w:eastAsia="Times New Roman" w:hAnsi="Arial" w:cs="Times New Roman"/>
          <w:sz w:val="24"/>
          <w:szCs w:val="24"/>
          <w:lang w:eastAsia="el-GR"/>
        </w:rPr>
        <w:lastRenderedPageBreak/>
        <w:t xml:space="preserve">συμπερίληψης ΛΟΑΤΚΙ μαθητών και μαθητριών. Απέσυρε το πρόγραμμα «ΦΡΙΞΟΣ», το βραβευμένο πρόγραμμα σεξουαλικής εκπαίδευσης που ξεκίνησε το 2015 στα σχολεία, αν και αναγκάστηκε να το επαναφέρει μετά τη σωρεία των διαμαρτυριών. Αρνήθηκε τη διδασκαλία της σεξουαλικής εκπαίδευσης που σχεδιάστηκε από την κυβέρνηση του ΣΥΡΙΖΑ, καθώς και τα πρώτα εγχειρίδια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διαπαιδαγώγησης, ενώ τώρα μετά την έξαρση της σεξουαλικής βίας και την ανάδειξή της στον δημόσιο διάλογο εξαγγέλθηκε </w:t>
      </w:r>
      <w:r w:rsidRPr="00306641">
        <w:rPr>
          <w:rFonts w:ascii="Arial" w:eastAsia="Times New Roman" w:hAnsi="Arial" w:cs="Times New Roman"/>
          <w:sz w:val="24"/>
          <w:szCs w:val="24"/>
          <w:lang w:val="en-US" w:eastAsia="el-GR"/>
        </w:rPr>
        <w:t>de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facto</w:t>
      </w:r>
      <w:r w:rsidRPr="00306641">
        <w:rPr>
          <w:rFonts w:ascii="Arial" w:eastAsia="Times New Roman" w:hAnsi="Arial" w:cs="Times New Roman"/>
          <w:sz w:val="24"/>
          <w:szCs w:val="24"/>
          <w:lang w:eastAsia="el-GR"/>
        </w:rPr>
        <w:t xml:space="preserve"> η διδασκαλία της σε θεωρητικό επίπεδο, χωρίς όμως να έχουμε δει δεδομένα υλοποίησής της. Αντί αυτού και με υπερηφάνεια η Κυβέρνηση της Νέας Δημοκρατίας ασχολήθηκε με τα </w:t>
      </w:r>
      <w:proofErr w:type="spellStart"/>
      <w:r w:rsidRPr="00306641">
        <w:rPr>
          <w:rFonts w:ascii="Arial" w:eastAsia="Times New Roman" w:hAnsi="Arial" w:cs="Times New Roman"/>
          <w:sz w:val="24"/>
          <w:szCs w:val="24"/>
          <w:lang w:eastAsia="el-GR"/>
        </w:rPr>
        <w:t>διαφυλικά</w:t>
      </w:r>
      <w:proofErr w:type="spellEnd"/>
      <w:r w:rsidRPr="00306641">
        <w:rPr>
          <w:rFonts w:ascii="Arial" w:eastAsia="Times New Roman" w:hAnsi="Arial" w:cs="Times New Roman"/>
          <w:sz w:val="24"/>
          <w:szCs w:val="24"/>
          <w:lang w:eastAsia="el-GR"/>
        </w:rPr>
        <w:t xml:space="preserve"> ζητήματα αναπαράγοντας σε εγχειρίδια </w:t>
      </w:r>
      <w:proofErr w:type="spellStart"/>
      <w:r w:rsidRPr="00306641">
        <w:rPr>
          <w:rFonts w:ascii="Arial" w:eastAsia="Times New Roman" w:hAnsi="Arial" w:cs="Times New Roman"/>
          <w:sz w:val="24"/>
          <w:szCs w:val="24"/>
          <w:lang w:eastAsia="el-GR"/>
        </w:rPr>
        <w:t>ομοφοβικές</w:t>
      </w:r>
      <w:proofErr w:type="spellEnd"/>
      <w:r w:rsidRPr="00306641">
        <w:rPr>
          <w:rFonts w:ascii="Arial" w:eastAsia="Times New Roman" w:hAnsi="Arial" w:cs="Times New Roman"/>
          <w:sz w:val="24"/>
          <w:szCs w:val="24"/>
          <w:lang w:eastAsia="el-GR"/>
        </w:rPr>
        <w:t xml:space="preserve"> απόψεις για την κοινότητα ΛΟΑΤΚΙ, πράξη που έρχεται σε πλήρη αντίθεση με τις ευρωπαϊκές και διεθνείς συμβάσεις της Ευρωπαϊκής Ένωσης που προσανατολίζουν σε οριζόντιες και συμπεριληπτικές πολιτικές.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Πρόσφατα μάλιστα εν μέσω πανδημίας και καραντίνας, με τους μαθητές και τις μαθήτριες κλεισμένους για μήνες στα σπίτια τους, με άγνωστες ψυχολογικές επιπτώσεις, με την τηλεκπαίδευση να έχει εξαντλήσει εκπαιδευτικούς, μαθητές και μαθήτριες, το Υπουργείο Παιδείας έκρινε σκόπιμο και χρήσιμο να ζητήσει από κάθε σχολική μονάδα να έχει εγκεκριμένο εσωτερικό κανονισμό λειτουργίας. Ο εσωτερικός αυτός κανονισμός σύμφωνα με τα υποδείγματα του ΙΕΠ κρύβει μια σειρά από απαγορεύσεις σε ζητήματα </w:t>
      </w:r>
      <w:r w:rsidRPr="00306641">
        <w:rPr>
          <w:rFonts w:ascii="Arial" w:eastAsia="Times New Roman" w:hAnsi="Arial" w:cs="Times New Roman"/>
          <w:sz w:val="24"/>
          <w:szCs w:val="24"/>
          <w:lang w:eastAsia="el-GR"/>
        </w:rPr>
        <w:lastRenderedPageBreak/>
        <w:t>εμφάνισης και συμπεριφοράς των μαθητών και των μαθητριών που ενεργοποιούν συντηρητικά αντανακλαστικά σεξισμού και πουριτανισμού προηγούμενων εποχών.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Ξεχνά η Κυβέρνηση ότι αυτό που υπονομεύει το κύρος του σχολείου είναι η </w:t>
      </w:r>
      <w:proofErr w:type="spellStart"/>
      <w:r w:rsidRPr="00306641">
        <w:rPr>
          <w:rFonts w:ascii="Arial" w:eastAsia="Times New Roman" w:hAnsi="Arial" w:cs="Times New Roman"/>
          <w:sz w:val="24"/>
          <w:szCs w:val="24"/>
          <w:lang w:eastAsia="el-GR"/>
        </w:rPr>
        <w:t>υποχρηματοδότηση</w:t>
      </w:r>
      <w:proofErr w:type="spellEnd"/>
      <w:r w:rsidRPr="00306641">
        <w:rPr>
          <w:rFonts w:ascii="Arial" w:eastAsia="Times New Roman" w:hAnsi="Arial" w:cs="Times New Roman"/>
          <w:sz w:val="24"/>
          <w:szCs w:val="24"/>
          <w:lang w:eastAsia="el-GR"/>
        </w:rPr>
        <w:t>, οι ελλείψεις σε ανθρώπινο δυναμικό και υποδομές και τα παρωχημένα αναλυτικά προγράμματα. Δεν είναι τα σορτσάκια των μαθητριών, τα χρωματιστά μαλλιά και τα σκουλαρίκια. Αντίθετα, ο μόνος δρόμος για να κτίσουμε ένα σχολείο θα προωθείται πραγματικά η συμπερίληψη και η δημοκρατικότητα είναι να ακούσουμε πραγματικά  τα παιδιά και  μέσα από τις αντιδράσεις τους να αφουγκραστούμε τις αγωνίες τους.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Αναφέρω ενδεικτικά προς ενημέρωση και προβληματισμό πως την προηγούμενη εβδομάδα στο Βέλγιο η Υπουργός Παιδείας </w:t>
      </w:r>
      <w:r w:rsidRPr="00306641">
        <w:rPr>
          <w:rFonts w:ascii="Arial" w:eastAsia="Times New Roman" w:hAnsi="Arial" w:cs="Times New Roman"/>
          <w:sz w:val="24"/>
          <w:szCs w:val="24"/>
          <w:lang w:val="en-US" w:eastAsia="el-GR"/>
        </w:rPr>
        <w:t>Caroline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Desir</w:t>
      </w:r>
      <w:r w:rsidRPr="00306641">
        <w:rPr>
          <w:rFonts w:ascii="Arial" w:eastAsia="Times New Roman" w:hAnsi="Arial" w:cs="Times New Roman"/>
          <w:sz w:val="24"/>
          <w:szCs w:val="24"/>
          <w:lang w:eastAsia="el-GR"/>
        </w:rPr>
        <w:t xml:space="preserve"> ανακοίνωσε πως οι γονείς θα έχουν πλέον τη δυνατότητα να επιλέξουν το ουδέτερο φύλο κατά την εγγραφή των παιδιών τους στα σχολεία της δευτεροβάθμιας. Η συγκεκριμένη πρωτοβουλία αποτελεί μέρος του προγράμματος για την καταπολέμηση της </w:t>
      </w:r>
      <w:proofErr w:type="spellStart"/>
      <w:r w:rsidRPr="00306641">
        <w:rPr>
          <w:rFonts w:ascii="Arial" w:eastAsia="Times New Roman" w:hAnsi="Arial" w:cs="Times New Roman"/>
          <w:sz w:val="24"/>
          <w:szCs w:val="24"/>
          <w:lang w:eastAsia="el-GR"/>
        </w:rPr>
        <w:t>ομοφοβίας</w:t>
      </w:r>
      <w:proofErr w:type="spellEnd"/>
      <w:r w:rsidRPr="00306641">
        <w:rPr>
          <w:rFonts w:ascii="Arial" w:eastAsia="Times New Roman" w:hAnsi="Arial" w:cs="Times New Roman"/>
          <w:sz w:val="24"/>
          <w:szCs w:val="24"/>
          <w:lang w:eastAsia="el-GR"/>
        </w:rPr>
        <w:t xml:space="preserve"> και της </w:t>
      </w:r>
      <w:proofErr w:type="spellStart"/>
      <w:r w:rsidRPr="00306641">
        <w:rPr>
          <w:rFonts w:ascii="Arial" w:eastAsia="Times New Roman" w:hAnsi="Arial" w:cs="Times New Roman"/>
          <w:sz w:val="24"/>
          <w:szCs w:val="24"/>
          <w:lang w:eastAsia="el-GR"/>
        </w:rPr>
        <w:t>τρανσφοβίας</w:t>
      </w:r>
      <w:proofErr w:type="spellEnd"/>
      <w:r w:rsidRPr="00306641">
        <w:rPr>
          <w:rFonts w:ascii="Arial" w:eastAsia="Times New Roman" w:hAnsi="Arial" w:cs="Times New Roman"/>
          <w:sz w:val="24"/>
          <w:szCs w:val="24"/>
          <w:lang w:eastAsia="el-GR"/>
        </w:rPr>
        <w:t xml:space="preserve"> στην εκπαίδευση, αποσκοπώντας στην ενίσχυση της συμπεριληπτικής εκπαίδευσης και στη μεγαλύτερη συμμετοχή των μαθητών και των οικογενειών της κοινότητας ΛΟΑΤΚΙ. Ας συγκριθούμε, λοιπόν, με το Βέλγιο.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Κυρία Υπουργέ, είναι ανάγκη να γίνουν ουσιαστικά βήματα, αρχής γενομένης από έναν σοβαρό διάλογο, να πάψουν να θυσιάζονται χιλιάδες ζωές στον βωμό της πατριαρχίας που συντηρεί έναν ολόκληρο κόσμο στη ναφθαλίνη, να εφαρμοστεί πλήρως η Σύμβαση της Κωνσταντινούπολης και ο ν.4604/2019 για την ουσιαστική ισότητα των φύλων, να λειτουργήσει επιτέλους στην Αστυνομία η ειδική υπηρεσία για την κακοποίηση των γυναικών και να ενισχυθούν οι αντίστοιχες υπηρεσίες στις γειτονιές, αντί προσλήψεων αστυνομικών για τα πανεπιστήμια να στελεχωθούν τα συνοικιακά τμήματα τα τμήματα που σήμερα είναι άδεια. Τι έχει γίνει αλήθεια με τη διαφημιζόμενη πλατφόρμα καταγγελιών; Να αλλάξει άμεσα ο απαράδεκτος νόμος για την αναγκαστική συνεπιμέλεια που μπορεί να δώσει την επιμέλεια και σε </w:t>
      </w:r>
      <w:proofErr w:type="spellStart"/>
      <w:r w:rsidRPr="00306641">
        <w:rPr>
          <w:rFonts w:ascii="Arial" w:eastAsia="Times New Roman" w:hAnsi="Arial" w:cs="Times New Roman"/>
          <w:sz w:val="24"/>
          <w:szCs w:val="24"/>
          <w:lang w:eastAsia="el-GR"/>
        </w:rPr>
        <w:t>κακοποιητή</w:t>
      </w:r>
      <w:proofErr w:type="spellEnd"/>
      <w:r w:rsidRPr="00306641">
        <w:rPr>
          <w:rFonts w:ascii="Arial" w:eastAsia="Times New Roman" w:hAnsi="Arial" w:cs="Times New Roman"/>
          <w:sz w:val="24"/>
          <w:szCs w:val="24"/>
          <w:lang w:eastAsia="el-GR"/>
        </w:rPr>
        <w:t xml:space="preserve"> ή σε δολοφόνο.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 αγώνας κατά της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είναι καθημερινός και μακροχρόνιος. Απαιτεί αντοχές και επαγρύπνηση μέχρι να πραγματοποιηθεί η ουσιαστική ισότητα των φύλων και οι γυναίκες να αποκτήσουν την πλήρη χειραφέτησή τους σε μια ανθρώπινη κοινωνία δικαίου, δημοκρατίας και πραγματικής ισονομίας. Περιμένουμε τις απαντήσεις σας.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πολύ, κύριε Πρόεδρε.</w:t>
      </w:r>
    </w:p>
    <w:p w:rsidR="00306641" w:rsidRPr="00306641" w:rsidRDefault="00306641" w:rsidP="002B3B88">
      <w:pPr>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w:t>
      </w:r>
      <w:r w:rsidRPr="00306641">
        <w:rPr>
          <w:rFonts w:ascii="Arial" w:eastAsia="Times New Roman" w:hAnsi="Arial" w:cs="Times New Roman"/>
          <w:sz w:val="24"/>
          <w:szCs w:val="24"/>
          <w:lang w:eastAsia="el-GR"/>
        </w:rPr>
        <w:t xml:space="preserve"> Και εμείς ευχαριστούμε, κυρία </w:t>
      </w:r>
      <w:proofErr w:type="spellStart"/>
      <w:r w:rsidRPr="00306641">
        <w:rPr>
          <w:rFonts w:ascii="Arial" w:eastAsia="Times New Roman" w:hAnsi="Arial" w:cs="Times New Roman"/>
          <w:sz w:val="24"/>
          <w:szCs w:val="24"/>
          <w:lang w:eastAsia="el-GR"/>
        </w:rPr>
        <w:t>Τζούφη</w:t>
      </w:r>
      <w:proofErr w:type="spellEnd"/>
      <w:r w:rsidRPr="00306641">
        <w:rPr>
          <w:rFonts w:ascii="Arial" w:eastAsia="Times New Roman" w:hAnsi="Arial" w:cs="Times New Roman"/>
          <w:sz w:val="24"/>
          <w:szCs w:val="24"/>
          <w:lang w:eastAsia="el-GR"/>
        </w:rPr>
        <w:t>.</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Τον λόγο έχει η κ. Χαρούλα Καφαντάρη, Βουλευτής του Β2΄ Δυτικού Τομέα Αθηνών.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Κυρία Καφαντάρη, να βάλω και τον χρόνο της δευτερολογίας σας;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ΧΑΡΟΥΛΑ (ΧΑΡΑ) ΚΑΦΑΝΤΑΡΗ:</w:t>
      </w:r>
      <w:r w:rsidRPr="00306641">
        <w:rPr>
          <w:rFonts w:ascii="Arial" w:eastAsia="Times New Roman" w:hAnsi="Arial" w:cs="Times New Roman"/>
          <w:sz w:val="24"/>
          <w:szCs w:val="24"/>
          <w:lang w:eastAsia="el-GR"/>
        </w:rPr>
        <w:t xml:space="preserve"> Ναι, κύριε Πρόεδρε, και τη δευτερολογία.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Κυρία Υπουργέ, στον λίγο χρόνο που έχω, θα αναφερθώ συγκεκριμένα στη </w:t>
      </w:r>
      <w:proofErr w:type="spellStart"/>
      <w:r w:rsidRPr="00306641">
        <w:rPr>
          <w:rFonts w:ascii="Arial" w:eastAsia="Times New Roman" w:hAnsi="Arial" w:cs="Times New Roman"/>
          <w:sz w:val="24"/>
          <w:szCs w:val="24"/>
          <w:lang w:eastAsia="el-GR"/>
        </w:rPr>
        <w:t>γυναικοκτονία</w:t>
      </w:r>
      <w:proofErr w:type="spellEnd"/>
      <w:r w:rsidRPr="00306641">
        <w:rPr>
          <w:rFonts w:ascii="Arial" w:eastAsia="Times New Roman" w:hAnsi="Arial" w:cs="Times New Roman"/>
          <w:sz w:val="24"/>
          <w:szCs w:val="24"/>
          <w:lang w:eastAsia="el-GR"/>
        </w:rPr>
        <w:t xml:space="preserve"> και στον ρόλο και την ανάγκη δράσης στη Ελληνικής Αστυνομίας για την αντιμετώπιση και αυτού του ζητήματος. Δυστυχώς βλέπω ότι δεν είναι παρών εκπρόσωπος -Υπουργός, Υφυπουργός- από το Υπουργείο Προστασίας του Πολίτη. Ελπίζω να μας δώσετε εσείς κάποιες απαντήσεις. Άλλωστε έχουμε κοινοβουλευτικά αναφερθεί συγκεκριμένα αρκετές φορές και με ερωτήσεις για τα ζητήματα που αφορούν την ενδοοικογενειακή βία, τα τμήματα στην Ελληνική Αστυνομία και την ανάγκη στελέχωσής τους και οι απαντήσεις που έχουμε πάρει από το Υπουργείο Προστασίας του Πολίτη ήταν ασαφέστατες. Βέβαια, ακούσαμε χθες τον Πρωθυπουργό να λέει ότι θα υπάρξει αναδιάρθρωση της ΕΛΑΣ. Κάτι ακούστηκε για  τμήματα ενδοοικογενειακής </w:t>
      </w:r>
      <w:r w:rsidRPr="00306641">
        <w:rPr>
          <w:rFonts w:ascii="Arial" w:eastAsia="Times New Roman" w:hAnsi="Arial" w:cs="Times New Roman"/>
          <w:sz w:val="24"/>
          <w:szCs w:val="24"/>
          <w:lang w:eastAsia="el-GR"/>
        </w:rPr>
        <w:lastRenderedPageBreak/>
        <w:t xml:space="preserve">βίας. Θα υπενθυμίσουμε βέβαια -μην πείτε ότι είναι ένα δικό σας επίτευγμα ως κυβέρνηση- το συγκεκριμένο θέμα και τα συγκεκριμένα γραφεία ενδοοικογενειακής βίας ξεκίνησαν επί διακυβέρνησης ΣΥΡΙΖΑ, τον Απρίλη του 2019.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Σχετικά με τις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xml:space="preserve"> ισχύει ότι όσο περισσότερο ακούγεται η λέξη </w:t>
      </w:r>
      <w:proofErr w:type="spellStart"/>
      <w:r w:rsidRPr="00306641">
        <w:rPr>
          <w:rFonts w:ascii="Arial" w:eastAsia="Times New Roman" w:hAnsi="Arial" w:cs="Times New Roman"/>
          <w:sz w:val="24"/>
          <w:szCs w:val="24"/>
          <w:lang w:eastAsia="el-GR"/>
        </w:rPr>
        <w:t>γυναικοκτονία</w:t>
      </w:r>
      <w:proofErr w:type="spellEnd"/>
      <w:r w:rsidRPr="00306641">
        <w:rPr>
          <w:rFonts w:ascii="Arial" w:eastAsia="Times New Roman" w:hAnsi="Arial" w:cs="Times New Roman"/>
          <w:sz w:val="24"/>
          <w:szCs w:val="24"/>
          <w:lang w:eastAsia="el-GR"/>
        </w:rPr>
        <w:t xml:space="preserve"> τόσες λιγότερες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xml:space="preserve"> γίνονται. Αυτό το αναφέρω ενδεικτικά λέγοντας ότι ο όρος αυτός -γιατί από κάποιους πιθανόν να αμφισβητείται λέγοντας ότι είναι ανθρωποκτονία η </w:t>
      </w:r>
      <w:proofErr w:type="spellStart"/>
      <w:r w:rsidRPr="00306641">
        <w:rPr>
          <w:rFonts w:ascii="Arial" w:eastAsia="Times New Roman" w:hAnsi="Arial" w:cs="Times New Roman"/>
          <w:sz w:val="24"/>
          <w:szCs w:val="24"/>
          <w:lang w:eastAsia="el-GR"/>
        </w:rPr>
        <w:t>γυναικοκτονία</w:t>
      </w:r>
      <w:proofErr w:type="spellEnd"/>
      <w:r w:rsidRPr="00306641">
        <w:rPr>
          <w:rFonts w:ascii="Arial" w:eastAsia="Times New Roman" w:hAnsi="Arial" w:cs="Times New Roman"/>
          <w:sz w:val="24"/>
          <w:szCs w:val="24"/>
          <w:lang w:eastAsia="el-GR"/>
        </w:rPr>
        <w:t>- υπάρχει στην Εγκληματολογία από το 1972. Ο ίδιος ο ΟΗΕ το αναφέρει και μάλιστα και στα δικαστήρια χρησιμοποιείται κατά κόρον. Έχει δε ενταχθεί και στο δίκαιο δεκαέξι χωρών της Ευρωπαϊκής Ένωσης. Το 2013 η Ιταλία το εισήγαγε στο δίκαιό της, η Ελλάδα βέβαια όχι ακόμα, και αποτελεί και ένα αίτημα να γίνει και αυτό.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Τα στοιχεία τα οποία υπάρχουν είναι αμείλικτα το τελευταίο χρονικό διάστημα. Από τις δεκατρείς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xml:space="preserve"> το 2019 και τις οκτώ το 2020 το πρώτο εξάμηνο του 2021 έχουμε ζήσει τέσσερις. Εν τω μεταξύ ένα πολύ σοβαρό ζήτημα που υπάρχει επίσης είναι και οι εξαφανίσεις γυναικών. Και αυτό είναι ένα πάρα πολύ σοβαρό θέμα. Ο ΟΗΕ αναφέρει ότι κάθε μέρα εκατόν τριάντα επτά </w:t>
      </w:r>
      <w:proofErr w:type="spellStart"/>
      <w:r w:rsidRPr="00306641">
        <w:rPr>
          <w:rFonts w:ascii="Arial" w:eastAsia="Times New Roman" w:hAnsi="Arial" w:cs="Times New Roman"/>
          <w:sz w:val="24"/>
          <w:szCs w:val="24"/>
          <w:lang w:eastAsia="el-GR"/>
        </w:rPr>
        <w:t>γυναικοκτονίες</w:t>
      </w:r>
      <w:proofErr w:type="spellEnd"/>
      <w:r w:rsidRPr="00306641">
        <w:rPr>
          <w:rFonts w:ascii="Arial" w:eastAsia="Times New Roman" w:hAnsi="Arial" w:cs="Times New Roman"/>
          <w:sz w:val="24"/>
          <w:szCs w:val="24"/>
          <w:lang w:eastAsia="el-GR"/>
        </w:rPr>
        <w:t xml:space="preserve"> γίνονται σε παγκόσμιο επίπεδο. Η έκθεση του Συνηγόρου του Πολίτη του 2020 σχετικά με τα στοιχεία του 2019 αναφέρει ότι αυξήθηκαν οι καταγγελίες για ίση μεταχείριση στον Συνήγορο του Πολίτη κατά </w:t>
      </w:r>
      <w:r w:rsidRPr="00306641">
        <w:rPr>
          <w:rFonts w:ascii="Arial" w:eastAsia="Times New Roman" w:hAnsi="Arial" w:cs="Times New Roman"/>
          <w:sz w:val="24"/>
          <w:szCs w:val="24"/>
          <w:lang w:eastAsia="el-GR"/>
        </w:rPr>
        <w:lastRenderedPageBreak/>
        <w:t xml:space="preserve">31% σε σχέση με το 2018. Από αυτές το 44% αφορούσαν διακρίσεις λόγω φύλου. Άρα δηλαδή επίσημα υπάρχει ένα σοβαρό ζήτημα και έχει να κάνει βέβαια και με τα θέματα της βίας και της ενδοοικογενειακής βίας.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Κατά την περίοδο της πανδημίας κατά 20% περίπου αυξήθηκαν τα περιστατικά της ενδοοικογενειακής βίας, που είναι ένα πολύ σοβαρό ζήτημα -γυναίκες βρίσκονταν παγιδευμένες στο ίδιο σπίτι με τους καταπιεστές τους- και πολλά από αυτά τα περιστατικά που μπορεί να συνέβησαν δεν καταγγέλθηκαν και κατ’ ανάγκην δεν καταγράφηκαν.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 κυβέρνησης ΣΥΡΙΖΑ το 2019 δημιουργήθηκε με το π.δ.37/2019 Τμήμα Αντιμετώπισης Ενδοοικογενειακής Βίας. Αυτό στελεχώθηκε σε έναν βαθμό από την Κυβέρνησή σας -οφείλουμε να το πούμε- τον Νοέμβρη του 2019. Σήμερα λειτουργούν αυτά τα γραφεία, όμως ο ρόλος τους είναι επιτελικός. Οι αστυνομικοί που ασχολούνται εκεί δεν διεξάγουν προανάκριση. Ουσιαστικά κρατάνε μόνο στατιστικά στοιχεία. Στεγάζονται αυτά τα τμήματα στις εκάστοτε αστυνομικές διευθύνσεις σαν γραφεία αντιμετώπισης ενδοοικογενειακής βίας, υπάγονται δε στη Διεύθυνση Αστυνόμευσης και όχι στη Διεύθυνση Ασφάλειας της ΕΛ.ΑΣ. Παρατηρούνται βέβαια και φαινόμενα και γνωρίζουμε ότι υπάρχουν καταγγελίες και για όχι ανάλογη συμπεριφορά ως προς τα θύματα -αν και στην πλειοψηφία τους οι Έλληνες αστυνομικοί θεωρώ ότι αντιμετωπίζουν το θέμα όπως πρέπει, με την προσήκουσα σοβαρότητα και </w:t>
      </w:r>
      <w:r w:rsidRPr="00306641">
        <w:rPr>
          <w:rFonts w:ascii="Arial" w:eastAsia="Times New Roman" w:hAnsi="Arial" w:cs="Times New Roman"/>
          <w:sz w:val="24"/>
          <w:szCs w:val="24"/>
          <w:lang w:eastAsia="el-GR"/>
        </w:rPr>
        <w:lastRenderedPageBreak/>
        <w:t xml:space="preserve">υπευθυνότητα- και βέβαια δεν υπάρχει πλήρης ενημέρωση. Και μιλάμε για ζητήματα εκπαίδευσης. Σε ερώτηση που είχαμε κάνει μας είπε το Υπουργείο Προστασίας του Πολίτη -όχι εσείς- συγκεκριμένα ότι έχουν περάσει κάποια σεμινάρια ευρωπαϊκά εννιακόσια άτομα μέχρι το τέλος του χρόνου, του 2020.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Απαιτείται όμως αυτή τη στιγμή να παρθούν συγκεκριμένα μέτρα για το ζήτημα. Να υπάρξει ανθρώπινο δυναμικό στα αστυνομικά τμήματα, τα οποία ασχολούνται και με άλλα θέματα και οι εργαζόμενοι είναι επιφορτισμένοι και με άλλες υποχρεώσεις. Άρα να υπάρξει αποκλειστική απασχόληση με τα ζητήματα αυτά, δηλαδή με την ενδοοικογενειακή βία. Είναι </w:t>
      </w:r>
      <w:proofErr w:type="spellStart"/>
      <w:r w:rsidRPr="00306641">
        <w:rPr>
          <w:rFonts w:ascii="Arial" w:eastAsia="Times New Roman" w:hAnsi="Arial" w:cs="Times New Roman"/>
          <w:sz w:val="24"/>
          <w:szCs w:val="24"/>
          <w:lang w:eastAsia="el-GR"/>
        </w:rPr>
        <w:t>υποστελεχωμένα</w:t>
      </w:r>
      <w:proofErr w:type="spellEnd"/>
      <w:r w:rsidRPr="00306641">
        <w:rPr>
          <w:rFonts w:ascii="Arial" w:eastAsia="Times New Roman" w:hAnsi="Arial" w:cs="Times New Roman"/>
          <w:sz w:val="24"/>
          <w:szCs w:val="24"/>
          <w:lang w:eastAsia="el-GR"/>
        </w:rPr>
        <w:t xml:space="preserve"> τα αστυνομικά τμήματα, αυτό είναι γεγονός, το βλέπουμε, το ακούμε κάθε μέρα. Υπάρχει ανάγκη περαιτέρω εκπαίδευσης και εξειδίκευσης του προσωπικού της Ελληνικής Αστυνομίας. Και βέβαια, όπως είπα, πρέπει να παρθεί και μία πρωτοβουλία, σε συνεργασία με το Υπουργείο Οικογένειας και Ισότητας των Φύλων, μαζί με το Υπουργείο Υγείας, με το Υπουργείο Ψηφιακής Πολιτικής, Προστασίας του Πολίτη και Παιδείας, να υπάρχει μία ενημέρωση των υποψήφιων θυμάτων, των πολιτών γενικότερα, για το πού μπορούν να απευθύνονται.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Αυτό το οποίο σόκαρε την κοινή γνώμη, η δολοφονία της </w:t>
      </w:r>
      <w:proofErr w:type="spellStart"/>
      <w:r w:rsidRPr="00306641">
        <w:rPr>
          <w:rFonts w:ascii="Arial" w:eastAsia="Times New Roman" w:hAnsi="Arial" w:cs="Times New Roman"/>
          <w:sz w:val="24"/>
          <w:szCs w:val="24"/>
          <w:lang w:eastAsia="el-GR"/>
        </w:rPr>
        <w:t>Καρολάιν</w:t>
      </w:r>
      <w:proofErr w:type="spellEnd"/>
      <w:r w:rsidRPr="00306641">
        <w:rPr>
          <w:rFonts w:ascii="Arial" w:eastAsia="Times New Roman" w:hAnsi="Arial" w:cs="Times New Roman"/>
          <w:sz w:val="24"/>
          <w:szCs w:val="24"/>
          <w:lang w:eastAsia="el-GR"/>
        </w:rPr>
        <w:t xml:space="preserve"> από τον σύζυγό της, έχει πάρει τον δρόμο της δικαιοσύνης. Ακούμε πάρα πολλά. Πρέπει να εκλείψει ο ποινικός λαϊκισμός και να παρθούν συγκεκριμένα μέτρα </w:t>
      </w:r>
      <w:r w:rsidRPr="00306641">
        <w:rPr>
          <w:rFonts w:ascii="Arial" w:eastAsia="Times New Roman" w:hAnsi="Arial" w:cs="Times New Roman"/>
          <w:sz w:val="24"/>
          <w:szCs w:val="24"/>
          <w:lang w:eastAsia="el-GR"/>
        </w:rPr>
        <w:lastRenderedPageBreak/>
        <w:t xml:space="preserve">σε επίπεδο πολιτικής, για να αντιμετωπιστεί αυτό το σοβαρό κοινωνικό πρόβλημα.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Κλείνοντας θα πω το εξής, κάποια στατιστικά στοιχεία. Πρώτα απ’ όλα από τη Γενική Γραμματεία Οικογένειας και Ισότητας υπάρχουν επίσημα στοιχεία ότι οι κλήσεις στο «15900» μέσα στην πανδημία -και τώρα, μέσα στο 2021, αλλά τα στοιχεία που έχω είναι για το 2020- αυξήθηκαν πολύ. Από χίλιες εβδομήντα κλήσεις τον Απρίλιο του 2020 οι εξακόσιες σαράντα οκτώ αφορούσαν περιστατικά ενδοοικογενειακής βίας. Επίσης, τον Μάρτιο του 2020 ήταν εκατόν εξήντα έξι, δηλαδή τετραπλασιάστηκαν μέσα στην πανδημία και το </w:t>
      </w:r>
      <w:r w:rsidRPr="00306641">
        <w:rPr>
          <w:rFonts w:ascii="Arial" w:eastAsia="Times New Roman" w:hAnsi="Arial" w:cs="Times New Roman"/>
          <w:sz w:val="24"/>
          <w:szCs w:val="24"/>
          <w:lang w:val="en-US" w:eastAsia="el-GR"/>
        </w:rPr>
        <w:t>lockdown</w:t>
      </w:r>
      <w:r w:rsidRPr="00306641">
        <w:rPr>
          <w:rFonts w:ascii="Arial" w:eastAsia="Times New Roman" w:hAnsi="Arial" w:cs="Times New Roman"/>
          <w:sz w:val="24"/>
          <w:szCs w:val="24"/>
          <w:lang w:eastAsia="el-GR"/>
        </w:rPr>
        <w:t xml:space="preserve"> οι κλήσεις στη γραμμή «15900». Από την άλλη μεριά, όσον αφορά την προσφυγή στην Ελληνική Αστυνομία θυμάτων που πήγαν να καταγγείλουν, να ζητήσουν κάποια βοήθεια και λοιπά, με βάση τα στοιχεία που δίνει η Ελληνική Αστυνομία, τον Μάρτιο, τον Απρίλιο και τον Μάιο του 2020 ήταν χίλια εκατόν τρία άτομα, ενώ το αντίστοιχο διάστημα το 2019 ήταν χίλια διακόσια ογδόντα επτά. Δηλαδή ελαττώθηκε, μειώθηκε η εμπιστοσύνη, η προσδοκία ενός θύματος ότι θα πάει στο αστυνομικό τμήμα να βρει ένα καταφύγιο. Γιατί πρέπει να είναι καταφύγιο ουσιαστικά για κάθε γυναίκα θύμα ενδοοικογενειακής βίας.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Τι θέλω με όλα αυτά να πω και να κλείσω; Οφείλουμε να σταθούμε με σοβαρότητα στο κοινωνικό αυτό πρόβλημα -και τα αίτια είναι κοινωνικά πρώτα </w:t>
      </w:r>
      <w:r w:rsidRPr="00306641">
        <w:rPr>
          <w:rFonts w:ascii="Arial" w:eastAsia="Times New Roman" w:hAnsi="Arial" w:cs="Times New Roman"/>
          <w:sz w:val="24"/>
          <w:szCs w:val="24"/>
          <w:lang w:eastAsia="el-GR"/>
        </w:rPr>
        <w:lastRenderedPageBreak/>
        <w:t xml:space="preserve">απ’ όλα- που αφορά τη </w:t>
      </w:r>
      <w:proofErr w:type="spellStart"/>
      <w:r w:rsidRPr="00306641">
        <w:rPr>
          <w:rFonts w:ascii="Arial" w:eastAsia="Times New Roman" w:hAnsi="Arial" w:cs="Times New Roman"/>
          <w:sz w:val="24"/>
          <w:szCs w:val="24"/>
          <w:lang w:eastAsia="el-GR"/>
        </w:rPr>
        <w:t>γυναικοκτονία</w:t>
      </w:r>
      <w:proofErr w:type="spellEnd"/>
      <w:r w:rsidRPr="00306641">
        <w:rPr>
          <w:rFonts w:ascii="Arial" w:eastAsia="Times New Roman" w:hAnsi="Arial" w:cs="Times New Roman"/>
          <w:sz w:val="24"/>
          <w:szCs w:val="24"/>
          <w:lang w:eastAsia="el-GR"/>
        </w:rPr>
        <w:t xml:space="preserve">. Να εισαχθεί στο Ποινικό μας Δίκαιο και ο εν λόγω όρος, να παρθούν συγκεκριμένα μέτρα με συναρμόδια Υπουργεία και βέβαια να προχωρήσουμε ένα βήμα μπροστά και να υλοποιηθούν και οι προτάσεις τις οποίες έκανα πριν σχετικά με το Υπουργείο Προστασίας του Πολίτη, που πρέπει να ενισχύσει αποφασιστικά με αρμοδιότητες, με εκπαίδευση και με προσωπικό τα τμήματα αντιμετώπισης της ενδοοικογενειακής βίας.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πολύ, κύριε Πρόεδρε.</w:t>
      </w:r>
    </w:p>
    <w:p w:rsidR="00306641" w:rsidRPr="00306641" w:rsidRDefault="00306641" w:rsidP="002B3B88">
      <w:pPr>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του ΣΥΡΙΖΑ)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 xml:space="preserve">): </w:t>
      </w:r>
      <w:r w:rsidRPr="00306641">
        <w:rPr>
          <w:rFonts w:ascii="Arial" w:eastAsia="Times New Roman" w:hAnsi="Arial" w:cs="Times New Roman"/>
          <w:sz w:val="24"/>
          <w:szCs w:val="24"/>
          <w:lang w:eastAsia="el-GR"/>
        </w:rPr>
        <w:t xml:space="preserve">Καλείται στο Βήμα η κ. </w:t>
      </w:r>
      <w:proofErr w:type="spellStart"/>
      <w:r w:rsidRPr="00306641">
        <w:rPr>
          <w:rFonts w:ascii="Arial" w:eastAsia="Times New Roman" w:hAnsi="Arial" w:cs="Times New Roman"/>
          <w:sz w:val="24"/>
          <w:szCs w:val="24"/>
          <w:lang w:eastAsia="el-GR"/>
        </w:rPr>
        <w:t>Ραλλία</w:t>
      </w:r>
      <w:proofErr w:type="spellEnd"/>
      <w:r w:rsidRPr="00306641">
        <w:rPr>
          <w:rFonts w:ascii="Arial" w:eastAsia="Times New Roman" w:hAnsi="Arial" w:cs="Times New Roman"/>
          <w:sz w:val="24"/>
          <w:szCs w:val="24"/>
          <w:lang w:eastAsia="el-GR"/>
        </w:rPr>
        <w:t xml:space="preserve"> Χρηστίδου, Βουλευτής του Β3΄ Νότιου Τομέα Αθηνών.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Να βάλω και τον χρόνο της δευτερολογίας σας, κυρία Χρηστίδου;</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ΡΑΛΛΙΑ ΧΡΗΣΤΙΔΟΥ: </w:t>
      </w:r>
      <w:r w:rsidRPr="00306641">
        <w:rPr>
          <w:rFonts w:ascii="Arial" w:eastAsia="Times New Roman" w:hAnsi="Arial" w:cs="Times New Roman"/>
          <w:sz w:val="24"/>
          <w:szCs w:val="24"/>
          <w:lang w:eastAsia="el-GR"/>
        </w:rPr>
        <w:t xml:space="preserve">Ναι, ευχαριστώ πολύ, κύριε Πρόεδρε.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Κυρίες και κύριοι συνάδελφοι, κυρία Υπουργέ, πράγματι είναι πολύ σημαντική η συζήτηση που διεξάγεται σήμερα και έχουμε πράγματι την ελπίδα ότι αναδεικνύοντας τα προβλήματα θα δούμε επιτέλους και κάποια πράγματα να γίνονται, θα δούμε και κάποιες λογικές της Κυβέρνησής σας να αλλάζουν, γιατί και η συγκυρία το απαιτεί, αλλά κυρίως γιατί η κοινωνία μας το έχει ανάγκη.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Η ανάγκη αυτή φαίνεται στην έξαρση της βίας και ειδικά της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που κλιμακώνεται από την καραντίνα, από τα συνεχή </w:t>
      </w:r>
      <w:r w:rsidRPr="00306641">
        <w:rPr>
          <w:rFonts w:ascii="Arial" w:eastAsia="Times New Roman" w:hAnsi="Arial" w:cs="Times New Roman"/>
          <w:sz w:val="24"/>
          <w:szCs w:val="24"/>
          <w:lang w:val="en-US" w:eastAsia="el-GR"/>
        </w:rPr>
        <w:t>lockdown</w:t>
      </w:r>
      <w:r w:rsidRPr="00306641">
        <w:rPr>
          <w:rFonts w:ascii="Arial" w:eastAsia="Times New Roman" w:hAnsi="Arial" w:cs="Times New Roman"/>
          <w:sz w:val="24"/>
          <w:szCs w:val="24"/>
          <w:lang w:eastAsia="el-GR"/>
        </w:rPr>
        <w:t xml:space="preserve"> μέχρι και αυτή τη στιγμή. Και κλιμακώνεται δυστυχώς επειδή δεν την αντιμετωπίζετε έτσι όπως πρέπει. Από τη μία έχουμε παντελή έλλειψη πολιτικών για να λυθούν τα προβλήματα και από την άλλη έχουμε υιοθέτηση πολιτικών που οξύνουν την ανασφάλεια, τα αδιέξοδα, την ανεργία και την ανεργία ιδίως των γυναικών κι έχουν ως αποτέλεσμα την περαιτέρω όξυνση των ανισοτήτων, των εντάσεων, της βίας και δη της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Για τα θέματα που αναλύουμε σήμερα, αυτό που δεν έκανε η πολιτεία μέσα στην καραντίνα το έκαναν οι άνθρωποι. Μέσα από την αγωνία, την αναγκαστική καθήλωση, αλλά και τις ευαισθησίες των ανθρώπων του πολιτισμού, ενισχύθηκε το κίνημα «</w:t>
      </w:r>
      <w:r w:rsidRPr="00306641">
        <w:rPr>
          <w:rFonts w:ascii="Arial" w:eastAsia="Times New Roman" w:hAnsi="Arial" w:cs="Times New Roman"/>
          <w:sz w:val="24"/>
          <w:szCs w:val="24"/>
          <w:lang w:val="en-US" w:eastAsia="el-GR"/>
        </w:rPr>
        <w:t>Me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Too</w:t>
      </w:r>
      <w:r w:rsidRPr="00306641">
        <w:rPr>
          <w:rFonts w:ascii="Arial" w:eastAsia="Times New Roman" w:hAnsi="Arial" w:cs="Times New Roman"/>
          <w:sz w:val="24"/>
          <w:szCs w:val="24"/>
          <w:lang w:eastAsia="el-GR"/>
        </w:rPr>
        <w:t xml:space="preserve">». Οι καλλιτέχνες απαίτησαν κάθαρση, ζωντάνεψαν ξανά το Σωματείο Ελλήνων Ηθοποιών, παρότρυνε ο ένας τον άλλον και η μία την άλλη να μιλήσει. Συγκρότησαν πειθαρχικό, συγκέντρωσαν τις καταγγελίες, τις παρέδωσαν στη δικαιοσύνη, ανέδειξαν με όποιον τρόπο μπορούσαν αυτό το πρόβλημα. Εσείς τι κάνατε γι’ αυτό; Πώς αντιμετωπίσατε τις παθογένειες του χώρου; Πώς αντιμετωπίσατε αυτές τις παθογένειες του χώρου που σας περιέγραψαν, εκθέτοντας τα εσώψυχά τους με προσωπικό κόστος;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Κατ’ αρχάς σας μίλησαν για την εργασιακή επισφάλεια και ότι η απόλυτη εργασιακή εξάρτηση και μάλιστα, σε τόσο δύσκολους οικονομικά καιρούς, είναι βασικός ενισχυτικός παράγοντας </w:t>
      </w:r>
      <w:proofErr w:type="spellStart"/>
      <w:r w:rsidRPr="00306641">
        <w:rPr>
          <w:rFonts w:ascii="Arial" w:eastAsia="Times New Roman" w:hAnsi="Arial" w:cs="Times New Roman"/>
          <w:sz w:val="24"/>
          <w:szCs w:val="24"/>
          <w:lang w:eastAsia="el-GR"/>
        </w:rPr>
        <w:t>παραβατικών</w:t>
      </w:r>
      <w:proofErr w:type="spellEnd"/>
      <w:r w:rsidRPr="00306641">
        <w:rPr>
          <w:rFonts w:ascii="Arial" w:eastAsia="Times New Roman" w:hAnsi="Arial" w:cs="Times New Roman"/>
          <w:sz w:val="24"/>
          <w:szCs w:val="24"/>
          <w:lang w:eastAsia="el-GR"/>
        </w:rPr>
        <w:t xml:space="preserve"> συμπεριφορών και είναι προφανές. Πως θα εκλείψουν αυτές οι συμπεριφορές, που το «</w:t>
      </w:r>
      <w:r w:rsidRPr="00306641">
        <w:rPr>
          <w:rFonts w:ascii="Arial" w:eastAsia="Times New Roman" w:hAnsi="Arial" w:cs="Times New Roman"/>
          <w:sz w:val="24"/>
          <w:szCs w:val="24"/>
          <w:lang w:val="en-US" w:eastAsia="el-GR"/>
        </w:rPr>
        <w:t>Me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Too</w:t>
      </w:r>
      <w:r w:rsidRPr="00306641">
        <w:rPr>
          <w:rFonts w:ascii="Arial" w:eastAsia="Times New Roman" w:hAnsi="Arial" w:cs="Times New Roman"/>
          <w:sz w:val="24"/>
          <w:szCs w:val="24"/>
          <w:lang w:eastAsia="el-GR"/>
        </w:rPr>
        <w:t xml:space="preserve">» σας απέδειξε πέραν πάσης αμφιβολίας ότι υπάρχουν πράγματι και οι οποίες δεν είναι λίγες και το νέο εργασιακό νομοσχέδιο αντί να ενισχύσει τους ελεγκτικούς μηχανισμούς και τη θέση του εργαζόμενου και της εργαζόμενης τους αφήνει εντελώς εκτεθειμένους, χωρίς για παράδειγμα, συλλογικές συμβάσεις εργασίας.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Σκεφτείτε αν στο παρελθόν κάποιοι είχαν την εξουσία να εκβιάζουν είτε άμεσα είτε έμμεσα, τώρα τι θα κάνουν. Τι πιστεύετε ότι θα κάνουν, όταν με το νέο νομοσχέδιο ορίζεται θεσμικά πια ότι ο κάθε εργαζόμενος και η κάθε εργαζόμενη διαπραγματεύεται με τον εργοδότη ως ίσος προς ίσο; Θα οξυνθεί κι άλλο το πρόβλημα ή όχι;</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Ο κλάδος του πολιτισμού ενισχύθηκε ελάχιστα και με τρόπο που εξαιρούσε την πλειονότητα των εργαζομένων σε αυτόν. Πιστεύετε ότι βοήθησε την επανεκκίνηση όλων των εργαζομένων και των δημιουργών ή μόνο όσων είχαν από πριν χρήματα πάνω στα οποία θα μπορούσαν να βασιστούν; Αυτοί οι πολλαπλοί αποκλεισμοί βοηθούν το θέμα που συζητάμε σήμερα;</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Το εθνικό σχέδιο δράσης, που υποτίθεται πως θα έπρεπε να έχει ήδη βγει –που το ακούμε, αλλά δεν το βλέπουμε τελικά- τι πολιτικές περιλαμβάνει για τον πολιτισμό; Που θα κουμπώσουν άραγε αυτές οι πολιτικές, σε ποιο θεσμικό πλαίσιο, ώστε να είναι πράγματι αποτελεσματικές και όχι κενό γράμμα;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Θεωρητικά μιλάτε για τη συμμετοχή των γυναικών στον αθλητισμό. Ωστόσο, στην παρουσία του πράγματος η ποσόστωση φύλου στον αθλητισμό μειώθηκε με τον νόμο </w:t>
      </w:r>
      <w:proofErr w:type="spellStart"/>
      <w:r w:rsidRPr="00306641">
        <w:rPr>
          <w:rFonts w:ascii="Arial" w:eastAsia="Times New Roman" w:hAnsi="Arial" w:cs="Times New Roman"/>
          <w:sz w:val="24"/>
          <w:szCs w:val="24"/>
          <w:lang w:eastAsia="el-GR"/>
        </w:rPr>
        <w:t>Αυγενάκη</w:t>
      </w:r>
      <w:proofErr w:type="spellEnd"/>
      <w:r w:rsidRPr="00306641">
        <w:rPr>
          <w:rFonts w:ascii="Arial" w:eastAsia="Times New Roman" w:hAnsi="Arial" w:cs="Times New Roman"/>
          <w:sz w:val="24"/>
          <w:szCs w:val="24"/>
          <w:lang w:eastAsia="el-GR"/>
        </w:rPr>
        <w:t xml:space="preserve">, που κατήργησε τον νόμο του ΣΥΡΙΖΑ, άρθρο 25 του ν.4603/2019, που προέβλεπε να εκλέγεται τουλάχιστον το 33% ενός εκ των δύο φύλων. Αυτό νομοθετήθηκε παρά το γεγονός ότι είδαμε στην πράξη πόσο σημαντικές είναι πολλές γυναίκες στους χώρους προπόνησης και άθλησης, ενώ έχουμε ακόμα πρόσφατες τις καταγγελίες των αθλητριών, παραδείγματος χάριν της ενόργανης γυμναστικής.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τελικά, ενώ αναδείχτηκε το θέμα </w:t>
      </w:r>
      <w:proofErr w:type="spellStart"/>
      <w:r w:rsidRPr="00306641">
        <w:rPr>
          <w:rFonts w:ascii="Arial" w:eastAsia="Times New Roman" w:hAnsi="Arial" w:cs="Times New Roman"/>
          <w:sz w:val="24"/>
          <w:szCs w:val="24"/>
          <w:lang w:eastAsia="el-GR"/>
        </w:rPr>
        <w:t>Μπεκατώρου</w:t>
      </w:r>
      <w:proofErr w:type="spellEnd"/>
      <w:r w:rsidRPr="00306641">
        <w:rPr>
          <w:rFonts w:ascii="Arial" w:eastAsia="Times New Roman" w:hAnsi="Arial" w:cs="Times New Roman"/>
          <w:sz w:val="24"/>
          <w:szCs w:val="24"/>
          <w:lang w:eastAsia="el-GR"/>
        </w:rPr>
        <w:t xml:space="preserve"> δεν αναδείχθηκε αντίστοιχα το θέμα </w:t>
      </w:r>
      <w:proofErr w:type="spellStart"/>
      <w:r w:rsidRPr="00306641">
        <w:rPr>
          <w:rFonts w:ascii="Arial" w:eastAsia="Times New Roman" w:hAnsi="Arial" w:cs="Times New Roman"/>
          <w:sz w:val="24"/>
          <w:szCs w:val="24"/>
          <w:lang w:eastAsia="el-GR"/>
        </w:rPr>
        <w:t>Λιγνάδη</w:t>
      </w:r>
      <w:proofErr w:type="spellEnd"/>
      <w:r w:rsidRPr="00306641">
        <w:rPr>
          <w:rFonts w:ascii="Arial" w:eastAsia="Times New Roman" w:hAnsi="Arial" w:cs="Times New Roman"/>
          <w:sz w:val="24"/>
          <w:szCs w:val="24"/>
          <w:lang w:eastAsia="el-GR"/>
        </w:rPr>
        <w:t xml:space="preserve">, παρά μόνο μετά από τεράστια χρονική καθυστέρηση. Γιατί άραγε συνέβη αυτό; Μήπως επειδή ο </w:t>
      </w:r>
      <w:proofErr w:type="spellStart"/>
      <w:r w:rsidRPr="00306641">
        <w:rPr>
          <w:rFonts w:ascii="Arial" w:eastAsia="Times New Roman" w:hAnsi="Arial" w:cs="Times New Roman"/>
          <w:sz w:val="24"/>
          <w:szCs w:val="24"/>
          <w:lang w:eastAsia="el-GR"/>
        </w:rPr>
        <w:t>Λιγνάδης</w:t>
      </w:r>
      <w:proofErr w:type="spellEnd"/>
      <w:r w:rsidRPr="00306641">
        <w:rPr>
          <w:rFonts w:ascii="Arial" w:eastAsia="Times New Roman" w:hAnsi="Arial" w:cs="Times New Roman"/>
          <w:sz w:val="24"/>
          <w:szCs w:val="24"/>
          <w:lang w:eastAsia="el-GR"/>
        </w:rPr>
        <w:t xml:space="preserve"> ήταν προσωπική επιλογή, σύμφωνα με δική της πάντα παραδοχή, για τη θέση του διευθυντή του Εθνικού της κ. </w:t>
      </w:r>
      <w:proofErr w:type="spellStart"/>
      <w:r w:rsidRPr="00306641">
        <w:rPr>
          <w:rFonts w:ascii="Arial" w:eastAsia="Times New Roman" w:hAnsi="Arial" w:cs="Times New Roman"/>
          <w:sz w:val="24"/>
          <w:szCs w:val="24"/>
          <w:lang w:eastAsia="el-GR"/>
        </w:rPr>
        <w:t>Μενδώνη</w:t>
      </w:r>
      <w:proofErr w:type="spellEnd"/>
      <w:r w:rsidRPr="00306641">
        <w:rPr>
          <w:rFonts w:ascii="Arial" w:eastAsia="Times New Roman" w:hAnsi="Arial" w:cs="Times New Roman"/>
          <w:sz w:val="24"/>
          <w:szCs w:val="24"/>
          <w:lang w:eastAsia="el-GR"/>
        </w:rPr>
        <w:t>;</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 χώρος του πολιτισμού πάσχει και δοκιμάζεται πολλαπλά. Η πανδημία και οι κυβερνητικές επιλογές στη διαχείρισή της κτύπησαν τον χώρο του πολιτισμού, χωρίς έλεος, χωρίς κατανόηση, χωρίς κανένα ενδιαφέρον από την </w:t>
      </w:r>
      <w:r w:rsidRPr="00306641">
        <w:rPr>
          <w:rFonts w:ascii="Arial" w:eastAsia="Times New Roman" w:hAnsi="Arial" w:cs="Times New Roman"/>
          <w:sz w:val="24"/>
          <w:szCs w:val="24"/>
          <w:lang w:eastAsia="el-GR"/>
        </w:rPr>
        <w:lastRenderedPageBreak/>
        <w:t>πλευρά της πολιτείας και αυτό συνεχίζει μέχρι και σήμερα. Σήμερα είναι 25 Ιουνίου και δίδεται από το Υπουργείο το επίδομα ειδικού σκοπού για τον μήνα Απρίλιο.</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Όταν ζήτησαν βοήθεια οι άνθρωποι του πολιτισμού, της καλλιτεχνικής δημιουργίας, τους είπαν κιόλας ότι δήθεν δουλεύουν με μαύρα. Τους λοιδορούσαν κι από πάνω. Πέρα από τους πέντε αστέρες και τους ημέτερους, ο καλλιτεχνικός χώρος, ο χώρος της καλλιτεχνικής δημιουργίας υποφέρει. Ο κόσμος όμως, αυτός είναι εδώ και θα εργαστεί και θα προσφέρει είτε το εγκρίνει η Κυβέρνηση είτε όχι. Οπότε το κεντρικό ερώτημα -κι αυτό είτε σας αρέσει είτε δεν σας αρέσει- παραμένει: Τι θα γίνει με τα πολλά και ανεπίλυτα προβλήματα των εργαζομένων και αυτών των πραγματικά και ουσιαστικά δοκιμαζόμενων ανθρώπων.</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 πολύ.</w:t>
      </w:r>
    </w:p>
    <w:p w:rsidR="00306641" w:rsidRPr="00306641" w:rsidRDefault="00306641" w:rsidP="002B3B88">
      <w:pPr>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του ΣΥΡΙΖΑ)</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w:t>
      </w:r>
      <w:r w:rsidRPr="00306641">
        <w:rPr>
          <w:rFonts w:ascii="Arial" w:eastAsia="Times New Roman" w:hAnsi="Arial" w:cs="Times New Roman"/>
          <w:sz w:val="24"/>
          <w:szCs w:val="24"/>
          <w:lang w:eastAsia="el-GR"/>
        </w:rPr>
        <w:t xml:space="preserve"> Κι εμείς ευχαριστούμε.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Τον λόγο έχει η Υφυπουργός Εργασίας και Κοινωνικών Υποθέσεων, κ. Μαρία </w:t>
      </w:r>
      <w:proofErr w:type="spellStart"/>
      <w:r w:rsidRPr="00306641">
        <w:rPr>
          <w:rFonts w:ascii="Arial" w:eastAsia="Times New Roman" w:hAnsi="Arial" w:cs="Times New Roman"/>
          <w:sz w:val="24"/>
          <w:szCs w:val="24"/>
          <w:lang w:eastAsia="el-GR"/>
        </w:rPr>
        <w:t>Συρεγγέλα</w:t>
      </w:r>
      <w:proofErr w:type="spellEnd"/>
      <w:r w:rsidRPr="00306641">
        <w:rPr>
          <w:rFonts w:ascii="Arial" w:eastAsia="Times New Roman" w:hAnsi="Arial" w:cs="Times New Roman"/>
          <w:sz w:val="24"/>
          <w:szCs w:val="24"/>
          <w:lang w:eastAsia="el-GR"/>
        </w:rPr>
        <w:t xml:space="preserve">.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ΜΑΡΙΑ ΣΥΡΕΓΓΕΛΑ (Υφυπουργός Εργασίας και Κοινωνικών Υποθέσεων):</w:t>
      </w:r>
      <w:r w:rsidRPr="00306641">
        <w:rPr>
          <w:rFonts w:ascii="Arial" w:eastAsia="Times New Roman" w:hAnsi="Arial" w:cs="Times New Roman"/>
          <w:sz w:val="24"/>
          <w:szCs w:val="24"/>
          <w:lang w:eastAsia="el-GR"/>
        </w:rPr>
        <w:t xml:space="preserve"> Κατ’ αρχάς, θα ήθελα να συγχαρώ -γιατί αυτό δεν το ανέφερε </w:t>
      </w:r>
      <w:r w:rsidRPr="00306641">
        <w:rPr>
          <w:rFonts w:ascii="Arial" w:eastAsia="Times New Roman" w:hAnsi="Arial" w:cs="Times New Roman"/>
          <w:sz w:val="24"/>
          <w:szCs w:val="24"/>
          <w:lang w:eastAsia="el-GR"/>
        </w:rPr>
        <w:lastRenderedPageBreak/>
        <w:t xml:space="preserve">κανένας και καμμία από εσάς- την Ελληνίδα που εκλέχτηκε στην </w:t>
      </w:r>
      <w:r w:rsidRPr="00306641">
        <w:rPr>
          <w:rFonts w:ascii="Arial" w:eastAsia="Times New Roman" w:hAnsi="Arial" w:cs="Times New Roman"/>
          <w:sz w:val="24"/>
          <w:szCs w:val="24"/>
          <w:lang w:val="en-US" w:eastAsia="el-GR"/>
        </w:rPr>
        <w:t>GREVIO</w:t>
      </w:r>
      <w:r w:rsidRPr="00306641">
        <w:rPr>
          <w:rFonts w:ascii="Arial" w:eastAsia="Times New Roman" w:hAnsi="Arial" w:cs="Times New Roman"/>
          <w:sz w:val="24"/>
          <w:szCs w:val="24"/>
          <w:lang w:eastAsia="el-GR"/>
        </w:rPr>
        <w:t xml:space="preserve">, επειδή ενδιαφερόμαστε όλες και όλοι για τα θέματα βίας, η Μαρία-Ανδριανή Κωστοπούλου. Εξελέγη Β΄ Αντιπρόεδρος στην ομάδα </w:t>
      </w:r>
      <w:r w:rsidRPr="00306641">
        <w:rPr>
          <w:rFonts w:ascii="Arial" w:eastAsia="Times New Roman" w:hAnsi="Arial" w:cs="Times New Roman"/>
          <w:sz w:val="24"/>
          <w:szCs w:val="24"/>
          <w:lang w:val="en-US" w:eastAsia="el-GR"/>
        </w:rPr>
        <w:t>GREVIO</w:t>
      </w:r>
      <w:r w:rsidRPr="00306641">
        <w:rPr>
          <w:rFonts w:ascii="Arial" w:eastAsia="Times New Roman" w:hAnsi="Arial" w:cs="Times New Roman"/>
          <w:sz w:val="24"/>
          <w:szCs w:val="24"/>
          <w:lang w:eastAsia="el-GR"/>
        </w:rPr>
        <w:t xml:space="preserve"> του Συμβουλίου της Ευρώπης.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Όταν αναλάβαμε τη διακυβέρνηση, γνωρίζαμε καλά ότι είχαμε να φέρουμε σε πέρας ένα δύσκολο εγχείρημα. Πρώτον, να βγάλουμε τη χώρα μας από την τελευταία θέση της Ευρωπαϊκής Επιτροπής ως προς τον δείκτη ισότητας των φύλων, στην οποία είχε καταταγεί από το </w:t>
      </w:r>
      <w:r w:rsidRPr="00306641">
        <w:rPr>
          <w:rFonts w:ascii="Arial" w:eastAsia="Times New Roman" w:hAnsi="Arial" w:cs="Times New Roman"/>
          <w:sz w:val="24"/>
          <w:szCs w:val="24"/>
          <w:lang w:val="en-US" w:eastAsia="el-GR"/>
        </w:rPr>
        <w:t>EIGE</w:t>
      </w:r>
      <w:r w:rsidRPr="00306641">
        <w:rPr>
          <w:rFonts w:ascii="Arial" w:eastAsia="Times New Roman" w:hAnsi="Arial" w:cs="Times New Roman"/>
          <w:sz w:val="24"/>
          <w:szCs w:val="24"/>
          <w:lang w:eastAsia="el-GR"/>
        </w:rPr>
        <w:t xml:space="preserve"> -μάλιστα, η τελευταία έκθεση του 2020, όπως έχουμε ξαναπεί εδώ στη Βουλή, ήταν με στοιχεία του 2018, το λέει μέσα η έκθεση- και σαφώς να διορθώσουμε </w:t>
      </w:r>
      <w:proofErr w:type="spellStart"/>
      <w:r w:rsidRPr="00306641">
        <w:rPr>
          <w:rFonts w:ascii="Arial" w:eastAsia="Times New Roman" w:hAnsi="Arial" w:cs="Times New Roman"/>
          <w:sz w:val="24"/>
          <w:szCs w:val="24"/>
          <w:lang w:eastAsia="el-GR"/>
        </w:rPr>
        <w:t>έμφυλες</w:t>
      </w:r>
      <w:proofErr w:type="spellEnd"/>
      <w:r w:rsidRPr="00306641">
        <w:rPr>
          <w:rFonts w:ascii="Arial" w:eastAsia="Times New Roman" w:hAnsi="Arial" w:cs="Times New Roman"/>
          <w:sz w:val="24"/>
          <w:szCs w:val="24"/>
          <w:lang w:eastAsia="el-GR"/>
        </w:rPr>
        <w:t xml:space="preserve"> ανισότητες και αδικίες που υπήρχαν επί χρόνια. Γνωρίζαμε επίσης, ότι θα είχαμε να αντιμετωπίσουμε έναν πόλεμο από </w:t>
      </w:r>
      <w:r w:rsidRPr="00306641">
        <w:rPr>
          <w:rFonts w:ascii="Arial" w:eastAsia="Times New Roman" w:hAnsi="Arial" w:cs="Times New Roman"/>
          <w:sz w:val="24"/>
          <w:szCs w:val="24"/>
          <w:lang w:val="en-US" w:eastAsia="el-GR"/>
        </w:rPr>
        <w:t>fake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news</w:t>
      </w:r>
      <w:r w:rsidRPr="00306641">
        <w:rPr>
          <w:rFonts w:ascii="Arial" w:eastAsia="Times New Roman" w:hAnsi="Arial" w:cs="Times New Roman"/>
          <w:sz w:val="24"/>
          <w:szCs w:val="24"/>
          <w:lang w:eastAsia="el-GR"/>
        </w:rPr>
        <w:t xml:space="preserve">, διαστρέβλωσης σε κάποια πράγματα στα οποία επιδίδεστε σε συνεχή βάση, δίνοντας κομματικό πρόσημο ακόμα και στα θέματα ισότητας των φύλων.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Από αυτό το Βήμα άκουσα τον κ. </w:t>
      </w:r>
      <w:proofErr w:type="spellStart"/>
      <w:r w:rsidRPr="00306641">
        <w:rPr>
          <w:rFonts w:ascii="Arial" w:eastAsia="Times New Roman" w:hAnsi="Arial" w:cs="Times New Roman"/>
          <w:sz w:val="24"/>
          <w:szCs w:val="24"/>
          <w:lang w:eastAsia="el-GR"/>
        </w:rPr>
        <w:t>Τσακαλώτο</w:t>
      </w:r>
      <w:proofErr w:type="spellEnd"/>
      <w:r w:rsidRPr="00306641">
        <w:rPr>
          <w:rFonts w:ascii="Arial" w:eastAsia="Times New Roman" w:hAnsi="Arial" w:cs="Times New Roman"/>
          <w:sz w:val="24"/>
          <w:szCs w:val="24"/>
          <w:lang w:eastAsia="el-GR"/>
        </w:rPr>
        <w:t xml:space="preserve"> να μιλά για τις γυναίκες της Αριστεράς. Τα θέματα ισότητας είναι μόνο για τις γυναίκες της Αριστεράς. Μόνο όταν προέρχονται από την Αριστερά είναι τα θέματα ισότητας; Δεν είναι για όλες τις υπόλοιπες γυναίκες; Από το κέντρο, από τη Δεξιά;</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ΜΕΡΟΠΗ ΤΖΟΥΦΗ:</w:t>
      </w:r>
      <w:r w:rsidRPr="00306641">
        <w:rPr>
          <w:rFonts w:ascii="Arial" w:eastAsia="Times New Roman" w:hAnsi="Arial" w:cs="Times New Roman"/>
          <w:sz w:val="24"/>
          <w:szCs w:val="24"/>
          <w:lang w:eastAsia="el-GR"/>
        </w:rPr>
        <w:t xml:space="preserve"> …(Δεν ακούστηκε)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lastRenderedPageBreak/>
        <w:t>ΜΑΡΙΑ ΣΥΡΕΓΓΕΛΑ (Υφυπουργός Εργασίας και Κοινωνικών Υποθέσεων):</w:t>
      </w:r>
      <w:r w:rsidRPr="00306641">
        <w:rPr>
          <w:rFonts w:ascii="Arial" w:eastAsia="Times New Roman" w:hAnsi="Arial" w:cs="Times New Roman"/>
          <w:sz w:val="24"/>
          <w:szCs w:val="24"/>
          <w:lang w:eastAsia="el-GR"/>
        </w:rPr>
        <w:t xml:space="preserve"> Σας άκουσα. Τώρα θα ήθελα να με ακούσετε. Νομίζω σας άκουσα με προσοχή όλες και όλους.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w:t>
      </w:r>
      <w:r w:rsidRPr="00306641">
        <w:rPr>
          <w:rFonts w:ascii="Arial" w:eastAsia="Times New Roman" w:hAnsi="Arial" w:cs="Times New Roman"/>
          <w:sz w:val="24"/>
          <w:szCs w:val="24"/>
          <w:lang w:eastAsia="el-GR"/>
        </w:rPr>
        <w:t xml:space="preserve"> Παρακαλώ. Η κυρία Υφυπουργός δεν διέκοψε κανέναν.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Arial"/>
          <w:b/>
          <w:color w:val="111111"/>
          <w:sz w:val="24"/>
          <w:szCs w:val="24"/>
          <w:lang w:eastAsia="el-GR"/>
        </w:rPr>
        <w:t>ΜΑΡΙΑ ΣΥΡΕΓΓΕΛΑ (Υφυπουργός Εργασίας και Κοινωνικών Υποθέσεων):</w:t>
      </w:r>
      <w:r w:rsidRPr="00306641">
        <w:rPr>
          <w:rFonts w:ascii="Arial" w:eastAsia="Times New Roman" w:hAnsi="Arial" w:cs="Times New Roman"/>
          <w:sz w:val="24"/>
          <w:szCs w:val="24"/>
          <w:lang w:eastAsia="el-GR"/>
        </w:rPr>
        <w:t xml:space="preserve"> Είναι γνωστό ότι όταν παραλάβαμε το χαρτοφυλάκιο στον τομέα της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και ενδοοικογενειακής βίας -παρά το σημαντικό βήμα που ήταν η κύρωση της Σύμβασης της Κωνσταντινούπολης το 2018, το οποίο είχε ψηφιστεί και από εμάς στη Βουλή και μπράβο, ενώ η σύμβαση είχε υπογραφεί το 2011- καταδικαστήκαμε για την </w:t>
      </w:r>
      <w:r w:rsidRPr="00306641">
        <w:rPr>
          <w:rFonts w:ascii="Arial" w:eastAsia="Times New Roman" w:hAnsi="Arial" w:cs="Times New Roman"/>
          <w:sz w:val="24"/>
          <w:szCs w:val="24"/>
          <w:lang w:val="en-US" w:eastAsia="el-GR"/>
        </w:rPr>
        <w:t>ILO</w:t>
      </w:r>
      <w:r w:rsidRPr="00306641">
        <w:rPr>
          <w:rFonts w:ascii="Arial" w:eastAsia="Times New Roman" w:hAnsi="Arial" w:cs="Times New Roman"/>
          <w:sz w:val="24"/>
          <w:szCs w:val="24"/>
          <w:lang w:eastAsia="el-GR"/>
        </w:rPr>
        <w:t xml:space="preserve">, που ήρθε άμεσα, επειδή δεν τη φέραμε ακόμα νωρίτερα, όταν ήμασταν η πρώτη χώρα στην Ευρωπαϊκή Ένωση και η όγδοη παγκόσμια που την έφερε.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παρά το γεγονός ότι η προγραμματική περίοδος του ΕΣΠΑ -που χρηματοδοτείται το δίκτυο των δομών της Γενικής Γραμματείας για τις κακοποιημένες γυναίκες- έληγε, δεν είχε διασφαλιστεί καμμία παράταση λειτουργίας με χρηματοδότηση από το Ευρωπαϊκό Κοινωνικό Ταμείο. Δεν υπήρχε καμμία μελέτη πάνω σε αυτό. Δεν βρήκα τίποτα. Θεώρησα ότι σήμερα θα δίνατε στοιχεία. Περιμένω και τον κ. Σκουρλέτη που ήταν Υπουργός </w:t>
      </w:r>
      <w:r w:rsidRPr="00306641">
        <w:rPr>
          <w:rFonts w:ascii="Arial" w:eastAsia="Times New Roman" w:hAnsi="Arial" w:cs="Times New Roman"/>
          <w:sz w:val="24"/>
          <w:szCs w:val="24"/>
          <w:lang w:eastAsia="el-GR"/>
        </w:rPr>
        <w:lastRenderedPageBreak/>
        <w:t xml:space="preserve">Εσωτερικών να μας πει αν υπήρχε κάτι, διότι εγώ δεν βρήκα τίποτα στο αρχείο μου.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Σημαντική υστέρηση της χώρας μας σημειώθηκε και στον τομέα της συμμετοχής των γυναικών στην κοινωνική και πολιτική ζωή. Δεν ελήφθη καμμία ουσιαστική, ολιστική, στοχευμένη πολιτική δράση, με σκοπό την </w:t>
      </w:r>
      <w:proofErr w:type="spellStart"/>
      <w:r w:rsidRPr="00306641">
        <w:rPr>
          <w:rFonts w:ascii="Arial" w:eastAsia="Times New Roman" w:hAnsi="Arial" w:cs="Times New Roman"/>
          <w:sz w:val="24"/>
          <w:szCs w:val="24"/>
          <w:lang w:eastAsia="el-GR"/>
        </w:rPr>
        <w:t>κινητροδότηση</w:t>
      </w:r>
      <w:proofErr w:type="spellEnd"/>
      <w:r w:rsidRPr="00306641">
        <w:rPr>
          <w:rFonts w:ascii="Arial" w:eastAsia="Times New Roman" w:hAnsi="Arial" w:cs="Times New Roman"/>
          <w:sz w:val="24"/>
          <w:szCs w:val="24"/>
          <w:lang w:eastAsia="el-GR"/>
        </w:rPr>
        <w:t>, την ευαισθητοποίηση, την υποστήριξη των γυναικών για τη συμμετοχή τους στις θέσεις εξουσίας, την ουσιαστική εφαρμογή των ποσοστώσεων. Οι ποσοστώσεις είναι ένα εργαλείο.</w:t>
      </w:r>
    </w:p>
    <w:p w:rsidR="00306641" w:rsidRPr="00306641" w:rsidRDefault="00306641" w:rsidP="002B3B88">
      <w:pPr>
        <w:autoSpaceDE w:val="0"/>
        <w:autoSpaceDN w:val="0"/>
        <w:adjustRightInd w:val="0"/>
        <w:spacing w:after="160"/>
        <w:rPr>
          <w:rFonts w:ascii="Arial" w:eastAsia="Times New Roman" w:hAnsi="Arial" w:cs="Times New Roman"/>
          <w:sz w:val="24"/>
          <w:szCs w:val="20"/>
          <w:lang w:eastAsia="el-GR"/>
        </w:rPr>
      </w:pPr>
      <w:r w:rsidRPr="00306641">
        <w:rPr>
          <w:rFonts w:ascii="Arial" w:eastAsia="Times New Roman" w:hAnsi="Arial" w:cs="Times New Roman"/>
          <w:sz w:val="24"/>
          <w:szCs w:val="20"/>
          <w:lang w:eastAsia="el-GR"/>
        </w:rPr>
        <w:t xml:space="preserve">Εάν δεν το συνδυάσουμε και με άλλες δράσεις, δεν πρόκειται να γίνει τίποτα, δυστυχώς. Είναι ένα εργαλείο πολύ σημαντικό, αλλά σε όλες τις χώρες της Ευρωπαϊκής Ένωσης πέτυχε αυτό το εργαλείο γιατί συνδυάστηκε και με άλλα πράγματα.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Επιπλέον, ένα από τα βασικά προβλήματα της οικονομίας με δυσμενείς συνέπειες στην παραγωγικότητα, όπως αποτυπώνεται και στην έκθεση για το σχέδιο ανάπτυξης για την ελληνική οικονομία αποτέλεσε και η ανεπαρκής συμμετοχή των γυναικών στην αγορά εργασίας.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επειδή λέμε για στοιχεία και θέλω να μιλάμε πάντα με στοιχεία, το 2018 προκύπτει ότι το ποσοστό απασχόλησης των γυναικών σε ισοδύναμο πλήρους απασχόλησης ανερχόταν στο 31,4%, ενώ των ανδρών άγγιζε το 50%. </w:t>
      </w:r>
      <w:r w:rsidRPr="00306641">
        <w:rPr>
          <w:rFonts w:ascii="Arial" w:eastAsia="Times New Roman" w:hAnsi="Arial" w:cs="Times New Roman"/>
          <w:sz w:val="24"/>
          <w:szCs w:val="24"/>
          <w:lang w:eastAsia="el-GR"/>
        </w:rPr>
        <w:lastRenderedPageBreak/>
        <w:t>Ιδιαίτερα σημαντικό είναι και το χάσμα στο ποσοστό απασχόλησης γυναικών και ανδρών που έχουν σύντροφο και παιδιά 50%, έναντι 79% αντίστοιχα, όπου φθάνει εκεί το έτος 2018 σχεδόν τις τριάντα εκατοστιαίες μονάδες και είναι μεγαλύτερο από αυτό που παρατηρείται στα ζευγάρια χωρίς παιδιά, όπου το χάσμα μεταξύ των φύλων ανέρχεται σε έξι εκατοστιαίες μονάδες.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Ως σημαντικότερος ανασταλτικός παράγοντας της συμμετοχής των γυναικών στην αγορά εργασίας αναγνωρίζεται η έλλειψη υπηρεσιών ποιοτικής φροντίδας για παιδιά και ηλικιωμένους και μέτρα για την εναρμόνιση της οικογενειακής και επαγγελματικής ζωής.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Φαίνεται λοιπόν ότι η θεσμική κατοχύρωση της ισότητας των φύλων που έγινε σε νομοθετικό επίπεδο το 2019, από μόνη της δεν φτάνει. Το ξέρουμε όλες και όλοι αυτό. Η χώρα μας έχει ψηφίσει το 98% των νόμων, αλλά τι γίνεται στην εφαρμογή των νόμων αυτών; Εκεί είναι το πιο σημαντικό.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Άρα χρειάζονται εξειδικευμένες, </w:t>
      </w:r>
      <w:proofErr w:type="spellStart"/>
      <w:r w:rsidRPr="00306641">
        <w:rPr>
          <w:rFonts w:ascii="Arial" w:eastAsia="Times New Roman" w:hAnsi="Arial" w:cs="Times New Roman"/>
          <w:sz w:val="24"/>
          <w:szCs w:val="24"/>
          <w:lang w:eastAsia="el-GR"/>
        </w:rPr>
        <w:t>στοχευμένες</w:t>
      </w:r>
      <w:proofErr w:type="spellEnd"/>
      <w:r w:rsidRPr="00306641">
        <w:rPr>
          <w:rFonts w:ascii="Arial" w:eastAsia="Times New Roman" w:hAnsi="Arial" w:cs="Times New Roman"/>
          <w:sz w:val="24"/>
          <w:szCs w:val="24"/>
          <w:lang w:eastAsia="el-GR"/>
        </w:rPr>
        <w:t xml:space="preserve">, συνεκτικές, οριζόντιες πολιτικές και δράσεις, ώστε η ανατροπή των </w:t>
      </w:r>
      <w:proofErr w:type="spellStart"/>
      <w:r w:rsidRPr="00306641">
        <w:rPr>
          <w:rFonts w:ascii="Arial" w:eastAsia="Times New Roman" w:hAnsi="Arial" w:cs="Times New Roman"/>
          <w:sz w:val="24"/>
          <w:szCs w:val="24"/>
          <w:lang w:eastAsia="el-GR"/>
        </w:rPr>
        <w:t>έμφυλων</w:t>
      </w:r>
      <w:proofErr w:type="spellEnd"/>
      <w:r w:rsidRPr="00306641">
        <w:rPr>
          <w:rFonts w:ascii="Arial" w:eastAsia="Times New Roman" w:hAnsi="Arial" w:cs="Times New Roman"/>
          <w:sz w:val="24"/>
          <w:szCs w:val="24"/>
          <w:lang w:eastAsia="el-GR"/>
        </w:rPr>
        <w:t xml:space="preserve"> στερεοτύπων και η ισότητα των φύλων να εναρμονιστεί στην πράξη και σε όλους τομείς της ζωής, όπου όμως δεν προχωρήσατε ως κυβέρνηση.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Άμεσο μέλημα λοιπόν από την αρχή της διακυβέρνησης ήταν συντονισμένη </w:t>
      </w:r>
      <w:proofErr w:type="spellStart"/>
      <w:r w:rsidRPr="00306641">
        <w:rPr>
          <w:rFonts w:ascii="Arial" w:eastAsia="Times New Roman" w:hAnsi="Arial" w:cs="Times New Roman"/>
          <w:sz w:val="24"/>
          <w:szCs w:val="24"/>
          <w:lang w:eastAsia="el-GR"/>
        </w:rPr>
        <w:t>διατομεακή</w:t>
      </w:r>
      <w:proofErr w:type="spellEnd"/>
      <w:r w:rsidRPr="00306641">
        <w:rPr>
          <w:rFonts w:ascii="Arial" w:eastAsia="Times New Roman" w:hAnsi="Arial" w:cs="Times New Roman"/>
          <w:sz w:val="24"/>
          <w:szCs w:val="24"/>
          <w:lang w:eastAsia="el-GR"/>
        </w:rPr>
        <w:t xml:space="preserve"> συνεργασία για την ενσωμάτωση της διάστασης του </w:t>
      </w:r>
      <w:r w:rsidRPr="00306641">
        <w:rPr>
          <w:rFonts w:ascii="Arial" w:eastAsia="Times New Roman" w:hAnsi="Arial" w:cs="Times New Roman"/>
          <w:sz w:val="24"/>
          <w:szCs w:val="24"/>
          <w:lang w:eastAsia="el-GR"/>
        </w:rPr>
        <w:lastRenderedPageBreak/>
        <w:t xml:space="preserve">φύλου σε όλους τους τομείς πολιτικής, με βάση τις καλές πρακτικές άλλων ευρωπαϊκών χωρών, αλλά να γίνουμε και εμείς καλή πρακτική στις άλλες ευρωπαϊκές χώρες και με αυτό τον τρόπο να αρχίσουν σιγά σιγά να μαζεύονται στοιχεία και από το ΕΙΚΕ και από τα Ηνωμένα Έθνη, ώστε να είναι και η χώρα μας πιο ψηλά στην κατάταξη, όσον αφορά τα θέματα ισότητας.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Απόλυτη προτεραιότητά μας ήταν η διατήρηση και η ενίσχυση του δικτύου των δομών για τη βία κατά των γυναικών, την οποία δεν είχατε –όπως είπαμε- διασφαλίσει. Ήδη από τον Ιούλιο του 2020, έξι μήνες πριν τη λήξη του προγράμματος του δικτύου δομών, πετύχαμε την παράταση –σε συνεργασία με το Υπουργείο Ανάπτυξης ως Γενικοί Γραμματείς τότε με τον κ. </w:t>
      </w:r>
      <w:proofErr w:type="spellStart"/>
      <w:r w:rsidRPr="00306641">
        <w:rPr>
          <w:rFonts w:ascii="Arial" w:eastAsia="Times New Roman" w:hAnsi="Arial" w:cs="Times New Roman"/>
          <w:sz w:val="24"/>
          <w:szCs w:val="24"/>
          <w:lang w:eastAsia="el-GR"/>
        </w:rPr>
        <w:t>Σκάλκο</w:t>
      </w:r>
      <w:proofErr w:type="spellEnd"/>
      <w:r w:rsidRPr="00306641">
        <w:rPr>
          <w:rFonts w:ascii="Arial" w:eastAsia="Times New Roman" w:hAnsi="Arial" w:cs="Times New Roman"/>
          <w:sz w:val="24"/>
          <w:szCs w:val="24"/>
          <w:lang w:eastAsia="el-GR"/>
        </w:rPr>
        <w:t xml:space="preserve">- της χρηματοδότησης για τα έτη 2021-2023, μέχρι τα τέλη του 2023 από το Ευρωπαϊκό Κοινωνικό Ταμείο.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Έτσι, το έργο και θα συνεχίσει να υλοποιείται, σε συνεργασία με τους δήμους και το ΚΕΘΙ, και η παράταση της χρηματοδότησης αυτής είναι μείζονος σημασίας για τη συνέχιση των ποιοτικών παροχών των γυναικών που έχουν ανάγκη, ιδίως σε περιόδους που επιβάλλουν την προστασία της υγείας και της ασφάλειας όλων μας.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φυσικά, για πρώτη φορά δεν υπήρχε και κανένα πρόβλημα, όσον αφορά τη μισθοδοσία των στελεχών των δομών. Για πρώτη φορά! Στο παρελθόν το μεγαλύτερο πρόβλημα ήταν με τη μισθοδοσία των στελεχών για </w:t>
      </w:r>
      <w:r w:rsidRPr="00306641">
        <w:rPr>
          <w:rFonts w:ascii="Arial" w:eastAsia="Times New Roman" w:hAnsi="Arial" w:cs="Times New Roman"/>
          <w:sz w:val="24"/>
          <w:szCs w:val="24"/>
          <w:lang w:eastAsia="el-GR"/>
        </w:rPr>
        <w:lastRenderedPageBreak/>
        <w:t xml:space="preserve">ένα πολύ μεγάλο χρονικό διάστημα και υπήρχε μάλιστα και πολύμηνη καθυστέρηση στην πληρωμή των στελεχών. Εγκρίθηκε, λοιπόν, αυτό.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Παράλληλα, εξασφαλίσαμε και αναγκαίο χρόνο για τον προγραμματισμό και την εξεύρεση κατάλληλων λύσεων για τη διατήρηση και την περαιτέρω αναβάθμιση των δομών και μετά το έτος 2023. Διότι για την ένταξη των δομών στον κρατικό προϋπολογισμό δεν επαρκεί μόνο μία νομοθετική πρόβλεψη, επειδή το γράψαμε σε ένα νόμο –όπου όπως ξέρετε είχαμε συμφωνήσει κι εμείς- και ότι μετά αυτό θα γίνει ως διά μαγείας. Πρέπει κάποιος αυτό να το φέρει εις πέρας. Θα πρέπει να το δρομολογήσει.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Γι’ αυτό προβλέψαμε και μελέτη μετάβασης των δομών στον κρατικό προϋπολογισμό, από την οποία και θα αναδειχθεί ο ενδεδειγμένος τρόπος αποσύνδεσης από τη διαδικασία της συγχρηματοδότησης, προκειμένου να είναι συμβατή και με το δημοσιονομικό προγραμματισμό της χώρας και η οποία, σύμφωνα με το χρονοδιάγραμμα –εδώ είμαστε με το καλό να τα ξαναπούμε-, θα είναι το 2022. Το 2022 θα ξέρουμε πώς θα περάσει όλο αυτό το δίκτυο των δομών σταδιακά στον κοινοτικό προϋπολογισμό.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εξασφάλιση, λοιπόν, της παράδοσης του δικτύου χωρίς να χρειαστεί να διακοπεί η λειτουργία του, θα ήταν καίρια και για την εξυπηρέτηση φυσικά των ωφελούμενων γυναικών.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Τα συμβουλευτικά κέντρα εξακολουθούν να προσφέρουν υπηρεσίες ψυχολογικής, κοινωνικής, νομικής στήριξης, γιατί και αυτό το πρόγραμμα της νομικής στήριξης είχε κοπεί επί δικής σας κυβέρνησης. Δεν υπήρχε. Εμείς ξεκινήσαμε πάλι σε συνεργασία με τους δικηγορικούς συλλόγους και φτιάξαμε ώστε να υπάρχει και νομική στήριξη. Μάλιστα, ήταν και διά ζώσης και εξ αποστάσεως, ανάλογα με τις ανάγκες και τις δυνατότητες των συμβαλλομένων γυναικών.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ξενώνες εξακολουθούσαν να κάνουν εισαγωγές. Για τις γυναίκες που έχουν ανάγκη άμεσης απομάκρυνσης από το σπίτι τους εξασφαλίσαμε καταλύματα προσωρινής διαμονής, άμεσα απομάκρυνση. Αυτά μας τα έδωσε δωρεάν το Ξενοδοχειακό Επιμελητήριο Ελλάδας. Ήταν σε κάθε πόλη κάθε περιφερειακής ενότητας. Εξασφαλίστηκαν δωρεάν ιατρικές εξετάσεις κατά τη διάρκεια του </w:t>
      </w:r>
      <w:r w:rsidRPr="00306641">
        <w:rPr>
          <w:rFonts w:ascii="Arial" w:eastAsia="Times New Roman" w:hAnsi="Arial" w:cs="Times New Roman"/>
          <w:sz w:val="24"/>
          <w:szCs w:val="24"/>
          <w:lang w:val="en-US" w:eastAsia="el-GR"/>
        </w:rPr>
        <w:t>COVID</w:t>
      </w:r>
      <w:r w:rsidRPr="00306641">
        <w:rPr>
          <w:rFonts w:ascii="Arial" w:eastAsia="Times New Roman" w:hAnsi="Arial" w:cs="Times New Roman"/>
          <w:sz w:val="24"/>
          <w:szCs w:val="24"/>
          <w:lang w:eastAsia="el-GR"/>
        </w:rPr>
        <w:t xml:space="preserve"> με το «Χαμόγελο του Παιδιού» για τα παιδιά και με την Ελληνική Ιατροδικαστική Εταιρεία, όσον αφορά τις γυναίκες.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φυσικά δείξαμε ενδιαφέρον και για τις πρόσφυγες σε συνεργασία με το ΚΕΘΙ. Εκπονήθηκε ειδικός οδηγός και ενημερωτικά φυλλάδια στις κύρια ομιλούμενες γλώσσες των γυναικών προσφύγων σχετικά με τα περιοριστικά μέτρα λόγω </w:t>
      </w:r>
      <w:r w:rsidRPr="00306641">
        <w:rPr>
          <w:rFonts w:ascii="Arial" w:eastAsia="Times New Roman" w:hAnsi="Arial" w:cs="Times New Roman"/>
          <w:sz w:val="24"/>
          <w:szCs w:val="24"/>
          <w:lang w:val="en-US" w:eastAsia="el-GR"/>
        </w:rPr>
        <w:t>COVID</w:t>
      </w:r>
      <w:r w:rsidRPr="00306641">
        <w:rPr>
          <w:rFonts w:ascii="Arial" w:eastAsia="Times New Roman" w:hAnsi="Arial" w:cs="Times New Roman"/>
          <w:sz w:val="24"/>
          <w:szCs w:val="24"/>
          <w:lang w:eastAsia="el-GR"/>
        </w:rPr>
        <w:t xml:space="preserve"> και για τις διαθέσιμες υπηρεσίες του δικτύου. Διατέθηκε διερμηνεία στη γραμμή «15900» σε φαρσί και αραβικά.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Μάλιστα, η Ευρωπαϊκή Επιτροπή –δεν το λέω εγώ, η Ευρωπαϊκή Επιτροπή το λέει- στην έκθεση που δημοσιοποίησε τον Μάρτιο του 2021 με θέμα τις επιπτώσεις της πανδημίας στην ισότητα των φύλων, έκανε αναφορά στην Ελλάδα για αυτές τις καλές πρακτικές. Η γραμμή «15900» προστέθηκε επίσημα στο </w:t>
      </w:r>
      <w:r w:rsidRPr="00306641">
        <w:rPr>
          <w:rFonts w:ascii="Arial" w:eastAsia="Times New Roman" w:hAnsi="Arial" w:cs="Times New Roman"/>
          <w:sz w:val="24"/>
          <w:szCs w:val="24"/>
          <w:lang w:val="en-US" w:eastAsia="el-GR"/>
        </w:rPr>
        <w:t>EYGE</w:t>
      </w:r>
      <w:r w:rsidRPr="00306641">
        <w:rPr>
          <w:rFonts w:ascii="Arial" w:eastAsia="Times New Roman" w:hAnsi="Arial" w:cs="Times New Roman"/>
          <w:sz w:val="24"/>
          <w:szCs w:val="24"/>
          <w:lang w:eastAsia="el-GR"/>
        </w:rPr>
        <w:t xml:space="preserve"> στις γραμμές βοήθειας για τα θύματα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Με το νέο οργανισμό του Υπουργείου που βρίσκεται σε επεξεργασία, προβλέπονται νέες θέσεις για την ενσωμάτωση της γραμμής «15900», αλλά και του συμβουλευτικού κέντρου της γενικής γραμματείας, προκειμένου να υπάρχει διατήρηση αυτών των παρεχόμενων υπηρεσιών σταδιακά.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Στο πλαίσιο αναβάθμισης όπως, παραδείγματος χάριν, στην ποινική διαμεσολάβηση, στα προγράμματα για θύτες, στο επιμορφωτικό πρόγραμμα διά βίου εκπαίδευσης των στελεχών του δικτύου δομών και του ΚΕΘΙ, στο πλαίσιο της κοινωνικής θεωρίας του φύλου, θα γίνουν συγκεκριμένες επιμορφώσεις στελεχών.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μέσω του προγράμματος που έχουμε καταθέσει, θα γίνει και αναβάθμιση τεχνολογικού εξοπλισμού των δομών του δικτύου και υποστήριξη με νέες ψηφιακές πλατφόρμες και εφαρμογές.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Επίκειται </w:t>
      </w:r>
      <w:proofErr w:type="spellStart"/>
      <w:r w:rsidRPr="00306641">
        <w:rPr>
          <w:rFonts w:ascii="Arial" w:eastAsia="Times New Roman" w:hAnsi="Arial" w:cs="Times New Roman"/>
          <w:sz w:val="24"/>
          <w:szCs w:val="24"/>
          <w:lang w:eastAsia="el-GR"/>
        </w:rPr>
        <w:t>επικαιροποίηση</w:t>
      </w:r>
      <w:proofErr w:type="spellEnd"/>
      <w:r w:rsidRPr="00306641">
        <w:rPr>
          <w:rFonts w:ascii="Arial" w:eastAsia="Times New Roman" w:hAnsi="Arial" w:cs="Times New Roman"/>
          <w:sz w:val="24"/>
          <w:szCs w:val="24"/>
          <w:lang w:eastAsia="el-GR"/>
        </w:rPr>
        <w:t xml:space="preserve"> - αναβάθμιση της βάσης δεδομένων για τη συλλογή στατιστικών δεδομένων. Ήδη βρήκαμε και το ποσό και προϋπολογιστικά.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Οι υπηρεσίες των συμβουλευτικών κέντρων θα ενισχυθούν και με συμβουλευτική επιχειρηματικότητας, ενώ επίκειται και ο σχεδιασμός και η εφαρμογή προγράμματος δημιουργικής απασχόλησης των παιδιών που φιλοξενούνται στους ξενώνες φιλοξενίας μαζί με τις μητέρες τους, αλλά και η δημιουργία χώρων φιλικών στα παιδιά μέσα στα συμβουλευτικά κέντρα.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Ενισχύονται τα προγράμματα για παροχή δωρεάν νομικής βοήθειας, εκπροσώπησης σε θέματα βίας. Σχεδιάζεται η στελέχωση στο συμβουλευτικό κέντρο των μεγάλων αστικών κέντρων Αθήνας και Θεσσαλονίκης με έναν επιπλέον κοινωνικό λειτουργό, που θα εργάζεται αποκλειστικά για τη φιλοξενία των αιτουσών άσυλο και των γυναικών προσφύγων.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Θα δημιουργηθεί εργαλείο αποτίμησης των υπηρεσιών προς τις ωφελούμενες από το δίκτυο δομών και είμαστε σε συνεργασία με όλους τους δημόσιους φορείς, για να παρακολουθήσουμε και τον τρόπο ενσωμάτωσης των πολιτικών ισότητας στους τομείς αρμοδιότητάς τους.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Ως προς το κομμάτι της τοπικής αυτοδιοίκησης, ένα από τα πρώτα που μας είπατε, όταν έγινε αλλαγή της τότε Γενικής Γραμματείας Ισότητας και </w:t>
      </w:r>
      <w:r w:rsidRPr="00306641">
        <w:rPr>
          <w:rFonts w:ascii="Arial" w:eastAsia="Times New Roman" w:hAnsi="Arial" w:cs="Times New Roman"/>
          <w:sz w:val="24"/>
          <w:szCs w:val="24"/>
          <w:lang w:eastAsia="el-GR"/>
        </w:rPr>
        <w:lastRenderedPageBreak/>
        <w:t>μεταφερθήκαμε από το Υπουργείο Εσωτερικών στο Υπουργείο Εργασίας, ήταν ότι θα χαθούν οι οριζόντιες πολιτικές, ότι δεν θα μπορέσουν να λειτουργήσουν τα ΔΕΠΙΣ και τα ΠΕΠΙΣ.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Από τον Ιούλιο λοιπόν του 2019 μέχρι και σήμερα, από το σύνολο των τριακοσίων τριάντα δύο δήμων της χώρας και μέσα σε ιδιόμορφες συνθήκες που είχε η πανδημία δημιουργήσει, διακόσιοι εβδομήντα οκτώ δήμοι έχουν ολοκληρώσει τη σύσταση δημοτικών επιτροπών ισότητας και οι υπόλοιποι βρίσκονται αυτή τη στιγμή στη διαδικασία σύστασης.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 ΣΥΡΙΖΑ ξέρετε πόσοι ήταν οι δήμοι; Όχι στους τριακόσιους τριάντα δύο, για να είμαι δίκαιη, γιατί τότε αν θυμάμαι καλά ήταν τριακόσιοι είκοσι οκτώ οι δήμοι. Δεκατέσσερις. Δεκατέσσερις δημοτικές επιτροπές ισότητας. </w:t>
      </w:r>
    </w:p>
    <w:p w:rsidR="00306641" w:rsidRPr="00306641" w:rsidRDefault="00306641" w:rsidP="002B3B88">
      <w:pPr>
        <w:spacing w:after="160"/>
        <w:rPr>
          <w:rFonts w:ascii="Arial" w:eastAsia="Times New Roman" w:hAnsi="Arial" w:cs="Times New Roman"/>
          <w:sz w:val="24"/>
          <w:szCs w:val="20"/>
          <w:lang w:eastAsia="el-GR"/>
        </w:rPr>
      </w:pPr>
      <w:r w:rsidRPr="00306641">
        <w:rPr>
          <w:rFonts w:ascii="Arial" w:eastAsia="Times New Roman" w:hAnsi="Arial" w:cs="Times New Roman"/>
          <w:b/>
          <w:sz w:val="24"/>
          <w:szCs w:val="20"/>
          <w:lang w:eastAsia="el-GR"/>
        </w:rPr>
        <w:t xml:space="preserve">ΘΕΑΝΩ ΦΩΤΙΟΥ: </w:t>
      </w:r>
      <w:r w:rsidRPr="00306641">
        <w:rPr>
          <w:rFonts w:ascii="Arial" w:eastAsia="Times New Roman" w:hAnsi="Arial" w:cs="Times New Roman"/>
          <w:sz w:val="24"/>
          <w:szCs w:val="20"/>
          <w:lang w:eastAsia="el-GR"/>
        </w:rPr>
        <w:t xml:space="preserve">Διακόσιες σαράντα ήταν.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0"/>
          <w:lang w:eastAsia="el-GR"/>
        </w:rPr>
        <w:t xml:space="preserve">ΜΑΡΙΑ ΣΥΡΕΓΓΕΛΑ (Υφυπουργός Εργασίας και Κοινωνικών Υποθέσεων): </w:t>
      </w:r>
      <w:r w:rsidRPr="00306641">
        <w:rPr>
          <w:rFonts w:ascii="Arial" w:eastAsia="Times New Roman" w:hAnsi="Arial" w:cs="Times New Roman"/>
          <w:sz w:val="24"/>
          <w:szCs w:val="20"/>
          <w:lang w:eastAsia="el-GR"/>
        </w:rPr>
        <w:t xml:space="preserve">Δεκατέσσερις ήταν, κυρία Φωτίου. Δεν ήταν παραπάνω. </w:t>
      </w:r>
      <w:r w:rsidRPr="00306641">
        <w:rPr>
          <w:rFonts w:ascii="Arial" w:eastAsia="Times New Roman" w:hAnsi="Arial" w:cs="Times New Roman"/>
          <w:sz w:val="24"/>
          <w:szCs w:val="24"/>
          <w:lang w:eastAsia="el-GR"/>
        </w:rPr>
        <w:t xml:space="preserve">Και εκατό να ήταν, πάλι θέμα θα υπήρχε.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δόθηκε μεγάλη βαρύτητα στον τομέα της ενίσχυσης της συμμετοχής των γυναικών στην αγορά εργασίας, όπου το χάσμα στη χώρα μας δεν έχει σημειώσει την επιθυμητή σύγκλιση, αλλά και στην εναρμόνιση οικογενειακής και επαγγελματικής ζωής.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Με το πρόγραμμα «Νταντάδες της γειτονιάς», επιτυγχάνεται αφ’ ενός η υποστήριξη των εργαζόμενων μητέρων και κηδεμόνων για να επανενταχθούν στην αγορά εργασίας και να συνεχίσουν την επαγγελματική σταδιοδρομία τους και αφ’ ετέρου η ενίσχυση άνεργων κυρίως γυναικών και η μείωση της αδήλωτης εργασίας στον τομέα της παροχής φροντίδας κατόπιν πιστοποίησής τους ως παιδαγωγών φυλάκων.</w:t>
      </w:r>
    </w:p>
    <w:p w:rsidR="00306641" w:rsidRPr="00306641" w:rsidRDefault="00306641" w:rsidP="002B3B88">
      <w:pPr>
        <w:tabs>
          <w:tab w:val="left" w:pos="6117"/>
        </w:tabs>
        <w:spacing w:after="160"/>
        <w:rPr>
          <w:rFonts w:ascii="Arial" w:eastAsia="Times New Roman" w:hAnsi="Arial" w:cs="Times New Roman"/>
          <w:sz w:val="24"/>
          <w:szCs w:val="24"/>
          <w:lang w:eastAsia="el-GR"/>
        </w:rPr>
      </w:pPr>
      <w:r w:rsidRPr="00306641">
        <w:rPr>
          <w:rFonts w:ascii="Arial" w:eastAsia="Times New Roman" w:hAnsi="Arial" w:cs="Arial"/>
          <w:bCs/>
          <w:color w:val="000000"/>
          <w:sz w:val="24"/>
          <w:szCs w:val="24"/>
          <w:lang w:eastAsia="el-GR"/>
        </w:rPr>
        <w:t xml:space="preserve">Με τον ΟΑΕΔ οι γυναίκες θύματα βίας μπορούν να απευθύνονται είτε στις γραμμές «15900» είτε στα συμβουλευτικά κέντρα. Ενώ ένα μεγάλο ποσοστό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ανώτερης και ανώτατης εκπαιδευτικής μόρφωσης, μέτριας ή καλής οικογενειακής κατάστασης,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άνεργες. Τι είχε γίνει στο παρελθόν γι’ αυτές τις γυναίκες, ώστε να μπορέσουν να αποκτήσουν οικονομική ανεξαρτησία και να βγουν από τον κύκλο της βίας; Τίποτα!</w:t>
      </w:r>
      <w:r w:rsidRPr="00306641">
        <w:rPr>
          <w:rFonts w:ascii="Arial" w:eastAsia="Times New Roman" w:hAnsi="Arial" w:cs="Times New Roman"/>
          <w:sz w:val="24"/>
          <w:szCs w:val="24"/>
          <w:lang w:eastAsia="el-GR"/>
        </w:rPr>
        <w:t xml:space="preserve">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Σε συνεργασία, </w:t>
      </w:r>
      <w:r w:rsidRPr="00306641">
        <w:rPr>
          <w:rFonts w:ascii="Arial" w:eastAsia="Times New Roman" w:hAnsi="Arial" w:cs="Arial"/>
          <w:bCs/>
          <w:color w:val="222222"/>
          <w:sz w:val="24"/>
          <w:szCs w:val="24"/>
          <w:shd w:val="clear" w:color="auto" w:fill="FFFFFF"/>
          <w:lang w:eastAsia="el-GR"/>
        </w:rPr>
        <w:t>λοιπόν,</w:t>
      </w:r>
      <w:r w:rsidRPr="00306641">
        <w:rPr>
          <w:rFonts w:ascii="Arial" w:eastAsia="Times New Roman" w:hAnsi="Arial" w:cs="Arial"/>
          <w:bCs/>
          <w:color w:val="000000"/>
          <w:sz w:val="24"/>
          <w:szCs w:val="24"/>
          <w:lang w:eastAsia="el-GR"/>
        </w:rPr>
        <w:t xml:space="preserve"> με τον ΟΑΕΔ τροποποιήσαμε και προγράμματα απασχόλησης και επιχειρηματικότητας με τη διάσταση του φύλου που υλοποιεί ο ΟΑΕΔ, προκειμένου να στηριχθούν άνεργες γυναίκες θύματα </w:t>
      </w:r>
      <w:proofErr w:type="spellStart"/>
      <w:r w:rsidRPr="00306641">
        <w:rPr>
          <w:rFonts w:ascii="Arial" w:eastAsia="Times New Roman" w:hAnsi="Arial" w:cs="Arial"/>
          <w:bCs/>
          <w:color w:val="000000"/>
          <w:sz w:val="24"/>
          <w:szCs w:val="24"/>
          <w:lang w:eastAsia="el-GR"/>
        </w:rPr>
        <w:t>έμφυλης</w:t>
      </w:r>
      <w:proofErr w:type="spellEnd"/>
      <w:r w:rsidRPr="00306641">
        <w:rPr>
          <w:rFonts w:ascii="Arial" w:eastAsia="Times New Roman" w:hAnsi="Arial" w:cs="Arial"/>
          <w:bCs/>
          <w:color w:val="000000"/>
          <w:sz w:val="24"/>
          <w:szCs w:val="24"/>
          <w:lang w:eastAsia="el-GR"/>
        </w:rPr>
        <w:t xml:space="preserve"> βίας. Επίσης, αυξήθηκε η </w:t>
      </w:r>
      <w:proofErr w:type="spellStart"/>
      <w:r w:rsidRPr="00306641">
        <w:rPr>
          <w:rFonts w:ascii="Arial" w:eastAsia="Times New Roman" w:hAnsi="Arial" w:cs="Arial"/>
          <w:bCs/>
          <w:color w:val="000000"/>
          <w:sz w:val="24"/>
          <w:szCs w:val="24"/>
          <w:lang w:eastAsia="el-GR"/>
        </w:rPr>
        <w:t>μοριοδότηση</w:t>
      </w:r>
      <w:proofErr w:type="spellEnd"/>
      <w:r w:rsidRPr="00306641">
        <w:rPr>
          <w:rFonts w:ascii="Arial" w:eastAsia="Times New Roman" w:hAnsi="Arial" w:cs="Arial"/>
          <w:bCs/>
          <w:color w:val="000000"/>
          <w:sz w:val="24"/>
          <w:szCs w:val="24"/>
          <w:lang w:eastAsia="el-GR"/>
        </w:rPr>
        <w:t xml:space="preserve"> των θυμάτων </w:t>
      </w:r>
      <w:proofErr w:type="spellStart"/>
      <w:r w:rsidRPr="00306641">
        <w:rPr>
          <w:rFonts w:ascii="Arial" w:eastAsia="Times New Roman" w:hAnsi="Arial" w:cs="Arial"/>
          <w:bCs/>
          <w:color w:val="000000"/>
          <w:sz w:val="24"/>
          <w:szCs w:val="24"/>
          <w:lang w:eastAsia="el-GR"/>
        </w:rPr>
        <w:t>έμφυλης</w:t>
      </w:r>
      <w:proofErr w:type="spellEnd"/>
      <w:r w:rsidRPr="00306641">
        <w:rPr>
          <w:rFonts w:ascii="Arial" w:eastAsia="Times New Roman" w:hAnsi="Arial" w:cs="Arial"/>
          <w:bCs/>
          <w:color w:val="000000"/>
          <w:sz w:val="24"/>
          <w:szCs w:val="24"/>
          <w:lang w:eastAsia="el-GR"/>
        </w:rPr>
        <w:t xml:space="preserve"> και ενδοοικογενειακής βίας κατά 40% στο βελτιωμένο πρόγραμμα και της δεύτερης επιχειρηματικής ευκαιρίας για ανέργους που διέκοψαν την επιχειρηματική τους δραστηριότητα, ενώ παράλληλα στο πρόγραμμα εντάχθηκε και η απασχόληση ευπαθών κοινωνικών ομάδων και επιχορηγείται από δώδεκα ως είκοσι τέσσερις μήνες το </w:t>
      </w:r>
      <w:r w:rsidRPr="00306641">
        <w:rPr>
          <w:rFonts w:ascii="Arial" w:eastAsia="Times New Roman" w:hAnsi="Arial" w:cs="Arial"/>
          <w:bCs/>
          <w:color w:val="000000"/>
          <w:sz w:val="24"/>
          <w:szCs w:val="24"/>
          <w:lang w:eastAsia="el-GR"/>
        </w:rPr>
        <w:lastRenderedPageBreak/>
        <w:t xml:space="preserve">90% του συνολικού κόστους, μισθολογικού και μη μισθολογικού κόστους, έως 800 ευρώ μηνιαίως για θέση πλήρους απασχόλησης και έως 400 ευρώ για θέση μερικής απασχόλησης. Άρα υποστηρίζουμε στην πράξη τις γυναίκες θύματα βίας.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Με τον πρόσφατο νόμο για την προστασία της εργασίας διευρύνθηκε και το αντικείμενο του σήματος ισότητας στις επιχειρήσεις, ενώ εξελίσσεται το έργο «</w:t>
      </w:r>
      <w:r w:rsidRPr="00306641">
        <w:rPr>
          <w:rFonts w:ascii="Arial" w:eastAsia="Times New Roman" w:hAnsi="Arial" w:cs="Arial"/>
          <w:bCs/>
          <w:color w:val="000000"/>
          <w:sz w:val="24"/>
          <w:szCs w:val="24"/>
          <w:lang w:val="en-US" w:eastAsia="el-GR"/>
        </w:rPr>
        <w:t>SHARE</w:t>
      </w:r>
      <w:r w:rsidRPr="00306641">
        <w:rPr>
          <w:rFonts w:ascii="Arial" w:eastAsia="Times New Roman" w:hAnsi="Arial" w:cs="Arial"/>
          <w:bCs/>
          <w:color w:val="000000"/>
          <w:sz w:val="24"/>
          <w:szCs w:val="24"/>
          <w:lang w:eastAsia="el-GR"/>
        </w:rPr>
        <w:t xml:space="preserve">» για την πιλοτική εφαρμογή και τη λήψη των πρώτων σημάτων ισότητας στις αρχές του ’22, ενώ με τον ίδιο νόμο ενσωματώσαμε την οδηγία με την </w:t>
      </w:r>
      <w:r w:rsidRPr="00306641">
        <w:rPr>
          <w:rFonts w:ascii="Arial" w:eastAsia="Times New Roman" w:hAnsi="Arial" w:cs="Arial"/>
          <w:bCs/>
          <w:color w:val="222222"/>
          <w:sz w:val="24"/>
          <w:szCs w:val="24"/>
          <w:shd w:val="clear" w:color="auto" w:fill="FFFFFF"/>
          <w:lang w:eastAsia="el-GR"/>
        </w:rPr>
        <w:t>οποία</w:t>
      </w:r>
      <w:r w:rsidRPr="00306641">
        <w:rPr>
          <w:rFonts w:ascii="Arial" w:eastAsia="Times New Roman" w:hAnsi="Arial" w:cs="Arial"/>
          <w:bCs/>
          <w:color w:val="000000"/>
          <w:sz w:val="24"/>
          <w:szCs w:val="24"/>
          <w:lang w:eastAsia="el-GR"/>
        </w:rPr>
        <w:t xml:space="preserve"> θεσπίστηκαν όλες αυτές οι άδειες για μητέρες και πατεράδες, όπως η άδεια πατρότητας, όπως ρητά αναφέρεται στον νόμο, η επιδοτούμενη για τους δύο πρώτους μήνες τετράμηνη γονική άδεια και η άδεια για τους φροντιστές. Μάλιστα, εκεί μας είπατε ότι η άδεια πατρότητας -αν δεν κάνω λάθος, η κ. </w:t>
      </w:r>
      <w:proofErr w:type="spellStart"/>
      <w:r w:rsidRPr="00306641">
        <w:rPr>
          <w:rFonts w:ascii="Arial" w:eastAsia="Times New Roman" w:hAnsi="Arial" w:cs="Arial"/>
          <w:bCs/>
          <w:color w:val="000000"/>
          <w:sz w:val="24"/>
          <w:szCs w:val="24"/>
          <w:lang w:eastAsia="el-GR"/>
        </w:rPr>
        <w:t>Αγαθοπούλου</w:t>
      </w:r>
      <w:proofErr w:type="spellEnd"/>
      <w:r w:rsidRPr="00306641">
        <w:rPr>
          <w:rFonts w:ascii="Arial" w:eastAsia="Times New Roman" w:hAnsi="Arial" w:cs="Arial"/>
          <w:bCs/>
          <w:color w:val="000000"/>
          <w:sz w:val="24"/>
          <w:szCs w:val="24"/>
          <w:lang w:eastAsia="el-GR"/>
        </w:rPr>
        <w:t xml:space="preserve"> το είχε αναφέρει- δεν είναι με αποδοχές. Μα, κι εκεί </w:t>
      </w:r>
      <w:r w:rsidRPr="00306641">
        <w:rPr>
          <w:rFonts w:ascii="Arial" w:eastAsia="Times New Roman" w:hAnsi="Arial" w:cs="Arial"/>
          <w:bCs/>
          <w:color w:val="000000"/>
          <w:sz w:val="24"/>
          <w:szCs w:val="24"/>
          <w:lang w:val="en-US" w:eastAsia="el-GR"/>
        </w:rPr>
        <w:t>fake</w:t>
      </w:r>
      <w:r w:rsidRPr="00306641">
        <w:rPr>
          <w:rFonts w:ascii="Arial" w:eastAsia="Times New Roman" w:hAnsi="Arial" w:cs="Arial"/>
          <w:bCs/>
          <w:color w:val="000000"/>
          <w:sz w:val="24"/>
          <w:szCs w:val="24"/>
          <w:lang w:eastAsia="el-GR"/>
        </w:rPr>
        <w:t xml:space="preserve"> </w:t>
      </w:r>
      <w:r w:rsidRPr="00306641">
        <w:rPr>
          <w:rFonts w:ascii="Arial" w:eastAsia="Times New Roman" w:hAnsi="Arial" w:cs="Arial"/>
          <w:bCs/>
          <w:color w:val="000000"/>
          <w:sz w:val="24"/>
          <w:szCs w:val="24"/>
          <w:lang w:val="en-US" w:eastAsia="el-GR"/>
        </w:rPr>
        <w:t>news</w:t>
      </w:r>
      <w:r w:rsidRPr="00306641">
        <w:rPr>
          <w:rFonts w:ascii="Arial" w:eastAsia="Times New Roman" w:hAnsi="Arial" w:cs="Arial"/>
          <w:bCs/>
          <w:color w:val="000000"/>
          <w:sz w:val="24"/>
          <w:szCs w:val="24"/>
          <w:lang w:eastAsia="el-GR"/>
        </w:rPr>
        <w:t xml:space="preserve">; Με αποδοχές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η άδεια πατρότητας. Σαφώς! Αυτό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κάτι που ορίζει και η οδηγία. Είναι στην οδηγία!</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ΕΙΡΗΝΗ - ΕΛΕΝΗ ΑΓΑΘΟΠΟΥΛΟΥ:</w:t>
      </w:r>
      <w:r w:rsidRPr="00306641">
        <w:rPr>
          <w:rFonts w:ascii="Arial" w:eastAsia="Times New Roman" w:hAnsi="Arial" w:cs="Arial"/>
          <w:sz w:val="24"/>
          <w:szCs w:val="24"/>
          <w:lang w:eastAsia="el-GR"/>
        </w:rPr>
        <w:t xml:space="preserve"> Εμείς δεν είπαμε κάτι τέτοιο! </w:t>
      </w:r>
    </w:p>
    <w:p w:rsidR="00306641" w:rsidRPr="00306641" w:rsidRDefault="00306641" w:rsidP="002B3B88">
      <w:pPr>
        <w:tabs>
          <w:tab w:val="left" w:pos="6117"/>
        </w:tabs>
        <w:spacing w:after="160"/>
        <w:rPr>
          <w:rFonts w:ascii="Arial" w:eastAsia="Times New Roman" w:hAnsi="Arial" w:cs="Arial"/>
          <w:bCs/>
          <w:color w:val="000000" w:themeColor="text1"/>
          <w:sz w:val="24"/>
          <w:szCs w:val="24"/>
          <w:lang w:eastAsia="el-GR"/>
        </w:rPr>
      </w:pPr>
      <w:r w:rsidRPr="00306641">
        <w:rPr>
          <w:rFonts w:ascii="Arial" w:eastAsia="Times New Roman" w:hAnsi="Arial" w:cs="Arial"/>
          <w:b/>
          <w:bCs/>
          <w:color w:val="000000"/>
          <w:sz w:val="24"/>
          <w:szCs w:val="24"/>
          <w:lang w:eastAsia="el-GR"/>
        </w:rPr>
        <w:t>ΜΑΡΙΑ ΣΥΡΕΓΓΕΛΑ (Υφυπουργός Εργασίας και Κοινωνικών Υποθέσεων):</w:t>
      </w:r>
      <w:r w:rsidRPr="00306641">
        <w:rPr>
          <w:rFonts w:ascii="Arial" w:eastAsia="Times New Roman" w:hAnsi="Arial" w:cs="Arial"/>
          <w:bCs/>
          <w:color w:val="000000"/>
          <w:sz w:val="24"/>
          <w:szCs w:val="24"/>
          <w:lang w:eastAsia="el-GR"/>
        </w:rPr>
        <w:t xml:space="preserve"> Επεκτείνεται το μεταγενέθλιο τμήμα της άδειας μητρότητας εννιά εβδομάδων και στις θετές μητέρες και στις γυναίκες που αποκτούν παιδί με τη διαδικασία της παρένθετης μητρότητας, επεκτείνεται η άδεια προστασίας της </w:t>
      </w:r>
      <w:r w:rsidRPr="00306641">
        <w:rPr>
          <w:rFonts w:ascii="Arial" w:eastAsia="Times New Roman" w:hAnsi="Arial" w:cs="Arial"/>
          <w:bCs/>
          <w:color w:val="000000"/>
          <w:sz w:val="24"/>
          <w:szCs w:val="24"/>
          <w:lang w:eastAsia="el-GR"/>
        </w:rPr>
        <w:lastRenderedPageBreak/>
        <w:t xml:space="preserve">μητρότητας έξι μηνών με επιδότηση από τον ΟΑΕΔ και στη μητέρα που υιοθετεί τέκνο, καθώς και στις γυναίκες που αποκτούν παιδί με τη διαδικασία της παρένθετης μητρότητας, επεκτείνεται η άδεια φροντίδας τέκνου εκτός από τη φυσική και στη θετή μητέρα και στη μητέρα που απέκτησε τέκνο με τη διαδικασία της παρένθετης μητρότητας, ενώ θεσπίζεται όχι μόνο για τον </w:t>
      </w:r>
      <w:r w:rsidRPr="00306641">
        <w:rPr>
          <w:rFonts w:ascii="Arial" w:eastAsia="Times New Roman" w:hAnsi="Arial" w:cs="Arial"/>
          <w:bCs/>
          <w:color w:val="000000" w:themeColor="text1"/>
          <w:sz w:val="24"/>
          <w:szCs w:val="24"/>
          <w:lang w:eastAsia="el-GR"/>
        </w:rPr>
        <w:t xml:space="preserve">δημόσιο τομέα, αλλά και για τον ιδιωτικό τομέα άδεια επτά ημερών για υποβολή σε διαδικασίες υποβοηθούμενης αναπαραγωγής. </w:t>
      </w:r>
    </w:p>
    <w:p w:rsidR="00306641" w:rsidRPr="00306641" w:rsidRDefault="00306641" w:rsidP="002B3B88">
      <w:pPr>
        <w:tabs>
          <w:tab w:val="left" w:pos="6117"/>
        </w:tabs>
        <w:spacing w:after="160"/>
        <w:rPr>
          <w:rFonts w:ascii="Arial" w:eastAsia="Times New Roman" w:hAnsi="Arial" w:cs="Arial"/>
          <w:bCs/>
          <w:color w:val="000000" w:themeColor="text1"/>
          <w:sz w:val="24"/>
          <w:szCs w:val="24"/>
          <w:lang w:eastAsia="el-GR"/>
        </w:rPr>
      </w:pPr>
      <w:r w:rsidRPr="00306641">
        <w:rPr>
          <w:rFonts w:ascii="Arial" w:eastAsia="Times New Roman" w:hAnsi="Arial" w:cs="Arial"/>
          <w:bCs/>
          <w:color w:val="000000" w:themeColor="text1"/>
          <w:sz w:val="24"/>
          <w:szCs w:val="24"/>
          <w:lang w:eastAsia="el-GR"/>
        </w:rPr>
        <w:t xml:space="preserve">Επίσης επεκτείνεται η άδεια παρακολούθησης σχολικής επίδοσης, η άδεια δέκα ημερών με αποδοχές λόγω σοβαρών νοσημάτων των παιδιών, ενώ όλες οι άδειες ισχύουν και για τους εργαζόμενους του ιδιωτικού τομέα αλλά και για τους εργαζόμενους του δημοσίου τομέα που εργάζονται υπό συνθήκες εξαρτημένης εργασίας, διότι για εμάς δεν πρέπει να υπάρχουν εργαζόμενοι πολλών ταχυτήτων. Στους ΙΔΟΧ δεν είχε δώσει ποτέ κανένας σημασία για το αν παίρνουν άδεια μητρότητας και αυτό ήταν ένα από τα μεγαλύτερα προβλήματα που υπήρχαν. Είχαμε μητέρες πολλών ταχυτήτων. Επιπλέον, όλοι οι εργαζόμενοι γονείς και φροντιστές έχουν προστασία των κεκτημένων και υπό κτήση εργασιακών δικαιωμάτων τους και απαγορεύεται η απόλυσή τους και η δυσμενής διάκρισή τους και διάφορα άλλα.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themeColor="text1"/>
          <w:sz w:val="24"/>
          <w:szCs w:val="24"/>
          <w:lang w:eastAsia="el-GR"/>
        </w:rPr>
        <w:t xml:space="preserve">Άρα ενισχύουμε στην πράξη την εφαρμογή της ισότητας των φύλων, αφού διευκολύνεται η πρόσβαση και η παραμονή των γυναικών στην αγορά </w:t>
      </w:r>
      <w:r w:rsidRPr="00306641">
        <w:rPr>
          <w:rFonts w:ascii="Arial" w:eastAsia="Times New Roman" w:hAnsi="Arial" w:cs="Arial"/>
          <w:bCs/>
          <w:color w:val="000000" w:themeColor="text1"/>
          <w:sz w:val="24"/>
          <w:szCs w:val="24"/>
          <w:lang w:eastAsia="el-GR"/>
        </w:rPr>
        <w:lastRenderedPageBreak/>
        <w:t xml:space="preserve">εργασίας, μέσω ρυθμίσεων για την προστασία της επαγγελματικής και προσωπικής, οικογενειακής ζωής -όπως άδειες και ευέλικτες ρυθμίσεις </w:t>
      </w:r>
      <w:r w:rsidRPr="00306641">
        <w:rPr>
          <w:rFonts w:ascii="Arial" w:eastAsia="Times New Roman" w:hAnsi="Arial" w:cs="Arial"/>
          <w:bCs/>
          <w:color w:val="000000"/>
          <w:sz w:val="24"/>
          <w:szCs w:val="24"/>
          <w:lang w:eastAsia="el-GR"/>
        </w:rPr>
        <w:t>εργασίας-, αλλά και μέσω της δημιουργίας κινήτρων για τους άντρες να κάνουν χρήση αδειών. Άλλωστε, η ευρωπαϊκή οδηγία δεν έλεγε μέσα γι’ αυτή την εξάμηνη μη απόλυση και το φέραμε εμείς. Η ευρωπαϊκή οδηγία έλεγε ότι δεν μπορούν να απολυθούν για όσο χρονικό διάστημα κάνουν χρήση των αδειών, των διευκολύνσεών τους. Δεν θα το έπαιρνε κανείς, γιατί μετά θα γυρνούσε πίσω και μπορεί να ήξερε ότι θα τον απολύσουν. Γι’ αυτό το κάναμε για πολύ περισσότερο χρονικό διάστημα, ώστε να δώσουμε κι ένα κίνητρο στους μπαμπάδες να μπορέσουν να πάρουν αυτή την άδεια.</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Όσον αφορά τώρα στον τομέα της ενίσχυσης της συμμετοχής των γυναικών σε θέσεις ευθύνης και στα κέντρα λήψης αποφάσεων, σας έχει έρθει ήδη ο ν.4706 από την Επιτροπή Κεφαλαιαγοράς. Υπάρχει στο αρχείο, αλλά θα σας τα καταθέσουμε κι εμείς όλα, και θα σας τα στείλουμε ηλεκτρονικά, γιατί είναι πάρα πολλά. Εκεί, </w:t>
      </w:r>
      <w:r w:rsidRPr="00306641">
        <w:rPr>
          <w:rFonts w:ascii="Arial" w:eastAsia="Times New Roman" w:hAnsi="Arial" w:cs="Arial"/>
          <w:bCs/>
          <w:color w:val="222222"/>
          <w:sz w:val="24"/>
          <w:szCs w:val="24"/>
          <w:shd w:val="clear" w:color="auto" w:fill="FFFFFF"/>
          <w:lang w:eastAsia="el-GR"/>
        </w:rPr>
        <w:t>λοιπόν,</w:t>
      </w:r>
      <w:r w:rsidRPr="00306641">
        <w:rPr>
          <w:rFonts w:ascii="Arial" w:eastAsia="Times New Roman" w:hAnsi="Arial" w:cs="Arial"/>
          <w:bCs/>
          <w:color w:val="000000"/>
          <w:sz w:val="24"/>
          <w:szCs w:val="24"/>
          <w:lang w:eastAsia="el-GR"/>
        </w:rPr>
        <w:t xml:space="preserve"> θεσπίζεται το μέτρο της ποσόστωσης στα διοικητικά συμβούλια των εισηγμένων εταιρειών στο Χρηματιστήριο Αθηνών. Διασφαλίσαμε, λοιπόν, την εκπροσώπηση σε αυτό και των δύο φύλων, γεγονός που αποσκοπεί στην άμβλυνση των </w:t>
      </w:r>
      <w:proofErr w:type="spellStart"/>
      <w:r w:rsidRPr="00306641">
        <w:rPr>
          <w:rFonts w:ascii="Arial" w:eastAsia="Times New Roman" w:hAnsi="Arial" w:cs="Arial"/>
          <w:bCs/>
          <w:color w:val="000000"/>
          <w:sz w:val="24"/>
          <w:szCs w:val="24"/>
          <w:lang w:eastAsia="el-GR"/>
        </w:rPr>
        <w:t>έμφυλων</w:t>
      </w:r>
      <w:proofErr w:type="spellEnd"/>
      <w:r w:rsidRPr="00306641">
        <w:rPr>
          <w:rFonts w:ascii="Arial" w:eastAsia="Times New Roman" w:hAnsi="Arial" w:cs="Arial"/>
          <w:bCs/>
          <w:color w:val="000000"/>
          <w:sz w:val="24"/>
          <w:szCs w:val="24"/>
          <w:lang w:eastAsia="el-GR"/>
        </w:rPr>
        <w:t xml:space="preserve"> ανισοτήτων στα οικονομικά κέντρα λήψης αποφάσεων.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lastRenderedPageBreak/>
        <w:t xml:space="preserve">Και σε αυτό το σημείο και για να μη μένουν θολά τοπία, γιατί και εκεί υπήρξαν </w:t>
      </w:r>
      <w:r w:rsidRPr="00306641">
        <w:rPr>
          <w:rFonts w:ascii="Arial" w:eastAsia="Times New Roman" w:hAnsi="Arial" w:cs="Arial"/>
          <w:bCs/>
          <w:color w:val="000000"/>
          <w:sz w:val="24"/>
          <w:szCs w:val="24"/>
          <w:lang w:val="en-US" w:eastAsia="el-GR"/>
        </w:rPr>
        <w:t>fake</w:t>
      </w:r>
      <w:r w:rsidRPr="00306641">
        <w:rPr>
          <w:rFonts w:ascii="Arial" w:eastAsia="Times New Roman" w:hAnsi="Arial" w:cs="Arial"/>
          <w:bCs/>
          <w:color w:val="000000"/>
          <w:sz w:val="24"/>
          <w:szCs w:val="24"/>
          <w:lang w:eastAsia="el-GR"/>
        </w:rPr>
        <w:t xml:space="preserve"> </w:t>
      </w:r>
      <w:r w:rsidRPr="00306641">
        <w:rPr>
          <w:rFonts w:ascii="Arial" w:eastAsia="Times New Roman" w:hAnsi="Arial" w:cs="Arial"/>
          <w:bCs/>
          <w:color w:val="000000"/>
          <w:sz w:val="24"/>
          <w:szCs w:val="24"/>
          <w:lang w:val="en-US" w:eastAsia="el-GR"/>
        </w:rPr>
        <w:t>news</w:t>
      </w:r>
      <w:r w:rsidRPr="00306641">
        <w:rPr>
          <w:rFonts w:ascii="Arial" w:eastAsia="Times New Roman" w:hAnsi="Arial" w:cs="Arial"/>
          <w:bCs/>
          <w:color w:val="000000"/>
          <w:sz w:val="24"/>
          <w:szCs w:val="24"/>
          <w:lang w:eastAsia="el-GR"/>
        </w:rPr>
        <w:t xml:space="preserve"> κατά το άμεσο παρελθόν, να σημειωθεί ότι, σύμφωνα με τα αναφερόμενα της Επιτροπής Κεφαλαιαγοράς επί του ερωτήματος 5 της επερώτησης, η αναφερόμενη ως οδηγία 2012/0299 δεν έχει τεθεί ακόμα σε ισχύ και συνεπώς δεν είναι οδηγία. Αποτελεί πρόταση οδηγίας.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πρόταση οδηγίας. Δεν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οδηγία, για να μας πείτε «οδηγία ήταν, τη φέρατε».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πρόταση οδηγίας. Μάλιστα, εκδόθηκε και αντίστοιχο ψήφισμα του Ευρωπαϊκού Κοινοβουλίου το 13.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Από έρευνα, λοιπόν, της Επιτροπής Κεφαλαιαγοράς αυτή η οδηγία δεν έχει ψηφιστεί ακόμα. Άρα δεν υφίσταται ευρωπαϊκή νομοθεσία που να προβλέπει την ποσόστωση. Η </w:t>
      </w:r>
      <w:r w:rsidRPr="00306641">
        <w:rPr>
          <w:rFonts w:ascii="Arial" w:eastAsia="Times New Roman" w:hAnsi="Arial" w:cs="Arial"/>
          <w:bCs/>
          <w:color w:val="222222"/>
          <w:sz w:val="24"/>
          <w:szCs w:val="24"/>
          <w:shd w:val="clear" w:color="auto" w:fill="FFFFFF"/>
          <w:lang w:eastAsia="el-GR"/>
        </w:rPr>
        <w:t>Ελλάδα</w:t>
      </w:r>
      <w:r w:rsidRPr="00306641">
        <w:rPr>
          <w:rFonts w:ascii="Arial" w:eastAsia="Times New Roman" w:hAnsi="Arial" w:cs="Arial"/>
          <w:bCs/>
          <w:color w:val="000000"/>
          <w:sz w:val="24"/>
          <w:szCs w:val="24"/>
          <w:lang w:eastAsia="el-GR"/>
        </w:rPr>
        <w:t xml:space="preserve"> με τη Γαλλία και τη Γερμανία, αυτές οι τρεις χώρες, είναι οι χώρες που υιοθέτησαν την ποσόστωση. Πρόσφατα και η Ελλάδα, πριν από τη Γερμανία. Εννοείται φυσικά ότι αν στο μέλλον υιοθετηθεί η εν λόγω πρόταση οδηγίας, θα ενσωματωθεί αντίστοιχα στην ελληνική έννομη τάξη, όπως γίνεται πάντα. Όλα αυτά θα τα καταθέσω στα Πρακτικά.</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Θεσπίστηκε ποσόστωση στα ψηφοδέλτια για την ανάδειξη των διοικήσεων των αθλητικών σωματείων. Μάλιστα, το Ευρωπαϊκό Ινστιτούτο έδωσε συγχαρητήρια γι’ αυτό στη χώρα μας. Και αυτά θα κατατεθούν στα Πρακτικά, όπως έχουν έρθει από το Υπουργείο Πολιτισμού και Αθλητισμού.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lastRenderedPageBreak/>
        <w:t xml:space="preserve">Επίσης, ολοκληρώσαμε τον σχεδιασμό του Εθνικού Σχεδίου Δράσης για την Ισότητα των Φύλων 2021 - 2025. Το νέο εθνικό σχέδιο δράσης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το πρώτο σχέδιο δράσης που πέρασε από Υπουργικό Συμβούλιο και είναι </w:t>
      </w:r>
      <w:proofErr w:type="spellStart"/>
      <w:r w:rsidRPr="00306641">
        <w:rPr>
          <w:rFonts w:ascii="Arial" w:eastAsia="Times New Roman" w:hAnsi="Arial" w:cs="Arial"/>
          <w:bCs/>
          <w:color w:val="000000"/>
          <w:sz w:val="24"/>
          <w:szCs w:val="24"/>
          <w:lang w:eastAsia="el-GR"/>
        </w:rPr>
        <w:t>διατομεακό</w:t>
      </w:r>
      <w:proofErr w:type="spellEnd"/>
      <w:r w:rsidRPr="00306641">
        <w:rPr>
          <w:rFonts w:ascii="Arial" w:eastAsia="Times New Roman" w:hAnsi="Arial" w:cs="Arial"/>
          <w:bCs/>
          <w:color w:val="000000"/>
          <w:sz w:val="24"/>
          <w:szCs w:val="24"/>
          <w:lang w:eastAsia="el-GR"/>
        </w:rPr>
        <w:t xml:space="preserve">, σε όλα τα Υπουργεία. Όλα τα Υπουργεία έχουν μέσα συγκεκριμένες δράσεις, ενώ φυσικά περιέχει ουσιαστικά μέτρα για την εφαρμογή στην πράξη των επιταγών της Σύμβασης της Κωνσταντινούπολης.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Τη Δευτέρα θα «ανέβει» στη διαβούλευση, ώστε να το δουν οι φορείς και οι πολίτες και να κάνουν τις αναλύσεις τους. Το εθνικό σχέδιο δράσης θα μπει για πρώτη φορά σε διαβούλευση. Δεν έχει ξαναγίνει κάτι τέτοιο στο παρελθόν. Και φυσικά θα υπάρξουν οι απαραίτητες διορθώσεις, ώστε όλα τα πράγματα να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προς τη σωστή κατεύθυνση.</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(Στο σημείο αυτό κτυπάει το κουδούνι λήξεως του χρόνου ομιλίας της κυρίας Υφυπουργού)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222222"/>
          <w:sz w:val="24"/>
          <w:szCs w:val="24"/>
          <w:shd w:val="clear" w:color="auto" w:fill="FFFFFF"/>
          <w:lang w:eastAsia="el-GR"/>
        </w:rPr>
        <w:t>Κύριε Πρόεδρε,</w:t>
      </w:r>
      <w:r w:rsidRPr="00306641">
        <w:rPr>
          <w:rFonts w:ascii="Arial" w:eastAsia="Times New Roman" w:hAnsi="Arial" w:cs="Arial"/>
          <w:bCs/>
          <w:color w:val="000000"/>
          <w:sz w:val="24"/>
          <w:szCs w:val="24"/>
          <w:lang w:eastAsia="el-GR"/>
        </w:rPr>
        <w:t xml:space="preserve"> θα ήθελα λίγο χρόνο ακόμα.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Ακούσαμε για το Ταμείο Ανάκαμψης. Το Ταμείο Ανάκαμψης έχει για πρώτη φορά τη διάσταση του φύλου μέσα σχεδόν σε όλα τα προγράμματα. Όχι μόνο βάλαμε εμείς για πρώτη φορά δύο προγράμματα μέσα ως Γενική Γραμματεία Δημογραφικής και Οικογενειακής Πολιτικής και Ισότητας των </w:t>
      </w:r>
      <w:r w:rsidRPr="00306641">
        <w:rPr>
          <w:rFonts w:ascii="Arial" w:eastAsia="Times New Roman" w:hAnsi="Arial" w:cs="Arial"/>
          <w:bCs/>
          <w:color w:val="000000"/>
          <w:sz w:val="24"/>
          <w:szCs w:val="24"/>
          <w:lang w:eastAsia="el-GR"/>
        </w:rPr>
        <w:lastRenderedPageBreak/>
        <w:t xml:space="preserve">Φύλων και αυτό ήταν, αλλά σε όλα τα Υπουργεία υπάρχει η διάσταση του φύλου.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μέσα σε αυτά που σας έχει καταθέσει το Υπουργείο Οικονομικών.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Ένα από αυτά τα προγράμματα είναι η δημιουργία χώρων φύλαξης μέσα σε επιχειρήσεις, όπως χώρων φύλαξης βρεφών σε χώρους εργασίας στον ιδιωτικό τομέα, στον άξονα της προώθησης της συμφιλίωσης προσωπικής και επαγγελματικής ζωής. Είναι κάτι που συμβαίνει σε πάρα πολλές χώρες του κόσμου. Το έργο προβλέπει τη χρηματοδότηση και τη διαμόρφωση χώρου εντός της επιχείρησης, προκειμένου να μετατραπεί σε ασφαλής χώρος φύλαξης, και τη χρηματοδότηση έως δύο φροντιστών-</w:t>
      </w:r>
      <w:proofErr w:type="spellStart"/>
      <w:r w:rsidRPr="00306641">
        <w:rPr>
          <w:rFonts w:ascii="Arial" w:eastAsia="Times New Roman" w:hAnsi="Arial" w:cs="Arial"/>
          <w:bCs/>
          <w:color w:val="000000"/>
          <w:sz w:val="24"/>
          <w:szCs w:val="24"/>
          <w:lang w:eastAsia="el-GR"/>
        </w:rPr>
        <w:t>φροντιστριών</w:t>
      </w:r>
      <w:proofErr w:type="spellEnd"/>
      <w:r w:rsidRPr="00306641">
        <w:rPr>
          <w:rFonts w:ascii="Arial" w:eastAsia="Times New Roman" w:hAnsi="Arial" w:cs="Arial"/>
          <w:bCs/>
          <w:color w:val="000000"/>
          <w:sz w:val="24"/>
          <w:szCs w:val="24"/>
          <w:lang w:eastAsia="el-GR"/>
        </w:rPr>
        <w:t xml:space="preserve"> για διάστημα δύο ετών.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Το Ελληνικό Κέντρο Καινοτομίας για Γυναίκες θα βασιστεί πάνω στο μοντέλο των Ηνωμένων Εθνών για τη βιώσιμη ανάπτυξη. Ο συνεργαζόμενος οργανισμός είναι το European Centre for </w:t>
      </w:r>
      <w:proofErr w:type="spellStart"/>
      <w:r w:rsidRPr="00306641">
        <w:rPr>
          <w:rFonts w:ascii="Arial" w:eastAsia="Times New Roman" w:hAnsi="Arial" w:cs="Arial"/>
          <w:bCs/>
          <w:color w:val="000000"/>
          <w:sz w:val="24"/>
          <w:szCs w:val="24"/>
          <w:lang w:eastAsia="el-GR"/>
        </w:rPr>
        <w:t>Women</w:t>
      </w:r>
      <w:proofErr w:type="spellEnd"/>
      <w:r w:rsidRPr="00306641">
        <w:rPr>
          <w:rFonts w:ascii="Arial" w:eastAsia="Times New Roman" w:hAnsi="Arial" w:cs="Arial"/>
          <w:bCs/>
          <w:color w:val="000000"/>
          <w:sz w:val="24"/>
          <w:szCs w:val="24"/>
          <w:lang w:eastAsia="el-GR"/>
        </w:rPr>
        <w:t xml:space="preserve"> and </w:t>
      </w:r>
      <w:proofErr w:type="spellStart"/>
      <w:r w:rsidRPr="00306641">
        <w:rPr>
          <w:rFonts w:ascii="Arial" w:eastAsia="Times New Roman" w:hAnsi="Arial" w:cs="Arial"/>
          <w:bCs/>
          <w:color w:val="000000"/>
          <w:sz w:val="24"/>
          <w:szCs w:val="24"/>
          <w:lang w:eastAsia="el-GR"/>
        </w:rPr>
        <w:t>Technology</w:t>
      </w:r>
      <w:proofErr w:type="spellEnd"/>
      <w:r w:rsidRPr="00306641">
        <w:rPr>
          <w:rFonts w:ascii="Arial" w:eastAsia="Times New Roman" w:hAnsi="Arial" w:cs="Arial"/>
          <w:bCs/>
          <w:color w:val="000000"/>
          <w:sz w:val="24"/>
          <w:szCs w:val="24"/>
          <w:lang w:eastAsia="el-GR"/>
        </w:rPr>
        <w:t xml:space="preserve"> της Νορβηγίας και η πρωτοβουλία αυτή αποσκοπεί μεταξύ άλλων στον σχεδιασμό καινοτόμων δράσεων, που θα ενισχύουν την προσέλκυση περισσότερων κοριτσιών σε σπουδές </w:t>
      </w:r>
      <w:r w:rsidRPr="00306641">
        <w:rPr>
          <w:rFonts w:ascii="Arial" w:eastAsia="Times New Roman" w:hAnsi="Arial" w:cs="Arial"/>
          <w:bCs/>
          <w:color w:val="000000"/>
          <w:sz w:val="24"/>
          <w:szCs w:val="24"/>
          <w:lang w:val="en-US" w:eastAsia="el-GR"/>
        </w:rPr>
        <w:t>STEM</w:t>
      </w:r>
      <w:r w:rsidRPr="00306641">
        <w:rPr>
          <w:rFonts w:ascii="Arial" w:eastAsia="Times New Roman" w:hAnsi="Arial" w:cs="Arial"/>
          <w:bCs/>
          <w:color w:val="000000"/>
          <w:sz w:val="24"/>
          <w:szCs w:val="24"/>
          <w:lang w:eastAsia="el-GR"/>
        </w:rPr>
        <w:t xml:space="preserve">. Άλλωστε, είναι και ένας από τους πέντε βασικούς στόχους που έχει θέσει και η Ευρωπαϊκή Επιτροπή στο στρατηγικό σχέδιο δράσης για την ισότητα και θα στοχεύει στην αύξηση του ποσοστού συμμετοχής των γυναικών σε επιχειρήσεις που θα βασίζονται στην έρευνα και την καινοτομία.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lastRenderedPageBreak/>
        <w:t xml:space="preserve">Παράλληλα, συνεχίζονται και στο άμεσο χρονικό διάστημα δράσεις ενημέρωσης και ευαισθητοποίησης για την ισότητα των φύλων και την καταπολέμηση της </w:t>
      </w:r>
      <w:proofErr w:type="spellStart"/>
      <w:r w:rsidRPr="00306641">
        <w:rPr>
          <w:rFonts w:ascii="Arial" w:eastAsia="Times New Roman" w:hAnsi="Arial" w:cs="Arial"/>
          <w:bCs/>
          <w:color w:val="000000"/>
          <w:sz w:val="24"/>
          <w:szCs w:val="24"/>
          <w:lang w:eastAsia="el-GR"/>
        </w:rPr>
        <w:t>έμφυλης</w:t>
      </w:r>
      <w:proofErr w:type="spellEnd"/>
      <w:r w:rsidRPr="00306641">
        <w:rPr>
          <w:rFonts w:ascii="Arial" w:eastAsia="Times New Roman" w:hAnsi="Arial" w:cs="Arial"/>
          <w:bCs/>
          <w:color w:val="000000"/>
          <w:sz w:val="24"/>
          <w:szCs w:val="24"/>
          <w:lang w:eastAsia="el-GR"/>
        </w:rPr>
        <w:t xml:space="preserve"> βίας σε δημόσιους και κοινωνικούς φορείς. Η διεύρυνση και οριοθέτηση των απαγορευμένων συμπεριφορών στον κόσμο της εργασίας είναι μέσα στα </w:t>
      </w:r>
      <w:proofErr w:type="spellStart"/>
      <w:r w:rsidRPr="00306641">
        <w:rPr>
          <w:rFonts w:ascii="Arial" w:eastAsia="Times New Roman" w:hAnsi="Arial" w:cs="Arial"/>
          <w:bCs/>
          <w:color w:val="000000"/>
          <w:sz w:val="24"/>
          <w:szCs w:val="24"/>
          <w:lang w:eastAsia="el-GR"/>
        </w:rPr>
        <w:t>εφαρμοστικά</w:t>
      </w:r>
      <w:proofErr w:type="spellEnd"/>
      <w:r w:rsidRPr="00306641">
        <w:rPr>
          <w:rFonts w:ascii="Arial" w:eastAsia="Times New Roman" w:hAnsi="Arial" w:cs="Arial"/>
          <w:bCs/>
          <w:color w:val="000000"/>
          <w:sz w:val="24"/>
          <w:szCs w:val="24"/>
          <w:lang w:eastAsia="el-GR"/>
        </w:rPr>
        <w:t xml:space="preserve"> μέτρα της Σύμβασης 190, γιατί είπαμε: όχι μόνο να τα ψηφίζουμε, αλλά την επόμενη μέρα να τα υλοποιούμε κιόλας.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Επίσης, συνεχίζεται η διεύρυνση και η σαφής οριοθέτηση των υποχρεώσεων των εργοδοτών, η διεύρυνση των δικαιωμάτων των θυμάτων και των μέτρων για την άμεση προστασία τους.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Όσον αφορά τώρα το ΣΕΠΕ, ξέρετε πόσες καταγγελίες είχε το ΣΕΠΕ; Διότι ρώτησα: Πόσες καταγγελίες έχει το ΣΕΠΕ όλα αυτά τα χρόνια από γυναίκες που είναι θύματα βίας ή σεξουαλικής παρενόχλησης στον χώρο της εργασίας; Μετριούνται στα δάχτυλα του ενός χεριού! Δυστυχώς!</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Άρα;</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
          <w:bCs/>
          <w:color w:val="000000"/>
          <w:sz w:val="24"/>
          <w:szCs w:val="24"/>
          <w:lang w:eastAsia="el-GR"/>
        </w:rPr>
        <w:t>ΜΑΡΙΑ ΣΥΡΕΓΓΕΛΑ (Υφυπουργός Εργασίας και Κοινωνικών Υποθέσεων):</w:t>
      </w:r>
      <w:r w:rsidRPr="00306641">
        <w:rPr>
          <w:rFonts w:ascii="Arial" w:eastAsia="Times New Roman" w:hAnsi="Arial" w:cs="Arial"/>
          <w:bCs/>
          <w:color w:val="000000"/>
          <w:sz w:val="24"/>
          <w:szCs w:val="24"/>
          <w:lang w:eastAsia="el-GR"/>
        </w:rPr>
        <w:t xml:space="preserve"> Αυτό ακριβώς!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Τι είχατε κάνει, λοιπόν, για αυτό; Διότι μας είπατε ότι το ΣΕΠΕ λειτουργούσε τέλεια υπό των ημερών σας. Η νομοθεσία υπάρχει από το 2010 και δεν την ήξερε κανείς. Άρα στον νέο νόμο που έχει έρθει, που έχει ψηφιστεί, </w:t>
      </w:r>
      <w:r w:rsidRPr="00306641">
        <w:rPr>
          <w:rFonts w:ascii="Arial" w:eastAsia="Times New Roman" w:hAnsi="Arial" w:cs="Arial"/>
          <w:sz w:val="24"/>
          <w:szCs w:val="24"/>
          <w:lang w:eastAsia="el-GR"/>
        </w:rPr>
        <w:lastRenderedPageBreak/>
        <w:t xml:space="preserve">το γεγονός ότι θα υπάρχει αυτόνομο τμήμα με εξειδικευμένο προσωπικό για τα θέματα αυτά είναι πολύ σημαντικό, είναι πάρα πολύ σημαντικό. Οι γυναίκες -αυτό μού το κατέθεσε και η ΓΣΕΕ- απευθύνονταν και τους έλεγαν ότι δεν είχαν καμμία αρμοδιότητα, ενώ ο νόμος ισχύει από το 2010. Είναι πάρα πολλά, θα τα καταθέσω και στο αρχείο, για τα σήματα ισότητας.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Το πρώτο που μας είπατε ήταν γιατί μεταφερθήκαμε στο Υπουργείο Εργασίας. Σας είπαμε ότι αυτό ισχύει εδώ και πάρα πολλά χρόνια, σχεδόν σε όλες τις χώρες της Ευρωπαϊκής Ένωσης. Αμέσως μετά ρωτήσατε γιατί λέγεται «Οικογενειακής Πολιτικής και Δημογραφικής Πολιτικής» και είπατε για τη Γερμανία που το έχει. Μα δεν το έχει μόνο η Γερμανία, κυρία </w:t>
      </w:r>
      <w:proofErr w:type="spellStart"/>
      <w:r w:rsidRPr="00306641">
        <w:rPr>
          <w:rFonts w:ascii="Arial" w:eastAsia="Times New Roman" w:hAnsi="Arial" w:cs="Arial"/>
          <w:sz w:val="24"/>
          <w:szCs w:val="24"/>
          <w:lang w:eastAsia="el-GR"/>
        </w:rPr>
        <w:t>Αγαθοπούλου</w:t>
      </w:r>
      <w:proofErr w:type="spellEnd"/>
      <w:r w:rsidRPr="00306641">
        <w:rPr>
          <w:rFonts w:ascii="Arial" w:eastAsia="Times New Roman" w:hAnsi="Arial" w:cs="Arial"/>
          <w:sz w:val="24"/>
          <w:szCs w:val="24"/>
          <w:lang w:eastAsia="el-GR"/>
        </w:rPr>
        <w:t xml:space="preserve">. Το έχει κι η Ιταλία, το έχει κι η Αυστρία και δεν το έχουν τώρα, το έχουν πάρα πολλά χρόνια. Ακόμα και στις χώρες όπου ο τομέας της ισότητας είναι ξεχωριστό Υπουργείο, ακόμα και σε αυτές τις χώρες, έχει περάσει από το Υπουργείο Εργασίας και Κοινωνικών Υποθέσεων στο παρελθόν.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Στο πλαίσιο, λοιπόν, της προετοιμασίας και της 65</w:t>
      </w:r>
      <w:r w:rsidRPr="00306641">
        <w:rPr>
          <w:rFonts w:ascii="Arial" w:eastAsia="Times New Roman" w:hAnsi="Arial" w:cs="Arial"/>
          <w:sz w:val="24"/>
          <w:szCs w:val="24"/>
          <w:vertAlign w:val="superscript"/>
          <w:lang w:eastAsia="el-GR"/>
        </w:rPr>
        <w:t>ης</w:t>
      </w:r>
      <w:r w:rsidRPr="00306641">
        <w:rPr>
          <w:rFonts w:ascii="Arial" w:eastAsia="Times New Roman" w:hAnsi="Arial" w:cs="Arial"/>
          <w:sz w:val="24"/>
          <w:szCs w:val="24"/>
          <w:lang w:eastAsia="el-GR"/>
        </w:rPr>
        <w:t xml:space="preserve"> Συνόδου της Επιτροπής του ΟΗΕ για το καθεστώς των γυναικών, δημοσιοποιήθηκε, στις 15-12-2020, η έκθεση του Γενικού Γραμματέα κ. </w:t>
      </w:r>
      <w:proofErr w:type="spellStart"/>
      <w:r w:rsidRPr="00306641">
        <w:rPr>
          <w:rFonts w:ascii="Arial" w:eastAsia="Times New Roman" w:hAnsi="Arial" w:cs="Arial"/>
          <w:sz w:val="24"/>
          <w:szCs w:val="24"/>
          <w:lang w:eastAsia="el-GR"/>
        </w:rPr>
        <w:t>Γκουτέρες</w:t>
      </w:r>
      <w:proofErr w:type="spellEnd"/>
      <w:r w:rsidRPr="00306641">
        <w:rPr>
          <w:rFonts w:ascii="Arial" w:eastAsia="Times New Roman" w:hAnsi="Arial" w:cs="Arial"/>
          <w:sz w:val="24"/>
          <w:szCs w:val="24"/>
          <w:lang w:eastAsia="el-GR"/>
        </w:rPr>
        <w:t xml:space="preserve"> με θέμα την εφαρμογή των συμπερασμάτων της 60</w:t>
      </w:r>
      <w:r w:rsidRPr="00306641">
        <w:rPr>
          <w:rFonts w:ascii="Arial" w:eastAsia="Times New Roman" w:hAnsi="Arial" w:cs="Arial"/>
          <w:sz w:val="24"/>
          <w:szCs w:val="24"/>
          <w:vertAlign w:val="superscript"/>
          <w:lang w:eastAsia="el-GR"/>
        </w:rPr>
        <w:t>ής</w:t>
      </w:r>
      <w:r w:rsidRPr="00306641">
        <w:rPr>
          <w:rFonts w:ascii="Arial" w:eastAsia="Times New Roman" w:hAnsi="Arial" w:cs="Arial"/>
          <w:sz w:val="24"/>
          <w:szCs w:val="24"/>
          <w:lang w:eastAsia="el-GR"/>
        </w:rPr>
        <w:t xml:space="preserve"> Συνόδου. Στην έκθεση αυτή η χώρα μας περιλαμβάνεται στα επίσημα αυτά έγγραφα, που μπορείτε να τα δείτε -είναι στοιχεία πραγματικά- όσον αφορά τις καλές πρακτικές, μέσα στις δέκα χώρες </w:t>
      </w:r>
      <w:r w:rsidRPr="00306641">
        <w:rPr>
          <w:rFonts w:ascii="Arial" w:eastAsia="Times New Roman" w:hAnsi="Arial" w:cs="Arial"/>
          <w:sz w:val="24"/>
          <w:szCs w:val="24"/>
          <w:lang w:eastAsia="el-GR"/>
        </w:rPr>
        <w:lastRenderedPageBreak/>
        <w:t xml:space="preserve">της Ευρωπαϊκής Ένωσης που έχουν τις καλές πρακτικές και στη χορήγηση άδειας ειδικού σκοπού με αποδοχές στις εργαζόμενες γυναίκες λόγω της καραντίνας, της τηλεργασίας και της διακοπής λειτουργίας των σχολείων και των παιδικών σταθμών, στην προστασία των γυναικών από τη βία για την περίοδο της καραντίνας, στην εκστρατεία ενημέρωσης που έγινε όλο το προηγούμενο χρονικό διάστημα για την προστασία των γυναικών από τη βία κατά την περίοδο της καραντίνας, συμπεριλαμβανομένων και των μεταναστριών, αναφορά στη νομοθεσία για τη διασφάλιση της εκπροσώπησης των δύο φύλων στα διοικητικά συμβούλια των εισηγμένων εταιρειών στο Χρηματιστήριο. Επίσης, το πρόγραμμα «Νταντάδες» που έχουμε καταθέσει προς έγκριση στην Ευρωπαϊκή Επιτροπή περιλαμβάνεται στις καλές πρακτικές στον τομέα εναρμόνισης. Αυτό είναι στην ετήσια έκθεση που δημοσιοποιήθηκε στις 5-3-2021. Επίσης, το γεγονός για τα Δ.Σ. των εισηγμένων εταιρειών στο Χρηματιστήριο Αθηνών, για να μην το </w:t>
      </w:r>
      <w:proofErr w:type="spellStart"/>
      <w:r w:rsidRPr="00306641">
        <w:rPr>
          <w:rFonts w:ascii="Arial" w:eastAsia="Times New Roman" w:hAnsi="Arial" w:cs="Arial"/>
          <w:sz w:val="24"/>
          <w:szCs w:val="24"/>
          <w:lang w:eastAsia="el-GR"/>
        </w:rPr>
        <w:t>ξανααναφέρω</w:t>
      </w:r>
      <w:proofErr w:type="spellEnd"/>
      <w:r w:rsidRPr="00306641">
        <w:rPr>
          <w:rFonts w:ascii="Arial" w:eastAsia="Times New Roman" w:hAnsi="Arial" w:cs="Arial"/>
          <w:sz w:val="24"/>
          <w:szCs w:val="24"/>
          <w:lang w:eastAsia="el-GR"/>
        </w:rPr>
        <w:t xml:space="preserve">.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Μετά διέρρευσαν κάποια στιγμή </w:t>
      </w:r>
      <w:r w:rsidRPr="00306641">
        <w:rPr>
          <w:rFonts w:ascii="Arial" w:eastAsia="Times New Roman" w:hAnsi="Arial" w:cs="Arial"/>
          <w:sz w:val="24"/>
          <w:szCs w:val="24"/>
          <w:lang w:val="en-US" w:eastAsia="el-GR"/>
        </w:rPr>
        <w:t>fake</w:t>
      </w:r>
      <w:r w:rsidRPr="00306641">
        <w:rPr>
          <w:rFonts w:ascii="Arial" w:eastAsia="Times New Roman" w:hAnsi="Arial" w:cs="Arial"/>
          <w:sz w:val="24"/>
          <w:szCs w:val="24"/>
          <w:lang w:eastAsia="el-GR"/>
        </w:rPr>
        <w:t xml:space="preserve"> </w:t>
      </w:r>
      <w:r w:rsidRPr="00306641">
        <w:rPr>
          <w:rFonts w:ascii="Arial" w:eastAsia="Times New Roman" w:hAnsi="Arial" w:cs="Arial"/>
          <w:sz w:val="24"/>
          <w:szCs w:val="24"/>
          <w:lang w:val="en-US" w:eastAsia="el-GR"/>
        </w:rPr>
        <w:t>news</w:t>
      </w:r>
      <w:r w:rsidRPr="00306641">
        <w:rPr>
          <w:rFonts w:ascii="Arial" w:eastAsia="Times New Roman" w:hAnsi="Arial" w:cs="Arial"/>
          <w:sz w:val="24"/>
          <w:szCs w:val="24"/>
          <w:lang w:eastAsia="el-GR"/>
        </w:rPr>
        <w:t xml:space="preserve"> ότι η Ελλάδα συντάχθηκε με την πλειοψηφία των κρατών μελών υπέρ της πρότασης της οδηγίας για την ισόρροπη συμμετοχή των δύο φύλων. Το είπα και πιο πριν, σε καμμία περίπτωση δεν υπήρξε. Διέρρευσαν </w:t>
      </w:r>
      <w:r w:rsidRPr="00306641">
        <w:rPr>
          <w:rFonts w:ascii="Arial" w:eastAsia="Times New Roman" w:hAnsi="Arial" w:cs="Arial"/>
          <w:sz w:val="24"/>
          <w:szCs w:val="24"/>
          <w:lang w:val="en-US" w:eastAsia="el-GR"/>
        </w:rPr>
        <w:t>fake</w:t>
      </w:r>
      <w:r w:rsidRPr="00306641">
        <w:rPr>
          <w:rFonts w:ascii="Arial" w:eastAsia="Times New Roman" w:hAnsi="Arial" w:cs="Arial"/>
          <w:sz w:val="24"/>
          <w:szCs w:val="24"/>
          <w:lang w:eastAsia="el-GR"/>
        </w:rPr>
        <w:t xml:space="preserve"> </w:t>
      </w:r>
      <w:r w:rsidRPr="00306641">
        <w:rPr>
          <w:rFonts w:ascii="Arial" w:eastAsia="Times New Roman" w:hAnsi="Arial" w:cs="Arial"/>
          <w:sz w:val="24"/>
          <w:szCs w:val="24"/>
          <w:lang w:val="en-US" w:eastAsia="el-GR"/>
        </w:rPr>
        <w:t>news</w:t>
      </w:r>
      <w:r w:rsidRPr="00306641">
        <w:rPr>
          <w:rFonts w:ascii="Arial" w:eastAsia="Times New Roman" w:hAnsi="Arial" w:cs="Arial"/>
          <w:sz w:val="24"/>
          <w:szCs w:val="24"/>
          <w:lang w:eastAsia="el-GR"/>
        </w:rPr>
        <w:t xml:space="preserve"> προχθές ότι η χώρα μας δεν θα είναι μέσα στις χώρες αυτές που θα καταδικάσουν την Ουγγαρία. Ένα θέλω να σας πω μόνο. Η Ουγγαρία και η Πολωνία έχουν θέματα με το Συμβούλιο της </w:t>
      </w:r>
      <w:r w:rsidRPr="00306641">
        <w:rPr>
          <w:rFonts w:ascii="Arial" w:eastAsia="Times New Roman" w:hAnsi="Arial" w:cs="Arial"/>
          <w:sz w:val="24"/>
          <w:szCs w:val="24"/>
          <w:lang w:eastAsia="el-GR"/>
        </w:rPr>
        <w:lastRenderedPageBreak/>
        <w:t xml:space="preserve">Ευρώπης, όχι σήμερα, αλλά από το 2017. Το 2017, το 2018, το 2019, ποτέ δεν έγινε -και, παρακαλώ, κοιτάξτε στα αρχεία σας από το Υπουργείο Εξωτερικών- καμμία επιστολή, κανένα τηλεγράφημα από την ελληνική πλευρά για τα θέματα της Ουγγαρίας και της Πολωνίας. Ποτέ. Οπότε μη μας κουνάτε το δάχτυλο. Εμείς τουλάχιστον υπογράψαμε κιόλας, μπήκαμε μέσα στη λογική και μάλιστα πολύ πριν βγει η Φον ντερ </w:t>
      </w:r>
      <w:proofErr w:type="spellStart"/>
      <w:r w:rsidRPr="00306641">
        <w:rPr>
          <w:rFonts w:ascii="Arial" w:eastAsia="Times New Roman" w:hAnsi="Arial" w:cs="Arial"/>
          <w:sz w:val="24"/>
          <w:szCs w:val="24"/>
          <w:lang w:eastAsia="el-GR"/>
        </w:rPr>
        <w:t>Λάιεν</w:t>
      </w:r>
      <w:proofErr w:type="spellEnd"/>
      <w:r w:rsidRPr="00306641">
        <w:rPr>
          <w:rFonts w:ascii="Arial" w:eastAsia="Times New Roman" w:hAnsi="Arial" w:cs="Arial"/>
          <w:sz w:val="24"/>
          <w:szCs w:val="24"/>
          <w:lang w:eastAsia="el-GR"/>
        </w:rPr>
        <w:t xml:space="preserve"> και μάλιστα πριν από την Αυστρία και την Κύπρο.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Επί έναν χρόνο μάς είπατε ότι δεν ενδιαφερόμαστε για τα θέματα της Σύμβασης του Συμβουλίου της Ευρώπης για την Πρόληψη και την Καταπολέμηση. Αν είναι δυνατόν! Με την κ. </w:t>
      </w:r>
      <w:proofErr w:type="spellStart"/>
      <w:r w:rsidRPr="00306641">
        <w:rPr>
          <w:rFonts w:ascii="Arial" w:eastAsia="Times New Roman" w:hAnsi="Arial" w:cs="Arial"/>
          <w:sz w:val="24"/>
          <w:szCs w:val="24"/>
          <w:lang w:eastAsia="el-GR"/>
        </w:rPr>
        <w:t>Βούλτεψη</w:t>
      </w:r>
      <w:proofErr w:type="spellEnd"/>
      <w:r w:rsidRPr="00306641">
        <w:rPr>
          <w:rFonts w:ascii="Arial" w:eastAsia="Times New Roman" w:hAnsi="Arial" w:cs="Arial"/>
          <w:sz w:val="24"/>
          <w:szCs w:val="24"/>
          <w:lang w:eastAsia="el-GR"/>
        </w:rPr>
        <w:t xml:space="preserve"> -εδώ είναι- στην Επιτροπή Ισότητας ένα ολόκληρο έτος αφιερώσαμε ειδικά για τη Σύμβαση της Κωνσταντινούπολης, για το τι πρέπει να γίνει. Ήσασταν εκεί. Όσοι μετείχατε στην Ειδική Επιτροπή Ισότητας το γνωρίζετε αυτό.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Μας είπατε για την υποβάθμιση του δικτύου και ότι δεν άνοιξε κανένα συμβουλευτικό κέντρο επί ημερών μας. Επί ημερών σας τι άνοιξε, τεσσεράμισι χρόνια; Θα τα καταθέσω στα Πρακτικά. Συμβουλευτικό Κέντρο Αθήνας - </w:t>
      </w:r>
      <w:proofErr w:type="spellStart"/>
      <w:r w:rsidRPr="00306641">
        <w:rPr>
          <w:rFonts w:ascii="Arial" w:eastAsia="Times New Roman" w:hAnsi="Arial" w:cs="Arial"/>
          <w:sz w:val="24"/>
          <w:szCs w:val="24"/>
          <w:lang w:eastAsia="el-GR"/>
        </w:rPr>
        <w:t>Πολύκεντρο</w:t>
      </w:r>
      <w:proofErr w:type="spellEnd"/>
      <w:r w:rsidRPr="00306641">
        <w:rPr>
          <w:rFonts w:ascii="Arial" w:eastAsia="Times New Roman" w:hAnsi="Arial" w:cs="Arial"/>
          <w:sz w:val="24"/>
          <w:szCs w:val="24"/>
          <w:lang w:eastAsia="el-GR"/>
        </w:rPr>
        <w:t xml:space="preserve">, 2012. Πάτρας, 2012. Ηρακλείου, 2012. Λαμίας, 2012. Τρίπολης, 2012. Κομοτηνής, 2012. Λάρισας, 2012. Μυτιλήνης, 2013. Κερκύρας, 2013. Ιωαννίνων, 2013. Σύρου, 2013. Θεσσαλονίκης, 2013. Κοζάνης, 2013. Πειραιά, 2014. Από το ΚΕΘΙ, κυρία </w:t>
      </w:r>
      <w:proofErr w:type="spellStart"/>
      <w:r w:rsidRPr="00306641">
        <w:rPr>
          <w:rFonts w:ascii="Arial" w:eastAsia="Times New Roman" w:hAnsi="Arial" w:cs="Arial"/>
          <w:sz w:val="24"/>
          <w:szCs w:val="24"/>
          <w:lang w:eastAsia="el-GR"/>
        </w:rPr>
        <w:t>Αγαθοπούλου</w:t>
      </w:r>
      <w:proofErr w:type="spellEnd"/>
      <w:r w:rsidRPr="00306641">
        <w:rPr>
          <w:rFonts w:ascii="Arial" w:eastAsia="Times New Roman" w:hAnsi="Arial" w:cs="Arial"/>
          <w:sz w:val="24"/>
          <w:szCs w:val="24"/>
          <w:lang w:eastAsia="el-GR"/>
        </w:rPr>
        <w:t xml:space="preserve">, δεν άνοιξε κανένα συμβουλευτικό </w:t>
      </w:r>
      <w:r w:rsidRPr="00306641">
        <w:rPr>
          <w:rFonts w:ascii="Arial" w:eastAsia="Times New Roman" w:hAnsi="Arial" w:cs="Arial"/>
          <w:sz w:val="24"/>
          <w:szCs w:val="24"/>
          <w:lang w:eastAsia="el-GR"/>
        </w:rPr>
        <w:lastRenderedPageBreak/>
        <w:t>κέντρο. Έρχεστε, όμως, εδώ και μας κουνάτε το χέρι, ότι δεν ανοίξαμε εμείς. Όλα, και τα υπόλοιπα, εδώ είναι. Από τη συντριπτική πλειοψηφία των σαράντα τριών συμβουλευτικών κέντρων, δύο άνοιξαν επί των ημερών σας σε δήμους και έκλεισε και ένας ξενώνας φιλοξενίας. Επί ημερών μας άνοιξε ένα συμβουλευτικό κέντρο και ταυτόχρονα γίνεται μελέτη.</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ΕΙΡΗΝΗ - ΕΛΕΝΗ ΑΓΑΘΟΠΟΥΛΟΥ:</w:t>
      </w:r>
      <w:r w:rsidRPr="00306641">
        <w:rPr>
          <w:rFonts w:ascii="Arial" w:eastAsia="Times New Roman" w:hAnsi="Arial" w:cs="Arial"/>
          <w:sz w:val="24"/>
          <w:szCs w:val="24"/>
          <w:lang w:eastAsia="el-GR"/>
        </w:rPr>
        <w:t xml:space="preserve"> Ποιο;</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ΜΑΡΙΑ ΣΥΡΕΓΓΕΛΑ (Υφυπουργός Εργασίας και Κοινωνικών Υποθέσεων)</w:t>
      </w:r>
      <w:r w:rsidRPr="00306641">
        <w:rPr>
          <w:rFonts w:ascii="Arial" w:eastAsia="Times New Roman" w:hAnsi="Arial" w:cs="Arial"/>
          <w:sz w:val="24"/>
          <w:szCs w:val="24"/>
          <w:lang w:eastAsia="el-GR"/>
        </w:rPr>
        <w:t xml:space="preserve">: Της Σαλαμίνας.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Και γίνεται και μελέτη για να περάσει όλο το δίκτυο. Μη μας κουνάτε, λοιπόν, το χέρι, γιατί δεν έχετε κάνει τίποτα πάνω στα θέματα αυτά. Πολύ ωραία τα λέτε, αλλά «τα ψεύτικα τα λόγια τα μεγάλα μάς τα ’παν απ’ το πρώτο μας το γάλα», «να κάνουμε και τίποτα», «να εφαρμόζουμε και τίποτα». Η ισότητα είναι στην πράξη, δεν είναι στα ωραία λόγια. Οι εργαζόμενοι των δομών έμεναν απλήρωτοι επί μήνες και καταθέτω στα Πρακτικά την επιστολή των εργαζομένων ΙΔΟΧ του ΕΚΑ, που διαμαρτύρονται επί πέντε μήνες το 2016 ότι είναι απλήρωτοι. Όταν φτάσαμε εμείς, για έξι μήνες οι εργαζόμενοι ήταν απλήρωτοι από το Υπουργείο Εσωτερικών και, παρ’ όλο που υπήρξαν όλες αυτές οι γραφειοκρατικές διαδικασίες, οι εργαζόμενοι για πρώτη φορά πληρώνονται στην ώρα τους.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lastRenderedPageBreak/>
        <w:t xml:space="preserve">Η υποβάθμιση της Γενικής Γραμματείας ήταν επί ημερών σας, γιατί κάνατε Υφυπουργό Εσωτερικών και βάλατε μαζί και τη Διεύθυνση Αστικής και Δημοτικής Κατάστασης. Ένα χαρακτηριστικό, λοιπόν, των απόψεών σας περί αναβάθμισης των πολιτικών ισότητας ήταν αυτό που είπε η κ. </w:t>
      </w:r>
      <w:proofErr w:type="spellStart"/>
      <w:r w:rsidRPr="00306641">
        <w:rPr>
          <w:rFonts w:ascii="Arial" w:eastAsia="Times New Roman" w:hAnsi="Arial" w:cs="Arial"/>
          <w:sz w:val="24"/>
          <w:szCs w:val="24"/>
          <w:lang w:eastAsia="el-GR"/>
        </w:rPr>
        <w:t>Χρυσοβελώνη</w:t>
      </w:r>
      <w:proofErr w:type="spellEnd"/>
      <w:r w:rsidRPr="00306641">
        <w:rPr>
          <w:rFonts w:ascii="Arial" w:eastAsia="Times New Roman" w:hAnsi="Arial" w:cs="Arial"/>
          <w:sz w:val="24"/>
          <w:szCs w:val="24"/>
          <w:lang w:eastAsia="el-GR"/>
        </w:rPr>
        <w:t xml:space="preserve"> στη Βουλή 8 Μαρτίου 2019: «Εξασφαλίζουμε τη βιωσιμότητα των δομών της Γενικής Γραμματείας...», εγώ δεν την έχω δει πουθενά, «..και του ΚΕΦΙ, που μετασχηματίζονται σε </w:t>
      </w:r>
      <w:proofErr w:type="spellStart"/>
      <w:r w:rsidRPr="00306641">
        <w:rPr>
          <w:rFonts w:ascii="Arial" w:eastAsia="Times New Roman" w:hAnsi="Arial" w:cs="Arial"/>
          <w:sz w:val="24"/>
          <w:szCs w:val="24"/>
          <w:lang w:eastAsia="el-GR"/>
        </w:rPr>
        <w:t>προνοιακές</w:t>
      </w:r>
      <w:proofErr w:type="spellEnd"/>
      <w:r w:rsidRPr="00306641">
        <w:rPr>
          <w:rFonts w:ascii="Arial" w:eastAsia="Times New Roman" w:hAnsi="Arial" w:cs="Arial"/>
          <w:sz w:val="24"/>
          <w:szCs w:val="24"/>
          <w:lang w:eastAsia="el-GR"/>
        </w:rPr>
        <w:t xml:space="preserve">. Διατηρούμε το ανθρώπινο δυναμικό τους και την πολύτιμη εμπειρία του με χρηματοδότηση από τον κρατικό προϋπολογισμό.». Πού ’ν’ τος; </w:t>
      </w:r>
      <w:proofErr w:type="spellStart"/>
      <w:r w:rsidRPr="00306641">
        <w:rPr>
          <w:rFonts w:ascii="Arial" w:eastAsia="Times New Roman" w:hAnsi="Arial" w:cs="Arial"/>
          <w:sz w:val="24"/>
          <w:szCs w:val="24"/>
          <w:lang w:eastAsia="el-GR"/>
        </w:rPr>
        <w:t>Προνοιακές</w:t>
      </w:r>
      <w:proofErr w:type="spellEnd"/>
      <w:r w:rsidRPr="00306641">
        <w:rPr>
          <w:rFonts w:ascii="Arial" w:eastAsia="Times New Roman" w:hAnsi="Arial" w:cs="Arial"/>
          <w:sz w:val="24"/>
          <w:szCs w:val="24"/>
          <w:lang w:eastAsia="el-GR"/>
        </w:rPr>
        <w:t xml:space="preserve"> δομές τα συμβουλευτικά κέντρα; Θα το καταθέσω και αυτό, να το δείτε. Τα έχει πει η κ. </w:t>
      </w:r>
      <w:proofErr w:type="spellStart"/>
      <w:r w:rsidRPr="00306641">
        <w:rPr>
          <w:rFonts w:ascii="Arial" w:eastAsia="Times New Roman" w:hAnsi="Arial" w:cs="Arial"/>
          <w:sz w:val="24"/>
          <w:szCs w:val="24"/>
          <w:lang w:eastAsia="el-GR"/>
        </w:rPr>
        <w:t>Χρυσοβελώνη</w:t>
      </w:r>
      <w:proofErr w:type="spellEnd"/>
      <w:r w:rsidRPr="00306641">
        <w:rPr>
          <w:rFonts w:ascii="Arial" w:eastAsia="Times New Roman" w:hAnsi="Arial" w:cs="Arial"/>
          <w:sz w:val="24"/>
          <w:szCs w:val="24"/>
          <w:lang w:eastAsia="el-GR"/>
        </w:rPr>
        <w:t xml:space="preserve">.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Υποβάθμιση είναι η καθ’ ομολογία της καθ’ ύλην αρμόδιας τότε Υπουργού για πρόθεση μετατροπής των δομών, λοιπόν, σε </w:t>
      </w:r>
      <w:proofErr w:type="spellStart"/>
      <w:r w:rsidRPr="00306641">
        <w:rPr>
          <w:rFonts w:ascii="Arial" w:eastAsia="Times New Roman" w:hAnsi="Arial" w:cs="Arial"/>
          <w:sz w:val="24"/>
          <w:szCs w:val="24"/>
          <w:lang w:eastAsia="el-GR"/>
        </w:rPr>
        <w:t>προνοιακές</w:t>
      </w:r>
      <w:proofErr w:type="spellEnd"/>
      <w:r w:rsidRPr="00306641">
        <w:rPr>
          <w:rFonts w:ascii="Arial" w:eastAsia="Times New Roman" w:hAnsi="Arial" w:cs="Arial"/>
          <w:sz w:val="24"/>
          <w:szCs w:val="24"/>
          <w:lang w:eastAsia="el-GR"/>
        </w:rPr>
        <w:t xml:space="preserve">, κάτι που απαγορεύεται ρητά από τη Σύμβαση της Κωνσταντινούπολης, αφού η κακοποίηση δεν γνωρίζει ούτε κοινωνικά ούτε οικονομικά στρώματα και σε αυτές τις δομές πρέπει να έχουν πρόσβαση όλες οι γυναίκες που υφίστανται βία, ανεξαρτήτως οικονομικών κριτηρίων. Θα τα δείτε, κυρία Φωτίου. Διότι η απαγόρευση της βίας βασίζεται σε θεμελιώδη ανθρώπινα δικαιώματα για προστασία της ζωής και της αξιοπρέπειας. Εάν αυτές οι δομές μετατρέπονται σε </w:t>
      </w:r>
      <w:proofErr w:type="spellStart"/>
      <w:r w:rsidRPr="00306641">
        <w:rPr>
          <w:rFonts w:ascii="Arial" w:eastAsia="Times New Roman" w:hAnsi="Arial" w:cs="Arial"/>
          <w:sz w:val="24"/>
          <w:szCs w:val="24"/>
          <w:lang w:eastAsia="el-GR"/>
        </w:rPr>
        <w:t>προνοιακές</w:t>
      </w:r>
      <w:proofErr w:type="spellEnd"/>
      <w:r w:rsidRPr="00306641">
        <w:rPr>
          <w:rFonts w:ascii="Arial" w:eastAsia="Times New Roman" w:hAnsi="Arial" w:cs="Arial"/>
          <w:sz w:val="24"/>
          <w:szCs w:val="24"/>
          <w:lang w:eastAsia="el-GR"/>
        </w:rPr>
        <w:t xml:space="preserve">, δεν θα έχουν πρόσβαση οι κακοποιημένες γυναίκες που υφίσταντο οικονομική εξάρτηση και βία από τον σύντροφό τους. Άρα η </w:t>
      </w:r>
      <w:r w:rsidRPr="00306641">
        <w:rPr>
          <w:rFonts w:ascii="Arial" w:eastAsia="Times New Roman" w:hAnsi="Arial" w:cs="Arial"/>
          <w:sz w:val="24"/>
          <w:szCs w:val="24"/>
          <w:lang w:eastAsia="el-GR"/>
        </w:rPr>
        <w:lastRenderedPageBreak/>
        <w:t>Σύμβαση της Κωνσταντινούπολης από εσάς κινδύνευε. Δεν κινδύνευε από εμάς.</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Ποια; Εάν, εάν, εάν…</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ΜΑΡΙΑ ΣΥΡΕΓΓΕΛΑ (Υφυπουργός Εργασίας και Κοινωνικών Υποθέσεων)</w:t>
      </w:r>
      <w:r w:rsidRPr="00306641">
        <w:rPr>
          <w:rFonts w:ascii="Arial" w:eastAsia="Times New Roman" w:hAnsi="Arial" w:cs="Arial"/>
          <w:sz w:val="24"/>
          <w:szCs w:val="24"/>
          <w:lang w:eastAsia="el-GR"/>
        </w:rPr>
        <w:t>: Θα τα πείτε, κύριε Σκουρλέτη. Θα γίνει όμως. Ό,τι έχουμε πει μέχρι στιγμής έχει γίνει.</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Κατηγορείται η Κυβέρνηση ότι αποσιωπά και συγκαλύπτει τη βία κατά των γυναικών, όταν με αυτή την Κυβέρνηση, με εμάς, ξεκίνησε το «</w:t>
      </w:r>
      <w:r w:rsidRPr="00306641">
        <w:rPr>
          <w:rFonts w:ascii="Arial" w:eastAsia="Times New Roman" w:hAnsi="Arial" w:cs="Arial"/>
          <w:sz w:val="24"/>
          <w:szCs w:val="24"/>
          <w:lang w:val="en-US" w:eastAsia="el-GR"/>
        </w:rPr>
        <w:t>Me</w:t>
      </w:r>
      <w:r w:rsidRPr="00306641">
        <w:rPr>
          <w:rFonts w:ascii="Arial" w:eastAsia="Times New Roman" w:hAnsi="Arial" w:cs="Arial"/>
          <w:sz w:val="24"/>
          <w:szCs w:val="24"/>
          <w:lang w:eastAsia="el-GR"/>
        </w:rPr>
        <w:t xml:space="preserve"> </w:t>
      </w:r>
      <w:r w:rsidRPr="00306641">
        <w:rPr>
          <w:rFonts w:ascii="Arial" w:eastAsia="Times New Roman" w:hAnsi="Arial" w:cs="Arial"/>
          <w:sz w:val="24"/>
          <w:szCs w:val="24"/>
          <w:lang w:val="en-US" w:eastAsia="el-GR"/>
        </w:rPr>
        <w:t>Too</w:t>
      </w:r>
      <w:r w:rsidRPr="00306641">
        <w:rPr>
          <w:rFonts w:ascii="Arial" w:eastAsia="Times New Roman" w:hAnsi="Arial" w:cs="Arial"/>
          <w:sz w:val="24"/>
          <w:szCs w:val="24"/>
          <w:lang w:eastAsia="el-GR"/>
        </w:rPr>
        <w:t xml:space="preserve">». Αν θυμάστε, το εφαλτήριο έγινε σε εκδήλωση που διοργάνωσε ο κ. </w:t>
      </w:r>
      <w:proofErr w:type="spellStart"/>
      <w:r w:rsidRPr="00306641">
        <w:rPr>
          <w:rFonts w:ascii="Arial" w:eastAsia="Times New Roman" w:hAnsi="Arial" w:cs="Arial"/>
          <w:sz w:val="24"/>
          <w:szCs w:val="24"/>
          <w:lang w:eastAsia="el-GR"/>
        </w:rPr>
        <w:t>Αυγενάκης</w:t>
      </w:r>
      <w:proofErr w:type="spellEnd"/>
      <w:r w:rsidRPr="00306641">
        <w:rPr>
          <w:rFonts w:ascii="Arial" w:eastAsia="Times New Roman" w:hAnsi="Arial" w:cs="Arial"/>
          <w:sz w:val="24"/>
          <w:szCs w:val="24"/>
          <w:lang w:eastAsia="el-GR"/>
        </w:rPr>
        <w:t>, στο «Σπάστε τη σιωπή», που ήταν κατά τη διάρκεια της ελληνικής Προεδρίας στο Συμβούλιο της Ευρώπης. Έχουν ήδη και από το Υπουργείο Αθλητισμού καταθέσει. Και για τον τομέα του πολιτισμού η αντίδραση ήταν άμεση. Στις 28 Ιανουαρίου 2021, πριν δημιουργηθεί οποιοδήποτε άλλο θέμα, το Υπουργείο Πολιτισμού ανακοίνωσε ότι προχωρά στη δημιουργία και υιοθέτηση κώδικα δεοντολογίας. Πότε υπήρχε στο παρελθόν κώδικας δεοντολογίας στους δημόσιους φορείς; Δημιουργήθηκε η πλατφόρμα «</w:t>
      </w:r>
      <w:proofErr w:type="spellStart"/>
      <w:r w:rsidRPr="00306641">
        <w:rPr>
          <w:rFonts w:ascii="Arial" w:eastAsia="Times New Roman" w:hAnsi="Arial" w:cs="Arial"/>
          <w:sz w:val="24"/>
          <w:szCs w:val="24"/>
          <w:lang w:val="en-US" w:eastAsia="el-GR"/>
        </w:rPr>
        <w:t>MeToo</w:t>
      </w:r>
      <w:proofErr w:type="spellEnd"/>
      <w:r w:rsidRPr="00306641">
        <w:rPr>
          <w:rFonts w:ascii="Arial" w:eastAsia="Times New Roman" w:hAnsi="Arial" w:cs="Arial"/>
          <w:sz w:val="24"/>
          <w:szCs w:val="24"/>
          <w:lang w:eastAsia="el-GR"/>
        </w:rPr>
        <w:t xml:space="preserve">», όπου καθένας και καθεμία μπορούν να ενημερώνονται για τα δικαιώματά τους.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Ακούστηκε ότι δεν μας ενδιαφέρει ο δημόσιος τομέας, ότι εκεί δεν υπάρχει τίποτα, ενώ μέσα στον πρόσφατο νόμο που ψηφίστηκε υπάρχει </w:t>
      </w:r>
      <w:r w:rsidRPr="00306641">
        <w:rPr>
          <w:rFonts w:ascii="Arial" w:eastAsia="Times New Roman" w:hAnsi="Arial" w:cs="Arial"/>
          <w:sz w:val="24"/>
          <w:szCs w:val="24"/>
          <w:lang w:eastAsia="el-GR"/>
        </w:rPr>
        <w:lastRenderedPageBreak/>
        <w:t xml:space="preserve">σύστημα εσωτερικού ελέγχου του δημοσίου τομέα, με σύμβουλο ακεραιότητας στη δημόσια διοίκηση και άλλες διατάξεις. Για πρώτη φορά υπάρχει και στον δημόσιο τομέα. Και η Ελλάδα αναφέρθηκε και από τον ΟΗΕ για τα έκτακτα μέτρα που έλαβε κατά τη διάρκεια της πανδημίας όσον αφορά τα θύματα ενδοοικογενειακής βίας.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Κατηγορούμαστε για συγκάλυψη της βίας και της παρενόχλησης από τους ίδιους ανθρώπους που δεν είχαν κάνει κάτι. Δηλαδή μας λέτε για τη </w:t>
      </w:r>
      <w:proofErr w:type="spellStart"/>
      <w:r w:rsidRPr="00306641">
        <w:rPr>
          <w:rFonts w:ascii="Arial" w:eastAsia="Times New Roman" w:hAnsi="Arial" w:cs="Arial"/>
          <w:sz w:val="24"/>
          <w:szCs w:val="24"/>
          <w:lang w:eastAsia="el-GR"/>
        </w:rPr>
        <w:t>γυναικοκτονία</w:t>
      </w:r>
      <w:proofErr w:type="spellEnd"/>
      <w:r w:rsidRPr="00306641">
        <w:rPr>
          <w:rFonts w:ascii="Arial" w:eastAsia="Times New Roman" w:hAnsi="Arial" w:cs="Arial"/>
          <w:sz w:val="24"/>
          <w:szCs w:val="24"/>
          <w:lang w:eastAsia="el-GR"/>
        </w:rPr>
        <w:t xml:space="preserve">. Μα εσείς περάσατε Ποινικό Κώδικα, αν θυμάμαι καλά, και μάλιστα με δηλώσεις του κ. Κοντονή όλα αυτά πήγαν, λέει, λίγο πιο μετά, οι εκλογές -δεν τα είπα εγώ, ο κ. Κοντονής τα είχε πει- πήγαν πιο μετά, γιατί έπρεπε να φέρετε τον Ποινικό Κώδικα, που μειώνατε τις ποινές των βιασμών! Μειώνατε τις ποινές των βιασμών και έρχεστε εδώ και μας κουνάτε το χέρι για τις </w:t>
      </w:r>
      <w:proofErr w:type="spellStart"/>
      <w:r w:rsidRPr="00306641">
        <w:rPr>
          <w:rFonts w:ascii="Arial" w:eastAsia="Times New Roman" w:hAnsi="Arial" w:cs="Arial"/>
          <w:sz w:val="24"/>
          <w:szCs w:val="24"/>
          <w:lang w:eastAsia="el-GR"/>
        </w:rPr>
        <w:t>γυναικοκτονίες</w:t>
      </w:r>
      <w:proofErr w:type="spellEnd"/>
      <w:r w:rsidRPr="00306641">
        <w:rPr>
          <w:rFonts w:ascii="Arial" w:eastAsia="Times New Roman" w:hAnsi="Arial" w:cs="Arial"/>
          <w:sz w:val="24"/>
          <w:szCs w:val="24"/>
          <w:lang w:eastAsia="el-GR"/>
        </w:rPr>
        <w:t xml:space="preserve">! Θέλετε να πω πόσες </w:t>
      </w:r>
      <w:proofErr w:type="spellStart"/>
      <w:r w:rsidRPr="00306641">
        <w:rPr>
          <w:rFonts w:ascii="Arial" w:eastAsia="Times New Roman" w:hAnsi="Arial" w:cs="Arial"/>
          <w:sz w:val="24"/>
          <w:szCs w:val="24"/>
          <w:lang w:eastAsia="el-GR"/>
        </w:rPr>
        <w:t>γυναικοκτονίες</w:t>
      </w:r>
      <w:proofErr w:type="spellEnd"/>
      <w:r w:rsidRPr="00306641">
        <w:rPr>
          <w:rFonts w:ascii="Arial" w:eastAsia="Times New Roman" w:hAnsi="Arial" w:cs="Arial"/>
          <w:sz w:val="24"/>
          <w:szCs w:val="24"/>
          <w:lang w:eastAsia="el-GR"/>
        </w:rPr>
        <w:t xml:space="preserve"> έγιναν το 2015, το 2016, το 2017; Έχουμε όλα τα στοιχεία. Δεν είναι καινούργιο φαινόμενο, υπάρχει χρόνια. Μην πω για τις </w:t>
      </w:r>
      <w:proofErr w:type="spellStart"/>
      <w:r w:rsidRPr="00306641">
        <w:rPr>
          <w:rFonts w:ascii="Arial" w:eastAsia="Times New Roman" w:hAnsi="Arial" w:cs="Arial"/>
          <w:sz w:val="24"/>
          <w:szCs w:val="24"/>
          <w:lang w:eastAsia="el-GR"/>
        </w:rPr>
        <w:t>γυναικοκτονίες</w:t>
      </w:r>
      <w:proofErr w:type="spellEnd"/>
      <w:r w:rsidRPr="00306641">
        <w:rPr>
          <w:rFonts w:ascii="Arial" w:eastAsia="Times New Roman" w:hAnsi="Arial" w:cs="Arial"/>
          <w:sz w:val="24"/>
          <w:szCs w:val="24"/>
          <w:lang w:eastAsia="el-GR"/>
        </w:rPr>
        <w:t xml:space="preserve"> στη Βενεζουέλα, δεν χρειάζεται.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Τέλος, χαρτοφυλάκιο δημογραφία για την οικογένεια. Επί Κυβέρνησης ΣΥΡΙΖΑ η τότε Υφυπουργός Εσωτερικών, που ήταν αρμόδια για τη Γενική Γραμματεία Ισότητας και την αστική και δημοτική κατάσταση, σε ημερίδα του Εμπορικού και Βιομηχανικού Επιμελητηρίου Αθηνών με θέμα «Πολιτικές για την αντιμετώπιση του δημογραφικού ζητήματος», δήλωνε ότι το δημογραφικό </w:t>
      </w:r>
      <w:r w:rsidRPr="00306641">
        <w:rPr>
          <w:rFonts w:ascii="Arial" w:eastAsia="Times New Roman" w:hAnsi="Arial" w:cs="Times New Roman"/>
          <w:sz w:val="24"/>
          <w:szCs w:val="24"/>
          <w:lang w:eastAsia="el-GR"/>
        </w:rPr>
        <w:lastRenderedPageBreak/>
        <w:t xml:space="preserve">ζήτημα, η υπογεννητικότητα, η </w:t>
      </w:r>
      <w:proofErr w:type="spellStart"/>
      <w:r w:rsidRPr="00306641">
        <w:rPr>
          <w:rFonts w:ascii="Arial" w:eastAsia="Times New Roman" w:hAnsi="Arial" w:cs="Times New Roman"/>
          <w:sz w:val="24"/>
          <w:szCs w:val="24"/>
          <w:lang w:eastAsia="el-GR"/>
        </w:rPr>
        <w:t>υπογονιμότητα</w:t>
      </w:r>
      <w:proofErr w:type="spellEnd"/>
      <w:r w:rsidRPr="00306641">
        <w:rPr>
          <w:rFonts w:ascii="Arial" w:eastAsia="Times New Roman" w:hAnsi="Arial" w:cs="Times New Roman"/>
          <w:sz w:val="24"/>
          <w:szCs w:val="24"/>
          <w:lang w:eastAsia="el-GR"/>
        </w:rPr>
        <w:t xml:space="preserve">, πρέπει να έχουν κεντρική θέση στην πολιτική μιας Κυβέρνησης και ότι πρέπει να στηριχθεί η γυναίκα, μητέρα, εργαζόμενη, που είναι ο βασικός πυλώνας της οικογένειας, τονίζοντας ότι θα πρέπει η πολιτεία να στέκεται στο πλευρό της οικογένειας και να δημιουργεί κατάλληλες συνθήκες.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Αυτά μάς λέτε ότι είναι </w:t>
      </w:r>
      <w:proofErr w:type="spellStart"/>
      <w:r w:rsidRPr="00306641">
        <w:rPr>
          <w:rFonts w:ascii="Arial" w:eastAsia="Times New Roman" w:hAnsi="Arial" w:cs="Times New Roman"/>
          <w:sz w:val="24"/>
          <w:szCs w:val="24"/>
          <w:lang w:eastAsia="el-GR"/>
        </w:rPr>
        <w:t>συντηρητικοποίηση</w:t>
      </w:r>
      <w:proofErr w:type="spellEnd"/>
      <w:r w:rsidRPr="00306641">
        <w:rPr>
          <w:rFonts w:ascii="Arial" w:eastAsia="Times New Roman" w:hAnsi="Arial" w:cs="Times New Roman"/>
          <w:sz w:val="24"/>
          <w:szCs w:val="24"/>
          <w:lang w:eastAsia="el-GR"/>
        </w:rPr>
        <w:t>. Τι έγινε εδώ; Ποια ήταν Υφυπουργός; Η δική μας ήταν; Δική σας ήταν. Τι να πω!</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στην ίδια την ομιλία της η κ. </w:t>
      </w:r>
      <w:proofErr w:type="spellStart"/>
      <w:r w:rsidRPr="00306641">
        <w:rPr>
          <w:rFonts w:ascii="Arial" w:eastAsia="Times New Roman" w:hAnsi="Arial" w:cs="Times New Roman"/>
          <w:sz w:val="24"/>
          <w:szCs w:val="24"/>
          <w:lang w:eastAsia="el-GR"/>
        </w:rPr>
        <w:t>Χρυσοβελώνη</w:t>
      </w:r>
      <w:proofErr w:type="spellEnd"/>
      <w:r w:rsidRPr="00306641">
        <w:rPr>
          <w:rFonts w:ascii="Arial" w:eastAsia="Times New Roman" w:hAnsi="Arial" w:cs="Times New Roman"/>
          <w:sz w:val="24"/>
          <w:szCs w:val="24"/>
          <w:lang w:eastAsia="el-GR"/>
        </w:rPr>
        <w:t xml:space="preserve"> ανέφερε ως παράδειγμα στήριξης της γυναίκας τη θεσπισθείσα άδεια αποδοχών που έγινε τότε στον ν.4604 για τις εργαζόμενες στις οποίες εφαρμόζονται μέθοδοι ιατρικώς υποβοηθούμενης αναπαραγωγής.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Αυτό είναι και πολιτική υποκρισία και ταραχή, σε κάθε περίπτωση, και πραγματικά αλλάζετε…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ΘΕΑΝΩ ΦΩΤΙΟΥ: </w:t>
      </w:r>
      <w:r w:rsidRPr="00306641">
        <w:rPr>
          <w:rFonts w:ascii="Arial" w:eastAsia="Times New Roman" w:hAnsi="Arial" w:cs="Times New Roman"/>
          <w:sz w:val="24"/>
          <w:szCs w:val="24"/>
          <w:lang w:eastAsia="el-GR"/>
        </w:rPr>
        <w:t>… (δεν ακούστηκε)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ΜΑΡΙΑ ΣΥΡΕΓΓΕΛΑ (Υφυπουργός Εργασίας και Κοινωνικών Υποθέσεων)</w:t>
      </w:r>
      <w:r w:rsidRPr="00306641">
        <w:rPr>
          <w:rFonts w:ascii="Arial" w:eastAsia="Times New Roman" w:hAnsi="Arial" w:cs="Times New Roman"/>
          <w:sz w:val="24"/>
          <w:szCs w:val="24"/>
          <w:lang w:eastAsia="el-GR"/>
        </w:rPr>
        <w:t xml:space="preserve">: Κυρία Φωτίου, σας άκουσα. Σας άκουσα και, μάλιστα, με σεβασμό και υπομονή. Σας άκουσα τι είπατε, πρέπει να ακούσετε και εσείς εμένα.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ΘΕΑΝΩ ΦΩΤΙΟΥ</w:t>
      </w:r>
      <w:r w:rsidRPr="00306641">
        <w:rPr>
          <w:rFonts w:ascii="Arial" w:eastAsia="Times New Roman" w:hAnsi="Arial" w:cs="Times New Roman"/>
          <w:sz w:val="24"/>
          <w:szCs w:val="24"/>
          <w:lang w:eastAsia="el-GR"/>
        </w:rPr>
        <w:t>: … δεν απαντάει στις ερωτήσεις μας.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 xml:space="preserve">): </w:t>
      </w:r>
      <w:r w:rsidRPr="00306641">
        <w:rPr>
          <w:rFonts w:ascii="Arial" w:eastAsia="Times New Roman" w:hAnsi="Arial" w:cs="Times New Roman"/>
          <w:sz w:val="24"/>
          <w:szCs w:val="24"/>
          <w:lang w:eastAsia="el-GR"/>
        </w:rPr>
        <w:t xml:space="preserve">Έτσι κι αλλιώς, κυρία Φωτίου, δεν ακούγεστε.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ΜΑΡΙΑ ΣΥΡΕΓΓΕΛΑ (Υφυπουργός Εργασίας και Κοινωνικών Υποθέσεων)</w:t>
      </w:r>
      <w:r w:rsidRPr="00306641">
        <w:rPr>
          <w:rFonts w:ascii="Arial" w:eastAsia="Times New Roman" w:hAnsi="Arial" w:cs="Times New Roman"/>
          <w:sz w:val="24"/>
          <w:szCs w:val="24"/>
          <w:lang w:eastAsia="el-GR"/>
        </w:rPr>
        <w:t>: Δεν ακούγεστε και εγώ δεν σας ακούω για να σας απαντήσω.</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ΘΕΑΝΩ ΦΩΤΙΟΥ: </w:t>
      </w:r>
      <w:r w:rsidRPr="00306641">
        <w:rPr>
          <w:rFonts w:ascii="Arial" w:eastAsia="Times New Roman" w:hAnsi="Arial" w:cs="Times New Roman"/>
          <w:sz w:val="24"/>
          <w:szCs w:val="24"/>
          <w:lang w:eastAsia="el-GR"/>
        </w:rPr>
        <w:t>Τόσες ερωτήσεις κάναμε, θα απαντήσει;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 xml:space="preserve">): </w:t>
      </w:r>
      <w:r w:rsidRPr="00306641">
        <w:rPr>
          <w:rFonts w:ascii="Arial" w:eastAsia="Times New Roman" w:hAnsi="Arial" w:cs="Times New Roman"/>
          <w:sz w:val="24"/>
          <w:szCs w:val="24"/>
          <w:lang w:eastAsia="el-GR"/>
        </w:rPr>
        <w:t>Δεν ξέρω αν σας απαντήσει, μιλάει.</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ΜΑΡΙΑ ΣΥΡΕΓΓΕΛΑ (Υφυπουργός Εργασίας και Κοινωνικών Υποθέσεων)</w:t>
      </w:r>
      <w:r w:rsidRPr="00306641">
        <w:rPr>
          <w:rFonts w:ascii="Arial" w:eastAsia="Times New Roman" w:hAnsi="Arial" w:cs="Times New Roman"/>
          <w:sz w:val="24"/>
          <w:szCs w:val="24"/>
          <w:lang w:eastAsia="el-GR"/>
        </w:rPr>
        <w:t xml:space="preserve">: Κλείνοντας, έχουμε ξεπεράσει, λοιπόν, το επίπεδο των πομπωδών ανακοινώσεων. Ωραία τα λέμε, αλλά το θέμα είναι να τα κάνουμε κιόλας! Ήταν εδώ και ο κ. </w:t>
      </w:r>
      <w:proofErr w:type="spellStart"/>
      <w:r w:rsidRPr="00306641">
        <w:rPr>
          <w:rFonts w:ascii="Arial" w:eastAsia="Times New Roman" w:hAnsi="Arial" w:cs="Times New Roman"/>
          <w:sz w:val="24"/>
          <w:szCs w:val="24"/>
          <w:lang w:eastAsia="el-GR"/>
        </w:rPr>
        <w:t>Τσακαλώτος</w:t>
      </w:r>
      <w:proofErr w:type="spellEnd"/>
      <w:r w:rsidRPr="00306641">
        <w:rPr>
          <w:rFonts w:ascii="Arial" w:eastAsia="Times New Roman" w:hAnsi="Arial" w:cs="Times New Roman"/>
          <w:sz w:val="24"/>
          <w:szCs w:val="24"/>
          <w:lang w:eastAsia="el-GR"/>
        </w:rPr>
        <w:t xml:space="preserve">, οικονομολόγος είναι, γνωρίζει ότι το όραμα μόνο δεν φτάνει, χρειάζεται και ένα στρατηγικό σχέδιο, για να μπορέσουμε μετά να εφαρμόσουμε πράγματα. Δημιουργούμε εμείς πλέον καλές πρακτικές και μάλιστα σε πρωτόγνωρες συνθήκες -με την πανδημία- και, επειδή είμαστε μία σύγχρονη ευρωπαϊκή δημοκρατική Κυβέρνηση, δεν θα φτάναμε ποτέ στο σημείο να εκμεταλλευτούμε τραγικά γεγονότα και να δίνουμε κομματικό πρόσημο σε ανθρώπινα δικαιώματα για λόγους μικροπολιτικής αντιπαράθεσης. Για εμάς η ισότητα των φύλων και η καταπολέμηση της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είναι θέματα θεμελιωδών ανθρωπίνων δικαιωμάτων σε ένα </w:t>
      </w:r>
      <w:r w:rsidRPr="00306641">
        <w:rPr>
          <w:rFonts w:ascii="Arial" w:eastAsia="Times New Roman" w:hAnsi="Arial" w:cs="Times New Roman"/>
          <w:sz w:val="24"/>
          <w:szCs w:val="24"/>
          <w:lang w:eastAsia="el-GR"/>
        </w:rPr>
        <w:lastRenderedPageBreak/>
        <w:t>κράτος δικαίου και θα συνεχίσουμε να παράγουμε πολιτικές ισότητας για όλους και όλες, με σεβασμό στις διεθνείς και ευρωπαϊκές δεσμεύσεις μας, χωρίς ιδεολογικές αγκυλώσεις. Εμείς δεν χωρίζουμε τις γυναίκες, όσον αφορά την ισότητα των φύλων, ανάλογα αν είναι στην Αριστερά, στο Κέντρο ή στη Δεξιά, είμαστε για όλες τις Ελληνίδες, για όλους τους Έλληνες και, φυσικά, χωρίς στεγανά και χωρίς κοινωνικές και κάθε άλλου είδους διακρίσεις.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Ευχαριστώ πολύ. </w:t>
      </w:r>
    </w:p>
    <w:p w:rsidR="00306641" w:rsidRPr="00306641" w:rsidRDefault="00306641" w:rsidP="002B3B88">
      <w:pPr>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της Νέας Δημοκρατίας)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(Στο σημείο αυτό η Υφυπουργός Εργασίας και Κοινωνικών Υποθέσεων κ. Μαρία </w:t>
      </w:r>
      <w:proofErr w:type="spellStart"/>
      <w:r w:rsidRPr="00306641">
        <w:rPr>
          <w:rFonts w:ascii="Arial" w:eastAsia="Times New Roman" w:hAnsi="Arial" w:cs="Times New Roman"/>
          <w:sz w:val="24"/>
          <w:szCs w:val="24"/>
          <w:lang w:eastAsia="el-GR"/>
        </w:rPr>
        <w:t>Συρεγγέλα</w:t>
      </w:r>
      <w:proofErr w:type="spellEnd"/>
      <w:r w:rsidRPr="00306641">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(Απόστολος </w:t>
      </w:r>
      <w:proofErr w:type="spellStart"/>
      <w:r w:rsidRPr="00306641">
        <w:rPr>
          <w:rFonts w:ascii="Arial" w:eastAsia="Times New Roman" w:hAnsi="Arial" w:cs="Times New Roman"/>
          <w:b/>
          <w:sz w:val="24"/>
          <w:szCs w:val="24"/>
          <w:lang w:eastAsia="el-GR"/>
        </w:rPr>
        <w:t>Αβδελάς</w:t>
      </w:r>
      <w:proofErr w:type="spellEnd"/>
      <w:r w:rsidRPr="00306641">
        <w:rPr>
          <w:rFonts w:ascii="Arial" w:eastAsia="Times New Roman" w:hAnsi="Arial" w:cs="Times New Roman"/>
          <w:b/>
          <w:sz w:val="24"/>
          <w:szCs w:val="24"/>
          <w:lang w:eastAsia="el-GR"/>
        </w:rPr>
        <w:t>):</w:t>
      </w:r>
      <w:r w:rsidRPr="00306641">
        <w:rPr>
          <w:rFonts w:ascii="Arial" w:eastAsia="Times New Roman" w:hAnsi="Arial" w:cs="Times New Roman"/>
          <w:sz w:val="24"/>
          <w:szCs w:val="24"/>
          <w:lang w:eastAsia="el-GR"/>
        </w:rPr>
        <w:t xml:space="preserve"> Ευχαριστούμε, κυρία Υφυπουργέ.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Έδωσε αρκετές απαντήσεις η κυρία Υφυπουργός, κυρία Φωτίου. Τώρα, αν δεν έδωσε σε σας, τι να κάνουμε! Απάντησε, όμως. Τι απαντήσεις έδωσε θα το κρίνει ο κόσμος.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Τον λόγο έχει τώρα ο κ. Παναγιώτης Σκουρλέτης, Κοινοβουλευτικός Εκπρόσωπος του ΣΥΡΙΖΑ - Προοδευτική Συμμαχία.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ΠΑΝΑΓΙΩΤΗΣ (ΠΑΝΟΣ) ΣΚΟΥΡΛΕΤΗΣ:</w:t>
      </w:r>
      <w:r w:rsidRPr="00306641">
        <w:rPr>
          <w:rFonts w:ascii="Arial" w:eastAsia="Times New Roman" w:hAnsi="Arial" w:cs="Times New Roman"/>
          <w:sz w:val="24"/>
          <w:szCs w:val="24"/>
          <w:lang w:eastAsia="el-GR"/>
        </w:rPr>
        <w:t xml:space="preserve"> Ευχαριστώ,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Κυρία Υφυπουργέ, δεν υποτιμώ καθόλου την πολιτική σας παρουσία, αλλά αυτή η ερώτηση απευθύνθηκε σε έξι Υπουργεία: Εργασίας, Οικονομίας, Εσωτερικών, Παιδείας, Προστασίας του Πολίτη, Πολιτισμού και Αθλητισμού. Οι συνάδελφοί σας θεώρησαν ότι εσείς μπορείτε να καλύψετε επαρκώς τα ερωτήματα στο σύνολο αυτών των Υπουργείων, κατά τη γνώμη μας, όμως, είναι μία έμπρακτη υποβάθμιση της σημερινής συζήτησης, η οποία δεν σχετίζεται μόνο με την ποιότητα και το περιεχόμενο των απαντήσεών σας, αλλά επιβεβαιώνεται από τα πεπραγμένα σας αλλά και από τις δηλώσεις των στελεχών σας, του κόσμου, αυτή τη στιγμή, που αποτελεί το βασικό στελεχικό δυναμικό της Κυβέρνησης και της Κοινοβουλευτικής σας Ομάδας, που αποπνέει έναν βαθύτατο συντηρητισμό. Και αυτό, ξέρετε, δεν αντιμετωπίζεται με το να κρύβεστε πίσω από τις ευρωπαϊκές οδηγίες, διότι αυτό κάνατε. Με έναν αριστοτεχνικό τρόπο κρυφτήκατε σε όλα τα επίμαχα ζητήματα πίσω από την ενσωμάτωση αναγκαίων ευρωπαϊκών οδηγιών. Αυτό το τρικ το κάνατε και πρόσφατα, κατά τη συζήτηση του νομοσχεδίου του Υπουργείου Εργασίας, όπου από τη μία μάς καλούσατε -και το βάλατε και σε ονομαστική ψηφοφορία, να δούμε εάν θα τα ψηφίσετε- και όταν το ψηφίσαμε, γιατί σας το είχα πει από την πρώτη ημέρα, μας είπατε τότε γιατί καταγγέλλετε το νομοσχέδιο; Διότι άλλος ήταν ο πυρήνας του. Αλλά, εν πάση περιπτώσει, αυτά τα είδαμε.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Νομίζω, όμως, ότι, παρά την προσπάθειά σας να μας πείσετε ότι η μεταφορά της Γενικής Γραμματείας Ισότητας Φύλων από το Υπουργείο Εσωτερικών στο Υπουργείο Εργασίας και, κυρίως, η μετονομασία του ήταν κάτι το οποίο διευκολύνει την πολιτική παρέμβαση στα ζητήματα της ισότητας φύλων, κατά τη γνώμη μας είναι ένα βαθύτατο ιδεολογικό ζήτημα. Διότι δεν μπορεί να συρρικνωθεί η πολιτική γι’ αυτά τα ζητήματα μόνο στα ζητήματα που σχετίζονται με την οικογένεια και το δημογραφικό ζήτημα. Και αυτό φάνηκε. Αν σας άκουγε κανείς, αποκομμένος από το τι ζήσαμε τους τελευταίους μήνες, τις τελευταίες ημέρες και τις τελευταίες εβδομάδες στην ελληνική κοινωνία -και δυστυχώς ήταν πολλά-, θα έλεγε: Τι φοβερή χώρα είναι αυτή; Τι καλές πρακτικές, που επικαλεστήκατε πάρα πολλές φορές. Μόνο που σε όλους τους ευρωπαϊκούς μέσους όρους είμαστε από κάτω ως χώρα, ναι ή όχι;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Από κάτω είμαστε.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ΜΑΡΙΑ ΣΥΡΕΓΓΕΛΑ (Υφυπουργός Εργασίας και Κοινωνικών Υποθέσεων)</w:t>
      </w:r>
      <w:r w:rsidRPr="00306641">
        <w:rPr>
          <w:rFonts w:ascii="Arial" w:eastAsia="Times New Roman" w:hAnsi="Arial" w:cs="Times New Roman"/>
          <w:sz w:val="24"/>
          <w:szCs w:val="24"/>
          <w:lang w:eastAsia="el-GR"/>
        </w:rPr>
        <w:t>: Με στοιχεία του 2018;</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(ΠΑΝΟΣ) ΣΚΟΥΡΛΕΤΗΣ:</w:t>
      </w:r>
      <w:r w:rsidRPr="00306641">
        <w:rPr>
          <w:rFonts w:ascii="Arial" w:eastAsia="Times New Roman" w:hAnsi="Arial" w:cs="Times New Roman"/>
          <w:sz w:val="24"/>
          <w:szCs w:val="24"/>
          <w:lang w:eastAsia="el-GR"/>
        </w:rPr>
        <w:t xml:space="preserve"> Με στοιχεία του 2018, με στοιχεία πραγματικά και </w:t>
      </w:r>
      <w:proofErr w:type="spellStart"/>
      <w:r w:rsidRPr="00306641">
        <w:rPr>
          <w:rFonts w:ascii="Arial" w:eastAsia="Times New Roman" w:hAnsi="Arial" w:cs="Times New Roman"/>
          <w:sz w:val="24"/>
          <w:szCs w:val="24"/>
          <w:lang w:eastAsia="el-GR"/>
        </w:rPr>
        <w:t>επικαιροποιημένα</w:t>
      </w:r>
      <w:proofErr w:type="spellEnd"/>
      <w:r w:rsidRPr="00306641">
        <w:rPr>
          <w:rFonts w:ascii="Arial" w:eastAsia="Times New Roman" w:hAnsi="Arial" w:cs="Times New Roman"/>
          <w:sz w:val="24"/>
          <w:szCs w:val="24"/>
          <w:lang w:eastAsia="el-GR"/>
        </w:rPr>
        <w:t xml:space="preserve">. Περί αυτού πρόκειται. Και ειλικρινά, αν δεν είχαμε ζήσει τα </w:t>
      </w:r>
      <w:proofErr w:type="spellStart"/>
      <w:r w:rsidRPr="00306641">
        <w:rPr>
          <w:rFonts w:ascii="Arial" w:eastAsia="Times New Roman" w:hAnsi="Arial" w:cs="Times New Roman"/>
          <w:sz w:val="24"/>
          <w:szCs w:val="24"/>
          <w:lang w:eastAsia="el-GR"/>
        </w:rPr>
        <w:t>σοκαριστικά</w:t>
      </w:r>
      <w:proofErr w:type="spellEnd"/>
      <w:r w:rsidRPr="00306641">
        <w:rPr>
          <w:rFonts w:ascii="Arial" w:eastAsia="Times New Roman" w:hAnsi="Arial" w:cs="Times New Roman"/>
          <w:sz w:val="24"/>
          <w:szCs w:val="24"/>
          <w:lang w:eastAsia="el-GR"/>
        </w:rPr>
        <w:t xml:space="preserve"> γεγονότα των Γλυκών Νερών, αν δεν είχαμε δει τη δολοφονία της </w:t>
      </w:r>
      <w:proofErr w:type="spellStart"/>
      <w:r w:rsidRPr="00306641">
        <w:rPr>
          <w:rFonts w:ascii="Arial" w:eastAsia="Times New Roman" w:hAnsi="Arial" w:cs="Times New Roman"/>
          <w:sz w:val="24"/>
          <w:szCs w:val="24"/>
          <w:lang w:eastAsia="el-GR"/>
        </w:rPr>
        <w:t>Τοπαλούδη</w:t>
      </w:r>
      <w:proofErr w:type="spellEnd"/>
      <w:r w:rsidRPr="00306641">
        <w:rPr>
          <w:rFonts w:ascii="Arial" w:eastAsia="Times New Roman" w:hAnsi="Arial" w:cs="Times New Roman"/>
          <w:sz w:val="24"/>
          <w:szCs w:val="24"/>
          <w:lang w:eastAsia="el-GR"/>
        </w:rPr>
        <w:t>, αν δεν είχαμε δει το περιστατικό βιασμού στα Πετράλωνα, θα νόμιζε κανείς, το γιγαντιαίο και ρωμαλέο κίνημα αυθεντικό «</w:t>
      </w:r>
      <w:r w:rsidRPr="00306641">
        <w:rPr>
          <w:rFonts w:ascii="Arial" w:eastAsia="Times New Roman" w:hAnsi="Arial" w:cs="Times New Roman"/>
          <w:sz w:val="24"/>
          <w:szCs w:val="24"/>
          <w:lang w:val="en-US" w:eastAsia="el-GR"/>
        </w:rPr>
        <w:t>Me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lastRenderedPageBreak/>
        <w:t>Too</w:t>
      </w:r>
      <w:r w:rsidRPr="00306641">
        <w:rPr>
          <w:rFonts w:ascii="Arial" w:eastAsia="Times New Roman" w:hAnsi="Arial" w:cs="Times New Roman"/>
          <w:sz w:val="24"/>
          <w:szCs w:val="24"/>
          <w:lang w:eastAsia="el-GR"/>
        </w:rPr>
        <w:t xml:space="preserve">», ότι ζούμε σε μία χώρα που όλα αυτά που λέμε αποτελούν ιστορίες των γιαγιάδων μας και των παππούδων μας.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Δεν είναι έτσι, όμως, τα πράγματα. Δεν είναι έτσι και, παρ’ όλο που ερήμην του λόγου σας είπατε πολλά, είπατε μόνο μία αλήθεια. Ότι, πράγματι, δεν φτάνει μόνο το νομοθετικό πλαίσιο εάν δεν δημιουργείς μία αντίστοιχη αντίληψη, κουλτούρα μέσα στην κοινωνία με τον λόγο σου, με την πρακτική σου, με τον τρόπο που ζεις, με τις παρεμβάσεις στην ίδια την εκπαίδευση και εκεί σας απέδειξε η κ. </w:t>
      </w:r>
      <w:proofErr w:type="spellStart"/>
      <w:r w:rsidRPr="00306641">
        <w:rPr>
          <w:rFonts w:ascii="Arial" w:eastAsia="Times New Roman" w:hAnsi="Arial" w:cs="Times New Roman"/>
          <w:sz w:val="24"/>
          <w:szCs w:val="24"/>
          <w:lang w:eastAsia="el-GR"/>
        </w:rPr>
        <w:t>Τζούφη</w:t>
      </w:r>
      <w:proofErr w:type="spellEnd"/>
      <w:r w:rsidRPr="00306641">
        <w:rPr>
          <w:rFonts w:ascii="Arial" w:eastAsia="Times New Roman" w:hAnsi="Arial" w:cs="Times New Roman"/>
          <w:sz w:val="24"/>
          <w:szCs w:val="24"/>
          <w:lang w:eastAsia="el-GR"/>
        </w:rPr>
        <w:t xml:space="preserve"> πολύ συγκεκριμένα την αναχρονιστική αντίληψη, οπισθοδρομική αντίληψη, σε σχέση με τα προγράμματα σπουδών που εισαγάγατε.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Όλοι θυμούνται ότι οι Βουλευτές από τη δική σας πτέρυγα, όταν συζητούσαμε -γιατί πρέπει να καταλαβαίνουμε και το τι ψηφίζουμε κάθε φορά- το νομοσχέδιο για τη συνεπιμέλεια, λέγανε ότι, εν πάση περιπτώσει, και αυτός ο σύζυγος ο οποίος μπορεί να χτυπάει και να κακομεταχειρίζεται τη γυναίκα του μπορεί να είναι ένας καλός πατέρας. Είναι τυχαίο; Μακάρι. Αλλά, πολύ φοβάμαι, ότι, παρά τις επίμονες και αρκετές επικοινωνιακές προσπάθειες του πρωθυπουργικού επιτελείου να εμφανίσει ένα προοδευτικό, σύγχρονο προφίλ, αυτό πνίγεται μέσα στις αναχρονιστικές αντιλήψεις και απόψεις που πολλές φορές εκστομίζονται από στελέχη σας.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Και ήρθαν οι Ευρωβουλευτές σας προχθές να καταψηφίσουν το δικαίωμα για την άμβλωση και να καταλάβουν την γκάφα τους ή κάποιος τούς είπε από εδώ «επανατοποθετηθείτε» και άρχισαν να μιλάνε για άλλου είδους ψηφίσματα, ως αντιστάθμισμα αυτής της αναχρονιστικής και σχολαστικής τους στάσης.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(Στο σημείο αυτό την Προεδρική Έδρα καταλαμβάνει ο Γ΄ Αντιπρόεδρος της Βουλής κ. </w:t>
      </w:r>
      <w:r w:rsidRPr="00306641">
        <w:rPr>
          <w:rFonts w:ascii="Arial" w:eastAsia="Times New Roman" w:hAnsi="Arial" w:cs="Times New Roman"/>
          <w:b/>
          <w:sz w:val="24"/>
          <w:szCs w:val="24"/>
          <w:lang w:eastAsia="el-GR"/>
        </w:rPr>
        <w:t>ΑΘΑΝΑΣΙΟΣ ΜΠΟΥΡΑΣ</w:t>
      </w:r>
      <w:r w:rsidRPr="00306641">
        <w:rPr>
          <w:rFonts w:ascii="Arial" w:eastAsia="Times New Roman" w:hAnsi="Arial" w:cs="Times New Roman"/>
          <w:sz w:val="24"/>
          <w:szCs w:val="24"/>
          <w:lang w:eastAsia="el-GR"/>
        </w:rPr>
        <w:t>)</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Κυρίες και κύριοι συνάδελφοι, νομίζω πως τα θέματα πράγματι σχετίζονται με την προσπάθεια που οφείλουμε όλοι ως κοινωνία να απαντήσουμε σε στερεότυπα, σε σκοταδιστικές αντιλήψεις. </w:t>
      </w:r>
    </w:p>
    <w:p w:rsidR="00306641" w:rsidRPr="00306641" w:rsidRDefault="00306641" w:rsidP="002B3B88">
      <w:pPr>
        <w:spacing w:after="160"/>
        <w:rPr>
          <w:rFonts w:ascii="Arial" w:eastAsia="Times New Roman" w:hAnsi="Arial" w:cs="Times New Roman"/>
          <w:sz w:val="24"/>
          <w:szCs w:val="24"/>
          <w:lang w:eastAsia="el-GR"/>
        </w:rPr>
      </w:pPr>
      <w:proofErr w:type="gramStart"/>
      <w:r w:rsidRPr="00306641">
        <w:rPr>
          <w:rFonts w:ascii="Arial" w:eastAsia="Times New Roman" w:hAnsi="Arial" w:cs="Times New Roman"/>
          <w:sz w:val="24"/>
          <w:szCs w:val="24"/>
          <w:lang w:val="en-US" w:eastAsia="el-GR"/>
        </w:rPr>
        <w:t>M</w:t>
      </w:r>
      <w:r w:rsidRPr="00306641">
        <w:rPr>
          <w:rFonts w:ascii="Arial" w:eastAsia="Times New Roman" w:hAnsi="Arial" w:cs="Times New Roman"/>
          <w:sz w:val="24"/>
          <w:szCs w:val="24"/>
          <w:lang w:eastAsia="el-GR"/>
        </w:rPr>
        <w:t xml:space="preserve">ας είπατε εδώ -και πραγματικά μου έκανε τρομακτική εντύπωση πώς το επικαλεστήκατε- το γεγονός που αφορούσε τον καταμερισμό αρμοδιοτήτων μετά τον τελευταίο ανασχηματισμό που είχε γίνει επί κυβέρνησης ΣΥΡΙΖΑ στην κ. </w:t>
      </w:r>
      <w:proofErr w:type="spellStart"/>
      <w:r w:rsidRPr="00306641">
        <w:rPr>
          <w:rFonts w:ascii="Arial" w:eastAsia="Times New Roman" w:hAnsi="Arial" w:cs="Times New Roman"/>
          <w:sz w:val="24"/>
          <w:szCs w:val="24"/>
          <w:lang w:eastAsia="el-GR"/>
        </w:rPr>
        <w:t>Χρυσοβελώνη</w:t>
      </w:r>
      <w:proofErr w:type="spellEnd"/>
      <w:r w:rsidRPr="00306641">
        <w:rPr>
          <w:rFonts w:ascii="Arial" w:eastAsia="Times New Roman" w:hAnsi="Arial" w:cs="Times New Roman"/>
          <w:sz w:val="24"/>
          <w:szCs w:val="24"/>
          <w:lang w:eastAsia="el-GR"/>
        </w:rPr>
        <w:t>, ότι είχε αναλάβει, πέρα από τα ζητήματα που αφορούσαν την ισότητα των δύο φύλων, και τη Διεύθυνση Αστικής Ευθύνης. Τι σχέση έχει αυτό που υπέγραψε ο Πρωθυπουργός τότε με τις αρμοδιότητες; Και μου το είχατε καταθέσει και μάλιστα ως έγγραφο, όταν συζητάγαμε την προηγούμενη εβδομάδα το νομοσχέδιο του Υπουργείου Εργασίας και λέω ότι προφανώς δεν κατάλαβε η κυρία Υφυπουργός.</w:t>
      </w:r>
      <w:proofErr w:type="gramEnd"/>
      <w:r w:rsidRPr="00306641">
        <w:rPr>
          <w:rFonts w:ascii="Arial" w:eastAsia="Times New Roman" w:hAnsi="Arial" w:cs="Times New Roman"/>
          <w:sz w:val="24"/>
          <w:szCs w:val="24"/>
          <w:lang w:eastAsia="el-GR"/>
        </w:rPr>
        <w:t xml:space="preserve">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Μας είπατε ως παράδειγμα ότι υπήρξαν λίγες καταγγελίες στο ΣΕΠΕ. Ε, και; Τι σημαίνει αυτό, ότι δεν υπάρχει πρόβλημα μέσα στην κοινωνία; Και το λέτε εσείς ως γυναίκα, που θα έπρεπε ακριβώς ο λόγος σας να υπερβαίνει αυτή τη στιγμή τις τυπικές αναφορές και να γίνεστε σωστή κήρυκας όλων των αρνητικών καταστάσεων και βιωμάτων που αισθάνεται μια γυναίκα στη δουλειά της, στην οικογένειά της;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προφανώς δεν αφορούν μόνο τις αριστερές γυναίκες τα θέματα της ισότητας των φύλων, δεν αφορούν μόνο τις αριστερές και τους αριστερούς, όπως δεν αφορά μόνο τις άνεργες ή μόνο τις φτωχές γυναίκες. Υπάρχει μια </w:t>
      </w:r>
      <w:proofErr w:type="spellStart"/>
      <w:r w:rsidRPr="00306641">
        <w:rPr>
          <w:rFonts w:ascii="Arial" w:eastAsia="Times New Roman" w:hAnsi="Arial" w:cs="Times New Roman"/>
          <w:sz w:val="24"/>
          <w:szCs w:val="24"/>
          <w:lang w:eastAsia="el-GR"/>
        </w:rPr>
        <w:t>διαταξικότητα</w:t>
      </w:r>
      <w:proofErr w:type="spellEnd"/>
      <w:r w:rsidRPr="00306641">
        <w:rPr>
          <w:rFonts w:ascii="Arial" w:eastAsia="Times New Roman" w:hAnsi="Arial" w:cs="Times New Roman"/>
          <w:sz w:val="24"/>
          <w:szCs w:val="24"/>
          <w:lang w:eastAsia="el-GR"/>
        </w:rPr>
        <w:t xml:space="preserve"> σε αυτά τα ζητήματα, αν και τα βιώνουν αυτές και αυτοί οι οποίοι βρίσκονται στα πιο χαμηλά στρώματα της κοινωνικής πυραμίδας με πιο έντονο τρόπο.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Δεν σχολιάσατε όμως τον πίνακα που σας κατέθεσε η κ. Φωτίου, που δείχνει ότι την περίοδο της πανδημίας οι πρώτες που απολυθήκανε ήταν οι γυναίκες. Όπως δυστυχώς και σε όλες τις οικονομικές κρίσεις, οι γυναίκες είναι οι πρώτες που απολύονται και οι τελευταίες που προσλαμβάνονται. Ένα πολύ παλιό σύνθημα, το οποίο όμως είναι διαχρονικό και εξακολουθεί και υπάρχει.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Γιατί, λοιπόν, λέτε εσείς ότι τις διώξανε; Πρώτα απ’ όλα, γιατί είναι πιο ευάλωτη η θέση της γυναίκας στην παραγωγή, που εξακολουθεί για ίδια δουλειά να μην έχει την ίδια αμοιβή. Μην το αρνηθείτε αυτό, όσες εξαιρέσεις κι </w:t>
      </w:r>
      <w:r w:rsidRPr="00306641">
        <w:rPr>
          <w:rFonts w:ascii="Arial" w:eastAsia="Times New Roman" w:hAnsi="Arial" w:cs="Times New Roman"/>
          <w:sz w:val="24"/>
          <w:szCs w:val="24"/>
          <w:lang w:eastAsia="el-GR"/>
        </w:rPr>
        <w:lastRenderedPageBreak/>
        <w:t xml:space="preserve">αν μας παρουσιάσετε εδώ πέρα. Μην το αρνείστε. Και μην προσπαθήσετε να εξωραΐσετε την πραγματικότητα, διότι τότε δεν υπηρετείτε αυτό στο οποίο είστε ταγμένη, σε μια Γενική Γραμματεία που θα πρέπει να έχει βαθμό ευαισθησίας απέναντι σ’ αυτού του είδους τα κοινωνικά φαινόμενα.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Οι γυναίκες, λοιπόν, την περίοδο της πανδημίας απολύθηκαν, είτε προφανώς διότι είναι πάντοτε αυτές οι πρώτες που χάνουν τη δουλειά τους είτε διότι κλήθηκαν να καθίσουν στο σπίτι, για να κοιτάξουν τα παιδιά από τους παιδικούς σταθμούς που δεν λειτουργούσαν, από τα νηπιαγωγεία που δεν λειτουργούσαν, διότι ως Κυβέρνηση φροντίσατε να σπάσετε και αυτό το ρεκόρ των κλειστών πανεπιστημίων, των κλειστών εκπαιδευτικών ιδρυμάτων από όλες τις άλλες ευρωπαϊκές χώρες. Και έρχεστε και κοκορεύεστε εδώ για μια σωστή αντιμετώπιση και διαχείριση της πανδημίας, που δεν κάνετε τίποτα;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Αλήθεια, ποιο είναι το πρακτικό μέτρο που έχει προστεθεί, με βάση την εμπειρία του ενός έτους και πλέον πανδημίας, που έχετε ενσωματώσει στα μέτρα που θα πάρετε για την εκπαίδευση τον προσεχή Σεπτέμβριο που θα ξανανοίξουν; Ποιο είναι; Κανένα, μηδέν. Διότι δεν τα θεωρείτε προτεραιότητες αυτά. Προτεραιότητα για εσάς είναι οτιδήποτε μπορεί να συναρτάται με την υπηρέτηση των νόμων της αγοράς και της κερδοφορίας. Αυτό φάνηκε σε πάρα πολλούς τομείς.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Τα είπαμε δυστυχώς και είναι να λυπάται κανείς, όταν ακούει από τον ίδιο τον Πρωθυπουργό όταν αναφέρεται στον κρίσιμο τομέα του δημόσιου συστήματος υγείας. Εκεί πλέον επαναλαμβάνει αυτά που έλεγε πριν από την πανδημία για την ανάγκη διευθέτησης -αυτή η λέξη, φαίνεται, φοριέται πάρα πολύ- των σχέσεων ανάμεσα στον δημόσιο και τον ιδιωτικό τομέα. Είναι ο ίδιος ο Πρωθυπουργός ο οποίος έχει συνδέσει το όνομά του με το κλείσιμο συγκεκριμένων υγειονομικών δομών, όταν ήταν Υπουργός Διοικητικής Ανασυγκρότησης πριν το 2014.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Κυρίες και κύριοι συνάδελφοι, νομίζω ότι δεν ήσασταν εσείς η πρώτη κυβέρνηση η οποία ανακάλυψε την ανάγκη και προώθησε προγράμματα για τη γυναικεία επιχειρηματικότητα. Σας άκουγε κανείς, λες και δεν έχει ζήσει εδώ και δεκαετίες. Το θέμα είναι το εξής. Αυτά τα προγράμματα δεν είναι μόνο για να απορροφούν αντίστοιχους ευρωπαϊκούς πόρους, αλλά να μπορούν να δημιουργούν τέτοιες παραγωγικές μονάδες, που να αντιστέκονται στην κρίση. Διότι σημασία θα είχε κανείς με μια στατιστική να δει ποιες από αυτές τις επιχειρηματικές δραστηριότητες υπήρξανε, ζήσανε. Άρα, λοιπόν, βλέπετε ότι τα θέματα είναι πολύ συνολικότερα και έχουν πάρα πολλές πλευρές.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Αλήθεια, γιατί μειώσατε την </w:t>
      </w:r>
      <w:proofErr w:type="spellStart"/>
      <w:r w:rsidRPr="00306641">
        <w:rPr>
          <w:rFonts w:ascii="Arial" w:eastAsia="Times New Roman" w:hAnsi="Arial" w:cs="Times New Roman"/>
          <w:sz w:val="24"/>
          <w:szCs w:val="24"/>
          <w:lang w:eastAsia="el-GR"/>
        </w:rPr>
        <w:t>υποχρεωτικότητα</w:t>
      </w:r>
      <w:proofErr w:type="spellEnd"/>
      <w:r w:rsidRPr="00306641">
        <w:rPr>
          <w:rFonts w:ascii="Arial" w:eastAsia="Times New Roman" w:hAnsi="Arial" w:cs="Times New Roman"/>
          <w:sz w:val="24"/>
          <w:szCs w:val="24"/>
          <w:lang w:eastAsia="el-GR"/>
        </w:rPr>
        <w:t xml:space="preserve"> ποσόστωσης τη συγκεκριμένη, που προέβλεπε για την αυτοδιοίκηση ο νόμος που είχε ψηφιστεί σε σχέση με τη συμμετοχή στα ψηφοδέλτια; Γιατί μειώνετε σε σχέση με τις </w:t>
      </w:r>
      <w:r w:rsidRPr="00306641">
        <w:rPr>
          <w:rFonts w:ascii="Arial" w:eastAsia="Times New Roman" w:hAnsi="Arial" w:cs="Times New Roman"/>
          <w:sz w:val="24"/>
          <w:szCs w:val="24"/>
          <w:lang w:eastAsia="el-GR"/>
        </w:rPr>
        <w:lastRenderedPageBreak/>
        <w:t xml:space="preserve">εταιρείες τις εισηγμένες στο Χρηματιστήριο και τη συμμετοχή αντίστοιχων γυναικών στα ποσοστά που υπάρχουν με βάση την ευρωπαϊκή πραγματικότητα στις διοικήσεις αυτών των εταιρειών;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ήρθατε να μας πείτε και να κουνήσετε το δάχτυλο -μας είπατε ότι εμείς κουνάμε το δάχτυλο, αλλά εσείς τόσες πολλές φορές που κουνήσατε το δάχτυλο, σας προτείνω να δείτε το βίντεο, όταν πάτε στο σπίτι σας, από την παρέμβασή σας- να μας πείτε, </w:t>
      </w:r>
      <w:proofErr w:type="spellStart"/>
      <w:r w:rsidRPr="00306641">
        <w:rPr>
          <w:rFonts w:ascii="Arial" w:eastAsia="Times New Roman" w:hAnsi="Arial" w:cs="Times New Roman"/>
          <w:sz w:val="24"/>
          <w:szCs w:val="24"/>
          <w:lang w:eastAsia="el-GR"/>
        </w:rPr>
        <w:t>άκουσον-άκουσον</w:t>
      </w:r>
      <w:proofErr w:type="spellEnd"/>
      <w:r w:rsidRPr="00306641">
        <w:rPr>
          <w:rFonts w:ascii="Arial" w:eastAsia="Times New Roman" w:hAnsi="Arial" w:cs="Times New Roman"/>
          <w:sz w:val="24"/>
          <w:szCs w:val="24"/>
          <w:lang w:eastAsia="el-GR"/>
        </w:rPr>
        <w:t>, πως μόνο τέσσερις από τους δήμους, τους τριακόσιους τριάντα δύο που είναι τώρα, είχαν δημιουργήσει επιτροπές ισότητας γυναικών.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Πρώτα απ’ όλα, ξεχνάτε ότι η σημερινή προσαρμογή των δήμων στις απαιτήσεις του νόμου έγινε στη βάση ενός νόμου που ψηφίστηκε επί υπουργίας </w:t>
      </w:r>
      <w:proofErr w:type="spellStart"/>
      <w:r w:rsidRPr="00306641">
        <w:rPr>
          <w:rFonts w:ascii="Arial" w:eastAsia="Times New Roman" w:hAnsi="Arial" w:cs="Times New Roman"/>
          <w:sz w:val="24"/>
          <w:szCs w:val="24"/>
          <w:lang w:eastAsia="el-GR"/>
        </w:rPr>
        <w:t>Χαρίτση</w:t>
      </w:r>
      <w:proofErr w:type="spellEnd"/>
      <w:r w:rsidRPr="00306641">
        <w:rPr>
          <w:rFonts w:ascii="Arial" w:eastAsia="Times New Roman" w:hAnsi="Arial" w:cs="Times New Roman"/>
          <w:sz w:val="24"/>
          <w:szCs w:val="24"/>
          <w:lang w:eastAsia="el-GR"/>
        </w:rPr>
        <w:t xml:space="preserve"> στο Υπουργείο Εσωτερικών, όταν είχα φύγει εγώ. Ναι ή όχι; Δεν είναι δικός σας αυτός ο νόμος. Εμείς τον δρομολογήσαμε, εμείς τον ψηφίσαμε. Ήρθαν οι δήμοι να προσαρμοστούν απέναντι στη νομική επιταγή.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Αλλά και πάλι θα έπρεπε να ξέρετε κάτι. Οι δήμοι πρέπει να λειτουργούν -και έτσι προβλέπει και το Σύνταγμα- με συγκεκριμένο βαθμό αυτοτέλειας. Εγώ δεν μπορώ να σας εγκαλέσω αν ο Δήμαρχος Φαλήρου, παραδείγματος χάριν, δεν κάνει καλά τα πράγματα. Εκτός αν εσείς, στη δικιά σας αντίληψη, όλους αυτούς τούς βλέπετε ως ανθρώπους οι οποίοι υπηρετούν τα συμφέροντα, τη γραμμή της κυβερνητικής παράταξης. Αλλά αυτά να τα πείτε στις επόμενες </w:t>
      </w:r>
      <w:r w:rsidRPr="00306641">
        <w:rPr>
          <w:rFonts w:ascii="Arial" w:eastAsia="Times New Roman" w:hAnsi="Arial" w:cs="Times New Roman"/>
          <w:sz w:val="24"/>
          <w:szCs w:val="24"/>
          <w:lang w:eastAsia="el-GR"/>
        </w:rPr>
        <w:lastRenderedPageBreak/>
        <w:t xml:space="preserve">δημοτικές εκλογές. Άρα θα περίμενα να είστε λίγο πιο προσεκτική πάνω στα ζητήματα αυτά.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Κυρίες και κύριοι συνάδελφοι, εμείς πορευόμαστε με τις αρχές της ισότητας. Πάντοτε προωθήσαμε αντιλήψεις διεύρυνσης των δικαιωμάτων. Πιστεύουμε στη διαφορετικότητα, στην ελευθερία, στο δικαίωμα του αυτοπροσδιορισμού, στο δικαίωμα της αυτοδιάθεσης των γυναικών.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Επιτρέψτε μου μια προσωπική αναφορά. Πριν από πολλά χρόνια, όταν εντάχθηκα στην Αριστερά, το τότε μικρό μου κόμμα, το ΚΚΕ Εσωτερικού, είχε βγάλει μια απόφαση πρωτοπόρα για την εποχή του, προφανώς πιάνοντας τα μηνύματα όσων είχαν συμβεί την προηγούμενη τότε δεκαετία στον γαλλικό Μάη, τον ελληνικό Μάη που ήρθε ετεροχρονισμένα μέσα από την εξέγερση του Πολυτεχνείου, τον προβληματισμό που υπήρχε τότε. Εκείνη η απόφαση έλεγε «η γυναίκα ελεύθερη από τον άνδρα και οι δύο ελεύθεροι από τον καπιταλισμό».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Εξακολουθώ και θεωρώ ότι πρέπει να κινούμαστε σε αυτή την κατεύθυνση και πραγματικά νιώθω υπερήφανος που ο ΣΥΡΙΖΑ - Προοδευτική Συμμαχία, κινούμενος ακριβώς σε αυτή τη μεγάλη λεωφόρο αυτών των ιδεών, κατέθεσε για διαβούλευση έναν νόμο, ο οποίος σήμερα έρχεται να ολοκληρώσει τη δικιά μας πολιτική, που αφορά το δικαίωμα των ομόφυλων ζευγαριών στον πολιτικό γάμο, στην </w:t>
      </w:r>
      <w:proofErr w:type="spellStart"/>
      <w:r w:rsidRPr="00306641">
        <w:rPr>
          <w:rFonts w:ascii="Arial" w:eastAsia="Times New Roman" w:hAnsi="Arial" w:cs="Times New Roman"/>
          <w:sz w:val="24"/>
          <w:szCs w:val="24"/>
          <w:lang w:eastAsia="el-GR"/>
        </w:rPr>
        <w:t>τεκνοθεσία</w:t>
      </w:r>
      <w:proofErr w:type="spellEnd"/>
      <w:r w:rsidRPr="00306641">
        <w:rPr>
          <w:rFonts w:ascii="Arial" w:eastAsia="Times New Roman" w:hAnsi="Arial" w:cs="Times New Roman"/>
          <w:sz w:val="24"/>
          <w:szCs w:val="24"/>
          <w:lang w:eastAsia="el-GR"/>
        </w:rPr>
        <w:t xml:space="preserve"> και σε διάφορα άλλα ζητήματα. Και θα ήθελα </w:t>
      </w:r>
      <w:r w:rsidRPr="00306641">
        <w:rPr>
          <w:rFonts w:ascii="Arial" w:eastAsia="Times New Roman" w:hAnsi="Arial" w:cs="Times New Roman"/>
          <w:sz w:val="24"/>
          <w:szCs w:val="24"/>
          <w:lang w:eastAsia="el-GR"/>
        </w:rPr>
        <w:lastRenderedPageBreak/>
        <w:t xml:space="preserve">πραγματικά πάνω σε αυτό να αναφερθείτε και εσείς στη δευτερολογία σας, διότι καλό είναι να πουλάς </w:t>
      </w:r>
      <w:proofErr w:type="spellStart"/>
      <w:r w:rsidRPr="00306641">
        <w:rPr>
          <w:rFonts w:ascii="Arial" w:eastAsia="Times New Roman" w:hAnsi="Arial" w:cs="Times New Roman"/>
          <w:sz w:val="24"/>
          <w:szCs w:val="24"/>
          <w:lang w:eastAsia="el-GR"/>
        </w:rPr>
        <w:t>προοδευτηλίκι</w:t>
      </w:r>
      <w:proofErr w:type="spellEnd"/>
      <w:r w:rsidRPr="00306641">
        <w:rPr>
          <w:rFonts w:ascii="Arial" w:eastAsia="Times New Roman" w:hAnsi="Arial" w:cs="Times New Roman"/>
          <w:sz w:val="24"/>
          <w:szCs w:val="24"/>
          <w:lang w:eastAsia="el-GR"/>
        </w:rPr>
        <w:t xml:space="preserve">, να το βάζεις στη βιτρίνα, αλλά ακόμη καλύτερο είναι να το υποστηρίζεις με συγκεκριμένες τοποθετήσεις.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Αγαπητή κυρία Υπουργέ, θέλω να σας εκφράσω τη συμπάθειά μου, γιατί ήταν δύσκολος ο ρόλος σας σήμερα. Αναγκαστήκατε να απολογηθείτε για πράγματα για τα οποία δεν έχετε την ευθύνη. Το λέω εντελώς ειλικρινά. Και να πείτε στους συναδέλφους σας την επόμενη φορά να έρχονται να σας στηρίζουν, όχι μόνο εσάς προσωπικά, αλλά την Κυβέρνηση, αν θέλει να λέγεται ότι είναι μία Κυβέρνηση η οποία έχει μια ανοιχτή αντίληψη γύρω από αυτά τα ζητήματα. Αλλιώς οι κύριοι -που δεν θέλω να αναφερθώ προσωπικά, δεν είναι και παρόντες άλλωστε- συνάδελφοί σας που έχουν βγάλει τέτοια «διαμάντια» το τελευταίο διάστημα, θα είναι αυτοί οι οποίοι θα διαμορφώνουν το αληθινό πρόσωπο της Νέας Δημοκρατίας, ένα πρόσωπο το οποίο δυστυχώς συναντιέται με τον ακραίο </w:t>
      </w:r>
      <w:proofErr w:type="spellStart"/>
      <w:r w:rsidRPr="00306641">
        <w:rPr>
          <w:rFonts w:ascii="Arial" w:eastAsia="Times New Roman" w:hAnsi="Arial" w:cs="Times New Roman"/>
          <w:sz w:val="24"/>
          <w:szCs w:val="24"/>
          <w:lang w:eastAsia="el-GR"/>
        </w:rPr>
        <w:t>ομοφοβικό</w:t>
      </w:r>
      <w:proofErr w:type="spellEnd"/>
      <w:r w:rsidRPr="00306641">
        <w:rPr>
          <w:rFonts w:ascii="Arial" w:eastAsia="Times New Roman" w:hAnsi="Arial" w:cs="Times New Roman"/>
          <w:sz w:val="24"/>
          <w:szCs w:val="24"/>
          <w:lang w:eastAsia="el-GR"/>
        </w:rPr>
        <w:t xml:space="preserve"> ρατσιστικό λόγο.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Σας ευχαριστώ.</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ΠΡΟΕΔΡΕΥΩΝ (Αθανάσιος Μπούρας):</w:t>
      </w:r>
      <w:r w:rsidRPr="00306641">
        <w:rPr>
          <w:rFonts w:ascii="Arial" w:eastAsia="Times New Roman" w:hAnsi="Arial" w:cs="Times New Roman"/>
          <w:sz w:val="24"/>
          <w:szCs w:val="24"/>
          <w:lang w:eastAsia="el-GR"/>
        </w:rPr>
        <w:t xml:space="preserve"> Ευχαριστούμε τον κ. Σκουρλέτη.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Τον λόγο τώρα έχει η Κοινοβουλευτική Εκπρόσωπος της Νέας Δημοκρατίας κ. Μαρία - Ελένη </w:t>
      </w:r>
      <w:proofErr w:type="spellStart"/>
      <w:r w:rsidRPr="00306641">
        <w:rPr>
          <w:rFonts w:ascii="Arial" w:eastAsia="Times New Roman" w:hAnsi="Arial" w:cs="Times New Roman"/>
          <w:sz w:val="24"/>
          <w:szCs w:val="24"/>
          <w:lang w:eastAsia="el-GR"/>
        </w:rPr>
        <w:t>Σούκουλη</w:t>
      </w:r>
      <w:proofErr w:type="spellEnd"/>
      <w:r w:rsidRPr="00306641">
        <w:rPr>
          <w:rFonts w:ascii="Arial" w:eastAsia="Times New Roman" w:hAnsi="Arial" w:cs="Times New Roman"/>
          <w:sz w:val="24"/>
          <w:szCs w:val="24"/>
          <w:lang w:eastAsia="el-GR"/>
        </w:rPr>
        <w:t xml:space="preserve"> - </w:t>
      </w:r>
      <w:proofErr w:type="spellStart"/>
      <w:r w:rsidRPr="00306641">
        <w:rPr>
          <w:rFonts w:ascii="Arial" w:eastAsia="Times New Roman" w:hAnsi="Arial" w:cs="Times New Roman"/>
          <w:sz w:val="24"/>
          <w:szCs w:val="24"/>
          <w:lang w:eastAsia="el-GR"/>
        </w:rPr>
        <w:t>Βιλιάλη</w:t>
      </w:r>
      <w:proofErr w:type="spellEnd"/>
      <w:r w:rsidRPr="00306641">
        <w:rPr>
          <w:rFonts w:ascii="Arial" w:eastAsia="Times New Roman" w:hAnsi="Arial" w:cs="Times New Roman"/>
          <w:sz w:val="24"/>
          <w:szCs w:val="24"/>
          <w:lang w:eastAsia="el-GR"/>
        </w:rPr>
        <w:t xml:space="preserve">.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Ορίστε, κυρία </w:t>
      </w:r>
      <w:proofErr w:type="spellStart"/>
      <w:r w:rsidRPr="00306641">
        <w:rPr>
          <w:rFonts w:ascii="Arial" w:eastAsia="Times New Roman" w:hAnsi="Arial" w:cs="Times New Roman"/>
          <w:sz w:val="24"/>
          <w:szCs w:val="24"/>
          <w:lang w:eastAsia="el-GR"/>
        </w:rPr>
        <w:t>Σούκουλη</w:t>
      </w:r>
      <w:proofErr w:type="spellEnd"/>
      <w:r w:rsidRPr="00306641">
        <w:rPr>
          <w:rFonts w:ascii="Arial" w:eastAsia="Times New Roman" w:hAnsi="Arial" w:cs="Times New Roman"/>
          <w:sz w:val="24"/>
          <w:szCs w:val="24"/>
          <w:lang w:eastAsia="el-GR"/>
        </w:rPr>
        <w:t xml:space="preserve">, έχετε τον λόγο.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ΜΑΡΙΑ - ΕΛΕΝΗ (ΜΑΡΙΛΕΝΑ) ΣΟΥΚΟΥΛΗ - ΒΙΛΙΑΛΗ: </w:t>
      </w:r>
      <w:r w:rsidRPr="00306641">
        <w:rPr>
          <w:rFonts w:ascii="Arial" w:eastAsia="Times New Roman" w:hAnsi="Arial" w:cs="Times New Roman"/>
          <w:sz w:val="24"/>
          <w:szCs w:val="24"/>
          <w:lang w:eastAsia="el-GR"/>
        </w:rPr>
        <w:t xml:space="preserve">Σας ευχαριστώ, κύριε Πρόεδρε.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Ελπίζω, κύριε Σκουρλέτη, να μη θεωρείτε τουλάχιστον υποβάθμιση ότι δύο γυναίκες βρίσκονται εδώ για να σας απαντήσουμε.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ΠΑΝΑΓΙΩΤΗΣ (ΠΑΝΟΣ) ΣΚΟΥΡΛΕΤΗΣ:</w:t>
      </w:r>
      <w:r w:rsidRPr="00306641">
        <w:rPr>
          <w:rFonts w:ascii="Arial" w:eastAsia="Times New Roman" w:hAnsi="Arial" w:cs="Times New Roman"/>
          <w:sz w:val="24"/>
          <w:szCs w:val="24"/>
          <w:lang w:eastAsia="el-GR"/>
        </w:rPr>
        <w:t xml:space="preserve"> Καθόλου! Μακάρι να ήταν και οι υπόλοιπες.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ΜΑΡΙΑ - ΕΛΕΝΗ (ΜΑΡΙΛΕΝΑ) ΣΟΥΚΟΥΛΗ - ΒΙΛΙΑΛΗ: </w:t>
      </w:r>
      <w:r w:rsidRPr="00306641">
        <w:rPr>
          <w:rFonts w:ascii="Arial" w:eastAsia="Times New Roman" w:hAnsi="Arial" w:cs="Times New Roman"/>
          <w:sz w:val="24"/>
          <w:szCs w:val="24"/>
          <w:lang w:eastAsia="el-GR"/>
        </w:rPr>
        <w:t xml:space="preserve">Μιλήσατε και για τη διαχείριση της πανδημίας στο Εθνικό Σύστημα Υγείας, που είχαμε τον </w:t>
      </w:r>
      <w:proofErr w:type="spellStart"/>
      <w:r w:rsidRPr="00306641">
        <w:rPr>
          <w:rFonts w:ascii="Arial" w:eastAsia="Times New Roman" w:hAnsi="Arial" w:cs="Times New Roman"/>
          <w:sz w:val="24"/>
          <w:szCs w:val="24"/>
          <w:lang w:eastAsia="el-GR"/>
        </w:rPr>
        <w:t>υπερδιπλασιασμό</w:t>
      </w:r>
      <w:proofErr w:type="spellEnd"/>
      <w:r w:rsidRPr="00306641">
        <w:rPr>
          <w:rFonts w:ascii="Arial" w:eastAsia="Times New Roman" w:hAnsi="Arial" w:cs="Times New Roman"/>
          <w:sz w:val="24"/>
          <w:szCs w:val="24"/>
          <w:lang w:eastAsia="el-GR"/>
        </w:rPr>
        <w:t xml:space="preserve">, τριπλασιασμό των ΜΕΘ σε χίλιες τριακόσιες πενήντα, την εκπαίδευση στην εργασία, που δεν μετατράπηκε το τσουνάμι της πανδημίας σε τσουνάμι ανεργίας, τον εμβολιασμό και τις ψηφιακές διαδικασίες που ζηλεύουν άλλες χώρες της Ευρώπης και όχι μόνο. Δεν βλέπετε τι συμβαίνει γύρω σας; Η Κυβέρνηση της Νέας Δημοκρατίας και ο ίδιος ο Πρωθυπουργός Κυριάκος Μητσοτάκης έχουν καταφέρει και έχουν κερδίσει και την αξιοπιστία μας στο εξωτερικό αλλά και την κοινωνική εμπιστοσύνη στο εσωτερικό. Και αυτό δεν μπορεί να κρυφτεί ούτε με </w:t>
      </w:r>
      <w:r w:rsidRPr="00306641">
        <w:rPr>
          <w:rFonts w:ascii="Arial" w:eastAsia="Times New Roman" w:hAnsi="Arial" w:cs="Times New Roman"/>
          <w:sz w:val="24"/>
          <w:szCs w:val="24"/>
          <w:lang w:val="en-US" w:eastAsia="el-GR"/>
        </w:rPr>
        <w:t>fake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news</w:t>
      </w:r>
      <w:r w:rsidRPr="00306641">
        <w:rPr>
          <w:rFonts w:ascii="Arial" w:eastAsia="Times New Roman" w:hAnsi="Arial" w:cs="Times New Roman"/>
          <w:sz w:val="24"/>
          <w:szCs w:val="24"/>
          <w:lang w:eastAsia="el-GR"/>
        </w:rPr>
        <w:t xml:space="preserve"> ούτε με τίποτα.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για να έρθω και στα </w:t>
      </w:r>
      <w:r w:rsidRPr="00306641">
        <w:rPr>
          <w:rFonts w:ascii="Arial" w:eastAsia="Times New Roman" w:hAnsi="Arial" w:cs="Times New Roman"/>
          <w:sz w:val="24"/>
          <w:szCs w:val="24"/>
          <w:lang w:val="en-US" w:eastAsia="el-GR"/>
        </w:rPr>
        <w:t>fake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news</w:t>
      </w:r>
      <w:r w:rsidRPr="00306641">
        <w:rPr>
          <w:rFonts w:ascii="Arial" w:eastAsia="Times New Roman" w:hAnsi="Arial" w:cs="Times New Roman"/>
          <w:sz w:val="24"/>
          <w:szCs w:val="24"/>
          <w:lang w:eastAsia="el-GR"/>
        </w:rPr>
        <w:t xml:space="preserve">, δεν ξέρω πραγματικά αν δεν θέλετε να το καταλάβετε ή κάνετε ότι δεν το καταλαβαίνετε. Εμείς είμαστε ξεκάθαροι </w:t>
      </w:r>
      <w:r w:rsidRPr="00306641">
        <w:rPr>
          <w:rFonts w:ascii="Arial" w:eastAsia="Times New Roman" w:hAnsi="Arial" w:cs="Times New Roman"/>
          <w:sz w:val="24"/>
          <w:szCs w:val="24"/>
          <w:lang w:eastAsia="el-GR"/>
        </w:rPr>
        <w:lastRenderedPageBreak/>
        <w:t xml:space="preserve">σε αυτό και θέλω να είμαι απόλυτα σαφής και σήμερα. Η αυτοδιάθεση του σώματος των γυναικών είναι αναφαίρετο δικαίωμά τους, δικαίωμά μας. Τελεία και παύλα! Αυτή είναι η </w:t>
      </w:r>
      <w:proofErr w:type="spellStart"/>
      <w:r w:rsidRPr="00306641">
        <w:rPr>
          <w:rFonts w:ascii="Arial" w:eastAsia="Times New Roman" w:hAnsi="Arial" w:cs="Times New Roman"/>
          <w:sz w:val="24"/>
          <w:szCs w:val="24"/>
          <w:lang w:eastAsia="el-GR"/>
        </w:rPr>
        <w:t>αξιακή</w:t>
      </w:r>
      <w:proofErr w:type="spellEnd"/>
      <w:r w:rsidRPr="00306641">
        <w:rPr>
          <w:rFonts w:ascii="Arial" w:eastAsia="Times New Roman" w:hAnsi="Arial" w:cs="Times New Roman"/>
          <w:sz w:val="24"/>
          <w:szCs w:val="24"/>
          <w:lang w:eastAsia="el-GR"/>
        </w:rPr>
        <w:t xml:space="preserve"> θέση της Κυβέρνησης και του ίδιου του Πρωθυπουργού, του Κυριάκου Μητσοτάκη. Σταματήστε, επομένως, την ψηφοθηρική σπέκουλα. Κουράσατε τον ελληνικό λαό με μια πάγια πολιτική τακτική, που ο κ. </w:t>
      </w:r>
      <w:proofErr w:type="spellStart"/>
      <w:r w:rsidRPr="00306641">
        <w:rPr>
          <w:rFonts w:ascii="Arial" w:eastAsia="Times New Roman" w:hAnsi="Arial" w:cs="Times New Roman"/>
          <w:sz w:val="24"/>
          <w:szCs w:val="24"/>
          <w:lang w:eastAsia="el-GR"/>
        </w:rPr>
        <w:t>Πολάκης</w:t>
      </w:r>
      <w:proofErr w:type="spellEnd"/>
      <w:r w:rsidRPr="00306641">
        <w:rPr>
          <w:rFonts w:ascii="Arial" w:eastAsia="Times New Roman" w:hAnsi="Arial" w:cs="Times New Roman"/>
          <w:sz w:val="24"/>
          <w:szCs w:val="24"/>
          <w:lang w:eastAsia="el-GR"/>
        </w:rPr>
        <w:t xml:space="preserve"> μιλάει και αμφισβητεί τα εμβόλια, ενώ ο κ. </w:t>
      </w:r>
      <w:proofErr w:type="spellStart"/>
      <w:r w:rsidRPr="00306641">
        <w:rPr>
          <w:rFonts w:ascii="Arial" w:eastAsia="Times New Roman" w:hAnsi="Arial" w:cs="Times New Roman"/>
          <w:sz w:val="24"/>
          <w:szCs w:val="24"/>
          <w:lang w:eastAsia="el-GR"/>
        </w:rPr>
        <w:t>Τσακαλώτος</w:t>
      </w:r>
      <w:proofErr w:type="spellEnd"/>
      <w:r w:rsidRPr="00306641">
        <w:rPr>
          <w:rFonts w:ascii="Arial" w:eastAsia="Times New Roman" w:hAnsi="Arial" w:cs="Times New Roman"/>
          <w:sz w:val="24"/>
          <w:szCs w:val="24"/>
          <w:lang w:eastAsia="el-GR"/>
        </w:rPr>
        <w:t xml:space="preserve"> λέει «εμβολιαστείτε», έτσι ώστε να είμαστε αγαπητοί σε όλους και σε όλα, νομίζοντας ότι έτσι θα αλιεύσετε ψήφους από παντού. Δεν ξέρω αν θέλετε να συνεχίσετε σε αυτή την πρακτική, δεν ξέρω πού θα σας βγάλει, αλλά τα νούμερα λένε ότι δεν βγαίνει πουθενά.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Κυρίες και κύριοι συνάδελφοι, με τη συζήτηση της σημερινής επίκαιρης επερώτησης που κατέθεσαν οι συνάδελφοι της Αξιωματικής Αντιπολίτευσης μας δίνεται η ευκαιρία να τοποθετηθούμε για ένα ζήτημα που αποτελεί κοινωνικό ζητούμενο αλλά και πολιτική προτεραιότητα της Κυβέρνησης του Κυριάκου Μητσοτάκη, όπως έχει αποδειχθεί στην πράξη και από τις νομοθετικές μας πρωτοβουλίες αλλά και από την αναβάθμιση του συγκεκριμένου τομέα στο κυβερνητικό σχήμα.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Φυσικά πρόκειται για ένα θέμα το οποίο δεν ενδείκνυται για αντιπολιτευτικές ακροβασίες, όπως συνήθως μας έχετε συνηθίσει, αγαπητοί </w:t>
      </w:r>
      <w:r w:rsidRPr="00306641">
        <w:rPr>
          <w:rFonts w:ascii="Arial" w:eastAsia="Times New Roman" w:hAnsi="Arial" w:cs="Times New Roman"/>
          <w:sz w:val="24"/>
          <w:szCs w:val="24"/>
          <w:lang w:eastAsia="el-GR"/>
        </w:rPr>
        <w:lastRenderedPageBreak/>
        <w:t xml:space="preserve">συνάδελφοι του ΣΥΡΙΖΑ, αλλά είμαι σίγουρη ότι σήμερα δεν είναι αυτή η στόχευση της επερώτησής σας.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καθ’ ύλην αρμόδια Υφυπουργός κ. </w:t>
      </w:r>
      <w:proofErr w:type="spellStart"/>
      <w:r w:rsidRPr="00306641">
        <w:rPr>
          <w:rFonts w:ascii="Arial" w:eastAsia="Times New Roman" w:hAnsi="Arial" w:cs="Times New Roman"/>
          <w:sz w:val="24"/>
          <w:szCs w:val="24"/>
          <w:lang w:eastAsia="el-GR"/>
        </w:rPr>
        <w:t>Συρεγγέλα</w:t>
      </w:r>
      <w:proofErr w:type="spellEnd"/>
      <w:r w:rsidRPr="00306641">
        <w:rPr>
          <w:rFonts w:ascii="Arial" w:eastAsia="Times New Roman" w:hAnsi="Arial" w:cs="Times New Roman"/>
          <w:sz w:val="24"/>
          <w:szCs w:val="24"/>
          <w:lang w:eastAsia="el-GR"/>
        </w:rPr>
        <w:t xml:space="preserve"> παρουσίασε με τεκμηριωμένο και άρτιο τρόπο τις κυβερνητικές δράσεις που έχουμε αναλάβει καθώς και τους βασικούς άξονες προτεραιότητας του νέου Εθνικού Σχεδίου Δράσης για την Ισότητα των Φύλων 2021 - 2025 που ετοιμάζεται να μπει σε διαβούλευση. Διότι ένα τόσο σοβαρό ζήτημα απαιτεί γόνιμο διάλογο και αγαστή συνεργασία, ώστε να καταλήξουμε σε μία αποτελεσματική στρατηγική βάθους, που θα μας φέρει πιο κοντά στον επιδιωκόμενο στόχο.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Θα μου επιτρέψετε, όμως, μια τοποθέτηση και ως η μοναδική γυναίκα Βουλευτής στο ελληνικό Κοινοβούλιο από μία ολόκληρη περιφέρεια, αυτή της Πελοποννήσου. Βλέπετε οι ψηφοφόροι μας μάλλον υπήρξαν πιο προοδευτικοί από τους δικούς σας. Δεν είναι εδώ και ο κ. </w:t>
      </w:r>
      <w:proofErr w:type="spellStart"/>
      <w:r w:rsidRPr="00306641">
        <w:rPr>
          <w:rFonts w:ascii="Arial" w:eastAsia="Times New Roman" w:hAnsi="Arial" w:cs="Times New Roman"/>
          <w:sz w:val="24"/>
          <w:szCs w:val="24"/>
          <w:lang w:eastAsia="el-GR"/>
        </w:rPr>
        <w:t>Τσακαλώτος</w:t>
      </w:r>
      <w:proofErr w:type="spellEnd"/>
      <w:r w:rsidRPr="00306641">
        <w:rPr>
          <w:rFonts w:ascii="Arial" w:eastAsia="Times New Roman" w:hAnsi="Arial" w:cs="Times New Roman"/>
          <w:sz w:val="24"/>
          <w:szCs w:val="24"/>
          <w:lang w:eastAsia="el-GR"/>
        </w:rPr>
        <w:t xml:space="preserve">, να χωρίσουμε τις γυναίκες αριστερές και δεξιές. Θα ήθελα, λοιπόν, να καταθέσω κάποιες σκέψεις για το συγκεκριμένο ζήτημα, αφού και βιωματικά γνωρίζω και τις δυσκολίες και τους αγώνες, που είπε νωρίτερα και ο συνάδελφος.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Θα ήθελα να σταθώ σύντομα, κύριε Πρόεδρε, κυρίως σε μία παράμετρο που τη θεωρώ κομβική για τη βελτίωση των υπαρκτών προβλημάτων στα θέματα ισότητας στην ελληνική κοινωνία. Αναφέρομαι φυσικά στο θέμα της υιοθέτησης ορθών εκπαιδευτικών πολιτικών, που αφορούν το οικοσύστημα </w:t>
      </w:r>
      <w:r w:rsidRPr="00306641">
        <w:rPr>
          <w:rFonts w:ascii="Arial" w:eastAsia="Times New Roman" w:hAnsi="Arial" w:cs="Times New Roman"/>
          <w:sz w:val="24"/>
          <w:szCs w:val="24"/>
          <w:lang w:eastAsia="el-GR"/>
        </w:rPr>
        <w:lastRenderedPageBreak/>
        <w:t xml:space="preserve">που ξεκινά από την προσχολική ηλικία των παιδιών μας και συμπεριλαμβάνει και τη διαπαιδαγώγηση της οικογένειας. Διότι οι εδραιωμένες προκαταλήψεις, στάσεις και συμπεριφορές σπάνε μόνο με δομικές αλλαγές στη λειτουργία των κοινωνικών πυλώνων, όπως είναι η εκπαίδευση, όπως είναι και η οικογένεια. Εκτιμώ, επομένως, ότι θα αποτελούσε ένα σημαντικό πρώτο βήμα η ενιαία αντιμετώπιση του συγκεκριμένου οικοσυστήματος, ώστε να οδηγηθούμε σε στρατηγικές βάθους, υιοθετώντας ανάλογες δράσεις και για τη βραχυπρόθεσμη αλλά και για τη μακροπρόθεσμη επίλυση του προβλήματος. Και αυτό διότι, όσο και αν ήταν θετικές κάποιες πρωτοβουλίες που υιοθετήσατε, αποδείχτηκαν τελικά αποσπασματικές και γι’ αυτό και είχαν μικρή ως ελάχιστη επίδραση στη θεραπεία του προβλήματος. Έχει πάρα πολύ μεγάλη αξία να καταλάβουμε ότι πρέπει να μιλήσουμε όχι μόνον με φιέστες, αλλά και με πρόγραμμα, προγράμματα για την απασχόληση, προγράμματα για την επιχειρηματικότητα. Αλλά κυρίως πρέπει να προχωρήσουμε σε εκπαιδευτικές πολιτικές ενοποίησης αυτού του συγκεκριμένου οικοσυστήματος που έχει να κάνει και με την εκπαίδευση και με την οικογένεια. Μετά θα πρέπει να μπούμε στο περιεχόμενο των επιμέρους δράσεων διαπαιδαγώγησης, πολλές από τις οποίες περιγράφονται και στις αποφάσεις της στρατηγικής του Ευρωπαϊκού Συμβουλίου 2018 - 2023.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Παράλληλα, όμως, ίσως θα μπορούσαμε να προχωρήσουμε και ένα βήμα παρακάτω, σε ένα πιλοτικό πλαίσιο εκπαιδευτικής καινοτομίας -και θα ήθελα να το μοιραστώ μαζί σας- γνωστό στην Αμερική ως </w:t>
      </w:r>
      <w:r w:rsidRPr="00306641">
        <w:rPr>
          <w:rFonts w:ascii="Arial" w:eastAsia="Times New Roman" w:hAnsi="Arial" w:cs="Times New Roman"/>
          <w:sz w:val="24"/>
          <w:szCs w:val="24"/>
          <w:lang w:val="en-US" w:eastAsia="el-GR"/>
        </w:rPr>
        <w:t>Action</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Teaching</w:t>
      </w:r>
      <w:r w:rsidRPr="00306641">
        <w:rPr>
          <w:rFonts w:ascii="Arial" w:eastAsia="Times New Roman" w:hAnsi="Arial" w:cs="Times New Roman"/>
          <w:sz w:val="24"/>
          <w:szCs w:val="24"/>
          <w:lang w:eastAsia="el-GR"/>
        </w:rPr>
        <w:t xml:space="preserve">, που προωθεί ο καθηγητής Σκοτ Πλους. Πρόκειται για μια εκπαιδευτική εμπειρία που αφορά τους μαθητές αλλά και τους γονείς και προσφέρει σε διάφορα θέματα ισχυρής κοινωνικής αντίστασης μια διαφορετική εκπαιδευτική προσέγγιση, στο κέντρο της οποίας τα κοινωνικά ζητήματα δεν αντιμετωπίζονται ούτε ως κάτι ξένο ούτε ως κάτι μακρινό που θα μπορούσαμε να το επιλύσουμε στο μέλλον, αλλά αποτελούν κοινωνική και ατομική προτεραιότητα του παρόντος και θα πρέπει να αντιμετωπιστούν βιωματικά και όχι γνωστικά.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Τέτοια παραδείγματα μπορούν να μας οδηγήσουν σε δομικές λύσεις, γιατί τα προβλήματα είναι δομικά και χρειάζονται δομικές λύσεις. Αυτό επιθυμεί μία γνήσια προοδευτική Κυβέρνηση, όπως είναι η δική μας προοδευτική Κυβέρνηση, στην πράξη, και όχι στα λόγια, όπως πράττει μια γνήσια συντηρητική κυβέρνηση, όπως δυστυχώς ήταν η δική σας, αγαπητές και αγαπητοί συνάδελφοι του ΣΥΡΙΖΑ.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ευχαριστώ. </w:t>
      </w:r>
    </w:p>
    <w:p w:rsidR="00306641" w:rsidRPr="00306641" w:rsidRDefault="00306641" w:rsidP="002B3B88">
      <w:pPr>
        <w:tabs>
          <w:tab w:val="left" w:pos="1791"/>
        </w:tabs>
        <w:spacing w:after="160"/>
        <w:jc w:val="center"/>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(Χειροκροτήματα από την πτέρυγα της Νέας Δημοκρατίας)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lastRenderedPageBreak/>
        <w:t>ΠΡΟΕΔΡΕΥΩΝ (Αθανάσιος Μπούρας):</w:t>
      </w:r>
      <w:r w:rsidRPr="00306641">
        <w:rPr>
          <w:rFonts w:ascii="Arial" w:eastAsia="Times New Roman" w:hAnsi="Arial" w:cs="Times New Roman"/>
          <w:sz w:val="24"/>
          <w:szCs w:val="24"/>
          <w:lang w:eastAsia="el-GR"/>
        </w:rPr>
        <w:t xml:space="preserve"> Κι εμείς ευχαριστούμε την κ. </w:t>
      </w:r>
      <w:proofErr w:type="spellStart"/>
      <w:r w:rsidRPr="00306641">
        <w:rPr>
          <w:rFonts w:ascii="Arial" w:eastAsia="Times New Roman" w:hAnsi="Arial" w:cs="Times New Roman"/>
          <w:sz w:val="24"/>
          <w:szCs w:val="24"/>
          <w:lang w:eastAsia="el-GR"/>
        </w:rPr>
        <w:t>Σούκουλη</w:t>
      </w:r>
      <w:proofErr w:type="spellEnd"/>
      <w:r w:rsidRPr="00306641">
        <w:rPr>
          <w:rFonts w:ascii="Arial" w:eastAsia="Times New Roman" w:hAnsi="Arial" w:cs="Times New Roman"/>
          <w:sz w:val="24"/>
          <w:szCs w:val="24"/>
          <w:lang w:eastAsia="el-GR"/>
        </w:rPr>
        <w:t xml:space="preserve"> και για τη συνέπεια στον χρόνο.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Τον λόγο τώρα έχει η Κοινοβουλευτική Εκπρόσωπος του Κινήματος Αλλαγής κ. Νάντια Γιαννακοπούλου.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ΚΩΝΣΤΑΝΤΙΝΑ (ΝΑΝΤΙΑ) ΓΙΑΝΝΑΚΟΠΟΥΛΟΥ:</w:t>
      </w:r>
      <w:r w:rsidRPr="00306641">
        <w:rPr>
          <w:rFonts w:ascii="Arial" w:eastAsia="Times New Roman" w:hAnsi="Arial" w:cs="Times New Roman"/>
          <w:sz w:val="24"/>
          <w:szCs w:val="24"/>
          <w:lang w:eastAsia="el-GR"/>
        </w:rPr>
        <w:t xml:space="preserve"> Ευχαριστώ πολύ,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Κυρία Υπουργέ, κυρίες και κύριοι συνάδελφοι, βιώνοντας σχεδόν δεκαοκτώ μήνες της πανδημίας του </w:t>
      </w:r>
      <w:r w:rsidRPr="00306641">
        <w:rPr>
          <w:rFonts w:ascii="Arial" w:eastAsia="Times New Roman" w:hAnsi="Arial" w:cs="Times New Roman"/>
          <w:sz w:val="24"/>
          <w:szCs w:val="24"/>
          <w:lang w:val="en-US" w:eastAsia="el-GR"/>
        </w:rPr>
        <w:t>COVID</w:t>
      </w:r>
      <w:r w:rsidRPr="00306641">
        <w:rPr>
          <w:rFonts w:ascii="Arial" w:eastAsia="Times New Roman" w:hAnsi="Arial" w:cs="Times New Roman"/>
          <w:sz w:val="24"/>
          <w:szCs w:val="24"/>
          <w:lang w:eastAsia="el-GR"/>
        </w:rPr>
        <w:t xml:space="preserve"> 19, νομίζω ότι είμαστε όλοι πια σε θέση να έχουμε μια πολύ πιο καθαρή εικόνα των επιπτώσεων που προκλήθηκαν σε τομείς ολόκληρης της κοινωνίας υπό τις έκτακτες συνθήκες στις οποίες κληθήκαμε να αντιμετωπίσουμε. </w:t>
      </w:r>
    </w:p>
    <w:p w:rsidR="00306641" w:rsidRPr="00306641" w:rsidRDefault="00306641" w:rsidP="002B3B88">
      <w:pPr>
        <w:spacing w:after="160"/>
        <w:rPr>
          <w:rFonts w:ascii="Arial" w:eastAsia="Times New Roman" w:hAnsi="Arial" w:cs="Arial"/>
          <w:b/>
          <w:sz w:val="24"/>
          <w:szCs w:val="24"/>
          <w:shd w:val="clear" w:color="auto" w:fill="FFFFFF"/>
          <w:lang w:eastAsia="el-GR"/>
        </w:rPr>
      </w:pPr>
      <w:r w:rsidRPr="00306641">
        <w:rPr>
          <w:rFonts w:ascii="Arial" w:eastAsia="Times New Roman" w:hAnsi="Arial" w:cs="Times New Roman"/>
          <w:sz w:val="24"/>
          <w:szCs w:val="24"/>
          <w:lang w:eastAsia="el-GR"/>
        </w:rPr>
        <w:t xml:space="preserve">Και, ξέρετε, ο παγκόσμιος επιστημονικός κόσμος, στην προσπάθειά του να ευαισθητοποιήσει τον πληθυσμό για την τήρηση των υγειονομικών μέτρων, πρότασσε το επιχείρημα προς τους πολίτες της κάθε χώρας να μην εξοικειώνονται, να μην εξοικειωνόμαστε, με τον θάνατο και με την απώλεια των συμπολιτών μας, καθώς τα νούμερα θανάτων ήταν καθημερινά πάρα πολύ ψηλά και παραμένουν δυστυχώς υψηλά.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Με την ίδια, λοιπόν, ακριβώς με την ίδια, αυτή λογική αλλά και με τον ίδιο σκοπό θα πρέπει και εμείς από τη θέση μας και σχετικά με το θέμα το οποίο </w:t>
      </w:r>
      <w:r w:rsidRPr="00306641">
        <w:rPr>
          <w:rFonts w:ascii="Arial" w:eastAsia="Times New Roman" w:hAnsi="Arial" w:cs="Times New Roman"/>
          <w:sz w:val="24"/>
          <w:szCs w:val="24"/>
          <w:lang w:eastAsia="el-GR"/>
        </w:rPr>
        <w:lastRenderedPageBreak/>
        <w:t xml:space="preserve">συζητούμε σήμερα, την ισότητα ουσιαστικά των δύο φύλων, να δηλώσουμε προς όλους τους πολίτες αυτής της χώρας πως τα όσα βλέπουμε και ακούμε τους τελευταίους μήνες να διαδραματίζονται και ιδιαίτερα όσον αφορά τα αδιανόητα ζητήματα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και </w:t>
      </w:r>
      <w:proofErr w:type="spellStart"/>
      <w:r w:rsidRPr="00306641">
        <w:rPr>
          <w:rFonts w:ascii="Arial" w:eastAsia="Times New Roman" w:hAnsi="Arial" w:cs="Times New Roman"/>
          <w:sz w:val="24"/>
          <w:szCs w:val="24"/>
          <w:lang w:eastAsia="el-GR"/>
        </w:rPr>
        <w:t>γυναικοκτονιών</w:t>
      </w:r>
      <w:proofErr w:type="spellEnd"/>
      <w:r w:rsidRPr="00306641">
        <w:rPr>
          <w:rFonts w:ascii="Arial" w:eastAsia="Times New Roman" w:hAnsi="Arial" w:cs="Times New Roman"/>
          <w:sz w:val="24"/>
          <w:szCs w:val="24"/>
          <w:lang w:eastAsia="el-GR"/>
        </w:rPr>
        <w:t xml:space="preserve"> -μπήκε για τα καλά αυτός ο όρος στην καθημερινότητά μας, δυστυχώς- όλα αυτά δεν είναι κάτι το οποίο πρέπει να συνηθίζουμε, δεν είναι κάτι το οποίο πρέπει να αντιμετωπίζουμε με μιθριδατισμό.</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Με επίσημα στοιχεία αποδεικνύεται ότι η περίοδος της καραντίνας αύξησε κατακόρυφα τις καταγγελίες για την κακοποίηση των γυναικών στη Γραμμή «15900» όσο βεβαίως και στα συμβουλευτικά κέντρα.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Και σύμφωνα με πολύ πρόσφατη -νομίζω- έκθεση της ΕΛ.ΑΣ., στη διάρκεια της καραντίνας το 2020 σημειώθηκαν εκατόν ενενήντα δύο περισσότερα περιστατικά ενδοοικογενειακής βίας από ό,τι την προηγούμενη χρονιά, κατά τα οποία το 82,5% περίπου των δραστών ήταν άνδρες και το 73% γυναίκες.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Μέσα στους δεκαπέντε μήνες του </w:t>
      </w:r>
      <w:r w:rsidRPr="00306641">
        <w:rPr>
          <w:rFonts w:ascii="Arial" w:eastAsia="Times New Roman" w:hAnsi="Arial" w:cs="Times New Roman"/>
          <w:sz w:val="24"/>
          <w:szCs w:val="24"/>
          <w:lang w:val="en-US" w:eastAsia="el-GR"/>
        </w:rPr>
        <w:t>lockdown</w:t>
      </w:r>
      <w:r w:rsidRPr="00306641">
        <w:rPr>
          <w:rFonts w:ascii="Arial" w:eastAsia="Times New Roman" w:hAnsi="Arial" w:cs="Times New Roman"/>
          <w:sz w:val="24"/>
          <w:szCs w:val="24"/>
          <w:lang w:eastAsia="el-GR"/>
        </w:rPr>
        <w:t xml:space="preserve"> δώδεκα γυναίκες δολοφονήθηκαν, δολοφονήθηκαν από τον σύζυγό τους -νυν ή πρώην-, τον σύντροφό τους, τον επίδοξο βιαστή τους και πρέπει να έχουμε υπ’ όψιν μας ότι δεν υπάρχει καμμία περίπτωση ένας </w:t>
      </w:r>
      <w:proofErr w:type="spellStart"/>
      <w:r w:rsidRPr="00306641">
        <w:rPr>
          <w:rFonts w:ascii="Arial" w:eastAsia="Times New Roman" w:hAnsi="Arial" w:cs="Times New Roman"/>
          <w:sz w:val="24"/>
          <w:szCs w:val="24"/>
          <w:lang w:eastAsia="el-GR"/>
        </w:rPr>
        <w:t>γυναικοκτόνος</w:t>
      </w:r>
      <w:proofErr w:type="spellEnd"/>
      <w:r w:rsidRPr="00306641">
        <w:rPr>
          <w:rFonts w:ascii="Arial" w:eastAsia="Times New Roman" w:hAnsi="Arial" w:cs="Times New Roman"/>
          <w:sz w:val="24"/>
          <w:szCs w:val="24"/>
          <w:lang w:eastAsia="el-GR"/>
        </w:rPr>
        <w:t xml:space="preserve"> να προβεί σε </w:t>
      </w:r>
      <w:proofErr w:type="spellStart"/>
      <w:r w:rsidRPr="00306641">
        <w:rPr>
          <w:rFonts w:ascii="Arial" w:eastAsia="Times New Roman" w:hAnsi="Arial" w:cs="Times New Roman"/>
          <w:sz w:val="24"/>
          <w:szCs w:val="24"/>
          <w:lang w:eastAsia="el-GR"/>
        </w:rPr>
        <w:t>γυναικοκτονία</w:t>
      </w:r>
      <w:proofErr w:type="spellEnd"/>
      <w:r w:rsidRPr="00306641">
        <w:rPr>
          <w:rFonts w:ascii="Arial" w:eastAsia="Times New Roman" w:hAnsi="Arial" w:cs="Times New Roman"/>
          <w:sz w:val="24"/>
          <w:szCs w:val="24"/>
          <w:lang w:eastAsia="el-GR"/>
        </w:rPr>
        <w:t xml:space="preserve"> μία μέρα, ενώ δεν είχε ασκήσει ποτέ ξανά βίαιη συμπεριφορά </w:t>
      </w:r>
      <w:r w:rsidRPr="00306641">
        <w:rPr>
          <w:rFonts w:ascii="Arial" w:eastAsia="Times New Roman" w:hAnsi="Arial" w:cs="Times New Roman"/>
          <w:sz w:val="24"/>
          <w:szCs w:val="24"/>
          <w:lang w:eastAsia="el-GR"/>
        </w:rPr>
        <w:lastRenderedPageBreak/>
        <w:t>στο θύμα του στο παρελθόν. Από τα ερευνητικά και από τα εμπειρικά δεδομένα αυτό που είναι σαφές είναι ότι οι γυναίκες που δολοφονούνται λόγω του φύλου τους είναι γυναίκες οι οποίες έχουν υποστεί χρόνια κακοποίηση, είτε από τους συζύγους τους είτε από τους συντρόφους τους είτε από τους συγγενείς τους.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Την ελληνική κοινωνία μόνο το πρώτο εξάμηνο του 2021 σόκαραν αλλεπάλληλα τέτοια συμβάντα. Μόνο τις τελευταίες ημέρες αναφέρω ενδεικτικά την άγρια δολοφονία της </w:t>
      </w:r>
      <w:proofErr w:type="spellStart"/>
      <w:r w:rsidRPr="00306641">
        <w:rPr>
          <w:rFonts w:ascii="Arial" w:eastAsia="Times New Roman" w:hAnsi="Arial" w:cs="Times New Roman"/>
          <w:sz w:val="24"/>
          <w:szCs w:val="24"/>
          <w:lang w:eastAsia="el-GR"/>
        </w:rPr>
        <w:t>Καρολάιν</w:t>
      </w:r>
      <w:proofErr w:type="spellEnd"/>
      <w:r w:rsidRPr="00306641">
        <w:rPr>
          <w:rFonts w:ascii="Arial" w:eastAsia="Times New Roman" w:hAnsi="Arial" w:cs="Times New Roman"/>
          <w:sz w:val="24"/>
          <w:szCs w:val="24"/>
          <w:lang w:eastAsia="el-GR"/>
        </w:rPr>
        <w:t>, που συγκλόνισε το πανελλήνιο, τον βιασμό της εργαζόμενης καθαρίστριας στα Πετράλωνα, τον βιασμό της τριαντάχρονης στο Κολωνάκι, τον ομαδικό βιασμό της νέας εγκύου γυναίκας στον Άγιο Παντελεήμονα.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Είναι γεγονότα </w:t>
      </w:r>
      <w:proofErr w:type="spellStart"/>
      <w:r w:rsidRPr="00306641">
        <w:rPr>
          <w:rFonts w:ascii="Arial" w:eastAsia="Times New Roman" w:hAnsi="Arial" w:cs="Times New Roman"/>
          <w:sz w:val="24"/>
          <w:szCs w:val="24"/>
          <w:lang w:eastAsia="el-GR"/>
        </w:rPr>
        <w:t>σοκαριστικά</w:t>
      </w:r>
      <w:proofErr w:type="spellEnd"/>
      <w:r w:rsidRPr="00306641">
        <w:rPr>
          <w:rFonts w:ascii="Arial" w:eastAsia="Times New Roman" w:hAnsi="Arial" w:cs="Times New Roman"/>
          <w:sz w:val="24"/>
          <w:szCs w:val="24"/>
          <w:lang w:eastAsia="el-GR"/>
        </w:rPr>
        <w:t>, γεγονότα λυπηρά, από τα οποία εξάγονται, όμως, κυρίες και κύριοι συνάδελφοι, σοβαρά συμπεράσματα και απορρέουν πολύ σημαντικά ζητούμενα που πρέπει να γίνουν και να αντιμετωπιστούν, κυρία 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κοινωνία, για παράδειγμα, απαιτεί -και ναι, επιτέλους έχει έρθει η ώρα και ακόμα περιμένουμε από εσάς, κυρία Υπουργέ- την </w:t>
      </w:r>
      <w:proofErr w:type="spellStart"/>
      <w:r w:rsidRPr="00306641">
        <w:rPr>
          <w:rFonts w:ascii="Arial" w:eastAsia="Times New Roman" w:hAnsi="Arial" w:cs="Times New Roman"/>
          <w:sz w:val="24"/>
          <w:szCs w:val="24"/>
          <w:lang w:eastAsia="el-GR"/>
        </w:rPr>
        <w:t>αυστηροποίηση</w:t>
      </w:r>
      <w:proofErr w:type="spellEnd"/>
      <w:r w:rsidRPr="00306641">
        <w:rPr>
          <w:rFonts w:ascii="Arial" w:eastAsia="Times New Roman" w:hAnsi="Arial" w:cs="Times New Roman"/>
          <w:sz w:val="24"/>
          <w:szCs w:val="24"/>
          <w:lang w:eastAsia="el-GR"/>
        </w:rPr>
        <w:t xml:space="preserve"> των προβλεπόμενων ποινών για εγκλήματα σαν αυτά τα οποία ανέφερα. Αναμένουμε, λοιπόν, να δούμε ποιος θα είναι ο νέος Ποινικός Κώδικας που έχει εξαγγείλει ο αρμόδιος Υπουργός, γιατί οι ευθύνες του ΣΥΡΙΖΑ είναι καταγεγραμμένες με τον νέο Ποινικό Κώδικα που έφερε άρον-άρον, λίγο πριν </w:t>
      </w:r>
      <w:r w:rsidRPr="00306641">
        <w:rPr>
          <w:rFonts w:ascii="Arial" w:eastAsia="Times New Roman" w:hAnsi="Arial" w:cs="Times New Roman"/>
          <w:sz w:val="24"/>
          <w:szCs w:val="24"/>
          <w:lang w:eastAsia="el-GR"/>
        </w:rPr>
        <w:lastRenderedPageBreak/>
        <w:t>από τις προηγούμενες εκλογές, καταγεγραμμένες, ξεκάθαρες, με τεράστια ευθύνη.</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Η δική σας, όμως, ευθύνη, κυρία Υπουργέ, δεν είναι να κάνετε αντιπολίτευση στον ΣΥΡΙΖΑ. Η δική σας ευθύνη είναι με πράξεις, με συγκεκριμένες πράξεις, να λύσετε τα υπάρχοντα προβλήματα. Γι’ αυτό σάς έχει ψηφίσει η ελληνική κοινωνία.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Ας δούμε συνολικά τα θέματα, λοιπόν, ισότητας: Σε επίπεδο Ευρωπαϊκής Ένωσης, με βάση τα συγκριτικά στοιχεία του Ευρωπαϊκού Ινστιτούτου για την Ισότητα των Φύλων, η επίτευξη του στόχου προχωράει, αλλά με πάρα πολύ αργούς ρυθμούς. Αξίζει να σημειωθεί ότι την τελευταία πενταετία 2015 - 2019 ο δείκτης ισότητας βελτιώθηκε μόνο κατά 1,2% και η χώρα μας κατατάσσεται ακόμα τελευταία μεταξύ των χωρών της Ευρωπαϊκής Ένωσης σε θέματα ισότητας των φύλων.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Ποια ήταν η στάση και ποιες ήταν οι επιλογές της Κυβέρνησης της Νέας Δημοκρατίας απέναντι σε αυτά τα στοιχεία τα οποία προανέφερα;</w:t>
      </w:r>
    </w:p>
    <w:p w:rsidR="00306641" w:rsidRPr="00306641" w:rsidRDefault="00306641" w:rsidP="002B3B88">
      <w:pPr>
        <w:spacing w:after="160"/>
        <w:rPr>
          <w:rFonts w:ascii="Arial" w:eastAsia="Times New Roman" w:hAnsi="Arial" w:cs="Arial"/>
          <w:color w:val="201F1E"/>
          <w:sz w:val="24"/>
          <w:szCs w:val="24"/>
          <w:shd w:val="clear" w:color="auto" w:fill="FFFFFF"/>
          <w:lang w:eastAsia="el-GR"/>
        </w:rPr>
      </w:pPr>
      <w:r w:rsidRPr="00306641">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της κυρίας Βουλευτού)</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Θα χρειαστώ λίγο χρόνο,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Η σημερινή Κυβέρνηση επέλεξε, δυστυχώς, να καταργήσει ουσιαστικά τη Γενική Γραμματεία Ισότητας των Φύλων και να συγχωνεύσει τις πολιτικές για την ισότητα με τις πολιτικές για την οικογένεια και για το δημογραφικό. Πρόκειται για μια ξεκάθαρη οπισθοδρόμηση. Σας το έχουν πει όλοι οι φορείς, όλες οι παρατάξεις, όλα τα αρμόδια όργανα, η κοινωνία των πολιτών. Δεν το καταλαβαίνετε ότι αυτό είναι ένα λάθος;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Μάλιστα, εγώ θα σας πω το εξής, γιατί θυμάμαι και ως Αντιπρόεδρος της αρμόδιας Επιτροπής για την Ισότητα στη Βουλή την εξαιρετική πραγματικά συνεργασία την οποία είχαμε όταν ήσασταν Γενική Γραμματέας Ισότητας: Κάναμε καμπάνιες ευαισθητοποίησης για τα ζητήματα της ενδοοικογενειακής βίας, ιδιαίτερα κατά την πρώτη καραντίνα.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Μετά, όμως, τι έγινε, κυρία Υπουργέ; Πλέον τι κάνατε για ζητήματα ευαισθητοποίησης για την ενδοοικογενειακή βία; Τι κάνατε ως καμπάνια από τον Σεπτέμβρη και μετά; Κάνουν και βλέπουμε να κάνουν καμπάνιες ευαισθητοποίησης τράπεζες ή άλλοι οργανισμοί, στο πλαίσιο της εταιρικής κοινωνικής ευθύνης, και η ελληνική πολιτεία είναι απούσα. Γιατί το κάνετε αυτό; Για ποιον λόγο δεν συνεχίζετε τις καμπάνιες ευαισθητοποίησης;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έστω και καθυστερημένη κύρωση της Σύμβασης 190 της ΔΟΕ, έπειτα και από την κύρωση της Σύμβασης της Κωνσταντινούπολης, δεν αρκεί. Ναι, είναι σημαντική, αλλά δεν αρκεί για την εξάλειψη όσο και για την πραγματική </w:t>
      </w:r>
      <w:r w:rsidRPr="00306641">
        <w:rPr>
          <w:rFonts w:ascii="Arial" w:eastAsia="Times New Roman" w:hAnsi="Arial" w:cs="Times New Roman"/>
          <w:sz w:val="24"/>
          <w:szCs w:val="24"/>
          <w:lang w:eastAsia="el-GR"/>
        </w:rPr>
        <w:lastRenderedPageBreak/>
        <w:t xml:space="preserve">και ουσιαστική στήριξη των θυμάτων. Η πολιτεία πρέπει και οφείλει να αναλάβει τις απαιτούμενες εκείνες δράσεις για την αντιμετώπιση του φαινομένου των διακρίσεων και της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βίας, προέκταση των οποίων αποτελεί και η παρενόχληση στους χώρους εργασίας.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Στο πλαίσιο αυτό εμείς έχουμε καταθέσει πολύ συγκεκριμένες προτάσεις και κλείνω με αυτό,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 πρώτο και κυριότερο βήμα είναι η τροποποίηση του Ποινικού Κώδικα, όπως </w:t>
      </w:r>
      <w:proofErr w:type="spellStart"/>
      <w:r w:rsidRPr="00306641">
        <w:rPr>
          <w:rFonts w:ascii="Arial" w:eastAsia="Times New Roman" w:hAnsi="Arial" w:cs="Times New Roman"/>
          <w:sz w:val="24"/>
          <w:szCs w:val="24"/>
          <w:lang w:eastAsia="el-GR"/>
        </w:rPr>
        <w:t>προείπα</w:t>
      </w:r>
      <w:proofErr w:type="spellEnd"/>
      <w:r w:rsidRPr="00306641">
        <w:rPr>
          <w:rFonts w:ascii="Arial" w:eastAsia="Times New Roman" w:hAnsi="Arial" w:cs="Times New Roman"/>
          <w:sz w:val="24"/>
          <w:szCs w:val="24"/>
          <w:lang w:eastAsia="el-GR"/>
        </w:rPr>
        <w:t xml:space="preserve">, και ιδιαίτερα σχετικά με την παραγραφή των κατηγοριών για σεξουαλική κακοποίηση και την </w:t>
      </w:r>
      <w:proofErr w:type="spellStart"/>
      <w:r w:rsidRPr="00306641">
        <w:rPr>
          <w:rFonts w:ascii="Arial" w:eastAsia="Times New Roman" w:hAnsi="Arial" w:cs="Times New Roman"/>
          <w:sz w:val="24"/>
          <w:szCs w:val="24"/>
          <w:lang w:eastAsia="el-GR"/>
        </w:rPr>
        <w:t>αυστηροποίηση</w:t>
      </w:r>
      <w:proofErr w:type="spellEnd"/>
      <w:r w:rsidRPr="00306641">
        <w:rPr>
          <w:rFonts w:ascii="Arial" w:eastAsia="Times New Roman" w:hAnsi="Arial" w:cs="Times New Roman"/>
          <w:sz w:val="24"/>
          <w:szCs w:val="24"/>
          <w:lang w:eastAsia="el-GR"/>
        </w:rPr>
        <w:t xml:space="preserve"> των ποινών για τα εγκλήματα κατά της γενετήσιας ελευθερίας, προκειμένου ουσιαστικά να διασφαλίσουμε ότι αυτές οι διατάξεις θα αποσκοπούν ουσιαστικά στην προστασία των θυμάτων και όχι να γίνονται αντικείμενο εκμετάλλευσης από τους δράστες.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Χρειάζεται, επίσης, άμεσα σύνταξη κώδικα δεοντολογίας με ένα σύνολο κανόνων συμπεριφοράς που πρέπει να τηρείται ανά επαγγελματικό χώρο.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Είναι αναγκαία η εξασφάλιση της εύρυθμης και επαρκώς στελεχωμένης λειτουργίας των αρμόδιων ελεγκτικών μηχανισμών ΣΕΠΕ και Συνηγόρου του Πολίτη για την άμεση επεξεργασία και διερεύνηση των καταγγελιών σεξουαλικής παρενόχλησης στην εργασία. Να μιλάμε με πράξεις, όχι μόνο με λόγια, κυρία Υπουργέ!</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Και το κυριότερο: Αν θέλουμε, αν πραγματικά θέλουμε μία καλύτερη κοινωνία και καλύτερες ανθρώπινες σχέσεις, υγιέστερη και ουσιαστικότερη επικοινωνία μεταξύ των δύο φύλων, πρέπει αυτό κατά κύριο λόγο και προληπτικά να γίνει μέσω της εκπαιδευτικής διαδικασίας, μέσω της εισαγωγής του μαθήματος της Σεξουαλικής Διαπαιδαγώγησης στο πρόγραμμα διδασκαλίας, όπου ουσιαστικά τα παιδιά θα μπορέσουν να μάθουν να σέβονται ο ένας τον άλλο, τα δύο φύλα μεταξύ τους, τη διαφορετικότητα, τη διαφορετική επιλογή.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Κλείνω, θέλοντας να επαναλάβω τον ορισμό που υιοθετήθηκε το 1995 στην 4</w:t>
      </w:r>
      <w:r w:rsidRPr="00306641">
        <w:rPr>
          <w:rFonts w:ascii="Arial" w:eastAsia="Times New Roman" w:hAnsi="Arial" w:cs="Times New Roman"/>
          <w:sz w:val="24"/>
          <w:szCs w:val="24"/>
          <w:vertAlign w:val="superscript"/>
          <w:lang w:eastAsia="el-GR"/>
        </w:rPr>
        <w:t>η</w:t>
      </w:r>
      <w:r w:rsidRPr="00306641">
        <w:rPr>
          <w:rFonts w:ascii="Arial" w:eastAsia="Times New Roman" w:hAnsi="Arial" w:cs="Times New Roman"/>
          <w:sz w:val="24"/>
          <w:szCs w:val="24"/>
          <w:lang w:eastAsia="el-GR"/>
        </w:rPr>
        <w:t xml:space="preserve"> Παγκόσμια Διάσκεψη Γυναικών. Λέγεται, λοιπόν, ειπώθηκε τότε: «Η βία κατά των γυναικών είναι ίσως η πιο επαίσχυντη παραβίαση των ανθρωπίνων δικαιωμάτων. Δεν κάνει διαχωρισμό μεταξύ συνόρων, δεν κάνει διαχωρισμό μεταξύ πολιτισμών ή μεταξύ πλούτου. Όσο συνεχίζεται, λοιπόν, δεν μπορούμε να ισχυριστούμε ότι κάνουμε ουσιαστική πρόοδο προς την ισότητα, την ανάπτυξη και την ειρήνη.».</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Προσωπικά σε αυτή την κατεύθυνση θα συνεχίσω να κινούμαι από τα έδρανα της ελληνικής Βουλής, προσπαθώντας -ξέρετε- να διαψεύσω τη δήλωση του Πρωθυπουργού στο </w:t>
      </w:r>
      <w:r w:rsidRPr="00306641">
        <w:rPr>
          <w:rFonts w:ascii="Arial" w:eastAsia="Times New Roman" w:hAnsi="Arial" w:cs="Times New Roman"/>
          <w:sz w:val="24"/>
          <w:szCs w:val="24"/>
          <w:lang w:val="en-US" w:eastAsia="el-GR"/>
        </w:rPr>
        <w:t>BBC</w:t>
      </w:r>
      <w:r w:rsidRPr="00306641">
        <w:rPr>
          <w:rFonts w:ascii="Arial" w:eastAsia="Times New Roman" w:hAnsi="Arial" w:cs="Times New Roman"/>
          <w:sz w:val="24"/>
          <w:szCs w:val="24"/>
          <w:lang w:eastAsia="el-GR"/>
        </w:rPr>
        <w:t xml:space="preserve"> τον Ιούλιο του 2019 ότι, δυστυχώς, δεν υπάρχουν και τόσες γυναίκες που θα ενδιαφέρονταν να ασχοληθούν με την πολιτική στην Ελλάδα.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Σας ευχαριστώ θερμά.</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ΠΡΟΕΔΡΕΥΩΝ (Αθανάσιος Μπούρας): </w:t>
      </w:r>
      <w:r w:rsidRPr="00306641">
        <w:rPr>
          <w:rFonts w:ascii="Arial" w:eastAsia="Times New Roman" w:hAnsi="Arial" w:cs="Times New Roman"/>
          <w:sz w:val="24"/>
          <w:szCs w:val="24"/>
          <w:lang w:eastAsia="el-GR"/>
        </w:rPr>
        <w:t xml:space="preserve">Ευχαριστούμε την κ. Γιαννακοπούλου.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Συνεχίζουμε με τον Κοινοβουλευτικό Εκπρόσωπο του Κομμουνιστικού Κόμματος Ελλάδος κ. Συντυχάκη, ο οποίος έχει τον λόγο.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 xml:space="preserve">ΕΜΜΑΝΟΥΗΛ ΣΥΝΤΥΧΑΚΗΣ: </w:t>
      </w:r>
      <w:r w:rsidRPr="00306641">
        <w:rPr>
          <w:rFonts w:ascii="Arial" w:eastAsia="Times New Roman" w:hAnsi="Arial" w:cs="Times New Roman"/>
          <w:sz w:val="24"/>
          <w:szCs w:val="24"/>
          <w:lang w:eastAsia="el-GR"/>
        </w:rPr>
        <w:t>Ευχαριστώ,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Ισότητα των δύο φύλων, ίση μεταχείριση, ίσες ευκαιρίες για γυναίκες και άνδρες και ούτω καθεξής. Έννοιες χιλιοειπωμένες, που πραγματικά δεν έχουν κανένα αντίκρισμα. Και ξέρετε γιατί; Διότι τόσο η Κυβέρνηση της Νέας Δημοκρατίας όσο και ο ΣΥΡΙΖΑ και το Κίνημα Αλλαγής ως κυβερνητικά κόμματα, ως κόμματα που κυβέρνησαν, έχουν απαξιώσει στην κυριολεξία τις ζωές των γυναικών και μάλιστα στο όνομα της ισότητας των φύλων και των ίσων ευκαιριών ανδρών και γυναικών. Εφαρμόζουν, εφαρμόζετε κατά γράμμα τη Στρατηγική της Ισότητας Φύλων της Ευρωπαϊκής Ένωσης 2020 - 2025, την οποία ασπάζεστε, την υλοποιείτε και οι δύο, που στην ουσία σημαίνει ελάχιστα δικαιώματα και ευκαιρίες.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Από αυτή την άποψη είναι πραγματικά πρόκληση η σημερινή συζήτηση στη Βουλή για τη δήθεν απαξίωση της πολιτικής ισότητας των φύλων από τη σημερινή Κυβέρνηση. Μήπως ενισχύσατε ποτέ χρηματοδοτικά τις κοινωνικές </w:t>
      </w:r>
      <w:r w:rsidRPr="00306641">
        <w:rPr>
          <w:rFonts w:ascii="Arial" w:eastAsia="Times New Roman" w:hAnsi="Arial" w:cs="Times New Roman"/>
          <w:sz w:val="24"/>
          <w:szCs w:val="24"/>
          <w:lang w:eastAsia="el-GR"/>
        </w:rPr>
        <w:lastRenderedPageBreak/>
        <w:t xml:space="preserve">δομές, τους παιδικούς, βρεφικούς σταθμούς, τα ΚΔΑΠ και τα ΚΔΑΠ ΑΜΕΑ; Μήπως φτιάξατε περισσότερες τέτοιες δομές, για να καλυφθούν οι ολοένα και αυξανόμενες ανάγκες της ελληνικής κοινωνίας; Όχι βέβαια, ποτέ. Αντίθετα, εισαγάγατε τα </w:t>
      </w:r>
      <w:r w:rsidRPr="00306641">
        <w:rPr>
          <w:rFonts w:ascii="Arial" w:eastAsia="Times New Roman" w:hAnsi="Arial" w:cs="Times New Roman"/>
          <w:sz w:val="24"/>
          <w:szCs w:val="24"/>
          <w:lang w:val="en-US" w:eastAsia="el-GR"/>
        </w:rPr>
        <w:t>voucher</w:t>
      </w:r>
      <w:r w:rsidRPr="00306641">
        <w:rPr>
          <w:rFonts w:ascii="Arial" w:eastAsia="Times New Roman" w:hAnsi="Arial" w:cs="Times New Roman"/>
          <w:sz w:val="24"/>
          <w:szCs w:val="24"/>
          <w:lang w:eastAsia="el-GR"/>
        </w:rPr>
        <w:t xml:space="preserve">, κυρίες και κύριοι του ΣΥΡΙΖΑ -και το συνεχίζει φυσικά και η Νέα Δημοκρατία-, αποδυναμώνοντας με τον τρόπο αυτό τις δημόσιες, δημοτικές δομές, ενισχύοντας τις ιδιωτικές, που έχουν πάρει κεφάλι ήδη. Όσο δε για τους ξενώνες των κακοποιημένων γυναικών, είναι στην κυριολεξία «στον αέρα», με εργαζόμενους υπό προθεσμία.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Ωστόσο ο ΣΥΡΙΖΑ με την επερώτησή του θέτει το ζήτημα ότι η Νέα Δημοκρατία δεν εφαρμόζει πιστά αυτή τη στρατηγική. Επιχειρεί τεχνηέντως να κρύψει τη συνολική στρατηγική του ταύτιση με τη Νέα Δημοκρατία στην υπηρέτηση της καπιταλιστικής ανάπτυξης, της θωράκισης της ανταγωνιστικότητας των επιχειρηματικών ομίλων και της ανεμπόδιστης κερδοφορίας τους, της διοχέτευσης πακτωλού δισεκατομμυρίων ευρώ από το Ταμείο Ανάκαμψης στην πράσινη οικονομία και στην ψηφιακή τεχνολογία, πράγμα που προϋποθέτει ένα νέο, σούπερ </w:t>
      </w:r>
      <w:proofErr w:type="spellStart"/>
      <w:r w:rsidRPr="00306641">
        <w:rPr>
          <w:rFonts w:ascii="Arial" w:eastAsia="Times New Roman" w:hAnsi="Arial" w:cs="Times New Roman"/>
          <w:sz w:val="24"/>
          <w:szCs w:val="24"/>
          <w:lang w:eastAsia="el-GR"/>
        </w:rPr>
        <w:t>ευρωμνημόνιο</w:t>
      </w:r>
      <w:proofErr w:type="spellEnd"/>
      <w:r w:rsidRPr="00306641">
        <w:rPr>
          <w:rFonts w:ascii="Arial" w:eastAsia="Times New Roman" w:hAnsi="Arial" w:cs="Times New Roman"/>
          <w:sz w:val="24"/>
          <w:szCs w:val="24"/>
          <w:lang w:eastAsia="el-GR"/>
        </w:rPr>
        <w:t xml:space="preserve">, ρίχνοντας ξανά τα βάρη στους λαούς. Αξιοποιεί ένα σημαντικό, επίκαιρο και ευαίσθητο ομολογουμένως ζήτημα, αυτό της ισότητας των δύο φύλων, όπως την ονομάζετε βέβαια.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Κύριοι του ΣΥΡΙΖΑ, δεν συμφωνούμε με τον τίτλο, διότι έχει βιαστεί στην κυριολεξία αυτή η έννοια της ισότητας των φύλων από την Ευρωπαϊκή Ένωση και από τις κυβερνήσεις. Εμείς μιλάμε για την ισοτιμία της γυναίκας, δηλαδή την κοινωνική ισότητα των ανθρώπων, με κοινωνικά δικαιώματα, δηλαδή με την ίδια αξία.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Και το κάνετε αυτό για να διασκεδάσετε τις εντυπώσεις από την πρόσφατη ψήφιση των μισών άρθρων του αντεργατικού νομοσχεδίου. Είναι μια πολύ καλή ευκαιρία για εσάς, κύριοι του ΣΥΡΙΖΑ. Προβάλλετε τις διαφορές στο θέμα της ισότητας των δύο φύλων με τη Νέα Δημοκρατία και εμφανίζεστε ως πιο ευαίσθητοι και ικανότεροι διαχειριστές της στρατηγικής της ισότητας φύλων της Ευρωπαϊκής Ένωσης 2020 - 2025. Και μάλιστα παραθέτετε επιχειρήματα, φρασεολογία, αλλά και μία τέτοια μεθοδολογία αντικυβερνητική, που να υπηρετεί την επιδίωξη επαναφοράς σας στην κυβερνητική εξουσία, επιδιώκοντας να κοροϊδέψετε και να εγκλωβίσετε εργατικές λαϊκές δυνάμεις στη δική σας διαχειριστική πολιτική. Να θυμηθούμε μονάχα ότι στο όνομα της ισότητας των φύλων καταργήθηκαν μια σειρά από θετικά μέτρα, όπως είναι η απαγόρευση της νυχτερινής εργασίας σε κλάδους της βιομηχανίας και η πενταετής διαφορά που υπήρχε στα όρια ηλικίας συνταξιοδότησης μεταξύ των γυναικών και των ανδρών.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Πρόσφατο επεισόδιο του νέου κύκλου επίθεσης και απαξίωσης των αναγκών των γυναικών είναι το αντεργατικό τερατούργημα της Κυβέρνησης της Νέας Δημοκρατίας, που μετατρέπει τη μητρότητα σε μερική απασχόληση, με τα δεκάωρα, τα ακανόνιστα, τα κυλιόμενα ωράρια, τις ευέλικτες εργασιακές σχέσεις, τη δουλειά τις Κυριακές, που όχι απλώς δεν διευκολύνεται η εργαζόμενη γυναίκα, αλλά αυξάνεται ο βαθμός εκμετάλλευσής της. Γενικεύονται νέες, εξελιγμένες μορφές εκμετάλλευσης, όπως είναι η τηλεργασία. Όλα, λοιπόν, αυτά τα μέτρα, που είναι </w:t>
      </w:r>
      <w:r w:rsidRPr="00306641">
        <w:rPr>
          <w:rFonts w:ascii="Arial" w:eastAsia="Times New Roman" w:hAnsi="Arial" w:cs="Times New Roman"/>
          <w:sz w:val="24"/>
          <w:szCs w:val="24"/>
          <w:lang w:val="en-US" w:eastAsia="el-GR"/>
        </w:rPr>
        <w:t>copy</w:t>
      </w:r>
      <w:r w:rsidRPr="00306641">
        <w:rPr>
          <w:rFonts w:ascii="Arial" w:eastAsia="Times New Roman" w:hAnsi="Arial" w:cs="Times New Roman"/>
          <w:sz w:val="24"/>
          <w:szCs w:val="24"/>
          <w:lang w:eastAsia="el-GR"/>
        </w:rPr>
        <w:t>-</w:t>
      </w:r>
      <w:r w:rsidRPr="00306641">
        <w:rPr>
          <w:rFonts w:ascii="Arial" w:eastAsia="Times New Roman" w:hAnsi="Arial" w:cs="Times New Roman"/>
          <w:sz w:val="24"/>
          <w:szCs w:val="24"/>
          <w:lang w:val="en-US" w:eastAsia="el-GR"/>
        </w:rPr>
        <w:t>paste</w:t>
      </w:r>
      <w:r w:rsidRPr="00306641">
        <w:rPr>
          <w:rFonts w:ascii="Arial" w:eastAsia="Times New Roman" w:hAnsi="Arial" w:cs="Times New Roman"/>
          <w:sz w:val="24"/>
          <w:szCs w:val="24"/>
          <w:lang w:eastAsia="el-GR"/>
        </w:rPr>
        <w:t xml:space="preserve"> από τις κατευθύνσεις της Ευρωπαϊκής Ένωσης, δεν συμφιλιώνουν, όπως λέτε, αλλά στην πραγματικότητα σμπαραλιάζουν την επαγγελματική, οικογενειακή, κοινωνική ζωή των γυναικών, όπως και των ανδρών. Σπάει κάθε κανονικότητα, κάθε διάκριση ανάμεσα στον εργάσιμο και μη εργάσιμο χρόνο.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Αυτή, λοιπόν, η αθλιότητα που μονιμοποιεί την εργασιακή ζούγκλα, ιδιαίτερα για τις γυναίκες και τη νεολαία, δεν εξωραΐζεται, όσες προσπάθειες και να κάνετε, όσο και αν παραπλανήσετε αυτόν τον εργατικό λαϊκό κόσμο, που έχει γεμίσει με οργή και αγανάκτηση. Χαρακτηριστικό παράδειγμα αποτελεί η περιβόητη Διεθνής Σύμβαση 190 για την πρόληψη και την καταπολέμηση της βίας και της παρενόχλησης στον χώρο εργασίας, που ψηφίσατε μαζί η Κυβέρνηση της Νέας Δημοκρατίας, ο ΣΥΡΙΖΑ, το Κίνημα Αλλαγής. Λέτε μάλιστα ότι σκοπός είναι η δημιουργία ενός περιβάλλοντος το οποίο σέβεται, </w:t>
      </w:r>
      <w:r w:rsidRPr="00306641">
        <w:rPr>
          <w:rFonts w:ascii="Arial" w:eastAsia="Times New Roman" w:hAnsi="Arial" w:cs="Times New Roman"/>
          <w:sz w:val="24"/>
          <w:szCs w:val="24"/>
          <w:lang w:eastAsia="el-GR"/>
        </w:rPr>
        <w:lastRenderedPageBreak/>
        <w:t>προωθεί και διασφαλίζει το δικαίωμα κάθε ανθρώπου σε έναν κόσμο εργασίας χωρίς βία και παρενόχληση.</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Αναρωτιόμαστε τώρα: Οι επιχειρήσεις που θα βραβεύονται με το σήμα ισότητας, όπως προβλέπεται από τον νόμο του ΣΥΡΙΖΑ και ενέταξε στο τερατούργημά της η Κυβέρνηση της Νέας Δημοκρατίας, δεν θα εφαρμόζουν τις ευέλικτες εργασιακές σχέσεις, την εργασία με το μπλοκάκι, την κατάργηση της Κυριακής αργίας; Πώς εξασφαλίζετε έναν κόσμο χωρίς βία και παρενόχληση στον χώρο δουλειάς, όταν γενικεύετε για τις εργαζόμενες γυναίκες το ξεχείλωμα του εργάσιμου χρόνου;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Βία δεν είναι ο εκβιασμός της μητέρας </w:t>
      </w:r>
      <w:proofErr w:type="spellStart"/>
      <w:r w:rsidRPr="00306641">
        <w:rPr>
          <w:rFonts w:ascii="Arial" w:eastAsia="Times New Roman" w:hAnsi="Arial" w:cs="Times New Roman"/>
          <w:sz w:val="24"/>
          <w:szCs w:val="24"/>
          <w:lang w:eastAsia="el-GR"/>
        </w:rPr>
        <w:t>τηλεργαζόμενης</w:t>
      </w:r>
      <w:proofErr w:type="spellEnd"/>
      <w:r w:rsidRPr="00306641">
        <w:rPr>
          <w:rFonts w:ascii="Arial" w:eastAsia="Times New Roman" w:hAnsi="Arial" w:cs="Times New Roman"/>
          <w:sz w:val="24"/>
          <w:szCs w:val="24"/>
          <w:lang w:eastAsia="el-GR"/>
        </w:rPr>
        <w:t xml:space="preserve"> που δουλεύει με σπαστό ωράριο και μάλιστα όταν η ζωή και τα ωράρια-«λάστιχο» βαφτίζονται «καλλιέργεια της προσαρμοστικότητας της εργαζόμενης»;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Βία δεν είναι η απόλυση εγκύων, που είναι με συμβάσεις λίγων μηνών; Αυτές πώς προστατεύονται, όταν η κανονικότητά σας έχει καταδικάσει αυτές τις νέες εργαζόμενες μητέρες στη δουλειά με συμβάσεις; Εδώ αρνείστε να καταργήσετε την άθλια διάταξη που αποκλείει από το επίδομα άδειας τοκετού, λοχείας, μητρότητας όσες εργαζόμενες δεν έχουν συγκεντρώσει διακόσια ένσημα τα τελευταία δύο χρόνια.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Βία δεν είναι να εξαναγκάζεται η εργαζόμενη ακόμα και είκοσι μέρες μετά τον τοκετό να παρακολουθεί διαδικτυακά σεμινάρια επιμόρφωσης, κάνοντας «λάστιχο» μέχρι και την άδεια τοκετού, λοχείας, μητρότητας;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Αλλά και στις περιπτώσεις των απαράδεκτων περιστατικών σεξουαλικής παρενόχλησης και βίας στους χώρους δουλειάς γνωρίζετε πάρα πολύ καλά τι εμπόδια συναντά μια εργαζόμενη για να φτάσει στην καταγγελία. Διότι μια εργαζόμενη έχει να αντιμετωπίσει πολλούς σκοπέλους μέχρι την τελεσίδικη καταδίκη του δράστη: από την αστυνομική αυθαιρεσία μέχρι τις μακροχρόνιες νομικές διαδικασίες, που τις αποθαρρύνουν να καταγγείλουν σε νομικό επίπεδο το περιστατικό. Για παράδειγμα, η ξενοδοχοϋπάλληλος, η σερβιτόρα είναι εκτεθειμένη στην εργοδοτική τρομοκρατία, στους εκβιασμούς των ξενοδόχων και των πολυτελών εστιατορίων, που, με κριτήριο τα κέρδη της επιχείρησης, παρεμβαίνουν χυδαία ακόμα και στο ντύσιμο των εργαζόμενων γυναικών για την προσέλκυση πελατείας.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Τέτοια περιστατικά δεν αναπτύσσονται σε κάποιο κοινωνικό κενό, κυρία Υπουργέ, αλλά στο έδαφος της εμπορευματοποίησης της σεξουαλικότητας, που η σήψη της αγκαλιάζει και το λεγόμενο «τουριστικό προϊόν». Με κάθε τρόπο και μέσα από αυτές τις διαδικασίες επιδιώκετε να αθωώσετε την εργοδοτική βία και τους εκβιασμούς, τον οικονομικό και κοινωνικό καταναγκασμό.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Το ΚΚΕ έχει πρωτοστατήσει στους αγώνες για την ισότιμη συμμετοχή των γυναικών στην εργασία, στην εκπαίδευση, στην οικογένεια, στην κοινωνική ζωή, με σύγχρονα δικαιώματα, στηρίζοντας τις διεκδικήσεις του εργατικού, λαϊκού ριζοσπαστικού γυναικείου κινήματος και έχει γράψει κυριολεκτικά ιστορία στην ανάδειξη γυναικών στα όργανα του κόμματός μας, στα διοικητικά συμβούλια των εργατικών σωματείων των άλλων μαζικών φορέων, ώστε να δυναμώσει η αγωνιστική διεκδίκηση με κριτήριο τις σύγχρονες κοινωνικές ανάγκες και τα συμφέροντά τους.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Η ποσόστωση με βάση το φύλο στα ψηφοδέλτια, στα όργανα διοίκησης, στον αθλητισμό δεν μπορεί να εξασφαλίσει την καταπολέμηση των διακρίσεων σε βάρος μιας εργαζόμενης, μιας άνεργης γυναίκας, γιατί αυτή εξακολουθεί να βιώνει μια ζωή χωρίς δικαιώματα, χωρίς ελεύθερο χρόνο. Στην Κυβέρνηση, στην Ευρωβουλή, στη Βουλή, στις περιφερειακές και δημοτικές διοικήσεις έχουν διακριθεί για τα αντιλαϊκά τους έργα γυναίκες. Δεν είναι όλες οι γυναίκες το ίδιο. Έτσι δεν είναι; Άλλες διακρίνονται για την </w:t>
      </w:r>
      <w:proofErr w:type="spellStart"/>
      <w:r w:rsidRPr="00306641">
        <w:rPr>
          <w:rFonts w:ascii="Arial" w:eastAsia="Times New Roman" w:hAnsi="Arial" w:cs="Times New Roman"/>
          <w:sz w:val="24"/>
          <w:szCs w:val="24"/>
          <w:lang w:eastAsia="el-GR"/>
        </w:rPr>
        <w:t>αντιλαϊκότητά</w:t>
      </w:r>
      <w:proofErr w:type="spellEnd"/>
      <w:r w:rsidRPr="00306641">
        <w:rPr>
          <w:rFonts w:ascii="Arial" w:eastAsia="Times New Roman" w:hAnsi="Arial" w:cs="Times New Roman"/>
          <w:sz w:val="24"/>
          <w:szCs w:val="24"/>
          <w:lang w:eastAsia="el-GR"/>
        </w:rPr>
        <w:t xml:space="preserve"> τους, για το αντιλαϊκό τους έργο και άλλες όχι. Επομένως αυτό που έχει σημασία είναι ποια πολιτική υπηρετούν, ποιων συμφέροντα εξυπηρετούν οι γυναίκες στα κέντρα λήψης αποφάσεων, τις ανάγκες των γυναικών του καθημερινού μόχθου ή τα συμφέροντα των επιχειρηματικών κολοσσών;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Τις τελευταίες μέρες έχουν κυριαρχήσει στη δημοσιότητα αποτρόπαιες εγκληματικές πράξεις σε βάρος γυναικών, με αφορμή τη δολοφονία της εικοσάχρονης στα Γλυκά Νερά από τον σύζυγό της, που δικαίως έχει προκαλέσει οργή και αγανάκτηση. Μονοπώλησαν τα δελτία ειδήσεων και τις ενημερωτικές εκπομπές. Στην αρχή συνοδεύτηκαν με γερές δόσεις ρατσισμού για «τη συμμορία κακοποιών από την Ανατολική Ευρώπη», ενώ στη συνέχεια και μετά την ομολογία του </w:t>
      </w:r>
      <w:proofErr w:type="spellStart"/>
      <w:r w:rsidRPr="00306641">
        <w:rPr>
          <w:rFonts w:ascii="Arial" w:eastAsia="Times New Roman" w:hAnsi="Arial" w:cs="Times New Roman"/>
          <w:sz w:val="24"/>
          <w:szCs w:val="24"/>
          <w:lang w:eastAsia="el-GR"/>
        </w:rPr>
        <w:t>τριαντατριάχρονου</w:t>
      </w:r>
      <w:proofErr w:type="spellEnd"/>
      <w:r w:rsidRPr="00306641">
        <w:rPr>
          <w:rFonts w:ascii="Arial" w:eastAsia="Times New Roman" w:hAnsi="Arial" w:cs="Times New Roman"/>
          <w:sz w:val="24"/>
          <w:szCs w:val="24"/>
          <w:lang w:eastAsia="el-GR"/>
        </w:rPr>
        <w:t xml:space="preserve"> πιλότου έδωσαν τη σκυτάλη σε διαρροές καταθέσεων της δικογραφίας. Η συζήτηση επικεντρώθηκε σε επιλεκτικά αποσπάσματα από το ημερολόγιο της νεαρής μητέρας, με λεπτομέρειες, ερμηνείες και προεκτάσεις που θίγουν την προσωπικότητά της και αφορούν την προσωπική τους ζωή. Όλα δηλαδή υποταγμένα στο ρεπορτάζ και της τηλεθέασης.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Ωστόσο, τα φώτα σε αυτές τις πολύκροτες υποθέσεις πρέπει να στραφούν σε όλους εκείνους τους κοινωνικούς και οικονομικούς παράγοντες που δημιουργούν τους δράστες - τέρατα και αφήνουν τις γυναίκες εκτεθειμένες σε κάθε είδους κίνδυνο. Η σκληρή πραγματικότητα που βιώνουν χιλιάδες γυναίκες σήμερα, εκτεθειμένες στην ανασφάλεια και στην πολύμορφη βία, επιβεβαιώνει ότι η </w:t>
      </w:r>
      <w:proofErr w:type="spellStart"/>
      <w:r w:rsidRPr="00306641">
        <w:rPr>
          <w:rFonts w:ascii="Arial" w:eastAsia="Times New Roman" w:hAnsi="Arial" w:cs="Times New Roman"/>
          <w:sz w:val="24"/>
          <w:szCs w:val="24"/>
          <w:lang w:eastAsia="el-GR"/>
        </w:rPr>
        <w:t>αυστηροποίηση</w:t>
      </w:r>
      <w:proofErr w:type="spellEnd"/>
      <w:r w:rsidRPr="00306641">
        <w:rPr>
          <w:rFonts w:ascii="Arial" w:eastAsia="Times New Roman" w:hAnsi="Arial" w:cs="Times New Roman"/>
          <w:sz w:val="24"/>
          <w:szCs w:val="24"/>
          <w:lang w:eastAsia="el-GR"/>
        </w:rPr>
        <w:t xml:space="preserve"> του ποινικού πλαισίου από μόνη της δεν αποτρέπει τέτοιες εγκληματικές πράξεις. Δεν αντιμετωπίζονται μόνο με την αναγκαία ενημέρωση και αποφασιστική καταδίκη των περιστατικών που </w:t>
      </w:r>
      <w:r w:rsidRPr="00306641">
        <w:rPr>
          <w:rFonts w:ascii="Arial" w:eastAsia="Times New Roman" w:hAnsi="Arial" w:cs="Times New Roman"/>
          <w:sz w:val="24"/>
          <w:szCs w:val="24"/>
          <w:lang w:eastAsia="el-GR"/>
        </w:rPr>
        <w:lastRenderedPageBreak/>
        <w:t xml:space="preserve">παραβιάζουν θεμελιώδη δικαιώματα των γυναικών. Γι’ αυτό και επιμένουμε στην πάλη ενάντια στις παλιές και σύγχρονες αντιδραστικές κοινωνικές προκαταλήψεις, ενάντια στις κοινωνικές αντιλήψεις για τις σχέσεις μεταξύ των δύο φύλων που αναπαράγονται σ’ αυτόν τον βούρκο της καπιταλιστικής βαρβαρότητας, θεωρώντας ότι η ουσιαστική ισότητα προϋποθέτει την ικανοποίηση όλων των σύγχρονων αναγκών των γυναικών σε κάθε πλευρά της ζωής τους.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ΠΡΟΕΔΡΕΥΩΝ (Αθανάσιος Μπούρας):</w:t>
      </w:r>
      <w:r w:rsidRPr="00306641">
        <w:rPr>
          <w:rFonts w:ascii="Arial" w:eastAsia="Times New Roman" w:hAnsi="Arial" w:cs="Times New Roman"/>
          <w:sz w:val="24"/>
          <w:szCs w:val="24"/>
          <w:lang w:eastAsia="el-GR"/>
        </w:rPr>
        <w:t xml:space="preserve"> Ολοκληρώστε.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ΕΜΜΑΝΟΥΗΛ ΣΥΝΤΥΧΑΚΗΣ:</w:t>
      </w:r>
      <w:r w:rsidRPr="00306641">
        <w:rPr>
          <w:rFonts w:ascii="Arial" w:eastAsia="Times New Roman" w:hAnsi="Arial" w:cs="Times New Roman"/>
          <w:sz w:val="24"/>
          <w:szCs w:val="24"/>
          <w:lang w:eastAsia="el-GR"/>
        </w:rPr>
        <w:t xml:space="preserve"> Ολοκληρώνω,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 αυτή τη βάση, σύγχρονο και προοδευτικό για το ΚΚΕ είναι η κατοχύρωση του δικαιώματος για μόνιμη, σταθερή δουλειά για όλους, σταθερό ημερήσιο χρόνο -επτάωρο, </w:t>
      </w:r>
      <w:proofErr w:type="spellStart"/>
      <w:r w:rsidRPr="00306641">
        <w:rPr>
          <w:rFonts w:ascii="Arial" w:eastAsia="Times New Roman" w:hAnsi="Arial" w:cs="Times New Roman"/>
          <w:sz w:val="24"/>
          <w:szCs w:val="24"/>
          <w:lang w:eastAsia="el-GR"/>
        </w:rPr>
        <w:t>τριανταπεντάωρο</w:t>
      </w:r>
      <w:proofErr w:type="spellEnd"/>
      <w:r w:rsidRPr="00306641">
        <w:rPr>
          <w:rFonts w:ascii="Arial" w:eastAsia="Times New Roman" w:hAnsi="Arial" w:cs="Times New Roman"/>
          <w:sz w:val="24"/>
          <w:szCs w:val="24"/>
          <w:lang w:eastAsia="el-GR"/>
        </w:rPr>
        <w:t xml:space="preserve">, πενθήμερο- και για τα δύο φύλα, αύξηση μισθών και συντάξεων και ίση αμοιβή για ίση δουλειά, επαναφορά συλλογικών συμβάσεων εργασίας, επαναφορά της πενταετούς μειωμένης υπέρ των γυναικών διαφοράς των ηλικιακών ορίων συνταξιοδότησης, συνθήκες υγείας και ασφάλειας με γιατρούς εργασίας, ενίσχυση της πρωτοβάθμιας φροντίδας υγείας, ολόπλευρη προστασία της μητρότητας από το κράτος, δημιουργική αξιοποίηση του μη εργάσιμου χρόνου. Η τεχνολογία και η επιστήμη σήμερα προφανώς δίνουν τη δυνατότητα να εξασφαλιστούν όλα </w:t>
      </w:r>
      <w:r w:rsidRPr="00306641">
        <w:rPr>
          <w:rFonts w:ascii="Arial" w:eastAsia="Times New Roman" w:hAnsi="Arial" w:cs="Times New Roman"/>
          <w:sz w:val="24"/>
          <w:szCs w:val="24"/>
          <w:lang w:eastAsia="el-GR"/>
        </w:rPr>
        <w:lastRenderedPageBreak/>
        <w:t>αυτά, αλλά σκοντάφτουν στις πολιτικές σας και σε ένα σύστημα βαρβαρότητας, σαπίλας. Όποτε ανοίγει αυτό το καπάκι, βγάζει αυτή τη δυσοσμία.</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Ευχαριστώ,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ΠΡΟΕΔΡΕΥΩΝ (Αθανάσιος Μπούρας):</w:t>
      </w:r>
      <w:r w:rsidRPr="00306641">
        <w:rPr>
          <w:rFonts w:ascii="Arial" w:eastAsia="Times New Roman" w:hAnsi="Arial" w:cs="Times New Roman"/>
          <w:sz w:val="24"/>
          <w:szCs w:val="24"/>
          <w:lang w:eastAsia="el-GR"/>
        </w:rPr>
        <w:t xml:space="preserve"> Και εμείς ευχαριστούμε τον κ. Συντυχάκη, παρά τη μεγάλη υπέρβαση στον χρόνο.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Τον λόγο τώρα έχει η Κοινοβουλευτική Εκπρόσωπος της Ελληνικής Λύσης, η κ. Μαρία Αθανασίου.</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ΜΑΡΙΑ ΑΘΑΝΑΣΙΟΥ:</w:t>
      </w:r>
      <w:r w:rsidRPr="00306641">
        <w:rPr>
          <w:rFonts w:ascii="Arial" w:eastAsia="Times New Roman" w:hAnsi="Arial" w:cs="Times New Roman"/>
          <w:sz w:val="24"/>
          <w:szCs w:val="24"/>
          <w:lang w:eastAsia="el-GR"/>
        </w:rPr>
        <w:t xml:space="preserve"> Ευχαριστώ, κύριε Πρόεδρε.</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Κυρίες και κύριοι, το θέμα της επερώτησης που υπέβαλε ο ΣΥΡΙΖΑ και συζητείται σήμερα είναι η υποβάθμιση των πολιτικών ισότητας των φύλων, όχι των δύο φύλων, όπως μέχρι πρότινος γνωρίζαμε, αλλά των περισσότερων, που πρέπει με κάθε τρόπο να μας επιβάλλετε να αποδεχτούμε και να θεωρηθεί ως μέρος της φυσικής εξέλιξης των πραγμάτων, ως ένδειξη προόδου.</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Είναι αυτονόητο πως όλοι οι άνθρωποι έχουν ίση αξία και η πολιτεία θα πρέπει έτσι να τους συμπεριφέρεται και να τους αντιμετωπίζει. Η αξία του προσώπου είναι αδιαμφισβήτητη, είναι υψίστης σημασίας αξία στην </w:t>
      </w:r>
      <w:proofErr w:type="spellStart"/>
      <w:r w:rsidRPr="00306641">
        <w:rPr>
          <w:rFonts w:ascii="Arial" w:eastAsia="Times New Roman" w:hAnsi="Arial" w:cs="Times New Roman"/>
          <w:sz w:val="24"/>
          <w:szCs w:val="24"/>
          <w:lang w:eastAsia="el-GR"/>
        </w:rPr>
        <w:t>αξιακή</w:t>
      </w:r>
      <w:proofErr w:type="spellEnd"/>
      <w:r w:rsidRPr="00306641">
        <w:rPr>
          <w:rFonts w:ascii="Arial" w:eastAsia="Times New Roman" w:hAnsi="Arial" w:cs="Times New Roman"/>
          <w:sz w:val="24"/>
          <w:szCs w:val="24"/>
          <w:lang w:eastAsia="el-GR"/>
        </w:rPr>
        <w:t xml:space="preserve"> κλίμακα της κοινωνίας μας και ο λόγος ύπαρξης της πολιτείας και των θεσμών της. Η διαφύλαξη του αναλλοίωτου της αξίας του προσώπου και της ελευθερίας </w:t>
      </w:r>
      <w:r w:rsidRPr="00306641">
        <w:rPr>
          <w:rFonts w:ascii="Arial" w:eastAsia="Times New Roman" w:hAnsi="Arial" w:cs="Times New Roman"/>
          <w:sz w:val="24"/>
          <w:szCs w:val="24"/>
          <w:lang w:eastAsia="el-GR"/>
        </w:rPr>
        <w:lastRenderedPageBreak/>
        <w:t>των επιλογών του, χωρίς ωστόσο να θίγεται και η ελευθερία του Άλλου -με το άλφα κεφαλαίο.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Ωστόσο, κύριοι, επιτρέψτε μου να επισημάνω το εξής: Όχι, δεν είναι η ισότητα των δύο φύλων το αντικείμενο του </w:t>
      </w:r>
      <w:proofErr w:type="spellStart"/>
      <w:r w:rsidRPr="00306641">
        <w:rPr>
          <w:rFonts w:ascii="Arial" w:eastAsia="Times New Roman" w:hAnsi="Arial" w:cs="Times New Roman"/>
          <w:sz w:val="24"/>
          <w:szCs w:val="24"/>
          <w:lang w:eastAsia="el-GR"/>
        </w:rPr>
        <w:t>ενδιαφέροντός</w:t>
      </w:r>
      <w:proofErr w:type="spellEnd"/>
      <w:r w:rsidRPr="00306641">
        <w:rPr>
          <w:rFonts w:ascii="Arial" w:eastAsia="Times New Roman" w:hAnsi="Arial" w:cs="Times New Roman"/>
          <w:sz w:val="24"/>
          <w:szCs w:val="24"/>
          <w:lang w:eastAsia="el-GR"/>
        </w:rPr>
        <w:t xml:space="preserve"> σας, δεν είναι η υποβάθμιση της θέσης της γυναίκας αυτό που σας απασχολεί, ενώ θα έπρεπε. Για να το αποδείξουμε αυτό, δεν θα σταθούμε βέβαια στις ατυχείς δηλώσεις του κυρίου Πρωθυπουργού, που διαιωνίζουν στερεότυπα περί της θέσης της γυναίκας στην κουζίνα, αλλά θα παρουσιάσουμε τις πράξεις που μιλούν από μόνες τους, δηλώνοντας περίτρανα την επιλεκτική εμμονή σας στη διατήρηση των στερεοτυπικών αντιλήψεων που αφορούν στη γυναίκα από την πλευρά σας, όπως, λόγου χάριν, καταδεικνύει ο μικρός αριθμός γυναικών που συμμετέχουν στο Υπουργικό Συμβούλιο, όπως επίσης ότι δεν αναλάβατε καμμία ιδιαίτερη δράση κατά τη διάρκεια των εγκλεισμών για την αντιμετώπιση των φαινομένων ενδοοικογενειακής βίας.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Είναι σαφές ότι οι περιπτώσεις φαινομένων ενδοοικογενειακής βίας αυξήθηκαν κατά πολύ την περίοδο του πολύμηνου -άσκοπου, όπως αποδείχτηκε- αποκλεισμού, τον οποίο αδικαιολόγητα επιβάλατε, ενώ παραλείψατε να λάβετε άλλα ισοδύναμα μέτρα, τα οποία ούτε θα νέκρωναν την οικονομία της </w:t>
      </w:r>
      <w:proofErr w:type="spellStart"/>
      <w:r w:rsidRPr="00306641">
        <w:rPr>
          <w:rFonts w:ascii="Arial" w:eastAsia="Times New Roman" w:hAnsi="Arial" w:cs="Times New Roman"/>
          <w:sz w:val="24"/>
          <w:szCs w:val="24"/>
          <w:lang w:eastAsia="el-GR"/>
        </w:rPr>
        <w:t>πατρίδος</w:t>
      </w:r>
      <w:proofErr w:type="spellEnd"/>
      <w:r w:rsidRPr="00306641">
        <w:rPr>
          <w:rFonts w:ascii="Arial" w:eastAsia="Times New Roman" w:hAnsi="Arial" w:cs="Times New Roman"/>
          <w:sz w:val="24"/>
          <w:szCs w:val="24"/>
          <w:lang w:eastAsia="el-GR"/>
        </w:rPr>
        <w:t xml:space="preserve"> μας ούτε θα οδηγούσαν σε οικονομικό μαρασμό τα νοικοκυριά και τις οικογένειες των συμπατριωτών μας. Εφαρμόσατε το «δεν </w:t>
      </w:r>
      <w:r w:rsidRPr="00306641">
        <w:rPr>
          <w:rFonts w:ascii="Arial" w:eastAsia="Times New Roman" w:hAnsi="Arial" w:cs="Times New Roman"/>
          <w:sz w:val="24"/>
          <w:szCs w:val="24"/>
          <w:lang w:eastAsia="el-GR"/>
        </w:rPr>
        <w:lastRenderedPageBreak/>
        <w:t xml:space="preserve">ζούμε για να μην πεθάνουμε» και στην ουσία φέρατε σε αδιέξοδο εκατομμύρια συμπολιτών μας. Σαφώς και τα περιστατικά ενδοοικογενειακής βίας είναι καταδικαστέα από την αρχή μέχρι το τέλος, αλλά δεν φανταστήκατε ποτέ ότι με τον εγκλωβισμό -από τη λέξη «κλωβός», δηλαδή κλουβί- και τον απόλυτο πολύμηνο περιορισμό των συμπολιτών μας αυτό θα ήταν αναπόφευκτο;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Ποια μέτρα λάβατε για την πρόληψη των φαινομένων αυτών; Ποια ανακούφιση προσφέρατε στα εκατομμύρια των εγκλωβισμένων συμπολιτών μας; Να σας ρωτήσω κάτι απλό: Στους συνανθρώπους μας που πέρασαν εκατοντάδες ώρες στον καναπέ του σπιτιού τους με παρέα την τηλεόραση τι προσέφεραν, επί παραδείγματι, τα κρατικά τηλεοπτικά κανάλια, εκτός από τρόμο μέσω των ειδήσεων -σχεδόν αποκλειστικά ειδήσεων του αστυνομικού δελτίου- και εκπομπές </w:t>
      </w:r>
      <w:proofErr w:type="spellStart"/>
      <w:r w:rsidRPr="00306641">
        <w:rPr>
          <w:rFonts w:ascii="Arial" w:eastAsia="Times New Roman" w:hAnsi="Arial" w:cs="Times New Roman"/>
          <w:sz w:val="24"/>
          <w:szCs w:val="24"/>
          <w:lang w:eastAsia="el-GR"/>
        </w:rPr>
        <w:t>ριάλιτι</w:t>
      </w:r>
      <w:proofErr w:type="spellEnd"/>
      <w:r w:rsidRPr="00306641">
        <w:rPr>
          <w:rFonts w:ascii="Arial" w:eastAsia="Times New Roman" w:hAnsi="Arial" w:cs="Times New Roman"/>
          <w:sz w:val="24"/>
          <w:szCs w:val="24"/>
          <w:lang w:eastAsia="el-GR"/>
        </w:rPr>
        <w:t xml:space="preserve">; Αυτή την παιδεία έχετε ονειρευτεί για τα παιδιά μας; Η υποβάθμιση της παιδείας του λαού μας ξεκινά από εκεί, κύριοι της Συμπολίτευσης αλλά και της Μείζονος Αντιπολίτευσης, που τα πεντέμισι χρόνια της διακυβέρνησής σας ουδέν </w:t>
      </w:r>
      <w:proofErr w:type="spellStart"/>
      <w:r w:rsidRPr="00306641">
        <w:rPr>
          <w:rFonts w:ascii="Arial" w:eastAsia="Times New Roman" w:hAnsi="Arial" w:cs="Times New Roman"/>
          <w:sz w:val="24"/>
          <w:szCs w:val="24"/>
          <w:lang w:eastAsia="el-GR"/>
        </w:rPr>
        <w:t>εποιήσατε</w:t>
      </w:r>
      <w:proofErr w:type="spellEnd"/>
      <w:r w:rsidRPr="00306641">
        <w:rPr>
          <w:rFonts w:ascii="Arial" w:eastAsia="Times New Roman" w:hAnsi="Arial" w:cs="Times New Roman"/>
          <w:sz w:val="24"/>
          <w:szCs w:val="24"/>
          <w:lang w:eastAsia="el-GR"/>
        </w:rPr>
        <w:t xml:space="preserve"> σε αυτόν τον τομέα. Καλός ο τετραψήφιος αριθμός, αλλά δεν αρκεί.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 νέος εργασιακός νόμος, επίσης, αδιαφόρησε για την εργαζόμενη μητέρα αλλά και τη μητέρα με τα παιδιά ΑΜΕΑ, καθώς δεν προβλέφθηκε σε αυτόν η δημιουργία υποστηρικτικών δομών, που θα τις απαλλάξουν από το άγχος της φύλαξης των παιδιών, για να μπορούν να εργάζονται απερίσπαστες, </w:t>
      </w:r>
      <w:r w:rsidRPr="00306641">
        <w:rPr>
          <w:rFonts w:ascii="Arial" w:eastAsia="Times New Roman" w:hAnsi="Arial" w:cs="Times New Roman"/>
          <w:sz w:val="24"/>
          <w:szCs w:val="24"/>
          <w:lang w:eastAsia="el-GR"/>
        </w:rPr>
        <w:lastRenderedPageBreak/>
        <w:t>αλλά αντιθέτως διατηρήθηκαν και οξύνθηκαν οι μη υποστηρικτικές και ασύμβατες με τις ανάγκες τους κοινωνικές και εργασιακές συνθήκες.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Κύριοι, το μόνο που είναι βέβαιο ότι υπερασπίζεστε αμφότεροι, Κυβέρνηση και Μείζων Αντιπολίτευση, είναι τα δικαιώματα των ΛΟΑΤΚΙ και των μεταναστών, ακόμα και των παρανόμως εισελθόντων, τους οποίους θα έπρεπε να </w:t>
      </w:r>
      <w:proofErr w:type="spellStart"/>
      <w:r w:rsidRPr="00306641">
        <w:rPr>
          <w:rFonts w:ascii="Arial" w:eastAsia="Times New Roman" w:hAnsi="Arial" w:cs="Times New Roman"/>
          <w:sz w:val="24"/>
          <w:szCs w:val="24"/>
          <w:lang w:eastAsia="el-GR"/>
        </w:rPr>
        <w:t>επαναπροωθείτε</w:t>
      </w:r>
      <w:proofErr w:type="spellEnd"/>
      <w:r w:rsidRPr="00306641">
        <w:rPr>
          <w:rFonts w:ascii="Arial" w:eastAsia="Times New Roman" w:hAnsi="Arial" w:cs="Times New Roman"/>
          <w:sz w:val="24"/>
          <w:szCs w:val="24"/>
          <w:lang w:eastAsia="el-GR"/>
        </w:rPr>
        <w:t xml:space="preserve">. Γι’ αυτά τα στερεότυπα και μόνο κόπτεσθε, ειδικά εσείς, κύριοι της Κυβέρνησης, συνεχίζοντας την παράδοση των προηγούμενων. Το αποδείξατε και με το Εθνικό Σχέδιο Ανάκαμψης «Ελλάδα 2.0» που παρουσιάσατε ως προς την υγεία. Η πλειονότητα των δράσεων που προτείνατε ήταν σχετική με τη διευκόλυνση των αλλοδαπών, που θα λύσουν κιόλας το δημογραφικό μας κατά τη γνώμη σας, το ελληνικό δημογραφικό. Αυτά μονοπωλούν το ενδιαφέρον σας. Αυτόν τον μονόπλευρο ρατσισμό θέλετε να καλύψετε και το προσπαθείτε σε κάθε τομέα της κοινωνικής ζωής.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Εξηγούμαι: Χρόνια τώρα στα σχολικά βιβλία του δημοτικού, στο πλαίσιο της καταπολέμησης του ρατσισμού, γίνονται σαφέστατες αναφορές και προτείνονται δραστηριότητες και σχολικές εργασίες που αποσκοπούν στη διευκόλυνση και ομαλή ένταξη των μεταναστών στην ελληνική κοινωνία και την αποδοχή τους από αυτή. Όμως, δεν προκρίνετε αντίστοιχες δράσεις, δεδομένου ότι οι ρατσιστικές συμπεριφορές είναι αμφίδρομες, έτσι ώστε αυτοί οι φιλοξενούμενοι, οι αιτούντες άσυλο, οι αλλόθρησκοι και διαφορετικής </w:t>
      </w:r>
      <w:r w:rsidRPr="00306641">
        <w:rPr>
          <w:rFonts w:ascii="Arial" w:eastAsia="Times New Roman" w:hAnsi="Arial" w:cs="Times New Roman"/>
          <w:sz w:val="24"/>
          <w:szCs w:val="24"/>
          <w:lang w:eastAsia="el-GR"/>
        </w:rPr>
        <w:lastRenderedPageBreak/>
        <w:t>κουλτούρας να εκπαιδεύονται, προκειμένου, αν μη τι άλλο, να σέβονται τη χώρα που τους φιλοξενεί και τους Έλληνες πολίτες. Αν το κάνατε αυτό, πιθανότατα να μη γινόμασταν μάρτυρες ποινικά κολάσιμων πράξεων, όπως συμβαίνει ειδικά στην τελευταία εξαετία.</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Δολοφονίες, μαφιόζικα ξεκαθαρίσματα λογαριασμών, βιασμοί με πρωταγωνιστές κυρίως αλλοδαπούς, έχουν γίνει πλέον αναπόσπαστο μέρος της καθημερινής ενημέρωσης και επικαιρότητας. Μόλις προχθές μάθαμε για τον βιασμό της </w:t>
      </w:r>
      <w:proofErr w:type="spellStart"/>
      <w:r w:rsidRPr="00306641">
        <w:rPr>
          <w:rFonts w:ascii="Arial" w:eastAsia="Times New Roman" w:hAnsi="Arial" w:cs="Times New Roman"/>
          <w:sz w:val="24"/>
          <w:szCs w:val="24"/>
          <w:lang w:eastAsia="el-GR"/>
        </w:rPr>
        <w:t>εικοσιεξάχρονης</w:t>
      </w:r>
      <w:proofErr w:type="spellEnd"/>
      <w:r w:rsidRPr="00306641">
        <w:rPr>
          <w:rFonts w:ascii="Arial" w:eastAsia="Times New Roman" w:hAnsi="Arial" w:cs="Times New Roman"/>
          <w:sz w:val="24"/>
          <w:szCs w:val="24"/>
          <w:lang w:eastAsia="el-GR"/>
        </w:rPr>
        <w:t xml:space="preserve"> εγκύου από τέσσερις Πακιστανούς στην Ομόνοια. Ανατριχιαστικό, αλλά αναμενόμενο, αν αναλογιστεί κανείς ότι οι παράνομοι ή και όχι εισελθόντες δεν έχουν σεβασμό στη γυναίκα, την οποία θεωρούν κατώτερη και φέρονται ανάλογα. Η επέλαση, επιτρέψετε τη λέξη αυτή, των αλλοδαπών στη χώρα μας με μαθηματική ακρίβεια θα μας οδηγήσει μεταξύ άλλων σε μια οπισθοδρόμηση άνευ προηγουμένου όσον αφορά στη θέση της γυναίκας.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Όσον αφορά τα ΛΟΑΤΚΙ, δράσεις διαδέχονται η μία την άλλη, διατάξεις στα νομοθετήματα, στην </w:t>
      </w:r>
      <w:r w:rsidRPr="00306641">
        <w:rPr>
          <w:rFonts w:ascii="Arial" w:eastAsia="Times New Roman" w:hAnsi="Arial" w:cs="Times New Roman"/>
          <w:sz w:val="24"/>
          <w:szCs w:val="24"/>
          <w:lang w:val="en-US" w:eastAsia="el-GR"/>
        </w:rPr>
        <w:t>TV</w:t>
      </w:r>
      <w:r w:rsidRPr="00306641">
        <w:rPr>
          <w:rFonts w:ascii="Arial" w:eastAsia="Times New Roman" w:hAnsi="Arial" w:cs="Times New Roman"/>
          <w:sz w:val="24"/>
          <w:szCs w:val="24"/>
          <w:lang w:eastAsia="el-GR"/>
        </w:rPr>
        <w:t xml:space="preserve"> η παρουσία τους θεωρείται αναμενόμενη σε κάθε τηλεοπτική ζώνη, σε κάθε εκπομπή, σε ταινίες, σε σειρές, προκειμένου να γίνει η πλύση εγκεφάλου που απαιτείται για να προσεγγιστούν τα παιδιά.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Εισάγεται δε και στο δημοτικό σχολείο το μάθημα της Σεξουαλικής Αγωγής. Ποιοι οι παιδαγωγικοί στόχοι; Ποιος θα διδάσκει, με ποια </w:t>
      </w:r>
      <w:r w:rsidRPr="00306641">
        <w:rPr>
          <w:rFonts w:ascii="Arial" w:eastAsia="Times New Roman" w:hAnsi="Arial" w:cs="Times New Roman"/>
          <w:sz w:val="24"/>
          <w:szCs w:val="24"/>
          <w:lang w:eastAsia="el-GR"/>
        </w:rPr>
        <w:lastRenderedPageBreak/>
        <w:t>επιμόρφωση, με ποια κριτήρια; Πέρα από το ενημερωτικό και ιατρικό ενδιαφέρον που παρουσιάζει η πρωτοβουλία, διότι έχει και θετικές παραμέτρους, όπως η εξάλειψη κάθε μορφής κακοποίησης των παιδιών, ανάπτυξη εθελοντισμού, ανάπτυξη συναίσθησης, το θέμα είναι για μια ακόμα φορά η καταπολέμηση του ρατσισμού, των κατά εσάς προκαταλήψεων και του σεβασμού της διαφορετικότητας σε θέματα θρησκείας και στερεοτύπων, γιατί αυτό απαιτείται, εφόσον επιτρέπετε να μεταβάλλεται ανεξέλεγκτα ο ιστός της ελληνικής κοινωνίας.</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Κύριος επίλογος των σκέψεων και </w:t>
      </w:r>
      <w:proofErr w:type="spellStart"/>
      <w:r w:rsidRPr="00306641">
        <w:rPr>
          <w:rFonts w:ascii="Arial" w:eastAsia="Times New Roman" w:hAnsi="Arial" w:cs="Times New Roman"/>
          <w:sz w:val="24"/>
          <w:szCs w:val="24"/>
          <w:lang w:eastAsia="el-GR"/>
        </w:rPr>
        <w:t>θέσεών</w:t>
      </w:r>
      <w:proofErr w:type="spellEnd"/>
      <w:r w:rsidRPr="00306641">
        <w:rPr>
          <w:rFonts w:ascii="Arial" w:eastAsia="Times New Roman" w:hAnsi="Arial" w:cs="Times New Roman"/>
          <w:sz w:val="24"/>
          <w:szCs w:val="24"/>
          <w:lang w:eastAsia="el-GR"/>
        </w:rPr>
        <w:t xml:space="preserve"> μας κατόπιν του πρόσφατου περιστατικού των Γλυκών Νερών, επιτρέψτε μας να αναφερθούμε και στην αύξηση των περιστατικών </w:t>
      </w:r>
      <w:proofErr w:type="spellStart"/>
      <w:r w:rsidRPr="00306641">
        <w:rPr>
          <w:rFonts w:ascii="Arial" w:eastAsia="Times New Roman" w:hAnsi="Arial" w:cs="Times New Roman"/>
          <w:sz w:val="24"/>
          <w:szCs w:val="24"/>
          <w:lang w:eastAsia="el-GR"/>
        </w:rPr>
        <w:t>γυναικοκτονίας</w:t>
      </w:r>
      <w:proofErr w:type="spellEnd"/>
      <w:r w:rsidRPr="00306641">
        <w:rPr>
          <w:rFonts w:ascii="Arial" w:eastAsia="Times New Roman" w:hAnsi="Arial" w:cs="Times New Roman"/>
          <w:sz w:val="24"/>
          <w:szCs w:val="24"/>
          <w:lang w:eastAsia="el-GR"/>
        </w:rPr>
        <w:t xml:space="preserve">. Τα μέτρα αντιμετώπισης αυτών των φαινομένων είναι πολύ απλά. Ο καλύτερος τρόπος πρόληψης είναι η παιδεία, που θα χορηγηθεί εγκαίρως, εντίμως, αποτελεσματικά. Η παιδεία των νέων μας ήδη από τη νεανική τους ηλικία, όποιου φύλου. Η φράση «αν θέλεις να προστατέψεις την κόρη σου, δώσε παιδεία εγκαίρως στον γιο σου» είναι εύστοχη. Μάθε τον άνθρωπο να σέβεται, να αποδέχεται, να τιμά, να αγαπά, να θέτει τον άνθρωπο πρώτα στη θέση και στο ύψος που του αρμόζει. Εύχομαι η αναφορά μου στον γιο και κόρη να μη θεωρηθεί ως σεξιστικό σχόλιο. Αν θεωρηθεί ως τέτοιο, λυπάμαι, αλλά θα χρειαστεί να αναθεωρήσουμε πολλά πράγματα στις αρχές και τις αξίες μας και να επαναπροσδιορίσουμε το τι </w:t>
      </w:r>
      <w:r w:rsidRPr="00306641">
        <w:rPr>
          <w:rFonts w:ascii="Arial" w:eastAsia="Times New Roman" w:hAnsi="Arial" w:cs="Times New Roman"/>
          <w:sz w:val="24"/>
          <w:szCs w:val="24"/>
          <w:lang w:eastAsia="el-GR"/>
        </w:rPr>
        <w:lastRenderedPageBreak/>
        <w:t xml:space="preserve">επιζητούμε. Όσα φύλα και αν αποφασίσουμε ότι υπάρχουν, αξία έχει ο αλληλοσεβασμός και ο σεβασμός στη φύση του ανθρώπου καθώς και η αγάπη στο Θεό και στους ανθρώπους.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Εν κατακλείδι, το ζήτημα της ισότητας των φύλων, αυτό που ζητάμε πρώτα να προσδιορίσουμε και κατόπιν να επιλύσουμε έχει ήδη λυθεί εδώ και χιλιάδες χρόνια από την εκκλησία μας. Ο Απόστολος Παύλος το είχε διανεμίσει πολύ απλά: «Δεν υπάρχει άντρας ή γυναίκα, δούλος ή ελεύθερος», εννοώντας ότι κάτω από το πρίσμα του νόμου της αγάπης, την οποία πρώτος ο Χριστός εφάρμοσε, όλοι είμαστε ίσοι σε αξία και δικαιώματα και δεν χωρεί καμμία απολύτως διάκριση και υποτίμηση κανενός.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Κύριοι, είσαστε διατεθειμένοι να διαπαιδαγωγήσετε με αυτές τις αρχές και κάτω από αυτό το πρίσμα τους νέους μας; Περιμένουμε εμπράκτως απαντήσεις.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Σας ευχαριστώ.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ΠΡΟΕΔΡΕΥΩΝ (Αθανάσιος Μπούρας):</w:t>
      </w:r>
      <w:r w:rsidRPr="00306641">
        <w:rPr>
          <w:rFonts w:ascii="Arial" w:eastAsia="Times New Roman" w:hAnsi="Arial" w:cs="Times New Roman"/>
          <w:sz w:val="24"/>
          <w:szCs w:val="24"/>
          <w:lang w:eastAsia="el-GR"/>
        </w:rPr>
        <w:t xml:space="preserve"> Κι εμείς σας ευχαριστούμε.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Τον λόγο έχει η Κοινοβουλευτική Εκπρόσωπος του ΜέΡΑ25, η κ. Φωτεινή </w:t>
      </w:r>
      <w:proofErr w:type="spellStart"/>
      <w:r w:rsidRPr="00306641">
        <w:rPr>
          <w:rFonts w:ascii="Arial" w:eastAsia="Times New Roman" w:hAnsi="Arial" w:cs="Times New Roman"/>
          <w:sz w:val="24"/>
          <w:szCs w:val="24"/>
          <w:lang w:eastAsia="el-GR"/>
        </w:rPr>
        <w:t>Μπακαδήμα</w:t>
      </w:r>
      <w:proofErr w:type="spellEnd"/>
      <w:r w:rsidRPr="00306641">
        <w:rPr>
          <w:rFonts w:ascii="Arial" w:eastAsia="Times New Roman" w:hAnsi="Arial" w:cs="Times New Roman"/>
          <w:sz w:val="24"/>
          <w:szCs w:val="24"/>
          <w:lang w:eastAsia="el-GR"/>
        </w:rPr>
        <w:t xml:space="preserve">.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b/>
          <w:sz w:val="24"/>
          <w:szCs w:val="24"/>
          <w:lang w:eastAsia="el-GR"/>
        </w:rPr>
        <w:t>ΦΩΤΕΙΝΗ ΜΠΑΚΑΔΗΜΑ:</w:t>
      </w:r>
      <w:r w:rsidRPr="00306641">
        <w:rPr>
          <w:rFonts w:ascii="Arial" w:eastAsia="Times New Roman" w:hAnsi="Arial" w:cs="Times New Roman"/>
          <w:sz w:val="24"/>
          <w:szCs w:val="24"/>
          <w:lang w:eastAsia="el-GR"/>
        </w:rPr>
        <w:t xml:space="preserve"> Σας ευχαριστώ πολύ, κύριε Πρόεδρε.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Κυρία Υπουργέ, κυρίες και κύριοι συνάδελφοι, μια εξαιρετικά σημαντική συζήτηση που γίνεται, σε ένα εξαιρετικά επίσης βαρύ κλίμα. Βαρύ κλίμα γιατί τις τελευταίες μέρες μάς έχει όλους συγκλονίσει η υπόθεση της </w:t>
      </w:r>
      <w:proofErr w:type="spellStart"/>
      <w:r w:rsidRPr="00306641">
        <w:rPr>
          <w:rFonts w:ascii="Arial" w:eastAsia="Times New Roman" w:hAnsi="Arial" w:cs="Times New Roman"/>
          <w:sz w:val="24"/>
          <w:szCs w:val="24"/>
          <w:lang w:eastAsia="el-GR"/>
        </w:rPr>
        <w:t>γυναικοκτονίας</w:t>
      </w:r>
      <w:proofErr w:type="spellEnd"/>
      <w:r w:rsidRPr="00306641">
        <w:rPr>
          <w:rFonts w:ascii="Arial" w:eastAsia="Times New Roman" w:hAnsi="Arial" w:cs="Times New Roman"/>
          <w:sz w:val="24"/>
          <w:szCs w:val="24"/>
          <w:lang w:eastAsia="el-GR"/>
        </w:rPr>
        <w:t xml:space="preserve">, με την εικοσάχρονη κοπέλα να χάνει τη ζωή της, δολοφονημένη από τον σύζυγό της. Ένα έγκλημα που δικαίως συντάραξε όλη την ελληνική κοινωνία και έρχεται, δυστυχώς, να προστεθεί σε έναν μακρύ κατάλογο τέτοιων περιστατικών </w:t>
      </w:r>
      <w:proofErr w:type="spellStart"/>
      <w:r w:rsidRPr="00306641">
        <w:rPr>
          <w:rFonts w:ascii="Arial" w:eastAsia="Times New Roman" w:hAnsi="Arial" w:cs="Times New Roman"/>
          <w:sz w:val="24"/>
          <w:szCs w:val="24"/>
          <w:lang w:eastAsia="el-GR"/>
        </w:rPr>
        <w:t>έμφυλης</w:t>
      </w:r>
      <w:proofErr w:type="spellEnd"/>
      <w:r w:rsidRPr="00306641">
        <w:rPr>
          <w:rFonts w:ascii="Arial" w:eastAsia="Times New Roman" w:hAnsi="Arial" w:cs="Times New Roman"/>
          <w:sz w:val="24"/>
          <w:szCs w:val="24"/>
          <w:lang w:eastAsia="el-GR"/>
        </w:rPr>
        <w:t xml:space="preserve"> και ενδοοικογενειακής βίας.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 συνάδελφος κ. Ευκλείδης </w:t>
      </w:r>
      <w:proofErr w:type="spellStart"/>
      <w:r w:rsidRPr="00306641">
        <w:rPr>
          <w:rFonts w:ascii="Arial" w:eastAsia="Times New Roman" w:hAnsi="Arial" w:cs="Times New Roman"/>
          <w:sz w:val="24"/>
          <w:szCs w:val="24"/>
          <w:lang w:eastAsia="el-GR"/>
        </w:rPr>
        <w:t>Τσακαλώτος</w:t>
      </w:r>
      <w:proofErr w:type="spellEnd"/>
      <w:r w:rsidRPr="00306641">
        <w:rPr>
          <w:rFonts w:ascii="Arial" w:eastAsia="Times New Roman" w:hAnsi="Arial" w:cs="Times New Roman"/>
          <w:sz w:val="24"/>
          <w:szCs w:val="24"/>
          <w:lang w:eastAsia="el-GR"/>
        </w:rPr>
        <w:t xml:space="preserve"> έκανε αναφορά σε ονόματα γυναικών, θυμάτων </w:t>
      </w:r>
      <w:proofErr w:type="spellStart"/>
      <w:r w:rsidRPr="00306641">
        <w:rPr>
          <w:rFonts w:ascii="Arial" w:eastAsia="Times New Roman" w:hAnsi="Arial" w:cs="Times New Roman"/>
          <w:sz w:val="24"/>
          <w:szCs w:val="24"/>
          <w:lang w:eastAsia="el-GR"/>
        </w:rPr>
        <w:t>γυναικοκτονιών</w:t>
      </w:r>
      <w:proofErr w:type="spellEnd"/>
      <w:r w:rsidRPr="00306641">
        <w:rPr>
          <w:rFonts w:ascii="Arial" w:eastAsia="Times New Roman" w:hAnsi="Arial" w:cs="Times New Roman"/>
          <w:sz w:val="24"/>
          <w:szCs w:val="24"/>
          <w:lang w:eastAsia="el-GR"/>
        </w:rPr>
        <w:t xml:space="preserve">. Δυστυχώς, όμως, βλέπουμε πως το κλίμα είναι εξόχως ζοφερό. Και δεν έφτανε η </w:t>
      </w:r>
      <w:proofErr w:type="spellStart"/>
      <w:r w:rsidRPr="00306641">
        <w:rPr>
          <w:rFonts w:ascii="Arial" w:eastAsia="Times New Roman" w:hAnsi="Arial" w:cs="Times New Roman"/>
          <w:sz w:val="24"/>
          <w:szCs w:val="24"/>
          <w:lang w:eastAsia="el-GR"/>
        </w:rPr>
        <w:t>γυναικοκτονία</w:t>
      </w:r>
      <w:proofErr w:type="spellEnd"/>
      <w:r w:rsidRPr="00306641">
        <w:rPr>
          <w:rFonts w:ascii="Arial" w:eastAsia="Times New Roman" w:hAnsi="Arial" w:cs="Times New Roman"/>
          <w:sz w:val="24"/>
          <w:szCs w:val="24"/>
          <w:lang w:eastAsia="el-GR"/>
        </w:rPr>
        <w:t xml:space="preserve">, είχαμε μέσα σε λίγα εικοσιτετράωρα, πριν από λίγες μέρες, τον βιασμό μιας </w:t>
      </w:r>
      <w:proofErr w:type="spellStart"/>
      <w:r w:rsidRPr="00306641">
        <w:rPr>
          <w:rFonts w:ascii="Arial" w:eastAsia="Times New Roman" w:hAnsi="Arial" w:cs="Times New Roman"/>
          <w:sz w:val="24"/>
          <w:szCs w:val="24"/>
          <w:lang w:eastAsia="el-GR"/>
        </w:rPr>
        <w:t>πενηντάχρονης</w:t>
      </w:r>
      <w:proofErr w:type="spellEnd"/>
      <w:r w:rsidRPr="00306641">
        <w:rPr>
          <w:rFonts w:ascii="Arial" w:eastAsia="Times New Roman" w:hAnsi="Arial" w:cs="Times New Roman"/>
          <w:sz w:val="24"/>
          <w:szCs w:val="24"/>
          <w:lang w:eastAsia="el-GR"/>
        </w:rPr>
        <w:t xml:space="preserve"> γυναίκας στα Πετράλωνα, μιας εγκύου στον Άγιο Παντελεήμονα, χθες είχαμε τη σύλληψη ενός ιερέα στο Αγρίνιο για τον βιασμό δύο ανήλικων κοριτσιών.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Κυρίες και κύριοι συνάδελφοι, όλο αυτά τα δείγματα δείχνουν πως πραγματικά και με τον πλέον γλαφυρό τρόπο το κάνουν, τα ανθρώπινα δικαιώματα, οι </w:t>
      </w:r>
      <w:proofErr w:type="spellStart"/>
      <w:r w:rsidRPr="00306641">
        <w:rPr>
          <w:rFonts w:ascii="Arial" w:eastAsia="Times New Roman" w:hAnsi="Arial" w:cs="Times New Roman"/>
          <w:sz w:val="24"/>
          <w:szCs w:val="24"/>
          <w:lang w:eastAsia="el-GR"/>
        </w:rPr>
        <w:t>έμφυλες</w:t>
      </w:r>
      <w:proofErr w:type="spellEnd"/>
      <w:r w:rsidRPr="00306641">
        <w:rPr>
          <w:rFonts w:ascii="Arial" w:eastAsia="Times New Roman" w:hAnsi="Arial" w:cs="Times New Roman"/>
          <w:sz w:val="24"/>
          <w:szCs w:val="24"/>
          <w:lang w:eastAsia="el-GR"/>
        </w:rPr>
        <w:t xml:space="preserve"> διακρίσεις, τα ζητήματα ισότητας φύλου, η κακοποίηση, η έμφυλη βία, αλλά και το μπούλινγκ είναι πεδία που πρέπει να προσπαθήσουμε συλλογικά, γιατί μόνο έτσι μπορεί να συμβεί να ενισχύσουμε. Θα συμφωνήσω απόλυτα πως δεν είναι πεδίο κομματικής αντιπαράθεσης. Είναι πεδίο συνεργασίας και κοινών δράσεων, γιατί πραγματικά η κακοποίηση, </w:t>
      </w:r>
      <w:r w:rsidRPr="00306641">
        <w:rPr>
          <w:rFonts w:ascii="Arial" w:eastAsia="Times New Roman" w:hAnsi="Arial" w:cs="Times New Roman"/>
          <w:sz w:val="24"/>
          <w:szCs w:val="24"/>
          <w:lang w:eastAsia="el-GR"/>
        </w:rPr>
        <w:lastRenderedPageBreak/>
        <w:t>το μπούλινγκ, η βία δεν έχει ούτε ιδεολογική απόχρωση ούτε γνωρίζει τάξη, οικονομική κατάσταση, ούτε καν πεδίο εκπαίδευσης. Έχουμε δει και έχουμε παρατηρήσει πάρα πολλά περιστατικά, που αποδεικνύουν αυτό ακριβώς, ότι πραγματικά η βία δεν έχει σύνορα, δεν έχει χρώμα, δεν έχει χρήμα.</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Παρ’ όλα αυτά, για να λειτουργήσουμε συλλογικά και να έχουμε αποτέλεσμα, θα πρέπει -και το λέω με πλήρη επίγνωση αυτού που λέω- η Νέα Δημοκρατία να αφαιρέσει τις οπισθοδρομικές παρωπίδες, που δυστυχώς φαίνεται να φέρει διαχρονικά αλλά και το τελευταίο διάστημα.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Αν ανατρέξουμε στις νομοθετικές της πρωτοβουλίες επί του θέματος, θα δούμε πως οι μόνες θετικές παρεμβάσεις αφορούν την υποχρέωση υιοθέτησης ευρωπαϊκών οδηγιών και, δυστυχώς, αποτελούν πολλές φορές και αυτές φύλλο συκής για απαράδεκτα νομοθετήματα. Τελευταίο παράδειγμα είναι το πρόσφατο εργασιακό, όπου στο άρθρο 5 βλέπουμε να ανατίθεται στον εργοδότη η αρμοδιότητα διερεύνησης πιθανών καταγγελιών για παρενόχληση ή βία. Παρ’ όλα αυτά δεν βλέπουμε να υπάρχει καμμία πρόβλεψη για το τι θα συμβεί αν ο εργοδότης είναι ο θύτης. Πολλοί φορείς ανέδειξαν το κενό. Δεν το κάνουμε μόνο εμείς. Περιμένουμε αν πράγματι είναι επιθυμία του Υπουργείου Εργασίας να προχωρήσει στην εξάλειψη των </w:t>
      </w:r>
      <w:proofErr w:type="spellStart"/>
      <w:r w:rsidRPr="00306641">
        <w:rPr>
          <w:rFonts w:ascii="Arial" w:eastAsia="Times New Roman" w:hAnsi="Arial" w:cs="Times New Roman"/>
          <w:sz w:val="24"/>
          <w:szCs w:val="24"/>
          <w:lang w:eastAsia="el-GR"/>
        </w:rPr>
        <w:t>έμφυλων</w:t>
      </w:r>
      <w:proofErr w:type="spellEnd"/>
      <w:r w:rsidRPr="00306641">
        <w:rPr>
          <w:rFonts w:ascii="Arial" w:eastAsia="Times New Roman" w:hAnsi="Arial" w:cs="Times New Roman"/>
          <w:sz w:val="24"/>
          <w:szCs w:val="24"/>
          <w:lang w:eastAsia="el-GR"/>
        </w:rPr>
        <w:t xml:space="preserve"> διακρίσεων και της σεξουαλικής παρενόχλησης στους εργασιακούς χώρους, να μας εξηγήσετε </w:t>
      </w:r>
      <w:r w:rsidRPr="00306641">
        <w:rPr>
          <w:rFonts w:ascii="Arial" w:eastAsia="Times New Roman" w:hAnsi="Arial" w:cs="Times New Roman"/>
          <w:sz w:val="24"/>
          <w:szCs w:val="24"/>
          <w:lang w:eastAsia="el-GR"/>
        </w:rPr>
        <w:lastRenderedPageBreak/>
        <w:t>κυρία Υπουργέ, πώς θα θεραπευτεί αυτό το κενό. Και δυστυχώς, αυτό είναι μόνο ένα δείγμα του νομοθετικού κενού που έχουμε να αντιμετωπίσουμε.</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Να ανοίξω μια σύντομη παρένθεση. Αν μείνουμε στο ζήτημα της εργασίας, δεν θα πρέπει να ξεχνάμε πως υπάρχουν πάρα πολλά περιστατικά. Όλοι είμαστε γνωστές, όλοι γινόμαστε φορείς τέτοιων παραπόνων και καταγγελιών για περιστατικά κακοποίησης σε χώρους, όπως είναι οι Ένοπλες Δυνάμεις, όπως είναι η Ελληνική Αστυνομία. Θα πρέπει να δούμε και νομοθετικά πώς μπορεί να ενισχυθεί το πλαίσιο, ώστε αυτές οι καταγγελίες να διερευνώνται και να αποδίδονται ευθύνες, όταν προκύπτει ότι πράγματι πρέπει να αποδοθούν. </w:t>
      </w:r>
    </w:p>
    <w:p w:rsidR="00306641" w:rsidRPr="00306641" w:rsidRDefault="00306641" w:rsidP="002B3B88">
      <w:pPr>
        <w:autoSpaceDE w:val="0"/>
        <w:autoSpaceDN w:val="0"/>
        <w:adjustRightInd w:val="0"/>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Πάμε τώρα λίγο πιο πίσω, σε ένα προηγούμενο νόμο, νομοσχέδιο, στη συζήτηση του νομοσχεδίου για τη συνεπιμέλεια. Είχαμε πάρα πολλούς φορείς και κόμματα και εμείς μαζί να φωνάζουμε, λέγοντας ότι το πλαίσιο δεν είναι σαφές και θα έχουμε περιπτώσεις κακοποιητικών συζύγων, που θα κατορθώνουν να παίρνουν τη συνεπιμέλεια των παιδιών τους. Δεν θα αναφερθώ σε σχόλια συναδέλφων της Νέας Δημοκρατίας επί του θέματος ούτε σε σχόλια που είχε κάνει τότε στη συζήτηση ο αρμόδιος Υπουργός. Θα μεταφέρω τις δηλώσεις της δικηγόρου, της κ. Φανής </w:t>
      </w:r>
      <w:proofErr w:type="spellStart"/>
      <w:r w:rsidRPr="00306641">
        <w:rPr>
          <w:rFonts w:ascii="Arial" w:eastAsia="Times New Roman" w:hAnsi="Arial" w:cs="Times New Roman"/>
          <w:sz w:val="24"/>
          <w:szCs w:val="24"/>
          <w:lang w:eastAsia="el-GR"/>
        </w:rPr>
        <w:t>Γιωτάκη</w:t>
      </w:r>
      <w:proofErr w:type="spellEnd"/>
      <w:r w:rsidRPr="00306641">
        <w:rPr>
          <w:rFonts w:ascii="Arial" w:eastAsia="Times New Roman" w:hAnsi="Arial" w:cs="Times New Roman"/>
          <w:sz w:val="24"/>
          <w:szCs w:val="24"/>
          <w:lang w:eastAsia="el-GR"/>
        </w:rPr>
        <w:t xml:space="preserve">, που είναι μέλος της επιτροπής για το Οικογενειακό Δίκαιο, όταν της έθεσαν το ερώτημα αναφορικά με την υπόθεση δολοφονίας της </w:t>
      </w:r>
      <w:proofErr w:type="spellStart"/>
      <w:r w:rsidRPr="00306641">
        <w:rPr>
          <w:rFonts w:ascii="Arial" w:eastAsia="Times New Roman" w:hAnsi="Arial" w:cs="Times New Roman"/>
          <w:sz w:val="24"/>
          <w:szCs w:val="24"/>
          <w:lang w:eastAsia="el-GR"/>
        </w:rPr>
        <w:t>Καρολάιν</w:t>
      </w:r>
      <w:proofErr w:type="spellEnd"/>
      <w:r w:rsidRPr="00306641">
        <w:rPr>
          <w:rFonts w:ascii="Arial" w:eastAsia="Times New Roman" w:hAnsi="Arial" w:cs="Times New Roman"/>
          <w:sz w:val="24"/>
          <w:szCs w:val="24"/>
          <w:lang w:eastAsia="el-GR"/>
        </w:rPr>
        <w:t xml:space="preserve"> και με το τι θα συμβεί με </w:t>
      </w:r>
      <w:r w:rsidRPr="00306641">
        <w:rPr>
          <w:rFonts w:ascii="Arial" w:eastAsia="Times New Roman" w:hAnsi="Arial" w:cs="Times New Roman"/>
          <w:sz w:val="24"/>
          <w:szCs w:val="24"/>
          <w:lang w:eastAsia="el-GR"/>
        </w:rPr>
        <w:lastRenderedPageBreak/>
        <w:t xml:space="preserve">την επιμέλεια του παιδιού της. Σύμφωνα, λοιπόν, με την κ. </w:t>
      </w:r>
      <w:proofErr w:type="spellStart"/>
      <w:r w:rsidRPr="00306641">
        <w:rPr>
          <w:rFonts w:ascii="Arial" w:eastAsia="Times New Roman" w:hAnsi="Arial" w:cs="Times New Roman"/>
          <w:sz w:val="24"/>
          <w:szCs w:val="24"/>
          <w:lang w:eastAsia="el-GR"/>
        </w:rPr>
        <w:t>Γιωτάκη</w:t>
      </w:r>
      <w:proofErr w:type="spellEnd"/>
      <w:r w:rsidRPr="00306641">
        <w:rPr>
          <w:rFonts w:ascii="Arial" w:eastAsia="Times New Roman" w:hAnsi="Arial" w:cs="Times New Roman"/>
          <w:sz w:val="24"/>
          <w:szCs w:val="24"/>
          <w:lang w:eastAsia="el-GR"/>
        </w:rPr>
        <w:t xml:space="preserve">, ο νέος νόμος που ψήφισε η Κυβέρνηση Μητσοτάκη δεν αφαιρεί στον </w:t>
      </w:r>
      <w:proofErr w:type="spellStart"/>
      <w:r w:rsidRPr="00306641">
        <w:rPr>
          <w:rFonts w:ascii="Arial" w:eastAsia="Times New Roman" w:hAnsi="Arial" w:cs="Times New Roman"/>
          <w:sz w:val="24"/>
          <w:szCs w:val="24"/>
          <w:lang w:eastAsia="el-GR"/>
        </w:rPr>
        <w:t>συζυγοκτόνο</w:t>
      </w:r>
      <w:proofErr w:type="spellEnd"/>
      <w:r w:rsidRPr="00306641">
        <w:rPr>
          <w:rFonts w:ascii="Arial" w:eastAsia="Times New Roman" w:hAnsi="Arial" w:cs="Times New Roman"/>
          <w:sz w:val="24"/>
          <w:szCs w:val="24"/>
          <w:lang w:eastAsia="el-GR"/>
        </w:rPr>
        <w:t xml:space="preserve"> πιλότο το δικαίωμα διατήρησης γονικής μέριμνας, διότι δεν έχει κατηγορηθεί στο παρελθόν για ενδοοικογενειακή βία. Άρα είναι πιθανό, ακόμη και αν του αφαιρεθεί η επιμέλεια, να διατηρήσει τη γονική μέριμνα και αργότερα να μπορέσει να κάνει χρήση αυτού του δικαιώματος, ώστε να αποφυλακιστεί ίσως και νωρίτερα. </w:t>
      </w:r>
    </w:p>
    <w:p w:rsidR="00306641" w:rsidRPr="00306641" w:rsidRDefault="00306641" w:rsidP="002B3B88">
      <w:pPr>
        <w:autoSpaceDE w:val="0"/>
        <w:autoSpaceDN w:val="0"/>
        <w:adjustRightInd w:val="0"/>
        <w:spacing w:after="160"/>
        <w:rPr>
          <w:rFonts w:ascii="Arial" w:eastAsia="Times New Roman" w:hAnsi="Arial" w:cs="Times New Roman"/>
          <w:sz w:val="24"/>
          <w:szCs w:val="20"/>
          <w:lang w:eastAsia="el-GR"/>
        </w:rPr>
      </w:pPr>
      <w:r w:rsidRPr="00306641">
        <w:rPr>
          <w:rFonts w:ascii="Arial" w:eastAsia="Times New Roman" w:hAnsi="Arial" w:cs="Times New Roman"/>
          <w:sz w:val="24"/>
          <w:szCs w:val="20"/>
          <w:lang w:eastAsia="el-GR"/>
        </w:rPr>
        <w:t xml:space="preserve">Φυσικά θα συμφωνήσω ότι η δικαιοσύνη θα έχει τον τελικό λόγο, όπως και αρμόζει, σε αυτή την περίπτωση αλλά και σε όλες τις υπόλοιπες. Όμως, θα πρέπει να φροντίσουμε, ώστε το νομοθετικό πλαίσιο που θα χρησιμοποιήσει ο δικαστής να μην αφήνει παραθυράκια, με αποτέλεσμα ο </w:t>
      </w:r>
      <w:proofErr w:type="spellStart"/>
      <w:r w:rsidRPr="00306641">
        <w:rPr>
          <w:rFonts w:ascii="Arial" w:eastAsia="Times New Roman" w:hAnsi="Arial" w:cs="Times New Roman"/>
          <w:sz w:val="24"/>
          <w:szCs w:val="20"/>
          <w:lang w:eastAsia="el-GR"/>
        </w:rPr>
        <w:t>κακοποιητής</w:t>
      </w:r>
      <w:proofErr w:type="spellEnd"/>
      <w:r w:rsidRPr="00306641">
        <w:rPr>
          <w:rFonts w:ascii="Arial" w:eastAsia="Times New Roman" w:hAnsi="Arial" w:cs="Times New Roman"/>
          <w:sz w:val="24"/>
          <w:szCs w:val="20"/>
          <w:lang w:eastAsia="el-GR"/>
        </w:rPr>
        <w:t xml:space="preserve"> να ασκεί γονικά δικαιώματα. Καταλαβαίνουμε όλοι μας αυτά τα παραθυράκια πού μπορούν να οδηγήσουν.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0"/>
          <w:lang w:eastAsia="el-GR"/>
        </w:rPr>
        <w:t>Επίσης, δεν μπορώ να μην αναφέρω -</w:t>
      </w:r>
      <w:r w:rsidRPr="00306641">
        <w:rPr>
          <w:rFonts w:ascii="Arial" w:eastAsia="Times New Roman" w:hAnsi="Arial" w:cs="Times New Roman"/>
          <w:sz w:val="24"/>
          <w:szCs w:val="24"/>
          <w:lang w:eastAsia="el-GR"/>
        </w:rPr>
        <w:t>και τελειώνω με αυτό, κύριε Πρόεδρε- τα όσα ανεκδιήγητα έχουμε ακούσει όλες αυτές τις μέρες από -εντός πολλών εισαγωγικών- «δημοσιογράφους» και από -επίσης, εντός πολλών εισαγωγικών- «ειδικούς» και θα πρέπει πραγματικά να μας θορυβήσει όχι μόνο σαν πολιτικούς, σαν εκπροσώπους του ελληνικού λαού, αλλά και σαν γυναίκες, όσες είμαστε εδώ στην Αίθουσα αυτή τη στιγμή</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Ακούσαμε την κ. </w:t>
      </w:r>
      <w:proofErr w:type="spellStart"/>
      <w:r w:rsidRPr="00306641">
        <w:rPr>
          <w:rFonts w:ascii="Arial" w:eastAsia="Times New Roman" w:hAnsi="Arial" w:cs="Times New Roman"/>
          <w:sz w:val="24"/>
          <w:szCs w:val="24"/>
          <w:lang w:eastAsia="el-GR"/>
        </w:rPr>
        <w:t>Μάνδρου</w:t>
      </w:r>
      <w:proofErr w:type="spellEnd"/>
      <w:r w:rsidRPr="00306641">
        <w:rPr>
          <w:rFonts w:ascii="Arial" w:eastAsia="Times New Roman" w:hAnsi="Arial" w:cs="Times New Roman"/>
          <w:sz w:val="24"/>
          <w:szCs w:val="24"/>
          <w:lang w:eastAsia="el-GR"/>
        </w:rPr>
        <w:t xml:space="preserve"> να σημειώνει σε πρωινή εκπομπή του «ΣΚΑΪ» ότι ο φερόμενος ως δράστης -αναφερόμενη στον </w:t>
      </w:r>
      <w:proofErr w:type="spellStart"/>
      <w:r w:rsidRPr="00306641">
        <w:rPr>
          <w:rFonts w:ascii="Arial" w:eastAsia="Times New Roman" w:hAnsi="Arial" w:cs="Times New Roman"/>
          <w:sz w:val="24"/>
          <w:szCs w:val="24"/>
          <w:lang w:eastAsia="el-GR"/>
        </w:rPr>
        <w:t>συζυγοκτόνο</w:t>
      </w:r>
      <w:proofErr w:type="spellEnd"/>
      <w:r w:rsidRPr="00306641">
        <w:rPr>
          <w:rFonts w:ascii="Arial" w:eastAsia="Times New Roman" w:hAnsi="Arial" w:cs="Times New Roman"/>
          <w:sz w:val="24"/>
          <w:szCs w:val="24"/>
          <w:lang w:eastAsia="el-GR"/>
        </w:rPr>
        <w:t xml:space="preserve">-, μόλις είδε το πτώμα σκέφτηκε να το εξαφανίσει -θυμόμαστε την υπόθεση του Φραντζή, αυτός μπόρεσε να τεμαχίσει- και ότι αυτός ο τύπος εδώ, ο φερόμενος ως δράστης, η συγκρότηση της προσωπικότητάς του δεν του επέτρεπε κάτι τέτοιο.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Πραγματικά, δεν μπορώ να πω κάτι άλλο, πέρα από το ότι είναι εξοργιστική αυτή σαν δήλωση και να σημειώσουμε ότι ο καθ’ </w:t>
      </w:r>
      <w:proofErr w:type="spellStart"/>
      <w:r w:rsidRPr="00306641">
        <w:rPr>
          <w:rFonts w:ascii="Arial" w:eastAsia="Times New Roman" w:hAnsi="Arial" w:cs="Times New Roman"/>
          <w:sz w:val="24"/>
          <w:szCs w:val="24"/>
          <w:lang w:eastAsia="el-GR"/>
        </w:rPr>
        <w:t>ομολογίαν</w:t>
      </w:r>
      <w:proofErr w:type="spellEnd"/>
      <w:r w:rsidRPr="00306641">
        <w:rPr>
          <w:rFonts w:ascii="Arial" w:eastAsia="Times New Roman" w:hAnsi="Arial" w:cs="Times New Roman"/>
          <w:sz w:val="24"/>
          <w:szCs w:val="24"/>
          <w:lang w:eastAsia="el-GR"/>
        </w:rPr>
        <w:t xml:space="preserve"> δράστης δεν είναι φερόμενος δράστης. Έχει ομολογήσει το έγκλημά του.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Όμως, εκτός από αυτό, θα πρέπει να δούμε πώς μπορούμε να διαφυλάξουμε τόσο τον δημόσιο λόγο. Φυσικά δεν μπορούμε να γίνουμε αστυφύλακες και χωροφύλακες του τι λέγεται και του τι εκστομίζει ο κάθε δημοσιογράφος -ειδικά αν θεωρεί ότι φέρει την ιδιότητα, τέλος πάντων-, θα πρέπει όμως σίγουρα να δούμε πώς μπορούμε να διαφυλάξουμε τους πολίτες από -δεν θα το χαρακτηρίσω ρύπανση- αυτό το εξοργιστικό πεδίο δράσης και διόγκωσης της πατριαρχίας που κυριαρχεί γύρω μας.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Δεν θα αναφερθώ στον κ. Μπαλάσκα για τις δικές του συμβουλές προς επίδοξους </w:t>
      </w:r>
      <w:proofErr w:type="spellStart"/>
      <w:r w:rsidRPr="00306641">
        <w:rPr>
          <w:rFonts w:ascii="Arial" w:eastAsia="Times New Roman" w:hAnsi="Arial" w:cs="Times New Roman"/>
          <w:sz w:val="24"/>
          <w:szCs w:val="24"/>
          <w:lang w:eastAsia="el-GR"/>
        </w:rPr>
        <w:t>συζυγοκτόνους</w:t>
      </w:r>
      <w:proofErr w:type="spellEnd"/>
      <w:r w:rsidRPr="00306641">
        <w:rPr>
          <w:rFonts w:ascii="Arial" w:eastAsia="Times New Roman" w:hAnsi="Arial" w:cs="Times New Roman"/>
          <w:sz w:val="24"/>
          <w:szCs w:val="24"/>
          <w:lang w:eastAsia="el-GR"/>
        </w:rPr>
        <w:t xml:space="preserve">. Ελπίζω η ΕΔΕ που έχει ξεκινήσει, επιτέλους να έχει αποτέλεσμα.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lastRenderedPageBreak/>
        <w:t xml:space="preserve">Κυρίες και κύριοι συνάδελφοι, κλείνοντας, αυτούς τους είκοσι μήνες δεν έχουμε δει καμμία νομοθετική παρέμβαση προς την κατεύθυνση πρόληψης και εξάλειψης τέτοιων φαινομένων, αλλά αντίθετα γινόμαστε μάρτυρες συνεχούς υποτίμησης της ίδιας της ύπαρξης των γυναικών.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Μόλις χθες -και δεν είναι </w:t>
      </w:r>
      <w:r w:rsidRPr="00306641">
        <w:rPr>
          <w:rFonts w:ascii="Arial" w:eastAsia="Times New Roman" w:hAnsi="Arial" w:cs="Times New Roman"/>
          <w:sz w:val="24"/>
          <w:szCs w:val="24"/>
          <w:lang w:val="en-US" w:eastAsia="el-GR"/>
        </w:rPr>
        <w:t>fake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news</w:t>
      </w:r>
      <w:r w:rsidRPr="00306641">
        <w:rPr>
          <w:rFonts w:ascii="Arial" w:eastAsia="Times New Roman" w:hAnsi="Arial" w:cs="Times New Roman"/>
          <w:sz w:val="24"/>
          <w:szCs w:val="24"/>
          <w:lang w:eastAsia="el-GR"/>
        </w:rPr>
        <w:t xml:space="preserve">- έγινε γνωστό ότι Ευρωβουλευτές της Νέας Δημοκρατίας ψήφισαν μία πρόταση κατά των εκτρώσεων. Αυτό έρχεται λίγο καιρό μετά την ακύρωση -λόγω αντιδράσεων- του συνεδρίου για τη γονιμότητα.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Όλα αυτά δείχνουν πως, όσο κι αν συζητήσουμε, όσες συζητήσεις σαν τη σημερινή και αν κάνουμε για πολιτικές ισότητας των φύλων, η σκοταδιστική πατριαρχία καλά κρατεί. Αυτή πρέπει να προσπαθήσουμε να ξεριζώσουμε και θα το κάνουμε ξεκινώντας από το σχολείο, εκπαιδεύοντας τα παιδιά μας, θα το κάνουμε δημιουργώντας ένα πλαίσιο στήριξης μαθημάτων, ώστε να μην είναι καμμία μόνη και κανένας μόνος. </w:t>
      </w:r>
    </w:p>
    <w:p w:rsidR="00306641" w:rsidRPr="00306641" w:rsidRDefault="00306641" w:rsidP="002B3B88">
      <w:pPr>
        <w:spacing w:after="160"/>
        <w:rPr>
          <w:rFonts w:ascii="Arial" w:eastAsia="Times New Roman" w:hAnsi="Arial" w:cs="Times New Roman"/>
          <w:sz w:val="24"/>
          <w:szCs w:val="20"/>
          <w:lang w:eastAsia="el-GR"/>
        </w:rPr>
      </w:pPr>
      <w:r w:rsidRPr="00306641">
        <w:rPr>
          <w:rFonts w:ascii="Arial" w:eastAsia="Times New Roman" w:hAnsi="Arial" w:cs="Times New Roman"/>
          <w:sz w:val="24"/>
          <w:szCs w:val="20"/>
          <w:lang w:eastAsia="el-GR"/>
        </w:rPr>
        <w:t xml:space="preserve">Ευχαριστώ. </w:t>
      </w:r>
    </w:p>
    <w:p w:rsidR="00306641" w:rsidRPr="00306641" w:rsidRDefault="00306641" w:rsidP="002B3B88">
      <w:pPr>
        <w:spacing w:after="160"/>
        <w:rPr>
          <w:rFonts w:ascii="Arial" w:eastAsia="Times New Roman" w:hAnsi="Arial" w:cs="Times New Roman"/>
          <w:sz w:val="24"/>
          <w:szCs w:val="20"/>
          <w:lang w:eastAsia="el-GR"/>
        </w:rPr>
      </w:pPr>
      <w:r w:rsidRPr="00306641">
        <w:rPr>
          <w:rFonts w:ascii="Arial" w:eastAsia="Times New Roman" w:hAnsi="Arial" w:cs="Arial"/>
          <w:b/>
          <w:sz w:val="24"/>
          <w:szCs w:val="20"/>
          <w:lang w:eastAsia="el-GR"/>
        </w:rPr>
        <w:t>ΠΡΟΕΔΡΕΥΩΝ (Αθανάσιος Μπούρας):</w:t>
      </w:r>
      <w:r w:rsidRPr="00306641">
        <w:rPr>
          <w:rFonts w:ascii="Arial" w:eastAsia="Times New Roman" w:hAnsi="Arial" w:cs="Arial"/>
          <w:sz w:val="24"/>
          <w:szCs w:val="20"/>
          <w:lang w:eastAsia="el-GR"/>
        </w:rPr>
        <w:t xml:space="preserve"> </w:t>
      </w:r>
      <w:r w:rsidRPr="00306641">
        <w:rPr>
          <w:rFonts w:ascii="Arial" w:eastAsia="Times New Roman" w:hAnsi="Arial" w:cs="Times New Roman"/>
          <w:sz w:val="24"/>
          <w:szCs w:val="20"/>
          <w:lang w:eastAsia="el-GR"/>
        </w:rPr>
        <w:t xml:space="preserve">Κι εμείς ευχαριστούμε την κ. </w:t>
      </w:r>
      <w:proofErr w:type="spellStart"/>
      <w:r w:rsidRPr="00306641">
        <w:rPr>
          <w:rFonts w:ascii="Arial" w:eastAsia="Times New Roman" w:hAnsi="Arial" w:cs="Times New Roman"/>
          <w:sz w:val="24"/>
          <w:szCs w:val="20"/>
          <w:lang w:eastAsia="el-GR"/>
        </w:rPr>
        <w:t>Μπακαδήμα</w:t>
      </w:r>
      <w:proofErr w:type="spellEnd"/>
      <w:r w:rsidRPr="00306641">
        <w:rPr>
          <w:rFonts w:ascii="Arial" w:eastAsia="Times New Roman" w:hAnsi="Arial" w:cs="Times New Roman"/>
          <w:sz w:val="24"/>
          <w:szCs w:val="20"/>
          <w:lang w:eastAsia="el-GR"/>
        </w:rPr>
        <w:t>.</w:t>
      </w:r>
    </w:p>
    <w:p w:rsidR="00306641" w:rsidRPr="00306641" w:rsidRDefault="00306641" w:rsidP="002B3B88">
      <w:pPr>
        <w:spacing w:after="160"/>
        <w:rPr>
          <w:rFonts w:ascii="Arial" w:eastAsia="Times New Roman" w:hAnsi="Arial" w:cs="Times New Roman"/>
          <w:sz w:val="24"/>
          <w:szCs w:val="20"/>
          <w:lang w:eastAsia="el-GR"/>
        </w:rPr>
      </w:pPr>
      <w:r w:rsidRPr="00306641">
        <w:rPr>
          <w:rFonts w:ascii="Arial" w:eastAsia="Times New Roman" w:hAnsi="Arial" w:cs="Times New Roman"/>
          <w:sz w:val="24"/>
          <w:szCs w:val="20"/>
          <w:lang w:eastAsia="el-GR"/>
        </w:rPr>
        <w:t xml:space="preserve">Μπαίνουμε στον κύκλο των δευτερολογιών. </w:t>
      </w:r>
    </w:p>
    <w:p w:rsidR="00306641" w:rsidRPr="00306641" w:rsidRDefault="00306641" w:rsidP="002B3B88">
      <w:pPr>
        <w:spacing w:after="160"/>
        <w:rPr>
          <w:rFonts w:ascii="Arial" w:eastAsia="Times New Roman" w:hAnsi="Arial" w:cs="Times New Roman"/>
          <w:sz w:val="24"/>
          <w:szCs w:val="20"/>
          <w:lang w:eastAsia="el-GR"/>
        </w:rPr>
      </w:pPr>
      <w:r w:rsidRPr="00306641">
        <w:rPr>
          <w:rFonts w:ascii="Arial" w:eastAsia="Times New Roman" w:hAnsi="Arial" w:cs="Times New Roman"/>
          <w:sz w:val="24"/>
          <w:szCs w:val="20"/>
          <w:lang w:eastAsia="el-GR"/>
        </w:rPr>
        <w:lastRenderedPageBreak/>
        <w:t xml:space="preserve">Καλώ στο Βήμα την πρώτη επερωτώσα Βουλευτή από το ΣΥΡΙΖΑ - Προοδευτική Συμμαχία κ. Ειρήνη - Ελένη </w:t>
      </w:r>
      <w:proofErr w:type="spellStart"/>
      <w:r w:rsidRPr="00306641">
        <w:rPr>
          <w:rFonts w:ascii="Arial" w:eastAsia="Times New Roman" w:hAnsi="Arial" w:cs="Times New Roman"/>
          <w:sz w:val="24"/>
          <w:szCs w:val="20"/>
          <w:lang w:eastAsia="el-GR"/>
        </w:rPr>
        <w:t>Αγαθοπούλου</w:t>
      </w:r>
      <w:proofErr w:type="spellEnd"/>
      <w:r w:rsidRPr="00306641">
        <w:rPr>
          <w:rFonts w:ascii="Arial" w:eastAsia="Times New Roman" w:hAnsi="Arial" w:cs="Times New Roman"/>
          <w:sz w:val="24"/>
          <w:szCs w:val="20"/>
          <w:lang w:eastAsia="el-GR"/>
        </w:rPr>
        <w:t>.</w:t>
      </w:r>
    </w:p>
    <w:p w:rsidR="00306641" w:rsidRPr="00306641" w:rsidRDefault="00306641" w:rsidP="002B3B88">
      <w:pPr>
        <w:spacing w:after="160"/>
        <w:rPr>
          <w:rFonts w:ascii="Arial" w:eastAsia="Times New Roman" w:hAnsi="Arial" w:cs="Times New Roman"/>
          <w:sz w:val="24"/>
          <w:szCs w:val="20"/>
          <w:lang w:eastAsia="el-GR"/>
        </w:rPr>
      </w:pPr>
      <w:r w:rsidRPr="00306641">
        <w:rPr>
          <w:rFonts w:ascii="Arial" w:eastAsia="Times New Roman" w:hAnsi="Arial" w:cs="Times New Roman"/>
          <w:b/>
          <w:sz w:val="24"/>
          <w:szCs w:val="20"/>
          <w:lang w:eastAsia="el-GR"/>
        </w:rPr>
        <w:t xml:space="preserve">ΕΙΡΗΝΗ - ΕΛΕΝΗ ΑΓΑΘΟΠΟΥΛΟΥ: </w:t>
      </w:r>
      <w:r w:rsidRPr="00306641">
        <w:rPr>
          <w:rFonts w:ascii="Arial" w:eastAsia="Times New Roman" w:hAnsi="Arial" w:cs="Times New Roman"/>
          <w:sz w:val="24"/>
          <w:szCs w:val="20"/>
          <w:lang w:eastAsia="el-GR"/>
        </w:rPr>
        <w:t xml:space="preserve">Σας ευχαριστώ, κύριε Πρόεδρε.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Κυρία Υπουργέ, στην πρωτολογία σας μιλήσατε σχεδόν σαράντα λεπτά, αλλά από όσα είπατε, πραγματικά, δεν ξέρω εάν κανείς ή καμμιά που παρακολουθούσε τη συζήτηση αυτή κατάλαβε ποιος είναι ο κεντρικός πολιτικός σχεδιασμός αυτής της Κυβέρνησης για την ισότητα των φύλων, ποιο είναι το ιδεολογικό σας στίγμα, ποιο είναι το όραμά σας για μια κοινωνία με ισότητα μεταξύ ανδρών και γυναικών.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Αναφερθήκατε σε συνέχιση κάποιων προγραμμάτων και πολιτικών του ΣΥΡΙΖΑ. Κάνατε κριτική σε μια κυβέρνηση που εδώ και δύο χρόνια δεν κυβερνά και δεν αναφερθήκατε στο ιδεολογικό δικό σας πλαίσιο για την ισότητα των φύλων.</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συνεχίζω να αναρωτιέμαι: Είναι τα λόγια του Πρωθυπουργού για το ότι οι γυναίκες δεν ασχολούνται με την πολιτική, αλλά η θέση τους είναι να κάνουν τις δουλειές του σπιτιού και, αφού έτσι αποφάσισαν οι ίδιες, δεν κάνουμε κι εμείς τίποτα για να τις διευκολύνουμε, συνεχίζουμε να αναπαράγουμε τα στερεότυπα και τις επιβαρύνουμε και λίγο ακόμη με </w:t>
      </w:r>
      <w:r w:rsidRPr="00306641">
        <w:rPr>
          <w:rFonts w:ascii="Arial" w:eastAsia="Times New Roman" w:hAnsi="Arial" w:cs="Times New Roman"/>
          <w:sz w:val="24"/>
          <w:szCs w:val="24"/>
          <w:lang w:eastAsia="el-GR"/>
        </w:rPr>
        <w:lastRenderedPageBreak/>
        <w:t>απλήρωτη εργασία, για να γλιτώσουμε πόρους από την εφαρμογή κοινωνικών πολιτικών και πολιτικών φροντίδας;</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Είναι τα στερεότυπα, τα </w:t>
      </w:r>
      <w:proofErr w:type="spellStart"/>
      <w:r w:rsidRPr="00306641">
        <w:rPr>
          <w:rFonts w:ascii="Arial" w:eastAsia="Times New Roman" w:hAnsi="Arial" w:cs="Times New Roman"/>
          <w:sz w:val="24"/>
          <w:szCs w:val="24"/>
          <w:lang w:eastAsia="el-GR"/>
        </w:rPr>
        <w:t>έμφυλα</w:t>
      </w:r>
      <w:proofErr w:type="spellEnd"/>
      <w:r w:rsidRPr="00306641">
        <w:rPr>
          <w:rFonts w:ascii="Arial" w:eastAsia="Times New Roman" w:hAnsi="Arial" w:cs="Times New Roman"/>
          <w:sz w:val="24"/>
          <w:szCs w:val="24"/>
          <w:lang w:eastAsia="el-GR"/>
        </w:rPr>
        <w:t xml:space="preserve"> στερεότυπα, τα σεξιστικά στερεότυπα που προσπαθήσατε να περάσετε μέσα από τον νόμο για τη συνεπιμέλεια, ότι οι μέγαιρες γυναίκες αποξενώνουν τα παιδιά τους από τους πατεράδες τους, γι’ αυτό πρέπει να τιμωρηθούν; Ή ότι η ενδοοικογενειακή βία δεν υπάρχει και είναι μια εφεύρεση των γυναικών, για να απομακρύνουν τα παιδιά από τους πατεράδες τους, γι’ αυτό χρειάζεται οριστική καταδίκη για κάποιον για να απομακρυνθεί από το παιδί του, άσχετα αυτό αν θα συνεχίσει να κινδυνεύει για τέσσερα, πέντε, δέκα χρόνια ή δεν ξέρω κι εγώ πόσα;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Ο δολοφόνος της </w:t>
      </w:r>
      <w:proofErr w:type="spellStart"/>
      <w:r w:rsidRPr="00306641">
        <w:rPr>
          <w:rFonts w:ascii="Arial" w:eastAsia="Times New Roman" w:hAnsi="Arial" w:cs="Times New Roman"/>
          <w:sz w:val="24"/>
          <w:szCs w:val="24"/>
          <w:lang w:eastAsia="el-GR"/>
        </w:rPr>
        <w:t>Καρολάιν</w:t>
      </w:r>
      <w:proofErr w:type="spellEnd"/>
      <w:r w:rsidRPr="00306641">
        <w:rPr>
          <w:rFonts w:ascii="Arial" w:eastAsia="Times New Roman" w:hAnsi="Arial" w:cs="Times New Roman"/>
          <w:sz w:val="24"/>
          <w:szCs w:val="24"/>
          <w:lang w:eastAsia="el-GR"/>
        </w:rPr>
        <w:t xml:space="preserve">, που δεν του έχει απαγγελθεί καν κατηγορία για ενδοοικογενειακή βία, θα μπορεί όλο αυτό το διάστημα με τον νόμο που εσείς έχετε φέρει, να έχει και να διεκδικεί την επιμέλεια του παιδιού του. Όλα αυτά με τη δική σας υπογραφή, με τη δική σας συνενοχή, παρ’ ότι μπορεί να μην αφορούν όλα το Υπουργείο σας.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Μιλήσατε πολύ για πράξεις. Αυτές που σας αναφέρω είναι οι πράξεις σας. Κατά τα άλλα, τις δικές μας πολιτικές συνεχίσατε. Αυτές, λοιπόν, οι πράξεις που σας αναφέρω, αντικατοπτρίζουν και τη δική σας προσωπική οπτική για την ισότητα; Θέλουμε μια απάντηση σε αυτό. Βέβαια, το ερώτημα είναι ρητορικό γιατί από τα λόγια σας φαίνεται ότι όλες αυτές τις πολιτικές -που την ευθύνη, </w:t>
      </w:r>
      <w:r w:rsidRPr="00306641">
        <w:rPr>
          <w:rFonts w:ascii="Arial" w:eastAsia="Times New Roman" w:hAnsi="Arial" w:cs="Times New Roman"/>
          <w:sz w:val="24"/>
          <w:szCs w:val="24"/>
          <w:lang w:eastAsia="el-GR"/>
        </w:rPr>
        <w:lastRenderedPageBreak/>
        <w:t xml:space="preserve">ξαναλέω, δεν έχετε εσείς ως αρμόδια, αλλά άλλοι Υπουργοί άλλων Υπουργείων- τις έχετε προσυπογράψει είτε με την αφωνία σας είτε με τη στήριξή σας.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Εξάλλου, πριν από λίγο καιρό έχετε καταγραφεί ήδη ως η πρώτη κυβερνητική αρμόδια για θέματα ισότητας όλα αυτά τα χρόνια, που έχετε απαξιώσει πλήρως τις γυναικείες οργανώσεις και που έχετε έρθει σε ευθεία σύγκρουση με αυτές σε διάφορα ζητήματα, θέλοντας να μείνετε απλά πιστή στην κομματική σας πειθαρχία και χωρίς να σας ενδιαφέρουν οι απόψεις του γυναικείου κινήματος.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Επίσης, εδώ σήμερα, κυρία Υπουργέ, δεν είστε για να κάνετε απλά κριτική στον ΣΥΡΙΖΑ. Είστε για να απαντήσετε -εμείς ρωτάμε, εσείς απαντάτε σήμερα- για τις δικές σας πολιτικές αυτά τα δύο χρόνια και γι’ αυτό δεν θα μπω στον κόπο να σας απαντήσω ούτε για το Συμβουλευτικό Κέντρο Σαλαμίνας που επί </w:t>
      </w:r>
      <w:proofErr w:type="spellStart"/>
      <w:r w:rsidRPr="00306641">
        <w:rPr>
          <w:rFonts w:ascii="Arial" w:eastAsia="Times New Roman" w:hAnsi="Arial" w:cs="Times New Roman"/>
          <w:sz w:val="24"/>
          <w:szCs w:val="24"/>
          <w:lang w:eastAsia="el-GR"/>
        </w:rPr>
        <w:t>Χρυσοβελώνη</w:t>
      </w:r>
      <w:proofErr w:type="spellEnd"/>
      <w:r w:rsidRPr="00306641">
        <w:rPr>
          <w:rFonts w:ascii="Arial" w:eastAsia="Times New Roman" w:hAnsi="Arial" w:cs="Times New Roman"/>
          <w:sz w:val="24"/>
          <w:szCs w:val="24"/>
          <w:lang w:eastAsia="el-GR"/>
        </w:rPr>
        <w:t xml:space="preserve">, </w:t>
      </w:r>
      <w:proofErr w:type="spellStart"/>
      <w:r w:rsidRPr="00306641">
        <w:rPr>
          <w:rFonts w:ascii="Arial" w:eastAsia="Times New Roman" w:hAnsi="Arial" w:cs="Times New Roman"/>
          <w:sz w:val="24"/>
          <w:szCs w:val="24"/>
          <w:lang w:eastAsia="el-GR"/>
        </w:rPr>
        <w:t>Κούβελα</w:t>
      </w:r>
      <w:proofErr w:type="spellEnd"/>
      <w:r w:rsidRPr="00306641">
        <w:rPr>
          <w:rFonts w:ascii="Arial" w:eastAsia="Times New Roman" w:hAnsi="Arial" w:cs="Times New Roman"/>
          <w:sz w:val="24"/>
          <w:szCs w:val="24"/>
          <w:lang w:eastAsia="el-GR"/>
        </w:rPr>
        <w:t xml:space="preserve">, Δούρου ξεκίνησαν οι διαδικασίες -συγγνώμη που δεν προλάβαμε να τις τελειώσουμε- ούτε για την πρωτοπορία σας για διαβούλευση του ΕΣΔΙΦ, ενώ η πρώτη διαβούλευση με καινοτόμο εργαστήριο του ΕΣΔΙΦ είχε γίνει επί κυβέρνησης ΣΥΡΙΖΑ, ούτε για τη χρηματοδότηση των δομών που εμείς αφήσαμε και νομοθετικό πλαίσιο, για να ενσωματωθούν στον τακτικό προϋπολογισμό -εσείς επιλέξατε για άλλη μια τριετία να τα περάσετε σε ΕΣΠΑ- ούτε για τα </w:t>
      </w:r>
      <w:r w:rsidRPr="00306641">
        <w:rPr>
          <w:rFonts w:ascii="Arial" w:eastAsia="Times New Roman" w:hAnsi="Arial" w:cs="Times New Roman"/>
          <w:sz w:val="24"/>
          <w:szCs w:val="24"/>
          <w:lang w:val="en-US" w:eastAsia="el-GR"/>
        </w:rPr>
        <w:t>fake</w:t>
      </w:r>
      <w:r w:rsidRPr="00306641">
        <w:rPr>
          <w:rFonts w:ascii="Arial" w:eastAsia="Times New Roman" w:hAnsi="Arial" w:cs="Times New Roman"/>
          <w:sz w:val="24"/>
          <w:szCs w:val="24"/>
          <w:lang w:eastAsia="el-GR"/>
        </w:rPr>
        <w:t xml:space="preserve"> </w:t>
      </w:r>
      <w:r w:rsidRPr="00306641">
        <w:rPr>
          <w:rFonts w:ascii="Arial" w:eastAsia="Times New Roman" w:hAnsi="Arial" w:cs="Times New Roman"/>
          <w:sz w:val="24"/>
          <w:szCs w:val="24"/>
          <w:lang w:val="en-US" w:eastAsia="el-GR"/>
        </w:rPr>
        <w:t>news</w:t>
      </w:r>
      <w:r w:rsidRPr="00306641">
        <w:rPr>
          <w:rFonts w:ascii="Arial" w:eastAsia="Times New Roman" w:hAnsi="Arial" w:cs="Times New Roman"/>
          <w:sz w:val="24"/>
          <w:szCs w:val="24"/>
          <w:lang w:eastAsia="el-GR"/>
        </w:rPr>
        <w:t xml:space="preserve"> που διαδίδετε για τον βιασμό. Ο κ. Ρωμανός </w:t>
      </w:r>
      <w:r w:rsidRPr="00306641">
        <w:rPr>
          <w:rFonts w:ascii="Arial" w:eastAsia="Times New Roman" w:hAnsi="Arial" w:cs="Times New Roman"/>
          <w:sz w:val="24"/>
          <w:szCs w:val="24"/>
          <w:lang w:eastAsia="el-GR"/>
        </w:rPr>
        <w:lastRenderedPageBreak/>
        <w:t xml:space="preserve">πρώτος έφαγε το εξώδικο. Αν θέλετε, μπορεί να είστε οι επόμενοι, αλλά καλό θα είναι αυτά να μην τα συνεχίσετε.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Και θα ξαναρωτήσω και θα κλείσω με τις ερωτήσεις που σας έκανα και στην αρχή και αυτή τη φορά περιμένω μια απάντηση: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Συμφωνείτε με την κατάργηση των ποσοστώσεων στα διοικητικά συμβούλια των αθλητικών σωματείων; Εμείς είχαμε ποσόστωση στα διοικητικά συμβούλια, εσείς έχετε στα ψηφοδέλτια.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 xml:space="preserve">Συμφωνείτε με την ενσωμάτωση των συμβουλευτικών κέντρων των δήμων στις κοινωνικές υπηρεσίες των δήμων; Αυτή ήταν η απάντηση που πήραμε από το Υπουργείο σας το προηγούμενο διάστημα, ότι θα γίνουν ένα με τις κοινωνικές υπηρεσίες των δήμων.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Γιατί δεχθήκατε να συμμετάσχετε και να δώσετε την αιγίδα σας σε αυτό το κατάπτυστο συνέδριο για τη γονιμότητα; Δεν ξέρατε, δεν είχατε δει το πρόγραμμα;</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Δική σας ήταν έμπνευση να περιορίσετε την εφαρμογή κάποιων άρθρων της σύμβασης για τη βία και την παρενόχληση στην εργασία σε επιχειρήσεις άνω των είκοσι ατόμων; Γιατί δεν θέλετε να την εφαρμόσετε καθολικά; Είστε περήφανη για την κριτική από την </w:t>
      </w:r>
      <w:r w:rsidRPr="00306641">
        <w:rPr>
          <w:rFonts w:ascii="Arial" w:eastAsia="Times New Roman" w:hAnsi="Arial" w:cs="Arial"/>
          <w:bCs/>
          <w:color w:val="000000"/>
          <w:sz w:val="24"/>
          <w:szCs w:val="24"/>
          <w:lang w:val="en-US" w:eastAsia="el-GR"/>
        </w:rPr>
        <w:t>GREVIO</w:t>
      </w:r>
      <w:r w:rsidRPr="00306641">
        <w:rPr>
          <w:rFonts w:ascii="Arial" w:eastAsia="Times New Roman" w:hAnsi="Arial" w:cs="Arial"/>
          <w:bCs/>
          <w:color w:val="000000"/>
          <w:sz w:val="24"/>
          <w:szCs w:val="24"/>
          <w:lang w:eastAsia="el-GR"/>
        </w:rPr>
        <w:t xml:space="preserve"> και τον ΟΗΕ για το Οικογενειακό Δίκαιο και την παραβίαση της Σύμβασης της Κωνσταντινούπολης; Μία </w:t>
      </w:r>
      <w:r w:rsidRPr="00306641">
        <w:rPr>
          <w:rFonts w:ascii="Arial" w:eastAsia="Times New Roman" w:hAnsi="Arial" w:cs="Arial"/>
          <w:bCs/>
          <w:color w:val="000000"/>
          <w:sz w:val="24"/>
          <w:szCs w:val="24"/>
          <w:lang w:eastAsia="el-GR"/>
        </w:rPr>
        <w:lastRenderedPageBreak/>
        <w:t xml:space="preserve">απάντηση δεν δώσατε! Αυτές τις επιστολές τις έχετε λάβει ή τις έχουμε λάβει μόνο εμείς; Η </w:t>
      </w:r>
      <w:r w:rsidRPr="00306641">
        <w:rPr>
          <w:rFonts w:ascii="Arial" w:eastAsia="Times New Roman" w:hAnsi="Arial" w:cs="Arial"/>
          <w:bCs/>
          <w:color w:val="000000"/>
          <w:sz w:val="24"/>
          <w:szCs w:val="24"/>
          <w:lang w:val="en-US" w:eastAsia="el-GR"/>
        </w:rPr>
        <w:t>GREVIO</w:t>
      </w:r>
      <w:r w:rsidRPr="00306641">
        <w:rPr>
          <w:rFonts w:ascii="Arial" w:eastAsia="Times New Roman" w:hAnsi="Arial" w:cs="Arial"/>
          <w:bCs/>
          <w:color w:val="000000"/>
          <w:sz w:val="24"/>
          <w:szCs w:val="24"/>
          <w:lang w:eastAsia="el-GR"/>
        </w:rPr>
        <w:t xml:space="preserve"> και ο ΟΗΕ σάς έχουν κατακρίνει. Τι κάνετε γι’ αυτό;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Πολιτικές ΛΟΑΤΚΙ. Συμφωνείτε με την πρόταση νόμου που θέσαμε σε διαβούλευση; Αυτές τις οικογένειες τις εντάσσετε στην πολιτική σας για την οικογένεια ή είστε Υπουργός μόνο για κάποιες οικογένειες;</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Δεν θα κουραστούμε, κυρία </w:t>
      </w:r>
      <w:r w:rsidRPr="00306641">
        <w:rPr>
          <w:rFonts w:ascii="Arial" w:eastAsia="Times New Roman" w:hAnsi="Arial" w:cs="Arial"/>
          <w:bCs/>
          <w:color w:val="222222"/>
          <w:sz w:val="24"/>
          <w:szCs w:val="24"/>
          <w:shd w:val="clear" w:color="auto" w:fill="FFFFFF"/>
          <w:lang w:eastAsia="el-GR"/>
        </w:rPr>
        <w:t>Υπουργέ</w:t>
      </w:r>
      <w:r w:rsidRPr="00306641">
        <w:rPr>
          <w:rFonts w:ascii="Arial" w:eastAsia="Times New Roman" w:hAnsi="Arial" w:cs="Arial"/>
          <w:bCs/>
          <w:color w:val="000000"/>
          <w:sz w:val="24"/>
          <w:szCs w:val="24"/>
          <w:lang w:eastAsia="el-GR"/>
        </w:rPr>
        <w:t>, να επαναλαμβάνουμε αυτές τις ερωτήσεις μέχρι, όπως λέει και το σύνθημα για την ενδοοικογενειακή βία «Σπάσε τη σιωπή», να σπάσετε κι εσείς επιτέλους τη σιωπή σας και να απαντήσετε σε όλα αυτά με πράξεις, που τόσο πολύ σας αρέσει να επικαλείστε, αλλά τις οποίες δεν βλέπουμε επί της ουσίας. Με πράξεις, λοιπόν, το υπόλοιπο διάστημα που σας απομένει σε αυτή την Κυβέρνηση.</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Σας ευχαριστώ.</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
          <w:bCs/>
          <w:color w:val="000000"/>
          <w:sz w:val="24"/>
          <w:szCs w:val="24"/>
          <w:shd w:val="clear" w:color="auto" w:fill="FFFFFF"/>
          <w:lang w:eastAsia="zh-CN"/>
        </w:rPr>
        <w:t>ΠΡΟΕΔΡΕΥΩΝ (Αθανάσιος Μπούρας):</w:t>
      </w:r>
      <w:r w:rsidRPr="00306641">
        <w:rPr>
          <w:rFonts w:ascii="Arial" w:eastAsia="Times New Roman" w:hAnsi="Arial" w:cs="Arial"/>
          <w:color w:val="000000"/>
          <w:sz w:val="24"/>
          <w:szCs w:val="24"/>
          <w:shd w:val="clear" w:color="auto" w:fill="FFFFFF"/>
          <w:lang w:eastAsia="zh-CN"/>
        </w:rPr>
        <w:t xml:space="preserve"> </w:t>
      </w:r>
      <w:r w:rsidRPr="00306641">
        <w:rPr>
          <w:rFonts w:ascii="Arial" w:eastAsia="Times New Roman" w:hAnsi="Arial" w:cs="Arial"/>
          <w:bCs/>
          <w:color w:val="000000"/>
          <w:sz w:val="24"/>
          <w:szCs w:val="24"/>
          <w:lang w:eastAsia="el-GR"/>
        </w:rPr>
        <w:t xml:space="preserve">Ευχαριστούμε και εμείς την κ. </w:t>
      </w:r>
      <w:proofErr w:type="spellStart"/>
      <w:r w:rsidRPr="00306641">
        <w:rPr>
          <w:rFonts w:ascii="Arial" w:eastAsia="Times New Roman" w:hAnsi="Arial" w:cs="Arial"/>
          <w:bCs/>
          <w:color w:val="000000"/>
          <w:sz w:val="24"/>
          <w:szCs w:val="24"/>
          <w:lang w:eastAsia="el-GR"/>
        </w:rPr>
        <w:t>Αγαθοπούλου</w:t>
      </w:r>
      <w:proofErr w:type="spellEnd"/>
      <w:r w:rsidRPr="00306641">
        <w:rPr>
          <w:rFonts w:ascii="Arial" w:eastAsia="Times New Roman" w:hAnsi="Arial" w:cs="Arial"/>
          <w:bCs/>
          <w:color w:val="000000"/>
          <w:sz w:val="24"/>
          <w:szCs w:val="24"/>
          <w:lang w:eastAsia="el-GR"/>
        </w:rPr>
        <w:t xml:space="preserve">.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w:t>
      </w:r>
      <w:r w:rsidRPr="00306641">
        <w:rPr>
          <w:rFonts w:ascii="Arial" w:eastAsia="Times New Roman" w:hAnsi="Arial" w:cs="Arial"/>
          <w:color w:val="222222"/>
          <w:sz w:val="24"/>
          <w:szCs w:val="24"/>
          <w:shd w:val="clear" w:color="auto" w:fill="FFFFFF"/>
          <w:lang w:eastAsia="el-GR"/>
        </w:rPr>
        <w:t>Κύριε Πρόεδρε,</w:t>
      </w:r>
      <w:r w:rsidRPr="00306641">
        <w:rPr>
          <w:rFonts w:ascii="Arial" w:eastAsia="Times New Roman" w:hAnsi="Arial" w:cs="Arial"/>
          <w:sz w:val="24"/>
          <w:szCs w:val="24"/>
          <w:lang w:eastAsia="el-GR"/>
        </w:rPr>
        <w:t xml:space="preserve"> μετά από εμένα που έχω υπόλοιπο χρόνου, θα ξαναμιλήσει η κυρία Υπουργός;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bCs/>
          <w:sz w:val="24"/>
          <w:szCs w:val="24"/>
          <w:shd w:val="clear" w:color="auto" w:fill="FFFFFF"/>
          <w:lang w:eastAsia="zh-CN"/>
        </w:rPr>
        <w:t>ΠΡΟΕΔΡΕΥΩΝ (Αθανάσιος Μπούρας):</w:t>
      </w:r>
      <w:r w:rsidRPr="00306641">
        <w:rPr>
          <w:rFonts w:ascii="Arial" w:eastAsia="Times New Roman" w:hAnsi="Arial" w:cs="Arial"/>
          <w:bCs/>
          <w:sz w:val="24"/>
          <w:szCs w:val="24"/>
          <w:shd w:val="clear" w:color="auto" w:fill="FFFFFF"/>
          <w:lang w:eastAsia="zh-CN"/>
        </w:rPr>
        <w:t xml:space="preserve"> </w:t>
      </w:r>
      <w:r w:rsidRPr="00306641">
        <w:rPr>
          <w:rFonts w:ascii="Arial" w:eastAsia="Times New Roman" w:hAnsi="Arial" w:cs="Arial"/>
          <w:sz w:val="24"/>
          <w:szCs w:val="24"/>
          <w:lang w:eastAsia="el-GR"/>
        </w:rPr>
        <w:t>Θα μιλήσει, κύριε Σκουρλέτη.</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Μήπως θέλετε να προηγηθώ και να κλείσετε μια και καλή;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
          <w:bCs/>
          <w:color w:val="000000"/>
          <w:sz w:val="24"/>
          <w:szCs w:val="24"/>
          <w:lang w:eastAsia="el-GR"/>
        </w:rPr>
        <w:lastRenderedPageBreak/>
        <w:t>ΜΑΡΙΑ ΣΥΡΕΓΓΕΛΑ (Υφυπουργός Εργασίας και Κοινωνικών Υποθέσεων):</w:t>
      </w:r>
      <w:r w:rsidRPr="00306641">
        <w:rPr>
          <w:rFonts w:ascii="Arial" w:eastAsia="Times New Roman" w:hAnsi="Arial" w:cs="Arial"/>
          <w:bCs/>
          <w:color w:val="000000"/>
          <w:sz w:val="24"/>
          <w:szCs w:val="24"/>
          <w:lang w:eastAsia="el-GR"/>
        </w:rPr>
        <w:t xml:space="preserve"> Εγώ συμφωνώ.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bCs/>
          <w:sz w:val="24"/>
          <w:szCs w:val="24"/>
          <w:shd w:val="clear" w:color="auto" w:fill="FFFFFF"/>
          <w:lang w:eastAsia="zh-CN"/>
        </w:rPr>
        <w:t>ΠΡΟΕΔΡΕΥΩΝ (Αθανάσιος Μπούρας):</w:t>
      </w:r>
      <w:r w:rsidRPr="00306641">
        <w:rPr>
          <w:rFonts w:ascii="Arial" w:eastAsia="Times New Roman" w:hAnsi="Arial" w:cs="Arial"/>
          <w:bCs/>
          <w:sz w:val="24"/>
          <w:szCs w:val="24"/>
          <w:shd w:val="clear" w:color="auto" w:fill="FFFFFF"/>
          <w:lang w:eastAsia="zh-CN"/>
        </w:rPr>
        <w:t xml:space="preserve"> </w:t>
      </w:r>
      <w:r w:rsidRPr="00306641">
        <w:rPr>
          <w:rFonts w:ascii="Arial" w:eastAsia="Times New Roman" w:hAnsi="Arial" w:cs="Arial"/>
          <w:sz w:val="24"/>
          <w:szCs w:val="24"/>
          <w:lang w:eastAsia="el-GR"/>
        </w:rPr>
        <w:t xml:space="preserve">Εγώ, κύριε Σκουρλέτη, το δέχομαι αυτό. Μάλιστα, με αυτόν τον τρόπο διευκολύνετε και τη </w:t>
      </w:r>
      <w:r w:rsidRPr="00306641">
        <w:rPr>
          <w:rFonts w:ascii="Arial" w:eastAsia="Times New Roman" w:hAnsi="Arial" w:cs="Arial"/>
          <w:color w:val="222222"/>
          <w:sz w:val="24"/>
          <w:szCs w:val="24"/>
          <w:shd w:val="clear" w:color="auto" w:fill="FFFFFF"/>
          <w:lang w:eastAsia="el-GR"/>
        </w:rPr>
        <w:t>διαδικασία</w:t>
      </w:r>
      <w:r w:rsidRPr="00306641">
        <w:rPr>
          <w:rFonts w:ascii="Arial" w:eastAsia="Times New Roman" w:hAnsi="Arial" w:cs="Arial"/>
          <w:sz w:val="24"/>
          <w:szCs w:val="24"/>
          <w:lang w:eastAsia="el-GR"/>
        </w:rPr>
        <w:t>.</w:t>
      </w:r>
    </w:p>
    <w:p w:rsidR="00306641" w:rsidRPr="00306641" w:rsidRDefault="00306641" w:rsidP="002B3B88">
      <w:pPr>
        <w:tabs>
          <w:tab w:val="left" w:pos="6117"/>
        </w:tabs>
        <w:spacing w:after="160"/>
        <w:rPr>
          <w:rFonts w:ascii="Arial" w:eastAsia="Times New Roman" w:hAnsi="Arial" w:cs="Times New Roman"/>
          <w:bCs/>
          <w:color w:val="000000"/>
          <w:sz w:val="24"/>
          <w:szCs w:val="24"/>
          <w:lang w:eastAsia="el-GR"/>
        </w:rPr>
      </w:pPr>
      <w:r w:rsidRPr="00306641">
        <w:rPr>
          <w:rFonts w:ascii="Arial" w:eastAsia="Times New Roman" w:hAnsi="Arial" w:cs="Arial"/>
          <w:bCs/>
          <w:color w:val="000000"/>
          <w:sz w:val="24"/>
          <w:szCs w:val="24"/>
          <w:lang w:eastAsia="el-GR"/>
        </w:rPr>
        <w:t xml:space="preserve">Ορίστε, κύριε Σκουρλέτη, έχετε τον λόγο και ευχαριστούμε για τη διευκόλυνση.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w:t>
      </w:r>
      <w:r w:rsidRPr="00306641">
        <w:rPr>
          <w:rFonts w:ascii="Arial" w:eastAsia="Times New Roman" w:hAnsi="Arial" w:cs="Arial"/>
          <w:color w:val="000000"/>
          <w:sz w:val="24"/>
          <w:szCs w:val="24"/>
          <w:lang w:eastAsia="el-GR"/>
        </w:rPr>
        <w:t>Παρακαλώ</w:t>
      </w:r>
      <w:r w:rsidRPr="00306641">
        <w:rPr>
          <w:rFonts w:ascii="Arial" w:eastAsia="Times New Roman" w:hAnsi="Arial" w:cs="Arial"/>
          <w:color w:val="222222"/>
          <w:sz w:val="24"/>
          <w:szCs w:val="24"/>
          <w:shd w:val="clear" w:color="auto" w:fill="FFFFFF"/>
          <w:lang w:eastAsia="el-GR"/>
        </w:rPr>
        <w:t>, κύριε Πρόεδρε.</w:t>
      </w:r>
      <w:r w:rsidRPr="00306641">
        <w:rPr>
          <w:rFonts w:ascii="Arial" w:eastAsia="Times New Roman" w:hAnsi="Arial" w:cs="Arial"/>
          <w:sz w:val="24"/>
          <w:szCs w:val="24"/>
          <w:lang w:eastAsia="el-GR"/>
        </w:rPr>
        <w:t xml:space="preserve"> </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sz w:val="24"/>
          <w:szCs w:val="24"/>
          <w:lang w:eastAsia="el-GR"/>
        </w:rPr>
        <w:t xml:space="preserve">Έτσι κι αλλιώς, νομίζω ότι έχουν ειπωθεί πάρα πολλά </w:t>
      </w:r>
      <w:r w:rsidRPr="00306641">
        <w:rPr>
          <w:rFonts w:ascii="Arial" w:eastAsia="Times New Roman" w:hAnsi="Arial" w:cs="Arial"/>
          <w:bCs/>
          <w:color w:val="000000"/>
          <w:sz w:val="24"/>
          <w:szCs w:val="24"/>
          <w:lang w:eastAsia="el-GR"/>
        </w:rPr>
        <w:t xml:space="preserve">και ενδιαφέροντα </w:t>
      </w:r>
      <w:r w:rsidRPr="00306641">
        <w:rPr>
          <w:rFonts w:ascii="Arial" w:eastAsia="Times New Roman" w:hAnsi="Arial" w:cs="Arial"/>
          <w:sz w:val="24"/>
          <w:szCs w:val="24"/>
          <w:lang w:eastAsia="el-GR"/>
        </w:rPr>
        <w:t xml:space="preserve">πράγματα. Εγώ </w:t>
      </w:r>
      <w:r w:rsidRPr="00306641">
        <w:rPr>
          <w:rFonts w:ascii="Arial" w:eastAsia="Times New Roman" w:hAnsi="Arial" w:cs="Arial"/>
          <w:bCs/>
          <w:color w:val="000000"/>
          <w:sz w:val="24"/>
          <w:szCs w:val="24"/>
          <w:lang w:eastAsia="el-GR"/>
        </w:rPr>
        <w:t>ουσιαστικά θέλω να θέσω κάποια ερωτήματα που νομίζω ότι πρέπει να αποσαφηνιστούν, τουλάχιστον για όσους παρακολουθούν τη συζήτηση, ώστε να γνωρίζουμε τελικά τι υποστηρίζει και η Κυβέρνηση.</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Θέλω να σας ρωτήσω, κυρία </w:t>
      </w:r>
      <w:r w:rsidRPr="00306641">
        <w:rPr>
          <w:rFonts w:ascii="Arial" w:eastAsia="Times New Roman" w:hAnsi="Arial" w:cs="Arial"/>
          <w:bCs/>
          <w:color w:val="222222"/>
          <w:sz w:val="24"/>
          <w:szCs w:val="24"/>
          <w:shd w:val="clear" w:color="auto" w:fill="FFFFFF"/>
          <w:lang w:eastAsia="el-GR"/>
        </w:rPr>
        <w:t>Υπουργέ</w:t>
      </w:r>
      <w:r w:rsidRPr="00306641">
        <w:rPr>
          <w:rFonts w:ascii="Arial" w:eastAsia="Times New Roman" w:hAnsi="Arial" w:cs="Arial"/>
          <w:bCs/>
          <w:color w:val="000000"/>
          <w:sz w:val="24"/>
          <w:szCs w:val="24"/>
          <w:lang w:eastAsia="el-GR"/>
        </w:rPr>
        <w:t>, το εξής: Αναγνωρίζετε τελικώς το βάσιμο του όρου «</w:t>
      </w:r>
      <w:proofErr w:type="spellStart"/>
      <w:r w:rsidRPr="00306641">
        <w:rPr>
          <w:rFonts w:ascii="Arial" w:eastAsia="Times New Roman" w:hAnsi="Arial" w:cs="Arial"/>
          <w:bCs/>
          <w:color w:val="000000"/>
          <w:sz w:val="24"/>
          <w:szCs w:val="24"/>
          <w:lang w:eastAsia="el-GR"/>
        </w:rPr>
        <w:t>γυναικοκτονία</w:t>
      </w:r>
      <w:proofErr w:type="spellEnd"/>
      <w:r w:rsidRPr="00306641">
        <w:rPr>
          <w:rFonts w:ascii="Arial" w:eastAsia="Times New Roman" w:hAnsi="Arial" w:cs="Arial"/>
          <w:bCs/>
          <w:color w:val="000000"/>
          <w:sz w:val="24"/>
          <w:szCs w:val="24"/>
          <w:lang w:eastAsia="el-GR"/>
        </w:rPr>
        <w:t xml:space="preserve">»; Εσείς ως υπεύθυνη στη θέση που είστε θα εισηγηθείτε να ενσωματωθεί στην έννοια του νομοθετικού πλαισίου των αδικημάτων, ανεξάρτητα από ποινές, ή όχι; Ωστόσο, αντιλαμβάνεστε ότι έχει πολύ μεγάλη σημασία για μια κοινωνία να καταγράφει το αδίκημα με έναν συγκεκριμένο τρόπο. Θα ήθελα, λοιπόν, μια θέση γύρω από αυτό το ζήτημα. Ήδη έχει ανοίξει ένας πάρα πολύ μεγάλος διάλογος και συζητιέται. Εάν το αποδέχεστε, θα δούμε. </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lastRenderedPageBreak/>
        <w:t xml:space="preserve">Όμως, ανεξάρτητα από αυτό, θεωρείτε σήμερα ότι μια σειρά από φαινόμενα, τα οποία αναφέρθηκαν κατά κόρον από όλους τους εκπροσώπους των κομμάτων εδώ που έχουν να κάνουν με την έμφυλη βία, την παρενόχληση στους εργασιακούς χώρους και τα λοιπά, εδράζονται στο μεγάλο πρόβλημα της πατριαρχίας; Εσείς αναγνωρίζετε ότι υπάρχει σήμερα το θέμα της πατριαρχίας στην ελληνική κοινωνία, και όχι μόνο, αλλά τώρα μιλάμε για εδώ, για την </w:t>
      </w:r>
      <w:r w:rsidRPr="00306641">
        <w:rPr>
          <w:rFonts w:ascii="Arial" w:eastAsia="Times New Roman" w:hAnsi="Arial" w:cs="Arial"/>
          <w:bCs/>
          <w:color w:val="222222"/>
          <w:sz w:val="24"/>
          <w:szCs w:val="24"/>
          <w:shd w:val="clear" w:color="auto" w:fill="FFFFFF"/>
          <w:lang w:eastAsia="el-GR"/>
        </w:rPr>
        <w:t>Ελλάδα</w:t>
      </w:r>
      <w:r w:rsidRPr="00306641">
        <w:rPr>
          <w:rFonts w:ascii="Arial" w:eastAsia="Times New Roman" w:hAnsi="Arial" w:cs="Arial"/>
          <w:bCs/>
          <w:color w:val="000000"/>
          <w:sz w:val="24"/>
          <w:szCs w:val="24"/>
          <w:lang w:eastAsia="el-GR"/>
        </w:rPr>
        <w:t xml:space="preserve">; Πέρα από στενά κυβερνητικές πολιτικές και νομοθετικό πλαίσιο, τι μπορούμε να κάνουμε ως δημόσια πρόσωπα, ως εκπρόσωποι απόψεων και αντιλήψεων, για να πατάξουμε αυτό το θέμα; Είναι πολύ κρίσιμη η απάντηση, διότι αντιλαμβάνεστε ότι εδώ ο χώρος σας «φλερτάρει» με την ηγεμονία υπερσυντηρητικών απόψεων. Και δεν αναφέρομαι τώρα σε σας, αλλά σε όλα αυτά που ακούσαμε από στελέχη της </w:t>
      </w:r>
      <w:r w:rsidRPr="00306641">
        <w:rPr>
          <w:rFonts w:ascii="Arial" w:eastAsia="Times New Roman" w:hAnsi="Arial" w:cs="Arial"/>
          <w:bCs/>
          <w:color w:val="222222"/>
          <w:sz w:val="24"/>
          <w:szCs w:val="24"/>
          <w:shd w:val="clear" w:color="auto" w:fill="FFFFFF"/>
          <w:lang w:eastAsia="el-GR"/>
        </w:rPr>
        <w:t>Νέας Δημοκρατίας</w:t>
      </w:r>
      <w:r w:rsidRPr="00306641">
        <w:rPr>
          <w:rFonts w:ascii="Arial" w:eastAsia="Times New Roman" w:hAnsi="Arial" w:cs="Arial"/>
          <w:bCs/>
          <w:color w:val="000000"/>
          <w:sz w:val="24"/>
          <w:szCs w:val="24"/>
          <w:lang w:eastAsia="el-GR"/>
        </w:rPr>
        <w:t xml:space="preserve"> όλες τις προηγούμενες ημέρες.</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Υπάρχει κι ένα άλλο ζήτημα το οποίο ήθελα να πω στην παρέμβασή μου και δεν το ανέφερα. Τον Φεβρουάριο αυτού του έτους είχα καταθέσει μία επίκαιρη ερώτηση προς τον κ. Πέτσα -πριν κληθεί να σώσει την αυτοδιοίκηση, ήταν άλλος ο ρόλος του τότε- σε σχέση με αυτά που πάλι μας είχαν αφήσει όλους εμβρόντητους, την προτροπή σε βιασμό μέσα από το </w:t>
      </w:r>
      <w:proofErr w:type="spellStart"/>
      <w:r w:rsidRPr="00306641">
        <w:rPr>
          <w:rFonts w:ascii="Arial" w:eastAsia="Times New Roman" w:hAnsi="Arial" w:cs="Arial"/>
          <w:bCs/>
          <w:color w:val="000000"/>
          <w:sz w:val="24"/>
          <w:szCs w:val="24"/>
          <w:lang w:eastAsia="el-GR"/>
        </w:rPr>
        <w:t>ριάλιτι</w:t>
      </w:r>
      <w:proofErr w:type="spellEnd"/>
      <w:r w:rsidRPr="00306641">
        <w:rPr>
          <w:rFonts w:ascii="Arial" w:eastAsia="Times New Roman" w:hAnsi="Arial" w:cs="Arial"/>
          <w:bCs/>
          <w:color w:val="000000"/>
          <w:sz w:val="24"/>
          <w:szCs w:val="24"/>
          <w:lang w:eastAsia="el-GR"/>
        </w:rPr>
        <w:t xml:space="preserve"> «</w:t>
      </w:r>
      <w:r w:rsidRPr="00306641">
        <w:rPr>
          <w:rFonts w:ascii="Arial" w:eastAsia="Times New Roman" w:hAnsi="Arial" w:cs="Arial"/>
          <w:bCs/>
          <w:color w:val="000000"/>
          <w:sz w:val="24"/>
          <w:szCs w:val="24"/>
          <w:lang w:val="en-US" w:eastAsia="el-GR"/>
        </w:rPr>
        <w:t>Big</w:t>
      </w:r>
      <w:r w:rsidRPr="00306641">
        <w:rPr>
          <w:rFonts w:ascii="Arial" w:eastAsia="Times New Roman" w:hAnsi="Arial" w:cs="Arial"/>
          <w:bCs/>
          <w:color w:val="000000"/>
          <w:sz w:val="24"/>
          <w:szCs w:val="24"/>
          <w:lang w:eastAsia="el-GR"/>
        </w:rPr>
        <w:t xml:space="preserve"> </w:t>
      </w:r>
      <w:r w:rsidRPr="00306641">
        <w:rPr>
          <w:rFonts w:ascii="Arial" w:eastAsia="Times New Roman" w:hAnsi="Arial" w:cs="Arial"/>
          <w:bCs/>
          <w:color w:val="000000"/>
          <w:sz w:val="24"/>
          <w:szCs w:val="24"/>
          <w:lang w:val="en-US" w:eastAsia="el-GR"/>
        </w:rPr>
        <w:t>Brother</w:t>
      </w:r>
      <w:r w:rsidRPr="00306641">
        <w:rPr>
          <w:rFonts w:ascii="Arial" w:eastAsia="Times New Roman" w:hAnsi="Arial" w:cs="Arial"/>
          <w:bCs/>
          <w:color w:val="000000"/>
          <w:sz w:val="24"/>
          <w:szCs w:val="24"/>
          <w:lang w:eastAsia="el-GR"/>
        </w:rPr>
        <w:t xml:space="preserve">» του τηλεοπτικού σταθμού «ΣΚΑΪ». </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lastRenderedPageBreak/>
        <w:t xml:space="preserve">Τον είχα ρωτήσει, λοιπόν, πώς απαντάμε ως οργανωμένη κοινωνία σε αυτή την κουλτούρα του βιασμού. Αφήνουμε κάτι τέτοιο στην αγορά των τηλεοπτικών μέσων, που παίζουν καταλυτικό ρόλο στη διαμόρφωση της συνείδησης των νέων ανθρώπων, των νέων παιδιών, αγοριών και κοριτσιών; Και αυτό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κάτι που δεν το αμφισβητεί κανείς. Το αφήνουμε, λοιπόν, στην αυτορρύθμιση της αγοράς; Υπάρχει το Ραδιοτηλεοπτικό Συμβούλιο; Και, στην περίπτωση που δεν υπάρχουν έτοιμες λύσεις, υπάρχει ανάγκη να ανοίξει ένας διάλογος, για να δούμε τι κάνουμε, αφού προφανώς δεν θα πρέπει να υιοθετήσουμε ισοπεδωτικές απαγορεύσεις, που μπορεί να οδηγούν στη λογοκρισία, αλλά και από την άλλη οφείλουμε να πατάξουμε αυτή την κουλτούρα του βιασμού, που τη βλέπουμε σε πάρα πολύ μεγάλο βαθμό; Και δεν αναφέρομαι μόνο στην περίπτωση του συγκεκριμένου </w:t>
      </w:r>
      <w:proofErr w:type="spellStart"/>
      <w:r w:rsidRPr="00306641">
        <w:rPr>
          <w:rFonts w:ascii="Arial" w:eastAsia="Times New Roman" w:hAnsi="Arial" w:cs="Arial"/>
          <w:bCs/>
          <w:color w:val="000000"/>
          <w:sz w:val="24"/>
          <w:szCs w:val="24"/>
          <w:lang w:eastAsia="el-GR"/>
        </w:rPr>
        <w:t>ριάλιτι</w:t>
      </w:r>
      <w:proofErr w:type="spellEnd"/>
      <w:r w:rsidRPr="00306641">
        <w:rPr>
          <w:rFonts w:ascii="Arial" w:eastAsia="Times New Roman" w:hAnsi="Arial" w:cs="Arial"/>
          <w:bCs/>
          <w:color w:val="000000"/>
          <w:sz w:val="24"/>
          <w:szCs w:val="24"/>
          <w:lang w:eastAsia="el-GR"/>
        </w:rPr>
        <w:t xml:space="preserve">, αλλά και σε μια σειρά από άλλα </w:t>
      </w:r>
      <w:proofErr w:type="spellStart"/>
      <w:r w:rsidRPr="00306641">
        <w:rPr>
          <w:rFonts w:ascii="Arial" w:eastAsia="Times New Roman" w:hAnsi="Arial" w:cs="Arial"/>
          <w:bCs/>
          <w:color w:val="000000"/>
          <w:sz w:val="24"/>
          <w:szCs w:val="24"/>
          <w:lang w:eastAsia="el-GR"/>
        </w:rPr>
        <w:t>ριάλιτι</w:t>
      </w:r>
      <w:proofErr w:type="spellEnd"/>
      <w:r w:rsidRPr="00306641">
        <w:rPr>
          <w:rFonts w:ascii="Arial" w:eastAsia="Times New Roman" w:hAnsi="Arial" w:cs="Arial"/>
          <w:bCs/>
          <w:color w:val="000000"/>
          <w:sz w:val="24"/>
          <w:szCs w:val="24"/>
          <w:lang w:eastAsia="el-GR"/>
        </w:rPr>
        <w:t xml:space="preserve">, που πλασάρουν συγκεκριμένα πρότυπα για τον ρόλο της γυναίκας. Νομίζω ότι και αυτά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ουσιαστικά ζητήματα.</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Τέλος, θα ήθελα να αναφερθώ στο ζήτημα των ποινικών κωδίκων. Πολλά έχουν λεχθεί το τελευταίο διάστημα. Και επειδή εσείς αναφερθήκατε δυο, τρεις φορές σε </w:t>
      </w:r>
      <w:bookmarkStart w:id="4" w:name="_Hlk75539980"/>
      <w:r w:rsidRPr="00306641">
        <w:rPr>
          <w:rFonts w:ascii="Arial" w:eastAsia="Times New Roman" w:hAnsi="Arial" w:cs="Arial"/>
          <w:bCs/>
          <w:color w:val="000000"/>
          <w:sz w:val="24"/>
          <w:szCs w:val="24"/>
          <w:lang w:val="en-US" w:eastAsia="el-GR"/>
        </w:rPr>
        <w:t>fake</w:t>
      </w:r>
      <w:r w:rsidRPr="00306641">
        <w:rPr>
          <w:rFonts w:ascii="Arial" w:eastAsia="Times New Roman" w:hAnsi="Arial" w:cs="Arial"/>
          <w:bCs/>
          <w:color w:val="000000"/>
          <w:sz w:val="24"/>
          <w:szCs w:val="24"/>
          <w:lang w:eastAsia="el-GR"/>
        </w:rPr>
        <w:t xml:space="preserve"> </w:t>
      </w:r>
      <w:r w:rsidRPr="00306641">
        <w:rPr>
          <w:rFonts w:ascii="Arial" w:eastAsia="Times New Roman" w:hAnsi="Arial" w:cs="Arial"/>
          <w:bCs/>
          <w:color w:val="000000"/>
          <w:sz w:val="24"/>
          <w:szCs w:val="24"/>
          <w:lang w:val="en-US" w:eastAsia="el-GR"/>
        </w:rPr>
        <w:t>news</w:t>
      </w:r>
      <w:bookmarkEnd w:id="4"/>
      <w:r w:rsidRPr="00306641">
        <w:rPr>
          <w:rFonts w:ascii="Arial" w:eastAsia="Times New Roman" w:hAnsi="Arial" w:cs="Arial"/>
          <w:bCs/>
          <w:color w:val="000000"/>
          <w:sz w:val="24"/>
          <w:szCs w:val="24"/>
          <w:lang w:eastAsia="el-GR"/>
        </w:rPr>
        <w:t xml:space="preserve">, θα ήθελα να σας πω ότι περισσότερα </w:t>
      </w:r>
      <w:proofErr w:type="spellStart"/>
      <w:r w:rsidRPr="00306641">
        <w:rPr>
          <w:rFonts w:ascii="Arial" w:eastAsia="Times New Roman" w:hAnsi="Arial" w:cs="Arial"/>
          <w:bCs/>
          <w:color w:val="000000"/>
          <w:sz w:val="24"/>
          <w:szCs w:val="24"/>
          <w:lang w:eastAsia="el-GR"/>
        </w:rPr>
        <w:t>fake</w:t>
      </w:r>
      <w:proofErr w:type="spellEnd"/>
      <w:r w:rsidRPr="00306641">
        <w:rPr>
          <w:rFonts w:ascii="Arial" w:eastAsia="Times New Roman" w:hAnsi="Arial" w:cs="Arial"/>
          <w:bCs/>
          <w:color w:val="000000"/>
          <w:sz w:val="24"/>
          <w:szCs w:val="24"/>
          <w:lang w:eastAsia="el-GR"/>
        </w:rPr>
        <w:t xml:space="preserve"> </w:t>
      </w:r>
      <w:proofErr w:type="spellStart"/>
      <w:r w:rsidRPr="00306641">
        <w:rPr>
          <w:rFonts w:ascii="Arial" w:eastAsia="Times New Roman" w:hAnsi="Arial" w:cs="Arial"/>
          <w:bCs/>
          <w:color w:val="000000"/>
          <w:sz w:val="24"/>
          <w:szCs w:val="24"/>
          <w:lang w:eastAsia="el-GR"/>
        </w:rPr>
        <w:t>news</w:t>
      </w:r>
      <w:proofErr w:type="spellEnd"/>
      <w:r w:rsidRPr="00306641">
        <w:rPr>
          <w:rFonts w:ascii="Arial" w:eastAsia="Times New Roman" w:hAnsi="Arial" w:cs="Arial"/>
          <w:bCs/>
          <w:color w:val="000000"/>
          <w:sz w:val="24"/>
          <w:szCs w:val="24"/>
          <w:lang w:eastAsia="el-GR"/>
        </w:rPr>
        <w:t xml:space="preserve"> από όσα ακούστηκαν από στελέχη της παράταξής σας, μέχρι που να αποκαλυφθεί ο φυσικός αυτουργός της </w:t>
      </w:r>
      <w:proofErr w:type="spellStart"/>
      <w:r w:rsidRPr="00306641">
        <w:rPr>
          <w:rFonts w:ascii="Arial" w:eastAsia="Times New Roman" w:hAnsi="Arial" w:cs="Arial"/>
          <w:bCs/>
          <w:color w:val="000000"/>
          <w:sz w:val="24"/>
          <w:szCs w:val="24"/>
          <w:lang w:eastAsia="el-GR"/>
        </w:rPr>
        <w:t>γυναικοκτονίας</w:t>
      </w:r>
      <w:proofErr w:type="spellEnd"/>
      <w:r w:rsidRPr="00306641">
        <w:rPr>
          <w:rFonts w:ascii="Arial" w:eastAsia="Times New Roman" w:hAnsi="Arial" w:cs="Arial"/>
          <w:bCs/>
          <w:color w:val="000000"/>
          <w:sz w:val="24"/>
          <w:szCs w:val="24"/>
          <w:lang w:eastAsia="el-GR"/>
        </w:rPr>
        <w:t xml:space="preserve"> στα Γλυκά Νερά, δεν είχαμε ξανακούσει! Και όλα αυτά από ένα ολόκληρο σύστημα το οποίο ήθελε να </w:t>
      </w:r>
      <w:r w:rsidRPr="00306641">
        <w:rPr>
          <w:rFonts w:ascii="Arial" w:eastAsia="Times New Roman" w:hAnsi="Arial" w:cs="Arial"/>
          <w:bCs/>
          <w:color w:val="000000"/>
          <w:sz w:val="24"/>
          <w:szCs w:val="24"/>
          <w:lang w:eastAsia="el-GR"/>
        </w:rPr>
        <w:lastRenderedPageBreak/>
        <w:t>χρεώσει αυτή την περίπτωση σε μετανάστες, σε Αλβανούς, στον νόμο Παρασκευόπουλου, που υποτίθεται ότι έχει άνοιξε τις φυλακές κ.λπ. κ.λπ..</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Όσον αφορά, </w:t>
      </w:r>
      <w:r w:rsidRPr="00306641">
        <w:rPr>
          <w:rFonts w:ascii="Arial" w:eastAsia="Times New Roman" w:hAnsi="Arial" w:cs="Arial"/>
          <w:bCs/>
          <w:color w:val="222222"/>
          <w:sz w:val="24"/>
          <w:szCs w:val="24"/>
          <w:shd w:val="clear" w:color="auto" w:fill="FFFFFF"/>
          <w:lang w:eastAsia="el-GR"/>
        </w:rPr>
        <w:t>λοιπόν,</w:t>
      </w:r>
      <w:r w:rsidRPr="00306641">
        <w:rPr>
          <w:rFonts w:ascii="Arial" w:eastAsia="Times New Roman" w:hAnsi="Arial" w:cs="Arial"/>
          <w:bCs/>
          <w:color w:val="000000"/>
          <w:sz w:val="24"/>
          <w:szCs w:val="24"/>
          <w:lang w:eastAsia="el-GR"/>
        </w:rPr>
        <w:t xml:space="preserve"> τους ποινικούς κώδικες, γνωρίζετε ότι στους ποινικούς κώδικες, έτσι όπως αυτοί εγκρίθηκαν κατά την περίοδο διακυβέρνησης του ΣΥΡΙΖΑ, εισήχθησαν νέα εγκλήματα που είχαν να κάνουν με την οικογενειακή βία και δεν υπήρχαν πριν, όπως ήταν το ζήτημα της σεξουαλικής παρενόχλησης στην εργασία, πολύ πριν ενσωματώσουμε τις τελευταίες μέρες την ευρωπαϊκή οδηγία;</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
          <w:bCs/>
          <w:color w:val="000000"/>
          <w:sz w:val="24"/>
          <w:szCs w:val="24"/>
          <w:lang w:eastAsia="el-GR"/>
        </w:rPr>
        <w:t>ΜΑΡΙΑ ΣΥΡΕΓΓΕΛΑ (Υφυπουργός Εργασίας και Κοινωνικών Υποθέσεων):</w:t>
      </w:r>
      <w:r w:rsidRPr="00306641">
        <w:rPr>
          <w:rFonts w:ascii="Arial" w:eastAsia="Times New Roman" w:hAnsi="Arial" w:cs="Arial"/>
          <w:bCs/>
          <w:color w:val="222222"/>
          <w:sz w:val="24"/>
          <w:szCs w:val="24"/>
          <w:shd w:val="clear" w:color="auto" w:fill="FFFFFF"/>
          <w:lang w:eastAsia="el-GR"/>
        </w:rPr>
        <w:t xml:space="preserve"> Αυτό είναι από το 2010.</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w:t>
      </w:r>
      <w:r w:rsidRPr="00306641">
        <w:rPr>
          <w:rFonts w:ascii="Arial" w:eastAsia="Times New Roman" w:hAnsi="Arial" w:cs="Arial"/>
          <w:bCs/>
          <w:color w:val="000000"/>
          <w:sz w:val="24"/>
          <w:szCs w:val="24"/>
          <w:lang w:eastAsia="el-GR"/>
        </w:rPr>
        <w:t xml:space="preserve">Μπράβο, λοιπόν! Και επιβεβαιώθηκαν και διευρύνθηκαν σ’ αυτούς τους πολύ συγκεκριμένους κώδικες και ανεξάρτητα από το θέμα της μείωσης του χρόνου έκτισης της ποινής, που ήταν οριζόντια. Διότι εδώ υπάρχει μία άλλη σπέκουλα, ότι αφορά το θέμα της μείωσης των ποινών των βιαστών. Δεν ήταν κάτι τέτοιο. Ήταν μια οριζόντια μείωση, η οποία μάλιστα από τη μία ψηφίστηκε, αλλά από την άλλη προβλέφθηκε ότι ο χρόνος της υποχρεωτικής έκτισης της ποινής εντός της φυλακής ανεβαίνει στα 2/5 από το 1/3. Τα γνωρίζετε, φαντάζομαι, όλα αυτά. Το αμφισβητείτε;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
          <w:bCs/>
          <w:color w:val="000000"/>
          <w:sz w:val="24"/>
          <w:szCs w:val="24"/>
          <w:lang w:eastAsia="el-GR"/>
        </w:rPr>
        <w:lastRenderedPageBreak/>
        <w:t>ΜΑΡΙΑ ΣΥΡΕΓΓΕΛΑ (Υφυπουργός Εργασίας και Κοινωνικών Υποθέσεων):</w:t>
      </w:r>
      <w:r w:rsidRPr="00306641">
        <w:rPr>
          <w:rFonts w:ascii="Arial" w:eastAsia="Times New Roman" w:hAnsi="Arial" w:cs="Arial"/>
          <w:bCs/>
          <w:color w:val="000000"/>
          <w:sz w:val="24"/>
          <w:szCs w:val="24"/>
          <w:lang w:eastAsia="el-GR"/>
        </w:rPr>
        <w:t xml:space="preserve"> Θα σας πω τώρα.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Ναι, γι’ αυτό το ρωτάω, για να </w:t>
      </w:r>
      <w:r w:rsidRPr="00306641">
        <w:rPr>
          <w:rFonts w:ascii="Arial" w:eastAsia="Times New Roman" w:hAnsi="Arial" w:cs="Arial"/>
          <w:color w:val="222222"/>
          <w:sz w:val="24"/>
          <w:szCs w:val="24"/>
          <w:shd w:val="clear" w:color="auto" w:fill="FFFFFF"/>
          <w:lang w:eastAsia="el-GR"/>
        </w:rPr>
        <w:t>είναι</w:t>
      </w:r>
      <w:r w:rsidRPr="00306641">
        <w:rPr>
          <w:rFonts w:ascii="Arial" w:eastAsia="Times New Roman" w:hAnsi="Arial" w:cs="Arial"/>
          <w:sz w:val="24"/>
          <w:szCs w:val="24"/>
          <w:lang w:eastAsia="el-GR"/>
        </w:rPr>
        <w:t xml:space="preserve"> σαφή αυτά τα πράγματα. Διότι συζητιούνται πολύ και κάποια πράγματα θα πρέπει να αποσαφηνίζονται.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Σας ευχαριστώ.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bCs/>
          <w:sz w:val="24"/>
          <w:szCs w:val="24"/>
          <w:shd w:val="clear" w:color="auto" w:fill="FFFFFF"/>
          <w:lang w:eastAsia="zh-CN"/>
        </w:rPr>
        <w:t>ΠΡΟΕΔΡΕΥΩΝ (Αθανάσιος Μπούρας):</w:t>
      </w:r>
      <w:r w:rsidRPr="00306641">
        <w:rPr>
          <w:rFonts w:ascii="Arial" w:eastAsia="Times New Roman" w:hAnsi="Arial" w:cs="Arial"/>
          <w:bCs/>
          <w:sz w:val="24"/>
          <w:szCs w:val="24"/>
          <w:shd w:val="clear" w:color="auto" w:fill="FFFFFF"/>
          <w:lang w:eastAsia="zh-CN"/>
        </w:rPr>
        <w:t xml:space="preserve"> </w:t>
      </w:r>
      <w:r w:rsidRPr="00306641">
        <w:rPr>
          <w:rFonts w:ascii="Arial" w:eastAsia="Times New Roman" w:hAnsi="Arial" w:cs="Arial"/>
          <w:sz w:val="24"/>
          <w:szCs w:val="24"/>
          <w:lang w:eastAsia="el-GR"/>
        </w:rPr>
        <w:t xml:space="preserve">Ευχαριστούμε τον κ. Σκουρλέτη.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Και θα κλείσουμε τη </w:t>
      </w:r>
      <w:r w:rsidRPr="00306641">
        <w:rPr>
          <w:rFonts w:ascii="Arial" w:eastAsia="Times New Roman" w:hAnsi="Arial" w:cs="Arial"/>
          <w:color w:val="222222"/>
          <w:sz w:val="24"/>
          <w:szCs w:val="24"/>
          <w:shd w:val="clear" w:color="auto" w:fill="FFFFFF"/>
          <w:lang w:eastAsia="el-GR"/>
        </w:rPr>
        <w:t>διαδικασία</w:t>
      </w:r>
      <w:r w:rsidRPr="00306641">
        <w:rPr>
          <w:rFonts w:ascii="Arial" w:eastAsia="Times New Roman" w:hAnsi="Arial" w:cs="Arial"/>
          <w:sz w:val="24"/>
          <w:szCs w:val="24"/>
          <w:lang w:eastAsia="el-GR"/>
        </w:rPr>
        <w:t xml:space="preserve"> με την Υπουργό κ. </w:t>
      </w:r>
      <w:proofErr w:type="spellStart"/>
      <w:r w:rsidRPr="00306641">
        <w:rPr>
          <w:rFonts w:ascii="Arial" w:eastAsia="Times New Roman" w:hAnsi="Arial" w:cs="Arial"/>
          <w:sz w:val="24"/>
          <w:szCs w:val="24"/>
          <w:lang w:eastAsia="el-GR"/>
        </w:rPr>
        <w:t>Συρεγγέλα</w:t>
      </w:r>
      <w:proofErr w:type="spellEnd"/>
      <w:r w:rsidRPr="00306641">
        <w:rPr>
          <w:rFonts w:ascii="Arial" w:eastAsia="Times New Roman" w:hAnsi="Arial" w:cs="Arial"/>
          <w:sz w:val="24"/>
          <w:szCs w:val="24"/>
          <w:lang w:eastAsia="el-GR"/>
        </w:rPr>
        <w:t xml:space="preserve">.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Ορίστε, κυρία </w:t>
      </w:r>
      <w:r w:rsidRPr="00306641">
        <w:rPr>
          <w:rFonts w:ascii="Arial" w:eastAsia="Times New Roman" w:hAnsi="Arial" w:cs="Arial"/>
          <w:color w:val="222222"/>
          <w:sz w:val="24"/>
          <w:szCs w:val="24"/>
          <w:shd w:val="clear" w:color="auto" w:fill="FFFFFF"/>
          <w:lang w:eastAsia="el-GR"/>
        </w:rPr>
        <w:t>Υπουργέ</w:t>
      </w:r>
      <w:r w:rsidRPr="00306641">
        <w:rPr>
          <w:rFonts w:ascii="Arial" w:eastAsia="Times New Roman" w:hAnsi="Arial" w:cs="Arial"/>
          <w:sz w:val="24"/>
          <w:szCs w:val="24"/>
          <w:lang w:eastAsia="el-GR"/>
        </w:rPr>
        <w:t xml:space="preserve">, έχετε τον λόγο. </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
          <w:bCs/>
          <w:color w:val="000000"/>
          <w:sz w:val="24"/>
          <w:szCs w:val="24"/>
          <w:lang w:eastAsia="el-GR"/>
        </w:rPr>
        <w:t>ΜΑΡΙΑ ΣΥΡΕΓΓΕΛΑ (Υφυπουργός Εργασίας και Κοινωνικών Υποθέσεων):</w:t>
      </w:r>
      <w:r w:rsidRPr="00306641">
        <w:rPr>
          <w:rFonts w:ascii="Arial" w:eastAsia="Times New Roman" w:hAnsi="Arial" w:cs="Arial"/>
          <w:bCs/>
          <w:color w:val="000000"/>
          <w:sz w:val="24"/>
          <w:szCs w:val="24"/>
          <w:lang w:eastAsia="el-GR"/>
        </w:rPr>
        <w:t xml:space="preserve"> Ε</w:t>
      </w:r>
      <w:r w:rsidRPr="00306641">
        <w:rPr>
          <w:rFonts w:ascii="Arial" w:eastAsia="Times New Roman" w:hAnsi="Arial" w:cs="Arial"/>
          <w:bCs/>
          <w:color w:val="222222"/>
          <w:sz w:val="24"/>
          <w:szCs w:val="24"/>
          <w:shd w:val="clear" w:color="auto" w:fill="FFFFFF"/>
          <w:lang w:eastAsia="el-GR"/>
        </w:rPr>
        <w:t>υχαριστώ, κύριε Πρόεδρε.</w:t>
      </w:r>
      <w:r w:rsidRPr="00306641">
        <w:rPr>
          <w:rFonts w:ascii="Arial" w:eastAsia="Times New Roman" w:hAnsi="Arial" w:cs="Arial"/>
          <w:bCs/>
          <w:color w:val="000000"/>
          <w:sz w:val="24"/>
          <w:szCs w:val="24"/>
          <w:lang w:eastAsia="el-GR"/>
        </w:rPr>
        <w:t xml:space="preserve"> </w:t>
      </w:r>
    </w:p>
    <w:p w:rsidR="00306641" w:rsidRPr="00306641" w:rsidRDefault="00306641" w:rsidP="002B3B88">
      <w:pPr>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Μου είπατε προηγουμένως, κύριε Σκουρλέτη, να είμαι πιο προσεκτική. Εσείς να είστε πιο προσεκτικός...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Προσεκτικός είμαι!</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
          <w:bCs/>
          <w:color w:val="000000"/>
          <w:sz w:val="24"/>
          <w:szCs w:val="24"/>
          <w:lang w:eastAsia="el-GR"/>
        </w:rPr>
        <w:t>ΜΑΡΙΑ ΣΥΡΕΓΓΕΛΑ (Υφυπουργός Εργασίας και Κοινωνικών Υποθέσεων):</w:t>
      </w:r>
      <w:r w:rsidRPr="00306641">
        <w:rPr>
          <w:rFonts w:ascii="Arial" w:eastAsia="Times New Roman" w:hAnsi="Arial" w:cs="Arial"/>
          <w:bCs/>
          <w:color w:val="000000"/>
          <w:sz w:val="24"/>
          <w:szCs w:val="24"/>
          <w:lang w:eastAsia="el-GR"/>
        </w:rPr>
        <w:t xml:space="preserve"> …διότι δεν έχω ανάγκη από κανέναν να με στηρίζει ούτε ουσιαστικά αλλά ούτε και τυπικά, γιατί αναφέρατε προηγουμένως και για τον </w:t>
      </w:r>
      <w:r w:rsidRPr="00306641">
        <w:rPr>
          <w:rFonts w:ascii="Arial" w:eastAsia="Times New Roman" w:hAnsi="Arial" w:cs="Arial"/>
          <w:bCs/>
          <w:color w:val="000000"/>
          <w:sz w:val="24"/>
          <w:szCs w:val="24"/>
          <w:lang w:eastAsia="el-GR"/>
        </w:rPr>
        <w:lastRenderedPageBreak/>
        <w:t xml:space="preserve">νόμο που ψήφισε ο ΣΥΡΙΖΑ, τον ν.4604/2019, στον οποίο οριζόταν ότι τον συντονισμό, την παρακολούθηση και την εφαρμογή των πολιτικών ισότητας, όσον αφορά όλα τα Υπουργεία, τα έχει η Γενική Γραμματεία, η οποία είναι στη δική μου αρμοδιότητα. Οπότε, όπως καταλαβαίνετε, εγώ δεν θεωρώ ότι ήρθατε εδώ για να στηρίξετε την κ. </w:t>
      </w:r>
      <w:proofErr w:type="spellStart"/>
      <w:r w:rsidRPr="00306641">
        <w:rPr>
          <w:rFonts w:ascii="Arial" w:eastAsia="Times New Roman" w:hAnsi="Arial" w:cs="Arial"/>
          <w:bCs/>
          <w:color w:val="000000"/>
          <w:sz w:val="24"/>
          <w:szCs w:val="24"/>
          <w:lang w:eastAsia="el-GR"/>
        </w:rPr>
        <w:t>Αγαθοπούλου</w:t>
      </w:r>
      <w:proofErr w:type="spellEnd"/>
      <w:r w:rsidRPr="00306641">
        <w:rPr>
          <w:rFonts w:ascii="Arial" w:eastAsia="Times New Roman" w:hAnsi="Arial" w:cs="Arial"/>
          <w:bCs/>
          <w:color w:val="000000"/>
          <w:sz w:val="24"/>
          <w:szCs w:val="24"/>
          <w:lang w:eastAsia="el-GR"/>
        </w:rPr>
        <w:t xml:space="preserve">. Πιστεύω ότι η κ. </w:t>
      </w:r>
      <w:proofErr w:type="spellStart"/>
      <w:r w:rsidRPr="00306641">
        <w:rPr>
          <w:rFonts w:ascii="Arial" w:eastAsia="Times New Roman" w:hAnsi="Arial" w:cs="Arial"/>
          <w:bCs/>
          <w:color w:val="000000"/>
          <w:sz w:val="24"/>
          <w:szCs w:val="24"/>
          <w:lang w:eastAsia="el-GR"/>
        </w:rPr>
        <w:t>Αγαθοπούλου</w:t>
      </w:r>
      <w:proofErr w:type="spellEnd"/>
      <w:r w:rsidRPr="00306641">
        <w:rPr>
          <w:rFonts w:ascii="Arial" w:eastAsia="Times New Roman" w:hAnsi="Arial" w:cs="Arial"/>
          <w:bCs/>
          <w:color w:val="000000"/>
          <w:sz w:val="24"/>
          <w:szCs w:val="24"/>
          <w:lang w:eastAsia="el-GR"/>
        </w:rPr>
        <w:t xml:space="preserve"> μπορεί να στηριχθεί μόνη της. Σε κάθε περίπτωση, δεν ήρθατε για να τη στηρίξετε εσείς.</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Επίσης, μου είπατε, κάτι που έχετε αναφέρει ξανά στη Βουλή, ότι θα πρέπει να επιστρέψει η Γενική Γραμματεία στο Υπουργείο Εσωτερικών. Η κ. </w:t>
      </w:r>
      <w:proofErr w:type="spellStart"/>
      <w:r w:rsidRPr="00306641">
        <w:rPr>
          <w:rFonts w:ascii="Arial" w:eastAsia="Times New Roman" w:hAnsi="Arial" w:cs="Arial"/>
          <w:bCs/>
          <w:color w:val="000000"/>
          <w:sz w:val="24"/>
          <w:szCs w:val="24"/>
          <w:lang w:eastAsia="el-GR"/>
        </w:rPr>
        <w:t>Αγαθοπούλου</w:t>
      </w:r>
      <w:proofErr w:type="spellEnd"/>
      <w:r w:rsidRPr="00306641">
        <w:rPr>
          <w:rFonts w:ascii="Arial" w:eastAsia="Times New Roman" w:hAnsi="Arial" w:cs="Arial"/>
          <w:bCs/>
          <w:color w:val="000000"/>
          <w:sz w:val="24"/>
          <w:szCs w:val="24"/>
          <w:lang w:eastAsia="el-GR"/>
        </w:rPr>
        <w:t xml:space="preserve"> γιατί </w:t>
      </w:r>
      <w:r w:rsidRPr="00306641">
        <w:rPr>
          <w:rFonts w:ascii="Arial" w:eastAsia="Times New Roman" w:hAnsi="Arial" w:cs="Arial"/>
          <w:bCs/>
          <w:color w:val="222222"/>
          <w:sz w:val="24"/>
          <w:szCs w:val="24"/>
          <w:shd w:val="clear" w:color="auto" w:fill="FFFFFF"/>
          <w:lang w:eastAsia="el-GR"/>
        </w:rPr>
        <w:t>είναι</w:t>
      </w:r>
      <w:r w:rsidRPr="00306641">
        <w:rPr>
          <w:rFonts w:ascii="Arial" w:eastAsia="Times New Roman" w:hAnsi="Arial" w:cs="Arial"/>
          <w:bCs/>
          <w:color w:val="000000"/>
          <w:sz w:val="24"/>
          <w:szCs w:val="24"/>
          <w:lang w:eastAsia="el-GR"/>
        </w:rPr>
        <w:t xml:space="preserve"> η Τομεάρχης Ισότητας στο Υπουργείο Δικαιοσύνης; Άρα κι εδώ έχετε πάλι δύο μέτρα και δύο σταθμά. Τελικά Υπουργείο Δικαιοσύνης ή Υπουργείο Εσωτερικών; Μας αρέσει να το λένε «Υπουργείο Εσωτερικών» για να χαϊδεύουμε τα αυτιά των υπαλλήλων που ενδεχομένως θέλουν να γυρίσουν πίσω στο Εσωτερικών, αλλά εμείς είμαστε στο Δικαιοσύνης; Τι θέλουμε τελικά;</w:t>
      </w:r>
    </w:p>
    <w:p w:rsidR="00306641" w:rsidRPr="00306641" w:rsidRDefault="00306641" w:rsidP="002B3B88">
      <w:pPr>
        <w:tabs>
          <w:tab w:val="left" w:pos="6117"/>
        </w:tabs>
        <w:spacing w:after="160"/>
        <w:rPr>
          <w:rFonts w:ascii="Arial" w:eastAsia="Times New Roman" w:hAnsi="Arial" w:cs="Arial"/>
          <w:bCs/>
          <w:color w:val="000000"/>
          <w:sz w:val="24"/>
          <w:szCs w:val="24"/>
          <w:lang w:eastAsia="el-GR"/>
        </w:rPr>
      </w:pPr>
      <w:r w:rsidRPr="00306641">
        <w:rPr>
          <w:rFonts w:ascii="Arial" w:eastAsia="Times New Roman" w:hAnsi="Arial" w:cs="Arial"/>
          <w:bCs/>
          <w:color w:val="000000"/>
          <w:sz w:val="24"/>
          <w:szCs w:val="24"/>
          <w:lang w:eastAsia="el-GR"/>
        </w:rPr>
        <w:t xml:space="preserve">Η κ. </w:t>
      </w:r>
      <w:proofErr w:type="spellStart"/>
      <w:r w:rsidRPr="00306641">
        <w:rPr>
          <w:rFonts w:ascii="Arial" w:eastAsia="Times New Roman" w:hAnsi="Arial" w:cs="Arial"/>
          <w:bCs/>
          <w:color w:val="000000"/>
          <w:sz w:val="24"/>
          <w:szCs w:val="24"/>
          <w:lang w:eastAsia="el-GR"/>
        </w:rPr>
        <w:t>Αγαθοπούλου</w:t>
      </w:r>
      <w:proofErr w:type="spellEnd"/>
      <w:r w:rsidRPr="00306641">
        <w:rPr>
          <w:rFonts w:ascii="Arial" w:eastAsia="Times New Roman" w:hAnsi="Arial" w:cs="Arial"/>
          <w:bCs/>
          <w:color w:val="000000"/>
          <w:sz w:val="24"/>
          <w:szCs w:val="24"/>
          <w:lang w:eastAsia="el-GR"/>
        </w:rPr>
        <w:t xml:space="preserve"> είπε ότι δεν υπάρχει κεντρικός πολιτικός σχεδιασμός και ότι όλα αυτά τα έργα που ανέφερα πιο πριν είναι έργα του ΣΥΡΙΖΑ, ενώ ήδη κατέθεσα στα Πρακτικά πόσα συμβουλευτικά κέντρα ανοίχτηκαν και επί ΠΑΣΟΚ και επί </w:t>
      </w:r>
      <w:r w:rsidRPr="00306641">
        <w:rPr>
          <w:rFonts w:ascii="Arial" w:eastAsia="Times New Roman" w:hAnsi="Arial" w:cs="Arial"/>
          <w:bCs/>
          <w:color w:val="222222"/>
          <w:sz w:val="24"/>
          <w:szCs w:val="24"/>
          <w:shd w:val="clear" w:color="auto" w:fill="FFFFFF"/>
          <w:lang w:eastAsia="el-GR"/>
        </w:rPr>
        <w:t>Νέας Δημοκρατίας</w:t>
      </w:r>
      <w:r w:rsidRPr="00306641">
        <w:rPr>
          <w:rFonts w:ascii="Arial" w:eastAsia="Times New Roman" w:hAnsi="Arial" w:cs="Arial"/>
          <w:bCs/>
          <w:color w:val="000000"/>
          <w:sz w:val="24"/>
          <w:szCs w:val="24"/>
          <w:lang w:eastAsia="el-GR"/>
        </w:rPr>
        <w:t xml:space="preserve"> και επί ΣΥΡΙΖΑ. Και ταυτόχρονα ρωτώ: </w:t>
      </w:r>
      <w:r w:rsidRPr="00306641">
        <w:rPr>
          <w:rFonts w:ascii="Arial" w:eastAsia="Times New Roman" w:hAnsi="Arial" w:cs="Arial"/>
          <w:bCs/>
          <w:color w:val="000000"/>
          <w:sz w:val="24"/>
          <w:szCs w:val="24"/>
          <w:lang w:val="en-US" w:eastAsia="el-GR"/>
        </w:rPr>
        <w:t>To</w:t>
      </w:r>
      <w:r w:rsidRPr="00306641">
        <w:rPr>
          <w:rFonts w:ascii="Arial" w:eastAsia="Times New Roman" w:hAnsi="Arial" w:cs="Arial"/>
          <w:bCs/>
          <w:color w:val="000000"/>
          <w:sz w:val="24"/>
          <w:szCs w:val="24"/>
          <w:lang w:eastAsia="el-GR"/>
        </w:rPr>
        <w:t xml:space="preserve"> «</w:t>
      </w:r>
      <w:r w:rsidRPr="00306641">
        <w:rPr>
          <w:rFonts w:ascii="Arial" w:eastAsia="Times New Roman" w:hAnsi="Arial" w:cs="Arial"/>
          <w:bCs/>
          <w:color w:val="000000"/>
          <w:sz w:val="24"/>
          <w:szCs w:val="24"/>
          <w:lang w:val="en-US" w:eastAsia="el-GR"/>
        </w:rPr>
        <w:t>INNOVATION</w:t>
      </w:r>
      <w:r w:rsidRPr="00306641">
        <w:rPr>
          <w:rFonts w:ascii="Arial" w:eastAsia="Times New Roman" w:hAnsi="Arial" w:cs="Arial"/>
          <w:bCs/>
          <w:color w:val="000000"/>
          <w:sz w:val="24"/>
          <w:szCs w:val="24"/>
          <w:lang w:eastAsia="el-GR"/>
        </w:rPr>
        <w:t xml:space="preserve"> </w:t>
      </w:r>
      <w:r w:rsidRPr="00306641">
        <w:rPr>
          <w:rFonts w:ascii="Arial" w:eastAsia="Times New Roman" w:hAnsi="Arial" w:cs="Arial"/>
          <w:bCs/>
          <w:color w:val="000000"/>
          <w:sz w:val="24"/>
          <w:szCs w:val="24"/>
          <w:lang w:val="en-US" w:eastAsia="el-GR"/>
        </w:rPr>
        <w:t>HUB</w:t>
      </w:r>
      <w:r w:rsidRPr="00306641">
        <w:rPr>
          <w:rFonts w:ascii="Arial" w:eastAsia="Times New Roman" w:hAnsi="Arial" w:cs="Arial"/>
          <w:bCs/>
          <w:color w:val="000000"/>
          <w:sz w:val="24"/>
          <w:szCs w:val="24"/>
          <w:lang w:eastAsia="el-GR"/>
        </w:rPr>
        <w:t xml:space="preserve">» που φτιάχνουμε για τις γυναίκες ήταν του ΣΥΡΙΖΑ;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lastRenderedPageBreak/>
        <w:t xml:space="preserve">Η συνεργασία με τον ΟΑΕΔ για τα θύματα ενδοοικογενειακής βίας, ώστε να βρίσκουν δουλειά, το είχε κάνει το ΣΥΡΙΖΑ; Όχι. Το ότι πρώτη φορά περνάει εθνικό σχέδιο δράσης με όλα τα Υπουργεία μέσα, με συγκεκριμένες δράσεις -ανέφερε η κ. </w:t>
      </w:r>
      <w:proofErr w:type="spellStart"/>
      <w:r w:rsidRPr="00306641">
        <w:rPr>
          <w:rFonts w:ascii="Arial" w:eastAsia="Times New Roman" w:hAnsi="Arial" w:cs="Arial"/>
          <w:sz w:val="24"/>
          <w:szCs w:val="24"/>
          <w:lang w:eastAsia="el-GR"/>
        </w:rPr>
        <w:t>Μπακαδήμα</w:t>
      </w:r>
      <w:proofErr w:type="spellEnd"/>
      <w:r w:rsidRPr="00306641">
        <w:rPr>
          <w:rFonts w:ascii="Arial" w:eastAsia="Times New Roman" w:hAnsi="Arial" w:cs="Arial"/>
          <w:sz w:val="24"/>
          <w:szCs w:val="24"/>
          <w:lang w:eastAsia="el-GR"/>
        </w:rPr>
        <w:t xml:space="preserve"> προηγουμένως για το Εθνικής Αμύνης- μέσα και το Εθνικής Αμύνης, που έχει δράσεις ισότητας, το οποίο περνάει στο εθνικό σχέδιο δράσης για τα επόμενα χρόνια. Να μη θυμηθώ κιόλας ότι το εθνικό σχέδιο δράσης επί ΣΥΡΙΖΑ, 2016 - 2020, έγινε το 2017, ανακοινώθηκε τον Μάρτιο του 2017. Κύριε Σκουρλέτη, νομίζω το θυμάστε, γιατί το είχατε ανακοινώσει μαζί με την κ. </w:t>
      </w:r>
      <w:proofErr w:type="spellStart"/>
      <w:r w:rsidRPr="00306641">
        <w:rPr>
          <w:rFonts w:ascii="Arial" w:eastAsia="Times New Roman" w:hAnsi="Arial" w:cs="Arial"/>
          <w:sz w:val="24"/>
          <w:szCs w:val="24"/>
          <w:lang w:eastAsia="el-GR"/>
        </w:rPr>
        <w:t>Κούβελα</w:t>
      </w:r>
      <w:proofErr w:type="spellEnd"/>
      <w:r w:rsidRPr="00306641">
        <w:rPr>
          <w:rFonts w:ascii="Arial" w:eastAsia="Times New Roman" w:hAnsi="Arial" w:cs="Arial"/>
          <w:sz w:val="24"/>
          <w:szCs w:val="24"/>
          <w:lang w:eastAsia="el-GR"/>
        </w:rPr>
        <w:t xml:space="preserve">. Εμείς το βάλαμε μέσα στο Υπουργείο, μέσα στο Υπουργικό Συμβούλιο, πήγε σε όλα τα Υπουργεία, βάλανε όλα τα Υπουργεία δράσεις πάνω στους συγκεκριμένους τομείς, όπως είναι και στο στρατηγικό σχέδιο δράσης της Ευρωπαϊκής Επιτροπής και του Συμβουλίου της Ευρώπης.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Επίσης, Υπουργείο Παιδείας. Δεν πρόλαβα να τα πω όλα, γιατί θεωρούσα ότι τα είχατε λάβει, μιας και είναι ήδη στα Πρακτικά της Βουλής. Τι ακριβώς υπάρχει όσον αφορά τα μαθήματα για τη σεξουαλική διαπαιδαγώγηση και μαθήματα για την ισότητα των φύλων; Εμείς δεν το κάναμε πιλοτικό, εσείς το είχατε πιλοτικό και μας κατηγορήσατε ότι το καταργήσαμε. Συγγνώμη που το κάνουμε υποχρεωτικό από πιλοτικό. Έγινε φέτος πιλοτικό και από τον Σεπτέμβριο πάει καθολικά σε όλα τα σχολεία της χώρας. Ήδη έχουν κατατεθεί </w:t>
      </w:r>
      <w:r w:rsidRPr="00306641">
        <w:rPr>
          <w:rFonts w:ascii="Arial" w:eastAsia="Times New Roman" w:hAnsi="Arial" w:cs="Arial"/>
          <w:sz w:val="24"/>
          <w:szCs w:val="24"/>
          <w:lang w:eastAsia="el-GR"/>
        </w:rPr>
        <w:lastRenderedPageBreak/>
        <w:t>λεπτομέρειες στο Τμήμα Κοινοβουλευτικού Ελέγχου. Μπορείτε να τα πάρετε από εκεί όλα τα προγράμματα και του Ινστιτούτου Εκπαιδευτικής Πολιτικής, που έχει μέσα και προγράμματα και βιβλία που έχουν δοθεί από το ΚΕΘΙ, αλλά και από το ίδιο το Υπουργείο Παιδείας, από το αρμόδιο Υπουργείο.</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Υπουργείο Προστασίας του Πολίτη. Για πρώτη φορά και στελεχώθηκαν τα τμήματα ενδοοικογενειακής βίας σε όλη τη χώρα και ξεκίνησαν εκπαιδεύσεις και εκπαιδεύσεις και διά ζώσης, όπου το επέτρεπε η πανδημία, αλλά πολύ περισσότερες έγιναν, πάνω από εννιακόσιες εκπαιδεύσεις αστυνομικών, μόνο από την πλατφόρμα «</w:t>
      </w:r>
      <w:r w:rsidRPr="00306641">
        <w:rPr>
          <w:rFonts w:ascii="Arial" w:eastAsia="Times New Roman" w:hAnsi="Arial" w:cs="Arial"/>
          <w:sz w:val="24"/>
          <w:szCs w:val="24"/>
          <w:lang w:val="en-US" w:eastAsia="el-GR"/>
        </w:rPr>
        <w:t>HELP</w:t>
      </w:r>
      <w:r w:rsidRPr="00306641">
        <w:rPr>
          <w:rFonts w:ascii="Arial" w:eastAsia="Times New Roman" w:hAnsi="Arial" w:cs="Arial"/>
          <w:sz w:val="24"/>
          <w:szCs w:val="24"/>
          <w:lang w:eastAsia="el-GR"/>
        </w:rPr>
        <w:t>» του Συμβουλίου της Ευρώπης, που είναι για τα θέματα αυτά.</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Και αυξήσατε για τις γυναίκες που θέλουν να μπουν στην Αστυνομία το ύψος, για να τις πετάξετε έξω.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ΜΑΡΙΑ ΣΥΡΕΓΓΕΛΑ (Υφυπουργός Εργασίας και Κοινωνικών Υποθέσεων)</w:t>
      </w:r>
      <w:r w:rsidRPr="00306641">
        <w:rPr>
          <w:rFonts w:ascii="Arial" w:eastAsia="Times New Roman" w:hAnsi="Arial" w:cs="Arial"/>
          <w:sz w:val="24"/>
          <w:szCs w:val="24"/>
          <w:lang w:eastAsia="el-GR"/>
        </w:rPr>
        <w:t>: Έχει βγάλει το Συμβούλιο της Επικρατείας ήδη.</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ΠΑΝΑΓΙΩΤΗΣ (ΠΑΝΟΣ) ΣΚΟΥΡΛΕΤΗΣ:</w:t>
      </w:r>
      <w:r w:rsidRPr="00306641">
        <w:rPr>
          <w:rFonts w:ascii="Arial" w:eastAsia="Times New Roman" w:hAnsi="Arial" w:cs="Arial"/>
          <w:sz w:val="24"/>
          <w:szCs w:val="24"/>
          <w:lang w:eastAsia="el-GR"/>
        </w:rPr>
        <w:t xml:space="preserve"> Δεν το έκανε το Συμβούλιο της Επικρατείας, εσείς το κάνατε.</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sz w:val="24"/>
          <w:szCs w:val="24"/>
          <w:lang w:eastAsia="el-GR"/>
        </w:rPr>
        <w:t>ΜΑΡΙΑ ΣΥΡΕΓΓΕΛΑ (Υφυπουργός Εργασίας και Κοινωνικών Υποθέσεων)</w:t>
      </w:r>
      <w:r w:rsidRPr="00306641">
        <w:rPr>
          <w:rFonts w:ascii="Arial" w:eastAsia="Times New Roman" w:hAnsi="Arial" w:cs="Arial"/>
          <w:sz w:val="24"/>
          <w:szCs w:val="24"/>
          <w:lang w:eastAsia="el-GR"/>
        </w:rPr>
        <w:t xml:space="preserve">: Κύριε Σκουρλέτη, μην ανοίγουμε τώρα διάλογο. Σας άκουσα.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lastRenderedPageBreak/>
        <w:t xml:space="preserve">Ήδη και στο ΚΕΘΙ αυτή τη στιγμή υλοποιείται το πρόγραμμα «ΑΡΙΑΔΝΗ», σε συνεργασία με το Υπουργείο Προστασίας του Πολίτη, για την υποστήριξη του αστυνομικού προσωπικού σε θέματα αναφοράς περιστατικών ενδοοικογενειακής βίας με θύματα γυναίκες αλλά και την ενίσχυση της </w:t>
      </w:r>
      <w:proofErr w:type="spellStart"/>
      <w:r w:rsidRPr="00306641">
        <w:rPr>
          <w:rFonts w:ascii="Arial" w:eastAsia="Times New Roman" w:hAnsi="Arial" w:cs="Arial"/>
          <w:sz w:val="24"/>
          <w:szCs w:val="24"/>
          <w:lang w:eastAsia="el-GR"/>
        </w:rPr>
        <w:t>διατομεακής</w:t>
      </w:r>
      <w:proofErr w:type="spellEnd"/>
      <w:r w:rsidRPr="00306641">
        <w:rPr>
          <w:rFonts w:ascii="Arial" w:eastAsia="Times New Roman" w:hAnsi="Arial" w:cs="Arial"/>
          <w:sz w:val="24"/>
          <w:szCs w:val="24"/>
          <w:lang w:eastAsia="el-GR"/>
        </w:rPr>
        <w:t xml:space="preserve"> συνεργασίας και της δικτύωσης σε φορείς της κοινωνίας των πολιτών.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Αναφέραμε τις γυναικείες οργανώσεις. Για πρώτη φορά πάνω από τριάντα οργανώσεις ήρθαν στην Επιτροπή Ισότητας της Βουλής και μας είπαν τη γνώμη τους και τη συνεισφορά τους -υπήρξαν συγκεκριμένοι- για το πώς αντιμετωπίσαμε κατά τη διάρκεια της πανδημίας τα φαινόμενα ενδοοικογενειακής βίας. Αυτό δεν είχε ξαναγίνει στο παρελθόν, σε καμμία περίπτωση.</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Υπουργείο Αθλητισμού. Ήδη κι εκεί έχουν ανακοινωθεί όλες οι δράσεις που έχουν γίνει, και με κώδικες δεοντολογίας σε κάθε ομοσπονδία. Και αν θέλετε, ήδη έχουν κατατεθεί λεπτομέρειες στα Πρακτικά της Βουλής, για το Υπουργείο Πολιτισμού. Στη συντριπτική πλειοψηφία των ομοσπονδιών εκλέχτηκαν πολύ περισσότερες γυναίκες από το παρελθόν. Άρα οι ποσοστώσεις που βάλαμε στα ψηφοδέλτια δούλεψαν και αυτό φάνηκε εκ του αποτελέσματος.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lastRenderedPageBreak/>
        <w:t xml:space="preserve">Σας είπα και πριν, η ποσόστωση είναι ένα εργαλείο και είναι ποσόστωση των φύλων, δεν αφορά τις γυναίκες μόνο. Ξέρετε πολύ καλά, κυρία </w:t>
      </w:r>
      <w:proofErr w:type="spellStart"/>
      <w:r w:rsidRPr="00306641">
        <w:rPr>
          <w:rFonts w:ascii="Arial" w:eastAsia="Times New Roman" w:hAnsi="Arial" w:cs="Arial"/>
          <w:sz w:val="24"/>
          <w:szCs w:val="24"/>
          <w:lang w:eastAsia="el-GR"/>
        </w:rPr>
        <w:t>Αγαθοπούλου</w:t>
      </w:r>
      <w:proofErr w:type="spellEnd"/>
      <w:r w:rsidRPr="00306641">
        <w:rPr>
          <w:rFonts w:ascii="Arial" w:eastAsia="Times New Roman" w:hAnsi="Arial" w:cs="Arial"/>
          <w:sz w:val="24"/>
          <w:szCs w:val="24"/>
          <w:lang w:eastAsia="el-GR"/>
        </w:rPr>
        <w:t xml:space="preserve">, ότι στο ΚΕΘΙ δεν παίρνουν πέντε γυναίκες στο Διοικητικό Συμβούλιο, αλλά κρατείται και η ποσόστωση από την πλευρά των ανδρών. Αυτό είναι το σωστό.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Θα σας καταθέσω και την πρώτη ετήσια έκθεση για τη βία κατά των γυναικών, για το τι ακριβώς έγινε, πόσες γυναίκες περιθάλψαμε και σε έκτακτα καταλύματα. Και κλείνοντας, επειδή δεν θέλω να σας κουράσω σε κάθε περίπτωση, θα σας πω το εξής, ότι όλα αυτά που έγιναν, ξέρετε γιατί έγιναν; Και έγιναν πολλά και σημαντικά. Σας αρέσει, δεν σας αρέσει, θέλετε να το παραδεχτείτε, δεν θέλετε, έγιναν πολλά μέσα σε ενάμιση χρόνο και τώρα πάμε να κλείσουμε και τα δύο έτη. Αυτά ξέρετε γιατί τα πετύχαμε; Διότι υπήρξε συνεργασία και των δημόσιων φορέων όλων, όλων των Υπουργείων, υπήρξε συνεργασία με τις οργανώσεις της κοινωνίας των πολιτών και ταυτόχρονα και με τον ιδιωτικό τομέα. Διότι μόνο τότε και σε αυτές τις περιπτώσεις, όταν είμαστε όλες και όλοι μαζί ενωμένοι, μόνο τότε κάνουμε τα καλύτερα. </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Ευχαριστώ πολύ.</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sz w:val="24"/>
          <w:szCs w:val="24"/>
          <w:lang w:eastAsia="el-GR"/>
        </w:rPr>
        <w:t xml:space="preserve">(Στο σημείο αυτό η Υφυπουργός Εργασίας και Κοινωνικών Υποθέσεων κ. Μαρία </w:t>
      </w:r>
      <w:proofErr w:type="spellStart"/>
      <w:r w:rsidRPr="00306641">
        <w:rPr>
          <w:rFonts w:ascii="Arial" w:eastAsia="Times New Roman" w:hAnsi="Arial" w:cs="Arial"/>
          <w:sz w:val="24"/>
          <w:szCs w:val="24"/>
          <w:lang w:eastAsia="el-GR"/>
        </w:rPr>
        <w:t>Συρεγγέλα</w:t>
      </w:r>
      <w:proofErr w:type="spellEnd"/>
      <w:r w:rsidRPr="00306641">
        <w:rPr>
          <w:rFonts w:ascii="Arial" w:eastAsia="Times New Roman" w:hAnsi="Arial" w:cs="Arial"/>
          <w:sz w:val="24"/>
          <w:szCs w:val="24"/>
          <w:lang w:eastAsia="el-GR"/>
        </w:rPr>
        <w:t xml:space="preserve"> καταθέτει για τα Πρακτικά τα προαναφερθέντα έγγραφα, </w:t>
      </w:r>
      <w:r w:rsidRPr="00306641">
        <w:rPr>
          <w:rFonts w:ascii="Arial" w:eastAsia="Times New Roman" w:hAnsi="Arial" w:cs="Arial"/>
          <w:sz w:val="24"/>
          <w:szCs w:val="24"/>
          <w:lang w:eastAsia="el-GR"/>
        </w:rPr>
        <w:lastRenderedPageBreak/>
        <w:t>τα οποία βρίσκονται στο αρχείο του Τμήματος Γραμματείας της Διεύθυνσης Στενογραφίας και Πρακτικών της Βουλής)</w:t>
      </w:r>
    </w:p>
    <w:p w:rsidR="00306641" w:rsidRPr="00306641" w:rsidRDefault="00306641" w:rsidP="002B3B88">
      <w:pPr>
        <w:spacing w:after="160"/>
        <w:rPr>
          <w:rFonts w:ascii="Arial" w:eastAsia="Times New Roman" w:hAnsi="Arial" w:cs="Arial"/>
          <w:sz w:val="24"/>
          <w:szCs w:val="24"/>
          <w:lang w:eastAsia="el-GR"/>
        </w:rPr>
      </w:pPr>
      <w:r w:rsidRPr="00306641">
        <w:rPr>
          <w:rFonts w:ascii="Arial" w:eastAsia="Times New Roman" w:hAnsi="Arial" w:cs="Arial"/>
          <w:b/>
          <w:bCs/>
          <w:sz w:val="24"/>
          <w:szCs w:val="24"/>
          <w:shd w:val="clear" w:color="auto" w:fill="FFFFFF"/>
          <w:lang w:eastAsia="zh-CN"/>
        </w:rPr>
        <w:t xml:space="preserve">ΠΡΟΕΔΡΕΥΩΝ (Αθανάσιος Μπούρας): </w:t>
      </w:r>
      <w:r w:rsidRPr="00306641">
        <w:rPr>
          <w:rFonts w:ascii="Arial" w:eastAsia="Times New Roman" w:hAnsi="Arial" w:cs="Arial"/>
          <w:sz w:val="24"/>
          <w:szCs w:val="24"/>
          <w:lang w:eastAsia="el-GR"/>
        </w:rPr>
        <w:t>Κι εμείς ευχαριστούμε την κυρία Υπουργό και για τη συνέπεια στον χρόνο.</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Arial"/>
          <w:sz w:val="24"/>
          <w:szCs w:val="24"/>
          <w:lang w:eastAsia="el-GR"/>
        </w:rPr>
        <w:t>Κηρύσσεται περαιωμένη η συζήτηση επί της υπ’ αριθμόν 22/17/19-4-2021 επίκαιρης επερώτησης</w:t>
      </w:r>
      <w:r w:rsidRPr="00306641">
        <w:rPr>
          <w:rFonts w:ascii="Arial" w:eastAsia="Times New Roman" w:hAnsi="Arial" w:cs="Times New Roman"/>
          <w:sz w:val="24"/>
          <w:szCs w:val="24"/>
          <w:lang w:eastAsia="el-GR"/>
        </w:rPr>
        <w:t xml:space="preserve"> με θέμα: «Υποβάθμιση των πολιτικών ισότητας των φύλων στους είκοσι μήνες διακυβέρνησης της Νέας Δημοκρατίας». </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sz w:val="24"/>
          <w:szCs w:val="24"/>
          <w:lang w:eastAsia="el-GR"/>
        </w:rPr>
        <w:t>Κυρίες και κύριοι συνάδελφοι, δέχεστε στο σημείο αυτό να λύσουμε τη συνεδρίαση;</w:t>
      </w:r>
    </w:p>
    <w:p w:rsidR="00306641" w:rsidRPr="00306641" w:rsidRDefault="00306641" w:rsidP="002B3B88">
      <w:pPr>
        <w:spacing w:after="160"/>
        <w:rPr>
          <w:rFonts w:ascii="Arial" w:eastAsia="Times New Roman" w:hAnsi="Arial" w:cs="Times New Roman"/>
          <w:sz w:val="24"/>
          <w:szCs w:val="24"/>
          <w:lang w:eastAsia="el-GR"/>
        </w:rPr>
      </w:pPr>
      <w:r w:rsidRPr="00306641">
        <w:rPr>
          <w:rFonts w:ascii="Arial" w:eastAsia="Times New Roman" w:hAnsi="Arial" w:cs="Times New Roman"/>
          <w:b/>
          <w:bCs/>
          <w:sz w:val="24"/>
          <w:szCs w:val="24"/>
          <w:lang w:eastAsia="el-GR"/>
        </w:rPr>
        <w:t xml:space="preserve">ΟΛΟΙ ΟΙ ΒΟΥΛΕΥΤΕΣ: </w:t>
      </w:r>
      <w:r w:rsidRPr="00306641">
        <w:rPr>
          <w:rFonts w:ascii="Arial" w:eastAsia="Times New Roman" w:hAnsi="Arial" w:cs="Times New Roman"/>
          <w:sz w:val="24"/>
          <w:szCs w:val="24"/>
          <w:lang w:eastAsia="el-GR"/>
        </w:rPr>
        <w:t>Μάλιστα, μάλιστα.</w:t>
      </w:r>
    </w:p>
    <w:p w:rsidR="00306641" w:rsidRPr="00306641" w:rsidRDefault="00306641" w:rsidP="002B3B88">
      <w:pPr>
        <w:tabs>
          <w:tab w:val="left" w:pos="2738"/>
          <w:tab w:val="center" w:pos="4753"/>
          <w:tab w:val="left" w:pos="5723"/>
        </w:tabs>
        <w:spacing w:after="160"/>
        <w:rPr>
          <w:rFonts w:ascii="Arial" w:eastAsia="Times New Roman" w:hAnsi="Arial" w:cs="Times New Roman"/>
          <w:sz w:val="24"/>
          <w:szCs w:val="24"/>
          <w:lang w:eastAsia="el-GR"/>
        </w:rPr>
      </w:pPr>
      <w:r w:rsidRPr="00306641">
        <w:rPr>
          <w:rFonts w:ascii="Arial" w:eastAsia="Times New Roman" w:hAnsi="Arial" w:cs="Arial"/>
          <w:b/>
          <w:bCs/>
          <w:color w:val="201F1E"/>
          <w:sz w:val="24"/>
          <w:szCs w:val="24"/>
          <w:shd w:val="clear" w:color="auto" w:fill="FFFFFF"/>
          <w:lang w:eastAsia="zh-CN"/>
        </w:rPr>
        <w:t xml:space="preserve">ΠΡΟΕΔΡΕΥΩΝ (Αθανάσιος Μπούρας): </w:t>
      </w:r>
      <w:r w:rsidRPr="00306641">
        <w:rPr>
          <w:rFonts w:ascii="Arial" w:eastAsia="Times New Roman" w:hAnsi="Arial" w:cs="Arial"/>
          <w:sz w:val="24"/>
          <w:szCs w:val="24"/>
          <w:lang w:eastAsia="el-GR"/>
        </w:rPr>
        <w:t>Με τη συναίνεση του Σώματος και ώρα 18.31΄ λύεται η συνεδρίαση για τη Δευτέρα 28 Ιουνίου 2021 και ώρα 13.00΄, με αντικείμενο εργασιών του Σώματος: κοινοβουλευτικό έλεγχο, α) ε</w:t>
      </w:r>
      <w:r w:rsidRPr="00306641">
        <w:rPr>
          <w:rFonts w:ascii="Arial" w:eastAsia="Arial" w:hAnsi="Arial" w:cs="Arial"/>
          <w:sz w:val="24"/>
          <w:szCs w:val="20"/>
          <w:lang w:eastAsia="el-GR"/>
        </w:rPr>
        <w:t xml:space="preserve">παναληπτική κλήρωση ενώπιον της Ολομέλειας της Βουλής, από τον Πρόεδρό της, μεταξύ των μελών του Αρείου Πάγου και της Εισαγγελίας του Αρείου Πάγου, που έχουν διορισθεί ή προαχθεί στον βαθμό που κατέχουν πριν από την υποβολή της πρότασης για άσκηση δίωξης, για την ανάδειξη δύο [2] αναπληρωματικών μελών του Δικαστικού Συμβουλίου, καθώς και του ασκούντος καθήκοντα Εισαγγελέα, σύμφωνα με τα άρθρα 86 παράγραφος 4 </w:t>
      </w:r>
      <w:r w:rsidRPr="00306641">
        <w:rPr>
          <w:rFonts w:ascii="Arial" w:eastAsia="Arial" w:hAnsi="Arial" w:cs="Arial"/>
          <w:sz w:val="24"/>
          <w:szCs w:val="20"/>
          <w:lang w:eastAsia="el-GR"/>
        </w:rPr>
        <w:lastRenderedPageBreak/>
        <w:t xml:space="preserve">του Συντάγματος, 158 παράγραφοι 1 και 2 του Κανονισμού της Βουλής και 8 του ν.3126/2003 «Ποινική ευθύνη των Υπουργών» όπως ισχύουν, μετά την από 22 Ιουλίου 2020 απόφαση της Ολομέλειας της Βουλής, για την άσκηση ποινικής δίωξης κατά του πρώην Αναπληρωτή Υπουργού Δικαιοσύνης κ. Δημητρίου Παπαγγελόπουλου, για την ενδεχόμενη τέλεση αξιόποινων πράξεων από τον ως άνω πρώην Αναπληρωτή Υπουργό Δικαιοσύνης κατά την άσκηση των καθηκόντων του, </w:t>
      </w:r>
      <w:r w:rsidRPr="00306641">
        <w:rPr>
          <w:rFonts w:ascii="Arial" w:eastAsia="Times New Roman" w:hAnsi="Arial" w:cs="Arial"/>
          <w:sz w:val="24"/>
          <w:szCs w:val="24"/>
          <w:lang w:eastAsia="el-GR"/>
        </w:rPr>
        <w:t>σύμφωνα με την ειδική ημερήσια διάταξη και β) συζήτηση επίκαιρων ερωτήσεων.</w:t>
      </w:r>
    </w:p>
    <w:p w:rsidR="00964843" w:rsidRPr="00306641" w:rsidRDefault="00306641" w:rsidP="002B3B88">
      <w:pPr>
        <w:spacing w:after="160"/>
        <w:ind w:firstLine="0"/>
        <w:jc w:val="left"/>
        <w:rPr>
          <w:rFonts w:ascii="Arial" w:eastAsia="Times New Roman" w:hAnsi="Arial" w:cs="Arial"/>
          <w:bCs/>
          <w:color w:val="000000"/>
          <w:sz w:val="24"/>
          <w:szCs w:val="24"/>
          <w:lang w:eastAsia="el-GR"/>
        </w:rPr>
      </w:pPr>
      <w:bookmarkStart w:id="5" w:name="_GoBack"/>
      <w:bookmarkEnd w:id="5"/>
      <w:r w:rsidRPr="00306641">
        <w:rPr>
          <w:rFonts w:ascii="Arial" w:eastAsia="Times New Roman" w:hAnsi="Arial" w:cs="Times New Roman"/>
          <w:b/>
          <w:bCs/>
          <w:sz w:val="24"/>
          <w:szCs w:val="24"/>
          <w:lang w:eastAsia="el-GR"/>
        </w:rPr>
        <w:t>Ο ΠΡΟΕΔΡΟΣ                                                                  ΟΙ ΓΡΑΜΜΑΤΕΙΣ</w:t>
      </w:r>
    </w:p>
    <w:sectPr w:rsidR="00964843" w:rsidRPr="0030664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40C"/>
    <w:rsid w:val="002B3B88"/>
    <w:rsid w:val="00306641"/>
    <w:rsid w:val="00964843"/>
    <w:rsid w:val="009C440C"/>
    <w:rsid w:val="00A760CB"/>
    <w:rsid w:val="00E53E5C"/>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B50C"/>
  <w15:chartTrackingRefBased/>
  <w15:docId w15:val="{A1707E9C-26DF-4966-AFBC-021F7401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306641"/>
  </w:style>
  <w:style w:type="paragraph" w:styleId="a3">
    <w:name w:val="Balloon Text"/>
    <w:basedOn w:val="a"/>
    <w:link w:val="Char"/>
    <w:uiPriority w:val="99"/>
    <w:semiHidden/>
    <w:unhideWhenUsed/>
    <w:rsid w:val="00306641"/>
    <w:pPr>
      <w:spacing w:line="240" w:lineRule="auto"/>
      <w:ind w:firstLine="0"/>
      <w:jc w:val="left"/>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06641"/>
    <w:rPr>
      <w:rFonts w:ascii="Segoe UI" w:eastAsia="Arial" w:hAnsi="Segoe UI" w:cs="Segoe UI"/>
      <w:sz w:val="18"/>
      <w:szCs w:val="18"/>
      <w:lang w:eastAsia="el-GR"/>
    </w:rPr>
  </w:style>
  <w:style w:type="paragraph" w:styleId="a4">
    <w:name w:val="Revision"/>
    <w:hidden/>
    <w:uiPriority w:val="99"/>
    <w:semiHidden/>
    <w:rsid w:val="00306641"/>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231</Pages>
  <Words>44046</Words>
  <Characters>237850</Characters>
  <Application>Microsoft Office Word</Application>
  <DocSecurity>0</DocSecurity>
  <Lines>1982</Lines>
  <Paragraphs>562</Paragraphs>
  <ScaleCrop>false</ScaleCrop>
  <Company>Hellenic Parliament BTE</Company>
  <LinksUpToDate>false</LinksUpToDate>
  <CharactersWithSpaces>281334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2021-07-02T06:20:00Z</dcterms:created>
  <dcterms:modified xsi:type="dcterms:W3CDTF">2021-07-02T06:26:00Z</dcterms:modified>
</cp:coreProperties>
</file>