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1C5" w:rsidRPr="00764561" w:rsidRDefault="00A901C5" w:rsidP="007B1602">
      <w:pPr>
        <w:spacing w:after="0" w:line="360" w:lineRule="auto"/>
        <w:rPr>
          <w:rFonts w:ascii="Arial" w:hAnsi="Arial" w:cs="Arial"/>
          <w:sz w:val="24"/>
          <w:szCs w:val="24"/>
        </w:rPr>
      </w:pPr>
      <w:r w:rsidRPr="00764561">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901C5" w:rsidRPr="00764561" w:rsidRDefault="00A901C5" w:rsidP="007B1602">
      <w:pPr>
        <w:spacing w:after="0" w:line="360" w:lineRule="auto"/>
        <w:rPr>
          <w:rFonts w:ascii="Arial" w:hAnsi="Arial" w:cs="Arial"/>
          <w:sz w:val="24"/>
          <w:szCs w:val="24"/>
        </w:rPr>
      </w:pPr>
    </w:p>
    <w:p w:rsidR="00A901C5" w:rsidRPr="00764561" w:rsidRDefault="00A901C5" w:rsidP="007B1602">
      <w:pPr>
        <w:spacing w:after="0" w:line="360" w:lineRule="auto"/>
        <w:rPr>
          <w:rFonts w:ascii="Arial" w:hAnsi="Arial" w:cs="Arial"/>
          <w:sz w:val="24"/>
          <w:szCs w:val="24"/>
        </w:rPr>
      </w:pPr>
      <w:r w:rsidRPr="00764561">
        <w:rPr>
          <w:rFonts w:ascii="Arial" w:hAnsi="Arial" w:cs="Arial"/>
          <w:sz w:val="24"/>
          <w:szCs w:val="24"/>
        </w:rPr>
        <w:t>ΠΙΝΑΚΑΣ ΠΕΡΙΕΧΟΜΕΝΩΝ</w:t>
      </w:r>
    </w:p>
    <w:p w:rsidR="00A901C5" w:rsidRPr="00764561" w:rsidRDefault="00A901C5" w:rsidP="007B1602">
      <w:pPr>
        <w:spacing w:after="0" w:line="360" w:lineRule="auto"/>
        <w:rPr>
          <w:rFonts w:ascii="Arial" w:hAnsi="Arial" w:cs="Arial"/>
          <w:sz w:val="24"/>
          <w:szCs w:val="24"/>
        </w:rPr>
      </w:pPr>
      <w:r w:rsidRPr="00764561">
        <w:rPr>
          <w:rFonts w:ascii="Arial" w:hAnsi="Arial" w:cs="Arial"/>
          <w:sz w:val="24"/>
          <w:szCs w:val="24"/>
        </w:rPr>
        <w:t>ΙΗ</w:t>
      </w:r>
      <w:r w:rsidR="00764561">
        <w:rPr>
          <w:rFonts w:ascii="Arial" w:hAnsi="Arial" w:cs="Arial"/>
          <w:sz w:val="24"/>
          <w:szCs w:val="24"/>
        </w:rPr>
        <w:t>΄</w:t>
      </w:r>
      <w:r w:rsidRPr="00764561">
        <w:rPr>
          <w:rFonts w:ascii="Arial" w:hAnsi="Arial" w:cs="Arial"/>
          <w:sz w:val="24"/>
          <w:szCs w:val="24"/>
        </w:rPr>
        <w:t xml:space="preserve"> ΠΕΡΙΟΔΟΣ </w:t>
      </w:r>
    </w:p>
    <w:p w:rsidR="00A901C5" w:rsidRPr="00764561" w:rsidRDefault="00A901C5" w:rsidP="007B1602">
      <w:pPr>
        <w:spacing w:after="0" w:line="360" w:lineRule="auto"/>
        <w:rPr>
          <w:rFonts w:ascii="Arial" w:hAnsi="Arial" w:cs="Arial"/>
          <w:sz w:val="24"/>
          <w:szCs w:val="24"/>
        </w:rPr>
      </w:pPr>
      <w:r w:rsidRPr="00764561">
        <w:rPr>
          <w:rFonts w:ascii="Arial" w:hAnsi="Arial" w:cs="Arial"/>
          <w:sz w:val="24"/>
          <w:szCs w:val="24"/>
        </w:rPr>
        <w:t>ΠΡΟΕΔΡΕΥΟΜΕΝΗΣ ΚΟΙΝΟΒΟΥΛΕΥΤΙΚΗΣ ΔΗΜΟΚΡΑΤΙΑΣ</w:t>
      </w:r>
    </w:p>
    <w:p w:rsidR="00A901C5" w:rsidRPr="00764561" w:rsidRDefault="00A901C5" w:rsidP="007B1602">
      <w:pPr>
        <w:spacing w:after="0" w:line="360" w:lineRule="auto"/>
        <w:rPr>
          <w:rFonts w:ascii="Arial" w:hAnsi="Arial" w:cs="Arial"/>
          <w:sz w:val="24"/>
          <w:szCs w:val="24"/>
        </w:rPr>
      </w:pPr>
      <w:r w:rsidRPr="00764561">
        <w:rPr>
          <w:rFonts w:ascii="Arial" w:hAnsi="Arial" w:cs="Arial"/>
          <w:sz w:val="24"/>
          <w:szCs w:val="24"/>
        </w:rPr>
        <w:t>ΣΥΝΟΔΟΣ Α΄</w:t>
      </w:r>
    </w:p>
    <w:p w:rsidR="00A901C5" w:rsidRPr="00764561" w:rsidRDefault="00A901C5" w:rsidP="007B1602">
      <w:pPr>
        <w:spacing w:after="0" w:line="360" w:lineRule="auto"/>
        <w:rPr>
          <w:rFonts w:ascii="Arial" w:hAnsi="Arial" w:cs="Arial"/>
          <w:sz w:val="24"/>
          <w:szCs w:val="24"/>
        </w:rPr>
      </w:pPr>
    </w:p>
    <w:p w:rsidR="00A901C5" w:rsidRPr="00764561" w:rsidRDefault="00A901C5" w:rsidP="007B1602">
      <w:pPr>
        <w:spacing w:after="0" w:line="360" w:lineRule="auto"/>
        <w:rPr>
          <w:rFonts w:ascii="Arial" w:hAnsi="Arial" w:cs="Arial"/>
          <w:sz w:val="24"/>
          <w:szCs w:val="24"/>
        </w:rPr>
      </w:pPr>
      <w:r w:rsidRPr="00764561">
        <w:rPr>
          <w:rFonts w:ascii="Arial" w:hAnsi="Arial" w:cs="Arial"/>
          <w:sz w:val="24"/>
          <w:szCs w:val="24"/>
        </w:rPr>
        <w:t>ΣΥΝΕΔΡΙΑΣΗ ΡΜΣΤ΄</w:t>
      </w:r>
    </w:p>
    <w:p w:rsidR="00A901C5" w:rsidRPr="00764561" w:rsidRDefault="00E3120B" w:rsidP="007B1602">
      <w:pPr>
        <w:spacing w:after="0" w:line="360" w:lineRule="auto"/>
        <w:rPr>
          <w:rFonts w:ascii="Arial" w:hAnsi="Arial" w:cs="Arial"/>
          <w:sz w:val="24"/>
          <w:szCs w:val="24"/>
        </w:rPr>
      </w:pPr>
      <w:r w:rsidRPr="00764561">
        <w:rPr>
          <w:rFonts w:ascii="Arial" w:hAnsi="Arial" w:cs="Arial"/>
          <w:sz w:val="24"/>
          <w:szCs w:val="24"/>
        </w:rPr>
        <w:t>Παρασκευή  22 Μαΐου 2020</w:t>
      </w:r>
    </w:p>
    <w:p w:rsidR="00E3120B" w:rsidRPr="00764561" w:rsidRDefault="00E3120B" w:rsidP="007B1602">
      <w:pPr>
        <w:spacing w:after="0" w:line="360" w:lineRule="auto"/>
        <w:rPr>
          <w:rFonts w:ascii="Arial" w:hAnsi="Arial" w:cs="Arial"/>
          <w:sz w:val="24"/>
          <w:szCs w:val="24"/>
        </w:rPr>
      </w:pPr>
    </w:p>
    <w:p w:rsidR="00A901C5" w:rsidRPr="00764561" w:rsidRDefault="00A901C5" w:rsidP="007B1602">
      <w:pPr>
        <w:spacing w:after="0" w:line="360" w:lineRule="auto"/>
        <w:rPr>
          <w:rFonts w:ascii="Arial" w:hAnsi="Arial" w:cs="Arial"/>
          <w:sz w:val="24"/>
          <w:szCs w:val="24"/>
        </w:rPr>
      </w:pPr>
      <w:r w:rsidRPr="00764561">
        <w:rPr>
          <w:rFonts w:ascii="Arial" w:hAnsi="Arial" w:cs="Arial"/>
          <w:sz w:val="24"/>
          <w:szCs w:val="24"/>
        </w:rPr>
        <w:t>ΘΕΜΑΤΑ</w:t>
      </w:r>
    </w:p>
    <w:p w:rsidR="00740858" w:rsidRDefault="00A901C5" w:rsidP="007B1602">
      <w:pPr>
        <w:spacing w:after="0" w:line="360" w:lineRule="auto"/>
        <w:rPr>
          <w:rFonts w:ascii="Arial" w:hAnsi="Arial" w:cs="Arial"/>
          <w:sz w:val="24"/>
          <w:szCs w:val="24"/>
        </w:rPr>
      </w:pPr>
      <w:r w:rsidRPr="00764561">
        <w:rPr>
          <w:rFonts w:ascii="Arial" w:hAnsi="Arial" w:cs="Arial"/>
          <w:sz w:val="24"/>
          <w:szCs w:val="24"/>
        </w:rPr>
        <w:t xml:space="preserve"> </w:t>
      </w:r>
      <w:r w:rsidRPr="00764561">
        <w:rPr>
          <w:rFonts w:ascii="Arial" w:hAnsi="Arial" w:cs="Arial"/>
          <w:sz w:val="24"/>
          <w:szCs w:val="24"/>
        </w:rPr>
        <w:br/>
        <w:t xml:space="preserve">Α. ΕΙΔΙΚΑ ΘΕΜΑΤΑ </w:t>
      </w:r>
      <w:r w:rsidRPr="00764561">
        <w:rPr>
          <w:rFonts w:ascii="Arial" w:hAnsi="Arial" w:cs="Arial"/>
          <w:sz w:val="24"/>
          <w:szCs w:val="24"/>
        </w:rPr>
        <w:br/>
        <w:t xml:space="preserve">1. Επικύρωση Πρακτικών, σελ. </w:t>
      </w:r>
      <w:r w:rsidRPr="00764561">
        <w:rPr>
          <w:rFonts w:ascii="Arial" w:hAnsi="Arial" w:cs="Arial"/>
          <w:sz w:val="24"/>
          <w:szCs w:val="24"/>
        </w:rPr>
        <w:br/>
        <w:t xml:space="preserve">2. Επί διαδικαστικού θέματος, σελ. </w:t>
      </w:r>
      <w:r w:rsidRPr="00764561">
        <w:rPr>
          <w:rFonts w:ascii="Arial" w:hAnsi="Arial" w:cs="Arial"/>
          <w:sz w:val="24"/>
          <w:szCs w:val="24"/>
        </w:rPr>
        <w:br/>
        <w:t xml:space="preserve">3. Επί προσωπικού θέματος, σελ. </w:t>
      </w:r>
      <w:r w:rsidRPr="00764561">
        <w:rPr>
          <w:rFonts w:ascii="Arial" w:hAnsi="Arial" w:cs="Arial"/>
          <w:sz w:val="24"/>
          <w:szCs w:val="24"/>
        </w:rPr>
        <w:br/>
        <w:t xml:space="preserve"> </w:t>
      </w:r>
      <w:r w:rsidRPr="00764561">
        <w:rPr>
          <w:rFonts w:ascii="Arial" w:hAnsi="Arial" w:cs="Arial"/>
          <w:sz w:val="24"/>
          <w:szCs w:val="24"/>
        </w:rPr>
        <w:br/>
        <w:t xml:space="preserve">Β. ΚΟΙΝΟΒΟΥΛΕΥΤΙΚΟΣ ΕΛΕΓΧΟΣ </w:t>
      </w:r>
      <w:r w:rsidRPr="00764561">
        <w:rPr>
          <w:rFonts w:ascii="Arial" w:hAnsi="Arial" w:cs="Arial"/>
          <w:sz w:val="24"/>
          <w:szCs w:val="24"/>
        </w:rPr>
        <w:br/>
        <w:t xml:space="preserve">1. Ανακοίνωση αναφορών, σελ. </w:t>
      </w:r>
      <w:r w:rsidRPr="00764561">
        <w:rPr>
          <w:rFonts w:ascii="Arial" w:hAnsi="Arial" w:cs="Arial"/>
          <w:sz w:val="24"/>
          <w:szCs w:val="24"/>
        </w:rPr>
        <w:br/>
        <w:t xml:space="preserve">2. Ανακοίνωση του δελτίου επικαίρων ερωτήσεων της Δευτέρας 25 Μαΐου 2020, σελ. </w:t>
      </w:r>
      <w:r w:rsidRPr="00764561">
        <w:rPr>
          <w:rFonts w:ascii="Arial" w:hAnsi="Arial" w:cs="Arial"/>
          <w:sz w:val="24"/>
          <w:szCs w:val="24"/>
        </w:rPr>
        <w:br/>
        <w:t xml:space="preserve">3. Συζήτηση επικαίρων ερωτήσεων και αναφορών </w:t>
      </w:r>
      <w:r w:rsidR="00EE7EA7" w:rsidRPr="00764561">
        <w:rPr>
          <w:rFonts w:ascii="Arial" w:hAnsi="Arial" w:cs="Arial"/>
          <w:sz w:val="24"/>
          <w:szCs w:val="24"/>
        </w:rPr>
        <w:t>-</w:t>
      </w:r>
      <w:r w:rsidR="00764561">
        <w:rPr>
          <w:rFonts w:ascii="Arial" w:hAnsi="Arial" w:cs="Arial"/>
          <w:sz w:val="24"/>
          <w:szCs w:val="24"/>
        </w:rPr>
        <w:t xml:space="preserve"> ερωτήσεων:</w:t>
      </w:r>
      <w:r w:rsidRPr="00764561">
        <w:rPr>
          <w:rFonts w:ascii="Arial" w:hAnsi="Arial" w:cs="Arial"/>
          <w:sz w:val="24"/>
          <w:szCs w:val="24"/>
        </w:rPr>
        <w:br/>
        <w:t xml:space="preserve">   </w:t>
      </w:r>
      <w:r w:rsidR="00764561">
        <w:rPr>
          <w:rFonts w:ascii="Arial" w:hAnsi="Arial" w:cs="Arial"/>
          <w:sz w:val="24"/>
          <w:szCs w:val="24"/>
        </w:rPr>
        <w:t xml:space="preserve"> </w:t>
      </w:r>
      <w:r w:rsidRPr="00764561">
        <w:rPr>
          <w:rFonts w:ascii="Arial" w:hAnsi="Arial" w:cs="Arial"/>
          <w:sz w:val="24"/>
          <w:szCs w:val="24"/>
        </w:rPr>
        <w:t xml:space="preserve">α) Προς τον Υπουργό  Εξωτερικών, με θέμα: «Διάβημα Πρέσβεων προς το  Ισραήλ για την προσάρτηση παλαιστινιακών εδαφών», σελ. </w:t>
      </w:r>
      <w:r w:rsidRPr="00764561">
        <w:rPr>
          <w:rFonts w:ascii="Arial" w:hAnsi="Arial" w:cs="Arial"/>
          <w:sz w:val="24"/>
          <w:szCs w:val="24"/>
        </w:rPr>
        <w:br/>
        <w:t xml:space="preserve">   </w:t>
      </w:r>
      <w:r w:rsidR="00764561">
        <w:rPr>
          <w:rFonts w:ascii="Arial" w:hAnsi="Arial" w:cs="Arial"/>
          <w:sz w:val="24"/>
          <w:szCs w:val="24"/>
        </w:rPr>
        <w:t xml:space="preserve"> </w:t>
      </w:r>
      <w:r w:rsidRPr="00764561">
        <w:rPr>
          <w:rFonts w:ascii="Arial" w:hAnsi="Arial" w:cs="Arial"/>
          <w:sz w:val="24"/>
          <w:szCs w:val="24"/>
        </w:rPr>
        <w:t>β) Προς τον Υπουργ</w:t>
      </w:r>
      <w:r w:rsidR="00764561">
        <w:rPr>
          <w:rFonts w:ascii="Arial" w:hAnsi="Arial" w:cs="Arial"/>
          <w:sz w:val="24"/>
          <w:szCs w:val="24"/>
        </w:rPr>
        <w:t>ό Υποδομών και Μεταφορών:</w:t>
      </w:r>
      <w:r w:rsidRPr="00764561">
        <w:rPr>
          <w:rFonts w:ascii="Arial" w:hAnsi="Arial" w:cs="Arial"/>
          <w:sz w:val="24"/>
          <w:szCs w:val="24"/>
        </w:rPr>
        <w:br/>
        <w:t xml:space="preserve">      </w:t>
      </w:r>
      <w:r w:rsidR="00764561">
        <w:rPr>
          <w:rFonts w:ascii="Arial" w:hAnsi="Arial" w:cs="Arial"/>
          <w:sz w:val="24"/>
          <w:szCs w:val="24"/>
        </w:rPr>
        <w:t xml:space="preserve">  </w:t>
      </w:r>
      <w:r w:rsidRPr="00764561">
        <w:rPr>
          <w:rFonts w:ascii="Arial" w:hAnsi="Arial" w:cs="Arial"/>
          <w:sz w:val="24"/>
          <w:szCs w:val="24"/>
        </w:rPr>
        <w:t xml:space="preserve">i. με θέμα: «Απόσυρση της καταγγελίας στην Ευρωπαϊκή Επιτροπή για υπέρογκη κρατική ενίσχυση του ιδιωτικού Οργανισμού Αστικών Συγκοινωνιών Θεσσαλονίκης (ΟΑΣΘ)», σελ. </w:t>
      </w:r>
      <w:r w:rsidRPr="00764561">
        <w:rPr>
          <w:rFonts w:ascii="Arial" w:hAnsi="Arial" w:cs="Arial"/>
          <w:sz w:val="24"/>
          <w:szCs w:val="24"/>
        </w:rPr>
        <w:br/>
        <w:t xml:space="preserve">      </w:t>
      </w:r>
      <w:r w:rsidR="00764561">
        <w:rPr>
          <w:rFonts w:ascii="Arial" w:hAnsi="Arial" w:cs="Arial"/>
          <w:sz w:val="24"/>
          <w:szCs w:val="24"/>
        </w:rPr>
        <w:t xml:space="preserve">  </w:t>
      </w:r>
      <w:r w:rsidRPr="00764561">
        <w:rPr>
          <w:rFonts w:ascii="Arial" w:hAnsi="Arial" w:cs="Arial"/>
          <w:sz w:val="24"/>
          <w:szCs w:val="24"/>
        </w:rPr>
        <w:t xml:space="preserve">ii. με θέμα: «Να αποσυρθεί η απόφαση απόσπασης των αρχαιοτήτων του σταθμού Βενιζέλου και να συνεχιστεί η κατασκευή του Μετρό Θεσσαλονίκης», σελ. </w:t>
      </w:r>
      <w:r w:rsidRPr="00764561">
        <w:rPr>
          <w:rFonts w:ascii="Arial" w:hAnsi="Arial" w:cs="Arial"/>
          <w:sz w:val="24"/>
          <w:szCs w:val="24"/>
        </w:rPr>
        <w:br/>
        <w:t xml:space="preserve">   </w:t>
      </w:r>
      <w:r w:rsidR="00764561">
        <w:rPr>
          <w:rFonts w:ascii="Arial" w:hAnsi="Arial" w:cs="Arial"/>
          <w:sz w:val="24"/>
          <w:szCs w:val="24"/>
        </w:rPr>
        <w:t xml:space="preserve"> </w:t>
      </w:r>
      <w:r w:rsidRPr="00764561">
        <w:rPr>
          <w:rFonts w:ascii="Arial" w:hAnsi="Arial" w:cs="Arial"/>
          <w:sz w:val="24"/>
          <w:szCs w:val="24"/>
        </w:rPr>
        <w:t>γ) Προς τον Υπουργό Εργασία</w:t>
      </w:r>
      <w:r w:rsidR="00764561">
        <w:rPr>
          <w:rFonts w:ascii="Arial" w:hAnsi="Arial" w:cs="Arial"/>
          <w:sz w:val="24"/>
          <w:szCs w:val="24"/>
        </w:rPr>
        <w:t>ς και Κοινωνικών Υποθέσεων:</w:t>
      </w:r>
      <w:r w:rsidRPr="00764561">
        <w:rPr>
          <w:rFonts w:ascii="Arial" w:hAnsi="Arial" w:cs="Arial"/>
          <w:sz w:val="24"/>
          <w:szCs w:val="24"/>
        </w:rPr>
        <w:br/>
        <w:t xml:space="preserve">      </w:t>
      </w:r>
      <w:r w:rsidR="00764561">
        <w:rPr>
          <w:rFonts w:ascii="Arial" w:hAnsi="Arial" w:cs="Arial"/>
          <w:sz w:val="24"/>
          <w:szCs w:val="24"/>
        </w:rPr>
        <w:t xml:space="preserve">  </w:t>
      </w:r>
      <w:r w:rsidRPr="00764561">
        <w:rPr>
          <w:rFonts w:ascii="Arial" w:hAnsi="Arial" w:cs="Arial"/>
          <w:sz w:val="24"/>
          <w:szCs w:val="24"/>
        </w:rPr>
        <w:t xml:space="preserve">i. με θέμα: «Να μην απολυθεί κανένας εργαζόμενος του εργοστασίου </w:t>
      </w:r>
      <w:r w:rsidRPr="00764561">
        <w:rPr>
          <w:rFonts w:ascii="Arial" w:hAnsi="Arial" w:cs="Arial"/>
          <w:sz w:val="24"/>
          <w:szCs w:val="24"/>
        </w:rPr>
        <w:lastRenderedPageBreak/>
        <w:t xml:space="preserve">παραγωγής μετασχηματιστών στα Οινόφυτα της εταιρείας SCHNEIDER ELECTRIC», σελ. </w:t>
      </w:r>
      <w:r w:rsidRPr="00764561">
        <w:rPr>
          <w:rFonts w:ascii="Arial" w:hAnsi="Arial" w:cs="Arial"/>
          <w:sz w:val="24"/>
          <w:szCs w:val="24"/>
        </w:rPr>
        <w:br/>
        <w:t xml:space="preserve">      </w:t>
      </w:r>
      <w:r w:rsidR="00764561">
        <w:rPr>
          <w:rFonts w:ascii="Arial" w:hAnsi="Arial" w:cs="Arial"/>
          <w:sz w:val="24"/>
          <w:szCs w:val="24"/>
        </w:rPr>
        <w:t xml:space="preserve">  </w:t>
      </w:r>
      <w:r w:rsidRPr="00764561">
        <w:rPr>
          <w:rFonts w:ascii="Arial" w:hAnsi="Arial" w:cs="Arial"/>
          <w:sz w:val="24"/>
          <w:szCs w:val="24"/>
        </w:rPr>
        <w:t>ii. με θέμα: «Δημιουργία νέου συστηματικού θεσμικού πλαισίου για την προστασία της εργασίας στην περίοδο της μείωσης της οικονομικής δραστηριότητας, εξαιτίας των μέτρων για την αποτροπή μετάδοσης και την καταπολέμηση του κορωνοϊού (COVID</w:t>
      </w:r>
      <w:r w:rsidR="00EE7EA7" w:rsidRPr="00764561">
        <w:rPr>
          <w:rFonts w:ascii="Arial" w:hAnsi="Arial" w:cs="Arial"/>
          <w:sz w:val="24"/>
          <w:szCs w:val="24"/>
        </w:rPr>
        <w:t>-</w:t>
      </w:r>
      <w:r w:rsidRPr="00764561">
        <w:rPr>
          <w:rFonts w:ascii="Arial" w:hAnsi="Arial" w:cs="Arial"/>
          <w:sz w:val="24"/>
          <w:szCs w:val="24"/>
        </w:rPr>
        <w:t xml:space="preserve">19)», σελ. </w:t>
      </w:r>
      <w:r w:rsidRPr="00764561">
        <w:rPr>
          <w:rFonts w:ascii="Arial" w:hAnsi="Arial" w:cs="Arial"/>
          <w:sz w:val="24"/>
          <w:szCs w:val="24"/>
        </w:rPr>
        <w:br/>
        <w:t xml:space="preserve">      </w:t>
      </w:r>
      <w:r w:rsidR="00764561">
        <w:rPr>
          <w:rFonts w:ascii="Arial" w:hAnsi="Arial" w:cs="Arial"/>
          <w:sz w:val="24"/>
          <w:szCs w:val="24"/>
        </w:rPr>
        <w:t xml:space="preserve">  </w:t>
      </w:r>
      <w:r w:rsidRPr="00764561">
        <w:rPr>
          <w:rFonts w:ascii="Arial" w:hAnsi="Arial" w:cs="Arial"/>
          <w:sz w:val="24"/>
          <w:szCs w:val="24"/>
        </w:rPr>
        <w:t xml:space="preserve">iii. με θέμα: «Στα χαρτιά ο ν. 4670/2020 τρεις μήνες μετά την ψήφισή του», σελ. </w:t>
      </w:r>
      <w:r w:rsidRPr="00764561">
        <w:rPr>
          <w:rFonts w:ascii="Arial" w:hAnsi="Arial" w:cs="Arial"/>
          <w:sz w:val="24"/>
          <w:szCs w:val="24"/>
        </w:rPr>
        <w:br/>
        <w:t xml:space="preserve">   </w:t>
      </w:r>
      <w:r w:rsidR="00764561">
        <w:rPr>
          <w:rFonts w:ascii="Arial" w:hAnsi="Arial" w:cs="Arial"/>
          <w:sz w:val="24"/>
          <w:szCs w:val="24"/>
        </w:rPr>
        <w:t xml:space="preserve"> </w:t>
      </w:r>
      <w:r w:rsidRPr="00764561">
        <w:rPr>
          <w:rFonts w:ascii="Arial" w:hAnsi="Arial" w:cs="Arial"/>
          <w:sz w:val="24"/>
          <w:szCs w:val="24"/>
        </w:rPr>
        <w:t>δ) Προς την Υπουργό Π</w:t>
      </w:r>
      <w:r w:rsidR="00764561">
        <w:rPr>
          <w:rFonts w:ascii="Arial" w:hAnsi="Arial" w:cs="Arial"/>
          <w:sz w:val="24"/>
          <w:szCs w:val="24"/>
        </w:rPr>
        <w:t>αιδείας και Θρησκευμάτων:</w:t>
      </w:r>
      <w:r w:rsidRPr="00764561">
        <w:rPr>
          <w:rFonts w:ascii="Arial" w:hAnsi="Arial" w:cs="Arial"/>
          <w:sz w:val="24"/>
          <w:szCs w:val="24"/>
        </w:rPr>
        <w:br/>
        <w:t xml:space="preserve">      </w:t>
      </w:r>
      <w:r w:rsidR="00764561">
        <w:rPr>
          <w:rFonts w:ascii="Arial" w:hAnsi="Arial" w:cs="Arial"/>
          <w:sz w:val="24"/>
          <w:szCs w:val="24"/>
        </w:rPr>
        <w:t xml:space="preserve">  </w:t>
      </w:r>
      <w:r w:rsidRPr="00764561">
        <w:rPr>
          <w:rFonts w:ascii="Arial" w:hAnsi="Arial" w:cs="Arial"/>
          <w:sz w:val="24"/>
          <w:szCs w:val="24"/>
        </w:rPr>
        <w:t xml:space="preserve">i. με θέμα: «Αναγκαία μέτρα για τα σχολεία του Γενικού Λυκείου και του Επαγγελματικού Λυκείου Κισσάμου», σελ. </w:t>
      </w:r>
      <w:r w:rsidRPr="00764561">
        <w:rPr>
          <w:rFonts w:ascii="Arial" w:hAnsi="Arial" w:cs="Arial"/>
          <w:sz w:val="24"/>
          <w:szCs w:val="24"/>
        </w:rPr>
        <w:br/>
        <w:t xml:space="preserve">      </w:t>
      </w:r>
      <w:r w:rsidR="00764561">
        <w:rPr>
          <w:rFonts w:ascii="Arial" w:hAnsi="Arial" w:cs="Arial"/>
          <w:sz w:val="24"/>
          <w:szCs w:val="24"/>
        </w:rPr>
        <w:t xml:space="preserve">  </w:t>
      </w:r>
      <w:r w:rsidRPr="00764561">
        <w:rPr>
          <w:rFonts w:ascii="Arial" w:hAnsi="Arial" w:cs="Arial"/>
          <w:sz w:val="24"/>
          <w:szCs w:val="24"/>
        </w:rPr>
        <w:t xml:space="preserve">ii. με θέμα: «Οι μεγάλες συνέπειες στην ειδική αγωγή και εκπαίδευση από την επιδημία. Με ευθύνη του Υπουργείου να ληφθούν μέτρα», σελ. </w:t>
      </w:r>
      <w:r w:rsidRPr="00764561">
        <w:rPr>
          <w:rFonts w:ascii="Arial" w:hAnsi="Arial" w:cs="Arial"/>
          <w:sz w:val="24"/>
          <w:szCs w:val="24"/>
        </w:rPr>
        <w:br/>
        <w:t xml:space="preserve">   </w:t>
      </w:r>
      <w:r w:rsidR="00764561">
        <w:rPr>
          <w:rFonts w:ascii="Arial" w:hAnsi="Arial" w:cs="Arial"/>
          <w:sz w:val="24"/>
          <w:szCs w:val="24"/>
        </w:rPr>
        <w:t xml:space="preserve"> </w:t>
      </w:r>
      <w:r w:rsidRPr="00764561">
        <w:rPr>
          <w:rFonts w:ascii="Arial" w:hAnsi="Arial" w:cs="Arial"/>
          <w:sz w:val="24"/>
          <w:szCs w:val="24"/>
        </w:rPr>
        <w:t>ε) Προς</w:t>
      </w:r>
      <w:r w:rsidR="00764561">
        <w:rPr>
          <w:rFonts w:ascii="Arial" w:hAnsi="Arial" w:cs="Arial"/>
          <w:sz w:val="24"/>
          <w:szCs w:val="24"/>
        </w:rPr>
        <w:t xml:space="preserve"> τον Υπουργό Οικονομικών:</w:t>
      </w:r>
      <w:r w:rsidRPr="00764561">
        <w:rPr>
          <w:rFonts w:ascii="Arial" w:hAnsi="Arial" w:cs="Arial"/>
          <w:sz w:val="24"/>
          <w:szCs w:val="24"/>
        </w:rPr>
        <w:br/>
        <w:t xml:space="preserve">      </w:t>
      </w:r>
      <w:r w:rsidR="00764561">
        <w:rPr>
          <w:rFonts w:ascii="Arial" w:hAnsi="Arial" w:cs="Arial"/>
          <w:sz w:val="24"/>
          <w:szCs w:val="24"/>
        </w:rPr>
        <w:t xml:space="preserve">  </w:t>
      </w:r>
      <w:r w:rsidRPr="00764561">
        <w:rPr>
          <w:rFonts w:ascii="Arial" w:hAnsi="Arial" w:cs="Arial"/>
          <w:sz w:val="24"/>
          <w:szCs w:val="24"/>
        </w:rPr>
        <w:t xml:space="preserve">i. με θέμα: « Έκτακτη ευνοϊκή ρύθμιση οφειλών προς τη φορολογική διοίκηση ανεξάρτητα από τα ισχύοντα και χωρίς αποκλεισμούς», σελ. </w:t>
      </w:r>
      <w:r w:rsidRPr="00764561">
        <w:rPr>
          <w:rFonts w:ascii="Arial" w:hAnsi="Arial" w:cs="Arial"/>
          <w:sz w:val="24"/>
          <w:szCs w:val="24"/>
        </w:rPr>
        <w:br/>
        <w:t xml:space="preserve">      </w:t>
      </w:r>
      <w:r w:rsidR="00764561">
        <w:rPr>
          <w:rFonts w:ascii="Arial" w:hAnsi="Arial" w:cs="Arial"/>
          <w:sz w:val="24"/>
          <w:szCs w:val="24"/>
        </w:rPr>
        <w:t xml:space="preserve">  </w:t>
      </w:r>
      <w:r w:rsidRPr="00764561">
        <w:rPr>
          <w:rFonts w:ascii="Arial" w:hAnsi="Arial" w:cs="Arial"/>
          <w:sz w:val="24"/>
          <w:szCs w:val="24"/>
        </w:rPr>
        <w:t xml:space="preserve">ii. με θέμα: «Μέτρα ανακούφισης και στήριξης δικηγορικού και λοιπών επιστημονικών κλάδων», σελ. </w:t>
      </w:r>
      <w:r w:rsidRPr="00764561">
        <w:rPr>
          <w:rFonts w:ascii="Arial" w:hAnsi="Arial" w:cs="Arial"/>
          <w:sz w:val="24"/>
          <w:szCs w:val="24"/>
        </w:rPr>
        <w:br/>
        <w:t xml:space="preserve"> </w:t>
      </w:r>
      <w:r w:rsidRPr="00764561">
        <w:rPr>
          <w:rFonts w:ascii="Arial" w:hAnsi="Arial" w:cs="Arial"/>
          <w:sz w:val="24"/>
          <w:szCs w:val="24"/>
        </w:rPr>
        <w:br/>
        <w:t xml:space="preserve">Γ. ΝΟΜΟΘΕΤΙΚΗ ΕΡΓΑΣΙΑ </w:t>
      </w:r>
      <w:r w:rsidRPr="00764561">
        <w:rPr>
          <w:rFonts w:ascii="Arial" w:hAnsi="Arial" w:cs="Arial"/>
          <w:sz w:val="24"/>
          <w:szCs w:val="24"/>
        </w:rPr>
        <w:br/>
        <w:t xml:space="preserve">1. Μόνη συζήτηση και ψήφιση επί της αρχής, των άρθρων, των τροπολογιών και του συνόλου του σχεδίου νόμου του Υπουργείου Τουρισμού με τίτλο: «Ειδικές μορφές τουρισμού και διατάξεις για την τουριστική ανάπτυξη», σελ. </w:t>
      </w:r>
      <w:r w:rsidRPr="00764561">
        <w:rPr>
          <w:rFonts w:ascii="Arial" w:hAnsi="Arial" w:cs="Arial"/>
          <w:sz w:val="24"/>
          <w:szCs w:val="24"/>
        </w:rPr>
        <w:br/>
        <w:t xml:space="preserve">2. Κατάθεση σχεδίου νόμου:  </w:t>
      </w:r>
    </w:p>
    <w:p w:rsidR="00740858" w:rsidRDefault="00A901C5" w:rsidP="007B1602">
      <w:pPr>
        <w:spacing w:after="0" w:line="360" w:lineRule="auto"/>
        <w:ind w:firstLine="720"/>
        <w:rPr>
          <w:rFonts w:ascii="Arial" w:hAnsi="Arial" w:cs="Arial"/>
          <w:sz w:val="24"/>
          <w:szCs w:val="24"/>
        </w:rPr>
      </w:pPr>
      <w:r w:rsidRPr="00764561">
        <w:rPr>
          <w:rFonts w:ascii="Arial" w:hAnsi="Arial" w:cs="Arial"/>
          <w:sz w:val="24"/>
          <w:szCs w:val="24"/>
        </w:rPr>
        <w:t>Oι Υπουργοί Αγροτικής Ανάπτυξης και Τροφίμων, Οικονομικών, Ανάπτυξης και Επενδύσεων, Εξωτερικών, Προστασίας του Πολίτη, Παιδείας και Θρησκευμάτων, Εργασίας και Κοινωνικών Υποθέσεων, Υγείας, Περιβάλλοντος και Ενέργειας, Δικαιοσύνης, Εσωτερικών και Ναυτιλίας και Νησιωτικής Πολιτικής κατέθεσαν σήμερα, στις 22</w:t>
      </w:r>
      <w:r w:rsidR="00EE7EA7" w:rsidRPr="00764561">
        <w:rPr>
          <w:rFonts w:ascii="Arial" w:hAnsi="Arial" w:cs="Arial"/>
          <w:sz w:val="24"/>
          <w:szCs w:val="24"/>
        </w:rPr>
        <w:t>-</w:t>
      </w:r>
      <w:r w:rsidRPr="00764561">
        <w:rPr>
          <w:rFonts w:ascii="Arial" w:hAnsi="Arial" w:cs="Arial"/>
          <w:sz w:val="24"/>
          <w:szCs w:val="24"/>
        </w:rPr>
        <w:t>05</w:t>
      </w:r>
      <w:r w:rsidR="00EE7EA7" w:rsidRPr="00764561">
        <w:rPr>
          <w:rFonts w:ascii="Arial" w:hAnsi="Arial" w:cs="Arial"/>
          <w:sz w:val="24"/>
          <w:szCs w:val="24"/>
        </w:rPr>
        <w:t>-</w:t>
      </w:r>
      <w:r w:rsidRPr="00764561">
        <w:rPr>
          <w:rFonts w:ascii="Arial" w:hAnsi="Arial" w:cs="Arial"/>
          <w:sz w:val="24"/>
          <w:szCs w:val="24"/>
        </w:rPr>
        <w:t xml:space="preserve">2020, σχέδιο νόμου: «Ρυθμίσεις αρμοδιότητας του Υπουργείου Αγροτικής Ανάπτυξης και Τροφίμων για την αναβάθμιση και τον εκσυγχρονισμό του αγροτικού τομέα», σελ. </w:t>
      </w:r>
      <w:r w:rsidRPr="00764561">
        <w:rPr>
          <w:rFonts w:ascii="Arial" w:hAnsi="Arial" w:cs="Arial"/>
          <w:sz w:val="24"/>
          <w:szCs w:val="24"/>
        </w:rPr>
        <w:br/>
        <w:t xml:space="preserve"> </w:t>
      </w:r>
      <w:r w:rsidRPr="00764561">
        <w:rPr>
          <w:rFonts w:ascii="Arial" w:hAnsi="Arial" w:cs="Arial"/>
          <w:sz w:val="24"/>
          <w:szCs w:val="24"/>
        </w:rPr>
        <w:br/>
      </w:r>
    </w:p>
    <w:p w:rsidR="00740858" w:rsidRDefault="00740858" w:rsidP="007B1602">
      <w:pPr>
        <w:spacing w:after="0" w:line="360" w:lineRule="auto"/>
        <w:rPr>
          <w:rFonts w:ascii="Arial" w:hAnsi="Arial" w:cs="Arial"/>
          <w:sz w:val="24"/>
          <w:szCs w:val="24"/>
        </w:rPr>
      </w:pPr>
      <w:r>
        <w:rPr>
          <w:rFonts w:ascii="Arial" w:hAnsi="Arial" w:cs="Arial"/>
          <w:sz w:val="24"/>
          <w:szCs w:val="24"/>
        </w:rPr>
        <w:lastRenderedPageBreak/>
        <w:t>ΠΡΟΕΔΡΕΥΟΝΤΕΣ</w:t>
      </w:r>
    </w:p>
    <w:p w:rsidR="00A901C5" w:rsidRPr="00764561" w:rsidRDefault="00740858" w:rsidP="007B1602">
      <w:pPr>
        <w:spacing w:after="0" w:line="360" w:lineRule="auto"/>
        <w:rPr>
          <w:rFonts w:ascii="Arial" w:hAnsi="Arial" w:cs="Arial"/>
          <w:sz w:val="24"/>
          <w:szCs w:val="24"/>
        </w:rPr>
      </w:pPr>
      <w:r w:rsidRPr="00764561">
        <w:rPr>
          <w:rFonts w:ascii="Arial" w:hAnsi="Arial" w:cs="Arial"/>
          <w:sz w:val="24"/>
          <w:szCs w:val="24"/>
        </w:rPr>
        <w:t>ΑΒΔΕΛΑΣ Α. , σελ.</w:t>
      </w:r>
      <w:r w:rsidRPr="00764561">
        <w:rPr>
          <w:rFonts w:ascii="Arial" w:hAnsi="Arial" w:cs="Arial"/>
          <w:sz w:val="24"/>
          <w:szCs w:val="24"/>
        </w:rPr>
        <w:br/>
        <w:t>ΒΙΤΣΑΣ Δ. , σελ.</w:t>
      </w:r>
      <w:r w:rsidRPr="00764561">
        <w:rPr>
          <w:rFonts w:ascii="Arial" w:hAnsi="Arial" w:cs="Arial"/>
          <w:sz w:val="24"/>
          <w:szCs w:val="24"/>
        </w:rPr>
        <w:br/>
        <w:t>ΚΑΚΛΑΜΑΝΗΣ Ν. , σελ.</w:t>
      </w:r>
      <w:r w:rsidRPr="00764561">
        <w:rPr>
          <w:rFonts w:ascii="Arial" w:hAnsi="Arial" w:cs="Arial"/>
          <w:sz w:val="24"/>
          <w:szCs w:val="24"/>
        </w:rPr>
        <w:br/>
        <w:t>ΚΩΝΣΤΑΝΤΙΝΟΠΟΥΛΟΣ Ο. , σελ.</w:t>
      </w:r>
      <w:r w:rsidRPr="00764561">
        <w:rPr>
          <w:rFonts w:ascii="Arial" w:hAnsi="Arial" w:cs="Arial"/>
          <w:sz w:val="24"/>
          <w:szCs w:val="24"/>
        </w:rPr>
        <w:br/>
        <w:t>ΜΠΟΥΡΑΣ Α. , σελ.</w:t>
      </w:r>
      <w:r w:rsidRPr="00764561">
        <w:rPr>
          <w:rFonts w:ascii="Arial" w:hAnsi="Arial" w:cs="Arial"/>
          <w:sz w:val="24"/>
          <w:szCs w:val="24"/>
        </w:rPr>
        <w:br/>
        <w:t>ΣΑΚΟΡΑΦΑ Σ. , σελ.</w:t>
      </w:r>
      <w:r w:rsidRPr="00764561">
        <w:rPr>
          <w:rFonts w:ascii="Arial" w:hAnsi="Arial" w:cs="Arial"/>
          <w:sz w:val="24"/>
          <w:szCs w:val="24"/>
        </w:rPr>
        <w:br/>
      </w:r>
      <w:r w:rsidR="00A901C5" w:rsidRPr="00764561">
        <w:rPr>
          <w:rFonts w:ascii="Arial" w:hAnsi="Arial" w:cs="Arial"/>
          <w:sz w:val="24"/>
          <w:szCs w:val="24"/>
        </w:rPr>
        <w:br/>
      </w:r>
    </w:p>
    <w:p w:rsidR="00A901C5" w:rsidRPr="00764561" w:rsidRDefault="00A901C5" w:rsidP="007B1602">
      <w:pPr>
        <w:spacing w:after="0" w:line="360" w:lineRule="auto"/>
        <w:rPr>
          <w:rFonts w:ascii="Arial" w:hAnsi="Arial" w:cs="Arial"/>
          <w:sz w:val="24"/>
          <w:szCs w:val="24"/>
        </w:rPr>
      </w:pPr>
      <w:r w:rsidRPr="00764561">
        <w:rPr>
          <w:rFonts w:ascii="Arial" w:hAnsi="Arial" w:cs="Arial"/>
          <w:sz w:val="24"/>
          <w:szCs w:val="24"/>
        </w:rPr>
        <w:t>ΟΜΙΛΗΤΕΣ</w:t>
      </w:r>
    </w:p>
    <w:p w:rsidR="00A901C5" w:rsidRPr="00764561" w:rsidRDefault="00A901C5" w:rsidP="007B1602">
      <w:pPr>
        <w:spacing w:after="0" w:line="360" w:lineRule="auto"/>
        <w:rPr>
          <w:rFonts w:ascii="Arial" w:hAnsi="Arial" w:cs="Arial"/>
          <w:sz w:val="24"/>
          <w:szCs w:val="24"/>
        </w:rPr>
      </w:pPr>
      <w:r w:rsidRPr="00764561">
        <w:rPr>
          <w:rFonts w:ascii="Arial" w:hAnsi="Arial" w:cs="Arial"/>
          <w:sz w:val="24"/>
          <w:szCs w:val="24"/>
        </w:rPr>
        <w:br/>
        <w:t>Α. Επί διαδικαστικού θέματος:</w:t>
      </w:r>
      <w:r w:rsidRPr="00764561">
        <w:rPr>
          <w:rFonts w:ascii="Arial" w:hAnsi="Arial" w:cs="Arial"/>
          <w:sz w:val="24"/>
          <w:szCs w:val="24"/>
        </w:rPr>
        <w:br/>
        <w:t>ΑΒΔΕΛΑΣ Α. , σελ.</w:t>
      </w:r>
      <w:r w:rsidRPr="00764561">
        <w:rPr>
          <w:rFonts w:ascii="Arial" w:hAnsi="Arial" w:cs="Arial"/>
          <w:sz w:val="24"/>
          <w:szCs w:val="24"/>
        </w:rPr>
        <w:br/>
        <w:t>ΒΙΤΣΑΣ Δ. , σελ.</w:t>
      </w:r>
      <w:r w:rsidRPr="00764561">
        <w:rPr>
          <w:rFonts w:ascii="Arial" w:hAnsi="Arial" w:cs="Arial"/>
          <w:sz w:val="24"/>
          <w:szCs w:val="24"/>
        </w:rPr>
        <w:br/>
        <w:t>ΒΡΟΥΤΣΗΣ Ι. , σελ.</w:t>
      </w:r>
      <w:r w:rsidRPr="00764561">
        <w:rPr>
          <w:rFonts w:ascii="Arial" w:hAnsi="Arial" w:cs="Arial"/>
          <w:sz w:val="24"/>
          <w:szCs w:val="24"/>
        </w:rPr>
        <w:br/>
        <w:t>ΔΕΛΗΣ Ι. , σελ.</w:t>
      </w:r>
      <w:r w:rsidRPr="00764561">
        <w:rPr>
          <w:rFonts w:ascii="Arial" w:hAnsi="Arial" w:cs="Arial"/>
          <w:sz w:val="24"/>
          <w:szCs w:val="24"/>
        </w:rPr>
        <w:br/>
        <w:t>ΚΑΚΛΑΜΑΝΗΣ Ν. , σελ.</w:t>
      </w:r>
      <w:r w:rsidRPr="00764561">
        <w:rPr>
          <w:rFonts w:ascii="Arial" w:hAnsi="Arial" w:cs="Arial"/>
          <w:sz w:val="24"/>
          <w:szCs w:val="24"/>
        </w:rPr>
        <w:br/>
        <w:t>ΚΕΓΚΕΡΟΓΛΟΥ Β. , σελ.</w:t>
      </w:r>
      <w:r w:rsidRPr="00764561">
        <w:rPr>
          <w:rFonts w:ascii="Arial" w:hAnsi="Arial" w:cs="Arial"/>
          <w:sz w:val="24"/>
          <w:szCs w:val="24"/>
        </w:rPr>
        <w:br/>
        <w:t>ΚΩΝΣΤΑΝΤΙΝΟΠΟΥΛΟΣ Ο. , σελ.</w:t>
      </w:r>
      <w:r w:rsidRPr="00764561">
        <w:rPr>
          <w:rFonts w:ascii="Arial" w:hAnsi="Arial" w:cs="Arial"/>
          <w:sz w:val="24"/>
          <w:szCs w:val="24"/>
        </w:rPr>
        <w:br/>
        <w:t>ΜΠΟΥΡΑΣ Α. , σελ.</w:t>
      </w:r>
      <w:r w:rsidRPr="00764561">
        <w:rPr>
          <w:rFonts w:ascii="Arial" w:hAnsi="Arial" w:cs="Arial"/>
          <w:sz w:val="24"/>
          <w:szCs w:val="24"/>
        </w:rPr>
        <w:br/>
        <w:t>ΣΑΚΟΡΑΦΑ Σ. , σελ.</w:t>
      </w:r>
      <w:r w:rsidRPr="00764561">
        <w:rPr>
          <w:rFonts w:ascii="Arial" w:hAnsi="Arial" w:cs="Arial"/>
          <w:sz w:val="24"/>
          <w:szCs w:val="24"/>
        </w:rPr>
        <w:br/>
      </w:r>
      <w:r w:rsidRPr="00764561">
        <w:rPr>
          <w:rFonts w:ascii="Arial" w:hAnsi="Arial" w:cs="Arial"/>
          <w:sz w:val="24"/>
          <w:szCs w:val="24"/>
        </w:rPr>
        <w:br/>
        <w:t>Β. Επί προσωπικού θέματος:</w:t>
      </w:r>
      <w:r w:rsidRPr="00764561">
        <w:rPr>
          <w:rFonts w:ascii="Arial" w:hAnsi="Arial" w:cs="Arial"/>
          <w:sz w:val="24"/>
          <w:szCs w:val="24"/>
        </w:rPr>
        <w:br/>
        <w:t>ΒΕΛΟΠΟΥΛΟΣ Κ. , σελ.</w:t>
      </w:r>
      <w:r w:rsidRPr="00764561">
        <w:rPr>
          <w:rFonts w:ascii="Arial" w:hAnsi="Arial" w:cs="Arial"/>
          <w:sz w:val="24"/>
          <w:szCs w:val="24"/>
        </w:rPr>
        <w:br/>
      </w:r>
      <w:r w:rsidRPr="00764561">
        <w:rPr>
          <w:rFonts w:ascii="Arial" w:hAnsi="Arial" w:cs="Arial"/>
          <w:sz w:val="24"/>
          <w:szCs w:val="24"/>
        </w:rPr>
        <w:br/>
        <w:t xml:space="preserve">Γ. Επί επικαίρων ερωτήσεων και αναφορών </w:t>
      </w:r>
      <w:r w:rsidR="00EE7EA7" w:rsidRPr="00764561">
        <w:rPr>
          <w:rFonts w:ascii="Arial" w:hAnsi="Arial" w:cs="Arial"/>
          <w:sz w:val="24"/>
          <w:szCs w:val="24"/>
        </w:rPr>
        <w:t>-</w:t>
      </w:r>
      <w:r w:rsidRPr="00764561">
        <w:rPr>
          <w:rFonts w:ascii="Arial" w:hAnsi="Arial" w:cs="Arial"/>
          <w:sz w:val="24"/>
          <w:szCs w:val="24"/>
        </w:rPr>
        <w:t xml:space="preserve"> ερωτήσεων:</w:t>
      </w:r>
      <w:r w:rsidRPr="00764561">
        <w:rPr>
          <w:rFonts w:ascii="Arial" w:hAnsi="Arial" w:cs="Arial"/>
          <w:sz w:val="24"/>
          <w:szCs w:val="24"/>
        </w:rPr>
        <w:br/>
        <w:t>ΑΡΣΕΝΗΣ Κ. , σελ.</w:t>
      </w:r>
      <w:r w:rsidRPr="00764561">
        <w:rPr>
          <w:rFonts w:ascii="Arial" w:hAnsi="Arial" w:cs="Arial"/>
          <w:sz w:val="24"/>
          <w:szCs w:val="24"/>
        </w:rPr>
        <w:br/>
        <w:t>ΒΕΣΥΡΟΠΟΥΛΟΣ Α. , σελ.</w:t>
      </w:r>
      <w:r w:rsidRPr="00764561">
        <w:rPr>
          <w:rFonts w:ascii="Arial" w:hAnsi="Arial" w:cs="Arial"/>
          <w:sz w:val="24"/>
          <w:szCs w:val="24"/>
        </w:rPr>
        <w:br/>
        <w:t>ΒΡΟΥΤΣΗΣ Ι. , σελ.</w:t>
      </w:r>
      <w:r w:rsidRPr="00764561">
        <w:rPr>
          <w:rFonts w:ascii="Arial" w:hAnsi="Arial" w:cs="Arial"/>
          <w:sz w:val="24"/>
          <w:szCs w:val="24"/>
        </w:rPr>
        <w:br/>
        <w:t>ΓΙΑΝΝΟΥΛΗΣ Χ. , σελ.</w:t>
      </w:r>
      <w:r w:rsidRPr="00764561">
        <w:rPr>
          <w:rFonts w:ascii="Arial" w:hAnsi="Arial" w:cs="Arial"/>
          <w:sz w:val="24"/>
          <w:szCs w:val="24"/>
        </w:rPr>
        <w:br/>
        <w:t>ΔΕΛΗΣ Ι. , σελ.</w:t>
      </w:r>
      <w:r w:rsidRPr="00764561">
        <w:rPr>
          <w:rFonts w:ascii="Arial" w:hAnsi="Arial" w:cs="Arial"/>
          <w:sz w:val="24"/>
          <w:szCs w:val="24"/>
        </w:rPr>
        <w:br/>
        <w:t>ΔΕΝΔΙΑΣ Ν. , σελ.</w:t>
      </w:r>
      <w:r w:rsidRPr="00764561">
        <w:rPr>
          <w:rFonts w:ascii="Arial" w:hAnsi="Arial" w:cs="Arial"/>
          <w:sz w:val="24"/>
          <w:szCs w:val="24"/>
        </w:rPr>
        <w:br/>
        <w:t>ΖΑΧΑΡΑΚΗ Σ. , σελ.</w:t>
      </w:r>
      <w:r w:rsidRPr="00764561">
        <w:rPr>
          <w:rFonts w:ascii="Arial" w:hAnsi="Arial" w:cs="Arial"/>
          <w:sz w:val="24"/>
          <w:szCs w:val="24"/>
        </w:rPr>
        <w:br/>
        <w:t xml:space="preserve">ΚΑΡΑΜΑΝΛΗΣ Κ. </w:t>
      </w:r>
      <w:r w:rsidR="001A4C60">
        <w:rPr>
          <w:rFonts w:ascii="Arial" w:hAnsi="Arial" w:cs="Arial"/>
          <w:sz w:val="24"/>
          <w:szCs w:val="24"/>
        </w:rPr>
        <w:t xml:space="preserve">του Αχ. </w:t>
      </w:r>
      <w:r w:rsidRPr="00764561">
        <w:rPr>
          <w:rFonts w:ascii="Arial" w:hAnsi="Arial" w:cs="Arial"/>
          <w:sz w:val="24"/>
          <w:szCs w:val="24"/>
        </w:rPr>
        <w:t>, σελ.</w:t>
      </w:r>
      <w:r w:rsidRPr="00764561">
        <w:rPr>
          <w:rFonts w:ascii="Arial" w:hAnsi="Arial" w:cs="Arial"/>
          <w:sz w:val="24"/>
          <w:szCs w:val="24"/>
        </w:rPr>
        <w:br/>
      </w:r>
      <w:r w:rsidRPr="00764561">
        <w:rPr>
          <w:rFonts w:ascii="Arial" w:hAnsi="Arial" w:cs="Arial"/>
          <w:sz w:val="24"/>
          <w:szCs w:val="24"/>
        </w:rPr>
        <w:lastRenderedPageBreak/>
        <w:t>ΚΑΤΣΩΤΗΣ Χ. , σελ.</w:t>
      </w:r>
      <w:r w:rsidRPr="00764561">
        <w:rPr>
          <w:rFonts w:ascii="Arial" w:hAnsi="Arial" w:cs="Arial"/>
          <w:sz w:val="24"/>
          <w:szCs w:val="24"/>
        </w:rPr>
        <w:br/>
        <w:t>ΚΕΓΚΕΡΟΓΛΟΥ Β. , σελ.</w:t>
      </w:r>
      <w:r w:rsidRPr="00764561">
        <w:rPr>
          <w:rFonts w:ascii="Arial" w:hAnsi="Arial" w:cs="Arial"/>
          <w:sz w:val="24"/>
          <w:szCs w:val="24"/>
        </w:rPr>
        <w:br/>
        <w:t>ΣΑΚΟΡΑΦΑ Σ. , σελ.</w:t>
      </w:r>
      <w:r w:rsidRPr="00764561">
        <w:rPr>
          <w:rFonts w:ascii="Arial" w:hAnsi="Arial" w:cs="Arial"/>
          <w:sz w:val="24"/>
          <w:szCs w:val="24"/>
        </w:rPr>
        <w:br/>
        <w:t>ΣΚΟΥΦΑ Ε. , σελ.</w:t>
      </w:r>
      <w:r w:rsidRPr="00764561">
        <w:rPr>
          <w:rFonts w:ascii="Arial" w:hAnsi="Arial" w:cs="Arial"/>
          <w:sz w:val="24"/>
          <w:szCs w:val="24"/>
        </w:rPr>
        <w:br/>
        <w:t>ΣΥΝΤΥΧΑΚΗΣ Ε. , σελ.</w:t>
      </w:r>
      <w:r w:rsidRPr="00764561">
        <w:rPr>
          <w:rFonts w:ascii="Arial" w:hAnsi="Arial" w:cs="Arial"/>
          <w:sz w:val="24"/>
          <w:szCs w:val="24"/>
        </w:rPr>
        <w:br/>
      </w:r>
      <w:r w:rsidRPr="00764561">
        <w:rPr>
          <w:rFonts w:ascii="Arial" w:hAnsi="Arial" w:cs="Arial"/>
          <w:sz w:val="24"/>
          <w:szCs w:val="24"/>
        </w:rPr>
        <w:br/>
        <w:t>Δ. Επί του σχεδίου νόμου του Υπουργείου Τουρισμού:</w:t>
      </w:r>
      <w:r w:rsidRPr="00764561">
        <w:rPr>
          <w:rFonts w:ascii="Arial" w:hAnsi="Arial" w:cs="Arial"/>
          <w:sz w:val="24"/>
          <w:szCs w:val="24"/>
        </w:rPr>
        <w:br/>
        <w:t>ΑΝΔΡΙΑΝΟΣ Ι. , σελ.</w:t>
      </w:r>
      <w:r w:rsidRPr="00764561">
        <w:rPr>
          <w:rFonts w:ascii="Arial" w:hAnsi="Arial" w:cs="Arial"/>
          <w:sz w:val="24"/>
          <w:szCs w:val="24"/>
        </w:rPr>
        <w:br/>
        <w:t>ΑΠΟΣΤΟΛΟΥ Ε. , σελ.</w:t>
      </w:r>
      <w:r w:rsidRPr="00764561">
        <w:rPr>
          <w:rFonts w:ascii="Arial" w:hAnsi="Arial" w:cs="Arial"/>
          <w:sz w:val="24"/>
          <w:szCs w:val="24"/>
        </w:rPr>
        <w:br/>
        <w:t>ΑΡΒΑΝΙΤΙΔΗΣ Γ. , σελ.</w:t>
      </w:r>
      <w:r w:rsidRPr="00764561">
        <w:rPr>
          <w:rFonts w:ascii="Arial" w:hAnsi="Arial" w:cs="Arial"/>
          <w:sz w:val="24"/>
          <w:szCs w:val="24"/>
        </w:rPr>
        <w:br/>
        <w:t>ΑΡΣΕΝΗΣ Κ. , σελ.</w:t>
      </w:r>
      <w:r w:rsidRPr="00764561">
        <w:rPr>
          <w:rFonts w:ascii="Arial" w:hAnsi="Arial" w:cs="Arial"/>
          <w:sz w:val="24"/>
          <w:szCs w:val="24"/>
        </w:rPr>
        <w:br/>
        <w:t>ΒΕΛΟΠΟΥΛΟΣ Κ. , σελ.</w:t>
      </w:r>
      <w:r w:rsidRPr="00764561">
        <w:rPr>
          <w:rFonts w:ascii="Arial" w:hAnsi="Arial" w:cs="Arial"/>
          <w:sz w:val="24"/>
          <w:szCs w:val="24"/>
        </w:rPr>
        <w:br/>
        <w:t>ΒΙΛΙΑΡΔΟΣ Β. , σελ.</w:t>
      </w:r>
      <w:r w:rsidRPr="00764561">
        <w:rPr>
          <w:rFonts w:ascii="Arial" w:hAnsi="Arial" w:cs="Arial"/>
          <w:sz w:val="24"/>
          <w:szCs w:val="24"/>
        </w:rPr>
        <w:br/>
        <w:t>ΔΟΥΝΙΑ Π. , σελ.</w:t>
      </w:r>
      <w:r w:rsidRPr="00764561">
        <w:rPr>
          <w:rFonts w:ascii="Arial" w:hAnsi="Arial" w:cs="Arial"/>
          <w:sz w:val="24"/>
          <w:szCs w:val="24"/>
        </w:rPr>
        <w:br/>
        <w:t>ΖΑΧΑΡΙΑΔΗΣ Κ. , σελ.</w:t>
      </w:r>
      <w:r w:rsidRPr="00764561">
        <w:rPr>
          <w:rFonts w:ascii="Arial" w:hAnsi="Arial" w:cs="Arial"/>
          <w:sz w:val="24"/>
          <w:szCs w:val="24"/>
        </w:rPr>
        <w:br/>
        <w:t>ΘΕΟΔΩΡΙΚΑΚΟΣ Π. , σελ.</w:t>
      </w:r>
      <w:r w:rsidRPr="00764561">
        <w:rPr>
          <w:rFonts w:ascii="Arial" w:hAnsi="Arial" w:cs="Arial"/>
          <w:sz w:val="24"/>
          <w:szCs w:val="24"/>
        </w:rPr>
        <w:br/>
        <w:t>ΘΕΟΧΑΡΗΣ Θ. , σελ.</w:t>
      </w:r>
      <w:r w:rsidRPr="00764561">
        <w:rPr>
          <w:rFonts w:ascii="Arial" w:hAnsi="Arial" w:cs="Arial"/>
          <w:sz w:val="24"/>
          <w:szCs w:val="24"/>
        </w:rPr>
        <w:br/>
        <w:t>ΚΑΒΒΑΔΑΣ Α. , σελ.</w:t>
      </w:r>
      <w:r w:rsidRPr="00764561">
        <w:rPr>
          <w:rFonts w:ascii="Arial" w:hAnsi="Arial" w:cs="Arial"/>
          <w:sz w:val="24"/>
          <w:szCs w:val="24"/>
        </w:rPr>
        <w:br/>
        <w:t>ΚΑΡΑΘΑΝΑΣΟΠΟΥΛΟΣ Ν. , σελ.</w:t>
      </w:r>
      <w:r w:rsidRPr="00764561">
        <w:rPr>
          <w:rFonts w:ascii="Arial" w:hAnsi="Arial" w:cs="Arial"/>
          <w:sz w:val="24"/>
          <w:szCs w:val="24"/>
        </w:rPr>
        <w:br/>
        <w:t>ΚΑΤΣΩΤΗΣ Χ. , σελ.</w:t>
      </w:r>
      <w:r w:rsidRPr="00764561">
        <w:rPr>
          <w:rFonts w:ascii="Arial" w:hAnsi="Arial" w:cs="Arial"/>
          <w:sz w:val="24"/>
          <w:szCs w:val="24"/>
        </w:rPr>
        <w:br/>
        <w:t>ΚΑΦΑΝΤΑΡΗ Χ. , σελ.</w:t>
      </w:r>
      <w:r w:rsidRPr="00764561">
        <w:rPr>
          <w:rFonts w:ascii="Arial" w:hAnsi="Arial" w:cs="Arial"/>
          <w:sz w:val="24"/>
          <w:szCs w:val="24"/>
        </w:rPr>
        <w:br/>
        <w:t>ΚΕΓΚΕΡΟΓΛΟΥ Β. , σελ.</w:t>
      </w:r>
      <w:r w:rsidRPr="00764561">
        <w:rPr>
          <w:rFonts w:ascii="Arial" w:hAnsi="Arial" w:cs="Arial"/>
          <w:sz w:val="24"/>
          <w:szCs w:val="24"/>
        </w:rPr>
        <w:br/>
        <w:t>ΚΟΝΣΟΛΑΣ Ε. , σελ.</w:t>
      </w:r>
      <w:r w:rsidRPr="00764561">
        <w:rPr>
          <w:rFonts w:ascii="Arial" w:hAnsi="Arial" w:cs="Arial"/>
          <w:sz w:val="24"/>
          <w:szCs w:val="24"/>
        </w:rPr>
        <w:br/>
        <w:t>ΚΩΝΣΤΑΝΤΟΠΟΥΛΟΣ Δ. , σελ.</w:t>
      </w:r>
      <w:r w:rsidRPr="00764561">
        <w:rPr>
          <w:rFonts w:ascii="Arial" w:hAnsi="Arial" w:cs="Arial"/>
          <w:sz w:val="24"/>
          <w:szCs w:val="24"/>
        </w:rPr>
        <w:br/>
        <w:t>ΛΙΒΑΝΟΣ Σ. , σελ.</w:t>
      </w:r>
      <w:r w:rsidRPr="00764561">
        <w:rPr>
          <w:rFonts w:ascii="Arial" w:hAnsi="Arial" w:cs="Arial"/>
          <w:sz w:val="24"/>
          <w:szCs w:val="24"/>
        </w:rPr>
        <w:br/>
        <w:t>ΜΑΛΑΜΑ Κ. , σελ.</w:t>
      </w:r>
      <w:r w:rsidRPr="00764561">
        <w:rPr>
          <w:rFonts w:ascii="Arial" w:hAnsi="Arial" w:cs="Arial"/>
          <w:sz w:val="24"/>
          <w:szCs w:val="24"/>
        </w:rPr>
        <w:br/>
        <w:t>ΜΑΜΟΥΛΑΚΗΣ Χ. , σελ.</w:t>
      </w:r>
      <w:r w:rsidRPr="00764561">
        <w:rPr>
          <w:rFonts w:ascii="Arial" w:hAnsi="Arial" w:cs="Arial"/>
          <w:sz w:val="24"/>
          <w:szCs w:val="24"/>
        </w:rPr>
        <w:br/>
        <w:t>ΜΑΝΤΑΣ Π. , σελ.</w:t>
      </w:r>
      <w:r w:rsidRPr="00764561">
        <w:rPr>
          <w:rFonts w:ascii="Arial" w:hAnsi="Arial" w:cs="Arial"/>
          <w:sz w:val="24"/>
          <w:szCs w:val="24"/>
        </w:rPr>
        <w:br/>
        <w:t>ΜΕΛΑΣ Ι. , σελ.</w:t>
      </w:r>
      <w:r w:rsidRPr="00764561">
        <w:rPr>
          <w:rFonts w:ascii="Arial" w:hAnsi="Arial" w:cs="Arial"/>
          <w:sz w:val="24"/>
          <w:szCs w:val="24"/>
        </w:rPr>
        <w:br/>
        <w:t>ΜΠΑΡΑΛΙΑΚΟΣ Ξ. , σελ.</w:t>
      </w:r>
      <w:r w:rsidRPr="00764561">
        <w:rPr>
          <w:rFonts w:ascii="Arial" w:hAnsi="Arial" w:cs="Arial"/>
          <w:sz w:val="24"/>
          <w:szCs w:val="24"/>
        </w:rPr>
        <w:br/>
        <w:t>ΜΠΙΑΓΚΗΣ Δ. , σελ.</w:t>
      </w:r>
      <w:r w:rsidRPr="00764561">
        <w:rPr>
          <w:rFonts w:ascii="Arial" w:hAnsi="Arial" w:cs="Arial"/>
          <w:sz w:val="24"/>
          <w:szCs w:val="24"/>
        </w:rPr>
        <w:br/>
        <w:t>ΜΠΟΥΚΩΡΟΣ Χ. , σελ.</w:t>
      </w:r>
      <w:r w:rsidRPr="00764561">
        <w:rPr>
          <w:rFonts w:ascii="Arial" w:hAnsi="Arial" w:cs="Arial"/>
          <w:sz w:val="24"/>
          <w:szCs w:val="24"/>
        </w:rPr>
        <w:br/>
        <w:t>ΜΠΟΥΤΣΙΚΑΚΗΣ Χ. , σελ.</w:t>
      </w:r>
      <w:r w:rsidRPr="00764561">
        <w:rPr>
          <w:rFonts w:ascii="Arial" w:hAnsi="Arial" w:cs="Arial"/>
          <w:sz w:val="24"/>
          <w:szCs w:val="24"/>
        </w:rPr>
        <w:br/>
        <w:t>ΜΥΛΩΝΑΚΗΣ Α. , σελ.</w:t>
      </w:r>
      <w:r w:rsidRPr="00764561">
        <w:rPr>
          <w:rFonts w:ascii="Arial" w:hAnsi="Arial" w:cs="Arial"/>
          <w:sz w:val="24"/>
          <w:szCs w:val="24"/>
        </w:rPr>
        <w:br/>
      </w:r>
      <w:r w:rsidRPr="00764561">
        <w:rPr>
          <w:rFonts w:ascii="Arial" w:hAnsi="Arial" w:cs="Arial"/>
          <w:sz w:val="24"/>
          <w:szCs w:val="24"/>
        </w:rPr>
        <w:lastRenderedPageBreak/>
        <w:t>ΝΟΤΟΠΟΥΛΟΥ Α. , σελ.</w:t>
      </w:r>
      <w:r w:rsidRPr="00764561">
        <w:rPr>
          <w:rFonts w:ascii="Arial" w:hAnsi="Arial" w:cs="Arial"/>
          <w:sz w:val="24"/>
          <w:szCs w:val="24"/>
        </w:rPr>
        <w:br/>
        <w:t>ΞΕΝΟΓΙΑΝΝΑΚΟΠΟΥΛΟΥ Μ. , σελ.</w:t>
      </w:r>
      <w:r w:rsidRPr="00764561">
        <w:rPr>
          <w:rFonts w:ascii="Arial" w:hAnsi="Arial" w:cs="Arial"/>
          <w:sz w:val="24"/>
          <w:szCs w:val="24"/>
        </w:rPr>
        <w:br/>
        <w:t>ΠΑΝΑΓΙΩΤΟΠΟΥΛΟΣ Ν. , σελ.</w:t>
      </w:r>
      <w:r w:rsidRPr="00764561">
        <w:rPr>
          <w:rFonts w:ascii="Arial" w:hAnsi="Arial" w:cs="Arial"/>
          <w:sz w:val="24"/>
          <w:szCs w:val="24"/>
        </w:rPr>
        <w:br/>
        <w:t>ΠΑΠΠΑΣ Ι. , σελ.</w:t>
      </w:r>
      <w:r w:rsidRPr="00764561">
        <w:rPr>
          <w:rFonts w:ascii="Arial" w:hAnsi="Arial" w:cs="Arial"/>
          <w:sz w:val="24"/>
          <w:szCs w:val="24"/>
        </w:rPr>
        <w:br/>
        <w:t>ΠΑΠΠΑΣ Ν. , σελ.</w:t>
      </w:r>
      <w:r w:rsidRPr="00764561">
        <w:rPr>
          <w:rFonts w:ascii="Arial" w:hAnsi="Arial" w:cs="Arial"/>
          <w:sz w:val="24"/>
          <w:szCs w:val="24"/>
        </w:rPr>
        <w:br/>
        <w:t>ΣΑΝΤΟΡΙΝΙΟΣ Ν. , σελ.</w:t>
      </w:r>
      <w:r w:rsidRPr="00764561">
        <w:rPr>
          <w:rFonts w:ascii="Arial" w:hAnsi="Arial" w:cs="Arial"/>
          <w:sz w:val="24"/>
          <w:szCs w:val="24"/>
        </w:rPr>
        <w:br/>
        <w:t>ΣΙΜΟΠΟΥΛΟΣ Ε. , σελ.</w:t>
      </w:r>
      <w:r w:rsidRPr="00764561">
        <w:rPr>
          <w:rFonts w:ascii="Arial" w:hAnsi="Arial" w:cs="Arial"/>
          <w:sz w:val="24"/>
          <w:szCs w:val="24"/>
        </w:rPr>
        <w:br/>
        <w:t>ΣΚΟΥΡΟΛΙΑΚΟΣ Π. , σελ.</w:t>
      </w:r>
      <w:r w:rsidRPr="00764561">
        <w:rPr>
          <w:rFonts w:ascii="Arial" w:hAnsi="Arial" w:cs="Arial"/>
          <w:sz w:val="24"/>
          <w:szCs w:val="24"/>
        </w:rPr>
        <w:br/>
        <w:t xml:space="preserve">ΣΟΥΚΟΥΛΗ </w:t>
      </w:r>
      <w:r w:rsidR="00EE7EA7" w:rsidRPr="00764561">
        <w:rPr>
          <w:rFonts w:ascii="Arial" w:hAnsi="Arial" w:cs="Arial"/>
          <w:sz w:val="24"/>
          <w:szCs w:val="24"/>
        </w:rPr>
        <w:t>-</w:t>
      </w:r>
      <w:r w:rsidRPr="00764561">
        <w:rPr>
          <w:rFonts w:ascii="Arial" w:hAnsi="Arial" w:cs="Arial"/>
          <w:sz w:val="24"/>
          <w:szCs w:val="24"/>
        </w:rPr>
        <w:t xml:space="preserve"> ΒΙΛΙΑΛΗ Μ. , σελ.</w:t>
      </w:r>
      <w:r w:rsidRPr="00764561">
        <w:rPr>
          <w:rFonts w:ascii="Arial" w:hAnsi="Arial" w:cs="Arial"/>
          <w:sz w:val="24"/>
          <w:szCs w:val="24"/>
        </w:rPr>
        <w:br/>
        <w:t>ΣΠΙΡΤΖΗΣ Χ. , σελ.</w:t>
      </w:r>
      <w:r w:rsidRPr="00764561">
        <w:rPr>
          <w:rFonts w:ascii="Arial" w:hAnsi="Arial" w:cs="Arial"/>
          <w:sz w:val="24"/>
          <w:szCs w:val="24"/>
        </w:rPr>
        <w:br/>
        <w:t>ΣΤΥΛΙΟΣ Γ. , σελ.</w:t>
      </w:r>
      <w:r w:rsidRPr="00764561">
        <w:rPr>
          <w:rFonts w:ascii="Arial" w:hAnsi="Arial" w:cs="Arial"/>
          <w:sz w:val="24"/>
          <w:szCs w:val="24"/>
        </w:rPr>
        <w:br/>
        <w:t>ΣΥΝΤΥΧΑΚΗΣ Ε. , σελ.</w:t>
      </w:r>
      <w:r w:rsidRPr="00764561">
        <w:rPr>
          <w:rFonts w:ascii="Arial" w:hAnsi="Arial" w:cs="Arial"/>
          <w:sz w:val="24"/>
          <w:szCs w:val="24"/>
        </w:rPr>
        <w:br/>
        <w:t>ΤΑΓΑΡΑΣ Ν. , σελ.</w:t>
      </w:r>
      <w:r w:rsidRPr="00764561">
        <w:rPr>
          <w:rFonts w:ascii="Arial" w:hAnsi="Arial" w:cs="Arial"/>
          <w:sz w:val="24"/>
          <w:szCs w:val="24"/>
        </w:rPr>
        <w:br/>
        <w:t>ΥΨΗΛΑΝΤΗΣ Β. , σελ.</w:t>
      </w:r>
      <w:r w:rsidRPr="00764561">
        <w:rPr>
          <w:rFonts w:ascii="Arial" w:hAnsi="Arial" w:cs="Arial"/>
          <w:sz w:val="24"/>
          <w:szCs w:val="24"/>
        </w:rPr>
        <w:br/>
        <w:t>ΦΑΜΕΛΛΟΣ Σ. , σελ.</w:t>
      </w:r>
      <w:r w:rsidRPr="00764561">
        <w:rPr>
          <w:rFonts w:ascii="Arial" w:hAnsi="Arial" w:cs="Arial"/>
          <w:sz w:val="24"/>
          <w:szCs w:val="24"/>
        </w:rPr>
        <w:br/>
        <w:t>ΦΟΡΤΩΜΑΣ Φ. , σελ.</w:t>
      </w:r>
      <w:r w:rsidRPr="00764561">
        <w:rPr>
          <w:rFonts w:ascii="Arial" w:hAnsi="Arial" w:cs="Arial"/>
          <w:sz w:val="24"/>
          <w:szCs w:val="24"/>
        </w:rPr>
        <w:br/>
        <w:t>ΦΡΑΓΓΙΔΗΣ Γ. , σελ.</w:t>
      </w:r>
      <w:r w:rsidRPr="00764561">
        <w:rPr>
          <w:rFonts w:ascii="Arial" w:hAnsi="Arial" w:cs="Arial"/>
          <w:sz w:val="24"/>
          <w:szCs w:val="24"/>
        </w:rPr>
        <w:br/>
        <w:t>ΧΗΤΑΣ Κ. , σελ.</w:t>
      </w:r>
      <w:r w:rsidRPr="00764561">
        <w:rPr>
          <w:rFonts w:ascii="Arial" w:hAnsi="Arial" w:cs="Arial"/>
          <w:sz w:val="24"/>
          <w:szCs w:val="24"/>
        </w:rPr>
        <w:br/>
        <w:t>ΧΙΟΝΙΔΗΣ Σ. , σελ.</w:t>
      </w:r>
      <w:r w:rsidRPr="00764561">
        <w:rPr>
          <w:rFonts w:ascii="Arial" w:hAnsi="Arial" w:cs="Arial"/>
          <w:sz w:val="24"/>
          <w:szCs w:val="24"/>
        </w:rPr>
        <w:br/>
      </w:r>
      <w:r w:rsidRPr="00764561">
        <w:rPr>
          <w:rFonts w:ascii="Arial" w:hAnsi="Arial" w:cs="Arial"/>
          <w:sz w:val="24"/>
          <w:szCs w:val="24"/>
        </w:rPr>
        <w:br/>
        <w:t>ΠΑΡΕΜΒΑΣΕΙΣ:</w:t>
      </w:r>
      <w:r w:rsidRPr="00764561">
        <w:rPr>
          <w:rFonts w:ascii="Arial" w:hAnsi="Arial" w:cs="Arial"/>
          <w:sz w:val="24"/>
          <w:szCs w:val="24"/>
        </w:rPr>
        <w:br/>
        <w:t>ΚΑΚΛΑΜΑΝΗΣ Ν. , σελ.</w:t>
      </w:r>
      <w:r w:rsidRPr="00764561">
        <w:rPr>
          <w:rFonts w:ascii="Arial" w:hAnsi="Arial" w:cs="Arial"/>
          <w:sz w:val="24"/>
          <w:szCs w:val="24"/>
        </w:rPr>
        <w:br/>
        <w:t>ΚΩΝΣΤΑΝΤΙΝΟΠΟΥΛΟΣ Ο. , σελ.</w:t>
      </w:r>
      <w:r w:rsidRPr="00764561">
        <w:rPr>
          <w:rFonts w:ascii="Arial" w:hAnsi="Arial" w:cs="Arial"/>
          <w:sz w:val="24"/>
          <w:szCs w:val="24"/>
        </w:rPr>
        <w:br/>
        <w:t>ΜΠΟΥΡΑΣ Α. , σελ.</w:t>
      </w:r>
      <w:r w:rsidRPr="00764561">
        <w:rPr>
          <w:rFonts w:ascii="Arial" w:hAnsi="Arial" w:cs="Arial"/>
          <w:sz w:val="24"/>
          <w:szCs w:val="24"/>
        </w:rPr>
        <w:br/>
      </w:r>
    </w:p>
    <w:p w:rsidR="00A901C5" w:rsidRDefault="00A901C5" w:rsidP="007B1602">
      <w:pPr>
        <w:spacing w:after="0" w:line="360" w:lineRule="auto"/>
        <w:rPr>
          <w:rFonts w:ascii="Arial" w:hAnsi="Arial" w:cs="Arial"/>
          <w:sz w:val="24"/>
          <w:szCs w:val="24"/>
        </w:rPr>
      </w:pPr>
      <w:r w:rsidRPr="00764561">
        <w:rPr>
          <w:rFonts w:ascii="Arial" w:hAnsi="Arial" w:cs="Arial"/>
          <w:sz w:val="24"/>
          <w:szCs w:val="24"/>
        </w:rPr>
        <w:t xml:space="preserve"> </w:t>
      </w:r>
    </w:p>
    <w:p w:rsidR="007B1602" w:rsidRDefault="007B1602" w:rsidP="007B1602">
      <w:pPr>
        <w:spacing w:after="0" w:line="360" w:lineRule="auto"/>
        <w:rPr>
          <w:rFonts w:ascii="Arial" w:hAnsi="Arial" w:cs="Arial"/>
          <w:sz w:val="24"/>
          <w:szCs w:val="24"/>
        </w:rPr>
      </w:pPr>
    </w:p>
    <w:p w:rsidR="007B1602" w:rsidRDefault="007B1602" w:rsidP="007B1602">
      <w:pPr>
        <w:spacing w:after="0" w:line="360" w:lineRule="auto"/>
        <w:rPr>
          <w:rFonts w:ascii="Arial" w:hAnsi="Arial" w:cs="Arial"/>
          <w:sz w:val="24"/>
          <w:szCs w:val="24"/>
        </w:rPr>
      </w:pPr>
    </w:p>
    <w:p w:rsidR="007B1602" w:rsidRDefault="007B1602" w:rsidP="007B1602">
      <w:pPr>
        <w:spacing w:after="0" w:line="360" w:lineRule="auto"/>
        <w:rPr>
          <w:rFonts w:ascii="Arial" w:hAnsi="Arial" w:cs="Arial"/>
          <w:sz w:val="24"/>
          <w:szCs w:val="24"/>
        </w:rPr>
      </w:pPr>
    </w:p>
    <w:p w:rsidR="007B1602" w:rsidRDefault="007B1602" w:rsidP="007B1602">
      <w:pPr>
        <w:spacing w:after="0" w:line="360" w:lineRule="auto"/>
        <w:rPr>
          <w:rFonts w:ascii="Arial" w:hAnsi="Arial" w:cs="Arial"/>
          <w:sz w:val="24"/>
          <w:szCs w:val="24"/>
        </w:rPr>
      </w:pPr>
    </w:p>
    <w:p w:rsidR="007B1602" w:rsidRDefault="007B1602" w:rsidP="007B1602">
      <w:pPr>
        <w:spacing w:after="0" w:line="360" w:lineRule="auto"/>
        <w:rPr>
          <w:rFonts w:ascii="Arial" w:hAnsi="Arial" w:cs="Arial"/>
          <w:sz w:val="24"/>
          <w:szCs w:val="24"/>
        </w:rPr>
      </w:pPr>
    </w:p>
    <w:p w:rsidR="007B1602" w:rsidRDefault="007B1602" w:rsidP="007B1602">
      <w:pPr>
        <w:spacing w:after="0" w:line="360" w:lineRule="auto"/>
        <w:ind w:firstLine="720"/>
        <w:rPr>
          <w:rFonts w:ascii="Arial" w:hAnsi="Arial" w:cs="Arial"/>
          <w:sz w:val="24"/>
          <w:szCs w:val="24"/>
        </w:rPr>
      </w:pPr>
    </w:p>
    <w:p w:rsidR="007B1602" w:rsidRDefault="007B1602" w:rsidP="007B1602">
      <w:pPr>
        <w:spacing w:after="0" w:line="360" w:lineRule="auto"/>
        <w:ind w:firstLine="720"/>
        <w:rPr>
          <w:rFonts w:ascii="Arial" w:hAnsi="Arial" w:cs="Arial"/>
          <w:sz w:val="24"/>
          <w:szCs w:val="24"/>
        </w:rPr>
      </w:pPr>
    </w:p>
    <w:p w:rsidR="007B1602" w:rsidRDefault="007B1602" w:rsidP="007B1602">
      <w:pPr>
        <w:spacing w:after="0" w:line="360" w:lineRule="auto"/>
        <w:ind w:firstLine="720"/>
        <w:rPr>
          <w:rFonts w:ascii="Arial" w:hAnsi="Arial" w:cs="Arial"/>
          <w:sz w:val="24"/>
          <w:szCs w:val="24"/>
        </w:rPr>
      </w:pPr>
    </w:p>
    <w:p w:rsidR="007B1602" w:rsidRPr="007B1602" w:rsidRDefault="007B1602" w:rsidP="007B1602">
      <w:pPr>
        <w:autoSpaceDE w:val="0"/>
        <w:autoSpaceDN w:val="0"/>
        <w:adjustRightInd w:val="0"/>
        <w:spacing w:after="160" w:line="600" w:lineRule="auto"/>
        <w:ind w:firstLine="720"/>
        <w:jc w:val="center"/>
        <w:rPr>
          <w:rFonts w:ascii="Arial" w:hAnsi="Arial"/>
          <w:sz w:val="24"/>
          <w:szCs w:val="24"/>
          <w:lang w:eastAsia="el-GR"/>
        </w:rPr>
      </w:pPr>
      <w:r w:rsidRPr="007B1602">
        <w:rPr>
          <w:rFonts w:ascii="Arial" w:hAnsi="Arial"/>
          <w:sz w:val="24"/>
          <w:szCs w:val="24"/>
          <w:lang w:eastAsia="el-GR"/>
        </w:rPr>
        <w:lastRenderedPageBreak/>
        <w:t>ΠΡΑΚΤΙΚΑ ΒΟΥΛΗΣ</w:t>
      </w:r>
    </w:p>
    <w:p w:rsidR="007B1602" w:rsidRPr="007B1602" w:rsidRDefault="007B1602" w:rsidP="007B1602">
      <w:pPr>
        <w:autoSpaceDE w:val="0"/>
        <w:autoSpaceDN w:val="0"/>
        <w:adjustRightInd w:val="0"/>
        <w:spacing w:after="160" w:line="600" w:lineRule="auto"/>
        <w:ind w:firstLine="720"/>
        <w:jc w:val="center"/>
        <w:rPr>
          <w:rFonts w:ascii="Arial" w:hAnsi="Arial"/>
          <w:sz w:val="24"/>
          <w:szCs w:val="24"/>
          <w:lang w:eastAsia="el-GR"/>
        </w:rPr>
      </w:pPr>
      <w:r w:rsidRPr="007B1602">
        <w:rPr>
          <w:rFonts w:ascii="Arial" w:hAnsi="Arial"/>
          <w:sz w:val="24"/>
          <w:szCs w:val="24"/>
          <w:lang w:eastAsia="el-GR"/>
        </w:rPr>
        <w:t>Θ΄ ΑΝΑΘΕΩΡΗΤΙΚΗ ΒΟΥΛΗ</w:t>
      </w:r>
    </w:p>
    <w:p w:rsidR="007B1602" w:rsidRPr="007B1602" w:rsidRDefault="007B1602" w:rsidP="007B1602">
      <w:pPr>
        <w:autoSpaceDE w:val="0"/>
        <w:autoSpaceDN w:val="0"/>
        <w:adjustRightInd w:val="0"/>
        <w:spacing w:after="160" w:line="600" w:lineRule="auto"/>
        <w:ind w:firstLine="720"/>
        <w:jc w:val="center"/>
        <w:rPr>
          <w:rFonts w:ascii="Arial" w:hAnsi="Arial"/>
          <w:sz w:val="24"/>
          <w:szCs w:val="24"/>
          <w:lang w:eastAsia="el-GR"/>
        </w:rPr>
      </w:pPr>
      <w:r w:rsidRPr="007B1602">
        <w:rPr>
          <w:rFonts w:ascii="Arial" w:hAnsi="Arial"/>
          <w:sz w:val="24"/>
          <w:szCs w:val="24"/>
          <w:lang w:eastAsia="el-GR"/>
        </w:rPr>
        <w:t>ΙΗ΄ ΠΕΡΙΟΔΟΣ</w:t>
      </w:r>
    </w:p>
    <w:p w:rsidR="007B1602" w:rsidRPr="007B1602" w:rsidRDefault="007B1602" w:rsidP="007B1602">
      <w:pPr>
        <w:autoSpaceDE w:val="0"/>
        <w:autoSpaceDN w:val="0"/>
        <w:adjustRightInd w:val="0"/>
        <w:spacing w:after="160" w:line="600" w:lineRule="auto"/>
        <w:ind w:firstLine="720"/>
        <w:jc w:val="center"/>
        <w:rPr>
          <w:rFonts w:ascii="Arial" w:hAnsi="Arial"/>
          <w:sz w:val="24"/>
          <w:szCs w:val="24"/>
          <w:lang w:eastAsia="el-GR"/>
        </w:rPr>
      </w:pPr>
      <w:r w:rsidRPr="007B1602">
        <w:rPr>
          <w:rFonts w:ascii="Arial" w:hAnsi="Arial"/>
          <w:sz w:val="24"/>
          <w:szCs w:val="24"/>
          <w:lang w:eastAsia="el-GR"/>
        </w:rPr>
        <w:t>ΠΡΟΕΔΡΕΥΟΜΕΝΗΣ ΚΟΙΝΟΒΟΥΛΕΥΤΙΚΗΣ ΔΗΜΟΚΡΑΤΙΑΣ</w:t>
      </w:r>
    </w:p>
    <w:p w:rsidR="007B1602" w:rsidRPr="007B1602" w:rsidRDefault="007B1602" w:rsidP="007B1602">
      <w:pPr>
        <w:autoSpaceDE w:val="0"/>
        <w:autoSpaceDN w:val="0"/>
        <w:adjustRightInd w:val="0"/>
        <w:spacing w:after="160" w:line="600" w:lineRule="auto"/>
        <w:ind w:firstLine="720"/>
        <w:jc w:val="center"/>
        <w:rPr>
          <w:rFonts w:ascii="Arial" w:hAnsi="Arial"/>
          <w:sz w:val="24"/>
          <w:szCs w:val="24"/>
          <w:lang w:eastAsia="el-GR"/>
        </w:rPr>
      </w:pPr>
      <w:r w:rsidRPr="007B1602">
        <w:rPr>
          <w:rFonts w:ascii="Arial" w:hAnsi="Arial"/>
          <w:sz w:val="24"/>
          <w:szCs w:val="24"/>
          <w:lang w:eastAsia="el-GR"/>
        </w:rPr>
        <w:t>ΣΥΝΟΔΟΣ A΄</w:t>
      </w:r>
    </w:p>
    <w:p w:rsidR="007B1602" w:rsidRPr="007B1602" w:rsidRDefault="007B1602" w:rsidP="007B1602">
      <w:pPr>
        <w:autoSpaceDE w:val="0"/>
        <w:autoSpaceDN w:val="0"/>
        <w:adjustRightInd w:val="0"/>
        <w:spacing w:after="160" w:line="600" w:lineRule="auto"/>
        <w:ind w:firstLine="720"/>
        <w:jc w:val="center"/>
        <w:rPr>
          <w:rFonts w:ascii="Arial" w:hAnsi="Arial"/>
          <w:sz w:val="24"/>
          <w:szCs w:val="24"/>
          <w:lang w:eastAsia="el-GR"/>
        </w:rPr>
      </w:pPr>
      <w:r w:rsidRPr="007B1602">
        <w:rPr>
          <w:rFonts w:ascii="Arial" w:hAnsi="Arial"/>
          <w:sz w:val="24"/>
          <w:szCs w:val="24"/>
          <w:lang w:eastAsia="el-GR"/>
        </w:rPr>
        <w:t>ΣΥΝΕΔΡΙΑΣΗ ΡΜΣΤ΄</w:t>
      </w:r>
    </w:p>
    <w:p w:rsidR="007B1602" w:rsidRPr="007B1602" w:rsidRDefault="007B1602" w:rsidP="007B1602">
      <w:pPr>
        <w:autoSpaceDE w:val="0"/>
        <w:autoSpaceDN w:val="0"/>
        <w:adjustRightInd w:val="0"/>
        <w:spacing w:after="160" w:line="600" w:lineRule="auto"/>
        <w:ind w:firstLine="720"/>
        <w:jc w:val="center"/>
        <w:rPr>
          <w:rFonts w:ascii="Arial" w:hAnsi="Arial"/>
          <w:sz w:val="24"/>
          <w:szCs w:val="24"/>
          <w:lang w:eastAsia="el-GR"/>
        </w:rPr>
      </w:pPr>
      <w:r w:rsidRPr="007B1602">
        <w:rPr>
          <w:rFonts w:ascii="Arial" w:hAnsi="Arial"/>
          <w:sz w:val="24"/>
          <w:szCs w:val="24"/>
          <w:lang w:eastAsia="el-GR"/>
        </w:rPr>
        <w:t>Παρασκευή 22 Μαΐου 2020</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Αθήνα, σήμερα στις 22 Μαΐου 2020, ημέρα Παρασκευή και ώρα 9.03΄ συνήλθε στην Αίθουσα των συνεδριάσεων του Βουλευτηρίου η Βουλή σε ολομέλεια για να συνεδριάσει υπό την προεδρία του Δ΄ Αντιπροέδρου αυτής κ. </w:t>
      </w:r>
      <w:r w:rsidRPr="007B1602">
        <w:rPr>
          <w:rFonts w:ascii="Arial" w:hAnsi="Arial"/>
          <w:b/>
          <w:sz w:val="24"/>
          <w:szCs w:val="24"/>
          <w:lang w:eastAsia="el-GR"/>
        </w:rPr>
        <w:t>ΔΗΜΗΤΡΙΟΥ ΒΙΤΣΑ</w:t>
      </w:r>
      <w:r w:rsidRPr="007B1602">
        <w:rPr>
          <w:rFonts w:ascii="Arial" w:hAnsi="Arial"/>
          <w:sz w:val="24"/>
          <w:szCs w:val="24"/>
          <w:lang w:eastAsia="el-GR"/>
        </w:rPr>
        <w:t>.</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b/>
          <w:bCs/>
          <w:sz w:val="24"/>
          <w:szCs w:val="24"/>
          <w:shd w:val="clear" w:color="auto" w:fill="FFFFFF"/>
          <w:lang w:eastAsia="zh-CN"/>
        </w:rPr>
        <w:t xml:space="preserve">ΠΡΟΕΔΡΕΥΩΝ (Δημήτριος Βίτσας): </w:t>
      </w:r>
      <w:r w:rsidRPr="007B1602">
        <w:rPr>
          <w:rFonts w:ascii="Arial" w:hAnsi="Arial"/>
          <w:sz w:val="24"/>
          <w:szCs w:val="24"/>
          <w:lang w:eastAsia="el-GR"/>
        </w:rPr>
        <w:t>Κυρίες και κύριοι συνάδελφοι, αρχίζει η συνεδρίαση.</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(ΕΠΙΚΥΡΩΣΗ ΠΡΑΚΤΙΚΩΝ: Σύμφωνα με την από 21-5-2020 εξουσιοδότηση του Σώματος, επικυρώθηκαν με ευθύνη του Προεδρείου τα Πρακτικά της</w:t>
      </w:r>
      <w:r w:rsidRPr="007B1602">
        <w:rPr>
          <w:rFonts w:ascii="Arial" w:hAnsi="Arial"/>
          <w:lang w:eastAsia="el-GR"/>
        </w:rPr>
        <w:t xml:space="preserve"> ΡΜΕ΄</w:t>
      </w:r>
      <w:r w:rsidRPr="007B1602">
        <w:rPr>
          <w:rFonts w:ascii="Arial" w:hAnsi="Arial"/>
          <w:sz w:val="24"/>
          <w:szCs w:val="24"/>
          <w:lang w:eastAsia="el-GR"/>
        </w:rPr>
        <w:t xml:space="preserve"> συνεδριάσεώς του, της Πέμπτης 21 Μαΐου 2020 σε ό,τι αφορά την ψήφιση στο σύνολο του σχεδίου νόμου του Υπουργείου Δικαιοσύνης: </w:t>
      </w:r>
      <w:r w:rsidRPr="007B1602">
        <w:rPr>
          <w:rFonts w:ascii="Arial" w:eastAsia="Calibri" w:hAnsi="Arial"/>
          <w:sz w:val="24"/>
          <w:szCs w:val="24"/>
          <w:lang w:eastAsia="el-GR"/>
        </w:rPr>
        <w:t xml:space="preserve">«Ενσωμάτωση στην ελληνική νομοθεσία των Οδηγιών (ΕΕ) </w:t>
      </w:r>
      <w:r w:rsidRPr="007B1602">
        <w:rPr>
          <w:rFonts w:ascii="Arial" w:eastAsia="Calibri" w:hAnsi="Arial"/>
          <w:sz w:val="24"/>
          <w:szCs w:val="24"/>
          <w:lang w:eastAsia="el-GR"/>
        </w:rPr>
        <w:lastRenderedPageBreak/>
        <w:t>2016/800, 2017/1371, 2017/541, 2016/1919, 2014/57/ΕΕ, κύρωση του Μνημονίου Διοικητικής Συνεργασίας μεταξύ του Υπουργείου Δικαιοσύνης της Ελληνικής Δημοκρατίας και του Υπουργείου Δικαιοσύνης και Δημόσιας Τάξεως της Κυπριακής Δημοκρατίας, τροποποιήσεις του ν.3663/2008 (Α΄ 99) προς εφαρμογή του Κανονισμού (ΕΕ) 2018/1727 και άλλες διατάξεις».</w:t>
      </w:r>
      <w:r w:rsidRPr="007B1602">
        <w:rPr>
          <w:rFonts w:ascii="Arial" w:hAnsi="Arial"/>
          <w:sz w:val="24"/>
          <w:szCs w:val="24"/>
          <w:lang w:eastAsia="el-GR"/>
        </w:rPr>
        <w:t>)</w:t>
      </w:r>
    </w:p>
    <w:p w:rsidR="007B1602" w:rsidRPr="007B1602" w:rsidRDefault="007B1602" w:rsidP="007B1602">
      <w:pPr>
        <w:spacing w:after="160" w:line="600" w:lineRule="auto"/>
        <w:ind w:firstLine="720"/>
        <w:jc w:val="both"/>
        <w:rPr>
          <w:rFonts w:ascii="Arial" w:eastAsia="Calibri" w:hAnsi="Arial"/>
          <w:sz w:val="24"/>
          <w:szCs w:val="24"/>
          <w:lang w:eastAsia="el-GR"/>
        </w:rPr>
      </w:pPr>
      <w:r w:rsidRPr="007B1602">
        <w:rPr>
          <w:rFonts w:ascii="Arial" w:eastAsia="Calibri" w:hAnsi="Arial"/>
          <w:sz w:val="24"/>
          <w:szCs w:val="24"/>
          <w:lang w:eastAsia="el-GR"/>
        </w:rPr>
        <w:t>Παρακαλείται η κυρία Γραμματέας να ανακοινώσει τις αναφορές προς το Σώμα.</w:t>
      </w:r>
    </w:p>
    <w:p w:rsidR="007B1602" w:rsidRPr="007B1602" w:rsidRDefault="007B1602" w:rsidP="007B1602">
      <w:pPr>
        <w:spacing w:after="160" w:line="600" w:lineRule="auto"/>
        <w:ind w:firstLine="720"/>
        <w:jc w:val="both"/>
        <w:rPr>
          <w:rFonts w:ascii="Arial" w:eastAsia="Calibri" w:hAnsi="Arial"/>
          <w:sz w:val="24"/>
          <w:szCs w:val="24"/>
          <w:lang w:eastAsia="el-GR"/>
        </w:rPr>
      </w:pPr>
      <w:r w:rsidRPr="007B1602">
        <w:rPr>
          <w:rFonts w:ascii="Arial" w:eastAsia="Calibri" w:hAnsi="Arial"/>
          <w:sz w:val="24"/>
          <w:szCs w:val="24"/>
          <w:lang w:eastAsia="el-GR"/>
        </w:rPr>
        <w:t>(Ανακοινώνονται προς το Σώμα από την Γραμματέα της Βουλής κ. Ραλλία Χρηστίδου, Βουλευτή Β3΄ Νοτίου Τομέα Αθηνών, τα ακόλουθα:</w:t>
      </w:r>
    </w:p>
    <w:p w:rsidR="007B1602" w:rsidRPr="007B1602" w:rsidRDefault="007B1602" w:rsidP="007B1602">
      <w:pPr>
        <w:spacing w:after="160" w:line="600" w:lineRule="auto"/>
        <w:ind w:firstLine="720"/>
        <w:jc w:val="both"/>
        <w:rPr>
          <w:rFonts w:ascii="Arial" w:eastAsia="Calibri" w:hAnsi="Arial"/>
          <w:sz w:val="24"/>
          <w:szCs w:val="24"/>
          <w:lang w:eastAsia="el-GR"/>
        </w:rPr>
      </w:pPr>
      <w:r w:rsidRPr="007B1602">
        <w:rPr>
          <w:rFonts w:ascii="Arial" w:eastAsia="Calibri" w:hAnsi="Arial"/>
          <w:sz w:val="24"/>
          <w:szCs w:val="24"/>
          <w:lang w:eastAsia="el-GR"/>
        </w:rPr>
        <w:t>Α. ΚΑΤΑΘΕΣΗ ΑΝΑΦΟΡΩΝ</w:t>
      </w:r>
    </w:p>
    <w:p w:rsidR="007B1602" w:rsidRPr="007B1602" w:rsidRDefault="007B1602" w:rsidP="007B1602">
      <w:pPr>
        <w:spacing w:after="160" w:line="600" w:lineRule="auto"/>
        <w:ind w:firstLine="720"/>
        <w:jc w:val="center"/>
        <w:rPr>
          <w:rFonts w:ascii="Arial" w:hAnsi="Arial" w:cs="Arial"/>
          <w:b/>
          <w:color w:val="FF0000"/>
          <w:sz w:val="24"/>
          <w:szCs w:val="24"/>
          <w:shd w:val="clear" w:color="auto" w:fill="FFFFFF"/>
          <w:lang w:eastAsia="el-GR"/>
        </w:rPr>
      </w:pPr>
      <w:r w:rsidRPr="007B1602">
        <w:rPr>
          <w:rFonts w:ascii="Arial" w:eastAsia="Calibri" w:hAnsi="Arial"/>
          <w:color w:val="FF0000"/>
          <w:sz w:val="24"/>
          <w:szCs w:val="24"/>
          <w:lang w:eastAsia="el-GR"/>
        </w:rPr>
        <w:t>(Να μπει η σελ. 2α)</w:t>
      </w:r>
      <w:r w:rsidRPr="007B1602">
        <w:rPr>
          <w:rFonts w:ascii="Arial" w:eastAsia="Calibri" w:hAnsi="Arial"/>
          <w:sz w:val="24"/>
          <w:szCs w:val="24"/>
          <w:lang w:eastAsia="el-GR"/>
        </w:rPr>
        <w:t xml:space="preserve">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Β. ΑΠΑΝΤΗΣΕΙΣ ΥΠΟΥΡΓΩΝ ΣΕ ΕΡΩΤΗΣΕΙΣ ΒΟΥΛΕΥΤΩΝ</w:t>
      </w:r>
    </w:p>
    <w:p w:rsidR="007B1602" w:rsidRPr="007B1602" w:rsidRDefault="007B1602" w:rsidP="007B1602">
      <w:pPr>
        <w:spacing w:after="160" w:line="600" w:lineRule="auto"/>
        <w:ind w:firstLine="720"/>
        <w:jc w:val="center"/>
        <w:rPr>
          <w:rFonts w:ascii="Arial" w:hAnsi="Arial" w:cs="Arial"/>
          <w:b/>
          <w:color w:val="FF0000"/>
          <w:sz w:val="24"/>
          <w:szCs w:val="24"/>
          <w:shd w:val="clear" w:color="auto" w:fill="FFFFFF"/>
          <w:lang w:eastAsia="el-GR"/>
        </w:rPr>
      </w:pPr>
      <w:r w:rsidRPr="007B1602">
        <w:rPr>
          <w:rFonts w:ascii="Arial" w:eastAsia="Calibri" w:hAnsi="Arial"/>
          <w:color w:val="FF0000"/>
          <w:sz w:val="24"/>
          <w:szCs w:val="24"/>
          <w:lang w:eastAsia="el-GR"/>
        </w:rPr>
        <w:t>(Να μπει η σελ. 2β)</w:t>
      </w:r>
    </w:p>
    <w:p w:rsidR="007B1602" w:rsidRPr="007B1602" w:rsidRDefault="007B1602" w:rsidP="007B1602">
      <w:pPr>
        <w:spacing w:after="160" w:line="600" w:lineRule="auto"/>
        <w:ind w:firstLine="720"/>
        <w:jc w:val="center"/>
        <w:rPr>
          <w:rFonts w:ascii="Arial" w:hAnsi="Arial" w:cs="Arial"/>
          <w:b/>
          <w:color w:val="FF0000"/>
          <w:sz w:val="24"/>
          <w:szCs w:val="24"/>
          <w:shd w:val="clear" w:color="auto" w:fill="FFFFFF"/>
          <w:lang w:eastAsia="el-GR"/>
        </w:rPr>
      </w:pPr>
      <w:r w:rsidRPr="007B1602">
        <w:rPr>
          <w:rFonts w:ascii="Arial" w:hAnsi="Arial" w:cs="Arial"/>
          <w:color w:val="FF0000"/>
          <w:sz w:val="24"/>
          <w:szCs w:val="24"/>
          <w:shd w:val="clear" w:color="auto" w:fill="FFFFFF"/>
          <w:lang w:eastAsia="el-GR"/>
        </w:rPr>
        <w:t>(ΑΛΛΑΓΗ ΣΕΛΙΔΑΣ)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color w:val="222222"/>
          <w:sz w:val="24"/>
          <w:szCs w:val="24"/>
          <w:shd w:val="clear" w:color="auto" w:fill="FFFFFF"/>
          <w:lang w:eastAsia="el-GR"/>
        </w:rPr>
        <w:t>ΠΡΟΕΔΡΕΥΩΝ (Δημήτριος Βίτσας):</w:t>
      </w:r>
      <w:r w:rsidRPr="007B1602">
        <w:rPr>
          <w:rFonts w:ascii="Arial" w:hAnsi="Arial" w:cs="Arial"/>
          <w:color w:val="222222"/>
          <w:sz w:val="24"/>
          <w:szCs w:val="24"/>
          <w:shd w:val="clear" w:color="auto" w:fill="FFFFFF"/>
          <w:lang w:eastAsia="el-GR"/>
        </w:rPr>
        <w:t xml:space="preserve"> Κυρίες και κύριοι συνάδελφοι, πριν εισέλθουμε στη συζήτηση των επικαίρων ερωτήσεων, έχω την τιμή να ανακοινώσω στο Σώμα το δελτίο επικαίρων ερωτήσεων της Δευτέρας 25 Μαΐου 2020.</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lastRenderedPageBreak/>
        <w:t>ΕΠΙΚΑΙΡΕΣ ΕΡΩΤΗΣΕΙΣ Πρώτου Κύκλου (Άρθρα 130 παράγραφοι 2 και 3 και 132 παράγραφος 2 του Κανονισμού της Βουλής)</w:t>
      </w:r>
    </w:p>
    <w:p w:rsidR="007B1602" w:rsidRPr="007B1602" w:rsidRDefault="007B1602" w:rsidP="007B1602">
      <w:pPr>
        <w:spacing w:after="160" w:line="600" w:lineRule="auto"/>
        <w:ind w:firstLine="720"/>
        <w:jc w:val="both"/>
        <w:rPr>
          <w:rFonts w:ascii="Arial" w:hAnsi="Arial" w:cs="Arial"/>
          <w:b/>
          <w:sz w:val="24"/>
          <w:szCs w:val="24"/>
          <w:bdr w:val="double" w:sz="4" w:space="0" w:color="auto" w:frame="1"/>
          <w:shd w:val="clear" w:color="auto" w:fill="E5B8B7"/>
          <w:lang w:eastAsia="el-GR"/>
        </w:rPr>
      </w:pPr>
      <w:r w:rsidRPr="007B1602">
        <w:rPr>
          <w:rFonts w:ascii="Arial" w:hAnsi="Arial" w:cs="Arial"/>
          <w:sz w:val="24"/>
          <w:szCs w:val="24"/>
          <w:lang w:eastAsia="el-GR"/>
        </w:rPr>
        <w:t>1. Η με αριθμό 696/15-5-2020 επίκαιρη ερώτηση της Βουλευτού Αχαΐας του Συνασπισμού Ριζοσπαστικής Αριστεράς κ.</w:t>
      </w:r>
      <w:r w:rsidRPr="007B1602">
        <w:rPr>
          <w:rFonts w:ascii="Arial" w:hAnsi="Arial" w:cs="Arial"/>
          <w:b/>
          <w:sz w:val="24"/>
          <w:szCs w:val="24"/>
          <w:lang w:eastAsia="el-GR"/>
        </w:rPr>
        <w:t xml:space="preserve"> </w:t>
      </w:r>
      <w:r w:rsidRPr="007B1602">
        <w:rPr>
          <w:rFonts w:ascii="Arial" w:hAnsi="Arial" w:cs="Arial"/>
          <w:sz w:val="24"/>
          <w:szCs w:val="24"/>
          <w:lang w:eastAsia="el-GR"/>
        </w:rPr>
        <w:t>Αθανασίας (Σίας) Αναγνωστοπούλου</w:t>
      </w:r>
      <w:r w:rsidRPr="007B1602">
        <w:rPr>
          <w:rFonts w:ascii="Arial" w:hAnsi="Arial" w:cs="Arial"/>
          <w:b/>
          <w:sz w:val="24"/>
          <w:szCs w:val="24"/>
          <w:lang w:eastAsia="el-GR"/>
        </w:rPr>
        <w:t xml:space="preserve"> </w:t>
      </w:r>
      <w:r w:rsidRPr="007B1602">
        <w:rPr>
          <w:rFonts w:ascii="Arial" w:hAnsi="Arial" w:cs="Arial"/>
          <w:sz w:val="24"/>
          <w:szCs w:val="24"/>
          <w:lang w:eastAsia="el-GR"/>
        </w:rPr>
        <w:t>προς τον Υπουργό Εσωτερικών, με θέμα: «Απαράδεκτες οι συνθήκες διαβίωσης των Ρομά δυτικής Αχαΐας - Ανάγκη άμεσης παρέμβασης».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sz w:val="24"/>
          <w:szCs w:val="24"/>
          <w:lang w:eastAsia="el-GR"/>
        </w:rPr>
        <w:t>2. Η με αριθμό 692/12-5-2020 επίκαιρη ερώτηση του Βουλευτή Αιτωλοακαρνανίας του Κινήματος Αλλαγής κ. Δημητρίου Κωνσταντόπουλου</w:t>
      </w:r>
      <w:r w:rsidRPr="007B1602">
        <w:rPr>
          <w:rFonts w:ascii="Arial" w:hAnsi="Arial" w:cs="Arial"/>
          <w:b/>
          <w:sz w:val="24"/>
          <w:szCs w:val="24"/>
          <w:lang w:eastAsia="el-GR"/>
        </w:rPr>
        <w:t xml:space="preserve"> </w:t>
      </w:r>
      <w:r w:rsidRPr="007B1602">
        <w:rPr>
          <w:rFonts w:ascii="Arial" w:hAnsi="Arial" w:cs="Arial"/>
          <w:sz w:val="24"/>
          <w:szCs w:val="24"/>
          <w:lang w:eastAsia="el-GR"/>
        </w:rPr>
        <w:t>προς την Υπουργό</w:t>
      </w:r>
      <w:r w:rsidRPr="007B1602">
        <w:rPr>
          <w:rFonts w:ascii="Arial" w:hAnsi="Arial" w:cs="Arial"/>
          <w:b/>
          <w:sz w:val="24"/>
          <w:szCs w:val="24"/>
          <w:lang w:eastAsia="el-GR"/>
        </w:rPr>
        <w:t xml:space="preserve"> </w:t>
      </w:r>
      <w:r w:rsidRPr="007B1602">
        <w:rPr>
          <w:rFonts w:ascii="Arial" w:hAnsi="Arial" w:cs="Arial"/>
          <w:sz w:val="24"/>
          <w:szCs w:val="24"/>
          <w:lang w:eastAsia="el-GR"/>
        </w:rPr>
        <w:t>Πολιτισμού και Αθλητισμού, με θέμα: «Σχετικά με την αναστολή κάθε πολιτιστικής δραστηριότητας»</w:t>
      </w:r>
      <w:r w:rsidRPr="007B1602">
        <w:rPr>
          <w:rFonts w:ascii="Arial" w:eastAsiaTheme="minorHAnsi" w:hAnsi="Arial" w:cs="Arial"/>
          <w:sz w:val="24"/>
          <w:szCs w:val="24"/>
        </w:rPr>
        <w:t>.</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sz w:val="24"/>
          <w:szCs w:val="24"/>
          <w:lang w:eastAsia="el-GR"/>
        </w:rPr>
        <w:t>3. Η με αριθμό 708/18-5-2020 επίκαιρη ερώτηση του Βουλευτή Α΄ Θεσσαλονίκης του Κομμουνιστικού Κόμματος Ελλάδας</w:t>
      </w:r>
      <w:r w:rsidRPr="007B1602">
        <w:rPr>
          <w:rFonts w:ascii="Arial" w:hAnsi="Arial" w:cs="Arial"/>
          <w:b/>
          <w:sz w:val="24"/>
          <w:szCs w:val="24"/>
          <w:lang w:eastAsia="el-GR"/>
        </w:rPr>
        <w:t xml:space="preserve"> </w:t>
      </w:r>
      <w:r w:rsidRPr="007B1602">
        <w:rPr>
          <w:rFonts w:ascii="Arial" w:hAnsi="Arial" w:cs="Arial"/>
          <w:sz w:val="24"/>
          <w:szCs w:val="24"/>
          <w:lang w:eastAsia="el-GR"/>
        </w:rPr>
        <w:t>κ. Γιάννη Δελή προς τον Υπουργό</w:t>
      </w:r>
      <w:r w:rsidRPr="007B1602">
        <w:rPr>
          <w:rFonts w:ascii="Arial" w:hAnsi="Arial" w:cs="Arial"/>
          <w:b/>
          <w:sz w:val="24"/>
          <w:szCs w:val="24"/>
          <w:lang w:eastAsia="el-GR"/>
        </w:rPr>
        <w:t xml:space="preserve">  </w:t>
      </w:r>
      <w:r w:rsidRPr="007B1602">
        <w:rPr>
          <w:rFonts w:ascii="Arial" w:hAnsi="Arial" w:cs="Arial"/>
          <w:sz w:val="24"/>
          <w:szCs w:val="24"/>
          <w:lang w:eastAsia="el-GR"/>
        </w:rPr>
        <w:t>Εσωτερικών,</w:t>
      </w:r>
      <w:r w:rsidRPr="007B1602">
        <w:rPr>
          <w:rFonts w:ascii="Arial" w:hAnsi="Arial" w:cs="Arial"/>
          <w:b/>
          <w:sz w:val="24"/>
          <w:szCs w:val="24"/>
          <w:lang w:eastAsia="el-GR"/>
        </w:rPr>
        <w:t xml:space="preserve"> </w:t>
      </w:r>
      <w:r w:rsidRPr="007B1602">
        <w:rPr>
          <w:rFonts w:ascii="Arial" w:hAnsi="Arial" w:cs="Arial"/>
          <w:sz w:val="24"/>
          <w:szCs w:val="24"/>
          <w:lang w:eastAsia="el-GR"/>
        </w:rPr>
        <w:t>με θέμα:</w:t>
      </w:r>
      <w:r w:rsidRPr="007B1602">
        <w:rPr>
          <w:rFonts w:ascii="Arial" w:hAnsi="Arial" w:cs="Arial"/>
          <w:color w:val="000000" w:themeColor="text1"/>
          <w:sz w:val="24"/>
          <w:szCs w:val="24"/>
          <w:lang w:eastAsia="el-GR"/>
        </w:rPr>
        <w:t xml:space="preserve"> «</w:t>
      </w:r>
      <w:r w:rsidRPr="007B1602">
        <w:rPr>
          <w:rFonts w:ascii="Arial" w:hAnsi="Arial" w:cs="Arial"/>
          <w:sz w:val="24"/>
          <w:szCs w:val="24"/>
          <w:lang w:eastAsia="el-GR"/>
        </w:rPr>
        <w:t>Μονιμοποίηση όλων των συμβασιούχων στη σχολική καθαριότητα  και προσλήψεις νέου μόνιμου προσωπικού καθαριότητας για την επαρκή κάλυψη των σχολικών μονάδων</w:t>
      </w:r>
      <w:r w:rsidRPr="007B1602">
        <w:rPr>
          <w:rFonts w:ascii="Arial" w:hAnsi="Arial" w:cs="Arial"/>
          <w:color w:val="000000" w:themeColor="text1"/>
          <w:sz w:val="24"/>
          <w:szCs w:val="24"/>
          <w:lang w:eastAsia="el-GR"/>
        </w:rPr>
        <w:t>».</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sz w:val="24"/>
          <w:szCs w:val="24"/>
          <w:lang w:eastAsia="el-GR"/>
        </w:rPr>
        <w:t>4. Η με αριθμό 694/12-5-2020 επίκαιρη ερώτηση του Βουλευτή Σερρών της Ελληνικής Λύσης</w:t>
      </w:r>
      <w:r w:rsidRPr="007B1602">
        <w:rPr>
          <w:rFonts w:ascii="Arial" w:hAnsi="Arial" w:cs="Arial"/>
          <w:b/>
          <w:sz w:val="24"/>
          <w:szCs w:val="24"/>
          <w:lang w:eastAsia="el-GR"/>
        </w:rPr>
        <w:t xml:space="preserve"> </w:t>
      </w:r>
      <w:r w:rsidRPr="007B1602">
        <w:rPr>
          <w:rFonts w:ascii="Arial" w:hAnsi="Arial" w:cs="Arial"/>
          <w:sz w:val="24"/>
          <w:szCs w:val="24"/>
          <w:lang w:eastAsia="el-GR"/>
        </w:rPr>
        <w:t>κ. Κωνσταντίνου Μπούμπα προς τον Υπουργό</w:t>
      </w:r>
      <w:r w:rsidRPr="007B1602">
        <w:rPr>
          <w:rFonts w:ascii="Arial" w:hAnsi="Arial" w:cs="Arial"/>
          <w:b/>
          <w:sz w:val="24"/>
          <w:szCs w:val="24"/>
          <w:lang w:eastAsia="el-GR"/>
        </w:rPr>
        <w:t xml:space="preserve"> </w:t>
      </w:r>
      <w:r w:rsidRPr="007B1602">
        <w:rPr>
          <w:rFonts w:ascii="Arial" w:hAnsi="Arial" w:cs="Arial"/>
          <w:sz w:val="24"/>
          <w:szCs w:val="24"/>
          <w:lang w:eastAsia="el-GR"/>
        </w:rPr>
        <w:t>Εσωτερικών,</w:t>
      </w:r>
      <w:r w:rsidRPr="007B1602">
        <w:rPr>
          <w:rFonts w:ascii="Arial" w:hAnsi="Arial" w:cs="Arial"/>
          <w:b/>
          <w:sz w:val="24"/>
          <w:szCs w:val="24"/>
          <w:lang w:eastAsia="el-GR"/>
        </w:rPr>
        <w:t xml:space="preserve"> </w:t>
      </w:r>
      <w:r w:rsidRPr="007B1602">
        <w:rPr>
          <w:rFonts w:ascii="Arial" w:hAnsi="Arial" w:cs="Arial"/>
          <w:sz w:val="24"/>
          <w:szCs w:val="24"/>
          <w:lang w:eastAsia="el-GR"/>
        </w:rPr>
        <w:t>με θέμα:</w:t>
      </w:r>
      <w:r w:rsidRPr="007B1602">
        <w:rPr>
          <w:rFonts w:ascii="Arial" w:hAnsi="Arial" w:cs="Arial"/>
          <w:color w:val="000000" w:themeColor="text1"/>
          <w:sz w:val="24"/>
          <w:szCs w:val="24"/>
          <w:lang w:eastAsia="el-GR"/>
        </w:rPr>
        <w:t xml:space="preserve"> «</w:t>
      </w:r>
      <w:r w:rsidRPr="007B1602">
        <w:rPr>
          <w:rFonts w:ascii="Arial" w:hAnsi="Arial" w:cs="Arial"/>
          <w:sz w:val="24"/>
          <w:szCs w:val="24"/>
          <w:lang w:eastAsia="el-GR"/>
        </w:rPr>
        <w:t>Πρόσληψη μονίμων καθαριστριών στα σχολεία</w:t>
      </w:r>
      <w:r w:rsidRPr="007B1602">
        <w:rPr>
          <w:rFonts w:ascii="Arial" w:hAnsi="Arial" w:cs="Arial"/>
          <w:color w:val="000000" w:themeColor="text1"/>
          <w:sz w:val="24"/>
          <w:szCs w:val="24"/>
          <w:lang w:eastAsia="el-GR"/>
        </w:rPr>
        <w:t>».</w:t>
      </w:r>
    </w:p>
    <w:p w:rsidR="007B1602" w:rsidRPr="007B1602" w:rsidRDefault="007B1602" w:rsidP="007B1602">
      <w:pPr>
        <w:spacing w:after="160" w:line="600" w:lineRule="auto"/>
        <w:ind w:firstLine="720"/>
        <w:jc w:val="both"/>
        <w:rPr>
          <w:rFonts w:ascii="Arial" w:hAnsi="Arial" w:cs="Arial"/>
          <w:color w:val="000000" w:themeColor="text1"/>
          <w:sz w:val="24"/>
          <w:szCs w:val="24"/>
          <w:lang w:eastAsia="el-GR"/>
        </w:rPr>
      </w:pPr>
      <w:r w:rsidRPr="007B1602">
        <w:rPr>
          <w:rFonts w:ascii="Arial" w:hAnsi="Arial" w:cs="Arial"/>
          <w:sz w:val="24"/>
          <w:szCs w:val="24"/>
          <w:lang w:eastAsia="el-GR"/>
        </w:rPr>
        <w:lastRenderedPageBreak/>
        <w:t>5. Η με αριθμό 701/18-5-2020 επίκαιρη ερώτηση του Βουλευτή Β2΄ Δυτικού Τομέα Αθηνών του ΜέΡΑ25 κ. Κρίτωνα Αρσένη προς τον Υπουργό</w:t>
      </w:r>
      <w:r w:rsidRPr="007B1602">
        <w:rPr>
          <w:rFonts w:ascii="Arial" w:hAnsi="Arial" w:cs="Arial"/>
          <w:b/>
          <w:sz w:val="24"/>
          <w:szCs w:val="24"/>
          <w:lang w:eastAsia="el-GR"/>
        </w:rPr>
        <w:t xml:space="preserve">  </w:t>
      </w:r>
      <w:r w:rsidRPr="007B1602">
        <w:rPr>
          <w:rFonts w:ascii="Arial" w:hAnsi="Arial" w:cs="Arial"/>
          <w:sz w:val="24"/>
          <w:szCs w:val="24"/>
          <w:lang w:eastAsia="el-GR"/>
        </w:rPr>
        <w:t>Περιβάλλοντος και Ενέργειας,</w:t>
      </w:r>
      <w:r w:rsidRPr="007B1602">
        <w:rPr>
          <w:rFonts w:ascii="Arial" w:hAnsi="Arial" w:cs="Arial"/>
          <w:b/>
          <w:sz w:val="24"/>
          <w:szCs w:val="24"/>
          <w:lang w:eastAsia="el-GR"/>
        </w:rPr>
        <w:t xml:space="preserve"> </w:t>
      </w:r>
      <w:r w:rsidRPr="007B1602">
        <w:rPr>
          <w:rFonts w:ascii="Arial" w:hAnsi="Arial" w:cs="Arial"/>
          <w:sz w:val="24"/>
          <w:szCs w:val="24"/>
          <w:lang w:eastAsia="el-GR"/>
        </w:rPr>
        <w:t>με θέμα:</w:t>
      </w:r>
      <w:r w:rsidRPr="007B1602">
        <w:rPr>
          <w:rFonts w:ascii="Arial" w:hAnsi="Arial" w:cs="Arial"/>
          <w:color w:val="000000" w:themeColor="text1"/>
          <w:sz w:val="24"/>
          <w:szCs w:val="24"/>
          <w:lang w:eastAsia="el-GR"/>
        </w:rPr>
        <w:t xml:space="preserve"> «</w:t>
      </w:r>
      <w:r w:rsidRPr="007B1602">
        <w:rPr>
          <w:rFonts w:ascii="Arial" w:hAnsi="Arial" w:cs="Arial"/>
          <w:sz w:val="24"/>
          <w:szCs w:val="24"/>
          <w:lang w:eastAsia="el-GR"/>
        </w:rPr>
        <w:t>Να καταργηθούν οι διατάξεις του άρθρου 255 του ν.4685/2020 για την ιερακοθηρία, πριν προκαλέσουν ανεπανόρθωτη βλάβη στην Ελληνική Φύση</w:t>
      </w:r>
      <w:r w:rsidRPr="007B1602">
        <w:rPr>
          <w:rFonts w:ascii="Arial" w:hAnsi="Arial" w:cs="Arial"/>
          <w:color w:val="000000" w:themeColor="text1"/>
          <w:sz w:val="24"/>
          <w:szCs w:val="24"/>
          <w:lang w:eastAsia="el-GR"/>
        </w:rPr>
        <w:t>».</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000000" w:themeColor="text1"/>
          <w:sz w:val="24"/>
          <w:szCs w:val="24"/>
          <w:lang w:eastAsia="el-GR"/>
        </w:rPr>
        <w:t>Β. ΕΠΙΚΑΙΡΕΣ ΕΡΩΤΗΣΕΙΣ Δεύτερου Κύκλου (Άρθρα 130 παράγραφοι 2 και 3 και 132 παράγραφος 2 του Κανονισμού της Βουλής)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sz w:val="24"/>
          <w:szCs w:val="24"/>
          <w:lang w:eastAsia="el-GR"/>
        </w:rPr>
        <w:t>1. Η με αριθμό 697/15-5-2020 επίκαιρη ερώτηση του Βουλευτή Κέρκυρας του Συνασπισμού Ριζοσπαστικής Αριστεράς κ.</w:t>
      </w:r>
      <w:r w:rsidRPr="007B1602">
        <w:rPr>
          <w:rFonts w:ascii="Arial" w:hAnsi="Arial" w:cs="Arial"/>
          <w:b/>
          <w:sz w:val="24"/>
          <w:szCs w:val="24"/>
          <w:lang w:eastAsia="el-GR"/>
        </w:rPr>
        <w:t xml:space="preserve"> </w:t>
      </w:r>
      <w:r w:rsidRPr="007B1602">
        <w:rPr>
          <w:rFonts w:ascii="Arial" w:hAnsi="Arial" w:cs="Arial"/>
          <w:sz w:val="24"/>
          <w:szCs w:val="24"/>
          <w:lang w:eastAsia="el-GR"/>
        </w:rPr>
        <w:t>Αλέξανδρου – Χρήστου Αυλωνίτη</w:t>
      </w:r>
      <w:r w:rsidRPr="007B1602">
        <w:rPr>
          <w:rFonts w:ascii="Arial" w:hAnsi="Arial" w:cs="Arial"/>
          <w:b/>
          <w:sz w:val="24"/>
          <w:szCs w:val="24"/>
          <w:lang w:eastAsia="el-GR"/>
        </w:rPr>
        <w:t xml:space="preserve"> </w:t>
      </w:r>
      <w:r w:rsidRPr="007B1602">
        <w:rPr>
          <w:rFonts w:ascii="Arial" w:hAnsi="Arial" w:cs="Arial"/>
          <w:sz w:val="24"/>
          <w:szCs w:val="24"/>
          <w:lang w:eastAsia="el-GR"/>
        </w:rPr>
        <w:t>προς την Υπουργό Πολιτισμού και Αθλητισμού, με θέμα: «Αυθαίρετες κατασκευές εντός της τάφρου του Παλαιού Φρουρίου Κέρκυρας».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sz w:val="24"/>
          <w:szCs w:val="24"/>
          <w:lang w:eastAsia="el-GR"/>
        </w:rPr>
        <w:t>2. Η με αριθμό 714/18-5-2020 επίκαιρη ερώτηση του Βουλευτή Β΄ Θεσσαλονίκης του Κομμουνιστικού Κόμματος Ελλάδας</w:t>
      </w:r>
      <w:r w:rsidRPr="007B1602">
        <w:rPr>
          <w:rFonts w:ascii="Arial" w:hAnsi="Arial" w:cs="Arial"/>
          <w:b/>
          <w:sz w:val="24"/>
          <w:szCs w:val="24"/>
          <w:lang w:eastAsia="el-GR"/>
        </w:rPr>
        <w:t xml:space="preserve"> </w:t>
      </w:r>
      <w:r w:rsidRPr="007B1602">
        <w:rPr>
          <w:rFonts w:ascii="Arial" w:hAnsi="Arial" w:cs="Arial"/>
          <w:sz w:val="24"/>
          <w:szCs w:val="24"/>
          <w:lang w:eastAsia="el-GR"/>
        </w:rPr>
        <w:t>κ. Λεωνίδα Στολτίδη προς τον Υπουργό</w:t>
      </w:r>
      <w:r w:rsidRPr="007B1602">
        <w:rPr>
          <w:rFonts w:ascii="Arial" w:hAnsi="Arial" w:cs="Arial"/>
          <w:b/>
          <w:sz w:val="24"/>
          <w:szCs w:val="24"/>
          <w:lang w:eastAsia="el-GR"/>
        </w:rPr>
        <w:t xml:space="preserve"> </w:t>
      </w:r>
      <w:r w:rsidRPr="007B1602">
        <w:rPr>
          <w:rFonts w:ascii="Arial" w:hAnsi="Arial" w:cs="Arial"/>
          <w:sz w:val="24"/>
          <w:szCs w:val="24"/>
          <w:lang w:eastAsia="el-GR"/>
        </w:rPr>
        <w:t>Περιβάλλοντος και Ενέργειας,</w:t>
      </w:r>
      <w:r w:rsidRPr="007B1602">
        <w:rPr>
          <w:rFonts w:ascii="Arial" w:hAnsi="Arial" w:cs="Arial"/>
          <w:b/>
          <w:sz w:val="24"/>
          <w:szCs w:val="24"/>
          <w:lang w:eastAsia="el-GR"/>
        </w:rPr>
        <w:t xml:space="preserve"> </w:t>
      </w:r>
      <w:r w:rsidRPr="007B1602">
        <w:rPr>
          <w:rFonts w:ascii="Arial" w:hAnsi="Arial" w:cs="Arial"/>
          <w:sz w:val="24"/>
          <w:szCs w:val="24"/>
          <w:lang w:eastAsia="el-GR"/>
        </w:rPr>
        <w:t>με θέμα:</w:t>
      </w:r>
      <w:r w:rsidRPr="007B1602">
        <w:rPr>
          <w:rFonts w:ascii="Arial" w:hAnsi="Arial" w:cs="Arial"/>
          <w:color w:val="000000" w:themeColor="text1"/>
          <w:sz w:val="24"/>
          <w:szCs w:val="24"/>
          <w:lang w:eastAsia="el-GR"/>
        </w:rPr>
        <w:t xml:space="preserve"> «Οι</w:t>
      </w:r>
      <w:r w:rsidRPr="007B1602">
        <w:rPr>
          <w:rFonts w:ascii="Arial" w:hAnsi="Arial" w:cs="Arial"/>
          <w:sz w:val="24"/>
          <w:szCs w:val="24"/>
          <w:lang w:eastAsia="el-GR"/>
        </w:rPr>
        <w:t xml:space="preserve"> εξελίξεις στα «Πετρέλαια Καβάλας» και η διασφάλιση όλων των θέσεων εργασίας, των δικαιωμάτων των εργαζόμενων και των συμβάσεων εργασίας τους</w:t>
      </w:r>
      <w:r w:rsidRPr="007B1602">
        <w:rPr>
          <w:rFonts w:ascii="Arial" w:hAnsi="Arial" w:cs="Arial"/>
          <w:color w:val="000000" w:themeColor="text1"/>
          <w:sz w:val="24"/>
          <w:szCs w:val="24"/>
          <w:lang w:eastAsia="el-GR"/>
        </w:rPr>
        <w:t>».</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sz w:val="24"/>
          <w:szCs w:val="24"/>
          <w:lang w:eastAsia="el-GR"/>
        </w:rPr>
        <w:t>3. Η με αριθμό 699/15-5-2020 επίκαιρη ερώτηση της Βουλευτού Καβάλας του Συνασπισμού Ριζοσπαστικής Αριστεράς κ.</w:t>
      </w:r>
      <w:r w:rsidRPr="007B1602">
        <w:rPr>
          <w:rFonts w:ascii="Arial" w:hAnsi="Arial" w:cs="Arial"/>
          <w:b/>
          <w:sz w:val="24"/>
          <w:szCs w:val="24"/>
          <w:lang w:eastAsia="el-GR"/>
        </w:rPr>
        <w:t xml:space="preserve"> </w:t>
      </w:r>
      <w:r w:rsidRPr="007B1602">
        <w:rPr>
          <w:rFonts w:ascii="Arial" w:hAnsi="Arial" w:cs="Arial"/>
          <w:sz w:val="24"/>
          <w:szCs w:val="24"/>
          <w:lang w:eastAsia="el-GR"/>
        </w:rPr>
        <w:t>Σουλτάνας Ελευθεριάδου</w:t>
      </w:r>
      <w:r w:rsidRPr="007B1602">
        <w:rPr>
          <w:rFonts w:ascii="Arial" w:hAnsi="Arial" w:cs="Arial"/>
          <w:b/>
          <w:sz w:val="24"/>
          <w:szCs w:val="24"/>
          <w:lang w:eastAsia="el-GR"/>
        </w:rPr>
        <w:t xml:space="preserve"> </w:t>
      </w:r>
      <w:r w:rsidRPr="007B1602">
        <w:rPr>
          <w:rFonts w:ascii="Arial" w:hAnsi="Arial" w:cs="Arial"/>
          <w:sz w:val="24"/>
          <w:szCs w:val="24"/>
          <w:lang w:eastAsia="el-GR"/>
        </w:rPr>
        <w:t xml:space="preserve">προς τον Υπουργό Περιβάλλοντος και Ενέργειας, με θέμα: </w:t>
      </w:r>
      <w:r w:rsidRPr="007B1602">
        <w:rPr>
          <w:rFonts w:ascii="Arial" w:hAnsi="Arial" w:cs="Arial"/>
          <w:sz w:val="24"/>
          <w:szCs w:val="24"/>
          <w:lang w:eastAsia="el-GR"/>
        </w:rPr>
        <w:lastRenderedPageBreak/>
        <w:t>«Σοβαρότατες ανησυχίες στην ευρύτερη περιοχή της Καβάλας από τα προβλήματα λειτουργίας της «ENERGEAN» και τις επιπτώσεις που μπορεί να έχουν σε εργαζόμενους/ες και εμμέσως εξαρτώμενες επιχειρήσεις».</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4. Η με αριθμό 715/18-5-2020 επίκαιρη ερώτηση του Βουλευτή Α΄ Αθηνών του Συνασπισμού Ριζοσπαστικής Αριστεράς κ.</w:t>
      </w:r>
      <w:r w:rsidRPr="007B1602">
        <w:rPr>
          <w:rFonts w:ascii="Arial" w:hAnsi="Arial" w:cs="Arial"/>
          <w:b/>
          <w:sz w:val="24"/>
          <w:szCs w:val="24"/>
          <w:lang w:eastAsia="el-GR"/>
        </w:rPr>
        <w:t xml:space="preserve"> </w:t>
      </w:r>
      <w:r w:rsidRPr="007B1602">
        <w:rPr>
          <w:rFonts w:ascii="Arial" w:hAnsi="Arial" w:cs="Arial"/>
          <w:sz w:val="24"/>
          <w:szCs w:val="24"/>
          <w:lang w:eastAsia="el-GR"/>
        </w:rPr>
        <w:t>Χριστόφορου Βερναρδάκη</w:t>
      </w:r>
      <w:r w:rsidRPr="007B1602">
        <w:rPr>
          <w:rFonts w:ascii="Arial" w:hAnsi="Arial" w:cs="Arial"/>
          <w:b/>
          <w:sz w:val="24"/>
          <w:szCs w:val="24"/>
          <w:lang w:eastAsia="el-GR"/>
        </w:rPr>
        <w:t xml:space="preserve"> </w:t>
      </w:r>
      <w:r w:rsidRPr="007B1602">
        <w:rPr>
          <w:rFonts w:ascii="Arial" w:hAnsi="Arial" w:cs="Arial"/>
          <w:sz w:val="24"/>
          <w:szCs w:val="24"/>
          <w:lang w:eastAsia="el-GR"/>
        </w:rPr>
        <w:t>προς την Υπουργό Πολιτισμού και Αθλητισμού, με θέμα: «Υπουργική απόφαση για την άσκηση πειθαρχικών διώξεων κατά υπαλλήλων - στελεχών του Ταμείου  Αλληλοβοηθείας  Υπαλλήλων Υπουργείου Πολιτισμού  (ΤΑΥΠ ΥΠΠΟ) κατόπιν γνωστοποίησης ποινικής δικογραφίας στο Υπουργείο Πολιτισμού και Αθλητισμού. Συνολικό ποσό με το οποίο έχει επιχορηγηθεί το Ταμείο Αλληλοβοήθειας και ο εκκαθαριστής από την 7</w:t>
      </w:r>
      <w:r w:rsidRPr="007B1602">
        <w:rPr>
          <w:rFonts w:ascii="Arial" w:hAnsi="Arial" w:cs="Arial"/>
          <w:sz w:val="24"/>
          <w:szCs w:val="24"/>
          <w:vertAlign w:val="superscript"/>
          <w:lang w:eastAsia="el-GR"/>
        </w:rPr>
        <w:t>η</w:t>
      </w:r>
      <w:r w:rsidRPr="007B1602">
        <w:rPr>
          <w:rFonts w:ascii="Arial" w:hAnsi="Arial" w:cs="Arial"/>
          <w:sz w:val="24"/>
          <w:szCs w:val="24"/>
          <w:lang w:eastAsia="el-GR"/>
        </w:rPr>
        <w:t xml:space="preserve"> Ιουλίου μέχρι σήμερα».</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sz w:val="24"/>
          <w:szCs w:val="24"/>
          <w:lang w:eastAsia="el-GR"/>
        </w:rPr>
        <w:t>ΑΝΑΦΟΡΕΣ-ΕΡΩΤΗΣΕΙΣ (Άρθρο 130 παράγραφος 5 του Κανονισμού της Βουλής)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sz w:val="24"/>
          <w:szCs w:val="24"/>
          <w:lang w:eastAsia="el-GR"/>
        </w:rPr>
        <w:t>1. Η με αριθμό 5220/243/27-3-2020 ερώτηση και αίτηση κατάθεσης εγγράφων του Βουλευτή Β΄ Θεσσαλονίκης του Συνασπισμού Ριζοσπαστικής Αριστεράς κ. Σωκράτη Φάμελλου προς τον Υπουργό</w:t>
      </w:r>
      <w:r w:rsidRPr="007B1602">
        <w:rPr>
          <w:rFonts w:ascii="Arial" w:hAnsi="Arial" w:cs="Arial"/>
          <w:b/>
          <w:sz w:val="24"/>
          <w:szCs w:val="24"/>
          <w:lang w:eastAsia="el-GR"/>
        </w:rPr>
        <w:t xml:space="preserve"> </w:t>
      </w:r>
      <w:r w:rsidRPr="007B1602">
        <w:rPr>
          <w:rFonts w:ascii="Arial" w:hAnsi="Arial" w:cs="Arial"/>
          <w:sz w:val="24"/>
          <w:szCs w:val="24"/>
          <w:lang w:eastAsia="el-GR"/>
        </w:rPr>
        <w:t>Περιβάλλοντος και Ενέργειας,</w:t>
      </w:r>
      <w:r w:rsidRPr="007B1602">
        <w:rPr>
          <w:rFonts w:ascii="Arial" w:hAnsi="Arial" w:cs="Arial"/>
          <w:b/>
          <w:sz w:val="24"/>
          <w:szCs w:val="24"/>
          <w:lang w:eastAsia="el-GR"/>
        </w:rPr>
        <w:t xml:space="preserve"> </w:t>
      </w:r>
      <w:r w:rsidRPr="007B1602">
        <w:rPr>
          <w:rFonts w:ascii="Arial" w:hAnsi="Arial" w:cs="Arial"/>
          <w:sz w:val="24"/>
          <w:szCs w:val="24"/>
          <w:lang w:eastAsia="el-GR"/>
        </w:rPr>
        <w:t>με θέμα: «Διασφάλιση της πρόσβασης όλων στα βασικά κοινωνικά αγαθά την περίοδο της πανδημίας».</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lastRenderedPageBreak/>
        <w:t>2. Η με αριθμό 5228/244/27-3-2020 ερώτηση και αίτηση κατάθεσης εγγράφων του Βουλευτή Β’ Θεσσαλονίκης του Συνασπισμού Ριζοσπαστικής Αριστεράς κ. Σωκράτη Φάμελλου προς τον Υπουργό</w:t>
      </w:r>
      <w:r w:rsidRPr="007B1602">
        <w:rPr>
          <w:rFonts w:ascii="Arial" w:hAnsi="Arial" w:cs="Arial"/>
          <w:b/>
          <w:sz w:val="24"/>
          <w:szCs w:val="24"/>
          <w:lang w:eastAsia="el-GR"/>
        </w:rPr>
        <w:t xml:space="preserve"> </w:t>
      </w:r>
      <w:r w:rsidRPr="007B1602">
        <w:rPr>
          <w:rFonts w:ascii="Arial" w:hAnsi="Arial" w:cs="Arial"/>
          <w:sz w:val="24"/>
          <w:szCs w:val="24"/>
          <w:lang w:eastAsia="el-GR"/>
        </w:rPr>
        <w:t>Περιβάλλοντος και Ενέργειας,</w:t>
      </w:r>
      <w:r w:rsidRPr="007B1602">
        <w:rPr>
          <w:rFonts w:ascii="Arial" w:hAnsi="Arial" w:cs="Arial"/>
          <w:b/>
          <w:sz w:val="24"/>
          <w:szCs w:val="24"/>
          <w:lang w:eastAsia="el-GR"/>
        </w:rPr>
        <w:t xml:space="preserve"> </w:t>
      </w:r>
      <w:r w:rsidRPr="007B1602">
        <w:rPr>
          <w:rFonts w:ascii="Arial" w:hAnsi="Arial" w:cs="Arial"/>
          <w:sz w:val="24"/>
          <w:szCs w:val="24"/>
          <w:lang w:eastAsia="el-GR"/>
        </w:rPr>
        <w:t>με θέμα: «Ανυπαρξία κινήτρων και αντικινήτρων για τη διαλογή στην πηγή και την ανακύκλωση».</w:t>
      </w:r>
    </w:p>
    <w:p w:rsidR="007B1602" w:rsidRPr="007B1602" w:rsidRDefault="007B1602" w:rsidP="007B1602">
      <w:pPr>
        <w:spacing w:after="160" w:line="600" w:lineRule="auto"/>
        <w:ind w:firstLine="720"/>
        <w:rPr>
          <w:rFonts w:ascii="Arial" w:hAnsi="Arial" w:cs="Arial"/>
          <w:sz w:val="24"/>
          <w:szCs w:val="24"/>
          <w:lang w:eastAsia="el-GR"/>
        </w:rPr>
      </w:pPr>
      <w:r w:rsidRPr="007B1602">
        <w:rPr>
          <w:rFonts w:ascii="Arial" w:hAnsi="Arial" w:cs="Arial"/>
          <w:sz w:val="24"/>
          <w:szCs w:val="24"/>
          <w:lang w:eastAsia="el-GR"/>
        </w:rPr>
        <w:t xml:space="preserve">Κυρίες και κύριοι συνάδελφοι, εισερχόμαστε στη συζήτηση των </w:t>
      </w:r>
    </w:p>
    <w:p w:rsidR="007B1602" w:rsidRPr="007B1602" w:rsidRDefault="007B1602" w:rsidP="007B1602">
      <w:pPr>
        <w:spacing w:after="160" w:line="600" w:lineRule="auto"/>
        <w:ind w:firstLine="720"/>
        <w:jc w:val="center"/>
        <w:rPr>
          <w:rFonts w:ascii="Arial" w:hAnsi="Arial" w:cs="Arial"/>
          <w:b/>
          <w:sz w:val="24"/>
          <w:szCs w:val="24"/>
          <w:lang w:eastAsia="el-GR"/>
        </w:rPr>
      </w:pPr>
      <w:r w:rsidRPr="007B1602">
        <w:rPr>
          <w:rFonts w:ascii="Arial" w:hAnsi="Arial" w:cs="Arial"/>
          <w:b/>
          <w:sz w:val="24"/>
          <w:szCs w:val="24"/>
          <w:lang w:eastAsia="el-GR"/>
        </w:rPr>
        <w:t>ΕΠΙΚΑΙΡΩΝ ΕΡΩΤΗΣΕΩΝ</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Με έγγραφό του ο Γενικός Γραμματέας Νομικών και Κοινοβουλευτικών Θεμάτων ενημερώνει το Σώμα τα εξής: </w:t>
      </w:r>
    </w:p>
    <w:p w:rsidR="007B1602" w:rsidRPr="007B1602" w:rsidRDefault="007B1602" w:rsidP="007B1602">
      <w:pPr>
        <w:spacing w:after="160" w:line="600" w:lineRule="auto"/>
        <w:ind w:firstLine="720"/>
        <w:jc w:val="both"/>
        <w:rPr>
          <w:rFonts w:ascii="Arial" w:hAnsi="Arial" w:cs="Arial"/>
          <w:color w:val="000000"/>
          <w:sz w:val="24"/>
          <w:szCs w:val="24"/>
          <w:lang w:eastAsia="el-GR"/>
        </w:rPr>
      </w:pPr>
      <w:r w:rsidRPr="007B1602">
        <w:rPr>
          <w:rFonts w:ascii="Arial" w:hAnsi="Arial" w:cs="Arial"/>
          <w:color w:val="222222"/>
          <w:sz w:val="24"/>
          <w:szCs w:val="24"/>
          <w:shd w:val="clear" w:color="auto" w:fill="FFFFFF"/>
          <w:lang w:eastAsia="el-GR"/>
        </w:rPr>
        <w:t>Σήμερα Παρασκευή 22 Μαΐου 2020 οι επίκαιρες ερωτήσεις που θα συζητηθούν είναι οι ακόλουθες:</w:t>
      </w:r>
      <w:r w:rsidRPr="007B1602">
        <w:rPr>
          <w:rFonts w:ascii="Arial" w:hAnsi="Arial" w:cs="Arial"/>
          <w:color w:val="000000"/>
          <w:sz w:val="24"/>
          <w:szCs w:val="24"/>
          <w:lang w:eastAsia="el-GR"/>
        </w:rPr>
        <w:t xml:space="preserve"> </w:t>
      </w:r>
    </w:p>
    <w:p w:rsidR="007B1602" w:rsidRPr="007B1602" w:rsidRDefault="007B1602" w:rsidP="007B1602">
      <w:pPr>
        <w:spacing w:after="160" w:line="600" w:lineRule="auto"/>
        <w:ind w:firstLine="720"/>
        <w:jc w:val="both"/>
        <w:rPr>
          <w:rFonts w:ascii="Arial" w:hAnsi="Arial" w:cs="Arial"/>
          <w:color w:val="000000"/>
          <w:sz w:val="24"/>
          <w:szCs w:val="24"/>
          <w:lang w:eastAsia="el-GR"/>
        </w:rPr>
      </w:pPr>
      <w:r w:rsidRPr="007B1602">
        <w:rPr>
          <w:rFonts w:ascii="Arial" w:hAnsi="Arial" w:cs="Arial"/>
          <w:color w:val="000000"/>
          <w:sz w:val="24"/>
          <w:szCs w:val="24"/>
          <w:lang w:eastAsia="el-GR"/>
        </w:rPr>
        <w:t xml:space="preserve">Η με αριθμό 695/15-5-2020 τρίτη επίκαιρη ερώτηση δεύτερου κύκλου της Η΄ Αντιπροέδρου της Βουλής και Βουλευτού Β3΄ Νοτίου Τομέα Αθηνών του ΜέΡΑ25 </w:t>
      </w:r>
      <w:r w:rsidRPr="007B1602">
        <w:rPr>
          <w:rFonts w:ascii="Arial" w:hAnsi="Arial" w:cs="Arial"/>
          <w:bCs/>
          <w:color w:val="000000"/>
          <w:sz w:val="24"/>
          <w:szCs w:val="24"/>
          <w:lang w:eastAsia="el-GR"/>
        </w:rPr>
        <w:t>κ.</w:t>
      </w:r>
      <w:r w:rsidRPr="007B1602">
        <w:rPr>
          <w:rFonts w:ascii="Arial" w:hAnsi="Arial" w:cs="Arial"/>
          <w:b/>
          <w:color w:val="000000"/>
          <w:sz w:val="24"/>
          <w:szCs w:val="24"/>
          <w:lang w:eastAsia="el-GR"/>
        </w:rPr>
        <w:t xml:space="preserve"> </w:t>
      </w:r>
      <w:r w:rsidRPr="007B1602">
        <w:rPr>
          <w:rFonts w:ascii="Arial" w:hAnsi="Arial" w:cs="Arial"/>
          <w:bCs/>
          <w:color w:val="000000"/>
          <w:sz w:val="24"/>
          <w:szCs w:val="24"/>
          <w:lang w:eastAsia="el-GR"/>
        </w:rPr>
        <w:t>Σοφίας Σακοράφα</w:t>
      </w:r>
      <w:r w:rsidRPr="007B1602">
        <w:rPr>
          <w:rFonts w:ascii="Arial" w:hAnsi="Arial" w:cs="Arial"/>
          <w:color w:val="000000"/>
          <w:sz w:val="24"/>
          <w:szCs w:val="24"/>
          <w:lang w:eastAsia="el-GR"/>
        </w:rPr>
        <w:t xml:space="preserve"> προς τον Υπουργό</w:t>
      </w:r>
      <w:r w:rsidRPr="007B1602">
        <w:rPr>
          <w:rFonts w:ascii="Arial" w:hAnsi="Arial" w:cs="Arial"/>
          <w:b/>
          <w:bCs/>
          <w:color w:val="000000"/>
          <w:sz w:val="24"/>
          <w:szCs w:val="24"/>
          <w:lang w:eastAsia="el-GR"/>
        </w:rPr>
        <w:t xml:space="preserve"> </w:t>
      </w:r>
      <w:r w:rsidRPr="007B1602">
        <w:rPr>
          <w:rFonts w:ascii="Arial" w:hAnsi="Arial" w:cs="Arial"/>
          <w:bCs/>
          <w:color w:val="000000"/>
          <w:sz w:val="24"/>
          <w:szCs w:val="24"/>
          <w:lang w:eastAsia="el-GR"/>
        </w:rPr>
        <w:t>Εξωτερικών,</w:t>
      </w:r>
      <w:r w:rsidRPr="007B1602">
        <w:rPr>
          <w:rFonts w:ascii="Arial" w:hAnsi="Arial" w:cs="Arial"/>
          <w:b/>
          <w:bCs/>
          <w:color w:val="000000"/>
          <w:sz w:val="24"/>
          <w:szCs w:val="24"/>
          <w:lang w:eastAsia="el-GR"/>
        </w:rPr>
        <w:t xml:space="preserve"> </w:t>
      </w:r>
      <w:r w:rsidRPr="007B1602">
        <w:rPr>
          <w:rFonts w:ascii="Arial" w:hAnsi="Arial" w:cs="Arial"/>
          <w:color w:val="000000"/>
          <w:sz w:val="24"/>
          <w:szCs w:val="24"/>
          <w:lang w:eastAsia="el-GR"/>
        </w:rPr>
        <w:t>με θέμα: «Διάβημα πρέσβεων προς το Ισραήλ για την προσάρτηση παλαιστινιακών εδαφών», θα απαντηθεί από τον κ. Νικόλαο Δένδια.</w:t>
      </w:r>
    </w:p>
    <w:p w:rsidR="007B1602" w:rsidRPr="007B1602" w:rsidRDefault="007B1602" w:rsidP="007B1602">
      <w:pPr>
        <w:spacing w:after="160" w:line="600" w:lineRule="auto"/>
        <w:ind w:firstLine="720"/>
        <w:jc w:val="both"/>
        <w:rPr>
          <w:rFonts w:ascii="Arial" w:hAnsi="Arial" w:cs="Arial"/>
          <w:color w:val="000000"/>
          <w:sz w:val="24"/>
          <w:szCs w:val="24"/>
          <w:lang w:eastAsia="el-GR"/>
        </w:rPr>
      </w:pPr>
      <w:r w:rsidRPr="007B1602">
        <w:rPr>
          <w:rFonts w:ascii="Arial" w:hAnsi="Arial" w:cs="Arial"/>
          <w:color w:val="000000"/>
          <w:sz w:val="24"/>
          <w:szCs w:val="24"/>
          <w:lang w:eastAsia="el-GR"/>
        </w:rPr>
        <w:t xml:space="preserve">Η με αριθμό 705/18-5-2020 δεύτερη επίκαιρη ερώτηση πρώτου κύκλου του Βουλευτή Ηρακλείου του Κινήματος Αλλαγής κ. </w:t>
      </w:r>
      <w:r w:rsidRPr="007B1602">
        <w:rPr>
          <w:rFonts w:ascii="Arial" w:hAnsi="Arial" w:cs="Arial"/>
          <w:bCs/>
          <w:color w:val="000000"/>
          <w:sz w:val="24"/>
          <w:szCs w:val="24"/>
          <w:lang w:eastAsia="el-GR"/>
        </w:rPr>
        <w:t>Βασιλείου Κεγκέρογλου</w:t>
      </w:r>
      <w:r w:rsidRPr="007B1602">
        <w:rPr>
          <w:rFonts w:ascii="Arial" w:hAnsi="Arial" w:cs="Arial"/>
          <w:b/>
          <w:bCs/>
          <w:color w:val="000000"/>
          <w:sz w:val="24"/>
          <w:szCs w:val="24"/>
          <w:lang w:eastAsia="el-GR"/>
        </w:rPr>
        <w:t xml:space="preserve"> </w:t>
      </w:r>
      <w:r w:rsidRPr="007B1602">
        <w:rPr>
          <w:rFonts w:ascii="Arial" w:hAnsi="Arial" w:cs="Arial"/>
          <w:color w:val="000000"/>
          <w:sz w:val="24"/>
          <w:szCs w:val="24"/>
          <w:lang w:eastAsia="el-GR"/>
        </w:rPr>
        <w:t>προς τον Υπουργό</w:t>
      </w:r>
      <w:r w:rsidRPr="007B1602">
        <w:rPr>
          <w:rFonts w:ascii="Arial" w:hAnsi="Arial" w:cs="Arial"/>
          <w:b/>
          <w:bCs/>
          <w:color w:val="000000"/>
          <w:sz w:val="24"/>
          <w:szCs w:val="24"/>
          <w:lang w:eastAsia="el-GR"/>
        </w:rPr>
        <w:t xml:space="preserve"> </w:t>
      </w:r>
      <w:r w:rsidRPr="007B1602">
        <w:rPr>
          <w:rFonts w:ascii="Arial" w:hAnsi="Arial" w:cs="Arial"/>
          <w:bCs/>
          <w:color w:val="000000"/>
          <w:sz w:val="24"/>
          <w:szCs w:val="24"/>
          <w:lang w:eastAsia="el-GR"/>
        </w:rPr>
        <w:t>Εργασίας και Κοινωνικών Υποθέσεων,</w:t>
      </w:r>
      <w:r w:rsidRPr="007B1602">
        <w:rPr>
          <w:rFonts w:ascii="Arial" w:hAnsi="Arial" w:cs="Arial"/>
          <w:color w:val="000000"/>
          <w:sz w:val="24"/>
          <w:szCs w:val="24"/>
          <w:lang w:eastAsia="el-GR"/>
        </w:rPr>
        <w:t xml:space="preserve"> με θέμα: «Στα </w:t>
      </w:r>
      <w:r w:rsidRPr="007B1602">
        <w:rPr>
          <w:rFonts w:ascii="Arial" w:hAnsi="Arial" w:cs="Arial"/>
          <w:color w:val="000000"/>
          <w:sz w:val="24"/>
          <w:szCs w:val="24"/>
          <w:lang w:eastAsia="el-GR"/>
        </w:rPr>
        <w:lastRenderedPageBreak/>
        <w:t>χαρτιά ο ν.4670/2020 τρεις μήνες μετά την ψήφισή του», θα απαντηθεί από τον Υπουργό Εργασίας και Κοινωνικών Υποθέσεων, κ. Ιωάννη Βρούτση.</w:t>
      </w:r>
    </w:p>
    <w:p w:rsidR="007B1602" w:rsidRPr="007B1602" w:rsidRDefault="007B1602" w:rsidP="007B1602">
      <w:pPr>
        <w:spacing w:after="160" w:line="600" w:lineRule="auto"/>
        <w:ind w:firstLine="720"/>
        <w:jc w:val="both"/>
        <w:rPr>
          <w:rFonts w:ascii="Arial" w:hAnsi="Arial" w:cs="Arial"/>
          <w:color w:val="000000"/>
          <w:sz w:val="24"/>
          <w:szCs w:val="24"/>
          <w:lang w:eastAsia="el-GR"/>
        </w:rPr>
      </w:pPr>
      <w:r w:rsidRPr="007B1602">
        <w:rPr>
          <w:rFonts w:ascii="Arial" w:hAnsi="Arial" w:cs="Arial"/>
          <w:color w:val="000000"/>
          <w:sz w:val="24"/>
          <w:szCs w:val="24"/>
          <w:lang w:eastAsia="el-GR"/>
        </w:rPr>
        <w:t xml:space="preserve">Η με αριθμό 711/18-5-2020 δεύτερη επίκαιρη ερώτηση δεύτερου κύκλου του Βουλευτή Β3΄ Νότιου Τομέα Αθηνών του Κομμουνιστικού Κόμματος Ελλάδας κ. </w:t>
      </w:r>
      <w:r w:rsidRPr="007B1602">
        <w:rPr>
          <w:rFonts w:ascii="Arial" w:hAnsi="Arial" w:cs="Arial"/>
          <w:bCs/>
          <w:color w:val="000000"/>
          <w:sz w:val="24"/>
          <w:szCs w:val="24"/>
          <w:lang w:eastAsia="el-GR"/>
        </w:rPr>
        <w:t xml:space="preserve">Χρήστου Κατσώτη </w:t>
      </w:r>
      <w:r w:rsidRPr="007B1602">
        <w:rPr>
          <w:rFonts w:ascii="Arial" w:hAnsi="Arial" w:cs="Arial"/>
          <w:color w:val="000000"/>
          <w:sz w:val="24"/>
          <w:szCs w:val="24"/>
          <w:lang w:eastAsia="el-GR"/>
        </w:rPr>
        <w:t xml:space="preserve">προς τον Υπουργό </w:t>
      </w:r>
      <w:r w:rsidRPr="007B1602">
        <w:rPr>
          <w:rFonts w:ascii="Arial" w:hAnsi="Arial" w:cs="Arial"/>
          <w:bCs/>
          <w:color w:val="000000"/>
          <w:sz w:val="24"/>
          <w:szCs w:val="24"/>
          <w:lang w:eastAsia="el-GR"/>
        </w:rPr>
        <w:t>Εργασίας και Κοινωνικών Υποθέσεων,</w:t>
      </w:r>
      <w:r w:rsidRPr="007B1602">
        <w:rPr>
          <w:rFonts w:ascii="Arial" w:hAnsi="Arial" w:cs="Arial"/>
          <w:b/>
          <w:bCs/>
          <w:color w:val="000000"/>
          <w:sz w:val="24"/>
          <w:szCs w:val="24"/>
          <w:lang w:eastAsia="el-GR"/>
        </w:rPr>
        <w:t xml:space="preserve"> </w:t>
      </w:r>
      <w:r w:rsidRPr="007B1602">
        <w:rPr>
          <w:rFonts w:ascii="Arial" w:hAnsi="Arial" w:cs="Arial"/>
          <w:color w:val="000000"/>
          <w:sz w:val="24"/>
          <w:szCs w:val="24"/>
          <w:lang w:eastAsia="el-GR"/>
        </w:rPr>
        <w:t>με θέμα: «Να μην απολυθεί κανένας εργαζόμενος του εργοστασίου παραγωγής μετασχηματιστών στα Οινόφυτα, της εταιρείας «Schneider Electric», θα απαντηθεί από τον Υπουργό Εργασίας και Κοινωνικών Υποθέσεων, κ. Ιωάννη Βρούτση.</w:t>
      </w:r>
    </w:p>
    <w:p w:rsidR="007B1602" w:rsidRPr="007B1602" w:rsidRDefault="007B1602" w:rsidP="007B1602">
      <w:pPr>
        <w:spacing w:after="160" w:line="600" w:lineRule="auto"/>
        <w:ind w:firstLine="720"/>
        <w:jc w:val="both"/>
        <w:rPr>
          <w:rFonts w:ascii="Arial" w:hAnsi="Arial" w:cs="Arial"/>
          <w:color w:val="000000"/>
          <w:sz w:val="24"/>
          <w:szCs w:val="24"/>
          <w:lang w:eastAsia="el-GR"/>
        </w:rPr>
      </w:pPr>
      <w:r w:rsidRPr="007B1602">
        <w:rPr>
          <w:rFonts w:ascii="Arial" w:hAnsi="Arial" w:cs="Arial"/>
          <w:color w:val="000000"/>
          <w:sz w:val="24"/>
          <w:szCs w:val="24"/>
          <w:lang w:eastAsia="el-GR"/>
        </w:rPr>
        <w:t>Η με αριθμό 5281/30-3-2020 ερώτηση της Βουλευτού Πιερίας του Συνασπισμού Ριζοσπαστικής Αριστεράς</w:t>
      </w:r>
      <w:r w:rsidRPr="007B1602">
        <w:rPr>
          <w:rFonts w:ascii="Arial" w:hAnsi="Arial" w:cs="Arial"/>
          <w:b/>
          <w:color w:val="000000"/>
          <w:sz w:val="24"/>
          <w:szCs w:val="24"/>
          <w:lang w:eastAsia="el-GR"/>
        </w:rPr>
        <w:t xml:space="preserve"> </w:t>
      </w:r>
      <w:r w:rsidRPr="007B1602">
        <w:rPr>
          <w:rFonts w:ascii="Arial" w:hAnsi="Arial" w:cs="Arial"/>
          <w:bCs/>
          <w:color w:val="000000"/>
          <w:sz w:val="24"/>
          <w:szCs w:val="24"/>
          <w:lang w:eastAsia="el-GR"/>
        </w:rPr>
        <w:t>κ.</w:t>
      </w:r>
      <w:r w:rsidRPr="007B1602">
        <w:rPr>
          <w:rFonts w:ascii="Arial" w:hAnsi="Arial" w:cs="Arial"/>
          <w:b/>
          <w:color w:val="000000"/>
          <w:sz w:val="24"/>
          <w:szCs w:val="24"/>
          <w:lang w:eastAsia="el-GR"/>
        </w:rPr>
        <w:t xml:space="preserve"> </w:t>
      </w:r>
      <w:r w:rsidRPr="007B1602">
        <w:rPr>
          <w:rFonts w:ascii="Arial" w:hAnsi="Arial" w:cs="Arial"/>
          <w:bCs/>
          <w:color w:val="000000"/>
          <w:sz w:val="24"/>
          <w:szCs w:val="24"/>
          <w:lang w:eastAsia="el-GR"/>
        </w:rPr>
        <w:t>Ελισσάβετ Σκούφα</w:t>
      </w:r>
      <w:r w:rsidRPr="007B1602">
        <w:rPr>
          <w:rFonts w:ascii="Arial" w:hAnsi="Arial" w:cs="Arial"/>
          <w:color w:val="000000"/>
          <w:sz w:val="24"/>
          <w:szCs w:val="24"/>
          <w:lang w:eastAsia="el-GR"/>
        </w:rPr>
        <w:t xml:space="preserve"> προς τον Υπουργό</w:t>
      </w:r>
      <w:r w:rsidRPr="007B1602">
        <w:rPr>
          <w:rFonts w:ascii="Arial" w:hAnsi="Arial" w:cs="Arial"/>
          <w:b/>
          <w:bCs/>
          <w:color w:val="000000"/>
          <w:sz w:val="24"/>
          <w:szCs w:val="24"/>
          <w:lang w:eastAsia="el-GR"/>
        </w:rPr>
        <w:t xml:space="preserve"> </w:t>
      </w:r>
      <w:r w:rsidRPr="007B1602">
        <w:rPr>
          <w:rFonts w:ascii="Arial" w:hAnsi="Arial" w:cs="Arial"/>
          <w:bCs/>
          <w:color w:val="000000"/>
          <w:sz w:val="24"/>
          <w:szCs w:val="24"/>
          <w:lang w:eastAsia="el-GR"/>
        </w:rPr>
        <w:t xml:space="preserve">Εργασίας και Κοινωνικών Υποθέσεων, </w:t>
      </w:r>
      <w:r w:rsidRPr="007B1602">
        <w:rPr>
          <w:rFonts w:ascii="Arial" w:hAnsi="Arial" w:cs="Arial"/>
          <w:color w:val="000000"/>
          <w:sz w:val="24"/>
          <w:szCs w:val="24"/>
          <w:lang w:eastAsia="el-GR"/>
        </w:rPr>
        <w:t>με θέμα: «Δημιουργία νέου συστηματικού θεσμικού πλαισίου για την προστασία της εργασίας στην περίοδο της μείωσης της οικονομικής δραστηριότητας, εξαιτίας των μέτρων για την αποτροπή μετάδοσης και την καταπολέμηση του κορωνοϊού (COVID-19)». Σύμφωνα με το άρθρο 30 παρ. 5 του Κανονισμού της Βουλής θα απαντηθούν από τον Υπουργό Εργασίας και Κοινωνικών Υποθέσεων, κ. Ιωάννη Βρούτση.</w:t>
      </w:r>
    </w:p>
    <w:p w:rsidR="007B1602" w:rsidRPr="007B1602" w:rsidRDefault="007B1602" w:rsidP="007B1602">
      <w:pPr>
        <w:spacing w:after="160" w:line="600" w:lineRule="auto"/>
        <w:ind w:firstLine="720"/>
        <w:jc w:val="both"/>
        <w:rPr>
          <w:rFonts w:ascii="Arial" w:hAnsi="Arial" w:cs="Arial"/>
          <w:color w:val="000000"/>
          <w:sz w:val="24"/>
          <w:szCs w:val="24"/>
          <w:lang w:eastAsia="el-GR"/>
        </w:rPr>
      </w:pPr>
      <w:r w:rsidRPr="007B1602">
        <w:rPr>
          <w:rFonts w:ascii="Arial" w:hAnsi="Arial" w:cs="Arial"/>
          <w:color w:val="000000"/>
          <w:sz w:val="24"/>
          <w:szCs w:val="24"/>
          <w:lang w:eastAsia="el-GR"/>
        </w:rPr>
        <w:t xml:space="preserve">Η με αριθμό 702/18-5-2020 πέμπτη επίκαιρη ερώτηση δευτέρου κύκλου του Βουλευτή Β2΄ Δυτικού Τομέα Αθηνών του ΜέΡΑ25 </w:t>
      </w:r>
      <w:r w:rsidRPr="007B1602">
        <w:rPr>
          <w:rFonts w:ascii="Arial" w:hAnsi="Arial" w:cs="Arial"/>
          <w:bCs/>
          <w:color w:val="000000"/>
          <w:sz w:val="24"/>
          <w:szCs w:val="24"/>
          <w:lang w:eastAsia="el-GR"/>
        </w:rPr>
        <w:t xml:space="preserve">κ. Κρίτωνα Αρσένη </w:t>
      </w:r>
      <w:r w:rsidRPr="007B1602">
        <w:rPr>
          <w:rFonts w:ascii="Arial" w:hAnsi="Arial" w:cs="Arial"/>
          <w:color w:val="000000"/>
          <w:sz w:val="24"/>
          <w:szCs w:val="24"/>
          <w:lang w:eastAsia="el-GR"/>
        </w:rPr>
        <w:t>προς τον Υπουργό</w:t>
      </w:r>
      <w:r w:rsidRPr="007B1602">
        <w:rPr>
          <w:rFonts w:ascii="Arial" w:hAnsi="Arial" w:cs="Arial"/>
          <w:b/>
          <w:bCs/>
          <w:color w:val="000000"/>
          <w:sz w:val="24"/>
          <w:szCs w:val="24"/>
          <w:lang w:eastAsia="el-GR"/>
        </w:rPr>
        <w:t xml:space="preserve"> </w:t>
      </w:r>
      <w:r w:rsidRPr="007B1602">
        <w:rPr>
          <w:rFonts w:ascii="Arial" w:hAnsi="Arial" w:cs="Arial"/>
          <w:bCs/>
          <w:color w:val="000000"/>
          <w:sz w:val="24"/>
          <w:szCs w:val="24"/>
          <w:lang w:eastAsia="el-GR"/>
        </w:rPr>
        <w:t>Υποδομών και Μεταφορών,</w:t>
      </w:r>
      <w:r w:rsidRPr="007B1602">
        <w:rPr>
          <w:rFonts w:ascii="Arial" w:hAnsi="Arial" w:cs="Arial"/>
          <w:b/>
          <w:bCs/>
          <w:color w:val="000000"/>
          <w:sz w:val="24"/>
          <w:szCs w:val="24"/>
          <w:lang w:eastAsia="el-GR"/>
        </w:rPr>
        <w:t xml:space="preserve"> </w:t>
      </w:r>
      <w:r w:rsidRPr="007B1602">
        <w:rPr>
          <w:rFonts w:ascii="Arial" w:hAnsi="Arial" w:cs="Arial"/>
          <w:color w:val="000000"/>
          <w:sz w:val="24"/>
          <w:szCs w:val="24"/>
          <w:lang w:eastAsia="el-GR"/>
        </w:rPr>
        <w:t xml:space="preserve">με θέμα: «Να αποσυρθεί η </w:t>
      </w:r>
      <w:r w:rsidRPr="007B1602">
        <w:rPr>
          <w:rFonts w:ascii="Arial" w:hAnsi="Arial" w:cs="Arial"/>
          <w:color w:val="000000"/>
          <w:sz w:val="24"/>
          <w:szCs w:val="24"/>
          <w:lang w:eastAsia="el-GR"/>
        </w:rPr>
        <w:lastRenderedPageBreak/>
        <w:t>απόφαση απόσπασης των αρχαιοτήτων του σταθμού Βενιζέλου και να συνεχιστεί η κατασκευή του μετρό Θεσσαλονίκης, θα απαντηθεί από τον Υπουργό Υποδομών και Μεταφορών, κ. Κωνσταντίνο Καραμανλή.</w:t>
      </w:r>
    </w:p>
    <w:p w:rsidR="007B1602" w:rsidRPr="007B1602" w:rsidRDefault="007B1602" w:rsidP="007B1602">
      <w:pPr>
        <w:spacing w:after="160" w:line="600" w:lineRule="auto"/>
        <w:ind w:firstLine="720"/>
        <w:jc w:val="both"/>
        <w:rPr>
          <w:rFonts w:ascii="Arial" w:hAnsi="Arial" w:cs="Arial"/>
          <w:color w:val="000000"/>
          <w:sz w:val="24"/>
          <w:szCs w:val="24"/>
          <w:lang w:eastAsia="el-GR"/>
        </w:rPr>
      </w:pPr>
      <w:r w:rsidRPr="007B1602">
        <w:rPr>
          <w:rFonts w:ascii="Arial" w:hAnsi="Arial" w:cs="Arial"/>
          <w:color w:val="000000"/>
          <w:sz w:val="24"/>
          <w:szCs w:val="24"/>
          <w:lang w:eastAsia="el-GR"/>
        </w:rPr>
        <w:t>Η με αριθμό 713/18-5-2020 πρώτη επίκαιρη ερώτηση πρώτου κύκλου του Βουλευτή A΄ Θεσσαλονίκης του Συνασπισμού Ριζοσπαστικής Αριστεράς κ.</w:t>
      </w:r>
      <w:r w:rsidRPr="007B1602">
        <w:rPr>
          <w:rFonts w:ascii="Arial" w:hAnsi="Arial" w:cs="Arial"/>
          <w:b/>
          <w:bCs/>
          <w:color w:val="000000"/>
          <w:sz w:val="24"/>
          <w:szCs w:val="24"/>
          <w:lang w:eastAsia="el-GR"/>
        </w:rPr>
        <w:t xml:space="preserve"> </w:t>
      </w:r>
      <w:r w:rsidRPr="007B1602">
        <w:rPr>
          <w:rFonts w:ascii="Arial" w:hAnsi="Arial" w:cs="Arial"/>
          <w:bCs/>
          <w:color w:val="000000"/>
          <w:sz w:val="24"/>
          <w:szCs w:val="24"/>
          <w:lang w:eastAsia="el-GR"/>
        </w:rPr>
        <w:t>Χρήστου Γιαννούλη</w:t>
      </w:r>
      <w:r w:rsidRPr="007B1602">
        <w:rPr>
          <w:rFonts w:ascii="Arial" w:hAnsi="Arial" w:cs="Arial"/>
          <w:b/>
          <w:bCs/>
          <w:color w:val="000000"/>
          <w:sz w:val="24"/>
          <w:szCs w:val="24"/>
          <w:lang w:eastAsia="el-GR"/>
        </w:rPr>
        <w:t xml:space="preserve">  </w:t>
      </w:r>
      <w:r w:rsidRPr="007B1602">
        <w:rPr>
          <w:rFonts w:ascii="Arial" w:hAnsi="Arial" w:cs="Arial"/>
          <w:color w:val="000000"/>
          <w:sz w:val="24"/>
          <w:szCs w:val="24"/>
          <w:lang w:eastAsia="el-GR"/>
        </w:rPr>
        <w:t xml:space="preserve">προς τον Υπουργό </w:t>
      </w:r>
      <w:r w:rsidRPr="007B1602">
        <w:rPr>
          <w:rFonts w:ascii="Arial" w:hAnsi="Arial" w:cs="Arial"/>
          <w:bCs/>
          <w:color w:val="000000"/>
          <w:sz w:val="24"/>
          <w:szCs w:val="24"/>
          <w:lang w:eastAsia="el-GR"/>
        </w:rPr>
        <w:t>Υποδομών και Μεταφορών,</w:t>
      </w:r>
      <w:r w:rsidRPr="007B1602">
        <w:rPr>
          <w:rFonts w:ascii="Arial" w:hAnsi="Arial" w:cs="Arial"/>
          <w:color w:val="000000"/>
          <w:sz w:val="24"/>
          <w:szCs w:val="24"/>
          <w:lang w:eastAsia="el-GR"/>
        </w:rPr>
        <w:t xml:space="preserve"> με θέμα: «Απόσυρση της καταγγελίας στην Ευρωπαϊκή Επιτροπή για υπέρογκη κρατική ενίσχυση του ιδιωτικού Οργανισμού Αστικών Συγκοινωνιών Θεσσαλονίκης (ΟΑΣΘ)», θα απαντηθεί από τον Υπουργό Υποδομών και Μεταφορών, κ. Κωνσταντίνο Καραμανλή.</w:t>
      </w:r>
    </w:p>
    <w:p w:rsidR="007B1602" w:rsidRPr="007B1602" w:rsidRDefault="007B1602" w:rsidP="007B1602">
      <w:pPr>
        <w:spacing w:after="160" w:line="600" w:lineRule="auto"/>
        <w:ind w:firstLine="720"/>
        <w:jc w:val="both"/>
        <w:rPr>
          <w:rFonts w:ascii="Arial" w:hAnsi="Arial" w:cs="Arial"/>
          <w:color w:val="000000"/>
          <w:sz w:val="24"/>
          <w:szCs w:val="24"/>
          <w:lang w:eastAsia="el-GR"/>
        </w:rPr>
      </w:pPr>
      <w:r w:rsidRPr="007B1602">
        <w:rPr>
          <w:rFonts w:ascii="Arial" w:hAnsi="Arial" w:cs="Arial"/>
          <w:color w:val="000000"/>
          <w:sz w:val="24"/>
          <w:szCs w:val="24"/>
          <w:lang w:eastAsia="el-GR"/>
        </w:rPr>
        <w:t xml:space="preserve">Η με αριθμό 691/11-5-2020 τέταρτη επίκαιρη ερώτηση πρώτου κύκλου της Η΄ Αντιπροέδρου της Βουλής και Βουλευτού Β3 Νοτίου Τομέα Αθηνών του ΜέΡΑ25 κ. </w:t>
      </w:r>
      <w:r w:rsidRPr="007B1602">
        <w:rPr>
          <w:rFonts w:ascii="Arial" w:hAnsi="Arial" w:cs="Arial"/>
          <w:bCs/>
          <w:color w:val="000000"/>
          <w:sz w:val="24"/>
          <w:szCs w:val="24"/>
          <w:lang w:eastAsia="el-GR"/>
        </w:rPr>
        <w:t xml:space="preserve">Σοφίας Σακοράφα </w:t>
      </w:r>
      <w:r w:rsidRPr="007B1602">
        <w:rPr>
          <w:rFonts w:ascii="Arial" w:hAnsi="Arial" w:cs="Arial"/>
          <w:color w:val="000000"/>
          <w:sz w:val="24"/>
          <w:szCs w:val="24"/>
          <w:lang w:eastAsia="el-GR"/>
        </w:rPr>
        <w:t>προς τον Υπουργό</w:t>
      </w:r>
      <w:r w:rsidRPr="007B1602">
        <w:rPr>
          <w:rFonts w:ascii="Arial" w:hAnsi="Arial" w:cs="Arial"/>
          <w:b/>
          <w:bCs/>
          <w:color w:val="000000"/>
          <w:sz w:val="24"/>
          <w:szCs w:val="24"/>
          <w:lang w:eastAsia="el-GR"/>
        </w:rPr>
        <w:t xml:space="preserve"> </w:t>
      </w:r>
      <w:r w:rsidRPr="007B1602">
        <w:rPr>
          <w:rFonts w:ascii="Arial" w:hAnsi="Arial" w:cs="Arial"/>
          <w:bCs/>
          <w:color w:val="000000"/>
          <w:sz w:val="24"/>
          <w:szCs w:val="24"/>
          <w:lang w:eastAsia="el-GR"/>
        </w:rPr>
        <w:t>Οικονομικών,</w:t>
      </w:r>
      <w:r w:rsidRPr="007B1602">
        <w:rPr>
          <w:rFonts w:ascii="Arial" w:hAnsi="Arial" w:cs="Arial"/>
          <w:b/>
          <w:bCs/>
          <w:color w:val="000000"/>
          <w:sz w:val="24"/>
          <w:szCs w:val="24"/>
          <w:lang w:eastAsia="el-GR"/>
        </w:rPr>
        <w:t xml:space="preserve"> </w:t>
      </w:r>
      <w:r w:rsidRPr="007B1602">
        <w:rPr>
          <w:rFonts w:ascii="Arial" w:hAnsi="Arial" w:cs="Arial"/>
          <w:color w:val="000000"/>
          <w:sz w:val="24"/>
          <w:szCs w:val="24"/>
          <w:lang w:eastAsia="el-GR"/>
        </w:rPr>
        <w:t>με θέμα: «Μέτρα ανακούφισης και στήριξης δικηγορικού και λοιπών επιστημονικών κλάδων», θα απαντηθεί από τον Υφυπουργό Οικονομικών κ. Απόστολο Βεσυρόπουλο.</w:t>
      </w:r>
    </w:p>
    <w:p w:rsidR="007B1602" w:rsidRPr="007B1602" w:rsidRDefault="007B1602" w:rsidP="007B1602">
      <w:pPr>
        <w:spacing w:after="160" w:line="600" w:lineRule="auto"/>
        <w:ind w:firstLine="720"/>
        <w:jc w:val="both"/>
        <w:rPr>
          <w:rFonts w:ascii="Arial" w:hAnsi="Arial" w:cs="Arial"/>
          <w:color w:val="000000"/>
          <w:sz w:val="24"/>
          <w:szCs w:val="24"/>
          <w:lang w:eastAsia="el-GR"/>
        </w:rPr>
      </w:pPr>
      <w:r w:rsidRPr="007B1602">
        <w:rPr>
          <w:rFonts w:ascii="Arial" w:hAnsi="Arial" w:cs="Arial"/>
          <w:color w:val="000000"/>
          <w:sz w:val="24"/>
          <w:szCs w:val="24"/>
          <w:lang w:eastAsia="el-GR"/>
        </w:rPr>
        <w:t xml:space="preserve">Η με αριθμό 707/18-5-2020 πρώτη επίκαιρη ερώτηση δεύτερου κύκλου του Βουλευτή Ηρακλείου του Κινήματος Αλλαγής </w:t>
      </w:r>
      <w:r w:rsidRPr="007B1602">
        <w:rPr>
          <w:rFonts w:ascii="Arial" w:hAnsi="Arial" w:cs="Arial"/>
          <w:bCs/>
          <w:color w:val="000000"/>
          <w:sz w:val="24"/>
          <w:szCs w:val="24"/>
          <w:lang w:eastAsia="el-GR"/>
        </w:rPr>
        <w:t>κ. Βασίλειου Κεγκέρογλου</w:t>
      </w:r>
      <w:r w:rsidRPr="007B1602">
        <w:rPr>
          <w:rFonts w:ascii="Arial" w:hAnsi="Arial" w:cs="Arial"/>
          <w:color w:val="000000"/>
          <w:sz w:val="24"/>
          <w:szCs w:val="24"/>
          <w:lang w:eastAsia="el-GR"/>
        </w:rPr>
        <w:t xml:space="preserve"> προς τον Υπουργό</w:t>
      </w:r>
      <w:r w:rsidRPr="007B1602">
        <w:rPr>
          <w:rFonts w:ascii="Arial" w:hAnsi="Arial" w:cs="Arial"/>
          <w:b/>
          <w:bCs/>
          <w:color w:val="000000"/>
          <w:sz w:val="24"/>
          <w:szCs w:val="24"/>
          <w:lang w:eastAsia="el-GR"/>
        </w:rPr>
        <w:t xml:space="preserve"> </w:t>
      </w:r>
      <w:r w:rsidRPr="007B1602">
        <w:rPr>
          <w:rFonts w:ascii="Arial" w:hAnsi="Arial" w:cs="Arial"/>
          <w:bCs/>
          <w:color w:val="000000"/>
          <w:sz w:val="24"/>
          <w:szCs w:val="24"/>
          <w:lang w:eastAsia="el-GR"/>
        </w:rPr>
        <w:t>Οικονομικών,</w:t>
      </w:r>
      <w:r w:rsidRPr="007B1602">
        <w:rPr>
          <w:rFonts w:ascii="Arial" w:hAnsi="Arial" w:cs="Arial"/>
          <w:color w:val="000000"/>
          <w:sz w:val="24"/>
          <w:szCs w:val="24"/>
          <w:lang w:eastAsia="el-GR"/>
        </w:rPr>
        <w:t xml:space="preserve"> με θέμα: «Έκτακτη - ευνοϊκή ρύθμιση οφειλών προς τη φορολογική διοίκηση ανεξάρτητα από τα ισχύοντα και χωρίς </w:t>
      </w:r>
      <w:r w:rsidRPr="007B1602">
        <w:rPr>
          <w:rFonts w:ascii="Arial" w:hAnsi="Arial" w:cs="Arial"/>
          <w:color w:val="000000"/>
          <w:sz w:val="24"/>
          <w:szCs w:val="24"/>
          <w:lang w:eastAsia="el-GR"/>
        </w:rPr>
        <w:lastRenderedPageBreak/>
        <w:t>αποκλεισμούς», θα απαντηθεί από τον Υφυπουργό Οικονομικών κ. Απόστολο Βεσυρόπουλο.</w:t>
      </w:r>
    </w:p>
    <w:p w:rsidR="007B1602" w:rsidRPr="007B1602" w:rsidRDefault="007B1602" w:rsidP="007B1602">
      <w:pPr>
        <w:spacing w:after="160" w:line="600" w:lineRule="auto"/>
        <w:ind w:firstLine="720"/>
        <w:jc w:val="both"/>
        <w:rPr>
          <w:rFonts w:ascii="Arial" w:hAnsi="Arial" w:cs="Arial"/>
          <w:color w:val="000000"/>
          <w:sz w:val="24"/>
          <w:szCs w:val="24"/>
          <w:lang w:eastAsia="el-GR"/>
        </w:rPr>
      </w:pPr>
      <w:r w:rsidRPr="007B1602">
        <w:rPr>
          <w:rFonts w:ascii="Arial" w:hAnsi="Arial" w:cs="Arial"/>
          <w:color w:val="000000"/>
          <w:sz w:val="24"/>
          <w:szCs w:val="24"/>
          <w:lang w:eastAsia="el-GR"/>
        </w:rPr>
        <w:t xml:space="preserve">Η με αριθμό 709/18-5-2020 τρίτη επίκαιρη ερώτηση πρώτου κύκλου του Βουλευτή Ηρακλείου του Κομμουνιστικού Κόμματος Ελλάδας κ. </w:t>
      </w:r>
      <w:r w:rsidRPr="007B1602">
        <w:rPr>
          <w:rFonts w:ascii="Arial" w:hAnsi="Arial" w:cs="Arial"/>
          <w:bCs/>
          <w:color w:val="000000"/>
          <w:sz w:val="24"/>
          <w:szCs w:val="24"/>
          <w:lang w:eastAsia="el-GR"/>
        </w:rPr>
        <w:t>Μανώλη Συντυχάκη</w:t>
      </w:r>
      <w:r w:rsidRPr="007B1602">
        <w:rPr>
          <w:rFonts w:ascii="Arial" w:hAnsi="Arial" w:cs="Arial"/>
          <w:b/>
          <w:bCs/>
          <w:color w:val="000000"/>
          <w:sz w:val="24"/>
          <w:szCs w:val="24"/>
          <w:lang w:eastAsia="el-GR"/>
        </w:rPr>
        <w:t xml:space="preserve"> </w:t>
      </w:r>
      <w:r w:rsidRPr="007B1602">
        <w:rPr>
          <w:rFonts w:ascii="Arial" w:hAnsi="Arial" w:cs="Arial"/>
          <w:color w:val="000000"/>
          <w:sz w:val="24"/>
          <w:szCs w:val="24"/>
          <w:lang w:eastAsia="el-GR"/>
        </w:rPr>
        <w:t>προς την Υπουργό</w:t>
      </w:r>
      <w:r w:rsidRPr="007B1602">
        <w:rPr>
          <w:rFonts w:ascii="Arial" w:hAnsi="Arial" w:cs="Arial"/>
          <w:b/>
          <w:bCs/>
          <w:color w:val="000000"/>
          <w:sz w:val="24"/>
          <w:szCs w:val="24"/>
          <w:lang w:eastAsia="el-GR"/>
        </w:rPr>
        <w:t xml:space="preserve"> </w:t>
      </w:r>
      <w:r w:rsidRPr="007B1602">
        <w:rPr>
          <w:rFonts w:ascii="Arial" w:hAnsi="Arial" w:cs="Arial"/>
          <w:bCs/>
          <w:color w:val="000000"/>
          <w:sz w:val="24"/>
          <w:szCs w:val="24"/>
          <w:lang w:eastAsia="el-GR"/>
        </w:rPr>
        <w:t>Παιδείας και Θρησκευμάτων,</w:t>
      </w:r>
      <w:r w:rsidRPr="007B1602">
        <w:rPr>
          <w:rFonts w:ascii="Arial" w:hAnsi="Arial" w:cs="Arial"/>
          <w:b/>
          <w:bCs/>
          <w:color w:val="000000"/>
          <w:sz w:val="24"/>
          <w:szCs w:val="24"/>
          <w:lang w:eastAsia="el-GR"/>
        </w:rPr>
        <w:t xml:space="preserve"> </w:t>
      </w:r>
      <w:r w:rsidRPr="007B1602">
        <w:rPr>
          <w:rFonts w:ascii="Arial" w:hAnsi="Arial" w:cs="Arial"/>
          <w:color w:val="000000"/>
          <w:sz w:val="24"/>
          <w:szCs w:val="24"/>
          <w:lang w:eastAsia="el-GR"/>
        </w:rPr>
        <w:t>με θέμα: «Αναγκαία μέτρα για τα σχολεία του Γενικού Λυκείου και του Επαγγελματικού Λυκείου Κισσάμου», θα απαντηθεί  από την Υφυπουργό Παιδείας και Θρησκευμάτων, κ. Σοφία Ζαχαράκη.</w:t>
      </w:r>
    </w:p>
    <w:p w:rsidR="007B1602" w:rsidRPr="007B1602" w:rsidRDefault="007B1602" w:rsidP="007B1602">
      <w:pPr>
        <w:spacing w:after="160" w:line="600" w:lineRule="auto"/>
        <w:ind w:firstLine="720"/>
        <w:jc w:val="both"/>
        <w:rPr>
          <w:rFonts w:ascii="Arial" w:hAnsi="Arial" w:cs="Arial"/>
          <w:color w:val="000000"/>
          <w:sz w:val="24"/>
          <w:szCs w:val="24"/>
          <w:lang w:eastAsia="el-GR"/>
        </w:rPr>
      </w:pPr>
      <w:r w:rsidRPr="007B1602">
        <w:rPr>
          <w:rFonts w:ascii="Arial" w:hAnsi="Arial" w:cs="Arial"/>
          <w:color w:val="000000"/>
          <w:sz w:val="24"/>
          <w:szCs w:val="24"/>
          <w:lang w:eastAsia="el-GR"/>
        </w:rPr>
        <w:t xml:space="preserve">Η με αριθμό 716/18-5-2020 πρώτη επίκαιρη ερώτηση πρώτου κύκλου του Βουλευτή Α΄ Θεσσαλονίκης του Κομμουνιστικού Κόμματος Ελλάδας κ. </w:t>
      </w:r>
      <w:r w:rsidRPr="007B1602">
        <w:rPr>
          <w:rFonts w:ascii="Arial" w:hAnsi="Arial" w:cs="Arial"/>
          <w:bCs/>
          <w:color w:val="000000"/>
          <w:sz w:val="24"/>
          <w:szCs w:val="24"/>
          <w:lang w:eastAsia="el-GR"/>
        </w:rPr>
        <w:t>Γιάννη Δελή</w:t>
      </w:r>
      <w:r w:rsidRPr="007B1602">
        <w:rPr>
          <w:rFonts w:ascii="Arial" w:hAnsi="Arial" w:cs="Arial"/>
          <w:b/>
          <w:bCs/>
          <w:color w:val="000000"/>
          <w:sz w:val="24"/>
          <w:szCs w:val="24"/>
          <w:lang w:eastAsia="el-GR"/>
        </w:rPr>
        <w:t xml:space="preserve"> </w:t>
      </w:r>
      <w:r w:rsidRPr="007B1602">
        <w:rPr>
          <w:rFonts w:ascii="Arial" w:hAnsi="Arial" w:cs="Arial"/>
          <w:color w:val="000000"/>
          <w:sz w:val="24"/>
          <w:szCs w:val="24"/>
          <w:lang w:eastAsia="el-GR"/>
        </w:rPr>
        <w:t xml:space="preserve">προς την Υπουργό </w:t>
      </w:r>
      <w:r w:rsidRPr="007B1602">
        <w:rPr>
          <w:rFonts w:ascii="Arial" w:hAnsi="Arial" w:cs="Arial"/>
          <w:bCs/>
          <w:color w:val="000000"/>
          <w:sz w:val="24"/>
          <w:szCs w:val="24"/>
          <w:lang w:eastAsia="el-GR"/>
        </w:rPr>
        <w:t>Παιδείας και Θρησκευμάτων,</w:t>
      </w:r>
      <w:r w:rsidRPr="007B1602">
        <w:rPr>
          <w:rFonts w:ascii="Arial" w:hAnsi="Arial" w:cs="Arial"/>
          <w:b/>
          <w:bCs/>
          <w:color w:val="000000"/>
          <w:sz w:val="24"/>
          <w:szCs w:val="24"/>
          <w:lang w:eastAsia="el-GR"/>
        </w:rPr>
        <w:t xml:space="preserve"> </w:t>
      </w:r>
      <w:r w:rsidRPr="007B1602">
        <w:rPr>
          <w:rFonts w:ascii="Arial" w:hAnsi="Arial" w:cs="Arial"/>
          <w:color w:val="000000"/>
          <w:sz w:val="24"/>
          <w:szCs w:val="24"/>
          <w:lang w:eastAsia="el-GR"/>
        </w:rPr>
        <w:t>με θέμα: «Οι μεγάλες συνέπειες στην ειδική αγωγή και εκπαίδευση από την επιδημία. Με ευθύνη του Υπουργείου να ληφθούν μέτρα», θα απαντηθεί  από την Υφυπουργό Παιδείας και Θρησκευμάτων, κ. Σοφία Ζαχαράκη.</w:t>
      </w:r>
    </w:p>
    <w:p w:rsidR="007B1602" w:rsidRPr="007B1602" w:rsidRDefault="007B1602" w:rsidP="007B1602">
      <w:pPr>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 xml:space="preserve">Ξεκινάμε λοιπόν τις επίκαιρες ερωτήσεις. Απλά σας λέω ότι θα πρέπει να είμαστε όλοι αρκετά αυστηροί στον χρόνο λόγω διαφόρων αναγκών, ειδικά προς τις τελευταίες ερωτήσεις. </w:t>
      </w:r>
    </w:p>
    <w:p w:rsidR="007B1602" w:rsidRPr="007B1602" w:rsidRDefault="007B1602" w:rsidP="007B1602">
      <w:pPr>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Ξεκινάμε με</w:t>
      </w:r>
      <w:r w:rsidRPr="007B1602">
        <w:rPr>
          <w:rFonts w:ascii="Arial" w:hAnsi="Arial" w:cs="Arial"/>
          <w:color w:val="000000"/>
          <w:sz w:val="24"/>
          <w:szCs w:val="24"/>
          <w:lang w:eastAsia="el-GR"/>
        </w:rPr>
        <w:t xml:space="preserve"> την τρίτη με αριθμό 695/15-5-2020 επίκαιρη ερώτηση δεύτερου κύκλου της Η΄ Αντιπροέδρου της Βουλής και Βουλευτού Β3΄ Νοτίου </w:t>
      </w:r>
      <w:r w:rsidRPr="007B1602">
        <w:rPr>
          <w:rFonts w:ascii="Arial" w:hAnsi="Arial" w:cs="Arial"/>
          <w:color w:val="000000"/>
          <w:sz w:val="24"/>
          <w:szCs w:val="24"/>
          <w:lang w:eastAsia="el-GR"/>
        </w:rPr>
        <w:lastRenderedPageBreak/>
        <w:t xml:space="preserve">Τομέα Αθηνών του ΜέΡΑ25 </w:t>
      </w:r>
      <w:r w:rsidRPr="007B1602">
        <w:rPr>
          <w:rFonts w:ascii="Arial" w:hAnsi="Arial" w:cs="Arial"/>
          <w:bCs/>
          <w:color w:val="000000"/>
          <w:sz w:val="24"/>
          <w:szCs w:val="24"/>
          <w:lang w:eastAsia="el-GR"/>
        </w:rPr>
        <w:t>κ.</w:t>
      </w:r>
      <w:r w:rsidRPr="007B1602">
        <w:rPr>
          <w:rFonts w:ascii="Arial" w:hAnsi="Arial" w:cs="Arial"/>
          <w:b/>
          <w:color w:val="000000"/>
          <w:sz w:val="24"/>
          <w:szCs w:val="24"/>
          <w:lang w:eastAsia="el-GR"/>
        </w:rPr>
        <w:t xml:space="preserve"> </w:t>
      </w:r>
      <w:r w:rsidRPr="007B1602">
        <w:rPr>
          <w:rFonts w:ascii="Arial" w:hAnsi="Arial" w:cs="Arial"/>
          <w:bCs/>
          <w:color w:val="000000"/>
          <w:sz w:val="24"/>
          <w:szCs w:val="24"/>
          <w:lang w:eastAsia="el-GR"/>
        </w:rPr>
        <w:t>Σοφίας Σακοράφα</w:t>
      </w:r>
      <w:r w:rsidRPr="007B1602">
        <w:rPr>
          <w:rFonts w:ascii="Arial" w:hAnsi="Arial" w:cs="Arial"/>
          <w:b/>
          <w:color w:val="000000"/>
          <w:sz w:val="24"/>
          <w:szCs w:val="24"/>
          <w:lang w:eastAsia="el-GR"/>
        </w:rPr>
        <w:t xml:space="preserve"> </w:t>
      </w:r>
      <w:r w:rsidRPr="007B1602">
        <w:rPr>
          <w:rFonts w:ascii="Arial" w:hAnsi="Arial" w:cs="Arial"/>
          <w:color w:val="000000"/>
          <w:sz w:val="24"/>
          <w:szCs w:val="24"/>
          <w:lang w:eastAsia="el-GR"/>
        </w:rPr>
        <w:t xml:space="preserve">προς τον Υπουργό </w:t>
      </w:r>
      <w:r w:rsidRPr="007B1602">
        <w:rPr>
          <w:rFonts w:ascii="Arial" w:hAnsi="Arial" w:cs="Arial"/>
          <w:bCs/>
          <w:color w:val="000000"/>
          <w:sz w:val="24"/>
          <w:szCs w:val="24"/>
          <w:lang w:eastAsia="el-GR"/>
        </w:rPr>
        <w:t>Εξωτερικών,</w:t>
      </w:r>
      <w:r w:rsidRPr="007B1602">
        <w:rPr>
          <w:rFonts w:ascii="Arial" w:hAnsi="Arial" w:cs="Arial"/>
          <w:b/>
          <w:bCs/>
          <w:color w:val="000000"/>
          <w:sz w:val="24"/>
          <w:szCs w:val="24"/>
          <w:lang w:eastAsia="el-GR"/>
        </w:rPr>
        <w:t xml:space="preserve"> </w:t>
      </w:r>
      <w:r w:rsidRPr="007B1602">
        <w:rPr>
          <w:rFonts w:ascii="Arial" w:hAnsi="Arial" w:cs="Arial"/>
          <w:color w:val="000000"/>
          <w:sz w:val="24"/>
          <w:szCs w:val="24"/>
          <w:lang w:eastAsia="el-GR"/>
        </w:rPr>
        <w:t>με θέμα: «Διάβημα πρέσβεων προς το Ισραήλ για την προσάρτηση παλαιστινιακών εδαφών».</w:t>
      </w:r>
    </w:p>
    <w:p w:rsidR="007B1602" w:rsidRPr="007B1602" w:rsidRDefault="007B1602" w:rsidP="007B1602">
      <w:pPr>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Κυρία Σακοράφα, έχετε τον λόγο για δυο λεπτά.</w:t>
      </w:r>
    </w:p>
    <w:p w:rsidR="007B1602" w:rsidRPr="007B1602" w:rsidRDefault="007B1602" w:rsidP="007B1602">
      <w:pPr>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b/>
          <w:color w:val="000000"/>
          <w:sz w:val="24"/>
          <w:szCs w:val="24"/>
          <w:shd w:val="clear" w:color="auto" w:fill="FFFFFF"/>
          <w:lang w:eastAsia="el-GR"/>
        </w:rPr>
        <w:t>ΣΟΦΙΑ ΣΑΚΟΡΑΦΑ (Η΄ Αντιπρόεδρος της Βουλής):</w:t>
      </w:r>
      <w:r w:rsidRPr="007B1602">
        <w:rPr>
          <w:rFonts w:ascii="Arial" w:hAnsi="Arial" w:cs="Arial"/>
          <w:color w:val="000000"/>
          <w:sz w:val="24"/>
          <w:szCs w:val="24"/>
          <w:shd w:val="clear" w:color="auto" w:fill="FFFFFF"/>
          <w:lang w:eastAsia="el-GR"/>
        </w:rPr>
        <w:t xml:space="preserve"> Κύριε Πρόεδρε, ευχαριστώ που είστε σήμερα εδώ γιατί γνωρίζω την πίεση του χρόνου που έχετε πραγματικά.</w:t>
      </w:r>
    </w:p>
    <w:p w:rsidR="007B1602" w:rsidRPr="007B1602" w:rsidRDefault="007B1602" w:rsidP="007B1602">
      <w:pPr>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Στις 30 Απριλίου οι πρέσβεις έντεκα χωρών της Ευρωπαϊκής Ένωσης απηύθυναν διάβημα προς τον Υπουργό Εξωτερικών του Ισραήλ. Με το διάβημα αυτό προειδοποιούσαν για τις σοβαρές συνέπειες της προσάρτησης εδαφών της Παλαιστίνης, που αποτελεί ένα από τα σημεία προγραμματικής συμφωνίας του νέου κυβερνητικού συνασπισμού του Ισραήλ.</w:t>
      </w:r>
    </w:p>
    <w:p w:rsidR="007B1602" w:rsidRPr="007B1602" w:rsidRDefault="007B1602" w:rsidP="007B1602">
      <w:pPr>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Επίσης, ζητούσαν από την ισραηλινή κυβέρνηση να αναστείλει τον σχεδιασμό νέων κατασκευών στην Ανατολική Ιερουσαλήμ. Οι πρέσβεις τόνισαν ότι η προσάρτηση οποιουδήποτε μέρους της Νοτιοδυτικής Όχθης αποτελεί σαφή παραβίαση των κανόνων του διεθνούς δικαίου και προειδοποιούν πως τέτοια μονομερή βήματα θα βλάψουν τις προσπάθειες ανανέωσης της ειρηνευτικής διαδικασίας και θα έχουν σοβαρές συνέπειες για την περιφερειακή σταθερότητα και για τη στάση του Ισραήλ στη διεθνή σκηνή.</w:t>
      </w:r>
    </w:p>
    <w:p w:rsidR="007B1602" w:rsidRPr="007B1602" w:rsidRDefault="007B1602" w:rsidP="007B1602">
      <w:pPr>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lastRenderedPageBreak/>
        <w:t>Οι χώρες που μετείχαν στο διάβημα είναι οι εξής: Ηνωμένο Βασίλειο, Γερμανία, Γαλλία, Ιρλανδία, Ολλανδία, Ιταλία, Ισπανία, Βέλγιο, Δανία και Φιλανδία. Πραγματικά μας εξέπληξε δυσάρεστα η απουσία της Ελλάδας από αυτό το διάβημα. Η μη συμμετοχή της χώρας μας σε μια ενέργεια στοιχειώδους προστασίας του διεθνούς δικαίου είναι εντελώς αδικαιολόγητη.</w:t>
      </w:r>
    </w:p>
    <w:p w:rsidR="007B1602" w:rsidRPr="007B1602" w:rsidRDefault="007B1602" w:rsidP="007B1602">
      <w:pPr>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Πέρα από αυτό, όμως, η αποχή στρέφεται ουσιαστικά και εναντίον των εθνικών μας συμφερόντων, γιατί δεν πρέπει να ξεχνάμε ότι η υπεράσπιση του διεθνούς δικαίου αποτελεί το ισχυρό όπλο μας απέναντι σε κάθε είδους επιβουλές κατά της εθνικής μας κυριαρχίας.</w:t>
      </w:r>
    </w:p>
    <w:p w:rsidR="007B1602" w:rsidRPr="007B1602" w:rsidRDefault="007B1602" w:rsidP="007B1602">
      <w:pPr>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Θυμίζω, λοιπόν, ότι το Ισραήλ είναι παράνομη κατοχική δύναμη, ότι η παρουσία του στα κατεχόμενα παλαιστινιακά εδάφη παραβιάζει ευθέως το διεθνές δίκαιο και η προσάρτηση οποιουδήποτε παλαιστινιακού εδάφους, που έχει καταληφθεί μετά το 1967, αποτελεί έγκλημα πολέμου κατά του παλαιστινιακού λαού.</w:t>
      </w:r>
    </w:p>
    <w:p w:rsidR="007B1602" w:rsidRPr="007B1602" w:rsidRDefault="007B1602" w:rsidP="007B1602">
      <w:pPr>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 xml:space="preserve">Για τους λόγους αυτούς λοιπόν σας ρωτώ: </w:t>
      </w:r>
    </w:p>
    <w:p w:rsidR="007B1602" w:rsidRPr="007B1602" w:rsidRDefault="007B1602" w:rsidP="007B1602">
      <w:pPr>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Για ποιον λόγο δεν μετείχε η χώρα μας στο διπλωματικό διάβημα των χωρών της Ευρωπαϊκής Ένωσης προς το Ισραήλ;</w:t>
      </w:r>
    </w:p>
    <w:p w:rsidR="007B1602" w:rsidRPr="007B1602" w:rsidRDefault="007B1602" w:rsidP="007B1602">
      <w:pPr>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Έχει άλλη θέση η χώρα μας ως προς την ισχύ και την προστασία του διεθνούς δικαίου από αυτήν που διατυπώνει το διάβημα;</w:t>
      </w:r>
    </w:p>
    <w:p w:rsidR="007B1602" w:rsidRPr="007B1602" w:rsidRDefault="007B1602" w:rsidP="007B1602">
      <w:pPr>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lastRenderedPageBreak/>
        <w:t>Ποια είναι εν τέλει η στάση της ελληνικής Κυβέρνησης απέναντι στην πολιτική του Ισραήλ για τα κατεχόμενα παλαιστινιακά εδάφη και την προστασία των δικαιωμάτων του παλαιστινιακού λαού;</w:t>
      </w:r>
    </w:p>
    <w:p w:rsidR="007B1602" w:rsidRPr="007B1602" w:rsidRDefault="007B1602" w:rsidP="007B1602">
      <w:pPr>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Και αν και τι έχει αλλάξει και κρατάμε αποστάσεις από την υπεράσπιση των αρχών του διεθνούς δικαίου;</w:t>
      </w:r>
    </w:p>
    <w:p w:rsidR="007B1602" w:rsidRPr="007B1602" w:rsidRDefault="007B1602" w:rsidP="007B1602">
      <w:pPr>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Ευχαριστώ πολύ.</w:t>
      </w:r>
    </w:p>
    <w:p w:rsidR="007B1602" w:rsidRPr="007B1602" w:rsidRDefault="007B1602" w:rsidP="007B1602">
      <w:pPr>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b/>
          <w:color w:val="000000"/>
          <w:sz w:val="24"/>
          <w:szCs w:val="24"/>
          <w:shd w:val="clear" w:color="auto" w:fill="FFFFFF"/>
          <w:lang w:eastAsia="el-GR"/>
        </w:rPr>
        <w:t>ΠΡΟΕΔΡΕΥΩΝ (Δημήτριος Βίτσας):</w:t>
      </w:r>
      <w:r w:rsidRPr="007B1602">
        <w:rPr>
          <w:rFonts w:ascii="Arial" w:hAnsi="Arial" w:cs="Arial"/>
          <w:color w:val="000000"/>
          <w:sz w:val="24"/>
          <w:szCs w:val="24"/>
          <w:shd w:val="clear" w:color="auto" w:fill="FFFFFF"/>
          <w:lang w:eastAsia="el-GR"/>
        </w:rPr>
        <w:t xml:space="preserve"> Κύριε Υπουργέ, έχετε τον λόγο για τρία λεπτά.</w:t>
      </w:r>
    </w:p>
    <w:p w:rsidR="007B1602" w:rsidRPr="007B1602" w:rsidRDefault="007B1602" w:rsidP="007B1602">
      <w:pPr>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b/>
          <w:color w:val="000000"/>
          <w:sz w:val="24"/>
          <w:szCs w:val="24"/>
          <w:shd w:val="clear" w:color="auto" w:fill="FFFFFF"/>
          <w:lang w:eastAsia="el-GR"/>
        </w:rPr>
        <w:t>ΝΙΚΟΛΑΟΣ - ΓΕΩΡΓΙΟΣ ΔΕΝΔΙΑΣ (Υπουργός Εξωτερικών):</w:t>
      </w:r>
      <w:r w:rsidRPr="007B1602">
        <w:rPr>
          <w:rFonts w:ascii="Arial" w:hAnsi="Arial" w:cs="Arial"/>
          <w:color w:val="000000"/>
          <w:sz w:val="24"/>
          <w:szCs w:val="24"/>
          <w:shd w:val="clear" w:color="auto" w:fill="FFFFFF"/>
          <w:lang w:eastAsia="el-GR"/>
        </w:rPr>
        <w:t xml:space="preserve"> Σας ευχαριστώ, κύριε Πρόεδρε.</w:t>
      </w:r>
    </w:p>
    <w:p w:rsidR="007B1602" w:rsidRPr="007B1602" w:rsidRDefault="007B1602" w:rsidP="007B1602">
      <w:pPr>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Κυρία συνάδελφε, ευχαριστώ για την υποβολή της ερώτησης γιατί μου δίνει την ευκαιρία να διευκρινίσω κάτι το οποίο αποτελεί κοινό τόπο της ελληνικής εξωτερικής πολιτικής για μακρά σειρά ετών, ότι είναι αυστηρά προσηλωμένη στο πλαίσιο εφαρμογής του διεθνούς δικαίου και των αποφάσεων των Ηνωμένων Εθνών και αυτό αφορά όχι μόνο μια γενική διακήρυξη εφ’ όλων των θεμάτων της ελληνικής εξωτερικής πολιτικής ή γενικά των παγκοσμίων θεμάτων, αλλά και για το συγκεκριμένο θέμα το οποίο θίξατε και αφορά το Ισραήλ και το Παλαιστινιακό.</w:t>
      </w:r>
    </w:p>
    <w:p w:rsidR="007B1602" w:rsidRPr="007B1602" w:rsidRDefault="007B1602" w:rsidP="007B1602">
      <w:pPr>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lastRenderedPageBreak/>
        <w:t xml:space="preserve">Θα πρέπει να διευκρινίσουμε το εξής: Το διάβημα αυτό δεν έγινε χωρίς να συμμετέχει η Ελλάδα. Αυτό το οποίο πρέπει να διευκρινιστεί είναι ότι πρόκειται για ένα διάβημα το οποίο έγινε με τηλεδιάσκεψη προς την Αναπληρώτρια Γενική Διευθύντρια για Ευρωπαϊκές Υποθέσεις του Ισραηλινού Υπουργείου Εξωτερικών, την Πρέσβη κ. Άννα Αζάρι και αφορούσε δύο θέματα: Την πιθανή προσάρτηση παλαιστινιακών εδαφών και την ανοικοδόμηση στην Ανατολική Ιερουσαλήμ σε μια συνοικία που λέγεται </w:t>
      </w:r>
      <w:r w:rsidRPr="007B1602">
        <w:rPr>
          <w:rFonts w:ascii="Arial" w:hAnsi="Arial" w:cs="Arial"/>
          <w:color w:val="000000"/>
          <w:sz w:val="24"/>
          <w:szCs w:val="24"/>
          <w:shd w:val="clear" w:color="auto" w:fill="FFFFFF"/>
          <w:lang w:val="en-US" w:eastAsia="el-GR"/>
        </w:rPr>
        <w:t>Givat</w:t>
      </w:r>
      <w:r w:rsidRPr="007B1602">
        <w:rPr>
          <w:rFonts w:ascii="Arial" w:hAnsi="Arial" w:cs="Arial"/>
          <w:color w:val="000000"/>
          <w:sz w:val="24"/>
          <w:szCs w:val="24"/>
          <w:shd w:val="clear" w:color="auto" w:fill="FFFFFF"/>
          <w:lang w:eastAsia="el-GR"/>
        </w:rPr>
        <w:t xml:space="preserve"> </w:t>
      </w:r>
      <w:r w:rsidRPr="007B1602">
        <w:rPr>
          <w:rFonts w:ascii="Arial" w:hAnsi="Arial" w:cs="Arial"/>
          <w:color w:val="000000"/>
          <w:sz w:val="24"/>
          <w:szCs w:val="24"/>
          <w:shd w:val="clear" w:color="auto" w:fill="FFFFFF"/>
          <w:lang w:val="en-US" w:eastAsia="el-GR"/>
        </w:rPr>
        <w:t>Hamatos</w:t>
      </w:r>
      <w:r w:rsidRPr="007B1602">
        <w:rPr>
          <w:rFonts w:ascii="Arial" w:hAnsi="Arial" w:cs="Arial"/>
          <w:color w:val="000000"/>
          <w:sz w:val="24"/>
          <w:szCs w:val="24"/>
          <w:shd w:val="clear" w:color="auto" w:fill="FFFFFF"/>
          <w:lang w:eastAsia="el-GR"/>
        </w:rPr>
        <w:t>, εάν το προφέρω καλά.</w:t>
      </w:r>
    </w:p>
    <w:p w:rsidR="007B1602" w:rsidRPr="007B1602" w:rsidRDefault="007B1602" w:rsidP="007B1602">
      <w:pPr>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Το διάβημα αυτό της 30ής Απριλίου το οποίο έγινε από την αντιπρόσωπο της Ευρωπαϊκής Ένωσης εξέφρασε τις θέσεις της Ευρωπαϊκής Ένωσης, θέσεις της Ευρωπαϊκής Ένωσης οι οποίες είναι θέσεις και της Ελλάδας και οι οποίες έχουν εκφραστεί επανειλημμένα από την Ένωση και έχουν εκφραστεί επανειλημμένα από τον Ύπατο Εκπρόσωπο τον κ. Γιοσέπ Μπορέλ.</w:t>
      </w:r>
    </w:p>
    <w:p w:rsidR="007B1602" w:rsidRPr="007B1602" w:rsidRDefault="007B1602" w:rsidP="007B1602">
      <w:pPr>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Επίσης, δεν μετείχαν όλες οι χώρες της Ευρωπαϊκής Ένωσης με φυσική παρουσία στο «τηλεοπτικό» διάβημα. Θα μου επιτρέψετε να σας διαβάσω ποιες χώρες παρέστησαν φυσικά: Ηνωμένο Βασίλειο -το οποίο στην πραγματικότητα δεν αποτελεί μέλος της Ευρωπαϊκής Ένωσης-, Γαλλία, Ιρλανδία, Ολλανδία, Γαλλία, Ισπανία, Σουηδία, Βέλγιο, Δανία και Φιλανδία. Αυτοί ήταν οι παρόντες.</w:t>
      </w:r>
    </w:p>
    <w:p w:rsidR="007B1602" w:rsidRPr="007B1602" w:rsidRDefault="007B1602" w:rsidP="007B1602">
      <w:pPr>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lastRenderedPageBreak/>
        <w:t>Υπάρχει μακρά σειρά χωρών που ήσαν απόντες. Σας υπογραμμίζω -αν θέλετε- την απουσία δύο χωρών που επανειλημμένως έχουν ασκήσει κριτική στο Ισραήλ, για να δείτε ότι η μη φυσική παρουσία δεν σημαίνει αλλαγή πολιτικής θέσης, της Γερμανίας και κυρίως του Λουξεμβούργου, που ο Υπουργός Εξωτερικών του Λουξεμβούργου, κ. Γιαν Άσελμπορν, είναι από τους πιο ηχηρούς επικριτές διαφόρων κινήσεων της προηγούμενης ισραηλινής κυβέρνησης.</w:t>
      </w:r>
    </w:p>
    <w:p w:rsidR="007B1602" w:rsidRPr="007B1602" w:rsidRDefault="007B1602" w:rsidP="007B1602">
      <w:pPr>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Υπό αυτή την έννοια, λοιπόν, θα μου επιτρέψετε να σας πω ότι η συγκεκριμένη περίπτωση με κανέναν τρόπο δεν εκφράζει αλλαγή πολιτικής, με κανένα τρόπο δεν εκφράζει αλλαγή στάσης της χώρας η οποία μένει προσηλωμένη πάντοτε στο πλαίσιο του διεθνούς δικαίου και των αποφάσεων των Ηνωμένων Εθνών.</w:t>
      </w:r>
    </w:p>
    <w:p w:rsidR="007B1602" w:rsidRPr="007B1602" w:rsidRDefault="007B1602" w:rsidP="007B1602">
      <w:pPr>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Θα έπρεπε, όμως, για να αποδώσω τα του Καίσαρος τω Καίσαρι και τα του Θεού τω Θεώ και να σας πω ότι θα πρέπει να σας ευχαριστήσω για τον τρόπο που το ΜέΡΑ25 και εσείς προσωπικά διατυπώνετε την κριτική από την πλευρά του κόμματός σας, η οποία δεν διακατέχεται ποτέ ούτε από μικροψυχία, ούτε από αμετροέπεια. Και τα δύο αυτά όταν υπάρχουν βλάπτουν πάρα πολύ το δικό μας εθνικό συμφέρον. Κατά τούτο οφείλω να σας ευχαριστήσω.</w:t>
      </w:r>
    </w:p>
    <w:p w:rsidR="007B1602" w:rsidRPr="007B1602" w:rsidRDefault="007B1602" w:rsidP="007B1602">
      <w:pPr>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b/>
          <w:color w:val="000000"/>
          <w:sz w:val="24"/>
          <w:szCs w:val="24"/>
          <w:shd w:val="clear" w:color="auto" w:fill="FFFFFF"/>
          <w:lang w:eastAsia="el-GR"/>
        </w:rPr>
        <w:t>ΠΡΟΕΔΡΕΥΩΝ (Δημήτριος Βίτσας):</w:t>
      </w:r>
      <w:r w:rsidRPr="007B1602">
        <w:rPr>
          <w:rFonts w:ascii="Arial" w:hAnsi="Arial" w:cs="Arial"/>
          <w:color w:val="000000"/>
          <w:sz w:val="24"/>
          <w:szCs w:val="24"/>
          <w:shd w:val="clear" w:color="auto" w:fill="FFFFFF"/>
          <w:lang w:eastAsia="el-GR"/>
        </w:rPr>
        <w:t xml:space="preserve"> Κυρία Σακοράφα, έχετε τον λόγο για τρία λεπτά.</w:t>
      </w:r>
    </w:p>
    <w:p w:rsidR="007B1602" w:rsidRPr="007B1602" w:rsidRDefault="007B1602" w:rsidP="007B1602">
      <w:pPr>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b/>
          <w:color w:val="000000"/>
          <w:sz w:val="24"/>
          <w:szCs w:val="24"/>
          <w:shd w:val="clear" w:color="auto" w:fill="FFFFFF"/>
          <w:lang w:eastAsia="el-GR"/>
        </w:rPr>
        <w:lastRenderedPageBreak/>
        <w:t>ΣΟΦΙΑ ΣΑΚΟΡΑΦΑ (Η΄ Αντιπρόεδρος της Βουλής):</w:t>
      </w:r>
      <w:r w:rsidRPr="007B1602">
        <w:rPr>
          <w:rFonts w:ascii="Arial" w:hAnsi="Arial" w:cs="Arial"/>
          <w:color w:val="000000"/>
          <w:sz w:val="24"/>
          <w:szCs w:val="24"/>
          <w:shd w:val="clear" w:color="auto" w:fill="FFFFFF"/>
          <w:lang w:eastAsia="el-GR"/>
        </w:rPr>
        <w:t xml:space="preserve"> Ευχαριστώ, κύριε Πρόεδρε.</w:t>
      </w:r>
    </w:p>
    <w:p w:rsidR="007B1602" w:rsidRPr="007B1602" w:rsidRDefault="007B1602" w:rsidP="007B1602">
      <w:pPr>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Ως προς το τελευταίο, κύριε Υπουργέ, δεν θα το κάνουμε ποτέ και το ξέρετε, προσπαθούμε να κάνουμε εποικοδομητική πολιτική.</w:t>
      </w:r>
    </w:p>
    <w:p w:rsidR="007B1602" w:rsidRPr="007B1602" w:rsidRDefault="007B1602" w:rsidP="007B1602">
      <w:pPr>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 xml:space="preserve">Επειδή μιλήσατε για αυστηρά προσηλωμένη θέση της Κυβέρνησης, θα σας θυμίσω ότι στις 3 Δεκέμβρη του 2019 στο ψήφισμα της Γενικής Συνέλευσης του ΟΗΕ στο Τμήμα των Δικαιωμάτων των Παλαιστινίων της Γραμματείας η χώρα μας ψήφισε κατά για πρώτη φορά και ήταν η δική σας Κυβέρνηση που το έκανε αυτό. </w:t>
      </w:r>
    </w:p>
    <w:p w:rsidR="007B1602" w:rsidRPr="007B1602" w:rsidRDefault="007B1602" w:rsidP="007B1602">
      <w:pPr>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Η Ελλάδα ψήφιζε πάντα υπέρ μέχρι και το 1993. Στη συνέχεια απείχε από την κυβέρνηση Σημίτη και την κυβέρνηση του ΣΥΡΙΖΑ. Ακόμα και το κόμμα σας δεν είχε ποτέ καταψηφίσει. Ήταν θετική η ελληνική ψήφος το 1979 επί πρωθυπουργίας Κωνσταντίνου Καραμανλή, επί Κωνσταντίνου Μητσοτάκη, το 2008 δεν καταψηφίσαμε με Πρωθυπουργό τον Κώστα Καραμανλή και με Υπουργό Εξωτερικών την κ. Μπακογιάννη.</w:t>
      </w:r>
    </w:p>
    <w:p w:rsidR="007B1602" w:rsidRPr="007B1602" w:rsidRDefault="007B1602" w:rsidP="007B1602">
      <w:pPr>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 xml:space="preserve">Επίσης, όλα αυτά τα χρόνια δεν θυμάμαι να έχω ακούσει, -πολύ σωστά όπως είπατε κι εσείς- στέλεχος της Νέας Δημοκρατίας, ούτε κι εσάς βεβαίως ούτε και τον κύριο Πρωθυπουργό, να εκφράζει διαφωνία και να επιχειρηματολογεί υπέρ της καταψήφισης. Όμως αυτό που σας ζητάω εγώ είναι </w:t>
      </w:r>
      <w:r w:rsidRPr="007B1602">
        <w:rPr>
          <w:rFonts w:ascii="Arial" w:hAnsi="Arial" w:cs="Arial"/>
          <w:color w:val="000000"/>
          <w:sz w:val="24"/>
          <w:szCs w:val="24"/>
          <w:shd w:val="clear" w:color="auto" w:fill="FFFFFF"/>
          <w:lang w:eastAsia="el-GR"/>
        </w:rPr>
        <w:lastRenderedPageBreak/>
        <w:t>να ξεκαθαρίσει η Κυβέρνησή σας αν αξιολογεί την προηγούμενη διαχρονική θέση σαν εσφαλμένη μέσα σε αυτό το πλαίσιο.</w:t>
      </w:r>
    </w:p>
    <w:p w:rsidR="007B1602" w:rsidRPr="007B1602" w:rsidRDefault="007B1602" w:rsidP="007B1602">
      <w:pPr>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Θα επανέλθω όμως στο διάβημα. Ο εκπρόσωπος, όπως είπα, της Ευρωπαϊκής Ένωσης, κ. Μπορέλ, δήλωσε ότι η Ευρωπαϊκή Ένωση επαναλαμβάνει ότι οποιαδήποτε προσάρτηση θα αποτελούσε παραβίαση του διεθνούς δικαίου. Το ίδιο είπε ο Γάλλος απεσταλμένος στον ΟΗΕ, κ. Ριπέρ, ότι αν το Ισραήλ υλοποιήσει τέτοια βήματα, αυτά δεν θα περάσουν χωρίς αμφισβήτηση και δεν θα παραβλεφθούν στις σχέσεις μας με το Ισραήλ.</w:t>
      </w:r>
    </w:p>
    <w:p w:rsidR="007B1602" w:rsidRPr="007B1602" w:rsidRDefault="007B1602" w:rsidP="007B1602">
      <w:pPr>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 xml:space="preserve">Συμφωνείτε με αυτές τις ευρωπαϊκές θέσεις, όπως είπατε προηγουμένως. Αφού είμαστε μέλη της Ευρωπαϊκής Ένωσης γιατί να μη συμμετέχουμε κι εμείς σε αυτήν τη διαδικασία και να φαινόμαστε ότι είμαστε παρόντες; Θα ήθελα να πω ότι αυτό θα πρέπει να το πείτε εδώ στο ελληνικό Κοινοβούλιο για να ξεκαθαριστεί.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cs="Arial"/>
          <w:color w:val="000000"/>
          <w:sz w:val="24"/>
          <w:szCs w:val="24"/>
          <w:shd w:val="clear" w:color="auto" w:fill="FFFFFF"/>
          <w:lang w:eastAsia="el-GR"/>
        </w:rPr>
        <w:t xml:space="preserve">Να σας θυμίσω βεβαίως ότι έχουμε και μια πολιτική εκκρεμότητα, αλλά και συνταγματική εκκρεμότητα, θα έλεγα, κύριε Υπουργέ, ότι η Ολομέλεια της Βουλής των Ελλήνων έχει πάρει απόφαση από τις 22 Δεκεμβρίου του 2015 η οποία με πλήρη και ουσιαστική αιτιολογία καταλήγει στην ανάγκη αναγνώρισης του κράτους της Παλαιστίνης και καλεί την Κυβέρνηση να προωθήσει όλες τις απαραίτητες διαδικασίες. </w:t>
      </w:r>
      <w:r w:rsidRPr="007B1602">
        <w:rPr>
          <w:rFonts w:ascii="Arial" w:hAnsi="Arial"/>
          <w:sz w:val="24"/>
          <w:szCs w:val="24"/>
          <w:lang w:eastAsia="el-GR"/>
        </w:rPr>
        <w:t xml:space="preserve">Νομίζω ότι η ανακόλουθη πρακτική των ελληνικών κυβερνήσεων από τότε μέχρι σήμερα μας εκθέτει διεθνώς.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 xml:space="preserve">Θα μου επιτρέψετε εδώ να σας πω ότι ο σεβασμός στο διεθνές δίκαιο δεν είναι αλά καρτ. Οι συμμαχίες που διαμορφώνονται είναι ρευστές, ειδικά στις σημερινές συγκυρίες. Έχουμε δει συμμαχίες να ανατρέπονται και να επανέρχονται. Και το μόνο που μας έχει διδάξει η ιστορία μετ’ επιτάσεως είναι το έωλο, επισφαλές και επικίνδυνο του αξιώματος ότι «ο εχθρός του εχθρού μου είναι και φίλος μου».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Κύριε Πρόεδρε, θα κλείσω με μία ακόμη επισήμανση.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Κύριε Υπουργέ, είναι ιδιαίτερα ανησυχητική η εξέλιξη της υπόθεσης της Διεθνούς Συμμαχίας για τη Μνήμη του Ολοκαυτώματος. Μέσω αυτής μεθοδεύεται η ποινικοποίηση κάθε κριτικής απέναντι στο κράτος του Ισραήλ διαχρονικά. Μεθοδεύεται, δηλαδή, η φίμωση κάθε δημοκρατικού πολίτη οπουδήποτε στη Γη, να μην υπάρχει καμμία κριτική και καταδίκη για την πολιτική τρομοκρατία του κράτους του Ισραήλ, την πολιτική της καταπίεσης, της εθνοκάθαρσης, με εκτοπισμούς, μαζικές συλλήψεις και φυλακίσεις, αδικαιολόγητες τις περισσότερες φορές, και νέων παιδιών και με επιβολή απαρτχάιντ σε βάρος των Παλαιστινίων.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Επειδή επίκειται, μάλιστα, η ανάληψη από τη χώρα μας της προεδρίας της Διεθνούς Συμμαχίας για τη Μνήμη του Ολοκαυτώματος το 2021, ελπίζω ειλικρινά η διαφαινόμενη μεταστροφή της Κυβέρνησης στο παλαιστινιακό να </w:t>
      </w:r>
      <w:r w:rsidRPr="007B1602">
        <w:rPr>
          <w:rFonts w:ascii="Arial" w:hAnsi="Arial"/>
          <w:sz w:val="24"/>
          <w:szCs w:val="24"/>
          <w:lang w:eastAsia="el-GR"/>
        </w:rPr>
        <w:lastRenderedPageBreak/>
        <w:t xml:space="preserve">μην εκτείνεται και σε παρόμοιες σκέψεις και σε σχεδιασμούς, κύριε Υπουργέ. Θα ήθελα πάνω σε αυτό να έχω μία σχετική απάντηση.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Ευχαριστώ πάρα πολύ.</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b/>
          <w:sz w:val="24"/>
          <w:szCs w:val="24"/>
          <w:lang w:eastAsia="el-GR"/>
        </w:rPr>
        <w:t>ΠΡΟΕΔΡΕΥΩΝ (Δημήτριος Βίτσας):</w:t>
      </w:r>
      <w:r w:rsidRPr="007B1602">
        <w:rPr>
          <w:rFonts w:ascii="Arial" w:hAnsi="Arial"/>
          <w:sz w:val="24"/>
          <w:szCs w:val="24"/>
          <w:lang w:eastAsia="el-GR"/>
        </w:rPr>
        <w:t xml:space="preserve"> Κύριε Υπουργέ, έχετε τον λόγο. </w:t>
      </w:r>
    </w:p>
    <w:p w:rsidR="007B1602" w:rsidRPr="007B1602" w:rsidRDefault="007B1602" w:rsidP="007B1602">
      <w:pPr>
        <w:spacing w:after="160" w:line="600" w:lineRule="auto"/>
        <w:ind w:firstLine="720"/>
        <w:jc w:val="both"/>
        <w:rPr>
          <w:rFonts w:ascii="Arial" w:hAnsi="Arial" w:cs="Arial"/>
          <w:color w:val="111111"/>
          <w:sz w:val="24"/>
          <w:szCs w:val="24"/>
          <w:lang w:eastAsia="el-GR"/>
        </w:rPr>
      </w:pPr>
      <w:r w:rsidRPr="007B1602">
        <w:rPr>
          <w:rFonts w:ascii="Arial" w:hAnsi="Arial" w:cs="Arial"/>
          <w:b/>
          <w:color w:val="111111"/>
          <w:sz w:val="24"/>
          <w:szCs w:val="24"/>
          <w:lang w:eastAsia="el-GR"/>
        </w:rPr>
        <w:t xml:space="preserve">ΝΙΚΟΛΑΟΣ – ΓΕΩΡΓΙΟΣ ΔΕΝΔΙΑΣ (Υπουργός Εξωτερικών): </w:t>
      </w:r>
      <w:r w:rsidRPr="007B1602">
        <w:rPr>
          <w:rFonts w:ascii="Arial" w:hAnsi="Arial" w:cs="Arial"/>
          <w:color w:val="111111"/>
          <w:sz w:val="24"/>
          <w:szCs w:val="24"/>
          <w:lang w:eastAsia="el-GR"/>
        </w:rPr>
        <w:t xml:space="preserve">Κυρία συνάδελφε, στη δευτερολογία μου επιτρέψτε μου να πω τα εξής.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Όσον αφορά την ουσία και την παρούσα συγκυρία, είχα την ευκαιρία εδώ και ελάχιστες μέρες -και εσείς το γνωρίζετε- να μιλήσω με τον κ. Ερεκάτ, τον Γενικό Γραμματέα, και να έχουμε μία πραγματική συζήτηση για τις διάφορες πτυχές του παλαιστινιακού και να τον διαβεβαιώσω ότι η χώρα μας μένει προσηλωμένη στις αρχές του διεθνούς δικαίου και των αποφάσεων των Ηνωμένων Εθνών. Ακριβώς το ίδιο έχουμε διαμηνύσει επανειλημμένως και θα διατυπώσω και προφορικά στον νέο συνάδελφό μου, τον νέο Υπουργό Εξωτερικών του Ισραήλ, τον κ. Γκάμπι Ασκενάζι, τις επόμενες μέρες που έχει προγραμματιστεί να έχουμε μία τηλεφωνική επικοινωνία.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Αν, όμως, δούμε διαχρονικά τις σχέσεις Ελλάδος - Παλαιστίνης και Ελλάδος - Ισραήλ, θα μου επιτρέψετε να σας πω ότι αν η χώρα στο παρελθόν φέρθηκε, όχι άδικα, αλλά, εν πάση περιπτώσει, με μεροληψία εις βάρος </w:t>
      </w:r>
      <w:r w:rsidRPr="007B1602">
        <w:rPr>
          <w:rFonts w:ascii="Arial" w:hAnsi="Arial"/>
          <w:sz w:val="24"/>
          <w:szCs w:val="24"/>
          <w:lang w:eastAsia="el-GR"/>
        </w:rPr>
        <w:lastRenderedPageBreak/>
        <w:t xml:space="preserve">κάποιου, ήταν εις βάρους του Κράτους του Ισραήλ. Διότι η Ελλάδα έχει αναγνωρίσει το κράτος του Ισραήλ μόνο προ τριάντα ετών.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Διαχρονικά η χώρα στήριξε την παλαιστινιακή προσπάθεια, όχι ως χάρη στον παλαιστινιακό λαό, αλλά από αίσθημα δικαίου και προσήλωσης στο διεθνές δίκαιο. Αυτή είναι η πραγματικότητα. Πάντοτε βοηθήσαμε, πάντοτε στηρίξαμε.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Θα πρέπει να σας πω με αίσθημα πικρίας ότι δεν έχουμε δει μία ανακοίνωση της παλαιστινιακής αρχής στην τελευταία υπόθεση της παράνομης και πέραν διεθνούς δικαίου συμφωνίας της Τουρκίας με τη Λιβύη, δεν έχουμε δει μία ανακοίνωση της παλαιστινιακής αρχής για τα θέματα των ανθρωπίνων δικαιωμάτων στην Τουρκία.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Συμφωνώ, λοιπόν, απολύτως με αυτό που είπατε. Δεν υπάρχει εξωτερική πολιτική στα θέματα του διεθνούς δικαίου αλά καρτ. Όμως, αυτό ισχύει για όλους, δεν ισχύει μόνο για την Ελλάδα.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Όσον αφορά την Ελλάδα, όμως, εξ ονόματος μόνο της Κυβέρνησης της οποίας έχω δικαίωμα να εκφράζομαι, θα ήθελα να σας διαβεβαιώσω και πάλι ότι θα μείνουμε προσηλωμένοι απολύτως στις αρχές του διεθνούς δικαίου, απολύτως στις αποφάσεις των Ηνωμένων Εθνών και οι οποίες περιλαμβάνουν, βεβαίως, σαφέστατα τη λύση των δύο κρατών.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 xml:space="preserve">Αντιλαμβανόμαστε απολύτως την ανάγκη προστασίας των ανθρωπίνων δικαιωμάτων και ειδικά στην περίπτωση αυτή, των δικαιωμάτων του παλαιστινιακού λαού. Η Ελλάδα δεν αλλάζει θέση αλά καρτ.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Σας ευχαριστώ θερμά.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b/>
          <w:sz w:val="24"/>
          <w:szCs w:val="24"/>
          <w:lang w:eastAsia="el-GR"/>
        </w:rPr>
        <w:t>ΠΡΟΕΔΡΕΥΩΝ (Δημήτριος Βίτσας):</w:t>
      </w:r>
      <w:r w:rsidRPr="007B1602">
        <w:rPr>
          <w:rFonts w:ascii="Arial" w:hAnsi="Arial"/>
          <w:sz w:val="24"/>
          <w:szCs w:val="24"/>
          <w:lang w:eastAsia="el-GR"/>
        </w:rPr>
        <w:t xml:space="preserve"> Θα προχωρήσουμε στην πρώτη με αριθμό 713/18-5-2020 επίκαιρη ερώτηση πρώτου κύκλου του Βουλευτή Α΄ Θεσσαλονίκης του Συνασπισμού Ριζοσπαστικής Αριστεράς κ. Χρήστου Γιαννούλη προς τον Υπουργό Υποδομών και Μεταφορών κ. Κωνσταντίνο Καραμανλή, στον οποίο ετεροχρονισμένα κατά λίγες ώρες ευχόμαστε χρόνια πολλά.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Κύριε Γιαννούλη, έχετε τον λόγο για δύο λεπτά.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b/>
          <w:sz w:val="24"/>
          <w:szCs w:val="24"/>
          <w:lang w:eastAsia="el-GR"/>
        </w:rPr>
        <w:t xml:space="preserve">ΧΡΗΣΤΟΣ ΓΙΑΝΝΟΥΛΗΣ: </w:t>
      </w:r>
      <w:r w:rsidRPr="007B1602">
        <w:rPr>
          <w:rFonts w:ascii="Arial" w:hAnsi="Arial"/>
          <w:sz w:val="24"/>
          <w:szCs w:val="24"/>
          <w:lang w:eastAsia="el-GR"/>
        </w:rPr>
        <w:t xml:space="preserve">Ευχαριστώ πάρα πολύ, κύριε Πρόεδρε.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Χρόνια πολλά, κύριε Υπουργέ, και ευχαριστώ για την παρουσία σας. Πρέπει να προσθέσω ότι είστε ένας από τους νέους Υπουργούς της Κυβέρνησης που τιμά την κοινοβουλευτική διαδικασία ελέγχου με την αυτοπρόσωπη παρουσία του.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Σας παρακαλώ να μην θεωρήσετε πολιτική φιγούρα αυτό που θα σας πω, αλλά συνδέεται άμεσα -και θα σας το εξηγήσω- με το εξής. Σήμερα συμπληρώνονται πενήντα επτά χρόνια από τη δολοφονία στη Θεσσαλονίκη του </w:t>
      </w:r>
      <w:r w:rsidRPr="007B1602">
        <w:rPr>
          <w:rFonts w:ascii="Arial" w:hAnsi="Arial"/>
          <w:sz w:val="24"/>
          <w:szCs w:val="24"/>
          <w:lang w:eastAsia="el-GR"/>
        </w:rPr>
        <w:lastRenderedPageBreak/>
        <w:t xml:space="preserve">Γρηγόρη Λαμπράκη. Τότε έχει διατυπωθεί το ερώτημα «ποιος κυβερνά αυτόν τον τόπο;». Η απάντηση που έδωσε η ιστορία ήταν το παρακράτος και μία ομάδα ανθρώπων που βρισκόταν γύρω από την εξουσία.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Θα κρατήσω μόνο το παρακράτος και όλα τα πρόσθετα του «παρά», γιατί η ερώτηση που σας έχω καταθέσει αφορά ένα παράκεντρο οικονομικής ολιγαρχίας, τα ιδρυτικά μέλη και τους μετόχους του ΟΑΣΘ, που ανάγκασαν την προηγούμενη διοίκηση του οργανισμού τον Ιούνιο του 2019 να αναζητήσει στην Ευρωπαϊκή Ένωση την απελπιστικά αναγκαία διερεύνηση για τη διάθεση 120 εκατομμυρίων ευρώ από κρατικούς πόρους στον ΟΑΣΘ.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Για να καταλάβουν και οι πολίτες που μας παρακολουθούν τι είναι και πώς συντίθεται η δομή του ΟΑΣΘ, ο ΟΑΣΘ δημιουργήθηκε το 1957 από αυτοκινητιστές οι οποίοι ανέλαβαν το συγκοινωνιακό έργο της Θεσσαλονίκης. Στη συνέχεια, προϊόντος του χρόνου, αποδείχθηκε ότι ήταν μία οικονομική ομάδα, μία οικονομική ολιγαρχία, η οποία απέκτησε ένα μοναδικό προνόμιο.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Για να καταλάβει ο κόσμος για τι συζητάμε, επρόκειτο για προνόμια στα όρια του νόμου, τα οποία πάντα ερχόταν η κυβερνητική εξουσία ή το πολιτικό σύστημα και τα νομιμοποιούσε με συμβάσεις και με νόμους.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 Από το 1957 μέχρι το 2001 στον ΟΑΣΘ υπήρχε η εξής παγκόσμια πρωτοτυπία, το δημόσιο να καλύπτει όλα τα οικονομικά δεδομένα του </w:t>
      </w:r>
      <w:r w:rsidRPr="007B1602">
        <w:rPr>
          <w:rFonts w:ascii="Arial" w:hAnsi="Arial"/>
          <w:sz w:val="24"/>
          <w:szCs w:val="24"/>
          <w:lang w:eastAsia="el-GR"/>
        </w:rPr>
        <w:lastRenderedPageBreak/>
        <w:t xml:space="preserve">οργανισμού και μέσα σε αυτά να εξασφαλίζει και τα κέρδη των μετόχων. Δηλαδή, ακόμα και αν ήταν ζημιογόνος ο οργανισμός, το κράτος ήταν υποχρεωμένο να πληρώνει και το προβλεπόμενο κέρδος, το νομοθετημένο κέρδος, μέσα από σειρά νομοθετημάτων, για τους μετόχους.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Τέτοια σίγουρη ευκαιρία, τέτοια σίγουρη δουλειά, κύριε Υπουργέ,  ομολογώ, και στην Ελλάδα και στην Ευρώπη, ίσως και στον κόσμο, δεν υπάρχει. Δηλαδή, μία ιδιωτική εταιρεία στην ουσία να τη χρηματοδοτεί αποκλειστικά το ελληνικό δημόσιο.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Κλείνω με το εξής και θα επανέλθω στη δευτερολογία μου.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Αυτή η καταγγελία που υποβλήθηκε από την προηγούμενη διοίκηση του κ. Στέλιου Παππά άγνωστο πώς -και ελπίζω ότι ως νέος άνθρωπος δεν θέλετε να συνδέσετε το όνομά σας με την προστασία ή την κάλυψη διερεύνησης διάθεσης των χρημάτων του ελληνικού λαού- αποσύρθηκε από την Ευρωπαϊκή Επιτροπή με επιστολή της νέας διοίκησης στις 31-12-2019.</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Ρωτώ. Πώς είναι δυνατόν να παρέχετε ανοχή στην απόσυρση μιας καταγγελίας στην Ευρωπαϊκή Ένωση για 120 εκατομμύρια που δόθηκαν και διατέθηκαν με άγνωστο τρόπο;</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b/>
          <w:sz w:val="24"/>
          <w:szCs w:val="24"/>
          <w:lang w:eastAsia="el-GR"/>
        </w:rPr>
        <w:t>ΠΡΟΕΔΡΕΥΩΝ (Δημήτριος Βίτσας):</w:t>
      </w:r>
      <w:r w:rsidRPr="007B1602">
        <w:rPr>
          <w:rFonts w:ascii="Arial" w:hAnsi="Arial"/>
          <w:sz w:val="24"/>
          <w:szCs w:val="24"/>
          <w:lang w:eastAsia="el-GR"/>
        </w:rPr>
        <w:t xml:space="preserve"> Κύριε Υπουργέ, έχετε τον λόγο για τρία λεπτά. </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7B1602">
        <w:rPr>
          <w:rFonts w:ascii="Arial" w:hAnsi="Arial" w:cs="Arial"/>
          <w:b/>
          <w:color w:val="111111"/>
          <w:sz w:val="24"/>
          <w:szCs w:val="24"/>
          <w:lang w:eastAsia="el-GR"/>
        </w:rPr>
        <w:lastRenderedPageBreak/>
        <w:t xml:space="preserve">ΚΩΝΣΤΑΝΤΙΝΟΣ ΑΧ. ΚΑΡΑΜΑΝΛΗΣ (Υπουργός Υποδομών και Μεταφορών): </w:t>
      </w:r>
      <w:r w:rsidRPr="007B1602">
        <w:rPr>
          <w:rFonts w:ascii="Arial" w:hAnsi="Arial" w:cs="Arial"/>
          <w:color w:val="111111"/>
          <w:sz w:val="24"/>
          <w:szCs w:val="24"/>
          <w:lang w:eastAsia="el-GR"/>
        </w:rPr>
        <w:t xml:space="preserve">Ευχαριστώ πολύ, κύριε Πρόεδρε. </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7B1602">
        <w:rPr>
          <w:rFonts w:ascii="Arial" w:hAnsi="Arial" w:cs="Arial"/>
          <w:color w:val="111111"/>
          <w:sz w:val="24"/>
          <w:szCs w:val="24"/>
          <w:lang w:eastAsia="el-GR"/>
        </w:rPr>
        <w:t xml:space="preserve">Κατά το παρελθόν, </w:t>
      </w:r>
      <w:r w:rsidRPr="007B1602">
        <w:rPr>
          <w:rFonts w:ascii="Arial" w:hAnsi="Arial"/>
          <w:sz w:val="24"/>
          <w:szCs w:val="24"/>
          <w:lang w:eastAsia="el-GR"/>
        </w:rPr>
        <w:t xml:space="preserve">αρκετά μέλη της Κυβέρνησης έχουμε δώσει «μία συμβουλή» στους Βουλευτές του ΣΥΡΙΖΑ, να είναι πιο προσεκτικοί στις ερωτήσεις που κάνουν. Και αυτό το λέω με κάθε ειλικρίνεια, διότι πραγματικά εκθέτετε τα πεπραγμένα της κυβέρνησης του ΣΥΡΙΖΑ. Εξηγούμαι. </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7B1602">
        <w:rPr>
          <w:rFonts w:ascii="Arial" w:hAnsi="Arial"/>
          <w:sz w:val="24"/>
          <w:szCs w:val="24"/>
          <w:lang w:eastAsia="el-GR"/>
        </w:rPr>
        <w:t>Για να το πω πολύ απλά, η ερώτηση την οποία καταθέτετε εκθέτει τη διοίκηση Παππά και πραγματικά δεν την ανέμενα από Βουλευτή του ΣΥΡΙΖΑ. Και, πραγματικά, σας ευχαριστώ για την ευκαιρία που μου δίνετε, διότι θα μάθετε, και εσείς και το ελληνικό Κοινοβούλιο και όλος ο ελληνικός λαός και βασικά οι ταλαιπωρημένοι Θεσσαλονικείς, την κακοδιοίκηση και την ασχετοσύνη -αν μου επιτρέπετε- από την πλευρά της διοίκησης του ΟΑΣΘ, όταν κάνατε αυτό το απίστευτο πράγμα, να κρατικοποιήσετε την εταιρεία.</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7B1602">
        <w:rPr>
          <w:rFonts w:ascii="Arial" w:hAnsi="Arial"/>
          <w:sz w:val="24"/>
          <w:szCs w:val="24"/>
          <w:lang w:eastAsia="el-GR"/>
        </w:rPr>
        <w:t>Πάμε, λοιπόν, στην εν λόγω εταιρεία, Η διοίκηση Παππά καταθέτει στην Κομισιόν μία «καταγγελία» στις 12 Ιουνίου 2019, όπως άλλωστε το έχει έχετε πει και εσείς στην ερώτησή σας, δηλαδή κατά τη διάρκεια της προεκλογικής περιόδου, μετά την ήττα του ΣΥΡΙΖΑ στις ευρωεκλογές. Προσπάθειά του ήταν, αφενός, να πλήξει τους πρώην μετόχους του ΟΑΣΘ και, αφετέρου, να δεσμεύσει την επόμενη κυβέρνηση και την επόμενη διοίκηση.</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7B1602">
        <w:rPr>
          <w:rFonts w:ascii="Arial" w:hAnsi="Arial"/>
          <w:sz w:val="24"/>
          <w:szCs w:val="24"/>
          <w:lang w:eastAsia="el-GR"/>
        </w:rPr>
        <w:lastRenderedPageBreak/>
        <w:t xml:space="preserve">Το τραγικό αυτής της ιστορίας, αγαπητέ κύριε συνάδελφε, είναι ότι η διοίκηση Πάπα δεν παρέδωσε κανένα απολύτως έγγραφο με αυτήν την καταγγελία. Η νέα διοίκηση δεν έχει εντοπίσει κανένα σχετικό έγγραφο, ούτε γενικό ούτε κάποιο άλλο έγγραφο, εκτός από ένα που θα σας πω μετά, με αποτέλεσμα να αναζητεί από τρίτες πηγές πληροφορίες. </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Αυτό θα μου επιτρέψετε να πω ότι γεννά σειρά ερωτημάτων για τις πραγματικές προθέσεις της παρελθούσης διοίκησης του κ. Παππά. Κατά την αναζήτηση των εγγράφων εντοπίστηκε ένα εξαιρετικά ενδιαφέρον εμπιστευτικό έγγραφο του Υπουργείου Οικονομικών, με ημερομηνία 23 Μαΐου του 2019, δηλαδή επί κυβέρνησης ΣΥΡΙΖΑ και υπουργίας του κ. Τσακαλώτου. Το έγγραφο είναι εμπιστευτικό και αν θέλετε θα το καταθέσω στη Βουλή προς δική σας ενημέρωση και είναι πλήρως αποκαλυπτικό.</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 Ξέρετε τι λέει, λοιπόν, το Υπουργείο Οικονομικών επί υπουργίας του κ. Τσακαλώτου στον κ. Παππά για τη φοβερή αυτή καταγγελία; Πρώτον, αν -και το τονίζω- υφίσταται κρατική ενίσχυση και με δεδομένο ότι ο αρχικός λήπτης αυτής είναι ο ΟΑΣΘ, τότε τα 127 εκατομμύρια ευρώ θα έπρεπε να τα επιστρέψει ο κρατικοποιημένος ΟΑΣΘ και όχι οι μέτοχοι.</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Δεύτερον, ο ΟΑΣΘ -τα λέει αυτά το Υπουργείο Οικονομικών επί υπουργίας κ. Τσακαλώτου, δεν τα λέω εγώ- δεν θεωρείται  επιχείρηση και ως εκ τούτου δεν μπορεί να υφίσταται κρατική ενίσχυση.</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Τρίτον, με δεδομένο ότι έχει παρέλθει δεκαετία, ενεργοποιείται το άρθρο 17 του κανονισμού 2015/1589, που στην ουσία ορίζει πως οι εξουσίες της επιτροπής για ανάκτηση της ενίσχυσης υπόκεινται σε δεκαετή προθεσμία παραγραφής. Αυτά τα στοιχεία τα έχει η Κομισιόν, τα έχει η Ευρωπαϊκή Επιτροπή και συνεννοήθηκε, κύριε Πρόεδρε, με τη νέα διοίκηση του ΟΑΣΘ να βάλει την υπόθεση στο αρχείο.</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Καταλαβαίνετε, λοιπόν, πώς εκτίθεστε με τις ερωτήσεις που κάνετε -όχι εσείς προσωπικά, δεν το λέω για σας- και πώς εκθέτετε τη διοίκηση Παππά; Διότι σε αυτή τη φάση αυτό που καταφέρατε να κάνετε είναι να αποδείξετε για άλλη μία φορά με ποιον τρόπο λειτουργούσατε στον ΟΑΣΘ αυτά τα χρόνια και γι’ αυτό άλλωστε αφήσατε διακόσια δώδεκα λεωφορεία στο δρόμο όταν ανέλαβε η νέα διοίκηση.</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Σας ευχαριστώ πολύ.</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b/>
          <w:bCs/>
          <w:sz w:val="24"/>
          <w:szCs w:val="24"/>
          <w:lang w:eastAsia="el-GR"/>
        </w:rPr>
        <w:t xml:space="preserve">ΠΡΟΕΔΡΕΥΩΝ (Δημήτριος Βίτσας): </w:t>
      </w:r>
      <w:r w:rsidRPr="007B1602">
        <w:rPr>
          <w:rFonts w:ascii="Arial" w:hAnsi="Arial"/>
          <w:sz w:val="24"/>
          <w:szCs w:val="24"/>
          <w:lang w:eastAsia="el-GR"/>
        </w:rPr>
        <w:t>Κύριε συνάδελφε, έχετε τον λόγο.</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b/>
          <w:bCs/>
          <w:sz w:val="24"/>
          <w:szCs w:val="24"/>
          <w:lang w:eastAsia="el-GR"/>
        </w:rPr>
        <w:t>ΧΡΗΣΤΟΣ ΓΙΑΝΝΟΥΛΗΣ:</w:t>
      </w:r>
      <w:r w:rsidRPr="007B1602">
        <w:rPr>
          <w:rFonts w:ascii="Arial" w:hAnsi="Arial"/>
          <w:sz w:val="24"/>
          <w:szCs w:val="24"/>
          <w:lang w:eastAsia="el-GR"/>
        </w:rPr>
        <w:t xml:space="preserve">  Κύριε Υπουργέ, με μεγάλο σεβασμό θα σας έλεγα να είστε πιο προσεκτικός όταν απευθύνετε χαρακτηρισμούς. Κλείσατε με τη διάθεση των λεωφορείων. Μόλις χθες πιάσατε θλιβερό ρεκόρ εκατόν ογδόντα λεωφορεία, για πρώτη φορά, να κατέβουν στη Θεσσαλονίκη. </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Μένω, όμως, στην ουσία. Έχετε διαβάσει καλά το έγγραφο που μου αναγνώσατε;</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cs="Arial"/>
          <w:bCs/>
          <w:color w:val="111111"/>
          <w:sz w:val="24"/>
          <w:szCs w:val="24"/>
          <w:lang w:eastAsia="el-GR"/>
        </w:rPr>
      </w:pPr>
      <w:r w:rsidRPr="007B1602">
        <w:rPr>
          <w:rFonts w:ascii="Arial" w:hAnsi="Arial" w:cs="Arial"/>
          <w:b/>
          <w:color w:val="111111"/>
          <w:sz w:val="24"/>
          <w:szCs w:val="24"/>
          <w:lang w:eastAsia="el-GR"/>
        </w:rPr>
        <w:t xml:space="preserve">ΚΩΝΣΤΑΝΤΙΝΟΣ ΑΧ. ΚΑΡΑΜΑΝΛΗΣ (Υπουργός Υποδομών και Μεταφορών): </w:t>
      </w:r>
      <w:r w:rsidRPr="007B1602">
        <w:rPr>
          <w:rFonts w:ascii="Arial" w:hAnsi="Arial" w:cs="Arial"/>
          <w:bCs/>
          <w:color w:val="111111"/>
          <w:sz w:val="24"/>
          <w:szCs w:val="24"/>
          <w:lang w:eastAsia="el-GR"/>
        </w:rPr>
        <w:t xml:space="preserve">Ψεύδεστε! </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7B1602">
        <w:rPr>
          <w:rFonts w:ascii="Arial" w:hAnsi="Arial"/>
          <w:b/>
          <w:bCs/>
          <w:sz w:val="24"/>
          <w:szCs w:val="24"/>
          <w:lang w:eastAsia="el-GR"/>
        </w:rPr>
        <w:t xml:space="preserve">ΧΡΗΣΤΟΣ ΓΙΑΝΝΟΥΛΗΣ: </w:t>
      </w:r>
      <w:r w:rsidRPr="007B1602">
        <w:rPr>
          <w:rFonts w:ascii="Arial" w:hAnsi="Arial"/>
          <w:sz w:val="24"/>
          <w:szCs w:val="24"/>
          <w:lang w:eastAsia="el-GR"/>
        </w:rPr>
        <w:t xml:space="preserve">Χθες για πρώτη φορά στην ιστορία εκατόν ογδόντα δύο λεωφορεία κυκλοφόρησαν στη Θεσσαλονίκη. Αν ψεύδομαι, ρωτήστε τους Θεσσαλονικείς. Έχω πιο συχνή επαφή απ’ ό,τι εσείς. </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cs="Arial"/>
          <w:bCs/>
          <w:color w:val="111111"/>
          <w:sz w:val="24"/>
          <w:szCs w:val="24"/>
          <w:lang w:eastAsia="el-GR"/>
        </w:rPr>
      </w:pPr>
      <w:r w:rsidRPr="007B1602">
        <w:rPr>
          <w:rFonts w:ascii="Arial" w:hAnsi="Arial" w:cs="Arial"/>
          <w:b/>
          <w:color w:val="111111"/>
          <w:sz w:val="24"/>
          <w:szCs w:val="24"/>
          <w:lang w:eastAsia="el-GR"/>
        </w:rPr>
        <w:t xml:space="preserve">ΚΩΝΣΤΑΝΤΙΝΟΣ ΑΧ. ΚΑΡΑΜΑΝΛΗΣ (Υπουργός Υποδομών και Μεταφορών): </w:t>
      </w:r>
      <w:r w:rsidRPr="007B1602">
        <w:rPr>
          <w:rFonts w:ascii="Arial" w:hAnsi="Arial" w:cs="Arial"/>
          <w:bCs/>
          <w:color w:val="111111"/>
          <w:sz w:val="24"/>
          <w:szCs w:val="24"/>
          <w:lang w:eastAsia="el-GR"/>
        </w:rPr>
        <w:t xml:space="preserve">Ψεύδεστε! </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7B1602">
        <w:rPr>
          <w:rFonts w:ascii="Arial" w:hAnsi="Arial"/>
          <w:b/>
          <w:bCs/>
          <w:sz w:val="24"/>
          <w:szCs w:val="24"/>
          <w:lang w:eastAsia="el-GR"/>
        </w:rPr>
        <w:t xml:space="preserve">ΠΡΟΕΔΡΕΥΩΝ (Δημήτριος Βίτσας): </w:t>
      </w:r>
      <w:r w:rsidRPr="007B1602">
        <w:rPr>
          <w:rFonts w:ascii="Arial" w:hAnsi="Arial"/>
          <w:sz w:val="24"/>
          <w:szCs w:val="24"/>
          <w:lang w:eastAsia="el-GR"/>
        </w:rPr>
        <w:t>Παρακαλώ, κύριε Υπουργέ. Θα έχετε τη δυνατότητα να απαντήσετε.</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7B1602">
        <w:rPr>
          <w:rFonts w:ascii="Arial" w:hAnsi="Arial"/>
          <w:b/>
          <w:bCs/>
          <w:sz w:val="24"/>
          <w:szCs w:val="24"/>
          <w:lang w:eastAsia="el-GR"/>
        </w:rPr>
        <w:t>ΧΡΗΣΤΟΣ ΓΙΑΝΝΟΥΛΗΣ:</w:t>
      </w:r>
      <w:r w:rsidRPr="007B1602">
        <w:rPr>
          <w:rFonts w:ascii="Arial" w:hAnsi="Arial"/>
          <w:sz w:val="24"/>
          <w:szCs w:val="24"/>
          <w:lang w:eastAsia="el-GR"/>
        </w:rPr>
        <w:t xml:space="preserve"> Θα ήθελα να είστε πιο προσεκτικός στην προσπάθειά σας να παραπλανήσετε και το Σώμα, αλλά και την κοινή γνώμη. Έχετε διαβάσει αυτό το έγγραφο του Υπουργείου Οικονομικών, το οποίο αποσπασματικά παρουσιάσατε κραδαίνοντάς το; Γιατί λέει κι άλλα πράγματα. </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cs="Arial"/>
          <w:bCs/>
          <w:color w:val="111111"/>
          <w:sz w:val="24"/>
          <w:szCs w:val="24"/>
          <w:lang w:eastAsia="el-GR"/>
        </w:rPr>
      </w:pPr>
      <w:r w:rsidRPr="007B1602">
        <w:rPr>
          <w:rFonts w:ascii="Arial" w:hAnsi="Arial" w:cs="Arial"/>
          <w:b/>
          <w:color w:val="111111"/>
          <w:sz w:val="24"/>
          <w:szCs w:val="24"/>
          <w:lang w:eastAsia="el-GR"/>
        </w:rPr>
        <w:t xml:space="preserve">ΚΩΝΣΤΑΝΤΙΝΟΣ ΑΧ. ΚΑΡΑΜΑΝΛΗΣ (Υπουργός Υποδομών και Μεταφορών): </w:t>
      </w:r>
      <w:r w:rsidRPr="007B1602">
        <w:rPr>
          <w:rFonts w:ascii="Arial" w:hAnsi="Arial" w:cs="Arial"/>
          <w:bCs/>
          <w:color w:val="111111"/>
          <w:sz w:val="24"/>
          <w:szCs w:val="24"/>
          <w:lang w:eastAsia="el-GR"/>
        </w:rPr>
        <w:t xml:space="preserve">Εσείς πώς το έχετε, αφού είναι εμπιστευτικό; </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7B1602">
        <w:rPr>
          <w:rFonts w:ascii="Arial" w:hAnsi="Arial"/>
          <w:b/>
          <w:bCs/>
          <w:sz w:val="24"/>
          <w:szCs w:val="24"/>
          <w:lang w:eastAsia="el-GR"/>
        </w:rPr>
        <w:t xml:space="preserve">ΧΡΗΣΤΟΣ ΓΙΑΝΝΟΥΛΗΣ: </w:t>
      </w:r>
      <w:r w:rsidRPr="007B1602">
        <w:rPr>
          <w:rFonts w:ascii="Arial" w:hAnsi="Arial"/>
          <w:sz w:val="24"/>
          <w:szCs w:val="24"/>
          <w:lang w:eastAsia="el-GR"/>
        </w:rPr>
        <w:t>Αφήστε πώς το έχω εγώ. Αυτό το έγγραφο κατατέθηκε και στον ΟΑΣΘ, είναι σε γνώση του ΟΑΣΘ και βέβαια δεν είναι και το μόνο.</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7B1602">
        <w:rPr>
          <w:rFonts w:ascii="Arial" w:hAnsi="Arial"/>
          <w:sz w:val="24"/>
          <w:szCs w:val="24"/>
          <w:lang w:eastAsia="el-GR"/>
        </w:rPr>
        <w:lastRenderedPageBreak/>
        <w:t>Ίσως ξεχνάτε, κύριε Υπουργέ, ότι εκτός από τις εκθέσεις ορκωτών λογιστών, υπάρχει και η γνωμοδότηση του κ. Παναγιώτη Γκλαβίνη, καθηγητή στο Αριστοτέλειο Πανεπιστήμιο Θεσσαλονίκης. Όλοι καταλήγουν -και σας το διαβάζω- ότι αυτό που προκύπτει από όλες τις γνωματεύσεις και τις προσεγγίσεις είναι ότι ο ΟΑΣΘ είχε πάντα μια προνομιακή σχέση με την κυβερνητική εξουσία, με αποτέλεσμα να είναι ο μόνος οργανισμός με  υπεραποδόσεις των μετόχων σε σχέση και με τις δορυφορικές εταιρείες, του «ΗΡΑΚΛΗ». Γιατί όλα αυτά προφανώς τα έχετε ξεχάσει. Τα αποδίδετε όλα στη διοίκηση Παππά, αλλά έχετε ξεχάσει ότι από το 1996, κύριε Υπουργέ, έως το 2016 οι υπεραποδόσεις των μετόχων του ΟΑΣΘ έφτασαν τα 324 εκατομμύρια. Τι σημαίνει υπεραποδόσεις; Είναι αυτά που εντάχθηκαν ως ζημίες στους ισολογισμούς του ΟΑΣΘ κι ερχόταν ο δημόσιος τομέας να καλύψει αυτά τα χρήματα.</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7B1602">
        <w:rPr>
          <w:rFonts w:ascii="Arial" w:hAnsi="Arial"/>
          <w:sz w:val="24"/>
          <w:szCs w:val="24"/>
          <w:lang w:eastAsia="el-GR"/>
        </w:rPr>
        <w:t xml:space="preserve">Έχετε δίκιο, παραγράφηκαν στη δεκαετία. Γι’ αυτό και η καταγγελία αφορά από το 2010 και μετά, κύριε Υπουργέ. Μέχρι το 2010 παραγράφηκαν. Προσέξτε, όμως, τα ποσά. Θέλω να σας θυμίσω υπεραποδόσεις στον πυρήνα της κρίσης; Βρείτε μου μία επιχείρηση που έχει και δορυφορική εταιρεία από την οποία προμηθεύεται ο ΟΑΣΘ ακόμα και υλικά πρώτης ανάγκης. Βρείτε μου μία εταιρεία η οποία έχει συστήσει συνεταιρισμό, τον «ΗΡΑΚΛΗ», τον οποίο δεν ελέγχετε. </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7B1602">
        <w:rPr>
          <w:rFonts w:ascii="Arial" w:hAnsi="Arial"/>
          <w:sz w:val="24"/>
          <w:szCs w:val="24"/>
          <w:lang w:eastAsia="el-GR"/>
        </w:rPr>
        <w:lastRenderedPageBreak/>
        <w:t>Κι ακούστε το παράδοξο. Ο ΟΑΣΘ νοικιάζει από τον συνεταιρισμό των μετόχων  του -«Γιάννης κερνάει, Γιάννης πίνει»- τα δύο αμαξοστάσια, το κεντρικό κτήριο στο οποίο στεγάζεται και καταβάλλει ενοίκια στον συνεταιρισμό των μετόχων. Αυτό δεν ξέρω σε ποια οικονομική φιλοσοφία ανήκει. Πρέπει να το διερευνήσετε.</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7B1602">
        <w:rPr>
          <w:rFonts w:ascii="Arial" w:hAnsi="Arial"/>
          <w:sz w:val="24"/>
          <w:szCs w:val="24"/>
          <w:lang w:eastAsia="el-GR"/>
        </w:rPr>
        <w:t>Επίσης, σας θυμίζω, το 2013 υπεραπόδοση 97%.</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7B1602">
        <w:rPr>
          <w:rFonts w:ascii="Arial" w:hAnsi="Arial" w:cs="Arial"/>
          <w:sz w:val="24"/>
          <w:szCs w:val="24"/>
          <w:lang w:eastAsia="el-GR"/>
        </w:rPr>
        <w:t>(Στο σημείο αυτό κτυπάει το κουδούνι λήξεως του χρόνου ομιλίας του κυρίου Βουλευτή)</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7B1602">
        <w:rPr>
          <w:rFonts w:ascii="Arial" w:hAnsi="Arial"/>
          <w:sz w:val="24"/>
          <w:szCs w:val="24"/>
          <w:lang w:eastAsia="el-GR"/>
        </w:rPr>
        <w:t>Θα χρειαστώ λίγο χρόνο, Πρόεδρε.</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7B1602">
        <w:rPr>
          <w:rFonts w:ascii="Arial" w:hAnsi="Arial"/>
          <w:b/>
          <w:bCs/>
          <w:sz w:val="24"/>
          <w:szCs w:val="24"/>
          <w:lang w:eastAsia="el-GR"/>
        </w:rPr>
        <w:t>ΠΡΟΕΔΡΕΥΩΝ (Δημήτριος Βίτσας):</w:t>
      </w:r>
      <w:r w:rsidRPr="007B1602">
        <w:rPr>
          <w:rFonts w:ascii="Arial" w:hAnsi="Arial"/>
          <w:sz w:val="24"/>
          <w:szCs w:val="24"/>
          <w:lang w:eastAsia="el-GR"/>
        </w:rPr>
        <w:t xml:space="preserve"> Έχετε ένα λεπτό.</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7B1602">
        <w:rPr>
          <w:rFonts w:ascii="Arial" w:hAnsi="Arial"/>
          <w:b/>
          <w:bCs/>
          <w:sz w:val="24"/>
          <w:szCs w:val="24"/>
          <w:lang w:eastAsia="el-GR"/>
        </w:rPr>
        <w:t xml:space="preserve">ΧΡΗΣΤΟΣ ΓΙΑΝΝΟΥΛΗΣ: </w:t>
      </w:r>
      <w:r w:rsidRPr="007B1602">
        <w:rPr>
          <w:rFonts w:ascii="Arial" w:hAnsi="Arial"/>
          <w:sz w:val="24"/>
          <w:szCs w:val="24"/>
          <w:lang w:eastAsia="el-GR"/>
        </w:rPr>
        <w:t>Βρείτε μου μία εταιρεία που οι μέτοχοί της είχαν υπεραπόδοση 97%.</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7B1602">
        <w:rPr>
          <w:rFonts w:ascii="Arial" w:hAnsi="Arial"/>
          <w:sz w:val="24"/>
          <w:szCs w:val="24"/>
          <w:lang w:eastAsia="el-GR"/>
        </w:rPr>
        <w:t xml:space="preserve">Στο ίδιο εμπιστευτικό έγγραφο το οποίο παρουσιάσατε, υπάρχει και η απάντηση της Ευρωπαϊκής Επιτροπής, η οποία, κύριε Υπουργέ, αφήνει ανοιχτό το ενδεχόμενο διερεύνησης αυτών των 120 εκατομμυρίων. Και, ναι, πρέπει να ανακτηθούν από τα διάδοχα σχήματα. Δεν μπορώ, όμως, να ξεχάσω, κύριε Υπουργέ,  ότι όλες οι κυβερνήσεις από το 2000, που μπήκε η συμφωνία να διαλυθεί ο ΟΑΣΘ το 2009, κάνατε τα αδύνατα δυνατά. </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7B1602">
        <w:rPr>
          <w:rFonts w:ascii="Arial" w:hAnsi="Arial"/>
          <w:sz w:val="24"/>
          <w:szCs w:val="24"/>
          <w:lang w:eastAsia="el-GR"/>
        </w:rPr>
        <w:lastRenderedPageBreak/>
        <w:t xml:space="preserve">Να σας θυμίσω το 2001 η εισηγητική έκθεση της κυβέρνησης αναφέρει επί λέξει ότι ναι, όλες αυτές οι προβλεπόμενες διατάξεις ορίζουν ένα προκλητικό υποστηρικτικό πλαίσιο προς τον ΟΑΣΘ. </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7B1602">
        <w:rPr>
          <w:rFonts w:ascii="Arial" w:hAnsi="Arial"/>
          <w:sz w:val="24"/>
          <w:szCs w:val="24"/>
          <w:lang w:eastAsia="el-GR"/>
        </w:rPr>
        <w:t>Το 2018 έγινε το κόλπο grosso, εκεί πλέον που συνδέετε τη λειτουργία του ΟΑΣΘ με την ολοκλήρωση του μετρό. Εκεί μπορούμε να καταλάβουμε και τις καθυστερήσεις και γιατί το μετρό έχει γίνει το γιοφύρι της Άρτας και γιατί το μετρό είχε να αντιμετωπίσει τον πόλεμο από τους μετόχους των σστικών συγκοινωνιών.</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7B1602">
        <w:rPr>
          <w:rFonts w:ascii="Arial" w:hAnsi="Arial"/>
          <w:sz w:val="24"/>
          <w:szCs w:val="24"/>
          <w:lang w:eastAsia="el-GR"/>
        </w:rPr>
        <w:t xml:space="preserve"> Αναφερθήκατε, τέλος, στη διοίκηση Παππά ως μνημείο κακοδιαχείρισης. Θα ήθελα να σας θυμίσω και να σας παρακαλέσω να μην έχετε την τύχη του συναδέλφου σας, του κ. Καράογλου, ο οποίος, επαναλαμβάνοντας αυτά ακριβώς τα οποία είπατε, βρέθηκε στο δικαστήριο στις 14 Ιουλίου του 2019 να ζητά συγγνώμη και να δηλώνει μετανιωμένος για ακριβώς τα ίδια επιχειρήματα τα οποία αναφέρατε κι εσείς.</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7B1602">
        <w:rPr>
          <w:rFonts w:ascii="Arial" w:hAnsi="Arial"/>
          <w:sz w:val="24"/>
          <w:szCs w:val="24"/>
          <w:lang w:eastAsia="el-GR"/>
        </w:rPr>
        <w:t xml:space="preserve">Και το τελευταίο. Αν εσείς, κύριε Υπουργέ, δεν βλέπετε σε αυτή τη σχέση του ΟΑΣΘ πολιτικές και αδιαφανείς σχέσεις, τότε εξηγήστε μου -και μπορώ να τα καταθέσω όλα για τα Πρακτικά- πώς γίνεται ένας οργανισμός να εκδίδει, κύριε Πρόεδρε, την εξής ανακοίνωση: «Αγαπητοί συνάδελφοι, το διοικητικό συμβούλιο των σωματείων μας έκριναν σκόπιμο να καλέσουν το σύνολο των μετόχων του ΟΑΣΘ στις 6 Σεπτεμβρίου του 2007…», έχετε υπογράψει τη </w:t>
      </w:r>
      <w:r w:rsidRPr="007B1602">
        <w:rPr>
          <w:rFonts w:ascii="Arial" w:hAnsi="Arial"/>
          <w:sz w:val="24"/>
          <w:szCs w:val="24"/>
          <w:lang w:eastAsia="el-GR"/>
        </w:rPr>
        <w:lastRenderedPageBreak/>
        <w:t>σύμβαση που συνδέει τον ΟΑΣΘ με την εκτέλεση και ολοκλήρωση του μετρό, «…προκειμένου να τους κατατοπίσουν για το ποιοι από τους υποψηφίους Βουλευτές της περιφέρειάς μας έχουν συμπαρασταθεί και βοηθήσει στην επίλυση των θεμάτων του οργανισμού».</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cs="Arial"/>
          <w:bCs/>
          <w:color w:val="111111"/>
          <w:sz w:val="24"/>
          <w:szCs w:val="24"/>
          <w:lang w:eastAsia="el-GR"/>
        </w:rPr>
      </w:pPr>
      <w:r w:rsidRPr="007B1602">
        <w:rPr>
          <w:rFonts w:ascii="Arial" w:hAnsi="Arial" w:cs="Arial"/>
          <w:b/>
          <w:color w:val="111111"/>
          <w:sz w:val="24"/>
          <w:szCs w:val="24"/>
          <w:lang w:eastAsia="el-GR"/>
        </w:rPr>
        <w:t xml:space="preserve">ΚΩΝΣΤΑΝΤΙΝΟΣ ΑΧ. ΚΑΡΑΜΑΝΛΗΣ (Υπουργός Υποδομών και Μεταφορών): </w:t>
      </w:r>
      <w:r w:rsidRPr="007B1602">
        <w:rPr>
          <w:rFonts w:ascii="Arial" w:hAnsi="Arial" w:cs="Arial"/>
          <w:bCs/>
          <w:color w:val="111111"/>
          <w:sz w:val="24"/>
          <w:szCs w:val="24"/>
          <w:lang w:eastAsia="el-GR"/>
        </w:rPr>
        <w:t>Το 2007;</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7B1602">
        <w:rPr>
          <w:rFonts w:ascii="Arial" w:hAnsi="Arial"/>
          <w:b/>
          <w:bCs/>
          <w:sz w:val="24"/>
          <w:szCs w:val="24"/>
          <w:lang w:eastAsia="el-GR"/>
        </w:rPr>
        <w:t xml:space="preserve">ΧΡΗΣΤΟΣ ΓΙΑΝΝΟΥΛΗΣ: </w:t>
      </w:r>
      <w:r w:rsidRPr="007B1602">
        <w:rPr>
          <w:rFonts w:ascii="Arial" w:hAnsi="Arial"/>
          <w:sz w:val="24"/>
          <w:szCs w:val="24"/>
          <w:lang w:eastAsia="el-GR"/>
        </w:rPr>
        <w:t xml:space="preserve">Ναι, το 2007, επί υπουργίας Μιχάλη Λιάπη. Είναι ο νόμος με τον οποίο συνδέει τον ΟΑΣΘ με το όταν θα ολοκληρωθεί το μετρό. Τι λέει αυτό; Ελάτε να σας δώσουμε γραμμή ποιον θα ψηφίσετε. Και προχωράει και σε ονόματα. Γιατί ένας εκ των συναδέλφων σας και σήμερα, ο κ. Σταμάτης, ευχαριστεί πάρα πολύ γιατί δημοσία το ΟΑΣΘ στήριξε την υποψηφιότητά του.  </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7B1602">
        <w:rPr>
          <w:rFonts w:ascii="Arial" w:hAnsi="Arial"/>
          <w:sz w:val="24"/>
          <w:szCs w:val="24"/>
          <w:lang w:eastAsia="el-GR"/>
        </w:rPr>
        <w:t>Αυτό δεν είναι αδιαφάνεια, διαπλοκή κι ένα πραγματικά χυδαίο πολιτικό παιχνίδι οικονομικής ολιγαρχίας; Έλεος, κύριε Υπουργέ. Και απαντήστε μας γιατί αποσύρθηκε για τα 120 εκατομμύρια.</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7B1602">
        <w:rPr>
          <w:rFonts w:ascii="Arial" w:hAnsi="Arial"/>
          <w:b/>
          <w:bCs/>
          <w:sz w:val="24"/>
          <w:szCs w:val="24"/>
          <w:lang w:eastAsia="el-GR"/>
        </w:rPr>
        <w:t xml:space="preserve">ΠΡΟΕΔΡΕΥΩΝ (Δημήτριος Βίτσας): </w:t>
      </w:r>
      <w:r w:rsidRPr="007B1602">
        <w:rPr>
          <w:rFonts w:ascii="Arial" w:hAnsi="Arial"/>
          <w:sz w:val="24"/>
          <w:szCs w:val="24"/>
          <w:lang w:eastAsia="el-GR"/>
        </w:rPr>
        <w:t xml:space="preserve">Για λόγους ισότητας, κύριε Υπουργέ, έχετε έξι λεπτά.   </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cs="Arial"/>
          <w:bCs/>
          <w:color w:val="111111"/>
          <w:sz w:val="24"/>
          <w:szCs w:val="24"/>
          <w:lang w:eastAsia="el-GR"/>
        </w:rPr>
      </w:pPr>
      <w:r w:rsidRPr="007B1602">
        <w:rPr>
          <w:rFonts w:ascii="Arial" w:hAnsi="Arial" w:cs="Arial"/>
          <w:b/>
          <w:color w:val="111111"/>
          <w:sz w:val="24"/>
          <w:szCs w:val="24"/>
          <w:lang w:eastAsia="el-GR"/>
        </w:rPr>
        <w:t xml:space="preserve">ΚΩΝΣΤΑΝΤΙΝΟΣ ΑΧ. ΚΑΡΑΜΑΝΛΗΣ (Υπουργός Υποδομών και Μεταφορών): </w:t>
      </w:r>
      <w:r w:rsidRPr="007B1602">
        <w:rPr>
          <w:rFonts w:ascii="Arial" w:hAnsi="Arial" w:cs="Arial"/>
          <w:bCs/>
          <w:color w:val="111111"/>
          <w:sz w:val="24"/>
          <w:szCs w:val="24"/>
          <w:lang w:eastAsia="el-GR"/>
        </w:rPr>
        <w:t xml:space="preserve">Θα είμαι σύντομος. </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cs="Arial"/>
          <w:bCs/>
          <w:color w:val="111111"/>
          <w:sz w:val="24"/>
          <w:szCs w:val="24"/>
          <w:lang w:eastAsia="el-GR"/>
        </w:rPr>
      </w:pPr>
      <w:r w:rsidRPr="007B1602">
        <w:rPr>
          <w:rFonts w:ascii="Arial" w:hAnsi="Arial" w:cs="Arial"/>
          <w:bCs/>
          <w:color w:val="111111"/>
          <w:sz w:val="24"/>
          <w:szCs w:val="24"/>
          <w:lang w:eastAsia="el-GR"/>
        </w:rPr>
        <w:lastRenderedPageBreak/>
        <w:t xml:space="preserve">Καταλαβαίνω την αμηχανία του κυρίου Βουλευτή, γιατί δεν απάντησε σε αυτά που του είπα. Πήγατε στο 2007, μας πήγατε στη δολοφονία Λαμπράκη. Πραγματικά, δηλαδή, εντυπωσιάζομαι με την επιχειρηματολογία σας. Σε λίγο θα μας πάτε και στο 1821 που είναι και επίκαιρο. </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cs="Arial"/>
          <w:bCs/>
          <w:color w:val="111111"/>
          <w:sz w:val="24"/>
          <w:szCs w:val="24"/>
          <w:lang w:eastAsia="el-GR"/>
        </w:rPr>
      </w:pPr>
      <w:r w:rsidRPr="007B1602">
        <w:rPr>
          <w:rFonts w:ascii="Arial" w:hAnsi="Arial" w:cs="Arial"/>
          <w:bCs/>
          <w:color w:val="111111"/>
          <w:sz w:val="24"/>
          <w:szCs w:val="24"/>
          <w:lang w:eastAsia="el-GR"/>
        </w:rPr>
        <w:t>Επανέρχομαι με επιχειρήματα. Ας επανέλθουμε στον ορθό λόγο. Και λέμε ότι το επιβατικό κοινό της Θεσσαλονίκης πρέπει να γνωρίζει τα εξής:</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Cs/>
          <w:color w:val="111111"/>
          <w:sz w:val="24"/>
          <w:szCs w:val="24"/>
          <w:lang w:eastAsia="el-GR"/>
        </w:rPr>
        <w:t xml:space="preserve">Πρώτον, ο κ. Παππάς και η διοίκηση τότε θυμήθηκε αυτή την καταγγελία, την έκανε στην Κομισιόν κατά τη διάρκεια της προεκλογικής εκστρατείας. Στην ουσία, καταγγέλλει τον ίδιο τον ΟΑΣΘ. Καταλαβαίνετε τι έκανε ο κ. Παππάς;  </w:t>
      </w:r>
      <w:r w:rsidRPr="007B1602">
        <w:rPr>
          <w:rFonts w:ascii="Arial" w:hAnsi="Arial" w:cs="Arial"/>
          <w:color w:val="222222"/>
          <w:sz w:val="24"/>
          <w:szCs w:val="24"/>
          <w:shd w:val="clear" w:color="auto" w:fill="FFFFFF"/>
          <w:lang w:eastAsia="el-GR"/>
        </w:rPr>
        <w:t>Πήγε και κατήγγειλε τον εαυτό του, διότι ακόμα κι αν έβγαινε κρατική ενίσχυση -που δεν βγήκε κρατική ενίσχυση- θα πλήρωνε ο κρατικοποιημένος ΟΑΣΘ τα 127 εκατομμύρια.</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Και επειδή μου φέρατε μία γνωμάτευση ενός δικηγόρου, πραγματικά -λυπάμαι που το λέω- αλλά και πρωτοετής φοιτητής της νομικής γνωρίζει ότι οι γνωματεύσεις αυτές είναι γνωματεύσεις οι οποίες είναι υποκειμενικές. Για αυτό υπάρχει η διαδικασία της εκκαθάρισης, για αυτό θα πάμε στο δικαστήριο -έτσι δεν είναι;- και για αυτό θα μάθουμε, τελικά, ποιος χρωστάει τι.</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Τρίτον, ο κ. Παππάς και η διοίκηση επί των ημερών σας προέβη σε καταγγελία, γνωρίζοντας τον κίνδυνο της επιστροφής των 125 εκατομμυρίων. </w:t>
      </w:r>
      <w:r w:rsidRPr="007B1602">
        <w:rPr>
          <w:rFonts w:ascii="Arial" w:hAnsi="Arial" w:cs="Arial"/>
          <w:color w:val="222222"/>
          <w:sz w:val="24"/>
          <w:szCs w:val="24"/>
          <w:shd w:val="clear" w:color="auto" w:fill="FFFFFF"/>
          <w:lang w:eastAsia="el-GR"/>
        </w:rPr>
        <w:lastRenderedPageBreak/>
        <w:t>Όπως, όμως, σας είπα και στην πρωτολογία μου, η δεκαετία έχει παρέλθει και άρα έχει έρθει η παραγραφή.</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Τέταρτον, αυτό που σας είπα, είναι γεγονός. Εξαφάνισε όλα τα έγγραφα, τα οποία υπήρχαν.</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bCs/>
          <w:color w:val="222222"/>
          <w:sz w:val="24"/>
          <w:szCs w:val="24"/>
          <w:shd w:val="clear" w:color="auto" w:fill="FFFFFF"/>
          <w:lang w:eastAsia="el-GR"/>
        </w:rPr>
        <w:t>ΧΡΗΣΤΟΣ ΓΙΑΝΝΟΥΛΗΣ:</w:t>
      </w:r>
      <w:r w:rsidRPr="007B1602">
        <w:rPr>
          <w:rFonts w:ascii="Arial" w:hAnsi="Arial" w:cs="Arial"/>
          <w:color w:val="222222"/>
          <w:sz w:val="24"/>
          <w:szCs w:val="24"/>
          <w:shd w:val="clear" w:color="auto" w:fill="FFFFFF"/>
          <w:lang w:eastAsia="el-GR"/>
        </w:rPr>
        <w:t xml:space="preserve"> Ψεύδεστε!</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bCs/>
          <w:color w:val="222222"/>
          <w:sz w:val="24"/>
          <w:szCs w:val="24"/>
          <w:shd w:val="clear" w:color="auto" w:fill="FFFFFF"/>
          <w:lang w:eastAsia="el-GR"/>
        </w:rPr>
        <w:t>ΚΩΝΣΤΑΝΤΙΝΟΣ ΑΧ. ΚΑΡΑΜΑΝΛΗΣ (Υπουργός Υποδομών και Μεταφορών):</w:t>
      </w:r>
      <w:r w:rsidRPr="007B1602">
        <w:rPr>
          <w:rFonts w:ascii="Arial" w:hAnsi="Arial" w:cs="Arial"/>
          <w:color w:val="222222"/>
          <w:sz w:val="24"/>
          <w:szCs w:val="24"/>
          <w:shd w:val="clear" w:color="auto" w:fill="FFFFFF"/>
          <w:lang w:eastAsia="el-GR"/>
        </w:rPr>
        <w:t xml:space="preserve"> Εντάξει, εσείς λέτε ότι είναι ψέματα. Εγώ θα σας καταθέσω όλα τα έγγραφα. Ξέρετε κάτι; Το ψέμα είναι δικό σας προνόμιο. Θα σας θυμίσω το πρόγραμμα της Θεσσαλονίκης. Το ψέμα είναι προνόμιο της λεγόμενης ριζοσπαστικής Αριστεράς, διότι ψεύδεστε -δυστυχώς για εσάς- όταν λέτε ότι κυκλοφορούν εκατόν ογδόντα λεωφορεία. Σήμερα κυκλοφορούν τριακόσια πενήντα λεωφορεία. Είχατε να πάρετε καινούργιο λεωφορείο σε Αθήνα και Θεσσαλονίκη πεντέμισι χρόνια. Δεν κάνατε τίποτα. Κάνατε ένα διαγωνισμό γονατογράφημα, στημένο και ραμμένο για συγκεκριμένα συμφέροντα και για αυτό ακυρώθηκε από την Ανεξάρτητη Αρχή Προδικαστικών Προσφυγών. </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Εσείς, η Αριστερά η ριζοσπαστική –διότι, δόξα τω Θεώ, δεν είναι όλη η Αριστερά έτσι και δεν επικαλείται υποθέσεις του 1960- πήγατε τα εισιτήρια και στην Αθήνα από το 1,20 στο 1,40 και εμείς χθες ανακοινώσαμε ότι θα τα πάμε πάλι στα 1,20. Αυτή είναι η λεγόμενη ριζοσπαστική Αριστερά του ΣΥΡΙΖΑ, η οποία θέλει να βοηθήσει το επιβατικό κοινό.</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lastRenderedPageBreak/>
        <w:t xml:space="preserve">Έρχομαι τώρα και τις ερωτήσεις που κάνατε. Ακούστε τι είπατε, για να δείτε πώς εκτίθεστε. Πραγματικά, είναι χαρά μου μέσα σε δυόμισι λεπτά να αποδομώ τη φοβερή λύση της κρατικοποίησης. </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Κύριε Πρόεδρε, μας είπε ο αγαπητός συνάδελφος, ότι ο ΟΑΣΘ νοικιάζει τα αμαξοστάσια από τον «ΗΡΑΚΛΗ» -σωστά;- που είναι οι παλιοί μέτοχοι του ΟΑΣΘ. Επί δυόμισι χρόνια η διοίκηση Παππά τι έκανε για αυτό; Επί δυόμισι χρόνια συνεχίζατε και νοικιάζατε τα αμαξοστάσια των παλιών μετόχων του ΟΑΣΘ. Και έρχεστε τώρα και μας κουνάτε το δάχτυλο! Επί δυόμισι χρόνια λέγατε ότι θα κάνετε εκκαθάριση στην εταιρεία και δεν κάνατε απολύτως τίποτα, με αποτέλεσμα να πρέπει να παρατείνουμε τη λειτουργία του ΟΑΣΘ για να τελειώσει η λεγόμενη εκκαθάριση.</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Είπατε -τα έχω σημειώσει- ότι από το 1996 μέχρι το 2016 ο ΟΑΣΘ πήρε 324 εκατομμύρια επιδοτήσεις. Να σας θυμίσω ότι σε όλη την Ευρώπη -και αυτό είναι ένα από τα αιτήματα, αν θέλετε, της Αριστεράς και του κοινωνικού κράτους- οι δημόσιες συγκοινωνίες, είτε αυτές είναι διαδημοτικές είτε αυτές είναι δημόσιες, παίρνουν επιδότηση. Και η επιδότηση αυτή είναι συνήθως στο 40% με 50% των εσόδων της επιχείρησης. Αυτή είναι η νόρμα, αυτός είναι ο μέσος όρος στην Ευρώπη.</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Στην περίπτωση του ΟΑΣΘ -έχετε απόλυτο δίκιο- τα κέρδη ήταν ένα μέρος. Και για αυτό θα πάμε στα δικαστήρια και για αυτό θα πάμε να δούμε…</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bCs/>
          <w:color w:val="222222"/>
          <w:sz w:val="24"/>
          <w:szCs w:val="24"/>
          <w:shd w:val="clear" w:color="auto" w:fill="FFFFFF"/>
          <w:lang w:eastAsia="el-GR"/>
        </w:rPr>
        <w:lastRenderedPageBreak/>
        <w:t>ΧΡΗΣΤΟΣ ΓΙΑΝΝΟΥΛΗΣ:</w:t>
      </w:r>
      <w:r w:rsidRPr="007B1602">
        <w:rPr>
          <w:rFonts w:ascii="Arial" w:hAnsi="Arial" w:cs="Arial"/>
          <w:color w:val="222222"/>
          <w:sz w:val="24"/>
          <w:szCs w:val="24"/>
          <w:shd w:val="clear" w:color="auto" w:fill="FFFFFF"/>
          <w:lang w:eastAsia="el-GR"/>
        </w:rPr>
        <w:t xml:space="preserve"> Αυτά που σας είπα είναι κέρδη.</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bCs/>
          <w:color w:val="222222"/>
          <w:sz w:val="24"/>
          <w:szCs w:val="24"/>
          <w:shd w:val="clear" w:color="auto" w:fill="FFFFFF"/>
          <w:lang w:eastAsia="el-GR"/>
        </w:rPr>
        <w:t xml:space="preserve">ΚΩΝΣΤΑΝΤΙΝΟΣ ΑΧ. ΚΑΡΑΜΑΝΛΗΣ (Υπουργός Υποδομών και Μεταφορών): </w:t>
      </w:r>
      <w:r w:rsidRPr="007B1602">
        <w:rPr>
          <w:rFonts w:ascii="Arial" w:hAnsi="Arial" w:cs="Arial"/>
          <w:color w:val="222222"/>
          <w:sz w:val="24"/>
          <w:szCs w:val="24"/>
          <w:shd w:val="clear" w:color="auto" w:fill="FFFFFF"/>
          <w:lang w:eastAsia="el-GR"/>
        </w:rPr>
        <w:t>Μη δαιμονοποιείτε το παρελθόν για να κρύψετε τη δική σας κακοδιαχείριση, αφού την κρατικοποιήσατε. Και είπατε και ψέματα στους εργαζομένους, διότι επί της ουσίας τους βάλατε στο ενιαίο μισθολόγιο.</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Πάμε, όμως, να δούμε -και με αυτό θα κλείσω, κύριε Πρόεδρε- σήμερα ποια είναι η πραγματικότητα. Σήμερα έχουμε εκατόν είκοσι καινούργια λεωφορεία - δεκαετίας και όχι τα σαράβαλα που μας παραδώσατε, αγαπητέ κύριε συνάδελφε- τα οποία είναι του ΚΤΕΛ, με νόμο δικό σας για απευθείας ανάθεση, νόμο του αγαπητού σας Υπουργού, του κ. Σπίρτζη, τον οποίο, βεβαίως, χρησιμοποιήσαμε και εμείς.</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Δεύτερον, έχουμε -και τον έχω ευχαριστώ και δημοσίως και τον έχω ευχαριστήσει- τη δωρεά που κάνει ο Δήμαρχος, ο κ. Ζέρβας, και φέρνει πενήντα λεωφορεία, τα οποία δωρίζει στον ΟΑΣΘ.</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bCs/>
          <w:color w:val="222222"/>
          <w:sz w:val="24"/>
          <w:szCs w:val="24"/>
          <w:shd w:val="clear" w:color="auto" w:fill="FFFFFF"/>
          <w:lang w:eastAsia="el-GR"/>
        </w:rPr>
        <w:t>ΧΡΗΣΤΟΣ ΓΙΑΝΝΟΥΛΗΣ:</w:t>
      </w:r>
      <w:r w:rsidRPr="007B1602">
        <w:rPr>
          <w:rFonts w:ascii="Arial" w:hAnsi="Arial" w:cs="Arial"/>
          <w:color w:val="222222"/>
          <w:sz w:val="24"/>
          <w:szCs w:val="24"/>
          <w:shd w:val="clear" w:color="auto" w:fill="FFFFFF"/>
          <w:lang w:eastAsia="el-GR"/>
        </w:rPr>
        <w:t xml:space="preserve"> Από την Λειψία.</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bCs/>
          <w:color w:val="222222"/>
          <w:sz w:val="24"/>
          <w:szCs w:val="24"/>
          <w:shd w:val="clear" w:color="auto" w:fill="FFFFFF"/>
          <w:lang w:eastAsia="el-GR"/>
        </w:rPr>
        <w:t>ΚΩΝΣΤΑΝΤΙΝΟΣ ΑΧ. ΚΑΡΑΜΑΝΛΗΣ (Υπουργός Υποδομών και Μεταφορών):</w:t>
      </w:r>
      <w:r w:rsidRPr="007B1602">
        <w:rPr>
          <w:rFonts w:ascii="Arial" w:hAnsi="Arial" w:cs="Arial"/>
          <w:color w:val="222222"/>
          <w:sz w:val="24"/>
          <w:szCs w:val="24"/>
          <w:shd w:val="clear" w:color="auto" w:fill="FFFFFF"/>
          <w:lang w:eastAsia="el-GR"/>
        </w:rPr>
        <w:t xml:space="preserve"> Ναι. Γιατί σας ενοχλεί η Λειψία. Έχετε κάποιο πρόβλημα με τη Λειψία;  Ο άνθρωπος πήγε και αγόρασε πενήντα λεωφορεία και τα φέρνει στον ΟΑΣΘ δώρο, για να εξυπηρετήσει το επιβατικό κοινό. Να μην τα πάρουμε; Δεν σας αρέσει; </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bCs/>
          <w:color w:val="222222"/>
          <w:sz w:val="24"/>
          <w:szCs w:val="24"/>
          <w:shd w:val="clear" w:color="auto" w:fill="FFFFFF"/>
          <w:lang w:eastAsia="el-GR"/>
        </w:rPr>
        <w:lastRenderedPageBreak/>
        <w:t>ΧΡΗΣΤΟΣ ΓΙΑΝΝΟΥΛΗΣ:</w:t>
      </w:r>
      <w:r w:rsidRPr="007B1602">
        <w:rPr>
          <w:rFonts w:ascii="Arial" w:hAnsi="Arial" w:cs="Arial"/>
          <w:color w:val="222222"/>
          <w:sz w:val="24"/>
          <w:szCs w:val="24"/>
          <w:shd w:val="clear" w:color="auto" w:fill="FFFFFF"/>
          <w:lang w:eastAsia="el-GR"/>
        </w:rPr>
        <w:t xml:space="preserve"> Θα τα δείτε στην πορεία!</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bCs/>
          <w:color w:val="222222"/>
          <w:sz w:val="24"/>
          <w:szCs w:val="24"/>
          <w:shd w:val="clear" w:color="auto" w:fill="FFFFFF"/>
          <w:lang w:eastAsia="el-GR"/>
        </w:rPr>
        <w:t>ΚΩΝΣΤΑΝΤΙΝΟΣ ΑΧ. ΚΑΡΑΜΑΝΛΗΣ (Υπουργός Υποδομών και Μεταφορών):</w:t>
      </w:r>
      <w:r w:rsidRPr="007B1602">
        <w:rPr>
          <w:rFonts w:ascii="Arial" w:hAnsi="Arial" w:cs="Arial"/>
          <w:color w:val="222222"/>
          <w:sz w:val="24"/>
          <w:szCs w:val="24"/>
          <w:shd w:val="clear" w:color="auto" w:fill="FFFFFF"/>
          <w:lang w:eastAsia="el-GR"/>
        </w:rPr>
        <w:t xml:space="preserve"> Αυτό δεν είναι δική μου δουλειά. Όταν έρθουν, αν μας κάνουν, θα τα πάρουμε. Αν δεν μας κάνουν, δεν θα τα πάρουμε. Είναι απλά τα πράγματα.</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Άρα έχουμε εκατόν είκοσι λεωφορεία επιπλέον. </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Επίσης, επειδή έχουμε κάνει νόμο για το </w:t>
      </w:r>
      <w:r w:rsidRPr="007B1602">
        <w:rPr>
          <w:rFonts w:ascii="Arial" w:hAnsi="Arial" w:cs="Arial"/>
          <w:color w:val="222222"/>
          <w:sz w:val="24"/>
          <w:szCs w:val="24"/>
          <w:shd w:val="clear" w:color="auto" w:fill="FFFFFF"/>
          <w:lang w:val="en-US" w:eastAsia="el-GR"/>
        </w:rPr>
        <w:t>leasing</w:t>
      </w:r>
      <w:r w:rsidRPr="007B1602">
        <w:rPr>
          <w:rFonts w:ascii="Arial" w:hAnsi="Arial" w:cs="Arial"/>
          <w:color w:val="222222"/>
          <w:sz w:val="24"/>
          <w:szCs w:val="24"/>
          <w:shd w:val="clear" w:color="auto" w:fill="FFFFFF"/>
          <w:lang w:eastAsia="el-GR"/>
        </w:rPr>
        <w:t xml:space="preserve">, που συμβαίνει σε όλο τον πολιτισμένο κόσμο -έχουμε φέρει τροπολογία όπου δίνουμε τη δυνατότητα στις αστικές συγκοινωνίες να κάνουν </w:t>
      </w:r>
      <w:r w:rsidRPr="007B1602">
        <w:rPr>
          <w:rFonts w:ascii="Arial" w:hAnsi="Arial" w:cs="Arial"/>
          <w:color w:val="222222"/>
          <w:sz w:val="24"/>
          <w:szCs w:val="24"/>
          <w:shd w:val="clear" w:color="auto" w:fill="FFFFFF"/>
          <w:lang w:val="en-US" w:eastAsia="el-GR"/>
        </w:rPr>
        <w:t>leasing</w:t>
      </w:r>
      <w:r w:rsidRPr="007B1602">
        <w:rPr>
          <w:rFonts w:ascii="Arial" w:hAnsi="Arial" w:cs="Arial"/>
          <w:color w:val="222222"/>
          <w:sz w:val="24"/>
          <w:szCs w:val="24"/>
          <w:shd w:val="clear" w:color="auto" w:fill="FFFFFF"/>
          <w:lang w:eastAsia="el-GR"/>
        </w:rPr>
        <w:t>- και ο διαγωνισμός θα βγει την Παρασκευή ή τη Δευτέρα, μέχρι τον Σεπτέμβριο θα υπάρχουν άλλα εκατόν ογδόντα λεωφορεία στους δρόμους.</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Επομένως, από τα διακόσια δώδεκα σαπάκια που μας παραδώσατε, αγαπητέ κύριε συνάδελφε -όχι εσείς, αλλά ο κ. Παππάς- θα έχουμε φτάσει μέσα σε ένα χρόνο σχεδόν στα πεντακόσια λεωφορεία. Άρα η δέσμευση του Πρωθυπουργού από του βήματος της ΔΕΘ, ότι ο ΟΑΣΘ θα έχει μέσα σε πολύ σύντομο χρονικό διάστημα αρκετά λεωφορεία για να εξυπηρετεί ένα ταλαιπωρημένο επιβατικό κοινό, μέσα σε λιγότερο από ένα χρόνο γίνεται πράξη.</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Συνεπώς θα μας πάρει δώδεκα μήνες να επανορθώσουμε τη δική σας διάλυση των τελευταίων πέντε ετών.</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lastRenderedPageBreak/>
        <w:t>Σας ευχαριστώ πολύ.</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bCs/>
          <w:color w:val="222222"/>
          <w:sz w:val="24"/>
          <w:szCs w:val="24"/>
          <w:shd w:val="clear" w:color="auto" w:fill="FFFFFF"/>
          <w:lang w:eastAsia="el-GR"/>
        </w:rPr>
        <w:t>ΠΡΟΕΔΡΕΥΩΝ (Δημήτριος Βίτσας):</w:t>
      </w:r>
      <w:r w:rsidRPr="007B1602">
        <w:rPr>
          <w:rFonts w:ascii="Arial" w:hAnsi="Arial" w:cs="Arial"/>
          <w:color w:val="222222"/>
          <w:sz w:val="24"/>
          <w:szCs w:val="24"/>
          <w:shd w:val="clear" w:color="auto" w:fill="FFFFFF"/>
          <w:lang w:eastAsia="el-GR"/>
        </w:rPr>
        <w:t xml:space="preserve"> Σας ευχαριστώ και τους δύο.</w:t>
      </w:r>
    </w:p>
    <w:p w:rsidR="007B1602" w:rsidRPr="007B1602" w:rsidRDefault="007B1602" w:rsidP="007B1602">
      <w:pPr>
        <w:spacing w:after="0" w:line="600" w:lineRule="auto"/>
        <w:ind w:firstLine="720"/>
        <w:jc w:val="center"/>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(Θόρυβος στην Αίθουσα)</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Παρακαλώ. Μπορείτε να συνεχίσετε με έκδοση δελτίων Τύπου. Δεν έχει νόημα.</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Εισερχόμαστε τώρα στη συζήτηση της πέμπτης με αριθμό 702/18-5-2020 επίκαιρης ερώτησης δεύτερου κύκλου του Βουλευτή Β2΄ Δυτικού Τομέα Αθηνών του ΜέΡΑ25 κ. Κρίτωνα Αρσένη</w:t>
      </w:r>
      <w:r w:rsidRPr="007B1602">
        <w:rPr>
          <w:rFonts w:ascii="Arial" w:hAnsi="Arial" w:cs="Arial"/>
          <w:b/>
          <w:bCs/>
          <w:color w:val="222222"/>
          <w:sz w:val="24"/>
          <w:szCs w:val="24"/>
          <w:shd w:val="clear" w:color="auto" w:fill="FFFFFF"/>
          <w:lang w:eastAsia="el-GR"/>
        </w:rPr>
        <w:t xml:space="preserve"> </w:t>
      </w:r>
      <w:r w:rsidRPr="007B1602">
        <w:rPr>
          <w:rFonts w:ascii="Arial" w:hAnsi="Arial" w:cs="Arial"/>
          <w:color w:val="222222"/>
          <w:sz w:val="24"/>
          <w:szCs w:val="24"/>
          <w:shd w:val="clear" w:color="auto" w:fill="FFFFFF"/>
          <w:lang w:eastAsia="el-GR"/>
        </w:rPr>
        <w:t>προς τον Υπουργό</w:t>
      </w:r>
      <w:r w:rsidRPr="007B1602">
        <w:rPr>
          <w:rFonts w:ascii="Arial" w:hAnsi="Arial" w:cs="Arial"/>
          <w:b/>
          <w:bCs/>
          <w:color w:val="222222"/>
          <w:sz w:val="24"/>
          <w:szCs w:val="24"/>
          <w:shd w:val="clear" w:color="auto" w:fill="FFFFFF"/>
          <w:lang w:eastAsia="el-GR"/>
        </w:rPr>
        <w:t xml:space="preserve"> </w:t>
      </w:r>
      <w:r w:rsidRPr="007B1602">
        <w:rPr>
          <w:rFonts w:ascii="Arial" w:hAnsi="Arial" w:cs="Arial"/>
          <w:color w:val="222222"/>
          <w:sz w:val="24"/>
          <w:szCs w:val="24"/>
          <w:shd w:val="clear" w:color="auto" w:fill="FFFFFF"/>
          <w:lang w:eastAsia="el-GR"/>
        </w:rPr>
        <w:t>Υποδομών και Μεταφορών,</w:t>
      </w:r>
      <w:r w:rsidRPr="007B1602">
        <w:rPr>
          <w:rFonts w:ascii="Arial" w:hAnsi="Arial" w:cs="Arial"/>
          <w:b/>
          <w:bCs/>
          <w:color w:val="222222"/>
          <w:sz w:val="24"/>
          <w:szCs w:val="24"/>
          <w:shd w:val="clear" w:color="auto" w:fill="FFFFFF"/>
          <w:lang w:eastAsia="el-GR"/>
        </w:rPr>
        <w:t xml:space="preserve"> </w:t>
      </w:r>
      <w:r w:rsidRPr="007B1602">
        <w:rPr>
          <w:rFonts w:ascii="Arial" w:hAnsi="Arial" w:cs="Arial"/>
          <w:color w:val="222222"/>
          <w:sz w:val="24"/>
          <w:szCs w:val="24"/>
          <w:shd w:val="clear" w:color="auto" w:fill="FFFFFF"/>
          <w:lang w:eastAsia="el-GR"/>
        </w:rPr>
        <w:t>με θέμα: «Να αποσυρθεί η απόφαση απόσπασης των αρχαιοτήτων του σταθμού Βενιζέλου και να συνεχιστεί η κατασκευή του μετρό Θεσσαλονίκης».</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Αυτή η ερώτηση κυνηγάει την προεδρία μου στη Βουλή. Κάθε φορά είναι αυτή.</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Κύριε Αρσένη, έχετε τον λόγο για δύο λεπτά.</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bCs/>
          <w:color w:val="222222"/>
          <w:sz w:val="24"/>
          <w:szCs w:val="24"/>
          <w:shd w:val="clear" w:color="auto" w:fill="FFFFFF"/>
          <w:lang w:eastAsia="el-GR"/>
        </w:rPr>
        <w:t>ΚΡΙΤΩΝ - ΗΛΙΑΣ ΑΡΣΕΝΗΣ:</w:t>
      </w:r>
      <w:r w:rsidRPr="007B1602">
        <w:rPr>
          <w:rFonts w:ascii="Arial" w:hAnsi="Arial" w:cs="Arial"/>
          <w:color w:val="222222"/>
          <w:sz w:val="24"/>
          <w:szCs w:val="24"/>
          <w:shd w:val="clear" w:color="auto" w:fill="FFFFFF"/>
          <w:lang w:eastAsia="el-GR"/>
        </w:rPr>
        <w:t xml:space="preserve"> Ευχαριστώ πολύ, κύριε Πρόεδρε.</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Κύριε Υπουργέ, κατ’ αρχάς θέλω να σας ξεκαθαρίσω ότι δεν είναι από διάθεση αντιπολίτευσης που κάνω αυτή την ερώτηση, αλλά για να βρεθεί, πραγματικά, μια άκρη στο θέμα. Ήμουν είκοσι χρονών όταν μας βράβευσε μαζί με δύο άλλους νέους επιστήμονες η Νομαρχία Θεσσαλονίκης για τον αγώνα για τη διατήρηση της Άνω Πόλης και ήταν η πρώτη μου εργασία ως χωροτάκτης-</w:t>
      </w:r>
      <w:r w:rsidRPr="007B1602">
        <w:rPr>
          <w:rFonts w:ascii="Arial" w:hAnsi="Arial" w:cs="Arial"/>
          <w:color w:val="222222"/>
          <w:sz w:val="24"/>
          <w:szCs w:val="24"/>
          <w:shd w:val="clear" w:color="auto" w:fill="FFFFFF"/>
          <w:lang w:eastAsia="el-GR"/>
        </w:rPr>
        <w:lastRenderedPageBreak/>
        <w:t xml:space="preserve">πολεοδόμος η ιστορία της αρχαίας πολεοδομίας της Θεσσαλονίκης. Για αυτό μπορώ να σας πω πόσο σημαντικά είναι αυτά τα αρχαία. Είναι πάρα πολύ σημαντικά. </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Στην επίκαιρη ερώτηση που κατέθεσα, σας ανέφερα όλα τα στοιχεία. Το δημοσίευμα της «ΚΑΘΗΜΕΡΙΝΗΣ» αναφέρει ότι η κοινοπραξία από την οποία ζητήθηκε να προχωρήσει την απόσπαση, πλέον, αντί για τη διατήρηση των αρχαίων, λέει ότι αυτή η αλλαγή ανατρέπει τον προγραμματισμό για τον χρόνο και το κόστος ολοκλήρωσης του σταθμού. Επίσης, ζητάει σειρά έξτρα αποζημιώσεων και λέει ότι θα προσφύγει ενάντια της απόφασης της «Αττικό Μετρό» στο διαιτητικό δικαστήριο κ.ο.κ.. </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Αυτό που έχουμε μπροστά μας είναι μία δήλωση της κοινοπραξίας ότι είναι αδύνατον -το λέει ξεκάθαρα η κοινοπραξία- να τηρηθεί το χρονοδιάγραμμα, να δεσμευθεί καν για χρονοδιάγραμμα. Άρα το έργο του μετρό της Θεσσαλονίκης πηγαίνει στις καλένδες. </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Αυτό σημαίνει ότι με την απόσπαση αυτών των σημαντικότατων, παγκόσμιας σημασίας αρχαιοτήτων θα έχουμε καθυστέρηση του έργου, δεν θα γίνει έγκαιρη παράδοση στους δημότες Θεσσαλονίκης.</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Επίσης, όπως ξέρετε, το 2023 το έργο απεντάσσεται, σταματάει και θα χρειαστεί αυτά τα χρήματα να επιστραφούν. Καταλαβαίνουμε ότι ίσως και με την πίεση του κ. Ζέρβα, ο οποίος έχει μια δική του, προσωπική άποψη για το </w:t>
      </w:r>
      <w:r w:rsidRPr="007B1602">
        <w:rPr>
          <w:rFonts w:ascii="Arial" w:hAnsi="Arial" w:cs="Arial"/>
          <w:color w:val="222222"/>
          <w:sz w:val="24"/>
          <w:szCs w:val="24"/>
          <w:shd w:val="clear" w:color="auto" w:fill="FFFFFF"/>
          <w:lang w:eastAsia="el-GR"/>
        </w:rPr>
        <w:lastRenderedPageBreak/>
        <w:t xml:space="preserve">ζήτημα, κάνατε αυτό το αίτημα της απόσπασης, αλλάξατε δηλαδή την απόφαση από τη διατήρηση στην απόσπαση των αρχαιοτήτων. Βλέπουμε, όμως, τώρα ότι από όλες τις πλευρές αυτό οδηγεί σε πρόβλημα και όσον αφορά τη χρηματοδότηση και όσον αφορά την παράδοση του έργου στους δημότες. Σας καλώ, πραγματικά, να επανεξετάσετε αυτή την απόφασή σας. </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bCs/>
          <w:color w:val="222222"/>
          <w:sz w:val="24"/>
          <w:szCs w:val="24"/>
          <w:shd w:val="clear" w:color="auto" w:fill="FFFFFF"/>
          <w:lang w:eastAsia="el-GR"/>
        </w:rPr>
        <w:t>ΠΡΟΕΔΡΕΥΩΝ (Δημήτριος Βίτσας):</w:t>
      </w:r>
      <w:r w:rsidRPr="007B1602">
        <w:rPr>
          <w:rFonts w:ascii="Arial" w:hAnsi="Arial" w:cs="Arial"/>
          <w:color w:val="222222"/>
          <w:sz w:val="24"/>
          <w:szCs w:val="24"/>
          <w:shd w:val="clear" w:color="auto" w:fill="FFFFFF"/>
          <w:lang w:eastAsia="el-GR"/>
        </w:rPr>
        <w:t xml:space="preserve"> Ο κύριος Υπουργός έχει τον λόγο για τρία λεπτά.</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bCs/>
          <w:color w:val="222222"/>
          <w:sz w:val="24"/>
          <w:szCs w:val="24"/>
          <w:shd w:val="clear" w:color="auto" w:fill="FFFFFF"/>
          <w:lang w:eastAsia="el-GR"/>
        </w:rPr>
        <w:t>ΚΩΝΣΤΑΝΤΙΝΟΣ ΑΧ. ΚΑΡΑΜΑΝΛΗΣ (Υπουργός Υποδομών και Μεταφορών):</w:t>
      </w:r>
      <w:r w:rsidRPr="007B1602">
        <w:rPr>
          <w:rFonts w:ascii="Arial" w:hAnsi="Arial" w:cs="Arial"/>
          <w:color w:val="222222"/>
          <w:sz w:val="24"/>
          <w:szCs w:val="24"/>
          <w:shd w:val="clear" w:color="auto" w:fill="FFFFFF"/>
          <w:lang w:eastAsia="el-GR"/>
        </w:rPr>
        <w:t xml:space="preserve"> Αγαπητέ κύριε Αρσένη, παρά το γεγονός ότι το θέμα της απόσπασης των αρχαιοτήτων στον σταθμό Βενιζέλου έχει απαντηθεί και έχει αναλυθεί επαρκώς, θα απαντήσω στην ερώτησή σας και στις περαιτέρω ερωτήσεις που έχετε κάνει, με τον πιο ξεκάθαρο τρόπο, γιατί νομίζω ότι εδώ υπάρχει μια παρανόηση και μπορεί να υπάρχει και μια διαφωνία.</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Κατ’ αρχάς, θέλω να πάω και να ξεκαθαρίσω το ζήτημα της ένστασης που θέτετε στην ερώτησή σας, που υπέβαλε η ανάδοχος κοινοπραξία.</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Αυτή, κύριε Αρσένη, δεν σχετίζεται με τον σχεδιασμό που αποφασίστηκε να ακολουθηθεί στον σταθμό Βενιζέλου, αλλά με την απόφαση της «Αττικό Μετρό» για τον τρόπο πληρωμής μέσω ορισμένων μελετών που η κοινοπραξία είχε συντάξει την περίοδο 2017-2019 για τον Σταθμό Βενιζέλου. Οι μελέτες αυτές βρισκόντουσαν σε πρωτόλειο επίπεδο χωρίς να συνοδεύονται από </w:t>
      </w:r>
      <w:r w:rsidRPr="007B1602">
        <w:rPr>
          <w:rFonts w:ascii="Arial" w:hAnsi="Arial"/>
          <w:sz w:val="24"/>
          <w:szCs w:val="24"/>
          <w:lang w:eastAsia="el-GR"/>
        </w:rPr>
        <w:lastRenderedPageBreak/>
        <w:t xml:space="preserve">υπολογισμούς που να τεκμηριώνουν αν θα ήταν εφικτό να κατασκευαστεί ο σταθμός με τη διατήρηση των αρχαιοτήτων.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Επίσης, επειδή είστε και μηχανικός, δεν υπήρχε καμμία εγκεκριμένη στατική μελέτη για να παραμείνουν οι αρχαιότητες εκεί σε επίπεδο οριστικής μελέτης επιπέδου 2 που να αποδεικνύει ότι ο σταθμός μπορεί, πράγματι, να κατασκευαστεί με αυτόν τον τρόπο και για αυτόν τον λόγο αποφασίστηκε η αλλαγή μεθόδου κατασκευής του σταθμού με απόσπαση και επανατοποθέτηση των αρχαιοτήτων με την κατασκευή του σταθμού.</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Νομίζω ότι θα γνωρίζετε πολύ καλά ότι αυτή η μέθοδος έχει ακολουθηθεί και στον σταθμό της Αγίας Σοφίας που είναι έτοιμος, έχει ακολουθηθεί σε πολλές περιπτώσεις και στην κατασκευή του μετρό στην Αθήνα και έχει ακολουθηθεί και σε άλλες περιοχές σε όλη την Ευρώπη που έχουν βρεθεί αρχαία.</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Σε αυτό το πλαίσιο, λοιπόν, κινήθηκε η γνωμοδότηση του ΚΑΣ, αλλά και η σχετική απόφαση έγκρισης της Υπουργού Πολιτισμού, που εκδόθηκε προ δύο μηνών.</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Και για να είμαστε σαφείς, αναφορικά με την απόφαση της απόσπασης και της επανατοποθέτησης δεν τίθεται κανένα θέμα ανάκλησης και δεν τίθεται τέτοιο θέμα διότι το έργο θα ολοκληρωθεί τον Απρίλιο του 2023 και θα δοθεί </w:t>
      </w:r>
      <w:r w:rsidRPr="007B1602">
        <w:rPr>
          <w:rFonts w:ascii="Arial" w:hAnsi="Arial"/>
          <w:sz w:val="24"/>
          <w:szCs w:val="24"/>
          <w:lang w:eastAsia="el-GR"/>
        </w:rPr>
        <w:lastRenderedPageBreak/>
        <w:t>ένα μετρό, όχι κολοβό όπως ήταν προγραμματισμένο, αλλά και με τον σταθμό Βενιζέλου και θα έχουμε τη δυνατότητα να διατηρήσουμε και τις αρχαιότητες.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Θα ήθελα να σας αναφέρω κάτι το οποίο έχω πει και άλλες φορές και το έχουν πει -νομίζω- και άλλοι εκπρόσωποι του «Αττικό Μετρό». Το κόστος των αρχαιολογικών ανασκαφών μέχρι στιγμής έχει κοστίσει 135 εκατομμύρια ευρώ, ξεπερνώντας το κόστος κατασκευής του Μουσείου της Ακρόπολης.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Η απάντηση, λοιπόν, στην ερώτησή σας είναι ότι σήμερα που μιλάμε το έργο προχωράει κανονικά και, κύριε Αρσένη, εγώ σας καλώ -και αυτό δεν το λέω με καμμία διάθεση ειρωνείας- τη Δευτέρα που θα είμαι στον σταθμό Βενιζέλου και θα κατέβω κάτω στο εργοτάξιο, που έχουν βγει και έχουν ξεκινήσει οι εργασίες, να έρθετε μαζί μου και να τον επισκεφτείτε και να δούμε μαζί αυτές τις αρχαιότητες, διότι όταν ανέλαβα Υπουργός Υποδομών και πήγα να επισκεφτώ τον σταθμό Βενιζέλου δεν μπορούσα να κατέβω κάτω. Αυτό σημαίνει ότι δεν είχε γίνει επί πέντε χρόνια καμμία μα απολύτως καμμία εργασία για τον σταθμό και η προηγούμενη κυβέρνηση και η προηγούμενη διοίκηση της «Αττικό Μετρό» είχε σκοπό να παραδώσει το μετρό στη Θεσσαλονίκη χωρίς τον κεντρικό σταθμό σε λειτουργία.</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Για να το καταλάβουν αυτό και όσοι μας παρακολουθούν στην Αθήνα, φανταστείτε ένα μετρό να λειτουργεί στην Αθήνα χωρίς το Σύνταγμα. Αυτός ήταν ο φοβερός σχεδιασμός που έκαναν, διότι μέχρι το 2019 το μόνο που είχαν </w:t>
      </w:r>
      <w:r w:rsidRPr="007B1602">
        <w:rPr>
          <w:rFonts w:ascii="Arial" w:hAnsi="Arial"/>
          <w:sz w:val="24"/>
          <w:szCs w:val="24"/>
          <w:lang w:eastAsia="el-GR"/>
        </w:rPr>
        <w:lastRenderedPageBreak/>
        <w:t>κάνει ήταν να έχουνε μόνο μία πλάκα, δηλαδή την οροφή πάνω στον σταθμό Βενιζέλου.</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Θα επανέλθω στη δευτερολογία μου και με άλλα στοιχεία, αν θέλετε. Καταλαβαίνω ότι έχει πολιτικοποιηθεί το θέμα και ότι υπάρχουν δύο, αν θέλετε, διαφορετικές απόψεις μεταξύ των αρχαιολόγων αν πρέπει τα αρχαία να παραμείνουν in situ ή αν πρέπει τα αρχαία να αποσπαστούν και να επανατοποθετηθούν. Εμείς θεωρούμε ότι αυτή η λύση είναι πιο γρήγορη, νομίζουμε ότι αυτή η λύση είναι πιο φτηνή και νομίζουμε ότι με αυτήν τη λύση στην ουσία θα προστατεύσουμε και τα αρχαία και θα έχουμε και ένα σύγχρονο μετρό.</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Σας ευχαριστώ πολύ.</w:t>
      </w:r>
    </w:p>
    <w:p w:rsidR="007B1602" w:rsidRPr="007B1602" w:rsidRDefault="007B1602" w:rsidP="007B1602">
      <w:pPr>
        <w:spacing w:after="160" w:line="600" w:lineRule="auto"/>
        <w:ind w:firstLine="720"/>
        <w:jc w:val="both"/>
        <w:rPr>
          <w:rFonts w:ascii="Arial" w:hAnsi="Arial" w:cs="Arial"/>
          <w:sz w:val="24"/>
          <w:szCs w:val="24"/>
          <w:shd w:val="clear" w:color="auto" w:fill="FFFFFF"/>
          <w:lang w:eastAsia="zh-CN"/>
        </w:rPr>
      </w:pPr>
      <w:r w:rsidRPr="007B1602">
        <w:rPr>
          <w:rFonts w:ascii="Arial" w:hAnsi="Arial" w:cs="Arial"/>
          <w:b/>
          <w:bCs/>
          <w:sz w:val="24"/>
          <w:szCs w:val="24"/>
          <w:shd w:val="clear" w:color="auto" w:fill="FFFFFF"/>
          <w:lang w:eastAsia="zh-CN"/>
        </w:rPr>
        <w:t xml:space="preserve">ΠΡΟΕΔΡΕΥΩΝ (Δημήτριος Βίτσας): </w:t>
      </w:r>
      <w:r w:rsidRPr="007B1602">
        <w:rPr>
          <w:rFonts w:ascii="Arial" w:hAnsi="Arial" w:cs="Arial"/>
          <w:sz w:val="24"/>
          <w:szCs w:val="24"/>
          <w:shd w:val="clear" w:color="auto" w:fill="FFFFFF"/>
          <w:lang w:eastAsia="zh-CN"/>
        </w:rPr>
        <w:t>Κύριε Αρσένη, έχετε τον λόγο για τρία λεπτά.</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cs="Arial"/>
          <w:b/>
          <w:bCs/>
          <w:sz w:val="24"/>
          <w:szCs w:val="24"/>
          <w:shd w:val="clear" w:color="auto" w:fill="FFFFFF"/>
          <w:lang w:eastAsia="zh-CN"/>
        </w:rPr>
        <w:t>ΚΡΙΤΩΝ - ΗΛΙΑΣ ΑΡΣΕΝΗΣ:</w:t>
      </w:r>
      <w:r w:rsidRPr="007B1602">
        <w:rPr>
          <w:rFonts w:ascii="Arial" w:hAnsi="Arial" w:cs="Arial"/>
          <w:sz w:val="24"/>
          <w:szCs w:val="24"/>
          <w:shd w:val="clear" w:color="auto" w:fill="FFFFFF"/>
          <w:lang w:eastAsia="zh-CN"/>
        </w:rPr>
        <w:t xml:space="preserve"> Ε</w:t>
      </w:r>
      <w:r w:rsidRPr="007B1602">
        <w:rPr>
          <w:rFonts w:ascii="Arial" w:hAnsi="Arial"/>
          <w:sz w:val="24"/>
          <w:szCs w:val="24"/>
          <w:lang w:eastAsia="el-GR"/>
        </w:rPr>
        <w:t>υχαριστώ πολύ, κύριε Πρόεδρε.</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Κύριε Υπουργέ, αναφέρατε το μεγάλο κόστος των αρχαιολογικών ερευνών. Όμως με τη λύση που προτείνετε θα γίνουν επιπλέον αρχαιολογικές έρευνες που δεν θα γινόντουσαν, γιατί θα βγουν τα αρχαία και θα γίνουν οι αρχαιολογικές  έρευνες σε ό,τι υπάρχει από κάτω, γιατί αυτά είναι τα ρωμαϊκά και υπάρχουν και τα ελληνιστικά. Οπότε και το αρχαιολογικό κόστος αυξάνει. Η </w:t>
      </w:r>
      <w:r w:rsidRPr="007B1602">
        <w:rPr>
          <w:rFonts w:ascii="Arial" w:hAnsi="Arial"/>
          <w:sz w:val="24"/>
          <w:szCs w:val="24"/>
          <w:lang w:eastAsia="el-GR"/>
        </w:rPr>
        <w:lastRenderedPageBreak/>
        <w:t>μελέτη έχει ολοκληρωθεί και έχει παρουσιαστεί δημόσια και, μάλιστα, από μηχανικούς καθηγητές πανεπιστημίου.</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Όσο για την Αγία Σοφία που αναφέρατε ότι και εκεί πέρα έχει γίνει  απόσπαση, όταν πήγαν να επανατοποθετηθούν μεγάλα τμήματα αρχαιοτήτων, όπως γνωρίζετε, ανακάλυψαν ότι δεν υπήρχε μελέτη επανατοποθέτησης, δεν χωρούσαν και δεν πήγαν, δεν επανατοποθετήθηκαν, όπως πιθανότατα θα γίνει και με τον σταθμό Βενιζέλου. Οπότε μιλάμε για την καταστροφή των αρχαιοτήτων στην πράξη και, άλλωστε, είναι προφανές αφού δεν υπάρχει μελέτη επανατοποθέτησης.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Ο προηγούμενος σχεδιασμός -και δεν ήταν σχεδιασμός της κυβέρνησης ΣΥΡΙΖΑ, γιατί ήταν σχεδιασμός της κοινωνίας της Θεσσαλονίκης και του τότε δημάρχου κ. Μπουτάρη- ήταν να ολοκληρωθεί το μετρό περίπου το 2021, του χρόνου, εκτός του σταθμού Βενιζέλου. Δεν έχετε δίκιο. Δεν είναι ο σταθμός Συντάγματος ο σταθμός Βενιζέλου. Αν θέλετε να πείτε ότι η Αγία Σοφία είναι, μπορεί να το πούμε, να το δεχθούμε. Ο σταθμός Βενιζέλου είναι το εγκαταλειμμένο πλέον εμπορικό κέντρο της Θεσσαλονίκης πίσω από το εγκαταλειμμένο πλέον κτήριο του δημαρχείου. Δεν είναι κεντρικό σημείο πλέον της πόλης. Δεν είναι νευραλγικό σημείο καν του εμπορικού κέντρου της πόλης. Είναι, όμως, τεράστιας ιστορικής σημασίας και τα αρχαία που βρέθηκαν εκεί είναι πάρα πολύ σημαντικά, παγκόσμιας σημασίας αρχαία. Είναι σα να μιλάμε </w:t>
      </w:r>
      <w:r w:rsidRPr="007B1602">
        <w:rPr>
          <w:rFonts w:ascii="Arial" w:hAnsi="Arial"/>
          <w:sz w:val="24"/>
          <w:szCs w:val="24"/>
          <w:lang w:eastAsia="el-GR"/>
        </w:rPr>
        <w:lastRenderedPageBreak/>
        <w:t>για κάτι παραπάνω από την Πύλη του Αδριανού, σα να βγάζουμε από τη θέση της την Πύλη του Αδριανού.</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Αυτό που σας ζητάμε είναι πραγματικά, επειδή λέτε και το πιστεύουμε ότι θέλετε να γίνει το μετρό αυτό πιο γρήγορα να παραδοθεί στους πολίτες, ο μόνος τρόπος αυτήν τη στιγμή, να παραδώσετε τους σταθμούς τους υπόλοιπους που είναι έτοιμοι -μένουν μόνο τα αρχιτεκτονικά και τα μηχανολογικά, δώστε τους στους πολίτες να προλάβει να λειτουργήσει το έργο έγκαιρα, απομονώστε τον σταθμό  Βενιζέλου που έχει τις ιδιαιτερότητες με τα αρχαία, κρατήστε τα στη θέση τους, γιατί  δεν θα μπορέσετε να προλάβετε τις προθεσμίες. Είναι προφανές. Το λέει πλέον ξεκάθαρα η κοινοπραξία.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Εσείς πώς γνωρίζετε, όταν η κοινοπραξία λέει ότι δεν μπορεί, πού  στηρίζεστε και λέτε ότι θα μπορέσει να υλοποιηθεί μέχρι το 2023 το έργο; Η ίδια η κοινοπραξία λέει: «Δεν δεσμεύομαι». Και δεν το λέει μόνο για το οικονομικό, λέει και για το χρονικό: «Δεν δεσμεύομαι. Να γίνουν οι μελέτες και μετά να σας πω. Για μελέτες που δεν έχουν γίνει δεν μπορώ να δεσμευτώ».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Άρα πάμε ξεκάθαρα για κίνδυνο απένταξης του έργου, πάμε ξεκάθαρα για καθυστέρηση παράδοσης του έργου στους Θεσσαλονικείς, όταν αυτήν τη στιγμή μπορούσαμε να παραδοθεί το μεγάλο κομμάτι του έργου, να έχει η Θεσσαλονίκη μετρό και να μπει ο σταθμός Βενιζέλου, που είναι και δύο-τρία οικοδομικά τετράγωνα από τον σταθμό της Αγίας Σοφίας, σε λειτουργία </w:t>
      </w:r>
      <w:r w:rsidRPr="007B1602">
        <w:rPr>
          <w:rFonts w:ascii="Arial" w:hAnsi="Arial"/>
          <w:sz w:val="24"/>
          <w:szCs w:val="24"/>
          <w:lang w:eastAsia="el-GR"/>
        </w:rPr>
        <w:lastRenderedPageBreak/>
        <w:t>αργότερα, κρατώντας, όμως, και παραδίδοντας στην πόλη έναν τεράστιας σημασίας αρχαιολογικό χώρο, ένα ακόμα διαμάντι, ένα μνημείο UNESCO, που λέγεται Θεσσαλονίκη και βυζαντινά της μνημεία, εκκλησιαστικά και μνημεία πιο κοσμικά είτε είναι αυτό η αγορά της, η συνέχεια με την Αρχαία Αγορά που είναι παραπάνω, είτε είναι αυτό οι κεντρικοί δρόμοι και τα τετράπυλα που είχαν κτιστεί στο σημείο συνάντησης των αρχαίων κεντρικών δρόμων.</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Έχετε δίκιο. Είναι ο σταθμός Συντάγματος, αλλά είναι ο αρχαίος σταθμός Συντάγματος, είναι το αρχαίο Σύνταγμα της Θεσσαλονίκης. Αυτό ισοπεδώνουμε, αυτό βγάζουμε χωρίς μελέτη επανατοποθέτησης, ενώ υπάρχουν κεντρικοί σταθμοί που θα μπορούσαν να υλοποιηθούν και να λειτουργεί με όλους τους τρόπους για την πόλη της Θεσσαλονίκης τη σύγχρονη.</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(Στο σημείο αυτό κτυπάει το κουδούνι λήξεως του χρόνου ομιλίας του κυρίου Βουλευτή)</w:t>
      </w:r>
    </w:p>
    <w:p w:rsidR="007B1602" w:rsidRPr="007B1602" w:rsidRDefault="007B1602" w:rsidP="007B1602">
      <w:pPr>
        <w:spacing w:after="160" w:line="600" w:lineRule="auto"/>
        <w:ind w:firstLine="720"/>
        <w:jc w:val="both"/>
        <w:rPr>
          <w:rFonts w:ascii="Arial" w:hAnsi="Arial" w:cs="Arial"/>
          <w:sz w:val="24"/>
          <w:szCs w:val="24"/>
          <w:shd w:val="clear" w:color="auto" w:fill="FFFFFF"/>
          <w:lang w:eastAsia="zh-CN"/>
        </w:rPr>
      </w:pPr>
      <w:r w:rsidRPr="007B1602">
        <w:rPr>
          <w:rFonts w:ascii="Arial" w:hAnsi="Arial" w:cs="Arial"/>
          <w:b/>
          <w:bCs/>
          <w:sz w:val="24"/>
          <w:szCs w:val="24"/>
          <w:shd w:val="clear" w:color="auto" w:fill="FFFFFF"/>
          <w:lang w:eastAsia="zh-CN"/>
        </w:rPr>
        <w:t xml:space="preserve">ΠΡΟΕΔΡΕΥΩΝ (Δημήτριος Βίτσας): </w:t>
      </w:r>
      <w:r w:rsidRPr="007B1602">
        <w:rPr>
          <w:rFonts w:ascii="Arial" w:hAnsi="Arial" w:cs="Arial"/>
          <w:sz w:val="24"/>
          <w:szCs w:val="24"/>
          <w:shd w:val="clear" w:color="auto" w:fill="FFFFFF"/>
          <w:lang w:eastAsia="zh-CN"/>
        </w:rPr>
        <w:t>Κύριε Αρσένη, πρέπει να ολοκληρώσετε.</w:t>
      </w:r>
    </w:p>
    <w:p w:rsidR="007B1602" w:rsidRPr="007B1602" w:rsidRDefault="007B1602" w:rsidP="007B1602">
      <w:pPr>
        <w:spacing w:after="160" w:line="600" w:lineRule="auto"/>
        <w:ind w:firstLine="720"/>
        <w:jc w:val="both"/>
        <w:rPr>
          <w:rFonts w:ascii="Arial" w:hAnsi="Arial" w:cs="Arial"/>
          <w:sz w:val="24"/>
          <w:szCs w:val="24"/>
          <w:shd w:val="clear" w:color="auto" w:fill="FFFFFF"/>
          <w:lang w:eastAsia="zh-CN"/>
        </w:rPr>
      </w:pPr>
      <w:r w:rsidRPr="007B1602">
        <w:rPr>
          <w:rFonts w:ascii="Arial" w:hAnsi="Arial" w:cs="Arial"/>
          <w:b/>
          <w:bCs/>
          <w:sz w:val="24"/>
          <w:szCs w:val="24"/>
          <w:shd w:val="clear" w:color="auto" w:fill="FFFFFF"/>
          <w:lang w:eastAsia="zh-CN"/>
        </w:rPr>
        <w:t xml:space="preserve">ΚΡΙΤΩΝ - ΗΛΙΑΣ ΑΡΣΕΝΗΣ: </w:t>
      </w:r>
      <w:r w:rsidRPr="007B1602">
        <w:rPr>
          <w:rFonts w:ascii="Arial" w:hAnsi="Arial" w:cs="Arial"/>
          <w:sz w:val="24"/>
          <w:szCs w:val="24"/>
          <w:shd w:val="clear" w:color="auto" w:fill="FFFFFF"/>
          <w:lang w:eastAsia="zh-CN"/>
        </w:rPr>
        <w:t>Ευχαριστώ πολύ, κύριε Πρόεδρε. Τελείωσα.</w:t>
      </w:r>
    </w:p>
    <w:p w:rsidR="007B1602" w:rsidRPr="007B1602" w:rsidRDefault="007B1602" w:rsidP="007B1602">
      <w:pPr>
        <w:spacing w:after="160" w:line="600" w:lineRule="auto"/>
        <w:ind w:firstLine="720"/>
        <w:jc w:val="both"/>
        <w:rPr>
          <w:rFonts w:ascii="Arial" w:hAnsi="Arial" w:cs="Arial"/>
          <w:sz w:val="24"/>
          <w:szCs w:val="24"/>
          <w:shd w:val="clear" w:color="auto" w:fill="FFFFFF"/>
          <w:lang w:eastAsia="zh-CN"/>
        </w:rPr>
      </w:pPr>
      <w:r w:rsidRPr="007B1602">
        <w:rPr>
          <w:rFonts w:ascii="Arial" w:hAnsi="Arial" w:cs="Arial"/>
          <w:b/>
          <w:bCs/>
          <w:sz w:val="24"/>
          <w:szCs w:val="24"/>
          <w:shd w:val="clear" w:color="auto" w:fill="FFFFFF"/>
          <w:lang w:eastAsia="zh-CN"/>
        </w:rPr>
        <w:t xml:space="preserve">ΠΡΟΕΔΡΕΥΩΝ (Δημήτριος Βίτσας): </w:t>
      </w:r>
      <w:r w:rsidRPr="007B1602">
        <w:rPr>
          <w:rFonts w:ascii="Arial" w:hAnsi="Arial" w:cs="Arial"/>
          <w:sz w:val="24"/>
          <w:szCs w:val="24"/>
          <w:shd w:val="clear" w:color="auto" w:fill="FFFFFF"/>
          <w:lang w:eastAsia="zh-CN"/>
        </w:rPr>
        <w:t>Κύριε Υπουργέ, έχετε τον λόγο.</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cs="Arial"/>
          <w:b/>
          <w:bCs/>
          <w:sz w:val="24"/>
          <w:szCs w:val="24"/>
          <w:shd w:val="clear" w:color="auto" w:fill="FFFFFF"/>
          <w:lang w:eastAsia="zh-CN"/>
        </w:rPr>
        <w:lastRenderedPageBreak/>
        <w:t xml:space="preserve">ΚΩΝΣΤΑΝΤΙΝΟΣ ΚΑΡΑΜΑΝΛΗΣ (Υπουργός Υποδομών και Μεταφορών): </w:t>
      </w:r>
      <w:r w:rsidRPr="007B1602">
        <w:rPr>
          <w:rFonts w:ascii="Arial" w:hAnsi="Arial"/>
          <w:sz w:val="24"/>
          <w:szCs w:val="24"/>
          <w:lang w:eastAsia="el-GR"/>
        </w:rPr>
        <w:t xml:space="preserve">Κατ’ αρχάς, να σας πω ότι εδώ υπάρχει μια διαφωνία και εγώ τη σέβομαι και τη δέχομαι.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Υπάρχουν αυτοί που ισχυρίζονται ότι πρέπει να μη γίνει ο σταθμός Βενιζέλου, δεν πειράζει, τα αρχαία είναι τόσο σημαντικά, ας καθυστερήσει και ας πάει πιο μετά. Με τη λύση του ΣΥΡΙΖΑ ο σταθμός Βενιζέλου δεν θα παραδιδόταν ούτε το 2025 γιατί εκκρεμούσαν τριακόσιες δύο μελέτες.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Τα λεφτά τα ζητάει τώρα ο ανάδοχος, κύριε Αρσένη, γιατί έκανε και ερώτηση ο ΣΥΡΙΖΑ για αυτό. Ο ίδιος ο κ. Σπίρτζης και ο κ. Τσίπρας πριν από λίγο καιρό αναφέρθηκαν στις παράλογες απαιτήσεις του αναδόχου στο μετρό Θεσσαλονίκης. Ξεχάσανε να πούνε ότι τα χρήματα αυτά τα οποία ζητάει ο ΣΥΡΙΖΑ είναι για τις καθυστερήσεις επί των ημερών ΣΥΡΙΖΑ. Εν πάση περιπτώσει, ας πάμε στο σήμερα και ας αφήσουμε την πολιτική αντιπαράθεση.</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 xml:space="preserve">Σήμερα εσείς μας είπατε να κάνουμε το μετρό και να αφήσουμε τον σταθμό Βενιζέλου ως έχει και να πάμε με τους με άλλους ρυθμούς οι οποίοι θα κοστίσουν και πολύ περισσότερα χρήματα και κατά την άποψή μας δεν θα προστατεύσουν και τα αρχαία. Διότι την ώρα που θα γινόταν ο σταθμός με τα αρχαία </w:t>
      </w:r>
      <w:r w:rsidRPr="007B1602">
        <w:rPr>
          <w:rFonts w:ascii="Arial" w:hAnsi="Arial" w:cs="Arial"/>
          <w:color w:val="201F1E"/>
          <w:sz w:val="24"/>
          <w:szCs w:val="24"/>
          <w:shd w:val="clear" w:color="auto" w:fill="FFFFFF"/>
          <w:lang w:val="en-US" w:eastAsia="el-GR"/>
        </w:rPr>
        <w:t>in</w:t>
      </w:r>
      <w:r w:rsidRPr="007B1602">
        <w:rPr>
          <w:rFonts w:ascii="Arial" w:hAnsi="Arial" w:cs="Arial"/>
          <w:color w:val="201F1E"/>
          <w:sz w:val="24"/>
          <w:szCs w:val="24"/>
          <w:shd w:val="clear" w:color="auto" w:fill="FFFFFF"/>
          <w:lang w:eastAsia="el-GR"/>
        </w:rPr>
        <w:t xml:space="preserve"> </w:t>
      </w:r>
      <w:r w:rsidRPr="007B1602">
        <w:rPr>
          <w:rFonts w:ascii="Arial" w:hAnsi="Arial" w:cs="Arial"/>
          <w:color w:val="201F1E"/>
          <w:sz w:val="24"/>
          <w:szCs w:val="24"/>
          <w:shd w:val="clear" w:color="auto" w:fill="FFFFFF"/>
          <w:lang w:val="en-US" w:eastAsia="el-GR"/>
        </w:rPr>
        <w:t>situ</w:t>
      </w:r>
      <w:r w:rsidRPr="007B1602">
        <w:rPr>
          <w:rFonts w:ascii="Arial" w:hAnsi="Arial" w:cs="Arial"/>
          <w:color w:val="201F1E"/>
          <w:sz w:val="24"/>
          <w:szCs w:val="24"/>
          <w:shd w:val="clear" w:color="auto" w:fill="FFFFFF"/>
          <w:lang w:eastAsia="el-GR"/>
        </w:rPr>
        <w:t xml:space="preserve"> αυτό που δεν λένε πολλές φορές -και το λένε αρκετοί αρχαιολόγοι- είναι ότι θα θέταμε σε κίνδυνο τα αρχαία, ενώ τώρα θα τα αποσπάσουμε και θα τα επανατοποθετήσουμε. Και όπως σας είπα, αυτό έχει </w:t>
      </w:r>
      <w:r w:rsidRPr="007B1602">
        <w:rPr>
          <w:rFonts w:ascii="Arial" w:hAnsi="Arial" w:cs="Arial"/>
          <w:color w:val="201F1E"/>
          <w:sz w:val="24"/>
          <w:szCs w:val="24"/>
          <w:shd w:val="clear" w:color="auto" w:fill="FFFFFF"/>
          <w:lang w:eastAsia="el-GR"/>
        </w:rPr>
        <w:lastRenderedPageBreak/>
        <w:t xml:space="preserve">γίνει σε πάρα πολλές περιπτώσεις όχι μόνο στην Ελλάδα. Χαρακτηριστική περίπτωση είναι ο σταθμός της Αγίας Σοφίας, τετρακόσια με πεντακόσια μέτρα από τον σταθμό Βενιζέλου, όπου στην ουσία έγινε αυτό και τα αρχαία διασώθηκαν. Και διασώθηκαν και θα μπορέσουν αυτά τα αρχαία, όταν θα είναι έτοιμος ο σταθμός, να πάνε πίσω στον σταθμό και να βρίσκονται πλέον προσβάσιμα στους επιβάτες και στους πολίτες της Θεσσαλονίκης. </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 xml:space="preserve">Δεν σας κρύβω, κύριε Αρσένη -και εδώ μου δίνετε την ευκαιρία να το πούμε αυτό- ότι και ο ίδιος ο Πρωθυπουργός και όλη η διοίκηση του «Αττικό Μετρό» προβληματιστήκαμε πολύ με αυτή την πρόταση που κάνατε και είπαμε μήπως θα ήταν σκόπιμο να καταργήσουμε τον σταθμό Βενιζέλου λόγω των αρχαιοτήτων, να μην τον κάνουμε ή να τον πάμε πιο πίσω και να δώσουμε σε κυκλοφορία τους υπόλοιπους σταθμούς. Πρακτικά αυτό δεν γίνεται, γιατί έτσι όπως είχε σχεδιαστεί το «Αττικό Μετρό» πριν από δεκαπέντε χρόνια στη Θεσσαλονίκη -η «Αττικό Μετρό» είχε σχεδιάσει το μετρό Θεσσαλονίκης- δεν γίνεται να τεθεί σε λειτουργία το μετρό χωρίς να υπάρχει και ο κεντρικός σταθμός. Θα δημιουργούσε πολλά προβλήματα. Και σκεφτήκαμε να τον καταργήσουμε και να κάνουμε μόνο ανασκαφές και σκεφτήκαμε, επίσης, να βάλουμε επιπλέον αστικά λεωφορεία για να καλύψουμε αυτό το κενό. </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 xml:space="preserve">Η λειτουργία, όμως, του μετρό αυτή τη στιγμή είναι σχεδόν αδύνατη χωρίς τη λειτουργία του σταθμού Βενιζέλου. Γι’ αυτό γίνεται ένας αγώνας </w:t>
      </w:r>
      <w:r w:rsidRPr="007B1602">
        <w:rPr>
          <w:rFonts w:ascii="Arial" w:hAnsi="Arial" w:cs="Arial"/>
          <w:color w:val="201F1E"/>
          <w:sz w:val="24"/>
          <w:szCs w:val="24"/>
          <w:shd w:val="clear" w:color="auto" w:fill="FFFFFF"/>
          <w:lang w:eastAsia="el-GR"/>
        </w:rPr>
        <w:lastRenderedPageBreak/>
        <w:t>δρόμου, γι’ αυτό τη Δευτέρα θα είμαι εγώ στη Θεσσαλονίκη -είναι μάλιστα πραγματικά επίκαιρη η ερώτησή σας- και την Τρίτη θα είναι και ο Πρωθυπουργός στη Θεσσαλονίκη και θα τον ενημερώσουμε για όλες τις εργασίες που έχουν γίνει στον σταθμό Βενιζέλου. Θα παραδώσουμε και στη δημοσιότητα ένα βίντεο για το πώς θα γίνει ο σταθμός με τις αρχαιότητες εκεί.</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Και στην ουσία έχω να σας πω ότι οι αρχαιολογικές ανασκαφές, αν όλα πάνε καλά, θα διαρκέσουν μέχρι δώδεκα μήνες και η κατασκευή του μετρό θα χρειαστεί -του σταθμού εννοώ- άλλους δεκαοχτώ μήνες.</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Επομένως, είναι πολύ ρεαλιστικό το πρόγραμμα και το χρονοδιάγραμμα που έχουμε. Αν θέλετε, είναι πολύ πιο ρεαλιστικό από αυτό της προηγούμενης λύσης που ήταν in situ, που ήταν δηλαδή τα αρχεία εκεί και που κατά την άποψη πολλών μηχανικών και θα έθεταν τα αρχαία σε κίνδυνο και επί της ουσίας δεν θα λειτουργούσε ο σταθμός.</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Κύριε Αρσένη, η Κυβέρνηση της Νέας Δημοκρατίας και ο Κυριάκος Μητσοτάκης έχει δεσμευτεί για το μετρό, αλλά έχει δεσμευτεί και για κάτι άλλο: Έχει δεσμευτεί ότι θα το κάνουμε αυτό με απόλυτο σεβασμό στα αρχαία που βρίσκονται στη Θεσσαλονίκη.</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 xml:space="preserve">Επομένως, εμείς θέλουμε και αρχαία και μετρό και αυτός είναι ο στόχος. Και ο στόχος και το χρονοδιάγραμμα αυτή τη στιγμή είναι για τον Απρίλιο του </w:t>
      </w:r>
      <w:r w:rsidRPr="007B1602">
        <w:rPr>
          <w:rFonts w:ascii="Arial" w:hAnsi="Arial" w:cs="Arial"/>
          <w:color w:val="201F1E"/>
          <w:sz w:val="24"/>
          <w:szCs w:val="24"/>
          <w:shd w:val="clear" w:color="auto" w:fill="FFFFFF"/>
          <w:lang w:eastAsia="el-GR"/>
        </w:rPr>
        <w:lastRenderedPageBreak/>
        <w:t>2023. Και παρά την κρίση του κορωνοϊού δεν σταμάτησε καθόλου η διαδικασία των εργοταξίων στο μετρό της Θεσσαλονίκης ούτε στο μετρό του Πειραιά, όπου παραδίδουμε τους τρεις σταθμούς τον Ιούλιο. Τα έργα συνεχίζονται κανονικά. Αυτά είναι έργα πνοής, έργα τα οποία θα αλλάξουν τη μορφή της Θεσσαλονίκης, μιας πόλης που έχει ταλαιπωρηθεί πάρα πολύ με το μετρό. Ο εμπορικός κόσμος έχει ταλαιπωρηθεί, όλη η πόλη έχει ταλαιπωρηθεί και νομίζω ότι πλέον έχει γίνει ένα έργο σαν το Γεφύρι της Άρτας. Το έργο αυτό, όμως, έχει ημερομηνία κατάληξης και αυτή είναι ο Απρίλιος του 2023.</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Σας ευχαριστώ πολύ.</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b/>
          <w:bCs/>
          <w:color w:val="201F1E"/>
          <w:sz w:val="24"/>
          <w:szCs w:val="24"/>
          <w:shd w:val="clear" w:color="auto" w:fill="FFFFFF"/>
          <w:lang w:eastAsia="el-GR"/>
        </w:rPr>
        <w:t>ΠΡΟΕΔΡΕΥΩΝ (Δημήτριος Βίτσας):</w:t>
      </w:r>
      <w:r w:rsidRPr="007B1602">
        <w:rPr>
          <w:rFonts w:ascii="Arial" w:hAnsi="Arial" w:cs="Arial"/>
          <w:color w:val="201F1E"/>
          <w:sz w:val="24"/>
          <w:szCs w:val="24"/>
          <w:shd w:val="clear" w:color="auto" w:fill="FFFFFF"/>
          <w:lang w:eastAsia="el-GR"/>
        </w:rPr>
        <w:t xml:space="preserve"> Ευχαριστώ και εγώ.</w:t>
      </w:r>
    </w:p>
    <w:p w:rsidR="007B1602" w:rsidRPr="007B1602" w:rsidRDefault="007B1602" w:rsidP="007B1602">
      <w:pPr>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Περνάμε στη δεύτερη με αριθμό 711/18-5-2020 επίκαιρη ερώτηση δεύτερου κύκλου του Βουλευτή Β3΄ Νότιου Τομέα Αθηνών του Κομμουνιστικού Κόμματος Ελλάδας κ. Χρήστου Κατσώτη προς τον Υπουργό Εργασίας και Κοινωνικών Υποθέσεων, με θέμα: «Να μην απολυθεί κανένας εργαζόμενος του εργοστασίου παραγωγής μετασχηματιστών στα Οινόφυτα της εταιρείας «S</w:t>
      </w:r>
      <w:r w:rsidRPr="007B1602">
        <w:rPr>
          <w:rFonts w:ascii="Arial" w:hAnsi="Arial" w:cs="Arial"/>
          <w:color w:val="000000"/>
          <w:sz w:val="24"/>
          <w:szCs w:val="24"/>
          <w:shd w:val="clear" w:color="auto" w:fill="FFFFFF"/>
          <w:lang w:val="en-US" w:eastAsia="el-GR"/>
        </w:rPr>
        <w:t>chneider</w:t>
      </w:r>
      <w:r w:rsidRPr="007B1602">
        <w:rPr>
          <w:rFonts w:ascii="Arial" w:hAnsi="Arial" w:cs="Arial"/>
          <w:color w:val="000000"/>
          <w:sz w:val="24"/>
          <w:szCs w:val="24"/>
          <w:shd w:val="clear" w:color="auto" w:fill="FFFFFF"/>
          <w:lang w:eastAsia="el-GR"/>
        </w:rPr>
        <w:t xml:space="preserve"> </w:t>
      </w:r>
      <w:r w:rsidRPr="007B1602">
        <w:rPr>
          <w:rFonts w:ascii="Arial" w:hAnsi="Arial" w:cs="Arial"/>
          <w:color w:val="000000"/>
          <w:sz w:val="24"/>
          <w:szCs w:val="24"/>
          <w:shd w:val="clear" w:color="auto" w:fill="FFFFFF"/>
          <w:lang w:val="en-US" w:eastAsia="el-GR"/>
        </w:rPr>
        <w:t>Electric</w:t>
      </w:r>
      <w:r w:rsidRPr="007B1602">
        <w:rPr>
          <w:rFonts w:ascii="Arial" w:hAnsi="Arial" w:cs="Arial"/>
          <w:color w:val="000000"/>
          <w:sz w:val="24"/>
          <w:szCs w:val="24"/>
          <w:shd w:val="clear" w:color="auto" w:fill="FFFFFF"/>
          <w:lang w:eastAsia="el-GR"/>
        </w:rPr>
        <w:t>».</w:t>
      </w:r>
    </w:p>
    <w:p w:rsidR="007B1602" w:rsidRPr="007B1602" w:rsidRDefault="007B1602" w:rsidP="007B1602">
      <w:pPr>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Ορίστε, κύριε Κατσώτη, έχετε τον λόγο για δύο λεπτά.</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
          <w:bCs/>
          <w:sz w:val="24"/>
          <w:szCs w:val="24"/>
          <w:lang w:eastAsia="el-GR"/>
        </w:rPr>
        <w:t>ΧΡΗΣΤΟΣ ΚΑΤΣΩΤΗΣ:</w:t>
      </w:r>
      <w:r w:rsidRPr="007B1602">
        <w:rPr>
          <w:rFonts w:ascii="Arial" w:hAnsi="Arial" w:cs="Arial"/>
          <w:sz w:val="24"/>
          <w:szCs w:val="24"/>
          <w:lang w:eastAsia="el-GR"/>
        </w:rPr>
        <w:t xml:space="preserve"> Ευχαριστώ, κύριε Πρόεδρε.</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sz w:val="24"/>
          <w:szCs w:val="24"/>
          <w:lang w:eastAsia="el-GR"/>
        </w:rPr>
        <w:lastRenderedPageBreak/>
        <w:t xml:space="preserve">Κύριε </w:t>
      </w:r>
      <w:r w:rsidRPr="007B1602">
        <w:rPr>
          <w:rFonts w:ascii="Arial" w:hAnsi="Arial" w:cs="Arial"/>
          <w:color w:val="201F1E"/>
          <w:sz w:val="24"/>
          <w:szCs w:val="24"/>
          <w:shd w:val="clear" w:color="auto" w:fill="FFFFFF"/>
          <w:lang w:eastAsia="el-GR"/>
        </w:rPr>
        <w:t>Υπουργέ, είναι γνωστό, έχει γνωστοποιηθεί και σε εσάς αλλά και σε όλο τον ελληνικό λαό ότι η πολυεθνική εταιρεία «</w:t>
      </w:r>
      <w:r w:rsidRPr="007B1602">
        <w:rPr>
          <w:rFonts w:ascii="Arial" w:hAnsi="Arial" w:cs="Arial"/>
          <w:color w:val="000000"/>
          <w:sz w:val="24"/>
          <w:szCs w:val="24"/>
          <w:shd w:val="clear" w:color="auto" w:fill="FFFFFF"/>
          <w:lang w:eastAsia="el-GR"/>
        </w:rPr>
        <w:t>S</w:t>
      </w:r>
      <w:r w:rsidRPr="007B1602">
        <w:rPr>
          <w:rFonts w:ascii="Arial" w:hAnsi="Arial" w:cs="Arial"/>
          <w:color w:val="000000"/>
          <w:sz w:val="24"/>
          <w:szCs w:val="24"/>
          <w:shd w:val="clear" w:color="auto" w:fill="FFFFFF"/>
          <w:lang w:val="en-US" w:eastAsia="el-GR"/>
        </w:rPr>
        <w:t>chneider</w:t>
      </w:r>
      <w:r w:rsidRPr="007B1602">
        <w:rPr>
          <w:rFonts w:ascii="Arial" w:hAnsi="Arial" w:cs="Arial"/>
          <w:color w:val="000000"/>
          <w:sz w:val="24"/>
          <w:szCs w:val="24"/>
          <w:shd w:val="clear" w:color="auto" w:fill="FFFFFF"/>
          <w:lang w:eastAsia="el-GR"/>
        </w:rPr>
        <w:t xml:space="preserve"> </w:t>
      </w:r>
      <w:r w:rsidRPr="007B1602">
        <w:rPr>
          <w:rFonts w:ascii="Arial" w:hAnsi="Arial" w:cs="Arial"/>
          <w:color w:val="000000"/>
          <w:sz w:val="24"/>
          <w:szCs w:val="24"/>
          <w:shd w:val="clear" w:color="auto" w:fill="FFFFFF"/>
          <w:lang w:val="en-US" w:eastAsia="el-GR"/>
        </w:rPr>
        <w:t>Electric</w:t>
      </w:r>
      <w:r w:rsidRPr="007B1602">
        <w:rPr>
          <w:rFonts w:ascii="Arial" w:hAnsi="Arial" w:cs="Arial"/>
          <w:color w:val="000000"/>
          <w:sz w:val="24"/>
          <w:szCs w:val="24"/>
          <w:shd w:val="clear" w:color="auto" w:fill="FFFFFF"/>
          <w:lang w:eastAsia="el-GR"/>
        </w:rPr>
        <w:t>»</w:t>
      </w:r>
      <w:r w:rsidRPr="007B1602">
        <w:rPr>
          <w:rFonts w:ascii="Arial" w:hAnsi="Arial" w:cs="Arial"/>
          <w:color w:val="201F1E"/>
          <w:sz w:val="24"/>
          <w:szCs w:val="24"/>
          <w:shd w:val="clear" w:color="auto" w:fill="FFFFFF"/>
          <w:lang w:eastAsia="el-GR"/>
        </w:rPr>
        <w:t xml:space="preserve"> στις 7 Μαΐου ενημέρωσε τους εργαζόμενους και το επιχειρησιακό σωματείο για την απόφασή της να διακόψει τη λειτουργία του εργοστασίου στις 31 Οκτώβρη 2020.</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 xml:space="preserve">Στις 13-5-2020 το διοικητικό συμβούλιο έκανε συνάντηση μαζί τους για να αποσαφηνίσει η εταιρεία ορισμένα ζητήματα και εγγράφως ζήτησε την απόφασή της και τις προτάσεις της. Η πλευρά της εργοδοσίας επέμεινε ότι η απόφαση για κλείσιμο του εργοστασίου είναι οριστική και αμετάκλητη. </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Είναι γνωστό ότι το συγκεκριμένο εργοστάσιο αποτελεί μια από τις δραστηριότητες της «</w:t>
      </w:r>
      <w:r w:rsidRPr="007B1602">
        <w:rPr>
          <w:rFonts w:ascii="Arial" w:hAnsi="Arial" w:cs="Arial"/>
          <w:color w:val="000000"/>
          <w:sz w:val="24"/>
          <w:szCs w:val="24"/>
          <w:shd w:val="clear" w:color="auto" w:fill="FFFFFF"/>
          <w:lang w:eastAsia="el-GR"/>
        </w:rPr>
        <w:t>S</w:t>
      </w:r>
      <w:r w:rsidRPr="007B1602">
        <w:rPr>
          <w:rFonts w:ascii="Arial" w:hAnsi="Arial" w:cs="Arial"/>
          <w:color w:val="000000"/>
          <w:sz w:val="24"/>
          <w:szCs w:val="24"/>
          <w:shd w:val="clear" w:color="auto" w:fill="FFFFFF"/>
          <w:lang w:val="en-US" w:eastAsia="el-GR"/>
        </w:rPr>
        <w:t>CHNEIDER</w:t>
      </w:r>
      <w:r w:rsidRPr="007B1602">
        <w:rPr>
          <w:rFonts w:ascii="Arial" w:hAnsi="Arial" w:cs="Arial"/>
          <w:color w:val="000000"/>
          <w:sz w:val="24"/>
          <w:szCs w:val="24"/>
          <w:shd w:val="clear" w:color="auto" w:fill="FFFFFF"/>
          <w:lang w:eastAsia="el-GR"/>
        </w:rPr>
        <w:t xml:space="preserve">» </w:t>
      </w:r>
      <w:r w:rsidRPr="007B1602">
        <w:rPr>
          <w:rFonts w:ascii="Arial" w:hAnsi="Arial" w:cs="Arial"/>
          <w:color w:val="201F1E"/>
          <w:sz w:val="24"/>
          <w:szCs w:val="24"/>
          <w:shd w:val="clear" w:color="auto" w:fill="FFFFFF"/>
          <w:lang w:eastAsia="el-GR"/>
        </w:rPr>
        <w:t xml:space="preserve">στην Ελλάδα, η οποία για το 2019 συνολικά είχε τζίρο 27,2 δισεκατομμύρια ευρώ και κέρδη 3,5 δισεκατομμύρια ευρώ. </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Η ελληνική θυγατρική, σύμφωνα με τον τελευταίο δημοσιευμένο ισολογισμό για το 2018 είχε αύξηση κύκλου εργασιών κατά 12 εκατομμύρια ευρώ. Από το 1969 έως σήμερα η ΔΕΗ αγόρασε από τη «</w:t>
      </w:r>
      <w:r w:rsidRPr="007B1602">
        <w:rPr>
          <w:rFonts w:ascii="Arial" w:hAnsi="Arial" w:cs="Arial"/>
          <w:color w:val="000000"/>
          <w:sz w:val="24"/>
          <w:szCs w:val="24"/>
          <w:shd w:val="clear" w:color="auto" w:fill="FFFFFF"/>
          <w:lang w:eastAsia="el-GR"/>
        </w:rPr>
        <w:t>S</w:t>
      </w:r>
      <w:r w:rsidRPr="007B1602">
        <w:rPr>
          <w:rFonts w:ascii="Arial" w:hAnsi="Arial" w:cs="Arial"/>
          <w:color w:val="000000"/>
          <w:sz w:val="24"/>
          <w:szCs w:val="24"/>
          <w:shd w:val="clear" w:color="auto" w:fill="FFFFFF"/>
          <w:lang w:val="en-US" w:eastAsia="el-GR"/>
        </w:rPr>
        <w:t>CHNEIDER</w:t>
      </w:r>
      <w:r w:rsidRPr="007B1602">
        <w:rPr>
          <w:rFonts w:ascii="Arial" w:hAnsi="Arial" w:cs="Arial"/>
          <w:color w:val="000000"/>
          <w:sz w:val="24"/>
          <w:szCs w:val="24"/>
          <w:shd w:val="clear" w:color="auto" w:fill="FFFFFF"/>
          <w:lang w:eastAsia="el-GR"/>
        </w:rPr>
        <w:t>»</w:t>
      </w:r>
      <w:r w:rsidRPr="007B1602">
        <w:rPr>
          <w:rFonts w:ascii="Arial" w:hAnsi="Arial" w:cs="Arial"/>
          <w:color w:val="201F1E"/>
          <w:sz w:val="24"/>
          <w:szCs w:val="24"/>
          <w:shd w:val="clear" w:color="auto" w:fill="FFFFFF"/>
          <w:lang w:eastAsia="el-GR"/>
        </w:rPr>
        <w:t xml:space="preserve"> έργα αξίας εκατοντάδων εκατομμυρίων, χρήματα από τη φοροαφαίμαξη, βέβαια, του ελληνικού λαού.</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lastRenderedPageBreak/>
        <w:t>Διαφημίζει στην ιστοσελίδα της η «</w:t>
      </w:r>
      <w:r w:rsidRPr="007B1602">
        <w:rPr>
          <w:rFonts w:ascii="Arial" w:hAnsi="Arial" w:cs="Arial"/>
          <w:color w:val="000000"/>
          <w:sz w:val="24"/>
          <w:szCs w:val="24"/>
          <w:shd w:val="clear" w:color="auto" w:fill="FFFFFF"/>
          <w:lang w:eastAsia="el-GR"/>
        </w:rPr>
        <w:t>S</w:t>
      </w:r>
      <w:r w:rsidRPr="007B1602">
        <w:rPr>
          <w:rFonts w:ascii="Arial" w:hAnsi="Arial" w:cs="Arial"/>
          <w:color w:val="000000"/>
          <w:sz w:val="24"/>
          <w:szCs w:val="24"/>
          <w:shd w:val="clear" w:color="auto" w:fill="FFFFFF"/>
          <w:lang w:val="en-US" w:eastAsia="el-GR"/>
        </w:rPr>
        <w:t>CHNEIDER</w:t>
      </w:r>
      <w:r w:rsidRPr="007B1602">
        <w:rPr>
          <w:rFonts w:ascii="Arial" w:hAnsi="Arial" w:cs="Arial"/>
          <w:color w:val="000000"/>
          <w:sz w:val="24"/>
          <w:szCs w:val="24"/>
          <w:shd w:val="clear" w:color="auto" w:fill="FFFFFF"/>
          <w:lang w:eastAsia="el-GR"/>
        </w:rPr>
        <w:t xml:space="preserve">» </w:t>
      </w:r>
      <w:r w:rsidRPr="007B1602">
        <w:rPr>
          <w:rFonts w:ascii="Arial" w:hAnsi="Arial" w:cs="Arial"/>
          <w:color w:val="201F1E"/>
          <w:sz w:val="24"/>
          <w:szCs w:val="24"/>
          <w:shd w:val="clear" w:color="auto" w:fill="FFFFFF"/>
          <w:lang w:eastAsia="el-GR"/>
        </w:rPr>
        <w:t xml:space="preserve">ότι εκτός από την τοπική αγορά οι μετασχηματιστές που παράγονται στο εργοστάσιο Οινοφύτων εξάγονται σε περισσότερες από είκοσι πέντε χώρες. </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Τώρα και με δικαιολογία τα μειωμένα ποσοστά κέρδους πετάνε στον δρόμο εκατόν είκοσι οικογένειες, τάζοντας μάλιστα τις καλύτερες δυνατές συνθήκες αποχώρησης πέραν των νομίμων υποχρεώσεων της εταιρείας, να κλείσουν τα στόματά τους, να αποδεχθούν δηλαδή το κλείσιμο, την ανεργία τους με κάτι παραπάνω.</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Αποδεικνύεται, βέβαια, εδώ ότι τα εργοστάσια τα κλείνουν οι καπιταλιστές όταν δεν βγάζουν τα κέρδη που προσδοκούν, όταν πέφτουν έξω στον ανταγωνισμό με άλλες επιχειρήσεις, όταν τα μεταφέρουν σε άλλες χώρες με εξευτελιστικά μεροκάματα, όπως κάνει η «</w:t>
      </w:r>
      <w:r w:rsidRPr="007B1602">
        <w:rPr>
          <w:rFonts w:ascii="Arial" w:hAnsi="Arial" w:cs="Arial"/>
          <w:color w:val="000000"/>
          <w:sz w:val="24"/>
          <w:szCs w:val="24"/>
          <w:shd w:val="clear" w:color="auto" w:fill="FFFFFF"/>
          <w:lang w:eastAsia="el-GR"/>
        </w:rPr>
        <w:t>S</w:t>
      </w:r>
      <w:r w:rsidRPr="007B1602">
        <w:rPr>
          <w:rFonts w:ascii="Arial" w:hAnsi="Arial" w:cs="Arial"/>
          <w:color w:val="000000"/>
          <w:sz w:val="24"/>
          <w:szCs w:val="24"/>
          <w:shd w:val="clear" w:color="auto" w:fill="FFFFFF"/>
          <w:lang w:val="en-US" w:eastAsia="el-GR"/>
        </w:rPr>
        <w:t>chneider</w:t>
      </w:r>
      <w:r w:rsidRPr="007B1602">
        <w:rPr>
          <w:rFonts w:ascii="Arial" w:hAnsi="Arial" w:cs="Arial"/>
          <w:color w:val="000000"/>
          <w:sz w:val="24"/>
          <w:szCs w:val="24"/>
          <w:shd w:val="clear" w:color="auto" w:fill="FFFFFF"/>
          <w:lang w:eastAsia="el-GR"/>
        </w:rPr>
        <w:t xml:space="preserve"> </w:t>
      </w:r>
      <w:r w:rsidRPr="007B1602">
        <w:rPr>
          <w:rFonts w:ascii="Arial" w:hAnsi="Arial" w:cs="Arial"/>
          <w:color w:val="000000"/>
          <w:sz w:val="24"/>
          <w:szCs w:val="24"/>
          <w:shd w:val="clear" w:color="auto" w:fill="FFFFFF"/>
          <w:lang w:val="en-US" w:eastAsia="el-GR"/>
        </w:rPr>
        <w:t>Electric</w:t>
      </w:r>
      <w:r w:rsidRPr="007B1602">
        <w:rPr>
          <w:rFonts w:ascii="Arial" w:hAnsi="Arial" w:cs="Arial"/>
          <w:color w:val="000000"/>
          <w:sz w:val="24"/>
          <w:szCs w:val="24"/>
          <w:shd w:val="clear" w:color="auto" w:fill="FFFFFF"/>
          <w:lang w:eastAsia="el-GR"/>
        </w:rPr>
        <w:t>»</w:t>
      </w:r>
      <w:r w:rsidRPr="007B1602">
        <w:rPr>
          <w:rFonts w:ascii="Arial" w:hAnsi="Arial" w:cs="Arial"/>
          <w:color w:val="201F1E"/>
          <w:sz w:val="24"/>
          <w:szCs w:val="24"/>
          <w:shd w:val="clear" w:color="auto" w:fill="FFFFFF"/>
          <w:lang w:eastAsia="el-GR"/>
        </w:rPr>
        <w:t xml:space="preserve"> τα τελευταία χρόνια με πολλά από τα εργοστάσια μετασχηματιστών στην Ευρώπη.</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Ο ισχυρισμός σας, λοιπόν, ότι οι αγώνες των εργαζομένων κλείνουν τα εργοστάσια αποδεικνύεται ότι ήταν μία προπαγάνδα για να χτυπήσετε τους αγώνες των εργαζομένων.</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Οι εργαζόμενοι, λοιπόν, έχουν ένα κύριο αίτημα -το μοναδικό αίτημα-, να μην κλείσει το εργοστάσιο, να μην χαθούν θέσεις εργασίας, να έχουν όλοι τα εργασιακά και ασφαλιστικά τους δικαιώματα.</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lastRenderedPageBreak/>
        <w:t>Ερωτάσθε, λοιπόν, ως Κυβέρνηση που στηρίζετε αυτή τη μορφή οικονομίας, αυτή τη μορφή οργάνωσης της οικονομίας, να απαντήσετε στους εργαζόμενους ποια είναι η θέση σας για αυτή την εξέλιξη με το μοναδικό εργοστάσιο στη χώρα μας που παράγει μετασχηματιστές.</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b/>
          <w:bCs/>
          <w:color w:val="201F1E"/>
          <w:sz w:val="24"/>
          <w:szCs w:val="24"/>
          <w:shd w:val="clear" w:color="auto" w:fill="FFFFFF"/>
          <w:lang w:eastAsia="el-GR"/>
        </w:rPr>
        <w:t>ΠΡΟΕΔΡΕΥΩΝ (Δημήτριος Βίτσας):</w:t>
      </w:r>
      <w:r w:rsidRPr="007B1602">
        <w:rPr>
          <w:rFonts w:ascii="Arial" w:hAnsi="Arial" w:cs="Arial"/>
          <w:color w:val="201F1E"/>
          <w:sz w:val="24"/>
          <w:szCs w:val="24"/>
          <w:shd w:val="clear" w:color="auto" w:fill="FFFFFF"/>
          <w:lang w:eastAsia="el-GR"/>
        </w:rPr>
        <w:t xml:space="preserve"> Ορίστε, κύριε Υπουργέ, έχετε τον λόγο για τρία λεπτά.</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cs="Arial"/>
          <w:color w:val="201F1E"/>
          <w:sz w:val="24"/>
          <w:szCs w:val="24"/>
          <w:shd w:val="clear" w:color="auto" w:fill="FFFFFF"/>
          <w:lang w:eastAsia="el-GR"/>
        </w:rPr>
      </w:pPr>
      <w:r w:rsidRPr="007B1602">
        <w:rPr>
          <w:rFonts w:ascii="Arial" w:hAnsi="Arial" w:cs="Arial"/>
          <w:b/>
          <w:color w:val="111111"/>
          <w:sz w:val="24"/>
          <w:szCs w:val="24"/>
          <w:lang w:eastAsia="el-GR"/>
        </w:rPr>
        <w:t>ΙΩΑΝΝΗΣ ΒΡΟΥΤΣΗΣ (Υπουργός Εργασίας και Κοινωνικών Υποθέσεων):</w:t>
      </w:r>
      <w:r w:rsidRPr="007B1602">
        <w:rPr>
          <w:rFonts w:ascii="Arial" w:hAnsi="Arial" w:cs="Arial"/>
          <w:bCs/>
          <w:color w:val="111111"/>
          <w:sz w:val="24"/>
          <w:szCs w:val="24"/>
          <w:lang w:eastAsia="el-GR"/>
        </w:rPr>
        <w:t xml:space="preserve"> Ευχαριστώ, κύριε Π</w:t>
      </w:r>
      <w:r w:rsidRPr="007B1602">
        <w:rPr>
          <w:rFonts w:ascii="Arial" w:hAnsi="Arial" w:cs="Arial"/>
          <w:color w:val="201F1E"/>
          <w:sz w:val="24"/>
          <w:szCs w:val="24"/>
          <w:shd w:val="clear" w:color="auto" w:fill="FFFFFF"/>
          <w:lang w:eastAsia="el-GR"/>
        </w:rPr>
        <w:t>ρόεδρε.</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Είμαι στη δυσάρεστη θέση να συμφωνήσω μαζί σας, κύριε Κατσώτη, διότι πράγματι όπως επιβεβαιώνεται και από τα έγγραφα του Υπουργείου Εργασίας διαμέσου του ΣΕΠΕ που θα σας αναγνώσω, η πρόθεση της εταιρείας με βάση τα στοιχεία τα οποία έχω στη διάθεσή μου είναι αυτή που ακριβώς περιγράψατε, να διακόψει οριστικά τη λειτουργία της στην Ελλάδα.</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Θέλω, λοιπόν, να σας πω πέρα από το πολιτικό σκέλος ότι είναι μία δυσάρεστη εξέλιξη. Κανείς δεν μπορεί να συμφωνήσει ή να είναι ικανοποιημένος, όταν μία επιχείρηση κλείνει. Και όταν μία επιχείρηση κλείνει, ξέρουμε πάρα πολύ καλά τι σημαίνει αυτό. Σημαίνει απώλεια φορολογικών εσόδων, σημαίνει απώλεια ασφαλιστικών εσόδων και το κυριότερο από όλα, που το βάζουμε ιεραρχικά πρώτα εμείς στην Κυβέρνηση, είναι η απώλεια θέσεων εργασίας.</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lastRenderedPageBreak/>
        <w:t>Πράγματι, λοιπόν, είναι μία περίπτωση που κάποια επιχείρηση η οποία λειτουργεί χρόνια στην Ελλάδα κλείνει. Και αυτό είναι ένα γεγονός.</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Στο πλαίσιο, λοιπόν, του ερωτήματός σας ανέτρεξα, ως όφειλα, διαμέσου των υπηρεσιών και πράγματι θέλω να σας ανακοινώσω διαμέσου της διαδικασίας που έχουμε εδώ, του διαλόγου, τι απάντησε η υπηρεσία για το συγκεκριμένο θέμα.</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 xml:space="preserve">Το Τμήμα, λοιπόν, Επιθεώρησης Εργασιακών Σχέσεων του ΣΕΠΕ του Νομού Βοιωτίας απαντά στις 19-5-2010. </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Πράγματι, το Υπουργείο Εργασίας είναι παντού παρόν, κύριε Κατσώτη. Είναι πάντα, διαχρονικά με τις υπηρεσίες του, με τον βραχίονα που είναι η ασπίδα των δικαιωμάτων των εργαζομένων, το ΣΕΠΕ. Όταν και εφόσον παρουσιάζεται πρόβλημα, είναι εκεί να προασπίσει τα δικαιώματα των εργαζομένων.</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Πράγματι, λοιπόν, στις 19-5-2020 διενεργήθηκε έλεγχος στην επιχείρηση «</w:t>
      </w:r>
      <w:r w:rsidRPr="007B1602">
        <w:rPr>
          <w:rFonts w:ascii="Arial" w:hAnsi="Arial" w:cs="Arial"/>
          <w:color w:val="000000"/>
          <w:sz w:val="24"/>
          <w:szCs w:val="24"/>
          <w:shd w:val="clear" w:color="auto" w:fill="FFFFFF"/>
          <w:lang w:eastAsia="el-GR"/>
        </w:rPr>
        <w:t>S</w:t>
      </w:r>
      <w:r w:rsidRPr="007B1602">
        <w:rPr>
          <w:rFonts w:ascii="Arial" w:hAnsi="Arial" w:cs="Arial"/>
          <w:color w:val="000000"/>
          <w:sz w:val="24"/>
          <w:szCs w:val="24"/>
          <w:shd w:val="clear" w:color="auto" w:fill="FFFFFF"/>
          <w:lang w:val="en-US" w:eastAsia="el-GR"/>
        </w:rPr>
        <w:t>chneider</w:t>
      </w:r>
      <w:r w:rsidRPr="007B1602">
        <w:rPr>
          <w:rFonts w:ascii="Arial" w:hAnsi="Arial" w:cs="Arial"/>
          <w:color w:val="000000"/>
          <w:sz w:val="24"/>
          <w:szCs w:val="24"/>
          <w:shd w:val="clear" w:color="auto" w:fill="FFFFFF"/>
          <w:lang w:eastAsia="el-GR"/>
        </w:rPr>
        <w:t xml:space="preserve"> </w:t>
      </w:r>
      <w:r w:rsidRPr="007B1602">
        <w:rPr>
          <w:rFonts w:ascii="Arial" w:hAnsi="Arial" w:cs="Arial"/>
          <w:color w:val="000000"/>
          <w:sz w:val="24"/>
          <w:szCs w:val="24"/>
          <w:shd w:val="clear" w:color="auto" w:fill="FFFFFF"/>
          <w:lang w:val="en-US" w:eastAsia="el-GR"/>
        </w:rPr>
        <w:t>Electric</w:t>
      </w:r>
      <w:r w:rsidRPr="007B1602">
        <w:rPr>
          <w:rFonts w:ascii="Arial" w:hAnsi="Arial" w:cs="Arial"/>
          <w:color w:val="201F1E"/>
          <w:sz w:val="24"/>
          <w:szCs w:val="24"/>
          <w:shd w:val="clear" w:color="auto" w:fill="FFFFFF"/>
          <w:lang w:eastAsia="el-GR"/>
        </w:rPr>
        <w:t xml:space="preserve"> ΑΕΒΕ» και συγκεκριμένα στο εργοστάσιο παραγωγής μετασχηματιστών που βρίσκεται στην περιοχή Οινοφύτων και απασχολεί ενενήντα δύο εργαζόμενους, για να είμαστε ακριβείς, όπως τα λέει η υπηρεσία στη βάση των στοιχείων που διαθέτει και τον αριθμό των εργαζομένων. Ενενήντα δύο, λοιπόν, είναι οι εργαζόμενοι.</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lastRenderedPageBreak/>
        <w:t>Όσον αφορά τη διακοπή της λειτουργίας του συγκεκριμένου εργοστασίου, οι εκπρόσωποι της επιχείρησης επιβεβαίωσαν την οριστική και αμετάκλητη απόφαση -έτσι μου το γράφει η υπηρεσία, επιβεβαιώνοντας τις προθέσεις της επιχείρησης- της διοίκησης της επιχείρησης για οριστικό κλείσιμο της συγκεκριμένης παραγωγικής μονάδας την 1-11-2020. Ακόμα, σύμφωνα πάντα με τα λεγόμενα των εκπροσώπων της επιχείρησης, εξετάστηκαν όλες οι πιθανές εναλλακτικές που θα μπορούσαν να εξασφαλίσουν τη βιωσιμότητα του εργοστασίου, συμπεριλαμβανομένης και της πιθανής εξαγοράς από στρατηγικό επενδυτή, προσπάθεια όμως που, δυστυχώς, δεν καρποφόρησε.</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(Στο σημείο αυτό κτυπάει το κουδούνι λήξεως του χρόνου ομιλίας του κυρίου Υπουργού)</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Υπήρξε η διαβεβαίωση ότι οι εργαζόμενοι θα λάβουν τις αποζημιώσεις που δικαιούνται, όπως και η διαβεβαίωση ότι η εταιρεία θα προσπαθήσει να βρει στην αγορά εργασίας θέσεις, έτσι ώστε αυτοί οι εργαζόμενοι να απασχοληθούν αμέσως μετά τη διακοπή της συγκεκριμένης επιχείρησης.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Επίσης, ειπώθηκε ότι στη διάρκεια της σημερινής ημέρας -τη μέρα του ελέγχου, δηλαδή- θα υπάρξει διαβούλευση μεταξύ της διοίκησης και του σωματείου των εργαζομένων, οι οποίοι θα εκπροσωπούνται και από τους νομικούς τους συμβούλους.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lastRenderedPageBreak/>
        <w:t>Επειδή ήδη διένυσα περισσότερο χρόνο, θα σας πω τις θέσεις μας και το υπόλοιπο του ελέγχου του ΣΕΠΕ, αλλά και των προτάσεων αμέσως μετά στη δευτερολογία μου.</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Σας ευχαριστώ. </w:t>
      </w:r>
    </w:p>
    <w:p w:rsidR="007B1602" w:rsidRPr="007B1602" w:rsidRDefault="007B1602" w:rsidP="007B1602">
      <w:pPr>
        <w:spacing w:after="160" w:line="600" w:lineRule="auto"/>
        <w:ind w:firstLine="720"/>
        <w:jc w:val="both"/>
        <w:rPr>
          <w:rFonts w:ascii="Arial" w:hAnsi="Arial" w:cs="Arial"/>
          <w:bCs/>
          <w:color w:val="222222"/>
          <w:sz w:val="24"/>
          <w:szCs w:val="24"/>
          <w:shd w:val="clear" w:color="auto" w:fill="FFFFFF"/>
          <w:lang w:eastAsia="zh-CN"/>
        </w:rPr>
      </w:pPr>
      <w:r w:rsidRPr="007B1602">
        <w:rPr>
          <w:rFonts w:ascii="Arial" w:hAnsi="Arial" w:cs="Arial"/>
          <w:b/>
          <w:bCs/>
          <w:color w:val="222222"/>
          <w:sz w:val="24"/>
          <w:szCs w:val="24"/>
          <w:shd w:val="clear" w:color="auto" w:fill="FFFFFF"/>
          <w:lang w:eastAsia="zh-CN"/>
        </w:rPr>
        <w:t>ΠΡΟΕΔΡΕΥΩΝ (Δημήτριος Βίτσας):</w:t>
      </w:r>
      <w:r w:rsidRPr="007B1602">
        <w:rPr>
          <w:rFonts w:ascii="Arial" w:hAnsi="Arial" w:cs="Arial"/>
          <w:bCs/>
          <w:color w:val="222222"/>
          <w:sz w:val="24"/>
          <w:szCs w:val="24"/>
          <w:shd w:val="clear" w:color="auto" w:fill="FFFFFF"/>
          <w:lang w:eastAsia="zh-CN"/>
        </w:rPr>
        <w:t xml:space="preserve"> Ευχαριστούμε, κύριε Υπουργέ.</w:t>
      </w:r>
    </w:p>
    <w:p w:rsidR="007B1602" w:rsidRPr="007B1602" w:rsidRDefault="007B1602" w:rsidP="007B1602">
      <w:pPr>
        <w:spacing w:after="160" w:line="600" w:lineRule="auto"/>
        <w:ind w:firstLine="720"/>
        <w:jc w:val="both"/>
        <w:rPr>
          <w:rFonts w:ascii="Arial" w:hAnsi="Arial" w:cs="Arial"/>
          <w:bCs/>
          <w:color w:val="222222"/>
          <w:sz w:val="24"/>
          <w:szCs w:val="24"/>
          <w:shd w:val="clear" w:color="auto" w:fill="FFFFFF"/>
          <w:lang w:eastAsia="zh-CN"/>
        </w:rPr>
      </w:pPr>
      <w:r w:rsidRPr="007B1602">
        <w:rPr>
          <w:rFonts w:ascii="Arial" w:hAnsi="Arial" w:cs="Arial"/>
          <w:bCs/>
          <w:color w:val="222222"/>
          <w:sz w:val="24"/>
          <w:szCs w:val="24"/>
          <w:shd w:val="clear" w:color="auto" w:fill="FFFFFF"/>
          <w:lang w:eastAsia="zh-CN"/>
        </w:rPr>
        <w:t xml:space="preserve">Ορίστε, κύριε Κατσώτη, έχετε τον λόγο για τρία λεπτά.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color w:val="222222"/>
          <w:sz w:val="24"/>
          <w:szCs w:val="24"/>
          <w:shd w:val="clear" w:color="auto" w:fill="FFFFFF"/>
          <w:lang w:eastAsia="el-GR"/>
        </w:rPr>
        <w:t>ΧΡΗΣΤΟΣ ΚΑΤΣΩΤΗΣ:</w:t>
      </w:r>
      <w:r w:rsidRPr="007B1602">
        <w:rPr>
          <w:rFonts w:ascii="Arial" w:hAnsi="Arial" w:cs="Arial"/>
          <w:color w:val="222222"/>
          <w:sz w:val="24"/>
          <w:szCs w:val="24"/>
          <w:shd w:val="clear" w:color="auto" w:fill="FFFFFF"/>
          <w:lang w:eastAsia="el-GR"/>
        </w:rPr>
        <w:t xml:space="preserve"> Κύριε Υπουργέ, αντιπροσωπεία του ΚΚΕ, με εμένα επικεφαλής, επισκέφθηκε χθες το εργοστάσιο και συνομίλησε με τους εργαζόμενους, οι οποίοι είναι όντως ενενήντα δύο. Ωστόσο για αρκετά χρόνια στο εργοστάσιο δούλευαν περίπου εκατόν εξήντα εργαζόμενοι και οι υπόλοιποι με συμβάσεις ορισμένου χρόνου. Όμως, και αυτοί θα είναι εκτός, θα μείνουν άνεργοι τον επόμενο χρόνο, τα επόμενα χρόνια, επειδή όλοι αυτοί, όπως ξέρετε πολύ καλά, έχουν μία τεχνογνωσία η οποία είναι μοναδική πάνω σε αυτό το προϊόν, το οποίο είναι αναγκαίο για τη χώρα μας. Δεν θα μείνει χωρίς μετασχηματιστές η χώρα μας. Άρα πρόκειται για ένα προϊόν αναγκαίο, όπως αναγκαία ήταν και τα προϊόντα της «ΧΑΛΥΒΟΥΡΓΙΚΗΣ», της «ΧΑΛΥΒΟΥΡΓΙΑΣ», της «ΤΕΡΝΑ», της «ΛΑΡΚΟ», που οι ιδιοκτήτες όλων αυτών των εργοστασίων έχουν αποφασίσει να τα κλείσουν, ακριβώς γιατί δεν κέρδιζαν αυτά που είχαν προϋπολογίσει.</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lastRenderedPageBreak/>
        <w:t xml:space="preserve">Άρα, λοιπόν, αυτό που πρέπει να καταλάβουν συνολικά οι εργαζόμενοι είναι ότι είναι έρμαιο στα χέρια των σχεδιασμών των μονοπωλιακών και επιχειρηματικών ομίλων οι οποίοι όταν θέλουν ανοίγουν και όταν δεν τους συμφέρει, κλείνουν τα εργοστάσιά τους. Εσείς αυτήν τη μορφή οργάνωσης της οικονομίας στηρίζετε, αυτή τη βαρβαρότητα, η οποία δεν οδηγεί πουθενά και δεν διασφαλίζει τους εργαζόμενους και τις οικογένειές τους, με αποτέλεσμα να ζουν μέσα στην αβεβαιότητα και την ανασφάλεια ότι σήμερα έχουν δουλειά και αύριο μπορεί να μην έχουν.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Και εμείς εδώ ξανά με αφορμή αυτό τονίζουμε την αναγκαιότητα της πρότασης του ΚΚΕ για άλλη μορφή οργάνωσης της οικονομίας με κεντρικό σχεδιασμό, όπου όλες αυτές οι παραγωγικές δραστηριότητες θα είναι στα χέρια των εργαζομένων και δεν θα στηρίζονται στη λογική του κέρδους, αλλά στη λογική της ικανοποίησης των αναγκών των εργαζομένων.</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Κύριε Υπουργέ, ξέρουμε ότι το Σώμα Επιθεωρητών Εργασίας της Βοιωτίας πήγε στο εργοστάσιο. Όμως, το έκανε για να αντλήσει πληροφορίες και όχι βέβαια για να επιβάλει μία άλλη πολιτική από αυτήν.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Λέτε ότι η εταιρεία ψάχνει στρατηγικό επενδυτή. Και βέβαια, δεν τον ψάχνει γιατί έχει αγωνία για τους εργαζόμενους, αλλά για να μπορέσει ίσως να απαλλαγεί και από δαπάνες που έχει ή που πρέπει να κάνει, όπως φορολογικές, ασφαλιστικές και άλλες, αλλά και γιατί θέλει να λειτουργήσει το </w:t>
      </w:r>
      <w:r w:rsidRPr="007B1602">
        <w:rPr>
          <w:rFonts w:ascii="Arial" w:hAnsi="Arial" w:cs="Arial"/>
          <w:color w:val="222222"/>
          <w:sz w:val="24"/>
          <w:szCs w:val="24"/>
          <w:shd w:val="clear" w:color="auto" w:fill="FFFFFF"/>
          <w:lang w:eastAsia="el-GR"/>
        </w:rPr>
        <w:lastRenderedPageBreak/>
        <w:t xml:space="preserve">εμπορικό τμήμα στη χώρα μας, διότι είναι μία πολυεθνική και θέλει να έχει συνολικά το brand name, όπως λέμε. Γι’ αυτό κάνει αυτό που λέτε. Όμως, και αυτό δεν μπορεί να το εξασφαλίσει.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(Στο σημείο αυτό κτυπάει το κουδούνι λήξεως του χρόνου ομιλίας του κυρίου Βουλευτή)</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Η εταιρεία, λοιπόν, δεν μπορεί να διασφαλίσει τις θέσεις εργασίας των εργαζομένων, όπως βέβαια δεν μπορείτε να τις διασφαλίσετε και εσείς, επειδή, όπως λέτε, υπάρχει η ελευθερία της αγοράς, η ελευθερία κίνησης κεφαλαίων και ότι ο μεγάλος επιχειρηματικός όμιλος σχεδιάζει σήμερα αν θα έχει αυτή τη δραστηριότητα ή αν θα την εγκαταλείψει.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Άρα, λοιπόν, εδώ μοναδικός στόχος των εργαζομένων είναι να αγωνιστούν για τις θέσεις εργασίας. Η Κυβέρνηση έχει να απολογηθεί απέναντι σε αυτόν τον κόσμο. Τι λέει η Κυβέρνηση σε αυτούς τους εργαζόμενους; Ότι τι να κάνουμε, έτσι είναι τα πράγματα; Ότι θα κλείνουν τα εργοστάσια; Ότι δεν τους συμφέρει, αλλά το κλείνουν; Αυτό στηρίζετε σαν πολιτική; Εμείς ξέρουμε ότι αυτό στηρίζετε, αλλά τι τους λέτε σήμερα; Ότι θα είναι στην ανεργία; Ότι πρέπει να συμβιβαστούν με μία αποζημίωση λίγο μεγαλύτερη, ίσως με ένα πρόγραμμα που θα κάνετε στον ΟΑΕΔ για να μπορέσουν να μπουν σε ένα πρόγραμμα κάποιου χρονικού διαστήματος, ώστε να μπορέσουν να ικανοποιήσουν ανάγκες; Τι απ’ όλα αυτά; Ή μήπως τους λέτε ότι η «Schneider </w:t>
      </w:r>
      <w:r w:rsidRPr="007B1602">
        <w:rPr>
          <w:rFonts w:ascii="Arial" w:hAnsi="Arial" w:cs="Arial"/>
          <w:color w:val="222222"/>
          <w:sz w:val="24"/>
          <w:szCs w:val="24"/>
          <w:shd w:val="clear" w:color="auto" w:fill="FFFFFF"/>
          <w:lang w:eastAsia="el-GR"/>
        </w:rPr>
        <w:lastRenderedPageBreak/>
        <w:t xml:space="preserve">Electric ΑΕΒΕ» θα τους βρει θέσεις εργασίας σε άλλους επιχειρηματικούς ομίλους;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bCs/>
          <w:color w:val="222222"/>
          <w:sz w:val="24"/>
          <w:szCs w:val="24"/>
          <w:shd w:val="clear" w:color="auto" w:fill="FFFFFF"/>
          <w:lang w:eastAsia="zh-CN"/>
        </w:rPr>
        <w:t>ΠΡΟΕΔΡΕΥΩΝ (Δημήτριος Βίτσας):</w:t>
      </w:r>
      <w:r w:rsidRPr="007B1602">
        <w:rPr>
          <w:rFonts w:ascii="Arial" w:hAnsi="Arial" w:cs="Arial"/>
          <w:bCs/>
          <w:color w:val="222222"/>
          <w:sz w:val="24"/>
          <w:szCs w:val="24"/>
          <w:shd w:val="clear" w:color="auto" w:fill="FFFFFF"/>
          <w:lang w:eastAsia="zh-CN"/>
        </w:rPr>
        <w:t xml:space="preserve"> </w:t>
      </w:r>
      <w:r w:rsidRPr="007B1602">
        <w:rPr>
          <w:rFonts w:ascii="Arial" w:hAnsi="Arial" w:cs="Arial"/>
          <w:color w:val="222222"/>
          <w:sz w:val="24"/>
          <w:szCs w:val="24"/>
          <w:shd w:val="clear" w:color="auto" w:fill="FFFFFF"/>
          <w:lang w:eastAsia="el-GR"/>
        </w:rPr>
        <w:t xml:space="preserve">Κύριε Κατσώτη, σας παρακαλώ, θα πρέπει να ολοκληρώσετε.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color w:val="222222"/>
          <w:sz w:val="24"/>
          <w:szCs w:val="24"/>
          <w:shd w:val="clear" w:color="auto" w:fill="FFFFFF"/>
          <w:lang w:eastAsia="el-GR"/>
        </w:rPr>
        <w:t xml:space="preserve">ΧΡΗΣΤΟΣ ΚΑΤΣΩΤΗΣ: </w:t>
      </w:r>
      <w:r w:rsidRPr="007B1602">
        <w:rPr>
          <w:rFonts w:ascii="Arial" w:hAnsi="Arial" w:cs="Arial"/>
          <w:color w:val="222222"/>
          <w:sz w:val="24"/>
          <w:szCs w:val="24"/>
          <w:shd w:val="clear" w:color="auto" w:fill="FFFFFF"/>
          <w:lang w:eastAsia="el-GR"/>
        </w:rPr>
        <w:t xml:space="preserve">Οι εργαζόμενοι, λοιπόν, μας παρακολουθούν –γιατί χθες που πήγαμε, τους είπαμε ότι θα γίνει σήμερα η επίκαιρη- και θέλουν από εδώ τις θέσεις της Κυβέρνησης στο μεγάλο πρόβλημα που αντιμετωπίζουν, στο πρόβλημα της ανεργίας. Και γνωρίζετε πολύ καλά ότι αυτοί οι εργαζόμενοι είναι σε μία ηλικία -έχοντας βέβαια, όπως είπαμε μεγάλη τεχνογνωσία- και ότι αν απολυθούν τώρα, τα πράγματα θα είναι πολύ δύσκολα γι’ αυτούς και τις οικογένειές τους, γιατί δύσκολα οι επιχειρήσεις παίρνουν εργαζόμενους πάνω από πενήντα και πενήντα πέντε ετών.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bCs/>
          <w:color w:val="222222"/>
          <w:sz w:val="24"/>
          <w:szCs w:val="24"/>
          <w:shd w:val="clear" w:color="auto" w:fill="FFFFFF"/>
          <w:lang w:eastAsia="zh-CN"/>
        </w:rPr>
        <w:t>ΠΡΟΕΔΡΕΥΩΝ (Δημήτριος Βίτσας):</w:t>
      </w:r>
      <w:r w:rsidRPr="007B1602">
        <w:rPr>
          <w:rFonts w:ascii="Arial" w:hAnsi="Arial" w:cs="Arial"/>
          <w:bCs/>
          <w:color w:val="222222"/>
          <w:sz w:val="24"/>
          <w:szCs w:val="24"/>
          <w:shd w:val="clear" w:color="auto" w:fill="FFFFFF"/>
          <w:lang w:eastAsia="zh-CN"/>
        </w:rPr>
        <w:t xml:space="preserve"> </w:t>
      </w:r>
      <w:r w:rsidRPr="007B1602">
        <w:rPr>
          <w:rFonts w:ascii="Arial" w:hAnsi="Arial" w:cs="Arial"/>
          <w:color w:val="222222"/>
          <w:sz w:val="24"/>
          <w:szCs w:val="24"/>
          <w:shd w:val="clear" w:color="auto" w:fill="FFFFFF"/>
          <w:lang w:eastAsia="el-GR"/>
        </w:rPr>
        <w:t xml:space="preserve">Ορίστε, κύριε Υπουργέ, έχετε τον λόγο.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color w:val="111111"/>
          <w:sz w:val="24"/>
          <w:szCs w:val="24"/>
          <w:shd w:val="clear" w:color="auto" w:fill="FFFFFF"/>
          <w:lang w:eastAsia="el-GR"/>
        </w:rPr>
        <w:t>ΙΩΑΝΝΗΣ ΒΡΟΥΤΣΗΣ (Υπουργός Εργασίας και Κοινωνικών Υποθέσεων):</w:t>
      </w:r>
      <w:r w:rsidRPr="007B1602">
        <w:rPr>
          <w:rFonts w:ascii="Arial" w:hAnsi="Arial" w:cs="Arial"/>
          <w:color w:val="222222"/>
          <w:sz w:val="24"/>
          <w:szCs w:val="24"/>
          <w:shd w:val="clear" w:color="auto" w:fill="FFFFFF"/>
          <w:lang w:eastAsia="el-GR"/>
        </w:rPr>
        <w:t xml:space="preserve"> Ευχαριστώ, κύριε Πρόεδρε.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Ακριβώς επειδή είμαι σίγουρος ότι οι εργαζόμενοι μας παρακολουθούν, θα ήθελα να στείλω ένα μήνυμα προς τους εργαζόμενους. Αυτή η Κυβέρνηση </w:t>
      </w:r>
      <w:r w:rsidRPr="007B1602">
        <w:rPr>
          <w:rFonts w:ascii="Arial" w:hAnsi="Arial" w:cs="Arial"/>
          <w:color w:val="222222"/>
          <w:sz w:val="24"/>
          <w:szCs w:val="24"/>
          <w:shd w:val="clear" w:color="auto" w:fill="FFFFFF"/>
          <w:lang w:eastAsia="el-GR"/>
        </w:rPr>
        <w:lastRenderedPageBreak/>
        <w:t xml:space="preserve">μέσα στον ιδεολογικό και πολιτικό πυρήνα των προθέσεων και των δράσεών της έχει ως στόχο την προστασία του εργαζόμενου.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Κύριε Κατσώτη, είμαστε ένα κόμμα που μέσα στην ψυχή αυτής της παράταξης, στο επίκεντρό της είναι ο άνθρωπος. Στηρίζουμε τον άνθρωπο και θέλουμε να βελτιώσουμε τη θέση του κάθε ανθρώπου και του κάθε εργαζόμενου. Δηλαδή, μας επιρρίπτετε την ευθύνη ή υπονοείτε ότι θέλουμε το κακό των εργαζομένων; Πιστεύω ότι κανένας δεν το θέλει.</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color w:val="222222"/>
          <w:sz w:val="24"/>
          <w:szCs w:val="24"/>
          <w:shd w:val="clear" w:color="auto" w:fill="FFFFFF"/>
          <w:lang w:eastAsia="el-GR"/>
        </w:rPr>
        <w:t>ΧΡΗΣΤΟΣ ΚΑΤΣΩΤΗΣ:</w:t>
      </w:r>
      <w:r w:rsidRPr="007B1602">
        <w:rPr>
          <w:rFonts w:ascii="Arial" w:hAnsi="Arial" w:cs="Arial"/>
          <w:color w:val="222222"/>
          <w:sz w:val="24"/>
          <w:szCs w:val="24"/>
          <w:shd w:val="clear" w:color="auto" w:fill="FFFFFF"/>
          <w:lang w:eastAsia="el-GR"/>
        </w:rPr>
        <w:t xml:space="preserve"> Θέλετε το καλό των επιχειρήσεων!</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color w:val="111111"/>
          <w:sz w:val="24"/>
          <w:szCs w:val="24"/>
          <w:shd w:val="clear" w:color="auto" w:fill="FFFFFF"/>
          <w:lang w:eastAsia="el-GR"/>
        </w:rPr>
        <w:t>ΙΩΑΝΝΗΣ ΒΡΟΥΤΣΗΣ (Υπουργός Εργασίας και Κοινωνικών Υποθέσεων):</w:t>
      </w:r>
      <w:r w:rsidRPr="007B1602">
        <w:rPr>
          <w:rFonts w:ascii="Arial" w:hAnsi="Arial" w:cs="Arial"/>
          <w:color w:val="222222"/>
          <w:sz w:val="24"/>
          <w:szCs w:val="24"/>
          <w:shd w:val="clear" w:color="auto" w:fill="FFFFFF"/>
          <w:lang w:eastAsia="el-GR"/>
        </w:rPr>
        <w:t xml:space="preserve"> Όμως το βλέπουμε από διαφορετική οπτική, διότι εμείς θέλουμε να βελτιώσουμε το επίπεδο του κάθε ανθρώπου μέσα στην κοινωνία, θέλουμε να βελτιώσουμε τη θέση των εργαζομένων, θέλουμε να δημιουργήσουμε θέσεις εργασίας. Και γι’ αυτό βλέπετε ότι ενώ έχουμε στο επίκεντρο τον άνθρωπο, τα εργαλεία που χρησιμοποιούμε ιδεολογικοπολιτικά όλα αυτά τα χρόνια είναι κίνητρα για να δημιουργηθούν επιχειρήσεις, κίνητρα για να έρθουν επενδύσεις. Δεν υπάρχει άλλος τρόπος στον κόσμο, κύριε Πρόεδρε, ούτε έχει ανακαλυφθεί κάτι άλλο.</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Θέλω, λοιπόν, κύριε Κατσώτη, να σας πω, πρώτον, ότι δεν διαθέτετε το στοιχείο της ευαισθησίας περισσότερο από μας. Είστε και εσείς ευαίσθητοι, </w:t>
      </w:r>
      <w:r w:rsidRPr="007B1602">
        <w:rPr>
          <w:rFonts w:ascii="Arial" w:hAnsi="Arial" w:cs="Arial"/>
          <w:color w:val="222222"/>
          <w:sz w:val="24"/>
          <w:szCs w:val="24"/>
          <w:shd w:val="clear" w:color="auto" w:fill="FFFFFF"/>
          <w:lang w:eastAsia="el-GR"/>
        </w:rPr>
        <w:lastRenderedPageBreak/>
        <w:t>αλλά είμαστε και εμείς το ίδιο ευαίσθητοι. Κι εγώ πρώτος είπα στην πρωτολογία μου ότι είναι μία δυσάρεστη εξέλιξη, όταν κλείνει μία επιχείρηση, όχι μόνο η συγκεκριμένη, αλλά η οποιαδήποτε, διότι χάνουμε θέσεις εργασίας, άνθρωποι βγαίνουν στην ανεργία και το κράτος χάνει έσοδα φορολογικά και ασφαλιστικά. Άρα, λοιπόν, το προνόμιο της ευαισθησίας δεν το έχει κανένας. Το ίδιο πονάμε και το ίδιο νοιαζόμαστε και εμείς και εσείς, είμαι σίγουρος.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Δεύτερον, επειδή θέσατε το ζήτημα και ιδεολογικοπολιτικά και περισσότερο πολιτικά, ότι εμείς είμαστε με τους κεφαλαιοκράτες και ότι το οικονομικό μοντέλο που εμείς πρεσβεύουμε οδηγεί σε απολύσεις, σε μονοπώλια και σε κέρδη, εγώ θα επιστρέψω την ερώτηση, διότι εδώ στην Ελλάδα είναι γνωστή η οικονομική πορεία της χώρας με τις δυσκολίες μας και τα προβλήματά μας. Τώρα πέσαμε και σε μία πανδημία και βλέπετε τι μέτρα παίρνουμε υπέρ των εργαζομένων για να διατηρηθούν οι θέσεις εργασίας.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Εγώ, λοιπόν, θα σας κάνω την εξής ερώτηση, ερώτηση που σας έχω κάνει πολλές φορές, όπως και στους αγαπητούς συναδέλφους του Κομμουνιστικού Κόμματος: Μπορείτε να μου υποδείξετε μία χώρα του κόσμου που να εφαρμόζονται αυτά που λέτε; Μία!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Ας μου πει, λοιπόν, το Κομμουνιστικό Κόμμα Ελλάδας σήμερα μία χώρα στην οποία εφαρμόζεται το οικονομικό μοντέλο με βάση το οποίο όλοι οι εργαζόμενοι είναι σε έναν παράδεισο, δεν υπάρχει ανεργία, ζουν με χρυσά </w:t>
      </w:r>
      <w:r w:rsidRPr="007B1602">
        <w:rPr>
          <w:rFonts w:ascii="Arial" w:hAnsi="Arial" w:cs="Arial"/>
          <w:color w:val="222222"/>
          <w:sz w:val="24"/>
          <w:szCs w:val="24"/>
          <w:shd w:val="clear" w:color="auto" w:fill="FFFFFF"/>
          <w:lang w:eastAsia="el-GR"/>
        </w:rPr>
        <w:lastRenderedPageBreak/>
        <w:t>κουτάλια, ζουν ευτυχισμένοι, εργάζονται πάρα πολύ λίγο, δεν υπάρχουν καπιταλιστές, δεν υπάρχουν ιδιοκτήτες ή οι ιδιοκτήτες είναι οι εργαζόμενοι. Αυτά λέγατε πριν. Πείτε μου μία χώρα του κόσμου που να εφαρμόζεται αυτό το μοντέλο, κύριε Κατσώτη! Την ερώτηση δεν την κάνω εγώ, αλλά την κάνει διαχρονικά το πολιτικό σύστημα, κυρίως από αυτήν την πλευρά, και πάντα καλοπροαίρετα. Εγώ σέβομαι τις απόψεις σας. Είναι ιδεολογικές, πολιτικές θέσεις.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color w:val="222222"/>
          <w:sz w:val="24"/>
          <w:szCs w:val="24"/>
          <w:shd w:val="clear" w:color="auto" w:fill="FFFFFF"/>
          <w:lang w:eastAsia="el-GR"/>
        </w:rPr>
        <w:t xml:space="preserve">ΧΡΗΣΤΟΣ ΚΑΤΣΩΤΗΣ: </w:t>
      </w:r>
      <w:r w:rsidRPr="007B1602">
        <w:rPr>
          <w:rFonts w:ascii="Arial" w:hAnsi="Arial" w:cs="Arial"/>
          <w:color w:val="222222"/>
          <w:sz w:val="24"/>
          <w:szCs w:val="24"/>
          <w:shd w:val="clear" w:color="auto" w:fill="FFFFFF"/>
          <w:lang w:eastAsia="el-GR"/>
        </w:rPr>
        <w:t>Αν με αφήσει ο Πρόεδρος, θα σας απαντήσω.</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color w:val="111111"/>
          <w:sz w:val="24"/>
          <w:szCs w:val="24"/>
          <w:shd w:val="clear" w:color="auto" w:fill="FFFFFF"/>
          <w:lang w:eastAsia="el-GR"/>
        </w:rPr>
        <w:t>ΙΩΑΝΝΗΣ ΒΡΟΥΤΣΗΣ (Υπουργός Εργασίας και Κοινωνικών Υποθέσεων):</w:t>
      </w:r>
      <w:r w:rsidRPr="007B1602">
        <w:rPr>
          <w:rFonts w:ascii="Arial" w:hAnsi="Arial" w:cs="Arial"/>
          <w:color w:val="222222"/>
          <w:sz w:val="24"/>
          <w:szCs w:val="24"/>
          <w:shd w:val="clear" w:color="auto" w:fill="FFFFFF"/>
          <w:lang w:eastAsia="el-GR"/>
        </w:rPr>
        <w:t xml:space="preserve"> Όχι, τώρα δεν μπορείτε να μιλήσετε, κύριε Κατσώτη. Θα κάνετε άλλη επίκαιρη ερώτηση, για να την επεκτείνουμε. Διότι πουθενά στον κόσμο δεν υπάρχει τέτοιο μοντέλο. Βεβαίως, όμως, είναι σεβαστές οι απόψεις σας. Εγώ δεν λέω ότι δεν έχετε ευαισθησία, αλλά ότι ευαισθησία έχουμε κι εμείς. </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 xml:space="preserve">Αυτή τη στιγμή το Υπουργείο Εργασίας, όπως σας είπα και πριν, με τους βραχίονες, όπως είναι το ΣΕΠΕ, λειτούργησε όπως έπρεπε. Εγώ έμαθα από εσάς και από το Υπουργείο Εργασίας διαμέσου του οργανισμού γι’ αυτή τη δυσάρεστη εξέλιξη. </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 xml:space="preserve">Τι μπορούμε να εγγυηθούμε;  Μπορούμε να εγγυηθούμε την απόλυτη περιφρούρηση των δικαιωμάτων των εργαζομένων, την απόλυτη </w:t>
      </w:r>
      <w:r w:rsidRPr="007B1602">
        <w:rPr>
          <w:rFonts w:ascii="Arial" w:eastAsia="SimSun" w:hAnsi="Arial" w:cs="Arial"/>
          <w:sz w:val="24"/>
          <w:szCs w:val="24"/>
          <w:shd w:val="clear" w:color="auto" w:fill="FFFFFF"/>
          <w:lang w:eastAsia="zh-CN"/>
        </w:rPr>
        <w:lastRenderedPageBreak/>
        <w:t>περιφρούρηση των ασφαλιστικών δικαιωμάτων των εργαζομένων και από εκεί και πέρα βεβαίως να χρησιμοποιηθούν τα εργαλεία που διαθέτει το Υπουργείο Εργασίας, εάν και εφόσον τελικά γίνει αυτό. Γιατί είναι μία πρόθεση για την 1-11 κι εγώ το συνδέω, δεν μπαίνω στα οικονομικά στοιχεία της επιχείρησης ούτε έχω τη δυνατότητα ως Υπουργός ούτε κανένας Υπουργός Εργασίας ούτε Οικονομικών ούτε η κυβέρνηση να απαγορεύσει σε μία επιχείρηση να κλείσει. Ούτε μπορούμε να πάμε στην κρατικοποίηση της επιχείρησης που εμμέσως εσείς προτείνετε. Ούτε το ένα ούτε το άλλο.</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 xml:space="preserve">Εμείς θέλουμε να λειτουργήσει η επιχείρηση, θέλουμε να λειτουργήσει, να κρατήσει τις θέσεις εργασίας. Το προσδοκούμε και το θέλουμε. Άρα, λοιπόν, θα διασφαλίσουμε πλήρως τα δικαιώματα των εργαζομένων, σύμφωνα με την ισχύουσα νομοθεσία, να είστε σίγουρος. </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 xml:space="preserve">Θα είμαστε από πάνω και θα παρακολουθούμε βήμα-βήμα την εξέλιξη της πορείας της επιχείρησης και αν χρειαστεί διαμέσου των εργαλείων –κάτι που υποτιμάτε- που διαθέτει κάθε κυβέρνηση, το Υπουργείο Εργασίας, του ΟΑΕΔ, ναι, θα στηρίξουμε τους εργαζόμενους, για να τους βρούμε μέσα από ενεργητικές πολιτικές απασχόλησης με την εξειδικευμένη εμπειρία που έχουν έναν άλλο δρόμο στην αγορά εργασίας για να βρουν δουλειά ή αν βρίσκονται σε μία ηλικία προχωρημένη, ναι, υπάρχουν προγράμματα που δίνουν τη </w:t>
      </w:r>
      <w:r w:rsidRPr="007B1602">
        <w:rPr>
          <w:rFonts w:ascii="Arial" w:eastAsia="SimSun" w:hAnsi="Arial" w:cs="Arial"/>
          <w:sz w:val="24"/>
          <w:szCs w:val="24"/>
          <w:shd w:val="clear" w:color="auto" w:fill="FFFFFF"/>
          <w:lang w:eastAsia="zh-CN"/>
        </w:rPr>
        <w:lastRenderedPageBreak/>
        <w:t>δυνατότητα απασχόλησης αυτών των ανθρώπων, έτσι ώστε να έχουν μία ολοκλήρωση του εργασιακού τους βίου, για να συνταξιοδοτηθούν ομαλά.</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Ευχαριστώ πολύ για την ερώτηση και να ξέρετε ότι είμαστε μαζί στο κομμάτι της προστασίας των εργαζομένων.</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Ευχαριστώ πολύ.</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b/>
          <w:bCs/>
          <w:sz w:val="24"/>
          <w:szCs w:val="24"/>
          <w:shd w:val="clear" w:color="auto" w:fill="FFFFFF"/>
          <w:lang w:eastAsia="zh-CN"/>
        </w:rPr>
        <w:t xml:space="preserve">ΠΡΟΕΔΡΕΥΩΝ (Δημήτριος Βίτσας): </w:t>
      </w:r>
      <w:r w:rsidRPr="007B1602">
        <w:rPr>
          <w:rFonts w:ascii="Arial" w:eastAsia="SimSun" w:hAnsi="Arial" w:cs="Arial"/>
          <w:sz w:val="24"/>
          <w:szCs w:val="24"/>
          <w:shd w:val="clear" w:color="auto" w:fill="FFFFFF"/>
          <w:lang w:eastAsia="zh-CN"/>
        </w:rPr>
        <w:t xml:space="preserve"> Θα συζητηθεί τώρα η ερώτηση της κ. Σκούφα, Βουλευτού Πιερίας από τον ΣΥΡΙΖΑ. </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Δεν θα αναγνώσω το κείμενο της ερώτησης γιατί φαντάζομαι ότι η συζήτηση θα γίνει υπό τα νέα δεδομένα και όχι υπό τα δεδομένα της 30ής Μαρτίου 2020. Είναι η ερώτηση της κ. Σκούφα που αφορά τα μέτρα της Κυβέρνησης για τους εργαζόμενους, αλλά έχει γίνει στις 30 Μαρτίου. Από τότε έχουν γίνει πολλές ανακοινώσεις, αυτό λέω, άρα θα γίνει υπό το φως των εξελίξεων.</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Κυρία Σκούφα, έχετε τον λόγο για δύο λεπτά.</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b/>
          <w:sz w:val="24"/>
          <w:szCs w:val="24"/>
          <w:shd w:val="clear" w:color="auto" w:fill="FFFFFF"/>
          <w:lang w:eastAsia="zh-CN"/>
        </w:rPr>
        <w:t xml:space="preserve">ΕΛΙΣΣΑΒΕΤ ΣΚΟΥΦΑ: </w:t>
      </w:r>
      <w:r w:rsidRPr="007B1602">
        <w:rPr>
          <w:rFonts w:ascii="Arial" w:eastAsia="SimSun" w:hAnsi="Arial" w:cs="Arial"/>
          <w:sz w:val="24"/>
          <w:szCs w:val="24"/>
          <w:shd w:val="clear" w:color="auto" w:fill="FFFFFF"/>
          <w:lang w:eastAsia="zh-CN"/>
        </w:rPr>
        <w:t xml:space="preserve">Ευχαριστώ, κύριε Πρόεδρε. </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Κύριε Υπουργέ, όντως στις 30 Μαρτίου του 2020 σάς κατέθεσα ερώτηση, ρητορική ερώτηση, κατά πόσο η Κυβέρνηση είναι διατεθειμένη να θεσπίσει ένα νέο θεσμικό πλαίσιο για την προστασία της εργασίας, την εποχή ακριβώς της μειωμένης οικονομικής δραστηριότητας λόγω του κορωνοϊού.</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lastRenderedPageBreak/>
        <w:t>Και επειδή οι εξελίξεις είναι ραγδαίες, θέλω να ρωτήσω ευθέως το εξής: Αληθεύει ότι η Κυβέρνηση της Νέας Δημοκρατίας, προκειμένου να συνάψει συμφωνία με την Κομισιόν και να εκταμιευθούν τα 748 εκατομμύρια ευρώ από τα κέρδη των ελληνικών ομολόγων, τα οποία δεν θα μπουν στην πραγματική οικονομία, αλλά θα πάνε στην εξυπηρέτηση του χρέους της χώρας, έχει συμφωνήσει –στο πλαίσιο αυτής της εκταμίευσης- με την Κομισιόν για μόνιμες, διαρθρωτικές αλλαγές στην ατομική εργατική νομοθεσία;</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Περιττό να πω ότι η Κομισιόν στο πλαίσιο της έκθεσής της για την τελευταία αξιολόγηση περιγράφει με άκρως μελανά χρώματα την πορεία της ελληνικής οικονομίας κάνοντας λόγο για αύξηση της ανεργίας, παρατεταμένη περίοδο οικονομικής κρίσης και χαμηλού εισοδήματος και για αύξηση των ποσοστών φτώχειας στη χώρα, τα οποία –σημειωτέον- είναι ήδη πολύ υψηλότερα από τον ευρωπαϊκό μέσο όρο.</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Τέλος, επειδή στα μέτρα που εξαγγείλατε προχθές εντάξατε και τη στήριξη κατ’ εσάς της εργασίας μέσω του προγράμματος «</w:t>
      </w:r>
      <w:r w:rsidRPr="007B1602">
        <w:rPr>
          <w:rFonts w:ascii="Arial" w:eastAsia="SimSun" w:hAnsi="Arial" w:cs="Arial"/>
          <w:sz w:val="24"/>
          <w:szCs w:val="24"/>
          <w:shd w:val="clear" w:color="auto" w:fill="FFFFFF"/>
          <w:lang w:val="en-US" w:eastAsia="zh-CN"/>
        </w:rPr>
        <w:t>SURE</w:t>
      </w:r>
      <w:r w:rsidRPr="007B1602">
        <w:rPr>
          <w:rFonts w:ascii="Arial" w:eastAsia="SimSun" w:hAnsi="Arial" w:cs="Arial"/>
          <w:sz w:val="24"/>
          <w:szCs w:val="24"/>
          <w:shd w:val="clear" w:color="auto" w:fill="FFFFFF"/>
          <w:lang w:eastAsia="zh-CN"/>
        </w:rPr>
        <w:t>», θέλω να σας ρωτήσω συγκεκριμένα πόσα είναι τα κονδύλια που έχετε διεκδικήσει από την Ευρωπαϊκή Ένωση, αν ήσασταν παρών στη διάσκεψη των Υπουργών Εργασίας της Ευρωπαϊκής Ένωσης, αν στηρίξατε το αίτημα των ευρωπαϊκών συνδικάτων για εκταμίευση χρημάτων στο πλαίσιο του «</w:t>
      </w:r>
      <w:r w:rsidRPr="007B1602">
        <w:rPr>
          <w:rFonts w:ascii="Arial" w:eastAsia="SimSun" w:hAnsi="Arial" w:cs="Arial"/>
          <w:sz w:val="24"/>
          <w:szCs w:val="24"/>
          <w:shd w:val="clear" w:color="auto" w:fill="FFFFFF"/>
          <w:lang w:val="en-US" w:eastAsia="zh-CN"/>
        </w:rPr>
        <w:t>SURE</w:t>
      </w:r>
      <w:r w:rsidRPr="007B1602">
        <w:rPr>
          <w:rFonts w:ascii="Arial" w:eastAsia="SimSun" w:hAnsi="Arial" w:cs="Arial"/>
          <w:sz w:val="24"/>
          <w:szCs w:val="24"/>
          <w:shd w:val="clear" w:color="auto" w:fill="FFFFFF"/>
          <w:lang w:eastAsia="zh-CN"/>
        </w:rPr>
        <w:t xml:space="preserve">» όχι μόνο ανάλογα με το ΑΕΠ της κάθε χώρας, αλλά ανάλογα και με τα ποσοστά ανεργίας </w:t>
      </w:r>
      <w:r w:rsidRPr="007B1602">
        <w:rPr>
          <w:rFonts w:ascii="Arial" w:eastAsia="SimSun" w:hAnsi="Arial" w:cs="Arial"/>
          <w:sz w:val="24"/>
          <w:szCs w:val="24"/>
          <w:shd w:val="clear" w:color="auto" w:fill="FFFFFF"/>
          <w:lang w:eastAsia="zh-CN"/>
        </w:rPr>
        <w:lastRenderedPageBreak/>
        <w:t>και αν, τέλος, το ίδιο το πρόγραμμα «</w:t>
      </w:r>
      <w:r w:rsidRPr="007B1602">
        <w:rPr>
          <w:rFonts w:ascii="Arial" w:eastAsia="SimSun" w:hAnsi="Arial" w:cs="Arial"/>
          <w:sz w:val="24"/>
          <w:szCs w:val="24"/>
          <w:shd w:val="clear" w:color="auto" w:fill="FFFFFF"/>
          <w:lang w:val="en-US" w:eastAsia="zh-CN"/>
        </w:rPr>
        <w:t>SURE</w:t>
      </w:r>
      <w:r w:rsidRPr="007B1602">
        <w:rPr>
          <w:rFonts w:ascii="Arial" w:eastAsia="SimSun" w:hAnsi="Arial" w:cs="Arial"/>
          <w:sz w:val="24"/>
          <w:szCs w:val="24"/>
          <w:shd w:val="clear" w:color="auto" w:fill="FFFFFF"/>
          <w:lang w:eastAsia="zh-CN"/>
        </w:rPr>
        <w:t>» από τη δομή του επιδοτεί μόνο την εκ περιτροπής εργασία ή αν αυτή η επιδότηση αποτελεί καθαρά και μόνο πολιτική επιλογή της Κυβέρνησης, στην οποία συμμετέχετε.</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Ευχαριστώ.</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b/>
          <w:bCs/>
          <w:sz w:val="24"/>
          <w:szCs w:val="24"/>
          <w:shd w:val="clear" w:color="auto" w:fill="FFFFFF"/>
          <w:lang w:eastAsia="zh-CN"/>
        </w:rPr>
        <w:t xml:space="preserve">ΠΡΟΕΔΡΕΥΩΝ (Δημήτριος Βίτσας): </w:t>
      </w:r>
      <w:r w:rsidRPr="007B1602">
        <w:rPr>
          <w:rFonts w:ascii="Arial" w:eastAsia="SimSun" w:hAnsi="Arial" w:cs="Arial"/>
          <w:sz w:val="24"/>
          <w:szCs w:val="24"/>
          <w:shd w:val="clear" w:color="auto" w:fill="FFFFFF"/>
          <w:lang w:eastAsia="zh-CN"/>
        </w:rPr>
        <w:t>Ευχαριστώ.</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Κύριε Υπουργέ, έχετε τον λόγο για τρία λεπτά.</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b/>
          <w:sz w:val="24"/>
          <w:szCs w:val="24"/>
          <w:shd w:val="clear" w:color="auto" w:fill="FFFFFF"/>
          <w:lang w:eastAsia="zh-CN"/>
        </w:rPr>
        <w:t>ΙΩΑΝΝΗΣ ΒΡΟΥΤΣΗΣ (Υπουργός Εργασίας και Κοινωνικών Υποθέσεων):</w:t>
      </w:r>
      <w:r w:rsidRPr="007B1602">
        <w:rPr>
          <w:rFonts w:ascii="Arial" w:eastAsia="SimSun" w:hAnsi="Arial" w:cs="Arial"/>
          <w:sz w:val="24"/>
          <w:szCs w:val="24"/>
          <w:shd w:val="clear" w:color="auto" w:fill="FFFFFF"/>
          <w:lang w:eastAsia="zh-CN"/>
        </w:rPr>
        <w:t xml:space="preserve"> Κύριε Πρόεδρε, ευχαριστώ πολύ.</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Η συνάδελφος από τον ΣΥΡΙΖΑ ήρθε εδώ με μία διαφορετική ερώτηση έγγραφη από τις 30 Μαρτίου και τοποθετείται στην επίκαιρη ερώτηση για διαφορετικά πράγματα. Δικαίωμά της. Όμως στη βάση εδώ του Κανονισμού, κύριε Πρόεδρε, θα πρέπει η ερώτηση η οποία γίνεται προς τον Υπουργό να μην είναι διαφορετική.</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Όμως, μιας που είναι εδώ η συνάδελφος του ΣΥΡΙΖΑ, να της υπενθυμίσω ότι αυτό το «προνόμιο», κυρία Σκούφα, να έρχεται εδώ σε κάθε επίκαιρη ερώτηση η Κυβέρνηση να απαντάει, δεν υπήρχε επί των ημερών του ΣΥΡΙΖΑ. Δεκάδες ερωτήσεις κάναμε και απέφευγε ο ΣΥΡΙΖΑ να έρθει να απαντήσει με τους Υπουργούς του.</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lastRenderedPageBreak/>
        <w:t>Αυτό, λοιπόν, που βλέπετε εδώ είναι κάτι που δείχνει και τη δημοκρατική μας ευαισθησία και τα αντανακλαστικά μας, ότι είμαστε εδώ να σας απαντήσουμε σε όλα τα ερωτήματά σας. Όμως να κάνετε ερωτήσεις σε αυτά τα οποία ρωτάτε στην επίκαιρη ερώτηση και όχι να με ρωτάτε διαφορετικά πράγματα.</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 xml:space="preserve">Εν πάση περιπτώσει, απαντώ ευθέως. Πρώτον, κυρία Σκούφα, επικαλείσθε τα στοιχεία της Ευρώπης –τελείως διαφορετικό από το ζήτημα το οποίο θέσατε στην επίκαιρη ερώτησή σας. Καλά, δεν τα διαβάζετε όλα; Όταν διαβάζετε ένα κείμενο της Ευρωπαϊκής Επιτροπής, θα πρέπει να τα διαβάζετε ολοκληρωμένα τα στοιχεία. Τα έχω μαζί μου γιατί πάντα περιμένω να μπαίνουν τέτοια ερωτήματα εκ μέρους του ΣΥΡΙΖΑ, διαφορετικά από αυτά που ρωτάτε στην ερώτηση. </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Τα στοιχεία, λοιπόν, λένε ότι η Ελλάδα θα έχει μία μεγάλη ύφεση το 2020, αδιαμφισβήτητα. Όμως, αυτή η ύφεση δεν οφείλεται στην οικονομική πολιτική της Κυβέρνησής μας. Οφείλεται στο ότι υπάρχει πανδημία, πρώτον, μία πανδημία που διαπέρασε το παγκόσμιο οικονομικό σύστημα και, δεύτερον, στο ότι είμαστε μία χώρα που επηρεάζεται δραστικά και από τον επισιτισμό και από τον τουρισμό. Άρα, λοιπόν, είμαστε ευάλωτοι στο κομμάτι το συγκεκριμένο, διότι έκλεισε και ο επισιτισμός και ο τουρισμός.</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lastRenderedPageBreak/>
        <w:t>Όμως, το ίδιο κείμενο λέει –δυστυχώς για εσάς, γι’ αυτό πρέπει να τα διαβάζετε όλα καλά, κυρία Σκούφα- ότι η ανάπτυξη στην Ελλάδα το 2021 θα είναι η υψηλότερη στην Ευρώπη, συν 7,9%. Αυτό δεν το είδατε; Βλέπετε μόνο το αρνητικό του 2020; Πρώτον, λοιπόν, η ανάπτυξη στην Ελλάδα, σύμφωνα με τα στοιχεία της Ευρωπαϊκής Επιτροπής, θα είναι η υψηλότερη 7,9%.</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 xml:space="preserve">Δεύτερον, πάλι για κακή σας τύχη, μόλις χθες -20-5-2020- βγήκαν τα στοιχεία από την Ευρωπαϊκή Επιτροπή, </w:t>
      </w:r>
      <w:r w:rsidRPr="007B1602">
        <w:rPr>
          <w:rFonts w:ascii="Arial" w:eastAsia="SimSun" w:hAnsi="Arial" w:cs="Arial"/>
          <w:sz w:val="24"/>
          <w:szCs w:val="24"/>
          <w:shd w:val="clear" w:color="auto" w:fill="FFFFFF"/>
          <w:lang w:val="en-US" w:eastAsia="zh-CN"/>
        </w:rPr>
        <w:t>Council</w:t>
      </w:r>
      <w:r w:rsidRPr="007B1602">
        <w:rPr>
          <w:rFonts w:ascii="Arial" w:eastAsia="SimSun" w:hAnsi="Arial" w:cs="Arial"/>
          <w:sz w:val="24"/>
          <w:szCs w:val="24"/>
          <w:shd w:val="clear" w:color="auto" w:fill="FFFFFF"/>
          <w:lang w:eastAsia="zh-CN"/>
        </w:rPr>
        <w:t xml:space="preserve"> </w:t>
      </w:r>
      <w:r w:rsidRPr="007B1602">
        <w:rPr>
          <w:rFonts w:ascii="Arial" w:eastAsia="SimSun" w:hAnsi="Arial" w:cs="Arial"/>
          <w:sz w:val="24"/>
          <w:szCs w:val="24"/>
          <w:shd w:val="clear" w:color="auto" w:fill="FFFFFF"/>
          <w:lang w:val="en-US" w:eastAsia="zh-CN"/>
        </w:rPr>
        <w:t>Recommendation</w:t>
      </w:r>
      <w:r w:rsidRPr="007B1602">
        <w:rPr>
          <w:rFonts w:ascii="Arial" w:eastAsia="SimSun" w:hAnsi="Arial" w:cs="Arial"/>
          <w:sz w:val="24"/>
          <w:szCs w:val="24"/>
          <w:shd w:val="clear" w:color="auto" w:fill="FFFFFF"/>
          <w:lang w:eastAsia="zh-CN"/>
        </w:rPr>
        <w:t xml:space="preserve">. Αυτό εδώ το στοιχείο λέει ότι η Ελλάδα εκτός του ότι πέτυχε στο θέμα της υγειονομικής αντιμετώπισης και αποτελεί ένα παγκόσμιο θετικό υπόδειγμα –με την απόφαση που πήρε ο Κυριάκος Μητσοτάκης, η Κυβέρνηση, να θέσουμε ως κορυφαία προτεραιότητα την υγεία και σήμερα είναι αυτό που μας δίνει τη δυνατότητα να ανοίγουμε τον τουρισμό και τον επισιτισμό πιο μπροστά- υπάρχει και κάτι άλλο, ότι και στα μέτρα οικονομικής και κοινωνικής πολιτικής η Ελλάδα παίρνει πάρα πολύ υψηλό βαθμό! </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Αμφισβητείτε την ίδια την Ευρωπαϊκή Επιτροπή που δίνει εύσημα στην Ελληνική Κυβέρνηση ότι ακόμα και στον τομέα της κοινωνικής, οικονομικής πολιτικής πήραμε τα πιο δραστικά μέτρα για την περιφρούρηση των θέσεων εργασίας, για την περιφρούρηση των επιχειρήσεων;</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eastAsia="SimSun" w:hAnsi="Arial" w:cs="Arial"/>
          <w:sz w:val="24"/>
          <w:szCs w:val="24"/>
          <w:shd w:val="clear" w:color="auto" w:fill="FFFFFF"/>
          <w:lang w:eastAsia="zh-CN"/>
        </w:rPr>
        <w:t xml:space="preserve">Κοιτάξτε, θα σας απαντήσω και στο δεύτερο σκέλος στη δευτερολογία μου. Όμως, θέλω να πω, κύριε Πρόεδρε, ότι εδώ ζούμε τον ορισμό του </w:t>
      </w:r>
      <w:r w:rsidRPr="007B1602">
        <w:rPr>
          <w:rFonts w:ascii="Arial" w:eastAsia="SimSun" w:hAnsi="Arial" w:cs="Arial"/>
          <w:sz w:val="24"/>
          <w:szCs w:val="24"/>
          <w:shd w:val="clear" w:color="auto" w:fill="FFFFFF"/>
          <w:lang w:eastAsia="zh-CN"/>
        </w:rPr>
        <w:lastRenderedPageBreak/>
        <w:t>παράλογου και μια επανάληψη από τα ίδια εκ μέρους του ΣΥΡΙΖΑ. Όλο το τελευταίο διάστημα ως Υπουργός Εργασίας που παρακολουθώ τις δηλώσεις της Αξιωματικής Αντιπολίτευσης βλέπω έναν ΣΥΡΙΖΑ του 2013, του 2012, του 2014, του 2015, την ίδια λαϊκίστικη και δημαγωγική αντίληψη μιας λογικής ότι υπάρχουν μαγικές λύσεις. Δηλαδή εσείς σιγά-σιγά προσπαθείτε να οδηγήσετε πολιτικά τη σκέψη ότι για την πανδημία φταίει η Νέα Δημοκρατία, φταίει η Κυβέρνηση και ότι αν ήσασταν εσείς, έχετε τέτοιες πολιτικές, που δεν θα υπήρχε ούτε ύφεση ούτε ανεργία!</w:t>
      </w:r>
      <w:r w:rsidRPr="007B1602">
        <w:rPr>
          <w:rFonts w:ascii="Arial" w:hAnsi="Arial" w:cs="Arial"/>
          <w:sz w:val="24"/>
          <w:szCs w:val="24"/>
          <w:lang w:eastAsia="el-GR"/>
        </w:rPr>
        <w:t xml:space="preserve"> Αυτό δεν λέτε, κυρία Σκούφα; </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Θα σας παρακαλέσω πάρα πολύ στην τοποθέτησή σας στη δευτερολογία σας, να μου απαντήσετε και με ένα ερώτημα: Εάν εσείς είχατε τη δυνατότητα να αποφασίσετε πολιτικά και οικονομικά, θα υπήρχε ύφεση; Θα υπήρχε ανεργία; Πείτε μου, θέλω να μου το απαντήσετε αυτό. Διότι, αν απαντήσετε «ναι», τότε ουσιαστικά πρέπει να σας παραπέμψουμε για βραβείο Νόμπελ παγκόσμιας εφευρετικότητας, διότι πουθενά στον κόσμο, ακόμα και οι δικοί σας στην Ισπανία, οι </w:t>
      </w:r>
      <w:r w:rsidRPr="007B1602">
        <w:rPr>
          <w:rFonts w:ascii="Arial" w:hAnsi="Arial" w:cs="Arial"/>
          <w:sz w:val="24"/>
          <w:szCs w:val="24"/>
          <w:lang w:val="en-US" w:eastAsia="el-GR"/>
        </w:rPr>
        <w:t>Podemos</w:t>
      </w:r>
      <w:r w:rsidRPr="007B1602">
        <w:rPr>
          <w:rFonts w:ascii="Arial" w:hAnsi="Arial" w:cs="Arial"/>
          <w:sz w:val="24"/>
          <w:szCs w:val="24"/>
          <w:lang w:eastAsia="el-GR"/>
        </w:rPr>
        <w:t xml:space="preserve">, αυτοί οι πολιτικά συγγενείς σας, που καταρρέει η αγορά εργασίας με εκατομμύρια χαμένες θέσεις εργασίας, δεν έχουν βρει τον τρόπο να αντιμετωπίσουν τα προβλήματα που έφερε η πανδημία. Καλά, γιατί δεν τους παίρνετε ένα τηλέφωνο, να τους πείτε τη μαγική λύση που έχετε; Είναι πολιτικά συγγενείς σας. Γιατί δεν παίρνετε ένα τηλέφωνο την Υπουργό Εργασίας στην Ισπανία και να πείτε: «Εμείς στην Ελλάδα </w:t>
      </w:r>
      <w:r w:rsidRPr="007B1602">
        <w:rPr>
          <w:rFonts w:ascii="Arial" w:hAnsi="Arial" w:cs="Arial"/>
          <w:sz w:val="24"/>
          <w:szCs w:val="24"/>
          <w:lang w:eastAsia="el-GR"/>
        </w:rPr>
        <w:lastRenderedPageBreak/>
        <w:t>κατηγορούμε την Κυβέρνηση που υπάρχει σήμερα, γιατί υπάρχει ύφεση και αυξάνετε η ανεργία και έχουμε επιπτώσεις από την πανδημία στην αγορά εργασίας, αλλά εμείς έχουμε βρει τον τρόπο και επειδή είστε πολιτικά συγγενείς δικοί μας, σας λέμε, λοιπόν, πάρτε τον τρόπο, για να μην έχει η Ισπανία απώλεια θέσεων εργασίας και ύφεση». Γιατί δεν το κάνετε;</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Να σταματήσει, λοιπόν, η κοροϊδία, να σταματήσει ο εμπαιγμός στη νοημοσύνη του ελληνικού λαού. Ούτε λύσεις έχετε ούτε προτάσεις έχετε. Κάνετε μια ανεύθυνη, δημαγωγική, λαϊκίστικη μικροπολιτική αντιπολίτευση. Προσπαθείτε να δείξετε ότι έχετε λύσεις για όλα. </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Από εκεί και πέρα, η </w:t>
      </w:r>
      <w:r w:rsidRPr="007B1602">
        <w:rPr>
          <w:rFonts w:ascii="Arial" w:hAnsi="Arial" w:cs="Arial"/>
          <w:color w:val="222222"/>
          <w:sz w:val="24"/>
          <w:szCs w:val="24"/>
          <w:lang w:eastAsia="el-GR"/>
        </w:rPr>
        <w:t>Κυβέρνηση</w:t>
      </w:r>
      <w:r w:rsidRPr="007B1602">
        <w:rPr>
          <w:rFonts w:ascii="Arial" w:hAnsi="Arial" w:cs="Arial"/>
          <w:sz w:val="24"/>
          <w:szCs w:val="24"/>
          <w:lang w:eastAsia="el-GR"/>
        </w:rPr>
        <w:t xml:space="preserve"> αυτή έχει πάρει μέτρα. Έδειξε ότι στο επίκεντρο του ενδιαφέροντος της έχει τον εργαζόμενο, τη διατήρηση θέσεων εργασίας. Τα στοιχεία και από την ΕΛΣΤΑΤ και από την «ΕΡΓΑΝΗ» επιβεβαιώνουν ακριβώς αυτό το οποίο λέμε. Αναχαιτίσαμε το μεγάλο κύμα απολύσεων, που ήταν έτοιμο να γίνει και τον Μάρτιο και τον Απρίλιο –η «ΕΡΓΑΝΗ» τα λέει, θα τα αναλύσω στη δευτερολογία μου- και τώρα είμαστε στη δεύτερη επανεκκίνηση της οικονομίας, όπου παίρνουμε όλα τα δυνατά μέτρα για να κρατήσουμε την οικονομία όρθια, να κρατήσουμε τις επιχειρήσεις ζωντανές, μα πάνω από όλα να διατηρήσουμε τις θέσεις εργασίας.</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Και μια παρένθεση. Όλο αυτό το δυσμενές οικονομικό περιβάλλον με επιπτώσεις στην αγορά εργασίας έχει προσωρινό χαρακτήρα. Το 2021, όπως </w:t>
      </w:r>
      <w:r w:rsidRPr="007B1602">
        <w:rPr>
          <w:rFonts w:ascii="Arial" w:hAnsi="Arial" w:cs="Arial"/>
          <w:sz w:val="24"/>
          <w:szCs w:val="24"/>
          <w:lang w:eastAsia="el-GR"/>
        </w:rPr>
        <w:lastRenderedPageBreak/>
        <w:t>η ανάπτυξη είναι αυτή που λέει και δεν είδατε και δεν αναγνώσατε -όχι τυχαία- από την Ευρωπαϊκή Επιτροπή, το ίδιο και η αποκλιμάκωση της ανεργίας θα τρέχει με τους υψηλότερους ρυθμούς σε όλη την Ευρώπη.</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b/>
          <w:bCs/>
          <w:sz w:val="24"/>
          <w:szCs w:val="24"/>
          <w:shd w:val="clear" w:color="auto" w:fill="FFFFFF"/>
          <w:lang w:eastAsia="zh-CN"/>
        </w:rPr>
        <w:t>ΠΡΟΕΔΡΕΥΩΝ (Δημήτριος Βίτσας):</w:t>
      </w:r>
      <w:r w:rsidRPr="007B1602">
        <w:rPr>
          <w:rFonts w:ascii="Arial" w:hAnsi="Arial" w:cs="Arial"/>
          <w:sz w:val="24"/>
          <w:szCs w:val="24"/>
          <w:lang w:eastAsia="el-GR"/>
        </w:rPr>
        <w:t xml:space="preserve"> Ωραία. Παρακαλώ να προσέχουμε λίγο τους χρόνους. </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Σε ένα επίπεδο ισοτιμίας και δικαιοσύνης -ίσως φταίω και εγώ- κύριε Υπουργέ, η συζήτηση της ερώτησης έχει να κάνει με το άρθρο 130 του Κανονισμού, παράγραφος 5. Αυτό σημαίνει ότι ήταν μια γραπτή ερώτηση, η οποία δεν απαντήθηκε μέσα στο χρονικό διάστημα που έπρεπε και επέλεξε η Βουλευτής να την κάνει επίκαιρη ερώτηση. Άρα λογικά μπαίνουν καινούργια ζητήματα.</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Κυρία Σκούφα, έχετε για τρία λεπτά τον λόγο.</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b/>
          <w:sz w:val="24"/>
          <w:szCs w:val="24"/>
          <w:lang w:eastAsia="el-GR"/>
        </w:rPr>
        <w:t>ΕΛΙΣΣΑΒΕΤ ΣΚΟΥΦΑ:</w:t>
      </w:r>
      <w:r w:rsidRPr="007B1602">
        <w:rPr>
          <w:rFonts w:ascii="Arial" w:hAnsi="Arial" w:cs="Arial"/>
          <w:sz w:val="24"/>
          <w:szCs w:val="24"/>
          <w:lang w:eastAsia="el-GR"/>
        </w:rPr>
        <w:t xml:space="preserve"> Κύριε Υπουργέ, δεν απαντήσατε στο βασικό ερώτημα, που μπαίνει η βάση των εξαγγελιών μας και φαντάζομαι ότι για να κάνετε εξαγγελίες και για να στηρίζετε μέσα από το πρόγραμμα «</w:t>
      </w:r>
      <w:r w:rsidRPr="007B1602">
        <w:rPr>
          <w:rFonts w:ascii="Arial" w:hAnsi="Arial" w:cs="Arial"/>
          <w:sz w:val="24"/>
          <w:szCs w:val="24"/>
          <w:lang w:val="en-US" w:eastAsia="el-GR"/>
        </w:rPr>
        <w:t>SURE</w:t>
      </w:r>
      <w:r w:rsidRPr="007B1602">
        <w:rPr>
          <w:rFonts w:ascii="Arial" w:hAnsi="Arial" w:cs="Arial"/>
          <w:sz w:val="24"/>
          <w:szCs w:val="24"/>
          <w:lang w:eastAsia="el-GR"/>
        </w:rPr>
        <w:t>» την εκ περιτροπής εργασία, μπορείτε να τεκμηριώσετε πάρα πολύ σωστά και ολοκληρωμένα τη συγκεκριμένη πολιτική σας επιλογή. Αυτό δεν το κάνατε στην πρωτομιλία σας.</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lastRenderedPageBreak/>
        <w:t>Για να επιστρέψω, όμως, στο κείμενο της αρχικής μου ερώτησης, μας λέγατε τότε ότι ακόμη και το πενιχρό επίδομα των 534 ευρώ τον μήνα, θα κάλυπτε όλους τους εργαζόμενους και τους ανέργους. Και να σας αναφέρω ενδεικτικά μια σειρά κατηγοριών εργαζομένων, που δεν τέθηκαν στα τότε προστατευτικά μέτρα της Κυβέρνησης. Να αναφέρουμε τους εργαζόμενους στον χώρο του πολιτισμού; Να αναφέρουμε τους ωρομίσθιους και ημερομισθίους στο δημόσιο και στους φορείς της γενικής κυβέρνησης, τους τριάντα χιλιάδες και κάτι εργαζόμενους σε προγράμματα κοινωφελούς απασχόλησης που έληξαν το φθινόπωρο του 2019, τους τριάντα χιλιάδες και πλέον εποχικά εργαζόμενους στον επισιτισμό και τουρισμού, των οποίων –προσοχή- οι συμβάσεις έληξαν επίσης το τελευταίο τρίμηνο του 2019, τους εργαζόμενους σε επίσχεση εργασίας, τους εργαζόμενους με μπλοκάκι, τους εργαζόμενους που ασφαλίζονται με εργόσημο, τους εργαζόμενους με ευέλικτες μορφές απασχόλησης και όσους εξακολουθούν και υφίστανται ντροπιαστικά τις συνέπειες της εισφοροαποφυγής και εισφοροδιαφυγής, την αδήλωτη και υποδηλωμένη εργασία; Ή να αναφερθώ στην άλλη -θα μου επιτρέψετε να πω- ανεκδιήγητη για το κοινωνικό σύνολο δήλωσή σας ότι θα δώσετε το ειδικό επίδομα για όλους τους μακροχρόνιους ανέργους; Μόνο το ένα τρίτο των μακροχρόνιων ανέργων καλύφθηκε από αυτό το επίδομα. Όλοι αυτοί οι εργαζόμενοι αποτελούν πάνω από ένα εκατομμύριο συνανθρώπους μας.</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lastRenderedPageBreak/>
        <w:t>Είπατε στην πρωτομιλία σας ότι καταπολεμήσατε, έστω με τις ΠΝΠ, τις απολύσεις. Είναι τουλάχιστον λάθος, διότι ήδη τον Μάρτιο είχαμε είκοσι πέντε χιλιάδες απολύσεις και σύμφωνα με τα στοιχεία του ΟΑΕΔ, η ανεργία τον Απρίλιο εκτοξεύτηκε σε πάνω από ένα εκατομμύριο συμπολίτες μας. Αυτή η αύξηση της ανεργίας, σε σχέση με τον Απρίλιο του 2019, είναι της τάξης του 21,73%. Και για να μην αναφέρομαι στο 2019, σε σχέση και με τον Μάρτιο του 2020 είχαμε αύξηση κατά 4,72%.</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Άρα, κύριε Υπουργέ, προφανώς τα μέτρα σας, όχι μόνο δεν είναι οριζόντια και κατακερματίζουν και βάζουν παραθυράκια επί παραθυρακίων, αλλά αυξάνουν την αλλεργία αντί να την μειώσουν.</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Δεν θα αναφερθώ στην εκ περιτροπής εργασία η οποία κατά την πολιτική μας κρίση και άποψη είναι κατάπτυστη, εργασιακά και δικαιωματικά. </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Και μία τελευταία παρατήρηση. Σαφώς ο ΣΥΡΙΖΑ και καμμία κυβέρνηση στον κόσμο δεν θα μπορούσε να αναχαιτίσει ολοσχερώς την ύφεση. Παρ’ όλα αυτά, η πολιτική μας επιλογή, όπως και πολιτική επιλογή των περισσότερων ευρωπαϊκών χωρών, είναι η πλήρης καταβολή των μισθών και η παροχή ρευστότητας στην αγορά και τις επιχειρήσεις. Αυτήν την επιλογή, για την πλήρη κάλυψη του μισθοδοτικού κόστους, δεν την προκρίνατε. Αυτό που θέλετε είναι να έχετε εργαζόμενους λάστιχο, με μισούς μισθούς, με μισή ζωή.</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lastRenderedPageBreak/>
        <w:t>Ευχαριστώ.</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b/>
          <w:bCs/>
          <w:sz w:val="24"/>
          <w:szCs w:val="24"/>
          <w:shd w:val="clear" w:color="auto" w:fill="FFFFFF"/>
          <w:lang w:eastAsia="zh-CN"/>
        </w:rPr>
        <w:t>ΠΡΟΕΔΡΕΥΩΝ (Δημήτριος Βίτσας):</w:t>
      </w:r>
      <w:r w:rsidRPr="007B1602">
        <w:rPr>
          <w:rFonts w:ascii="Arial" w:hAnsi="Arial" w:cs="Arial"/>
          <w:sz w:val="24"/>
          <w:szCs w:val="24"/>
          <w:lang w:eastAsia="el-GR"/>
        </w:rPr>
        <w:t xml:space="preserve"> Κύριε Υπουργέ, έχετε τον λόγο.</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b/>
          <w:color w:val="111111"/>
          <w:sz w:val="24"/>
          <w:szCs w:val="24"/>
          <w:lang w:eastAsia="el-GR"/>
        </w:rPr>
        <w:t>ΙΩΑΝΝΗΣ ΒΡΟΥΤΣΗΣ (Υπουργός Εργασίας και Κοινωνικών Υποθέσεων):</w:t>
      </w:r>
      <w:r w:rsidRPr="007B1602">
        <w:rPr>
          <w:rFonts w:ascii="Arial" w:hAnsi="Arial" w:cs="Arial"/>
          <w:sz w:val="24"/>
          <w:szCs w:val="24"/>
          <w:lang w:eastAsia="el-GR"/>
        </w:rPr>
        <w:t xml:space="preserve"> Ευχαριστώ, κύριε Πρόεδρε.</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Επιβεβαιώνεται ότι είναι ο ίδιος ΣΥΡΙΖΑ, το δημαγωγικό λαϊκίστικο αυτό κόμμα το οποίο έχει λύσεις επί παντός επιστητού. </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Αλλά στην ερώτησή μου, κυρία συνάδελφε. Γιατί δεν πήρατε τηλέφωνο την ομόλογό μου, την Ισπανίδα Υπουργό Εργασίας, που είναι των </w:t>
      </w:r>
      <w:r w:rsidRPr="007B1602">
        <w:rPr>
          <w:rFonts w:ascii="Arial" w:hAnsi="Arial" w:cs="Arial"/>
          <w:sz w:val="24"/>
          <w:szCs w:val="24"/>
          <w:lang w:val="en-US" w:eastAsia="el-GR"/>
        </w:rPr>
        <w:t>Podemos</w:t>
      </w:r>
      <w:r w:rsidRPr="007B1602">
        <w:rPr>
          <w:rFonts w:ascii="Arial" w:hAnsi="Arial" w:cs="Arial"/>
          <w:sz w:val="24"/>
          <w:szCs w:val="24"/>
          <w:lang w:eastAsia="el-GR"/>
        </w:rPr>
        <w:t>, την πολιτική σας συγγενή, να της πείτε τις μαγικές λύσεις που έχετε, να μην έχει εκατομμύρια θέσεις ανεργίας η Ισπανία; Γιατί δεν το κάνετε; Γιατί δεν απαντήσατε;</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Ή στη δεύτερη ερώτηση μου, ποιες είναι οι δικές σας προτάσεις, οι μαγικές προτάσεις, οι προτάσεις της «ευαισθησίας» και της «λύτρωσης», που αν τις κάναμε πράξη, δεν θα υπήρχε ούτε ύφεση, ούτε η ανεργία στην Ελλάδα θα αυξανόταν, δηλαδή αυτή η αποκλιμάκωση, που ξεκίνησε και έτρεχε και αυξήθηκε η τάση αποκλιμάκωσης από τον Ιούνιο που αναλάβαμε εμείς την κυβέρνηση και επιβεβαιώνεται από τα στοιχεία της ΕΛΣΤΑΤ. Ρίξαμε την ανεργία στο 16% από 18,5% τον Φεβρουάριο του 2019 επί δικής σας κυβέρνησης. Ρίξαμε την ανεργία 2,5 μονάδες κάτω σε έναν χρόνο. Αυτή η </w:t>
      </w:r>
      <w:r w:rsidRPr="007B1602">
        <w:rPr>
          <w:rFonts w:ascii="Arial" w:hAnsi="Arial" w:cs="Arial"/>
          <w:sz w:val="24"/>
          <w:szCs w:val="24"/>
          <w:lang w:eastAsia="el-GR"/>
        </w:rPr>
        <w:lastRenderedPageBreak/>
        <w:t>αποκλιμάκωση, όμως, δυστυχώς σταματάει, ανακόπτεται προσωρινά, λόγω της πανδημίας.</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Ποια είναι η μαγική λύση που έχετε εσείς; Τι προτείνετε; Σας ρώτησα, διότι εδώ δεν πρέπει να έρχεστε μόνο να ρωτάτε και να σηκώνετε προς τα πάνω ένα σύννεφο ομίχλης ασάφειας, για να δίνετε προς τα έξω την αίσθηση ότι έχετε τη λύση. Ποια είναι η λύση σας; Δεν απαντήσατε.</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Και τώρα έρχομαι, λοιπόν, εδώ, γιατί το θεωρώ και θράσος από την πλευρά του ΣΥΡΙΖΑ να μιλάει για μερική απασχόληση. Κυρία συνάδελφε, το ξέρετε ότι είστε επί κανονικές συνθήκες αυτοί οι οποίοι είστε οι πρωταθλητές της μερικής απασχόλησης και της προσωρινής απασχόλησης; Το ξέρετε ότι τα τεσσεράμισι χρόνια του ΣΥΡΙΖΑ, με βάση τα στοιχεία της «ΕΡΓΑΝΗ», είστε αυτοί που φτιάξατε την γενιά των 320 ευρώ; Ένας στους τρεις, στα χρόνια του ΣΥΡΙΖΑ, κύριε Πρόεδρε, έπαιρνε 320 ευρώ, μικρότερο και από το επίδομα ανεργίας και το 55% των νέων προσλήψεων ήταν με μερική και προσωρινή απασχόληση. Έργο ΣΥΡΙΖΑ τεσσεράμισι χρόνια! Αυτοκριτική κάνετε, όταν μιλάτε για εμάς;</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Δεύτερη ερώτηση: Λέτε κατάπτυστες –ακούστε, κυρίες και κύριοι συνάδελφοι, κύριε Κεγκέρογλου θέλω να το ακούσετε, γιατί είστε εδώ στην Αίθουσα και αυτό το ειδικό στοιχείο είναι πρωτοφανές- τις ευέλικτες μορφές </w:t>
      </w:r>
      <w:r w:rsidRPr="007B1602">
        <w:rPr>
          <w:rFonts w:ascii="Arial" w:hAnsi="Arial" w:cs="Arial"/>
          <w:sz w:val="24"/>
          <w:szCs w:val="24"/>
          <w:lang w:eastAsia="el-GR"/>
        </w:rPr>
        <w:lastRenderedPageBreak/>
        <w:t xml:space="preserve">απασχόλησης. Κατάπτυστες οι ευέλικτες μορφές απασχόλησης! Το λέτε εσείς που τις κάνατε κύρια πολιτική σας. </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Δεύτερον, γνωρίζετε τον ν.1892/90; Είναι ο νόμος που ισχύει τριάντα χρόνια.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Το έχω πει πολλές φορές στην Αίθουσα. Δεν μπορεί να υπάρξει σύγχρονη αγορά εργασίας χωρίς ευέλικτες μορφές απασχόλησης. Το Κομμουνιστικό Κόμμα διαφωνεί. Δεκτή η παρατήρησή του, αλλά εσείς κυβερνήσατε. Γιατί δεν το καταργήσατε; Γιατί ο ΣΥΡΙΖΑ δεν κατάργησε τις ευέλικτες μορφές απασχόλησης, όπως υποσχόταν το 2015 εδώ έξω στο Σύνταγμα; Γιατί; Γιατί είπατε ψέματα και διατηρήσατε τις ευέλικτες και την εκ περιτροπής απασχόληση και τη μερική απασχόληση; Ρωτάω γιατί; Κι έρχεστε σήμερα εδώ να καμώνεστε ότι είστε εναντίον των ευέλικτων μορφών που τις διατηρήσατε τεσσεράμισι χρόνια; Που τις γιγαντώσατε και τις κάνατε κυρίαρχες;</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Θα μιλήσω για το πρόγραμμα «</w:t>
      </w:r>
      <w:r w:rsidRPr="007B1602">
        <w:rPr>
          <w:rFonts w:ascii="Arial" w:hAnsi="Arial" w:cs="Arial"/>
          <w:sz w:val="24"/>
          <w:szCs w:val="24"/>
          <w:lang w:val="en-US" w:eastAsia="el-GR"/>
        </w:rPr>
        <w:t>SURE</w:t>
      </w:r>
      <w:r w:rsidRPr="007B1602">
        <w:rPr>
          <w:rFonts w:ascii="Arial" w:hAnsi="Arial" w:cs="Arial"/>
          <w:sz w:val="24"/>
          <w:szCs w:val="24"/>
          <w:lang w:eastAsia="el-GR"/>
        </w:rPr>
        <w:t xml:space="preserve">» ή συνεργασία, όπως το λέμε.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Κύριε Πρόεδρε, μπροστά σ’ αυτό το μεγάλο πρόβλημα που αντιμετωπίζει η χώρα, της ύφεσης, της προσωρινής διόγκωσης της ανεργίας, όπως είπα το 2021 θα ανατραπούν και τα δύο. Η χώρα θα περάσει σε έναν ενάρετο κύκλο δυναμικής ανάπτυξης και ισχυρής αποκλιμάκωσης της ανεργίας. Η ανεργία στο τέλος του 2021 θα είναι μικρότερη από την ανεργία του 2019. Η </w:t>
      </w:r>
      <w:r w:rsidRPr="007B1602">
        <w:rPr>
          <w:rFonts w:ascii="Arial" w:hAnsi="Arial" w:cs="Arial"/>
          <w:sz w:val="24"/>
          <w:szCs w:val="24"/>
          <w:lang w:eastAsia="el-GR"/>
        </w:rPr>
        <w:lastRenderedPageBreak/>
        <w:t xml:space="preserve">ελληνική Κυβέρνηση δεν μένει αδρανής. Με ευαισθησία μπροστά στο δίλημμα να έχουμε μεγάλο κύμα απολύσεων πήραμε μέτρα.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Τα στοιχεία που επικαλέστηκε η συνάδελφος του ΣΥΡΙΖΑ είναι λάθος. Η «ΕΡΓΑΝΗ» έδειξε ότι τον Μάρτη του 2020 οι σαράντα μία χιλιάδες διακόσιες θέσεις απώλειες του ισοζυγίου είχαν να κάνουν κατ’ εξοχήν με το διάστημα μέχρι τις 18 Μαρτίου που ελήφθησαν τα μέτρα. Από εκεί και πέρα εκμηδενίστηκαν οι απολύσεις με βάση την «ΕΡΓΑΝΗ» και μάλιστα τον Απρίλιο του 2020 βγάλαμε θετικό ισοζύγιο συν εφτά χιλιάδες διακόσιες θέσεις εργασίας.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Τι σημαίνει αυτό; Για να είμαστε ρεαλιστές και υπεύθυνοι, όπως είμαστε εμείς στη Νέα Δημοκρατία, σημαίνει από τη μια ότι αναχαιτίσαμε το κύμα μεγάλων απολύσεων, που ετοιμάζονταν να γίνουν λόγω της πανδημίας και των επιπτώσεων στην οικονομία. Δυστυχώς δεν μπορούσαμε να αποφύγουμε την απώλεια θέσεων εργασίας των προσδοκώμενων στον τουρισμό και τον επισιτισμό, η οποία δεν καταγράφεται στην «ΕΡΓΑΝΗ». Μήπως κι εκεί είχατε τη λύση να λειτουργήσουν τα ξενοδοχεία και ο επισιτισμός κανονικά και τον Μάρτιο και τον Απρίλιο; Γιατί δεν μας το λέτε ποιος είναι; Γιατί αυτό υπονοείτε.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Στη βάση αυτών των παρατηρήσεων, το πρόγραμμα το οποίο φέραμε και το οποίο θα νομοθετηθεί μέχρι τέλος Μαΐου, είναι ένα πρόγραμμα το οποίο εφαρμόζεται στις περισσότερες ευρωπαϊκές σύγχρονες χώρες. Έχει μια άλλη φιλοσοφία. Να στηρίξουμε την εργασία και να αποφύγουμε το επίδομα </w:t>
      </w:r>
      <w:r w:rsidRPr="007B1602">
        <w:rPr>
          <w:rFonts w:ascii="Arial" w:hAnsi="Arial" w:cs="Arial"/>
          <w:sz w:val="24"/>
          <w:szCs w:val="24"/>
          <w:lang w:eastAsia="el-GR"/>
        </w:rPr>
        <w:lastRenderedPageBreak/>
        <w:t xml:space="preserve">ανεργίας. Ερχόμαστε, λοιπόν, με αυτόν τον προγραμματισμό που κάνουμε, που θα έρθει να νομοθετηθεί στη Βουλή, να αναπληρώσουμε το εισόδημα των εργαζομένων. Κρατήστε το. Έχετε την κομματική εφημερίδα «ΑΥΓΗ» που λέει άλλα αντί άλλων σε πολλά πράγματα.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Η αναπλήρωση του εισοδήματος είναι από 84% ως 100% του εισοδήματος των εργαζομένων. Να ξαναπώ το νούμερο και να είστε πιο προσεκτικοί. Από 84% έως 100%. Βάζουμε φράχτη προς τα κάτω τον κατώτατο μισθό και ερχόμαστε να στηρίξουμε ταυτόχρονα και επιχείρηση και εργαζόμενο. Τον εργαζόμενο με το εισόδημά του και την επιχείρηση μέσα από τη μείωση του μισθολογικού κόστους με χρήματα που έρχονται από την Ευρωπαϊκή Ένωση, με χρήματα που παίρνουμε. Είναι 1,4 δισεκατομμύριο. Δίνουμε μάχη.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Τη μάχη αυτή τη δίνει το Υπουργείο Οικονομικών, εκεί γίνονται οι διαπραγματεύσεις. Δεν σας ενημερώνουν σωστά. Η διαπραγμάτευση για το «</w:t>
      </w:r>
      <w:r w:rsidRPr="007B1602">
        <w:rPr>
          <w:rFonts w:ascii="Arial" w:hAnsi="Arial" w:cs="Arial"/>
          <w:sz w:val="24"/>
          <w:szCs w:val="24"/>
          <w:lang w:val="en-US" w:eastAsia="el-GR"/>
        </w:rPr>
        <w:t>SURE</w:t>
      </w:r>
      <w:r w:rsidRPr="007B1602">
        <w:rPr>
          <w:rFonts w:ascii="Arial" w:hAnsi="Arial" w:cs="Arial"/>
          <w:sz w:val="24"/>
          <w:szCs w:val="24"/>
          <w:lang w:eastAsia="el-GR"/>
        </w:rPr>
        <w:t xml:space="preserve">» γίνεται στο </w:t>
      </w:r>
      <w:r w:rsidRPr="007B1602">
        <w:rPr>
          <w:rFonts w:ascii="Arial" w:hAnsi="Arial" w:cs="Arial"/>
          <w:sz w:val="24"/>
          <w:szCs w:val="24"/>
          <w:lang w:val="en-US" w:eastAsia="el-GR"/>
        </w:rPr>
        <w:t>Eurogroup</w:t>
      </w:r>
      <w:r w:rsidRPr="007B1602">
        <w:rPr>
          <w:rFonts w:ascii="Arial" w:hAnsi="Arial" w:cs="Arial"/>
          <w:sz w:val="24"/>
          <w:szCs w:val="24"/>
          <w:lang w:eastAsia="el-GR"/>
        </w:rPr>
        <w:t>. Κι εκεί διεκδικούμε να πάρουμε περισσότερα χρήματα. Υπάρχουν ελπίδες να πάρουμε περισσότερα χρήματα, όπως έχει πει και ο Υπουργός Οικονομικών. Τα θέλουμε τα χρήματα για το πρόγραμμα «</w:t>
      </w:r>
      <w:r w:rsidRPr="007B1602">
        <w:rPr>
          <w:rFonts w:ascii="Arial" w:hAnsi="Arial" w:cs="Arial"/>
          <w:sz w:val="24"/>
          <w:szCs w:val="24"/>
          <w:lang w:val="en-US" w:eastAsia="el-GR"/>
        </w:rPr>
        <w:t>SURE</w:t>
      </w:r>
      <w:r w:rsidRPr="007B1602">
        <w:rPr>
          <w:rFonts w:ascii="Arial" w:hAnsi="Arial" w:cs="Arial"/>
          <w:sz w:val="24"/>
          <w:szCs w:val="24"/>
          <w:lang w:eastAsia="el-GR"/>
        </w:rPr>
        <w:t xml:space="preserve">» για να στηρίξουμε τις θέσεις εργασίας.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Κυρία συνάδελφε, έρχεστε εδώ με υποσχεσιολογία, με τα ίδια ψέματα, με τις ίδιες φρούδες ελπίδες, όπως κάνατε και το 2010, 2011, 2012, 2013, 2014. Σας γνώρισε όμως ο ελληνικός λαός από το 2015 και μετά. Είδε ότι απ’ ό,τι </w:t>
      </w:r>
      <w:r w:rsidRPr="007B1602">
        <w:rPr>
          <w:rFonts w:ascii="Arial" w:hAnsi="Arial" w:cs="Arial"/>
          <w:sz w:val="24"/>
          <w:szCs w:val="24"/>
          <w:lang w:eastAsia="el-GR"/>
        </w:rPr>
        <w:lastRenderedPageBreak/>
        <w:t xml:space="preserve">λέγατε δεν ίσχυσε τίποτα. Είδε ότι κάνατε κυρίαρχη τη μερική απασχόληση. Έγινε επί ημερών σας. Είστε το κόμμα που έφερε τις ομαδικές απολύσεις με φαρδιά πλατιά την υπογραφή Αχτσιόγλου - Τσίπρα. Οι ομαδικές απολύσεις στο εργατικό δίκαιο της χώρας έχουν το προσωνύμιο ΣΥΡΙΖΑ. Αυτό θα μείνει ιστορικά να σας σημαδέψει.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Η Κυβέρνηση κάνει ό,τι μπορεί. Οι εργαζόμενοι να ξέρουν ότι μέχρι τέλους θα είμαστε δίπλα στον καθένα και την κάθε μία ξεχωριστά. Θα παλέψουμε για να κρατήσουμε ζωντανή την οικονομία και τις θέσεις εργασίας. Η ελπίδα και η αισιοδοξία είναι κάτι το οποίο επιδιώκουμε. Το 2021 θα ξαναέρθει και πάλι σε όλους τους Έλληνες.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Ευχαριστώ.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
          <w:bCs/>
          <w:sz w:val="24"/>
          <w:szCs w:val="24"/>
          <w:lang w:eastAsia="el-GR"/>
        </w:rPr>
        <w:t>ΠΡΟΕΔΡΕΥΩΝ (Δημήτριος Βίτσας):</w:t>
      </w:r>
      <w:r w:rsidRPr="007B1602">
        <w:rPr>
          <w:rFonts w:ascii="Arial" w:hAnsi="Arial" w:cs="Arial"/>
          <w:sz w:val="24"/>
          <w:szCs w:val="24"/>
          <w:lang w:eastAsia="el-GR"/>
        </w:rPr>
        <w:t xml:space="preserve"> Πριν προχωρήσουμε στην επόμενη ερώτηση του κ. Κεγκέρογλου θέλω να πω το εξής. Έγινε δυο φορές και θέλω να το επισημάνω. Η διαδικασία είναι να ρωτά ο Βουλευτής και να απαντάει ο Υπουργός. Δεν ρωτάει ο Υπουργός και απαντάει ο Βουλευτής. Αυτό έγινε και προηγούμενα με τον κ. Καραμανλή και τον κ. Κατσώτη. Σας παρακαλώ.</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Θα συζητηθεί η δεύτερη με αριθμό 705/18-5-2020 επίκαιρη ερώτηση πρώτου κύκλου του Βουλευτή Ηρακλείου του Κινήματος Αλλαγής κ. Βασιλείου </w:t>
      </w:r>
      <w:r w:rsidRPr="007B1602">
        <w:rPr>
          <w:rFonts w:ascii="Arial" w:hAnsi="Arial" w:cs="Arial"/>
          <w:sz w:val="24"/>
          <w:szCs w:val="24"/>
          <w:lang w:eastAsia="el-GR"/>
        </w:rPr>
        <w:lastRenderedPageBreak/>
        <w:t>Κεγκέρογλου προς τον Υπουργό Εργασίας και Κοινωνικών Υποθέσεων, με θέμα: «Στα χαρτιά ο ν.4670/2020 τρεις μήνες μετά την ψήφισή του».</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
          <w:bCs/>
          <w:sz w:val="24"/>
          <w:szCs w:val="24"/>
          <w:lang w:eastAsia="el-GR"/>
        </w:rPr>
        <w:t>ΒΑΣΙΛΕΙΟΣ ΚΕΓΚΕΡΟΓΛΟΥ:</w:t>
      </w:r>
      <w:r w:rsidRPr="007B1602">
        <w:rPr>
          <w:rFonts w:ascii="Arial" w:hAnsi="Arial" w:cs="Arial"/>
          <w:sz w:val="24"/>
          <w:szCs w:val="24"/>
          <w:lang w:eastAsia="el-GR"/>
        </w:rPr>
        <w:t xml:space="preserve"> Θα σας διόρθωνα, κύριε Πρόεδρε, αν μου επιτρέπετε. Ρωτάτε τους Βουλευτές. Οπότε είμαστε υποχρεωμένοι να πούμε κάποια πράγματα και να μας δώσετε και λίγη ανοχή.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Επειδή γίνεται πολλές φορές συζήτηση σ’ αυτή την Αίθουσα σε σχέση με τις ελαστικές μορφές εργασίας θα ήθελα να πω μια κουβέντα, παρ’ ότι η ερώτησή μου αφορά στις συντάξεις. Από το 2000 περίπου ξεκίνησε μια προτροπή, αν θέλετε και από την Ευρωπαϊκή Ένωση, για ελαστικοποίηση των μορφών εργασίας. Αλλά ταυτόχρονα υπήρχε και η απαίτηση και η ανάγκη για ασφάλεια από την πλευρά των εργαζομένων. Έχουμε δηλαδή και την ευελιξία που προωθούσε η Ευρωπαϊκή Ένωση και ζητούσε η οικονομία και την ασφάλεια, που απαιτούν οι εργαζόμενοι και βεβαίως όλες οι δυνάμεις που πιστεύουν ότι η εργασία πρέπει να είναι δικαίωμα χωρίς περικοπές.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Αυτό όμως πέρασε από διάφορες φάσεις. Στην κρίση, το 2010, υπήρξαν μέτρα που διευκόλυναν την ευελιξία. Δυστυχώς, και το τρίτο μνημόνιο στο οποίο αναφέρθηκε ο Υπουργός του ΣΥΡΙΖΑ είχε μέσα τέτοια μέτρα, όπως οι μαζικές απολύσεις και περισσότερη ευελιξία. Αλλά αυτό δεν μπορεί να αποτελεί άλλοθι για σήμερα να περάσουμε σε ταυτόχρονη εφαρμογή όλων των μορφών ευελιξίας χωρίς καμμία ασφάλεια για τον εργαζόμενο. Τι θέλω να πω; Αν </w:t>
      </w:r>
      <w:r w:rsidRPr="007B1602">
        <w:rPr>
          <w:rFonts w:ascii="Arial" w:hAnsi="Arial" w:cs="Arial"/>
          <w:sz w:val="24"/>
          <w:szCs w:val="24"/>
          <w:lang w:eastAsia="el-GR"/>
        </w:rPr>
        <w:lastRenderedPageBreak/>
        <w:t xml:space="preserve">εφαρμόσεις ταυτόχρονα την ημιαπασχόληση και την εκ περιτροπής χωρίς προϋποθέσεις τότε δεν οδηγεί στο 50%. Ο αρχικός νόμος προέβλεπε προϋποθέσεις, που σήμερα δεν υπάρχουν. Κάνουν λάθος αυτοί που κάνουν κριτική στο 50%. Μπορεί να οδηγήσει και σε 25% αμοιβές. Πενήντα και πενήντα. Κάνει 25% μείωση. Το 75%, λοιπόν, δεν είναι κάτι ανεκτό σήμερα.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Άρα, πρέπει να υπάρχει η βασική αρχή για όλες τις επιχειρήσεις που θα στηριχθούν. Χαιρετίζω την αντίληψη της κυβέρνησης να ενισχύσει την εργασία με προγράμματα ενεργητικής απασχόλησης. Είναι θετικό. Αλλά εφόσον στηρίζεται η επιχείρηση, στηρίζεται για να αμείβεται η εργασία. Όχι να είναι υποαμειβόμενη με την άλφα ή βήτα δικαιολογία. Άρα, χρειάζεται τήρηση των συλλογικών συμβάσεων.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(Στο σημείο αυτό κτυπάει το κουδούνι λήξεως του χρόνου ομιλίας του κυρίου Βουλευτή)</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
          <w:bCs/>
          <w:sz w:val="24"/>
          <w:szCs w:val="24"/>
          <w:lang w:eastAsia="el-GR"/>
        </w:rPr>
        <w:t>ΠΡΟΕΔΡΕΥΩΝ (Δημήτριος Βίτσας):</w:t>
      </w:r>
      <w:r w:rsidRPr="007B1602">
        <w:rPr>
          <w:rFonts w:ascii="Arial" w:hAnsi="Arial" w:cs="Arial"/>
          <w:sz w:val="24"/>
          <w:szCs w:val="24"/>
          <w:lang w:eastAsia="el-GR"/>
        </w:rPr>
        <w:t xml:space="preserve"> Έχετε ένα λεπτό ακόμα, γιατί μιλήσατε για άλλο θέμα κι όχι για την ερώτησή σας.</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
          <w:bCs/>
          <w:sz w:val="24"/>
          <w:szCs w:val="24"/>
          <w:lang w:eastAsia="el-GR"/>
        </w:rPr>
        <w:t>ΒΑΣΙΛΕΙΟΣ ΚΕΓΚΕΡΟΓΛΟΥ:</w:t>
      </w:r>
      <w:r w:rsidRPr="007B1602">
        <w:rPr>
          <w:rFonts w:ascii="Arial" w:hAnsi="Arial" w:cs="Arial"/>
          <w:sz w:val="24"/>
          <w:szCs w:val="24"/>
          <w:lang w:eastAsia="el-GR"/>
        </w:rPr>
        <w:t xml:space="preserve"> Ερωτηθήκαμε, κύριε Πρόεδρε.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
          <w:bCs/>
          <w:sz w:val="24"/>
          <w:szCs w:val="24"/>
          <w:lang w:eastAsia="el-GR"/>
        </w:rPr>
        <w:t>ΠΡΟΕΔΡΕΥΩΝ (Δημήτριος Βίτσας):</w:t>
      </w:r>
      <w:r w:rsidRPr="007B1602">
        <w:rPr>
          <w:rFonts w:ascii="Arial" w:hAnsi="Arial" w:cs="Arial"/>
          <w:sz w:val="24"/>
          <w:szCs w:val="24"/>
          <w:lang w:eastAsia="el-GR"/>
        </w:rPr>
        <w:t xml:space="preserve"> Ναι, το κατάλαβα.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
          <w:bCs/>
          <w:sz w:val="24"/>
          <w:szCs w:val="24"/>
          <w:lang w:eastAsia="el-GR"/>
        </w:rPr>
        <w:t>ΒΑΣΙΛΕΙΟΣ ΚΕΓΚΕΡΟΓΛΟΥ:</w:t>
      </w:r>
      <w:r w:rsidRPr="007B1602">
        <w:rPr>
          <w:rFonts w:ascii="Arial" w:hAnsi="Arial" w:cs="Arial"/>
          <w:sz w:val="24"/>
          <w:szCs w:val="24"/>
          <w:lang w:eastAsia="el-GR"/>
        </w:rPr>
        <w:t xml:space="preserve"> Αλλά νομίζω ότι είναι μια γενική παραδοχή αυτά που είπα. Υπάρχει μια ιστορική εξέλιξη του θέματος της </w:t>
      </w:r>
      <w:r w:rsidRPr="007B1602">
        <w:rPr>
          <w:rFonts w:ascii="Arial" w:hAnsi="Arial" w:cs="Arial"/>
          <w:sz w:val="24"/>
          <w:szCs w:val="24"/>
          <w:lang w:eastAsia="el-GR"/>
        </w:rPr>
        <w:lastRenderedPageBreak/>
        <w:t>ευελιξίας και της ασφάλειας στην εργασία. Δυστυχώς όμως τώρα έχει γείρει η πλάστιγγα υπέρ της ευελιξίας. Η ασφάλεια αναζητείται για τον εργαζόμενο. Αυτή είναι η αλήθεια.</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
          <w:bCs/>
          <w:sz w:val="24"/>
          <w:szCs w:val="24"/>
          <w:lang w:eastAsia="el-GR"/>
        </w:rPr>
        <w:t>ΠΡΟΕΔΡΕΥΩΝ (Δημήτριος Βίτσας):</w:t>
      </w:r>
      <w:r w:rsidRPr="007B1602">
        <w:rPr>
          <w:rFonts w:ascii="Arial" w:hAnsi="Arial" w:cs="Arial"/>
          <w:sz w:val="24"/>
          <w:szCs w:val="24"/>
          <w:lang w:eastAsia="el-GR"/>
        </w:rPr>
        <w:t xml:space="preserve"> Εντάξει. Ας περάσουμε τώρα στις συντάξεις.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
          <w:bCs/>
          <w:sz w:val="24"/>
          <w:szCs w:val="24"/>
          <w:lang w:eastAsia="el-GR"/>
        </w:rPr>
        <w:t>ΒΑΣΙΛΕΙΟΣ ΚΕΓΚΕΡΟΓΛΟΥ:</w:t>
      </w:r>
      <w:r w:rsidRPr="007B1602">
        <w:rPr>
          <w:rFonts w:ascii="Arial" w:hAnsi="Arial" w:cs="Arial"/>
          <w:sz w:val="24"/>
          <w:szCs w:val="24"/>
          <w:lang w:eastAsia="el-GR"/>
        </w:rPr>
        <w:t xml:space="preserve"> Νομίζω ότι θα συμφωνήσουμε όλοι σ’ αυτό και πρέπει να υπάρχει μια ισορροπία.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Ως προς τις συντάξεις, κύριε Υπουργέ, είμαι απ’ αυτούς που γνωρίζουν πάρα πολύ καλά την προσπάθεια, που κάνει ο ΕΦΚΑ και κυρίως την κατάσταση που παρέλαβε. Μην επιχειρηματολογήσετε σε μένα τουλάχιστον. Γνωρίζω ότι παρέλαβε μπάχαλο. Κατρούγκαλου μπάχαλο και σε θεσμικό πλαίσιο και σε πρακτικό στον ΕΦΚΑ. Από εκεί και πέρα όμως πρέπει να δούμε πώς αντιμετωπίζουμε την κατάσταση. Δεν μπορεί να συνεχίζει να υπάρχει εκκρεμότητα των συντάξεων και μάλιστα να αυξάνεται λόγω του ότι άλλαξε ο νόμος και μπήκαν άλλες διαδικασίες, που δεν έχουν ακόμα εφαρμοστεί. Έχουμε εκατόν εξήντα χιλιάδες κύριες συντάξεις, που εκκρεμεί η έκδοσή τους. Απ’ αυτές τις εκατόν εξήντα χιλιάδες μόνο τριάντα επτά χιλιάδες παίρνουν προσωρινή σύνταξη. Μόνο τριάντα επτά χιλιάδες. Δηλαδή, οι εκατόν δέκα πέντε χιλιάδες που δεν παίρνουν καθόλου, ούτε προσωρινή πώς επιβιώνουν τούτο το διάστημα; Σας έκανα μια ερώτηση αν θα δώσετε βοήθημα σ’ αυτούς </w:t>
      </w:r>
      <w:r w:rsidRPr="007B1602">
        <w:rPr>
          <w:rFonts w:ascii="Arial" w:hAnsi="Arial" w:cs="Arial"/>
          <w:sz w:val="24"/>
          <w:szCs w:val="24"/>
          <w:lang w:eastAsia="el-GR"/>
        </w:rPr>
        <w:lastRenderedPageBreak/>
        <w:t xml:space="preserve">ως προκαταβολή της σύνταξης που δικαιούνται; Δεν σας είπα να τους δώσετε χάρισμα. Ως προκαταβολή της σύνταξης που δικαιούνται. Δεν με ακούσατε.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Ερχόμαστε, λοιπόν, να δούμε ότι έχουμε ένα τεράστιο πρόβλημα το οποίο δεν λύνεται και δεν θα λυθεί με την ψηφιοποίηση. Καταλάβετέ το αυτό. Η ψηφιοποίηση αφορά ένα διάστημα κι όχι όλα τα ταμεία. Άρα, λοιπόν, θα πρέπει να δείτε με ένα συνεκτικό σχέδιο πως χειροκίνητα θα λυθούν τα ζητήματα του παρελθόντος με τις εκκρεμούσες συντάξεις. Από ένα σημείο και μετά είχε το ΙΚΑ και τα ταμεία ηλεκτρονικό σύστημα. Από ένα σημείο και μετά μπορούν να ψηφιοποιηθούν. Τα υπόλοιπα, τα προγενέστερα, δεν μπορούν. Άρα, να εκδώσεις καινούριες συντάξεις με ψηφιοποιημένο σύστημα είναι εφικτό. Πρέπει να κοιτάξετε να εφαρμοστεί ο νόμος σας. Ο νόμος σας πρακτικά ακόμα δεν έχει το σύστημα να εφαρμοστεί. Δεν έχει εκδοθεί καμμία σύνταξη με το δικό σας.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
          <w:bCs/>
          <w:sz w:val="24"/>
          <w:szCs w:val="24"/>
          <w:lang w:eastAsia="el-GR"/>
        </w:rPr>
        <w:t>ΠΡΟΕΔΡΕΥΩΝ (Δημήτριος Βίτσας):</w:t>
      </w:r>
      <w:r w:rsidRPr="007B1602">
        <w:rPr>
          <w:rFonts w:ascii="Arial" w:hAnsi="Arial" w:cs="Arial"/>
          <w:sz w:val="24"/>
          <w:szCs w:val="24"/>
          <w:lang w:eastAsia="el-GR"/>
        </w:rPr>
        <w:t xml:space="preserve"> Κύριε Κεγκέρογλου, οι προτάσεις στη δευτερολογία σας παρακαλώ.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color w:val="222222"/>
          <w:sz w:val="24"/>
          <w:szCs w:val="24"/>
          <w:shd w:val="clear" w:color="auto" w:fill="FFFFFF"/>
          <w:lang w:eastAsia="el-GR"/>
        </w:rPr>
        <w:t>ΒΑΣΙΛΕΙΟΣ ΚΕΓΚΕΡΟΓΛΟΥ:</w:t>
      </w:r>
      <w:r w:rsidRPr="007B1602">
        <w:rPr>
          <w:rFonts w:ascii="Arial" w:hAnsi="Arial" w:cs="Arial"/>
          <w:color w:val="222222"/>
          <w:sz w:val="24"/>
          <w:szCs w:val="24"/>
          <w:shd w:val="clear" w:color="auto" w:fill="FFFFFF"/>
          <w:lang w:eastAsia="el-GR"/>
        </w:rPr>
        <w:t xml:space="preserve"> Άρα, το ερώτημα είναι: Θα προβείτε σε κάποιες πρωτοβουλίες, που πραγματικά θα δώσουν λύση στο θέμα των εκκρεμουσών συντάξεων; Πότε θα εφαρμοστεί η διάταξη του δικού σας νόμου, όπου σε ορισμένες περιπτώσεις είναι θετικότερη η αντιμετώπιση των συνταξιούχων από ότι με τον νόμο Κατρούγκαλου, πολύ θετικότερες και δεν </w:t>
      </w:r>
      <w:r w:rsidRPr="007B1602">
        <w:rPr>
          <w:rFonts w:ascii="Arial" w:hAnsi="Arial" w:cs="Arial"/>
          <w:color w:val="222222"/>
          <w:sz w:val="24"/>
          <w:szCs w:val="24"/>
          <w:shd w:val="clear" w:color="auto" w:fill="FFFFFF"/>
          <w:lang w:eastAsia="el-GR"/>
        </w:rPr>
        <w:lastRenderedPageBreak/>
        <w:t>εφαρμόζονται; Δηλαδή και κάτι θετικό που έγινε δεν εφαρμόζεται, κύριε Πρόεδρε. Η απορία μας είναι μεγαλύτερη.</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Ευχαριστώ.</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color w:val="222222"/>
          <w:sz w:val="24"/>
          <w:szCs w:val="24"/>
          <w:shd w:val="clear" w:color="auto" w:fill="FFFFFF"/>
          <w:lang w:eastAsia="el-GR"/>
        </w:rPr>
        <w:t xml:space="preserve">ΠΡΟΕΔΡΕΥΩΝ (Δημήτριος Βίτσας): </w:t>
      </w:r>
      <w:r w:rsidRPr="007B1602">
        <w:rPr>
          <w:rFonts w:ascii="Arial" w:hAnsi="Arial" w:cs="Arial"/>
          <w:color w:val="222222"/>
          <w:sz w:val="24"/>
          <w:szCs w:val="24"/>
          <w:shd w:val="clear" w:color="auto" w:fill="FFFFFF"/>
          <w:lang w:eastAsia="el-GR"/>
        </w:rPr>
        <w:t>Κύριε Υπουργέ, έχετε τον λόγο.</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color w:val="222222"/>
          <w:sz w:val="24"/>
          <w:szCs w:val="24"/>
          <w:shd w:val="clear" w:color="auto" w:fill="FFFFFF"/>
          <w:lang w:eastAsia="el-GR"/>
        </w:rPr>
        <w:t>ΙΩΑΝΝΗΣ ΒΡΟΥΤΣΗΣ (Υπουργός Εργασίας και Κοινωνικών Υποθέσεων):</w:t>
      </w:r>
      <w:r w:rsidRPr="007B1602">
        <w:rPr>
          <w:rFonts w:ascii="Arial" w:hAnsi="Arial" w:cs="Arial"/>
          <w:color w:val="222222"/>
          <w:sz w:val="24"/>
          <w:szCs w:val="24"/>
          <w:shd w:val="clear" w:color="auto" w:fill="FFFFFF"/>
          <w:lang w:eastAsia="el-GR"/>
        </w:rPr>
        <w:t xml:space="preserve"> Ευχαριστώ, κύριε Πρόεδρε.</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Θέλω κι εγώ να ξεκινήσω εκτός θέματος των ερωτήσεων που έθεσε ο κ. Κεγκέρογλου και να απαντήσω στα ερωτήματα και τις παρατηρήσεις που έθεσε για τα εργασιακά θέματα και τα θέματα του προγράμματος συνεργασίας, που θα νομοθετήσουμε μέσα στον μήνα Μάιο εδώ στη Βουλή.</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Θέλω, λοιπόν, κύριε Κεγκέρογλου, να σας πω ότι δεν ευσταθούν τα νούμερα τα οποία λέτε. Οι δικές μας προσομοιώσεις πάνω στην προσαρμογή των μισθών στο συγκεκριμένο πρόγραμμα είναι, επαναλαμβάνω, η αναπλήρωση από 84% έως 100%, πρώτον.</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Δεύτερον, παραβλέπετε να πείτε, όχι εσκεμμένα, ίσως επειδή ακόμα δεν έχουν καθαρογραφεί αναλυτικά οι διαδικασίες που θα ακολουθήσουμε, ότι ο εργαζόμενος θα είναι πλήρως ασφαλισμένος στον αρχικό ονομαστικό του μισθό.</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lastRenderedPageBreak/>
        <w:t>Τρίτον, το πρόγραμμα αυτό έχει συγκεκριμένη χρονική διάρκεια, από 1-6-2020 έως 30-9-2020.</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Τέταρτον, αφορά την πλήρη απασχόληση.</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Πέμπτον, απαγορεύεται η αλλαγή της σύμβασης εργασίας.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Έκτον, απαγορεύεται η απόλυση εργαζομένων, που θα μπουν σε αυτό το πρόγραμμα.</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Και όλα αυτά τα κάνουμε για να κρατήσουμε ζωντανές και τις επιχειρήσεις και τους εργαζόμενους.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Φυσικά, η πολιτεία έρχεται να προσθέσει πάνω στην απώλεια του ποσοστού των εργαζομένων με την εκ περιτροπής απασχόληση, η οποία προϋπάρχει εδώ και τριάντα χρόνια στη χώρα μας. Υπάρχει τριάντα χρόνια και αν συγκρίνεις τις δυο μορφές εκ περιτροπής, αυτή είναι πιο ελκυστική υπό την έννοια ότι αυτή η μορφή έρχεται να συμπληρώσει το εισόδημα των εργαζομένων και να δώσει ένα ποσοστό μέσα από το πρόγραμμα «</w:t>
      </w:r>
      <w:r w:rsidRPr="007B1602">
        <w:rPr>
          <w:rFonts w:ascii="Arial" w:hAnsi="Arial" w:cs="Arial"/>
          <w:color w:val="222222"/>
          <w:sz w:val="24"/>
          <w:szCs w:val="24"/>
          <w:shd w:val="clear" w:color="auto" w:fill="FFFFFF"/>
          <w:lang w:val="en-US" w:eastAsia="el-GR"/>
        </w:rPr>
        <w:t>SURE</w:t>
      </w:r>
      <w:r w:rsidRPr="007B1602">
        <w:rPr>
          <w:rFonts w:ascii="Arial" w:hAnsi="Arial" w:cs="Arial"/>
          <w:color w:val="222222"/>
          <w:sz w:val="24"/>
          <w:szCs w:val="24"/>
          <w:shd w:val="clear" w:color="auto" w:fill="FFFFFF"/>
          <w:lang w:eastAsia="el-GR"/>
        </w:rPr>
        <w:t>» και τους χρηματοοικονομικούς πόρους που θα αντλήσουμε από την Ευρωπαϊκή Ένωση.</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Άρα, εμείς κάνουμε ό,τι μπορούμε. Θα εφαρμόσουμε αυτόν τον νόμο. Στόχος και σκοπός είναι η διατήρηση των θέσεων εργασίας, στόχος και σκοπός </w:t>
      </w:r>
      <w:r w:rsidRPr="007B1602">
        <w:rPr>
          <w:rFonts w:ascii="Arial" w:hAnsi="Arial" w:cs="Arial"/>
          <w:color w:val="222222"/>
          <w:sz w:val="24"/>
          <w:szCs w:val="24"/>
          <w:shd w:val="clear" w:color="auto" w:fill="FFFFFF"/>
          <w:lang w:eastAsia="el-GR"/>
        </w:rPr>
        <w:lastRenderedPageBreak/>
        <w:t>είναι να κρατήσουμε ζωντανές τις επιχειρήσεις και αυτό θα το επιδιώξουμε, όπως έχει αποδειχθεί, με κάθε δυνατό τρόπο.</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Στη μέχρι τώρα πορεία δείξαμε ότι τα μέτρα τα οποία πήραμε, είτε τα 800 ευρώ είτε 534 ευρώ, τα λέτε μόνα τους, αλλά στην πράξη συνοδεύτηκαν κι αυτά από πλήρη ασφαλιστική κάλυψη. Το κόστος σε μηνιαία βάση, παίρνοντας τα στοιχεία του </w:t>
      </w:r>
      <w:r w:rsidRPr="007B1602">
        <w:rPr>
          <w:rFonts w:ascii="Arial" w:hAnsi="Arial" w:cs="Arial"/>
          <w:color w:val="222222"/>
          <w:sz w:val="24"/>
          <w:szCs w:val="24"/>
          <w:shd w:val="clear" w:color="auto" w:fill="FFFFFF"/>
          <w:lang w:val="en-US" w:eastAsia="el-GR"/>
        </w:rPr>
        <w:t>e</w:t>
      </w:r>
      <w:r w:rsidRPr="007B1602">
        <w:rPr>
          <w:rFonts w:ascii="Arial" w:hAnsi="Arial" w:cs="Arial"/>
          <w:color w:val="222222"/>
          <w:sz w:val="24"/>
          <w:szCs w:val="24"/>
          <w:shd w:val="clear" w:color="auto" w:fill="FFFFFF"/>
          <w:lang w:eastAsia="el-GR"/>
        </w:rPr>
        <w:t xml:space="preserve">-ΕΦΚΑ ανά εργαζόμενο με τον μέσο μισθό που κάλυψε η ελληνική πολιτεία, είναι 1.200 ευρώ. Τόσο ήταν τελικά αυτό που κατέβαλε η ελληνική πολιτεία. Δεν ήταν τα 534 ευρώ. Κάντε μια αναγωγή στον μέσο μισθό που έχει ο </w:t>
      </w:r>
      <w:r w:rsidRPr="007B1602">
        <w:rPr>
          <w:rFonts w:ascii="Arial" w:hAnsi="Arial" w:cs="Arial"/>
          <w:color w:val="222222"/>
          <w:sz w:val="24"/>
          <w:szCs w:val="24"/>
          <w:shd w:val="clear" w:color="auto" w:fill="FFFFFF"/>
          <w:lang w:val="en-US" w:eastAsia="el-GR"/>
        </w:rPr>
        <w:t>e</w:t>
      </w:r>
      <w:r w:rsidRPr="007B1602">
        <w:rPr>
          <w:rFonts w:ascii="Arial" w:hAnsi="Arial" w:cs="Arial"/>
          <w:color w:val="222222"/>
          <w:sz w:val="24"/>
          <w:szCs w:val="24"/>
          <w:shd w:val="clear" w:color="auto" w:fill="FFFFFF"/>
          <w:lang w:eastAsia="el-GR"/>
        </w:rPr>
        <w:t>-ΕΦΚΑ σήμερα για τους εργαζόμενους και θα δείτε ότι το κόστος της πολιτείας, αυτό που κάλυψε η Κυβέρνησή μας, είναι 1200 ευρώ ανά εργαζόμενο.</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Αυτό κάλυψε, κύριε Πρόεδρε.</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Πάω τώρα στην ουσιαστική ερώτηση του κ. Κεγκέρογλου.</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Κύριε Κεγκέρογλου, θέλω να σας ευχαριστήσω για την αναγνώριση τουλάχιστον του τι παραλάβαμε. Διότι βεβαίως παραλάβαμε, όπως το είπατε εσείς, «μπάχαλο», εγώ θα το έλεγα λίγο διαφορετικά, πιο ήπια, μια διαλυτική κατάσταση. Το χειρότερο είναι, όμως, ότι ο ΣΥΡΙΖΑ για τεσσεράμισι χρόνια εξαπατούσε τον ελληνικό λαό, του έλεγε ψέματα.</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lastRenderedPageBreak/>
        <w:t>Θυμάμαι την κ. Αχτσιόγλου, που έβγαινε στα κανάλια και υποσχόταν κάθε λίγο και λιγάκι ότι δεν υπάρχουν ληξιπρόθεσμες οφειλές στους συνταξιούχους, ότι δεν εκκρεμούν συντάξεις.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Δεύτερον, όταν αναλάβαμε, κάλεσα τον ΣΥΡΙΖΑ να κάνει ερώτηση. Φοβήθηκε και δεν έκανε. Όφειλε να κάνει. Τους είπα εγώ ότι δεν θα ακολουθήσω την πορεία των προκατόχων μου Υπουργών Εργασίας, κάντε μου ερώτηση και θα σας απαντήσω. Έκαναν δύο κόμματα, το Κίνημα Αλλαγής και η Νέα Δημοκρατία. Και η απάντηση ήρθε στις 28 Φεβρουαρίου. Υπάρχουν ένα εκατομμύριο πενήντα τέσσερις χιλιάδες εκκρεμείς υποθέσεις, επαναϋπολογισμοί, επικουρικά, εφάπαξ, συντάξεις χηρείας. Αυτά ήταν τα αποτελέσματα του ΣΥΡΙΖΑ τα οποία έκρυβε.</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Τρίτον, ποτέ στην πολιτική μου σταδιοδρομία και το 2012 - 2014 ως Υπουργός δεν απέκρυψα την αλήθεια. Δηλαδή πάντα έλεγα ότι υπάρχει διαχρονικό πρόβλημα στην Ελλάδα στο ασφαλιστικό σύστημα και ότι οι εκκρεμείς συντάξεις είναι μια παθογένεια, που πρέπει να λύσουμε. Όμως, η δική μου θέση είναι διαφορετική από του κ. Κεγκέρογλου, είναι ότι το πρόβλημα δεν λύνεται με τους ανθρώπους, δηλαδή με τους υπηρεσιακούς παράγοντες, αν δεν βρεθεί πλέον το ψηφιακό σύστημα.</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Κύριε Κεγκέρογλου, ήσασταν Υφυπουργός, μαζί ήμασταν στο Υπουργείο. Τον Δεκέμβριο του 2014 σε ανακοίνωση με τον κ. Χάλαρη, τον τότε </w:t>
      </w:r>
      <w:r w:rsidRPr="007B1602">
        <w:rPr>
          <w:rFonts w:ascii="Arial" w:hAnsi="Arial" w:cs="Arial"/>
          <w:color w:val="222222"/>
          <w:sz w:val="24"/>
          <w:szCs w:val="24"/>
          <w:shd w:val="clear" w:color="auto" w:fill="FFFFFF"/>
          <w:lang w:eastAsia="el-GR"/>
        </w:rPr>
        <w:lastRenderedPageBreak/>
        <w:t>Πρόεδρο της «ΣΗΔΗΚΑ», παρουσιάσαμε στον ελληνικό λαό για πρώτη φορά το ψηφιακό σύστημα «ΑΤΛΑΣ», το οποίο ήθελε έναν με ενάμισι χρόνο για πλήρη λειτουργία. Και τι συνέβη το 2015 όταν ανέλαβε ο ΣΥΡΙΖΑ; Όταν παρέδωσα τον φάκελο στην παράδοση - παραλαβή μού είπαν ότι οι συντάξεις δεν πρέπει να βγαίνουν από μηχανήματα και ότι πρέπει να βγαίνουν από ανθρώπους.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Υποτιμήσατε το ψηφιακό σύστημα «ΑΤΛΑΣ». Το «κατεβάσατε», κάνατε </w:t>
      </w:r>
      <w:r w:rsidRPr="007B1602">
        <w:rPr>
          <w:rFonts w:ascii="Arial" w:hAnsi="Arial" w:cs="Arial"/>
          <w:color w:val="222222"/>
          <w:sz w:val="24"/>
          <w:szCs w:val="24"/>
          <w:shd w:val="clear" w:color="auto" w:fill="FFFFFF"/>
          <w:lang w:val="en-US" w:eastAsia="el-GR"/>
        </w:rPr>
        <w:t>lockdown</w:t>
      </w:r>
      <w:r w:rsidRPr="007B1602">
        <w:rPr>
          <w:rFonts w:ascii="Arial" w:hAnsi="Arial" w:cs="Arial"/>
          <w:color w:val="222222"/>
          <w:sz w:val="24"/>
          <w:szCs w:val="24"/>
          <w:shd w:val="clear" w:color="auto" w:fill="FFFFFF"/>
          <w:lang w:eastAsia="el-GR"/>
        </w:rPr>
        <w:t xml:space="preserve"> και φύγατε και μας παραδώσατε τη συγκεκριμένη εικόνα. Και τι είπαμε εμείς; Είπαμε ότι θα καταβάλλουμε κάθε δυνατή προσπάθεια σε δύο κατευθύνσεις. Η πρώτη κατεύθυνση: Να καλύψουμε οργανωτικά τα κενά τα οποία υπάρχουν, δηλαδή την αυξημένη ροή των εκκρεμών συντάξεων. Δεύτερη κατεύθυνση: Να φέρουμε το ψηφιακό σύστημα «ΑΤΛΑΣ».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Είμαι στην ευχάριστη θέση, κύριε Κεγκέρογλου, να σας πω ότι, ναι, στην Ελλάδα επιτέλους στο τέλος Ιουνίου θα παρουσιάσουμε στο Υπουργείο Εργασίας τη μεγάλη τομή, το μεγάλο επίτευγμα και αυτό θα σφραγίσει και την Κυβέρνηση του Κυριάκου Μητσοτάκη, την ψηφιακή σύνταξη «ΑΤΛΑΣ». Έτσι, θα λύσουμε για πάντα στο μέλλον την παθογένεια, που συνοδεύει για πάνω από τριάντα - σαράντα χρόνια το ασφαλιστικό σύστημα της χώρας μας.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Σε αυτό το σύστημα δεν υπάρχουν μαγικά. Έχω ξεκαθαρίσει ότι στην αρχή θα μπει το 40% των νέων συντάξεων, που είναι αιτίας θανάτου, η πιο </w:t>
      </w:r>
      <w:r w:rsidRPr="007B1602">
        <w:rPr>
          <w:rFonts w:ascii="Arial" w:hAnsi="Arial" w:cs="Arial"/>
          <w:color w:val="222222"/>
          <w:sz w:val="24"/>
          <w:szCs w:val="24"/>
          <w:shd w:val="clear" w:color="auto" w:fill="FFFFFF"/>
          <w:lang w:eastAsia="el-GR"/>
        </w:rPr>
        <w:lastRenderedPageBreak/>
        <w:t>ευαίσθητη κατηγορία, και ο πρωτογενής τομέας, αναγνωρίζοντας τη σημασία του πρωτογενή τομέα. Τον Ιανουάριο του 2021 θα ενσωματωθεί και θα φτάσουμε στο 55%, στα μέσα του 2021 θα έχουμε φτάσει πλέον στο 70% και στο τέλος του 2021 στο 85%. Πλέον θα έχουμε κάνει κτήμα και θα έχουμε πετύχει αυτό το μεγάλο…</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color w:val="222222"/>
          <w:sz w:val="24"/>
          <w:szCs w:val="24"/>
          <w:shd w:val="clear" w:color="auto" w:fill="FFFFFF"/>
          <w:lang w:eastAsia="el-GR"/>
        </w:rPr>
        <w:t xml:space="preserve">ΠΡΟΕΔΡΕΥΩΝ (Δημήτριος Βίτσας): </w:t>
      </w:r>
      <w:r w:rsidRPr="007B1602">
        <w:rPr>
          <w:rFonts w:ascii="Arial" w:hAnsi="Arial" w:cs="Arial"/>
          <w:color w:val="222222"/>
          <w:sz w:val="24"/>
          <w:szCs w:val="24"/>
          <w:shd w:val="clear" w:color="auto" w:fill="FFFFFF"/>
          <w:lang w:eastAsia="el-GR"/>
        </w:rPr>
        <w:t>Κύριε Υπουργέ, σας παρακαλώ στη δευτερολογία σας τα υπόλοιπα.</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color w:val="222222"/>
          <w:sz w:val="24"/>
          <w:szCs w:val="24"/>
          <w:shd w:val="clear" w:color="auto" w:fill="FFFFFF"/>
          <w:lang w:eastAsia="el-GR"/>
        </w:rPr>
        <w:t>ΙΩΑΝΝΗΣ ΒΡΟΥΤΣΗΣ (Υπουργός Εργασίας και Κοινωνικών Υποθέσεων):</w:t>
      </w:r>
      <w:r w:rsidRPr="007B1602">
        <w:rPr>
          <w:rFonts w:ascii="Arial" w:hAnsi="Arial" w:cs="Arial"/>
          <w:color w:val="222222"/>
          <w:sz w:val="24"/>
          <w:szCs w:val="24"/>
          <w:shd w:val="clear" w:color="auto" w:fill="FFFFFF"/>
          <w:lang w:eastAsia="el-GR"/>
        </w:rPr>
        <w:t xml:space="preserve"> Τα υπόλοιπα στη δευτερολογία μου, κύριε Πρόεδρε. Ευχαριστώ πολύ.</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Κύριε Κεγκέρογλου, στη δευτερολογία μου θα σας απαντήσω και πιο συγκεκριμένα για τα θέματα.</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color w:val="222222"/>
          <w:sz w:val="24"/>
          <w:szCs w:val="24"/>
          <w:shd w:val="clear" w:color="auto" w:fill="FFFFFF"/>
          <w:lang w:eastAsia="el-GR"/>
        </w:rPr>
        <w:t xml:space="preserve">ΠΡΟΕΔΡΕΥΩΝ (Δημήτριος Βίτσας): </w:t>
      </w:r>
      <w:r w:rsidRPr="007B1602">
        <w:rPr>
          <w:rFonts w:ascii="Arial" w:hAnsi="Arial" w:cs="Arial"/>
          <w:color w:val="222222"/>
          <w:sz w:val="24"/>
          <w:szCs w:val="24"/>
          <w:shd w:val="clear" w:color="auto" w:fill="FFFFFF"/>
          <w:lang w:eastAsia="el-GR"/>
        </w:rPr>
        <w:t>Ευχαριστώ, κύριε Υπουργέ.</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Κύριε Κεγκέρογλου, έχετε τον λόγο.</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b/>
          <w:sz w:val="24"/>
          <w:szCs w:val="24"/>
          <w:lang w:eastAsia="el-GR"/>
        </w:rPr>
        <w:t xml:space="preserve">ΒΑΣΙΛΕΙΟΣ ΚΕΓΚΕΡΟΓΛΟΥ: </w:t>
      </w:r>
      <w:r w:rsidRPr="007B1602">
        <w:rPr>
          <w:rFonts w:ascii="Arial" w:hAnsi="Arial"/>
          <w:sz w:val="24"/>
          <w:szCs w:val="24"/>
          <w:lang w:eastAsia="el-GR"/>
        </w:rPr>
        <w:t>Ευχαριστώ, κύριε Πρόεδρε.</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Κατ’ αρχάς για τα θέματα, που έχουν να κάνουν με την εργασία, κύριε Υπουργέ, θα πω δύο κουβέντες μόνο: τήρηση των συλλογικών συμβάσεων και επ’ αυτών τα όποια μέτρα επιδότησης της εργασίας και βέβαια σεβασμός και στα υπόλοιπα δικαιώματα. Δεν μπορεί, όμως, να λέτε ότι μειώνουμε τα </w:t>
      </w:r>
      <w:r w:rsidRPr="007B1602">
        <w:rPr>
          <w:rFonts w:ascii="Arial" w:hAnsi="Arial"/>
          <w:sz w:val="24"/>
          <w:szCs w:val="24"/>
          <w:lang w:eastAsia="el-GR"/>
        </w:rPr>
        <w:lastRenderedPageBreak/>
        <w:t>απαιτούμενα ένσημα από εκατό σε πενήντα –μια πρότασή μας την οποία αποδεχθήκατε- αλλά στην πράξη να λέτε ότι αυτό το δικαίωμα είναι μόνο για το βοήθημα και όχι για την τριμηναία ενίσχυση με το επίδομα ανεργίας. Έχει, λοιπόν, πολλή συζήτηση, που θα την κάνουμε με αφορμή μία άλλη ερώτηση, ακριβώς για τον λόγο ότι δεν έχουν εξειδικευτεί σε όλο τους το πλαίσιο.</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Ερχόμαστε τώρα στις συντάξεις. Πολλή συζήτηση! Είπε κανείς ότι δεν πρέπει να βγαίνει ψηφιακά η σύνταξη σε αυτόν τον τόπο; Υπήρξε κάποια τέτοια αντίδραση, εκτός από αυτό που αναφέρατε για τον ΣΥΡΙΖΑ; Νομίζω όχι. Κανείς!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Αυτό το οποίο υπάρχει ως πρόβλημα -και δεν είναι κανείς μάγος, ούτε εσείς για να το λύσετε- είναι ότι από έναν χρόνο και πριν δεν υπάρχει ψηφιοποιημένο το ασφαλιστικό αρχείο των ασφαλισμένων γενικότερα. Αυτό δεν μπορεί να λυθεί διά μαγείας, γιατί το 2015 σταμάτησε η ψηφιοποίηση που είχε ξεκινήσει, κύριε Βρούτση. Δεν το έχετε πάρει χαμπάρι; Δεν σας το έχουν πει; Άρα, δεν ψηφιοποιήθηκαν τα αρχεία.</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Οι εξαγγελίες σας, λοιπόν, μπορεί να αφορούν τις συντάξεις που θα εκδοθούν από εδώ και πέρα, αλλά δεν αφορούν τις εκατόν εξήντα χιλιάδες εκκρεμούσες. Κυρίως οι διαδοχικές και κυρίως αυτές που αφορούν ασφαλιστικά ταμεία ,που δεν είναι ψηφιοποιημένα δεν μπορούν να μπουν. Άρα το θεωρώ αυτό εκ προοιμίου ως μία δέσμευση, η οποία δεν θα υλοποιηθεί.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 xml:space="preserve">Βέβαια βάλατε νερό στο κρασί σας και λέτε «Καλά, θα βγάλουμε τις αναπηρικές, κάτι κατηγορίες χηρείας κ.λπ.». Εντάξει, οι εκατόν εξήντα χιλιάδες εκκρεμούσες κύριες συντάξεις για να βγουν, χρειάζεται μία κίνηση στην οποία θα συναινέσει όλη η Βουλή.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Εγώ θα σας πω μία προσωπική σκέψη. Δεν είναι του Κινήματος Αλλαγής, δεν το έχουμε συζητήσει, αλλά μου έρχεται όλη την ώρα. Θα σας την προτείνω πιο κάτω.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Πριν από αυτό να σας πω, όμως, ότι εκκρεμούν εκατόν δεκατρείς χιλιάδες αιτήσεις, που έχουν σχέση με τη λεγόμενη 13</w:t>
      </w:r>
      <w:r w:rsidRPr="007B1602">
        <w:rPr>
          <w:rFonts w:ascii="Arial" w:hAnsi="Arial"/>
          <w:sz w:val="24"/>
          <w:szCs w:val="24"/>
          <w:vertAlign w:val="superscript"/>
          <w:lang w:eastAsia="el-GR"/>
        </w:rPr>
        <w:t>η</w:t>
      </w:r>
      <w:r w:rsidRPr="007B1602">
        <w:rPr>
          <w:rFonts w:ascii="Arial" w:hAnsi="Arial"/>
          <w:sz w:val="24"/>
          <w:szCs w:val="24"/>
          <w:lang w:eastAsia="el-GR"/>
        </w:rPr>
        <w:t xml:space="preserve"> σύνταξη του Μαΐου του 2019. Εκατόν δεκατρείς χιλιάδες δεν έχουν καταβληθεί. Δεν καταβλήθηκαν, διότι υπήρχε κάποιο πρόβλημα στο αρχικό. Έγιναν ενστάσεις; Δεν έγιναν; Εξετάστηκαν; Δεν εξετάστηκαν; Σήμερα εκκρεμούν εκατόν δεκατρείς χιλιάδες καταβολές. Πρέπει να γίνουν. επίσης, εκκρεμούν είκοσι επτά χιλιάδες –προσέξτε το νούμερο- από το κοινωνικό μέρισμα που δώσατε εσείς. Έγιναν ενστάσεις, είκοσι επτά χιλιάδες.</w:t>
      </w:r>
    </w:p>
    <w:p w:rsidR="007B1602" w:rsidRPr="007B1602" w:rsidRDefault="007B1602" w:rsidP="007B1602">
      <w:pPr>
        <w:shd w:val="clear" w:color="auto" w:fill="FFFFFF"/>
        <w:spacing w:after="160" w:line="600" w:lineRule="auto"/>
        <w:ind w:firstLine="720"/>
        <w:jc w:val="both"/>
        <w:rPr>
          <w:rFonts w:ascii="Arial" w:hAnsi="Arial" w:cs="Arial"/>
          <w:color w:val="222222"/>
          <w:sz w:val="24"/>
          <w:szCs w:val="24"/>
        </w:rPr>
      </w:pPr>
      <w:r w:rsidRPr="007B1602">
        <w:rPr>
          <w:rFonts w:ascii="Arial" w:hAnsi="Arial" w:cs="Arial"/>
          <w:color w:val="222222"/>
          <w:sz w:val="24"/>
          <w:szCs w:val="24"/>
        </w:rPr>
        <w:t xml:space="preserve">Καταλήγω με την πρότασή μου, για να ολοκληρώσουμε τη συζήτηση, να μας πείτε. Σας το λέω με πλήρη γνώση του τι συνέβαινε και τι συμβαίνει σήμερα στον ΕΦΚΑ και τα ασφαλιστικά ταμεία. Επειδή όσους νέους και αν προσλάβετε από την κοινωφελή εργασία ή από τα προγράμματα αυτά τα οποία ήδη βγάλατε, για να τους βάλετε να βγάλουν συντάξεις, δεν θα μπορούν να τις </w:t>
      </w:r>
      <w:r w:rsidRPr="007B1602">
        <w:rPr>
          <w:rFonts w:ascii="Arial" w:hAnsi="Arial" w:cs="Arial"/>
          <w:color w:val="222222"/>
          <w:sz w:val="24"/>
          <w:szCs w:val="24"/>
        </w:rPr>
        <w:lastRenderedPageBreak/>
        <w:t xml:space="preserve">βγάλουν, διότι μέχρι να μάθουν, θα έχει περάσει ένας χρόνος, θα σας προτείνω προσωπικά το εξής και να τοποθετηθούν όλα τα κόμματα. </w:t>
      </w:r>
    </w:p>
    <w:p w:rsidR="007B1602" w:rsidRPr="007B1602" w:rsidRDefault="007B1602" w:rsidP="007B1602">
      <w:pPr>
        <w:shd w:val="clear" w:color="auto" w:fill="FFFFFF"/>
        <w:spacing w:after="160" w:line="600" w:lineRule="auto"/>
        <w:ind w:firstLine="720"/>
        <w:jc w:val="both"/>
        <w:rPr>
          <w:rFonts w:ascii="Arial" w:hAnsi="Arial" w:cs="Arial"/>
          <w:color w:val="222222"/>
          <w:sz w:val="24"/>
          <w:szCs w:val="24"/>
        </w:rPr>
      </w:pPr>
      <w:r w:rsidRPr="007B1602">
        <w:rPr>
          <w:rFonts w:ascii="Arial" w:hAnsi="Arial" w:cs="Arial"/>
          <w:color w:val="222222"/>
          <w:sz w:val="24"/>
          <w:szCs w:val="24"/>
        </w:rPr>
        <w:t xml:space="preserve">Σε όλους τους έμπειρους που εξέδιδαν συντάξεις και έχουν συνταξιοδοτηθεί τα τελευταία πέντε χρόνια να τους δοθεί η δυνατότητα να δουλέψουν ξανά, με αμοιβή, που θα καθορίσουμε με έναν δίκαιο τρόπο, χωρίς να έχουν επιπτώσεις στα συνταξιοδοτικά τους δικαιώματα, ώστε να βγάλουν τις εκκρεμούσες συντάξεις. Δεν υπάρχει περίπτωση να λυθεί διαφορετικά, παρά μόνο με ένα κόστος που θα αφορά έναν συγκεκριμένο αριθμό ανθρώπων έμπειρων που έχουν συνταξιοδοτηθεί το τελευταίο διάστημα. </w:t>
      </w:r>
    </w:p>
    <w:p w:rsidR="007B1602" w:rsidRPr="007B1602" w:rsidRDefault="007B1602" w:rsidP="007B1602">
      <w:pPr>
        <w:shd w:val="clear" w:color="auto" w:fill="FFFFFF"/>
        <w:spacing w:after="160" w:line="600" w:lineRule="auto"/>
        <w:ind w:firstLine="720"/>
        <w:jc w:val="both"/>
        <w:rPr>
          <w:rFonts w:ascii="Arial" w:hAnsi="Arial" w:cs="Arial"/>
          <w:color w:val="222222"/>
          <w:sz w:val="24"/>
          <w:szCs w:val="24"/>
        </w:rPr>
      </w:pPr>
      <w:r w:rsidRPr="007B1602">
        <w:rPr>
          <w:rFonts w:ascii="Arial" w:hAnsi="Arial" w:cs="Arial"/>
          <w:color w:val="222222"/>
          <w:sz w:val="24"/>
          <w:szCs w:val="24"/>
        </w:rPr>
        <w:t xml:space="preserve">Ανακαλέστε τους. Φέρτε μία ρύθμιση στη Βουλή. Είμαι σίγουρος ότι θα την ψηφίσουν όλα τα κόμματα. Δεν υπάρχει περίπτωση να εκδοθούν οι συντάξεις με το λειψό προσωπικό, ούτε με τους νέους ανθρώπους της κοινωφελούς εργασίας ούτε με τους προσωρινούς ούτε με τα αψηφιοποίητα στοιχεία, που θέλετε να τα ψηφιοποιήσετε ως δια μαγείας. Δεν γίνεται! Φέρτε μία λύση και νομίζω ότι η Βουλή θα τη στηρίξει. Επίσης, πείτε μας πότε θα εφαρμοστεί ο δικός σας νόμος. Δεν μας το είπατε. </w:t>
      </w:r>
    </w:p>
    <w:p w:rsidR="007B1602" w:rsidRPr="007B1602" w:rsidRDefault="007B1602" w:rsidP="007B1602">
      <w:pPr>
        <w:shd w:val="clear" w:color="auto" w:fill="FFFFFF"/>
        <w:spacing w:after="160" w:line="600" w:lineRule="auto"/>
        <w:ind w:firstLine="720"/>
        <w:jc w:val="both"/>
        <w:rPr>
          <w:rFonts w:ascii="Arial" w:hAnsi="Arial" w:cs="Arial"/>
          <w:color w:val="222222"/>
          <w:sz w:val="24"/>
          <w:szCs w:val="24"/>
        </w:rPr>
      </w:pPr>
      <w:r w:rsidRPr="007B1602">
        <w:rPr>
          <w:rFonts w:ascii="Arial" w:hAnsi="Arial"/>
          <w:b/>
          <w:sz w:val="24"/>
          <w:szCs w:val="24"/>
          <w:lang w:eastAsia="el-GR"/>
        </w:rPr>
        <w:t xml:space="preserve">ΠΡΟΕΔΡΕΥΩΝ (Δημήτριος Βίτσας): </w:t>
      </w:r>
      <w:r w:rsidRPr="007B1602">
        <w:rPr>
          <w:rFonts w:ascii="Arial" w:hAnsi="Arial"/>
          <w:sz w:val="24"/>
          <w:szCs w:val="24"/>
          <w:lang w:eastAsia="el-GR"/>
        </w:rPr>
        <w:t>Ε</w:t>
      </w:r>
      <w:r w:rsidRPr="007B1602">
        <w:rPr>
          <w:rFonts w:ascii="Arial" w:hAnsi="Arial" w:cs="Arial"/>
          <w:color w:val="222222"/>
          <w:sz w:val="24"/>
          <w:szCs w:val="24"/>
        </w:rPr>
        <w:t xml:space="preserve">ίναι σαφέστατη η πρότασή σας. </w:t>
      </w:r>
    </w:p>
    <w:p w:rsidR="007B1602" w:rsidRPr="007B1602" w:rsidRDefault="007B1602" w:rsidP="007B1602">
      <w:pPr>
        <w:shd w:val="clear" w:color="auto" w:fill="FFFFFF"/>
        <w:spacing w:after="160" w:line="600" w:lineRule="auto"/>
        <w:ind w:firstLine="720"/>
        <w:jc w:val="both"/>
        <w:rPr>
          <w:rFonts w:ascii="Arial" w:hAnsi="Arial" w:cs="Arial"/>
          <w:color w:val="222222"/>
          <w:sz w:val="24"/>
          <w:szCs w:val="24"/>
        </w:rPr>
      </w:pPr>
      <w:r w:rsidRPr="007B1602">
        <w:rPr>
          <w:rFonts w:ascii="Arial" w:hAnsi="Arial" w:cs="Arial"/>
          <w:color w:val="222222"/>
          <w:sz w:val="24"/>
          <w:szCs w:val="24"/>
        </w:rPr>
        <w:t xml:space="preserve">Κύριε Βρούτση, έχετε τον λόγο. </w:t>
      </w:r>
    </w:p>
    <w:p w:rsidR="007B1602" w:rsidRPr="007B1602" w:rsidRDefault="007B1602" w:rsidP="007B1602">
      <w:pPr>
        <w:shd w:val="clear" w:color="auto" w:fill="FFFFFF"/>
        <w:spacing w:after="160" w:line="600" w:lineRule="auto"/>
        <w:ind w:firstLine="720"/>
        <w:jc w:val="both"/>
        <w:rPr>
          <w:rFonts w:ascii="Arial" w:hAnsi="Arial" w:cs="Arial"/>
          <w:color w:val="222222"/>
          <w:sz w:val="24"/>
          <w:szCs w:val="24"/>
        </w:rPr>
      </w:pPr>
      <w:r w:rsidRPr="007B1602">
        <w:rPr>
          <w:rFonts w:ascii="Arial" w:hAnsi="Arial" w:cs="Arial"/>
          <w:b/>
          <w:color w:val="111111"/>
          <w:sz w:val="24"/>
          <w:szCs w:val="24"/>
          <w:lang w:eastAsia="el-GR"/>
        </w:rPr>
        <w:lastRenderedPageBreak/>
        <w:t>ΙΩΑΝΝΗΣ ΒΡΟΥΤΣΗΣ (Υπουργός Εργασίας και Κοινωνικών Υποθέσεων):</w:t>
      </w:r>
      <w:r w:rsidRPr="007B1602">
        <w:rPr>
          <w:rFonts w:ascii="Arial" w:hAnsi="Arial" w:cs="Arial"/>
          <w:color w:val="222222"/>
          <w:sz w:val="24"/>
          <w:szCs w:val="24"/>
        </w:rPr>
        <w:t xml:space="preserve"> Κύριε Πρόεδρε, ο κ. Κεγκέρογλου έθεσε πολλά ζητήματα και θα μου επιτρέψετε να έχω λίγο παραπάνω χρόνο, με την ανοχή σας.</w:t>
      </w:r>
    </w:p>
    <w:p w:rsidR="007B1602" w:rsidRPr="007B1602" w:rsidRDefault="007B1602" w:rsidP="007B1602">
      <w:pPr>
        <w:shd w:val="clear" w:color="auto" w:fill="FFFFFF"/>
        <w:spacing w:after="160" w:line="600" w:lineRule="auto"/>
        <w:ind w:firstLine="720"/>
        <w:jc w:val="both"/>
        <w:rPr>
          <w:rFonts w:ascii="Arial" w:hAnsi="Arial"/>
          <w:sz w:val="24"/>
          <w:szCs w:val="24"/>
          <w:lang w:eastAsia="el-GR"/>
        </w:rPr>
      </w:pPr>
      <w:r w:rsidRPr="007B1602">
        <w:rPr>
          <w:rFonts w:ascii="Arial" w:hAnsi="Arial"/>
          <w:b/>
          <w:sz w:val="24"/>
          <w:szCs w:val="24"/>
          <w:lang w:eastAsia="el-GR"/>
        </w:rPr>
        <w:t xml:space="preserve">ΠΡΟΕΔΡΕΥΩΝ (Δημήτριος Βίτσας): </w:t>
      </w:r>
      <w:r w:rsidRPr="007B1602">
        <w:rPr>
          <w:rFonts w:ascii="Arial" w:hAnsi="Arial"/>
          <w:sz w:val="24"/>
          <w:szCs w:val="24"/>
          <w:lang w:eastAsia="el-GR"/>
        </w:rPr>
        <w:t xml:space="preserve">Ακολουθεί νομοσχέδιο αμέσως μετά, κύριε Υπουργέ. Πρέπει να επισπεύσουμε. </w:t>
      </w:r>
    </w:p>
    <w:p w:rsidR="007B1602" w:rsidRPr="007B1602" w:rsidRDefault="007B1602" w:rsidP="007B1602">
      <w:pPr>
        <w:shd w:val="clear" w:color="auto" w:fill="FFFFFF"/>
        <w:spacing w:after="160" w:line="600" w:lineRule="auto"/>
        <w:ind w:firstLine="720"/>
        <w:jc w:val="both"/>
        <w:rPr>
          <w:rFonts w:ascii="Arial" w:hAnsi="Arial" w:cs="Arial"/>
          <w:color w:val="222222"/>
          <w:sz w:val="24"/>
          <w:szCs w:val="24"/>
        </w:rPr>
      </w:pPr>
      <w:r w:rsidRPr="007B1602">
        <w:rPr>
          <w:rFonts w:ascii="Arial" w:hAnsi="Arial" w:cs="Arial"/>
          <w:b/>
          <w:color w:val="111111"/>
          <w:sz w:val="24"/>
          <w:szCs w:val="24"/>
          <w:lang w:eastAsia="el-GR"/>
        </w:rPr>
        <w:t>ΙΩΑΝΝΗΣ ΒΡΟΥΤΣΗΣ (Υπουργός Εργασίας και Κοινωνικών Υποθέσεων):</w:t>
      </w:r>
      <w:r w:rsidRPr="007B1602">
        <w:rPr>
          <w:rFonts w:ascii="Arial" w:hAnsi="Arial" w:cs="Arial"/>
          <w:color w:val="222222"/>
          <w:sz w:val="24"/>
          <w:szCs w:val="24"/>
        </w:rPr>
        <w:t xml:space="preserve"> Κύριε Πρόεδρε, θέλω να πάω ευθέως στο ερώτημα του κ. Κεγκέρογλου, «τι γίνεται με τις προσωρινές συντάξεις;». </w:t>
      </w:r>
    </w:p>
    <w:p w:rsidR="007B1602" w:rsidRPr="007B1602" w:rsidRDefault="007B1602" w:rsidP="007B1602">
      <w:pPr>
        <w:shd w:val="clear" w:color="auto" w:fill="FFFFFF"/>
        <w:spacing w:after="160" w:line="600" w:lineRule="auto"/>
        <w:ind w:firstLine="720"/>
        <w:jc w:val="both"/>
        <w:rPr>
          <w:rFonts w:ascii="Arial" w:hAnsi="Arial" w:cs="Arial"/>
          <w:color w:val="222222"/>
          <w:sz w:val="24"/>
          <w:szCs w:val="24"/>
        </w:rPr>
      </w:pPr>
      <w:r w:rsidRPr="007B1602">
        <w:rPr>
          <w:rFonts w:ascii="Arial" w:hAnsi="Arial" w:cs="Arial"/>
          <w:color w:val="222222"/>
          <w:sz w:val="24"/>
          <w:szCs w:val="24"/>
        </w:rPr>
        <w:t xml:space="preserve">Θα ήθελα, λοιπόν, να ενημερώσω τη Βουλή κάτι το οποίο είναι κτήμα όλων και περνάει διαχρονικά όλες τις κυβερνήσεις: Η προσωρινή σύνταξη εκδίδεται σε δύο μήνες, </w:t>
      </w:r>
      <w:r w:rsidRPr="007B1602">
        <w:rPr>
          <w:rFonts w:ascii="Arial" w:hAnsi="Arial" w:cs="Arial"/>
          <w:color w:val="222222"/>
          <w:sz w:val="24"/>
          <w:szCs w:val="24"/>
          <w:lang w:val="en-US"/>
        </w:rPr>
        <w:t>maximum</w:t>
      </w:r>
      <w:r w:rsidRPr="007B1602">
        <w:rPr>
          <w:rFonts w:ascii="Arial" w:hAnsi="Arial" w:cs="Arial"/>
          <w:color w:val="222222"/>
          <w:sz w:val="24"/>
          <w:szCs w:val="24"/>
        </w:rPr>
        <w:t xml:space="preserve"> να φτάσει τους τρεις μήνες, και την παίρνουν όλοι όσοι κάνουν αίτηση.</w:t>
      </w:r>
    </w:p>
    <w:p w:rsidR="007B1602" w:rsidRPr="007B1602" w:rsidRDefault="007B1602" w:rsidP="007B1602">
      <w:pPr>
        <w:shd w:val="clear" w:color="auto" w:fill="FFFFFF"/>
        <w:spacing w:after="160" w:line="600" w:lineRule="auto"/>
        <w:ind w:firstLine="720"/>
        <w:jc w:val="both"/>
        <w:rPr>
          <w:rFonts w:ascii="Arial" w:hAnsi="Arial" w:cs="Arial"/>
          <w:color w:val="222222"/>
          <w:sz w:val="24"/>
          <w:szCs w:val="24"/>
        </w:rPr>
      </w:pPr>
      <w:r w:rsidRPr="007B1602">
        <w:rPr>
          <w:rFonts w:ascii="Arial" w:hAnsi="Arial" w:cs="Arial"/>
          <w:color w:val="222222"/>
          <w:sz w:val="24"/>
          <w:szCs w:val="24"/>
        </w:rPr>
        <w:t xml:space="preserve">Θέλω να ενημερώσω τη Βουλή ότι, δυστυχώς, όσοι την κάνουν την απολαμβάνουν μέσα σε αυτούς τους δύο έως τρεις μήνες -όλοι ανεξαιρέτως- αλλά ένα μεγάλο κομμάτι των εργαζομένων, που ολοκληρώνει τον εργασιακό του βίο και πάει προς τη σύνταξη δεν παίρνει το θετικό αυτό μέτρο της προσωρινής σύνταξης, με δική του επιλογή. Πρώτον αυτό. </w:t>
      </w:r>
    </w:p>
    <w:p w:rsidR="007B1602" w:rsidRPr="007B1602" w:rsidRDefault="007B1602" w:rsidP="007B1602">
      <w:pPr>
        <w:shd w:val="clear" w:color="auto" w:fill="FFFFFF"/>
        <w:spacing w:after="160" w:line="600" w:lineRule="auto"/>
        <w:ind w:firstLine="720"/>
        <w:jc w:val="both"/>
        <w:rPr>
          <w:rFonts w:ascii="Arial" w:hAnsi="Arial" w:cs="Arial"/>
          <w:color w:val="222222"/>
          <w:sz w:val="24"/>
          <w:szCs w:val="24"/>
        </w:rPr>
      </w:pPr>
      <w:r w:rsidRPr="007B1602">
        <w:rPr>
          <w:rFonts w:ascii="Arial" w:hAnsi="Arial" w:cs="Arial"/>
          <w:color w:val="222222"/>
          <w:sz w:val="24"/>
          <w:szCs w:val="24"/>
        </w:rPr>
        <w:t xml:space="preserve">Δεύτερον. Κύριε Κεγκέρογλου, μην τα ισοπεδώνετε. Βλέπω την αγωνία σας, που είναι κοινή αγωνία όλων για τις εκκρεμείς συντάξεις. Πρώτος εγώ το </w:t>
      </w:r>
      <w:r w:rsidRPr="007B1602">
        <w:rPr>
          <w:rFonts w:ascii="Arial" w:hAnsi="Arial" w:cs="Arial"/>
          <w:color w:val="222222"/>
          <w:sz w:val="24"/>
          <w:szCs w:val="24"/>
        </w:rPr>
        <w:lastRenderedPageBreak/>
        <w:t xml:space="preserve">θέτω. Θα επαναλάβω, όμως, ότι το ζήτημα των εκκρεμών συντάξεων, που είναι παθογένεια σαράντα ετών και η κυβέρνησή σας δεν το έλυσε όταν κυβερνούσατε τόσα χρόνια, θα λυθεί τώρα με αυτή την Κυβέρνηση της Νέας Δημοκρατίας για πάντα. Δεν πήρε τα αντίστοιχα μέτρα. Και τότε υπήρχαν χιλιάδες συντάξεις. Ούτε είναι εύκολες αυτές οι γενικές προσεγγίσεις «φέρτε κόσμο, δώστε τα τσουβάλια των συντάξεων και τις βγάζουν». </w:t>
      </w:r>
    </w:p>
    <w:p w:rsidR="007B1602" w:rsidRPr="007B1602" w:rsidRDefault="007B1602" w:rsidP="007B1602">
      <w:pPr>
        <w:shd w:val="clear" w:color="auto" w:fill="FFFFFF"/>
        <w:spacing w:after="160" w:line="600" w:lineRule="auto"/>
        <w:ind w:firstLine="720"/>
        <w:jc w:val="both"/>
        <w:rPr>
          <w:rFonts w:ascii="Arial" w:hAnsi="Arial" w:cs="Arial"/>
          <w:color w:val="222222"/>
          <w:sz w:val="24"/>
          <w:szCs w:val="24"/>
        </w:rPr>
      </w:pPr>
      <w:r w:rsidRPr="007B1602">
        <w:rPr>
          <w:rFonts w:ascii="Arial" w:hAnsi="Arial" w:cs="Arial"/>
          <w:color w:val="222222"/>
          <w:sz w:val="24"/>
          <w:szCs w:val="24"/>
        </w:rPr>
        <w:t xml:space="preserve">Εμείς πάμε ρεαλιστικά και υπεύθυνα. Και εξηγούμαι: Κύριε Πρόεδρε, μετά την ψηφιακή σύνταξη «ΑΤΛΑΣ» στο τέλος Ιουνίου, που θα είναι το 40% των νέων συντάξεων -έδωσα πριν από λίγο το χρονοδιάγραμμα μέχρι τέλος του 2021- το 85% των συντάξεων θα βγαίνει ψηφιακά. Ναι! Και ανοίγει ένα θέμα για τις προηγούμενες συντάξεις. Μέχρι τώρα κανένα κόμμα, κύριε Πρόεδρε, δεν παραδεχόταν ότι θα βγαίνουν ψηφιακά. Ακόμα και ο κ. Κεγκέρογλου τώρα το αμφισβητεί. Ε, λοιπόν, θα γίνει. </w:t>
      </w:r>
    </w:p>
    <w:p w:rsidR="007B1602" w:rsidRPr="007B1602" w:rsidRDefault="007B1602" w:rsidP="007B1602">
      <w:pPr>
        <w:shd w:val="clear" w:color="auto" w:fill="FFFFFF"/>
        <w:spacing w:after="160" w:line="600" w:lineRule="auto"/>
        <w:ind w:firstLine="720"/>
        <w:jc w:val="both"/>
        <w:rPr>
          <w:rFonts w:ascii="Arial" w:hAnsi="Arial" w:cs="Arial"/>
          <w:color w:val="222222"/>
          <w:sz w:val="24"/>
          <w:szCs w:val="24"/>
        </w:rPr>
      </w:pPr>
      <w:r w:rsidRPr="007B1602">
        <w:rPr>
          <w:rFonts w:ascii="Arial" w:hAnsi="Arial" w:cs="Arial"/>
          <w:color w:val="222222"/>
          <w:sz w:val="24"/>
          <w:szCs w:val="24"/>
        </w:rPr>
        <w:t xml:space="preserve">Δεύτερον. Τι θα γίνει, λοιπόν με τις εκκρεμείς συντάξεις; </w:t>
      </w:r>
    </w:p>
    <w:p w:rsidR="007B1602" w:rsidRPr="007B1602" w:rsidRDefault="007B1602" w:rsidP="007B1602">
      <w:pPr>
        <w:shd w:val="clear" w:color="auto" w:fill="FFFFFF"/>
        <w:spacing w:after="160" w:line="600" w:lineRule="auto"/>
        <w:ind w:firstLine="720"/>
        <w:jc w:val="both"/>
        <w:rPr>
          <w:rFonts w:ascii="Arial" w:hAnsi="Arial" w:cs="Arial"/>
          <w:color w:val="222222"/>
          <w:sz w:val="24"/>
          <w:szCs w:val="24"/>
        </w:rPr>
      </w:pPr>
      <w:r w:rsidRPr="007B1602">
        <w:rPr>
          <w:rFonts w:ascii="Arial" w:hAnsi="Arial" w:cs="Arial"/>
          <w:b/>
          <w:color w:val="222222"/>
          <w:sz w:val="24"/>
          <w:szCs w:val="24"/>
        </w:rPr>
        <w:t>ΒΑΣΙΛΕΙΟΣ ΚΕΓΚΕΡΟΓΛΟΥ:</w:t>
      </w:r>
      <w:r w:rsidRPr="007B1602">
        <w:rPr>
          <w:rFonts w:ascii="Arial" w:hAnsi="Arial" w:cs="Arial"/>
          <w:color w:val="222222"/>
          <w:sz w:val="24"/>
          <w:szCs w:val="24"/>
        </w:rPr>
        <w:t xml:space="preserve"> Θα πεθάνουν.</w:t>
      </w:r>
    </w:p>
    <w:p w:rsidR="007B1602" w:rsidRPr="007B1602" w:rsidRDefault="007B1602" w:rsidP="007B1602">
      <w:pPr>
        <w:shd w:val="clear" w:color="auto" w:fill="FFFFFF"/>
        <w:spacing w:after="160" w:line="600" w:lineRule="auto"/>
        <w:ind w:firstLine="720"/>
        <w:jc w:val="both"/>
        <w:rPr>
          <w:rFonts w:ascii="Arial" w:hAnsi="Arial" w:cs="Arial"/>
          <w:color w:val="222222"/>
          <w:sz w:val="24"/>
          <w:szCs w:val="24"/>
        </w:rPr>
      </w:pPr>
      <w:r w:rsidRPr="007B1602">
        <w:rPr>
          <w:rFonts w:ascii="Arial" w:hAnsi="Arial" w:cs="Arial"/>
          <w:b/>
          <w:color w:val="111111"/>
          <w:sz w:val="24"/>
          <w:szCs w:val="24"/>
          <w:lang w:eastAsia="el-GR"/>
        </w:rPr>
        <w:t>ΙΩΑΝΝΗΣ ΒΡΟΥΤΣΗΣ (Υπουργός Εργασίας και Κοινωνικών Υποθέσεων):</w:t>
      </w:r>
      <w:r w:rsidRPr="007B1602">
        <w:rPr>
          <w:rFonts w:ascii="Arial" w:hAnsi="Arial" w:cs="Arial"/>
          <w:color w:val="222222"/>
          <w:sz w:val="24"/>
          <w:szCs w:val="24"/>
        </w:rPr>
        <w:t xml:space="preserve"> Το ερώτημα, κύριε Κεγκέρογλου, για τους συνταξιούχους που είναι σε εκκρεμείς, να το κάνατε όταν ήσασταν κυβέρνηση. Τότε δεν πεθαίνανε; Τώρα θα πεθάνουνε; Εδώ είμαστε και τους προστατεύουμε.</w:t>
      </w:r>
    </w:p>
    <w:p w:rsidR="007B1602" w:rsidRPr="007B1602" w:rsidRDefault="007B1602" w:rsidP="007B1602">
      <w:pPr>
        <w:shd w:val="clear" w:color="auto" w:fill="FFFFFF"/>
        <w:spacing w:after="160" w:line="600" w:lineRule="auto"/>
        <w:ind w:firstLine="720"/>
        <w:jc w:val="both"/>
        <w:rPr>
          <w:rFonts w:ascii="Arial" w:hAnsi="Arial" w:cs="Arial"/>
          <w:color w:val="222222"/>
          <w:sz w:val="24"/>
          <w:szCs w:val="24"/>
        </w:rPr>
      </w:pPr>
      <w:r w:rsidRPr="007B1602">
        <w:rPr>
          <w:rFonts w:ascii="Arial" w:hAnsi="Arial" w:cs="Arial"/>
          <w:color w:val="222222"/>
          <w:sz w:val="24"/>
          <w:szCs w:val="24"/>
        </w:rPr>
        <w:lastRenderedPageBreak/>
        <w:t xml:space="preserve">Κύριε Πρόεδρε, απαντώ. Πρώτον. Το ανθρώπινο δυναμικό το οποίο θα απελευθερώνεται μέσα από τις ψηφιακές συντάξεις, που θα βγάζει το σύστημα «ΑΤΛΑΣ» θα πηγαίνει προς τις εκκρεμείς συντάξεις. </w:t>
      </w:r>
    </w:p>
    <w:p w:rsidR="007B1602" w:rsidRPr="007B1602" w:rsidRDefault="007B1602" w:rsidP="007B1602">
      <w:pPr>
        <w:shd w:val="clear" w:color="auto" w:fill="FFFFFF"/>
        <w:spacing w:after="160" w:line="600" w:lineRule="auto"/>
        <w:ind w:firstLine="720"/>
        <w:jc w:val="both"/>
        <w:rPr>
          <w:rFonts w:ascii="Arial" w:hAnsi="Arial" w:cs="Arial"/>
          <w:color w:val="222222"/>
          <w:sz w:val="24"/>
          <w:szCs w:val="24"/>
        </w:rPr>
      </w:pPr>
      <w:r w:rsidRPr="007B1602">
        <w:rPr>
          <w:rFonts w:ascii="Arial" w:hAnsi="Arial" w:cs="Arial"/>
          <w:color w:val="222222"/>
          <w:sz w:val="24"/>
          <w:szCs w:val="24"/>
        </w:rPr>
        <w:t xml:space="preserve">Δεύτερον. Το ψηφιακό σύστημα «ΑΤΛΑΣ» έχει και αναδρομική δυνατότητα. Όσον αφορά το 40% των εκκρεμών συντάξεων, που αφορούν αιτίες θανάτου και τέως ΟΓΑ, τον πρωτογενή τομέα, θα μπορούν να ανατρέξουν με ψηφιακή αίτηση στο σύστημα «ΑΤΛΑΣ» οι συνταξιούχοι που είναι σε εκκρεμότητα η σύνταξή τους και να πάρουν τη σύνταξή τους, όχι σε χρόνια, όχι σε εβδομάδες, όχι σε μήνες, όχι σε ώρες, σε δευτερόλεπτα. Άρα, λοιπόν, κάνουμε και αναδρομική παρέμβαση με το ψηφιακό σύστημα «ΑΤΛΑΣ». </w:t>
      </w:r>
    </w:p>
    <w:p w:rsidR="007B1602" w:rsidRPr="007B1602" w:rsidRDefault="007B1602" w:rsidP="007B1602">
      <w:pPr>
        <w:shd w:val="clear" w:color="auto" w:fill="FFFFFF"/>
        <w:spacing w:after="160" w:line="600" w:lineRule="auto"/>
        <w:ind w:firstLine="720"/>
        <w:jc w:val="both"/>
        <w:rPr>
          <w:rFonts w:ascii="Arial" w:hAnsi="Arial" w:cs="Arial"/>
          <w:color w:val="222222"/>
          <w:sz w:val="24"/>
          <w:szCs w:val="24"/>
        </w:rPr>
      </w:pPr>
      <w:r w:rsidRPr="007B1602">
        <w:rPr>
          <w:rFonts w:ascii="Arial" w:hAnsi="Arial" w:cs="Arial"/>
          <w:color w:val="222222"/>
          <w:sz w:val="24"/>
          <w:szCs w:val="24"/>
        </w:rPr>
        <w:t xml:space="preserve">Κύριε Κεγκέρογλου, λίγη υπομονή. Κρατήσαμε ένα χρονοδιάγραμμα με απόλυτη ακεραιότητα. Είχα πει από την αρχή ότι θα το κάνουμε πράξη. Πέρασε ένας χρόνος. Είχα δεσμευτεί για Ιούνιο και παρά την πανδημία, βλέπετε ότι η διοίκηση του </w:t>
      </w:r>
      <w:r w:rsidRPr="007B1602">
        <w:rPr>
          <w:rFonts w:ascii="Arial" w:hAnsi="Arial" w:cs="Arial"/>
          <w:color w:val="222222"/>
          <w:sz w:val="24"/>
          <w:szCs w:val="24"/>
          <w:lang w:val="en-US"/>
        </w:rPr>
        <w:t>e</w:t>
      </w:r>
      <w:r w:rsidRPr="007B1602">
        <w:rPr>
          <w:rFonts w:ascii="Arial" w:hAnsi="Arial" w:cs="Arial"/>
          <w:color w:val="222222"/>
          <w:sz w:val="24"/>
          <w:szCs w:val="24"/>
        </w:rPr>
        <w:t xml:space="preserve">-ΕΦΚΑ και οι υπάλληλοι του </w:t>
      </w:r>
      <w:r w:rsidRPr="007B1602">
        <w:rPr>
          <w:rFonts w:ascii="Arial" w:hAnsi="Arial" w:cs="Arial"/>
          <w:color w:val="222222"/>
          <w:sz w:val="24"/>
          <w:szCs w:val="24"/>
          <w:lang w:val="en-US"/>
        </w:rPr>
        <w:t>e</w:t>
      </w:r>
      <w:r w:rsidRPr="007B1602">
        <w:rPr>
          <w:rFonts w:ascii="Arial" w:hAnsi="Arial" w:cs="Arial"/>
          <w:color w:val="222222"/>
          <w:sz w:val="24"/>
          <w:szCs w:val="24"/>
        </w:rPr>
        <w:t xml:space="preserve">-ΕΦΚΑ και της ΗΔΙΚΑ καταβάλλουν προσπάθειες για να γίνει πράξη αυτό το μεγάλο επίτευγμα, ο άθλος, για τον ελληνικό λαό και το ασφαλιστικό σύστημα. </w:t>
      </w:r>
    </w:p>
    <w:p w:rsidR="007B1602" w:rsidRPr="007B1602" w:rsidRDefault="007B1602" w:rsidP="007B1602">
      <w:pPr>
        <w:shd w:val="clear" w:color="auto" w:fill="FFFFFF"/>
        <w:spacing w:after="160" w:line="600" w:lineRule="auto"/>
        <w:ind w:firstLine="720"/>
        <w:jc w:val="both"/>
        <w:rPr>
          <w:rFonts w:ascii="Arial" w:hAnsi="Arial" w:cs="Arial"/>
          <w:color w:val="222222"/>
          <w:sz w:val="24"/>
          <w:szCs w:val="24"/>
        </w:rPr>
      </w:pPr>
      <w:r w:rsidRPr="007B1602">
        <w:rPr>
          <w:rFonts w:ascii="Arial" w:hAnsi="Arial" w:cs="Arial"/>
          <w:color w:val="222222"/>
          <w:sz w:val="24"/>
          <w:szCs w:val="24"/>
        </w:rPr>
        <w:t xml:space="preserve">Με ρώτησε ο κ. Κεγκέρογλου για τον νόμο Βρούτση, όπως τον είπε, τον ν.4670/2020, την ασφαλιστική μας μεταρρύθμιση. </w:t>
      </w:r>
    </w:p>
    <w:p w:rsidR="007B1602" w:rsidRPr="007B1602" w:rsidRDefault="007B1602" w:rsidP="007B1602">
      <w:pPr>
        <w:shd w:val="clear" w:color="auto" w:fill="FFFFFF"/>
        <w:spacing w:after="160" w:line="600" w:lineRule="auto"/>
        <w:ind w:firstLine="720"/>
        <w:jc w:val="both"/>
        <w:rPr>
          <w:rFonts w:ascii="Arial" w:hAnsi="Arial" w:cs="Arial"/>
          <w:color w:val="222222"/>
          <w:sz w:val="24"/>
          <w:szCs w:val="24"/>
        </w:rPr>
      </w:pPr>
      <w:r w:rsidRPr="007B1602">
        <w:rPr>
          <w:rFonts w:ascii="Arial" w:hAnsi="Arial" w:cs="Arial"/>
          <w:color w:val="222222"/>
          <w:sz w:val="24"/>
          <w:szCs w:val="24"/>
        </w:rPr>
        <w:lastRenderedPageBreak/>
        <w:t xml:space="preserve">Είχα την ευκαιρία σε μία συνέντευξή μου την περασμένη εβδομάδα να ανακοινώσω -και θέλω να τα πω και επίσημα στη Βουλή- τα χρονικά ορόσημα της εφαρμογής του νόμου στα κρίσιμα ζητήματα. </w:t>
      </w:r>
    </w:p>
    <w:p w:rsidR="007B1602" w:rsidRPr="007B1602" w:rsidRDefault="007B1602" w:rsidP="007B1602">
      <w:pPr>
        <w:shd w:val="clear" w:color="auto" w:fill="FFFFFF"/>
        <w:spacing w:after="160" w:line="600" w:lineRule="auto"/>
        <w:ind w:firstLine="720"/>
        <w:jc w:val="both"/>
        <w:rPr>
          <w:rFonts w:ascii="Arial" w:hAnsi="Arial" w:cs="Arial"/>
          <w:color w:val="222222"/>
          <w:sz w:val="24"/>
          <w:szCs w:val="24"/>
        </w:rPr>
      </w:pPr>
      <w:r w:rsidRPr="007B1602">
        <w:rPr>
          <w:rFonts w:ascii="Arial" w:hAnsi="Arial" w:cs="Arial"/>
          <w:color w:val="222222"/>
          <w:sz w:val="24"/>
          <w:szCs w:val="24"/>
        </w:rPr>
        <w:t xml:space="preserve"> Ο ν.4670/2020 ήρθε για να μείνει. Πρώτον. Αποκαθιστά τις αντισυνταγματικότητες του νόμου Κατρούγκαλου και στους ελεύθερους επαγγελματίες, την αφαίμαξη που έκανε από το εισόδημά τους, κατακρεουργώντας το ζήτημα της παραγωγικής δυναμικής που έχει ο κόσμος των επιστημόνων, των αυτοαπασχολούμενων, των αγροτών. Απελευθερώσαμε από το εισόδημα τις σχέσεις του ελεύθερου επαγγελματία. </w:t>
      </w:r>
    </w:p>
    <w:p w:rsidR="007B1602" w:rsidRPr="007B1602" w:rsidRDefault="007B1602" w:rsidP="007B1602">
      <w:pPr>
        <w:shd w:val="clear" w:color="auto" w:fill="FFFFFF"/>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222222"/>
          <w:sz w:val="24"/>
          <w:szCs w:val="24"/>
        </w:rPr>
        <w:t>Δεύτερον. Επαναφέρουμε τις επικουρικές συντάξεις, σύμφωνα με τις αποφάσεις και του Συμβουλίου της Επικρατείας, και κάνουμε και το σύστημα ανταποδοτικό από τα τριάντα χρόνια και πάνω. Πλέον, δεν θα χειραγωγούνται ούτε θα κατευθύνονται οι συνταξιούχοι α</w:t>
      </w:r>
      <w:r w:rsidRPr="007B1602">
        <w:rPr>
          <w:rFonts w:ascii="Arial" w:hAnsi="Arial" w:cs="Arial"/>
          <w:color w:val="000000"/>
          <w:sz w:val="24"/>
          <w:szCs w:val="24"/>
          <w:shd w:val="clear" w:color="auto" w:fill="FFFFFF"/>
          <w:lang w:eastAsia="el-GR"/>
        </w:rPr>
        <w:t xml:space="preserve">πό δικηγορικά γραφεία. Ξέρουν ότι έχουν μπροστά τους έναν νόμο και κυρίως αυτός ο νόμος αφορά τους νέους της πατρίδας μας. Όλοι οι νέοι της πατρίδας μας με εργασιακό βίο τριάντα χρόνια και ένα θα παίρνουν βελτιωμένη σύνταξη σε σχέση με το παρελθόν. </w:t>
      </w:r>
    </w:p>
    <w:p w:rsidR="007B1602" w:rsidRPr="007B1602" w:rsidRDefault="007B1602" w:rsidP="007B1602">
      <w:pPr>
        <w:shd w:val="clear" w:color="auto" w:fill="FFFFFF"/>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 xml:space="preserve">Ο νόμος είναι ψηφισμένος τρεις μήνες, κύριε Πρόεδρε, και δέχομαι ερώτηση γιατί δεν έχει εφαρμοστεί. Θα μπορούσα να επικαλεστώ την πανδημία. Διότι με την πανδημία όλος ο </w:t>
      </w:r>
      <w:r w:rsidRPr="007B1602">
        <w:rPr>
          <w:rFonts w:ascii="Arial" w:hAnsi="Arial" w:cs="Arial"/>
          <w:color w:val="222222"/>
          <w:sz w:val="24"/>
          <w:szCs w:val="24"/>
          <w:lang w:val="en-US"/>
        </w:rPr>
        <w:t>e</w:t>
      </w:r>
      <w:r w:rsidRPr="007B1602">
        <w:rPr>
          <w:rFonts w:ascii="Arial" w:hAnsi="Arial" w:cs="Arial"/>
          <w:color w:val="222222"/>
          <w:sz w:val="24"/>
          <w:szCs w:val="24"/>
        </w:rPr>
        <w:t>-ΕΦΚΑ</w:t>
      </w:r>
      <w:r w:rsidRPr="007B1602">
        <w:rPr>
          <w:rFonts w:ascii="Arial" w:hAnsi="Arial" w:cs="Arial"/>
          <w:color w:val="000000"/>
          <w:sz w:val="24"/>
          <w:szCs w:val="24"/>
          <w:shd w:val="clear" w:color="auto" w:fill="FFFFFF"/>
          <w:lang w:eastAsia="el-GR"/>
        </w:rPr>
        <w:t>, όλοι οι υπάλληλοι του</w:t>
      </w:r>
      <w:r w:rsidRPr="007B1602">
        <w:rPr>
          <w:rFonts w:ascii="Arial" w:hAnsi="Arial" w:cs="Arial"/>
          <w:color w:val="222222"/>
          <w:sz w:val="24"/>
          <w:szCs w:val="24"/>
        </w:rPr>
        <w:t xml:space="preserve"> </w:t>
      </w:r>
      <w:r w:rsidRPr="007B1602">
        <w:rPr>
          <w:rFonts w:ascii="Arial" w:hAnsi="Arial" w:cs="Arial"/>
          <w:color w:val="222222"/>
          <w:sz w:val="24"/>
          <w:szCs w:val="24"/>
          <w:lang w:val="en-US"/>
        </w:rPr>
        <w:t>e</w:t>
      </w:r>
      <w:r w:rsidRPr="007B1602">
        <w:rPr>
          <w:rFonts w:ascii="Arial" w:hAnsi="Arial" w:cs="Arial"/>
          <w:color w:val="222222"/>
          <w:sz w:val="24"/>
          <w:szCs w:val="24"/>
        </w:rPr>
        <w:t>-</w:t>
      </w:r>
      <w:r w:rsidRPr="007B1602">
        <w:rPr>
          <w:rFonts w:ascii="Arial" w:hAnsi="Arial" w:cs="Arial"/>
          <w:color w:val="222222"/>
          <w:sz w:val="24"/>
          <w:szCs w:val="24"/>
        </w:rPr>
        <w:lastRenderedPageBreak/>
        <w:t>ΕΦΚΑ,</w:t>
      </w:r>
      <w:r w:rsidRPr="007B1602">
        <w:rPr>
          <w:rFonts w:ascii="Arial" w:hAnsi="Arial" w:cs="Arial"/>
          <w:color w:val="000000"/>
          <w:sz w:val="24"/>
          <w:szCs w:val="24"/>
          <w:shd w:val="clear" w:color="auto" w:fill="FFFFFF"/>
          <w:lang w:eastAsia="el-GR"/>
        </w:rPr>
        <w:t xml:space="preserve"> σταμάτησαν να εργάζονται. Με ρωτάτε, δηλαδή, μέσα στην πανδημία να εφαρμοστεί ένας νόμος, που δεν έχουμε υπαλλήλους. </w:t>
      </w:r>
    </w:p>
    <w:p w:rsidR="007B1602" w:rsidRPr="007B1602" w:rsidRDefault="007B1602" w:rsidP="007B1602">
      <w:pPr>
        <w:shd w:val="clear" w:color="auto" w:fill="FFFFFF"/>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 xml:space="preserve">Παρ’ όλα αυτά, ανακοινώνω σήμερα στην ελληνική Βουλή τα εξής. Πρώτον.  Το πρώτο ζήτημα ήταν να εφαρμοστούν τα νέα ασφαλιστικά για τις κατηγορίες των ελεύθερων επαγγελματιών. Μάρτιος 2020. Ναι, έγινε πανηγυρικά. Το κάναμε. </w:t>
      </w:r>
    </w:p>
    <w:p w:rsidR="007B1602" w:rsidRPr="007B1602" w:rsidRDefault="007B1602" w:rsidP="007B1602">
      <w:pPr>
        <w:shd w:val="clear" w:color="auto" w:fill="FFFFFF"/>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 xml:space="preserve">Δεύτερον. Να γίνει οργανωτική ενοποίηση του </w:t>
      </w:r>
      <w:r w:rsidRPr="007B1602">
        <w:rPr>
          <w:rFonts w:ascii="Arial" w:hAnsi="Arial" w:cs="Arial"/>
          <w:color w:val="222222"/>
          <w:sz w:val="24"/>
          <w:szCs w:val="24"/>
          <w:lang w:val="en-US"/>
        </w:rPr>
        <w:t>e</w:t>
      </w:r>
      <w:r w:rsidRPr="007B1602">
        <w:rPr>
          <w:rFonts w:ascii="Arial" w:hAnsi="Arial" w:cs="Arial"/>
          <w:color w:val="222222"/>
          <w:sz w:val="24"/>
          <w:szCs w:val="24"/>
        </w:rPr>
        <w:t>-ΕΦΚΑ</w:t>
      </w:r>
      <w:r w:rsidRPr="007B1602">
        <w:rPr>
          <w:rFonts w:ascii="Arial" w:hAnsi="Arial" w:cs="Arial"/>
          <w:color w:val="000000"/>
          <w:sz w:val="24"/>
          <w:szCs w:val="24"/>
          <w:shd w:val="clear" w:color="auto" w:fill="FFFFFF"/>
          <w:lang w:eastAsia="el-GR"/>
        </w:rPr>
        <w:t xml:space="preserve">, κύριε Σπανάκη. Διότι η ενοποίηση πλέον όλων των ασφαλιστικών φορέων κάτω από τον Εθνικό Φορέα Κοινωνικής Ασφάλισης αποτελεί μεγάλη τομή για το ελληνικό κράτος. Έχουμε έναν φορέα, τον </w:t>
      </w:r>
      <w:r w:rsidRPr="007B1602">
        <w:rPr>
          <w:rFonts w:ascii="Arial" w:hAnsi="Arial" w:cs="Arial"/>
          <w:color w:val="222222"/>
          <w:sz w:val="24"/>
          <w:szCs w:val="24"/>
          <w:lang w:val="en-US"/>
        </w:rPr>
        <w:t>e</w:t>
      </w:r>
      <w:r w:rsidRPr="007B1602">
        <w:rPr>
          <w:rFonts w:ascii="Arial" w:hAnsi="Arial" w:cs="Arial"/>
          <w:color w:val="222222"/>
          <w:sz w:val="24"/>
          <w:szCs w:val="24"/>
        </w:rPr>
        <w:t>-ΕΦΚΑ</w:t>
      </w:r>
      <w:r w:rsidRPr="007B1602">
        <w:rPr>
          <w:rFonts w:ascii="Arial" w:hAnsi="Arial" w:cs="Arial"/>
          <w:color w:val="000000"/>
          <w:sz w:val="24"/>
          <w:szCs w:val="24"/>
          <w:shd w:val="clear" w:color="auto" w:fill="FFFFFF"/>
          <w:lang w:eastAsia="el-GR"/>
        </w:rPr>
        <w:t xml:space="preserve">. Το κάναμε. Ενοποιήθηκαν όλα. Μέσα στην πανδημία όλα αυτά. </w:t>
      </w:r>
    </w:p>
    <w:p w:rsidR="007B1602" w:rsidRPr="007B1602" w:rsidRDefault="007B1602" w:rsidP="007B1602">
      <w:pPr>
        <w:shd w:val="clear" w:color="auto" w:fill="FFFFFF"/>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 xml:space="preserve">Τρίτον. Είναι η απονομή των εφάπαξ, που το είχαμε βάλει στόχο, να δίνεται αυτόματα μαζί με την κύρια σύνταξη. Να ενημερώσω, λοιπόν, τη Βουλή ότι από τον Μάιο μήνα το εφάπαξ, που καθυστερούσε δύο με τρία χρόνια μετά την κύρια σύνταξη, θα δίνεται αυτόματα μαζί με την κύρια σύνταξη. Το κάναμε πράξη. </w:t>
      </w:r>
    </w:p>
    <w:p w:rsidR="007B1602" w:rsidRPr="007B1602" w:rsidRDefault="007B1602" w:rsidP="007B1602">
      <w:pPr>
        <w:shd w:val="clear" w:color="auto" w:fill="FFFFFF"/>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 xml:space="preserve">Τέταρτον. Ενάμισι εκατομμύριο πληθυσμός, γιατροί, δικηγόροι, μηχανικοί, αυτοαπασχολούμενοι, αγρότες -κύριε Πρόεδρε, πρέπει να το πω, γιατί είναι σημαντικό αυτό- οι οποίοι έπαιρναν την ασφαλιστική τους </w:t>
      </w:r>
      <w:r w:rsidRPr="007B1602">
        <w:rPr>
          <w:rFonts w:ascii="Arial" w:hAnsi="Arial" w:cs="Arial"/>
          <w:color w:val="000000"/>
          <w:sz w:val="24"/>
          <w:szCs w:val="24"/>
          <w:shd w:val="clear" w:color="auto" w:fill="FFFFFF"/>
          <w:lang w:eastAsia="el-GR"/>
        </w:rPr>
        <w:lastRenderedPageBreak/>
        <w:t>ενημερότητα πηγαίνοντας στα υποκαταστήματα, κωλυσιεργώντας, γραφειοκρατία, ταλαιπωρία, την παίρνουν πλέον αυτόματα. Το κάναμε πράξη. Από 1</w:t>
      </w:r>
      <w:r w:rsidRPr="007B1602">
        <w:rPr>
          <w:rFonts w:ascii="Arial" w:hAnsi="Arial" w:cs="Arial"/>
          <w:color w:val="000000"/>
          <w:sz w:val="24"/>
          <w:szCs w:val="24"/>
          <w:shd w:val="clear" w:color="auto" w:fill="FFFFFF"/>
          <w:vertAlign w:val="superscript"/>
          <w:lang w:eastAsia="el-GR"/>
        </w:rPr>
        <w:t>η</w:t>
      </w:r>
      <w:r w:rsidRPr="007B1602">
        <w:rPr>
          <w:rFonts w:ascii="Arial" w:hAnsi="Arial" w:cs="Arial"/>
          <w:color w:val="000000"/>
          <w:sz w:val="24"/>
          <w:szCs w:val="24"/>
          <w:shd w:val="clear" w:color="auto" w:fill="FFFFFF"/>
          <w:lang w:eastAsia="el-GR"/>
        </w:rPr>
        <w:t xml:space="preserve"> Ιουνίου 2020 θα εφαρμόζονται οι νέες μειωμένες ασφαλιστικές εισφορές για την πλήρη απασχόληση 0,90. </w:t>
      </w:r>
    </w:p>
    <w:p w:rsidR="007B1602" w:rsidRPr="007B1602" w:rsidRDefault="007B1602" w:rsidP="007B1602">
      <w:pPr>
        <w:shd w:val="clear" w:color="auto" w:fill="FFFFFF"/>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 xml:space="preserve">Πέμπτον. Στις 2 Ιουνίου αποκαθιστούμε την αδικία του νόμου ΣΥΡΙΖΑ στους διακόσιους πενήντα χιλιάδες συνταξιούχους, που τους έκοψε ο ΣΥΡΙΖΑ την επικουρική σύνταξη. Θα πάρουν πίσω την επικουρική σύνταξη, όχι γιατί βρέθηκαν τα λεφτά ξαφνικά, γιατί είναι απόφαση της δικαιοσύνης την οποία σεβόμαστε. </w:t>
      </w:r>
    </w:p>
    <w:p w:rsidR="007B1602" w:rsidRPr="007B1602" w:rsidRDefault="007B1602" w:rsidP="007B1602">
      <w:pPr>
        <w:shd w:val="clear" w:color="auto" w:fill="FFFFFF"/>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Πάω να συνεχίσω με το τι θα κάνουμε το επόμενο διάστημα. Τον Αύγουστο θα δοθεί η σύνταξη στους συνταξιούχους στους οποίους, επίσης, είχε κόψει τη σύνταξη ο ΣΥΡΙΖΑ, στους συνταξιούχους οι οποίοι εργάζονται. Θα τους δώσουμε το 70%, που τους έκοβε ο ΣΥΡΙΖΑ το 60%.</w:t>
      </w:r>
    </w:p>
    <w:p w:rsidR="007B1602" w:rsidRPr="007B1602" w:rsidRDefault="007B1602" w:rsidP="007B1602">
      <w:pPr>
        <w:shd w:val="clear" w:color="auto" w:fill="FFFFFF"/>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sz w:val="24"/>
          <w:szCs w:val="24"/>
          <w:highlight w:val="white"/>
          <w:lang w:eastAsia="el-GR"/>
        </w:rPr>
        <w:t xml:space="preserve">(Στο σημείο αυτό την Προεδρική Έδρα καταλαμβάνει ο Α΄ Αντιπρόεδρος της Βουλής, κ. </w:t>
      </w:r>
      <w:r w:rsidRPr="007B1602">
        <w:rPr>
          <w:rFonts w:ascii="Arial" w:hAnsi="Arial" w:cs="Arial"/>
          <w:b/>
          <w:sz w:val="24"/>
          <w:szCs w:val="24"/>
          <w:lang w:eastAsia="el-GR"/>
        </w:rPr>
        <w:t>ΝΙΚΗΤΑΣ ΚΑΚΛΑΜΑΝΗΣ</w:t>
      </w:r>
      <w:r w:rsidRPr="007B1602">
        <w:rPr>
          <w:rFonts w:ascii="Arial" w:hAnsi="Arial" w:cs="Arial"/>
          <w:sz w:val="24"/>
          <w:szCs w:val="24"/>
          <w:lang w:eastAsia="el-GR"/>
        </w:rPr>
        <w:t>)</w:t>
      </w:r>
    </w:p>
    <w:p w:rsidR="007B1602" w:rsidRPr="007B1602" w:rsidRDefault="007B1602" w:rsidP="007B1602">
      <w:pPr>
        <w:shd w:val="clear" w:color="auto" w:fill="FFFFFF"/>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themeColor="text1"/>
          <w:sz w:val="24"/>
          <w:szCs w:val="24"/>
          <w:shd w:val="clear" w:color="auto" w:fill="FFFFFF"/>
          <w:lang w:eastAsia="el-GR"/>
        </w:rPr>
        <w:t>Τον μήνα Οκτώβ</w:t>
      </w:r>
      <w:r w:rsidRPr="007B1602">
        <w:rPr>
          <w:rFonts w:ascii="Arial" w:hAnsi="Arial" w:cs="Arial"/>
          <w:color w:val="000000"/>
          <w:sz w:val="24"/>
          <w:szCs w:val="24"/>
          <w:shd w:val="clear" w:color="auto" w:fill="FFFFFF"/>
          <w:lang w:eastAsia="el-GR"/>
        </w:rPr>
        <w:t xml:space="preserve">ριο θα δοθούν τα αναδρομικά των επικουρικών και των κύριων συντάξεων, κύριε Κεγκέρογλου. Τον Οκτώβριο! Αυτό που επιβάλλει το Συμβούλιο της Επικρατείας.  Θα δώσουμε τα αναδρομικά στους συνταξιούχους που τα δικαιούνται, που αντισυνταγματικά έκοψε ο ΣΥΡΙΖΑ. </w:t>
      </w:r>
    </w:p>
    <w:p w:rsidR="007B1602" w:rsidRPr="007B1602" w:rsidRDefault="007B1602" w:rsidP="007B1602">
      <w:pPr>
        <w:shd w:val="clear" w:color="auto" w:fill="FFFFFF"/>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lastRenderedPageBreak/>
        <w:t xml:space="preserve">Τον μήνα Σεπτέμβριο, επίσης, θα δώσουμε την κύρια σύνταξη, με βάση τον νόμο Βρούτση, έτσι όπως τον λέτε, με βάση την ασφαλιστική μας μεταρρύθμιση, που δίνει πλέον αυξημένα ποσοστά αναπλήρωσης στους νέους συνταξιούχους. Τον μήνα Σεπτέμβριο . </w:t>
      </w:r>
    </w:p>
    <w:p w:rsidR="007B1602" w:rsidRPr="007B1602" w:rsidRDefault="007B1602" w:rsidP="007B1602">
      <w:pPr>
        <w:shd w:val="clear" w:color="auto" w:fill="FFFFFF"/>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 xml:space="preserve">Για τον Ιανουάριο 2021, τα είπα πριν, δεν θα τα επαναλάβω για τις συντάξεις, για το πώς θα δοθούν ψηφιακά με το σύστημα «ΑΤΛΑΣ» . </w:t>
      </w:r>
    </w:p>
    <w:p w:rsidR="007B1602" w:rsidRPr="007B1602" w:rsidRDefault="007B1602" w:rsidP="007B1602">
      <w:pPr>
        <w:shd w:val="clear" w:color="auto" w:fill="FFFFFF"/>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 xml:space="preserve">Αυτές είναι οι προθεσμίες ορόσημα, κύριε  Κεγκέρογλου.  </w:t>
      </w:r>
    </w:p>
    <w:p w:rsidR="007B1602" w:rsidRPr="007B1602" w:rsidRDefault="007B1602" w:rsidP="007B1602">
      <w:pPr>
        <w:shd w:val="clear" w:color="auto" w:fill="FFFFFF"/>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b/>
          <w:color w:val="000000"/>
          <w:sz w:val="24"/>
          <w:szCs w:val="24"/>
          <w:shd w:val="clear" w:color="auto" w:fill="FFFFFF"/>
          <w:lang w:eastAsia="el-GR"/>
        </w:rPr>
        <w:t>ΠΡΟΕΔΡΕΥΩΝ (Νικήτας Κακλαμάνης):</w:t>
      </w:r>
      <w:r w:rsidRPr="007B1602">
        <w:rPr>
          <w:rFonts w:ascii="Arial" w:hAnsi="Arial" w:cs="Arial"/>
          <w:color w:val="000000"/>
          <w:sz w:val="24"/>
          <w:szCs w:val="24"/>
          <w:shd w:val="clear" w:color="auto" w:fill="FFFFFF"/>
          <w:lang w:eastAsia="el-GR"/>
        </w:rPr>
        <w:t xml:space="preserve"> Κύριε Υπουργέ, παρακαλώ να ολοκληρώσετε. Έχουμε νομοσχέδιο μετά. </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cs="Arial"/>
          <w:b/>
          <w:color w:val="111111"/>
          <w:sz w:val="24"/>
          <w:szCs w:val="24"/>
          <w:lang w:eastAsia="el-GR"/>
        </w:rPr>
      </w:pPr>
      <w:r w:rsidRPr="007B1602">
        <w:rPr>
          <w:rFonts w:ascii="Arial" w:hAnsi="Arial" w:cs="Arial"/>
          <w:b/>
          <w:color w:val="111111"/>
          <w:sz w:val="24"/>
          <w:szCs w:val="24"/>
          <w:lang w:eastAsia="el-GR"/>
        </w:rPr>
        <w:t xml:space="preserve">ΙΩΑΝΝΗΣ ΒΡΟΥΤΣΗΣ (Υπουργός Εργασίας και Κοινωνικών Υποθέσεων): </w:t>
      </w:r>
      <w:r w:rsidRPr="007B1602">
        <w:rPr>
          <w:rFonts w:ascii="Arial" w:hAnsi="Arial" w:cs="Arial"/>
          <w:color w:val="000000"/>
          <w:sz w:val="24"/>
          <w:szCs w:val="24"/>
          <w:shd w:val="clear" w:color="auto" w:fill="FFFFFF"/>
          <w:lang w:eastAsia="el-GR"/>
        </w:rPr>
        <w:t xml:space="preserve">Κλείνω, κύριε Πρόεδρε. </w:t>
      </w:r>
    </w:p>
    <w:p w:rsidR="007B1602" w:rsidRPr="007B1602" w:rsidRDefault="007B1602" w:rsidP="007B1602">
      <w:pPr>
        <w:shd w:val="clear" w:color="auto" w:fill="FFFFFF"/>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 xml:space="preserve">Θέλω να πω ότι η Κυβέρνηση είναι απόλυτα συνεπής και μέσα στην πανδημία. Κάνει πράξη ό,τι έχει υποσχεθεί και θα αποκαταστήσει το αίσθημα ευθύνης των πολιτών, των συνταξιούχων, εκ μέρους του ασφαλιστικού συστήματος. </w:t>
      </w:r>
    </w:p>
    <w:p w:rsidR="007B1602" w:rsidRPr="007B1602" w:rsidRDefault="007B1602" w:rsidP="007B1602">
      <w:pPr>
        <w:shd w:val="clear" w:color="auto" w:fill="FFFFFF"/>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b/>
          <w:color w:val="000000"/>
          <w:sz w:val="24"/>
          <w:szCs w:val="24"/>
          <w:shd w:val="clear" w:color="auto" w:fill="FFFFFF"/>
          <w:lang w:eastAsia="el-GR"/>
        </w:rPr>
        <w:t>ΠΡΟΕΔΡΕΥΩΝ (Νικήτας Κακλαμάνης):</w:t>
      </w:r>
      <w:r w:rsidRPr="007B1602">
        <w:rPr>
          <w:rFonts w:ascii="Arial" w:hAnsi="Arial" w:cs="Arial"/>
          <w:color w:val="000000"/>
          <w:sz w:val="24"/>
          <w:szCs w:val="24"/>
          <w:shd w:val="clear" w:color="auto" w:fill="FFFFFF"/>
          <w:lang w:eastAsia="el-GR"/>
        </w:rPr>
        <w:t xml:space="preserve"> Εσείς έχετε μία πολύ καλή επικοινωνία με τον κ. Κεγκέρογλου. Μπορείτε να τα πείτε τα παραπάνω κατ’ ιδίαν. </w:t>
      </w:r>
    </w:p>
    <w:p w:rsidR="007B1602" w:rsidRPr="007B1602" w:rsidRDefault="007B1602" w:rsidP="007B1602">
      <w:pPr>
        <w:shd w:val="clear" w:color="auto" w:fill="FFFFFF"/>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lastRenderedPageBreak/>
        <w:t xml:space="preserve">Προχωράμε στην τρίτη με αριθμό 709/18-5-2020 επίκαιρη ερώτηση πρώτου κύκλου του Βουλευτή Ηρακλείου του Κομμουνιστικού Κόμματος Ελλάδας κ. Μανώλη Συντυχάκη προς την Υπουργό Παιδείας και Θρησκευμάτων, με θέμα: «Αναγκαία μέτρα για τα σχολεία του Γενικού Λυκείου και του Επαγγελματικού Λυκείου Κισσάμου». </w:t>
      </w:r>
    </w:p>
    <w:p w:rsidR="007B1602" w:rsidRPr="007B1602" w:rsidRDefault="007B1602" w:rsidP="007B1602">
      <w:pPr>
        <w:shd w:val="clear" w:color="auto" w:fill="FFFFFF"/>
        <w:spacing w:after="160" w:line="600" w:lineRule="auto"/>
        <w:ind w:firstLine="720"/>
        <w:jc w:val="both"/>
        <w:rPr>
          <w:rFonts w:ascii="Arial" w:hAnsi="Arial" w:cs="Arial"/>
          <w:color w:val="222222"/>
          <w:sz w:val="24"/>
          <w:szCs w:val="24"/>
        </w:rPr>
      </w:pPr>
      <w:r w:rsidRPr="007B1602">
        <w:rPr>
          <w:rFonts w:ascii="Arial" w:hAnsi="Arial" w:cs="Arial"/>
          <w:color w:val="222222"/>
          <w:sz w:val="24"/>
          <w:szCs w:val="24"/>
        </w:rPr>
        <w:t xml:space="preserve">Τον λόγο έχει ο κ. Συντυχάκης. </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b/>
          <w:bCs/>
          <w:sz w:val="24"/>
          <w:szCs w:val="24"/>
          <w:lang w:eastAsia="el-GR"/>
        </w:rPr>
        <w:t xml:space="preserve">ΕΜΜΑΝΟΥΗΛ ΣΥΝΤΥΧΑΚΗΣ: </w:t>
      </w:r>
      <w:r w:rsidRPr="007B1602">
        <w:rPr>
          <w:rFonts w:ascii="Arial" w:hAnsi="Arial"/>
          <w:sz w:val="24"/>
          <w:szCs w:val="24"/>
          <w:lang w:eastAsia="el-GR"/>
        </w:rPr>
        <w:t xml:space="preserve">Κυρία Υφυπουργέ, τον περασμένο Νοέμβρη είχαμε σεισμική δόνηση 6,1 βαθμών της κλίμακας Ρίχτερ στη δυτική Κρήτη προκαλώντας σοβαρές ζημιές, μεταξύ άλλων, στο κτίριο του Γενικού Λυκείου και του ΕΠΑΛ Κισσάμου, τα οποία κρίθηκαν ακατάλληλα και ανεστάλη η λειτουργία τους, ύστερα από αυτοψία  των αρμόδιων υπηρεσιών της «ΚΤΙΡΙΑΚΕΣ ΥΠΟΔΟΜΕΣ Α.Ε.». </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Έκτοτε, η κατάσταση έχει ως εξής. Πρώτον, οι μαθητές των δύο σχολείων αναγκαστικά μεταφέρθηκαν σε γυμνάσια της περιοχής και στις εγκαταστάσεις του κέντρου εκπαίδευσης στον Ταυρωνίτη για τα εργαστήρια του ΕΠΑΛ Κισσάμου, παρακολουθώντας τα μαθήματά τους σε απογευματινή βάρδια, με όποιες επιπτώσεις είχε αυτό στη διατάραξη της σχολικής διαδικασίας και τον προγραμματισμό στη ζωή των μαθητών και των οικογενειών τους, στην ψυχολογία των μαθητών και στη σωστή προετοιμασία </w:t>
      </w:r>
      <w:r w:rsidRPr="007B1602">
        <w:rPr>
          <w:rFonts w:ascii="Arial" w:hAnsi="Arial"/>
          <w:sz w:val="24"/>
          <w:szCs w:val="24"/>
          <w:lang w:eastAsia="el-GR"/>
        </w:rPr>
        <w:lastRenderedPageBreak/>
        <w:t>τους για τις πανελλαδικές εξετάσεις, καθώς και τα φροντιστηριακά μαθήματα που διοργανώθηκαν.</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Περιφέρεια και δήμος σε ομόφωνες αποφάσεις τους θεωρούν ότι η προσωρινή λύση της συστέγασής τους με τα δύο γυμνάσια και τη λειτουργία του σε απογευματινό ωράριο προκαλεί σοβαρές δυσλειτουργίες και ντόμινο προβλημάτων σε βάρος των μαθητών.</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 Αντιλαμβάνεστε, λοιπόν, ότι οι μαθητές υπέστησαν διπλή ταλαιπωρία, αφ’ ενός λόγω των ιδιαίτερων προβλημάτων που αντιμετώπισαν οι μαθητές στη διάρκεια της σχολικής χρονιάς, που είχε ως αποτέλεσμα να ενταθεί περαιτέρω το άγχος και η ανασφάλειά τους και αφ’ ετέρου, λόγω της πανδημίας και των έκτακτων μέτρων. Η ταλαιπωρία αυτών των μαθητών ξεκίνησε εδώ και τρεισήμισι μήνες. </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Δεύτερον, η «ΚΤΙΡΙΑΚΕΣ ΥΠΟΔΟΜΕΣ Α.Ε.», ως όφειλε, προχώρησε με κατεπείγουσες διαδικασίες στην προμήθεια των προκάτ αιθουσών και ανέλαβε την υποχρέωση της τοποθέτησής τους σε έτοιμο διαμορφωμένο χώρο. Οι μεν εργασίες διαμόρφωσης των χωρών που έχουν επιλεγεί για την εγκατάσταση αυτών των αιθουσών είναι κατά το ήμισυ έτοιμες, μόνο για το ΓΕΛ, εκκρεμούν οι εργασίες του ΕΠΑΛ, η δε δημοπράτηση για την προμήθεια των είκοσι οκτώ προκατασκευασμένων αιθουσών ολοκληρώθηκε τέλη του Γενάρη του 2020.</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Παρ’ όλα αυτά, η «ΚΤΙΡΙΑΚΕΣ ΥΠΟΔΟΜΕΣ Α.Ε.», με έγγραφο στις 30-4-2020, το οποίο θα καταθέσω για τα Πρακτικά, επισημαίνει την καθυστέρηση ολοκλήρωσης της προμήθειας αιθουσών λόγω άσκησης προσφυγής εκ μέρους του δεύτερου μειοδότη κατά της απόφασης του διοικητικού συμβουλίου της ΚΤΥΠ, με αποτέλεσμα την αναστολή ολοκλήρωσης της διαγωνιστικής διαδικασίας. Δικαστική απόφαση, απ’ ό,τι γνωρίζουμε δεν υπάρχει ακόμα. Ήταν κλειστά τα δικαστήρια. Μπαίνουμε στον Ιούνιο και 1</w:t>
      </w:r>
      <w:r w:rsidRPr="007B1602">
        <w:rPr>
          <w:rFonts w:ascii="Arial" w:hAnsi="Arial"/>
          <w:sz w:val="24"/>
          <w:szCs w:val="24"/>
          <w:vertAlign w:val="superscript"/>
          <w:lang w:eastAsia="el-GR"/>
        </w:rPr>
        <w:t>η</w:t>
      </w:r>
      <w:r w:rsidRPr="007B1602">
        <w:rPr>
          <w:rFonts w:ascii="Arial" w:hAnsi="Arial"/>
          <w:sz w:val="24"/>
          <w:szCs w:val="24"/>
          <w:lang w:eastAsia="el-GR"/>
        </w:rPr>
        <w:t xml:space="preserve"> Σεπτέμβρη ανοίγουν τα σχολεία.</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 Και τρίτον, εκτός της καθυστέρησης προμήθειας των αιθουσών,  υπάρχουν πλέον και νέα δεδομένα. Αυτές οι είκοσι οκτώ προκάτ αίθουσες -που έτσι κι αλλιώς δεν μπορεί να συνιστά μόνιμη λύση για τη στέγαση των μαθητών- δεν εξασφαλίζουν στοιχειώδεις προϋποθέσεις για την ασφαλή λειτουργία τους λόγω της πανδημίας. </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b/>
          <w:bCs/>
          <w:sz w:val="24"/>
          <w:szCs w:val="24"/>
          <w:lang w:eastAsia="el-GR"/>
        </w:rPr>
        <w:t>ΠΡΟΔΡΕΥΩΝ (Νικήτας Κακλαμάνης):</w:t>
      </w:r>
      <w:r w:rsidRPr="007B1602">
        <w:rPr>
          <w:rFonts w:ascii="Arial" w:hAnsi="Arial"/>
          <w:sz w:val="24"/>
          <w:szCs w:val="24"/>
          <w:lang w:eastAsia="el-GR"/>
        </w:rPr>
        <w:t xml:space="preserve"> Προχωρήστε στο ερώτημα, κύριε Συντυχάκη. </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b/>
          <w:bCs/>
          <w:sz w:val="24"/>
          <w:szCs w:val="24"/>
          <w:lang w:eastAsia="el-GR"/>
        </w:rPr>
        <w:t xml:space="preserve">ΕΜΜΑΝΟΥΗΛ ΣΥΝΤΥΧΑΚΗΣ: </w:t>
      </w:r>
      <w:r w:rsidRPr="007B1602">
        <w:rPr>
          <w:rFonts w:ascii="Arial" w:hAnsi="Arial"/>
          <w:sz w:val="24"/>
          <w:szCs w:val="24"/>
          <w:lang w:eastAsia="el-GR"/>
        </w:rPr>
        <w:t xml:space="preserve">Κύριε Πρόεδρε, δείξτε λίγη ανοχή. </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Κλείνω με τα ερωτήματα. Ως προς το πρώτο θέμα για την ταλαιπωρία, που υπέστησαν οι μαθητές, τι μέτρα θα πάρετε έτσι ώστε με άμεση νομοθετική παρέμβαση να υπάρξουν ευεργετικές διατάξεις, δηλαδή επιπλέον </w:t>
      </w:r>
      <w:r w:rsidRPr="007B1602">
        <w:rPr>
          <w:rFonts w:ascii="Arial" w:hAnsi="Arial"/>
          <w:sz w:val="24"/>
          <w:szCs w:val="24"/>
          <w:lang w:eastAsia="el-GR"/>
        </w:rPr>
        <w:lastRenderedPageBreak/>
        <w:t>μοριοδότηση, για τους μαθητές των δύο λυκείων που θα συμμετάσχουν στις φετινές πανελλαδικές εξετάσεις;</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Ως προς το δεύτερο για την καθυστέρηση της προμήθειας αιθουσών, να υπάρξει άμεση επιτάχυνση ολοκλήρωσης της διαδικασίας για την παράδοση των αιθουσών για τη στέγαση των δύο σχολείων από τον Σεπτέμβρη, με σαφές χρονοδιάγραμμα, καθώς επίσης, με κατεπείγουσες διαδικασίες να εξασφαλιστούν επιπλέον αίθουσες ίσες στον αριθμό με βάση τα προβλεπόμενα μέτρα προστασίας λόγω της πανδημίας, άρα και αντίστοιχη διαμόρφωση των χώρων τοποθέτησης. </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Και τέλος, να εξασφαλιστεί επαρκής κρατική χρηματοδότηση για νέα σχολεία που θα ανταποκρίνονται σε σύγχρονες αντισεισμικές προδιαγραφές, για να σταματήσει αυτό το αίσχος των κοντέινερ και τις διπλοβάρδιες που υπάρχει. </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Απ’ ό,τι γνωρίζουμε δεν έχει γίνει τίποτα σε σχέση με αυτό.  </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b/>
          <w:bCs/>
          <w:sz w:val="24"/>
          <w:szCs w:val="24"/>
          <w:lang w:eastAsia="el-GR"/>
        </w:rPr>
        <w:t xml:space="preserve">ΠΡΟΔΡΕΥΩΝ (Νικήτας Κακλαμάνης): </w:t>
      </w:r>
      <w:r w:rsidRPr="007B1602">
        <w:rPr>
          <w:rFonts w:ascii="Arial" w:hAnsi="Arial"/>
          <w:sz w:val="24"/>
          <w:szCs w:val="24"/>
          <w:lang w:eastAsia="el-GR"/>
        </w:rPr>
        <w:t xml:space="preserve">Κυρία Υφυπουργέ, έχετε τον λόγο. </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cs="Arial"/>
          <w:bCs/>
          <w:color w:val="111111"/>
          <w:sz w:val="24"/>
          <w:szCs w:val="24"/>
          <w:lang w:eastAsia="el-GR"/>
        </w:rPr>
      </w:pPr>
      <w:r w:rsidRPr="007B1602">
        <w:rPr>
          <w:rFonts w:ascii="Arial" w:hAnsi="Arial" w:cs="Arial"/>
          <w:b/>
          <w:color w:val="111111"/>
          <w:sz w:val="24"/>
          <w:szCs w:val="24"/>
          <w:lang w:eastAsia="el-GR"/>
        </w:rPr>
        <w:t xml:space="preserve">ΣΟΦΙΑ ΖΑΧΑΡΑΚΗ (Υφυπουργός </w:t>
      </w:r>
      <w:r w:rsidRPr="007B1602">
        <w:rPr>
          <w:rFonts w:ascii="Arial" w:hAnsi="Arial" w:cs="Arial"/>
          <w:b/>
          <w:bCs/>
          <w:color w:val="111111"/>
          <w:sz w:val="24"/>
          <w:szCs w:val="24"/>
          <w:lang w:eastAsia="el-GR"/>
        </w:rPr>
        <w:t>Παιδείας και Θρησκευμάτων):</w:t>
      </w:r>
      <w:r w:rsidRPr="007B1602">
        <w:rPr>
          <w:rFonts w:ascii="Arial" w:hAnsi="Arial" w:cs="Arial"/>
          <w:b/>
          <w:color w:val="111111"/>
          <w:sz w:val="24"/>
          <w:szCs w:val="24"/>
          <w:lang w:eastAsia="el-GR"/>
        </w:rPr>
        <w:t xml:space="preserve"> </w:t>
      </w:r>
      <w:r w:rsidRPr="007B1602">
        <w:rPr>
          <w:rFonts w:ascii="Arial" w:hAnsi="Arial" w:cs="Arial"/>
          <w:bCs/>
          <w:color w:val="111111"/>
          <w:sz w:val="24"/>
          <w:szCs w:val="24"/>
          <w:lang w:eastAsia="el-GR"/>
        </w:rPr>
        <w:t xml:space="preserve">Ευχαριστώ, κύριε Πρόεδρε. </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7B1602">
        <w:rPr>
          <w:rFonts w:ascii="Arial" w:hAnsi="Arial" w:cs="Arial"/>
          <w:bCs/>
          <w:color w:val="111111"/>
          <w:sz w:val="24"/>
          <w:szCs w:val="24"/>
          <w:lang w:eastAsia="el-GR"/>
        </w:rPr>
        <w:lastRenderedPageBreak/>
        <w:t>Κύριε Βουλευτά, πράγματι λόγω του σεισμού της 27</w:t>
      </w:r>
      <w:r w:rsidRPr="007B1602">
        <w:rPr>
          <w:rFonts w:ascii="Arial" w:hAnsi="Arial" w:cs="Arial"/>
          <w:bCs/>
          <w:color w:val="111111"/>
          <w:sz w:val="24"/>
          <w:szCs w:val="24"/>
          <w:vertAlign w:val="superscript"/>
          <w:lang w:eastAsia="el-GR"/>
        </w:rPr>
        <w:t>ης</w:t>
      </w:r>
      <w:r w:rsidRPr="007B1602">
        <w:rPr>
          <w:rFonts w:ascii="Arial" w:hAnsi="Arial" w:cs="Arial"/>
          <w:bCs/>
          <w:color w:val="111111"/>
          <w:sz w:val="24"/>
          <w:szCs w:val="24"/>
          <w:lang w:eastAsia="el-GR"/>
        </w:rPr>
        <w:t xml:space="preserve"> Νοεμβρίου είχαμε και όλα τα επακόλουθα προβλήματα. Μιλάμε για καταστάσεις οι οποίες ήταν και ξαφνικές, απρόσμενες και εξαιρετικά προβληματικές </w:t>
      </w:r>
      <w:r w:rsidRPr="007B1602">
        <w:rPr>
          <w:rFonts w:ascii="Arial" w:hAnsi="Arial"/>
          <w:sz w:val="24"/>
          <w:szCs w:val="24"/>
          <w:lang w:eastAsia="el-GR"/>
        </w:rPr>
        <w:t xml:space="preserve">για τα παιδιά και βέβαια, για όλη την τοπική κοινότητα. Πρέπει να σας πω ότι έγινε εντατική προσπάθεια να αντιμετωπιστούν με πρωτόγνωρη ταχύτητα κι ελάτε να δούμε γιατί το διατείνουμε αυτό σήμερα. </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7B1602">
        <w:rPr>
          <w:rFonts w:ascii="Arial" w:hAnsi="Arial"/>
          <w:sz w:val="24"/>
          <w:szCs w:val="24"/>
          <w:lang w:eastAsia="el-GR"/>
        </w:rPr>
        <w:t>Είχαμε το ζήτημα του σεισμού, όπως είπα την 27</w:t>
      </w:r>
      <w:r w:rsidRPr="007B1602">
        <w:rPr>
          <w:rFonts w:ascii="Arial" w:hAnsi="Arial"/>
          <w:sz w:val="24"/>
          <w:szCs w:val="24"/>
          <w:vertAlign w:val="superscript"/>
          <w:lang w:eastAsia="el-GR"/>
        </w:rPr>
        <w:t>η</w:t>
      </w:r>
      <w:r w:rsidRPr="007B1602">
        <w:rPr>
          <w:rFonts w:ascii="Arial" w:hAnsi="Arial"/>
          <w:sz w:val="24"/>
          <w:szCs w:val="24"/>
          <w:lang w:eastAsia="el-GR"/>
        </w:rPr>
        <w:t xml:space="preserve"> Νοεμβρίου. Και βέβαια, το ιδανικό, γιατί μιλάμε για παιδιά και για σχολείο και για παιδεία, είναι πράγματι η ανέγερση ενός νέου σχολικού συγκροτήματος. Ποιος μπορεί ούτως ή άλλως να διαφωνήσει σε αυτό το πράγμα. Επίσης, όμως, σε αντίστιξη με το ευκταίο, πάντα υπάρχει και το εφικτό ή το υλοποιήσιμο και το ρεαλιστικό. Αντιλαμβανόμαστε και αντιλαμβάνεστε όλοι βέβαια ότι η ανέγερση ενός σχολικού συγκροτήματος απαιτεί χρόνο,  που ξέρουμε ότι είναι έτη. </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7B1602">
        <w:rPr>
          <w:rFonts w:ascii="Arial" w:hAnsi="Arial"/>
          <w:sz w:val="24"/>
          <w:szCs w:val="24"/>
          <w:lang w:eastAsia="el-GR"/>
        </w:rPr>
        <w:t xml:space="preserve">Από την άλλη, όμως, εγώ θα ήθελα σήμερα να δώσω τις πράξεις, τις δράσεις οι οποίες έγιναν λίγες μέρες μόνο μετά από το σεισμό. Συγκεκριμένα, στις 5 Δεκεμβρίου, οκτώ μέρες μόνο μετά τον σεισμό και μετά από την κοινοποίηση του αιτήματος από τον δήμο στο Υπουργείο Παιδείας, πραγματοποιήθηκε σύσκεψη στους χώρους του Υπουργείου για την επίλυση του κτηριακού προβλήματος στέγασης των σχολικών μονάδων και του Γενικού Λυκείου αλλά και του Επαγγελματικού Λυκείου της Κισσάμου, σε μόνιμη βάση, </w:t>
      </w:r>
      <w:r w:rsidRPr="007B1602">
        <w:rPr>
          <w:rFonts w:ascii="Arial" w:hAnsi="Arial"/>
          <w:sz w:val="24"/>
          <w:szCs w:val="24"/>
          <w:lang w:eastAsia="el-GR"/>
        </w:rPr>
        <w:lastRenderedPageBreak/>
        <w:t xml:space="preserve">αλλά συγχρόνως και σε μία λύση - γέφυρα για τα παιδιά τους εκπαιδευτικούς, για την προσωρινή λύση του ζητήματος της στέγασης. Παρόντες ήταν οι φορείς του Δήμου Κισσάμου, εκπρόσωποι της ΚΤΥΠ, ο κ. Διγαλάκης κι εγώ. </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7B1602">
        <w:rPr>
          <w:rFonts w:ascii="Arial" w:hAnsi="Arial"/>
          <w:sz w:val="24"/>
          <w:szCs w:val="24"/>
          <w:lang w:eastAsia="el-GR"/>
        </w:rPr>
        <w:t>Σε συνέχεια της συγκεκριμένης σύσκεψης, παρασχέθηκε μάλιστα και τεχνική υποστήριξη με σειρά εγγράφων προς τον Δήμο Κισσάμου, προκειμένου να υλοποιηθούν σειρά ενεργειών. Και συγκεκριμένα ποιες είναι αυτές οι ενέργειες; Να αιτιολογηθεί η κατεπείγουσα ανάγκη προμήθειας και τοποθέτησης προκατασκευασμένων αιθουσών από το δημοτικό συμβούλιο, ώστε τα Υπουργεία Παιδείας και Θρησκευμάτων και Υποδομών να συνηγορήσουν εγγράφως προς την ΚΤΥΠ για την ανάγκη αυτή, προκειμένου να δικαιολογηθεί η διαδικασία της παραγράφου 2γ, του άρθρου 32, του νόμου 4412, οπότε η ΚΤΥΠ να μπορεί να προμηθεύσει και να παραδώσει τις συγκεκριμένες αίθουσες.</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7B1602">
        <w:rPr>
          <w:rFonts w:ascii="Arial" w:hAnsi="Arial"/>
          <w:sz w:val="24"/>
          <w:szCs w:val="24"/>
          <w:lang w:eastAsia="el-GR"/>
        </w:rPr>
        <w:t>Συγχρόνως, να οριστικοποιηθεί ο αριθμός των αιθουσών, που χρειάζονται από το δήμο, σε συνεργασία πάντα με τη Διεύθυνση Δευτεροβάθμιας Εκπαίδευσης και το Υπουργείο Παιδείας. Να κατασκευαστούν οι απαραίτητες βάσεις από οπλισμένο σκυρόδεμα πάνω στις οποίες θα εγκατασταθούν οι οικίσκοι.</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7B1602">
        <w:rPr>
          <w:rFonts w:ascii="Arial" w:hAnsi="Arial"/>
          <w:sz w:val="24"/>
          <w:szCs w:val="24"/>
          <w:lang w:eastAsia="el-GR"/>
        </w:rPr>
        <w:t xml:space="preserve">Επιπλέον, στις 30 Δεκεμβρίου δημοσιεύθηκε η διακήρυξη του διαγωνισμού -αντιλαμβανόμαστε έτσι την ταχύτητα χρόνων- για την προμήθεια, </w:t>
      </w:r>
      <w:r w:rsidRPr="007B1602">
        <w:rPr>
          <w:rFonts w:ascii="Arial" w:hAnsi="Arial"/>
          <w:sz w:val="24"/>
          <w:szCs w:val="24"/>
          <w:lang w:eastAsia="el-GR"/>
        </w:rPr>
        <w:lastRenderedPageBreak/>
        <w:t xml:space="preserve">μεταφορά και συναρμολόγηση είκοσι επτά προκατασκευασμένων αιθουσών, δώδεκα για το γενικό λύκειο και οι υπόλοιπες δεκαπέντε για το ΕΠΑΛ, για την κάλυψη της προσωρινής στέγασης των μαθητών των σχολείων. Υπήρχε μάλιστα και ειδική μέριμνα, μέσω δωρεάς από την «ΤΕΡΝΑ», για την προμήθεια των τουαλετών. </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7B1602">
        <w:rPr>
          <w:rFonts w:ascii="Arial" w:hAnsi="Arial"/>
          <w:sz w:val="24"/>
          <w:szCs w:val="24"/>
          <w:lang w:eastAsia="el-GR"/>
        </w:rPr>
        <w:t>(Στο σημείο αυτό κτυπάει το κουδούνι λήξεως του χρόνου ομιλίας της κυρίας Υφυπουργού)</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7B1602">
        <w:rPr>
          <w:rFonts w:ascii="Arial" w:hAnsi="Arial"/>
          <w:sz w:val="24"/>
          <w:szCs w:val="24"/>
          <w:lang w:eastAsia="el-GR"/>
        </w:rPr>
        <w:t>Στο διάστημα το οποίο μεσολάβησε –το αναφέρατε- υποβλήθηκε ένσταση από τον δεύτερο μειοδότη του διαγωνισμού που προκήρυξε ΚΤΥΠ και η οποία εξετάστηκε από την Αρχή Εξέτασης Προδικαστικών Προσφυγών. Η απόφαση της αρχής εξεδόθη στις 23 Μαρτίου και δικαίωσε την ΚΤΥΠ. Όμως η προσφεύγουσα εταιρεία προσέφυγε και στο Διοικητικό Εφετείο Αθηνών και ορίστηκε δικάσιμος για 29 Μαΐου, δηλαδή σε λίγες μέρες, σε μία εβδομάδα από τώρα.</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7B1602">
        <w:rPr>
          <w:rFonts w:ascii="Arial" w:hAnsi="Arial"/>
          <w:sz w:val="24"/>
          <w:szCs w:val="24"/>
          <w:lang w:eastAsia="el-GR"/>
        </w:rPr>
        <w:t xml:space="preserve">Τέλος, ο Δήμος Κισσάμου σε συνεργασία με την περιφέρεια έχουν αναλάβει να ολοκληρώσουν τις βάσεις πάνω στις οποίες θα τοποθετηθούν οι αίθουσες, αλλά και τη συνολική διαμόρφωση του χώρου. Δήμος και περιφέρεια έχουν προχωρήσει στην υπογραφή σχετικής προγραμματικής σύμβασης για τη χρηματοδότηση του έργου από την περιφέρεια. Όπως μας πληροφορεί ο δήμος -το αναφέρατε και πριν- με το έγγραφο που λάβαμε στις 19 Μαΐου -όλα αυτά, </w:t>
      </w:r>
      <w:r w:rsidRPr="007B1602">
        <w:rPr>
          <w:rFonts w:ascii="Arial" w:hAnsi="Arial"/>
          <w:sz w:val="24"/>
          <w:szCs w:val="24"/>
          <w:lang w:eastAsia="el-GR"/>
        </w:rPr>
        <w:lastRenderedPageBreak/>
        <w:t xml:space="preserve">προφανώς, μπορούν να κατατεθούν και στα Πρακτικά της Βουλής- έχουν ήδη ξεκινήσει και διαμορφώνεται ο χώρος, που θα τοποθετηθούν οι αίθουσες. </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7B1602">
        <w:rPr>
          <w:rFonts w:ascii="Arial" w:hAnsi="Arial"/>
          <w:b/>
          <w:bCs/>
          <w:sz w:val="24"/>
          <w:szCs w:val="24"/>
          <w:lang w:eastAsia="el-GR"/>
        </w:rPr>
        <w:t xml:space="preserve">ΠΡΟΔΡΕΥΩΝ (Νικήτας Κακλαμάνης): </w:t>
      </w:r>
      <w:r w:rsidRPr="007B1602">
        <w:rPr>
          <w:rFonts w:ascii="Arial" w:hAnsi="Arial"/>
          <w:sz w:val="24"/>
          <w:szCs w:val="24"/>
          <w:lang w:eastAsia="el-GR"/>
        </w:rPr>
        <w:t xml:space="preserve">Τα υπόλοιπα στη δευτερολογία σας. </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7B1602">
        <w:rPr>
          <w:rFonts w:ascii="Arial" w:hAnsi="Arial" w:cs="Arial"/>
          <w:b/>
          <w:color w:val="111111"/>
          <w:sz w:val="24"/>
          <w:szCs w:val="24"/>
          <w:lang w:eastAsia="el-GR"/>
        </w:rPr>
        <w:t xml:space="preserve">ΣΟΦΙΑ ΖΑΧΑΡΑΚΗ (Υφυπουργός </w:t>
      </w:r>
      <w:r w:rsidRPr="007B1602">
        <w:rPr>
          <w:rFonts w:ascii="Arial" w:hAnsi="Arial" w:cs="Arial"/>
          <w:b/>
          <w:bCs/>
          <w:color w:val="111111"/>
          <w:sz w:val="24"/>
          <w:szCs w:val="24"/>
          <w:lang w:eastAsia="el-GR"/>
        </w:rPr>
        <w:t xml:space="preserve">Παιδείας και Θρησκευμάτων): </w:t>
      </w:r>
      <w:r w:rsidRPr="007B1602">
        <w:rPr>
          <w:rFonts w:ascii="Arial" w:hAnsi="Arial" w:cs="Arial"/>
          <w:color w:val="111111"/>
          <w:sz w:val="24"/>
          <w:szCs w:val="24"/>
          <w:lang w:eastAsia="el-GR"/>
        </w:rPr>
        <w:t xml:space="preserve">Μάλιστα, κύριε Πρόεδρε. </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7B1602">
        <w:rPr>
          <w:rFonts w:ascii="Arial" w:hAnsi="Arial"/>
          <w:b/>
          <w:bCs/>
          <w:sz w:val="24"/>
          <w:szCs w:val="24"/>
          <w:lang w:eastAsia="el-GR"/>
        </w:rPr>
        <w:t>ΠΡΟΔΡΕΥΩΝ (Νικήτας Κακλαμάνης):</w:t>
      </w:r>
      <w:r w:rsidRPr="007B1602">
        <w:rPr>
          <w:rFonts w:ascii="Arial" w:hAnsi="Arial"/>
          <w:sz w:val="24"/>
          <w:szCs w:val="24"/>
          <w:lang w:eastAsia="el-GR"/>
        </w:rPr>
        <w:t xml:space="preserve"> Κύριε Συντυχάκη, έχετε τον λόγο.</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cs="Arial"/>
          <w:bCs/>
          <w:color w:val="111111"/>
          <w:sz w:val="24"/>
          <w:szCs w:val="24"/>
          <w:lang w:eastAsia="el-GR"/>
        </w:rPr>
      </w:pPr>
      <w:r w:rsidRPr="007B1602">
        <w:rPr>
          <w:rFonts w:ascii="Arial" w:hAnsi="Arial"/>
          <w:b/>
          <w:bCs/>
          <w:sz w:val="24"/>
          <w:szCs w:val="24"/>
          <w:lang w:eastAsia="el-GR"/>
        </w:rPr>
        <w:t>ΕΜΜΑΝΟΥΗΛ ΣΥΝΤΥΧΑΚΗΣ:</w:t>
      </w:r>
      <w:r w:rsidRPr="007B1602">
        <w:rPr>
          <w:rFonts w:ascii="Arial" w:hAnsi="Arial" w:cs="Arial"/>
          <w:b/>
          <w:color w:val="111111"/>
          <w:sz w:val="24"/>
          <w:szCs w:val="24"/>
          <w:lang w:eastAsia="el-GR"/>
        </w:rPr>
        <w:t xml:space="preserve"> </w:t>
      </w:r>
      <w:r w:rsidRPr="007B1602">
        <w:rPr>
          <w:rFonts w:ascii="Arial" w:hAnsi="Arial" w:cs="Arial"/>
          <w:bCs/>
          <w:color w:val="111111"/>
          <w:sz w:val="24"/>
          <w:szCs w:val="24"/>
          <w:lang w:eastAsia="el-GR"/>
        </w:rPr>
        <w:t xml:space="preserve">Κυρία Υφυπουργέ, νομίζω ότι με την τοποθέτησή σας επιβεβαιώνετε τα όσα ανέφερα στην πρωτολογία μου. Δεν έχω κανέναν λόγο ούτε να διαφωνήσω ούτε να διαψεύσω αυτά. </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b/>
          <w:bCs/>
          <w:sz w:val="24"/>
          <w:szCs w:val="24"/>
          <w:lang w:eastAsia="el-GR"/>
        </w:rPr>
      </w:pPr>
      <w:r w:rsidRPr="007B1602">
        <w:rPr>
          <w:rFonts w:ascii="Arial" w:hAnsi="Arial"/>
          <w:b/>
          <w:bCs/>
          <w:sz w:val="24"/>
          <w:szCs w:val="24"/>
          <w:lang w:eastAsia="el-GR"/>
        </w:rPr>
        <w:t>ΠΡΟΔΡΕΥΩΝ (Νικήτας Κακλαμάνης):</w:t>
      </w:r>
      <w:r w:rsidRPr="007B1602">
        <w:rPr>
          <w:rFonts w:ascii="Arial" w:hAnsi="Arial"/>
          <w:sz w:val="24"/>
          <w:szCs w:val="24"/>
          <w:lang w:eastAsia="el-GR"/>
        </w:rPr>
        <w:t xml:space="preserve"> Δεν είναι κακό αυτό.</w:t>
      </w:r>
      <w:r w:rsidRPr="007B1602">
        <w:rPr>
          <w:rFonts w:ascii="Arial" w:hAnsi="Arial"/>
          <w:b/>
          <w:bCs/>
          <w:sz w:val="24"/>
          <w:szCs w:val="24"/>
          <w:lang w:eastAsia="el-GR"/>
        </w:rPr>
        <w:t xml:space="preserve"> </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7B1602">
        <w:rPr>
          <w:rFonts w:ascii="Arial" w:hAnsi="Arial"/>
          <w:b/>
          <w:bCs/>
          <w:sz w:val="24"/>
          <w:szCs w:val="24"/>
          <w:lang w:eastAsia="el-GR"/>
        </w:rPr>
        <w:t xml:space="preserve">ΕΜΜΑΝΟΥΗΛ ΣΥΝΤΥΧΑΚΗΣ: </w:t>
      </w:r>
      <w:r w:rsidRPr="007B1602">
        <w:rPr>
          <w:rFonts w:ascii="Arial" w:hAnsi="Arial"/>
          <w:sz w:val="24"/>
          <w:szCs w:val="24"/>
          <w:lang w:eastAsia="el-GR"/>
        </w:rPr>
        <w:t>Όχι, δεν είναι κακό.</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7B1602">
        <w:rPr>
          <w:rFonts w:ascii="Arial" w:hAnsi="Arial"/>
          <w:sz w:val="24"/>
          <w:szCs w:val="24"/>
          <w:lang w:eastAsia="el-GR"/>
        </w:rPr>
        <w:t xml:space="preserve">Απλώς, είμαστε σε μια άλλη φάση τώρα. Δηλαδή, χρειάζεται κάτι άλλο. Έχει περάσει ο χρόνος. Έχει κολλήσει η υπόθεση. Γιατί, αφ’ ενός καθυστερεί και η διαμόρφωση του χώρου του ΕΠΑΛ, καθυστερεί και η προμήθεια λόγω της ένστασης, που έχει υποβάλει ο δεύτερος μειοδότης. Μπαίνουμε στον Ιούνιο και μετά από δυο - τρεις μήνες είναι ο Σεπτέμβριος. Έχουμε και την πανδημία που σημαίνει ότι πρέπει να γίνει αναπροσαρμογή, αναθεώρηση όλων των </w:t>
      </w:r>
      <w:r w:rsidRPr="007B1602">
        <w:rPr>
          <w:rFonts w:ascii="Arial" w:hAnsi="Arial"/>
          <w:sz w:val="24"/>
          <w:szCs w:val="24"/>
          <w:lang w:eastAsia="el-GR"/>
        </w:rPr>
        <w:lastRenderedPageBreak/>
        <w:t xml:space="preserve">δεδομένων, έτσι ώστε να υπάρξουν και συγκεκριμένα μέτρα και υγιεινής και προστασίας της εκπαιδευτικής κοινότητας. </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7B1602">
        <w:rPr>
          <w:rFonts w:ascii="Arial" w:hAnsi="Arial"/>
          <w:sz w:val="24"/>
          <w:szCs w:val="24"/>
          <w:lang w:eastAsia="el-GR"/>
        </w:rPr>
        <w:t xml:space="preserve">Αυτά πρέπει εσείς να λάβετε υπ’ όψιν σας και πρέπει να τρέξετε με ακόμα μεγαλύτερη ταχύτητα, κατά την άποψή μας, προκειμένου να επιλυθεί το ζήτημα. </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Βέβαια, και εμείς έγκαιρα -όπως λέτε και εσείς- από το Γενάρη, με αφορμή τα προβλήματα που προέκυψαν με το σεισμό και άλλα χρόνια προβλήματα, καταθέσαμε σχετική ερώτηση προς το Υπουργείο σας για πάρα πολλά σχολεία. Όχι μόνο για την Κίσσαμο, αλλά και για το Βάμμο, για τη Νέα Κυδωνία, για τα Σφακιά, για τη Δραπανιά, για το Δημοτικό Σχολείο Γραμβούσας. Είναι για πάρα πολλά σχολεία. Να μην τα απαριθμήσω τώρα. Όμως, ως Υπουργείο δεν δώσατε απάντηση. Απάντηση έδωσαν το Υπουργείο Εσωτερικών και το Υπουργείο Υποδομών και ήταν άλλα λόγια να αγαπιόμαστε. Δηλαδή, το Υπουργείο Εσωτερικών είπε: «Δώσαμε χρήματα στους δήμους», οι δήμοι λένε: «Είναι λίγα τα χρήματα που πήραμε, δεν μπορούμε, σηκώνουμε τα χέρια». Δηλαδή, από τον Άννα στον Καϊάφα. Και, τελικά, με αυτή την ιστορία κάπου χάνεται το παιδί. </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Θα θέλαμε, όντως, να μας δώσετε κάποιες απαντήσεις για το σύνολο των προβλημάτων, που απασχολούν τα σχολεία όχι μόνο της δυτικής Κρήτης, αλλά όλης της Κρήτης.</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lastRenderedPageBreak/>
        <w:t>(Στο σημείο αυτό κτυπάει το κουδούνι λήξεως του χρόνου ομιλίας του κυρίου Βουλευτή)</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Ξέρετε, γιατί το λέω, κύριε Πρόεδρε; Έχουμε μία ένταση σεισμικότητας στην Κρήτη, που φτάνει μέχρι τους 7 βαθμούς της κλίμακας Ρίχτερ. Δηλαδή, υπάρχει περίπτωση να έχουμε το μοιραίο. Το απευχόμαστε, βέβαια. Πρέπει, όμως, να επιταχυνθούν οι προσεισμικοί έλεγχοι με βάση τις προδιαγραφές που υπάρχουν. Είναι ανεπαρκείς, βέβαια, αλλά πρέπει να γίνουν. </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Άρα, με δεδομένο ότι έχουμε τέτοιου είδους ζητήματα, σας καλούμε να πάρετε συγκεκριμένα και αποτελεσματικά μέτρα, όπως να ξεμπλοκαριστεί η διαδικασία προμήθειας των προκάτ αιθουσών, να υπάρξει κρατική χρηματοδότηση έτσι ώστε να «τρέξουν» τα νέα σχολικά κτήρια. Δεν θεωρώ ότι μπορεί να αποτελέσει δικαιολογία ότι από το Νοέμβριο μέχρι σήμερα απλώς κάνατε τη σύσκεψη. Και από τότε μέχρι σήμερα τι έχει συμβεί; Στη διαβούλευση είναι; Πρέπει να μας πείτε ποιες είναι οι ενέργειες που κάνατε μέχρι και σήμερα για το νέο κτήριο.</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Τέλος, θα ήθελα να δώσω μία έμφαση στο θέμα της μοριοδότησης των παιδιών. Δεν είπατε κάτι στην πρωτολογία σας. Υποθέτω ότι θα πείτε στη δευτερολογία σας. Είναι, όμως, αυτό που λέει ο λαός μας, «ήταν στραβό το κλήμα, το ‘φαγε κι ο γάιδαρος». Δηλαδή, μετά το σεισμό το Νοέμβριο του 2019 </w:t>
      </w:r>
      <w:r w:rsidRPr="007B1602">
        <w:rPr>
          <w:rFonts w:ascii="Arial" w:hAnsi="Arial" w:cs="Arial"/>
          <w:color w:val="222222"/>
          <w:sz w:val="24"/>
          <w:szCs w:val="24"/>
          <w:shd w:val="clear" w:color="auto" w:fill="FFFFFF"/>
          <w:lang w:eastAsia="el-GR"/>
        </w:rPr>
        <w:lastRenderedPageBreak/>
        <w:t>ήρθε ο κορωνοϊός. Στην ουσία, δηλαδή, πήγε χαμένη όλη η χρονιά. Εκτός προγραμματισμού τα παιδιά. Και είχαν και ψυχολογική επιβάρυνση.</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Έχει υπάρξει ανάλογη μεταχείριση σε άλλες περιπτώσεις, όπως στην Κεφαλονιά στη Λέσβο, στη Χίο, στα Ψαρρά, στις Οινούσσες.</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bCs/>
          <w:color w:val="222222"/>
          <w:sz w:val="24"/>
          <w:szCs w:val="24"/>
          <w:shd w:val="clear" w:color="auto" w:fill="FFFFFF"/>
          <w:lang w:eastAsia="el-GR"/>
        </w:rPr>
        <w:t>ΠΡΟΕΔΡΕΥΩΝ (Νικήτας Κακλαμάνης):</w:t>
      </w:r>
      <w:r w:rsidRPr="007B1602">
        <w:rPr>
          <w:rFonts w:ascii="Arial" w:hAnsi="Arial" w:cs="Arial"/>
          <w:color w:val="222222"/>
          <w:sz w:val="24"/>
          <w:szCs w:val="24"/>
          <w:shd w:val="clear" w:color="auto" w:fill="FFFFFF"/>
          <w:lang w:eastAsia="el-GR"/>
        </w:rPr>
        <w:t xml:space="preserve"> Άσε τώρα Μανώλη τα Ψαρρά και τις Οινούσσες. Ας μείνουμε στην Κίσσαμο.</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bCs/>
          <w:color w:val="222222"/>
          <w:sz w:val="24"/>
          <w:szCs w:val="24"/>
          <w:shd w:val="clear" w:color="auto" w:fill="FFFFFF"/>
          <w:lang w:eastAsia="el-GR"/>
        </w:rPr>
        <w:t>ΕΜΜΑΝΟΥΗΛ ΣΥΝΤΥΧΑΚΗΣ:</w:t>
      </w:r>
      <w:r w:rsidRPr="007B1602">
        <w:rPr>
          <w:rFonts w:ascii="Arial" w:hAnsi="Arial" w:cs="Arial"/>
          <w:color w:val="222222"/>
          <w:sz w:val="24"/>
          <w:szCs w:val="24"/>
          <w:shd w:val="clear" w:color="auto" w:fill="FFFFFF"/>
          <w:lang w:eastAsia="el-GR"/>
        </w:rPr>
        <w:t xml:space="preserve"> Ολοκληρώνω, Πρόεδρε.</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Αυτό, λοιπόν, που ζητάνε οι τετρακόσιοι μαθητές και οι γονείς είναι το αυτονόητο. Ζητούν, δηλαδή, να ενταχθούν σε καθεστώς μοριοδότησης όλοι οι μαθητές της Κισσάμου, που δίνουν πανελλαδικές εξετάσεις, χωρίς όρους και προϋποθέσεις.</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bCs/>
          <w:color w:val="222222"/>
          <w:sz w:val="24"/>
          <w:szCs w:val="24"/>
          <w:shd w:val="clear" w:color="auto" w:fill="FFFFFF"/>
          <w:lang w:eastAsia="el-GR"/>
        </w:rPr>
        <w:t>ΠΡΟΕΔΡΕΥΩΝ (Νικήτας Κακλαμάνης):</w:t>
      </w:r>
      <w:r w:rsidRPr="007B1602">
        <w:rPr>
          <w:rFonts w:ascii="Arial" w:hAnsi="Arial" w:cs="Arial"/>
          <w:color w:val="222222"/>
          <w:sz w:val="24"/>
          <w:szCs w:val="24"/>
          <w:shd w:val="clear" w:color="auto" w:fill="FFFFFF"/>
          <w:lang w:eastAsia="el-GR"/>
        </w:rPr>
        <w:t xml:space="preserve"> Κυρία Υφυπουργέ, έχετε τον λόγο.</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bCs/>
          <w:color w:val="222222"/>
          <w:sz w:val="24"/>
          <w:szCs w:val="24"/>
          <w:shd w:val="clear" w:color="auto" w:fill="FFFFFF"/>
          <w:lang w:eastAsia="el-GR"/>
        </w:rPr>
        <w:t>ΣΟΦΙΑ ΖΑΧΑΡΑΚΗ (Υφυπουργός Παιδείας και Θρησκευμάτων):</w:t>
      </w:r>
      <w:r w:rsidRPr="007B1602">
        <w:rPr>
          <w:rFonts w:ascii="Arial" w:hAnsi="Arial" w:cs="Arial"/>
          <w:color w:val="222222"/>
          <w:sz w:val="24"/>
          <w:szCs w:val="24"/>
          <w:shd w:val="clear" w:color="auto" w:fill="FFFFFF"/>
          <w:lang w:eastAsia="el-GR"/>
        </w:rPr>
        <w:t xml:space="preserve"> Κύριε Συντυχάκη, αν θεωρείτε ότι αυτό το οποίο ανέφερα πριν, είναι απλά η κοινοποίηση μιας σύσκεψης, θα έλεγα -επειδή γνωρίζετε πολύ καλά τις διαδικασίες- ότι αυτό είναι άδικη μομφή. Αν θεωρείτε, ότι όλα αυτά τα οποία συνέβησαν είναι αυτονόητα -δηλαδή η επίσπευση της διακήρυξης από την ΚΤΥΠ, όλη αυτή η επίσπευση διαδικασιών, αλλά και η τεχνική βοήθεια η οποία δόθηκε προς το δήμο και για το ζήτημα της προσωρινής λύσης, αλλά και για τις </w:t>
      </w:r>
      <w:r w:rsidRPr="007B1602">
        <w:rPr>
          <w:rFonts w:ascii="Arial" w:hAnsi="Arial" w:cs="Arial"/>
          <w:color w:val="222222"/>
          <w:sz w:val="24"/>
          <w:szCs w:val="24"/>
          <w:shd w:val="clear" w:color="auto" w:fill="FFFFFF"/>
          <w:lang w:eastAsia="el-GR"/>
        </w:rPr>
        <w:lastRenderedPageBreak/>
        <w:t>ενέργειες, που θα πω τώρα, για τη μόνιμη λύση- τότε επαναλαμβάνω για δεύτερη φορά ότι αυτό είναι μία άδικη μομφή.</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Θα ήθελα, λοιπόν, να συγκρίνουμε άλλες περιπτώσεις, όπου είχαμε τέτοιες καταστάσεις έκτακτων συνθηκών και αντέδρασε τόσο γρήγορα το κράτος. Εδώ έχουμε μία δικαστική διαδικασία. Εγώ δεν μπορώ να επισπεύσω τη δικαστική διαδικασία. Φαντάζομαι δεν θα ζητούσατε κάτι τέτοιο από μένα. Είμαι, όμως, υποχρεωμένη να σας παραθέσω, όπως ξέρετε πολύ καλά, το πού βρίσκεται το θέμα αυτή τη στιγμή.</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Επίσης, όσον αφορά στο ζήτημα της διαμόρφωσης του χώρου, εμείς, προφανώς, μπορούμε, σε συνεννόηση με το δήμο, να παρακολουθούμε τη διαδικασία διαμόρφωσης. Από την άλλη, κάποια άλλη δικαιοδοσία ως προς αυτό δεν έχουμε. Η συνεργασία μας, όμως, με το Δήμο Κισσάμου μέχρι τώρα ήταν, θα έλεγα, υποδειγματική. Για το κομμάτι, δε, της μόνιμης λύσης -επειδή ζητήσατε για την επόμενη μέρα να σας πω τι έχει γίνει- θα σας πω τα εξής:</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Ήδη από τις 5 Δεκεμβρίου, σε επικοινωνία και του κ. Διγαλάκη με τον κ. Αρναουτάκη και τον Αντιπεριφερειάρχη Χανίων, τον κ. Καλογερή, για το ζήτημα της ανέγερσης νέων σχολικών συγκροτημάτων ΓΕΛ και ΕΠΑΛ Κισσάμου, συζητήθηκαν τα εξής: </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Η δυνατότητα τεχνικής υποστήριξης με σειρά εγγράφου προς το δήμο, αλλά και πιθανής χρηματοδότησης από ΠΕΠ Κρήτης. Μιλάω για τη μόνιμη </w:t>
      </w:r>
      <w:r w:rsidRPr="007B1602">
        <w:rPr>
          <w:rFonts w:ascii="Arial" w:hAnsi="Arial" w:cs="Arial"/>
          <w:color w:val="222222"/>
          <w:sz w:val="24"/>
          <w:szCs w:val="24"/>
          <w:shd w:val="clear" w:color="auto" w:fill="FFFFFF"/>
          <w:lang w:eastAsia="el-GR"/>
        </w:rPr>
        <w:lastRenderedPageBreak/>
        <w:t xml:space="preserve">λύση. Συγχρόνως, απαραίτητες αποφάσεις για τις οποίες ούτως ή άλλως δόθηκε, όπως σας είπα, τεχνική υποστήριξη. Ποιες ήταν οι απαραίτητες αποφάσεις του δήμου, γιατί δεν μπορούν να γίνουν όλα αυτά -όπως είπα- αυτόματα; Απόφαση για την κατεδάφιση του υφιστάμενου σχολικού συγκροτήματος ΕΠΑΛ - ΓΕΛ Κισσάμου. Να ληφθεί απόφαση δημοτικού συμβουλίου για την ανέγερση νέου κτηρίου, σε συνεργασία πάντα με τη δευτεροβάθμια εκπαίδευση, έτσι ώστε για το νέο κτήριο να μπορεί να σταλεί η μελέτη και να εγκριθεί και να διαβιβαστεί αμέσως μετά στην ΚΤΥΠ. Να ληφθεί αιτιολογημένη απόφαση του δημοτικού συμβουλίου για τον χαρακτηρισμό του υφιστάμενου οικοπέδου, στο οποίο θα ανεγερθούν τα σχολεία, ο σχολικός χώρος, προκειμένου να υπαχθεί στο άρθρο 14 του 4585. </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Συγχρόνως, επειδή ήδη έχουμε εξελίξεις, ο Δήμος Κισσάμου κοινοποίησε στο Υπουργείο Παιδείας από 15 Απριλίου -μπορούμε να καταθέσουμε, ούτως ή άλλως, το έγγραφο- τους απαιτούμενους χώρους για το νέο κτηριακό συγκρότημα.</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Η Διεύθυνση Τεχνικών Υπηρεσιών του Υπουργείου Παιδείας ήδη απέστειλε, μέσω ηλεκτρονικού μηνύματος, στο δήμο όλη την απαιτούμενη διαδικασία, τα απαιτούμενα έγγραφα και στοιχεία, τα οποία θα συνθέσουν το φάκελο του αιτήματος για την έγκριση του κτηριολογικού προγράμματος -ξέρετε </w:t>
      </w:r>
      <w:r w:rsidRPr="007B1602">
        <w:rPr>
          <w:rFonts w:ascii="Arial" w:hAnsi="Arial" w:cs="Arial"/>
          <w:color w:val="222222"/>
          <w:sz w:val="24"/>
          <w:szCs w:val="24"/>
          <w:shd w:val="clear" w:color="auto" w:fill="FFFFFF"/>
          <w:lang w:eastAsia="el-GR"/>
        </w:rPr>
        <w:lastRenderedPageBreak/>
        <w:t>ότι, ούτως ή άλλως, αυτό είναι προαπαιτούμενο- για τις στεγαστικές ανάγκες των ΓΕΛ και ΕΠΑΛ Κισσάμου.</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Άρα, συμπερασματικά -και για να πάω και στο θέμα της πρόσβασης- ως προς το ζήτημα της προσωρινής στέγασης του ΓΕΛ και του ΕΠΑΛ Κισσάμου η διαδικασία προχωρά με τους ταχύτερους δυνατούς ρυθμούς και παρά τις δικαστικές πρόσφυγες και την υγειονομική κρίση, που προφανώς αναμένεται και αναμενόταν να επηρεάσει. Από την άλλη, όμως, αναμένεται -επαναλαμβάνω- με τους ταχύτερους δυνατούς ρυθμούς να ολοκληρωθεί.</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Ως προς το ζήτημα της μόνιμης στέγασης, η διαδικασία έχει ήδη ξεκινήσει. Αναμένεται η αποστολή των απαιτούμενων εγγράφων από το δήμο προς την υπηρεσία του Υπουργείου για τη σύνταξη κτηριολογικού προγράμματος. Δεσμευόμαστε ως προς το να απαντήσουμε ταχύτατα από το Υπουργείο όταν λάβουμε τα συγκεκριμένα έγγραφα, έτσι ώστε να προχωρήσει το έργο και η Κίσσαμος να αποκτήσει ένα νέο σχολικό συγκρότημα.</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Ως προς το ζήτημα τώρα των πανελλαδικών εξετάσεων των μαθητών. Για τις επερχόμενες πανελλαδικές εξετάσεις έχουν ήδη προταθεί από τη διεύθυνση δευτεροβάθμιας εκπαίδευσης τα εξεταστικά κέντρα. Για το ΓΕΛ Κισσάμου έχει προταθεί το 2ο Γυμνάσιο Κισσάμου και για το ΕΠΑΛ Κισσάμου -όπως συνέβαινε, ούτως ή άλλως, παραδοσιακά- έχει προταθεί εξεταστικό κέντρο στην πόλη των Χανίων.</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lastRenderedPageBreak/>
        <w:t>Τώρα, για το ευρύτερο ζήτημα της εισαγωγής στην ανώτατη εκπαίδευση, υπάρχουν οι νόμοι 4186/2013 και 4653/2020 για την εισαγωγή μαθητών πληγεισών περιοχών κατά τη διάρκεια του σχολικού έτους στην ανώτατη εκπαίδευση καθ’ υπέρβαση του αριθμού εισακτέων. Αυτό το δικαίωμα έχουν όσοι υποβάλλουν αίτηση - δήλωση σχετική και συμμετέχουν στις πρώτες, μετά το συμβάν, πανελλαδικές εξετάσεις τακτικής εξεταστικής περιόδου και αφορά την εισαγωγή στο οικείο ακαδημαϊκό έτος. Η περιοχή θα πρέπει, όμως, να έχει κηρυχθεί σε κατάσταση έκτακτης ανάγκης από την Πολιτική Προστασία.</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bCs/>
          <w:color w:val="222222"/>
          <w:sz w:val="24"/>
          <w:szCs w:val="24"/>
          <w:shd w:val="clear" w:color="auto" w:fill="FFFFFF"/>
          <w:lang w:eastAsia="el-GR"/>
        </w:rPr>
        <w:t>ΠΡΟΕΔΡΕΥΩΝ (Νικήτας Κακλαμάνης):</w:t>
      </w:r>
      <w:r w:rsidRPr="007B1602">
        <w:rPr>
          <w:rFonts w:ascii="Arial" w:hAnsi="Arial" w:cs="Arial"/>
          <w:color w:val="222222"/>
          <w:sz w:val="24"/>
          <w:szCs w:val="24"/>
          <w:shd w:val="clear" w:color="auto" w:fill="FFFFFF"/>
          <w:lang w:eastAsia="el-GR"/>
        </w:rPr>
        <w:t xml:space="preserve"> Ολοκληρώστε, κυρία Υφυπουργέ.</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bCs/>
          <w:color w:val="222222"/>
          <w:sz w:val="24"/>
          <w:szCs w:val="24"/>
          <w:shd w:val="clear" w:color="auto" w:fill="FFFFFF"/>
          <w:lang w:eastAsia="el-GR"/>
        </w:rPr>
        <w:t>ΣΟΦΙΑ ΖΑΧΑΡΑΚΗ (Υφυπουργός Παιδείας και Θρησκευμάτων):</w:t>
      </w:r>
      <w:r w:rsidRPr="007B1602">
        <w:rPr>
          <w:rFonts w:ascii="Arial" w:hAnsi="Arial" w:cs="Arial"/>
          <w:color w:val="222222"/>
          <w:sz w:val="24"/>
          <w:szCs w:val="24"/>
          <w:shd w:val="clear" w:color="auto" w:fill="FFFFFF"/>
          <w:lang w:eastAsia="el-GR"/>
        </w:rPr>
        <w:t xml:space="preserve"> Κλείνω, κύριε Πρόεδρε, με μία πρόταση.</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Η διαδικασία αυτή, όπως γνωρίζετε, ενεργοποιείται με έκδοση απόφασης μετά τη διεξαγωγή πανελλαδικών εξετάσεων, υπό τις προϋποθέσεις και εντός των ορίων που οι ανωτέρω νομοθετικές διατάξεις ορίζουν.</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bCs/>
          <w:color w:val="222222"/>
          <w:sz w:val="24"/>
          <w:szCs w:val="24"/>
          <w:shd w:val="clear" w:color="auto" w:fill="FFFFFF"/>
          <w:lang w:eastAsia="el-GR"/>
        </w:rPr>
        <w:t>ΠΡΟΕΔΡΕΥΩΝ (Νικήτας Κακλαμάνης):</w:t>
      </w:r>
      <w:r w:rsidRPr="007B1602">
        <w:rPr>
          <w:rFonts w:ascii="Arial" w:hAnsi="Arial" w:cs="Arial"/>
          <w:color w:val="222222"/>
          <w:sz w:val="24"/>
          <w:szCs w:val="24"/>
          <w:shd w:val="clear" w:color="auto" w:fill="FFFFFF"/>
          <w:lang w:eastAsia="el-GR"/>
        </w:rPr>
        <w:t xml:space="preserve"> Προχωρούμε στη συζήτηση της τέταρτης με αριθμό 716/18-5-2020 επίκαιρης ερώτησης δεύτερου κύκλου του Βουλευτή Α’  Θεσσαλονίκης του Κομμουνιστικού Κόμματος Ελλάδας κ. Γιάννη Δελή</w:t>
      </w:r>
      <w:r w:rsidRPr="007B1602">
        <w:rPr>
          <w:rFonts w:ascii="Arial" w:hAnsi="Arial" w:cs="Arial"/>
          <w:b/>
          <w:bCs/>
          <w:color w:val="222222"/>
          <w:sz w:val="24"/>
          <w:szCs w:val="24"/>
          <w:shd w:val="clear" w:color="auto" w:fill="FFFFFF"/>
          <w:lang w:eastAsia="el-GR"/>
        </w:rPr>
        <w:t xml:space="preserve"> </w:t>
      </w:r>
      <w:r w:rsidRPr="007B1602">
        <w:rPr>
          <w:rFonts w:ascii="Arial" w:hAnsi="Arial" w:cs="Arial"/>
          <w:color w:val="222222"/>
          <w:sz w:val="24"/>
          <w:szCs w:val="24"/>
          <w:shd w:val="clear" w:color="auto" w:fill="FFFFFF"/>
          <w:lang w:eastAsia="el-GR"/>
        </w:rPr>
        <w:t>προς την Υπουργό</w:t>
      </w:r>
      <w:r w:rsidRPr="007B1602">
        <w:rPr>
          <w:rFonts w:ascii="Arial" w:hAnsi="Arial" w:cs="Arial"/>
          <w:b/>
          <w:bCs/>
          <w:color w:val="222222"/>
          <w:sz w:val="24"/>
          <w:szCs w:val="24"/>
          <w:shd w:val="clear" w:color="auto" w:fill="FFFFFF"/>
          <w:lang w:eastAsia="el-GR"/>
        </w:rPr>
        <w:t xml:space="preserve"> </w:t>
      </w:r>
      <w:r w:rsidRPr="007B1602">
        <w:rPr>
          <w:rFonts w:ascii="Arial" w:hAnsi="Arial" w:cs="Arial"/>
          <w:color w:val="222222"/>
          <w:sz w:val="24"/>
          <w:szCs w:val="24"/>
          <w:shd w:val="clear" w:color="auto" w:fill="FFFFFF"/>
          <w:lang w:eastAsia="el-GR"/>
        </w:rPr>
        <w:t>Παιδείας και Θρησκευμάτων,</w:t>
      </w:r>
      <w:r w:rsidRPr="007B1602">
        <w:rPr>
          <w:rFonts w:ascii="Arial" w:hAnsi="Arial" w:cs="Arial"/>
          <w:b/>
          <w:bCs/>
          <w:color w:val="222222"/>
          <w:sz w:val="24"/>
          <w:szCs w:val="24"/>
          <w:shd w:val="clear" w:color="auto" w:fill="FFFFFF"/>
          <w:lang w:eastAsia="el-GR"/>
        </w:rPr>
        <w:t xml:space="preserve"> </w:t>
      </w:r>
      <w:r w:rsidRPr="007B1602">
        <w:rPr>
          <w:rFonts w:ascii="Arial" w:hAnsi="Arial" w:cs="Arial"/>
          <w:color w:val="222222"/>
          <w:sz w:val="24"/>
          <w:szCs w:val="24"/>
          <w:shd w:val="clear" w:color="auto" w:fill="FFFFFF"/>
          <w:lang w:eastAsia="el-GR"/>
        </w:rPr>
        <w:t xml:space="preserve">με θέμα: «Οι </w:t>
      </w:r>
      <w:r w:rsidRPr="007B1602">
        <w:rPr>
          <w:rFonts w:ascii="Arial" w:hAnsi="Arial" w:cs="Arial"/>
          <w:color w:val="222222"/>
          <w:sz w:val="24"/>
          <w:szCs w:val="24"/>
          <w:shd w:val="clear" w:color="auto" w:fill="FFFFFF"/>
          <w:lang w:eastAsia="el-GR"/>
        </w:rPr>
        <w:lastRenderedPageBreak/>
        <w:t>μεγάλες συνέπειες στην ειδική αγωγή και εκπαίδευση από την επιδημία. Με ευθύνη του Υπουργείου να ληφθούν μέτρα.»</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Και στην ερώτηση του κ. Δελή θα απαντήσει η Υφυπουργός Παιδείας και Θρησκευμάτων κ. Σοφία Ζαχαράκη.</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Ορίστε, κύριε Δελή, έχετε τον λόγο.</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bCs/>
          <w:color w:val="222222"/>
          <w:sz w:val="24"/>
          <w:szCs w:val="24"/>
          <w:shd w:val="clear" w:color="auto" w:fill="FFFFFF"/>
          <w:lang w:eastAsia="el-GR"/>
        </w:rPr>
        <w:t>ΙΩΑΝΝΗΣ ΔΕΛΗΣ:</w:t>
      </w:r>
      <w:r w:rsidRPr="007B1602">
        <w:rPr>
          <w:rFonts w:ascii="Arial" w:hAnsi="Arial" w:cs="Arial"/>
          <w:color w:val="222222"/>
          <w:sz w:val="24"/>
          <w:szCs w:val="24"/>
          <w:shd w:val="clear" w:color="auto" w:fill="FFFFFF"/>
          <w:lang w:eastAsia="el-GR"/>
        </w:rPr>
        <w:t xml:space="preserve"> Ευχαριστώ πολύ, κύριε Πρόεδρε.</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Κύριε Υπουργέ, όπως γνωρίζετε πολύ καλά και εσείς, το πλήγμα της πανδημίας στην πολύπαθη ειδική αγωγή και στα παιδιά με αναπηρία ήταν πολύ βαρύ, σφοδρότατο. </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Είμαστε όλοι μας φαντάζομαι -και οι υπόλοιποι Βουλευτές- αποδέκτες  συγκινητικών κραυγών αγωνίας πολλών οικογενειών παιδιών με αναπηρία. Και εμείς αυτή τη φωνή, τη δική τους φωνή, μεταφέρουμε σήμερα στη Βουλή. Δεν είναι μόνο ότι αποκόπηκαν βίαια από την ειδική μαθησιακή διαδικασία, καθώς τα ειδικά σχολεία έκλεισαν επ’ αόριστον -δεν υπάρχει κανένα μέχρι στιγμής σχέδιο για την επαναλειτουργία τους και γενικώς, όμως, από τη μεριά της Κυβέρνησης δεν ακούγεται τίποτα για τα ειδικά σχολεία- αλλά είναι και το ότι αυτά τα παιδιά, όπως και όλα τα άτομα με αναπηρία, στερήθηκαν και εξακολουθούν να στερούνται εκείνης της σύνθετης διεπιστημονικής παρέμβασης, που τόσο πολύ έχουν ανάγκη. </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lastRenderedPageBreak/>
        <w:t xml:space="preserve">Θα μου πείτε τώρα, ότι έτσι κι αλλιώς -και προ κορωνοϊού ακόμα- όλα αυτά πλημμελώς παρέχονται από τις κρατικές δομές, καθώς ούτε το προσωπικό φτάνει, ούτε οι υποδομές είναι αρκετές και κατάλληλες.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Στο πλαίσιο, όμως, επιπλέον όλων αυτών και των περιοριστικών μέτρων -των αναγκαίων περιοριστικών μέτρων, συμφωνούμε ασφαλώς-, εκτός από τα ειδικά σχολεία, έκλεισαν και τα κέντρα ειδικής παρέμβασης, όπως και τα ΚΔΑΠ-ΜΕΑ, με αποτέλεσμα τα παιδιά με αναπηρία να μένουν κλεισμένα στο σπίτι τους για ένα διάστημα που κοντεύει πια τους τρεις μήνες.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Τα αποτελέσματα τώρα του συνεχιζόμενου εγκλεισμού αυτών των παιδιών με αναπηρία -γιατί είναι ξεχωριστά παιδιά αυτά, έχουν μια αναπηρία που επιβαρύνει την κατάσταση τους ακόμα περισσότερο- είναι τραγικά. Δεν υπάρχουν μονάχα στασιμότητα και σοβαρές δυσκολίες στην όλη τους εξέλιξη, αλλά και πολλά από αυτά τα παιδιά εμφανίζουν προβλήματα υποτροπής, μέχρι και απώλεια των όποιων δεξιοτήτων κατάφεραν με πάρα πολύ μεγάλη δυσκολία να αποκτήσουν όλο το προηγούμενο διάστημα.</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Συνεπώς, τα ερωτήματα που προκύπτουν είναι τα εξής: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Τι προτίθεται να κάνει η Κυβέρνηση της Νέας Δημοκρατίας για να παρθούν όλα τα αναγκαία μέτρα, ώστε σε ενδεχόμενη έξαρση της πανδημίας, που καθόλου δεν αποκλείουν και οι ειδικοί επιστήμονες, να υπάρχει εκείνο το ανάλογο μόνιμο επιστημονικό παιδαγωγικό προσωπικό και οι κατάλληλες </w:t>
      </w:r>
      <w:r w:rsidRPr="007B1602">
        <w:rPr>
          <w:rFonts w:ascii="Arial" w:hAnsi="Arial"/>
          <w:sz w:val="24"/>
          <w:szCs w:val="24"/>
          <w:lang w:eastAsia="el-GR"/>
        </w:rPr>
        <w:lastRenderedPageBreak/>
        <w:t>φυσικά αίθουσες με την ανάλογη πρόβλεψη των τετραγωνικών μέτρων ανά παιδί, ακόμα θα λέγαμε εμείς και να εξεταστεί η περίπτωση να εξασφαλιστεί η δυνατότητα μιας κατ’ οίκον επιστημονικής παρέμβασης, με όλα φυσικά τα αναγκαία μέτρα προστασίας που ενδείκνυνται, για όσα παιδιά μετά από τεκμηριωμένη και πάλι άποψη των ειδικών χρειαστεί να παραμείνουν στο σπίτι τους;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Τι προτίθεται να κάνει η Κυβέρνηση για την έκτακτη χρηματοδότηση και πρόσληψη, όπως είπαμε, εκείνου του αναγκαίου και μόνιμου επιστημονικού παιδαγωγικού προσωπικού, ώστε να μη στερηθούν αυτά τα παιδιά με αναπηρία την ειδική παιδαγωγική στήριξη, την ψυχολογική, τη συμβουλευτική, τις αναγκαίες θεραπείες, τη λογοθεραπεία τους, την εργοθεραπεία τους, όπως και κάθε άλλου είδους επιστημονική στήριξη;</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Τέλος, τι θα κάνει η Κυβέρνησή σας για να στελεχωθούν πλήρως όλες οι δομές ειδικής αγωγής, τα ειδικά σχολεία, τα τμήματα ένταξης, η παράλληλη στήριξη, τα ΚΕΣΥ, τα κέντρα συμβουλευτικής υποστήριξης, με μαζικές, βεβαίως, προσλήψεις και εκπαιδευτικού και ειδικού επιστημονικού και ειδικού βοηθητικού προσωπικού;</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Ευχαριστώ.</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cs="Arial"/>
          <w:b/>
          <w:bCs/>
          <w:sz w:val="24"/>
          <w:szCs w:val="24"/>
          <w:shd w:val="clear" w:color="auto" w:fill="FFFFFF"/>
          <w:lang w:eastAsia="zh-CN"/>
        </w:rPr>
        <w:lastRenderedPageBreak/>
        <w:t xml:space="preserve">ΠΡΟΕΔΡΕΥΩΝ (Νικήτας Κακλαμάνης): </w:t>
      </w:r>
      <w:r w:rsidRPr="007B1602">
        <w:rPr>
          <w:rFonts w:ascii="Arial" w:hAnsi="Arial" w:cs="Arial"/>
          <w:b/>
          <w:bCs/>
          <w:sz w:val="24"/>
          <w:szCs w:val="24"/>
          <w:lang w:eastAsia="zh-CN"/>
        </w:rPr>
        <w:t xml:space="preserve"> </w:t>
      </w:r>
      <w:r w:rsidRPr="007B1602">
        <w:rPr>
          <w:rFonts w:ascii="Arial" w:hAnsi="Arial"/>
          <w:sz w:val="24"/>
          <w:szCs w:val="24"/>
          <w:lang w:eastAsia="el-GR"/>
        </w:rPr>
        <w:t>Κυρία Υφυπουργέ, έχετε τον λόγο.</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b/>
          <w:bCs/>
          <w:sz w:val="24"/>
          <w:szCs w:val="24"/>
          <w:lang w:eastAsia="el-GR"/>
        </w:rPr>
        <w:t>ΣΟΦΙΑ ΖΑΧΑΡΑΚΗ (Υφυπουργός Παιδείας και Θρησκευμάτων):</w:t>
      </w:r>
      <w:r w:rsidRPr="007B1602">
        <w:rPr>
          <w:rFonts w:ascii="Arial" w:hAnsi="Arial"/>
          <w:sz w:val="24"/>
          <w:szCs w:val="24"/>
          <w:lang w:eastAsia="el-GR"/>
        </w:rPr>
        <w:t xml:space="preserve"> Ευχαριστώ, κύριε Πρόεδρε.</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Κύριε Δελή, κεντρικό ζήτημα στην ερώτησή σας προφανώς είναι το ζήτημα της πανδημίας και όλων των συνεπειών, πόσο μάλλον δε στα παιδιά μας, τα οποία αυτή τη στιγμή χρειάστηκε για πάρα πολύ μεγάλο χρονικό διάστημα, απρόσμενα, βίαια, απότομα, να παραμείνουν στο σπίτι, πόσο μάλλον δε τα παιδιά τα οποία παρακολουθούν τις δομές της ειδικής αγωγής, που, πράγματι, με ιδιαίτερη ανησυχία και προβληματισμό παρακολουθούμε τις συνέπειες του εγκλεισμού. Αντιλαμβάνεστε προφανώς ότι και εμείς γινόμαστε αποδέκτες, παραλήπτες πάρα πολλών παραινέσεων και από τους γονείς και πολλών προβληματισμών για το ποια θα είναι η εισήγηση για το πιθανό άνοιγμα των δομών.</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Θυμίζω ότι δεν είναι όλα στο Υπουργείο Παιδείας, είναι και στο Υπουργείο Εσωτερικών. Ήδη έχουν ληφθεί, όμως, κάποιες μέριμνες για τα ΚΔΑΠ. Είναι, βέβαια, εκτός αρμοδιοτήτων του Υπουργείου, αλλά εχθές συζητήθηκε το ζήτημα για το άνοιγμα των ΚΔΑΠ, το οποίο θα βοηθήσει πάρα πολύ για, αν θέλετε, μια επαναφορά σε μια νέα πραγματικότητα για τα παιδιά, που τόσο μεγάλη ανάγκη έχουν και τα παιδιά και οι γονείς τους.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 xml:space="preserve">Την ίδια εισήγηση, πρέπει να σας πω, για να απαντήσει η ειδική επιτροπή έχουμε κάνει από το Υπουργείο Παιδείας και για τα σχολεία της ειδικής αγωγής. Άρα, αναμένουμε από την επιτροπή την απόφασή της για την πιθανή επαναλειτουργία.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Μέχρι τώρα θυμίζω ότι η εισήγησή τους ήταν αρνητική, όπως και για όλα τα σχολεία. Περάσαμε μια περίοδο της διακοπής λειτουργίας που αφορούσε όλες τις σχολικές μονάδες, βεβαίως και τις σχολικές μονάδες ειδικής αγωγής. Φαντάζομαι ότι συμφωνείτε ότι ήταν σωστή η επιλογή να ακολουθήσουμε τις υποδείξεις των ειδικών, πράγμα που επηρέασε και τη γενική εκπαίδευση και την ειδική αγωγή.</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Ήταν πρωτοφανής αυτή η κρίση. Προφανώς έπληξε την κοινωνία, την οικονομία, την ελευθερία μας και, βέβαια, δεν μπορούσε να αφήσει αλώβητη και την παιδεία μας. Από την αρχή θέσαμε, όμως, -θα έλεγα σε μεγάλη ταχύτητα- σε εφαρμογή μέτρα, με τα οποία προσπαθήσαμε να θεραπεύσουμε όσο γίνεται, να διορθώσουμε όσο γίνεται αυτές τις συνέπειες της μακράς παραμονής των παιδιών στο σπίτι, αλλά και της αποσύνδεσης από τη σχολική πραγματικότητα.</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Για να είμαι συγκεκριμένη και επειδή ο χρόνος είναι περιορισμένος,  θα ήθελα να σας πω τι κάναμε αυτή τη χρονική περίοδο για τα παιδιά τα οποία </w:t>
      </w:r>
      <w:r w:rsidRPr="007B1602">
        <w:rPr>
          <w:rFonts w:ascii="Arial" w:hAnsi="Arial"/>
          <w:sz w:val="24"/>
          <w:szCs w:val="24"/>
          <w:lang w:eastAsia="el-GR"/>
        </w:rPr>
        <w:lastRenderedPageBreak/>
        <w:t>είναι στο σπίτι, αφού έκλεισαν οι δομές της ειδικής αγωγής, οι σχολικές μονάδες ειδικής αγωγής.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Ήδη από τις 19 Μαρτίου με ειδική εγκύκλιο εστάλησαν οδηγίες για την εξ αποστάσεως υποστήριξη των μαθητών και μαθητριών με αναπηρία και ειδικές εκπαιδευτικές ανάγκες με οργάνωση εξ αποστάσεως υποστήριξης από τους συντονιστές μας και από τα ΚΕΣΥ, επειδή αναφέρατε πριν τη διεπιστημονική προσέγγιση του ζητήματος. Επίσης, με την εγκύκλιο του Υπουργείου Παιδείας προς όλες τις σχολικές μονάδες δώσαμε εξειδικευμένες οδηγίες και, βέβαια, πρόσβαση σε υλικό, το οποίο αφορά στην εκπαίδευση των παιδιών με αναπηρία και ειδικές εκπαιδευτικές ανάγκες.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Αναφέρατε στην πρόταση ότι αυτή είναι μια απλή αποστολή εγκυκλίων. Θα σας έλεγα ότι δεν είναι μια απλή αποστολή εγκυκλίων, γιατί αυτό αφορά και υλικό, αλλά και οδηγίες που δεν έχουν να κάνουν μόνο με το μαθησιακό υλικό, αλλά, όπως είπα πριν, και την ενεργοποίηση των υπηρεσιών ΚΕΣΥ για να μπορέσουν εξ αποστάσεως με συνεδρίες ακόμα και με χρήση -ξέρετε- των ψηφιακών μέσων να συνδράμουν και να βοηθήσουν τα παιδιά.</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Δεν θέλω να εξωραΐσω την κατάσταση. Προφανώς πάρα πολλές περιπτώσεις παιδιών αυτή τη στιγμή δεν δέχτηκαν ή δεν μπόρεσαν να γίνουν απολύτως παραλήπτες τέτοιων προνοιών. Όμως, έγινε το πρώτο βήμα και μια </w:t>
      </w:r>
      <w:r w:rsidRPr="007B1602">
        <w:rPr>
          <w:rFonts w:ascii="Arial" w:hAnsi="Arial"/>
          <w:sz w:val="24"/>
          <w:szCs w:val="24"/>
          <w:lang w:eastAsia="el-GR"/>
        </w:rPr>
        <w:lastRenderedPageBreak/>
        <w:t>πολύ σημαντική παρακαταθήκη, έτσι ώστε αυτό το οποίο θα συνέβαινε διά ζώσης, να το μετατρέψουμε σε μια εξ αποστάσεως διαδικασία.</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Επίσης, να σας πω και κάτι, το οποίο είναι εξαιρετικά σημαντικό και αν δεν το έλεγα, θα αδικούσα την προθυμία και τον εθελοντισμό πάρα πολλών ανθρώπων. Ζήτησα με εγκύκλιο στις 16 Απριλίου από πιστοποιημένους διερμηνείς της νοηματικής γλώσσας να βοηθήσουν στα μαθήματα της εκπαιδευτικής τηλεόρασης και ήταν συγκινητικό το ότι προσέτρεξαν τόσοι άνθρωποι εθελοντικά να πάνε και να συνδράμουν στο κομμάτι της εκπαιδευτικής τηλεόρασης. Για πρώτη φορά δε δόθηκε η δυνατότητα στα παιδιά με προβλήματα κώφωσης να μπορέσουν να παρακολουθήσουν τα μαθήματα.</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cs="Arial"/>
          <w:sz w:val="24"/>
          <w:szCs w:val="24"/>
          <w:lang w:eastAsia="el-GR"/>
        </w:rPr>
        <w:t>(Στο σημείο αυτό κτυπάει το κουδούνι λήξεως του χρόνου ομιλίας της κυρίας Υπουργού)</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cs="Arial"/>
          <w:b/>
          <w:bCs/>
          <w:sz w:val="24"/>
          <w:szCs w:val="24"/>
          <w:shd w:val="clear" w:color="auto" w:fill="FFFFFF"/>
          <w:lang w:eastAsia="zh-CN"/>
        </w:rPr>
        <w:t xml:space="preserve">ΠΡΟΕΔΡΕΥΩΝ (Νικήτας Κακλαμάνης): </w:t>
      </w:r>
      <w:r w:rsidRPr="007B1602">
        <w:rPr>
          <w:rFonts w:ascii="Arial" w:hAnsi="Arial" w:cs="Arial"/>
          <w:b/>
          <w:bCs/>
          <w:sz w:val="24"/>
          <w:szCs w:val="24"/>
          <w:lang w:eastAsia="zh-CN"/>
        </w:rPr>
        <w:t xml:space="preserve"> </w:t>
      </w:r>
      <w:r w:rsidRPr="007B1602">
        <w:rPr>
          <w:rFonts w:ascii="Arial" w:hAnsi="Arial"/>
          <w:sz w:val="24"/>
          <w:szCs w:val="24"/>
          <w:lang w:eastAsia="el-GR"/>
        </w:rPr>
        <w:t>Κλείστε, παρακαλώ.</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b/>
          <w:bCs/>
          <w:sz w:val="24"/>
          <w:szCs w:val="24"/>
          <w:lang w:eastAsia="el-GR"/>
        </w:rPr>
        <w:t xml:space="preserve">ΣΟΦΙΑ ΖΑΧΑΡΑΚΗ (Υφυπουργός Παιδείας και Θρησκευμάτων): </w:t>
      </w:r>
      <w:r w:rsidRPr="007B1602">
        <w:rPr>
          <w:rFonts w:ascii="Arial" w:hAnsi="Arial"/>
          <w:sz w:val="24"/>
          <w:szCs w:val="24"/>
          <w:lang w:eastAsia="el-GR"/>
        </w:rPr>
        <w:t>Ολοκλήρωσα, κύριε Πρόεδρε.</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cs="Arial"/>
          <w:b/>
          <w:bCs/>
          <w:sz w:val="24"/>
          <w:szCs w:val="24"/>
          <w:shd w:val="clear" w:color="auto" w:fill="FFFFFF"/>
          <w:lang w:eastAsia="zh-CN"/>
        </w:rPr>
        <w:t xml:space="preserve">ΠΡΟΕΔΡΕΥΩΝ (Νικήτας Κακλαμάνης): </w:t>
      </w:r>
      <w:r w:rsidRPr="007B1602">
        <w:rPr>
          <w:rFonts w:ascii="Arial" w:hAnsi="Arial" w:cs="Arial"/>
          <w:b/>
          <w:bCs/>
          <w:sz w:val="24"/>
          <w:szCs w:val="24"/>
          <w:lang w:eastAsia="zh-CN"/>
        </w:rPr>
        <w:t xml:space="preserve"> </w:t>
      </w:r>
      <w:r w:rsidRPr="007B1602">
        <w:rPr>
          <w:rFonts w:ascii="Arial" w:hAnsi="Arial"/>
          <w:sz w:val="24"/>
          <w:szCs w:val="24"/>
          <w:lang w:eastAsia="el-GR"/>
        </w:rPr>
        <w:t>Κύριε Δελή, έχετε τον λόγο.</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b/>
          <w:bCs/>
          <w:sz w:val="24"/>
          <w:szCs w:val="24"/>
          <w:lang w:eastAsia="el-GR"/>
        </w:rPr>
        <w:t xml:space="preserve">ΙΩΑΝΝΗΣ ΔΕΛΗΣ: </w:t>
      </w:r>
      <w:r w:rsidRPr="007B1602">
        <w:rPr>
          <w:rFonts w:ascii="Arial" w:hAnsi="Arial"/>
          <w:sz w:val="24"/>
          <w:szCs w:val="24"/>
          <w:lang w:eastAsia="el-GR"/>
        </w:rPr>
        <w:t xml:space="preserve">Κατ’ αρχάς, να ξεκαθαρίσουμε ότι δεν αμφισβητούμε τις υποδείξεις των επιστημόνων και της επιστημονικής επιτροπής. Είναι άλλο </w:t>
      </w:r>
      <w:r w:rsidRPr="007B1602">
        <w:rPr>
          <w:rFonts w:ascii="Arial" w:hAnsi="Arial"/>
          <w:sz w:val="24"/>
          <w:szCs w:val="24"/>
          <w:lang w:eastAsia="el-GR"/>
        </w:rPr>
        <w:lastRenderedPageBreak/>
        <w:t>οι επιστημονικές υποδείξεις και γενικά η επιστημονική ευθύνη και άλλο, βεβαίως, η πολιτική ευθύνη, η οποία βαρύνει την εκάστοτε Κυβέρνηση.</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Δυστυχώς, όμως, κυρία Υπουργέ, -και το δυστυχώς πάει για τα παιδιά με αναπηρία- μέχρι στιγμής με τα πεπραγμένα της Κυβέρνησης δεν έχει υπάρξει ουσιαστική μέριμνα για τη στοιχειώδη στήριξη αυτών των παιδιών και των οικογενειών τους.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Θα επαναλάβουμε αυτό που γράφουμε στην ερώτηση: Το ενδιαφέρον του Υπουργείου εξαντλήθηκε, περιορίστηκε στην αποστολή εγκυκλίων για την εξ αποστάσεως διδασκαλία. Θα έλεγε κανείς ότι αυτή δεν ήταν απαραίτητη. Απαραίτητη ήταν αυτή η παρέμβαση του Υπουργείου. Έτσι έπρεπε να κάνει. Ξέχασε, όμως, να προβλέψει και όλα εκείνα τα αναγκαία μέτρα, που χρειάζονται για την ισότιμη συμμετοχή όλων αυτών των παιδιών, αφήνοντας αρκετά από αυτά τα παιδιά εκτός της διαδικασίας, γιατί προφανώς δεν έχουν όλες οι οικογένειες όλα αυτά τα ηλεκτρονικά μέσα, αλλά δεν είχε καν -και μιλάω για το Υπουργείο- πρόνοιες για το πώς ακριβώς θα λειτουργήσει η τηλεκπαίδευση στα παιδιά με αναπηρία με δεδομένες, βεβαίως, τις ιδιαίτερες δυσκολίες που αυτά έχουν στη μάθησή τους. Με λίγα λόγια ήταν οδηγίες προς ναυτιλομένους, όπως λέμε, και από εκεί και πέρα ήταν ευθύνη  των γονιών αν θα τις κάνουν και πώς θα τις κάνουν.</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Το αποτέλεσμα ήταν πως η συντριπτική πλειοψηφία των γονιών -μιλάμε με αυτούς, κυρία Υπουργέ- διαπιστώνει με λύπη ότι οι φόρμες τηλεκπαίδευσης του Υπουργείου -το eClass, το webex- δεν μπορούν να αξιοποιηθούν ούτε από τους ίδιους ούτε πολύ περισσότερο από τα παιδιά τους για τον απλούστατο λόγο ότι αυτά δεν έχουν φτιαχτεί για άτομα με αναπηρία.</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Υπάρχει και ένα παρήγορο στοιχείο εδώ και το παρήγορο είναι η ολόψυχη προσφορά των δασκάλων και των επιστημόνων των ειδικών σχολείων, που όλο αυτό το διάστημα της καραντίνας, ακόμα και χωρίς, θα έλεγε κανείς, την ουσιαστική στήριξη από την Κυβέρνηση, επεδίωξαν και κατάφεραν την επικοινωνία και την επαφή με τα παιδιά αυτά και τις οικογένειές τους, προσφέροντάς τους τα απολύτως αναγκαία, τη στήριξη, την αλληλεγγύη, την ανθρωπιά. Τα έχουν ανάγκη όλα αυτά τα συναισθήματα οι οικογένειες αυτές. Όμως, αυτό, όσο σημαντικό κι αν είναι από μόνο του, όπως καταλαβαίνετε, δεν φτάνει.</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Όσο για την Κυβέρνηση, θα πούμε ότι είναι κρίμα. Πριν από λίγες μέρες το ευχαριστώ της στους εκπαιδευτικούς ήταν να τους στείλει τα ΜΑΤ στην Περιφερειακή Διεύθυνση Εκπαίδευσης Αττικής, όταν τόλμησαν οι εκπαιδευτικοί να διαμαρτυρηθούν για τις υποχρεωτικές μετακινήσεις εκπαιδευτικών από τα ειδικά σχολεία στα ΚΕΣΥ, γιατί υπάρχει έλλειψη προσωπικού στα ΚΕΣΥ, και γιατί πρέπει σωστά να επιταχυνθεί η διαδικασία των γνωματεύσεων, μη </w:t>
      </w:r>
      <w:r w:rsidRPr="007B1602">
        <w:rPr>
          <w:rFonts w:ascii="Arial" w:hAnsi="Arial"/>
          <w:sz w:val="24"/>
          <w:szCs w:val="24"/>
          <w:lang w:eastAsia="el-GR"/>
        </w:rPr>
        <w:lastRenderedPageBreak/>
        <w:t>διστάζοντας, δηλαδή, το Υπουργείο να ακυρώσει, να υπονομεύσει, να περιορίσει ακόμα και αυτήν την πολύτιμη παιδαγωγική επαφή, για την οποία πριν από λίγο μίλησα, των εκπαιδευτικών με αυτά τα παιδιά.</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Με αυτά και με αυτά, κύριε Πρόεδρε και κυρία Υπουργέ, και πάλι μένουν μόνες τους αυτές οι οικογένειες των παιδιών με αναπηρία και γίνονται κυριολεκτικά χίλια κομμάτια για τη φροντίδα των παιδιών τους και μέσα στην πανδημία στο πλαίσιο πάντα της γνωστής ατομικής ευθύνης που τόσο -μα, τόσο!- απλόχερα μοιράζει η Κυβέρνησή σας, αποσιωπώντας τις δικές της ευθύνες.</w:t>
      </w:r>
    </w:p>
    <w:p w:rsidR="007B1602" w:rsidRPr="007B1602" w:rsidRDefault="007B1602" w:rsidP="007B1602">
      <w:pPr>
        <w:shd w:val="clear" w:color="auto" w:fill="FFFFFF"/>
        <w:spacing w:after="100" w:afterAutospacing="1" w:line="600" w:lineRule="auto"/>
        <w:ind w:firstLine="720"/>
        <w:contextualSpacing/>
        <w:jc w:val="both"/>
        <w:rPr>
          <w:rFonts w:ascii="Arial" w:hAnsi="Arial" w:cs="Arial"/>
          <w:sz w:val="24"/>
          <w:szCs w:val="24"/>
          <w:lang w:eastAsia="el-GR"/>
        </w:rPr>
      </w:pPr>
      <w:r w:rsidRPr="007B1602">
        <w:rPr>
          <w:rFonts w:ascii="Arial" w:hAnsi="Arial" w:cs="Arial"/>
          <w:b/>
          <w:bCs/>
          <w:sz w:val="24"/>
          <w:szCs w:val="24"/>
          <w:lang w:eastAsia="el-GR"/>
        </w:rPr>
        <w:t>ΠΡΟΕΔΡΕΥΩΝ (Νικήτας Κακλαμάνης):</w:t>
      </w:r>
      <w:r w:rsidRPr="007B1602">
        <w:rPr>
          <w:rFonts w:ascii="Arial" w:hAnsi="Arial" w:cs="Arial"/>
          <w:sz w:val="24"/>
          <w:szCs w:val="24"/>
          <w:lang w:eastAsia="el-GR"/>
        </w:rPr>
        <w:t xml:space="preserve"> Ωραία.</w:t>
      </w:r>
    </w:p>
    <w:p w:rsidR="007B1602" w:rsidRPr="007B1602" w:rsidRDefault="007B1602" w:rsidP="007B1602">
      <w:pPr>
        <w:shd w:val="clear" w:color="auto" w:fill="FFFFFF"/>
        <w:spacing w:after="100" w:afterAutospacing="1" w:line="600" w:lineRule="auto"/>
        <w:ind w:firstLine="720"/>
        <w:contextualSpacing/>
        <w:jc w:val="both"/>
        <w:rPr>
          <w:rFonts w:ascii="Arial" w:hAnsi="Arial" w:cs="Arial"/>
          <w:color w:val="201F1E"/>
          <w:sz w:val="24"/>
          <w:szCs w:val="24"/>
          <w:shd w:val="clear" w:color="auto" w:fill="FFFFFF"/>
          <w:lang w:eastAsia="el-GR"/>
        </w:rPr>
      </w:pPr>
      <w:r w:rsidRPr="007B1602">
        <w:rPr>
          <w:rFonts w:ascii="Arial" w:hAnsi="Arial" w:cs="Arial"/>
          <w:b/>
          <w:bCs/>
          <w:sz w:val="24"/>
          <w:szCs w:val="24"/>
          <w:lang w:eastAsia="el-GR"/>
        </w:rPr>
        <w:t xml:space="preserve">ΙΩΑΝΝΗΣ ΔΕΛΗΣ: </w:t>
      </w:r>
      <w:r w:rsidRPr="007B1602">
        <w:rPr>
          <w:rFonts w:ascii="Arial" w:hAnsi="Arial" w:cs="Arial"/>
          <w:color w:val="201F1E"/>
          <w:sz w:val="24"/>
          <w:szCs w:val="24"/>
          <w:shd w:val="clear" w:color="auto" w:fill="FFFFFF"/>
          <w:lang w:eastAsia="el-GR"/>
        </w:rPr>
        <w:t>Όσο για τις οικογένειες παιδιών με αναπηρία που βυθίστηκαν στη φτώχεια και την ανεργία -και ήταν αρκετές αυτές, τελειώνω, κύριε Πρόεδρε- η κατάσταση σε αυτά τα σπίτια είναι πραγματικά τραγική.</w:t>
      </w:r>
    </w:p>
    <w:p w:rsidR="007B1602" w:rsidRPr="007B1602" w:rsidRDefault="007B1602" w:rsidP="007B1602">
      <w:pPr>
        <w:shd w:val="clear" w:color="auto" w:fill="FFFFFF"/>
        <w:spacing w:after="100" w:afterAutospacing="1" w:line="600" w:lineRule="auto"/>
        <w:ind w:firstLine="720"/>
        <w:contextualSpacing/>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Θα ήθελα ένα λεπτό μονάχα, κύριε Πρόεδρε. Ας μην είμαι εγώ αυτός που θα πληρώσει το μάρμαρο της σημερινής καθυστέρησης.</w:t>
      </w:r>
    </w:p>
    <w:p w:rsidR="007B1602" w:rsidRPr="007B1602" w:rsidRDefault="007B1602" w:rsidP="007B1602">
      <w:pPr>
        <w:shd w:val="clear" w:color="auto" w:fill="FFFFFF"/>
        <w:spacing w:after="160" w:line="600" w:lineRule="auto"/>
        <w:ind w:firstLine="720"/>
        <w:contextualSpacing/>
        <w:jc w:val="both"/>
        <w:rPr>
          <w:rFonts w:ascii="Arial" w:hAnsi="Arial" w:cs="Arial"/>
          <w:color w:val="201F1E"/>
          <w:sz w:val="24"/>
          <w:szCs w:val="24"/>
          <w:shd w:val="clear" w:color="auto" w:fill="FFFFFF"/>
          <w:lang w:eastAsia="el-GR"/>
        </w:rPr>
      </w:pPr>
      <w:r w:rsidRPr="007B1602">
        <w:rPr>
          <w:rFonts w:ascii="Arial" w:hAnsi="Arial" w:cs="Arial"/>
          <w:b/>
          <w:bCs/>
          <w:sz w:val="24"/>
          <w:szCs w:val="24"/>
          <w:lang w:eastAsia="el-GR"/>
        </w:rPr>
        <w:t>ΠΡΟΕΔΡΕΥΩΝ (Νικήτας Κακλαμάνης):</w:t>
      </w:r>
      <w:r w:rsidRPr="007B1602">
        <w:rPr>
          <w:rFonts w:ascii="Arial" w:hAnsi="Arial" w:cs="Arial"/>
          <w:b/>
          <w:color w:val="111111"/>
          <w:sz w:val="24"/>
          <w:szCs w:val="24"/>
          <w:lang w:eastAsia="el-GR"/>
        </w:rPr>
        <w:t xml:space="preserve"> </w:t>
      </w:r>
      <w:r w:rsidRPr="007B1602">
        <w:rPr>
          <w:rFonts w:ascii="Arial" w:hAnsi="Arial" w:cs="Arial"/>
          <w:bCs/>
          <w:color w:val="111111"/>
          <w:sz w:val="24"/>
          <w:szCs w:val="24"/>
          <w:lang w:eastAsia="el-GR"/>
        </w:rPr>
        <w:t>Λ</w:t>
      </w:r>
      <w:r w:rsidRPr="007B1602">
        <w:rPr>
          <w:rFonts w:ascii="Arial" w:hAnsi="Arial" w:cs="Arial"/>
          <w:color w:val="201F1E"/>
          <w:sz w:val="24"/>
          <w:szCs w:val="24"/>
          <w:shd w:val="clear" w:color="auto" w:fill="FFFFFF"/>
          <w:lang w:eastAsia="el-GR"/>
        </w:rPr>
        <w:t xml:space="preserve">όγω ειδικού θέματος τώρα. Και η Υπουργός είναι ευαίσθητη σε αυτά και όλοι μας. </w:t>
      </w:r>
    </w:p>
    <w:p w:rsidR="007B1602" w:rsidRPr="007B1602" w:rsidRDefault="007B1602" w:rsidP="007B1602">
      <w:pPr>
        <w:shd w:val="clear" w:color="auto" w:fill="FFFFFF"/>
        <w:spacing w:after="160" w:line="600" w:lineRule="auto"/>
        <w:ind w:firstLine="720"/>
        <w:contextualSpacing/>
        <w:jc w:val="both"/>
        <w:rPr>
          <w:rFonts w:ascii="Arial" w:hAnsi="Arial" w:cs="Arial"/>
          <w:color w:val="201F1E"/>
          <w:sz w:val="24"/>
          <w:szCs w:val="24"/>
          <w:shd w:val="clear" w:color="auto" w:fill="FFFFFF"/>
          <w:lang w:eastAsia="el-GR"/>
        </w:rPr>
      </w:pPr>
      <w:r w:rsidRPr="007B1602">
        <w:rPr>
          <w:rFonts w:ascii="Arial" w:hAnsi="Arial" w:cs="Arial"/>
          <w:b/>
          <w:bCs/>
          <w:color w:val="201F1E"/>
          <w:sz w:val="24"/>
          <w:szCs w:val="24"/>
          <w:shd w:val="clear" w:color="auto" w:fill="FFFFFF"/>
          <w:lang w:eastAsia="el-GR"/>
        </w:rPr>
        <w:t xml:space="preserve">ΙΩΑΝΝΗΣ ΔΕΛΗΣ: </w:t>
      </w:r>
      <w:r w:rsidRPr="007B1602">
        <w:rPr>
          <w:rFonts w:ascii="Arial" w:hAnsi="Arial" w:cs="Arial"/>
          <w:color w:val="201F1E"/>
          <w:sz w:val="24"/>
          <w:szCs w:val="24"/>
          <w:shd w:val="clear" w:color="auto" w:fill="FFFFFF"/>
          <w:lang w:eastAsia="el-GR"/>
        </w:rPr>
        <w:t xml:space="preserve">Να είστε καλά, σας ευχαριστώ πολύ. </w:t>
      </w:r>
    </w:p>
    <w:p w:rsidR="007B1602" w:rsidRPr="007B1602" w:rsidRDefault="007B1602" w:rsidP="007B1602">
      <w:pPr>
        <w:shd w:val="clear" w:color="auto" w:fill="FFFFFF"/>
        <w:spacing w:after="160" w:line="600" w:lineRule="auto"/>
        <w:ind w:firstLine="720"/>
        <w:contextualSpacing/>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 xml:space="preserve">Θυμίζουμε ότι και σε κανονικές συνθήκες οι οικογένειες αυτών των παιδιών με αναπηρία και πάλι ανέβαιναν τον δικό τους Γολγοθά, για να </w:t>
      </w:r>
      <w:r w:rsidRPr="007B1602">
        <w:rPr>
          <w:rFonts w:ascii="Arial" w:hAnsi="Arial" w:cs="Arial"/>
          <w:color w:val="201F1E"/>
          <w:sz w:val="24"/>
          <w:szCs w:val="24"/>
          <w:shd w:val="clear" w:color="auto" w:fill="FFFFFF"/>
          <w:lang w:eastAsia="el-GR"/>
        </w:rPr>
        <w:lastRenderedPageBreak/>
        <w:t>καλύψουν τα κενά της κατά τα άλλα -λέμε τώρα- δημόσιας και δωρεάν εκπαίδευσης και αναλάμβαναν εξ ολοκλήρου την ευθύνη για την επιπλέον στήριξη των παιδιών τους στην ιδιωτική απογευματινή και βεβαίως πολύ υψηλά κοστολογημένη επιστημονική στήριξη από τα αντίστοιχα κέντρα για λογοθεραπείες, εργοθεραπείες και τα λοιπά.</w:t>
      </w:r>
    </w:p>
    <w:p w:rsidR="007B1602" w:rsidRPr="007B1602" w:rsidRDefault="007B1602" w:rsidP="007B1602">
      <w:pPr>
        <w:shd w:val="clear" w:color="auto" w:fill="FFFFFF"/>
        <w:spacing w:after="160" w:line="600" w:lineRule="auto"/>
        <w:ind w:firstLine="720"/>
        <w:contextualSpacing/>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Βλέπετε, στην Ελλάδα του 21</w:t>
      </w:r>
      <w:r w:rsidRPr="007B1602">
        <w:rPr>
          <w:rFonts w:ascii="Arial" w:hAnsi="Arial" w:cs="Arial"/>
          <w:color w:val="201F1E"/>
          <w:sz w:val="24"/>
          <w:szCs w:val="24"/>
          <w:shd w:val="clear" w:color="auto" w:fill="FFFFFF"/>
          <w:vertAlign w:val="superscript"/>
          <w:lang w:eastAsia="el-GR"/>
        </w:rPr>
        <w:t>ου</w:t>
      </w:r>
      <w:r w:rsidRPr="007B1602">
        <w:rPr>
          <w:rFonts w:ascii="Arial" w:hAnsi="Arial" w:cs="Arial"/>
          <w:color w:val="201F1E"/>
          <w:sz w:val="24"/>
          <w:szCs w:val="24"/>
          <w:shd w:val="clear" w:color="auto" w:fill="FFFFFF"/>
          <w:lang w:eastAsia="el-GR"/>
        </w:rPr>
        <w:t xml:space="preserve"> αιώνα, όπως και σε όλες τις ανεπτυγμένες καπιταλιστικές χώρες, η ειδική αγωγή, η αποκατάσταση και η πρόνοια για την αναπηρία βρίσκονται όλο και περισσότερο στα χέρια των ιδιωτών και των επιχειρηματιών, ενώ είναι πολύ ελάχιστες οι δημόσιες δομές.</w:t>
      </w:r>
    </w:p>
    <w:p w:rsidR="007B1602" w:rsidRPr="007B1602" w:rsidRDefault="007B1602" w:rsidP="007B1602">
      <w:pPr>
        <w:shd w:val="clear" w:color="auto" w:fill="FFFFFF"/>
        <w:spacing w:after="160" w:line="600" w:lineRule="auto"/>
        <w:ind w:firstLine="720"/>
        <w:contextualSpacing/>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Βγάζει μάτια κυριολεκτικά η απουσία ενός επιστημονικού σχεδιασμού για ένα ολοκληρωμένο δημόσιο και δωρεάν σύστημα ειδικής αγωγής, τόσο αναγκαίο και τόσο ρεαλιστικό.</w:t>
      </w:r>
    </w:p>
    <w:p w:rsidR="007B1602" w:rsidRPr="007B1602" w:rsidRDefault="007B1602" w:rsidP="007B1602">
      <w:pPr>
        <w:shd w:val="clear" w:color="auto" w:fill="FFFFFF"/>
        <w:spacing w:after="160" w:line="600" w:lineRule="auto"/>
        <w:ind w:firstLine="720"/>
        <w:contextualSpacing/>
        <w:jc w:val="both"/>
        <w:rPr>
          <w:rFonts w:ascii="Arial" w:hAnsi="Arial" w:cs="Arial"/>
          <w:bCs/>
          <w:color w:val="111111"/>
          <w:sz w:val="24"/>
          <w:szCs w:val="24"/>
          <w:lang w:eastAsia="el-GR"/>
        </w:rPr>
      </w:pPr>
      <w:r w:rsidRPr="007B1602">
        <w:rPr>
          <w:rFonts w:ascii="Arial" w:hAnsi="Arial" w:cs="Arial"/>
          <w:b/>
          <w:bCs/>
          <w:sz w:val="24"/>
          <w:szCs w:val="24"/>
          <w:lang w:eastAsia="el-GR"/>
        </w:rPr>
        <w:t>ΠΡΟΕΔΡΕΥΩΝ (Νικήτας Κακλαμάνης):</w:t>
      </w:r>
      <w:r w:rsidRPr="007B1602">
        <w:rPr>
          <w:rFonts w:ascii="Arial" w:hAnsi="Arial" w:cs="Arial"/>
          <w:b/>
          <w:color w:val="111111"/>
          <w:sz w:val="24"/>
          <w:szCs w:val="24"/>
          <w:lang w:eastAsia="el-GR"/>
        </w:rPr>
        <w:t xml:space="preserve"> </w:t>
      </w:r>
      <w:r w:rsidRPr="007B1602">
        <w:rPr>
          <w:rFonts w:ascii="Arial" w:hAnsi="Arial" w:cs="Arial"/>
          <w:bCs/>
          <w:color w:val="111111"/>
          <w:sz w:val="24"/>
          <w:szCs w:val="24"/>
          <w:lang w:eastAsia="el-GR"/>
        </w:rPr>
        <w:t>Εντάξει, μην το κάνετε επερώτηση, όμως, τώρα!</w:t>
      </w:r>
    </w:p>
    <w:p w:rsidR="007B1602" w:rsidRPr="007B1602" w:rsidRDefault="007B1602" w:rsidP="007B1602">
      <w:pPr>
        <w:shd w:val="clear" w:color="auto" w:fill="FFFFFF"/>
        <w:spacing w:after="160" w:line="600" w:lineRule="auto"/>
        <w:ind w:firstLine="720"/>
        <w:contextualSpacing/>
        <w:jc w:val="both"/>
        <w:rPr>
          <w:rFonts w:ascii="Arial" w:hAnsi="Arial" w:cs="Arial"/>
          <w:bCs/>
          <w:color w:val="111111"/>
          <w:sz w:val="24"/>
          <w:szCs w:val="24"/>
          <w:lang w:eastAsia="el-GR"/>
        </w:rPr>
      </w:pPr>
      <w:r w:rsidRPr="007B1602">
        <w:rPr>
          <w:rFonts w:ascii="Arial" w:hAnsi="Arial" w:cs="Arial"/>
          <w:b/>
          <w:color w:val="111111"/>
          <w:sz w:val="24"/>
          <w:szCs w:val="24"/>
          <w:lang w:eastAsia="el-GR"/>
        </w:rPr>
        <w:t>ΙΩΑΝΝΗΣ ΔΕΛΗΣ:</w:t>
      </w:r>
      <w:r w:rsidRPr="007B1602">
        <w:rPr>
          <w:rFonts w:ascii="Arial" w:hAnsi="Arial" w:cs="Arial"/>
          <w:bCs/>
          <w:color w:val="111111"/>
          <w:sz w:val="24"/>
          <w:szCs w:val="24"/>
          <w:lang w:eastAsia="el-GR"/>
        </w:rPr>
        <w:t xml:space="preserve"> Κλείνω.</w:t>
      </w:r>
    </w:p>
    <w:p w:rsidR="007B1602" w:rsidRPr="007B1602" w:rsidRDefault="007B1602" w:rsidP="007B1602">
      <w:pPr>
        <w:shd w:val="clear" w:color="auto" w:fill="FFFFFF"/>
        <w:spacing w:after="160" w:line="600" w:lineRule="auto"/>
        <w:ind w:firstLine="720"/>
        <w:contextualSpacing/>
        <w:jc w:val="both"/>
        <w:rPr>
          <w:rFonts w:ascii="Arial" w:hAnsi="Arial" w:cs="Arial"/>
          <w:color w:val="201F1E"/>
          <w:sz w:val="24"/>
          <w:szCs w:val="24"/>
          <w:shd w:val="clear" w:color="auto" w:fill="FFFFFF"/>
          <w:lang w:eastAsia="el-GR"/>
        </w:rPr>
      </w:pPr>
      <w:r w:rsidRPr="007B1602">
        <w:rPr>
          <w:rFonts w:ascii="Arial" w:hAnsi="Arial" w:cs="Arial"/>
          <w:bCs/>
          <w:color w:val="111111"/>
          <w:sz w:val="24"/>
          <w:szCs w:val="24"/>
          <w:lang w:eastAsia="el-GR"/>
        </w:rPr>
        <w:t xml:space="preserve">Είναι το </w:t>
      </w:r>
      <w:r w:rsidRPr="007B1602">
        <w:rPr>
          <w:rFonts w:ascii="Arial" w:hAnsi="Arial" w:cs="Arial"/>
          <w:color w:val="201F1E"/>
          <w:sz w:val="24"/>
          <w:szCs w:val="24"/>
          <w:shd w:val="clear" w:color="auto" w:fill="FFFFFF"/>
          <w:lang w:eastAsia="el-GR"/>
        </w:rPr>
        <w:t>κρίσιμο ερώτημα, κύριε Πρόεδρε. Αφήστε με να το διατυπώσω!</w:t>
      </w:r>
    </w:p>
    <w:p w:rsidR="007B1602" w:rsidRPr="007B1602" w:rsidRDefault="007B1602" w:rsidP="007B1602">
      <w:pPr>
        <w:shd w:val="clear" w:color="auto" w:fill="FFFFFF"/>
        <w:spacing w:after="160" w:line="600" w:lineRule="auto"/>
        <w:ind w:firstLine="720"/>
        <w:contextualSpacing/>
        <w:jc w:val="both"/>
        <w:rPr>
          <w:rFonts w:ascii="Arial" w:hAnsi="Arial" w:cs="Arial"/>
          <w:bCs/>
          <w:color w:val="111111"/>
          <w:sz w:val="24"/>
          <w:szCs w:val="24"/>
          <w:lang w:eastAsia="el-GR"/>
        </w:rPr>
      </w:pPr>
      <w:r w:rsidRPr="007B1602">
        <w:rPr>
          <w:rFonts w:ascii="Arial" w:hAnsi="Arial" w:cs="Arial"/>
          <w:b/>
          <w:bCs/>
          <w:sz w:val="24"/>
          <w:szCs w:val="24"/>
          <w:lang w:eastAsia="el-GR"/>
        </w:rPr>
        <w:t>ΠΡΟΕΔΡΕΥΩΝ (Νικήτας Κακλαμάνης):</w:t>
      </w:r>
      <w:r w:rsidRPr="007B1602">
        <w:rPr>
          <w:rFonts w:ascii="Arial" w:hAnsi="Arial" w:cs="Arial"/>
          <w:b/>
          <w:color w:val="111111"/>
          <w:sz w:val="24"/>
          <w:szCs w:val="24"/>
          <w:lang w:eastAsia="el-GR"/>
        </w:rPr>
        <w:t xml:space="preserve"> </w:t>
      </w:r>
      <w:r w:rsidRPr="007B1602">
        <w:rPr>
          <w:rFonts w:ascii="Arial" w:hAnsi="Arial" w:cs="Arial"/>
          <w:bCs/>
          <w:color w:val="111111"/>
          <w:sz w:val="24"/>
          <w:szCs w:val="24"/>
          <w:lang w:eastAsia="el-GR"/>
        </w:rPr>
        <w:t>Ξεκινήστε από αυτό!</w:t>
      </w:r>
    </w:p>
    <w:p w:rsidR="007B1602" w:rsidRPr="007B1602" w:rsidRDefault="007B1602" w:rsidP="007B1602">
      <w:pPr>
        <w:shd w:val="clear" w:color="auto" w:fill="FFFFFF"/>
        <w:spacing w:after="160" w:line="600" w:lineRule="auto"/>
        <w:ind w:firstLine="720"/>
        <w:contextualSpacing/>
        <w:jc w:val="both"/>
        <w:rPr>
          <w:rFonts w:ascii="Arial" w:hAnsi="Arial" w:cs="Arial"/>
          <w:color w:val="201F1E"/>
          <w:sz w:val="24"/>
          <w:szCs w:val="24"/>
          <w:shd w:val="clear" w:color="auto" w:fill="FFFFFF"/>
          <w:lang w:eastAsia="el-GR"/>
        </w:rPr>
      </w:pPr>
      <w:r w:rsidRPr="007B1602">
        <w:rPr>
          <w:rFonts w:ascii="Arial" w:hAnsi="Arial" w:cs="Arial"/>
          <w:b/>
          <w:color w:val="111111"/>
          <w:sz w:val="24"/>
          <w:szCs w:val="24"/>
          <w:lang w:eastAsia="el-GR"/>
        </w:rPr>
        <w:t xml:space="preserve">ΙΩΑΝΝΗΣ ΔΕΛΗΣ: </w:t>
      </w:r>
      <w:r w:rsidRPr="007B1602">
        <w:rPr>
          <w:rFonts w:ascii="Arial" w:hAnsi="Arial" w:cs="Arial"/>
          <w:bCs/>
          <w:color w:val="111111"/>
          <w:sz w:val="24"/>
          <w:szCs w:val="24"/>
          <w:lang w:eastAsia="el-GR"/>
        </w:rPr>
        <w:t xml:space="preserve">Είναι το κρίσιμο </w:t>
      </w:r>
      <w:r w:rsidRPr="007B1602">
        <w:rPr>
          <w:rFonts w:ascii="Arial" w:hAnsi="Arial" w:cs="Arial"/>
          <w:color w:val="201F1E"/>
          <w:sz w:val="24"/>
          <w:szCs w:val="24"/>
          <w:shd w:val="clear" w:color="auto" w:fill="FFFFFF"/>
          <w:lang w:eastAsia="el-GR"/>
        </w:rPr>
        <w:t xml:space="preserve">και το αμείλικτο ερώτημα: Είναι ή δεν είναι ευθύνη του κράτους, κυρία Υπουργέ και της Κυβέρνησης, εκτός από τους υλικούς όρους προσωπικού και υποδομών, και η εξασφάλιση όλων </w:t>
      </w:r>
      <w:r w:rsidRPr="007B1602">
        <w:rPr>
          <w:rFonts w:ascii="Arial" w:hAnsi="Arial" w:cs="Arial"/>
          <w:color w:val="201F1E"/>
          <w:sz w:val="24"/>
          <w:szCs w:val="24"/>
          <w:shd w:val="clear" w:color="auto" w:fill="FFFFFF"/>
          <w:lang w:eastAsia="el-GR"/>
        </w:rPr>
        <w:lastRenderedPageBreak/>
        <w:t>εκείνων των διεπιστημονικών κατευθύνσεων ακόμα και για την εξατομικευμένη προσέγγιση των ατόμων με αναπηρία; Διότι -ξέρετε- συνταγές γενικές δεν χωρούν, κάθε περίπτωση είναι διαφορετική.</w:t>
      </w:r>
    </w:p>
    <w:p w:rsidR="007B1602" w:rsidRPr="007B1602" w:rsidRDefault="007B1602" w:rsidP="007B1602">
      <w:pPr>
        <w:shd w:val="clear" w:color="auto" w:fill="FFFFFF"/>
        <w:spacing w:after="160" w:line="600" w:lineRule="auto"/>
        <w:ind w:firstLine="720"/>
        <w:contextualSpacing/>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 xml:space="preserve">Και εν τέλει, με ποιους όρους και με ποιες προϋποθέσεις πρέπει να λειτουργεί η ειδική αγωγή σε συνθήκες πανδημίας; </w:t>
      </w:r>
    </w:p>
    <w:p w:rsidR="007B1602" w:rsidRPr="007B1602" w:rsidRDefault="007B1602" w:rsidP="007B1602">
      <w:pPr>
        <w:shd w:val="clear" w:color="auto" w:fill="FFFFFF"/>
        <w:spacing w:after="160" w:line="600" w:lineRule="auto"/>
        <w:ind w:firstLine="720"/>
        <w:contextualSpacing/>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Σε αυτά τα ερωτήματα θα πρέπει κάποια στιγμή να απαντήσετε.</w:t>
      </w:r>
    </w:p>
    <w:p w:rsidR="007B1602" w:rsidRPr="007B1602" w:rsidRDefault="007B1602" w:rsidP="007B1602">
      <w:pPr>
        <w:shd w:val="clear" w:color="auto" w:fill="FFFFFF"/>
        <w:spacing w:after="160" w:line="600" w:lineRule="auto"/>
        <w:ind w:firstLine="720"/>
        <w:contextualSpacing/>
        <w:jc w:val="both"/>
        <w:rPr>
          <w:rFonts w:ascii="Arial" w:hAnsi="Arial" w:cs="Arial"/>
          <w:color w:val="201F1E"/>
          <w:sz w:val="24"/>
          <w:szCs w:val="24"/>
          <w:shd w:val="clear" w:color="auto" w:fill="FFFFFF"/>
          <w:lang w:eastAsia="el-GR"/>
        </w:rPr>
      </w:pPr>
      <w:r w:rsidRPr="007B1602">
        <w:rPr>
          <w:rFonts w:ascii="Arial" w:hAnsi="Arial" w:cs="Arial"/>
          <w:b/>
          <w:bCs/>
          <w:sz w:val="24"/>
          <w:szCs w:val="24"/>
          <w:lang w:eastAsia="el-GR"/>
        </w:rPr>
        <w:t>ΠΡΟΕΔΡΕΥΩΝ (Νικήτας Κακλαμάνης):</w:t>
      </w:r>
      <w:r w:rsidRPr="007B1602">
        <w:rPr>
          <w:rFonts w:ascii="Arial" w:hAnsi="Arial" w:cs="Arial"/>
          <w:b/>
          <w:color w:val="111111"/>
          <w:sz w:val="24"/>
          <w:szCs w:val="24"/>
          <w:lang w:eastAsia="el-GR"/>
        </w:rPr>
        <w:t xml:space="preserve"> </w:t>
      </w:r>
      <w:r w:rsidRPr="007B1602">
        <w:rPr>
          <w:rFonts w:ascii="Arial" w:hAnsi="Arial" w:cs="Arial"/>
          <w:bCs/>
          <w:color w:val="111111"/>
          <w:sz w:val="24"/>
          <w:szCs w:val="24"/>
          <w:lang w:eastAsia="el-GR"/>
        </w:rPr>
        <w:t xml:space="preserve">Ωραία. </w:t>
      </w:r>
      <w:r w:rsidRPr="007B1602">
        <w:rPr>
          <w:rFonts w:ascii="Arial" w:hAnsi="Arial" w:cs="Arial"/>
          <w:color w:val="201F1E"/>
          <w:sz w:val="24"/>
          <w:szCs w:val="24"/>
          <w:shd w:val="clear" w:color="auto" w:fill="FFFFFF"/>
          <w:lang w:eastAsia="el-GR"/>
        </w:rPr>
        <w:t>Κανονικά από αυτά έπρεπε να ξεκινήσετε, αλλά είπαμε λόγω θέματος…</w:t>
      </w:r>
    </w:p>
    <w:p w:rsidR="007B1602" w:rsidRPr="007B1602" w:rsidRDefault="007B1602" w:rsidP="007B1602">
      <w:pPr>
        <w:shd w:val="clear" w:color="auto" w:fill="FFFFFF"/>
        <w:spacing w:after="160" w:line="600" w:lineRule="auto"/>
        <w:ind w:firstLine="720"/>
        <w:contextualSpacing/>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Ορίστε, κυρία Υφυπουργέ, έχετε τον λόγο.</w:t>
      </w:r>
    </w:p>
    <w:p w:rsidR="007B1602" w:rsidRPr="007B1602" w:rsidRDefault="007B1602" w:rsidP="007B1602">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7B1602">
        <w:rPr>
          <w:rFonts w:ascii="Arial" w:hAnsi="Arial" w:cs="Arial"/>
          <w:b/>
          <w:color w:val="111111"/>
          <w:sz w:val="24"/>
          <w:szCs w:val="24"/>
          <w:lang w:eastAsia="el-GR"/>
        </w:rPr>
        <w:t xml:space="preserve">ΣΟΦΙΑ ΖΑΧΑΡΑΚΗ (Υφυπουργός </w:t>
      </w:r>
      <w:r w:rsidRPr="007B1602">
        <w:rPr>
          <w:rFonts w:ascii="Arial" w:hAnsi="Arial" w:cs="Arial"/>
          <w:b/>
          <w:bCs/>
          <w:color w:val="111111"/>
          <w:sz w:val="24"/>
          <w:szCs w:val="24"/>
          <w:lang w:eastAsia="el-GR"/>
        </w:rPr>
        <w:t xml:space="preserve">Παιδείας και Θρησκευμάτων): </w:t>
      </w:r>
      <w:r w:rsidRPr="007B1602">
        <w:rPr>
          <w:rFonts w:ascii="Arial" w:hAnsi="Arial" w:cs="Arial"/>
          <w:color w:val="111111"/>
          <w:sz w:val="24"/>
          <w:szCs w:val="24"/>
          <w:lang w:eastAsia="el-GR"/>
        </w:rPr>
        <w:t>Θέλω να είμαι συγκεκριμένη, κύριε Πρόεδρε, γιατί ξέρω ότι έχουμε θέμα χρόνου.</w:t>
      </w:r>
    </w:p>
    <w:p w:rsidR="007B1602" w:rsidRPr="007B1602" w:rsidRDefault="007B1602" w:rsidP="007B1602">
      <w:pPr>
        <w:shd w:val="clear" w:color="auto" w:fill="FFFFFF"/>
        <w:spacing w:after="160" w:line="600" w:lineRule="auto"/>
        <w:ind w:firstLine="720"/>
        <w:contextualSpacing/>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 xml:space="preserve">Προσβασιμότητα των μαθητών ειδικής αγωγής στην εκπαίδευση: Ειδικά ως προς τα εγχειρίδια -επειδή θέλω να έχετε όλα τα στοιχεία- όλα τα εγχειρίδια της πρωτοβάθμιας και δευτεροβάθμιας εκπαίδευσης έχουν μετεγγραφεί σε Κώδικα Μπράιγ και έχουν εκτυπωθεί από το ΙΤΥΕ «ΔΙΟΦΑΝΤΟΣ» σε συνεργασία με τα κέντρα αποκατάστασης και εκπαίδευσης τυφλών, τα γνωστά ΚΕΑΤ. Όλα τα βιβλία της πρωτοβάθμιας και δευτεροβάθμιας εκπαίδευσης έχουν προσαρμοστεί σε διάφορες γραμματοσειρές για τους αμβλύωπες μαθητές από το Ινστιτούτο Εκπαιδευτικής Πολιτικής και το ΙΤΥΕ </w:t>
      </w:r>
      <w:r w:rsidRPr="007B1602">
        <w:rPr>
          <w:rFonts w:ascii="Arial" w:hAnsi="Arial" w:cs="Arial"/>
          <w:color w:val="201F1E"/>
          <w:sz w:val="24"/>
          <w:szCs w:val="24"/>
          <w:shd w:val="clear" w:color="auto" w:fill="FFFFFF"/>
          <w:lang w:eastAsia="el-GR"/>
        </w:rPr>
        <w:lastRenderedPageBreak/>
        <w:t xml:space="preserve">«ΔΙΟΦΑΝΤΟΣ». Έχουν γίνει ψηφιακές προσαρμογές σχολικών εγχειριδίων, ώστε να είναι προσβάσιμα σε όλες τις κατηγορίες, τις αναπηρίες των μαθητών μας. </w:t>
      </w:r>
    </w:p>
    <w:p w:rsidR="007B1602" w:rsidRPr="007B1602" w:rsidRDefault="007B1602" w:rsidP="007B1602">
      <w:pPr>
        <w:shd w:val="clear" w:color="auto" w:fill="FFFFFF"/>
        <w:spacing w:after="160" w:line="600" w:lineRule="auto"/>
        <w:ind w:firstLine="720"/>
        <w:contextualSpacing/>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Μάλιστα -έχω εδώ όλα τα στοιχεία, μπορώ να τα καταθέσω- υπάρχουν συγκεκριμένες ψηφιακές εφαρμογές, διαδραστικά, όπως είπα, σχολικά βιβλία, η ψηφιακή εκπαιδευτική πλατφόρμα e-me, το ψηφιακό αποθετήριο το «Φωτόδεντρο», ο Εθνικός Συσσωρευτής Εκπαιδευτικού Περιεχομένου-Κεντρική Πύλη «Φωτόδεντρο» ξανά και Μικρότοπος «Φωτόδεντρο Δημοτικό».</w:t>
      </w:r>
    </w:p>
    <w:p w:rsidR="007B1602" w:rsidRPr="007B1602" w:rsidRDefault="007B1602" w:rsidP="007B1602">
      <w:pPr>
        <w:shd w:val="clear" w:color="auto" w:fill="FFFFFF"/>
        <w:spacing w:after="160" w:line="600" w:lineRule="auto"/>
        <w:ind w:firstLine="720"/>
        <w:contextualSpacing/>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 xml:space="preserve">Θέλω να σας δώσω μερικά στοιχεία για τη χρήση από το πανελλήνιο σχολικό δίκτυο την περίοδο της πανδημίας των παιδιών, που αφορούν στα σχολεία της ειδικής αγωγής. Δημιουργήθηκαν, λοιπόν, τέσσερις χιλιάδες τετρακόσιοι οκτώ νέοι μαθητικοί λογαριασμοί, ενώ στην ηλεκτρονική τάξη </w:t>
      </w:r>
      <w:r w:rsidRPr="007B1602">
        <w:rPr>
          <w:rFonts w:ascii="Arial" w:hAnsi="Arial" w:cs="Arial"/>
          <w:color w:val="201F1E"/>
          <w:sz w:val="24"/>
          <w:szCs w:val="24"/>
          <w:shd w:val="clear" w:color="auto" w:fill="FFFFFF"/>
          <w:lang w:val="en-US" w:eastAsia="el-GR"/>
        </w:rPr>
        <w:t>e</w:t>
      </w:r>
      <w:r w:rsidRPr="007B1602">
        <w:rPr>
          <w:rFonts w:ascii="Arial" w:hAnsi="Arial" w:cs="Arial"/>
          <w:color w:val="201F1E"/>
          <w:sz w:val="24"/>
          <w:szCs w:val="24"/>
          <w:shd w:val="clear" w:color="auto" w:fill="FFFFFF"/>
          <w:lang w:eastAsia="el-GR"/>
        </w:rPr>
        <w:t>-</w:t>
      </w:r>
      <w:r w:rsidRPr="007B1602">
        <w:rPr>
          <w:rFonts w:ascii="Arial" w:hAnsi="Arial" w:cs="Arial"/>
          <w:color w:val="201F1E"/>
          <w:sz w:val="24"/>
          <w:szCs w:val="24"/>
          <w:shd w:val="clear" w:color="auto" w:fill="FFFFFF"/>
          <w:lang w:val="en-US" w:eastAsia="el-GR"/>
        </w:rPr>
        <w:t>me</w:t>
      </w:r>
      <w:r w:rsidRPr="007B1602">
        <w:rPr>
          <w:rFonts w:ascii="Arial" w:hAnsi="Arial" w:cs="Arial"/>
          <w:color w:val="201F1E"/>
          <w:sz w:val="24"/>
          <w:szCs w:val="24"/>
          <w:shd w:val="clear" w:color="auto" w:fill="FFFFFF"/>
          <w:lang w:eastAsia="el-GR"/>
        </w:rPr>
        <w:t xml:space="preserve"> συμμετείχαν τετρακόσια ογδόντα τρία σχολεία -για την ειδική μιλάω πάντα, κύριε Δελή- δύο χιλιάδες εννιακόσιοι εβδομήντα δύο εκπαιδευτικοί και δύο χιλιάδες τριακόσιοι ενενήντα δύο μαθητές σε επτά χιλιάδες εξακόσια είκοσι επτά μαθήματα.</w:t>
      </w:r>
    </w:p>
    <w:p w:rsidR="007B1602" w:rsidRPr="007B1602" w:rsidRDefault="007B1602" w:rsidP="007B1602">
      <w:pPr>
        <w:shd w:val="clear" w:color="auto" w:fill="FFFFFF"/>
        <w:spacing w:after="160" w:line="600" w:lineRule="auto"/>
        <w:ind w:firstLine="720"/>
        <w:contextualSpacing/>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 xml:space="preserve">Εδώ, λοιπόν, πολύ σωστά αναφέρατε πριν ότι αυτό έγινε γιατί έβαλαν πλάτη οι εκπαιδευτικοί σε μια πολύ δύσκολη στιγμή, σε μια ανατροπή, όπως είπαμε, του προγραμματισμού. Πράγματι, τους οφείλουμε ένα μεγάλο ευχαριστώ. Συγχρόνως, όμως, δόθηκαν και εργαλεία σε αυτούς τους </w:t>
      </w:r>
      <w:r w:rsidRPr="007B1602">
        <w:rPr>
          <w:rFonts w:ascii="Arial" w:hAnsi="Arial" w:cs="Arial"/>
          <w:color w:val="201F1E"/>
          <w:sz w:val="24"/>
          <w:szCs w:val="24"/>
          <w:shd w:val="clear" w:color="auto" w:fill="FFFFFF"/>
          <w:lang w:eastAsia="el-GR"/>
        </w:rPr>
        <w:lastRenderedPageBreak/>
        <w:t>εκπαιδευτικούς για να μπορούν να προσεγγίσουν τους μαθητές. Δεν ήταν δεδομένο, δεν ήταν αυτονόητο.</w:t>
      </w:r>
    </w:p>
    <w:p w:rsidR="007B1602" w:rsidRPr="007B1602" w:rsidRDefault="007B1602" w:rsidP="007B1602">
      <w:pPr>
        <w:shd w:val="clear" w:color="auto" w:fill="FFFFFF"/>
        <w:spacing w:after="160" w:line="600" w:lineRule="auto"/>
        <w:ind w:firstLine="720"/>
        <w:contextualSpacing/>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 xml:space="preserve">Όμως, τονίσαμε και δώσαμε έμφαση και στο πανελλήνιο σχολικό δίκτυο με τις σχολικές τάξεις, την </w:t>
      </w:r>
      <w:r w:rsidRPr="007B1602">
        <w:rPr>
          <w:rFonts w:ascii="Arial" w:hAnsi="Arial" w:cs="Arial"/>
          <w:color w:val="201F1E"/>
          <w:sz w:val="24"/>
          <w:szCs w:val="24"/>
          <w:shd w:val="clear" w:color="auto" w:fill="FFFFFF"/>
          <w:lang w:val="en-US" w:eastAsia="el-GR"/>
        </w:rPr>
        <w:t>e</w:t>
      </w:r>
      <w:r w:rsidRPr="007B1602">
        <w:rPr>
          <w:rFonts w:ascii="Arial" w:hAnsi="Arial" w:cs="Arial"/>
          <w:color w:val="201F1E"/>
          <w:sz w:val="24"/>
          <w:szCs w:val="24"/>
          <w:shd w:val="clear" w:color="auto" w:fill="FFFFFF"/>
          <w:lang w:eastAsia="el-GR"/>
        </w:rPr>
        <w:t>-</w:t>
      </w:r>
      <w:r w:rsidRPr="007B1602">
        <w:rPr>
          <w:rFonts w:ascii="Arial" w:hAnsi="Arial" w:cs="Arial"/>
          <w:color w:val="201F1E"/>
          <w:sz w:val="24"/>
          <w:szCs w:val="24"/>
          <w:shd w:val="clear" w:color="auto" w:fill="FFFFFF"/>
          <w:lang w:val="en-US" w:eastAsia="el-GR"/>
        </w:rPr>
        <w:t>me</w:t>
      </w:r>
      <w:r w:rsidRPr="007B1602">
        <w:rPr>
          <w:rFonts w:ascii="Arial" w:hAnsi="Arial" w:cs="Arial"/>
          <w:color w:val="201F1E"/>
          <w:sz w:val="24"/>
          <w:szCs w:val="24"/>
          <w:shd w:val="clear" w:color="auto" w:fill="FFFFFF"/>
          <w:lang w:eastAsia="el-GR"/>
        </w:rPr>
        <w:t xml:space="preserve"> και την e</w:t>
      </w:r>
      <w:r w:rsidRPr="007B1602">
        <w:rPr>
          <w:rFonts w:ascii="Arial" w:hAnsi="Arial" w:cs="Arial"/>
          <w:color w:val="201F1E"/>
          <w:sz w:val="24"/>
          <w:szCs w:val="24"/>
          <w:shd w:val="clear" w:color="auto" w:fill="FFFFFF"/>
          <w:lang w:val="en-US" w:eastAsia="el-GR"/>
        </w:rPr>
        <w:t>C</w:t>
      </w:r>
      <w:r w:rsidRPr="007B1602">
        <w:rPr>
          <w:rFonts w:ascii="Arial" w:hAnsi="Arial" w:cs="Arial"/>
          <w:color w:val="201F1E"/>
          <w:sz w:val="24"/>
          <w:szCs w:val="24"/>
          <w:shd w:val="clear" w:color="auto" w:fill="FFFFFF"/>
          <w:lang w:eastAsia="el-GR"/>
        </w:rPr>
        <w:t xml:space="preserve">lass, δώσαμε δυνατότητα για την ζωντανή χρήση της πλατφόρμας </w:t>
      </w:r>
      <w:r w:rsidRPr="007B1602">
        <w:rPr>
          <w:rFonts w:ascii="Arial" w:hAnsi="Arial" w:cs="Arial"/>
          <w:color w:val="201F1E"/>
          <w:sz w:val="24"/>
          <w:szCs w:val="24"/>
          <w:shd w:val="clear" w:color="auto" w:fill="FFFFFF"/>
          <w:lang w:val="de-DE" w:eastAsia="el-GR"/>
        </w:rPr>
        <w:t>W</w:t>
      </w:r>
      <w:r w:rsidRPr="007B1602">
        <w:rPr>
          <w:rFonts w:ascii="Arial" w:hAnsi="Arial" w:cs="Arial"/>
          <w:color w:val="201F1E"/>
          <w:sz w:val="24"/>
          <w:szCs w:val="24"/>
          <w:shd w:val="clear" w:color="auto" w:fill="FFFFFF"/>
          <w:lang w:val="en-US" w:eastAsia="el-GR"/>
        </w:rPr>
        <w:t>ebEx</w:t>
      </w:r>
      <w:r w:rsidRPr="007B1602">
        <w:rPr>
          <w:rFonts w:ascii="Arial" w:hAnsi="Arial" w:cs="Arial"/>
          <w:color w:val="201F1E"/>
          <w:sz w:val="24"/>
          <w:szCs w:val="24"/>
          <w:shd w:val="clear" w:color="auto" w:fill="FFFFFF"/>
          <w:lang w:eastAsia="el-GR"/>
        </w:rPr>
        <w:t>. Αυτό σημαίνει ότι αυτοί οι εκπαιδευτικοί, που στήριξαν τα παιδιά -αλλά και διεπιστημονικά στηρίχθηκαν τα παιδιά μέσω των ΚΕΣΥ- βρήκαν και κάποια εργαλεία για να το κάνουν και βρήκαν και κάποιες οδηγίες. Ας μην τις υποτιμούμε όλες αυτές, είναι αποτέλεσμα σκληρής δουλειάς, υπηρεσιακών παραγόντων και συγχρόνως με τη βοήθεια της πολιτικής ηγεσίας.</w:t>
      </w:r>
    </w:p>
    <w:p w:rsidR="007B1602" w:rsidRPr="007B1602" w:rsidRDefault="007B1602" w:rsidP="007B1602">
      <w:pPr>
        <w:shd w:val="clear" w:color="auto" w:fill="FFFFFF"/>
        <w:spacing w:after="160" w:line="600" w:lineRule="auto"/>
        <w:ind w:firstLine="720"/>
        <w:contextualSpacing/>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Επειδή αναφέρετε το τι είχε συμβεί πριν στην ειδική αγωγή, πάμε, λοιπόν, να δούμε ότι για πρώτη φορά μετά από δέκα χρόνια -το έχουμε συζητήσει πολλές φορές εδώ στη Βουλή, κύριε Δελή- δρομολογούμε τους διορισμούς. Ήδη έχουν ξεκινήσει και έχουν γίνει χίλιοι σαράντα -οι πρώτοι επιτυχόντες από την πρώτη ειδική προκήρυξη και τη δεύτερη- ενώ ολοκληρώνεται και η διαδικασία για τις επόμενες, την τρίτη, την τέταρτη και την πέμπτη.</w:t>
      </w:r>
    </w:p>
    <w:p w:rsidR="007B1602" w:rsidRPr="007B1602" w:rsidRDefault="007B1602" w:rsidP="007B1602">
      <w:pPr>
        <w:shd w:val="clear" w:color="auto" w:fill="FFFFFF"/>
        <w:spacing w:after="160" w:line="600" w:lineRule="auto"/>
        <w:ind w:firstLine="720"/>
        <w:contextualSpacing/>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 xml:space="preserve">Στο τρέχον σχολικό έτος το Υπουργείο Παιδείας διέθεσε πέντε χιλιάδες διακόσιες τριάντα μία πιστώσεις για την πρόσληψη μελών -το αναφέρατε πριν, είχατε κάνει ερώτημα- ειδικού εκπαιδευτικού και ειδικού βοηθητικού </w:t>
      </w:r>
      <w:r w:rsidRPr="007B1602">
        <w:rPr>
          <w:rFonts w:ascii="Arial" w:hAnsi="Arial" w:cs="Arial"/>
          <w:color w:val="201F1E"/>
          <w:sz w:val="24"/>
          <w:szCs w:val="24"/>
          <w:shd w:val="clear" w:color="auto" w:fill="FFFFFF"/>
          <w:lang w:eastAsia="el-GR"/>
        </w:rPr>
        <w:lastRenderedPageBreak/>
        <w:t>προσωπικού. Οι τρεις χιλιάδες εννιακόσιες σαράντα τρεις διατέθηκαν στις 4-9-2019. Ο αριθμός είναι ο μεγαλύτερος που έχει διατεθεί ποτέ στην έναρξη σχολικής χρονιάς. Δόθηκε υποστήριξη σε μονάδες γενικής εκπαίδευσης -ψυχολόγοι, κοινωνικοί λειτουργοί, άνθρωποι οι οποίοι συνέβαλαν και συνέδραμαν και στην ειδική εκπαίδευση- χίλια εξακόσια δέκα μέλη ειδικού εκπαιδευτικού, ειδικού βοηθητικού προσωπικού και οι υπόλοιποι στα ΚΕΣΥ, τετρακόσιοι σαράντα οκτώ ειδικό εκπαιδευτικό προσωπικό, επειδή μιλήσατε για την ενίσχυση του ΚΕΣΥ.</w:t>
      </w:r>
    </w:p>
    <w:p w:rsidR="007B1602" w:rsidRPr="007B1602" w:rsidRDefault="007B1602" w:rsidP="007B1602">
      <w:pPr>
        <w:shd w:val="clear" w:color="auto" w:fill="FFFFFF"/>
        <w:spacing w:after="160" w:line="600" w:lineRule="auto"/>
        <w:ind w:firstLine="720"/>
        <w:contextualSpacing/>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 xml:space="preserve">Όλα αυτά τα λέω έτσι ώστε να καταλήξω -γιατί ξέρω ότι υπάρχει και το πρόβλημα του χρόνου- στο ότι στην ειδική αγωγή έγιναν φέτος εξαιρετικά σημαντικές προσπάθειες, έτσι ώστε να καλυφθεί έγκαιρα σε πολύ μεγάλο βαθμό, όπως και στην παράλληλη στήριξη σε βαθμό ρεκόρ, αυτή η αυτονόητη υποχρέωση της πολιτείας -που δεν ήταν πάντα αυτονόητη ούτε ως προς την ταχύτητα ούτε ως προς τον αριθμό- και έγινε φέτος. </w:t>
      </w:r>
    </w:p>
    <w:p w:rsidR="007B1602" w:rsidRPr="007B1602" w:rsidRDefault="007B1602" w:rsidP="007B1602">
      <w:pPr>
        <w:shd w:val="clear" w:color="auto" w:fill="FFFFFF"/>
        <w:spacing w:after="160" w:line="600" w:lineRule="auto"/>
        <w:ind w:firstLine="720"/>
        <w:contextualSpacing/>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Εν μέσω των δύσκολων συνθηκών της πανδημίας προσπαθήσαμε να βρούμε τρόπους, έτσι ώστε να προσεγγίσουμε και να βοηθήσουμε, να μεριμνήσουμε για τα παιδιά τα οποία έμειναν στο σπίτι με τη βοήθεια των εκπαιδευτικών και προφανώς και με τη βοήθεια των γονιών τους.</w:t>
      </w:r>
    </w:p>
    <w:p w:rsidR="007B1602" w:rsidRPr="007B1602" w:rsidRDefault="007B1602" w:rsidP="007B1602">
      <w:pPr>
        <w:shd w:val="clear" w:color="auto" w:fill="FFFFFF"/>
        <w:spacing w:after="160" w:line="600" w:lineRule="auto"/>
        <w:ind w:firstLine="720"/>
        <w:contextualSpacing/>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 xml:space="preserve">Αυτή τη στιγμή εξερευνούμε τρόπους σε συνεργασία με τους ειδικούς, έτσι ώστε να δούμε αν θα δοθεί το πράσινο φως για να ανοίξουν και τα σχολεία </w:t>
      </w:r>
      <w:r w:rsidRPr="007B1602">
        <w:rPr>
          <w:rFonts w:ascii="Arial" w:hAnsi="Arial" w:cs="Arial"/>
          <w:color w:val="201F1E"/>
          <w:sz w:val="24"/>
          <w:szCs w:val="24"/>
          <w:shd w:val="clear" w:color="auto" w:fill="FFFFFF"/>
          <w:lang w:eastAsia="el-GR"/>
        </w:rPr>
        <w:lastRenderedPageBreak/>
        <w:t>της ειδικής αγωγής. Το αίτημα είναι ήδη στην επιτροπή. Και συγχρόνως δείξαμε και τη μέριμνά μας για την ειδική αγωγή με το να προχωρήσουμε με ταχύτητα και προσήλωση τη διαδικασία των διορισμών για την ειδική αγωγή. Επαναλαμβάνω ότι πρώτη φορά γίνεται αυτό την τελευταία δεκαετία.</w:t>
      </w:r>
    </w:p>
    <w:p w:rsidR="007B1602" w:rsidRPr="007B1602" w:rsidRDefault="007B1602" w:rsidP="007B1602">
      <w:pPr>
        <w:shd w:val="clear" w:color="auto" w:fill="FFFFFF"/>
        <w:spacing w:after="160" w:line="600" w:lineRule="auto"/>
        <w:ind w:firstLine="720"/>
        <w:contextualSpacing/>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Ευχαριστώ, κύριε Πρόεδρε.</w:t>
      </w:r>
    </w:p>
    <w:p w:rsidR="007B1602" w:rsidRPr="007B1602" w:rsidRDefault="007B1602" w:rsidP="007B1602">
      <w:pPr>
        <w:shd w:val="clear" w:color="auto" w:fill="FFFFFF"/>
        <w:spacing w:after="160" w:line="600" w:lineRule="auto"/>
        <w:ind w:firstLine="720"/>
        <w:contextualSpacing/>
        <w:jc w:val="both"/>
        <w:rPr>
          <w:rFonts w:ascii="Arial" w:hAnsi="Arial" w:cs="Arial"/>
          <w:color w:val="201F1E"/>
          <w:sz w:val="24"/>
          <w:szCs w:val="24"/>
          <w:shd w:val="clear" w:color="auto" w:fill="FFFFFF"/>
          <w:lang w:eastAsia="el-GR"/>
        </w:rPr>
      </w:pPr>
      <w:r w:rsidRPr="007B1602">
        <w:rPr>
          <w:rFonts w:ascii="Arial" w:hAnsi="Arial" w:cs="Arial"/>
          <w:b/>
          <w:bCs/>
          <w:sz w:val="24"/>
          <w:szCs w:val="24"/>
          <w:lang w:eastAsia="el-GR"/>
        </w:rPr>
        <w:t>ΠΡΟΕΔΡΕΥΩΝ (Νικήτας Κακλαμάνης):</w:t>
      </w:r>
      <w:r w:rsidRPr="007B1602">
        <w:rPr>
          <w:rFonts w:ascii="Arial" w:hAnsi="Arial" w:cs="Arial"/>
          <w:b/>
          <w:color w:val="111111"/>
          <w:sz w:val="24"/>
          <w:szCs w:val="24"/>
          <w:lang w:eastAsia="el-GR"/>
        </w:rPr>
        <w:t xml:space="preserve"> </w:t>
      </w:r>
      <w:r w:rsidRPr="007B1602">
        <w:rPr>
          <w:rFonts w:ascii="Arial" w:hAnsi="Arial" w:cs="Arial"/>
          <w:bCs/>
          <w:color w:val="111111"/>
          <w:sz w:val="24"/>
          <w:szCs w:val="24"/>
          <w:lang w:eastAsia="el-GR"/>
        </w:rPr>
        <w:t>Ω</w:t>
      </w:r>
      <w:r w:rsidRPr="007B1602">
        <w:rPr>
          <w:rFonts w:ascii="Arial" w:hAnsi="Arial" w:cs="Arial"/>
          <w:color w:val="201F1E"/>
          <w:sz w:val="24"/>
          <w:szCs w:val="24"/>
          <w:shd w:val="clear" w:color="auto" w:fill="FFFFFF"/>
          <w:lang w:eastAsia="el-GR"/>
        </w:rPr>
        <w:t>ραία.</w:t>
      </w:r>
    </w:p>
    <w:p w:rsidR="007B1602" w:rsidRPr="007B1602" w:rsidRDefault="007B1602" w:rsidP="007B1602">
      <w:pPr>
        <w:shd w:val="clear" w:color="auto" w:fill="FFFFFF"/>
        <w:spacing w:after="160" w:line="600" w:lineRule="auto"/>
        <w:ind w:firstLine="720"/>
        <w:contextualSpacing/>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 xml:space="preserve">Πάμε στις τελευταίες δύο ερωτήσεις. </w:t>
      </w:r>
    </w:p>
    <w:p w:rsidR="007B1602" w:rsidRPr="007B1602" w:rsidRDefault="007B1602" w:rsidP="007B1602">
      <w:pPr>
        <w:shd w:val="clear" w:color="auto" w:fill="FFFFFF"/>
        <w:spacing w:after="160" w:line="600" w:lineRule="auto"/>
        <w:ind w:firstLine="720"/>
        <w:contextualSpacing/>
        <w:jc w:val="both"/>
        <w:rPr>
          <w:rFonts w:ascii="Arial" w:hAnsi="Arial" w:cs="Arial"/>
          <w:b/>
          <w:color w:val="111111"/>
          <w:sz w:val="24"/>
          <w:szCs w:val="24"/>
          <w:lang w:eastAsia="el-GR"/>
        </w:rPr>
      </w:pPr>
      <w:r w:rsidRPr="007B1602">
        <w:rPr>
          <w:rFonts w:ascii="Arial" w:hAnsi="Arial" w:cs="Arial"/>
          <w:color w:val="000000"/>
          <w:sz w:val="24"/>
          <w:szCs w:val="24"/>
          <w:shd w:val="clear" w:color="auto" w:fill="FFFFFF"/>
          <w:lang w:eastAsia="el-GR"/>
        </w:rPr>
        <w:t>Θα συζητηθεί τώρα η πρώτη με αριθμό 707/18-5-2020 επίκαιρη ερώτηση δεύτερου κύκλου του Βουλευτή Ηρακλείου του Κινήματος Αλλαγής κ. Βασίλειου Κεγκέρογλου προς τον Υπουργό Οικονομικών, με θέμα: «Έκτακτη ευνοϊκή ρύθμιση οφειλών προς τη φορολογική διοίκηση ανεξάρτητα από τα ισχύοντα και χωρίς αποκλεισμούς».</w:t>
      </w:r>
      <w:r w:rsidRPr="007B1602">
        <w:rPr>
          <w:rFonts w:ascii="Arial" w:hAnsi="Arial" w:cs="Arial"/>
          <w:b/>
          <w:color w:val="111111"/>
          <w:sz w:val="24"/>
          <w:szCs w:val="24"/>
          <w:lang w:eastAsia="el-GR"/>
        </w:rPr>
        <w:t xml:space="preserve"> </w:t>
      </w:r>
    </w:p>
    <w:p w:rsidR="007B1602" w:rsidRPr="007B1602" w:rsidRDefault="007B1602" w:rsidP="007B1602">
      <w:pPr>
        <w:shd w:val="clear" w:color="auto" w:fill="FFFFFF"/>
        <w:spacing w:after="160" w:line="600" w:lineRule="auto"/>
        <w:ind w:firstLine="720"/>
        <w:contextualSpacing/>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Θα απαντήσει ο Υφυπουργός κ. Βεσυρόπουλος.</w:t>
      </w:r>
    </w:p>
    <w:p w:rsidR="007B1602" w:rsidRPr="007B1602" w:rsidRDefault="007B1602" w:rsidP="007B1602">
      <w:pPr>
        <w:shd w:val="clear" w:color="auto" w:fill="FFFFFF"/>
        <w:spacing w:after="160" w:line="600" w:lineRule="auto"/>
        <w:ind w:firstLine="720"/>
        <w:contextualSpacing/>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Ορίστε, κύριε Κεγκέρογλου, έχετε τον λόγο.</w:t>
      </w:r>
    </w:p>
    <w:p w:rsidR="007B1602" w:rsidRPr="007B1602" w:rsidRDefault="007B1602" w:rsidP="007B1602">
      <w:pPr>
        <w:shd w:val="clear" w:color="auto" w:fill="FFFFFF"/>
        <w:spacing w:after="160" w:line="600" w:lineRule="auto"/>
        <w:ind w:firstLine="720"/>
        <w:contextualSpacing/>
        <w:jc w:val="both"/>
        <w:rPr>
          <w:rFonts w:ascii="Arial" w:hAnsi="Arial" w:cs="Arial"/>
          <w:color w:val="201F1E"/>
          <w:sz w:val="24"/>
          <w:szCs w:val="24"/>
          <w:shd w:val="clear" w:color="auto" w:fill="FFFFFF"/>
          <w:lang w:eastAsia="el-GR"/>
        </w:rPr>
      </w:pPr>
      <w:r w:rsidRPr="007B1602">
        <w:rPr>
          <w:rFonts w:ascii="Arial" w:hAnsi="Arial" w:cs="Arial"/>
          <w:b/>
          <w:bCs/>
          <w:color w:val="201F1E"/>
          <w:sz w:val="24"/>
          <w:szCs w:val="24"/>
          <w:shd w:val="clear" w:color="auto" w:fill="FFFFFF"/>
          <w:lang w:eastAsia="el-GR"/>
        </w:rPr>
        <w:t>ΒΑΣΙΛΕΙΟΣ ΚΕΓΚΕΡΟΓΛΟΥ:</w:t>
      </w:r>
      <w:r w:rsidRPr="007B1602">
        <w:rPr>
          <w:rFonts w:ascii="Arial" w:hAnsi="Arial" w:cs="Arial"/>
          <w:color w:val="201F1E"/>
          <w:sz w:val="24"/>
          <w:szCs w:val="24"/>
          <w:shd w:val="clear" w:color="auto" w:fill="FFFFFF"/>
          <w:lang w:eastAsia="el-GR"/>
        </w:rPr>
        <w:t xml:space="preserve"> Ευχαριστώ, κύριε Πρόεδρε.</w:t>
      </w:r>
    </w:p>
    <w:p w:rsidR="007B1602" w:rsidRPr="007B1602" w:rsidRDefault="007B1602" w:rsidP="007B1602">
      <w:pPr>
        <w:shd w:val="clear" w:color="auto" w:fill="FFFFFF"/>
        <w:spacing w:after="160" w:line="600" w:lineRule="auto"/>
        <w:ind w:firstLine="720"/>
        <w:contextualSpacing/>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Δεν χρειάζεται να πούμε πολλά λόγια για να επιχειρηματολογήσουμε για τις δυσκολίες που υπάρχουν στους φορολογούμενους-οφειλέτες, προκειμένου αφ’ ενός να τηρούν τις ρυθμίσεις στις οποίες έχουν ενταχθεί από το προηγούμενο διάστημα και αφ’ ετέρου να πληρώνουν τις τρέχουσες υποχρεώσεις.</w:t>
      </w:r>
    </w:p>
    <w:p w:rsidR="007B1602" w:rsidRPr="007B1602" w:rsidRDefault="007B1602" w:rsidP="007B1602">
      <w:pPr>
        <w:shd w:val="clear" w:color="auto" w:fill="FFFFFF"/>
        <w:spacing w:after="160" w:line="600" w:lineRule="auto"/>
        <w:ind w:firstLine="720"/>
        <w:contextualSpacing/>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lastRenderedPageBreak/>
        <w:t>Άρα, λοιπόν, πολύ σύντομα θέλω να δω εάν το Υπουργείο έχει επεξεργαστεί μία διάταξη, ένα πλαίσιο, ούτως ώστε όσοι αυτή την περίοδο της πανδημίας, αυτή την περίοδο της ύφεσης δεν καταφέρνουν να είναι εντάξει στις υποχρεώσεις τους να μην απωλέσουν τη ρύθμιση, αλλά να έχουν μια δεύτερη ευκαιρία.</w:t>
      </w:r>
    </w:p>
    <w:p w:rsidR="007B1602" w:rsidRPr="007B1602" w:rsidRDefault="007B1602" w:rsidP="007B1602">
      <w:pPr>
        <w:shd w:val="clear" w:color="auto" w:fill="FFFFFF"/>
        <w:spacing w:after="160" w:line="600" w:lineRule="auto"/>
        <w:ind w:firstLine="720"/>
        <w:contextualSpacing/>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Έχω την εντύπωση ότι πάρα πολύς κόσμος θα χάσει τη ρύθμιση, γιατί ο ένας μήνας ή οι δύο μήνες που έχουν -ας το πούμε- περιθώριο να μην είναι εντάξει στις υποχρεώσεις τους δεν θα μπορεί να τους καλύψει στις δυσκολίες που έχουν.</w:t>
      </w:r>
    </w:p>
    <w:p w:rsidR="007B1602" w:rsidRPr="007B1602" w:rsidRDefault="007B1602" w:rsidP="007B1602">
      <w:pPr>
        <w:shd w:val="clear" w:color="auto" w:fill="FFFFFF"/>
        <w:spacing w:after="160" w:line="600" w:lineRule="auto"/>
        <w:ind w:firstLine="720"/>
        <w:contextualSpacing/>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Και βεβαίως, υπάρχει το γενικότερο πρόβλημα για ανθρώπους οι οποίοι προγραμμάτιζαν να πληρώσουν τις υποχρεώσεις αυτή την περίοδο -παλιές υποχρεώσεις- και δεν είχαν ενταχθεί σε ρύθμιση. Θέλω να ρωτήσω εάν κάποια στιγμή -και αυτό πρέπει να γίνει, βεβαίως, σε σύντομο χρόνο γιατί δεν πρέπει να διαιωνίζεται μια κατάσταση ότι συνεχώς θα υπάρχουν ρυθμίσεις- θα τους δοθεί η δυνατότητα με μiα νέα ρύθμιση, η οποία θα έχει ασφαλώς ημερομηνία λήξης -ένα παράθυρο δηλαδή που θα ανοίξει για συγκεκριμένο διάστημα- να ενταχθούν κάποιοι άνθρωποι.</w:t>
      </w:r>
    </w:p>
    <w:p w:rsidR="007B1602" w:rsidRPr="007B1602" w:rsidRDefault="007B1602" w:rsidP="007B1602">
      <w:pPr>
        <w:shd w:val="clear" w:color="auto" w:fill="FFFFFF"/>
        <w:spacing w:after="160" w:line="600" w:lineRule="auto"/>
        <w:ind w:firstLine="720"/>
        <w:contextualSpacing/>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 xml:space="preserve">Και με την ευκαιρία να πω ότι είμαι ικανοποιημένος, κύριε Υπουργέ, που φέρνετε –απ’ ό,τι διάβασα- το θέμα της ρύθμισης του ζητήματος των </w:t>
      </w:r>
      <w:r w:rsidRPr="007B1602">
        <w:rPr>
          <w:rFonts w:ascii="Arial" w:hAnsi="Arial" w:cs="Arial"/>
          <w:color w:val="201F1E"/>
          <w:sz w:val="24"/>
          <w:szCs w:val="24"/>
          <w:shd w:val="clear" w:color="auto" w:fill="FFFFFF"/>
          <w:lang w:eastAsia="el-GR"/>
        </w:rPr>
        <w:lastRenderedPageBreak/>
        <w:t>αναδρομικών και της φορολόγησής του. Περιμένουμε να είναι η διάταξη σύμφωνα με αυτά που έχετε υποσχεθεί για δίκαιη αντιμετώπιση.</w:t>
      </w:r>
    </w:p>
    <w:p w:rsidR="007B1602" w:rsidRPr="007B1602" w:rsidRDefault="007B1602" w:rsidP="007B1602">
      <w:pPr>
        <w:shd w:val="clear" w:color="auto" w:fill="FFFFFF"/>
        <w:spacing w:after="160" w:line="600" w:lineRule="auto"/>
        <w:ind w:firstLine="720"/>
        <w:contextualSpacing/>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 xml:space="preserve">Ευχαριστώ. </w:t>
      </w:r>
    </w:p>
    <w:p w:rsidR="007B1602" w:rsidRPr="007B1602" w:rsidRDefault="007B1602" w:rsidP="007B1602">
      <w:pPr>
        <w:spacing w:after="160" w:line="600" w:lineRule="auto"/>
        <w:ind w:firstLine="720"/>
        <w:jc w:val="both"/>
        <w:rPr>
          <w:rFonts w:ascii="Arial" w:hAnsi="Arial" w:cs="Arial"/>
          <w:bCs/>
          <w:sz w:val="24"/>
          <w:szCs w:val="24"/>
          <w:shd w:val="clear" w:color="auto" w:fill="FFFFFF"/>
          <w:lang w:eastAsia="zh-CN"/>
        </w:rPr>
      </w:pPr>
      <w:r w:rsidRPr="007B1602">
        <w:rPr>
          <w:rFonts w:ascii="Arial" w:hAnsi="Arial" w:cs="Arial"/>
          <w:b/>
          <w:bCs/>
          <w:sz w:val="24"/>
          <w:szCs w:val="24"/>
          <w:shd w:val="clear" w:color="auto" w:fill="FFFFFF"/>
          <w:lang w:eastAsia="zh-CN"/>
        </w:rPr>
        <w:t>ΠΡΟΕΔΡΕΥΩΝ (Νικήτας Κακλαμάνης):</w:t>
      </w:r>
      <w:r w:rsidRPr="007B1602">
        <w:rPr>
          <w:rFonts w:ascii="Arial" w:hAnsi="Arial" w:cs="Arial"/>
          <w:bCs/>
          <w:sz w:val="24"/>
          <w:szCs w:val="24"/>
          <w:shd w:val="clear" w:color="auto" w:fill="FFFFFF"/>
          <w:lang w:eastAsia="zh-CN"/>
        </w:rPr>
        <w:t xml:space="preserve"> Κύριε Βεσυρόπουλε, τσεκουράτα και σύντομα, όπως ο κ. Κεγκέρογλου. </w:t>
      </w:r>
    </w:p>
    <w:p w:rsidR="007B1602" w:rsidRPr="007B1602" w:rsidRDefault="007B1602" w:rsidP="007B1602">
      <w:pPr>
        <w:spacing w:after="160" w:line="600" w:lineRule="auto"/>
        <w:ind w:firstLine="720"/>
        <w:jc w:val="both"/>
        <w:rPr>
          <w:rFonts w:ascii="Arial" w:hAnsi="Arial" w:cs="Arial"/>
          <w:bCs/>
          <w:sz w:val="24"/>
          <w:szCs w:val="24"/>
          <w:shd w:val="clear" w:color="auto" w:fill="FFFFFF"/>
          <w:lang w:eastAsia="zh-CN"/>
        </w:rPr>
      </w:pPr>
      <w:r w:rsidRPr="007B1602">
        <w:rPr>
          <w:rFonts w:ascii="Arial" w:hAnsi="Arial" w:cs="Arial"/>
          <w:bCs/>
          <w:sz w:val="24"/>
          <w:szCs w:val="24"/>
          <w:shd w:val="clear" w:color="auto" w:fill="FFFFFF"/>
          <w:lang w:eastAsia="zh-CN"/>
        </w:rPr>
        <w:t xml:space="preserve">Ορίστε, έχετε τον λόγο.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bCs/>
          <w:color w:val="111111"/>
          <w:sz w:val="24"/>
          <w:szCs w:val="24"/>
          <w:shd w:val="clear" w:color="auto" w:fill="FFFFFF"/>
          <w:lang w:eastAsia="zh-CN"/>
        </w:rPr>
        <w:t>ΑΠΟΣΤΟΛΟΣ ΒΕΣΥΡΟΠΟΥΛΟΣ (Υφυπουργός Οικονομικών):</w:t>
      </w:r>
      <w:r w:rsidRPr="007B1602">
        <w:rPr>
          <w:rFonts w:ascii="Arial" w:hAnsi="Arial" w:cs="Arial"/>
          <w:bCs/>
          <w:sz w:val="24"/>
          <w:szCs w:val="24"/>
          <w:shd w:val="clear" w:color="auto" w:fill="FFFFFF"/>
          <w:lang w:eastAsia="zh-CN"/>
        </w:rPr>
        <w:t xml:space="preserve"> </w:t>
      </w:r>
      <w:r w:rsidRPr="007B1602">
        <w:rPr>
          <w:rFonts w:ascii="Arial" w:hAnsi="Arial" w:cs="Arial"/>
          <w:color w:val="222222"/>
          <w:sz w:val="24"/>
          <w:szCs w:val="24"/>
          <w:shd w:val="clear" w:color="auto" w:fill="FFFFFF"/>
          <w:lang w:eastAsia="el-GR"/>
        </w:rPr>
        <w:t>Ευχαριστώ, κύριε Πρόεδρε.</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Κύριε συνάδελφε, είστε από τους πιο έμπειρους Κοινοβουλευτικούς. Πρέπει να σας αναγνωριστεί ότι δεν έχετε συνδεθεί με πρακτικές και λογικές λαϊκισμού και γι’ αυτόν το λόγο πιστεύω ότι θα κάνουμε μια ουσιαστική συζήτηση.</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Όπως γνωρίζετε και επισημαίνετε και στην ερώτησή σας, θεσμοθετήθηκε η αναστολή φορολογικών υποχρεώσεων και καταβολής βεβαιωμένων οφειλών για επιχειρήσεις που επλήγησαν από την πανδημία του κορωνοϊού, καθώς και για εργαζόμενους που τελούν σε αναστολή της σύμβασης εργασίας τους.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Ο Πρωθυπουργός ανακοίνωσε την Τετάρτη την αναστολή πληρωμής των δόσεων βεβαιωμένων οφειλών προς τη φορολογική αρχή σε όσες </w:t>
      </w:r>
      <w:r w:rsidRPr="007B1602">
        <w:rPr>
          <w:rFonts w:ascii="Arial" w:hAnsi="Arial" w:cs="Arial"/>
          <w:color w:val="222222"/>
          <w:sz w:val="24"/>
          <w:szCs w:val="24"/>
          <w:shd w:val="clear" w:color="auto" w:fill="FFFFFF"/>
          <w:lang w:eastAsia="el-GR"/>
        </w:rPr>
        <w:lastRenderedPageBreak/>
        <w:t>επιχειρήσεις παραμένουν κλειστές, καθώς και στους κλάδους του τουρισμού, της εστίασης, των μεταφορών, του πολιτισμού και του αθλητισμού και για τον Ιούνιο. Ανάλογη πρόβλεψη υπάρχει και για τους εργαζόμενους που οι συμβάσεις εργασίας τους τελούν σε προσωρινή αναστολή, οι οποίοι έχουν και αυτοί το δικαίωμα αναστολής καταβολής των δόσεων βεβαιωμένων οφειλών.</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Σαφέστατα και συσσωρεύονται οφειλές. Όμως, δεν είμαστε παράλογοι να απαιτούμε την εφάπαξ εξόφληση αυτών των οφειλών, το έχει επισημάνει, άλλωστε, και ο Υπουργός Οικονομικών κ. Σταϊκούρας. Όλοι αντιλαμβάνονται ότι δεν μπορεί να απαιτηθεί η πληρωμή οφειλών συσσωρευμένων μηνών άμεσα και εφάπαξ.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Έχοντας συλλέξει τα πλήρη στοιχεία και εφόσον δεν υπάρχει περαιτέρω χρονική έκταση των μέτρων για την πανδημία, θα εξετάσουμε το νέο πλαίσιο για τις οφειλές επιχειρήσεων, επαγγελματιών και εργαζομένων που οι δραστηριότητές τους τέθηκαν σε αναστολή.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Επειδή πάνω απ’ όλα κύριο μέλημά μας είναι η ανάγκη προστασίας της δημόσιας υγείας και για τον σκοπό αυτό, λάβαμε άμεσα περιοριστικά μέτρα, των οποίων οι επιπτώσεις στα δημόσια έσοδα δεν ήταν στο μέγεθος που αναμενόταν, χωρίς βεβαίως να ισχυριστεί κανείς ότι είναι αμελητέες. Για δύο και πλέον μήνες υπήρξε ένα πάγωμα της οικονομικής δραστηριότητας, και αυτό είχε επιπτώσεις και στον τομέα των δημοσίων εσόδων.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lastRenderedPageBreak/>
        <w:t>(Στο σημείο αυτό κτυπάει το κουδούνι λήξεως του χρόνου ομιλίας του κυρίου Υφυπουργού)</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Στη δευτερολογία μου θα σας δώσω συγκεκριμένα στοιχεία, αλλά και τις θέσεις μας για το πλαίσιο εξόφλησης αυτών των οφειλών.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Σας ευχαριστώ.</w:t>
      </w:r>
    </w:p>
    <w:p w:rsidR="007B1602" w:rsidRPr="007B1602" w:rsidRDefault="007B1602" w:rsidP="007B1602">
      <w:pPr>
        <w:spacing w:after="160" w:line="600" w:lineRule="auto"/>
        <w:ind w:firstLine="720"/>
        <w:jc w:val="both"/>
        <w:rPr>
          <w:rFonts w:ascii="Arial" w:hAnsi="Arial" w:cs="Arial"/>
          <w:bCs/>
          <w:sz w:val="24"/>
          <w:szCs w:val="24"/>
          <w:shd w:val="clear" w:color="auto" w:fill="FFFFFF"/>
          <w:lang w:eastAsia="zh-CN"/>
        </w:rPr>
      </w:pPr>
      <w:r w:rsidRPr="007B1602">
        <w:rPr>
          <w:rFonts w:ascii="Arial" w:hAnsi="Arial" w:cs="Arial"/>
          <w:b/>
          <w:bCs/>
          <w:sz w:val="24"/>
          <w:szCs w:val="24"/>
          <w:shd w:val="clear" w:color="auto" w:fill="FFFFFF"/>
          <w:lang w:eastAsia="zh-CN"/>
        </w:rPr>
        <w:t>ΠΡΟΕΔΡΕΥΩΝ (Νικήτας Κακλαμάνης):</w:t>
      </w:r>
      <w:r w:rsidRPr="007B1602">
        <w:rPr>
          <w:rFonts w:ascii="Arial" w:hAnsi="Arial" w:cs="Arial"/>
          <w:bCs/>
          <w:sz w:val="24"/>
          <w:szCs w:val="24"/>
          <w:shd w:val="clear" w:color="auto" w:fill="FFFFFF"/>
          <w:lang w:eastAsia="zh-CN"/>
        </w:rPr>
        <w:t xml:space="preserve"> Ορίστε, κύριε Κεγκέρογλου, έχετε τον λόγο.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bCs/>
          <w:sz w:val="24"/>
          <w:szCs w:val="24"/>
          <w:shd w:val="clear" w:color="auto" w:fill="FFFFFF"/>
          <w:lang w:eastAsia="zh-CN"/>
        </w:rPr>
        <w:t>ΒΑΣΙΛΕΙΟΣ ΚΕΓΚΕΡΟΓΛΟΥ:</w:t>
      </w:r>
      <w:r w:rsidRPr="007B1602">
        <w:rPr>
          <w:rFonts w:ascii="Arial" w:hAnsi="Arial" w:cs="Arial"/>
          <w:bCs/>
          <w:sz w:val="24"/>
          <w:szCs w:val="24"/>
          <w:shd w:val="clear" w:color="auto" w:fill="FFFFFF"/>
          <w:lang w:eastAsia="zh-CN"/>
        </w:rPr>
        <w:t xml:space="preserve"> </w:t>
      </w:r>
      <w:r w:rsidRPr="007B1602">
        <w:rPr>
          <w:rFonts w:ascii="Arial" w:hAnsi="Arial" w:cs="Arial"/>
          <w:bCs/>
          <w:color w:val="222222"/>
          <w:sz w:val="24"/>
          <w:szCs w:val="24"/>
          <w:shd w:val="clear" w:color="auto" w:fill="FFFFFF"/>
          <w:lang w:eastAsia="zh-CN"/>
        </w:rPr>
        <w:t>Κύριε Πρόεδρε,</w:t>
      </w:r>
      <w:r w:rsidRPr="007B1602">
        <w:rPr>
          <w:rFonts w:ascii="Arial" w:hAnsi="Arial" w:cs="Arial"/>
          <w:bCs/>
          <w:sz w:val="24"/>
          <w:szCs w:val="24"/>
          <w:shd w:val="clear" w:color="auto" w:fill="FFFFFF"/>
          <w:lang w:eastAsia="zh-CN"/>
        </w:rPr>
        <w:t xml:space="preserve"> πιστεύω να </w:t>
      </w:r>
      <w:r w:rsidRPr="007B1602">
        <w:rPr>
          <w:rFonts w:ascii="Arial" w:hAnsi="Arial" w:cs="Arial"/>
          <w:color w:val="222222"/>
          <w:sz w:val="24"/>
          <w:szCs w:val="24"/>
          <w:shd w:val="clear" w:color="auto" w:fill="FFFFFF"/>
          <w:lang w:eastAsia="el-GR"/>
        </w:rPr>
        <w:t xml:space="preserve">σημειώνετε τον χρόνο που εξοικονομούμε αμφότεροι και να τον κρατήσετε για άλλη περίπτωση, κάβα που λέμε. </w:t>
      </w:r>
    </w:p>
    <w:p w:rsidR="007B1602" w:rsidRPr="007B1602" w:rsidRDefault="007B1602" w:rsidP="007B1602">
      <w:pPr>
        <w:spacing w:after="160" w:line="600" w:lineRule="auto"/>
        <w:ind w:firstLine="720"/>
        <w:jc w:val="both"/>
        <w:rPr>
          <w:rFonts w:ascii="Arial" w:hAnsi="Arial" w:cs="Arial"/>
          <w:bCs/>
          <w:sz w:val="24"/>
          <w:szCs w:val="24"/>
          <w:shd w:val="clear" w:color="auto" w:fill="FFFFFF"/>
          <w:lang w:eastAsia="zh-CN"/>
        </w:rPr>
      </w:pPr>
      <w:r w:rsidRPr="007B1602">
        <w:rPr>
          <w:rFonts w:ascii="Arial" w:hAnsi="Arial" w:cs="Arial"/>
          <w:b/>
          <w:bCs/>
          <w:sz w:val="24"/>
          <w:szCs w:val="24"/>
          <w:shd w:val="clear" w:color="auto" w:fill="FFFFFF"/>
          <w:lang w:eastAsia="zh-CN"/>
        </w:rPr>
        <w:t>ΠΡΟΕΔΡΕΥΩΝ (Νικήτας Κακλαμάνης):</w:t>
      </w:r>
      <w:r w:rsidRPr="007B1602">
        <w:rPr>
          <w:rFonts w:ascii="Arial" w:hAnsi="Arial" w:cs="Arial"/>
          <w:bCs/>
          <w:sz w:val="24"/>
          <w:szCs w:val="24"/>
          <w:shd w:val="clear" w:color="auto" w:fill="FFFFFF"/>
          <w:lang w:eastAsia="zh-CN"/>
        </w:rPr>
        <w:t xml:space="preserve"> Βεβαίως, κύριε Κεγκέρογλου. Μη σας ματιάξω!</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bCs/>
          <w:sz w:val="24"/>
          <w:szCs w:val="24"/>
          <w:shd w:val="clear" w:color="auto" w:fill="FFFFFF"/>
          <w:lang w:eastAsia="zh-CN"/>
        </w:rPr>
        <w:t>ΒΑΣΙΛΕΙΟΣ ΚΕΓΚΕΡΟΓΛΟΥ:</w:t>
      </w:r>
      <w:r w:rsidRPr="007B1602">
        <w:rPr>
          <w:rFonts w:ascii="Arial" w:hAnsi="Arial" w:cs="Arial"/>
          <w:bCs/>
          <w:sz w:val="24"/>
          <w:szCs w:val="24"/>
          <w:shd w:val="clear" w:color="auto" w:fill="FFFFFF"/>
          <w:lang w:eastAsia="zh-CN"/>
        </w:rPr>
        <w:t xml:space="preserve"> </w:t>
      </w:r>
      <w:r w:rsidRPr="007B1602">
        <w:rPr>
          <w:rFonts w:ascii="Arial" w:hAnsi="Arial" w:cs="Arial"/>
          <w:bCs/>
          <w:color w:val="222222"/>
          <w:sz w:val="24"/>
          <w:szCs w:val="24"/>
          <w:shd w:val="clear" w:color="auto" w:fill="FFFFFF"/>
          <w:lang w:eastAsia="zh-CN"/>
        </w:rPr>
        <w:t>Κύριε Υπουργέ,</w:t>
      </w:r>
      <w:r w:rsidRPr="007B1602">
        <w:rPr>
          <w:rFonts w:ascii="Arial" w:hAnsi="Arial" w:cs="Arial"/>
          <w:bCs/>
          <w:sz w:val="24"/>
          <w:szCs w:val="24"/>
          <w:shd w:val="clear" w:color="auto" w:fill="FFFFFF"/>
          <w:lang w:eastAsia="zh-CN"/>
        </w:rPr>
        <w:t xml:space="preserve"> βεβαίως και έχουν υπάρξει οι ανακοινώσεις που είπατε και πολύς </w:t>
      </w:r>
      <w:r w:rsidRPr="007B1602">
        <w:rPr>
          <w:rFonts w:ascii="Arial" w:hAnsi="Arial" w:cs="Arial"/>
          <w:color w:val="222222"/>
          <w:sz w:val="24"/>
          <w:szCs w:val="24"/>
          <w:shd w:val="clear" w:color="auto" w:fill="FFFFFF"/>
          <w:lang w:eastAsia="el-GR"/>
        </w:rPr>
        <w:t>κόσμος θα διευκολυνθεί με βάση τα μέτρα που έχουν ληφθεί.</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 Θα σας πω, όμως, ένα παράδειγμα για να καταλάβετε τι εννοώ. Δεν είναι μόνο οι δραστηριότητες με τους ΚΑΔ που θεωρούνται πληττόμενοι, αλλά και μια σειρά από άλλες επιχειρήσεις και δραστηριότητες, που επηρεάζονται από αυτή την κρίση που βιώνει ο τόπος. Και βέβαια, ύφεση θα υπάρξει ούτως </w:t>
      </w:r>
      <w:r w:rsidRPr="007B1602">
        <w:rPr>
          <w:rFonts w:ascii="Arial" w:hAnsi="Arial" w:cs="Arial"/>
          <w:color w:val="222222"/>
          <w:sz w:val="24"/>
          <w:szCs w:val="24"/>
          <w:shd w:val="clear" w:color="auto" w:fill="FFFFFF"/>
          <w:lang w:eastAsia="el-GR"/>
        </w:rPr>
        <w:lastRenderedPageBreak/>
        <w:t>ή άλλως. Εξαρτάται από την απόδοση των μέτρων, αλλά και από τον χρόνο και τον τρόπο με τον οποίο θα αξιοποιηθούν οι οικονομικές δυνατότητες, για να δούμε τι ύψους θα είναι τελικά αυτή η ύφεση ή μάλλον τι βάθους, γιατί πρόκειται περί υφέσεως, και ποια μείωση δραστηριότητας θα έχουμε.</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Όμως, σε κάθε περίπτωση υπάρχουν τεράστια προβλήματα που δεν τα πιάνει το τυπικό των ΚΑΔ. Θα σας πω ένα παράδειγμα, το οποίο σας έχω ήδη πει και στα μέτρα, διότι εξαιρέθηκαν από τα μέτρα. Σε τουριστικές περιοχές, δηλαδή σε περιοχές που ζουν από τον τουρισμό, υπάρχουν δραστηριότητες που στο άστυ δεν θεωρούνται πληττόμενες. Για παράδειγμα, ένα σούπερ μάρκετ σε μία πόλη δεν θεωρείται πληττόμενη επιχείρηση αυτή την περίοδο, το αντίθετο μάλιστα. Όμως, ένα μίνι μάρκετ ή ακόμα και ένα σούπερ μάρκετ στην τουριστική περιοχή είναι απόλυτα πληττόμενο. Ε, αυτός ο κωδικός δεν είναι στους πληττόμενους. Αυτός ο άνθρωπος, λοιπόν, που δεν άνοιξε την επιχείρησή του τον Μάρτιο, δεν άνοιξε τον Απρίλιο που θα άνοιγε φέτος και εντωμεταξύ είχε φορτώσει κιόλας, όπως λένε, τις αποθήκες και είχε προχωρήσει στις προμήθειες, στον εκσυγχρονισμό και την ανακαίνιση, τελικά βρίσκεται στο κενό.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Αυτό, λοιπόν, που θέλω να πω είναι να μη βαδίσετε μόνο με βάση τους ΚΑΔ. Δείτε ότι το πρόβλημα τούτη την περίοδο αφορά ουσιαστικά όλους τους πολίτες και όλους τους επαγγελματίες. Άρα με ένα σταλίκι την 30</w:t>
      </w:r>
      <w:r w:rsidRPr="007B1602">
        <w:rPr>
          <w:rFonts w:ascii="Arial" w:hAnsi="Arial" w:cs="Arial"/>
          <w:color w:val="222222"/>
          <w:sz w:val="24"/>
          <w:szCs w:val="24"/>
          <w:shd w:val="clear" w:color="auto" w:fill="FFFFFF"/>
          <w:vertAlign w:val="superscript"/>
          <w:lang w:eastAsia="el-GR"/>
        </w:rPr>
        <w:t>ή</w:t>
      </w:r>
      <w:r w:rsidRPr="007B1602">
        <w:rPr>
          <w:rFonts w:ascii="Arial" w:hAnsi="Arial" w:cs="Arial"/>
          <w:color w:val="222222"/>
          <w:sz w:val="24"/>
          <w:szCs w:val="24"/>
          <w:shd w:val="clear" w:color="auto" w:fill="FFFFFF"/>
          <w:lang w:eastAsia="el-GR"/>
        </w:rPr>
        <w:t xml:space="preserve"> Μαΐου που </w:t>
      </w:r>
      <w:r w:rsidRPr="007B1602">
        <w:rPr>
          <w:rFonts w:ascii="Arial" w:hAnsi="Arial" w:cs="Arial"/>
          <w:color w:val="222222"/>
          <w:sz w:val="24"/>
          <w:szCs w:val="24"/>
          <w:shd w:val="clear" w:color="auto" w:fill="FFFFFF"/>
          <w:lang w:eastAsia="el-GR"/>
        </w:rPr>
        <w:lastRenderedPageBreak/>
        <w:t>έχουμε τώρα να πούμε ότι κανείς από αυτούς που 1</w:t>
      </w:r>
      <w:r w:rsidRPr="007B1602">
        <w:rPr>
          <w:rFonts w:ascii="Arial" w:hAnsi="Arial" w:cs="Arial"/>
          <w:color w:val="222222"/>
          <w:sz w:val="24"/>
          <w:szCs w:val="24"/>
          <w:shd w:val="clear" w:color="auto" w:fill="FFFFFF"/>
          <w:vertAlign w:val="superscript"/>
          <w:lang w:eastAsia="el-GR"/>
        </w:rPr>
        <w:t>η</w:t>
      </w:r>
      <w:r w:rsidRPr="007B1602">
        <w:rPr>
          <w:rFonts w:ascii="Arial" w:hAnsi="Arial" w:cs="Arial"/>
          <w:color w:val="222222"/>
          <w:sz w:val="24"/>
          <w:szCs w:val="24"/>
          <w:shd w:val="clear" w:color="auto" w:fill="FFFFFF"/>
          <w:lang w:eastAsia="el-GR"/>
        </w:rPr>
        <w:t xml:space="preserve"> Ιουνίου ή μετά θα πάει να βάλει τη δόση δεν θα χάσει τη ρύθμιση στην οποία είχε ενταχθεί, ακόμα κι αν δεν είναι στους πληττόμενους. Να υπάρξει, δηλαδή, μια τέτοια πρόβλεψη. Και αν θέλετε, δώστε τη δυνατότητα να δώσει τη δόση έστω και ετεροχρονισμένα.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Ένα δεύτερο που πρέπει να εξετάσετε -και πιστεύω ότι με καλύπτει το πλαίσιο που είπατε- είναι να δούμε ένα παράθυρο που θα αφορά ακριβώς τις περιπτώσεις που θα θέλουν να πληρώσουν, αλλά λόγω της πανδημίας ανατράπηκαν οι προγραμματισμοί τους. Και δεν αναφέρομαι μόνο στις οφειλές αυτής της περιόδου, αλλά μπορεί να ήταν και οφειλές προηγούμενης περιόδου. Να δούμε πώς το ρυθμίζουμε και αυτό χωρίς να πισωγυρίζουμε.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Ευχαριστώ, κύριε Πρόεδρε. </w:t>
      </w:r>
    </w:p>
    <w:p w:rsidR="007B1602" w:rsidRPr="007B1602" w:rsidRDefault="007B1602" w:rsidP="007B1602">
      <w:pPr>
        <w:spacing w:after="160" w:line="600" w:lineRule="auto"/>
        <w:ind w:firstLine="720"/>
        <w:jc w:val="both"/>
        <w:rPr>
          <w:rFonts w:ascii="Arial" w:hAnsi="Arial" w:cs="Arial"/>
          <w:bCs/>
          <w:sz w:val="24"/>
          <w:szCs w:val="24"/>
          <w:shd w:val="clear" w:color="auto" w:fill="FFFFFF"/>
          <w:lang w:eastAsia="zh-CN"/>
        </w:rPr>
      </w:pPr>
      <w:r w:rsidRPr="007B1602">
        <w:rPr>
          <w:rFonts w:ascii="Arial" w:hAnsi="Arial" w:cs="Arial"/>
          <w:b/>
          <w:bCs/>
          <w:sz w:val="24"/>
          <w:szCs w:val="24"/>
          <w:shd w:val="clear" w:color="auto" w:fill="FFFFFF"/>
          <w:lang w:eastAsia="zh-CN"/>
        </w:rPr>
        <w:t>ΠΡΟΕΔΡΕΥΩΝ (Νικήτας Κακλαμάνης):</w:t>
      </w:r>
      <w:r w:rsidRPr="007B1602">
        <w:rPr>
          <w:rFonts w:ascii="Arial" w:hAnsi="Arial" w:cs="Arial"/>
          <w:bCs/>
          <w:sz w:val="24"/>
          <w:szCs w:val="24"/>
          <w:shd w:val="clear" w:color="auto" w:fill="FFFFFF"/>
          <w:lang w:eastAsia="zh-CN"/>
        </w:rPr>
        <w:t xml:space="preserve"> Ορίστε, κύριε Βεσυρόπουλε, έχετε τον λόγο.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bCs/>
          <w:color w:val="111111"/>
          <w:sz w:val="24"/>
          <w:szCs w:val="24"/>
          <w:shd w:val="clear" w:color="auto" w:fill="FFFFFF"/>
          <w:lang w:eastAsia="zh-CN"/>
        </w:rPr>
        <w:t>ΑΠΟΣΤΟΛΟΣ ΒΕΣΥΡΟΠΟΥΛΟΣ (Υφυπουργός Οικονομικών):</w:t>
      </w:r>
      <w:r w:rsidRPr="007B1602">
        <w:rPr>
          <w:rFonts w:ascii="Arial" w:hAnsi="Arial" w:cs="Arial"/>
          <w:bCs/>
          <w:sz w:val="24"/>
          <w:szCs w:val="24"/>
          <w:shd w:val="clear" w:color="auto" w:fill="FFFFFF"/>
          <w:lang w:eastAsia="zh-CN"/>
        </w:rPr>
        <w:t xml:space="preserve"> </w:t>
      </w:r>
      <w:r w:rsidRPr="007B1602">
        <w:rPr>
          <w:rFonts w:ascii="Arial" w:hAnsi="Arial" w:cs="Arial"/>
          <w:bCs/>
          <w:color w:val="222222"/>
          <w:sz w:val="24"/>
          <w:szCs w:val="24"/>
          <w:shd w:val="clear" w:color="auto" w:fill="FFFFFF"/>
          <w:lang w:eastAsia="zh-CN"/>
        </w:rPr>
        <w:t>Κύριε συνάδελφε,</w:t>
      </w:r>
      <w:r w:rsidRPr="007B1602">
        <w:rPr>
          <w:rFonts w:ascii="Arial" w:hAnsi="Arial" w:cs="Arial"/>
          <w:bCs/>
          <w:sz w:val="24"/>
          <w:szCs w:val="24"/>
          <w:shd w:val="clear" w:color="auto" w:fill="FFFFFF"/>
          <w:lang w:eastAsia="zh-CN"/>
        </w:rPr>
        <w:t xml:space="preserve"> ξ</w:t>
      </w:r>
      <w:r w:rsidRPr="007B1602">
        <w:rPr>
          <w:rFonts w:ascii="Arial" w:hAnsi="Arial" w:cs="Arial"/>
          <w:color w:val="222222"/>
          <w:sz w:val="24"/>
          <w:szCs w:val="24"/>
          <w:shd w:val="clear" w:color="auto" w:fill="FFFFFF"/>
          <w:lang w:eastAsia="el-GR"/>
        </w:rPr>
        <w:t xml:space="preserve">εκινώ με την πορεία των δημοσίων εσόδων.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Πολλοί ήταν αυτοί που περίμεναν την απόλυτη καθίζηση των δημοσίων εσόδων τους δύο και πλέον μήνες που είχε σταματήσει το σύνολο της οικονομικής δραστηριότητας σε όλη τη χώρα. Υπήρξε μείωση, αλλά όχι στο </w:t>
      </w:r>
      <w:r w:rsidRPr="007B1602">
        <w:rPr>
          <w:rFonts w:ascii="Arial" w:hAnsi="Arial" w:cs="Arial"/>
          <w:color w:val="222222"/>
          <w:sz w:val="24"/>
          <w:szCs w:val="24"/>
          <w:shd w:val="clear" w:color="auto" w:fill="FFFFFF"/>
          <w:lang w:eastAsia="el-GR"/>
        </w:rPr>
        <w:lastRenderedPageBreak/>
        <w:t xml:space="preserve">επίπεδο που εικαζόταν. Τα καθαρά έσοδα του κρατικού προϋπολογισμού ήταν μειωμένα κατά μόλις 399 εκατομμύρια ευρώ, σε σχέση με τον μηνιαίο στόχο.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Σε ό,τι αφορά στα καθαρά φορολογικά έσοδα του Απριλίου, υπάρχει υστέρηση 488 εκατομμύρια ευρώ. Συγκεκριμένα, τα φορολογικά έσοδα για τον μήνα Απρίλιο διαμορφώθηκαν στα 2,84 δισεκατομμύρια ευρώ, ενώ ο στόχος που είχε τεθεί στον προϋπολογισμό ήταν 3,42% δισεκατομμύρια ευρώ. Η μείωση ήταν της τάξης του 17,2% και ήταν μικρότερη του αναμενομένου. Σε αυτό συνετέλεσε αναμφισβήτητα το κίνητρο που δώσαμε για την παροχή έκπτωσης 25% στους φορολογούμενους που θα εξοφλούσαν εμπρόθεσμα τις οφειλές τους, καθώς και με τη δυνατότητα συμψηφισμού του 25% του ΦΠΑ που ήταν καταβλητέος τον Απρίλιο του 2020 με μελλοντικές φορολογικές υποχρεώσεις.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Ουσιαστικά, κύριε συνάδελφε, η πραγματική μείωση των καθαρών εσόδων του κρατικού προϋπολογισμού το μήνα Απρίλιο ανήλθε σε 399 εκατομμύρια ευρώ, σε σχέση με τον μηνιαίο στόχο και οφείλεται σε μέτρα, όπως η αναστολή καταβολής του ΦΠΑ και των βεβαιωμένων οφειλών για τις επιχειρήσεις που επλήγησαν από τον κορωνοϊό.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Σύμφωνα με τα στοιχεία του Γενικού Λογιστηρίου του Κράτους, το πρώτο τετράμηνο καταγράφηκε πρωτογενές έλλειμμα ύψους 1,506 </w:t>
      </w:r>
      <w:r w:rsidRPr="007B1602">
        <w:rPr>
          <w:rFonts w:ascii="Arial" w:hAnsi="Arial" w:cs="Arial"/>
          <w:color w:val="222222"/>
          <w:sz w:val="24"/>
          <w:szCs w:val="24"/>
          <w:shd w:val="clear" w:color="auto" w:fill="FFFFFF"/>
          <w:lang w:eastAsia="el-GR"/>
        </w:rPr>
        <w:lastRenderedPageBreak/>
        <w:t xml:space="preserve">δισεκατομμύριο ευρώ έναντι στόχου για πρωτογενές πλεόνασμα 783 εκατομμύρια ευρώ.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Η πορεία εκτέλεσης του κρατικού προϋπολογισμού παρουσιάζει έλλειμμα στο ισοζύγιο του κρατικού προϋπολογισμού ύψους 4,062 δισεκατομμύρια ευρώ έναντι στόχου για έλλειμμα 1,655 δισεκατομμύριο ευρώ. Τα καθαρά έσοδα του κρατικού προϋπολογισμού στο τετράμηνο ανήλθαν σε 14,110 δισεκατομμύρια ευρώ, παρουσιάζοντας μείωση κατά 1,343 δισεκατομμύριο ευρώ ή 8,7% έναντι του στόχου που έχει περιληφθεί στην εισηγητική έκθεση του προϋπολογισμού 2020.</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Δεν εφησυχάζουμε. Ξέρουμε και μπορούμε να υπερνικούμε τις δυσκολίες. Η επανεκκίνηση της οικονομίας και τα μέτρα που ανακοίνωσε η Κυβέρνηση συνολικού ύψους 24 δισεκατομμυρίων ευρώ αισιοδοξούμε ότι θα δημιουργήσουν κλίμα ανάκαμψης.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Σε ό,τι αφορά τις οφειλές, που δημιουργήθηκαν την περίοδο της πανδημίας, όπως σας είπα και στην πρωτολογία μου, εξετάζουμε το πλαίσιο μέσα στο οποίο θα γίνει η εξόφλησή τους. Θα είναι ένα ορθολογικό πλαίσιο που θα στοχεύει στο να διευκολύνει τους πολίτες να ανταποκριθούν στις υποχρεώσεις τους.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Σας ευχαριστώ.</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
          <w:bCs/>
          <w:sz w:val="24"/>
          <w:szCs w:val="24"/>
          <w:shd w:val="clear" w:color="auto" w:fill="FFFFFF"/>
          <w:lang w:eastAsia="zh-CN"/>
        </w:rPr>
        <w:lastRenderedPageBreak/>
        <w:t xml:space="preserve">ΠΡΟΕΔΡΕΥΩΝ (Νικήτας Κακλαμάνης): </w:t>
      </w:r>
      <w:r w:rsidRPr="007B1602">
        <w:rPr>
          <w:rFonts w:ascii="Arial" w:hAnsi="Arial" w:cs="Arial"/>
          <w:bCs/>
          <w:sz w:val="24"/>
          <w:szCs w:val="24"/>
          <w:shd w:val="clear" w:color="auto" w:fill="FFFFFF"/>
          <w:lang w:eastAsia="zh-CN"/>
        </w:rPr>
        <w:t xml:space="preserve">Πολύ ωραία, κύριε Βεσυρόπουλε.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Καλό ήταν το μείον 25, αλλά σας λέω ότι υπάρχει μια μερίδα του ελληνικού λαού που έχει πληρώσει εφάπαξ τη φορολογική της δήλωση προ κορωνοϊού. Αυτοί πάλι είναι τα κορόιδα. Το μείον 25 γιατί δεν πιάνει και αυτούς που έχουν πληρώσει όλη τη φορολογική τους υποχρέωση εφάπαξ;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color w:val="111111"/>
          <w:sz w:val="24"/>
          <w:szCs w:val="24"/>
          <w:shd w:val="clear" w:color="auto" w:fill="FFFFFF"/>
          <w:lang w:eastAsia="el-GR"/>
        </w:rPr>
        <w:t>ΑΠΟΣΤΟΛΟΣ ΒΕΣΥΡΟΠΟΥΛΟΣ (Υφυπουργός Οικονομικών):</w:t>
      </w:r>
      <w:r w:rsidRPr="007B1602">
        <w:rPr>
          <w:rFonts w:ascii="Arial" w:hAnsi="Arial" w:cs="Arial"/>
          <w:color w:val="222222"/>
          <w:sz w:val="24"/>
          <w:szCs w:val="24"/>
          <w:shd w:val="clear" w:color="auto" w:fill="FFFFFF"/>
          <w:lang w:eastAsia="el-GR"/>
        </w:rPr>
        <w:t xml:space="preserve"> Αυτά τα μέτρα, κύριε Πρόεδρε, είναι για την πανδημία, για την επανεκκίνηση της οικονομίας. </w:t>
      </w:r>
    </w:p>
    <w:p w:rsidR="007B1602" w:rsidRPr="007B1602" w:rsidRDefault="007B1602" w:rsidP="007B1602">
      <w:pPr>
        <w:spacing w:after="160" w:line="600" w:lineRule="auto"/>
        <w:ind w:firstLine="720"/>
        <w:jc w:val="both"/>
        <w:rPr>
          <w:rFonts w:ascii="Arial" w:hAnsi="Arial" w:cs="Arial"/>
          <w:bCs/>
          <w:sz w:val="24"/>
          <w:szCs w:val="24"/>
          <w:shd w:val="clear" w:color="auto" w:fill="FFFFFF"/>
          <w:lang w:eastAsia="zh-CN"/>
        </w:rPr>
      </w:pPr>
      <w:r w:rsidRPr="007B1602">
        <w:rPr>
          <w:rFonts w:ascii="Arial" w:hAnsi="Arial" w:cs="Arial"/>
          <w:b/>
          <w:bCs/>
          <w:sz w:val="24"/>
          <w:szCs w:val="24"/>
          <w:shd w:val="clear" w:color="auto" w:fill="FFFFFF"/>
          <w:lang w:eastAsia="zh-CN"/>
        </w:rPr>
        <w:t>ΠΡΟΕΔΡΕΥΩΝ (Νικήτας Κακλαμάνης):</w:t>
      </w:r>
      <w:r w:rsidRPr="007B1602">
        <w:rPr>
          <w:rFonts w:ascii="Arial" w:hAnsi="Arial" w:cs="Arial"/>
          <w:bCs/>
          <w:sz w:val="24"/>
          <w:szCs w:val="24"/>
          <w:shd w:val="clear" w:color="auto" w:fill="FFFFFF"/>
          <w:lang w:eastAsia="zh-CN"/>
        </w:rPr>
        <w:t xml:space="preserve"> Όχι, δεν </w:t>
      </w:r>
      <w:r w:rsidRPr="007B1602">
        <w:rPr>
          <w:rFonts w:ascii="Arial" w:hAnsi="Arial" w:cs="Arial"/>
          <w:bCs/>
          <w:color w:val="222222"/>
          <w:sz w:val="24"/>
          <w:szCs w:val="24"/>
          <w:shd w:val="clear" w:color="auto" w:fill="FFFFFF"/>
          <w:lang w:eastAsia="zh-CN"/>
        </w:rPr>
        <w:t>είναι</w:t>
      </w:r>
      <w:r w:rsidRPr="007B1602">
        <w:rPr>
          <w:rFonts w:ascii="Arial" w:hAnsi="Arial" w:cs="Arial"/>
          <w:bCs/>
          <w:sz w:val="24"/>
          <w:szCs w:val="24"/>
          <w:shd w:val="clear" w:color="auto" w:fill="FFFFFF"/>
          <w:lang w:eastAsia="zh-CN"/>
        </w:rPr>
        <w:t xml:space="preserve"> έτσι. Θα πρέπει να το σκεφτείτε. Ούτε μπράβο δεν είπαμε σε αυτούς τους ανθρώπους!</w:t>
      </w:r>
    </w:p>
    <w:p w:rsidR="007B1602" w:rsidRPr="007B1602" w:rsidRDefault="007B1602" w:rsidP="007B1602">
      <w:pPr>
        <w:spacing w:after="0" w:line="600" w:lineRule="auto"/>
        <w:ind w:firstLine="720"/>
        <w:jc w:val="both"/>
        <w:rPr>
          <w:rFonts w:ascii="Arial" w:hAnsi="Arial" w:cs="Arial"/>
          <w:color w:val="000000"/>
          <w:sz w:val="24"/>
          <w:szCs w:val="24"/>
          <w:lang w:eastAsia="el-GR"/>
        </w:rPr>
      </w:pPr>
      <w:r w:rsidRPr="007B1602">
        <w:rPr>
          <w:rFonts w:ascii="Arial" w:hAnsi="Arial" w:cs="Arial"/>
          <w:bCs/>
          <w:sz w:val="24"/>
          <w:szCs w:val="24"/>
          <w:shd w:val="clear" w:color="auto" w:fill="FFFFFF"/>
          <w:lang w:eastAsia="zh-CN"/>
        </w:rPr>
        <w:t>Προχωράμε τώρα στην τέταρτη</w:t>
      </w:r>
      <w:r w:rsidRPr="007B1602">
        <w:rPr>
          <w:rFonts w:ascii="Arial" w:hAnsi="Arial" w:cs="Arial"/>
          <w:color w:val="000000"/>
          <w:sz w:val="24"/>
          <w:szCs w:val="24"/>
          <w:lang w:eastAsia="el-GR"/>
        </w:rPr>
        <w:t xml:space="preserve"> και τελευταία με αριθμό 691/11-5-2020 επίκαιρη ερώτηση πρώτου κύκλου της Η΄ Αντιπροέδρου της Βουλής και Βουλευτού Β3΄ Νοτίου Τομέα Αθηνών του ΜέΡΑ25 κ. </w:t>
      </w:r>
      <w:r w:rsidRPr="007B1602">
        <w:rPr>
          <w:rFonts w:ascii="Arial" w:hAnsi="Arial" w:cs="Arial"/>
          <w:bCs/>
          <w:color w:val="000000"/>
          <w:sz w:val="24"/>
          <w:szCs w:val="24"/>
          <w:lang w:eastAsia="el-GR"/>
        </w:rPr>
        <w:t xml:space="preserve">Σοφίας Σακοράφα </w:t>
      </w:r>
      <w:r w:rsidRPr="007B1602">
        <w:rPr>
          <w:rFonts w:ascii="Arial" w:hAnsi="Arial" w:cs="Arial"/>
          <w:color w:val="000000"/>
          <w:sz w:val="24"/>
          <w:szCs w:val="24"/>
          <w:lang w:eastAsia="el-GR"/>
        </w:rPr>
        <w:t xml:space="preserve">προς τον Υπουργό </w:t>
      </w:r>
      <w:r w:rsidRPr="007B1602">
        <w:rPr>
          <w:rFonts w:ascii="Arial" w:hAnsi="Arial" w:cs="Arial"/>
          <w:bCs/>
          <w:color w:val="000000"/>
          <w:sz w:val="24"/>
          <w:szCs w:val="24"/>
          <w:lang w:eastAsia="el-GR"/>
        </w:rPr>
        <w:t>Οικονομικών,</w:t>
      </w:r>
      <w:r w:rsidRPr="007B1602">
        <w:rPr>
          <w:rFonts w:ascii="Arial" w:hAnsi="Arial" w:cs="Arial"/>
          <w:b/>
          <w:bCs/>
          <w:color w:val="000000"/>
          <w:sz w:val="24"/>
          <w:szCs w:val="24"/>
          <w:lang w:eastAsia="el-GR"/>
        </w:rPr>
        <w:t xml:space="preserve"> </w:t>
      </w:r>
      <w:r w:rsidRPr="007B1602">
        <w:rPr>
          <w:rFonts w:ascii="Arial" w:hAnsi="Arial" w:cs="Arial"/>
          <w:color w:val="000000"/>
          <w:sz w:val="24"/>
          <w:szCs w:val="24"/>
          <w:lang w:eastAsia="el-GR"/>
        </w:rPr>
        <w:t>με θέμα: «Μέτρα ανακούφισης και στήριξης δικηγορικού και λοιπών επιστημονικών κλάδων».</w:t>
      </w:r>
    </w:p>
    <w:p w:rsidR="007B1602" w:rsidRPr="007B1602" w:rsidRDefault="007B1602" w:rsidP="007B1602">
      <w:pPr>
        <w:spacing w:after="0" w:line="600" w:lineRule="auto"/>
        <w:ind w:firstLine="720"/>
        <w:jc w:val="both"/>
        <w:rPr>
          <w:rFonts w:ascii="Arial" w:hAnsi="Arial" w:cs="Arial"/>
          <w:color w:val="000000"/>
          <w:sz w:val="24"/>
          <w:szCs w:val="24"/>
          <w:lang w:eastAsia="el-GR"/>
        </w:rPr>
      </w:pPr>
      <w:r w:rsidRPr="007B1602">
        <w:rPr>
          <w:rFonts w:ascii="Arial" w:hAnsi="Arial" w:cs="Arial"/>
          <w:color w:val="000000"/>
          <w:sz w:val="24"/>
          <w:szCs w:val="24"/>
          <w:lang w:eastAsia="el-GR"/>
        </w:rPr>
        <w:t xml:space="preserve">Και σ’ αυτή την ερώτηση θα απαντήσει ο Υφυπουργός Οικονομικών κ. Βεσυρόπουλος. </w:t>
      </w:r>
    </w:p>
    <w:p w:rsidR="007B1602" w:rsidRPr="007B1602" w:rsidRDefault="007B1602" w:rsidP="007B1602">
      <w:pPr>
        <w:spacing w:after="0" w:line="600" w:lineRule="auto"/>
        <w:ind w:firstLine="720"/>
        <w:jc w:val="both"/>
        <w:rPr>
          <w:rFonts w:ascii="Arial" w:hAnsi="Arial" w:cs="Arial"/>
          <w:color w:val="000000"/>
          <w:sz w:val="24"/>
          <w:szCs w:val="24"/>
          <w:lang w:eastAsia="el-GR"/>
        </w:rPr>
      </w:pPr>
      <w:r w:rsidRPr="007B1602">
        <w:rPr>
          <w:rFonts w:ascii="Arial" w:hAnsi="Arial" w:cs="Arial"/>
          <w:color w:val="000000"/>
          <w:sz w:val="24"/>
          <w:szCs w:val="24"/>
          <w:lang w:eastAsia="el-GR"/>
        </w:rPr>
        <w:t xml:space="preserve">Ορίστε, κυρία Σακοράφα, έχετε τον λόγο. </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color w:val="000000"/>
          <w:sz w:val="24"/>
          <w:szCs w:val="24"/>
          <w:lang w:eastAsia="el-GR"/>
        </w:rPr>
        <w:lastRenderedPageBreak/>
        <w:t>ΣΟΦΙΑ ΣΑΚΟΡΑΦΑ (Η΄ Αντιπρόεδρος της Βουλής):</w:t>
      </w:r>
      <w:r w:rsidRPr="007B1602">
        <w:rPr>
          <w:rFonts w:ascii="Arial" w:hAnsi="Arial" w:cs="Arial"/>
          <w:color w:val="000000"/>
          <w:sz w:val="24"/>
          <w:szCs w:val="24"/>
          <w:lang w:eastAsia="el-GR"/>
        </w:rPr>
        <w:t xml:space="preserve"> Ευχαριστώ πολύ, </w:t>
      </w:r>
      <w:r w:rsidRPr="007B1602">
        <w:rPr>
          <w:rFonts w:ascii="Arial" w:hAnsi="Arial" w:cs="Arial"/>
          <w:color w:val="222222"/>
          <w:sz w:val="24"/>
          <w:szCs w:val="24"/>
          <w:shd w:val="clear" w:color="auto" w:fill="FFFFFF"/>
          <w:lang w:eastAsia="el-GR"/>
        </w:rPr>
        <w:t xml:space="preserve">κύριε Πρόεδρε.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Κύριε Υπουργέ, ο δικηγορικός σύλλογος, όπως και άλλοι επιστημονικοί κλάδοι, δοκιμάζεται ιδιαίτερα σήμερα στις συνθήκες της πανδημίας. Από τις 11 Μαρτίου έχουν ουσιαστικά ανασταλεί οι πολιτικές και ποινικές δίκες, ενώ υπολειτουργούν και τα διοικητικά δικαστήρια. </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Δικάζονται λίγες μόνο ποινικές υποθέσεις, αυτές που κινδυνεύουν με παραγραφή. Οι υπόλοιπες θα αρχίσουν να δικάζονται από 1</w:t>
      </w:r>
      <w:r w:rsidRPr="007B1602">
        <w:rPr>
          <w:rFonts w:ascii="Arial" w:eastAsia="SimSun" w:hAnsi="Arial" w:cs="Arial"/>
          <w:sz w:val="24"/>
          <w:szCs w:val="24"/>
          <w:shd w:val="clear" w:color="auto" w:fill="FFFFFF"/>
          <w:vertAlign w:val="superscript"/>
          <w:lang w:eastAsia="zh-CN"/>
        </w:rPr>
        <w:t>η</w:t>
      </w:r>
      <w:r w:rsidRPr="007B1602">
        <w:rPr>
          <w:rFonts w:ascii="Arial" w:eastAsia="SimSun" w:hAnsi="Arial" w:cs="Arial"/>
          <w:sz w:val="24"/>
          <w:szCs w:val="24"/>
          <w:shd w:val="clear" w:color="auto" w:fill="FFFFFF"/>
          <w:lang w:eastAsia="zh-CN"/>
        </w:rPr>
        <w:t xml:space="preserve"> Ιουνίου και για δεκαπέντε μόνο μέρες, όσο παρατείνεται το δικαστικό έτος.</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Η συντριπτική πλειοψηφία των δικηγόρων για περίπου έξι μήνες θα έχουν ελάχιστα ή και μηδενικά εισοδήματα, όμως οι οικονομικές τους υποχρεώσεις τρέχουν, όπως και οι βιοτικές τους ανάγκες αυτών και των οικογενειών τους.</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 xml:space="preserve">Όπως γνωρίζετε, η Κυβέρνηση είχε εντάξει τους δικηγόρους στη διαβόητη τηλεκατάρτιση των </w:t>
      </w:r>
      <w:r w:rsidRPr="007B1602">
        <w:rPr>
          <w:rFonts w:ascii="Arial" w:eastAsia="SimSun" w:hAnsi="Arial" w:cs="Arial"/>
          <w:sz w:val="24"/>
          <w:szCs w:val="24"/>
          <w:shd w:val="clear" w:color="auto" w:fill="FFFFFF"/>
          <w:lang w:val="en-US" w:eastAsia="zh-CN"/>
        </w:rPr>
        <w:t>voucher</w:t>
      </w:r>
      <w:r w:rsidRPr="007B1602">
        <w:rPr>
          <w:rFonts w:ascii="Arial" w:eastAsia="SimSun" w:hAnsi="Arial" w:cs="Arial"/>
          <w:sz w:val="24"/>
          <w:szCs w:val="24"/>
          <w:shd w:val="clear" w:color="auto" w:fill="FFFFFF"/>
          <w:lang w:eastAsia="zh-CN"/>
        </w:rPr>
        <w:t xml:space="preserve">, με τη γνωστή κατάληξη. Έτσι, στις 2-4-2020 ο κύριος Πρωθυπουργός εξήγγειλε ότι θα ενταχθούν και αυτοί στο επίδομα των 800 ευρώ που θα τους καταβληθεί στις αρχές Μαΐου. Όμως, μέχρι σήμερα δεν έχει υπάρξει ρύθμιση για την καταβολή του στους δικηγόρους και τους άλλους επιστημονικούς κλάδους. </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lastRenderedPageBreak/>
        <w:t>Γι’ αυτούς τους λόγους, λοιπόν, κύριε Υπουργέ, σας ρωτάμε: Πότε θα υλοποιηθεί η πρωθυπουργική δέσμευση για την καταβολή του επιδόματος αυτών των 800 ευρώ; Ακόμη, εν όψει της αρνητικής για τους επαγγελματίες συγκυρίας, τι θα γίνει με την προγραμματική δέσμευση της Κυβέρνησης για την κατάργηση του τέλους επιτηδεύματος; Στις σημερινές συνθήκες είναι και δίκαιο και αναγκαίο να προχωρήσετε άμεσα στην κατάργηση του τέλους επιτηδεύματος ή τουλάχιστον στον προσδιορισμό του, ανάλογα με το εισόδημα του επαγγελματία.</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 xml:space="preserve">Τελειώνω με τον ΦΠΑ. Οι δικηγορικές αμοιβές υπάγονται σε ΦΠΑ 24%. Αυτό επιβαρύνει οικονομικά την προσφυγή στη δικαιοσύνη και περιορίζει τη δυνατότητα των πολιτών για διεκδίκηση νόμιμων δικαιωμάτων, μειώνοντας και την ύλη της δικηγορικής απασχόλησης. </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Κύριε Υπουργέ, εξετάζετε τη δυνατότητα οι δικαστηριακές πράξεις τουλάχιστον να υπαχθούν με χαμηλότερο ποσοστό ΦΠΑ στο 6% ή έστω στο 13%; Τέλος, δεν θα έπρεπε επίσης να εξετάζετε και την άμεση απαλλαγή των δικηγόρων και των λοιπών αυτοαπασχολούμενων από την υποχρέωση ΦΠΑ για ετήσια εισοδήματα κάτω των 25.000 ευρώ, όπως συμβαίνει και στις περισσότερες ευρωπαϊκές χώρες, αντί για τις 10.000 ευρώ που ισχύει σήμερα;</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Ευχαριστώ πολύ, κύριε Πρόεδρε.</w:t>
      </w:r>
    </w:p>
    <w:p w:rsidR="007B1602" w:rsidRPr="007B1602" w:rsidRDefault="007B1602" w:rsidP="007B1602">
      <w:pPr>
        <w:spacing w:after="0" w:line="600" w:lineRule="auto"/>
        <w:ind w:firstLine="720"/>
        <w:jc w:val="both"/>
        <w:rPr>
          <w:rFonts w:ascii="Arial" w:hAnsi="Arial" w:cs="Arial"/>
          <w:sz w:val="24"/>
          <w:szCs w:val="24"/>
        </w:rPr>
      </w:pPr>
      <w:r w:rsidRPr="007B1602">
        <w:rPr>
          <w:rFonts w:ascii="Arial" w:hAnsi="Arial" w:cs="Arial"/>
          <w:b/>
          <w:bCs/>
          <w:sz w:val="24"/>
          <w:szCs w:val="24"/>
        </w:rPr>
        <w:lastRenderedPageBreak/>
        <w:t>ΠΡΟΕΔΡΕΥΩΝ (Νικήτας Κακλαμάνης):</w:t>
      </w:r>
      <w:r w:rsidRPr="007B1602">
        <w:rPr>
          <w:rFonts w:ascii="Arial" w:hAnsi="Arial" w:cs="Arial"/>
          <w:sz w:val="24"/>
          <w:szCs w:val="24"/>
        </w:rPr>
        <w:t xml:space="preserve"> Κι εγώ, κυρία Σακοράφα.</w:t>
      </w:r>
    </w:p>
    <w:p w:rsidR="007B1602" w:rsidRPr="007B1602" w:rsidRDefault="007B1602" w:rsidP="007B1602">
      <w:pPr>
        <w:spacing w:after="0" w:line="600" w:lineRule="auto"/>
        <w:ind w:firstLine="720"/>
        <w:jc w:val="both"/>
        <w:rPr>
          <w:rFonts w:ascii="Arial" w:hAnsi="Arial" w:cs="Arial"/>
          <w:sz w:val="24"/>
          <w:szCs w:val="24"/>
        </w:rPr>
      </w:pPr>
      <w:r w:rsidRPr="007B1602">
        <w:rPr>
          <w:rFonts w:ascii="Arial" w:hAnsi="Arial" w:cs="Arial"/>
          <w:sz w:val="24"/>
          <w:szCs w:val="24"/>
        </w:rPr>
        <w:t>Ορίστε, κύριε Υφυπουργέ, έχετε τον λόγο.</w:t>
      </w:r>
    </w:p>
    <w:p w:rsidR="007B1602" w:rsidRPr="007B1602" w:rsidRDefault="007B1602" w:rsidP="007B1602">
      <w:pPr>
        <w:spacing w:after="0" w:line="600" w:lineRule="auto"/>
        <w:ind w:firstLine="720"/>
        <w:jc w:val="both"/>
        <w:rPr>
          <w:rFonts w:ascii="Arial" w:hAnsi="Arial" w:cs="Arial"/>
          <w:sz w:val="24"/>
          <w:szCs w:val="24"/>
        </w:rPr>
      </w:pPr>
      <w:r w:rsidRPr="007B1602">
        <w:rPr>
          <w:rFonts w:ascii="Arial" w:hAnsi="Arial" w:cs="Arial"/>
          <w:b/>
          <w:sz w:val="24"/>
          <w:szCs w:val="24"/>
        </w:rPr>
        <w:t xml:space="preserve">ΑΠΟΣΤΟΛΟΣ ΒΕΣΥΡΟΠΟΥΛΟΣ (Υφυπουργός Οικονομικών): </w:t>
      </w:r>
      <w:r w:rsidRPr="007B1602">
        <w:rPr>
          <w:rFonts w:ascii="Arial" w:hAnsi="Arial" w:cs="Arial"/>
          <w:sz w:val="24"/>
          <w:szCs w:val="24"/>
        </w:rPr>
        <w:t xml:space="preserve">Ευχαριστώ, κύριε Πρόεδρε. </w:t>
      </w:r>
    </w:p>
    <w:p w:rsidR="007B1602" w:rsidRPr="007B1602" w:rsidRDefault="007B1602" w:rsidP="007B1602">
      <w:pPr>
        <w:spacing w:after="0" w:line="600" w:lineRule="auto"/>
        <w:ind w:firstLine="720"/>
        <w:jc w:val="both"/>
        <w:rPr>
          <w:rFonts w:ascii="Arial" w:hAnsi="Arial" w:cs="Arial"/>
          <w:sz w:val="24"/>
          <w:szCs w:val="24"/>
          <w:shd w:val="clear" w:color="auto" w:fill="FFFFFF"/>
        </w:rPr>
      </w:pPr>
      <w:r w:rsidRPr="007B1602">
        <w:rPr>
          <w:rFonts w:ascii="Arial" w:hAnsi="Arial" w:cs="Arial"/>
          <w:sz w:val="24"/>
          <w:szCs w:val="24"/>
        </w:rPr>
        <w:t xml:space="preserve">Κυρία συνάδελφε, παρά το γεγονός ότι </w:t>
      </w:r>
      <w:r w:rsidRPr="007B1602">
        <w:rPr>
          <w:rFonts w:ascii="Arial" w:hAnsi="Arial" w:cs="Arial"/>
          <w:sz w:val="24"/>
          <w:szCs w:val="24"/>
          <w:shd w:val="clear" w:color="auto" w:fill="FFFFFF"/>
        </w:rPr>
        <w:t>το πρώτο σκέλος του ερωτήματός σας αποτελεί αρμοδιότητα του Υπουργείου Εργασίας, δεν θα αποφύγω να σας απαντήσω.</w:t>
      </w:r>
    </w:p>
    <w:p w:rsidR="007B1602" w:rsidRPr="007B1602" w:rsidRDefault="007B1602" w:rsidP="007B1602">
      <w:pPr>
        <w:spacing w:after="0" w:line="600" w:lineRule="auto"/>
        <w:ind w:firstLine="720"/>
        <w:jc w:val="both"/>
        <w:rPr>
          <w:rFonts w:ascii="Arial" w:hAnsi="Arial" w:cs="Arial"/>
          <w:sz w:val="24"/>
          <w:szCs w:val="24"/>
          <w:shd w:val="clear" w:color="auto" w:fill="FFFFFF"/>
        </w:rPr>
      </w:pPr>
      <w:r w:rsidRPr="007B1602">
        <w:rPr>
          <w:rFonts w:ascii="Arial" w:hAnsi="Arial" w:cs="Arial"/>
          <w:sz w:val="24"/>
          <w:szCs w:val="24"/>
          <w:shd w:val="clear" w:color="auto" w:fill="FFFFFF"/>
        </w:rPr>
        <w:t>Όλο αυτό το διάστημα η Κυβέρνηση είχε δύο βασικές προτεραιότητες. Η πρώτη ήταν η επιτυχής αντιμετώπιση σε υγειονομικό επίπεδο της πανδημίας, λαμβάνοντας όλα τα αναγκαία, προληπτικά και περιοριστικά μέτρα για την αποφυγή εξάπλωσης του ιού, αλλά και για την ενίσχυση των δομών υγείας. Το κόμμα σας και ο Αρχηγός σας αναγνώρισαν δημόσια –και αυτό είναι θετικό- την επιτυχή υγειονομική διαχείριση της πανδημίας από την Κυβέρνηση.</w:t>
      </w:r>
    </w:p>
    <w:p w:rsidR="007B1602" w:rsidRPr="007B1602" w:rsidRDefault="007B1602" w:rsidP="007B1602">
      <w:pPr>
        <w:spacing w:after="0" w:line="600" w:lineRule="auto"/>
        <w:ind w:firstLine="720"/>
        <w:jc w:val="both"/>
        <w:rPr>
          <w:rFonts w:ascii="Arial" w:hAnsi="Arial" w:cs="Arial"/>
          <w:sz w:val="24"/>
          <w:szCs w:val="24"/>
          <w:shd w:val="clear" w:color="auto" w:fill="FFFFFF"/>
        </w:rPr>
      </w:pPr>
      <w:r w:rsidRPr="007B1602">
        <w:rPr>
          <w:rFonts w:ascii="Arial" w:hAnsi="Arial" w:cs="Arial"/>
          <w:sz w:val="24"/>
          <w:szCs w:val="24"/>
          <w:shd w:val="clear" w:color="auto" w:fill="FFFFFF"/>
        </w:rPr>
        <w:t>Η δεύτερη προτεραιότητά μας ήταν η στήριξη της πραγματικής οικονομίας, επιχειρήσεων, εργαζομένων και ελευθέρων επαγγελματιών. Τα μέτρα στήριξης αξιοποίησαν με τον καλύτερο τρόπο τους διαθέσιμους πόρους, οι οποίοι δεν ήταν ανεξάντλητοι. Ουσιαστικά, όλο αυτό το διάστημα δόθηκαν ενισχύσεις και υπήρξε κάλυψη των άμεσων αναγκών σε δύο εκατομμύρια πολίτες.</w:t>
      </w:r>
    </w:p>
    <w:p w:rsidR="007B1602" w:rsidRPr="007B1602" w:rsidRDefault="007B1602" w:rsidP="007B1602">
      <w:pPr>
        <w:spacing w:after="0" w:line="600" w:lineRule="auto"/>
        <w:ind w:firstLine="720"/>
        <w:jc w:val="both"/>
        <w:rPr>
          <w:rFonts w:ascii="Arial" w:hAnsi="Arial" w:cs="Arial"/>
          <w:sz w:val="24"/>
          <w:szCs w:val="24"/>
          <w:shd w:val="clear" w:color="auto" w:fill="FFFFFF"/>
        </w:rPr>
      </w:pPr>
      <w:r w:rsidRPr="007B1602">
        <w:rPr>
          <w:rFonts w:ascii="Arial" w:hAnsi="Arial" w:cs="Arial"/>
          <w:sz w:val="24"/>
          <w:szCs w:val="24"/>
          <w:shd w:val="clear" w:color="auto" w:fill="FFFFFF"/>
        </w:rPr>
        <w:lastRenderedPageBreak/>
        <w:t>Να σας υπενθυμίσω ότι μέχρι σήμερα το σύνολο των πόρων που έχουν διατεθεί για την αντιμετώπιση της πανδημίας προέρχονται από τον κρατικό προϋπολογισμό, από εθνικούς πόρους.</w:t>
      </w:r>
    </w:p>
    <w:p w:rsidR="007B1602" w:rsidRPr="007B1602" w:rsidRDefault="007B1602" w:rsidP="007B1602">
      <w:pPr>
        <w:spacing w:after="0" w:line="600" w:lineRule="auto"/>
        <w:ind w:firstLine="720"/>
        <w:jc w:val="both"/>
        <w:rPr>
          <w:rFonts w:ascii="Arial" w:hAnsi="Arial" w:cs="Arial"/>
          <w:sz w:val="24"/>
          <w:szCs w:val="24"/>
          <w:shd w:val="clear" w:color="auto" w:fill="FFFFFF"/>
        </w:rPr>
      </w:pPr>
      <w:r w:rsidRPr="007B1602">
        <w:rPr>
          <w:rFonts w:ascii="Arial" w:hAnsi="Arial" w:cs="Arial"/>
          <w:sz w:val="24"/>
          <w:szCs w:val="24"/>
          <w:shd w:val="clear" w:color="auto" w:fill="FFFFFF"/>
        </w:rPr>
        <w:t>Σε ό,τι αφορά στους δικηγόρους, στους οποίους αναφέρεστε στην ερώτησή σας. Ο Πρωθυπουργός με ευθυκρισία και δείχνοντας αυξημένα αντανακλαστικά πήρε την πρωτοβουλία αναστολής του προγράμματος τηλεκατάρτισης διάρκειας τριάντα ημερών και με αμοιβή 600 ευρώ για επιστήμονες ελεύθερους επαγγελματίες.</w:t>
      </w:r>
    </w:p>
    <w:p w:rsidR="007B1602" w:rsidRPr="007B1602" w:rsidRDefault="007B1602" w:rsidP="007B1602">
      <w:pPr>
        <w:spacing w:after="0" w:line="600" w:lineRule="auto"/>
        <w:ind w:firstLine="720"/>
        <w:jc w:val="both"/>
        <w:rPr>
          <w:rFonts w:ascii="Arial" w:hAnsi="Arial" w:cs="Arial"/>
          <w:sz w:val="24"/>
          <w:szCs w:val="24"/>
          <w:shd w:val="clear" w:color="auto" w:fill="FFFFFF"/>
        </w:rPr>
      </w:pPr>
      <w:r w:rsidRPr="007B1602">
        <w:rPr>
          <w:rFonts w:ascii="Arial" w:hAnsi="Arial" w:cs="Arial"/>
          <w:sz w:val="24"/>
          <w:szCs w:val="24"/>
          <w:shd w:val="clear" w:color="auto" w:fill="FFFFFF"/>
        </w:rPr>
        <w:t xml:space="preserve">Έπειτα από την παρέμβαση του Πρωθυπουργού και την κατάργηση του προγράμματος τηλεκατάρτισης αποφασίστηκε οι επιστήμονες, τους οποίους αφορούσε το πρόγραμμα, να λάβουν κανονικά την ενίσχυση των 600 ευρώ για τον Απρίλιο, υπό τη μορφή έκτακτης οικονομικής ενίσχυσης, προκειμένου να στηριχθεί το εισόδημά τους σε αυτή τη δύσκολη περίοδο. Σας ενημερώνω ότι έχει ήδη πιστωθεί η έκτακτη οικονομική ενίσχυση των 600 ευρώ σε εκατόν πενήντα πέντε χιλιάδες επιστήμονες. </w:t>
      </w:r>
    </w:p>
    <w:p w:rsidR="007B1602" w:rsidRPr="007B1602" w:rsidRDefault="007B1602" w:rsidP="007B1602">
      <w:pPr>
        <w:spacing w:after="0" w:line="600" w:lineRule="auto"/>
        <w:ind w:firstLine="720"/>
        <w:jc w:val="both"/>
        <w:rPr>
          <w:rFonts w:ascii="Arial" w:hAnsi="Arial" w:cs="Arial"/>
          <w:sz w:val="24"/>
          <w:szCs w:val="24"/>
          <w:shd w:val="clear" w:color="auto" w:fill="FFFFFF"/>
        </w:rPr>
      </w:pPr>
      <w:r w:rsidRPr="007B1602">
        <w:rPr>
          <w:rFonts w:ascii="Arial" w:hAnsi="Arial" w:cs="Arial"/>
          <w:sz w:val="24"/>
          <w:szCs w:val="24"/>
          <w:shd w:val="clear" w:color="auto" w:fill="FFFFFF"/>
        </w:rPr>
        <w:t xml:space="preserve">Στη δευτερολογία μου θα αναφερθώ και σε άλλα μέτρα στήριξης, αλλά και στο δεύτερο σκέλος του ερωτήματός σας. </w:t>
      </w:r>
    </w:p>
    <w:p w:rsidR="007B1602" w:rsidRPr="007B1602" w:rsidRDefault="007B1602" w:rsidP="007B1602">
      <w:pPr>
        <w:spacing w:after="0" w:line="600" w:lineRule="auto"/>
        <w:ind w:firstLine="720"/>
        <w:jc w:val="both"/>
        <w:rPr>
          <w:rFonts w:ascii="Arial" w:hAnsi="Arial" w:cs="Arial"/>
          <w:sz w:val="24"/>
          <w:szCs w:val="24"/>
          <w:shd w:val="clear" w:color="auto" w:fill="FFFFFF"/>
        </w:rPr>
      </w:pPr>
      <w:r w:rsidRPr="007B1602">
        <w:rPr>
          <w:rFonts w:ascii="Arial" w:hAnsi="Arial" w:cs="Arial"/>
          <w:sz w:val="24"/>
          <w:szCs w:val="24"/>
          <w:shd w:val="clear" w:color="auto" w:fill="FFFFFF"/>
        </w:rPr>
        <w:t>Σας ευχαριστώ.</w:t>
      </w:r>
    </w:p>
    <w:p w:rsidR="007B1602" w:rsidRPr="007B1602" w:rsidRDefault="007B1602" w:rsidP="007B1602">
      <w:pPr>
        <w:spacing w:after="0" w:line="600" w:lineRule="auto"/>
        <w:ind w:firstLine="720"/>
        <w:jc w:val="both"/>
        <w:rPr>
          <w:rFonts w:ascii="Arial" w:hAnsi="Arial" w:cs="Arial"/>
          <w:sz w:val="24"/>
          <w:szCs w:val="24"/>
        </w:rPr>
      </w:pPr>
      <w:r w:rsidRPr="007B1602">
        <w:rPr>
          <w:rFonts w:ascii="Arial" w:hAnsi="Arial" w:cs="Arial"/>
          <w:b/>
          <w:bCs/>
          <w:sz w:val="24"/>
          <w:szCs w:val="24"/>
        </w:rPr>
        <w:t>ΠΡΟΕΔΡΕΥΩΝ (Νικήτας Κακλαμάνης):</w:t>
      </w:r>
      <w:r w:rsidRPr="007B1602">
        <w:rPr>
          <w:rFonts w:ascii="Arial" w:hAnsi="Arial" w:cs="Arial"/>
          <w:sz w:val="24"/>
          <w:szCs w:val="24"/>
        </w:rPr>
        <w:t xml:space="preserve"> Ορίστε, κυρία Σακοράφα, έχετε τον λόγο. </w:t>
      </w:r>
    </w:p>
    <w:p w:rsidR="007B1602" w:rsidRPr="007B1602" w:rsidRDefault="007B1602" w:rsidP="007B1602">
      <w:pPr>
        <w:spacing w:after="0" w:line="600" w:lineRule="auto"/>
        <w:ind w:firstLine="720"/>
        <w:jc w:val="both"/>
        <w:rPr>
          <w:rFonts w:ascii="Arial" w:hAnsi="Arial" w:cs="Arial"/>
          <w:sz w:val="24"/>
          <w:szCs w:val="24"/>
        </w:rPr>
      </w:pPr>
      <w:r w:rsidRPr="007B1602">
        <w:rPr>
          <w:rFonts w:ascii="Arial" w:hAnsi="Arial" w:cs="Arial"/>
          <w:b/>
          <w:sz w:val="24"/>
          <w:szCs w:val="24"/>
        </w:rPr>
        <w:lastRenderedPageBreak/>
        <w:t xml:space="preserve">ΣΟΦΙΑ ΣΑΚΟΡΑΦΑ (Η΄ Αντιπρόεδρος της Βουλής): </w:t>
      </w:r>
      <w:r w:rsidRPr="007B1602">
        <w:rPr>
          <w:rFonts w:ascii="Arial" w:hAnsi="Arial" w:cs="Arial"/>
          <w:sz w:val="24"/>
          <w:szCs w:val="24"/>
        </w:rPr>
        <w:t xml:space="preserve">Ευχαριστώ, κύριε Πρόεδρε. </w:t>
      </w:r>
    </w:p>
    <w:p w:rsidR="007B1602" w:rsidRPr="007B1602" w:rsidRDefault="007B1602" w:rsidP="007B1602">
      <w:pPr>
        <w:spacing w:after="0" w:line="600" w:lineRule="auto"/>
        <w:ind w:firstLine="720"/>
        <w:jc w:val="both"/>
        <w:rPr>
          <w:rFonts w:ascii="Arial" w:hAnsi="Arial" w:cs="Arial"/>
          <w:sz w:val="24"/>
          <w:szCs w:val="24"/>
        </w:rPr>
      </w:pPr>
      <w:r w:rsidRPr="007B1602">
        <w:rPr>
          <w:rFonts w:ascii="Arial" w:hAnsi="Arial" w:cs="Arial"/>
          <w:sz w:val="24"/>
          <w:szCs w:val="24"/>
        </w:rPr>
        <w:t xml:space="preserve">Κύριε Υπουργέ, είναι σαφές ότι δεν αμφισβητήσαμε ποτέ την επιτυχή αντιμετώπιση της κρίσης εκ μέρους της Κυβέρνησης. Αυτό δεν το αμφισβητήσαμε, όπως είπα. </w:t>
      </w:r>
    </w:p>
    <w:p w:rsidR="007B1602" w:rsidRPr="007B1602" w:rsidRDefault="007B1602" w:rsidP="007B1602">
      <w:pPr>
        <w:spacing w:after="0" w:line="600" w:lineRule="auto"/>
        <w:ind w:firstLine="720"/>
        <w:jc w:val="both"/>
        <w:rPr>
          <w:rFonts w:ascii="Arial" w:hAnsi="Arial" w:cs="Arial"/>
          <w:sz w:val="24"/>
          <w:szCs w:val="24"/>
          <w:shd w:val="clear" w:color="auto" w:fill="FFFFFF"/>
        </w:rPr>
      </w:pPr>
      <w:r w:rsidRPr="007B1602">
        <w:rPr>
          <w:rFonts w:ascii="Arial" w:hAnsi="Arial" w:cs="Arial"/>
          <w:sz w:val="24"/>
          <w:szCs w:val="24"/>
        </w:rPr>
        <w:t xml:space="preserve">Όμως, εδώ </w:t>
      </w:r>
      <w:r w:rsidRPr="007B1602">
        <w:rPr>
          <w:rFonts w:ascii="Arial" w:hAnsi="Arial" w:cs="Arial"/>
          <w:sz w:val="24"/>
          <w:szCs w:val="24"/>
          <w:shd w:val="clear" w:color="auto" w:fill="FFFFFF"/>
        </w:rPr>
        <w:t>μιλάμε συγκεκριμένα και μιλάμε και για έναν πολύ συγκεκριμένο κλάδο. Και μια και αναφερθήκατε στην τηλεκατάρτιση, ας πάρουμε τα πράγματα από την αρχή. Το φιάσκο της τηλεκατάρτισης είναι γνωστό σε όλους. Υποχρεώσατε επιστήμονες να μπουν σε μία άθλια ή, τέλος πάντων, πλήρως αποτυχημένη διαδικασία με τις πλατφόρμες επιμόρφωσης και το περιεχόμενό τους γελοιοποίησε πλήρως το κυβερνητικό εγχείρημα.</w:t>
      </w:r>
    </w:p>
    <w:p w:rsidR="007B1602" w:rsidRPr="007B1602" w:rsidRDefault="007B1602" w:rsidP="007B1602">
      <w:pPr>
        <w:spacing w:after="0" w:line="600" w:lineRule="auto"/>
        <w:ind w:firstLine="720"/>
        <w:jc w:val="both"/>
        <w:rPr>
          <w:rFonts w:ascii="Arial" w:hAnsi="Arial" w:cs="Arial"/>
          <w:sz w:val="24"/>
          <w:szCs w:val="24"/>
          <w:shd w:val="clear" w:color="auto" w:fill="FFFFFF"/>
        </w:rPr>
      </w:pPr>
      <w:r w:rsidRPr="007B1602">
        <w:rPr>
          <w:rFonts w:ascii="Arial" w:hAnsi="Arial" w:cs="Arial"/>
          <w:sz w:val="24"/>
          <w:szCs w:val="24"/>
          <w:shd w:val="clear" w:color="auto" w:fill="FFFFFF"/>
        </w:rPr>
        <w:t>Μετά το άδοξο τέλος της τηλεκατάρτισης, ο κύριος Πρωθυπουργός στις 12 Απριλίου, όπως είπα και προηγουμένως, εξήγγειλε και δεσμεύτηκε ότι θα δοθεί το επίδομα των 800 ευρώ στους δικηγόρους και τους ελεύθερους επαγγελματίες. Εσείς μιλήσατε γενικά για τους επιστήμονες. Όμως, η εξαγγελία αυτή μέχρι σήμερα έχει μείνει μετέωρη και η πρωθυπουργική δέσμευση έχει παραμείνει ανεκπλήρωτη.</w:t>
      </w:r>
    </w:p>
    <w:p w:rsidR="007B1602" w:rsidRPr="007B1602" w:rsidRDefault="007B1602" w:rsidP="007B1602">
      <w:pPr>
        <w:spacing w:after="0" w:line="600" w:lineRule="auto"/>
        <w:ind w:firstLine="720"/>
        <w:jc w:val="both"/>
        <w:rPr>
          <w:rFonts w:ascii="Arial" w:hAnsi="Arial" w:cs="Arial"/>
          <w:sz w:val="24"/>
          <w:szCs w:val="24"/>
          <w:shd w:val="clear" w:color="auto" w:fill="FFFFFF"/>
        </w:rPr>
      </w:pPr>
      <w:r w:rsidRPr="007B1602">
        <w:rPr>
          <w:rFonts w:ascii="Arial" w:hAnsi="Arial" w:cs="Arial"/>
          <w:sz w:val="24"/>
          <w:szCs w:val="24"/>
          <w:shd w:val="clear" w:color="auto" w:fill="FFFFFF"/>
        </w:rPr>
        <w:t xml:space="preserve">Πέρα από αυτό όμως, εν όψει των συνεπειών της επιδημίας, η Κυβέρνηση έχει την ευθύνη της λήψης άμεσων μέτρων για την επανεκκίνηση της οικονομίας, όπως είπατε, έτσι ώστε να επανέλθουν οι ρυθμοί των </w:t>
      </w:r>
      <w:r w:rsidRPr="007B1602">
        <w:rPr>
          <w:rFonts w:ascii="Arial" w:hAnsi="Arial" w:cs="Arial"/>
          <w:sz w:val="24"/>
          <w:szCs w:val="24"/>
          <w:shd w:val="clear" w:color="auto" w:fill="FFFFFF"/>
        </w:rPr>
        <w:lastRenderedPageBreak/>
        <w:t>κοινωνικών και επαγγελματικών δραστηριοτήτων σε επίπεδα που να εξασφαλίζουν τις λιγότερες δυνατές απώλειες στο ΑΕΠ και σε επίπεδα απασχόλησης, επομένως δε και στα δημόσια έσοδα.</w:t>
      </w:r>
    </w:p>
    <w:p w:rsidR="007B1602" w:rsidRPr="007B1602" w:rsidRDefault="007B1602" w:rsidP="007B1602">
      <w:pPr>
        <w:spacing w:after="0" w:line="600" w:lineRule="auto"/>
        <w:ind w:firstLine="720"/>
        <w:jc w:val="both"/>
        <w:rPr>
          <w:rFonts w:ascii="Arial" w:hAnsi="Arial" w:cs="Arial"/>
          <w:sz w:val="24"/>
          <w:szCs w:val="24"/>
          <w:shd w:val="clear" w:color="auto" w:fill="FFFFFF"/>
        </w:rPr>
      </w:pPr>
      <w:r w:rsidRPr="007B1602">
        <w:rPr>
          <w:rFonts w:ascii="Arial" w:hAnsi="Arial" w:cs="Arial"/>
          <w:sz w:val="24"/>
          <w:szCs w:val="24"/>
          <w:shd w:val="clear" w:color="auto" w:fill="FFFFFF"/>
        </w:rPr>
        <w:t>Η κατάργηση του τέλους επιτηδεύματος, κύριε Υπουργέ, είναι ένα από αυτά τα αναγκαία άμεσα μέτρα. Δεν ξεχνάμε, όπως άλλωστε φαντάζομαι δεν ξεχνάτε κι εσείς, ότι ήταν και μία προεκλογική δέσμευση της Κυβέρνησής σας. Σήμερα όμως και για έναν λόγο παραπάνω είναι ακόμα πιο άδικο να ζητάτε το θεσπισμένο ετήσιο τέλος επιτηδεύματος, ενώ οι δικηγόροι αλλά και άλλοι επιστημονικοί κλάδοι δεν έχουν έσοδα εδώ και έξι μήνες.</w:t>
      </w:r>
    </w:p>
    <w:p w:rsidR="007B1602" w:rsidRPr="007B1602" w:rsidRDefault="007B1602" w:rsidP="007B1602">
      <w:pPr>
        <w:spacing w:after="0" w:line="600" w:lineRule="auto"/>
        <w:ind w:firstLine="720"/>
        <w:jc w:val="both"/>
        <w:rPr>
          <w:rFonts w:ascii="Arial" w:hAnsi="Arial" w:cs="Arial"/>
          <w:sz w:val="24"/>
          <w:szCs w:val="24"/>
          <w:shd w:val="clear" w:color="auto" w:fill="FFFFFF"/>
        </w:rPr>
      </w:pPr>
      <w:r w:rsidRPr="007B1602">
        <w:rPr>
          <w:rFonts w:ascii="Arial" w:hAnsi="Arial" w:cs="Arial"/>
          <w:sz w:val="24"/>
          <w:szCs w:val="24"/>
          <w:shd w:val="clear" w:color="auto" w:fill="FFFFFF"/>
        </w:rPr>
        <w:t>Εναλλακτικά θα μπορούσε και πρέπει, αντί για ένα καθολικά προβλεπόμενο τέλος επιτηδεύματος, να προβλεφθεί ένας αναλογικός προσδιορισμός του, με βάση τα εισοδήματα του επαγγελματία αυτοαπασχολούμενου.</w:t>
      </w:r>
    </w:p>
    <w:p w:rsidR="007B1602" w:rsidRPr="007B1602" w:rsidRDefault="007B1602" w:rsidP="007B1602">
      <w:pPr>
        <w:spacing w:after="0" w:line="600" w:lineRule="auto"/>
        <w:ind w:firstLine="720"/>
        <w:jc w:val="both"/>
        <w:rPr>
          <w:rFonts w:ascii="Arial" w:hAnsi="Arial" w:cs="Arial"/>
          <w:sz w:val="24"/>
          <w:szCs w:val="24"/>
          <w:shd w:val="clear" w:color="auto" w:fill="FFFFFF"/>
        </w:rPr>
      </w:pPr>
      <w:r w:rsidRPr="007B1602">
        <w:rPr>
          <w:rFonts w:ascii="Arial" w:hAnsi="Arial" w:cs="Arial"/>
          <w:sz w:val="24"/>
          <w:szCs w:val="24"/>
          <w:shd w:val="clear" w:color="auto" w:fill="FFFFFF"/>
        </w:rPr>
        <w:t>Ας έλθουμε τώρα και στο ζήτημα της απαλλαγής από τον ΦΠΑ για το ετήσιο εισόδημα κάτω από τα 25.000 ευρώ. Γνωρίζετε ότι αυτή ήταν η πρόταση της τρόικα το 2018 και ότι αυτό συμβαίνει και στις περισσότερες ευρωπαϊκές χώρες. Δεν έστερξε τότε ο κ. Τσακαλώτος και το αντίστοιχο όριο παραμένει στο ποσό των 10.000 ευρώ, που δεν είναι εύλογο.</w:t>
      </w:r>
    </w:p>
    <w:p w:rsidR="007B1602" w:rsidRPr="007B1602" w:rsidRDefault="007B1602" w:rsidP="007B1602">
      <w:pPr>
        <w:spacing w:after="0" w:line="600" w:lineRule="auto"/>
        <w:ind w:firstLine="720"/>
        <w:jc w:val="both"/>
        <w:rPr>
          <w:rFonts w:ascii="Arial" w:hAnsi="Arial" w:cs="Arial"/>
          <w:sz w:val="24"/>
          <w:szCs w:val="24"/>
          <w:shd w:val="clear" w:color="auto" w:fill="FFFFFF"/>
        </w:rPr>
      </w:pPr>
      <w:r w:rsidRPr="007B1602">
        <w:rPr>
          <w:rFonts w:ascii="Arial" w:hAnsi="Arial" w:cs="Arial"/>
          <w:sz w:val="24"/>
          <w:szCs w:val="24"/>
          <w:shd w:val="clear" w:color="auto" w:fill="FFFFFF"/>
        </w:rPr>
        <w:lastRenderedPageBreak/>
        <w:t xml:space="preserve">Εσείς εν τέλει σκοπεύετε να συνεχίσετε την πολιτική του κ. Τσακαλώτου και του ΣΥΡΙΖΑ, την οποία κατακεραυνώνατε προεκλογικά, τότε που μιλάγατε διαρκώς για την υπερφορολόγηση; </w:t>
      </w:r>
    </w:p>
    <w:p w:rsidR="007B1602" w:rsidRPr="007B1602" w:rsidRDefault="007B1602" w:rsidP="007B1602">
      <w:pPr>
        <w:spacing w:after="0" w:line="600" w:lineRule="auto"/>
        <w:ind w:firstLine="720"/>
        <w:jc w:val="both"/>
        <w:rPr>
          <w:rFonts w:ascii="Arial" w:hAnsi="Arial" w:cs="Arial"/>
          <w:sz w:val="24"/>
          <w:szCs w:val="24"/>
          <w:shd w:val="clear" w:color="auto" w:fill="FFFFFF"/>
        </w:rPr>
      </w:pPr>
      <w:r w:rsidRPr="007B1602">
        <w:rPr>
          <w:rFonts w:ascii="Arial" w:hAnsi="Arial" w:cs="Arial"/>
          <w:sz w:val="24"/>
          <w:szCs w:val="24"/>
          <w:shd w:val="clear" w:color="auto" w:fill="FFFFFF"/>
        </w:rPr>
        <w:t xml:space="preserve">Γνωρίζετε, τέλος, ότι στις περισσότερες ευρωπαϊκές χώρες οι δικηγορικές υπηρεσίες υπάγονται σε καθεστώς χαμηλού ΦΠΑ ή και απαλλάσσονται από αυτόν, ακριβώς γιατί προτάσσεται αξιακά η δυνατότητα του πολίτη για νομική συμπαράσταση. </w:t>
      </w:r>
    </w:p>
    <w:p w:rsidR="007B1602" w:rsidRPr="007B1602" w:rsidRDefault="007B1602" w:rsidP="007B1602">
      <w:pPr>
        <w:spacing w:after="0" w:line="600" w:lineRule="auto"/>
        <w:ind w:firstLine="720"/>
        <w:jc w:val="both"/>
        <w:rPr>
          <w:rFonts w:ascii="Arial" w:hAnsi="Arial" w:cs="Arial"/>
          <w:sz w:val="24"/>
          <w:szCs w:val="24"/>
          <w:shd w:val="clear" w:color="auto" w:fill="FFFFFF"/>
        </w:rPr>
      </w:pPr>
      <w:r w:rsidRPr="007B1602">
        <w:rPr>
          <w:rFonts w:ascii="Arial" w:hAnsi="Arial" w:cs="Arial"/>
          <w:sz w:val="24"/>
          <w:szCs w:val="24"/>
          <w:shd w:val="clear" w:color="auto" w:fill="FFFFFF"/>
        </w:rPr>
        <w:t>Στην Ελλάδα, αντίθετα, οι δικηγορικές υπηρεσίες υπάγονται σε ΦΠΑ 24%. Ο μόνος κερδισμένος, κύριε Υπουργέ, από αυτή τη διαδικασία είναι το ελληνικό κράτος, που εισπράττει από ένα γραμμάτιο, παραδείγματος χάριν, 200 ευρώ, τα 160 ευρώ και μένουν τα 40 ευρώ για τον δικηγόρο. Ο πολίτης δηλαδή πληρώνει 200 ευρώ και καταλαβαίνετε τι γίνεται. Εν τέλει, το πετρέλαιο θέρμανσης και οι δικηγορικές αμοιβές έχουν μόνο αυτές μία τέτοιου είδους επιβάρυνση και κανένα άλλο αγαθό.</w:t>
      </w:r>
    </w:p>
    <w:p w:rsidR="007B1602" w:rsidRPr="007B1602" w:rsidRDefault="007B1602" w:rsidP="007B1602">
      <w:pPr>
        <w:spacing w:after="0" w:line="600" w:lineRule="auto"/>
        <w:ind w:firstLine="720"/>
        <w:jc w:val="both"/>
        <w:rPr>
          <w:rFonts w:ascii="Arial" w:hAnsi="Arial" w:cs="Arial"/>
          <w:sz w:val="24"/>
          <w:szCs w:val="24"/>
          <w:shd w:val="clear" w:color="auto" w:fill="FFFFFF"/>
        </w:rPr>
      </w:pPr>
      <w:r w:rsidRPr="007B1602">
        <w:rPr>
          <w:rFonts w:ascii="Arial" w:hAnsi="Arial" w:cs="Arial"/>
          <w:sz w:val="24"/>
          <w:szCs w:val="24"/>
          <w:shd w:val="clear" w:color="auto" w:fill="FFFFFF"/>
        </w:rPr>
        <w:t xml:space="preserve">Κύριε Υπουργέ, νομίζω ότι τα αντίστοιχα αιτήματα του δικηγορικού κλάδου και τα οποία αγγίζουν και άλλους επιστημονικούς κλάδους κι εσείς θα θεωρείτε πως είναι απολύτως εύλογα και πρέπει να ικανοποιηθούν εδώ και τώρα. Νομίζω ότι μπορείτε να το κάνετε και πρέπει να το κάνετε γιατί είναι κρίσιμη στιγμή και είναι ένας κλάδος ο οποίος πραγματικά αυτή τη στιγμή υποφέρει. </w:t>
      </w:r>
    </w:p>
    <w:p w:rsidR="007B1602" w:rsidRPr="007B1602" w:rsidRDefault="007B1602" w:rsidP="007B1602">
      <w:pPr>
        <w:spacing w:after="0" w:line="600" w:lineRule="auto"/>
        <w:ind w:firstLine="720"/>
        <w:jc w:val="both"/>
        <w:rPr>
          <w:rFonts w:ascii="Arial" w:hAnsi="Arial" w:cs="Arial"/>
          <w:sz w:val="24"/>
          <w:szCs w:val="24"/>
          <w:shd w:val="clear" w:color="auto" w:fill="FFFFFF"/>
        </w:rPr>
      </w:pPr>
      <w:r w:rsidRPr="007B1602">
        <w:rPr>
          <w:rFonts w:ascii="Arial" w:hAnsi="Arial" w:cs="Arial"/>
          <w:sz w:val="24"/>
          <w:szCs w:val="24"/>
          <w:shd w:val="clear" w:color="auto" w:fill="FFFFFF"/>
        </w:rPr>
        <w:lastRenderedPageBreak/>
        <w:t>Ευχαριστώ πολύ, κύριε Πρόεδρε και συγνώμη για την υπέρβαση στον χρόνο.</w:t>
      </w:r>
    </w:p>
    <w:p w:rsidR="007B1602" w:rsidRPr="007B1602" w:rsidRDefault="007B1602" w:rsidP="007B1602">
      <w:pPr>
        <w:spacing w:after="0" w:line="600" w:lineRule="auto"/>
        <w:ind w:firstLine="720"/>
        <w:jc w:val="both"/>
        <w:rPr>
          <w:rFonts w:ascii="Arial" w:hAnsi="Arial" w:cs="Arial"/>
          <w:sz w:val="24"/>
          <w:szCs w:val="24"/>
        </w:rPr>
      </w:pPr>
      <w:r w:rsidRPr="007B1602">
        <w:rPr>
          <w:rFonts w:ascii="Arial" w:hAnsi="Arial" w:cs="Arial"/>
          <w:b/>
          <w:bCs/>
          <w:sz w:val="24"/>
          <w:szCs w:val="24"/>
        </w:rPr>
        <w:t>ΠΡΟΕΔΡΕΥΩΝ (Νικήτας Κακλαμάνης):</w:t>
      </w:r>
      <w:r w:rsidRPr="007B1602">
        <w:rPr>
          <w:rFonts w:ascii="Arial" w:hAnsi="Arial" w:cs="Arial"/>
          <w:sz w:val="24"/>
          <w:szCs w:val="24"/>
        </w:rPr>
        <w:t xml:space="preserve">  Εντάξει.</w:t>
      </w:r>
    </w:p>
    <w:p w:rsidR="007B1602" w:rsidRPr="007B1602" w:rsidRDefault="007B1602" w:rsidP="007B1602">
      <w:pPr>
        <w:spacing w:after="0" w:line="600" w:lineRule="auto"/>
        <w:ind w:firstLine="720"/>
        <w:jc w:val="both"/>
        <w:rPr>
          <w:rFonts w:ascii="Arial" w:hAnsi="Arial" w:cs="Arial"/>
          <w:sz w:val="24"/>
          <w:szCs w:val="24"/>
        </w:rPr>
      </w:pPr>
      <w:r w:rsidRPr="007B1602">
        <w:rPr>
          <w:rFonts w:ascii="Arial" w:hAnsi="Arial" w:cs="Arial"/>
          <w:sz w:val="24"/>
          <w:szCs w:val="24"/>
        </w:rPr>
        <w:t>Ορίστε, κύριε Υφυπουργέ, έχετε τον λόγο.</w:t>
      </w:r>
    </w:p>
    <w:p w:rsidR="007B1602" w:rsidRPr="007B1602" w:rsidRDefault="007B1602" w:rsidP="007B1602">
      <w:pPr>
        <w:spacing w:after="0" w:line="600" w:lineRule="auto"/>
        <w:ind w:firstLine="720"/>
        <w:jc w:val="both"/>
        <w:rPr>
          <w:rFonts w:ascii="Arial" w:hAnsi="Arial" w:cs="Arial"/>
          <w:sz w:val="24"/>
          <w:szCs w:val="24"/>
        </w:rPr>
      </w:pPr>
      <w:r w:rsidRPr="007B1602">
        <w:rPr>
          <w:rFonts w:ascii="Arial" w:hAnsi="Arial" w:cs="Arial"/>
          <w:b/>
          <w:sz w:val="24"/>
          <w:szCs w:val="24"/>
        </w:rPr>
        <w:t xml:space="preserve">ΑΠΟΣΤΟΛΟΣ ΒΕΣΥΡΟΠΟΥΛΟΣ (Υφυπουργός Οικονομικών): </w:t>
      </w:r>
      <w:r w:rsidRPr="007B1602">
        <w:rPr>
          <w:rFonts w:ascii="Arial" w:hAnsi="Arial" w:cs="Arial"/>
          <w:sz w:val="24"/>
          <w:szCs w:val="24"/>
        </w:rPr>
        <w:t xml:space="preserve">Ευχαριστώ, κύριε Πρόεδρε. </w:t>
      </w:r>
    </w:p>
    <w:p w:rsidR="007B1602" w:rsidRPr="007B1602" w:rsidRDefault="007B1602" w:rsidP="007B1602">
      <w:pPr>
        <w:spacing w:after="0" w:line="600" w:lineRule="auto"/>
        <w:ind w:firstLine="720"/>
        <w:jc w:val="both"/>
        <w:rPr>
          <w:rFonts w:ascii="Arial" w:hAnsi="Arial" w:cs="Arial"/>
          <w:sz w:val="24"/>
          <w:szCs w:val="24"/>
          <w:shd w:val="clear" w:color="auto" w:fill="FFFFFF"/>
        </w:rPr>
      </w:pPr>
      <w:r w:rsidRPr="007B1602">
        <w:rPr>
          <w:rFonts w:ascii="Arial" w:hAnsi="Arial" w:cs="Arial"/>
          <w:sz w:val="24"/>
          <w:szCs w:val="24"/>
        </w:rPr>
        <w:t xml:space="preserve">Κυρία συνάδελφε, δεν είναι αληθές </w:t>
      </w:r>
      <w:r w:rsidRPr="007B1602">
        <w:rPr>
          <w:rFonts w:ascii="Arial" w:hAnsi="Arial" w:cs="Arial"/>
          <w:sz w:val="24"/>
          <w:szCs w:val="24"/>
          <w:shd w:val="clear" w:color="auto" w:fill="FFFFFF"/>
        </w:rPr>
        <w:t>ότι δεν έχουν στηριχθεί οι επιστημονικοί κλάδοι και ιδιαίτερα οι δικηγόροι. Το επίδομα των 600 ευρώ δεν είναι το μοναδικό μέτρο στήριξης. Υπάρχει και μια σειρά άλλων μέτρων, όπως η μείωση κατά 40% του ενοικίου, η οποία μάλιστα μετά και τις εξαγγελίες του Πρωθυπουργού την Τετάρτη παρατείνεται, η αναστολή των φορολογικών και ασφαλιστικών υποχρεώσεων που αφορά και στους δικηγόρους, η έκπτωση 25% στην περίπτωση εμπρόθεσμης καταβολής των ασφαλιστικών εισφορών από την οποία μπορούν να επωφεληθούν. Ο συμψηφισμός κατά 25% του εμπροθέσμως καταβληθέντος ΦΠΑ με μελλοντικές οφειλές είναι και αυτό ένα ευεργετικό μέτρο.</w:t>
      </w:r>
    </w:p>
    <w:p w:rsidR="007B1602" w:rsidRPr="007B1602" w:rsidRDefault="007B1602" w:rsidP="007B1602">
      <w:pPr>
        <w:spacing w:after="0" w:line="600" w:lineRule="auto"/>
        <w:ind w:firstLine="720"/>
        <w:jc w:val="both"/>
        <w:rPr>
          <w:rFonts w:ascii="Arial" w:hAnsi="Arial" w:cs="Arial"/>
          <w:sz w:val="24"/>
          <w:szCs w:val="24"/>
          <w:shd w:val="clear" w:color="auto" w:fill="FFFFFF"/>
        </w:rPr>
      </w:pPr>
      <w:r w:rsidRPr="007B1602">
        <w:rPr>
          <w:rFonts w:ascii="Arial" w:hAnsi="Arial" w:cs="Arial"/>
          <w:sz w:val="24"/>
          <w:szCs w:val="24"/>
          <w:shd w:val="clear" w:color="auto" w:fill="FFFFFF"/>
        </w:rPr>
        <w:t>Αντιλαμβάνεσθε, συνεπώς, ότι ενεργοποιήθηκαν και τέθηκαν σε εφαρμογή και άλλα μέτρα στήριξης των δικηγόρων και εδώ είμαστε για να εξετάσουμε και περαιτέρω μέτρα, αν παραστεί ανάγκη.</w:t>
      </w:r>
    </w:p>
    <w:p w:rsidR="007B1602" w:rsidRPr="007B1602" w:rsidRDefault="007B1602" w:rsidP="007B1602">
      <w:pPr>
        <w:spacing w:after="0" w:line="600" w:lineRule="auto"/>
        <w:ind w:firstLine="720"/>
        <w:jc w:val="both"/>
        <w:rPr>
          <w:rFonts w:ascii="Arial" w:hAnsi="Arial" w:cs="Arial"/>
          <w:sz w:val="24"/>
          <w:szCs w:val="24"/>
          <w:shd w:val="clear" w:color="auto" w:fill="FFFFFF"/>
        </w:rPr>
      </w:pPr>
      <w:r w:rsidRPr="007B1602">
        <w:rPr>
          <w:rFonts w:ascii="Arial" w:hAnsi="Arial" w:cs="Arial"/>
          <w:sz w:val="24"/>
          <w:szCs w:val="24"/>
          <w:shd w:val="clear" w:color="auto" w:fill="FFFFFF"/>
        </w:rPr>
        <w:lastRenderedPageBreak/>
        <w:t xml:space="preserve">Καταβάλλεται, επίσης, προσπάθεια να επιταχυνθούν οι διαδικασίες για να καταβληθούν οφειλές του δημοσίου προς δικηγόρους. Γνωρίζετε επίσης ότι αυτή τη στιγμή είναι σε εξέλιξη ο σχεδιασμός και η προετοιμασία για τη μείωση της προκαταβολής φόρου, που θα αφορά όλους τους πληττόμενους κλάδους και την οποία ανακοίνωσε ο Πρωθυπουργός. </w:t>
      </w:r>
    </w:p>
    <w:p w:rsidR="007B1602" w:rsidRPr="007B1602" w:rsidRDefault="007B1602" w:rsidP="007B1602">
      <w:pPr>
        <w:spacing w:after="0" w:line="600" w:lineRule="auto"/>
        <w:ind w:firstLine="720"/>
        <w:jc w:val="both"/>
        <w:rPr>
          <w:rFonts w:ascii="Arial" w:hAnsi="Arial" w:cs="Arial"/>
          <w:sz w:val="24"/>
          <w:szCs w:val="24"/>
          <w:shd w:val="clear" w:color="auto" w:fill="FFFFFF"/>
        </w:rPr>
      </w:pPr>
      <w:r w:rsidRPr="007B1602">
        <w:rPr>
          <w:rFonts w:ascii="Arial" w:hAnsi="Arial" w:cs="Arial"/>
          <w:sz w:val="24"/>
          <w:szCs w:val="24"/>
          <w:shd w:val="clear" w:color="auto" w:fill="FFFFFF"/>
        </w:rPr>
        <w:t xml:space="preserve">Μέσα στον Ιούλιο θα είμαστε σε θέση να προχωρήσουμε στις αναλυτικές αποφάσεις, σταθμίζοντας αντικειμενικά όλα τα δεδομένα, με όρους ορθολογισμού και κοινωνικής δικαιοσύνης. </w:t>
      </w:r>
    </w:p>
    <w:p w:rsidR="007B1602" w:rsidRPr="007B1602" w:rsidRDefault="007B1602" w:rsidP="007B1602">
      <w:pPr>
        <w:spacing w:after="0" w:line="600" w:lineRule="auto"/>
        <w:ind w:firstLine="720"/>
        <w:jc w:val="both"/>
        <w:rPr>
          <w:rFonts w:ascii="Arial" w:hAnsi="Arial" w:cs="Arial"/>
          <w:sz w:val="24"/>
          <w:szCs w:val="24"/>
          <w:shd w:val="clear" w:color="auto" w:fill="FFFFFF"/>
        </w:rPr>
      </w:pPr>
      <w:r w:rsidRPr="007B1602">
        <w:rPr>
          <w:rFonts w:ascii="Arial" w:hAnsi="Arial" w:cs="Arial"/>
          <w:sz w:val="24"/>
          <w:szCs w:val="24"/>
          <w:shd w:val="clear" w:color="auto" w:fill="FFFFFF"/>
        </w:rPr>
        <w:t>Σε ό,τι αφορά τα ερωτήματά σας για τη μείωση του τέλους επιτηδεύματος, και την απαλλαγή από τον ΦΠΑ για όριο εισοδήματος μέχρι 25.000 ευρώ, γνωρίζετε ότι και τα δύο αυτά ζητήματα ήταν στο πρόγραμμα της Νέας Δημοκρατίας. Γνωρίζετε όμως ότι οι επιπτώσεις της πανδημίας στην οικονομία και στο δημοσιονομικό πεδίο, δημιούργησαν νέα δεδομένα. Μεταθέτουν χρονικά κάποιους από τους σχεδιασμούς, που είχαμε για φοροελαφρύνσεις, χωρίς όμως να απεμπολούμε αυτούς τους στόχους και αυτό θέλω να γίνει σαφές.</w:t>
      </w:r>
    </w:p>
    <w:p w:rsidR="007B1602" w:rsidRPr="007B1602" w:rsidRDefault="007B1602" w:rsidP="007B1602">
      <w:pPr>
        <w:autoSpaceDE w:val="0"/>
        <w:autoSpaceDN w:val="0"/>
        <w:adjustRightInd w:val="0"/>
        <w:spacing w:after="160" w:line="600" w:lineRule="auto"/>
        <w:ind w:firstLine="720"/>
        <w:contextualSpacing/>
        <w:jc w:val="both"/>
        <w:rPr>
          <w:rFonts w:ascii="Arial" w:hAnsi="Arial" w:cs="Arial"/>
          <w:sz w:val="24"/>
          <w:szCs w:val="24"/>
          <w:lang w:eastAsia="el-GR"/>
        </w:rPr>
      </w:pPr>
      <w:r w:rsidRPr="007B1602">
        <w:rPr>
          <w:rFonts w:ascii="Arial" w:hAnsi="Arial" w:cs="Arial"/>
          <w:sz w:val="24"/>
          <w:szCs w:val="24"/>
          <w:lang w:eastAsia="el-GR"/>
        </w:rPr>
        <w:t>Άλλωστε, όπως έχει πει, η μείωση των φόρων είναι στον πυρήνα της πολιτικής μας. Όταν προκύπτει δημοσιονομικός χώρος, η πρώτη μας επιλογή θα είναι πάντα η μείωση των φόρων.</w:t>
      </w:r>
    </w:p>
    <w:p w:rsidR="007B1602" w:rsidRPr="007B1602" w:rsidRDefault="007B1602" w:rsidP="007B1602">
      <w:pPr>
        <w:autoSpaceDE w:val="0"/>
        <w:autoSpaceDN w:val="0"/>
        <w:adjustRightInd w:val="0"/>
        <w:spacing w:after="160" w:line="600" w:lineRule="auto"/>
        <w:ind w:firstLine="720"/>
        <w:contextualSpacing/>
        <w:jc w:val="both"/>
        <w:rPr>
          <w:rFonts w:ascii="Arial" w:hAnsi="Arial" w:cs="Arial"/>
          <w:sz w:val="24"/>
          <w:szCs w:val="24"/>
          <w:lang w:eastAsia="el-GR"/>
        </w:rPr>
      </w:pPr>
      <w:r w:rsidRPr="007B1602">
        <w:rPr>
          <w:rFonts w:ascii="Arial" w:hAnsi="Arial" w:cs="Arial"/>
          <w:sz w:val="24"/>
          <w:szCs w:val="24"/>
          <w:lang w:eastAsia="el-GR"/>
        </w:rPr>
        <w:t xml:space="preserve">Σας ευχαριστώ. </w:t>
      </w:r>
    </w:p>
    <w:p w:rsidR="007B1602" w:rsidRPr="007B1602" w:rsidRDefault="007B1602" w:rsidP="007B1602">
      <w:pPr>
        <w:autoSpaceDE w:val="0"/>
        <w:autoSpaceDN w:val="0"/>
        <w:adjustRightInd w:val="0"/>
        <w:spacing w:after="160" w:line="600" w:lineRule="auto"/>
        <w:ind w:firstLine="720"/>
        <w:contextualSpacing/>
        <w:jc w:val="both"/>
        <w:rPr>
          <w:rFonts w:ascii="Arial" w:hAnsi="Arial" w:cs="Arial"/>
          <w:sz w:val="24"/>
          <w:szCs w:val="24"/>
          <w:lang w:eastAsia="el-GR"/>
        </w:rPr>
      </w:pPr>
      <w:r w:rsidRPr="007B1602">
        <w:rPr>
          <w:rFonts w:ascii="Arial" w:hAnsi="Arial" w:cs="Arial"/>
          <w:b/>
          <w:bCs/>
          <w:sz w:val="24"/>
          <w:szCs w:val="24"/>
          <w:shd w:val="clear" w:color="auto" w:fill="FFFFFF"/>
          <w:lang w:eastAsia="zh-CN"/>
        </w:rPr>
        <w:lastRenderedPageBreak/>
        <w:t>ΠΡΟΕΔΡΕΥΩΝ (Νικήτας Κακλαμάνης):</w:t>
      </w:r>
      <w:r w:rsidRPr="007B1602">
        <w:rPr>
          <w:rFonts w:ascii="Arial" w:hAnsi="Arial" w:cs="Arial"/>
          <w:sz w:val="24"/>
          <w:szCs w:val="24"/>
          <w:lang w:eastAsia="el-GR"/>
        </w:rPr>
        <w:t xml:space="preserve"> Αγαπητοί συνάδελφοι, ολοκληρώθηκε η συζήτηση των επικαίρων ερωτήσεων. </w:t>
      </w:r>
    </w:p>
    <w:p w:rsidR="007B1602" w:rsidRPr="007B1602" w:rsidRDefault="007B1602" w:rsidP="007B1602">
      <w:pPr>
        <w:autoSpaceDE w:val="0"/>
        <w:autoSpaceDN w:val="0"/>
        <w:adjustRightInd w:val="0"/>
        <w:spacing w:after="160" w:line="600" w:lineRule="auto"/>
        <w:ind w:firstLine="720"/>
        <w:contextualSpacing/>
        <w:jc w:val="both"/>
        <w:rPr>
          <w:rFonts w:ascii="Arial" w:hAnsi="Arial" w:cs="Arial"/>
          <w:sz w:val="24"/>
          <w:szCs w:val="24"/>
          <w:lang w:eastAsia="el-GR"/>
        </w:rPr>
      </w:pPr>
      <w:r w:rsidRPr="007B1602">
        <w:rPr>
          <w:rFonts w:ascii="Arial" w:hAnsi="Arial" w:cs="Arial"/>
          <w:sz w:val="24"/>
          <w:szCs w:val="24"/>
          <w:lang w:eastAsia="el-GR"/>
        </w:rPr>
        <w:t>Πριν εισέλθουμε στην ημερήσια διάταξη της νομοθετικής εργασίας, θα γίνει η αναγκαία επιδημιολογική διακοπή δέκα λεπτών, δηλαδή στις 12:20΄ θα ξεκινήσουμε το νομοσχέδιο.</w:t>
      </w:r>
    </w:p>
    <w:p w:rsidR="007B1602" w:rsidRPr="007B1602" w:rsidRDefault="007B1602" w:rsidP="007B1602">
      <w:pPr>
        <w:autoSpaceDE w:val="0"/>
        <w:autoSpaceDN w:val="0"/>
        <w:adjustRightInd w:val="0"/>
        <w:spacing w:after="160" w:line="600" w:lineRule="auto"/>
        <w:ind w:firstLine="720"/>
        <w:contextualSpacing/>
        <w:jc w:val="center"/>
        <w:rPr>
          <w:rFonts w:ascii="Arial" w:hAnsi="Arial" w:cs="Arial"/>
          <w:color w:val="000000" w:themeColor="text1"/>
          <w:sz w:val="24"/>
          <w:szCs w:val="24"/>
          <w:lang w:eastAsia="el-GR"/>
        </w:rPr>
      </w:pPr>
      <w:r w:rsidRPr="007B1602">
        <w:rPr>
          <w:rFonts w:ascii="Arial" w:hAnsi="Arial" w:cs="Arial"/>
          <w:color w:val="000000" w:themeColor="text1"/>
          <w:sz w:val="24"/>
          <w:szCs w:val="24"/>
          <w:lang w:eastAsia="el-GR"/>
        </w:rPr>
        <w:t xml:space="preserve">(ΔΙΑΚΟΠΗ) </w:t>
      </w:r>
    </w:p>
    <w:p w:rsidR="007B1602" w:rsidRPr="007B1602" w:rsidRDefault="007B1602" w:rsidP="007B1602">
      <w:pPr>
        <w:autoSpaceDE w:val="0"/>
        <w:autoSpaceDN w:val="0"/>
        <w:adjustRightInd w:val="0"/>
        <w:spacing w:after="160" w:line="600" w:lineRule="auto"/>
        <w:ind w:firstLine="720"/>
        <w:contextualSpacing/>
        <w:jc w:val="center"/>
        <w:rPr>
          <w:ins w:id="0" w:author="Σπανός Γεώργιος" w:date="2020-05-27T12:20:00Z"/>
          <w:rFonts w:ascii="Arial" w:hAnsi="Arial" w:cs="Arial"/>
          <w:color w:val="FF0000"/>
          <w:sz w:val="24"/>
          <w:szCs w:val="24"/>
          <w:lang w:eastAsia="el-GR"/>
        </w:rPr>
      </w:pPr>
      <w:ins w:id="1" w:author="Σπανός Γεώργιος" w:date="2020-05-27T12:20:00Z">
        <w:r w:rsidRPr="007B1602">
          <w:rPr>
            <w:rFonts w:ascii="Arial" w:hAnsi="Arial" w:cs="Arial"/>
            <w:color w:val="FF0000"/>
            <w:sz w:val="24"/>
            <w:szCs w:val="24"/>
            <w:lang w:eastAsia="el-GR"/>
          </w:rPr>
          <w:t>ΑΛΛΑΓΗ ΣΕΛΙΔΑΣ ΛΟΓΩ ΑΛΛΑΓΗΣ ΘΕΜΑΤΟΣ</w:t>
        </w:r>
      </w:ins>
    </w:p>
    <w:p w:rsidR="007B1602" w:rsidRPr="007B1602" w:rsidRDefault="007B1602" w:rsidP="007B1602">
      <w:pPr>
        <w:autoSpaceDE w:val="0"/>
        <w:autoSpaceDN w:val="0"/>
        <w:adjustRightInd w:val="0"/>
        <w:spacing w:after="160" w:line="600" w:lineRule="auto"/>
        <w:ind w:firstLine="720"/>
        <w:contextualSpacing/>
        <w:jc w:val="center"/>
        <w:rPr>
          <w:rFonts w:ascii="Arial" w:hAnsi="Arial" w:cs="Arial"/>
          <w:sz w:val="24"/>
          <w:szCs w:val="24"/>
          <w:lang w:eastAsia="el-GR"/>
        </w:rPr>
      </w:pPr>
      <w:r w:rsidRPr="007B1602">
        <w:rPr>
          <w:rFonts w:ascii="Arial" w:hAnsi="Arial" w:cs="Arial"/>
          <w:sz w:val="24"/>
          <w:szCs w:val="24"/>
          <w:lang w:eastAsia="el-GR"/>
        </w:rPr>
        <w:t>(ΜΕΤΑ ΤΗ ΔΙΑΚΟΠΗ)</w:t>
      </w:r>
    </w:p>
    <w:p w:rsidR="007B1602" w:rsidRPr="007B1602" w:rsidRDefault="007B1602" w:rsidP="007B1602">
      <w:pPr>
        <w:autoSpaceDE w:val="0"/>
        <w:autoSpaceDN w:val="0"/>
        <w:adjustRightInd w:val="0"/>
        <w:spacing w:after="160" w:line="600" w:lineRule="auto"/>
        <w:ind w:firstLine="720"/>
        <w:contextualSpacing/>
        <w:jc w:val="both"/>
        <w:rPr>
          <w:rFonts w:ascii="Arial" w:hAnsi="Arial" w:cs="Arial"/>
          <w:sz w:val="24"/>
          <w:szCs w:val="24"/>
          <w:lang w:eastAsia="el-GR"/>
        </w:rPr>
      </w:pPr>
      <w:r w:rsidRPr="007B1602">
        <w:rPr>
          <w:rFonts w:ascii="Arial" w:hAnsi="Arial" w:cs="Arial"/>
          <w:b/>
          <w:bCs/>
          <w:sz w:val="24"/>
          <w:szCs w:val="24"/>
          <w:shd w:val="clear" w:color="auto" w:fill="FFFFFF"/>
          <w:lang w:eastAsia="zh-CN"/>
        </w:rPr>
        <w:t>ΠΡΟΕΔΡΕΥΩΝ (Νικήτας Κακλαμάνης):</w:t>
      </w:r>
      <w:r w:rsidRPr="007B1602">
        <w:rPr>
          <w:rFonts w:ascii="Arial" w:hAnsi="Arial" w:cs="Arial"/>
          <w:sz w:val="24"/>
          <w:szCs w:val="24"/>
          <w:lang w:eastAsia="el-GR"/>
        </w:rPr>
        <w:t xml:space="preserve"> Κυρίες και κύριοι συνάδελφοι, συνεχίζεται η συνεδρίαση. </w:t>
      </w:r>
    </w:p>
    <w:p w:rsidR="007B1602" w:rsidRPr="007B1602" w:rsidRDefault="007B1602" w:rsidP="007B1602">
      <w:pPr>
        <w:autoSpaceDE w:val="0"/>
        <w:autoSpaceDN w:val="0"/>
        <w:adjustRightInd w:val="0"/>
        <w:spacing w:after="160" w:line="600" w:lineRule="auto"/>
        <w:ind w:firstLine="720"/>
        <w:contextualSpacing/>
        <w:jc w:val="both"/>
        <w:rPr>
          <w:rFonts w:ascii="Arial" w:hAnsi="Arial" w:cs="Arial"/>
          <w:sz w:val="24"/>
          <w:szCs w:val="24"/>
          <w:lang w:eastAsia="el-GR"/>
        </w:rPr>
      </w:pPr>
      <w:r w:rsidRPr="007B1602">
        <w:rPr>
          <w:rFonts w:ascii="Arial" w:hAnsi="Arial" w:cs="Arial"/>
          <w:sz w:val="24"/>
          <w:szCs w:val="24"/>
          <w:lang w:eastAsia="el-GR"/>
        </w:rPr>
        <w:t>Εισερχόμαστε στη συμπληρωματική ημερήσια διάταξη της</w:t>
      </w:r>
    </w:p>
    <w:p w:rsidR="007B1602" w:rsidRPr="007B1602" w:rsidRDefault="007B1602" w:rsidP="007B1602">
      <w:pPr>
        <w:autoSpaceDE w:val="0"/>
        <w:autoSpaceDN w:val="0"/>
        <w:adjustRightInd w:val="0"/>
        <w:spacing w:after="160" w:line="600" w:lineRule="auto"/>
        <w:ind w:firstLine="720"/>
        <w:contextualSpacing/>
        <w:jc w:val="center"/>
        <w:rPr>
          <w:rFonts w:ascii="Arial" w:hAnsi="Arial" w:cs="Arial"/>
          <w:b/>
          <w:sz w:val="24"/>
          <w:szCs w:val="24"/>
          <w:lang w:eastAsia="el-GR"/>
        </w:rPr>
      </w:pPr>
      <w:r w:rsidRPr="007B1602">
        <w:rPr>
          <w:rFonts w:ascii="Arial" w:hAnsi="Arial" w:cs="Arial"/>
          <w:b/>
          <w:sz w:val="24"/>
          <w:szCs w:val="24"/>
          <w:lang w:eastAsia="el-GR"/>
        </w:rPr>
        <w:t>ΝΟΜΟΘΕΤΙΚΗΣ ΕΡΓΑΣΙΑΣ</w:t>
      </w:r>
    </w:p>
    <w:p w:rsidR="007B1602" w:rsidRPr="007B1602" w:rsidRDefault="007B1602" w:rsidP="007B1602">
      <w:pPr>
        <w:autoSpaceDE w:val="0"/>
        <w:autoSpaceDN w:val="0"/>
        <w:adjustRightInd w:val="0"/>
        <w:spacing w:after="160" w:line="600" w:lineRule="auto"/>
        <w:ind w:firstLine="720"/>
        <w:contextualSpacing/>
        <w:jc w:val="both"/>
        <w:rPr>
          <w:rFonts w:ascii="Arial" w:hAnsi="Arial" w:cs="Arial"/>
          <w:sz w:val="24"/>
          <w:szCs w:val="24"/>
          <w:lang w:eastAsia="el-GR"/>
        </w:rPr>
      </w:pPr>
      <w:r w:rsidRPr="007B1602">
        <w:rPr>
          <w:rFonts w:ascii="Arial" w:hAnsi="Arial" w:cs="Arial"/>
          <w:sz w:val="24"/>
          <w:szCs w:val="24"/>
          <w:lang w:eastAsia="el-GR"/>
        </w:rPr>
        <w:t>Μόνη συζήτηση και ψήφιση επί της αρχής, των άρθρων και του συνόλου του σχεδίου νόμου του Υπουργείου Τουρισμού με τίτλο: «Ειδικές μορφές τουρισμού και διατάξεις για την τουριστική ανάπτυξη».</w:t>
      </w:r>
    </w:p>
    <w:p w:rsidR="007B1602" w:rsidRPr="007B1602" w:rsidRDefault="007B1602" w:rsidP="007B1602">
      <w:pPr>
        <w:autoSpaceDE w:val="0"/>
        <w:autoSpaceDN w:val="0"/>
        <w:adjustRightInd w:val="0"/>
        <w:spacing w:after="160" w:line="600" w:lineRule="auto"/>
        <w:ind w:firstLine="720"/>
        <w:contextualSpacing/>
        <w:jc w:val="both"/>
        <w:rPr>
          <w:rFonts w:ascii="Arial" w:hAnsi="Arial" w:cs="Arial"/>
          <w:sz w:val="24"/>
          <w:szCs w:val="24"/>
          <w:lang w:eastAsia="el-GR"/>
        </w:rPr>
      </w:pPr>
      <w:r w:rsidRPr="007B1602">
        <w:rPr>
          <w:rFonts w:ascii="Arial" w:hAnsi="Arial" w:cs="Arial"/>
          <w:sz w:val="24"/>
          <w:szCs w:val="24"/>
          <w:lang w:eastAsia="el-GR"/>
        </w:rPr>
        <w:t>Η Διάσκεψη των Προέδρων αποφάσισε στη συνεδρίαση της 21</w:t>
      </w:r>
      <w:r w:rsidRPr="007B1602">
        <w:rPr>
          <w:rFonts w:ascii="Arial" w:hAnsi="Arial" w:cs="Arial"/>
          <w:sz w:val="24"/>
          <w:szCs w:val="24"/>
          <w:vertAlign w:val="superscript"/>
          <w:lang w:eastAsia="el-GR"/>
        </w:rPr>
        <w:t>ης</w:t>
      </w:r>
      <w:r w:rsidRPr="007B1602">
        <w:rPr>
          <w:rFonts w:ascii="Arial" w:hAnsi="Arial" w:cs="Arial"/>
          <w:sz w:val="24"/>
          <w:szCs w:val="24"/>
          <w:lang w:eastAsia="el-GR"/>
        </w:rPr>
        <w:t xml:space="preserve"> Μαΐου 2020 τη συζήτηση του νομοσχεδίου σε μία συνεδρίαση, οργανωμένη και ενιαία, επί της αρχής, επί των άρθρων και επί των τροπολογιών.</w:t>
      </w:r>
    </w:p>
    <w:p w:rsidR="007B1602" w:rsidRPr="007B1602" w:rsidRDefault="007B1602" w:rsidP="007B1602">
      <w:pPr>
        <w:autoSpaceDE w:val="0"/>
        <w:autoSpaceDN w:val="0"/>
        <w:adjustRightInd w:val="0"/>
        <w:spacing w:after="160" w:line="600" w:lineRule="auto"/>
        <w:ind w:firstLine="720"/>
        <w:contextualSpacing/>
        <w:jc w:val="both"/>
        <w:rPr>
          <w:rFonts w:ascii="Arial" w:hAnsi="Arial" w:cs="Arial"/>
          <w:sz w:val="24"/>
          <w:szCs w:val="24"/>
          <w:lang w:eastAsia="el-GR"/>
        </w:rPr>
      </w:pPr>
      <w:r w:rsidRPr="007B1602">
        <w:rPr>
          <w:rFonts w:ascii="Arial" w:hAnsi="Arial" w:cs="Arial"/>
          <w:sz w:val="24"/>
          <w:szCs w:val="24"/>
          <w:lang w:eastAsia="el-GR"/>
        </w:rPr>
        <w:t xml:space="preserve">Στη συζήτηση του νομοσχεδίου θα τοποθετηθούν οι εισηγητές και οι ειδικοί αγορητές επί δεκαπέντε λεπτά, οι Κοινοβουλευτικοί Εκπρόσωποι επί </w:t>
      </w:r>
      <w:r w:rsidRPr="007B1602">
        <w:rPr>
          <w:rFonts w:ascii="Arial" w:hAnsi="Arial" w:cs="Arial"/>
          <w:sz w:val="24"/>
          <w:szCs w:val="24"/>
          <w:lang w:eastAsia="el-GR"/>
        </w:rPr>
        <w:lastRenderedPageBreak/>
        <w:t>δώδεκα λεπτά, οι ομιλητές του καταλόγου επί επτά λεπτά και ο αρμόδιος Υπουργός επί δεκαοκτώ λεπτά, σύμφωνα με τα άρθρα 64, 97, 98 και 107 του Κανονισμού της Βουλής.</w:t>
      </w:r>
    </w:p>
    <w:p w:rsidR="007B1602" w:rsidRPr="007B1602" w:rsidRDefault="007B1602" w:rsidP="007B1602">
      <w:pPr>
        <w:autoSpaceDE w:val="0"/>
        <w:autoSpaceDN w:val="0"/>
        <w:adjustRightInd w:val="0"/>
        <w:spacing w:after="160" w:line="600" w:lineRule="auto"/>
        <w:ind w:firstLine="720"/>
        <w:contextualSpacing/>
        <w:jc w:val="both"/>
        <w:rPr>
          <w:rFonts w:ascii="Arial" w:hAnsi="Arial" w:cs="Arial"/>
          <w:sz w:val="24"/>
          <w:szCs w:val="24"/>
          <w:lang w:eastAsia="el-GR"/>
        </w:rPr>
      </w:pPr>
      <w:r w:rsidRPr="007B1602">
        <w:rPr>
          <w:rFonts w:ascii="Arial" w:hAnsi="Arial" w:cs="Arial"/>
          <w:sz w:val="24"/>
          <w:szCs w:val="24"/>
          <w:lang w:eastAsia="el-GR"/>
        </w:rPr>
        <w:t>Σχετικά με τους ομιλητές, προτείνουμε τα κόμματα να εκπροσωπηθούν κατ’ αναλογίαν της κοινοβουλευτικής τους δύναμης, με έναν κύκλο σαράντα ενός Βουλευτών ως εξής: Είκοσι δύο Βουλευτές από τη Νέα Δημοκρατία, δώδεκα Βουλευτές από τον ΣΥΡΙΖΑ, τρεις Βουλευτές από το Κίνημα Αλλαγής, δύο Βουλευτές από το Κομμουνιστικό Κόμμα Ελλάδας και ένας Βουλευτής από την Ελληνική Λύση και το ΜέΡΑ25 αντίστοιχα. Νομίζω ότι επ’ αυτού δεν υπάρχει αντίρρηση.</w:t>
      </w:r>
    </w:p>
    <w:p w:rsidR="007B1602" w:rsidRPr="007B1602" w:rsidRDefault="007B1602" w:rsidP="007B1602">
      <w:pPr>
        <w:autoSpaceDE w:val="0"/>
        <w:autoSpaceDN w:val="0"/>
        <w:adjustRightInd w:val="0"/>
        <w:spacing w:after="160" w:line="600" w:lineRule="auto"/>
        <w:ind w:firstLine="720"/>
        <w:contextualSpacing/>
        <w:jc w:val="both"/>
        <w:rPr>
          <w:rFonts w:ascii="Arial" w:hAnsi="Arial" w:cs="Arial"/>
          <w:sz w:val="24"/>
          <w:szCs w:val="24"/>
          <w:lang w:eastAsia="el-GR"/>
        </w:rPr>
      </w:pPr>
      <w:r w:rsidRPr="007B1602">
        <w:rPr>
          <w:rFonts w:ascii="Arial" w:hAnsi="Arial" w:cs="Arial"/>
          <w:b/>
          <w:sz w:val="24"/>
          <w:szCs w:val="24"/>
          <w:lang w:eastAsia="el-GR"/>
        </w:rPr>
        <w:t>ΟΛΟΙ ΟΙ ΒΟΥΛΕΥΤΕΣ:</w:t>
      </w:r>
      <w:r w:rsidRPr="007B1602">
        <w:rPr>
          <w:rFonts w:ascii="Arial" w:hAnsi="Arial" w:cs="Arial"/>
          <w:sz w:val="24"/>
          <w:szCs w:val="24"/>
          <w:lang w:eastAsia="el-GR"/>
        </w:rPr>
        <w:t xml:space="preserve"> Μάλιστα, μάλιστα.</w:t>
      </w:r>
    </w:p>
    <w:p w:rsidR="007B1602" w:rsidRPr="007B1602" w:rsidRDefault="007B1602" w:rsidP="007B1602">
      <w:pPr>
        <w:autoSpaceDE w:val="0"/>
        <w:autoSpaceDN w:val="0"/>
        <w:adjustRightInd w:val="0"/>
        <w:spacing w:after="160" w:line="600" w:lineRule="auto"/>
        <w:ind w:firstLine="720"/>
        <w:contextualSpacing/>
        <w:jc w:val="both"/>
        <w:rPr>
          <w:rFonts w:ascii="Arial" w:hAnsi="Arial" w:cs="Arial"/>
          <w:sz w:val="24"/>
          <w:szCs w:val="24"/>
          <w:lang w:eastAsia="el-GR"/>
        </w:rPr>
      </w:pPr>
      <w:r w:rsidRPr="007B1602">
        <w:rPr>
          <w:rFonts w:ascii="Arial" w:hAnsi="Arial" w:cs="Arial"/>
          <w:b/>
          <w:bCs/>
          <w:sz w:val="24"/>
          <w:szCs w:val="24"/>
          <w:shd w:val="clear" w:color="auto" w:fill="FFFFFF"/>
          <w:lang w:eastAsia="zh-CN"/>
        </w:rPr>
        <w:t xml:space="preserve">ΠΡΟΕΔΡΕΥΩΝ (Νικήτας Κακλαμάνης): </w:t>
      </w:r>
      <w:r w:rsidRPr="007B1602">
        <w:rPr>
          <w:rFonts w:ascii="Arial" w:hAnsi="Arial" w:cs="Arial"/>
          <w:bCs/>
          <w:sz w:val="24"/>
          <w:szCs w:val="24"/>
          <w:shd w:val="clear" w:color="auto" w:fill="FFFFFF"/>
          <w:lang w:eastAsia="zh-CN"/>
        </w:rPr>
        <w:t>Ά</w:t>
      </w:r>
      <w:r w:rsidRPr="007B1602">
        <w:rPr>
          <w:rFonts w:ascii="Arial" w:hAnsi="Arial" w:cs="Arial"/>
          <w:sz w:val="24"/>
          <w:szCs w:val="24"/>
          <w:lang w:eastAsia="el-GR"/>
        </w:rPr>
        <w:t>ρα ομόφωνα η Βουλή εγκρίνει τη διαδικασία.</w:t>
      </w:r>
    </w:p>
    <w:p w:rsidR="007B1602" w:rsidRPr="007B1602" w:rsidRDefault="007B1602" w:rsidP="007B1602">
      <w:pPr>
        <w:autoSpaceDE w:val="0"/>
        <w:autoSpaceDN w:val="0"/>
        <w:adjustRightInd w:val="0"/>
        <w:spacing w:after="160" w:line="600" w:lineRule="auto"/>
        <w:ind w:firstLine="720"/>
        <w:contextualSpacing/>
        <w:jc w:val="both"/>
        <w:rPr>
          <w:rFonts w:ascii="Arial" w:hAnsi="Arial" w:cs="Arial"/>
          <w:sz w:val="24"/>
          <w:szCs w:val="24"/>
          <w:lang w:eastAsia="el-GR"/>
        </w:rPr>
      </w:pPr>
      <w:r w:rsidRPr="007B1602">
        <w:rPr>
          <w:rFonts w:ascii="Arial" w:hAnsi="Arial" w:cs="Arial"/>
          <w:sz w:val="24"/>
          <w:szCs w:val="24"/>
          <w:lang w:eastAsia="el-GR"/>
        </w:rPr>
        <w:t>Πριν ξεκινήσουμε, έχει ζητήσει ο κύριος Υπουργός -πολύ σωστά- πρώτον, να παρουσιάσει νομοθετικές βελτιώσεις και ενδεχομένως και κάποια άλλα πράγματα, ώστε να τα έχουν υπ’ όψιν τους οι εισηγητές, οι αγορητές και οι ομιλητές εξαρχής.</w:t>
      </w:r>
    </w:p>
    <w:p w:rsidR="007B1602" w:rsidRPr="007B1602" w:rsidRDefault="007B1602" w:rsidP="007B1602">
      <w:pPr>
        <w:autoSpaceDE w:val="0"/>
        <w:autoSpaceDN w:val="0"/>
        <w:adjustRightInd w:val="0"/>
        <w:spacing w:after="160" w:line="600" w:lineRule="auto"/>
        <w:ind w:firstLine="720"/>
        <w:contextualSpacing/>
        <w:jc w:val="both"/>
        <w:rPr>
          <w:rFonts w:ascii="Arial" w:hAnsi="Arial" w:cs="Arial"/>
          <w:sz w:val="24"/>
          <w:szCs w:val="24"/>
          <w:lang w:eastAsia="el-GR"/>
        </w:rPr>
      </w:pPr>
      <w:r w:rsidRPr="007B1602">
        <w:rPr>
          <w:rFonts w:ascii="Arial" w:hAnsi="Arial" w:cs="Arial"/>
          <w:sz w:val="24"/>
          <w:szCs w:val="24"/>
          <w:lang w:eastAsia="el-GR"/>
        </w:rPr>
        <w:t>Κύριε Υπουργέ, έχετε τον λόγο. Δεν βάζω χρόνο.</w:t>
      </w:r>
    </w:p>
    <w:p w:rsidR="007B1602" w:rsidRPr="007B1602" w:rsidRDefault="007B1602" w:rsidP="007B1602">
      <w:pPr>
        <w:autoSpaceDE w:val="0"/>
        <w:autoSpaceDN w:val="0"/>
        <w:adjustRightInd w:val="0"/>
        <w:spacing w:after="160" w:line="600" w:lineRule="auto"/>
        <w:ind w:firstLine="720"/>
        <w:contextualSpacing/>
        <w:jc w:val="both"/>
        <w:rPr>
          <w:rFonts w:ascii="Arial" w:hAnsi="Arial" w:cs="Arial"/>
          <w:sz w:val="24"/>
          <w:szCs w:val="24"/>
          <w:lang w:eastAsia="el-GR"/>
        </w:rPr>
      </w:pPr>
      <w:r w:rsidRPr="007B1602">
        <w:rPr>
          <w:rFonts w:ascii="Arial" w:hAnsi="Arial" w:cs="Arial"/>
          <w:b/>
          <w:color w:val="111111"/>
          <w:sz w:val="24"/>
          <w:szCs w:val="24"/>
          <w:lang w:eastAsia="el-GR"/>
        </w:rPr>
        <w:t>ΘΕΟΧΑΡΗΣ (ΧΑΡΗΣ) ΘΕΟΧΑΡΗΣ (Υπουργός Τουρισμού):</w:t>
      </w:r>
      <w:r w:rsidRPr="007B1602">
        <w:rPr>
          <w:rFonts w:ascii="Arial" w:hAnsi="Arial" w:cs="Arial"/>
          <w:sz w:val="24"/>
          <w:szCs w:val="24"/>
          <w:lang w:eastAsia="el-GR"/>
        </w:rPr>
        <w:t xml:space="preserve"> Ναι, δεν χρειάζεται πολύς χρόνος, κύριε Πρόεδρε.</w:t>
      </w:r>
    </w:p>
    <w:p w:rsidR="007B1602" w:rsidRPr="007B1602" w:rsidRDefault="007B1602" w:rsidP="007B1602">
      <w:pPr>
        <w:autoSpaceDE w:val="0"/>
        <w:autoSpaceDN w:val="0"/>
        <w:adjustRightInd w:val="0"/>
        <w:spacing w:after="160" w:line="600" w:lineRule="auto"/>
        <w:ind w:firstLine="720"/>
        <w:contextualSpacing/>
        <w:jc w:val="both"/>
        <w:rPr>
          <w:rFonts w:ascii="Arial" w:hAnsi="Arial" w:cs="Arial"/>
          <w:sz w:val="24"/>
          <w:szCs w:val="24"/>
          <w:lang w:eastAsia="el-GR"/>
        </w:rPr>
      </w:pPr>
      <w:r w:rsidRPr="007B1602">
        <w:rPr>
          <w:rFonts w:ascii="Arial" w:hAnsi="Arial" w:cs="Arial"/>
          <w:sz w:val="24"/>
          <w:szCs w:val="24"/>
          <w:lang w:eastAsia="el-GR"/>
        </w:rPr>
        <w:lastRenderedPageBreak/>
        <w:t>Ήθελα να κάνω δεκτή μία βουλευτική τροπολογία, με τον γενικό αριθμό 310 και τον ειδικό αριθμό πρωτοκόλλου 3, σε σχέση με τον διακριτικό τίτλο για τα ενοικιαζόμενα επιπλωμένα δωμάτια που δίνουμε μία παράταση -το είπα και στην επιτροπή, απλώς δεν ήταν ακόμα έτοιμη από τις υπηρεσίες η τροπολογία-, για να ικανοποιήσουμε το αίτημα του ΣΕΤΕ, ο οποίος ήρθε και ζήτησε αυτήν την παράταση.</w:t>
      </w:r>
    </w:p>
    <w:p w:rsidR="007B1602" w:rsidRPr="007B1602" w:rsidRDefault="007B1602" w:rsidP="007B1602">
      <w:pPr>
        <w:autoSpaceDE w:val="0"/>
        <w:autoSpaceDN w:val="0"/>
        <w:adjustRightInd w:val="0"/>
        <w:spacing w:after="160" w:line="600" w:lineRule="auto"/>
        <w:ind w:firstLine="720"/>
        <w:contextualSpacing/>
        <w:jc w:val="both"/>
        <w:rPr>
          <w:rFonts w:ascii="Arial" w:hAnsi="Arial" w:cs="Arial"/>
          <w:sz w:val="24"/>
          <w:szCs w:val="24"/>
          <w:lang w:eastAsia="el-GR"/>
        </w:rPr>
      </w:pPr>
      <w:r w:rsidRPr="007B1602">
        <w:rPr>
          <w:rFonts w:ascii="Arial" w:hAnsi="Arial" w:cs="Arial"/>
          <w:sz w:val="24"/>
          <w:szCs w:val="24"/>
          <w:lang w:eastAsia="el-GR"/>
        </w:rPr>
        <w:t>Επίσης, κάνω μια σειρά από νομοτεχνικές βελτιώσεις σε διάφορα σημεία. Και αυτά στην επιτροπή τα είχαμε σε γενικές γραμμές ανακοινώσει. Οι αυτοδύτες στο συμβούλιο, για παράδειγμα, ή οι αρμόδιες υπηρεσίες της περιφέρειας να μπορούν να κάνουν ελέγχους σε σχέση με τα υγειονομικά πρωτόκολλα και κάποιες άλλες μικρές αλλαγές.</w:t>
      </w:r>
    </w:p>
    <w:p w:rsidR="007B1602" w:rsidRPr="007B1602" w:rsidRDefault="007B1602" w:rsidP="007B1602">
      <w:pPr>
        <w:autoSpaceDE w:val="0"/>
        <w:autoSpaceDN w:val="0"/>
        <w:adjustRightInd w:val="0"/>
        <w:spacing w:after="160" w:line="600" w:lineRule="auto"/>
        <w:ind w:firstLine="720"/>
        <w:contextualSpacing/>
        <w:jc w:val="both"/>
        <w:rPr>
          <w:rFonts w:ascii="Arial" w:hAnsi="Arial" w:cs="Arial"/>
          <w:sz w:val="24"/>
          <w:szCs w:val="24"/>
          <w:lang w:eastAsia="el-GR"/>
        </w:rPr>
      </w:pPr>
      <w:r w:rsidRPr="007B1602">
        <w:rPr>
          <w:rFonts w:ascii="Arial" w:hAnsi="Arial" w:cs="Arial"/>
          <w:sz w:val="24"/>
          <w:szCs w:val="24"/>
          <w:lang w:eastAsia="el-GR"/>
        </w:rPr>
        <w:t xml:space="preserve">Κάνω, όμως και δύο σημαντικές αλλαγές. </w:t>
      </w:r>
    </w:p>
    <w:p w:rsidR="007B1602" w:rsidRPr="007B1602" w:rsidRDefault="007B1602" w:rsidP="007B1602">
      <w:pPr>
        <w:autoSpaceDE w:val="0"/>
        <w:autoSpaceDN w:val="0"/>
        <w:adjustRightInd w:val="0"/>
        <w:spacing w:after="160" w:line="600" w:lineRule="auto"/>
        <w:ind w:firstLine="720"/>
        <w:contextualSpacing/>
        <w:jc w:val="both"/>
        <w:rPr>
          <w:rFonts w:ascii="Arial" w:hAnsi="Arial" w:cs="Arial"/>
          <w:sz w:val="24"/>
          <w:szCs w:val="24"/>
          <w:lang w:eastAsia="el-GR"/>
        </w:rPr>
      </w:pPr>
      <w:r w:rsidRPr="007B1602">
        <w:rPr>
          <w:rFonts w:ascii="Arial" w:hAnsi="Arial" w:cs="Arial"/>
          <w:b/>
          <w:bCs/>
          <w:sz w:val="24"/>
          <w:szCs w:val="24"/>
          <w:shd w:val="clear" w:color="auto" w:fill="FFFFFF"/>
          <w:lang w:eastAsia="zh-CN"/>
        </w:rPr>
        <w:t>ΠΡΟΕΔΡΕΥΩΝ (Νικήτας Κακλαμάνης):</w:t>
      </w:r>
      <w:r w:rsidRPr="007B1602">
        <w:rPr>
          <w:rFonts w:ascii="Arial" w:hAnsi="Arial" w:cs="Arial"/>
          <w:sz w:val="24"/>
          <w:szCs w:val="24"/>
          <w:lang w:eastAsia="el-GR"/>
        </w:rPr>
        <w:t xml:space="preserve"> Κύριε Υπουργέ, να καταθέσετε τις νομοτεχνικές βελτιώσεις, για να φωτοτυπηθούν και να διανεμηθούν.</w:t>
      </w:r>
    </w:p>
    <w:p w:rsidR="007B1602" w:rsidRPr="007B1602" w:rsidRDefault="007B1602" w:rsidP="007B1602">
      <w:pPr>
        <w:autoSpaceDE w:val="0"/>
        <w:autoSpaceDN w:val="0"/>
        <w:adjustRightInd w:val="0"/>
        <w:spacing w:after="160" w:line="600" w:lineRule="auto"/>
        <w:ind w:firstLine="720"/>
        <w:contextualSpacing/>
        <w:jc w:val="both"/>
        <w:rPr>
          <w:rFonts w:ascii="Arial" w:hAnsi="Arial" w:cs="Arial"/>
          <w:color w:val="111111"/>
          <w:sz w:val="24"/>
          <w:szCs w:val="24"/>
          <w:lang w:eastAsia="el-GR"/>
        </w:rPr>
      </w:pPr>
      <w:r w:rsidRPr="007B1602">
        <w:rPr>
          <w:rFonts w:ascii="Arial" w:hAnsi="Arial" w:cs="Arial"/>
          <w:b/>
          <w:color w:val="111111"/>
          <w:sz w:val="24"/>
          <w:szCs w:val="24"/>
          <w:lang w:eastAsia="el-GR"/>
        </w:rPr>
        <w:t xml:space="preserve">ΘΕΟΧΑΡΗΣ (ΧΑΡΗΣ) ΘΕΟΧΑΡΗΣ (Υπουργός Τουρισμού): </w:t>
      </w:r>
      <w:r w:rsidRPr="007B1602">
        <w:rPr>
          <w:rFonts w:ascii="Arial" w:hAnsi="Arial" w:cs="Arial"/>
          <w:color w:val="111111"/>
          <w:sz w:val="24"/>
          <w:szCs w:val="24"/>
          <w:lang w:eastAsia="el-GR"/>
        </w:rPr>
        <w:t>Βεβαίως θα τις καταθέσω, μόλις ολοκληρώσω.</w:t>
      </w:r>
    </w:p>
    <w:p w:rsidR="007B1602" w:rsidRPr="007B1602" w:rsidRDefault="007B1602" w:rsidP="007B1602">
      <w:pPr>
        <w:autoSpaceDE w:val="0"/>
        <w:autoSpaceDN w:val="0"/>
        <w:adjustRightInd w:val="0"/>
        <w:spacing w:after="160" w:line="600" w:lineRule="auto"/>
        <w:ind w:firstLine="720"/>
        <w:contextualSpacing/>
        <w:jc w:val="both"/>
        <w:rPr>
          <w:rFonts w:ascii="Arial" w:hAnsi="Arial" w:cs="Arial"/>
          <w:sz w:val="24"/>
          <w:szCs w:val="24"/>
          <w:lang w:eastAsia="el-GR"/>
        </w:rPr>
      </w:pPr>
      <w:r w:rsidRPr="007B1602">
        <w:rPr>
          <w:rFonts w:ascii="Arial" w:hAnsi="Arial" w:cs="Arial"/>
          <w:color w:val="111111"/>
          <w:sz w:val="24"/>
          <w:szCs w:val="24"/>
          <w:lang w:eastAsia="el-GR"/>
        </w:rPr>
        <w:t xml:space="preserve">Κάνω δύο βελτιώσεις σε δύο άρθρα τα οποία προκάλεσαν συζήτηση, </w:t>
      </w:r>
      <w:r w:rsidRPr="007B1602">
        <w:rPr>
          <w:rFonts w:ascii="Arial" w:hAnsi="Arial" w:cs="Arial"/>
          <w:sz w:val="24"/>
          <w:szCs w:val="24"/>
          <w:lang w:eastAsia="el-GR"/>
        </w:rPr>
        <w:t xml:space="preserve">γι’ αυτό θέλω να πω δυο λόγια παραπάνω. </w:t>
      </w:r>
    </w:p>
    <w:p w:rsidR="007B1602" w:rsidRPr="007B1602" w:rsidRDefault="007B1602" w:rsidP="007B1602">
      <w:pPr>
        <w:autoSpaceDE w:val="0"/>
        <w:autoSpaceDN w:val="0"/>
        <w:adjustRightInd w:val="0"/>
        <w:spacing w:after="160" w:line="600" w:lineRule="auto"/>
        <w:ind w:firstLine="720"/>
        <w:contextualSpacing/>
        <w:jc w:val="both"/>
        <w:rPr>
          <w:rFonts w:ascii="Arial" w:hAnsi="Arial" w:cs="Arial"/>
          <w:sz w:val="24"/>
          <w:szCs w:val="24"/>
          <w:lang w:eastAsia="el-GR"/>
        </w:rPr>
      </w:pPr>
      <w:r w:rsidRPr="007B1602">
        <w:rPr>
          <w:rFonts w:ascii="Arial" w:hAnsi="Arial" w:cs="Arial"/>
          <w:sz w:val="24"/>
          <w:szCs w:val="24"/>
          <w:lang w:eastAsia="el-GR"/>
        </w:rPr>
        <w:lastRenderedPageBreak/>
        <w:t>Κατ’ αρχάς, όλα τα άρθρα πολεοδομικού χαρακτήρα φυσικά γράφτηκαν και σε συνεργασία με τις υπηρεσίες του Υπουργείου Περιβάλλοντος και είναι όλα αιτήματα των συλλογικών φορέων των ξενοδόχων, για να μην αιωρείται και καμμία σκιά, γιατί ακούστηκαν διάφορα στην επιτροπή.</w:t>
      </w:r>
    </w:p>
    <w:p w:rsidR="007B1602" w:rsidRPr="007B1602" w:rsidRDefault="007B1602" w:rsidP="007B1602">
      <w:pPr>
        <w:autoSpaceDE w:val="0"/>
        <w:autoSpaceDN w:val="0"/>
        <w:adjustRightInd w:val="0"/>
        <w:spacing w:after="160" w:line="600" w:lineRule="auto"/>
        <w:ind w:firstLine="720"/>
        <w:contextualSpacing/>
        <w:jc w:val="both"/>
        <w:rPr>
          <w:rFonts w:ascii="Arial" w:hAnsi="Arial" w:cs="Arial"/>
          <w:sz w:val="24"/>
          <w:szCs w:val="24"/>
          <w:lang w:eastAsia="el-GR"/>
        </w:rPr>
      </w:pPr>
      <w:r w:rsidRPr="007B1602">
        <w:rPr>
          <w:rFonts w:ascii="Arial" w:hAnsi="Arial" w:cs="Arial"/>
          <w:sz w:val="24"/>
          <w:szCs w:val="24"/>
          <w:lang w:eastAsia="el-GR"/>
        </w:rPr>
        <w:t>Όμως, επειδή στο μεν άρθρο 31, που η πρόθεση είναι να υπάρχει το ενιαίο των μεικτών εκτάσεων, που είναι αγροτικές και δασικές, αλλά χρησιμοποιήθηκε νομοτεχνικά λανθασμένα ο όρος της αρτιότητας, που είναι πολεοδομικός, ζήτησα από τις υπηρεσίες να το επανεξετάσουμε έτσι ώστε να λειτουργήσει σωστά. Δεν λειτουργεί. Είναι αλυσιτελής αυτή η διάταξη αυτήν τη στιγμή όπως είναι και συνεπώς την αποσύρω.</w:t>
      </w:r>
    </w:p>
    <w:p w:rsidR="007B1602" w:rsidRPr="007B1602" w:rsidRDefault="007B1602" w:rsidP="007B1602">
      <w:pPr>
        <w:autoSpaceDE w:val="0"/>
        <w:autoSpaceDN w:val="0"/>
        <w:adjustRightInd w:val="0"/>
        <w:spacing w:after="160" w:line="600" w:lineRule="auto"/>
        <w:ind w:firstLine="720"/>
        <w:contextualSpacing/>
        <w:jc w:val="both"/>
        <w:rPr>
          <w:rFonts w:ascii="Arial" w:hAnsi="Arial" w:cs="Arial"/>
          <w:sz w:val="24"/>
          <w:szCs w:val="24"/>
          <w:lang w:eastAsia="el-GR"/>
        </w:rPr>
      </w:pPr>
      <w:r w:rsidRPr="007B1602">
        <w:rPr>
          <w:rFonts w:ascii="Arial" w:hAnsi="Arial" w:cs="Arial"/>
          <w:b/>
          <w:sz w:val="24"/>
          <w:szCs w:val="24"/>
          <w:lang w:eastAsia="el-GR"/>
        </w:rPr>
        <w:t xml:space="preserve">ΣΠΥΡΙΔΩΝ - ΠΑΝΑΓΙΩΤΗΣ (ΣΠΗΛΙΟΣ) ΛΙΒΑΝΟΣ: </w:t>
      </w:r>
      <w:r w:rsidRPr="007B1602">
        <w:rPr>
          <w:rFonts w:ascii="Arial" w:hAnsi="Arial" w:cs="Arial"/>
          <w:sz w:val="24"/>
          <w:szCs w:val="24"/>
          <w:lang w:eastAsia="el-GR"/>
        </w:rPr>
        <w:t>Ποιο άρθρο αποσύρετε;</w:t>
      </w:r>
    </w:p>
    <w:p w:rsidR="007B1602" w:rsidRPr="007B1602" w:rsidRDefault="007B1602" w:rsidP="007B1602">
      <w:pPr>
        <w:autoSpaceDE w:val="0"/>
        <w:autoSpaceDN w:val="0"/>
        <w:adjustRightInd w:val="0"/>
        <w:spacing w:after="160" w:line="600" w:lineRule="auto"/>
        <w:ind w:firstLine="720"/>
        <w:contextualSpacing/>
        <w:jc w:val="both"/>
        <w:rPr>
          <w:rFonts w:ascii="Arial" w:hAnsi="Arial" w:cs="Arial"/>
          <w:sz w:val="24"/>
          <w:szCs w:val="24"/>
          <w:lang w:eastAsia="el-GR"/>
        </w:rPr>
      </w:pPr>
      <w:r w:rsidRPr="007B1602">
        <w:rPr>
          <w:rFonts w:ascii="Arial" w:hAnsi="Arial" w:cs="Arial"/>
          <w:b/>
          <w:sz w:val="24"/>
          <w:szCs w:val="24"/>
          <w:lang w:eastAsia="el-GR"/>
        </w:rPr>
        <w:t>ΘΕΟΧΑΡΗΣ (ΧΑΡΗΣ) ΘΕΟΧΑΡΗΣ (Υπουργός Τουρισμού):</w:t>
      </w:r>
      <w:r w:rsidRPr="007B1602">
        <w:rPr>
          <w:rFonts w:ascii="Arial" w:hAnsi="Arial" w:cs="Arial"/>
          <w:sz w:val="24"/>
          <w:szCs w:val="24"/>
          <w:lang w:eastAsia="el-GR"/>
        </w:rPr>
        <w:t xml:space="preserve"> Το 31.</w:t>
      </w:r>
    </w:p>
    <w:p w:rsidR="007B1602" w:rsidRPr="007B1602" w:rsidRDefault="007B1602" w:rsidP="007B1602">
      <w:pPr>
        <w:autoSpaceDE w:val="0"/>
        <w:autoSpaceDN w:val="0"/>
        <w:adjustRightInd w:val="0"/>
        <w:spacing w:after="160" w:line="600" w:lineRule="auto"/>
        <w:ind w:firstLine="720"/>
        <w:contextualSpacing/>
        <w:jc w:val="both"/>
        <w:rPr>
          <w:rFonts w:ascii="Arial" w:hAnsi="Arial" w:cs="Arial"/>
          <w:sz w:val="24"/>
          <w:szCs w:val="24"/>
          <w:lang w:eastAsia="el-GR"/>
        </w:rPr>
      </w:pPr>
      <w:r w:rsidRPr="007B1602">
        <w:rPr>
          <w:rFonts w:ascii="Arial" w:hAnsi="Arial" w:cs="Arial"/>
          <w:sz w:val="24"/>
          <w:szCs w:val="24"/>
          <w:lang w:eastAsia="el-GR"/>
        </w:rPr>
        <w:t xml:space="preserve">Στο δε άρθρο 32 κάνουμε τη βελτίωση, αφαιρώντας την παράγραφο 1 και διευκρινίζοντας, διότι το ζήτημα του άρθρου 32, για να είναι και εκεί πέρα λυσιτελής η διάταξη, είναι να διευκρινίσουμε όσον αφορά τον συγκεκριμένο πολεοδομικό συντελεστή ο οποίος χρησιμοποιείται στα γήπεδα γκολφ για τις αναγκαίες συνοδευτικές κτηριακές εγκαταστάσεις, όπως είναι τα αποδυτήρια. Αυτό, λοιπόν, τον συντελεστή τον διευκρινίζουμε. Είναι δεδομένος για άλλες περιπτώσεις, αλλά κλείνουμε -αν θέλετε- και αυτή τη νομοθετική ασάφεια, διότι </w:t>
      </w:r>
      <w:r w:rsidRPr="007B1602">
        <w:rPr>
          <w:rFonts w:ascii="Arial" w:hAnsi="Arial" w:cs="Arial"/>
          <w:sz w:val="24"/>
          <w:szCs w:val="24"/>
          <w:lang w:eastAsia="el-GR"/>
        </w:rPr>
        <w:lastRenderedPageBreak/>
        <w:t>γι’ αυτό πρόκειται. Δεν εισάγουμε νέες διατάξεις. Τα γήπεδα γκολφ επιτρέπονται, όπως επιτρέπονται ξενοδοχεία και φυσικά και αυτός ο συντελεστής, σε αυτές τις εκτάσεις είναι πολύ μικρότερος, νομίζω το ένα δέκατο, σε σχέση με τους συντελεστές που χρησιμοποιούνται για τα ξενοδοχεία.</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Άρα, δεν υπάρχει κανένα ζήτημα. Δεν αλλάζει η λογική της διάταξης. Όμως γίνεται πιο σαφής και φεύγει η σύγχυση που υπήρχε μεταξύ των διαδρόμων γκολφ και γηπέδων γκολφ, που είναι δυο ισοδύναμοι όροι. Δεν έχουν διαφορά.</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Ευχαριστώ πολύ.</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(Στο σημείο αυτό ο Υπουργός Τουρισμού κ. Θεοχάρης (Χάρης) Θεοχάρης καταθέτει για τα Πρακτικά τις προαναφερθείσες νομοτεχνικές βελτιώσεις, οι οποίες έχουν ως εξής:</w:t>
      </w:r>
    </w:p>
    <w:p w:rsidR="007B1602" w:rsidRPr="007B1602" w:rsidRDefault="007B1602" w:rsidP="007B1602">
      <w:pPr>
        <w:spacing w:after="160" w:line="600" w:lineRule="auto"/>
        <w:ind w:firstLine="720"/>
        <w:jc w:val="center"/>
        <w:rPr>
          <w:rFonts w:ascii="Arial" w:hAnsi="Arial" w:cs="Arial"/>
          <w:color w:val="FF0000"/>
          <w:sz w:val="24"/>
          <w:szCs w:val="24"/>
          <w:lang w:eastAsia="el-GR"/>
        </w:rPr>
      </w:pPr>
      <w:r w:rsidRPr="007B1602">
        <w:rPr>
          <w:rFonts w:ascii="Arial" w:hAnsi="Arial" w:cs="Arial"/>
          <w:color w:val="FF0000"/>
          <w:sz w:val="24"/>
          <w:szCs w:val="24"/>
          <w:lang w:eastAsia="el-GR"/>
        </w:rPr>
        <w:t>(ΑΛΛΑΓΗ ΣΕΛΙΔΑΣ)</w:t>
      </w:r>
    </w:p>
    <w:p w:rsidR="007B1602" w:rsidRPr="007B1602" w:rsidRDefault="007B1602" w:rsidP="007B1602">
      <w:pPr>
        <w:spacing w:after="160" w:line="600" w:lineRule="auto"/>
        <w:ind w:firstLine="720"/>
        <w:jc w:val="center"/>
        <w:rPr>
          <w:rFonts w:ascii="Arial" w:hAnsi="Arial" w:cs="Arial"/>
          <w:color w:val="FF0000"/>
          <w:sz w:val="24"/>
          <w:szCs w:val="24"/>
          <w:lang w:eastAsia="el-GR"/>
        </w:rPr>
      </w:pPr>
      <w:r w:rsidRPr="007B1602">
        <w:rPr>
          <w:rFonts w:ascii="Arial" w:hAnsi="Arial" w:cs="Arial"/>
          <w:color w:val="FF0000"/>
          <w:sz w:val="24"/>
          <w:szCs w:val="24"/>
          <w:lang w:eastAsia="el-GR"/>
        </w:rPr>
        <w:t>(ΝΑ ΜΠΟΥΝ ΟΙ ΣΕΛΙΔΕΣ 160-161)</w:t>
      </w:r>
    </w:p>
    <w:p w:rsidR="007B1602" w:rsidRPr="007B1602" w:rsidRDefault="007B1602" w:rsidP="007B1602">
      <w:pPr>
        <w:spacing w:after="160" w:line="600" w:lineRule="auto"/>
        <w:ind w:firstLine="720"/>
        <w:jc w:val="center"/>
        <w:rPr>
          <w:rFonts w:ascii="Arial" w:hAnsi="Arial" w:cs="Arial"/>
          <w:sz w:val="24"/>
          <w:szCs w:val="24"/>
          <w:lang w:eastAsia="el-GR"/>
        </w:rPr>
      </w:pPr>
      <w:r w:rsidRPr="007B1602">
        <w:rPr>
          <w:rFonts w:ascii="Arial" w:hAnsi="Arial" w:cs="Arial"/>
          <w:color w:val="FF0000"/>
          <w:sz w:val="24"/>
          <w:szCs w:val="24"/>
          <w:lang w:eastAsia="el-GR"/>
        </w:rPr>
        <w:t>(ΑΛΛΑΓΗ ΣΕΛΙΔΑΣ)</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
          <w:bCs/>
          <w:sz w:val="24"/>
          <w:szCs w:val="24"/>
          <w:lang w:eastAsia="el-GR"/>
        </w:rPr>
        <w:t>ΠΡΟΕΔΡΕΥΩΝ (Νικήτας Κακλαμάνης):</w:t>
      </w:r>
      <w:r w:rsidRPr="007B1602">
        <w:rPr>
          <w:rFonts w:ascii="Arial" w:hAnsi="Arial" w:cs="Arial"/>
          <w:sz w:val="24"/>
          <w:szCs w:val="24"/>
          <w:lang w:eastAsia="el-GR"/>
        </w:rPr>
        <w:t xml:space="preserve"> Επομένως, το άρθρο 31 αποσύρεται.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Οι νομοτεχνικές βελτιώσεις να διανεμηθούν στους συναδέλφους.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lastRenderedPageBreak/>
        <w:t>Καλείται στο Βήμα ο εισηγητής της Πλειοψηφίας, συνάδελφος κ. Χρήστος Μπουκώρος, Βουλευτής Μαγνησίας.</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
          <w:bCs/>
          <w:sz w:val="24"/>
          <w:szCs w:val="24"/>
          <w:lang w:eastAsia="el-GR"/>
        </w:rPr>
        <w:t>ΧΡΗΣΤΟΣ ΜΠΟΥΚΩΡΟΣ:</w:t>
      </w:r>
      <w:r w:rsidRPr="007B1602">
        <w:rPr>
          <w:rFonts w:ascii="Arial" w:hAnsi="Arial" w:cs="Arial"/>
          <w:sz w:val="24"/>
          <w:szCs w:val="24"/>
          <w:lang w:eastAsia="el-GR"/>
        </w:rPr>
        <w:t xml:space="preserve"> Ευχαριστώ πολύ, κύριε Πρόεδρε.</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Κυρίες και κύριοι συνάδελφοι, έχουμε αντιληφθεί όλοι μας ότι το τελευταίο διάστημα ο ελληνικός τουρισμός και κυρίως το άνοιγμα του ελληνικού τουρισμού μετά την πανδημία βρίσκεται στο επίκεντρο του παγκόσμιου ενδιαφέροντος. Το πλήθος των δημοσιευμάτων που έχουμε καταγράψει το τελευταίο διάστημα αποδεικνύουν την πολυδιάστατη σημασία του ελληνικού τουριστικού προϊόντος όχι μόνο για το εσωτερικό της χώρας, για την απασχόληση και την εθνική οικονομία, αλλά αναδεικνύουν τη σημασία του αυτή και σε πανευρωπαϊκό και παγκόσμιο επίπεδο. Αυτό φαίνεται από το τεράστιο ενδιαφέρον των μέσων ενημέρωσης για το πώς ακριβώς θα γίνει η επανεκκίνηση του ελληνικού τουρισμού. Πραγματικά όλες οι ευρωπαϊκές χώρες αλλά και πολλές χώρες παγκοσμίως περιμένουν να δουν τα πρώτα βήματα ανοίγματος του ελληνικού τουρισμού.</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Η Κυβέρνηση με ένα συγκροτημένο σχέδιο που παρουσίασε με τον Πρωθυπουργό Κυριάκο Μητσοτάκη και τους συναρμόδιους Υπουργούς απέδειξε ότι διαθέτει σχεδιασμό. Απέδειξε ότι διαθέτει και τη βούληση να επανεκκινήσει τον ελληνικό τουρισμό κάτω απ’ αυτές τις πολύ δύσκολες συνθήκες που έχει δημιουργήσει η πανδημία. Εμείς πιστεύουμε ότι τελικώς η </w:t>
      </w:r>
      <w:r w:rsidRPr="007B1602">
        <w:rPr>
          <w:rFonts w:ascii="Arial" w:hAnsi="Arial" w:cs="Arial"/>
          <w:sz w:val="24"/>
          <w:szCs w:val="24"/>
          <w:lang w:eastAsia="el-GR"/>
        </w:rPr>
        <w:lastRenderedPageBreak/>
        <w:t>φετινή χρονιά δεν είναι χαμένη. Κι ένα πολύ μεγάλο μέρος των απωλειών πάντα με ασφάλεια και σχεδιασμό θα αναπληρωθεί από την εναπομείνασα τουριστική σεζόν των επόμενων μηνών.</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Υπό την έννοια αυτή μέσα σ’ αυτό το πλέγμα συνθηκών και αποφάσεων έχει σημασία ότι στην Ολομέλεια του ελληνικού Κοινοβουλίου σήμερα θα ψηφιστεί το νομοσχέδιο του Υπουργείου Τουρισμού που μέσα στις συνθήκες της πανδημίας έρχεται να τροποποιήσει και να ενισχύσει το ελληνικό τουριστικό προϊόν, θεσμοθετώντας πλαίσιο και εισάγοντας νέα τουριστικά προϊόντα τα οποία έχουν δοκιμαστεί παγκοσμίως και τα οποία έχουν αποφέρει πολλά οικονομικά αλλά και άλλα οφέλη.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Αυτό το νομοσχέδιο, λοιπόν, για το οποίο ορισμένοι αναρωτήθηκαν «μα καλά, μέσα σ’ αυτή την κοσμοχαλασιά με το </w:t>
      </w:r>
      <w:r w:rsidRPr="007B1602">
        <w:rPr>
          <w:rFonts w:ascii="Arial" w:hAnsi="Arial" w:cs="Arial"/>
          <w:sz w:val="24"/>
          <w:szCs w:val="24"/>
          <w:lang w:val="en-US" w:eastAsia="el-GR"/>
        </w:rPr>
        <w:t>lockdown</w:t>
      </w:r>
      <w:r w:rsidRPr="007B1602">
        <w:rPr>
          <w:rFonts w:ascii="Arial" w:hAnsi="Arial" w:cs="Arial"/>
          <w:sz w:val="24"/>
          <w:szCs w:val="24"/>
          <w:lang w:eastAsia="el-GR"/>
        </w:rPr>
        <w:t xml:space="preserve"> στον τουρισμό που δεν ξέρουμε πώς θα επανεκκινήσει, ποια θα είναι τα έσοδα φέτος στον ελληνικό τουρισμό, έχουμε ανάγκη τέτοιων τουριστικών προϊόντων;». Τώρα είναι, κυρίες και κύριοι συνάδελφοι, που πρέπει να ενισχυθεί, πρέπει να τροποποιηθεί, που πρέπει να διευρυνθεί το τουριστικό προϊόν. Τώρα τα μάτια όλων των άλλων ευρωπαϊκών χωρών, αλλά και παγκοσμίως, θα έλεγα, είναι στραμμένα στον ελληνικό τουρισμό. Οπότε η ευτυχής αυτή συγκυρία, μέσα στις δύσκολες συνθήκες να ανακοινώνεται το άνοιγμα, η ενίσχυση του ελληνικού τουρισμού </w:t>
      </w:r>
      <w:r w:rsidRPr="007B1602">
        <w:rPr>
          <w:rFonts w:ascii="Arial" w:hAnsi="Arial" w:cs="Arial"/>
          <w:sz w:val="24"/>
          <w:szCs w:val="24"/>
          <w:lang w:eastAsia="el-GR"/>
        </w:rPr>
        <w:lastRenderedPageBreak/>
        <w:t xml:space="preserve">και να ψηφίζεται ένα νομοσχέδιο, μπορεί να δημιουργήσει τις συνθήκες εκείνες που θα καταστήσουν το ελληνικό τουριστικό προϊόν ηγετικό.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Λύνονται με το νομοσχέδιο όλα τα προβλήματα που δημιούργησε η πανδημία; Σίγουρα όχι. Εγώ θα σας έλεγα, για να είμαι ειλικρινής, ότι ούτε και με τα μέτρα που ανακοινώθηκαν λύνονται όλα τα προβλήματα που αφήνει πίσω της η πανδημία, γιατί δεν έχουν αποτυπωθεί ακόμα αυτά τα προβλήματα. Πρέπει να λήξει η τουριστική σεζόν, να δούμε αν έχουμε υποστεί ζημιά και ποια είναι αυτή και στη συνέχεια να εκπονήσουμε τις πολιτικές, εφόσον έχουμε καταγράψει ακριβώς. Αυτό το δεδομένο όμως δεν μας εμποδίζει ούτε μέτρα να ανακοινώνουμε, όπως ήδη έγινε για τη στήριξη και επανεκκίνηση του ελληνικού τουρισμού, ούτε νομοσχέδια να ψηφίζουμε που μέσα σε δύσκολες συνθήκες τροποποιούν και ενισχύουν το τουριστικό προϊόν. Διότι αν σε δύσκολες συνθήκες μπορείς να αντεπεξέλθεις είναι φυσικό επακόλουθο να μπορείς να αντεπεξέλθεις ακόμα καλύτερα και να παίξεις πρωταγωνιστικό ρόλο όταν παρέλθουν αυτές οι δύσκολες συνθήκες. Αυτό ακριβώς κάνει σήμερα η ηγεσία του Υπουργείου Τουρισμού. Αυτό ακριβώς έκανε προχθές η ελληνική Κυβέρνηση.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Πράγματι όλοι θα επιθυμούσαν να υπάρχουν οι οικονομικοί πόροι, τα χρηματικά αποθέματα να πληρωθεί όλη η ζημιά που προκάλεσε η πανδημία στον τουρισμό, στην εστίαση και στις μεταφορές. Αυτό είναι ευκταίο. Αλλά </w:t>
      </w:r>
      <w:r w:rsidRPr="007B1602">
        <w:rPr>
          <w:rFonts w:ascii="Arial" w:hAnsi="Arial" w:cs="Arial"/>
          <w:sz w:val="24"/>
          <w:szCs w:val="24"/>
          <w:lang w:eastAsia="el-GR"/>
        </w:rPr>
        <w:lastRenderedPageBreak/>
        <w:t xml:space="preserve">ξέρετε ότι είναι αδύνατον. Οι οικονομικοί πόροι δεν είναι ανεξάντλητοι. Άλλωστε πώς μπορεί να αποζημιωθεί στο σύνολό της μια ζημιά χωρίς να έχει ολοκληρωθεί η καταγραφή αυτής της ζημιάς; Εξηγώ με την τοποθέτηση αυτή τόσο τα μέτρα που ανακοινώθηκαν όσο και το περιεχόμενο του νομοσχεδίου. Είμαστε στην έναρξη ενός πολέμου. Κι ανοίγουμε μια καινούργια λεωφόρο, όπως είπε ο Πρωθυπουργός Κυριάκος Μητσοτάκης, λεωφόρο ασφάλειας, γέφυρα ασφάλειας, μέσω της οποίας θα διαφύγουμε από τους κινδύνους που δημιουργεί η πανδημία και θα περάσουμε σε ένα ασφαλές περιβάλλον για την ενίσχυση και την ανάπτυξη του ελληνικού τουριστικού προϊόντος. Βασικός στόχος φέτος είναι να λειτουργήσει ο ελληνικός τουρισμός με ασφάλεια και να περιοριστούν κατά το δυνατόν οι ζημιές που προκάλεσε η πανδημία. Όμως αυτό που ψηφίζεται σήμερα έχει σχέση και με τον στρατηγικό σχεδιασμό του αύριο, γιατί ακριβώς τροποποιεί το τουριστικό προϊόν.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Κατά συνέπεια, ηχούν ως παράταιρες κριτικές οι φωνές από διάφορα κόμματα και κυρίως από την Αντιπολίτευση ότι δεν υφίσταται στρατηγικός σχεδιασμός της Κυβέρνησης. Σας λέω με βεβαιότητα ότι στρατηγικός σχεδιασμός της Κυβέρνησης υφίσταται και υλοποιείται βήμα-βήμα, με ασφάλεια και σχέδιο. Και τι το αποδεικνύει αυτό; Ότι είμαστε από τους πρώτους τουριστικούς προορισμούς που ανοίγουμε παγκοσμίως. Τι άλλο το αποδεικνύει; Ότι ανακοινώνονται μέτρα και ψηφίζονται νομοσχέδια. Αλλά, αν </w:t>
      </w:r>
      <w:r w:rsidRPr="007B1602">
        <w:rPr>
          <w:rFonts w:ascii="Arial" w:hAnsi="Arial" w:cs="Arial"/>
          <w:sz w:val="24"/>
          <w:szCs w:val="24"/>
          <w:lang w:eastAsia="el-GR"/>
        </w:rPr>
        <w:lastRenderedPageBreak/>
        <w:t xml:space="preserve">θέλετε, η αντιμετώπιση τόσο της υγειονομικής κρίσης όσο και της κρίσης στα σύνορά μας στον Έβρο απέδειξαν ότι τούτη η Κυβέρνηση μπορεί όχι μόνο να εκπονήσει στρατηγικό σχεδιασμό αλλά και να τον εφαρμόζει με θετικά αποτελέσματα.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Κατά συνέπεια, περνώντας στο περιεχόμενο του νομοσχεδίου, η χώρα εισάγεται σε μια νέα τουριστική αγορά. Με το παρόν νομοσχέδιο αναβαθμίζουμε το τουριστικό μας προϊόν. Το εξειδικεύουμε και το προωθούμε σε συγκεκριμένο τουριστικό κοινό υψηλών αγοραστικών δυνατοτήτων. Αυτό γίνεται και με τον καταδυτικό τουρισμό, γίνεται και με το </w:t>
      </w:r>
      <w:r w:rsidRPr="007B1602">
        <w:rPr>
          <w:rFonts w:ascii="Arial" w:hAnsi="Arial" w:cs="Arial"/>
          <w:sz w:val="24"/>
          <w:szCs w:val="24"/>
          <w:lang w:val="en-US" w:eastAsia="el-GR"/>
        </w:rPr>
        <w:t>glamping</w:t>
      </w:r>
      <w:r w:rsidRPr="007B1602">
        <w:rPr>
          <w:rFonts w:ascii="Arial" w:hAnsi="Arial" w:cs="Arial"/>
          <w:sz w:val="24"/>
          <w:szCs w:val="24"/>
          <w:lang w:eastAsia="el-GR"/>
        </w:rPr>
        <w:t xml:space="preserve">, γίνεται και με την άρση των γραφειοκρατικών εμποδίων για την ανάπτυξη των Περιοχών Ολοκληρωμένης Τουριστικής Ανάπτυξης.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Η Ελλάδα μέσα σ’ αυτές τις συνθήκες μπορεί και πρέπει να αποδείξει ότι είναι </w:t>
      </w:r>
      <w:r w:rsidRPr="007B1602">
        <w:rPr>
          <w:rFonts w:ascii="Arial" w:hAnsi="Arial" w:cs="Arial"/>
          <w:sz w:val="24"/>
          <w:szCs w:val="24"/>
          <w:lang w:val="en-US" w:eastAsia="el-GR"/>
        </w:rPr>
        <w:t>leader</w:t>
      </w:r>
      <w:r w:rsidRPr="007B1602">
        <w:rPr>
          <w:rFonts w:ascii="Arial" w:hAnsi="Arial" w:cs="Arial"/>
          <w:sz w:val="24"/>
          <w:szCs w:val="24"/>
          <w:lang w:eastAsia="el-GR"/>
        </w:rPr>
        <w:t xml:space="preserve"> στην τουριστική αγορά, κάτι το οποίο είχαμε απωλέσει για πολλούς και διάφορους λόγους τα προηγούμενα χρόνια. Κανείς δεν μας ζητάει να εγκαταλείψουμε τα συγκριτικά μας πλεονεκτήματα, που είναι η πολιτιστική μας κληρονομιά, που είναι ο λαμπερός ήλιος μας και οι υπέροχες θάλασσές μας. Ερχόμαστε να προσθέσουμε, να τροποποιήσουμε το τουριστικό προϊόν, να το ενισχύσουμε και κυρίως να πετύχουμε τι με αυτό το νομοσχέδιο; Κάτι το οποίο είναι ζητούμενο εδώ και πάρα πολλές δεκαετίες. Για να φύγουμε, λοιπόν, από το σενάριο που λέει παραλία και λαμπερός ήλιος, χωρίς να το εγκαταλείπουμε, </w:t>
      </w:r>
      <w:r w:rsidRPr="007B1602">
        <w:rPr>
          <w:rFonts w:ascii="Arial" w:hAnsi="Arial" w:cs="Arial"/>
          <w:sz w:val="24"/>
          <w:szCs w:val="24"/>
          <w:lang w:eastAsia="el-GR"/>
        </w:rPr>
        <w:lastRenderedPageBreak/>
        <w:t xml:space="preserve">ερχόμαστε και επιμηκύνουμε με τα νέα τουριστικά προϊόντα που σήμερα θεσμοθετούμε την τουριστική σεζόν. Η επιμήκυνση της τουριστικής περιόδου είναι ζητούμενο για όλες τις περιοχές της χώρας, νησιωτικές και χερσαίες, για τη νησιωτική και τη χερσαία Ελλάδα. Αντιλαμβάνεται εύκολα κανείς ότι δεν μπορεί να μιλάμε για βιωσιμότητα τουριστικού προϊόντος με τουριστική σεζόν τριών ή τεσσάρων μηνών το πολύ.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Αν αξιοποιηθούν, λοιπόν, πράγμα που επιχειρούμε σε πολύ μεγάλο βαθμό, τα πλεονεκτήματα της χώρας, πέρα των κλασικών που προανέφερα -ήλιος, θάλασσα, πολιτιστική κληρονομιά, περιβάλλον, ανάδειξη και προστασία του- και ως επιστέγασμα ειδικά για τη φετινή και ίσως και για την επόμενη χρονιά ασφάλειά του υγειονομική ασφάλεια του τουριστικού προορισμού που λέγεται Ελλάδα, νομίζω ότι θα έχουμε κάνει αρκετά βήματα.</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Πιο αναλυτικά, όμως, κυρίες και κύριοι συνάδελφοι, με το παρόν νομοσχέδιο επιτυγχάνεται η βελτίωση του θεσμικού πλαισίου για την ανάπτυξη του καταδυτικού τουρισμού, εισάγονται διατάξεις αναπτυξιακού χαρακτήρα, θεσπίζεται σήμα </w:t>
      </w:r>
      <w:r w:rsidRPr="007B1602">
        <w:rPr>
          <w:rFonts w:ascii="Arial" w:hAnsi="Arial" w:cs="Arial"/>
          <w:color w:val="222222"/>
          <w:sz w:val="24"/>
          <w:szCs w:val="24"/>
          <w:shd w:val="clear" w:color="auto" w:fill="FFFFFF"/>
          <w:lang w:val="en-US" w:eastAsia="el-GR"/>
        </w:rPr>
        <w:t>glamping</w:t>
      </w:r>
      <w:r w:rsidRPr="007B1602">
        <w:rPr>
          <w:rFonts w:ascii="Arial" w:hAnsi="Arial" w:cs="Arial"/>
          <w:color w:val="222222"/>
          <w:sz w:val="24"/>
          <w:szCs w:val="24"/>
          <w:shd w:val="clear" w:color="auto" w:fill="FFFFFF"/>
          <w:lang w:eastAsia="el-GR"/>
        </w:rPr>
        <w:t xml:space="preserve"> με στόχο τη διαφοροποίηση του τουριστικού προϊόντος και τον εκσυγχρονισμό του θεσμικού πλαισίου για καλύτερη ανταπόκριση στις ανάγκες της τουριστικής αγοράς.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Ακούω κάποια κριτική για το </w:t>
      </w:r>
      <w:r w:rsidRPr="007B1602">
        <w:rPr>
          <w:rFonts w:ascii="Arial" w:hAnsi="Arial" w:cs="Arial"/>
          <w:color w:val="222222"/>
          <w:sz w:val="24"/>
          <w:szCs w:val="24"/>
          <w:shd w:val="clear" w:color="auto" w:fill="FFFFFF"/>
          <w:lang w:val="en-US" w:eastAsia="el-GR"/>
        </w:rPr>
        <w:t>glamping</w:t>
      </w:r>
      <w:r w:rsidRPr="007B1602">
        <w:rPr>
          <w:rFonts w:ascii="Arial" w:hAnsi="Arial" w:cs="Arial"/>
          <w:color w:val="222222"/>
          <w:sz w:val="24"/>
          <w:szCs w:val="24"/>
          <w:shd w:val="clear" w:color="auto" w:fill="FFFFFF"/>
          <w:lang w:eastAsia="el-GR"/>
        </w:rPr>
        <w:t xml:space="preserve">. Γιατί να θέτει τους όρους το Ξενοδοχειακό Επιμελητήριο και όχι το Υπουργείο για το ποιος μπορεί να </w:t>
      </w:r>
      <w:r w:rsidRPr="007B1602">
        <w:rPr>
          <w:rFonts w:ascii="Arial" w:hAnsi="Arial" w:cs="Arial"/>
          <w:color w:val="222222"/>
          <w:sz w:val="24"/>
          <w:szCs w:val="24"/>
          <w:shd w:val="clear" w:color="auto" w:fill="FFFFFF"/>
          <w:lang w:eastAsia="el-GR"/>
        </w:rPr>
        <w:lastRenderedPageBreak/>
        <w:t>αποκτήσει το συγκεκριμένο σήμα; Υπάρχει πιο αυστηρή αξιολόγηση, υπάρχει πιο αντικειμενική αξιολόγηση για το αν κάποιος επιχειρηματίας έχει συμμορφωθεί στους όρους από την αξιολόγηση η οποία υλοποιείται από τους συναδέλφους του, αλλά ταυτοχρόνως και ανταγωνιστές του.</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Αυτή είναι η πιο αυστηρή αξιολόγηση και είναι και θεσμική αξιολόγηση, διότι το Ξενοδοχειακό Επιμελητήριο αποτελεί τον τουριστικό σύμβουλο της πολιτείας. Είναι θεσμοθετημένο όργανο, αναγνωρισμένο και αποδεκτό. Κατά συνέπεια, τι θέλουμε; Τα πάντα να τα αποφασίζει ένας Υπουργός, να δημιουργούμε γραφειοκρατία και καθυστερήσεις, να υπεισέρχονται πολιτικά ζητήματα ή να αντιμετωπίζονται αυτά τα ζητήματα κορυφαίας σημασίας για τη διαμόρφωση του τουριστικού προϊόντος με τεχνοκρατικούς–επαγγελματικούς όρους.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Εισάγονται διατάξεις βεβαίως αρμοδιότητας του Υπουργείου Οικονομικών οι οποίες περιλαμβάνονται και στην ΚΥΑ που εκδόθηκε την προηγούμενη Παρασκευή, περιλαμβάνονται και βεβαίως τα υγειονομικά πρωτόκολλα.</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Όλα τα μέσα ενημέρωσης αναρτούν πώς ανοίγει ο ελληνικός τουρισμός και τι περιλαμβάνουν τα υγειονομικά πρωτόκολλα. Διαμορφώνουμε την κατάσταση, ιδιαίτερα για τη φετινή χρονιά, και σε ευρωπαϊκό και όχι μόνο εθνικό επίπεδο.</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lastRenderedPageBreak/>
        <w:t>Και βεβαίως, όπως προανέφερα, έχουμε με τις διατάξεις του νομοσχεδίου την ενίσχυση της επιχειρηματικής ευελιξίας των φορέων ίδρυσης και εκμετάλλευσης περιοχών ολοκληρωμένης τουριστικής ανάπτυξης. Το περιβαλλοντικό αποτύπωμα του εν λόγω νομοσχεδίου αναμένεται να είναι θετικό, καθώς οι εξελίξεις που αφορούν την ίδρυση και τη λειτουργία καταδυτικών πάρκων, κυρίες και κύριοι συνάδελφοι, βάζουν τα πράγματα σε ένα νομοθετικό πλαίσιο, που σημαίνει ελεγχόμενο.</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Λέμε γιατί δεν μπορούν να κάνουν στα καταδυτικά πάρκα οι αυτοδύτες μόνοι τους καταδύσεις, στη συντριπτική πλειοψηφία των οποίων είναι καλών προθέσεων, αλλά η ελεύθερη κατάδυση σε ενάλιους αρχαιολογικούς χώρους μπορεί να μας δώσει τη βεβαιότητα ότι θα είναι ασφαλής για το πολιτιστικό μας απόθεμα μια τέτοια κατάδυση; Δεν είναι καλύτερα να είναι σε ένα νομοθετικό και ελεγχόμενο πλαίσιο;</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Για τις περιοχές ολοκληρωμένης τουριστικής ανάπτυξης άκουσα κάποιες διαμαρτυρίες από την Αντιπολίτευση. Πλην όμως δεν κάνει τίποτα άλλο το νομοσχέδιο αυτό με τις διατάξεις του να φέρνει και σε αυτές τις περιοχές ό,τι ίσχυε στα ΕΣΧΑΔΑ και στα ΕΣΧΑΣΕ τα οποία η προηγούμενη κυβέρνηση υιοθέτησε και υλοποιήθηκαν σημαντικές επενδύσεις. Μια που έχω πρόχειρη στη μνήμη μου είναι αυτή της Κοιλάδας Αργολίδος την οποία διαφήμιζε η προηγούμενη κυβέρνηση.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lastRenderedPageBreak/>
        <w:t>Τώρα, λοιπόν, που γίνεται το ίδιο για τις περιοχές ολοκληρωμένης τουριστικής ανάπτυξης γιατί είναι έκνομο. Γιατί είναι αντισυνταγματικό, γιατί είναι αντιπεριβαλλοντικό; Και να το λένε άλλα κόμματα στην περίμετρο του Κοινοβουλίου, το καταλαβαίνω, αλλά να το λέει η Αξιωματική Αντιπολίτευση η οποία –καλώς- στήριξε αυτά τα σχέδια, για ποιον λόγο;</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Στην ουσία, κυρίες και κύριοι, και αυτό το νομοσχέδιο συμβάλλει στην επανεκκίνηση της τουριστικής διαδικασίας. Η χώρα ξεφεύγει από παλιομοδίτικες ιδεοληψίες των τελευταίων ετών που την κράτησαν στάσιμη και πλέον αποκτά εξωστρέφεια, η οποία εξωστρέφεια χρειάζεται για την ανάδειξη και την ανάπτυξη διαφορετικών τουριστικών προϊόντων, ενώ μέσω του εκσυγχρονισμού του θεσμικού πλαισίου, την κατάργηση των γραφειοκρατικών αγκυλώσεων και την επίλυση των νομοθετικών κενών και ασαφειών ευνοείται η ανάπτυξη της επιχειρηματικότητας και αναβαθμίζεται το παρεχόμενο τουριστικό προϊόν.</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Όλα αυτά γίνονται υπό το πρίσμα της προστασίας του θαλάσσιου και ενάλιου πολιτιστικού περιβάλλοντος γιατί στη Νέα Δημοκρατία αποδεικνύουμε έμπρακτα ότι μπορεί να υπάρξει τουριστική ανάπτυξη με παράλληλη προστασία της πολιτιστικής μας κληρονομιάς αλλά και του αξεπέραστου περιβάλλοντος.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lastRenderedPageBreak/>
        <w:t>Η χώρα μας, λοιπόν, για να κλείσω όπως ξεκίνησα, δεν είναι μόνον ήλιος, θάλασσα και παραλίες. Η χώρα μας είναι πολλά περισσότερα. Εμείς μπορεί να το γνωρίζουμε αυτό. Ας το κάνουμε γνωστό και στον υπόλοιπο κόσμο. Η ιστορία μας, το παρελθόν μας, ο φυσικός μας πλούτος, όταν διαχειρίζονται σωστά με συγκεκριμένο και αναβαθμισμένο πλαίσιο, μπορούν να αποφέρουν πολλαπλά οφέλη στη χώρα μας. Οι όποιες φοβίες εκφράζονται είναι σεβαστές, αλλά ένα θεσμικό πλαίσιο είναι ένα όχημα σιγουριάς. Η απουσία ενός θεσμικού πλαισίου δημιουργεί αβεβαιότητες και προβλήματα.</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Η Κυβέρνηση της Νέας Δημοκρατίας, λοιπόν, με την πολιτική της, αλλά και με την προσπάθεια όλων των εμπλεκόμενων φορέων στον τουρισμό επιχειρεί την ανάπτυξη του ελληνικού τουριστικού προϊόντος το οποίο τέθηκε μέσα σε δύσκολες συνθήκες, μέσα στη δίνη της κρίσης που δημιούργησε η τελευταία πανδημία, προσφέροντας ουσιαστικά εργαλεία σαν αυτά που ανακοινώθηκαν.</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Βεβαίως έχουμε και τις επόμενες φάσεις του σχεδίου, γιατί μας καλεί η Αξιωματική Αντιπολίτευση να βάλουμε όλα τα πολεμοφόδια στο τραπέζι, να τα εξαντλήσουμε όλα, να βάλουμε όλο το χρήμα στο τραπέζι από την αρχή, ενώ κανείς δεν μπορεί να πει με βεβαιότητα τι θα συμβεί μετά, τον Σεπτέμβριο, τον Οκτώβριο.</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lastRenderedPageBreak/>
        <w:t>Σας είπα ότι η Κυβέρνηση έχει αποδείξει ότι ξέρει να εκπονεί στρατηγικό σχεδιασμό και να τον εφαρμόζει. Με όλα αυτά, η επανεκκίνηση του τουρισμού και της εστίασης σε αυτό το δύσκολο ξεκίνημα, με όλα αυτά που έχουν θεσμοθετήσει, με αυτά που ψηφίζουμε σήμερα θα γίνει με πιο ασφαλή και πιο αποτελεσματικό τρόπο.</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Γι’ αυτό σας καλώ να υπερψηφίσετε, παρά τις όποιες διαφοροποιήσεις σας, το συγκεκριμένο νομοσχέδιο.</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Σας ευχαριστώ πολύ.</w:t>
      </w:r>
    </w:p>
    <w:p w:rsidR="007B1602" w:rsidRPr="007B1602" w:rsidRDefault="007B1602" w:rsidP="007B1602">
      <w:pPr>
        <w:spacing w:after="160" w:line="600" w:lineRule="auto"/>
        <w:ind w:firstLine="720"/>
        <w:jc w:val="center"/>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(Χειροκροτήματα από την πτέρυγα της Νέας Δημοκρατίας)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color w:val="222222"/>
          <w:sz w:val="24"/>
          <w:szCs w:val="24"/>
          <w:shd w:val="clear" w:color="auto" w:fill="FFFFFF"/>
          <w:lang w:eastAsia="el-GR"/>
        </w:rPr>
        <w:t>ΠΡΟΕΔΡΕΥΩΝ (Νικήτας Κακλαμάνης):</w:t>
      </w:r>
      <w:r w:rsidRPr="007B1602">
        <w:rPr>
          <w:rFonts w:ascii="Arial" w:hAnsi="Arial" w:cs="Arial"/>
          <w:color w:val="222222"/>
          <w:sz w:val="24"/>
          <w:szCs w:val="24"/>
          <w:shd w:val="clear" w:color="auto" w:fill="FFFFFF"/>
          <w:lang w:eastAsia="el-GR"/>
        </w:rPr>
        <w:t xml:space="preserve"> Ευχαριστούμε.</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Τον λόγο έχει η γενική εισηγήτρια, συνάδελφος από τον ΣΥΡΙΖΑ, κ. Αικατερίνη Νοτοπούλου.</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color w:val="222222"/>
          <w:sz w:val="24"/>
          <w:szCs w:val="24"/>
          <w:shd w:val="clear" w:color="auto" w:fill="FFFFFF"/>
          <w:lang w:eastAsia="el-GR"/>
        </w:rPr>
        <w:t>ΑΙΚΑΤΕΡΙΝΗ (ΚΑΤΕΡΙΝΑ) ΝΟΤΟΠΟΥΛΟΥ:</w:t>
      </w:r>
      <w:r w:rsidRPr="007B1602">
        <w:rPr>
          <w:rFonts w:ascii="Arial" w:hAnsi="Arial" w:cs="Arial"/>
          <w:color w:val="222222"/>
          <w:sz w:val="24"/>
          <w:szCs w:val="24"/>
          <w:shd w:val="clear" w:color="auto" w:fill="FFFFFF"/>
          <w:lang w:eastAsia="el-GR"/>
        </w:rPr>
        <w:t xml:space="preserve"> Κυρίες και κύριοι, συνάδελφοι, η συζήτηση του νομοσχέδιου συνέπεσε με την περιβόητη εξαγγελία του Πρωθυπουργού για τα μέτρα που θα έσωζαν την οικονομία και τον ελληνικό τουρισμό. Άνθρακας, όμως, ο θησαυρός.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Για άλλη μια φορά και οι δικές σας ανακοινώσεις, κύριε Θεοχάρη, αλλά και όλου του κυβερνητικού επιτελείου απέδειξαν πως η Κυβέρνησή σας δεν έχει </w:t>
      </w:r>
      <w:r w:rsidRPr="007B1602">
        <w:rPr>
          <w:rFonts w:ascii="Arial" w:hAnsi="Arial" w:cs="Arial"/>
          <w:color w:val="222222"/>
          <w:sz w:val="24"/>
          <w:szCs w:val="24"/>
          <w:shd w:val="clear" w:color="auto" w:fill="FFFFFF"/>
          <w:lang w:eastAsia="el-GR"/>
        </w:rPr>
        <w:lastRenderedPageBreak/>
        <w:t>κανένα απολύτως σχέδιο, αλλά έχει μόνο ένα ευχολόγιο κι εσείς ειδικά πως έχετε ένα ευχάριστο πρόγραμμα μετάθεσης ενεργειών επ’ αόριστον.</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Η Κυβέρνηση της Νέας Δημοκρατίας δεν παρέχει καμμία απολύτως στήριξη στους μικρομεσαίους που αποτελούν τη ραχοκοκαλιά του ελληνικού τουρισμού. Δεν παρέχει στήριξη στις επιχειρήσεις, δεν παρέχετε ρευστότητα. Επί πέντε μέρες τώρα συζητάμε πως οι φορείς του τουρισμού, οι επιχειρηματίες, δεν έχουν καμμία απολύτως πρόσβαση στα επιχειρηματικά εργαλεία που η Κυβέρνησή σας ανακοινώνει.</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Γνωρίζετε ότι δεν μπορούν να τα αξιοποιήσουν και επιμένετε να λέτε ψέματα. Επιλέγετε να αδιαφορείτε παντελώς για τις πραγματικές ανάγκες των τουριστικών επιχειρήσεων και όλων των συναφών επαγγελμάτων. Δεν καλύπτετε τα δημοτικά τέλη, ενώ γνωρίζετε πως και οι επιχειρήσεις έχουν πρόβλημα και οι δήμοι βρίσκονται στο κόκκινο. Δεν μειώνετε τον φόρο διαμονής, δεν υλοποιείτε ένα σοβαρό πρόγραμμα εσωτερικού τουρισμού, υιοθετείτε τον τίτλο «Διακοπές για όλους» από την πρόταση του ΣΥΡΙΖΑ, αλλά δεν υιοθετείτε τη λογική.</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Είναι προφανές ότι ρίχνετε απλώς μια σταγόνα στον ωκεανό, με ένα ασήμαντο για τις ανάγκες ποσό και υιοθετείτε μια εντελώς λανθασμένη λογική. «Βαφτίζετε» την ανεργία, «βαφτίζετε» την εκ περιτροπής εργασία, την </w:t>
      </w:r>
      <w:r w:rsidRPr="007B1602">
        <w:rPr>
          <w:rFonts w:ascii="Arial" w:hAnsi="Arial" w:cs="Arial"/>
          <w:color w:val="222222"/>
          <w:sz w:val="24"/>
          <w:szCs w:val="24"/>
          <w:shd w:val="clear" w:color="auto" w:fill="FFFFFF"/>
          <w:lang w:eastAsia="el-GR"/>
        </w:rPr>
        <w:lastRenderedPageBreak/>
        <w:t>αναστολή της εργασίας ως θωράκιση της εργασίας. Γνωρίζετε όμως πως με τα μέτρα που παίρνετε καταργείτε στην πράξη τις συλλογικές συμβάσεις εργασίας.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Γνωρίζετε ότι φέρνετε ελαστικές σχέσεις εργασίας, μισά ωράρια, μισούς μισθούς, γνωρίζετε πάρα πολύ καλά ότι αφήνετε απροστάτευτους όσους δεν έχουν συμβάσεις, όσους είναι εποχικοί εργαζόμενοι, όσοι είναι άνεργοι από τον χώρο του τουρισμού. Καμμία ουσιαστική στήριξη στους ανθρώπους που υπηρετούν το όραμα και το προϊόν του ελληνικού τουρισμού για όλα αυτά τα χρόνια με την ψυχή τους.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Χιλιάδες εργαζόμενοι λοιπόν, είναι απροστάτευτοι. Μιλάμε για επτακόσιες χιλιάδες και πάνω εργαζόμενους στον τουρισμό και επισιτισμό και το γνωρίζετε πάρα πολύ καλά.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Ταυτόχρονα, βέβαια, με αυτή σας την αδιαφορία, βρίσκετε μία χρυσή ευκαρία να κάνετε «δωράκια» σε ημέτερους. Το κάνατε όλη την προηγούμενη περίοδο, το κάνετε και με τα μέτρα που ανακοινώσατε και το κάνετε και με το νομοσχέδιο που συζητάμε σήμερα.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Εξακολουθείτε να διαφημίζετε υγειονομικά πρωτόκολλα, αλλά τρεις μέρες τώρα σας ζητάμε να τα παρουσιάσετε. Επιλέξατε στην παρουσίαση των μέτρων με τον Πρωθυπουργό να αναφερθείτε σε αυτά με μία πάρα πολύ </w:t>
      </w:r>
      <w:r w:rsidRPr="007B1602">
        <w:rPr>
          <w:rFonts w:ascii="Arial" w:hAnsi="Arial"/>
          <w:sz w:val="24"/>
          <w:szCs w:val="24"/>
          <w:lang w:eastAsia="el-GR"/>
        </w:rPr>
        <w:lastRenderedPageBreak/>
        <w:t xml:space="preserve">καλοστημένη παρουσίαση, πράγματι, αλλά υγειονομικά πρωτόκολλα δεν είδαμε.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Δεν έχετε δώσει απαντήσεις ακόμα ούτε ως προς το ποιος εκπονεί τα υγειονομικά πρωτόκολλα. Είπατε, βέβαια, ότι η πιστοποίηση θα γίνεται από ιδιώτες, άλλη μία εξυπηρέτηση. Δεν λέτε ποιος θα ελέγχει. Μας αναφέρατε μία σειρά από αρχές, χωρίς να ξεκαθαρίσετε ποιος κάνει τι. Ούτε πώς θα μοιραστεί αυτό το κόστος και το βάρος για τους επιχειρηματίες που καλούνται, όταν τα βγάλετε αυτά τα πρωτόκολλα, να τα υλοποιήσουν.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Η Ευρωπαϊκή Ένωση σας ζητά να καταθέσετε ένα σχέδιο, το οποίο δεν έχετε εκπονήσει. Τι θα παραδώσετε; Λευκές σελίδες; Αοριστολογίες; Υποθέσεις; Την απόφαση της Κομισιόν τη γνωρίζετε, αλλά δεν έχετε καταθέσει τίποτα σήμερα εδώ.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Δυστυχώς, δεν φτάνει μόνο αυτό. Το κρισιμότερο είναι ότι είστε παντελώς ανακόλουθος στο ζήτημα προστασίας της δημόσιας υγείας. Πριν λίγες ημέρες αναφερόσασταν στα μαζικά τεστ που θα πρέπει να κάνει κάθε τουρίστας που έρχεται στη χώρα μας εβδομήντα δύο ώρες πριν. Τι άλλαξε και ξεπεράσατε αυτή σας την δέσμευση; Αυτό που άλλαξε είναι ότι δεν είχατε συνομιλήσει με τους ειδικούς.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 xml:space="preserve">Εδώ, πράγματι, υπάρχει ένα κενό από μεριάς της Ευρωπαϊκής Ένωσης. Θα έπρεπε να έχει εκπονήσει ένα κοινό πλαίσιο μέτρων και κανόνων και όχι να περιοριστεί σε συστάσεις. Έριξε το βάρος μόνο στις αερομεταφορές. Πράγματι.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Εσείς, ωστόσο, τι κάνατε για να το καλύψετε αυτό; Ανακοινώνετε υγειονομικά πρωτόκολλα και την υποχρεωτικότητα για τεστ στο ακροατήριο της νεολαίας της Νέας Δημοκρατίας, προκειμένου προφανώς να γίνεται αρεστός. Αυτή ήταν η αγωνία σας.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Είπατε για υγειονομικό διαβατήριο. Άλλο ατόπημα. Κάθε επιβάτης πτήσης από το εξωτερικό προς την Ελλάδα θα πρέπει εντός των τελευταίων εβδομήντα δύο ωρών να έχει λάβει πιστοποιητικό υγειονομικού χαρακτήρα. Αυτό στις 9 Μαΐου. Μία σειρά από διαφορετικές τοποθετήσεις. Μάλιστα, φτάσατε χθες να πείτε -και πραγματικά πώς το σκεφτήκατε;- ότι ένας τουρίστας στη χώρα μας δεν μπορεί να εμφανίσει συμπτώματα τις έξι-επτά ημέρες που θα μείνει. Καμμία αίσθηση σοβαρότητας.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Εσείς έρχεστε και κατηγορείτε τον ΣΥΡΙΖΑ, που με αίσθημα ευθύνης, όχι απλά ξανάστησε το ΕΣΥ, που εσείς είχατε διαλύσει όλα τα προηγούμενα χρόνια της δικής σας διακυβέρνησης, αλλά και που υλοποίησε κατά γράμμα και υποστήριξε απόλυτα τις οδηγίες των ειδικών και εμπειρογνομώνων.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 xml:space="preserve">Μικροκομματική Αντιπολίτευση, όπως το δικό σας κόμμα, εμείς δεν κάναμε. Εσείς, όμως, ο ίδιος έρχεστε και μπερδεύετε την κοινή γνώμη με τις αλλαγές, τα ολισθήματα, δημιουργείτε ένα αίσθημα ανασφάλειας ελλείψει σοβαρού σχεδιασμού. Τόσο καιρό, λοιπόν, μιλάτε, χωρίς να περιμένετε τις ανακοινώσεις και τις αποφάσεις του ΕΟΔΥ, των εμπειρογνωμόνων και ο μόνος σας στόχος είναι να εντυπωσιάσετε τα κομματικά σας ακροατήρια.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Εμείς από την πρώτη μέρα ήμασταν σαφείς. Δεν χρειάζονται ούτε λόγια του αέρα, ούτε λάθη, ούτε πρακτικές που μόνο ζημιά κάνουν. Για εμάς πρέπει να λειτουργήσει ο τουρισμός, πάντα με πρώτη μέριμνα τη δημόσια υγεία. Η προστασία, λοιπόν, της δημόσιας υγείας είναι απαραίτητο να συμβεί και μπορεί να υπάρξει μόνο αν υπάρχει επιχειρησιακή, οργανωτική και λειτουργική ετοιμότητα του δημοσίου συστήματος. Να αναγνωρίζει κάθε πιθανό και ύποπτο κρούσμα, να απομονώνεται και να ακολουθείται η διαδικασία που προβλέπεται από τους ειδικούς. Μοριακά τεστ, γρήγορα τεστ ελέγχου, σοβαρά, αξιόπιστα, μαζικά, σε κάθε προορισμό. Ενίσχυση των μονάδων υγείας σε κάθε τουριστικό προορισμό.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Δεν μας έχετε πει ποια είναι τα κέντρα αναφοράς, αν υπάρχει επάρκεια σε γιατρούς, αν υπάρχει γρήγορο μοριακό τεστ. Χρειάζεται, λοιπόν, ένα σχέδιο, που δεν το έχετε, όπως δεν έχετε και τα υγειονομικά πρωτόκολλα.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 xml:space="preserve">Κύριε Υπουργέ, παρουσιάζει ιδιαίτερο ενδιαφέρον πως η γλώσσα η λανθάνουσα λέει την αλήθεια, όπως λέει και ο θυμόσοφος λαός μας. Έτσι, λοιπόν, χθες, στην τοποθέτησή σας κατά τη δεύτερη ανάγνωση του νομοσχεδίου, σας ξέφυγε μάλλον και είπατε ότι καθένας από τους επιχειρηματίες θα πάρει την απόφασή του για το αν θα ανοίξει ή όχι.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Αυτό είναι το σχέδιο της Νέας Δημοκρατίας, να μετακυλήσει όλο το βάρος, όλη την ευθύνη, στους μικρομεσαίους επιχειρηματίες, να τους κάνει να είναι ζόμπι, όπως λένε οι Υπουργοί σας. Το πλάνο σας είναι τόσο ξεκάθαρο όσο το χρονοδιάγραμμα της υλοποίησής του.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Υποπέσατε, όμως, κύριε Υπουργέ, και σε ένα ακόμα λεκτικό ατόπημα. Στην προσπάθειά σας να μας πείσετε για τις επιτυχίες του ελληνικού τουρισμού και για το πώς έχει αλλάξει η εικόνα στο εξωτερικό, παραδεχθήκατε ότι το αποτέλεσμα αυτό ήρθε ως καρπός των προσπαθειών των τελευταίων ετών.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Να σας θυμίσουμε, λοιπόν, πως ο ΣΥΡΙΖΑ ήταν κυβέρνηση τα τελευταία χρόνια, ο ΣΥΡΙΖΑ, που τα στελέχη σας κατηγόρησαν ότι δεν θέλει τουρίστες, ενώ γνωρίζετε ότι φέραμε ρεκόρ σε αφίξεις και επενδύσεις και, επίσης, διαχειριστήκαμε μία σειρά από κρίσεις με πολύ μεγάλη επιτυχία. Και όχι των τελευταίων εβδομάδων, όπως σπεύσατε να διορθώσετε όταν το καταλάβατε.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 xml:space="preserve">Αναρωτιέμαι, επίσης, γιατί εξακολουθείτε να διατυπώνετε διαρκώς τη φράση ότι «είναι μία χρυσή ευκαιρία, ίσως και η μοναδική, για να δώσουμε ένα τέλος στον ερασιτεχνισμό», όταν μας καταθέτετε ένα νομοσχέδιο που μόνο ερασιτεχνισμό έχει. Μόνο ανωριμότητα δείχνει. Ατελείς διατάξεις, λανθασμένες διατάξεις, αντισυνταγματικές διατάξεις, προχειρότητα, αποσπασματικότητα, μία σειρά από διατάξεις άλλων Υπουργείων, που δεν λαμβάνουν υπ’ όψιν ούτε το Σύνταγμα κάποιες φορές, το χωροταξικό πλαίσιο. Δεν λαμβάνουν υπ’ όψιν τίποτα. Και δεν είναι και οι Υπουργοί εδώ για να το υποστηρίξουν.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Υπό την προφανή, λοιπόν, κατάσταση των επιπτώσεων της πανδημίας, εμείς αυτό που περιμέναμε ήταν έναν νόμο-πλαίσιο που θα καταφέρει να στηρίξει τη μικρομεσαία επιχείρηση, να διασώσει τον ελληνικό τουρισμό, προκειμένου να μην οδηγηθεί σε ύφεση ολόκληρη η ελληνική οικονομία.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Την είχατε, κύριε Υπουργέ, την ευκαιρία, να σώσετε χιλιάδες επιχειρήσεις, να σώσετε χιλιάδες εργαζόμενους. Επιλέγετε να αδιαφορείτε. Όπως επιλέξατε να αδιαφορήσετε και για όλες τις βελτιώσεις, προσθήκες, αλλαγές, επισημάνσεις, την αγωνία που εκφράστηκε από τους φορείς και από την Αξιωματική Αντιπολίτευση, σε αυτή την πολύ κακή </w:t>
      </w:r>
      <w:r w:rsidRPr="007B1602">
        <w:rPr>
          <w:rFonts w:ascii="Arial" w:hAnsi="Arial"/>
          <w:sz w:val="24"/>
          <w:szCs w:val="24"/>
          <w:lang w:val="en-US" w:eastAsia="el-GR"/>
        </w:rPr>
        <w:t>fast</w:t>
      </w:r>
      <w:r w:rsidRPr="007B1602">
        <w:rPr>
          <w:rFonts w:ascii="Arial" w:hAnsi="Arial"/>
          <w:sz w:val="24"/>
          <w:szCs w:val="24"/>
          <w:lang w:eastAsia="el-GR"/>
        </w:rPr>
        <w:t xml:space="preserve"> </w:t>
      </w:r>
      <w:r w:rsidRPr="007B1602">
        <w:rPr>
          <w:rFonts w:ascii="Arial" w:hAnsi="Arial"/>
          <w:sz w:val="24"/>
          <w:szCs w:val="24"/>
          <w:lang w:val="en-US" w:eastAsia="el-GR"/>
        </w:rPr>
        <w:t>track</w:t>
      </w:r>
      <w:r w:rsidRPr="007B1602">
        <w:rPr>
          <w:rFonts w:ascii="Arial" w:hAnsi="Arial"/>
          <w:sz w:val="24"/>
          <w:szCs w:val="24"/>
          <w:lang w:eastAsia="el-GR"/>
        </w:rPr>
        <w:t xml:space="preserve"> διαδικασία.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Είναι προφανές ότι δεν σας ενδιαφέρει να υλοποιηθεί ούτε ο καταδυτικός τουρισμός, ούτε το </w:t>
      </w:r>
      <w:r w:rsidRPr="007B1602">
        <w:rPr>
          <w:rFonts w:ascii="Arial" w:hAnsi="Arial"/>
          <w:sz w:val="24"/>
          <w:szCs w:val="24"/>
          <w:lang w:val="en-US" w:eastAsia="el-GR"/>
        </w:rPr>
        <w:t>glamping</w:t>
      </w:r>
      <w:r w:rsidRPr="007B1602">
        <w:rPr>
          <w:rFonts w:ascii="Arial" w:hAnsi="Arial"/>
          <w:sz w:val="24"/>
          <w:szCs w:val="24"/>
          <w:lang w:eastAsia="el-GR"/>
        </w:rPr>
        <w:t xml:space="preserve">, ούτε τα όσα φέρατε κ.λπ.. Αυτό που σας ενδιαφέρει είναι να πείτε ότι το κάνατε. Δεν το κάνατε σωστά, όμως.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 xml:space="preserve">Είχατε την ευκαιρία, λοιπόν, να ενσωματώσετε ρυθμίσεις για την ουσιαστική στήριξη του κλάδου. Ούτε αυτό το κάνατε. Φέρνετε ένα νομοσχέδιο, που επί της ουσίας είναι μία πολύ πρόχειρη παράθεση διαφορετικών διατάξεων. Με πρόχειρο τρόπο ρυθμίζετε τον καταδυτικό τουρισμό, χωρίς επαρκή τεκμηρίωση περιβαλλοντικά. Αυτό είναι ένα έλλειμμα σε όλη την έκταση του νομοσχεδίου. Και, βέβαια, δεν έχετε καμμία πρόνοια απολύτως για όσους υπηρετούν τον τουρισμό.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Μη μας πείτε ότι αυτά τα ερωτήματα απαντήθηκαν προχθές από τον Πρωθυπουργό. Θα κοροϊδεύετε μόνο τον εαυτό σας και κανέναν άλλον. Διότι η αγωνία των φορέων του τουρισμού εκφράζεται δύο ημέρες συνεχόμενα. Δεν υπάρχει καμμία απολύτως ικανοποίηση από τα μέτρα. Αγωνία υπάρχει, απαισιοδοξία και απόγνωση.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Καταθέτετε, επίσης, ένα νομοσχέδιο όπου ο ίδιος υποβαθμίζετε τον ρόλο του Υπουργείου. Πρωτοφανές! Ο ίδιος ο Υπουργός να δίνει αρμοδιότητες του Υπουργείου του -συνήθως το αντίθετο συμβαίνει- στο ΤΑΙΠΕΔ, στο ξενοδοχειακό επιμελητήριο, στη </w:t>
      </w:r>
      <w:r w:rsidRPr="007B1602">
        <w:rPr>
          <w:rFonts w:ascii="Arial" w:hAnsi="Arial"/>
          <w:sz w:val="24"/>
          <w:szCs w:val="24"/>
          <w:lang w:val="en-US" w:eastAsia="el-GR"/>
        </w:rPr>
        <w:t>Marketing</w:t>
      </w:r>
      <w:r w:rsidRPr="007B1602">
        <w:rPr>
          <w:rFonts w:ascii="Arial" w:hAnsi="Arial"/>
          <w:sz w:val="24"/>
          <w:szCs w:val="24"/>
          <w:lang w:eastAsia="el-GR"/>
        </w:rPr>
        <w:t xml:space="preserve"> </w:t>
      </w:r>
      <w:r w:rsidRPr="007B1602">
        <w:rPr>
          <w:rFonts w:ascii="Arial" w:hAnsi="Arial"/>
          <w:sz w:val="24"/>
          <w:szCs w:val="24"/>
          <w:lang w:val="en-US" w:eastAsia="el-GR"/>
        </w:rPr>
        <w:t>Greece</w:t>
      </w:r>
      <w:r w:rsidRPr="007B1602">
        <w:rPr>
          <w:rFonts w:ascii="Arial" w:hAnsi="Arial"/>
          <w:sz w:val="24"/>
          <w:szCs w:val="24"/>
          <w:lang w:eastAsia="el-GR"/>
        </w:rPr>
        <w:t xml:space="preserve">. Φαντάζομαι, θα είδατε και το πόρισμα της ανεξάρτητης αρχής σχετικά. Και θα επανέλθουμε.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Καταθέτετε ένα σχέδιο που περιλαμβάνει κάποιες διατάξεις στα όρια της αντισυνταγματικότητας, είτε πρόκειται για την προσθήκη των δασικών εκτάσεων για την προσμέτρηση των όρων δόμησης, είτε πρόκειται για τη </w:t>
      </w:r>
      <w:r w:rsidRPr="007B1602">
        <w:rPr>
          <w:rFonts w:ascii="Arial" w:hAnsi="Arial"/>
          <w:sz w:val="24"/>
          <w:szCs w:val="24"/>
          <w:lang w:eastAsia="el-GR"/>
        </w:rPr>
        <w:lastRenderedPageBreak/>
        <w:t xml:space="preserve">νομοθεσία για τον αιγιαλό, είτε πρόκειται, κυρίως, για την παραβίαση του αρχαιολογικού νόμου.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Σας επισημάναμε πάρα πολλές φορές αυτές τις μέρες ότι αυτά δεν θα μπορέσουν να βρουν εφαρμογή και εμείς οι ίδιοι είμαστε αυτοί που σας δώσαμε τις λύσεις. Και έρχεστε σήμερα και παρουσιάζετε κάποιες αποσύρσεις</w:t>
      </w:r>
      <w:r w:rsidRPr="007B1602">
        <w:rPr>
          <w:rFonts w:ascii="Arial" w:hAnsi="Arial"/>
          <w:color w:val="FF0000"/>
          <w:sz w:val="24"/>
          <w:szCs w:val="24"/>
          <w:lang w:eastAsia="el-GR"/>
        </w:rPr>
        <w:t xml:space="preserve"> </w:t>
      </w:r>
      <w:r w:rsidRPr="007B1602">
        <w:rPr>
          <w:rFonts w:ascii="Arial" w:hAnsi="Arial"/>
          <w:sz w:val="24"/>
          <w:szCs w:val="24"/>
          <w:lang w:eastAsia="el-GR"/>
        </w:rPr>
        <w:t xml:space="preserve">κάποιων διατάξεων, αλλά όχι των σωστών. Διότι έχουμε πάρα πολύ σοβαρό πρόβλημα, όχι μόνο εμείς, ολόκληρη η χώρα, όταν παραβιάζετε τον αρχαιολογικό νόμο, όταν παραδίδετε αρχαιολογικούς χώρους στην ιδιωτικοποίηση. Είναι προφανές το τι προσπαθείτε να εξυπηρετήσετε.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Προκαλεί, επίσης, απορία γιατί το Υπουργείο φέρνει σοβαρές χωροταξικές ρυθμίσεις, χωρίς στοιχειώδη αναφορά στον χωροταξικό του τουρισμό, αυτό που εσείς έχετε δεσμευτεί ότι θα φέρετε μέχρι τέλος του έτους. Μα, ούτε σε αναφορά δεν το περιλαμβάνετε. Πού είναι το σχέδιό σας;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Είναι προφανές πως όλοι θέλουμε τις επενδύσεις, υγιείς επενδύσεις, στρατηγικές επενδύσεις, σοβαρές επενδύσεις είναι αυτές που θα εγγυηθούν και τη δυναμική επανεκκίνηση του ελληνικού τουρισμού. Αυτές, όμως, θα πρέπει να γίνονται με περιβαλλοντικό πρόσημο. Διότι μόνο τότε μπορεί να γίνουν πραγματικά μοχλός δίκαιης και βιώσιμης ανάπτυξης. Σε αυτό δεν μας έχει επιβεβαιώσει μόνο ο κορωνοϊός, αλλά η κλιματική αλλαγή και μία σειρά από κρίσεις που περάσαμε τα προηγούμενα χρόνια. Είναι προφανές πως αλλάζουν </w:t>
      </w:r>
      <w:r w:rsidRPr="007B1602">
        <w:rPr>
          <w:rFonts w:ascii="Arial" w:hAnsi="Arial"/>
          <w:sz w:val="24"/>
          <w:szCs w:val="24"/>
          <w:lang w:eastAsia="el-GR"/>
        </w:rPr>
        <w:lastRenderedPageBreak/>
        <w:t xml:space="preserve">και οι προτιμήσεις των ταξιδιωτών. Στρέφονται στην ποιότητα, κάτι που εσείς αγνοείτε, θεσμοθετώντας το </w:t>
      </w:r>
      <w:r w:rsidRPr="007B1602">
        <w:rPr>
          <w:rFonts w:ascii="Arial" w:hAnsi="Arial"/>
          <w:sz w:val="24"/>
          <w:szCs w:val="24"/>
          <w:lang w:val="en-US" w:eastAsia="el-GR"/>
        </w:rPr>
        <w:t>glamping</w:t>
      </w:r>
      <w:r w:rsidRPr="007B1602">
        <w:rPr>
          <w:rFonts w:ascii="Arial" w:hAnsi="Arial"/>
          <w:sz w:val="24"/>
          <w:szCs w:val="24"/>
          <w:lang w:eastAsia="el-GR"/>
        </w:rPr>
        <w:t xml:space="preserve">.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Εμείς, λοιπόν, είμαστε υπέρ αυτών των ρυθμίσεων που διευκολύνουν την επιχειρηματική δραστηριότητα. Γι’ αυτό σας καταθέσαμε προτάσεις. Εσείς πάλι είστε φανερά υπέρμαχοι ενός άναρχου σχεδιασμού, που το μόνο που κάνει είναι να επαναλαμβάνει στρεβλώσεις του παρελθόντος διαρκώς και να παραδίδει τον δημόσιο χώρο στα χέρια συγκεκριμένων επιχειρηματικών συμφερόντων.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Ας μην ξεχνάμε, όμως, ότι το νομοσχέδιο που κατατέθηκε θα έπρεπε να αφορά κυρίως το πλαίσιο για τον καταδυτικό τουρισμό. </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Δέκα μήνες στο Υπουργείο δεν καταφέρατε να βγάλετε μία ΚΥΑ για μία σειρά από θεματικές μορφές τουρισμού που τις χρειάζεται η χώρα, που τις χρειάζεται ο ελληνικός τουρισμός ως μοχλούς. Και φέρνετε μόνο μία κι αυτή με τόση προχειρότητα που δεν θα μπορέσει να εφαρμοστεί. </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Γιατί ο καταδυτικός τουρισμός αποτελεί έναν τομέα τουρισμού ιδιαίτερα ποιοτικό. Ελκύει και προσελκύει ανθρώπους με σεβασμό προς το περιβάλλον, που ξοδεύουν και πάρα πολλά χρήματα και διανύουν μεγάλες αποστάσεις για να απολαύσουν τον βυθό, θα μπορούσαν και της χώρας μας. Είπαμε, όμως, έχετε κάνει λάθη ανάμεσα στο νομοσχέδιο και την αιτιολογική έκθεση.</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 xml:space="preserve">Θα περιμέναμε, λοιπόν, να καταθέσετε σήμερα ένα σχέδιο που φέρνει τη δυνατότητα να αξιοποιηθεί η πλούσια βιοποικιλότητα του τόπου. Δεν εναρμονίζεστε ούτε με τις Ευρωπαϊκές Συνθήκες και προτάσεις για το </w:t>
      </w:r>
      <w:r w:rsidRPr="007B1602">
        <w:rPr>
          <w:rFonts w:ascii="Arial" w:hAnsi="Arial"/>
          <w:sz w:val="24"/>
          <w:szCs w:val="24"/>
          <w:lang w:val="en-US" w:eastAsia="el-GR"/>
        </w:rPr>
        <w:t>du</w:t>
      </w:r>
      <w:r w:rsidRPr="007B1602">
        <w:rPr>
          <w:rFonts w:ascii="Arial" w:hAnsi="Arial"/>
          <w:sz w:val="24"/>
          <w:szCs w:val="24"/>
          <w:lang w:eastAsia="el-GR"/>
        </w:rPr>
        <w:t>mping.</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Πάμε, λοιπόν. Στον καταδυτικό τουρισμό λέτε ότι φέρνετε κάτι καινούργιο. Δεν είναι ένα πρωτόλειο κείμενο. Βαφτίζετε νέο τις επικαιροποιήσεις του ν.3409/2005. Ήδη από τον ορισμό του σκοπού του καταδυτικού τουρισμού παραλείπετε την πρόβλεψη για υγειονομική προστασία και φροντίδα των δυτών. Θα έπρεπε κατ’ ελάχιστον να έχετε ζητήσει και να παρουσιάζεται αυτήν τη στιγμή από το Υπουργείο Υγείας ένα επιχειρησιακό σχέδιο για αντιμετώπιση περιστατικών της νόσου των δυτών. </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Θα πρέπει, επίσης, κατά την άποψή σας, ο αυτοδύτης, που συχνά είναι αυτός που ανακαλύπτει και τα ναυάγια, να πληρώνει προκειμένου να μπορέσει να κάνει κατάδυση στον εκάστοτε πάροχο που εσείς προτιμάτε. Το τρομακτικό ολίσθημά σας είναι το ότι διατηρείτε την διάταξη του άρθρου 13, με την οποία τροποποιείτε προηγούμενες διατάξεις περί καταδυτικών πάρκων. Όχι μόνο καταργείτε την απαγόρευση για ίδρυση καταδυτικών πάρκων σε απόσταση μικρότερη των τριών ναυτικών μιλίων από έναν κηρυγμένο ενάλιο χώρο, αλλά προχωράτε ακόμα παραπέρα. Επιτρέπετε την ένταξη ενός κηρυγμένου ενάλιου και αρχαιολογικού χώρου μέσα στο ίδιο το καταδυτικό πάρκο. Κατά συνέπεια, </w:t>
      </w:r>
      <w:r w:rsidRPr="007B1602">
        <w:rPr>
          <w:rFonts w:ascii="Arial" w:hAnsi="Arial"/>
          <w:sz w:val="24"/>
          <w:szCs w:val="24"/>
          <w:lang w:eastAsia="el-GR"/>
        </w:rPr>
        <w:lastRenderedPageBreak/>
        <w:t>αυτός που θα διαχειρίζεται το καταδυτικό πάρκο, θα διαχειρίζεται και τον αρχαιολογικό χώρο.</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Γιατί δεν αποσύρατε αυτές τις διατάξεις; Ξέρετε πάρα πολύ καλά πως αντιβαίνει και παραβιάζει κατάφωρα τον αρχαιολογικό νόμο, με βάση τον οποίο αρχαία και νεότερα μνημεία που ανήκουν ήδη κατά κυριότητα και νομή στο δημόσιο τίθενται εκτός πεδίου συναλλαγών, καθίστανται ανεπίδεκτα χρησικτησίας κι εδώ υπάρχει ένα σοβαρό ζήτημα αντισυνταγματικότητας. </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Δεν τις καταργήσατε αυτές τις διατάξεις και είναι προφανές πως δεν μπήκαν εκ παραδρομής. Διότι εμείς σας αναφέραμε τρία συγκεκριμένα σημεία: Άρθρο 6, παράγραφος 13, άρθρο 13, παράγραφος 12, τελευταίο εδάφιο και παράγραφος 6,  τα τρία τελευταία εδάφια. Το ότι μετά από τόση συζήτηση, μετά από τόση αντίδραση στην πρόθεση να προσφύγουν στο Σ.τ.Ε. και απολύτως δίκαια, εσείς δεν τα αποσύρετε. Άρα, προφανώς, δεν γίνεται εκ παραδρομής. </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Δεν υπάρχει καμμία σύνδεση για το </w:t>
      </w:r>
      <w:r w:rsidRPr="007B1602">
        <w:rPr>
          <w:rFonts w:ascii="Arial" w:hAnsi="Arial"/>
          <w:sz w:val="24"/>
          <w:szCs w:val="24"/>
          <w:lang w:val="en-US" w:eastAsia="el-GR"/>
        </w:rPr>
        <w:t>du</w:t>
      </w:r>
      <w:r w:rsidRPr="007B1602">
        <w:rPr>
          <w:rFonts w:ascii="Arial" w:hAnsi="Arial"/>
          <w:sz w:val="24"/>
          <w:szCs w:val="24"/>
          <w:lang w:eastAsia="el-GR"/>
        </w:rPr>
        <w:t xml:space="preserve">mping με το Πρωτόκολλο της Βαρκελώνης ή με τα </w:t>
      </w:r>
      <w:r w:rsidRPr="007B1602">
        <w:rPr>
          <w:rFonts w:ascii="Arial" w:hAnsi="Arial"/>
          <w:sz w:val="24"/>
          <w:szCs w:val="24"/>
          <w:lang w:val="en-US" w:eastAsia="el-GR"/>
        </w:rPr>
        <w:t>guidelines</w:t>
      </w:r>
      <w:r w:rsidRPr="007B1602">
        <w:rPr>
          <w:rFonts w:ascii="Arial" w:hAnsi="Arial"/>
          <w:sz w:val="24"/>
          <w:szCs w:val="24"/>
          <w:lang w:eastAsia="el-GR"/>
        </w:rPr>
        <w:t xml:space="preserve"> της Νάπολης. Προκαλεί προβληματισμό ότι κάτω από την ταμπέλα του καταδυτικού τουρισμού αναψυχής περιλαμβάνεται πλήθος τροποποιήσεων χωρίς αναφορά στο χωροταξικό. Τα προσπερνάω.</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Τουριστικοί λιμένες. Εισάγετε ρυθμίσεις κι έρχεστε για άλλη μία φορά να υποβαθμίσετε τον ρόλο του Υπουργείου. Δίνετε αρμοδιότητες του Υπουργείου </w:t>
      </w:r>
      <w:r w:rsidRPr="007B1602">
        <w:rPr>
          <w:rFonts w:ascii="Arial" w:hAnsi="Arial"/>
          <w:sz w:val="24"/>
          <w:szCs w:val="24"/>
          <w:lang w:eastAsia="el-GR"/>
        </w:rPr>
        <w:lastRenderedPageBreak/>
        <w:t xml:space="preserve">στο ΤΑΙΠΕΔ, ενώ ξέρετε ότι επί κυβέρνησης ΣΥΡΙΖΑ ταχύτατα εκδόθηκαν τρία προεδρικά διατάγματα για τις μαρίνες Πύλου, Αλίμου, Χίου. Προχθές ψηφίσατε τον νόμο έκτρωμα για το περιβάλλον κι έρχεστε και τον αλλάζετε σήμερα. </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Πώς καταθέτετε ρυθμίσεις, όπως -αν είναι δυνατόν- η ενσωμάτωση γειτνιαζόντων δασικών εκτάσεων προκειμένου να συνυπολογιστεί στους συντελεστές δόμησης; Βάσει ποιου νόμου και ποιου σχεδιασμού τα καταθέτετε; Θα μου πείτε εσείς έχετε φτάσει να καταργείτε τον ελεύθερο ανταγωνισμό δίνοντας όλη την προβολή για την προώθηση της χώρας σε μία και μόνο η συγκεκριμένη ιδιωτική εταιρεία, με ΠΝΠ, εν μέσω κορωνοϊού. Αυτή ήταν η μόνη σας μέριμνα και αυτό είναι το μόνο μέτρο που έχετε πάρει για τον ελληνικό τουρισμό.</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Κι ενώ ο τουριστικός κόσμος χάνεται, εσείς φέρνετε ένα νέο τύπο καταλύματος -και σωστά- το </w:t>
      </w:r>
      <w:r w:rsidRPr="007B1602">
        <w:rPr>
          <w:rFonts w:ascii="Arial" w:hAnsi="Arial"/>
          <w:sz w:val="24"/>
          <w:szCs w:val="24"/>
          <w:lang w:val="en-US" w:eastAsia="el-GR"/>
        </w:rPr>
        <w:t>glamping</w:t>
      </w:r>
      <w:r w:rsidRPr="007B1602">
        <w:rPr>
          <w:rFonts w:ascii="Arial" w:hAnsi="Arial"/>
          <w:sz w:val="24"/>
          <w:szCs w:val="24"/>
          <w:lang w:eastAsia="el-GR"/>
        </w:rPr>
        <w:t xml:space="preserve">., το οποίο υπονομεύετε μόλις το θεσμοθετείτε. Είναι δυνατόν να φέρνετε ένα νέο τουριστικό προϊόν χωρίς καμμία λειτουργική και τεχνική προδιαγραφή, παρά μόνο αόριστες αναφορές σε ποιοτικά κριτήρια; Σας είπαμε ότι θα έπρεπε να είναι τουλάχιστον τεσσάρων αστέρων. Επιτρέπετε δε το χειρότερο, να χορηγηθεί προσωρινή άδεια χρήσης σήματος </w:t>
      </w:r>
      <w:r w:rsidRPr="007B1602">
        <w:rPr>
          <w:rFonts w:ascii="Arial" w:hAnsi="Arial"/>
          <w:sz w:val="24"/>
          <w:szCs w:val="24"/>
          <w:lang w:val="en-US" w:eastAsia="el-GR"/>
        </w:rPr>
        <w:t>glamping</w:t>
      </w:r>
      <w:r w:rsidRPr="007B1602">
        <w:rPr>
          <w:rFonts w:ascii="Arial" w:hAnsi="Arial"/>
          <w:sz w:val="24"/>
          <w:szCs w:val="24"/>
          <w:lang w:eastAsia="el-GR"/>
        </w:rPr>
        <w:t xml:space="preserve"> χωρίς να υπάρχουν λειτουργικές και τεχνικές προδιαγραφές, αφού δεν τις έχει εκπονήσει ακόμα το ΞΕΕ, για μία πενταετία. Το νομοθετείτε ακριβώς; </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 xml:space="preserve">(Στο σημείο αυτό την Προεδρική Έδρα καταλαμβάνει ο Ζ΄ Αντιπρόεδρος της Βουλής, κ. </w:t>
      </w:r>
      <w:r w:rsidRPr="007B1602">
        <w:rPr>
          <w:rFonts w:ascii="Arial" w:hAnsi="Arial"/>
          <w:b/>
          <w:sz w:val="24"/>
          <w:szCs w:val="24"/>
          <w:lang w:eastAsia="el-GR"/>
        </w:rPr>
        <w:t>ΑΠΟΣΤΟΛΟΣ ΑΒΔΕΛΑΣ</w:t>
      </w:r>
      <w:r w:rsidRPr="007B1602">
        <w:rPr>
          <w:rFonts w:ascii="Arial" w:hAnsi="Arial"/>
          <w:sz w:val="24"/>
          <w:szCs w:val="24"/>
          <w:lang w:eastAsia="el-GR"/>
        </w:rPr>
        <w:t>)</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Όσον αφορά την παραχώρηση της απλής χρήσης στους αιγιαλούς, εκμεταλλεύεστε την πανδημία για να περάσετε ό,τι σας συμφέρει. Δεν γίνεται καμμία συγκεκριμένη αναφορά στο σχέδιό σας. Προβαίνετε σε μόνιμες ρυθμίσεις. Ακόμα δεν το έχετε τροποποιήσει. Με πρόσχημα την πανδημία, λοιπόν, ανοίγετε την κερκόπορτα για κατάληψη του δημόσιου χώρου. Η πανδημία, βέβαια, για εσάς δικαιολογεί συνήθως μόνιμες ρυθμίσεις που καλύπτουν το όραμά σας για τον δημόσιο χώρο.</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Για τα υγειονομικά πρωτόκολλα να κάνω μία ερώτηση μόνο, γιατί δεν έχουμε και χρόνο. Πού είναι αυτά τα υγειονομικά πρωτόκολλα; Είναι η ίδια ερώτηση που σας κάνουμε τρεις μέρες τώρα. Ποιος τα δίνει; Πού θα τα δίνει; Ποιος θα ελέγχει; Ποιος θα είναι ο φορέας πιστοποίησης. Πού θα εκπαιδευτούν και πώς θα εκπαιδευτούν οι εργαζόμενοι; Ποιος θα καλύψει το κόστος; </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Θα καταλήξω, κύριε Υπουργέ, κρίνοντας το σύνολο των διατάξεων που φέρνετε ως κατώτερες των περιστάσεων και των αναγκών του ελληνικού τουρισμού. Και το κάνουμε με λύπη, διότι ο ελληνικός τουρισμός είναι η ψυχή της Ελλάδας, είναι η καρδιά της Ελλάδας και είναι και η βαριά βιομηχανία της χώρας. Κι εσείς αδιαφορείτε παντελώς. </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Χάνετε μία ευκαιρία καλής και ουσιαστικής νομοθέτησης προκειμένου να εξυπηρετήσετε πολύ λίγους και συγκεκριμένους. Αδιαφορείτε για την επόμενη μέρα του ελληνικού τουρισμού. Προτιμάτε να πηγαίνετε σε καλοστημένα ή κακοστημένα, όπως αποδεικνύεται, σόου. Οι φορείς και ο κόσμος του τουρισμού, όμως, έχουν απογοητευτεί γιατί τους έχετε αφήσει απροστάτευτους.</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Κύριε Υπουργέ, ο ελληνικός τουρισμός έχει βαθιές και πολύ γερές ρίζες. Είτε τον βοηθήσετε είτε αδιαφορήσετε, θα ανακάμψει, θα επανακκινήσει, θα τα καταφέρει. Θα θυμάται, όμως, ότι τον αφήσατε αβοήθητο. </w:t>
      </w:r>
    </w:p>
    <w:p w:rsidR="007B1602" w:rsidRPr="007B1602" w:rsidRDefault="007B1602" w:rsidP="007B1602">
      <w:pPr>
        <w:autoSpaceDE w:val="0"/>
        <w:autoSpaceDN w:val="0"/>
        <w:adjustRightInd w:val="0"/>
        <w:spacing w:after="160" w:line="600" w:lineRule="auto"/>
        <w:ind w:firstLine="720"/>
        <w:jc w:val="center"/>
        <w:rPr>
          <w:rFonts w:ascii="Arial" w:hAnsi="Arial"/>
          <w:sz w:val="24"/>
          <w:szCs w:val="24"/>
          <w:lang w:eastAsia="el-GR"/>
        </w:rPr>
      </w:pPr>
      <w:r w:rsidRPr="007B1602">
        <w:rPr>
          <w:rFonts w:ascii="Arial" w:hAnsi="Arial"/>
          <w:sz w:val="24"/>
          <w:szCs w:val="24"/>
          <w:lang w:eastAsia="el-GR"/>
        </w:rPr>
        <w:t>(Χειροκροτήματα από την πτέρυγα του ΣΥΡΙΖΑ)</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b/>
          <w:bCs/>
          <w:sz w:val="24"/>
          <w:szCs w:val="24"/>
          <w:lang w:eastAsia="el-GR"/>
        </w:rPr>
        <w:t>ΠΡΟΕΔΡΕΥΩΝ (Απόστολος Αβδελάς):</w:t>
      </w:r>
      <w:r w:rsidRPr="007B1602">
        <w:rPr>
          <w:rFonts w:ascii="Arial" w:hAnsi="Arial"/>
          <w:sz w:val="24"/>
          <w:szCs w:val="24"/>
          <w:lang w:eastAsia="el-GR"/>
        </w:rPr>
        <w:t xml:space="preserve"> Ευχαριστούμε πολύ την κ. Νοτοπούλου. </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Τον λόγο έχει ο κ. Γεώργιος Φραγγίδης, ειδικός αγορητής του Κινήματος Αλλαγής, για δεκαπέντε λεπτά.</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b/>
          <w:bCs/>
          <w:sz w:val="24"/>
          <w:szCs w:val="24"/>
          <w:lang w:eastAsia="el-GR"/>
        </w:rPr>
        <w:t xml:space="preserve">ΓΕΩΡΓΙΟΣ ΦΡΑΓΓΙΔΗΣ: </w:t>
      </w:r>
      <w:r w:rsidRPr="007B1602">
        <w:rPr>
          <w:rFonts w:ascii="Arial" w:hAnsi="Arial"/>
          <w:sz w:val="24"/>
          <w:szCs w:val="24"/>
          <w:lang w:eastAsia="el-GR"/>
        </w:rPr>
        <w:t>Ευχαριστώ, κύριε Πρόεδρε.</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Κύριε Υπουργέ, κυρίες και κύριοι συνάδελφοι, είναι αλήθεια ότι η ανθρωπότητα και ολόκληρος ο πλανήτης έχουν εισέλθει τους τελευταίους μήνες σε αχαρτογράφητα νερά. Οι κυβερνήσεις ανά τον κόσμο έχουν επιδοθεί σε έναν αγώνα δρόμου για να διαχειριστούν μία πρωτόγνωρη κατάσταση. </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 xml:space="preserve">Ως χώρα, οφείλουμε να ομολογήσουμε πως πήγαμε καλά στη φάση της υγειονομικής κρίσης. Είχαμε δε την τύχη να μη ζήσουμε την εμπειρία άλλων γειτονικών χωρών, όπως της Ιταλίας, της Ισπανίας, ακόμα και της Γαλλίας και της Βρετανίας. Είχαμε δε και τον χρόνο να προετοιμαστούμε. Δείξαμε ακόμη ότι σαν πολίτες είχαμε συνέπεια και υπευθυνότητα. </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Το επόμενο στοίχημα είναι να ανατρέψουμε την οικονομική και κοινωνική απορρύθμιση, να αποφύγουμε μία τυχόν οικονομική πανδημία. Η οικονομία και η απασχόληση είναι βασικά διακυβεύματα της επόμενης μέρας. Αν δεν τα καταφέρουμε, υπάρχει κίνδυνος να περάσουμε μία κρίση που μπροστά της θα ωχριά η προηγούμενη που ήδη ζήσαμε για πολλά χρόνια. </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Η Κυβέρνηση, αφού το τελευταίο διάστημα επιδόθηκε σε ένα επικοινωνιακό παιχνίδι με αλλεπάλληλες προαναγγελίες μέτρων για την επανεκκίνηση της οικονομικής δραστηριότητας, αναγκάστηκε να ανακοινώσει με καθυστέρηση μέτρα στήριξης των επιχειρήσεων τουρισμού και της εργασίας. Είναι μέτρα που κινήθηκαν στη φιλοσοφία του δημοσιευμένου εδώ και καιρό προγράμματος του Κινήματος Αλλαγής για την αντιμετώπιση της κοινωνικής και οικονομικής κρίσης.</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Γι’ αυτό, συνάδελφοι, δεν χρειάζονται ούτε εμμονές ούτε λαϊκισμοί. Χρειάζεται εγρήγορση, υπευθυνότητα, για να μπορέσουμε να ανταποκριθούμε στις ανάγκες των καιρών για τον τουρισμό. </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 xml:space="preserve">Δυστυχώς, όμως, τα μέτρα είναι ανεπαρκή και χωρίς επεξεργασία. Το πρόγραμμα προβλέπει επιδότηση της εργασίας που συνδέεται, όμως, με μείωση αποδοχών και ελαστικές μορφές απασχόλησης. </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val="en-US" w:eastAsia="el-GR"/>
        </w:rPr>
        <w:t>N</w:t>
      </w:r>
      <w:r w:rsidRPr="007B1602">
        <w:rPr>
          <w:rFonts w:ascii="Arial" w:hAnsi="Arial" w:cs="Arial"/>
          <w:color w:val="222222"/>
          <w:sz w:val="24"/>
          <w:szCs w:val="24"/>
          <w:shd w:val="clear" w:color="auto" w:fill="FFFFFF"/>
          <w:lang w:eastAsia="el-GR"/>
        </w:rPr>
        <w:t xml:space="preserve">α θυμίσω ότι η δική μας πρόταση αφορούσε επιδότηση του μισθού των εργαζομένων στις πληττόμενες επιχειρήσεις κατά 40% για έξι μήνες. </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Η μείωση προκαταβολής φόρου παραπέμπεται για τον Ιούλιο, χωρίς, όμως, να προσδιορίζεται το ποσοστό της. Τα δάνεια, δε, προς τις επιχειρήσεις βασίζονται στην καλή διάθεση των τραπεζών, οι οποίες, όμως, δεν δείχνουν πρόθυμες να δανειοδοτήσουν, θέτοντας πολλές φορές ανέφικτες, για τις περισσότερες επιχειρήσεις, προϋποθέσεις, όπως είναι η τραπεζική ενημερότητα.</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Από το διάγγελμα του Πρωθυπουργού και τις εξαγγελίες του Υπουργού Τουρισμού για την επανεκκίνηση του τουριστικού τομέα, δηλαδή της ατμομηχανής της οικονομίας μας, δεν προκύπτει ένα πλήρες και ολοκληρωμένο σχέδιο. Η απουσία σημαντικών μέτρων, όπως η κατάργηση του τέλους διανυκτέρευσης, η μείωση των τελών προσγείωσης, η δυναμική ενίσχυση του εσωτερικού τουρισμού, η επαναφορά των μειωμένων συντελεστών ΦΠΑ στα νησιά, η αξιοπρεπής κατοχύρωση των εργαζομένων και η κατάρτιση συμφωνιών με χώρες που αναμένουμε τουρισμό, δείχνουν ότι η Κυβέρνηση δεν μελέτησε σωστά για την ενίσχυση του τουρισμού του 2020.</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lastRenderedPageBreak/>
        <w:t>Στόχος μας υποτίθεται ότι είναι η δημιουργία της εικόνας ασφαλούς προορισμού για τη χώρα μας. Πώς θα συμβεί αυτό, όταν σήμερα οδηγούμαστε στην ελεύθερη, χωρίς έλεγχο, προσέλευση τουριστών με πραγματοποίηση μόνο δειγματοληπτικών ελέγχων, που δεν γνωρίζουμε καν πώς θα διενεργούνται;</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Είναι προφανές ότι το σχέδιο της Κυβέρνησης χωλαίνει.</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Τα υγειονομικά πρωτόκολλα είναι απαραίτητη προϋπόθεση για την επαναλειτουργία των τουριστικών επιχειρήσεων. Το ότι δεν τα έχετε δημοσιοποιήσει μέχρι στιγμής, προκαλεί σύγχυση σε επαγγελματίες, αλλά και σε επισκέπτες.</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Σε λίγες μέρες, δε, θα ανοίξουν οι επιχειρήσεις και ακόμα δεν γνωρίζουν πώς θα λειτουργήσουν και πώς θα υποδεχθούν τους επισκέπτες τους.</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Τα πρωτόκολλα απαιτούν και την παροχή σχετικής εκπαίδευσης και για τους επιχειρηματίες και για τους εργαζόμενους και για τους επισκέπτες. Πότε θα γίνει αυτό;</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Ανακοινώθηκε ότι σε κάθε κατάλυμα θα οριστεί συνεργαζόμενος γιατρός. Ως γνωστόν, όμως, ο τουρισμός στη χώρα μας στηρίζεται κυρίως σε μικρές τουριστικές μονάδες. Το κόστος του γιατρού θα κληθεί να το καλύψει η εκάστοτε τουριστική μονάδα; Και τι θα γίνει με τους τουριστικούς προορισμούς που δεν διαθέτουν ιατρικό προσωπικό;</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lastRenderedPageBreak/>
        <w:t>Εμείς στο Κίνημα Αλλαγής καταθέσαμε στις 4 Μαΐου -πρώτοι απ’ όλα τα κόμματα- εθνικό σχέδιο για την έξοδο του τουρισμού από την κρίση. Θα συνεχίσουμε να καταθέτουμε θετικές προτάσεις για τη διάσωση του τουρισμού μας, ευελπιστώντας ότι θα βρούμε κάποτε ευήκοα ώτα από την πλευρά της Κυβέρνησης προς όφελος της κοινωνίας και της οικονομίας.</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Όσον αφορά το νομοσχέδιο, δεν θα ήταν υπερβολή να πω, ότι στην ουσία εμπεριέχει και ένα μίνι νομοσχέδιο αρμοδιότητας του Υπουργείου Περιβάλλοντος. Περιέχει διατάξεις που τροποποιούν την πολεοδομική και περιβαλλοντική νομοθεσία, αφορούν δασικές και αγροτικές εκτάσεις, τον αιγιαλό και την παραλία. Εγκρίνει παρεμβάσεις στο περιβάλλον, σε ευαίσθητες και προστατευόμενες περιοχές, με απουσία, όμως, ποιοτικών προδιαγραφών που θα συνεπάγονται σημαντικούς κινδύνους για τα οικοσυστήματα και υπονομεύει τον τοπικό χαρακτήρα των διάφορων περιοχών.</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Όπως επισήμανα και στη συζήτηση στην επιτροπή, το παρόν νομοσχέδιο δεν αποτελεί ολοκληρωμένη προσέγγιση του καταδυτικού τουρισμού. Αυτή η μορφή θεματικού τουρισμού μπορεί να αποτελέσει μία ιδιαίτερα σημαντική πηγή εσόδων για την τουριστική βιομηχανία της χώρας μας. Προσελκύει επισκέπτες αυξημένης οικονομικής δυνατότητας και μπορεί να δημιουργήσει πολλές θέσεις εργασίας. Προσφέρει τεράστιες δυνατότητες ανάπτυξης. Ο ορισμός του εντός του νομοσχεδίου είναι ελλιπής, καθώς η </w:t>
      </w:r>
      <w:r w:rsidRPr="007B1602">
        <w:rPr>
          <w:rFonts w:ascii="Arial" w:hAnsi="Arial" w:cs="Arial"/>
          <w:color w:val="222222"/>
          <w:sz w:val="24"/>
          <w:szCs w:val="24"/>
          <w:shd w:val="clear" w:color="auto" w:fill="FFFFFF"/>
          <w:lang w:eastAsia="el-GR"/>
        </w:rPr>
        <w:lastRenderedPageBreak/>
        <w:t>έννοια του δεν θα πρέπει να περιορίζεται μόνο στην υποβρύχια περιήγηση, αλλά να εκτείνεται και σε άλλες δραστηριότητες που λειτουργούν γύρω από τις καταδύσεις, όπως εκθεσιακούς χώρους, χερσαίες εγκαταστάσεις προσομοίωσης καταδύσεων, εκπαιδευτικές δραστηριότητες κατάδυσης και πολλά άλλα.</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Κάναμε συγκεκριμένες προτάσεις κατά τη διάρκεια της επεξεργασίας στις επιτροπές. Προτείναμε αντί για Συμβούλιο Καταδυτικού Τουρισμού να δημιουργηθεί μία επιτροπή παρακολούθησης καταδυτικού έργου, με τη συμμετοχή, όμως, της τοπικής αυτοδιοίκησης. Επισημάναμε ότι στη σύνθεσή του συμμετέχει ένας πάροχος καταδυτικών υπηρεσιών αναψυχής, χωρίς, όμως, να διευκρινίζονται τα κριτήρια με τα οποία επιλέγεται ο πάροχος.</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Τονίσαμε ότι για τους ενάλιους αρχαιολογικούς χώρους η Εφορία Ενάλιων Αρχαιοτήτων πρέπει να έχει τον πρώτο λόγο στη φύλαξη, στη λειτουργία και τη συντήρησή τους. Η φύλαξη πρέπει να είναι υποχρεωτική και να διευκρινίζεται ο τρόπος με τον οποίον θα φυλάσσονται οι ενάλιες αρχαιότητες και να αυστηροποιηθεί το πλαίσιο των κυρώσεων για παραβάτη πάροχο ή και μέλους του προσωπικού του, για αρχαιοκαπηλία ή σκόπιμη καταστροφή αρχαίων.</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Αναφερθήκαμε στις δικαιολογημένες αντιδράσεις που προκαλεί η απαγόρευση επίσκεψης στα ναυάγια, χωρίς συνοδεία παρόχου, από </w:t>
      </w:r>
      <w:r w:rsidRPr="007B1602">
        <w:rPr>
          <w:rFonts w:ascii="Arial" w:hAnsi="Arial" w:cs="Arial"/>
          <w:color w:val="222222"/>
          <w:sz w:val="24"/>
          <w:szCs w:val="24"/>
          <w:shd w:val="clear" w:color="auto" w:fill="FFFFFF"/>
          <w:lang w:eastAsia="el-GR"/>
        </w:rPr>
        <w:lastRenderedPageBreak/>
        <w:t>ερασιτέχνες αυτοδύτες, τη στιγμή που πολλά απ’ αυτά έχουν ανακαλυφθεί από τους ίδιους.</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Επισημάναμε ότι η αυθαίρετη πόντιση αντικειμένων στους ελληνικούς βυθούς χωρίς περιβαλλοντική μελέτη και θαλάσσιο χωροταξικό σχεδιασμό, μπορεί να οδηγήσει σε συσσώρευση απορριμμάτων και σε υποβάθμιση του θαλάσσιου οικοσυστήματος. Ομοίως, η χρήση υλικών κατασκευής και τεχνητών κατασκευών που είναι τοξικά ή μη φιλικά προς το θαλάσσιο περιβάλλον, δημιουργεί πρόβλημα.</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Σε σχέση με τα καταδυτικά πάρκα, εφόσον ο φορέας διαχείρισης του καταδυτικού πάρκου μπορεί να είναι φυσικό πρόσωπο, πώς μπορούν να περιλαμβάνουν ενάλιους αρχαιολογικούς χώρους, ακόμα και μη επισκέψιμους; Πώς εξασφαλίζεται η φύλαξη των ενάλιων αρχαιοτήτων και σε αυτή την περίπτωση;</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Επίσης, είναι αναγκαίο να διασφαλιστεί ο σεβασμός στις τοπικές αλιευτικές κοινότητες και να υπάρχει παρακολούθηση περιβαλλοντικών επιπτώσεων.</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Στα άρθρα για τις Περιοχές Ολοκληρωμένης Τουριστικής Ανάπτυξης υπάρχουν ζητήματα, όπως ο ορισμός ζώνης προστασίας περιμετρικά των ορίων των ΠΟΤΑ που λειτουργεί προς όφελος της μεγάλης τουριστικής </w:t>
      </w:r>
      <w:r w:rsidRPr="007B1602">
        <w:rPr>
          <w:rFonts w:ascii="Arial" w:hAnsi="Arial" w:cs="Arial"/>
          <w:color w:val="222222"/>
          <w:sz w:val="24"/>
          <w:szCs w:val="24"/>
          <w:shd w:val="clear" w:color="auto" w:fill="FFFFFF"/>
          <w:lang w:eastAsia="el-GR"/>
        </w:rPr>
        <w:lastRenderedPageBreak/>
        <w:t>επένδυσης και εις βάρος άλλης, ιδιωτικής ιδιοκτησίας που εγείρει ζητήματα και αντισυνταγματικότητας.</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Η απόσπαση τμήματος ή τμημάτων ήδη χαρακτηρισμένης και εγκεκριμένης ΠΟΤΑ, συνιστά εκ των υστέρων κατάτμηση της οριοθετημένης περιοχής, η οποία ακυρώνει τον σχεδιασμό και αλλοιώνει τον σκοπό για τον οποίον εγκρίθηκε.</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Επίσης, δεν θα πρέπει να ανατρέπουν τον τοπικό χωροταξικό σχεδιασμό, ώστε να μην αλλοιώνουν τον τοπικό χαρακτήρα της περιοχής.</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Το ΤΑΙΠΕΔ είναι ανώνυμη εταιρεία και δεν μπορεί να λειτουργεί ως αρχή σχεδιασμού για τους τουριστικούς λιμένες, που ως σύνθετες τουριστικές εγκαταστάσεις μπορεί να περιλαμβάνουν χερσαίες ζώνες με κτήρια, λιμενικές εγκαταστάσεις επί αιγιαλού και παραλίας και εντός θαλάσσιων ζωνών, δηλαδή δημόσια περιουσία.</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Ο κύριος Υπουργός στην αρχή είπε πως αποσύρει το άρθρο 31. Ειλικρινά ελπίζουμε σε μία σαφή βελτίωση στην επαναφορά του. Επιτρέψτε μου, όμως, να πω ότι δεν μπορεί δημόσια δάση και δασικές εκτάσεις να συνυπολογίζονται για την αρτιότητα ενός γηπέδου ή να δημιουργούνται γήπεδα γκολφ με εγκαταστάσεις των οποίων το είδος δεν ορίζεται με σαφήνεια.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Ο περιορισμός υποχρέωσης αναδάσωσης δεν είναι ευεργετικός για το περιβάλλον.</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Ως πολιτικός χώρος υποστηρίζουμε διαχρονικά την ισορροπημένη τουριστική ανάπτυξη με ποιοτικά, όμως, χαρακτηριστικά. Το ζητούμενό μας είναι η αναβάθμιση του τουριστικού προϊόντος. Δεν λειτουργεί προς αυτήν την κατεύθυνση η αύξηση της έκτασης παραχώρησης απλής χρήσης αιγιαλού και παραλίας ούτε η πλήρης ελευθερία κάλυψης ακτών σε όμορα του κοινόχρηστου χώρου ξενοδοχεία και σύνθετα τουριστικά καταλύματα. Αυτά οδηγούν σε επεκτάσεις χωρίς ποιοτικές προδιαγραφές και σε περιορισμό της ελεύθερης πρόσβασης του κοινού, ομοίως και οι παρεμβάσεις χωρίς ποιοτικές προδιαγραφές σε τουριστικούς λιμένες και προβλήτες, όπως έγινε στην Καλαμάτα.</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Η νομοτεχνική βελτίωση στο άρθρο που καθορίζει τη χρονική περίοδο για την υποχρέωση πρόσληψης ναυαγοσώστη χρήζει αναδιατύπωσης.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Τέλος, η διάταξη για τον πρεσβευτή ελληνικού τουρισμού είναι αντιφατική. Χρειάζεται αποσαφήνιση το είδος της συνεργασίας του με τον Υπουργό Τουρισμού, καθώς και τα οφέλη που αναφέρονται στο άρθρο τη στιγμή που η θέση είναι άμισθη.</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Ευχαριστώ πολύ.</w:t>
      </w:r>
    </w:p>
    <w:p w:rsidR="007B1602" w:rsidRPr="007B1602" w:rsidRDefault="007B1602" w:rsidP="007B1602">
      <w:pPr>
        <w:spacing w:after="160" w:line="600" w:lineRule="auto"/>
        <w:ind w:firstLine="720"/>
        <w:jc w:val="center"/>
        <w:rPr>
          <w:rFonts w:ascii="Arial" w:hAnsi="Arial"/>
          <w:sz w:val="24"/>
          <w:szCs w:val="24"/>
          <w:lang w:eastAsia="el-GR"/>
        </w:rPr>
      </w:pPr>
      <w:r w:rsidRPr="007B1602">
        <w:rPr>
          <w:rFonts w:ascii="Arial" w:hAnsi="Arial" w:cs="Arial"/>
          <w:sz w:val="24"/>
          <w:szCs w:val="24"/>
          <w:highlight w:val="white"/>
          <w:lang w:eastAsia="el-GR"/>
        </w:rPr>
        <w:t>(Χειροκροτήματα από την πτέρυγα του Κινήματος Αλλαγής</w:t>
      </w:r>
      <w:r w:rsidRPr="007B1602">
        <w:rPr>
          <w:rFonts w:ascii="Arial" w:hAnsi="Arial" w:cs="Arial"/>
          <w:sz w:val="24"/>
          <w:szCs w:val="24"/>
          <w:lang w:eastAsia="el-GR"/>
        </w:rPr>
        <w:t>)</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cs="Arial"/>
          <w:b/>
          <w:bCs/>
          <w:sz w:val="24"/>
          <w:szCs w:val="24"/>
          <w:shd w:val="clear" w:color="auto" w:fill="FFFFFF"/>
          <w:lang w:eastAsia="zh-CN"/>
        </w:rPr>
        <w:lastRenderedPageBreak/>
        <w:t>ΠΡΟΕΔΡΕΥΩΝ (Απόστολος Αβδελάς):</w:t>
      </w:r>
      <w:r w:rsidRPr="007B1602">
        <w:rPr>
          <w:rFonts w:ascii="Arial" w:hAnsi="Arial" w:cs="Arial"/>
          <w:b/>
          <w:bCs/>
          <w:sz w:val="24"/>
          <w:szCs w:val="24"/>
          <w:lang w:eastAsia="zh-CN"/>
        </w:rPr>
        <w:t xml:space="preserve"> </w:t>
      </w:r>
      <w:r w:rsidRPr="007B1602">
        <w:rPr>
          <w:rFonts w:ascii="Arial" w:hAnsi="Arial" w:cs="Arial"/>
          <w:sz w:val="24"/>
          <w:szCs w:val="24"/>
          <w:lang w:eastAsia="zh-CN"/>
        </w:rPr>
        <w:t>Κ</w:t>
      </w:r>
      <w:r w:rsidRPr="007B1602">
        <w:rPr>
          <w:rFonts w:ascii="Arial" w:hAnsi="Arial"/>
          <w:sz w:val="24"/>
          <w:szCs w:val="24"/>
          <w:lang w:eastAsia="el-GR"/>
        </w:rPr>
        <w:t>ι εμείς ευχαριστούμε και για την τήρηση του χρόνου.</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Τον λόγο έχει ο ειδικός αγορητής από το Κομμουνιστικό Κόμμα Ελλάδας, ο κ. Εμμανουήλ Συντυχάκης.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b/>
          <w:bCs/>
          <w:sz w:val="24"/>
          <w:szCs w:val="24"/>
          <w:lang w:eastAsia="el-GR"/>
        </w:rPr>
        <w:t>ΕΜΜΑΝΟΥΗΛ ΣΥΝΤΥΧΑΚΗΣ:</w:t>
      </w:r>
      <w:r w:rsidRPr="007B1602">
        <w:rPr>
          <w:rFonts w:ascii="Arial" w:hAnsi="Arial"/>
          <w:sz w:val="24"/>
          <w:szCs w:val="24"/>
          <w:lang w:eastAsia="el-GR"/>
        </w:rPr>
        <w:t xml:space="preserve"> Ευχαριστώ, κύριε Πρόεδρε.</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Κυρίες και κύριοι, η Κυβέρνηση με τις εξαγγελίες του Πρωθυπουργού και τις τοποθετήσεις των Υπουργών επιχειρεί να εκβιάσει τους εργαζόμενους, όπως έκανε και η κυβέρνηση ΣΥΡΙΖΑ, για νέες θυσίες, για να βάλουν αδιαμαρτύρητα ξανά πλάτη για να σωθεί ό,τι σώζεται από τους τζίρους και τα κέρδη των μεγαλοξενοδόχων, των </w:t>
      </w:r>
      <w:r w:rsidRPr="007B1602">
        <w:rPr>
          <w:rFonts w:ascii="Arial" w:hAnsi="Arial"/>
          <w:sz w:val="24"/>
          <w:szCs w:val="24"/>
          <w:lang w:val="en-US" w:eastAsia="el-GR"/>
        </w:rPr>
        <w:t>t</w:t>
      </w:r>
      <w:r w:rsidRPr="007B1602">
        <w:rPr>
          <w:rFonts w:ascii="Arial" w:hAnsi="Arial"/>
          <w:sz w:val="24"/>
          <w:szCs w:val="24"/>
          <w:lang w:eastAsia="el-GR"/>
        </w:rPr>
        <w:t xml:space="preserve">our operators, των αερομεταφορικών και ναυτιλιακών εταιρειών.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Πρόκειται για τις καμαριέρες, τους σερβιτόρους, τους ρεσεψιονίστες, τους μάγειρες και βοηθούς μαγείρων που φτύνουν αίμα από το πρωί μέχρι το βράδυ με τα εξαντλητικά ωράρια. Είναι εκείνοι που τους μαζεύουν τα ασθενοφόρα από την εξαντλητική δουλειά, που βιώνουν τον φόβο και την τρομοκρατία από τον προϊστάμενο και τον εργοδότη. Είναι οι αυτοαπασχολούμενοι, οι οικογενειακές μικρομεσαίες τουριστικές επιχειρήσεις, που συνθλίβονται μπροστά στα μεγαθήρια της τουριστικής βιομηχανίας και είναι μόνιμα στο στόχαστρο των κυβερνήσεων.</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Και έχει το θράσος η Κυβέρνηση να τους καλεί σε εθνική συστράτευση έχοντας ήδη στην πλάτη τους τρία μνημόνια και χιλιάδες εφαρμοστικούς νόμους που παραμένουν σε ισχύ, τη στιγμή, μάλιστα, που προστέθηκαν οι πρόσφατες αντεργατικές πράξεις νομοθετικού περιεχομένου με το πρόσχημα του κορωνοϊού και θα προστεθούν ακόμα περισσότερα το επόμενο διάστημα.</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Στην πράξη τους καλεί να προσαρμοστούν και να πειθαρχήσουν στις νέες προκλητικές απαιτήσεις των επιχειρηματικών ομίλων του τουρισμού για νέα προνόμια, ρευστό με τη σέσουλα, όπως υποδεικνύουν η Κομισιόν, ο ΣΕΒ και ο ΣΕΤΕ.</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Αναρωτιέται κανείς: Πού είναι αυτό το τουριστικό θαύμα, τα εκατομμύρια τουριστών με τα τσάρτερ και τα κρουαζιερόπλοια, πού είναι τα δισεκατομμύρια ευρώ που τσέπωσαν μέσα στην κρίση, που για αυτούς ήταν η χρυσή εποχή; Τα επένδυσαν για να επεκτείνουν τις επιχειρηματικές δραστηριότητες στα τετράστερα και πεντάστερα ξενοδοχεία, ενώ εξαγόρασαν άλλα. Απολαμβάνουν τις ευνοϊκές ρυθμίσεις του δημοσίου με φοροαπαλλαγές και οι εισφοροαπαλλαγές, νέα προκλητικά κίνητρα που τους παρέχει ο αναπτυξιακός νόμος, πακτωλό εκατομμυρίων ευρώ για τσάμπα τουριστική προβολή από Υπουργεία, πόρους περιφερειών και δήμων, από κοινοτική χρηματοδότηση. Είναι αμέτρητος ο κατάλογος προνομίων και διευκολύνσεων.</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Αυτό, λοιπόν, το τουριστικό θαύμα είναι τραύμα για τους εργαζόμενους. Στηρίχτηκε σε δεκατέσσερις διαφορετικές μορφές εργασιακής ζούγκλας, σε εντατικοποίηση της δουλειάς, σε εξευτελιστικούς μισθούς, σε ανυπαρξία συλλογικών συμβάσεων ή, στην καλύτερη περίπτωση, σε συμβάσεις που καλύπταν μόνο το 10% των εργαζομένων στον τουρισμό και τώρα οι όμιλοι κλαίγονται και εκβιάζουν, θέλουν και άλλα.</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Η Κυβέρνηση είναι πρόθυμη να τους ικανοποιήσει με νέα παχυλή ρευστότητα, με αναβάθμιση της Ελληνικής Αναπτυξιακής Τράπεζας για τη στήριξη επιχειρήσεων μεγάλης κεφαλαιοποίησης με 7 δισεκατομμύρια ευρώ μέσα στο 2020 από το Ταμείο Εγγυοδοσίας Επιχειρήσεων, με το δημόσιο να τους εγγυάται έως και το 80% των δανείων, ενώ αυτοαπασχολούμενοι και επαγγελματίες θα συνεχίσουν να βουλιάζουν στα χρέη.</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Αυτά είπε χθες και ο Υπουργός Τουρισμού ότι η Κυβέρνηση στηρίζει την ανταγωνιστικότητα και τους στρατηγικούς στόχους του τουρισμού και προς αυτήν την κατεύθυνση θα ενωθούν στον κοινό αυτό στρατηγικό στόχο κεντρικό κράτος, περιφέρειες και ιδιωτικός τομέας.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Και ενώ η Κυβέρνηση δίνει τα ρέστα της, ο ΣΥΡΙΖΑ σε ρόλο λαγού βρήκε τα μέτρα ενίσχυσης των ομίλων ανεπαρκή. Τσακώνεστε μεταξύ σας δίνοντας εξετάσεις στο μεγάλο κεφάλαιο για το ποιος είναι πιο ικανός να το υπηρετήσει.</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 xml:space="preserve">Κυρίες και κύριοι, το θέμα είναι από ποια σκοπιά τοποθετείται ο καθένας μας: Από τη σκοπιά των εργαζομένων, των συμφερόντων του ή από τη σκοπιά των επιχειρηματικών ομίλων; Και οι δύο κερδισμένοι δεν γίνεται να είναι και οι εργαζόμενοι και οι επιχειρηματικοί όμιλοι.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Το ΚΚΕ -το λέμε καθαρά- είναι με το μέρος της εργατιάς, των αυτοαπασχολούμενων στον κλάδο, τη συντριπτική πλειοψηφία του λαού. Είναι ελπιδοφόρες οι μεγαλειώδεις συγκεντρώσεις των εργαζομένων στην Κρήτη. Χαιρετίζουμε αυτές που είναι σε εξέλιξη σήμερα στη Ρόδο, στην Αθήνα, στη Θεσσαλονίκη στις 28 του Μάη, στην Κέρκυρα, στην Πάτρα, στο Λασίθι, σε όλη τη χώρα. Και, φυσικά, θα κλιμακωθούν αυτοί οι αγώνες και τον Ιούνιο.</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Οι εργαζόμενοι αντιστέκονται περήφανα διεκδικώντας το δίκιο τους, δεν σκύβουν το κεφάλι, δεν πειθαρχούν, δεν τσιμπάνε στο αφήγημα της Κυβέρνησης για να βγάλουν το φίδι από την τρύπα.</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Το ΚΚΕ στηρίζει σθεναρά, αποφασιστικά τα αιτήματα των εργαζομένων για την προστασία τους με όλα τα μισθολογικά, εργασιακά και άλλα δικαιώματα, καθώς και την προστασία των αυτοαπασχολούμενων, των οικογενειακών, των μικρομεσαίων επιχειρήσεων στον τουριστικό κλάδο με φοροαπαλλαγές και απαλλαγή από χρέη και μια σειρά ζητήματα, όπως είναι οι λογαριασμοί στη ΔΕΗ, για να διατηρήσουν τα καταλύματά τους, τα καταστήματά τους.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 xml:space="preserve">Κυρίες και κύριοι, το σχέδιο νόμου της Κυβέρνησης προωθεί με απροκάλυπτο τρόπο μια ολόκληρη σειρά από τουριστικές δραστηριότητες, διευκολύνοντας επιχειρηματικούς ομίλους να προχωρήσουν σε σχετικές επενδύσεις με fast track διαδικασίες αδειοδότησης.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Μετά τα θαλάσσια οικόπεδα που παραχώρησαν διαχρονικά και με τη σειρά ο ΣΥΡΙΖΑ και τώρα η Νέα Δημοκρατία στους διεθνείς ενεργειακούς μονοπωλιακούς ομίλους για υδρογονάνθρακες, τώρα παραχωρούν θαλάσσια οικόπεδα στους μεγάλους ομίλους του τουρισμού.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Παραχωρούν με συνοπτικές διαδικασίες τη χρήση αιγιαλού και παραλίας για επιχειρηματική εκμετάλλευση με την προσκόμιση απλών δικαιολογητικών, όπως προβλεπόταν, άλλωστε, σε διάταξη του αναπτυξιακού νόμου που όμως είχε αποσυρθεί λόγω των έντονων αντιδράσεων.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Αίρουν και τους τελευταίους περιορισμούς για περιοχές που επιτρέπονταν οι καταδύσεις και ανοίγει ο δρόμος για καταδυτικά πάρκα.</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Παραδίδονται περιοχές απαγορευμένες μέχρι σήμερα σε επιχειρηματικούς ομίλους και σε διάφορες μη κυβερνητικές οργανώσεις για τουριστική εκμετάλλευση με τη μορφή συμβάσεων παραχώρησης, η διάρκεια των οποίων θα είναι για είκοσι έτη -πρώτα ήταν στα δέκα- με δυνατότητα ανανέωσης για ακόμη δέκα χρόνια -ήταν στα πέντε- με περίοδο χάριτος ενός </w:t>
      </w:r>
      <w:r w:rsidRPr="007B1602">
        <w:rPr>
          <w:rFonts w:ascii="Arial" w:hAnsi="Arial"/>
          <w:sz w:val="24"/>
          <w:szCs w:val="24"/>
          <w:lang w:eastAsia="el-GR"/>
        </w:rPr>
        <w:lastRenderedPageBreak/>
        <w:t>έτους από την παραχώρηση για την καταβολή του μισθώματος. Τα δε αντίτιμα είναι άκρως προκλητικά.</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sz w:val="24"/>
          <w:szCs w:val="24"/>
          <w:lang w:eastAsia="el-GR"/>
        </w:rPr>
        <w:t>Παραδίδονται νησιωτικά</w:t>
      </w:r>
      <w:r w:rsidRPr="007B1602">
        <w:rPr>
          <w:rFonts w:ascii="Arial" w:hAnsi="Arial" w:cs="Arial"/>
          <w:color w:val="201F1E"/>
          <w:sz w:val="24"/>
          <w:szCs w:val="24"/>
          <w:shd w:val="clear" w:color="auto" w:fill="FFFFFF"/>
          <w:lang w:eastAsia="el-GR"/>
        </w:rPr>
        <w:t xml:space="preserve"> συμπλέγματα, λίμνες, ποτάμια, σπήλαια, θαλάσσιες περιοχές, αιγιαλοί, ακτές, ενάλιοι αρχαιολογικοί χώροι, προστατευόμενα ευαίσθητα θαλάσσια οικοσυστήματα και περιοχές που βρίσκονται σε δίκτυο «N</w:t>
      </w:r>
      <w:r w:rsidRPr="007B1602">
        <w:rPr>
          <w:rFonts w:ascii="Arial" w:hAnsi="Arial" w:cs="Arial"/>
          <w:color w:val="201F1E"/>
          <w:sz w:val="24"/>
          <w:szCs w:val="24"/>
          <w:shd w:val="clear" w:color="auto" w:fill="FFFFFF"/>
          <w:lang w:val="en-US" w:eastAsia="el-GR"/>
        </w:rPr>
        <w:t>ATURA</w:t>
      </w:r>
      <w:r w:rsidRPr="007B1602">
        <w:rPr>
          <w:rFonts w:ascii="Arial" w:hAnsi="Arial" w:cs="Arial"/>
          <w:color w:val="201F1E"/>
          <w:sz w:val="24"/>
          <w:szCs w:val="24"/>
          <w:shd w:val="clear" w:color="auto" w:fill="FFFFFF"/>
          <w:lang w:eastAsia="el-GR"/>
        </w:rPr>
        <w:t xml:space="preserve"> 2000».</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 xml:space="preserve">Μεταξύ αυτών έχουν δει και το φως της δημοσιότητας νησιά κρίσιμα, ιστορικά, όπως είναι η Γυάρος, η Μακρόνησος, η Γαύδος, η Σπιναλόγκα, η Γραμβούσα, η Χρυσή. Είναι γνωστή η εμπλοκή της ΜΚΟ «Παγκόσμιο Ταμείο για τη Φύση». </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Προβλέπει το νομοσχέδιο, επιπλέον, κοινή υπουργική απόφαση με βάση την οποία είναι δυνατόν θαλάσσια έκταση μαζί με τον αντίστοιχο πυθμένα να χαρακτηρίζεται ως καταδυτικό πάρκο. Τα χωράει, δηλαδή, όλα.</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Προκύπτουν σοβαρά ερωτήματα με αρκετές διατάξεις του νομοσχεδίου που μοιάζουν φωτογραφικές, όπως ναυάγια πλοίων και αεροσκαφών με αρχαιολογική σημασία, όπως το ναυάγιο των Αντικυθήρων και της Ζακύνθου, τα οποία με απόφαση του Υπουργείου Πολιτισμού από το 2003 έχουν χαρακτηριστεί πολιτιστικά αγαθά και εκεί δεν επιτρέπονται έως σήμερα οι καταδύσεις αναψυχής.</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lastRenderedPageBreak/>
        <w:t xml:space="preserve">Και για όλους αυτούς τους σχεδιασμούς δεν πήρατε καν τη γνώμη των επιστημονικών φορέων, όπως του ΕΛΚΕΘΕ. Αγνοήσατε προτάσεις και επισημάνσεις των αρχαιολόγων. </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Βάζετε σε κίνδυνο τους θαλάσσιους ερευνητικούς σκοπούς και την προστασία των ενάλιων αρχαιολογικών χώρων. Βάζετε σε κίνδυνο αρχαία και επισκέπτες, καταργώντας την υποχρέωση συνοδείας επισκεπτών αυτοδυτών από δύτες αρχαιολόγους στους επισκέψιμους αυτούς αρχαιολογικούς χώρους. Θα επιτρέπονται αποκλειστικά και μόνο με συνοδεία από αδειοδοτημένους παρόχους καταδυτικών υπηρεσιών, δηλαδή από τους ιδιώτες.</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 xml:space="preserve">Καταργούνται, επίσης, υπέρμετρες τεχνικές διοικητικές απαγορεύσεις σχετικά με την πλήρωση φιαλών οξυγόνου επί των σκαφών. </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 xml:space="preserve">Σημαντικές παραγωγικές δραστηριότητες θα περιοριστούν, όπως η παράκτια αλιεία για την ανάπτυξη του καταδυτικού τουρισμού. Σε ορισμένες περιπτώσεις θα παρουσιαστεί σαν υποκατάστατό τους. </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 xml:space="preserve">Το κράτος πλέον δεν θα έχει τον πλήρη έλεγχο θαλάσσιων περιοχών και υδάτινων πόρων. </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 xml:space="preserve">Οι φορείς διαχείρισης που θα συσταθούν για τα καταδυτικά πάρκα θα είναι το εργαλείο για να παραχωρούνται σταδιακά στους επιχειρηματικούς ομίλους. </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lastRenderedPageBreak/>
        <w:t>Αυτό το αστικό κράτος αναλαμβάνει ρόλο ρυθμιστή όχι μόνο για τη συγκρότηση συμβουλίων και οργάνων για να προωθήσει τα ζητήματα του καταδυτικού τουρισμού για λογαριασμό μονοπωλίων, επεξεργασίας σχεδίων συντονισμού και προβολής, αλλά θα παρέχει και οικονομικά κίνητρα, νέες φοροελαφρύνσεις για τους επενδυτές σε βάρος του κρατικού προϋπολογισμού που αναλύονται στην ειδική έκθεση, όπως δαπάνες για την ανάπτυξη και προβολή του καταδυτικού τουρισμού, υπαγωγή της επενδυτικής δαπάνης για τη δημιουργία γηπέδων γκολφ εννέα οπών στα κίνητρα της αναπτυξιακής νομοθεσίας, επιδότηση της ίδρυσης και λειτουργίας καταδυτικών αξιοθέατων, απαλλοτρίωση οδών για την ενσωμάτωσή τους στις εκτάσεις περιοχών ολοκληρωμένης τουριστικής ανάπτυξης, απαλλαγή από τον φόρο δωρεάς των χορηγιών για τη χωροθέτηση, αδειοδότηση, ίδρυση, κατασκευή και λειτουργία καταδυτικών πάρκων και ελεύθερων τεχνητών θαλάσσιων αξιοθέατων, έκπτωση αυτών των δαπανών από τα ακαθάριστα έσοδα των φυσικών και νομικών προσώπων, απώλειες, που όπως λέει η έκθεση θα αναπληρωθούν από άλλες πηγές εσόδων του κρατικού προϋπολογισμού. Από ποιες, άραγε;</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 xml:space="preserve">Όλες οι πιο πάνω ρυθμίσεις συνοδεύονται και συνδέονται με άλλες αναπτυξιακού χαρακτήρα δραστηριότητες, όπως λέτε. Συνδέονται με την αλλαγή του υφιστάμενου πλαισίου των περιοχών ολοκληρωμένης τουριστικής ανάπτυξης, οι οποίες επεκτείνονται με νέα προνόμια, με το νέο σύστημα </w:t>
      </w:r>
      <w:r w:rsidRPr="007B1602">
        <w:rPr>
          <w:rFonts w:ascii="Arial" w:hAnsi="Arial" w:cs="Arial"/>
          <w:color w:val="201F1E"/>
          <w:sz w:val="24"/>
          <w:szCs w:val="24"/>
          <w:shd w:val="clear" w:color="auto" w:fill="FFFFFF"/>
          <w:lang w:eastAsia="el-GR"/>
        </w:rPr>
        <w:lastRenderedPageBreak/>
        <w:t>σχεδιασμού του χωροταξικού νόμου, του ν.4447/2016, καθώς και τη νομοθεσία των τουριστικών λιμένων εγκαταστάσεων αλλά και του πολεοδομικού σχεδίου που διέπει τις τουριστικές εγκαταστάσεις, προκειμένου πιο ευέλικτα και χωρίς εμπόδια να μπει η επιχειρηματική δράση στις περιοχές αυτές. Ανατροπή δηλαδή εκ βάθρων!</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Όλα είναι κρίκοι μιας αλυσίδας για να διευκολύνουν τους ομίλους να προσαρμόσουν την επιχειρηματική τους μορφή.</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Παραχωρούνται τουριστικοί λιμένες, παραθαλάσσιες ζώνες και καταφύγια σε επιχειρηματική εκμετάλλευση.</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Δεύτερον, νομιμοποιούνται μαρίνες σε αρχαιολογικούς χώρους, ιστορικούς τόπους, παραδοσιακούς οικισμούς, στην παραλιακή ζώνη Αττικής από το Φαληρικό Δέλτα μέχρι το Κορωπί με έκδοση προεδρικού διατάγματος, που ξέρουμε πώς γίνονται και τι ακριβώς περιλαμβάνουν.</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Τρίτον, αναγορεύει το ΤΑΙΠΕΔ σε αρχή σχεδιασμού για τη διαχείριση, ανοίγοντας τον δρόμο σε προγραμματικές συμβάσεις με επιχειρηματικούς ομίλους για την ιδιωτικοποίηση της κρατικής γης, δηλαδή της περιουσίας του λαού.</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 xml:space="preserve">Επίσης, θα επιτρέπεται η επέμβαση σε δημόσια δάση, δημόσιες δασικές εκτάσεις και δημόσιες εκτάσεις για τη δημιουργία χιονοδρομικών κέντρων, </w:t>
      </w:r>
      <w:r w:rsidRPr="007B1602">
        <w:rPr>
          <w:rFonts w:ascii="Arial" w:hAnsi="Arial" w:cs="Arial"/>
          <w:color w:val="201F1E"/>
          <w:sz w:val="24"/>
          <w:szCs w:val="24"/>
          <w:shd w:val="clear" w:color="auto" w:fill="FFFFFF"/>
          <w:lang w:eastAsia="el-GR"/>
        </w:rPr>
        <w:lastRenderedPageBreak/>
        <w:t>εγκαταστάσεων αξιοποίησης ιαματικών πηγών, υδροθεραπευτηρίων, κέντρων θαλασσοθεραπείας και ξενοδοχειακών καταλυμάτων κατηγορίας τεσσάρων και πέντε αστέρων, καθώς και τη δημιουργία γηπέδων γκολφ.</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Τέταρτον, προωθούνται αναπτυξιακά κίνητρα για τη δημιουργία γκολφ εννέα οπών, για τα οποία απαιτούνται τεράστιες ποσότητες νερού, με τον λαό όχι μόνο να μην κερδίζει απολύτως τίποτα, αλλά θα παρουσιαστούν και σοβαρότατες ελλείψεις στην υδροδότηση οικισμών και θα κληθεί να το ακριβοπληρώνει με τη γενίκευση των ανταποδοτικών τελών.</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Πέμπτον, προβλέπει σε κάθε επιτρεπτή παρέμβαση σε δασική έκταση τον υπολογισμό ανταλλάγματος και υποχρέωσης αναδάσωσης από τον επενδυτή. Πρόκειται για μέγιστη κοροϊδία και υποκρισία. Το πολύ-πολύ 60 ευρώ το δέντρο, αν είναι μεγάλο, με τη μέση τιμή σχεδόν μηδαμινή.</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Οι διατάξεις αυτές θα λειτουργήσουν συμπληρωματικά στον πρόσφατο περιβαλλοντοκτόνο νόμο.</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 xml:space="preserve">Έκτον, εισάγεται το </w:t>
      </w:r>
      <w:r w:rsidRPr="007B1602">
        <w:rPr>
          <w:rFonts w:ascii="Arial" w:hAnsi="Arial" w:cs="Arial"/>
          <w:color w:val="201F1E"/>
          <w:sz w:val="24"/>
          <w:szCs w:val="24"/>
          <w:shd w:val="clear" w:color="auto" w:fill="FFFFFF"/>
          <w:lang w:val="en-US" w:eastAsia="el-GR"/>
        </w:rPr>
        <w:t>Glamping</w:t>
      </w:r>
      <w:r w:rsidRPr="007B1602">
        <w:rPr>
          <w:rFonts w:ascii="Arial" w:hAnsi="Arial" w:cs="Arial"/>
          <w:color w:val="201F1E"/>
          <w:sz w:val="24"/>
          <w:szCs w:val="24"/>
          <w:shd w:val="clear" w:color="auto" w:fill="FFFFFF"/>
          <w:lang w:eastAsia="el-GR"/>
        </w:rPr>
        <w:t xml:space="preserve">, που είναι χώρος πολυτελούς διαμονής στη φύση. Θεσπίζεται σήμα </w:t>
      </w:r>
      <w:r w:rsidRPr="007B1602">
        <w:rPr>
          <w:rFonts w:ascii="Arial" w:hAnsi="Arial" w:cs="Arial"/>
          <w:color w:val="201F1E"/>
          <w:sz w:val="24"/>
          <w:szCs w:val="24"/>
          <w:shd w:val="clear" w:color="auto" w:fill="FFFFFF"/>
          <w:lang w:val="en-US" w:eastAsia="el-GR"/>
        </w:rPr>
        <w:t>Glamping</w:t>
      </w:r>
      <w:r w:rsidRPr="007B1602">
        <w:rPr>
          <w:rFonts w:ascii="Arial" w:hAnsi="Arial" w:cs="Arial"/>
          <w:color w:val="201F1E"/>
          <w:sz w:val="24"/>
          <w:szCs w:val="24"/>
          <w:shd w:val="clear" w:color="auto" w:fill="FFFFFF"/>
          <w:lang w:eastAsia="el-GR"/>
        </w:rPr>
        <w:t>, το οποίο χορηγείται από το Υπουργείο Τουρισμού, ανοίγοντας τον δρόμο για έλεγχο του τουρισμού εξοχής από μεγάλους ομίλους που θα έχουν τις προδιαγραφές.</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lastRenderedPageBreak/>
        <w:t>Έβδομον, υποβαθμίζεται ακόμη περισσότερο ο ρόλος και η παρουσία ναυαγοσώστη σε τουριστικά καταλύματα άνω των πενήντα κλινών με κολυμβητική δεξαμενή 49,5 τετραγωνικά μέτρα. Καμμία θετική πρόβλεψη αναφορικά με την υποχρέωση παρουσίας ναυαγοσώστη.</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Όγδοον, καθιερώνονται οι πρεσβευτές τουρισμού. Εκχωρούνται και με τη βούλα στους επιχειρηματικούς ομίλους αρμοδιότητες του ήδη υποβαθμισμένου Εθνικού Οργανισμού Τουρισμού με ευθύνη των κυβερνήσεων διαχρονικά Νέας Δημοκρατίας, ΠΑΣΟΚ, ΣΥΡΙΖΑ.</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Με τον τρόπο αυτό εδραιώνεται ακόμα περισσότερο ο ρόλος της «</w:t>
      </w:r>
      <w:r w:rsidRPr="007B1602">
        <w:rPr>
          <w:rFonts w:ascii="Arial" w:hAnsi="Arial" w:cs="Arial"/>
          <w:color w:val="201F1E"/>
          <w:sz w:val="24"/>
          <w:szCs w:val="24"/>
          <w:shd w:val="clear" w:color="auto" w:fill="FFFFFF"/>
          <w:lang w:val="en-US" w:eastAsia="el-GR"/>
        </w:rPr>
        <w:t>MARKETING</w:t>
      </w:r>
      <w:r w:rsidRPr="007B1602">
        <w:rPr>
          <w:rFonts w:ascii="Arial" w:hAnsi="Arial" w:cs="Arial"/>
          <w:color w:val="201F1E"/>
          <w:sz w:val="24"/>
          <w:szCs w:val="24"/>
          <w:shd w:val="clear" w:color="auto" w:fill="FFFFFF"/>
          <w:lang w:eastAsia="el-GR"/>
        </w:rPr>
        <w:t xml:space="preserve"> </w:t>
      </w:r>
      <w:r w:rsidRPr="007B1602">
        <w:rPr>
          <w:rFonts w:ascii="Arial" w:hAnsi="Arial" w:cs="Arial"/>
          <w:color w:val="201F1E"/>
          <w:sz w:val="24"/>
          <w:szCs w:val="24"/>
          <w:shd w:val="clear" w:color="auto" w:fill="FFFFFF"/>
          <w:lang w:val="en-US" w:eastAsia="el-GR"/>
        </w:rPr>
        <w:t>GREECE</w:t>
      </w:r>
      <w:r w:rsidRPr="007B1602">
        <w:rPr>
          <w:rFonts w:ascii="Arial" w:hAnsi="Arial" w:cs="Arial"/>
          <w:color w:val="201F1E"/>
          <w:sz w:val="24"/>
          <w:szCs w:val="24"/>
          <w:shd w:val="clear" w:color="auto" w:fill="FFFFFF"/>
          <w:lang w:eastAsia="el-GR"/>
        </w:rPr>
        <w:t>» και του ΣΕΤΕ ως κύριου μοχλού της τουριστικής προβολής της χώρας μας στο εξωτερικό με χρηματοδότηση του ελληνικού δημοσίου και με απευθείας αναθέσεις προβολής του τουρισμού.</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Ένατον, ζητήματα που αφορούν ΙΕΚ αρμοδιότητας του Υπουργείου Τουρισμού και της ΑΣΤΕ για κανονισμό λειτουργίας, εισαγωγή σπουδαστών, υλοποίηση πρακτικής άσκησης και άλλα παραπέμπονται σε κανονιστικές πράξεις βάσει ΚΥΑ που θα εκδοθούν.</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 xml:space="preserve">Το ΚΚΕ έχει αναδείξει το καθεστώς ασυδοσίας της εργοδοσίας των μεγαλοεπιχειρηματιών του τουρισμού απέναντι στους σπουδαστές και τους </w:t>
      </w:r>
      <w:r w:rsidRPr="007B1602">
        <w:rPr>
          <w:rFonts w:ascii="Arial" w:hAnsi="Arial" w:cs="Arial"/>
          <w:color w:val="201F1E"/>
          <w:sz w:val="24"/>
          <w:szCs w:val="24"/>
          <w:shd w:val="clear" w:color="auto" w:fill="FFFFFF"/>
          <w:lang w:eastAsia="el-GR"/>
        </w:rPr>
        <w:lastRenderedPageBreak/>
        <w:t>μαθητευόμενους στις σχολές. Και το πιο χαρακτηριστικό παράδειγμα είναι ο βασανισμός του δεκαεννιάχρονου μαθητευόμενου στην Κέρκυρα.</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Με ένα νομοσχέδιο, λοιπόν, πολλές στοχεύσεις ταυτόχρονα, γη και ύδωρ στους επενδυτές σε βάρος του περιβάλλοντος, του φυσικού πλούτου, του πολιτισμού μέσα από την εμπορευματοποίησή τους.</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Όλες, λοιπόν, αυτές οι δραστηριότητες έχουν προσανατολισμό την προσέλκυση τουριστών με μεγάλο εισόδημα, τουρισμού πολυτελείας.</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Χθες ο Υπουργός ομολόγησε ευθέως ότι ο τουρισμός είναι προϊόν, δηλαδή χρήμα, φέρνει κέρδη, γι’ αυτό και δεν υπάρχει προσανατολισμός -λέει- για εσωτερικό τουρισμό ή μάλλον δεν υπήρχε προσανατολισμός για εσωτερικό κοινωνικό τουρισμό. Βεβαίως, διότι δεν συμφέρει, δεν φέρνει συνάλλαγμα, μας είπε ο ίδιος.</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Τώρα, βέβαια, λόγω της κρίσης -επιτρέψτε μου τη φράση- που έχουν σφίξει οι κώλοι, ε, να δούμε και τον εσωτερικό τουρισμό, να ρίξουν και κανένα ψίχουλο με κανένα πακέτο εσωτερικού τουρισμού και να δούμε ποιους και πόσους τελικά θα αφορά.</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 xml:space="preserve">Το ΚΚΕ, κυρίες και κύριοι, τοποθετείται σε αυτό το νομοσχέδιο, όπως και σε όλα, με κριτήριο το ποιον έρχεται να υπηρετήσει. Απορρίπτουμε αυτή την ανάπτυξη γιατί υπηρετεί τους λίγους. </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lastRenderedPageBreak/>
        <w:t>Την αναψυχή εσείς τη βλέπετε ως εμπόρευμα που πουλιέται και αγοράζεται. Η διάσταση της έννοιας «αναψυχής και ξεκούρασης» για εσάς είναι απορριπτέα.</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Για το ΚΚΕ δουλειά για όλους, ελεύθερος χρόνος, οργανωμένος κοινωνικός τουρισμός, εξάλειψη της αναρχίας στην παραγωγή μπορούν να εξασφαλιστούν μόνο αν η καπιταλιστική ιδιοκτησία γίνει κοινωνική, εάν καταργηθεί το καπιταλιστικό κέρδος. Και γι’ αυτό δεν έχουμε καμμία απολύτως αυταπάτη.</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Σε αυτό το πλαίσιο θα είναι δυνατό να εξασφαλίζεται η συνεχής τουριστική κίνηση για τις λαϊκές ανάγκες όλο τον χρόνο, χειμερινούς και θερινούς μήνες, αξιοποιώντας όλες τις μορφές τουρισμού. Γι’ αυτό, βέβαια, και το ΚΚΕ όχι μόνο δεν απορρίπτει την αξιοποίηση όλων των μορφών τουρισμού, την αξιοποίηση του φυσικού πλούτου και όλων των πλεονεκτημάτων που έχει η χώρα μας σε σχέση με άλλες, αλλά θεωρεί ότι μπορούν να τεθούν στην υπηρεσία του λαού, αλλά με άλλου τύπου ανάπτυξη, με μοναδικό γνώμονα την ικανοποίηση της ανάγκης και του δικαιώματος των εργαζομένων για αναψυχή, τη διασφάλιση των εργαζομένων στον κλάδο με σταθερή δουλειά και μισθούς, την κάλυψη των αναγκών της λαϊκής οικογένειας για τη μόρφωση των παιδιών, ένα δωρεάν δημόσιο σύστημα υγείας και πρόνοιας, τη σταθερή, καθολική κοινωνική ασφάλιση, την αντιπλημμυρική, αντιπυρική και αντισεισμική </w:t>
      </w:r>
      <w:r w:rsidRPr="007B1602">
        <w:rPr>
          <w:rFonts w:ascii="Arial" w:hAnsi="Arial" w:cs="Arial"/>
          <w:color w:val="222222"/>
          <w:sz w:val="24"/>
          <w:szCs w:val="24"/>
          <w:shd w:val="clear" w:color="auto" w:fill="FFFFFF"/>
          <w:lang w:eastAsia="el-GR"/>
        </w:rPr>
        <w:lastRenderedPageBreak/>
        <w:t>θωράκιση της χώρας ως προϋπόθεση προστασίας της ζωής του λαού, θέματα επίκαιρα όσο ποτέ άλλοτε, όπως αποδείχθηκε, και με αφορμή την πανδημία, αλλά και τις τραγικές ελλείψεις στα νοσοκομεία, στα σχολεία, στους χώρους δουλειάς, αλλά και τις μεγάλες καταστροφές που ζήσαμε στο Μάτι, τη Μάνδρα της Αττικής και αλλού.</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Μόνο, λοιπόν, σε συνθήκες εργατικής λαϊκής εξουσίας με κοινωνικοποιημένα τα μέσα παραγωγής, ενταγμένα στον κεντρικό σχεδιασμό και προγραμματισμό της οικονομίας και σε συνδυασμό με την ανάπτυξη όλων των άλλων κλάδων της οικονομίας, της βιομηχανίας, της αγροτοκτηνοτροφίας, της αλιείας, με αυστηρό εργατικό έλεγχο και κριτήριο την κάλυψη των όλο και αυξανόμενων λαϊκών αναγκών, μπορούμε να οδηγηθούμε στην ανάπτυξη για λογαριασμό των πολλών. Ο αγώνας, λοιπόν, των εργαζομένων για το τώρα είναι παρακαταθήκη για την ολοκληρωτική απελευθέρωση από τη δικτατορία των μονοπωλίων.</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Για όλους τους παραπάνω λόγους, το ΚΚΕ καταψηφίζει το σχέδιο νόμου.</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Ευχαριστώ, κύριε Πρόεδρε.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bCs/>
          <w:color w:val="222222"/>
          <w:sz w:val="24"/>
          <w:szCs w:val="24"/>
          <w:shd w:val="clear" w:color="auto" w:fill="FFFFFF"/>
          <w:lang w:eastAsia="zh-CN"/>
        </w:rPr>
        <w:t>ΠΡΟΕΔΡΕΥΩΝ (Απόστολος Αβδελάς):</w:t>
      </w:r>
      <w:r w:rsidRPr="007B1602">
        <w:rPr>
          <w:rFonts w:ascii="Arial" w:hAnsi="Arial" w:cs="Arial"/>
          <w:bCs/>
          <w:color w:val="222222"/>
          <w:sz w:val="24"/>
          <w:szCs w:val="24"/>
          <w:shd w:val="clear" w:color="auto" w:fill="FFFFFF"/>
          <w:lang w:eastAsia="zh-CN"/>
        </w:rPr>
        <w:t xml:space="preserve"> </w:t>
      </w:r>
      <w:r w:rsidRPr="007B1602">
        <w:rPr>
          <w:rFonts w:ascii="Arial" w:hAnsi="Arial" w:cs="Arial"/>
          <w:color w:val="222222"/>
          <w:sz w:val="24"/>
          <w:szCs w:val="24"/>
          <w:shd w:val="clear" w:color="auto" w:fill="FFFFFF"/>
          <w:lang w:eastAsia="el-GR"/>
        </w:rPr>
        <w:t xml:space="preserve">Ευχαριστούμε, κύριε Συντυχάκη.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lastRenderedPageBreak/>
        <w:t xml:space="preserve">Τον λόγο έχει τώρα ο ειδικός αγορητής της Ελληνικής Λύσης κ. Βασίλειος Βιλιάρδος.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color w:val="222222"/>
          <w:sz w:val="24"/>
          <w:szCs w:val="24"/>
          <w:shd w:val="clear" w:color="auto" w:fill="FFFFFF"/>
          <w:lang w:eastAsia="el-GR"/>
        </w:rPr>
        <w:t>ΒΑΣΙΛΕΙΟΣ ΒΙΛΙΑΡΔΟΣ:</w:t>
      </w:r>
      <w:r w:rsidRPr="007B1602">
        <w:rPr>
          <w:rFonts w:ascii="Arial" w:hAnsi="Arial" w:cs="Arial"/>
          <w:color w:val="222222"/>
          <w:sz w:val="24"/>
          <w:szCs w:val="24"/>
          <w:shd w:val="clear" w:color="auto" w:fill="FFFFFF"/>
          <w:lang w:eastAsia="el-GR"/>
        </w:rPr>
        <w:t xml:space="preserve"> Ευχαριστώ πάρα πολύ, κύριε Πρόεδρε.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Cs/>
          <w:color w:val="222222"/>
          <w:sz w:val="24"/>
          <w:szCs w:val="24"/>
          <w:shd w:val="clear" w:color="auto" w:fill="FFFFFF"/>
          <w:lang w:eastAsia="zh-CN"/>
        </w:rPr>
        <w:t>Κυρίες και κύριοι συνάδελφοι,</w:t>
      </w:r>
      <w:r w:rsidRPr="007B1602">
        <w:rPr>
          <w:rFonts w:ascii="Arial" w:hAnsi="Arial" w:cs="Arial"/>
          <w:color w:val="222222"/>
          <w:sz w:val="24"/>
          <w:szCs w:val="24"/>
          <w:shd w:val="clear" w:color="auto" w:fill="FFFFFF"/>
          <w:lang w:eastAsia="el-GR"/>
        </w:rPr>
        <w:t xml:space="preserve"> είναι ευκολονόητο ότι αυτό που θα έπρεπε να μας ενδιαφέρει σήμερα υπό τις παρούσες συνθήκες είναι η διάσωση της τουριστικής μας περιόδου, οπότε όφειλε να δοθεί προτεραιότητα στο συγκεκριμένο θέμα με ένα νομοσχέδιο για τα μέτρα που θα ληφθούν.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Ως συνήθως, όμως, η Κυβέρνηση υποτιμάει τις αρμόδιες επιτροπές και τη Βουλή αποφασίζοντας μόνη της κατά το δοκούν, προφανώς επειδή θεωρεί πως τα γνωρίζει όλα καλύτερα. Προτίμησε, λοιπόν, να φέρει προς έλεγχο και ψήφιση ένα σχέδιο νόμου που αποσκοπεί στη διαφοροποίηση του ελληνικού τουριστικού προϊόντος, τουλάχιστον έτσι όπως αυτή το αντιλαμβάνεται, για το οποίο δεν είναι όμως σίγουρα η κατάλληλη στιγμή.</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Ειδικότερα, σύμφωνα με δικές μας πληροφορίες από ξενοδοχεία, αναμένεται μια πτώση του τζίρου τους της τάξης του 70%. Μεταξύ άλλων, επειδή η Κυβέρνηση άργησε πολύ να προγραμματίσει το άνοιγμά τους, δεν τους μένει αρκετός χρόνος για προετοιμασία και για κρατήσεις, ώστε να ξεκινήσει πράγματι η δραστηριότητά τους από τις 15 Ιουνίου, όπως αναγγέλθηκε. Εάν παρ’ ελπίδα συμβεί κάτι τέτοιο, τότε η Ελλάδα θα χάσει πάνω </w:t>
      </w:r>
      <w:r w:rsidRPr="007B1602">
        <w:rPr>
          <w:rFonts w:ascii="Arial" w:hAnsi="Arial" w:cs="Arial"/>
          <w:color w:val="222222"/>
          <w:sz w:val="24"/>
          <w:szCs w:val="24"/>
          <w:shd w:val="clear" w:color="auto" w:fill="FFFFFF"/>
          <w:lang w:eastAsia="el-GR"/>
        </w:rPr>
        <w:lastRenderedPageBreak/>
        <w:t>από 12 δισεκατομμύρια ευρώ άμεσα έσοδα και 24 δισεκατομμύρια ευρώ άμεσα και έμμεσα μόνο από τον τουρισμό, βυθιζόμενη σε μια ύφεση μόνο από τον τουρισμό της τάξης του 15%. Επομένως, θα χαθούν δημόσια έσοδα πάνω από 6,5 δισεκατομμύρια ευρώ. Αλήθεια, έχει προβλεφθεί κάτι τέτοιο ή μήπως ο Πρωθυπουργός ανακοινώνει μέτρα χωρίς να γνωρίζει τις απώλειες εσόδων και το από πού θα τις καλύψει;</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Δεν θα αναφερθούμε στο υπόλοιπο τρομακτικό σενάριο για τη διαμόρφωση του ελλείμματος του δημοσίου χρέους και λοιπά εάν πράγματι συμβεί αυτό το σενάριο. Αν η Κυβέρνηση υπολογίζει στην παροχή χρημάτων και όχι δανείων από την Ευρωπαϊκή Ένωση, έτσι ώστε να αντικαταστήσει την απώλεια του ΑΕΠ με την κατανάλωση, πολύ φοβόμαστε πως θα απογοητευτεί. Ας μην είμαστε, όμως, μάντεις κακών, περιμένοντας τις πραγματικές εξελίξεις, επειδή η Ελλάδα μας έχει πράγματι τις δυνατότητες και θα μπορούσε να τα καταφέρει πολύ καλύτερα.</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Συνεχίζοντας, αναφέραμε πως η χώρα μας αυτό το έτος έχει ένα μεγάλο ανταγωνιστικό πλεονέκτημα απέναντι στην Ιταλία, την Ισπανία και την Τουρκία, αφού τα κρούσματα εδώ είναι πολύ χαμηλότερα και ήδη υποχωρούν σε όλα τα Βαλκάνια. Επίσης, αναφέραμε πως μας δίνεται μια μεγάλη ευκαιρία να αλλάξουμε το αποτυχημένο επιχειρησιακό μοντέλο του φθηνού τουρισμού που </w:t>
      </w:r>
      <w:r w:rsidRPr="007B1602">
        <w:rPr>
          <w:rFonts w:ascii="Arial" w:hAnsi="Arial" w:cs="Arial"/>
          <w:color w:val="222222"/>
          <w:sz w:val="24"/>
          <w:szCs w:val="24"/>
          <w:shd w:val="clear" w:color="auto" w:fill="FFFFFF"/>
          <w:lang w:eastAsia="el-GR"/>
        </w:rPr>
        <w:lastRenderedPageBreak/>
        <w:t>απομυζείται από τις ξένες τουριστικές εταιρείες και πριν απ’ όλα από τη γερμανική «</w:t>
      </w:r>
      <w:r w:rsidRPr="007B1602">
        <w:rPr>
          <w:rFonts w:ascii="Arial" w:hAnsi="Arial" w:cs="Arial"/>
          <w:color w:val="222222"/>
          <w:sz w:val="24"/>
          <w:szCs w:val="24"/>
          <w:shd w:val="clear" w:color="auto" w:fill="FFFFFF"/>
          <w:lang w:val="en-US" w:eastAsia="el-GR"/>
        </w:rPr>
        <w:t>TUI</w:t>
      </w:r>
      <w:r w:rsidRPr="007B1602">
        <w:rPr>
          <w:rFonts w:ascii="Arial" w:hAnsi="Arial" w:cs="Arial"/>
          <w:color w:val="222222"/>
          <w:sz w:val="24"/>
          <w:szCs w:val="24"/>
          <w:shd w:val="clear" w:color="auto" w:fill="FFFFFF"/>
          <w:lang w:eastAsia="el-GR"/>
        </w:rPr>
        <w:t xml:space="preserve">», όπως είναι σε όλους μας γνωστό.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Αυτή η ευκαιρία πηγάζει από τη δυνατότητά μας να πουλήσουμε το 2020 υγειονομική ασφάλεια, σημειώνοντας πως αυτό που πρέπει να μας ενδιαφέρει δεν είναι οι τουριστικές αφίξεις, αλλά τα έσοδα, όπως για κάθε επιχείρηση δεν είναι ο τζίρος, αλλά το κέρδος. Εν προκειμένω, πρέπει να μειώσουμε την προσφορά εις βάρος των αφίξεων, αυξάνοντας τις τιμές προς όφελος των εσόδων. Άλλωστε, η Ελλάδα λόγω του μεγέθους της δεν είναι κατάλληλη για μαζικό τουρισμό, αλλά για επιλεγμένο, με ακριβότερες τιμές και με υπηρεσίες υψηλού επιπέδου. Θα πρέπει, λοιπόν, να τη χειριστούμε ως μια μπουτίκ, κάτι που οφείλουμε να υιοθετήσουμε και στον τομέα των τροφίμων, αφού οι κλιματικές και λοιπές συνθήκες στη χώρα μας επιτρέπουν την καλλιέργεια προϊόντων υψηλής ποιότητας.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Εάν τώρα συντονίσουμε σωστά την ελληνική παραγωγή, δίνοντας ανάλογα κίνητρα στα ξενοδοχεία για την αγορά ελληνικών προϊόντων, δεν θα καταναλώνεται πια πάνω από το 80% των τουριστικών μας εσόδων σε εισαγωγές, αλλά πολύ λιγότερα, με στόχο το 25% της Ιταλίας.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Όσον αφορά τώρα στο νομοσχέδιο, τονίσαμε στην πρώτη επιτροπή πως το μεγάλο πρόβλημα της Ελλάδας είναι η μέση δαπάνη ανά τουρίστα, η οποία από 745 ευρώ το 2005 μειώθηκε στα 470 ευρώ το 2016, έχοντας έκτοτε αυξηθεί </w:t>
      </w:r>
      <w:r w:rsidRPr="007B1602">
        <w:rPr>
          <w:rFonts w:ascii="Arial" w:hAnsi="Arial" w:cs="Arial"/>
          <w:color w:val="222222"/>
          <w:sz w:val="24"/>
          <w:szCs w:val="24"/>
          <w:shd w:val="clear" w:color="auto" w:fill="FFFFFF"/>
          <w:lang w:eastAsia="el-GR"/>
        </w:rPr>
        <w:lastRenderedPageBreak/>
        <w:t xml:space="preserve">ελαφριά το 2019, μόλις όμως στα 564 ευρώ. Για σύγκριση, την ίδια στιγμή στην Τουρκία η μέση δαπάνη το 2019 ήταν 666 δολάρια, με έσοδα 34,6 δισεκατομμύρια δολάρια και με σαράντα πέντε εκατομμύρια τουρίστες. Επομένως, υπάρχουν πολλά που πρέπει να κάνουμε καλύτερα, ειδικά όσον αφορά τη μέση δαπάνη.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Περαιτέρω, εμείς είμαστε επίσης υπέρ της διαφοροποίησης του τουριστικού μας μοντέλου μέσω νέων προϊόντων και της αύξησης της μέσης δαπάνης, όπως φαίνεται καθαρά από το πρόγραμμά μας. Όμως, το νομοσχέδιο ασχολείται μόνο αποσπασματικά με τον θαλάσσιο τουρισμό, με τον καταδυτικό, με μία μόνο διάταξη για τα σκάφη αναψυχής, καθώς επίσης και με τον οικολογικό τουρισμό, με το </w:t>
      </w:r>
      <w:r w:rsidRPr="007B1602">
        <w:rPr>
          <w:rFonts w:ascii="Arial" w:hAnsi="Arial" w:cs="Arial"/>
          <w:color w:val="222222"/>
          <w:sz w:val="24"/>
          <w:szCs w:val="24"/>
          <w:shd w:val="clear" w:color="auto" w:fill="FFFFFF"/>
          <w:lang w:val="en-US" w:eastAsia="el-GR"/>
        </w:rPr>
        <w:t>glamping</w:t>
      </w:r>
      <w:r w:rsidRPr="007B1602">
        <w:rPr>
          <w:rFonts w:ascii="Arial" w:hAnsi="Arial" w:cs="Arial"/>
          <w:color w:val="222222"/>
          <w:sz w:val="24"/>
          <w:szCs w:val="24"/>
          <w:shd w:val="clear" w:color="auto" w:fill="FFFFFF"/>
          <w:lang w:eastAsia="el-GR"/>
        </w:rPr>
        <w:t>, ενώ εν μέρει με τον ιαματικό τουρισμό, με τον χειμερινό ορεινό και με τον αθλητικό, με το γκολφ. Υπάρχουν πολλά άλλα είδη τουρισμού στα οποία θα έπρεπε να αναφέρεται το νομοσχέδιο, αφού έχουν πολύ καλύτερες προοπτικές, όπως είναι ο πολιτιστικός τουρισμός, όπου ως χώρα έχουμε πολύ μεγάλα ανταγωνιστικά πλεονεκτήματα, ο εκπαιδευτικός τουρισμός που θα ενισχυόταν, επίσης, σημαντικά από την ομογένειά μας, ο αγροτουρισμός που θα βοηθούσε παράλληλα στην αύξηση των εξαγωγών τροφίμων ή ο ιατρικός τουρισμός που έχει πολύ μεγάλες προοπτικές. Αυτά είναι μερικά μόνο από όσα υπάρχουν.</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lastRenderedPageBreak/>
        <w:t xml:space="preserve">Στο Πρώτο Μέρος τώρα του νομοσχεδίου υιοθετούνται μέτρα για την ανάπτυξη του καταδυτικού τουρισμού, όπως το καταδυτικό συμβούλιο, τα καταδυτικά πάρκα και οι τρόποι πρόσβασης σε αυτά, σε ναυάγια, καθώς επίσης και σε αρχαιολογικούς χώρους.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Στο Δεύτερο Μέρος παρατίθενται διατάξεις για τις Περιοχές Ολοκληρωμένης Τουριστικής Ανάπτυξης, τις ΠΟΤΑ, όπως αποκαλούνται, όσον αφορά τον διαχωρισμό και τις πολεοδομικές ρυθμίσεις, για τις τουριστικές εγκαταστάσεις γενικότερα, κάτι που πιστεύουμε πως αφορά την ανάπτυξη πολυτελών κατοικιών και ξενοδοχείων κατά το ισπανικό μοντέλο, το οποίο βέβαια έχει αποτύχει. Όμως, εμείς, ως συνήθως, αντιγράφουμε κάτι πολύ αργά, όταν έχει ήδη περάσει και όταν έχει αποτύχει.</w:t>
      </w:r>
    </w:p>
    <w:p w:rsidR="007B1602" w:rsidRPr="007B1602" w:rsidRDefault="007B1602" w:rsidP="007B1602">
      <w:pPr>
        <w:autoSpaceDE w:val="0"/>
        <w:autoSpaceDN w:val="0"/>
        <w:adjustRightInd w:val="0"/>
        <w:spacing w:after="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Επίσης, αναφέρεται στα τουριστικά λιμάνια, σε σχέση με τη δημιουργία θέσεων ελλιμενισμού για σκάφη αναψυχής. Εκτός αυτού, διευκολύνει τη δημιουργία τουριστικών εγκαταστάσεων σε δασικές και αγροτικές περιοχές, όσον αφορά καταλύματα, εγκαταστάσεις σκι και γήπεδα γκολφ που εντάσσονται και στα κίνητρα του αναπτυξιακού νόμου.</w:t>
      </w:r>
    </w:p>
    <w:p w:rsidR="007B1602" w:rsidRPr="007B1602" w:rsidRDefault="007B1602" w:rsidP="007B1602">
      <w:pPr>
        <w:autoSpaceDE w:val="0"/>
        <w:autoSpaceDN w:val="0"/>
        <w:adjustRightInd w:val="0"/>
        <w:spacing w:after="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 xml:space="preserve">Στο τρίτο μέρος εισάγεται η έννοια της πολυτελούς διαμονής στη φύση που ονομάζεται πάρα πολύ όμορφα </w:t>
      </w:r>
      <w:r w:rsidRPr="007B1602">
        <w:rPr>
          <w:rFonts w:ascii="Arial" w:eastAsia="SimSun" w:hAnsi="Arial" w:cs="Arial"/>
          <w:sz w:val="24"/>
          <w:szCs w:val="24"/>
          <w:shd w:val="clear" w:color="auto" w:fill="FFFFFF"/>
          <w:lang w:val="en-US" w:eastAsia="zh-CN"/>
        </w:rPr>
        <w:t>glamping</w:t>
      </w:r>
      <w:r w:rsidRPr="007B1602">
        <w:rPr>
          <w:rFonts w:ascii="Arial" w:eastAsia="SimSun" w:hAnsi="Arial" w:cs="Arial"/>
          <w:sz w:val="24"/>
          <w:szCs w:val="24"/>
          <w:shd w:val="clear" w:color="auto" w:fill="FFFFFF"/>
          <w:lang w:eastAsia="zh-CN"/>
        </w:rPr>
        <w:t xml:space="preserve">, επειδή είναι ένα είδος πολυτελούς </w:t>
      </w:r>
      <w:r w:rsidRPr="007B1602">
        <w:rPr>
          <w:rFonts w:ascii="Arial" w:eastAsia="SimSun" w:hAnsi="Arial" w:cs="Arial"/>
          <w:sz w:val="24"/>
          <w:szCs w:val="24"/>
          <w:shd w:val="clear" w:color="auto" w:fill="FFFFFF"/>
          <w:lang w:val="en-US" w:eastAsia="zh-CN"/>
        </w:rPr>
        <w:t>camping</w:t>
      </w:r>
      <w:r w:rsidRPr="007B1602">
        <w:rPr>
          <w:rFonts w:ascii="Arial" w:eastAsia="SimSun" w:hAnsi="Arial" w:cs="Arial"/>
          <w:sz w:val="24"/>
          <w:szCs w:val="24"/>
          <w:shd w:val="clear" w:color="auto" w:fill="FFFFFF"/>
          <w:lang w:eastAsia="zh-CN"/>
        </w:rPr>
        <w:t xml:space="preserve"> συνήθως σε απομακρυσμένες περιοχές.</w:t>
      </w:r>
    </w:p>
    <w:p w:rsidR="007B1602" w:rsidRPr="007B1602" w:rsidRDefault="007B1602" w:rsidP="007B1602">
      <w:pPr>
        <w:autoSpaceDE w:val="0"/>
        <w:autoSpaceDN w:val="0"/>
        <w:adjustRightInd w:val="0"/>
        <w:spacing w:after="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lastRenderedPageBreak/>
        <w:t xml:space="preserve">Τέλος, το τέταρτο μέρος περιλαμβάνει διάφορες διατάξεις, όπως για την εκμετάλλευση αιγιαλών, για τη λειτουργία πισίνων, για τη στελέχωση του ΕΟΤ για δράσεις προβολής, καθώς επίσης για τις σχολές τουριστικών επαγγελμάτων. </w:t>
      </w:r>
    </w:p>
    <w:p w:rsidR="007B1602" w:rsidRPr="007B1602" w:rsidRDefault="007B1602" w:rsidP="007B1602">
      <w:pPr>
        <w:autoSpaceDE w:val="0"/>
        <w:autoSpaceDN w:val="0"/>
        <w:adjustRightInd w:val="0"/>
        <w:spacing w:after="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 xml:space="preserve">Ξεκινώντας από το πρώτο μέρος, από τον καταδυτικό τουρισμό, είναι σχετικά περιορισμένος, όσον αφορά τα έσοδα, ενώ καθορίζεται περισσότερο από την αγορά εξοπλισμού. Για παράδειγμα, πολλοί πωλητές εξοπλισμού προωθούν ταξίδια για να χρησιμοποιήσουν τον εξοπλισμό οι πελάτες τους. Η αξία της αγοράς καταδυτικού εξοπλισμού είναι περίπου 250 εκατομμύρια δολάρια στις Ηνωμένες Πολιτείες και άλλα τόσα στον υπόλοιπο πλανήτη. Σύμφωνα με τον Οργανισμό Καταδυτικού Εξοπλισμού και Μάρκετινγκ των Ηνωμένων Πολιτειών, η καταδυτική αγορά προσφέρει στο ΑΕΠ τους 11 δισεκατομμύρια δολάρια, ενώ αυξάνεται ετήσια με ρυθμούς ανάπτυξης της τάξης του 9%. </w:t>
      </w:r>
    </w:p>
    <w:p w:rsidR="007B1602" w:rsidRPr="007B1602" w:rsidRDefault="007B1602" w:rsidP="007B1602">
      <w:pPr>
        <w:autoSpaceDE w:val="0"/>
        <w:autoSpaceDN w:val="0"/>
        <w:adjustRightInd w:val="0"/>
        <w:spacing w:after="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Επομένως, πρόκειται για μικρά μεγέθη, αν και δεν έχουμε κάτι εναντίον, ενώ προτείναμε να γίνει η παραγωγή τουλάχιστον του εξοπλισμού στην Ελλάδα. Επίσης, προτείναμε να στηριχθεί η παραγωγή σκαφών υποβρύχιας παρακολούθησης με τζάμια στον πυθμένα, κάτι που θα μπορούσε να βοηθήσει τη ναυπηγική μας βιομηχανία, δημιουργώντας σοβαρές θέσεις εργασίας.</w:t>
      </w:r>
    </w:p>
    <w:p w:rsidR="007B1602" w:rsidRPr="007B1602" w:rsidRDefault="007B1602" w:rsidP="007B1602">
      <w:pPr>
        <w:autoSpaceDE w:val="0"/>
        <w:autoSpaceDN w:val="0"/>
        <w:adjustRightInd w:val="0"/>
        <w:spacing w:after="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lastRenderedPageBreak/>
        <w:t xml:space="preserve">Στο δεύτερο μέρος προωθούνται διατάξεις που αφορούν τις ΠΟΤΑ, ενώ νομίζουμε εμείς πως στην Ελλάδα υπάρχει μόνο μία ΠΟΤΑ σήμερα στην περιοχή του </w:t>
      </w:r>
      <w:r w:rsidRPr="007B1602">
        <w:rPr>
          <w:rFonts w:ascii="Arial" w:eastAsia="SimSun" w:hAnsi="Arial" w:cs="Arial"/>
          <w:sz w:val="24"/>
          <w:szCs w:val="24"/>
          <w:shd w:val="clear" w:color="auto" w:fill="FFFFFF"/>
          <w:lang w:val="en-US" w:eastAsia="zh-CN"/>
        </w:rPr>
        <w:t>Costa</w:t>
      </w:r>
      <w:r w:rsidRPr="007B1602">
        <w:rPr>
          <w:rFonts w:ascii="Arial" w:eastAsia="SimSun" w:hAnsi="Arial" w:cs="Arial"/>
          <w:sz w:val="24"/>
          <w:szCs w:val="24"/>
          <w:shd w:val="clear" w:color="auto" w:fill="FFFFFF"/>
          <w:lang w:eastAsia="zh-CN"/>
        </w:rPr>
        <w:t xml:space="preserve"> </w:t>
      </w:r>
      <w:r w:rsidRPr="007B1602">
        <w:rPr>
          <w:rFonts w:ascii="Arial" w:eastAsia="SimSun" w:hAnsi="Arial" w:cs="Arial"/>
          <w:sz w:val="24"/>
          <w:szCs w:val="24"/>
          <w:shd w:val="clear" w:color="auto" w:fill="FFFFFF"/>
          <w:lang w:val="en-US" w:eastAsia="zh-CN"/>
        </w:rPr>
        <w:t>Navarino</w:t>
      </w:r>
      <w:r w:rsidRPr="007B1602">
        <w:rPr>
          <w:rFonts w:ascii="Arial" w:eastAsia="SimSun" w:hAnsi="Arial" w:cs="Arial"/>
          <w:sz w:val="24"/>
          <w:szCs w:val="24"/>
          <w:shd w:val="clear" w:color="auto" w:fill="FFFFFF"/>
          <w:lang w:eastAsia="zh-CN"/>
        </w:rPr>
        <w:t xml:space="preserve"> στη Μεσσηνία. Οπότε δεν ξέρουμε εάν η διάταξη αφορά τη συγκεκριμένη μονάδα, γνωρίζοντας πως δρομολογεί ήδη επενδύσεις σε εξοχικές κατοικίες, χωρίς φυσικά να το θεωρούμε αρνητικό.</w:t>
      </w:r>
    </w:p>
    <w:p w:rsidR="007B1602" w:rsidRPr="007B1602" w:rsidRDefault="007B1602" w:rsidP="007B1602">
      <w:pPr>
        <w:autoSpaceDE w:val="0"/>
        <w:autoSpaceDN w:val="0"/>
        <w:adjustRightInd w:val="0"/>
        <w:spacing w:after="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 xml:space="preserve">Το νομοσχέδιο προβλέπει επιπλέον τη διάθεση δασικών εκτάσεων για γκολφ στο άρθρο 32, καθώς επίσης υπαγωγή στα κίνητρα του αναπτυξιακού νόμου για την κατασκευή γηπέδων γκολφ εννιά οπών στο άρθρο 34. </w:t>
      </w:r>
    </w:p>
    <w:p w:rsidR="007B1602" w:rsidRPr="007B1602" w:rsidRDefault="007B1602" w:rsidP="007B1602">
      <w:pPr>
        <w:autoSpaceDE w:val="0"/>
        <w:autoSpaceDN w:val="0"/>
        <w:adjustRightInd w:val="0"/>
        <w:spacing w:after="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Το συνολικό μέγεθος αγοράς του τουρισμού γκολφ υπολογίζεται μεταξύ 15 και 19 δισεκατομμυρίων δολαρίων παγκοσμίως, με ρυθμό ετήσιας αύξησης 11%. Ο τομέας αυτός της τουριστικής αγοράς είναι υψηλού εισοδηματικού επιπέδου, οπότε επιθυμητός βέβαια για την Ελλάδα. Χρειάζεται πάντως ιδιαίτερη προσοχή η μεγάλη κατανάλωση νερού, η οποία υπολογίζεται σε 10.000 έως 15.000 κυβικά μέτρα ανά εκτάριο το έτος. Είναι κάτι πάρα πολύ σημαντικό για την Ελλάδα, αφού προβλέπεται πως για τη γεωργία μας δεν θα υπάρχει αρκετό νερό πολύ σύντομα. Παράλληλα, τα γήπεδα γκολφ επεμβαίνουν σε οικοσυστήματα. Οπότε απαιτείται επίσης προσοχή στους περιβαλλοντικούς κανόνες.</w:t>
      </w:r>
    </w:p>
    <w:p w:rsidR="007B1602" w:rsidRPr="007B1602" w:rsidRDefault="007B1602" w:rsidP="007B1602">
      <w:pPr>
        <w:autoSpaceDE w:val="0"/>
        <w:autoSpaceDN w:val="0"/>
        <w:adjustRightInd w:val="0"/>
        <w:spacing w:after="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 xml:space="preserve">Όσον αφορά τώρα τις δασικές περιοχές, στις οποίες σχεδιάζεται να αναπτυχθούν τα γήπεδα γκολφ, προτείναμε να ενταχθούν σε ολοκληρωμένα </w:t>
      </w:r>
      <w:r w:rsidRPr="007B1602">
        <w:rPr>
          <w:rFonts w:ascii="Arial" w:eastAsia="SimSun" w:hAnsi="Arial" w:cs="Arial"/>
          <w:sz w:val="24"/>
          <w:szCs w:val="24"/>
          <w:shd w:val="clear" w:color="auto" w:fill="FFFFFF"/>
          <w:lang w:eastAsia="zh-CN"/>
        </w:rPr>
        <w:lastRenderedPageBreak/>
        <w:t xml:space="preserve">συστήματα βιώσιμης ανάπτυξης μαζί με τον πρωτογενή τομέα, όπως στο παράδειγμα του </w:t>
      </w:r>
      <w:r w:rsidRPr="007B1602">
        <w:rPr>
          <w:rFonts w:ascii="Arial" w:eastAsia="SimSun" w:hAnsi="Arial" w:cs="Arial"/>
          <w:sz w:val="24"/>
          <w:szCs w:val="24"/>
          <w:shd w:val="clear" w:color="auto" w:fill="FFFFFF"/>
          <w:lang w:val="en-US" w:eastAsia="zh-CN"/>
        </w:rPr>
        <w:t>Costa</w:t>
      </w:r>
      <w:r w:rsidRPr="007B1602">
        <w:rPr>
          <w:rFonts w:ascii="Arial" w:eastAsia="SimSun" w:hAnsi="Arial" w:cs="Arial"/>
          <w:sz w:val="24"/>
          <w:szCs w:val="24"/>
          <w:shd w:val="clear" w:color="auto" w:fill="FFFFFF"/>
          <w:lang w:eastAsia="zh-CN"/>
        </w:rPr>
        <w:t xml:space="preserve"> </w:t>
      </w:r>
      <w:r w:rsidRPr="007B1602">
        <w:rPr>
          <w:rFonts w:ascii="Arial" w:eastAsia="SimSun" w:hAnsi="Arial" w:cs="Arial"/>
          <w:sz w:val="24"/>
          <w:szCs w:val="24"/>
          <w:shd w:val="clear" w:color="auto" w:fill="FFFFFF"/>
          <w:lang w:val="en-US" w:eastAsia="zh-CN"/>
        </w:rPr>
        <w:t>Navarino</w:t>
      </w:r>
      <w:r w:rsidRPr="007B1602">
        <w:rPr>
          <w:rFonts w:ascii="Arial" w:eastAsia="SimSun" w:hAnsi="Arial" w:cs="Arial"/>
          <w:sz w:val="24"/>
          <w:szCs w:val="24"/>
          <w:shd w:val="clear" w:color="auto" w:fill="FFFFFF"/>
          <w:lang w:eastAsia="zh-CN"/>
        </w:rPr>
        <w:t xml:space="preserve"> που πράγματι συμβαίνει κάτι τέτοιο.</w:t>
      </w:r>
    </w:p>
    <w:p w:rsidR="007B1602" w:rsidRPr="007B1602" w:rsidRDefault="007B1602" w:rsidP="007B1602">
      <w:pPr>
        <w:autoSpaceDE w:val="0"/>
        <w:autoSpaceDN w:val="0"/>
        <w:adjustRightInd w:val="0"/>
        <w:spacing w:after="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Τέλος, είπαμε πως τα εννιά οπών γήπεδα δεν είναι τόσο δημοφιλή όσο τα κανονικού μεγέθους των δεκαοχτώ οπών, ενώ είναι σημαντική για την προσέλκυση παιχτών η ύπαρξη πολλών γηπέδων σε κοντινές αποστάσεις, κάτι που μάλλον δύσκολα θα συμβεί στην Ελλάδα. Γι’ αυτό τον λόγο το γκολφ δεν πηγαίνει καλά στην Ελλάδα.</w:t>
      </w:r>
    </w:p>
    <w:p w:rsidR="007B1602" w:rsidRPr="007B1602" w:rsidRDefault="007B1602" w:rsidP="007B1602">
      <w:pPr>
        <w:autoSpaceDE w:val="0"/>
        <w:autoSpaceDN w:val="0"/>
        <w:adjustRightInd w:val="0"/>
        <w:spacing w:after="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Συνεχίζοντας, στη διάθεση δασικών εκτάσεων για εγκαταστάσεις σκι στο άρθρο 32 αμφιβάλλουμε για τη λογική τους, επειδή η Ελλάδα δεν φημίζεται για αυτή τη μορφή του αθλητισμού. Οφείλουμε να σημειώσουμε εδώ γενικά ότι η χιονοδρομία απειλείται από θερμότερους χειμώνες λόγω της κλιματικής αλλαγής ή όπως αλλιώς θέλει να την αποκαλέσει κανείς. Οπότε ίσως να μην ενδείκνυται να αναπτύξουμε μορφές τουρισμού που θα έχουν στο μέλλον ανάγκη περαιτέρω υποστήριξης. Ήδη υπάρχουν αρκετές μονάδες που λειτουργούν με τεχνητό χιόνι, κάτι που δεν γνωρίζουμε εάν είναι βιώσιμο, καθώς επίσης ενεργειακά και οικονομικά σκόπιμο.</w:t>
      </w:r>
    </w:p>
    <w:p w:rsidR="007B1602" w:rsidRPr="007B1602" w:rsidRDefault="007B1602" w:rsidP="007B1602">
      <w:pPr>
        <w:autoSpaceDE w:val="0"/>
        <w:autoSpaceDN w:val="0"/>
        <w:adjustRightInd w:val="0"/>
        <w:spacing w:after="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 xml:space="preserve">Περαιτέρω, στο δεύτερο μέρος προωθούνται διατάξεις για τους τουριστικούς λιμένες, όπως με το άρθρο 23 για τη δημιουργία τους και με το άρθρο 27 για προσωρινά αγκυροβόλια-προβλήτες σκαφών αναψυχής σε </w:t>
      </w:r>
      <w:r w:rsidRPr="007B1602">
        <w:rPr>
          <w:rFonts w:ascii="Arial" w:eastAsia="SimSun" w:hAnsi="Arial" w:cs="Arial"/>
          <w:sz w:val="24"/>
          <w:szCs w:val="24"/>
          <w:shd w:val="clear" w:color="auto" w:fill="FFFFFF"/>
          <w:lang w:eastAsia="zh-CN"/>
        </w:rPr>
        <w:lastRenderedPageBreak/>
        <w:t xml:space="preserve">τουριστικές εγκαταστάσεις. Εδώ πρόκειται για μία πιεστική ανάγκη του ελληνικού τουριστικού προϊόντος, αρκεί να γίνουν με τις σωστές προδιαγραφές. </w:t>
      </w:r>
    </w:p>
    <w:p w:rsidR="007B1602" w:rsidRPr="007B1602" w:rsidRDefault="007B1602" w:rsidP="007B1602">
      <w:pPr>
        <w:autoSpaceDE w:val="0"/>
        <w:autoSpaceDN w:val="0"/>
        <w:adjustRightInd w:val="0"/>
        <w:spacing w:after="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Εν προκειμένω, υπάρχουν σημαντικές δυνατότητες ανάπτυξης, αφού η Ελλάδα έχει μια πολύ μεγάλη ακτογραμμή, μια απίστευτη φυσική ομορφιά και μια τεράστια ναυτική παράδοση, όπως επίσης μια ναυπηγοεπισκευαστική βιομηχανία-βιοτεχνία που μπορεί να δημιουργήσει πολλές και αξιοπρεπείς θέσεις εργασίας, σε αντίθεση με τον τουρισμό που συμβαίνει ακριβώς το αντίθετο. Ακριβώς γι’ αυτόν τον λόγο λέμε ότι ο τουρισμός δεν είναι σε καμμία περίπτωση βιομηχανία.</w:t>
      </w:r>
    </w:p>
    <w:p w:rsidR="007B1602" w:rsidRPr="007B1602" w:rsidRDefault="007B1602" w:rsidP="007B1602">
      <w:pPr>
        <w:autoSpaceDE w:val="0"/>
        <w:autoSpaceDN w:val="0"/>
        <w:adjustRightInd w:val="0"/>
        <w:spacing w:after="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 xml:space="preserve">Στο πλαίσιο αυτό, οι προβλέψεις του νομοσχεδίου για αύξηση του χώρου ελλιμενισμού, έστω και με προσωρινές κατασκευές, είναι πολύ θετικές. Είμαστε επίσης υπέρ της ανάπτυξης χώρων ελλιμενισμού και σε μικρά νησιά, αφού κάτι τέτοιο στηρίζει την οικονομία, καθώς επίσης την εθνική μας κυριαρχία, ενώ έχουμε προτείνει την εκμετάλλευση βραχονησίδων με μονάδες ιχθυοκαλλιέργειας και κτηνοτροφίας. </w:t>
      </w:r>
    </w:p>
    <w:p w:rsidR="007B1602" w:rsidRPr="007B1602" w:rsidRDefault="007B1602" w:rsidP="007B1602">
      <w:pPr>
        <w:autoSpaceDE w:val="0"/>
        <w:autoSpaceDN w:val="0"/>
        <w:adjustRightInd w:val="0"/>
        <w:spacing w:after="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 xml:space="preserve">Στο τρίτο μέρος, στο </w:t>
      </w:r>
      <w:r w:rsidRPr="007B1602">
        <w:rPr>
          <w:rFonts w:ascii="Arial" w:eastAsia="SimSun" w:hAnsi="Arial" w:cs="Arial"/>
          <w:sz w:val="24"/>
          <w:szCs w:val="24"/>
          <w:shd w:val="clear" w:color="auto" w:fill="FFFFFF"/>
          <w:lang w:val="en-US" w:eastAsia="zh-CN"/>
        </w:rPr>
        <w:t>glamping</w:t>
      </w:r>
      <w:r w:rsidRPr="007B1602">
        <w:rPr>
          <w:rFonts w:ascii="Arial" w:eastAsia="SimSun" w:hAnsi="Arial" w:cs="Arial"/>
          <w:sz w:val="24"/>
          <w:szCs w:val="24"/>
          <w:shd w:val="clear" w:color="auto" w:fill="FFFFFF"/>
          <w:lang w:eastAsia="zh-CN"/>
        </w:rPr>
        <w:t xml:space="preserve">, έχουμε την άποψη πως δεν είναι κάτι μόνιμο, αλλά μια μόδα, κυρίως δε μια ιδιοτροπία των πλουσίων Αμερικανών. Το μέγεθος αγοράς του πάντως εκτιμάται μόλις στα 2,7 δισεκατομμύρια δολάρια, ενώ θεωρείται πως θα φτάσει στα 4,6 δισεκατομμύρια δολάρια έως το 2026. Πρόκειται, λοιπόν, για μια πολύ μικρή αγορά, ενώ εναλλακτικά εμείς </w:t>
      </w:r>
      <w:r w:rsidRPr="007B1602">
        <w:rPr>
          <w:rFonts w:ascii="Arial" w:eastAsia="SimSun" w:hAnsi="Arial" w:cs="Arial"/>
          <w:sz w:val="24"/>
          <w:szCs w:val="24"/>
          <w:shd w:val="clear" w:color="auto" w:fill="FFFFFF"/>
          <w:lang w:eastAsia="zh-CN"/>
        </w:rPr>
        <w:lastRenderedPageBreak/>
        <w:t>προτείναμε να προαχθεί η κατοίκηση σε ερημωμένα χωριά, έτσι ώστε να υπάρχει κίνηση σε συνδυασμό με τον αγροτουρισμό ή με τον οικολογικό τουρισμό.</w:t>
      </w:r>
    </w:p>
    <w:p w:rsidR="007B1602" w:rsidRPr="007B1602" w:rsidRDefault="007B1602" w:rsidP="007B1602">
      <w:pPr>
        <w:autoSpaceDE w:val="0"/>
        <w:autoSpaceDN w:val="0"/>
        <w:adjustRightInd w:val="0"/>
        <w:spacing w:after="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Στο τελευταίο μέρος περιλαμβάνονται οι διατάξεις που έχουν σχέση με την παραχώρηση αιγιαλού, όπου αυξάνεται η έκταση της παραχώρησης σε ιδιωτικά συμφέροντα από διακόσια τετραγωνικά μέτρα σε πεντακόσια τετραγωνικά μέτρα, ενώ μειώνεται το ποσοστό που μένει ελεύθερο από 60% σε 50%.</w:t>
      </w:r>
    </w:p>
    <w:p w:rsidR="007B1602" w:rsidRPr="007B1602" w:rsidRDefault="007B1602" w:rsidP="007B1602">
      <w:pPr>
        <w:autoSpaceDE w:val="0"/>
        <w:autoSpaceDN w:val="0"/>
        <w:adjustRightInd w:val="0"/>
        <w:spacing w:after="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Ειδικότερα, κατά τη σύνταξη της διάταξης αυτής δεν ελήφθη υπ’ όψιν πως το ΤΑΙΠΕΔ, σύμφωνα με τον ιδρυτικό του νόμο, έχει αποκλειστικό σκοπό την αξιοποίηση περιουσιακών στοιχείων του δημοσίου.</w:t>
      </w:r>
    </w:p>
    <w:p w:rsidR="007B1602" w:rsidRPr="007B1602" w:rsidRDefault="007B1602" w:rsidP="007B1602">
      <w:pPr>
        <w:autoSpaceDE w:val="0"/>
        <w:autoSpaceDN w:val="0"/>
        <w:adjustRightInd w:val="0"/>
        <w:spacing w:after="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(Στο σημείο αυτό κτυπά το κουδούνι λήξεως του χρόνου ομιλίας του κυρίου Βουλευτή)</w:t>
      </w:r>
    </w:p>
    <w:p w:rsidR="007B1602" w:rsidRPr="007B1602" w:rsidRDefault="007B1602" w:rsidP="007B1602">
      <w:pPr>
        <w:autoSpaceDE w:val="0"/>
        <w:autoSpaceDN w:val="0"/>
        <w:adjustRightInd w:val="0"/>
        <w:spacing w:after="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 xml:space="preserve">Γι’ αυτό όταν αναλύσαμε διεξοδικά τα άρθρα, δεν αναφερθήκαμε παρακάτω, αλλά μόνο σε αυτό, το άρθρο 26 για το ΤΑΙΠΕΔ που θεωρούμε αντισυνταγματικό. </w:t>
      </w:r>
    </w:p>
    <w:p w:rsidR="007B1602" w:rsidRPr="007B1602" w:rsidRDefault="007B1602" w:rsidP="007B1602">
      <w:pPr>
        <w:autoSpaceDE w:val="0"/>
        <w:autoSpaceDN w:val="0"/>
        <w:adjustRightInd w:val="0"/>
        <w:spacing w:after="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 xml:space="preserve">Όπως είπαμε, λοιπόν, το ΤΑΙΠΕΔ δεν αποτελεί φορέα της κεντρικής ή της Γενικής Κυβέρνησης. Ως εκ τούτου δεν επιτρέπεται στο ΤΑΙΠΕΔ θυγατρική του υπερταμείου το οποίο ανήκει σε ξένους να ασκεί δημόσια εξουσία και να </w:t>
      </w:r>
      <w:r w:rsidRPr="007B1602">
        <w:rPr>
          <w:rFonts w:ascii="Arial" w:eastAsia="SimSun" w:hAnsi="Arial" w:cs="Arial"/>
          <w:sz w:val="24"/>
          <w:szCs w:val="24"/>
          <w:shd w:val="clear" w:color="auto" w:fill="FFFFFF"/>
          <w:lang w:eastAsia="zh-CN"/>
        </w:rPr>
        <w:lastRenderedPageBreak/>
        <w:t>είναι αρχή σχεδιασμού για τουριστικούς λιμένες, ακόμη και για τους τουριστικούς λιμένες που έχουν περιέλθει στο ΤΑΙΠΕΔ για αξιοποίηση.</w:t>
      </w:r>
    </w:p>
    <w:p w:rsidR="007B1602" w:rsidRPr="007B1602" w:rsidRDefault="007B1602" w:rsidP="007B1602">
      <w:pPr>
        <w:autoSpaceDE w:val="0"/>
        <w:autoSpaceDN w:val="0"/>
        <w:adjustRightInd w:val="0"/>
        <w:spacing w:after="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 xml:space="preserve">Θα κλείσουμε με το παρακάτω συμπέρασμά μας. Η ανάπτυξη του καταδυτικού τουρισμού στην Ελλάδα είναι πολύ σημαντική, επειδή σύμφωνα με τη διεθνή εμπειρία είναι μια δημοφιλής και υψηλής κερδοφορίας δραστηριότητα. Σε συνδυασμό μάλιστα με τη δυνατότητα κατάδυσης σε σύγχρονα ναυάγια, με τη δημιουργία επισκέψιμων ενάλιων αρχαιολογικών χώρων και τεχνητών υποβρυχίων αξιοθέατων υπάρχει αρχικά μια θετική κατεύθυνση στο παρόν σχέδιο νόμου. </w:t>
      </w:r>
    </w:p>
    <w:p w:rsidR="007B1602" w:rsidRPr="007B1602" w:rsidRDefault="007B1602" w:rsidP="007B1602">
      <w:pPr>
        <w:autoSpaceDE w:val="0"/>
        <w:autoSpaceDN w:val="0"/>
        <w:adjustRightInd w:val="0"/>
        <w:spacing w:after="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Βέβαια, πουθενά δεν έχουν ληφθεί υπ’ όψιν οι ανάγκες και τα δικαιώματα των ανεξάρτητων αυτοδυτών, κάτι που έχουμε αναλύσει κατά τη διάρκεια των επιτροπών, ενώ δεν υπάρχει σεβασμός στην ελευθερία των πολιτών όσων ασχολούνται με τις καταδύσεις να επισκέπτονται και να απολαμβάνουν δωρεάν το φυσικό κάλλος της χώρας μας. Επομένως, το γεγονός αυτό είναι αρνητικό.</w:t>
      </w:r>
    </w:p>
    <w:p w:rsidR="007B1602" w:rsidRPr="007B1602" w:rsidRDefault="007B1602" w:rsidP="007B1602">
      <w:pPr>
        <w:autoSpaceDE w:val="0"/>
        <w:autoSpaceDN w:val="0"/>
        <w:adjustRightInd w:val="0"/>
        <w:spacing w:after="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 xml:space="preserve">Εκτός αυτού, το πρόβλημα του σχεδίου νόμου έγκειται τόσο στα σημεία παραχώρησης και εκμετάλλευσης αιγιαλού, παραλίας και λοιπά, όσο και στην εκμετάλλευση των περιοχών «NATURA». Οπότε πιθανότατα θα οδηγήσει σε νομικά ζητήματα λόγω σύγκρουσης με το Ενωσιακό Δίκαιο. </w:t>
      </w:r>
    </w:p>
    <w:p w:rsidR="007B1602" w:rsidRPr="007B1602" w:rsidRDefault="007B1602" w:rsidP="007B1602">
      <w:pPr>
        <w:autoSpaceDE w:val="0"/>
        <w:autoSpaceDN w:val="0"/>
        <w:adjustRightInd w:val="0"/>
        <w:spacing w:after="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 xml:space="preserve">Επιπλέον, δεν διασφαλίζεται η ισότιμη πρόσβαση όλων των πολιτών στην απόλαυση και αξιοποίηση των φυσικών και πολιτιστικών πόρων της </w:t>
      </w:r>
      <w:r w:rsidRPr="007B1602">
        <w:rPr>
          <w:rFonts w:ascii="Arial" w:eastAsia="SimSun" w:hAnsi="Arial" w:cs="Arial"/>
          <w:sz w:val="24"/>
          <w:szCs w:val="24"/>
          <w:shd w:val="clear" w:color="auto" w:fill="FFFFFF"/>
          <w:lang w:eastAsia="zh-CN"/>
        </w:rPr>
        <w:lastRenderedPageBreak/>
        <w:t>χώρας, δεδομένα που μάλλον δεν υπολογίστηκαν σωστά από το αρμόδιο Υπουργείο, αφού είναι σίγουρο ότι θα υπάρξουν αιτήσεις ακύρωσης πολιτών και φορέων κατά την εφαρμογή του παρόντος.</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Τέλος, με το σχέδιο νόμου εισάγονται ελαστικές κυρώσεις για παραβάτες που διαπράττουν αρχαιοκαπηλία και καταστροφή αρχαίων, καθώς επίσης για καταληψίες αιγιαλού, παραλίας κ.λπ., κάτι που θεωρούμε εντελώς απαράδεκτο.</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Προκύπτουν, επίσης, ζητήματα αντισυνταγματικότητας από το άρθρο 26, όπως αναφέραμε, που δίνει επιπλέον εξουσίες διαχείρισης δημοσίου πλούτου στο ΤΑΙΠΕΔ και από το άρθρο 43 που περιορίζει την ίση μεταχείριση και ελευθερία των πολιτών, ως προς τις δυνατότητες απρόσκοπτης πρόσβασης σε αιγιαλούς, παραλίες, όχθες και παρόχθιες όχθες, ενώ πιθανότατα θα προκαλέσει μια πολύ μεγάλη επιβάρυνση στο περιβάλλον.</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Ως εκ τούτου, δεν θα στηρίξουμε το νομοσχέδιο επί της αρχής, παρά μόνο τις θετικές του διατάξεις.</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Ευχαριστώ πολύ. </w:t>
      </w:r>
    </w:p>
    <w:p w:rsidR="007B1602" w:rsidRPr="007B1602" w:rsidRDefault="007B1602" w:rsidP="007B1602">
      <w:pPr>
        <w:spacing w:after="160" w:line="600" w:lineRule="auto"/>
        <w:ind w:firstLine="720"/>
        <w:jc w:val="center"/>
        <w:rPr>
          <w:rFonts w:ascii="Arial" w:hAnsi="Arial" w:cs="Arial"/>
          <w:sz w:val="24"/>
          <w:szCs w:val="24"/>
          <w:lang w:eastAsia="el-GR"/>
        </w:rPr>
      </w:pPr>
      <w:r w:rsidRPr="007B1602">
        <w:rPr>
          <w:rFonts w:ascii="Arial" w:hAnsi="Arial" w:cs="Arial"/>
          <w:color w:val="222222"/>
          <w:sz w:val="24"/>
          <w:szCs w:val="24"/>
          <w:lang w:eastAsia="el-GR"/>
        </w:rPr>
        <w:t>(Χειροκροτήματα από την πτέρυγα της Ελληνικής Λύσης)</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b/>
          <w:bCs/>
          <w:sz w:val="24"/>
          <w:szCs w:val="24"/>
          <w:shd w:val="clear" w:color="auto" w:fill="FFFFFF"/>
          <w:lang w:eastAsia="zh-CN"/>
        </w:rPr>
        <w:t>ΠΡΟΕΔΡΕΥΩΝ (Απόστολος Αβδελάς):</w:t>
      </w:r>
      <w:r w:rsidRPr="007B1602">
        <w:rPr>
          <w:rFonts w:ascii="Arial" w:hAnsi="Arial" w:cs="Arial"/>
          <w:sz w:val="24"/>
          <w:szCs w:val="24"/>
          <w:lang w:eastAsia="el-GR"/>
        </w:rPr>
        <w:t xml:space="preserve"> Και εμείς ευχαριστούμε.</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lastRenderedPageBreak/>
        <w:t>Εκμεταλλευόμενοι αυτό το κενό, να δώσω τον λόγο στον Υπουργό Εσωτερικών, αρμόδιο για θέματα αυτοδιοίκησης, τον κ. Παναγιώτη Θεοδωρικάκο, για ένα λεπτό.</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b/>
          <w:sz w:val="24"/>
          <w:szCs w:val="24"/>
          <w:lang w:eastAsia="el-GR"/>
        </w:rPr>
        <w:t>ΠΑΝΑΓΙΩΤΗΣ ΘΕΟΔΩΡΙΚΑΚΟΣ (Υπουργός Εσωτερικών):</w:t>
      </w:r>
      <w:r w:rsidRPr="007B1602">
        <w:rPr>
          <w:rFonts w:ascii="Arial" w:hAnsi="Arial" w:cs="Arial"/>
          <w:sz w:val="24"/>
          <w:szCs w:val="24"/>
          <w:lang w:eastAsia="el-GR"/>
        </w:rPr>
        <w:t xml:space="preserve"> Κύριε Πρόεδρε, κυρίες και κύριοι συνάδελφοι, παίρνω τον λόγο δι’ ολίγον για να υποστηρίξω την τροπολογία που έχει καταθέσει το Υπουργείο Εσωτερικών και αφορά τη δυνατότητα επέκτασης των αδειών τραπεζοκαθισμάτων σε δημοσίους κοινόχρηστους χώρους που έχουν τα καταστήματα εστίασης, απέναντι στην αυτοδιοίκηση.</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Νομίζω ότι όλοι θα συμφωνήσουμε, καθώς υπάρχουν και σοβαρότατες οικονομικές επιπτώσεις εκπτώσεις από την πανδημία του κορωνοϊού. Οφείλουμε να κάνουμε τα πάντα, προκειμένου να στηρίξουμε τις θέσεις απασχόλησης των εργαζομένων και την επαγγελματική δραστηριότητα, ιδίως σε τομείς όπως είναι ο χώρος της εστίασης, που αφορά δεκάδες χιλιάδες επιχειρήσεις και επαγγελματίες και εκατοντάδες χιλιάδες εργαζόμενους, επιχειρήσεις και υπηρεσίες οι οποίες συνδέονται άμεσα με την παροχή τουριστικών υπηρεσιών που αποτελούν -έτσι κι αλλιώς- έναν σημαντικότατο κλάδο της ελληνικής οικονομίας.</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Για τον σκοπό αυτό εγκαίρως, εδώ και δύο εβδομάδες, έχουν γίνει μια σειρά προεργασίες σε συνεργασία με την ΚΕΔΕ, σε συνεργασία με το </w:t>
      </w:r>
      <w:r w:rsidRPr="007B1602">
        <w:rPr>
          <w:rFonts w:ascii="Arial" w:hAnsi="Arial" w:cs="Arial"/>
          <w:sz w:val="24"/>
          <w:szCs w:val="24"/>
          <w:lang w:eastAsia="el-GR"/>
        </w:rPr>
        <w:lastRenderedPageBreak/>
        <w:t>Υπουργείο Ανάπτυξης, με πλήρη υποστήριξη του Πρωθυπουργού, ο οποίος προήδρευσε στη σχετική τηλεδιάσκεψη και σε συνεργασία επίσης και με τους επαγγελματικούς φορείς του κλάδου διαμορφώσαμε τη συγκεκριμένη τροπολογία, η οποία πιστεύω ότι τυγχάνει –ελπίζω- καθολικής αποδοχής. Δίνει τη δυνατότητα έως και διπλασιασμού του υπαίθριου δημόσιου χώρου που μπορούν να καταλάβουν με τραπεζοκαθίσματα εταιρείες, καταστήματα τα οποία έχουν τη σχετική άδεια ή και να τριπλασιάσουν, αν πρόκειται με αυτόν τον τρόπο να κρατήσουν σταθερό τον αριθμό που περιλαμβάνει η άδειά τους για τραπεζοκαθίσματα, μετά την εφαρμογή των μέτρων ασφαλείας στα οποία έχει προτείνει και η επιτροπή των ειδικών λοιμωξιολόγοι και τα οποία η Κυβέρνηση έχει αποφασίσει για λόγους ασφαλείας να τηρήσουμε σε ολόκληρη τη χώρα.</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Διευκρινίζεται και καλώ την τοπική αυτοδιοίκηση αυτό να εφαρμοστεί παντού όπου είναι δυνατόν, γιατί αυτός είναι ο τρόπος να διασφαλίσουμε και να συμβάλουμε στους τζίρους των εταιρειών και άρα στη διατήρηση των θέσεων απασχόλησης, που είναι το μείζον που μας ενδιαφέρει και στην παροχή ποιοτικών υπηρεσιών. Όπου αυτό δεν είναι δυνατόν, η τροπολογία δίνει τη δυνατότητα να μειωθούν έως και 50% τα δημοτικά τέλη. Αφού δεν είμαστε σε θέση να αυξήσουμε σε αυτήν την περίπτωση τον τζίρο, τουλάχιστον να μειωθεί το κόστος των επιχειρήσεων και να μπορέσουν να λειτουργήσουν.</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lastRenderedPageBreak/>
        <w:t>Όσοι είμαστε στην κοινωνία και στην αγορά γνωρίζουμε τις τεράστιες δυσκολίες που έχει ο κλάδος, ο χώρος όλο αυτό το διάστημα. Η Κυβέρνηση ανακοίνωσε και μια σειρά άλλα μέτρα οικονομικού και φορολογικού χαρακτήρα, αλλά η τροπολογία θεωρώ ότι είναι πάρα πολύ σημαντική.</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Θέλω να διευκρινίσω ότι έχουμε ζητήσει από την αυτοδιοίκηση το μέτρο αυτό να υλοποιηθεί με αποτελεσματικό τρόπο, αλλά ταυτόχρονα με κοινωνικά ισορροπημένο τρόπο, υπεύθυνο και ασφαλή, προκειμένου σε κάθε περίπτωση να διατηρηθούν τα κενά των διαδρόμων, τουλάχιστον ενάμισι μέτρο για τους πεζούς. Σε καμμία περίπτωση να μην τεθεί πρόβλημα με τις διαβάσεις για τα άτομα με ειδικές ανάγκες και να μην υπάρξει το παραμικρό πρόβλημα με τις υπάρχουσες οδεύσεις για τα άτομα που έχουν τεράστια προβλήματα με την όρασή τους, οι συμπολίτες μας οι οποίοι είναι τυφλοί.</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Οφείλουμε όλοι μαζί, όπως πετύχαμε με ενότητα, αλληλεγγύη και πειθαρχία, να αντιμετωπίσουμε το υγειονομικό τμήμα της κρίσης το προηγούμενο διάστημα, να κάνουμε ό,τι καλύτερο μπορούμε, να είμαστε ενωμένοι και να δείξουμε αλληλεγγύη και στην εφαρμογή της συγκεκριμένης τροπολογίας, για να γίνει με τον καλύτερο δυνατό τρόπο και να έχουμε τα καλύτερα δυνατά αποτελέσματα.</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Θέλω τέλος να διευκρινίσω ότι όλο αυτό είναι μια δυνατότητα για την αυτοδιοίκηση και τις τοπικές κοινωνίες και δεν επιβάλλεται με έναν ενιαίο και </w:t>
      </w:r>
      <w:r w:rsidRPr="007B1602">
        <w:rPr>
          <w:rFonts w:ascii="Arial" w:hAnsi="Arial" w:cs="Arial"/>
          <w:sz w:val="24"/>
          <w:szCs w:val="24"/>
          <w:lang w:eastAsia="el-GR"/>
        </w:rPr>
        <w:lastRenderedPageBreak/>
        <w:t>υποχρεωτικό τρόπο από το κέντρο, διότι θα ήταν μη λογικό και μη συγκροτημένο να γίνει με ενιαίο τρόπο με μια απόφαση από το κέντρο της Αθήνας, από το Κοινοβούλιο και την πλατεία Συντάγματος. Εμπιστευόμαστε τις τοπικές αρχές, εμπιστευόμαστε τους δημάρχους, εμπιστευόμαστε τις υπηρεσίες της τοπικής αυτοδιοίκησης, εμπιστευόμαστε τις τοπικές κοινωνίες ότι θα υλοποιήσουν αυτό το μέτρο με τον καλύτερο δυνατό τρόπο, διαφορετικά μια απόφαση από το κέντρο της Αθήνας θα μπορούσε να εμπεριέχει πάρα πολλές αυθαιρεσίες. Με τη συγκεκριμένη νομοθέτηση δίνουμε τη δυνατότητα στην Αυτοδιοίκηση να πάρει τις καλύτερες αποφάσεις σε τοπικό επίπεδο, αυτές οι οποίες θα είναι και οι πλέον λειτουργικές και αποτελεσματικές. Η διάρκεια είναι μέχρι τις 30 Νοεμβρίου.</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Δίνουμε επίσης και τη δυνατότητα όπου υπάρχει πρόταση, κατόπιν μιας στοιχειώδους μελέτης και για πεζοδρόμηση οδών, είτε για ολόκληρη την ημέρα είτε για συγκεκριμένο χρονικό διάστημα της ημέρας, σε συνεννόηση και συνεργασία και σύμφωνη γνώμη της τοπικής αυτοδιοίκησης και της οικείας Αστυνομικής Διεύθυνσης να μπορέσει να γίνει και πεζοδρόμηση, προκειμένου το μέτρο να μπορεί να τεθεί σε εφαρμογή.</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Με δυο λόγια κάνουμε τα πάντα για να στηρίξουμε την αυτοδιοίκηση, για να στηρίξουμε την οικονομία, για να στηρίξουμε τις θέσεις απασχόλησης και </w:t>
      </w:r>
      <w:r w:rsidRPr="007B1602">
        <w:rPr>
          <w:rFonts w:ascii="Arial" w:hAnsi="Arial" w:cs="Arial"/>
          <w:sz w:val="24"/>
          <w:szCs w:val="24"/>
          <w:lang w:eastAsia="el-GR"/>
        </w:rPr>
        <w:lastRenderedPageBreak/>
        <w:t>καλούμαστε όλοι μαζί, ενωμένοι, να υλοποιήσουμε αυτήν την προσπάθεια, με τα καλύτερα δυνατά αποτελέσματα.</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Σας ευχαριστώ πολύ.</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b/>
          <w:bCs/>
          <w:sz w:val="24"/>
          <w:szCs w:val="24"/>
          <w:shd w:val="clear" w:color="auto" w:fill="FFFFFF"/>
          <w:lang w:eastAsia="zh-CN"/>
        </w:rPr>
        <w:t>ΠΡΟΕΔΡΕΥΩΝ (Απόστολος Αβδελάς):</w:t>
      </w:r>
      <w:r w:rsidRPr="007B1602">
        <w:rPr>
          <w:rFonts w:ascii="Arial" w:hAnsi="Arial" w:cs="Arial"/>
          <w:sz w:val="24"/>
          <w:szCs w:val="24"/>
          <w:lang w:eastAsia="el-GR"/>
        </w:rPr>
        <w:t xml:space="preserve"> Ευχαριστούμε και εμείς, κύριε Υπουργέ.</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Τον λόγο έχει ο κ. Σπίρτζης για ένα λεπτό.</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b/>
          <w:sz w:val="24"/>
          <w:szCs w:val="24"/>
          <w:lang w:eastAsia="el-GR"/>
        </w:rPr>
        <w:t>ΧΡΗΣΤΟΣ ΣΠΙΡΤΖΗΣ:</w:t>
      </w:r>
      <w:r w:rsidRPr="007B1602">
        <w:rPr>
          <w:rFonts w:ascii="Arial" w:hAnsi="Arial" w:cs="Arial"/>
          <w:sz w:val="24"/>
          <w:szCs w:val="24"/>
          <w:lang w:eastAsia="el-GR"/>
        </w:rPr>
        <w:t xml:space="preserve"> Κύριε Υπουργέ, δεν αναφέρεται πουθενά και θα ήθελα να σας ρωτήσω αν προτίθεστε να προσθέσετε στην τροπολογία την οικονομική επιβάρυνση της τοπικής αυτοδιοίκησης. Αυτή είναι η μία ερώτηση.</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Δηλαδή, δίνετε το δικαίωμα στο δημοτικό συμβούλιο να μειώσει τα τέλη τραπεζοκαθισμάτων κατά 50%, αλλά δεν δίνετε την οικονομική στήριξη στους δήμους γι’ αυτό. Μπορεί να μας πείτε ότι θα δώσετε έκτακτη οικονομική ενίσχυση. Αλλά επειδή η έκτακτη οικονομική ενίσχυση που έχετε ανακοινώσει είναι πάρα πολύ περιορισμένη σε σχέση με τις πραγματικές ανάγκες και τη μείωση εσόδων στους δήμους, προφανώς αυτό είναι ένα επιπλέον βάρος που χρεώνονται οι δήμοι. </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Προτίθεστε μέσα στην τροπολογία να θεσμοθετήσετε ότι αυτές οι οικονομικές απώλειες από τους δήμους θα καλυφθούν με την αντίστοιχη οικονομική ενίσχυση;</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b/>
          <w:bCs/>
          <w:sz w:val="24"/>
          <w:szCs w:val="24"/>
          <w:shd w:val="clear" w:color="auto" w:fill="FFFFFF"/>
          <w:lang w:eastAsia="zh-CN"/>
        </w:rPr>
        <w:lastRenderedPageBreak/>
        <w:t>ΠΡΟΕΔΡΕΥΩΝ (Απόστολος Αβδελάς):</w:t>
      </w:r>
      <w:r w:rsidRPr="007B1602">
        <w:rPr>
          <w:rFonts w:ascii="Arial" w:hAnsi="Arial" w:cs="Arial"/>
          <w:sz w:val="24"/>
          <w:szCs w:val="24"/>
          <w:lang w:eastAsia="el-GR"/>
        </w:rPr>
        <w:t xml:space="preserve"> Ευχαριστούμε πολύ.</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Κύριε Υπουργέ, έχετε τον λόγο για ένα λεπτό.</w:t>
      </w:r>
    </w:p>
    <w:p w:rsidR="007B1602" w:rsidRPr="007B1602" w:rsidRDefault="007B1602" w:rsidP="007B1602">
      <w:pPr>
        <w:autoSpaceDE w:val="0"/>
        <w:autoSpaceDN w:val="0"/>
        <w:adjustRightInd w:val="0"/>
        <w:spacing w:after="160" w:line="600" w:lineRule="auto"/>
        <w:ind w:firstLine="720"/>
        <w:jc w:val="both"/>
        <w:rPr>
          <w:rFonts w:ascii="Arial" w:hAnsi="Arial" w:cs="Arial"/>
          <w:color w:val="111111"/>
          <w:sz w:val="24"/>
          <w:szCs w:val="24"/>
          <w:lang w:eastAsia="el-GR"/>
        </w:rPr>
      </w:pPr>
      <w:r w:rsidRPr="007B1602">
        <w:rPr>
          <w:rFonts w:ascii="Arial" w:hAnsi="Arial" w:cs="Arial"/>
          <w:b/>
          <w:color w:val="111111"/>
          <w:sz w:val="24"/>
          <w:szCs w:val="24"/>
          <w:lang w:eastAsia="el-GR"/>
        </w:rPr>
        <w:t xml:space="preserve">ΠΑΝΑΓΙΩΤΗΣ ΘΕΟΔΩΡΙΚΑΚΟΣ (Υπουργός Εσωτερικών): </w:t>
      </w:r>
      <w:r w:rsidRPr="007B1602">
        <w:rPr>
          <w:rFonts w:ascii="Arial" w:hAnsi="Arial" w:cs="Arial"/>
          <w:color w:val="111111"/>
          <w:sz w:val="24"/>
          <w:szCs w:val="24"/>
          <w:lang w:eastAsia="el-GR"/>
        </w:rPr>
        <w:t>Ευχαριστώ πάρα πολύ για την παρατήρηση και για την πρόταση από τον αξιότιμο εκπρόσωπο της Αξιωματικής Αντιπολίτευσης, τον κ. Σπίρτζη.</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Αυτή η Κυβέρνηση έχει αποδείξει μέσα και σε αυτήν την κρίση της πανδημίας του κορωνοϊού ότι στηρίζει με όλες τις δυνάμεις την τοπική αυτοδιοίκηση και τους δήμους και τις περιφέρειες.</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Γνωρίζετε, κύριε Σπίρτζη, ότι παρείχαμε ήδη έκτακτη οικονομική στήριξη και στους δήμους και τις περιφέρειες, προκειμένου να αντεπεξέλθουν στις ανάγκες τους και μέσα στις ημέρες της καραντίνας μπορέσαμε να προετοιμάσουμε ένα γιγάντιο πρόγραμμα έργων, υπό την επωνυμία «Αντώνης Τρίτσης», το οποίο αντικαθιστά το προηγούμενο που δεν είχε χρηματοδότηση, προκειμένου να πραγματοποιηθούν τα επόμενα τριάμισι χρόνια έργα 2,5 εκατομμυρίων ευρώ. </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Όμως, σε ό,τι αφορά το συγκεκριμένο σημείο στο οποίο αναφερθήκατε, θέλω να είμαι πάρα πολύ σαφής. Έχουμε προετοιμάσει ως Υπουργείο Εσωτερικών τις λύσεις που αφορούν την οικονομική στήριξη της αυτοδιοίκησης. Ήδη δίνουμε 75 εκατομμύρια ευρώ έκτακτη οικονομική στήριξη </w:t>
      </w:r>
      <w:r w:rsidRPr="007B1602">
        <w:rPr>
          <w:rFonts w:ascii="Arial" w:hAnsi="Arial" w:cs="Arial"/>
          <w:sz w:val="24"/>
          <w:szCs w:val="24"/>
          <w:lang w:eastAsia="el-GR"/>
        </w:rPr>
        <w:lastRenderedPageBreak/>
        <w:t>στην αυτοδιοίκηση, η οποία είναι πρόσθετη από τους ΚΑΠ ολόκληρου του χρόνου και έχουμε εξασφαλίσει ένα πολλαπλάσιο ποσό, με το οποίο, αν χρειαστεί, η τοπική αυτοδιοίκηση μέσα στη χρονιά που περνάμε θα υποστηριχθεί από την κεντρική Κυβέρνηση, προκειμένου να μην υπάρξει το παραμικρό πρόβλημα.</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Η εκτίμηση, όμως, που έχω από τα πρώτα στοιχεία που μου έχουν έρθει, είναι πως τελικά οι απώλειες των εσόδων είναι πολύ μικρότερες –επαναλαμβάνω, έως τώρα- από αυτό που φοβόμασταν.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Είναι πιθανό ότι θα υπάρξουν μειώσεις εσόδων εξαιτίας της μείωσης δημοτικών τελών και η Κυβέρνηση είναι απολύτως δεσμευμένη να καλύψει πλήρως αυτές τις ανάγκες με τα χρήματα που θα χρειαστούν μέσα στον χρόνο που διανύουμε, σε κάθε περίπτωση.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
          <w:bCs/>
          <w:sz w:val="24"/>
          <w:szCs w:val="24"/>
          <w:lang w:eastAsia="el-GR"/>
        </w:rPr>
        <w:t>ΠΡΟΕΔΡΕΥΩΝ (Απόστολος Αβδελάς):</w:t>
      </w:r>
      <w:r w:rsidRPr="007B1602">
        <w:rPr>
          <w:rFonts w:ascii="Arial" w:hAnsi="Arial" w:cs="Arial"/>
          <w:sz w:val="24"/>
          <w:szCs w:val="24"/>
          <w:lang w:eastAsia="el-GR"/>
        </w:rPr>
        <w:t xml:space="preserve"> Ευχαριστώ πολύ.</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Τον λόγο έχει ο κ. Κρίτων Αρσένης, ο ειδικός αγορητής από το ΜέΡΑ25.</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
          <w:bCs/>
          <w:sz w:val="24"/>
          <w:szCs w:val="24"/>
          <w:lang w:eastAsia="el-GR"/>
        </w:rPr>
        <w:t>ΚΡΙΤΩΝ - ΗΛΙΑΣ ΑΡΣΕΝΗΣ:</w:t>
      </w:r>
      <w:r w:rsidRPr="007B1602">
        <w:rPr>
          <w:rFonts w:ascii="Arial" w:hAnsi="Arial" w:cs="Arial"/>
          <w:sz w:val="24"/>
          <w:szCs w:val="24"/>
          <w:lang w:eastAsia="el-GR"/>
        </w:rPr>
        <w:t xml:space="preserve"> Ευχαριστώ πολύ, κύριε Πρόεδρε.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Είναι εντυπωσιακό ότι συνεχίζει να απουσιάζει και ο κ. Χατζηδάκης και η κ. Μενδώνη, αλλά πλέον και ο Υπουργός Τουρισμού. Αφού είναι ο Υπουργός Εσωτερικών εδώ, θέλω να τον ρωτήσω.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lastRenderedPageBreak/>
        <w:t xml:space="preserve">Κύριε Υπουργέ, εσείς δεν γνωρίζετε κάτι για το αίτημα του δημάρχου Μυκόνου;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
          <w:sz w:val="24"/>
          <w:szCs w:val="24"/>
          <w:lang w:eastAsia="el-GR"/>
        </w:rPr>
        <w:t>ΠΑΝΑΓΙΩΤΗΣ ΘΕΟΔΩΡΙΚΑΚΟΣ (Υπουργός Εσωτερικών):</w:t>
      </w:r>
      <w:r w:rsidRPr="007B1602">
        <w:rPr>
          <w:rFonts w:ascii="Arial" w:hAnsi="Arial" w:cs="Arial"/>
          <w:sz w:val="24"/>
          <w:szCs w:val="24"/>
          <w:lang w:eastAsia="el-GR"/>
        </w:rPr>
        <w:t>…(Δεν ακούστηκε)</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
          <w:bCs/>
          <w:sz w:val="24"/>
          <w:szCs w:val="24"/>
          <w:lang w:eastAsia="el-GR"/>
        </w:rPr>
        <w:t>ΚΡΙΤΩΝ - ΗΛΙΑΣ ΑΡΣΕΝΗΣ:</w:t>
      </w:r>
      <w:r w:rsidRPr="007B1602">
        <w:rPr>
          <w:rFonts w:ascii="Arial" w:hAnsi="Arial" w:cs="Arial"/>
          <w:sz w:val="24"/>
          <w:szCs w:val="24"/>
          <w:lang w:eastAsia="el-GR"/>
        </w:rPr>
        <w:t xml:space="preserve"> Ξέρω τα επικοινωνιακά σας μέσα και πώς τα χρησιμοποιείτε απέναντι στους πολιτικούς αντιπάλους. Μην ανησυχείτε. Αν θέλετε να το αναπτύξουμε, μπορούμε.</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Το θέμα της Μυκόνου όμως, που είναι το συγκεκριμένο που σας ρωτάω, το γνωρίζετε; Ο δήμαρχος Μυκόνου ήρθε εδώ και μας είπε πάρα πολύ απλά ότι υπάρχει ένα λάθος που αυτήν τη στιγμή επικυρώνεται με αυτόν τον νόμο. Πέρα από το παράλογο τού να ιδιωτικοποιείται μέσω ΤΑΙΠΕΔ το τουριστικό λιμάνι της Μυκόνου, κατά λάθος δώσατε και το εμπορικό, που προφανώς δεν έχει την ίδια αξία. Όμως βρέθηκε στα χέρια του ΤΑΙΠΕΔ και το ΤΑΙΠΕΔ αυτή τη στιγμή το έχει. Και αντί να το βγάλετε με την αφορμή αυτού του νόμου και να σταματήσετε αυτόν τον παραλογισμό, το κατοχυρώνετε για πάντα.</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Όσον αφορά στα τραπεζοκαθίσματα αυτό που ζητάνε οι φορείς είναι πολύ συγκεκριμένα μέτρα. Δεν τέθηκε δημόσια απ’ όσο γνωρίζω και από τις αναφορές που έχω κάνει νομίζω, το θέμα των τραπεζοκαθισμάτων. Αυτό που τέθηκε είναι η μείωση του ΦΠΑ που όντως προχώρησε ως έναν βαθμό, η </w:t>
      </w:r>
      <w:r w:rsidRPr="007B1602">
        <w:rPr>
          <w:rFonts w:ascii="Arial" w:hAnsi="Arial" w:cs="Arial"/>
          <w:sz w:val="24"/>
          <w:szCs w:val="24"/>
          <w:lang w:eastAsia="el-GR"/>
        </w:rPr>
        <w:lastRenderedPageBreak/>
        <w:t xml:space="preserve">μείωση των ασφαλιστικών εισφορών και ένα κεφάλαιο επανεκκίνησης -αυτό χρειάζονται αυτοί οι άνθρωποι αυτή τη στιγμή-, για να μην εφαρμοστεί αυτό που διαφημίζετε εσείς «όποιος αντέξει θα ανοίξει, όποιος δεν αντέξει θα κλείσει».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Αναρωτιέμαι μήπως εσείς με τη διαδικασία των τραπεζοκαθισμάτων βάζετε σε σύγκρουση τελικά τους πολίτες που θα διεκδικήσουν τον δημόσιο χώρο για να μπορέσουν κι αυτοί να έχουν έναν χώρο συνάντησης με ασφαλή τρόπο, να είναι ένας δημόσιος δηλαδή χώρος, ανοιχτός, με τους επιχειρηματίες της εστίασης που δικαίως διαμαρτύρονται για την κρίση και όλα τα μέτρα σας, ιδίως γι’ αυτά που δεν λαμβάνονται. Οπότε δυο πολίτες, δυο ομάδες που διαμαρτύρονται τις φέρνετε σε σύγκρουση συμφερόντων μεταξύ τους κι αυτό νομίζω ότι δεν είναι τυχαίο.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Πραγματικά εκπλήσσομαι που λείπει ο Υπουργός Περιβάλλοντος από εδώ. Θα το πω ξανά και ξανά. Για να είμαι ειλικρινής, κρύβεται ο Υπουργός Περιβάλλοντος. Ο Υπουργός Περιβάλλοντος αυτήν τη στιγμή, μέρα με την ημέρα βγάζει σποτάκια και δίνει χρήματα για να εξηγήσει τα αδικαιολόγητα με τον περιβαλλοντοκτόνο νόμο του, για να εξηγήσει ότι δεν κατέστρεψε το περιβάλλον, όπως τον κατηγορεί όλη η κοινωνία, αυτός ο Υπουργός Περιβάλλοντος κρύβεται από έναν νόμο που αλλάζει τα θέματα αρμοδιότητάς του, όσον αφορά στο θαλάσσιο περιβάλλον, όσον αφορά στη χωροταξία και στα δάση. Πού είναι ο κ. Χατζηδάκης; Πού είναι η κ. Μενδώνη; Μιλάμε για έναν </w:t>
      </w:r>
      <w:r w:rsidRPr="007B1602">
        <w:rPr>
          <w:rFonts w:ascii="Arial" w:hAnsi="Arial" w:cs="Arial"/>
          <w:sz w:val="24"/>
          <w:szCs w:val="24"/>
          <w:lang w:eastAsia="el-GR"/>
        </w:rPr>
        <w:lastRenderedPageBreak/>
        <w:t xml:space="preserve">νόμο που αλλάζει το ποιος διαχειρίζεται και ποιος έχει τα έσοδα από τους αρχαιολογικούς χώρους, ξεκινώντας από τους ενάλιους. Πού είναι ο Υπουργός Τουρισμού ο οποίος λείπει από την Αίθουσα πριν από το τέλος των ομιλιών των εισηγητών; Ας δούμε γιατί απουσιάζουν όλοι.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Καταδυτικά πάρκα. Έχουμε πλέον την ένταξη ενάλιων χώρων στα καταδυτικά πάρκα που κηρύσσονται. Αυτά τα καταδυτικά πάρκα είναι ιδιωτικά. Κάποιοι έχουν έσοδα απ’ αυτά. Και δεν είναι το δημόσιο αυτό που έχει έσοδα. Αυτό που συμβαίνει ακριβώς είναι ότι έχουμε για πρώτη φορά την ιδιωτικοποίηση της διαχείρισης των αρχαιολογικών χώρων κι αυτό είναι αντισυνταγματικό. Τονίστηκε τόσο από τον Σύλλογο Ελλήνων Αρχαιολόγων όσο και από τους εργαζόμενους στις ενάλιες αρχαιότητες, τους λίγους εργαζόμενους που έχετε αφήσει. Δεν υπάρχει ένα μέτρο που να στελεχώνει επαρκώς αυτές τις υπηρεσίες. Ανοίγετε μ’ αυτές τις υπηρεσίες ένα τεράστιο αντικείμενο εργασιών. Αλλά βέβαια και γι’ αυτόν τον λόγο δεν τους δίνετε στην ουσία αρμοδιότητες ελέγχου. Αφήνετε αυτούς τους χώρους ανεξέλεγκτους. Θα θυμίσω τη φράση που είπε ο Σύλλογος Ελλήνων Αρχαιολόγων και ο εκπρόσωπός του αλλά και η κ. Κουτσούμπα εκ μέρους των εργαζομένων: «Είναι σαν να δίνετε τη διαχείριση της Επιδαύρου σε έναν θιασάρχη». Αυτό ακριβώς κάνετε.</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lastRenderedPageBreak/>
        <w:t xml:space="preserve">Όσον αφορά στις διατάξεις για τον εμπλουτισμό θαλάσσιου τοπίου αυτός είναι πραγματικά τρομακτικός νεωτερισμός σας, χωρίς αδειοδότηση, χωρίς να υπάρχει εμπλοκή, να υπάρχουν γνωμοδοτήσεις των αρμόδιων φορέων. Το ΕΛΚΕΘΕ μάς τα κατήγγειλε όλα αυτά, που είναι ένας οργανισμός κρατικός. Πραγματικά σας καλούμε να ακούσετε γι’ ακόμα μια φορά τους φορείς και τουλάχιστον να βάλετε την έννοια της αδειοδότησης. Θα πάει κάποιος αυτή τη στιγμή σε μια χώρα στην οποία δεν έχουμε χαρτογράφηση των περιοχών Ποσειδωνία, που δεν έχουμε χαρτογράφηση της Τραγάνας κι άλλων σημαντικών περιοχών του θαλασσίου περιβάλλοντος, θα πάει οποιοσδήποτε επιχειρηματίας και θα αρχίσει να ποντίζει κατασκευές χωρίς περιβαλλοντική αδειοδότηση; Αυτό δεν είναι μόνο αντισυνταγματικό ενάντια του άρθρου 24, αλλά παραβιάζει και τις ευρωπαϊκές οδηγίες.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Κύριε Υπουργέ, δεν ξέρω αν διαβάσατε την «ΚΑΘΗΜΕΡΙΝΗ» σήμερα. Δεν ξέρω αν διαβάσατε την «ΚΑΘΗΜΕΡΙΝΗ» πριν από λίγες μέρες. Υπάρχουν άρθρα στην «ΚΑΘΗΜΕΡΙΝΗ», που είναι μια καθαρά συμπολιτευόμενη εφημερίδα, που λένε ότι στην ουσία στερείτε την πρόσβαση των παραλιών στους πολίτες. Οι πολίτες δεν θα μπορούν στην πράξη να έχουν πρόσβαση στις παραλίες. Κι έρχεται σήμερα η «ΚΑΘΗΜΕΡΙΝΗ» με νέο άρθρο της και λέει ότι αντί να ακούσετε την κριτική και να αποσύρετε το άρθρο δίνετε αυτό το </w:t>
      </w:r>
      <w:r w:rsidRPr="007B1602">
        <w:rPr>
          <w:rFonts w:ascii="Arial" w:hAnsi="Arial" w:cs="Arial"/>
          <w:sz w:val="24"/>
          <w:szCs w:val="24"/>
          <w:lang w:eastAsia="el-GR"/>
        </w:rPr>
        <w:lastRenderedPageBreak/>
        <w:t xml:space="preserve">δικαίωμα πλέον και στα κάμπινγκ. Διευρύνετε τις παραλίες που θα υπάρχει αποκλειστική διαχείριση από τα κείμενα ξενοδοχεία και τουριστικές μονάδες.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Για τα δάση έχετε αποσύρει μεν το άρθρο 31, αλλά συνεχίζετε να δίνετε τη δόμηση που κατήγγειλαν τόσο οι δασολόγοι όσο και το </w:t>
      </w:r>
      <w:r w:rsidRPr="007B1602">
        <w:rPr>
          <w:rFonts w:ascii="Arial" w:hAnsi="Arial" w:cs="Arial"/>
          <w:sz w:val="24"/>
          <w:szCs w:val="24"/>
          <w:lang w:val="en-US" w:eastAsia="el-GR"/>
        </w:rPr>
        <w:t>WWF</w:t>
      </w:r>
      <w:r w:rsidRPr="007B1602">
        <w:rPr>
          <w:rFonts w:ascii="Arial" w:hAnsi="Arial" w:cs="Arial"/>
          <w:sz w:val="24"/>
          <w:szCs w:val="24"/>
          <w:lang w:eastAsia="el-GR"/>
        </w:rPr>
        <w:t xml:space="preserve">. Προφανώς το συγκεκριμένο διάταγμα στηρίζεται στον νόμο του 2014. Αλλά εσείς αντί να καταργήσετε αυτόν τον νόμο ο οποίος επιτρέπει να γίνονται επεμβάσεις σε δασικές εκτάσεις για χιονοδρομικά κέντρα κ.λπ., </w:t>
      </w:r>
      <w:r w:rsidRPr="007B1602">
        <w:rPr>
          <w:rFonts w:ascii="Arial" w:hAnsi="Arial" w:cs="Arial"/>
          <w:sz w:val="24"/>
          <w:szCs w:val="24"/>
          <w:lang w:val="nb-NO" w:eastAsia="el-GR"/>
        </w:rPr>
        <w:t>μ</w:t>
      </w:r>
      <w:r w:rsidRPr="007B1602">
        <w:rPr>
          <w:rFonts w:ascii="Arial" w:hAnsi="Arial" w:cs="Arial"/>
          <w:sz w:val="24"/>
          <w:szCs w:val="24"/>
          <w:lang w:eastAsia="el-GR"/>
        </w:rPr>
        <w:t xml:space="preserve">ας φέρνετε δόμηση για διόδους διαδρομών γκολφ. </w:t>
      </w:r>
    </w:p>
    <w:p w:rsidR="007B1602" w:rsidRPr="007B1602" w:rsidRDefault="007B1602" w:rsidP="007B1602">
      <w:pPr>
        <w:spacing w:after="160" w:line="600" w:lineRule="auto"/>
        <w:ind w:firstLine="720"/>
        <w:jc w:val="both"/>
        <w:rPr>
          <w:rFonts w:ascii="Arial" w:hAnsi="Arial"/>
          <w:bCs/>
          <w:sz w:val="24"/>
          <w:szCs w:val="20"/>
          <w:shd w:val="clear" w:color="auto" w:fill="FFFFFF"/>
          <w:lang w:eastAsia="el-GR"/>
        </w:rPr>
      </w:pPr>
      <w:r w:rsidRPr="007B1602">
        <w:rPr>
          <w:rFonts w:ascii="Arial" w:hAnsi="Arial" w:cs="Arial"/>
          <w:sz w:val="24"/>
          <w:szCs w:val="24"/>
          <w:lang w:eastAsia="el-GR"/>
        </w:rPr>
        <w:t xml:space="preserve">Κύριε Υπουργέ, είπατε χθες στην ομιλία σας ότι δίνετε το δικαίωμα δόμησης για τα αποδυτήρια των γκόλφερς. Αποσύρατε το άρθρο 31, αλλά για την εξυπηρέτηση της δημιουργίας διόδων διαδρομών γκολφ επιτρέπετε κτηριακές υποδομές. Τι κτηριακές υποδομές χρειάζονται οι δίοδοι διαδρομών γκολφ; Οι διαδρομές που ενώνουν το ένα γκολφ με το άλλο, τι κτηριακές υποδομές μπορεί να χρειάζονται; Θα κάνουμε αποδυτήρια στους διαδρόμους και στις διόδους τους; Μάλιστα, δίνετε τόσο τεράστιο ποσοστό της δόμησης. Επειδή οι εκτάσεις γκολφ είναι τεράστιες -με τον καταστρεπτικό νόμο του 2014, πάλι της κυβέρνησης της Νέας Δημοκρατίας, που δυστυχώς δεν «έπεσε» με την κυβέρνηση ΣΥΡΙΖΑ - το 5‰ είναι εκατοντάδες μέτρα δόμησης. Μπορεί να είναι και στρέμματα δόμησης. Ανοίγετε γι’ αυτές τις υποδομές όσον αφορά τις διόδους διαδρομών γκολφ. </w:t>
      </w:r>
    </w:p>
    <w:p w:rsidR="007B1602" w:rsidRPr="007B1602" w:rsidRDefault="007B1602" w:rsidP="007B1602">
      <w:pPr>
        <w:spacing w:after="160" w:line="600" w:lineRule="auto"/>
        <w:ind w:firstLine="720"/>
        <w:jc w:val="both"/>
        <w:rPr>
          <w:rFonts w:ascii="Arial" w:hAnsi="Arial" w:cs="Arial"/>
          <w:sz w:val="24"/>
          <w:szCs w:val="24"/>
          <w:shd w:val="clear" w:color="auto" w:fill="FFFFFF"/>
          <w:lang w:eastAsia="el-GR"/>
        </w:rPr>
      </w:pPr>
      <w:r w:rsidRPr="007B1602">
        <w:rPr>
          <w:rFonts w:ascii="Arial" w:hAnsi="Arial" w:cs="Arial"/>
          <w:color w:val="222222"/>
          <w:sz w:val="24"/>
          <w:szCs w:val="24"/>
          <w:shd w:val="clear" w:color="auto" w:fill="FFFFFF"/>
          <w:lang w:eastAsia="el-GR"/>
        </w:rPr>
        <w:lastRenderedPageBreak/>
        <w:t xml:space="preserve">Πραγματικά, επειδή είναι αρκετά εντυπωσιακό, και φαίνεται να είναι μια προχειρότητα, για να είμαι ειλικρινής, </w:t>
      </w:r>
      <w:r w:rsidRPr="007B1602">
        <w:rPr>
          <w:rFonts w:ascii="Arial" w:hAnsi="Arial" w:cs="Arial"/>
          <w:sz w:val="24"/>
          <w:szCs w:val="24"/>
          <w:shd w:val="clear" w:color="auto" w:fill="FFFFFF"/>
          <w:lang w:eastAsia="el-GR"/>
        </w:rPr>
        <w:t>αν δεν υπάρχει συγκεκριμένο συμφέρον και δεν είναι φωτογραφικό, παρακαλώ πολύ αποσύρετέ το.</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Επίσης ήρθαν οι χωροτάκτες του ΣΕΠΟΧ και σας λένε ότι οι διατάξεις σας για τις ΠΟΤΑ όπου κάνετε κατάτμηση των ΠΟΤΑ, αλλάζετε τον ιδιοκτήτη των ΠΟΤΑ, οι διατάξεις αυτές είναι ακύρωση σχεδιασμού και στην ουσία πραγματικά αποτελούν φωτογραφικές διατάξεις, ενισχύσεις δόμησης. Πείτε μας ποιες είναι οι ΠΟΤΑ στην Ελλάδα; Εκτός από το «ΚΟΣΤΑ ΝΑΒΑΡΙΝΟ», πού αλλού υπάρχει ΠΟΤΑ. Και αν ναι, αυτό αποτελεί φωτογραφική διάταξη για το «ΚΟΣΤΑ ΝΑΒΑΡΙΝΟ»;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Πείτε το μας γιατί πραγματικά μένει μια σκιά απέναντι και στο ίδιο το «ΚΟΣΤΑ ΝΑΒΑΡΙΝΟ». Θα πρέπει να ξέρουμε, σας ζήτησε το «ΚΟΣΤΑ ΝΑΒΑΡΙΝΟ» να κάνετε αυτή τη διάταξη ή όχι;</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Το ΤΑΙΠΕΔ βέβαια είναι κεντρικό θέμα στο κατά τα άλλα τουριστικό αυτό νομοσχέδιο. Το μετατρέπετε σε κυβερνητικό εργαλείο. Αποκτά κυβερνητικές αρμοδιότητες. Ένα ιδιωτικό ίδρυμα πλέον, δυστυχώς, που διαχειρίζεται τη δημόσια περιουσία μας, αλλά δεν το ελέγχει η Κυβέρνηση, αποκτά αρμοδιότητες να σχεδιάζει τους τουριστικούς λιμένες. Πάμε λοιπόν πλέον στην ιδιωτικοποίηση της Κυβέρνησης.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lastRenderedPageBreak/>
        <w:t>Για τη δε περίπτωση της Μυκόνου στη χθεσινή σας ομιλία σάς άκουσα να λέτε ότι ωραία, μπορεί να δόθηκε τυχαία ή λάθος, αλλά μπορεί να μην δόθηκε τυχαία ο εμπορικός λιμένας γιατί έχουν δοθεί και άλλοι εμπορικοί λιμένες. Παρ’ όλο που εγώ είμαι ενάντια σε όλους αυτούς τους λιμένες που δόθηκαν και δεν θα έπρεπε να ιδιωτικοποιηθούν, καταλαβαίνετε ότι είναι άλλο οι μεγάλοι εμπορικοί λιμένες και άλλο το λιμάνι της Μυκόνου, που παρά την τουριστική κίνηση δεν έχει προφανώς κάποια ιδιαίτερη εμπορική αξία. Κι όμως δόθηκε κατά λάθος. Προφανώς το ΤΑΙΠΕΔ θα πουλήσει οτιδήποτε του δώσετε. Και τη Βουλή θα πουλήσει και τα έδρανα και τα πάντα. Αυτό δεν σημαίνει ότι πρέπει να προχωρήσετε σε κάτι που είναι ακραίο ακόμα και για τα δικά σας μέτρα, που είστε υπέρ των ιδιωτικοποιήσεων.</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Και πάλι σας ζήτησα από αυτό το Βήμα και χθες: αν θέλετε να κάνετε κάτι καινοτόμο, φέρτε την προσβασιμότητα παντού σε όλες τις τουριστικές υποδομές της Ελλάδας. Αυτό, ναι, θα ήταν καινοτόμο. Κάντε το. Να είναι οι αρχαιολογικοί χώροι, να είναι οι παραλίες, να είναι όλοι οι τουριστικοί χώροι στην Ελλάδα προσβάσιμοι από όλα τα άτομα με αναπηρία.</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Κατά τα άλλα, εμείς σας καλούμε να αποσύρετε αυτό το νομοσχέδιο. Είναι απροκάλυπτα αντισυνταγματικό, πρόχειρα γραμμένο και πραγματικά προσβάλλει τις αποφάσεις του Συμβουλίου της Επικρατείας, τις διατάξεις του Συντάγματος και σε μερικά σημεία και τις ευρωπαϊκές οδηγίες. Γι’ αυτό θα πέσει </w:t>
      </w:r>
      <w:r w:rsidRPr="007B1602">
        <w:rPr>
          <w:rFonts w:ascii="Arial" w:hAnsi="Arial" w:cs="Arial"/>
          <w:color w:val="222222"/>
          <w:sz w:val="24"/>
          <w:szCs w:val="24"/>
          <w:shd w:val="clear" w:color="auto" w:fill="FFFFFF"/>
          <w:lang w:eastAsia="el-GR"/>
        </w:rPr>
        <w:lastRenderedPageBreak/>
        <w:t>πάρα πολύ εύκολα. Για την εξυπηρέτηση συγκεκριμένων ανθρώπων και επιχειρήσεων δημιουργεί ανασφάλεια επενδύσεων σε όλο τον τουριστικό κλάδο και δεν απαντά στην πράξη στα φλέγοντα αιτήματα αυτή τη στιγμή των μικρών και μεσαίων επιχειρήσεων του τουρισμού.</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Καταστρέφετε την κότα που κάνει τα χρυσά αυγά κι αυτά είναι το περιβάλλον, αυτοί είναι οι αρχαιολογικοί χώροι, η διαχείριση των οποίων ιδιωτικοποιείται, και είναι η χωροταξία που είναι η επιστήμη που προστατεύει αυτά τα δύο.</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Ευχαριστώ πολύ.</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color w:val="222222"/>
          <w:sz w:val="24"/>
          <w:szCs w:val="24"/>
          <w:shd w:val="clear" w:color="auto" w:fill="FFFFFF"/>
          <w:lang w:eastAsia="el-GR"/>
        </w:rPr>
        <w:t>ΠΡΟΕΔΡΕΥΩΝ (Απόστολος Αβδελάς):</w:t>
      </w:r>
      <w:r w:rsidRPr="007B1602">
        <w:rPr>
          <w:rFonts w:ascii="Arial" w:hAnsi="Arial" w:cs="Arial"/>
          <w:color w:val="222222"/>
          <w:sz w:val="24"/>
          <w:szCs w:val="24"/>
          <w:shd w:val="clear" w:color="auto" w:fill="FFFFFF"/>
          <w:lang w:eastAsia="el-GR"/>
        </w:rPr>
        <w:t xml:space="preserve"> Κι εμείς ευχαριστούμε, κύριε Αρσένη, και για την τήρηση του χρόνου και με το παραπάνω μάλιστα.</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Τον λόγο έχει τώρα ο Πρόεδρος της Κοινοβουλευτικής Ομάδας της Ελληνικής Λύσης κ. Κυριάκος Βελόπουλος για δεκαπέντε λεπτά.</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color w:val="222222"/>
          <w:sz w:val="24"/>
          <w:szCs w:val="24"/>
          <w:shd w:val="clear" w:color="auto" w:fill="FFFFFF"/>
          <w:lang w:eastAsia="el-GR"/>
        </w:rPr>
        <w:t>ΚΥΡΙΑΚΟΣ ΒΕΛΟΠΟΥΛΟΣ (Πρόεδρος της Ελληνικής Λύσης):</w:t>
      </w:r>
      <w:r w:rsidRPr="007B1602">
        <w:rPr>
          <w:rFonts w:ascii="Arial" w:hAnsi="Arial" w:cs="Arial"/>
          <w:color w:val="222222"/>
          <w:sz w:val="24"/>
          <w:szCs w:val="24"/>
          <w:shd w:val="clear" w:color="auto" w:fill="FFFFFF"/>
          <w:lang w:eastAsia="el-GR"/>
        </w:rPr>
        <w:t xml:space="preserve"> Ευχαριστώ, κύριε Πρόεδρε.</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Είμαι ιδιαίτερα στεναχωρημένος γιατί πριν ο αλέκτωρ λαλήσει τρις επαληθευθήκαμε. Χθες λέγαμε ότι το νομοσχέδιο του Υπουργείου Δικαιοσύνης φαίνεται ότι είναι ατελέσφορο και ατελές και απεδείχθη σήμερα ότι είναι.</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lastRenderedPageBreak/>
        <w:t>Θα δώσω ένα παράδειγμα για να καταλάβετε. Όλοι είδαμε την επίθεση με βιτριόλι που έγινε χθες. Ξέρετε ότι αυτή η ενέργεια είναι βαριά σκοπούμενη βλάβη και όχι απόπειρα ανθρωποκτονίας και θα τιμωρηθεί με πλημμέλημα;</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Του τα έλεγα χθες του Υπουργού, λες και το ήξερα. Αυτή η γυναίκα που έριξε το βιτριόλι στη γυναίκα που θα παραμορφωθεί όλο το πρόσωπό της, η αυτουργός, θα πάει για πλημμέλημα. Κάνετε λάθη επί λαθών. Για αυτό σας είπα ότι δεν ψηφίζουμε το νομοσχέδιο που φέρατε. Και απεδείχθη μέσα σε μία μέρα ότι είχαμε δίκιο και πάλι. Δεν χρειάστηκε πολύς χρόνος, μία ημέρα, την επόμενη μέρα.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Η ποινική μεταχείριση θα είναι πλημμεληματικού χαρακτήρα σε ένα κτήνος που δεν ξέρω τι διαφορές μπορεί να είχαν, αλλά έριξε βιτριόλι στο πρόσωπο μιας γυναίκας, μια γυναίκα σε μια γυναίκα. Και αυτή θα φάει κανένα δεκάμηνο φυλακή και τελείωσε η ιστορία. Έτσι θα κάνετε δικαιϊκό σύστημα; Έτσι θα κάνετε δικαιοσύνη εσείς; Δεν γίνεται έτσι. Στο πόδι δυστυχώς νομοθετείτε.</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Πρέπει επιτέλους να μας ακούτε πού και πού για να μην κάνετε τέτοια λάθη.</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Πάμε στο νομοσχέδιο τώρα, κύριε Υπουργέ. Είναι βαρύγδουπος ο τίτλος. Μου άρεσε. Δεν ξέρω ποιος τον σκέφτηκε, μάλλον εσείς τον σκεφτήκατε. Είναι ωραίος και επικοινωνιακού χαρακτήρα, όπως κάνετε επικοινωνία όλοι </w:t>
      </w:r>
      <w:r w:rsidRPr="007B1602">
        <w:rPr>
          <w:rFonts w:ascii="Arial" w:hAnsi="Arial" w:cs="Arial"/>
          <w:color w:val="222222"/>
          <w:sz w:val="24"/>
          <w:szCs w:val="24"/>
          <w:shd w:val="clear" w:color="auto" w:fill="FFFFFF"/>
          <w:lang w:eastAsia="el-GR"/>
        </w:rPr>
        <w:lastRenderedPageBreak/>
        <w:t>στην Κυβέρνηση πολύ καλά και γι’ αυτό αξίζετε συγχαρητήρια, αλλά από ουσία δυστυχώς είναι η πεμπτουσία της επικοινωνίας. Και θα σας το αποδείξω με επιχειρήματα.</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Κύριε Υπουργέ, ξέρετε, το είπα και χθες, το λέω κάθε μέρα, εδώ δεν ερχόμαστε ως Ελληνική Λύση να κάνουμε κριτική γιατί θέλουμε να κυβερνήσουμε, γιατί θέλουμε να σας μεμφθούμε. Όχι, εμείς θα κάνουμε κριτική πραγματική με επιχειρήματα και θα σας αποδείξουμε αυτά που λέμε.</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Μιλάτε για ειδικές μορφές τουρισμού και τουριστική ανάπτυξη. Εισάγετε τον καταδυτικό τουρισμό. Εσείς κάνετε καταδύσεις; Ρωτήστε κανέναν εδώ αν κάνει καταδύσεις. Γελάει ο κύριος συνάδελφος, αλλά έτσι όπως το γράψατε είναι προβληματική όλη η ιστορία. Δεν ξέρω αν έχετε κάνει καταδύσεις ποτέ στη ζωή σας, αλλά επειδή δεν γνωρίζετε τι σημαίνει κατάδυση, οι σύμβουλοι που σας το έκαναν, το έκαναν λάθος. Έχει συγκεκριμένες παθογένειες αυτή η ιστορία και θα σας εξηγήσω σε λίγο.</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Γήπεδα γκολφ, εγκαταστάσεις σκι και μεγαλύτερες. Να σας πω κάτι, κύριε Υπουργέ μου. Κάποιοι λένε: «Κάλλιο αργά παρά ποτέ». Εγώ διαφωνώ μ’ αυτό. Δεν μπορείς να ανταγωνιστείς ούτε στις Άλπεις, ούτε τη Γαλλία, ούτε το Σαμονί. Ξεκάθαρα πράγματα. Γιατί έχουν τα πλεονεκτήματά τους. Έχουν περισσότερο χιόνι, μεγαλύτερη διάρκεια, έχουν τις υποδομές και χρειάζονται </w:t>
      </w:r>
      <w:r w:rsidRPr="007B1602">
        <w:rPr>
          <w:rFonts w:ascii="Arial" w:hAnsi="Arial" w:cs="Arial"/>
          <w:color w:val="222222"/>
          <w:sz w:val="24"/>
          <w:szCs w:val="24"/>
          <w:shd w:val="clear" w:color="auto" w:fill="FFFFFF"/>
          <w:lang w:eastAsia="el-GR"/>
        </w:rPr>
        <w:lastRenderedPageBreak/>
        <w:t>τεράστιες επενδύσεις για να γίνει πραγματικά ανταγωνιστικό το προϊόν τους αυτό.</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Υπάρχουν, όμως, άλλα προϊόντα που δεν έχουν οι άλλοι, κύριε Υπουργέ. Θα σας πω ποια είναι αυτά: Ιαματικά λουτρά, που δεν τα έχουν οι άλλοι, θρησκευτικός τουρισμός, που δεν έχουν οι άλλοι. Έτσι βάζετε το </w:t>
      </w:r>
      <w:r w:rsidRPr="007B1602">
        <w:rPr>
          <w:rFonts w:ascii="Arial" w:hAnsi="Arial" w:cs="Arial"/>
          <w:color w:val="222222"/>
          <w:sz w:val="24"/>
          <w:szCs w:val="24"/>
          <w:shd w:val="clear" w:color="auto" w:fill="FFFFFF"/>
          <w:lang w:val="en-US" w:eastAsia="el-GR"/>
        </w:rPr>
        <w:t>Mercedes</w:t>
      </w:r>
      <w:r w:rsidRPr="007B1602">
        <w:rPr>
          <w:rFonts w:ascii="Arial" w:hAnsi="Arial" w:cs="Arial"/>
          <w:color w:val="222222"/>
          <w:sz w:val="24"/>
          <w:szCs w:val="24"/>
          <w:shd w:val="clear" w:color="auto" w:fill="FFFFFF"/>
          <w:lang w:eastAsia="el-GR"/>
        </w:rPr>
        <w:t xml:space="preserve"> να ανταγωνιστεί το </w:t>
      </w:r>
      <w:r w:rsidRPr="007B1602">
        <w:rPr>
          <w:rFonts w:ascii="Arial" w:hAnsi="Arial" w:cs="Arial"/>
          <w:color w:val="222222"/>
          <w:sz w:val="24"/>
          <w:szCs w:val="24"/>
          <w:shd w:val="clear" w:color="auto" w:fill="FFFFFF"/>
          <w:lang w:val="en-US" w:eastAsia="el-GR"/>
        </w:rPr>
        <w:t>Zastava</w:t>
      </w:r>
      <w:r w:rsidRPr="007B1602">
        <w:rPr>
          <w:rFonts w:ascii="Arial" w:hAnsi="Arial" w:cs="Arial"/>
          <w:color w:val="222222"/>
          <w:sz w:val="24"/>
          <w:szCs w:val="24"/>
          <w:shd w:val="clear" w:color="auto" w:fill="FFFFFF"/>
          <w:lang w:eastAsia="el-GR"/>
        </w:rPr>
        <w:t>. Δεν γίνεται.</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Όταν, λοιπόν, έχουμε το </w:t>
      </w:r>
      <w:r w:rsidRPr="007B1602">
        <w:rPr>
          <w:rFonts w:ascii="Arial" w:hAnsi="Arial" w:cs="Arial"/>
          <w:color w:val="222222"/>
          <w:sz w:val="24"/>
          <w:szCs w:val="24"/>
          <w:shd w:val="clear" w:color="auto" w:fill="FFFFFF"/>
          <w:lang w:val="en-US" w:eastAsia="el-GR"/>
        </w:rPr>
        <w:t>Mercedes</w:t>
      </w:r>
      <w:r w:rsidRPr="007B1602">
        <w:rPr>
          <w:rFonts w:ascii="Arial" w:hAnsi="Arial" w:cs="Arial"/>
          <w:color w:val="222222"/>
          <w:sz w:val="24"/>
          <w:szCs w:val="24"/>
          <w:shd w:val="clear" w:color="auto" w:fill="FFFFFF"/>
          <w:lang w:eastAsia="el-GR"/>
        </w:rPr>
        <w:t xml:space="preserve"> εμείς -και σας είπα συγκεκριμένα πράγματα και θα σας αναλύσω και τα χρήματα που μπορούμε να πάρουμε ως χώρα- μην μου βάζετε το </w:t>
      </w:r>
      <w:r w:rsidRPr="007B1602">
        <w:rPr>
          <w:rFonts w:ascii="Arial" w:hAnsi="Arial" w:cs="Arial"/>
          <w:color w:val="222222"/>
          <w:sz w:val="24"/>
          <w:szCs w:val="24"/>
          <w:shd w:val="clear" w:color="auto" w:fill="FFFFFF"/>
          <w:lang w:val="en-US" w:eastAsia="el-GR"/>
        </w:rPr>
        <w:t>Zastava</w:t>
      </w:r>
      <w:r w:rsidRPr="007B1602">
        <w:rPr>
          <w:rFonts w:ascii="Arial" w:hAnsi="Arial" w:cs="Arial"/>
          <w:color w:val="222222"/>
          <w:sz w:val="24"/>
          <w:szCs w:val="24"/>
          <w:shd w:val="clear" w:color="auto" w:fill="FFFFFF"/>
          <w:lang w:eastAsia="el-GR"/>
        </w:rPr>
        <w:t xml:space="preserve"> να ανταγωνιστεί το </w:t>
      </w:r>
      <w:r w:rsidRPr="007B1602">
        <w:rPr>
          <w:rFonts w:ascii="Arial" w:hAnsi="Arial" w:cs="Arial"/>
          <w:color w:val="222222"/>
          <w:sz w:val="24"/>
          <w:szCs w:val="24"/>
          <w:shd w:val="clear" w:color="auto" w:fill="FFFFFF"/>
          <w:lang w:val="en-US" w:eastAsia="el-GR"/>
        </w:rPr>
        <w:t>Mercedes</w:t>
      </w:r>
      <w:r w:rsidRPr="007B1602">
        <w:rPr>
          <w:rFonts w:ascii="Arial" w:hAnsi="Arial" w:cs="Arial"/>
          <w:color w:val="222222"/>
          <w:sz w:val="24"/>
          <w:szCs w:val="24"/>
          <w:shd w:val="clear" w:color="auto" w:fill="FFFFFF"/>
          <w:lang w:eastAsia="el-GR"/>
        </w:rPr>
        <w:t xml:space="preserve">. Βάλτε το </w:t>
      </w:r>
      <w:r w:rsidRPr="007B1602">
        <w:rPr>
          <w:rFonts w:ascii="Arial" w:hAnsi="Arial" w:cs="Arial"/>
          <w:color w:val="222222"/>
          <w:sz w:val="24"/>
          <w:szCs w:val="24"/>
          <w:shd w:val="clear" w:color="auto" w:fill="FFFFFF"/>
          <w:lang w:val="en-US" w:eastAsia="el-GR"/>
        </w:rPr>
        <w:t>Mercedes</w:t>
      </w:r>
      <w:r w:rsidRPr="007B1602">
        <w:rPr>
          <w:rFonts w:ascii="Arial" w:hAnsi="Arial" w:cs="Arial"/>
          <w:color w:val="222222"/>
          <w:sz w:val="24"/>
          <w:szCs w:val="24"/>
          <w:shd w:val="clear" w:color="auto" w:fill="FFFFFF"/>
          <w:lang w:eastAsia="el-GR"/>
        </w:rPr>
        <w:t xml:space="preserve"> μπροστά, το πρωτογενές υλικό, που είναι συγκεκριμένο, για να ανταγωνιστεί τους άλλους που δεν έχουν αυτόν τον τουρισμό.</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Και θα σας πω και άλλα παραδείγματα. Ιαματικός θερμαλιστικός τουρισμός. «Τι είναι αυτό;» θα μου πουν πολλοί. Θα σας πω εγώ τι είναι. Έχουμε επτακόσιες ιαματικές πήγες στην Ελλάδα. Λειτουργούν οι εκατόν σαράντα.</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Έχουμε και στη Θέρμη, κύριε Φάμελλε. Ακούστε με, η Θέρμη είναι μακριά από τη Θεσσαλονίκη είκοσι - τριάντα χιλιόμετρα. Ανήκουν στον Δήμο Θεσσαλονίκης αντί να ανήκουν στον Δήμο της Θέρμης. Κυβερνούσατε πενήντα χρόνια κι εσείς και οι προηγούμενοι και οι επόμενοι. Είναι τραγικό.  Είναι σαν </w:t>
      </w:r>
      <w:r w:rsidRPr="007B1602">
        <w:rPr>
          <w:rFonts w:ascii="Arial" w:hAnsi="Arial" w:cs="Arial"/>
          <w:color w:val="222222"/>
          <w:sz w:val="24"/>
          <w:szCs w:val="24"/>
          <w:shd w:val="clear" w:color="auto" w:fill="FFFFFF"/>
          <w:lang w:eastAsia="el-GR"/>
        </w:rPr>
        <w:lastRenderedPageBreak/>
        <w:t>να λέμε ότι το Σούνιο έχει ιαματικά λουτρά και αυτά ανήκουν στον Δήμο Αθηναίων. Αυτά σε ποια χώρα μπορούν να γίνουν; Για πείτε μου εσείς. Θα μπορούσαμε από τον ιαματικό τουρισμό να έχουμε κέρδος περίπου 3,5 - 4,5 δισεκατομμύρια ευρώ.</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Κάναμε μια ολόκληρη μελέτη, κύριε Υπουργέ. Να σας την προσκομίσουμε, αν θέλετε, γιατί εμείς δουλεύουμε και για εσάς ή για όποια ελληνική κυβέρνηση πάει να κάνει κάτι καλό, αφού δεν δουλεύετε εσείς. Να σας τα δώσουμε, όμως, μήπως μπορεί να γίνει ανάπτυξη.</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Και εδώ χρειάζονται τα ΣΔΙΤ, εδώ πρέπει να βάλετε τον ιδιωτικό τομέα γιατί μπορεί να γίνει αυτό, πολιτιστικός - αρχαιολογικός τουρισμός, θρησκευτικός - προσκυνηματικός τουρισμός. Πείτε μου εσείς εδώ μέσα ποιος ορθόδοξος χριστιανός της Ανατολικής Ευρώπης, κύριε Υπουργέ μου, δεν ξέρει το Άγιον Όρος, δεν ξέρει τα «Βήματα του Αποστόλου Παύλου»; Ξεκίνησαν να τα κάνουν και τα παράτησαν. Τα μοναστήρια, τα Μετέωρα είναι πόλος έλξης τουριστών.</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Αφού το έχεις το πρωτογενές συγκριτικό πλεονέκτημα, εκμεταλλεύσου το. Γι’ αυτό λέω: Μην βάζετε το </w:t>
      </w:r>
      <w:r w:rsidRPr="007B1602">
        <w:rPr>
          <w:rFonts w:ascii="Arial" w:hAnsi="Arial" w:cs="Arial"/>
          <w:color w:val="222222"/>
          <w:sz w:val="24"/>
          <w:szCs w:val="24"/>
          <w:shd w:val="clear" w:color="auto" w:fill="FFFFFF"/>
          <w:lang w:val="en-US" w:eastAsia="el-GR"/>
        </w:rPr>
        <w:t>Zastava</w:t>
      </w:r>
      <w:r w:rsidRPr="007B1602">
        <w:rPr>
          <w:rFonts w:ascii="Arial" w:hAnsi="Arial" w:cs="Arial"/>
          <w:color w:val="222222"/>
          <w:sz w:val="24"/>
          <w:szCs w:val="24"/>
          <w:shd w:val="clear" w:color="auto" w:fill="FFFFFF"/>
          <w:lang w:eastAsia="el-GR"/>
        </w:rPr>
        <w:t xml:space="preserve"> μπροστά, βάλτε το </w:t>
      </w:r>
      <w:r w:rsidRPr="007B1602">
        <w:rPr>
          <w:rFonts w:ascii="Arial" w:hAnsi="Arial" w:cs="Arial"/>
          <w:color w:val="222222"/>
          <w:sz w:val="24"/>
          <w:szCs w:val="24"/>
          <w:shd w:val="clear" w:color="auto" w:fill="FFFFFF"/>
          <w:lang w:val="en-US" w:eastAsia="el-GR"/>
        </w:rPr>
        <w:t>Mercedes</w:t>
      </w:r>
      <w:r w:rsidRPr="007B1602">
        <w:rPr>
          <w:rFonts w:ascii="Arial" w:hAnsi="Arial" w:cs="Arial"/>
          <w:color w:val="222222"/>
          <w:sz w:val="24"/>
          <w:szCs w:val="24"/>
          <w:shd w:val="clear" w:color="auto" w:fill="FFFFFF"/>
          <w:lang w:eastAsia="el-GR"/>
        </w:rPr>
        <w:t>. Από εκεί ξεκινάμε. Και οι συγκεκριμένες προτάσεις μπορούν να αναδειχθούν και να υλοποιηθούν πραγματικά.</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 xml:space="preserve">Δεν θα πω για τον αγροτουρισμό, για τον οποίο μίλησε ο κ. Βιλιάρδος, θα πάω, όμως, στο ΤΑΙΠΕΔ, άρθρο 26. Έχω να πω πολλά. Ας τα αφήσουμε τα ουσιαστικά περί του νομοσχεδίου, για την αντισυνταγματικότητα. Εν πάση περιπτώσει, είναι θέματα που μπορούν να λυθούν. Εγώ θέλω να μείνω στις προτάσεις μας.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Η διαφορά της Ελληνικής Λύσης από τους υπόλοιπους είναι αυτή ακριβώς, ότι θα καταθέτουμε προτάσεις. Και ο ΣΥΡΙΖΑ να ήταν εδώ, προτάσεις θα σας λέγαμε.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sz w:val="24"/>
          <w:szCs w:val="24"/>
          <w:lang w:eastAsia="el-GR"/>
        </w:rPr>
        <w:t xml:space="preserve">Παγκόσμιος τζίρος ιαματικού τουρισμού 60 </w:t>
      </w:r>
      <w:r w:rsidRPr="007B1602">
        <w:rPr>
          <w:rFonts w:ascii="Arial" w:hAnsi="Arial" w:cs="Arial"/>
          <w:color w:val="222222"/>
          <w:sz w:val="24"/>
          <w:szCs w:val="24"/>
          <w:shd w:val="clear" w:color="auto" w:fill="FFFFFF"/>
          <w:lang w:eastAsia="el-GR"/>
        </w:rPr>
        <w:t xml:space="preserve">δισεκατομμύρια ευρώ. Το νούμερο σας λέω. Η Ελλάδα διαθέτει το πλεονέκτημά της, το οποίο είναι πως είναι πολλαπλάσια ως πηγές ιαματικών λουτρών η χώρα μας, σε πηγές, αλλά το κυριότερο είναι ότι είναι πιο θεραπευτικές οι πηγές.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Έχετε κάνει μία επιστημονική μελέτη, κύριε Υπουργέ; Το έχετε κάνει; Δεν το έχετε κάνει. Ούτε εσείς ούτε οι προηγούμενοι ούτε οι επόμενοι το κάνατε. Έχετε ψάξει τις ιαματικές πηγές ανά την Ελλάδα;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Κάνατε και το νέο έγκλημα εσείς. Στη Νέα Απολλωνία Θεσσαλονίκης, που έχει ιαματικά λουτρά, κύριε Υπουργέ, πήγατε και μου στήσατε τους λαθρομετανάστες στο ξενοδοχείο.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Γελάτε. Είναι πράγματι για να γελάει κανείς.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 xml:space="preserve">Τον πόλο από τον οποίο θα μπορούσαμε να πάρουμε κάποια χρήματα τον δίνετε σε κάποιους παρείσακτους που ήρθαν εδώ και πληρώνονται από πάνω 500 ευρώ, κάνουν και τα λουτρά τους στα ιαματικά λουτρά τζάμπα.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Σας λέω μερικά πράγματα τα οποία εμένα με ενοχλούν όχι αισθητικά, αλλά κυριολεκτικά για την οικονομία.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Σας έλεγα για τον θρησκευτικό τουρισμό. Πείτε μου, ο άφραγκος ο Άγγλος, το ρεμάλι, που έρχεται και πίνει στη Ζάκυνθο και την Κεφαλλονιά τόνους οινοπνεύματος μας αξίζει ως χώρα ή ο πλούσιος Βούλγαρος, Ρουμάνος, Ρώσος, που θα έρθει να ακουμπήσει τα λεφτά του εδώ για τον ορθόδοξο τουρισμό, γιατί οι περισσότεροι είναι πιστοί; Εκμεταλλευτείτε αυτό το γεγονός.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Ξέρει ο καλός συνάδελφος ότι οι Ρώσοι είναι πολύ ορθόδοξοι, πιο ορθόδοξοι από εμάς. Έχουν περάσει και κομμουνισμό, πέρασαν το </w:t>
      </w:r>
      <w:r w:rsidRPr="007B1602">
        <w:rPr>
          <w:rFonts w:ascii="Arial" w:hAnsi="Arial"/>
          <w:sz w:val="24"/>
          <w:szCs w:val="24"/>
          <w:lang w:val="en-US" w:eastAsia="el-GR"/>
        </w:rPr>
        <w:t>test</w:t>
      </w:r>
      <w:r w:rsidRPr="007B1602">
        <w:rPr>
          <w:rFonts w:ascii="Arial" w:hAnsi="Arial"/>
          <w:sz w:val="24"/>
          <w:szCs w:val="24"/>
          <w:lang w:eastAsia="el-GR"/>
        </w:rPr>
        <w:t xml:space="preserve"> </w:t>
      </w:r>
      <w:r w:rsidRPr="007B1602">
        <w:rPr>
          <w:rFonts w:ascii="Arial" w:hAnsi="Arial"/>
          <w:sz w:val="24"/>
          <w:szCs w:val="24"/>
          <w:lang w:val="en-US" w:eastAsia="el-GR"/>
        </w:rPr>
        <w:t>drive</w:t>
      </w:r>
      <w:r w:rsidRPr="007B1602">
        <w:rPr>
          <w:rFonts w:ascii="Arial" w:hAnsi="Arial"/>
          <w:sz w:val="24"/>
          <w:szCs w:val="24"/>
          <w:lang w:eastAsia="el-GR"/>
        </w:rPr>
        <w:t xml:space="preserve">, και παρέμειναν ορθόδοξοι. Εμείς κομμουνισμό δεν περάσαμε ακόμα. Μια ψευτοαριστερά πήγε να αναδυθεί. Έφυγε και αυτή. Όμως, ξεχάσαμε την Ορθοδοξία. Ας «εκμεταλλευτούμε» -το λέω εντός εισαγωγικών- το κέρδος από αυτό.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 xml:space="preserve">Πηγαίνω εγώ στο Άγιο Όρος και έχει καταλύματα εκτός Αγίου Όρους «για να γελάνε και να κλαίνε και οι ρέγγες μαζί». Δεν έχει τίποτα. Τίποτα! Ο δρόμος  είναι χάλια. Πώς θα έρθει ο άλλος;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Φτιάξτε μία προβλήτα εκεί, κοντά στο Άγιον Όρος, να πηγαίνουν τα σκάφη των Ρώσων και των Βούλγαρων που έρχονται εδώ, γιατί έχουν πολλά λεφτά οι άνθρωποι, για να μαζέψουμε χρήμα.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Κάντε τα «Βήματα του Αποστόλου Παύλου». Ξέρετε ότι όλοι οι χριστιανοί, ακόμη και οι καθολικοί, το ξέρουν αυτό, το πώς ξεκίνησε ο Απόστολος Παύλος από την Έφεσσο, ανέβηκε και πήγε στην Καβάλα, στη Βέροια, στη Θεσσαλονίκη, στην Κόρινθο. Αυτά είναι τα «Βήματα του Αποστόλου Παύλου». Δεν είναι κάτι το οποίο δεν μπορεί να υλοποιηθεί. Αφού το θέλουν οι χριστιανοί, ας τους το δώσουμε, να βγάλουμε και χρήματα.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sz w:val="24"/>
          <w:szCs w:val="24"/>
          <w:lang w:eastAsia="el-GR"/>
        </w:rPr>
        <w:t xml:space="preserve">Το λέω, </w:t>
      </w:r>
      <w:r w:rsidRPr="007B1602">
        <w:rPr>
          <w:rFonts w:ascii="Arial" w:hAnsi="Arial" w:cs="Arial"/>
          <w:color w:val="222222"/>
          <w:sz w:val="24"/>
          <w:szCs w:val="24"/>
          <w:shd w:val="clear" w:color="auto" w:fill="FFFFFF"/>
          <w:lang w:eastAsia="el-GR"/>
        </w:rPr>
        <w:t xml:space="preserve">για να καταλάβουμε τη διαφορά της δικής μας λογικής. Ίσως σκέφτομαι έτσι γιατί είμαι επιχειρηματίας -ζητώ συγγνώμη γι’ αυτό- το να εκμεταλλευτούμε κάθε ικμάδα, κάθε κενό, απ’ όπου μπορεί να πάρουμε χρήματα ως πολιτεία, ως κράτος. Δεν σας λέω να κάνετε κάτι σχετικά με το σκι.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Ο Χριστός και η Παναγία! Έχετε πάει στο Σαμονί; Το λέω, επειδή έχω πάει και εγώ. Αφήστε τα, κύριε Υπουργέ. Κλαίμε! Πηγαίνεις στο Καϊμακτσαλάν και δεν έχει τίποτα. Ένα λιφτ και εκείνο άμα δουλέψει και άμα τραβάει το γρανάζι </w:t>
      </w:r>
      <w:r w:rsidRPr="007B1602">
        <w:rPr>
          <w:rFonts w:ascii="Arial" w:hAnsi="Arial" w:cs="Arial"/>
          <w:color w:val="222222"/>
          <w:sz w:val="24"/>
          <w:szCs w:val="24"/>
          <w:shd w:val="clear" w:color="auto" w:fill="FFFFFF"/>
          <w:lang w:eastAsia="el-GR"/>
        </w:rPr>
        <w:lastRenderedPageBreak/>
        <w:t xml:space="preserve">και γύρνα τη μανιβέλα. Δηλαδή, απίστευτα πράγματα. Τι πάτε να κάνετε; Επένδυση στο σκι; Δεν γίνεται. Πολλά λεφτά!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Πάμε, λοιπόν, στα υπόλοιπα που δεν χρειάζονται λεφτά, που δεν χρειάζονται μεγάλες επενδύσεις ούτε μεγάλες δημόσιες δαπάνες, τα αυτονόητα σας λέμε.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Θα πω κάτι για την «</w:t>
      </w:r>
      <w:r w:rsidRPr="007B1602">
        <w:rPr>
          <w:rFonts w:ascii="Arial" w:hAnsi="Arial" w:cs="Arial"/>
          <w:color w:val="222222"/>
          <w:sz w:val="24"/>
          <w:szCs w:val="24"/>
          <w:shd w:val="clear" w:color="auto" w:fill="FFFFFF"/>
          <w:lang w:val="en-US" w:eastAsia="el-GR"/>
        </w:rPr>
        <w:t>AEGEAN</w:t>
      </w:r>
      <w:r w:rsidRPr="007B1602">
        <w:rPr>
          <w:rFonts w:ascii="Arial" w:hAnsi="Arial" w:cs="Arial"/>
          <w:color w:val="222222"/>
          <w:sz w:val="24"/>
          <w:szCs w:val="24"/>
          <w:shd w:val="clear" w:color="auto" w:fill="FFFFFF"/>
          <w:lang w:eastAsia="el-GR"/>
        </w:rPr>
        <w:t xml:space="preserve">» τώρα. Ο κ. Βασιλάκης είναι μονοπωλιακού χαρακτήρα εταιρεία. Κονομούσε, κονομούσε, κονομούσε. Και καλά κάνει, επιχειρηματίας είναι. Μόλις ήρθαν τα ζόρια, «δώστε μου βοήθεια», λέει.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Θα μου πείτε και η «</w:t>
      </w:r>
      <w:r w:rsidRPr="007B1602">
        <w:rPr>
          <w:rFonts w:ascii="Arial" w:hAnsi="Arial" w:cs="Arial"/>
          <w:color w:val="222222"/>
          <w:sz w:val="24"/>
          <w:szCs w:val="24"/>
          <w:shd w:val="clear" w:color="auto" w:fill="FFFFFF"/>
          <w:lang w:val="en-US" w:eastAsia="el-GR"/>
        </w:rPr>
        <w:t>LUFTHANSA</w:t>
      </w:r>
      <w:r w:rsidRPr="007B1602">
        <w:rPr>
          <w:rFonts w:ascii="Arial" w:hAnsi="Arial" w:cs="Arial"/>
          <w:color w:val="222222"/>
          <w:sz w:val="24"/>
          <w:szCs w:val="24"/>
          <w:shd w:val="clear" w:color="auto" w:fill="FFFFFF"/>
          <w:lang w:eastAsia="el-GR"/>
        </w:rPr>
        <w:t xml:space="preserve">» ζήτησε. Έχετε δίκιο. Όμως, εκεί το κράτος τι είπε; «Μετοχές θέλω, για να δώσω λεφτά». Πάρτε από τον Βασιλάκη τις μετοχές. 30%; 40%; Μπείτε μέσα ως ΣΔΙΤ, με μία προϋπόθεση: </w:t>
      </w:r>
      <w:r w:rsidRPr="007B1602">
        <w:rPr>
          <w:rFonts w:ascii="Arial" w:hAnsi="Arial" w:cs="Arial"/>
          <w:color w:val="222222"/>
          <w:sz w:val="24"/>
          <w:szCs w:val="24"/>
          <w:shd w:val="clear" w:color="auto" w:fill="FFFFFF"/>
          <w:lang w:val="en-US" w:eastAsia="el-GR"/>
        </w:rPr>
        <w:t>Buy</w:t>
      </w:r>
      <w:r w:rsidRPr="007B1602">
        <w:rPr>
          <w:rFonts w:ascii="Arial" w:hAnsi="Arial" w:cs="Arial"/>
          <w:color w:val="222222"/>
          <w:sz w:val="24"/>
          <w:szCs w:val="24"/>
          <w:shd w:val="clear" w:color="auto" w:fill="FFFFFF"/>
          <w:lang w:eastAsia="el-GR"/>
        </w:rPr>
        <w:t xml:space="preserve"> </w:t>
      </w:r>
      <w:r w:rsidRPr="007B1602">
        <w:rPr>
          <w:rFonts w:ascii="Arial" w:hAnsi="Arial" w:cs="Arial"/>
          <w:color w:val="222222"/>
          <w:sz w:val="24"/>
          <w:szCs w:val="24"/>
          <w:shd w:val="clear" w:color="auto" w:fill="FFFFFF"/>
          <w:lang w:val="en-US" w:eastAsia="el-GR"/>
        </w:rPr>
        <w:t>out</w:t>
      </w:r>
      <w:r w:rsidRPr="007B1602">
        <w:rPr>
          <w:rFonts w:ascii="Arial" w:hAnsi="Arial" w:cs="Arial"/>
          <w:color w:val="222222"/>
          <w:sz w:val="24"/>
          <w:szCs w:val="24"/>
          <w:shd w:val="clear" w:color="auto" w:fill="FFFFFF"/>
          <w:lang w:eastAsia="el-GR"/>
        </w:rPr>
        <w:t xml:space="preserve">. Τι σημαίνει αυτό; Ότι θα πληρώσει τα λεφτά πίσω και με τόκο. Και αν δείτε ότι κέρδος η ιστορία, μείνετε εκεί για να βγάλετε κέρδος.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Σας λέω τα πιο απλά πράγματα. Δεν είναι δύσκολο να τα κάνουμε. Αν νομίζετε ότι είναι δύσκολο να τα κάνουμε, μάλλον δεν ξέρετε από επιχειρήσεις. Ο λαλίστατος συνάδελφος ξέρει από επιχειρήσεις. Δώστε του το δικαίωμα να κάνει </w:t>
      </w:r>
      <w:r w:rsidRPr="007B1602">
        <w:rPr>
          <w:rFonts w:ascii="Arial" w:hAnsi="Arial" w:cs="Arial"/>
          <w:color w:val="222222"/>
          <w:sz w:val="24"/>
          <w:szCs w:val="24"/>
          <w:shd w:val="clear" w:color="auto" w:fill="FFFFFF"/>
          <w:lang w:val="en-US" w:eastAsia="el-GR"/>
        </w:rPr>
        <w:t>buy</w:t>
      </w:r>
      <w:r w:rsidRPr="007B1602">
        <w:rPr>
          <w:rFonts w:ascii="Arial" w:hAnsi="Arial" w:cs="Arial"/>
          <w:color w:val="222222"/>
          <w:sz w:val="24"/>
          <w:szCs w:val="24"/>
          <w:shd w:val="clear" w:color="auto" w:fill="FFFFFF"/>
          <w:lang w:eastAsia="el-GR"/>
        </w:rPr>
        <w:t xml:space="preserve"> </w:t>
      </w:r>
      <w:r w:rsidRPr="007B1602">
        <w:rPr>
          <w:rFonts w:ascii="Arial" w:hAnsi="Arial" w:cs="Arial"/>
          <w:color w:val="222222"/>
          <w:sz w:val="24"/>
          <w:szCs w:val="24"/>
          <w:shd w:val="clear" w:color="auto" w:fill="FFFFFF"/>
          <w:lang w:val="en-US" w:eastAsia="el-GR"/>
        </w:rPr>
        <w:t>out</w:t>
      </w:r>
      <w:r w:rsidRPr="007B1602">
        <w:rPr>
          <w:rFonts w:ascii="Arial" w:hAnsi="Arial" w:cs="Arial"/>
          <w:color w:val="222222"/>
          <w:sz w:val="24"/>
          <w:szCs w:val="24"/>
          <w:shd w:val="clear" w:color="auto" w:fill="FFFFFF"/>
          <w:lang w:eastAsia="el-GR"/>
        </w:rPr>
        <w:t xml:space="preserve">, να αγοράσει, αν θέλει, αλλά με τόκο, όπως κάνουμε σε αυτόν που χρωστάει στην εφορία. «Θα σε πληρώσω, κύριε, τα λεφτά, θα κρατήσω </w:t>
      </w:r>
      <w:r w:rsidRPr="007B1602">
        <w:rPr>
          <w:rFonts w:ascii="Arial" w:hAnsi="Arial" w:cs="Arial"/>
          <w:color w:val="222222"/>
          <w:sz w:val="24"/>
          <w:szCs w:val="24"/>
          <w:shd w:val="clear" w:color="auto" w:fill="FFFFFF"/>
          <w:lang w:eastAsia="el-GR"/>
        </w:rPr>
        <w:lastRenderedPageBreak/>
        <w:t xml:space="preserve">την επιχείρησή σου, αλλά αν θέλεις να αγοράσεις ξανά πίσω τις μετοχές σου, </w:t>
      </w:r>
      <w:r w:rsidRPr="007B1602">
        <w:rPr>
          <w:rFonts w:ascii="Arial" w:hAnsi="Arial" w:cs="Arial"/>
          <w:color w:val="222222"/>
          <w:sz w:val="24"/>
          <w:szCs w:val="24"/>
          <w:shd w:val="clear" w:color="auto" w:fill="FFFFFF"/>
          <w:lang w:val="en-US" w:eastAsia="el-GR"/>
        </w:rPr>
        <w:t>buy</w:t>
      </w:r>
      <w:r w:rsidRPr="007B1602">
        <w:rPr>
          <w:rFonts w:ascii="Arial" w:hAnsi="Arial" w:cs="Arial"/>
          <w:color w:val="222222"/>
          <w:sz w:val="24"/>
          <w:szCs w:val="24"/>
          <w:shd w:val="clear" w:color="auto" w:fill="FFFFFF"/>
          <w:lang w:eastAsia="el-GR"/>
        </w:rPr>
        <w:t xml:space="preserve"> </w:t>
      </w:r>
      <w:r w:rsidRPr="007B1602">
        <w:rPr>
          <w:rFonts w:ascii="Arial" w:hAnsi="Arial" w:cs="Arial"/>
          <w:color w:val="222222"/>
          <w:sz w:val="24"/>
          <w:szCs w:val="24"/>
          <w:shd w:val="clear" w:color="auto" w:fill="FFFFFF"/>
          <w:lang w:val="en-US" w:eastAsia="el-GR"/>
        </w:rPr>
        <w:t>out</w:t>
      </w:r>
      <w:r w:rsidRPr="007B1602">
        <w:rPr>
          <w:rFonts w:ascii="Arial" w:hAnsi="Arial" w:cs="Arial"/>
          <w:color w:val="222222"/>
          <w:sz w:val="24"/>
          <w:szCs w:val="24"/>
          <w:shd w:val="clear" w:color="auto" w:fill="FFFFFF"/>
          <w:lang w:eastAsia="el-GR"/>
        </w:rPr>
        <w:t xml:space="preserve">». Το δικαίωμα το έχει. Δεν του το απαγορεύεις.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Είπα για τα ελληνικά προϊόντα στον Πρωθυπουργό. Δεν βλέπω το Υπουργείο Τουρισμού να κάνει κάτι σε σχέση με αυτό. Εγώ θα το έκανα πολύ απλά. Μηδενικό φόρο στα ξενοδοχείο που δεν θα ανοίξουν από αύριο το πρωί. Ένα τέταρτο των παγίων πληρωμών: Δημοτικά τέλη κ.λπ.. Αλλά για τα ξενοδοχεία που δεν θα ανοίξουν. Όταν είναι κλειστός ο άλλος, δεν μπορεί να του λες «πλήρωνε δημοτικά τέλη όσα πλήρωνες πριν».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Κάνετε έκπτωση κατά 50% στην προκαταβολή φόρου του κόσμου ως Κυβέρνηση. Με βάση τον περσινό μου τζίρο μου ζητάτε φόρο 50%. Μα, φέτος δεν έκανα τζίρο καθόλου. Πώς θα σας πληρώσω; Φέτος βάζω στις επιχειρήσεις μου λεφτά. Έχω 80% πτώση του τζίρου στις εταιρείες μου, 82%. Πώς θα σας πληρώσω το 50%;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Είναι δύσκολη η θέση σας. Αφήστε τι λέει ο ΣΥΡΙΖΑ, τι λέει το ΚΚΕ, τι λέει η Ελληνική Λύση. Είναι δύσκολη η θέση σας. Φαντάζομαι, τα τελευταία σαράντα χρόνια δεν αντιμετώπισε καμμία κυβέρνηση τέτοια πανδημία. Δεν υπήρξε. Είναι κάτι πρωτόγνωρο. Είναι αληθές. Όμως, ακούστε και τους άλλους, μήπως και οι άλλοι ξέρουν κάτι καλύτερο από εσάς. Δεν τα ξέρετε όλα εσείς. Δεν είστε οι πάνσοφοι, οι Αϊνστάιν ούτε οι θεοί. Και δεν σας λέμε ότι κάνετε τα πάντα στραβά. Κάνετε και καλά. Ποιος είπε ότι τα κάνετε όλα στραβά;</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lastRenderedPageBreak/>
        <w:t xml:space="preserve">Ανοίγουν τα ξενοδοχεία. Εμείς κάναμε μία μελέτη με τον κ. Βιλιάρδο. Καθίσαμε δέκα οικονομολόγοι και βρήκαμε το εξής, ότι αν μειώσετε τον ΦΠΑ και τον πάτε στο 5% ή στο 4% ή στο 0%, αλλά υποχρεώσετε, κύριε Υπουργέ, να παίρνουν ελληνικά προϊόντα στα ξενοδοχεία, θα έχουμε πολλαπλάσιο κέρδος απ’ ό,τι αν τα φορολογείτε, από το αν παίρνετε τον ΦΠΑ. Να σας δώσουμε αυτή τη μελέτη, κύριε Υπουργέ.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Κύριε Βιλιάρδο, στείλτε την στους ανθρώπους, να τη δουν.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Πηγαίνετε βλέποντας και κάνοντας και ακολουθείτε μία λάθος τακτική.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Πάμε παρακάτω.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Απαλλαγή φόρου, κατακόρυφη πτώση του τζίρου. Σας λέω εδώ και καιρό, κύριε Υπουργέ, κύριοι της Νέας Δημοκρατίας, βάλτε δασμούς στα προϊόντα από τρίτες χώρες: Μαρόκο, Αλγερία, Αίγυπτος, Τουρκία. Δεν με ακούει κανένας σας. Χθες η Τουρκία αποφάσισε να επιβάλλει δασμούς σε οκτακόσια ευρωπαϊκά προϊόντα. Η Ευρώπη «γαργάρα»! «Φάτε λαχανικά Τουρκίας, πιείτε γάλα Τουρκίας».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Βάλτε δασμούς. Μας χτυπάει τη δική μας οικονομία, βάζει δασμούς σε δικά μας προϊόντα τα οποία τα κάνουμε εξαγωγή εμείς εκεί, αλλά εμείς την εισαγωγή τη δική τους την κάνουμε αδασμολόγητη. Γιατί; Πού είναι τα αντανακλαστικά της Κυβέρνησης; Πού είναι ο Πρωθυπουργός να το δει αυτό; </w:t>
      </w:r>
      <w:r w:rsidRPr="007B1602">
        <w:rPr>
          <w:rFonts w:ascii="Arial" w:hAnsi="Arial" w:cs="Arial"/>
          <w:color w:val="222222"/>
          <w:sz w:val="24"/>
          <w:szCs w:val="24"/>
          <w:shd w:val="clear" w:color="auto" w:fill="FFFFFF"/>
          <w:lang w:eastAsia="el-GR"/>
        </w:rPr>
        <w:lastRenderedPageBreak/>
        <w:t xml:space="preserve">Πρόκειται για οκτακόσια προϊόντα, μεταξύ των οποίων και ελληνικά, κύριοι συνάδελφοι, τα οποία κάνουμε εξαγωγή στην Τουρκία. Μας βάζει δασμούς 30%-40% επάνω. Πού είναι η λογική σας;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Σας το λέω εδώ και μήνες: Βάλτε δασμούς στα τουρκικά προϊόντα για να στηρίξουμε τα ελληνικά προϊόντα. Δεν το κάνετε. Το κάνει η Τουρκία για τα δικά της προϊόντα. Εμείς τίποτα. Τίποτα!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Μας κλείσατε επί τρεις ολόκληρους μήνες, κύριε Υπουργέ, κύριε Θεοχάρη, στα σπίτια μας. Λέγαμε όλοι «ναι, να στηρίξουμε για να μην μεταδοθεί ο κορωνοϊός μεταξύ των Ελλήνων». Τώρα μας λέτε ότι θα έρθουν οι τουρίστες κατά χιλιάδες, αλλά ο κορωνοϊός από τον τουρίστα στον Έλληνα δεν κολλάει.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Πώς γίνεται αυτό; Το είπε αυτό ο Τσιόρδας; Δεν το είπε αυτό ο άνθρωπος. Πώς το κάνετε αυτό; Ρισκάρετε. Αυτό είναι. Ρισκάρουμε. Όταν ρισκάρεις τη δική σου ζωή, είναι δικαίωμά σου. Όταν ρισκάρεις τις ζωές των άλλων, όμως, δεν είναι δικαίωμά σου. Το λέω, για να ξέρετε τι μπορεί να έρθει, αν ισχύουν τα όσα έλεγε ο κ. Τσιόρδας κατά καιρούς, γιατί μια λέει έτσι, μια λέει αλλιώς. Δεν μπορώ να τον πιάσω από πουθενά τον κ. Τσιόρδα εγώ. Είναι καλυμμένος από παντού ο άνθρωπος. Ευφυέστατος. Τον συμπαθώ. Εξαίρετος επιστήμονας, αλλά εν πάση περιπτώσει, στην κωλοτούμπα σαν την Κομανέτσι είναι πρώτος.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lastRenderedPageBreak/>
        <w:t xml:space="preserve">Θα πω, όμως, το εξής, για να το καταλάβετε, κύριε Υπουργέ. Δεν κολλάει αυτή η ιστορία στο μυαλό το δικό μου, το γιατί να γεμίσουμε με τουρίστες. Μας λέγατε ότι «στα εμπορικά με δύο μέτρα απόσταση δεν κολλάει ο κορωνοϊός».  Καθόμασταν όλοι στην ουρά. Μας είπατε «στις παραλίες στα εννιά μέτρα δεν κολλάει ο κορωνοϊός». Καθόμασταν με τις ομπρέλες ο καθένας μακριά. Μας είπατε «ενάμισι μέτρο απόσταση στα μπαρ». Πηγαίναμε ενάμισι μέτρο στα μπαρ. Μας είπατε, επίσης, «ένα μέτρο στα μέσα μαζικής μεταφοράς». Το κάναμε και αυτό. Τώρα, στα αεροπλάνα και αγκαλιά να πάμε, δεν κολλάει ο κορωνοϊός!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Πώς γίνονται αυτά; Είναι για γέλια. Αυτά που λέτε στον κόσμο δεν στέκουν λογικά. Πείτε: Πρέπει να ρισκάρουμε. Εγώ δεν λέω κάτι που δεν ισχύει. Σας λέω τι λέγατε εσείς. Να ρισκάρουμε, να στηρίξουμε όλοι μαζί το ρίσκο το δικό σας, αποδείξτε όμως ότι αξίζει τον κόπο, ότι έχετε και σχέδιο γι’ αυτό που πάτε να κάνετε. Σας λέω ότι πάμε στα τυφλά και φοβάμαι ότι θα αντιμετωπίσουμε τεράστια προβλήματα στην ιστορία αυτή.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Είμαστε μία χώρα που δεν παράγει, μία χώρα που δεν στηρίχτηκε ποτέ η πραγματική παραγωγή της. Και όταν λέω «παραγωγή» εννοώ όχι να καλλιεργούμε χωράφια, αλλά να φτάσει στο τέταρτο και πέμπτο στάδιο η αγροτική της οικονομία. Αλλιώς, δεν πρόκειται ποτέ να ορθοποδήσει. Στηριζόμαστε στα καφέ, στα μπαρ, στα φαγάδικα, στις ταβέρνες, στα </w:t>
      </w:r>
      <w:r w:rsidRPr="007B1602">
        <w:rPr>
          <w:rFonts w:ascii="Arial" w:hAnsi="Arial" w:cs="Arial"/>
          <w:color w:val="222222"/>
          <w:sz w:val="24"/>
          <w:szCs w:val="24"/>
          <w:shd w:val="clear" w:color="auto" w:fill="FFFFFF"/>
          <w:lang w:eastAsia="el-GR"/>
        </w:rPr>
        <w:lastRenderedPageBreak/>
        <w:t xml:space="preserve">ξενοδοχεία, τα οποία λειτουργούν με βραχιολάκια, που σημαίνει ότι με την πρώτη κρίση του τουρισμού θα υποστεί καθίζηση η ελληνική οικονομία.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cs="Arial"/>
          <w:color w:val="222222"/>
          <w:sz w:val="24"/>
          <w:szCs w:val="24"/>
          <w:shd w:val="clear" w:color="auto" w:fill="FFFFFF"/>
          <w:lang w:eastAsia="el-GR"/>
        </w:rPr>
        <w:t xml:space="preserve">Να το λάθος. Μιλάει το λάθος. Η πανδημία είναι μία ευκαιρία για όλους, κύριε Υπουργέ. Μία ευκαιρία να καταλάβουμε ότι χρειάζεται αναδιάρθρωση η παραγωγική διαδικασία της χώρας. </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Αυτή η βάση που στήσαμε πάνω στα ξενοδοχεία, στα φαγάδικα, στις ταβέρνες στην Πλάκα, στα μπαράκια, στα μπουζούκια, έχει τελειώσει. Πρέπει να στήσουμε άλλη γραμμή παραγωγής. Ρισκάρουμε τη ζωή μας -και το λέω ευθέως- και τις επόμενες γενιές.</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Παραδείγματος χάριν, λέτε για στα κομμωτήρια να φοράνε μάσκες οι κοπελίτσες εκεί μέσα, χωρίς το </w:t>
      </w:r>
      <w:r w:rsidRPr="007B1602">
        <w:rPr>
          <w:rFonts w:ascii="Arial" w:hAnsi="Arial"/>
          <w:sz w:val="24"/>
          <w:szCs w:val="24"/>
          <w:lang w:val="en-US" w:eastAsia="el-GR"/>
        </w:rPr>
        <w:t>air</w:t>
      </w:r>
      <w:r w:rsidRPr="007B1602">
        <w:rPr>
          <w:rFonts w:ascii="Arial" w:hAnsi="Arial"/>
          <w:sz w:val="24"/>
          <w:szCs w:val="24"/>
          <w:lang w:eastAsia="el-GR"/>
        </w:rPr>
        <w:t>-</w:t>
      </w:r>
      <w:r w:rsidRPr="007B1602">
        <w:rPr>
          <w:rFonts w:ascii="Arial" w:hAnsi="Arial"/>
          <w:sz w:val="24"/>
          <w:szCs w:val="24"/>
          <w:lang w:val="en-US" w:eastAsia="el-GR"/>
        </w:rPr>
        <w:t>condition</w:t>
      </w:r>
      <w:r w:rsidRPr="007B1602">
        <w:rPr>
          <w:rFonts w:ascii="Arial" w:hAnsi="Arial"/>
          <w:sz w:val="24"/>
          <w:szCs w:val="24"/>
          <w:lang w:eastAsia="el-GR"/>
        </w:rPr>
        <w:t xml:space="preserve">. Έχετε πάει σε κομμωτήριο πολλοί από εσάς χωρίς </w:t>
      </w:r>
      <w:r w:rsidRPr="007B1602">
        <w:rPr>
          <w:rFonts w:ascii="Arial" w:hAnsi="Arial"/>
          <w:sz w:val="24"/>
          <w:szCs w:val="24"/>
          <w:lang w:val="en-US" w:eastAsia="el-GR"/>
        </w:rPr>
        <w:t>air</w:t>
      </w:r>
      <w:r w:rsidRPr="007B1602">
        <w:rPr>
          <w:rFonts w:ascii="Arial" w:hAnsi="Arial"/>
          <w:sz w:val="24"/>
          <w:szCs w:val="24"/>
          <w:lang w:eastAsia="el-GR"/>
        </w:rPr>
        <w:t>-</w:t>
      </w:r>
      <w:r w:rsidRPr="007B1602">
        <w:rPr>
          <w:rFonts w:ascii="Arial" w:hAnsi="Arial"/>
          <w:sz w:val="24"/>
          <w:szCs w:val="24"/>
          <w:lang w:val="en-US" w:eastAsia="el-GR"/>
        </w:rPr>
        <w:t>condition</w:t>
      </w:r>
      <w:r w:rsidRPr="007B1602">
        <w:rPr>
          <w:rFonts w:ascii="Arial" w:hAnsi="Arial"/>
          <w:sz w:val="24"/>
          <w:szCs w:val="24"/>
          <w:lang w:eastAsia="el-GR"/>
        </w:rPr>
        <w:t xml:space="preserve"> να δείτε πώς δουλεύουν; Είναι άθλια η κατάσταση. Έχετε πάει σε ένα γυράδικο -ξέρετε, κύριε Υπουργέ- εκεί που άλλος κόβει τον γύρο στους διακόσιους σαράντα βαθμούς; Οι αναθυμιάσεις του λίπους στο πρόσωπό του με τη μάσκα είναι για να πεθάνει, ξερός κάτω. Έχετε πάει σε κρεπερί που είναι στους διακόσιους είκοσι βαθμούς το κάθε μηχάνημα εκεί πέρα ή στις ταβέρνες και στα μαγειρεία; Δεν είναι εύκολα τα πράγματα.  </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Σας είπα, δεν φταίτε εσείς για την πανδημία. Φταίτε, όμως, για ένα θέμα: Φταίτε που δεν σχεδιάζετε πραγματικά σωστά. Να καλέσετε έναν εκπρόσωπο </w:t>
      </w:r>
      <w:r w:rsidRPr="007B1602">
        <w:rPr>
          <w:rFonts w:ascii="Arial" w:hAnsi="Arial"/>
          <w:sz w:val="24"/>
          <w:szCs w:val="24"/>
          <w:lang w:eastAsia="el-GR"/>
        </w:rPr>
        <w:lastRenderedPageBreak/>
        <w:t xml:space="preserve">από τον ΣΥΡΙΖΑ, έναν από τον ΚΚΕ, τον Πρωθυπουργό και να μιλήσουμε τι μπορούμε να κάνουμε. Είναι εθνικό θέμα πλέον. Δεν είναι κυβερνητικό θέμα. Το έχετε μπερδέψει λίγο, κύριε Υπουργέ, κι εσείς και ο Πρωθυπουργός.  Δεν είναι θέμα της Κυβέρνησης η πανδημία.  Είναι θέμα της χώρας. Είναι θέμα της Ελλάδας. </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Επίσης, θα πω το εξής. Θέλουμε μία διάψευση από εσάς, κύριε Υπουργέ -το είπα και χθες, δεν ήσασταν εδώ, δεν ήσασταν υποχρεωμένος- για το εάν υπάρχει μέσα στο μυαλό σας συνεργασία με τον Τούρκο Υπουργό Τουρισμού για συνεκμετάλλευση τουριστική. Ξέρω ότι έγινε ένα τηλεφώνημα. </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Έγινε το τηλεφώνημα, κύριε Υπουργέ; </w:t>
      </w:r>
    </w:p>
    <w:p w:rsidR="007B1602" w:rsidRPr="007B1602" w:rsidRDefault="007B1602" w:rsidP="007B1602">
      <w:pPr>
        <w:autoSpaceDE w:val="0"/>
        <w:autoSpaceDN w:val="0"/>
        <w:adjustRightInd w:val="0"/>
        <w:spacing w:after="160" w:line="600" w:lineRule="auto"/>
        <w:ind w:firstLine="720"/>
        <w:jc w:val="both"/>
        <w:rPr>
          <w:rFonts w:ascii="Arial" w:hAnsi="Arial" w:cs="Arial"/>
          <w:bCs/>
          <w:color w:val="111111"/>
          <w:sz w:val="24"/>
          <w:szCs w:val="24"/>
          <w:lang w:eastAsia="el-GR"/>
        </w:rPr>
      </w:pPr>
      <w:r w:rsidRPr="007B1602">
        <w:rPr>
          <w:rFonts w:ascii="Arial" w:hAnsi="Arial" w:cs="Arial"/>
          <w:b/>
          <w:color w:val="111111"/>
          <w:sz w:val="24"/>
          <w:szCs w:val="24"/>
          <w:lang w:eastAsia="el-GR"/>
        </w:rPr>
        <w:t xml:space="preserve">ΘΕΟΧΑΡΗΣ (ΧΑΡΗΣ) ΘΕΟΧΑΡΗΣ (Υπουργός Τουρισμού): </w:t>
      </w:r>
      <w:r w:rsidRPr="007B1602">
        <w:rPr>
          <w:rFonts w:ascii="Arial" w:hAnsi="Arial" w:cs="Arial"/>
          <w:bCs/>
          <w:color w:val="111111"/>
          <w:sz w:val="24"/>
          <w:szCs w:val="24"/>
          <w:lang w:eastAsia="el-GR"/>
        </w:rPr>
        <w:t>Ναι.</w:t>
      </w:r>
    </w:p>
    <w:p w:rsidR="007B1602" w:rsidRPr="007B1602" w:rsidRDefault="007B1602" w:rsidP="007B1602">
      <w:pPr>
        <w:autoSpaceDE w:val="0"/>
        <w:autoSpaceDN w:val="0"/>
        <w:adjustRightInd w:val="0"/>
        <w:spacing w:after="160" w:line="600" w:lineRule="auto"/>
        <w:ind w:firstLine="720"/>
        <w:jc w:val="both"/>
        <w:rPr>
          <w:rFonts w:ascii="Arial" w:hAnsi="Arial" w:cs="Arial"/>
          <w:bCs/>
          <w:color w:val="111111"/>
          <w:sz w:val="24"/>
          <w:szCs w:val="24"/>
          <w:lang w:eastAsia="el-GR"/>
        </w:rPr>
      </w:pPr>
      <w:r w:rsidRPr="007B1602">
        <w:rPr>
          <w:rFonts w:ascii="Arial" w:hAnsi="Arial" w:cs="Arial"/>
          <w:b/>
          <w:color w:val="111111"/>
          <w:sz w:val="24"/>
          <w:szCs w:val="24"/>
          <w:lang w:eastAsia="el-GR"/>
        </w:rPr>
        <w:t xml:space="preserve">ΚΥΡΙΑΚΟΣ ΒΕΛΟΠΟΥΛΟΣ (Πρόεδρος της Ελληνικής Λύσης): </w:t>
      </w:r>
      <w:r w:rsidRPr="007B1602">
        <w:rPr>
          <w:rFonts w:ascii="Arial" w:hAnsi="Arial" w:cs="Arial"/>
          <w:bCs/>
          <w:color w:val="111111"/>
          <w:sz w:val="24"/>
          <w:szCs w:val="24"/>
          <w:lang w:eastAsia="el-GR"/>
        </w:rPr>
        <w:t>Έγινε. Μπράβο.</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cs="Arial"/>
          <w:bCs/>
          <w:color w:val="111111"/>
          <w:sz w:val="24"/>
          <w:szCs w:val="24"/>
          <w:lang w:eastAsia="el-GR"/>
        </w:rPr>
        <w:t>Να</w:t>
      </w:r>
      <w:r w:rsidRPr="007B1602">
        <w:rPr>
          <w:rFonts w:ascii="Arial" w:hAnsi="Arial"/>
          <w:sz w:val="24"/>
          <w:szCs w:val="24"/>
          <w:lang w:eastAsia="el-GR"/>
        </w:rPr>
        <w:t xml:space="preserve"> μας πείτε, λοιπόν, αν αυτή υπάρχει στο μυαλό το δικό σας. Δηλαδή, να το διαψεύσετε θέλω.</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Κι επειδή θέλω να κλείσω για να μην τρώω χρόνο, θα πω κάτι το οποίο θα έπρεπε να κάνει η ελληνική Κυβέρνηση. Προχθές, ο Ντόναλντ Τραμπ, τον οποίον κοροϊδεύουμε όλοι, κύριε Υπουργέ, αποφάσισε να αγοράσει 3,5 έως 5,5 δισεκατομμύρια ευρώ αμερικανικά προϊόντα, παραγωγής Αμερικής και να τα </w:t>
      </w:r>
      <w:r w:rsidRPr="007B1602">
        <w:rPr>
          <w:rFonts w:ascii="Arial" w:hAnsi="Arial"/>
          <w:sz w:val="24"/>
          <w:szCs w:val="24"/>
          <w:lang w:eastAsia="el-GR"/>
        </w:rPr>
        <w:lastRenderedPageBreak/>
        <w:t xml:space="preserve">μοιράσει το αμερικανικό κράτος στους Αμερικανούς πολίτες. Γιατί δεν το κάνετε εσείς; Να στηρίξουμε τον Έλληνα παραγωγό που παρασκευάζει ελληνικά μακαρόνια, ελληνικό γάλα, ελληνικό τυρί και να τα μοιράσουμε. Σας λέω τα αυτονόητα. Τι κάνετε εσείς; Μοιράζετε λεφτά οπουδήποτε, σε οποιονδήποτε.  Όχι! Στηρίζουμε τον παραγωγό, στηρίζουμε την εκκίνηση της μηχανής και μπορούμε να βοηθήσουμε την οικονομία. </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Επίσης, έχω ένα παράπονο για τους Κρητικούς. Είναι κανένας Κρητικός εδώ; Οι Κρητικοί στην Κρήτη, κύριε Υπουργέ, με το λάδι έχουν πρόβλημα. Έχουν αποθηκεύσει λάδι οι άνθρωποι και τους εκβιάζουν οι χονδρέμποροι με τιμές πολύ χαμηλές. Δεν είμαι Κρητικός εγώ, κύριε Λιβανέ, το ξεκαθαρίζουμε. Επειδή, όμως, το λάδι μας δίνει 500 εκατομμύρια ευρώ ετησίως σε συνάλλαγμα από τις εξαγωγές του, πρέπει να κάνουμε το αυτονόητο, να στηρίξουμε το πρώτο αγαθό  που μας δίνει εισροή συναλλάγματος στην Ελλάδα. Και είναι το λάδι, δυστυχώς ή ευτυχώς. Οι άνθρωποι κλαίνε. Τους εκβιάζουν για 3 ευρώ, για μισό ευρώ, για 1 ευρώ, για να τα πετάξουν -λέει- τα λάδια στη θάλασσα.  Ας δούμε το θέμα. Είναι πολύ σοβαρό, τεράστιο το πρόβλημα.</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Επίσης θα σας πω κάτι και κλείνω εδώ. Έχω ξελαρυγγιαστεί να  ομιλώ για την ανάγκη να δημιουργήσουμε μία φαρμακοβιομηχανία πραγματική με βάση τα βότανα. Το κάνω εγώ στις επιχειρήσεις μου. Μπορεί να το κάνει και  η Κυβέρνηση, κύριε Υπουργέ. Τους στέλνετε στα βουνά και στα λαγκάδια για σκι, </w:t>
      </w:r>
      <w:r w:rsidRPr="007B1602">
        <w:rPr>
          <w:rFonts w:ascii="Arial" w:hAnsi="Arial"/>
          <w:sz w:val="24"/>
          <w:szCs w:val="24"/>
          <w:lang w:eastAsia="el-GR"/>
        </w:rPr>
        <w:lastRenderedPageBreak/>
        <w:t>αλλά υπάρχει ένα βότανο στο Γράμμο που κάνει 50.000 ευρώ το κιλό. Το έχω πει χίλιες φορές εδώ μέσα και επιβεβαιώθηκα. Κάνει 50.000 ευρώ το κιλό ένα βότανο φαρμακευτικό!</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Ακούστε τώρα. Για κάθε 1 ευρώ ελληνικού φαρμάκου το ΑΕΠ μας ενισχύεται κατά 3,42 ευρώ. Είναι πολλαπλασιαστής. Εάν κάνω, λοιπόν, μία παραγωγή των 5 δισεκατομμυρίων σε φάρμακα, επί τέσσερα, είναι 20 δισεκατομμύρια. Και μπορεί να γίνει, γιατί έχουμε την πρωτογένεια, έχουμε τα βότανα. Τα παίρνουν οι Γερμανοί από μας, όπως κάνω κι εγώ, τα πηγαίνουν στη Γερμανία, τα τυποποιούν και μας τα πουλάνε πεντακόσιες φορές επάνω. Να μου φέρουν το </w:t>
      </w:r>
      <w:r w:rsidRPr="007B1602">
        <w:rPr>
          <w:rFonts w:ascii="Arial" w:hAnsi="Arial"/>
          <w:sz w:val="24"/>
          <w:szCs w:val="24"/>
          <w:lang w:val="en-US" w:eastAsia="el-GR"/>
        </w:rPr>
        <w:t>Mercedes</w:t>
      </w:r>
      <w:r w:rsidRPr="007B1602">
        <w:rPr>
          <w:rFonts w:ascii="Arial" w:hAnsi="Arial"/>
          <w:sz w:val="24"/>
          <w:szCs w:val="24"/>
          <w:lang w:eastAsia="el-GR"/>
        </w:rPr>
        <w:t xml:space="preserve">, το καταλαβαίνω. Δεν κατασκευάζω </w:t>
      </w:r>
      <w:r w:rsidRPr="007B1602">
        <w:rPr>
          <w:rFonts w:ascii="Arial" w:hAnsi="Arial"/>
          <w:sz w:val="24"/>
          <w:szCs w:val="24"/>
          <w:lang w:val="en-US" w:eastAsia="el-GR"/>
        </w:rPr>
        <w:t>Mercedes</w:t>
      </w:r>
      <w:r w:rsidRPr="007B1602">
        <w:rPr>
          <w:rFonts w:ascii="Arial" w:hAnsi="Arial"/>
          <w:sz w:val="24"/>
          <w:szCs w:val="24"/>
          <w:lang w:eastAsia="el-GR"/>
        </w:rPr>
        <w:t xml:space="preserve">. Να μου στέλνουν το δικό μου το βότανο πίσω και να το πληρώνω πεντακόσιες φορές επάνω, δεν το βρίσκω λογικό.  </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Χρειάζεται σχέδιο, κύριοι συνάδελφοι. Σας το είπα. Χρειάζεται σχέδιο. Ούτε ήρθαμε να μαλώσουμε, ούτε να αντιδικήσουμε, ούτε να φωνάξει ο ένας στον άλλο. Θέλει σχέδιο.</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Επίσης, θα στεναχωρήσω τους νεοδημοκράτες πατριώτες Βουλευτές, δυστυχώς, θα το πω ευθέως, αλλά αυτά που είπε ο κ. Δένδιας χθες είναι επιεικώς απαράδεκτα. Επιεικώς απαράδεκτα! Ήρθε η Ελλάδα και ψήφισε, κύριε Υπουργέ, ως Πρόεδρο της Γενικής Συνελεύσεως του ΟΗΕ τον Βολκάν Μποζκίρ. Η Ελλάς με την ψήφο της έκανε Πρόεδρο της Γενικής Συνελεύσεως </w:t>
      </w:r>
      <w:r w:rsidRPr="007B1602">
        <w:rPr>
          <w:rFonts w:ascii="Arial" w:hAnsi="Arial"/>
          <w:sz w:val="24"/>
          <w:szCs w:val="24"/>
          <w:lang w:eastAsia="el-GR"/>
        </w:rPr>
        <w:lastRenderedPageBreak/>
        <w:t xml:space="preserve">του ΟΗΕ Τούρκο. Ψάξτε το τώρα. Καλά κάνετε, κύριε συνάδελφε. Εκλέχθηκε με την ελληνική ψήφο ο κύριος αυτός. Ψηφίσαμε Τούρκο. </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Ποιος είναι ο κύριος αυτός; Είναι ο πρόεδρος της Επιτροπής Εξωτερικών Υποθέσεων της Τουρκίας, που έδωσε το πράσινο φως για να γίνει το τουρκολιβυκό σύμφωνο, κύριε Θεοχάρη. Καταλαβαίνετε τι κάνατε; Αυτός που έκανε το τουρκολιβυκό σύμφωνο ψηφίστηκε από την Ελλάδα στον ΟΗΕ για να είναι ο προεδρεύων. Έχει κάνει έγκλημα εδώ το Υπουργείο Εξωτερικών. Έγκλημα πραγματικό! Δεν μπορείς να ψηφίσεις αυτόν που αμφισβητεί, εν τοις πράγμασι, την ελληνική ΑΟΖ κάτω από την Κρήτη. Αυτόν κάνατε πρόεδρο. </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Και βέβαια, Τούρκοι στρατιώτες κατέλαβαν ελληνικό έδαφος στον Έβρο, κύριοι συνάδελφοι. «Μικρό κομμάτι γης», λέει ο κύριος Υπουργός. Εκεί πάνω -λέει- στον Έβρο κατέλαβαν μερικά φυλάκια. Και ακούστε τη δήλωση του Υπουργού Εξωτερικών, κύριε Θεοχάρη: «Δεν δημιουργούμε εντάσεις για μερικές δεκάδες μέτρα». Αυτό είπε ο Υπουργός. Να το αποδεχθώ ως ψευτολογική.</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Στις 7 Δεκεμβρίου του 2019 είπε ο Υπουργός κ. Δένδιας, ο δικός σας Υπουργός: «Θα προασπίσουμε και το τελευταίο χιλιοστό του ελληνικού εδάφους». Δηλαδή, το χιλιοστό το προασπίζεται. Τα εκατοντάδες μέτρα που χάσαμε στον Έβρο από τους Τούρκους που έκαναν φυλάκια εκεί πάνω εν καιρώ ειρήνης, δεν τα προασπίζεται. </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 xml:space="preserve">Ακούστε. Πρέπει να προασπίσετε την Ελλάδα στα εθνικά της θέματα και απέναντι στην προκλητικότητα της Τουρκίας, η οποία θέλει επεισόδιο. Μακριά από μας τα επεισόδια. Θέλει πραγματικά να είμαστε ψύχραιμοι. Όταν, όμως, καταλαμβάνουν έδαφος, κύριοι της Νέας Δημοκρατίας, εθνικό, ελληνικό, μία λύση έχεις. Ανακατάληψη του εδάφους! Δεν έχεις άλλη λύση, αλλιώς θα χάσεις και την Αλεξανδρούπολη, θα χάσεις και τη Θράκη, θα χάσεις και το Αιγαίο, θα χάσεις κι άλλα πράγματα. </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Ευχαριστώ πολύ.</w:t>
      </w:r>
    </w:p>
    <w:p w:rsidR="007B1602" w:rsidRPr="007B1602" w:rsidRDefault="007B1602" w:rsidP="007B1602">
      <w:pPr>
        <w:autoSpaceDE w:val="0"/>
        <w:autoSpaceDN w:val="0"/>
        <w:adjustRightInd w:val="0"/>
        <w:spacing w:after="160" w:line="600" w:lineRule="auto"/>
        <w:ind w:firstLine="720"/>
        <w:jc w:val="center"/>
        <w:rPr>
          <w:rFonts w:ascii="Arial" w:hAnsi="Arial"/>
          <w:sz w:val="24"/>
          <w:szCs w:val="24"/>
          <w:lang w:eastAsia="el-GR"/>
        </w:rPr>
      </w:pPr>
      <w:r w:rsidRPr="007B1602">
        <w:rPr>
          <w:rFonts w:ascii="Arial" w:hAnsi="Arial"/>
          <w:sz w:val="24"/>
          <w:szCs w:val="24"/>
          <w:lang w:eastAsia="el-GR"/>
        </w:rPr>
        <w:t>(Χειροκροτήματα από την πτέρυγα της Ελληνικής Λύσης)</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b/>
          <w:bCs/>
          <w:sz w:val="24"/>
          <w:szCs w:val="24"/>
          <w:lang w:eastAsia="el-GR"/>
        </w:rPr>
        <w:t>ΠΡΟΕΔΡΕΥΩΝ (Απόστολος Αβδελάς):</w:t>
      </w:r>
      <w:r w:rsidRPr="007B1602">
        <w:rPr>
          <w:rFonts w:ascii="Arial" w:hAnsi="Arial"/>
          <w:sz w:val="24"/>
          <w:szCs w:val="24"/>
          <w:lang w:eastAsia="el-GR"/>
        </w:rPr>
        <w:t xml:space="preserve"> Ευχαριστούμε τον κ. Βελόπουλο. </w:t>
      </w:r>
    </w:p>
    <w:p w:rsidR="007B1602" w:rsidRPr="007B1602" w:rsidRDefault="007B1602" w:rsidP="007B1602">
      <w:pPr>
        <w:autoSpaceDE w:val="0"/>
        <w:autoSpaceDN w:val="0"/>
        <w:adjustRightInd w:val="0"/>
        <w:spacing w:after="160" w:line="600" w:lineRule="auto"/>
        <w:ind w:firstLine="720"/>
        <w:jc w:val="both"/>
        <w:rPr>
          <w:rFonts w:ascii="Arial" w:hAnsi="Arial" w:cs="Arial"/>
          <w:bCs/>
          <w:color w:val="111111"/>
          <w:sz w:val="24"/>
          <w:szCs w:val="24"/>
          <w:lang w:eastAsia="el-GR"/>
        </w:rPr>
      </w:pPr>
      <w:r w:rsidRPr="007B1602">
        <w:rPr>
          <w:rFonts w:ascii="Arial" w:hAnsi="Arial" w:cs="Arial"/>
          <w:b/>
          <w:color w:val="111111"/>
          <w:sz w:val="24"/>
          <w:szCs w:val="24"/>
          <w:lang w:eastAsia="el-GR"/>
        </w:rPr>
        <w:t xml:space="preserve">ΘΕΟΧΑΡΗΣ (ΧΑΡΗΣ) ΘΕΟΧΑΡΗΣ (Υπουργός Τουρισμού): </w:t>
      </w:r>
      <w:r w:rsidRPr="007B1602">
        <w:rPr>
          <w:rFonts w:ascii="Arial" w:hAnsi="Arial" w:cs="Arial"/>
          <w:bCs/>
          <w:color w:val="111111"/>
          <w:sz w:val="24"/>
          <w:szCs w:val="24"/>
          <w:lang w:eastAsia="el-GR"/>
        </w:rPr>
        <w:t xml:space="preserve">Κύριε Πρόεδρε, μπορώ να έχω τον λόγο; </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b/>
          <w:bCs/>
          <w:sz w:val="24"/>
          <w:szCs w:val="24"/>
          <w:lang w:eastAsia="el-GR"/>
        </w:rPr>
        <w:t xml:space="preserve">ΠΡΟΕΔΡΕΥΩΝ (Απόστολος Αβδελάς): </w:t>
      </w:r>
      <w:r w:rsidRPr="007B1602">
        <w:rPr>
          <w:rFonts w:ascii="Arial" w:hAnsi="Arial"/>
          <w:sz w:val="24"/>
          <w:szCs w:val="24"/>
          <w:lang w:eastAsia="el-GR"/>
        </w:rPr>
        <w:t xml:space="preserve">Έχετε τον λόγο, κύριε Υπουργέ. </w:t>
      </w:r>
    </w:p>
    <w:p w:rsidR="007B1602" w:rsidRPr="007B1602" w:rsidRDefault="007B1602" w:rsidP="007B1602">
      <w:pPr>
        <w:autoSpaceDE w:val="0"/>
        <w:autoSpaceDN w:val="0"/>
        <w:adjustRightInd w:val="0"/>
        <w:spacing w:after="160" w:line="600" w:lineRule="auto"/>
        <w:ind w:firstLine="720"/>
        <w:jc w:val="both"/>
        <w:rPr>
          <w:rFonts w:ascii="Arial" w:hAnsi="Arial" w:cs="Arial"/>
          <w:bCs/>
          <w:color w:val="111111"/>
          <w:sz w:val="24"/>
          <w:szCs w:val="24"/>
          <w:lang w:eastAsia="el-GR"/>
        </w:rPr>
      </w:pPr>
      <w:r w:rsidRPr="007B1602">
        <w:rPr>
          <w:rFonts w:ascii="Arial" w:hAnsi="Arial" w:cs="Arial"/>
          <w:b/>
          <w:color w:val="111111"/>
          <w:sz w:val="24"/>
          <w:szCs w:val="24"/>
          <w:lang w:eastAsia="el-GR"/>
        </w:rPr>
        <w:t xml:space="preserve">ΘΕΟΧΑΡΗΣ (ΧΑΡΗΣ) ΘΕΟΧΑΡΗΣ (Υπουργός Τουρισμού): </w:t>
      </w:r>
      <w:r w:rsidRPr="007B1602">
        <w:rPr>
          <w:rFonts w:ascii="Arial" w:hAnsi="Arial" w:cs="Arial"/>
          <w:bCs/>
          <w:color w:val="111111"/>
          <w:sz w:val="24"/>
          <w:szCs w:val="24"/>
          <w:lang w:eastAsia="el-GR"/>
        </w:rPr>
        <w:t>Ήθελα για δύο πράγματα να αναφερθώ στον κ. Βελόπουλο και επίσης να καταθέσω και νομοτεχνικές βελτιώσεις.</w:t>
      </w:r>
    </w:p>
    <w:p w:rsidR="007B1602" w:rsidRPr="007B1602" w:rsidRDefault="007B1602" w:rsidP="007B1602">
      <w:pPr>
        <w:autoSpaceDE w:val="0"/>
        <w:autoSpaceDN w:val="0"/>
        <w:adjustRightInd w:val="0"/>
        <w:spacing w:after="160" w:line="600" w:lineRule="auto"/>
        <w:ind w:firstLine="720"/>
        <w:jc w:val="both"/>
        <w:rPr>
          <w:rFonts w:ascii="Arial" w:hAnsi="Arial" w:cs="Arial"/>
          <w:bCs/>
          <w:color w:val="111111"/>
          <w:sz w:val="24"/>
          <w:szCs w:val="24"/>
          <w:lang w:eastAsia="el-GR"/>
        </w:rPr>
      </w:pPr>
      <w:r w:rsidRPr="007B1602">
        <w:rPr>
          <w:rFonts w:ascii="Arial" w:hAnsi="Arial" w:cs="Arial"/>
          <w:bCs/>
          <w:color w:val="111111"/>
          <w:sz w:val="24"/>
          <w:szCs w:val="24"/>
          <w:lang w:eastAsia="el-GR"/>
        </w:rPr>
        <w:lastRenderedPageBreak/>
        <w:t xml:space="preserve">Ακούμε τη διαδικασία όπου οι προτάσεις έχουν δίκιο. Για παράδειγμα, στο άρθρο 8 βάζουμε «αφού προηγηθεί η περιβαλλοντική αδειοδότηση», ώστε να μην υπάρχει καμμία παρερμηνεία. </w:t>
      </w:r>
    </w:p>
    <w:p w:rsidR="007B1602" w:rsidRPr="007B1602" w:rsidRDefault="007B1602" w:rsidP="007B1602">
      <w:pPr>
        <w:autoSpaceDE w:val="0"/>
        <w:autoSpaceDN w:val="0"/>
        <w:adjustRightInd w:val="0"/>
        <w:spacing w:after="160" w:line="600" w:lineRule="auto"/>
        <w:ind w:firstLine="720"/>
        <w:jc w:val="both"/>
        <w:rPr>
          <w:rFonts w:ascii="Arial" w:hAnsi="Arial" w:cs="Arial"/>
          <w:bCs/>
          <w:color w:val="111111"/>
          <w:sz w:val="24"/>
          <w:szCs w:val="24"/>
          <w:lang w:eastAsia="el-GR"/>
        </w:rPr>
      </w:pPr>
      <w:r w:rsidRPr="007B1602">
        <w:rPr>
          <w:rFonts w:ascii="Arial" w:hAnsi="Arial" w:cs="Arial"/>
          <w:bCs/>
          <w:color w:val="111111"/>
          <w:sz w:val="24"/>
          <w:szCs w:val="24"/>
          <w:lang w:eastAsia="el-GR"/>
        </w:rPr>
        <w:t>(Στο σημείο αυτό ο Υπουργός Τουρισμού κ. Θεοχάρης (Χάρης) Θεοχάρης καταθέτει νομοτεχνική βελτίωση η οποία έχει ως εξής:</w:t>
      </w:r>
    </w:p>
    <w:p w:rsidR="007B1602" w:rsidRPr="007B1602" w:rsidRDefault="007B1602" w:rsidP="007B1602">
      <w:pPr>
        <w:autoSpaceDE w:val="0"/>
        <w:autoSpaceDN w:val="0"/>
        <w:adjustRightInd w:val="0"/>
        <w:spacing w:after="160" w:line="600" w:lineRule="auto"/>
        <w:ind w:firstLine="720"/>
        <w:jc w:val="center"/>
        <w:rPr>
          <w:rFonts w:ascii="Arial" w:hAnsi="Arial" w:cs="Arial"/>
          <w:bCs/>
          <w:color w:val="C00000"/>
          <w:sz w:val="24"/>
          <w:szCs w:val="24"/>
          <w:lang w:eastAsia="el-GR"/>
        </w:rPr>
      </w:pPr>
      <w:r w:rsidRPr="007B1602">
        <w:rPr>
          <w:rFonts w:ascii="Arial" w:hAnsi="Arial" w:cs="Arial"/>
          <w:bCs/>
          <w:color w:val="C00000"/>
          <w:sz w:val="24"/>
          <w:szCs w:val="24"/>
          <w:lang w:eastAsia="el-GR"/>
        </w:rPr>
        <w:t>ΑΛΛΑΓΗ ΣΕΛΙΔΑΣ</w:t>
      </w:r>
    </w:p>
    <w:p w:rsidR="007B1602" w:rsidRPr="007B1602" w:rsidRDefault="007B1602" w:rsidP="007B1602">
      <w:pPr>
        <w:autoSpaceDE w:val="0"/>
        <w:autoSpaceDN w:val="0"/>
        <w:adjustRightInd w:val="0"/>
        <w:spacing w:after="160" w:line="600" w:lineRule="auto"/>
        <w:ind w:firstLine="720"/>
        <w:jc w:val="center"/>
        <w:rPr>
          <w:rFonts w:ascii="Arial" w:hAnsi="Arial" w:cs="Arial"/>
          <w:color w:val="C00000"/>
          <w:sz w:val="24"/>
          <w:szCs w:val="24"/>
          <w:lang w:eastAsia="el-GR"/>
        </w:rPr>
      </w:pPr>
      <w:r w:rsidRPr="007B1602">
        <w:rPr>
          <w:rFonts w:ascii="Arial" w:hAnsi="Arial" w:cs="Arial"/>
          <w:bCs/>
          <w:color w:val="C00000"/>
          <w:sz w:val="24"/>
          <w:szCs w:val="24"/>
          <w:lang w:eastAsia="el-GR"/>
        </w:rPr>
        <w:t>(Να μπει η σελίδα 258)</w:t>
      </w:r>
    </w:p>
    <w:p w:rsidR="007B1602" w:rsidRPr="007B1602" w:rsidRDefault="007B1602" w:rsidP="007B1602">
      <w:pPr>
        <w:autoSpaceDE w:val="0"/>
        <w:autoSpaceDN w:val="0"/>
        <w:adjustRightInd w:val="0"/>
        <w:spacing w:after="160" w:line="600" w:lineRule="auto"/>
        <w:ind w:firstLine="720"/>
        <w:jc w:val="center"/>
        <w:rPr>
          <w:rFonts w:ascii="Arial" w:hAnsi="Arial" w:cs="Arial"/>
          <w:bCs/>
          <w:color w:val="111111"/>
          <w:sz w:val="24"/>
          <w:szCs w:val="24"/>
          <w:lang w:eastAsia="el-GR"/>
        </w:rPr>
      </w:pPr>
      <w:r w:rsidRPr="007B1602">
        <w:rPr>
          <w:rFonts w:ascii="Arial" w:hAnsi="Arial" w:cs="Arial"/>
          <w:bCs/>
          <w:color w:val="C00000"/>
          <w:sz w:val="24"/>
          <w:szCs w:val="24"/>
          <w:lang w:eastAsia="el-GR"/>
        </w:rPr>
        <w:t>ΑΛΛΑΓΗ ΣΕΛΙΔΑΣ</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cs="Arial"/>
          <w:b/>
          <w:color w:val="111111"/>
          <w:sz w:val="24"/>
          <w:szCs w:val="24"/>
          <w:lang w:eastAsia="el-GR"/>
        </w:rPr>
        <w:t>ΘΕΟΧΑΡΗΣ (ΧΑΡΗΣ) ΘΕΟΧΑΡΗΣ (Υπουργός Τουρισμού</w:t>
      </w:r>
      <w:r w:rsidRPr="007B1602">
        <w:rPr>
          <w:rFonts w:ascii="Arial" w:hAnsi="Arial" w:cs="Arial"/>
          <w:bCs/>
          <w:color w:val="111111"/>
          <w:sz w:val="24"/>
          <w:szCs w:val="24"/>
          <w:lang w:eastAsia="el-GR"/>
        </w:rPr>
        <w:t xml:space="preserve">):Τώρα, άκουσα τον κ. Βελόπουλο, με το γνωστό του μπρίο. Τα λέτε πολύ ωραία, κύριε Πρόεδρε. Βέβαια, εδώ είναι νομοσχέδιο του Υπουργείου Τουρισμού. </w:t>
      </w:r>
      <w:r w:rsidRPr="007B1602">
        <w:rPr>
          <w:rFonts w:ascii="Arial" w:hAnsi="Arial"/>
          <w:sz w:val="24"/>
          <w:szCs w:val="24"/>
          <w:lang w:eastAsia="el-GR"/>
        </w:rPr>
        <w:t xml:space="preserve">Θα πρέπει να είμαι Υπουργός Εξωτερικών για να σας απαντήσω, Υπουργός Αγροτικής Ανάπτυξης για να σας απαντήσω, γιατί μου είπατε για το λάδι, Υπουργός Ανάπτυξης ή Υγείας για τα φάρμακα. Ακόμα και στα θέματα του Υπουργείου Τουρισμού δεν μιλήσατε καθόλου για το νομοσχέδιο, αλλά για όλα τα υπόλοιπα, τις ιαματικές πηγές κ.λπ.. </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Άκουσα με ενδιαφέρον για τις διάφορες μελέτες που έχετε εκπονήσει και με χαρά να τις δω. Βέβαια, εάν σε αυτές τις μελέτες είστε τόσο επιμελής όσο </w:t>
      </w:r>
      <w:r w:rsidRPr="007B1602">
        <w:rPr>
          <w:rFonts w:ascii="Arial" w:hAnsi="Arial"/>
          <w:sz w:val="24"/>
          <w:szCs w:val="24"/>
          <w:lang w:eastAsia="el-GR"/>
        </w:rPr>
        <w:lastRenderedPageBreak/>
        <w:t>στα νούμερα που δίνετε στο ελληνικό Κοινοβούλιο, τότε δεν είμαι σίγουρος ότι θα βοηθήσουν.</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Είπατε ότι έχουμε επτακόσιες ιαματικές πηγές. Τα αρχεία του Υπουργείου μας λένε ότι έχουμε εκατόν είκοσι τέσσερις. </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zh-CN"/>
        </w:rPr>
      </w:pPr>
      <w:r w:rsidRPr="007B1602">
        <w:rPr>
          <w:rFonts w:ascii="Arial" w:hAnsi="Arial" w:cs="Arial"/>
          <w:b/>
          <w:bCs/>
          <w:sz w:val="24"/>
          <w:szCs w:val="24"/>
          <w:lang w:eastAsia="zh-CN"/>
        </w:rPr>
        <w:t xml:space="preserve">ΚΥΡΙΑΚΟΣ ΒΕΛΟΠΟΥΛΟΣ (Πρόεδρος της Ελληνικής Λύσης): </w:t>
      </w:r>
      <w:r w:rsidRPr="007B1602">
        <w:rPr>
          <w:rFonts w:ascii="Arial" w:hAnsi="Arial" w:cs="Arial"/>
          <w:sz w:val="24"/>
          <w:szCs w:val="24"/>
          <w:lang w:eastAsia="zh-CN"/>
        </w:rPr>
        <w:t xml:space="preserve">Εν λειτουργία. Κάνετε λάθος. </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b/>
          <w:bCs/>
          <w:sz w:val="24"/>
          <w:szCs w:val="24"/>
          <w:lang w:eastAsia="el-GR"/>
        </w:rPr>
        <w:t xml:space="preserve">ΠΡΟΕΔΡΕΥΩΝ (Απόστολος Αβδελάς): </w:t>
      </w:r>
      <w:r w:rsidRPr="007B1602">
        <w:rPr>
          <w:rFonts w:ascii="Arial" w:hAnsi="Arial"/>
          <w:sz w:val="24"/>
          <w:szCs w:val="24"/>
          <w:lang w:eastAsia="el-GR"/>
        </w:rPr>
        <w:t xml:space="preserve">Θα σας δώσω μετά τον λόγο να απαντήσετε, κύριε Βελόπουλε. </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cs="Arial"/>
          <w:b/>
          <w:color w:val="111111"/>
          <w:sz w:val="24"/>
          <w:szCs w:val="24"/>
          <w:lang w:eastAsia="el-GR"/>
        </w:rPr>
        <w:t xml:space="preserve">ΘΕΟΧΑΡΗΣ (ΧΑΡΗΣ) ΘΕΟΧΑΡΗΣ (Υπουργός Τουρισμού): </w:t>
      </w:r>
      <w:r w:rsidRPr="007B1602">
        <w:rPr>
          <w:rFonts w:ascii="Arial" w:hAnsi="Arial"/>
          <w:sz w:val="24"/>
          <w:szCs w:val="24"/>
          <w:lang w:eastAsia="el-GR"/>
        </w:rPr>
        <w:t>Είπατε ότι έχουμε εκατόν σαράντα αδειοδοτημένες. Έχουμε εβδομήντα μία. Το Υπουργείο μας, στη διάρκεια της θητείας μου τουλάχιστον, αλλά και πιο πριν, είχε βελτιωθεί το νομοθετικό πλαίσιο και πιο πριν, επί κυβέρνησης ΣΥΡΙΖΑ -εγώ δεν έχω κανένα πρόβλημα να το αναγνωρίσω- επιτάχυνε τις διαδικασίες, ώστε να μπορέσουμε να αναπτύξουμε τον ιαματικό τουρισμό.</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Τώρα, τα παραδείγματα των ανακριβειών είναι τεράστια. Είπατε ότι το λάδι φέρνει τα περισσότερα έσοδα. Σε νομοσχέδιο του Υπουργείο Τουρισμού το είπατε αυτό; Ο τουρισμός πέρυσι έφερε 19 δισεκατομμύρια. Το συνάλλαγμα το φέρνει, φυσικά, ο τουρισμός. Αυτή είναι η δύναμη η οποία φέρνει το συνάλλαγμα.  </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Δεν ξέρω αν πρέπει να την πω σύγχυση, αλλά δεν μπορούσα να παρακολουθήσω και να καταλάβω τι ακριβώς μας λέτε. Μας λέτε να μείνει κλειστή η χώρα, ώστε να κάνουμε την παραγωγική αναδιάταξη; Μας λέτε να κλείσουμε όλα τα ξενοδοχεία τα μεγάλα, να μείνουμε μόνο με μικρά και οι υπάλληλοι αυτών των ξενοδοχείων, τι θα κάνουμε με αυτούς, θα συνεχίσουν να κάθονται; Μας λέτε ότι αν δεν σας αρέσει ένα είδος δραστηριότητας θα πρέπει όλοι οι υπάλληλοι να μείνουν στην ουρά ή να παίρνουν επίδομα ανεργίας; Μας λέτε ότι παίρνουμε ρίσκο με το να ανοίγουμε τα σύνορα της χώρας, αλλά τα υγειονομικά πρωτόκολλα, που είναι η πρώτη άμυνα της χώρας για να μην έχουμε υγειονομικά προβλήματα, είναι πολύ αυστηρά και δεν πρέπει αν φοράμε μάσκες;</w:t>
      </w:r>
    </w:p>
    <w:p w:rsidR="007B1602" w:rsidRPr="007B1602" w:rsidRDefault="007B1602" w:rsidP="007B1602">
      <w:pPr>
        <w:autoSpaceDE w:val="0"/>
        <w:autoSpaceDN w:val="0"/>
        <w:adjustRightInd w:val="0"/>
        <w:spacing w:after="160" w:line="600" w:lineRule="auto"/>
        <w:ind w:firstLine="720"/>
        <w:jc w:val="both"/>
        <w:rPr>
          <w:rFonts w:ascii="Arial" w:eastAsia="Arial" w:hAnsi="Arial"/>
          <w:sz w:val="24"/>
          <w:szCs w:val="24"/>
          <w:lang w:eastAsia="el-GR"/>
        </w:rPr>
      </w:pPr>
      <w:r w:rsidRPr="007B1602">
        <w:rPr>
          <w:rFonts w:ascii="Arial" w:hAnsi="Arial"/>
          <w:sz w:val="24"/>
          <w:szCs w:val="24"/>
          <w:lang w:eastAsia="el-GR"/>
        </w:rPr>
        <w:t xml:space="preserve">Δηλαδή, δεν καταλαβαίνω τι θέλετε. Θέλετε να πάρουμε ρίσκα ή να μην πάρουμε ρίσκα; Αυτό που σίγουρα καταλαβαίνω ότι θέλετε είναι αν συνεχιστεί η μιζέρια, η ανεργία, μπας και έχετε κάποιο επιχείρημα ότι φταίει η Νέα Δημοκρατία. </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Ε, δεν θα σας κάνουμε τη χάρη. Η χώρα θα πάει μπροστά, η οικονομία θα ξεκινήσει και θα το καταφέρουμε μέσα από αυτή την απίστευτη αποτελεσματικότητα που η χώρα επέδειξε σε τρία επίπεδα: πρώτα με την αποφασιστικότητα του Πρωθυπουργού, μετά με την αποτελεσματικότητα της Κυβέρνησης και της δημόσιας διοίκησης, των λειτουργών που ρίχτηκαν στη </w:t>
      </w:r>
      <w:r w:rsidRPr="007B1602">
        <w:rPr>
          <w:rFonts w:ascii="Arial" w:hAnsi="Arial" w:cs="Arial"/>
          <w:color w:val="222222"/>
          <w:sz w:val="24"/>
          <w:szCs w:val="24"/>
          <w:shd w:val="clear" w:color="auto" w:fill="FFFFFF"/>
          <w:lang w:eastAsia="el-GR"/>
        </w:rPr>
        <w:lastRenderedPageBreak/>
        <w:t>μάχη και τρίτον, με την αφοσίωση και την εμπιστοσύνη που έδειξε ο ελληνικός λαός. Με την υπευθυνότητα του ελληνικού λαού καταφέραμε πολλά. Αυτά τα πολλά θα είναι το διαβατήριο μας για να πετύχουμε ακόμα περισσότερα τους επόμενους μήνες και τις επόμενες χρονιές. Να είστε σίγουρος.</w:t>
      </w:r>
    </w:p>
    <w:p w:rsidR="007B1602" w:rsidRPr="007B1602" w:rsidRDefault="007B1602" w:rsidP="007B1602">
      <w:pPr>
        <w:spacing w:after="0" w:line="600" w:lineRule="auto"/>
        <w:ind w:firstLine="720"/>
        <w:jc w:val="center"/>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(Χειροκροτήματα από την πτέρυγα της Νέας Δημοκρατίας)</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bCs/>
          <w:color w:val="222222"/>
          <w:sz w:val="24"/>
          <w:szCs w:val="24"/>
          <w:shd w:val="clear" w:color="auto" w:fill="FFFFFF"/>
          <w:lang w:eastAsia="el-GR"/>
        </w:rPr>
        <w:t>ΠΡΟΕΔΡΕΥΩΝ (Απόστολος Αβδελάς):</w:t>
      </w:r>
      <w:r w:rsidRPr="007B1602">
        <w:rPr>
          <w:rFonts w:ascii="Arial" w:hAnsi="Arial" w:cs="Arial"/>
          <w:color w:val="222222"/>
          <w:sz w:val="24"/>
          <w:szCs w:val="24"/>
          <w:shd w:val="clear" w:color="auto" w:fill="FFFFFF"/>
          <w:lang w:eastAsia="el-GR"/>
        </w:rPr>
        <w:t xml:space="preserve"> Τον λόγο έχει ο Αρχηγός της Ελληνικής Λύσης κ. Κυριάκος Βελόπουλος.</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bCs/>
          <w:color w:val="222222"/>
          <w:sz w:val="24"/>
          <w:szCs w:val="24"/>
          <w:shd w:val="clear" w:color="auto" w:fill="FFFFFF"/>
          <w:lang w:eastAsia="el-GR"/>
        </w:rPr>
        <w:t>ΚΥΡΙΑΚΟΣ ΒΕΛΟΠΟΥΛΟΣ (Πρόεδρος της Ελληνικής Λύσης):</w:t>
      </w:r>
      <w:r w:rsidRPr="007B1602">
        <w:rPr>
          <w:rFonts w:ascii="Arial" w:hAnsi="Arial" w:cs="Arial"/>
          <w:color w:val="222222"/>
          <w:sz w:val="24"/>
          <w:szCs w:val="24"/>
          <w:shd w:val="clear" w:color="auto" w:fill="FFFFFF"/>
          <w:lang w:eastAsia="el-GR"/>
        </w:rPr>
        <w:t xml:space="preserve"> Κύριε Υπουργέ, μάλλον δεν καταλάβατε τι είπα εγώ. Και η επιλεκτική χρήση των αριθμών, οδηγεί σε λάθος συμπεράσματα, καθώς και η έλλειψη κατανόησης και αντίληψης των όσων έχω πει.</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Εγώ είπα ότι υπάρχουν επτακόσιες ιαματικές πηγές. Δεν σημαίνει ότι λειτουργούν και οι επτακόσιες. Στη Νίσυρο, για παράδειγμα, που έχουμε, δεν λειτουργεί τίποτα. Θέλετε να σας αναφέρω και άλλες περιοχές;</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Μη μου κάνετε, λοιπόν, υποδείξεις, προσπαθώντας να στρεβλώσετε αυτά τα οποία λέω εγώ, για να τοποθετηθείτε, υπέρ του δέοντος, υπέρ της Κυβέρνησης και υπέρ του Πρωθυπουργού γιατί έχετε ανασχηματισμό μπροστά σας. Δικό σας θέμα είναι αυτό. Δεν είναι δικό μου.</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Είπατε, επίσης, ότι -και εδώ είναι το περίεργο- ανοίγετε τώρα και ρισκάρετε. Εγώ θα σας ρωτήσω κάτι άλλο: Γιατί τα κλείσατε, λοιπόν; Γιατί </w:t>
      </w:r>
      <w:r w:rsidRPr="007B1602">
        <w:rPr>
          <w:rFonts w:ascii="Arial" w:hAnsi="Arial" w:cs="Arial"/>
          <w:color w:val="222222"/>
          <w:sz w:val="24"/>
          <w:szCs w:val="24"/>
          <w:shd w:val="clear" w:color="auto" w:fill="FFFFFF"/>
          <w:lang w:eastAsia="el-GR"/>
        </w:rPr>
        <w:lastRenderedPageBreak/>
        <w:t>κλείσατε την ελληνική οικονομία επί τρεις μήνες; Για να ανοίξετε τον τουρισμό τώρα; Γιατί επί τρεις μήνες έκλεισε το μαγαζί το δικό μου; Γιατί κλείσατε την επιχείρηση του μπακάλη, του μανάβη, τα κλείσατε όλα αυτά, και τώρα λέτε ευσχήμως: «Τι θέλετε; Να μη ρισκάρουμε;» Εγώ δεν είπα να μη ρισκάρετε. Λέω κάτι άλλο, που δεν καταλάβατε καλά. Λέω ότι δεν ρωτήσατε κανέναν εδώ μέσα, ούτε τον ΣΥΡΙΖΑ ούτε το ΚΚΕ, αν πρέπει και τι πρέπει να κάνουμε, γιατί είναι εθνικό το θέμα. Μάλλον δεν αντιληφθήκατε τι είπα.</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Κλείνοντας, θα σας πω και κάτι άλλο. Εγώ αλλιώς οραματίστηκα, φίλε Υπουργέ μου, τη διακυβέρνησή σας. Ξέρετε, ο Υπουργός Τουρισμού δεν είναι απλά ο Υπουργός του ξενοδοχείου. Είναι ο Υπουργός όλων των δραστηριοτήτων. Και είναι και δραστηριότητα δική σας να εισηγηθείτε στο Υπουργείο Ανάπτυξης, για παράδειγμα, να παίρνουν τα ξενοδοχεία ελληνικά προϊόντα με αποφορολόγηση ή με χαμηλωμένο ΦΠΑ. Τα έχετε μπερδέψει λίγο. Γι’ αυτό υπάρχει και η γραφειοκρατία, γιατί ο κάθε Υπουργός είναι στο Υπουργείο του και δεν κινείται τίποτα πέραν αυτού.</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Κάνετε λάθη. Επιτέλους, γίνετε επιχειρηματίες. Η χώρα χρειάζεται επιχειρηματίες. Δεν χρειάζεται ούτε Υπουργούς χαρτογιακάδες, ούτε Υπουργούς οι οποίοι μένουν στα στεγανά του Υπουργείου και λένε: «Δεν κάνω κάτι άλλο για να μην ενοχλήσω τον Υπουργό τον άλλο». Προτάσεις κατέθεσα.</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lastRenderedPageBreak/>
        <w:t xml:space="preserve">Όσον αφορά στις προτάσεις, εγώ σας είπα για το σκι και το κάνατε γαργάρα. Το σκι δεν το χρειάζεται η Ελλάδα. Χρειάζεται άλλα πράγματα. Είπα για τον θρησκευτικό τουρισμό. Θέλετε να σας δώσω τις μελέτες; Να σας τις δώσω. Μην ειρωνεύεστε, όμως, γιατί δεν σας ειρωνεύτηκα καθόλου εγώ. Και είπα συγκεκριμένα πράγματα. Τα νούμερά μου είναι συγκεκριμένα και δεν τα αλλάζω. Υπάρχουν επτακόσιες τριάντα επτά ιαματικές πηγές στην Ελλάδα. Θέλετε, δεν θέλετε αυτές είναι. Είπα, όμως, ότι λειτουργούν οι εκατόν σαράντα. Αυτό είπα. </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Τα υπόλοιπα -είστε και ευγενής άνθρωπος- μην τα κάνετε. Δεν υπάρχει λόγος. Το ρίσκο είναι δικό σας, αλλά παίζετε με τις ανθρώπινες ζωές. Αυτό σας είπα. Γιατί δεν συνεννοούμαστε μεταξύ μας ως πολιτικά κόμματα, θεσμικά; Να ανοίξουμε; Μαζί. Να καταθέσουμε προτάσεις ο καθένας, για να πάρουμε το ρίσκο όλοι μαζί, γιατί μιλάμε για ανθρώπινες ζωές. Αλλιώς, γιατί κλείσαμε την Ελλάδα τρεις μήνες; Ας ρισκάρατε και τότε. Γιατί δεν ρισκάρατε; Μήπως επειδή δεν είχατε εντατικές κλινικές ή μάσκες ή αναπνευστήρες και φοβηθήκατε; Το καταλαβαίνω και αυτό. Να είστε, όμως, έντιμοι όλοι σας.</w:t>
      </w:r>
    </w:p>
    <w:p w:rsidR="007B1602" w:rsidRPr="007B1602" w:rsidRDefault="007B1602" w:rsidP="007B1602">
      <w:pPr>
        <w:spacing w:after="0" w:line="600" w:lineRule="auto"/>
        <w:ind w:firstLine="720"/>
        <w:jc w:val="center"/>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(Χειροκροτήματα από την πτέρυγα της Ελληνικής Λύσης)</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bCs/>
          <w:color w:val="222222"/>
          <w:sz w:val="24"/>
          <w:szCs w:val="24"/>
          <w:shd w:val="clear" w:color="auto" w:fill="FFFFFF"/>
          <w:lang w:eastAsia="el-GR"/>
        </w:rPr>
        <w:t>ΠΡΟΕΔΡΕΥΩΝ (Απόστολος Αβδελάς):</w:t>
      </w:r>
      <w:r w:rsidRPr="007B1602">
        <w:rPr>
          <w:rFonts w:ascii="Arial" w:hAnsi="Arial" w:cs="Arial"/>
          <w:color w:val="222222"/>
          <w:sz w:val="24"/>
          <w:szCs w:val="24"/>
          <w:shd w:val="clear" w:color="auto" w:fill="FFFFFF"/>
          <w:lang w:eastAsia="el-GR"/>
        </w:rPr>
        <w:t xml:space="preserve"> Κύριε Υπουργέ, έχετε τον λόγο για ένα λεπτό αυτή τη φορά, για να προχωρήσουμε. Σας παρακαλώ πολύ.</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bCs/>
          <w:color w:val="222222"/>
          <w:sz w:val="24"/>
          <w:szCs w:val="24"/>
          <w:shd w:val="clear" w:color="auto" w:fill="FFFFFF"/>
          <w:lang w:eastAsia="el-GR"/>
        </w:rPr>
        <w:lastRenderedPageBreak/>
        <w:t xml:space="preserve">ΘΕΟΧΑΡΗΣ (ΧΑΡΗΣ) ΘΕΟΧΑΡΗΣ (Υπουργός Τουρισμού): </w:t>
      </w:r>
      <w:r w:rsidRPr="007B1602">
        <w:rPr>
          <w:rFonts w:ascii="Arial" w:hAnsi="Arial" w:cs="Arial"/>
          <w:color w:val="222222"/>
          <w:sz w:val="24"/>
          <w:szCs w:val="24"/>
          <w:shd w:val="clear" w:color="auto" w:fill="FFFFFF"/>
          <w:lang w:eastAsia="el-GR"/>
        </w:rPr>
        <w:t>Κύριε Πρόεδρε, δεν υπάρχει λόγος για παραπάνω χρόνο, γιατί είναι ανούσιο. Έχω την αίσθηση ότι ίσως δεν θέλει ο κ. Βελόπουλος.</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Πρέπει να ξεκαθαρίσουμε ένα πράγμα, γιατί όλα τα υπόλοιπα δεν έχουν και πολύ νόημα. Είπα και προηγουμένως ότι η Κυβέρνηση της Νέας Δημοκρατίας δεν ρισκάρει στο ελάχιστο. Απευθύνθηκε στον κ. Τσιόδρα, τον οποίο τον αποδομήσατε από το Βήμα της Βουλής. Είπατε ότι κάνει κωλοτούμπες. Καλός άνθρωπος, αλλά κάνει κωλοτούμπες.</w:t>
      </w:r>
    </w:p>
    <w:p w:rsidR="007B1602" w:rsidRPr="007B1602" w:rsidRDefault="007B1602" w:rsidP="007B1602">
      <w:pPr>
        <w:spacing w:after="0" w:line="600" w:lineRule="auto"/>
        <w:ind w:firstLine="720"/>
        <w:jc w:val="center"/>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(Θόρυβος από την πτέρυγα της Ελληνικής Λύσης)</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bCs/>
          <w:color w:val="222222"/>
          <w:sz w:val="24"/>
          <w:szCs w:val="24"/>
          <w:shd w:val="clear" w:color="auto" w:fill="FFFFFF"/>
          <w:lang w:eastAsia="el-GR"/>
        </w:rPr>
        <w:t>ΠΡΟΕΔΡΕΥΩΝ (Απόστολος Αβδελάς):</w:t>
      </w:r>
      <w:r w:rsidRPr="007B1602">
        <w:rPr>
          <w:rFonts w:ascii="Arial" w:hAnsi="Arial" w:cs="Arial"/>
          <w:color w:val="222222"/>
          <w:sz w:val="24"/>
          <w:szCs w:val="24"/>
          <w:shd w:val="clear" w:color="auto" w:fill="FFFFFF"/>
          <w:lang w:eastAsia="el-GR"/>
        </w:rPr>
        <w:t xml:space="preserve"> Παρακαλώ, κύριε Χήτα.</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bCs/>
          <w:color w:val="222222"/>
          <w:sz w:val="24"/>
          <w:szCs w:val="24"/>
          <w:shd w:val="clear" w:color="auto" w:fill="FFFFFF"/>
          <w:lang w:eastAsia="el-GR"/>
        </w:rPr>
        <w:t xml:space="preserve">ΘΕΟΧΑΡΗΣ (ΧΑΡΗΣ) ΘΕΟΧΑΡΗΣ (Υπουργός Τουρισμού): </w:t>
      </w:r>
      <w:r w:rsidRPr="007B1602">
        <w:rPr>
          <w:rFonts w:ascii="Arial" w:hAnsi="Arial" w:cs="Arial"/>
          <w:color w:val="222222"/>
          <w:sz w:val="24"/>
          <w:szCs w:val="24"/>
          <w:shd w:val="clear" w:color="auto" w:fill="FFFFFF"/>
          <w:lang w:eastAsia="el-GR"/>
        </w:rPr>
        <w:t>Όχι, δεν κάνει κωλοτούμπες ο κ. Τσιόδρας. Σε αυτή την υγειονομική επιτροπή δεν είναι μόνο ένας άνθρωπος. Είναι είκοσι πέντε άνθρωποι, όλοι τους λαμπροί επιστήμονες και χωρίς κομματικές περγαμηνές. Η Νέα Δημοκρατία απέδειξε πώς κυβερνάει. Ο Κυριάκος Μητσοτάκης απέδειξε ότι ακούει την επιστήμη. Την επιστήμη, όχι τα γιατροσόφια. Και ακούγοντας την επιστήμη, φέραμε αυτό το αποτέλεσμα. Και αυτό το αποτέλεσμα δεν θα το ρισκάρουμε ούτε για εσάς, ούτε για εμάς, ούτε για τον τελευταίο πολίτη αυτής της χώρας, γιατί σεβόμαστε και τον τελευταίο πολίτη αυτής της χώρας! Και το έχουμε αποδείξει!</w:t>
      </w:r>
    </w:p>
    <w:p w:rsidR="007B1602" w:rsidRPr="007B1602" w:rsidRDefault="007B1602" w:rsidP="007B1602">
      <w:pPr>
        <w:spacing w:after="0" w:line="600" w:lineRule="auto"/>
        <w:ind w:firstLine="720"/>
        <w:jc w:val="center"/>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(Χειροκροτήματα από την πτέρυγα της Νέας Δημοκρατίας)</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bCs/>
          <w:color w:val="222222"/>
          <w:sz w:val="24"/>
          <w:szCs w:val="24"/>
          <w:shd w:val="clear" w:color="auto" w:fill="FFFFFF"/>
          <w:lang w:eastAsia="el-GR"/>
        </w:rPr>
        <w:lastRenderedPageBreak/>
        <w:t>ΚΥΡΙΑΚΟΣ ΒΕΛΟΠΟΥΛΟΣ (Πρόεδρος της Ελληνικής Λύσης):</w:t>
      </w:r>
      <w:r w:rsidRPr="007B1602">
        <w:rPr>
          <w:rFonts w:ascii="Arial" w:hAnsi="Arial" w:cs="Arial"/>
          <w:color w:val="222222"/>
          <w:sz w:val="24"/>
          <w:szCs w:val="24"/>
          <w:shd w:val="clear" w:color="auto" w:fill="FFFFFF"/>
          <w:lang w:eastAsia="el-GR"/>
        </w:rPr>
        <w:t xml:space="preserve"> Κύριε Πρόεδρε, θα ήθελα τον λόγο επί προσωπικού.</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bCs/>
          <w:color w:val="222222"/>
          <w:sz w:val="24"/>
          <w:szCs w:val="24"/>
          <w:shd w:val="clear" w:color="auto" w:fill="FFFFFF"/>
          <w:lang w:eastAsia="el-GR"/>
        </w:rPr>
        <w:t>ΠΡΟΕΔΡΕΥΩΝ (Απόστολος Αβδελάς):</w:t>
      </w:r>
      <w:r w:rsidRPr="007B1602">
        <w:rPr>
          <w:rFonts w:ascii="Arial" w:hAnsi="Arial" w:cs="Arial"/>
          <w:color w:val="222222"/>
          <w:sz w:val="24"/>
          <w:szCs w:val="24"/>
          <w:shd w:val="clear" w:color="auto" w:fill="FFFFFF"/>
          <w:lang w:eastAsia="el-GR"/>
        </w:rPr>
        <w:t xml:space="preserve"> Ορίστε, κύριε Βελόπουλε, έχετε τον λόγο για ένα λεπτό.</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bCs/>
          <w:color w:val="222222"/>
          <w:sz w:val="24"/>
          <w:szCs w:val="24"/>
          <w:shd w:val="clear" w:color="auto" w:fill="FFFFFF"/>
          <w:lang w:eastAsia="el-GR"/>
        </w:rPr>
        <w:t>ΚΥΡΙΑΚΟΣ ΒΕΛΟΠΟΥΛΟΣ (Πρόεδρος της Ελληνικής Λύσης):</w:t>
      </w:r>
      <w:r w:rsidRPr="007B1602">
        <w:rPr>
          <w:rFonts w:ascii="Arial" w:hAnsi="Arial" w:cs="Arial"/>
          <w:color w:val="222222"/>
          <w:sz w:val="24"/>
          <w:szCs w:val="24"/>
          <w:shd w:val="clear" w:color="auto" w:fill="FFFFFF"/>
          <w:lang w:eastAsia="el-GR"/>
        </w:rPr>
        <w:t xml:space="preserve"> Κύριε Υπουργέ, δεν ξέρω τι δουλειά κάνετε εσείς. Δεν ξέρω πού εργαστήκατε στη ζωή σας. Εγώ εργάζομαι καθημερινά και για τη δική μου δουλειά δεν σηκώνω κουβέντα από κανέναν! Διότι τα γιατροσόφια, όπως υπονοήσατε, είναι τα γιατροσόφια των εμβολίων επί Νέας Δημοκρατίας, όπου φέρατε πενήντα εκατομμύρια εμβόλια και καλά που ήταν η Ξενογιαννακοπούλου και τα μπλόκαρε. Καταλάβατε; Στο σπίτι του κρεμασμένου δεν μιλάνε για σχοινί, γιατί οι ίδιοι οι άνθρωποι ήταν και τότε -Τσιόδρας και Κοντοζαμάνης- μαζί με τον κ. Αβραμόπουλο. Μην τα ξεχνάτε αυτά. Εγώ δεν χτυπάω προσωπικά κανέναν.</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Και θα κλείσω ως εξής: Μπορείτε να κολακεύετε -επαναλαμβάνω- όσο θέλετε τον Πρωθυπουργό, μπορείτε να φοβάστε τον ανασχηματισμό. Τον θεωρώ και εγώ μεταρρυθμιστή, αλλά πρέπει να ακούει περισσότερο. Αν σας ενοχλεί αυτό, δικό σας θέμα. Στον επόμενο ανασχηματισμό, λοιπόν, να είστε Υπουργός θέλω εγώ. Δεν ξέρω, όμως, αν θέλει ο Πρωθυπουργός. Να είστε καλά.</w:t>
      </w:r>
    </w:p>
    <w:p w:rsidR="007B1602" w:rsidRPr="007B1602" w:rsidRDefault="007B1602" w:rsidP="007B1602">
      <w:pPr>
        <w:spacing w:after="0" w:line="600" w:lineRule="auto"/>
        <w:ind w:firstLine="720"/>
        <w:jc w:val="center"/>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(Χειροκροτήματα από την πτέρυγα της Ελληνικής Λύσης)</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bCs/>
          <w:color w:val="222222"/>
          <w:sz w:val="24"/>
          <w:szCs w:val="24"/>
          <w:shd w:val="clear" w:color="auto" w:fill="FFFFFF"/>
          <w:lang w:eastAsia="el-GR"/>
        </w:rPr>
        <w:lastRenderedPageBreak/>
        <w:t>ΠΡΟΕΔΡΕΥΩΝ (Απόστολος Αβδελάς):</w:t>
      </w:r>
      <w:r w:rsidRPr="007B1602">
        <w:rPr>
          <w:rFonts w:ascii="Arial" w:hAnsi="Arial" w:cs="Arial"/>
          <w:color w:val="222222"/>
          <w:sz w:val="24"/>
          <w:szCs w:val="24"/>
          <w:shd w:val="clear" w:color="auto" w:fill="FFFFFF"/>
          <w:lang w:eastAsia="el-GR"/>
        </w:rPr>
        <w:t xml:space="preserve"> Τον λόγο έχει ζητήσει ο Κοινοβουλευτικός Εκπρόσωπος από τη Νέα Δημοκρατία κ. Σπυρίδων - Παναγιώτης Λιβανός.</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Ορίστε, κύριε Λιβανέ, έχετε τον λόγο.</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bCs/>
          <w:color w:val="222222"/>
          <w:sz w:val="24"/>
          <w:szCs w:val="24"/>
          <w:shd w:val="clear" w:color="auto" w:fill="FFFFFF"/>
          <w:lang w:eastAsia="el-GR"/>
        </w:rPr>
        <w:t>ΣΠΥΡΙΔΩΝ - ΠΑΝΑΓΙΩΤΗΣ (ΣΠΗΛΙΟΣ) ΛΙΒΑΝΟΣ:</w:t>
      </w:r>
      <w:r w:rsidRPr="007B1602">
        <w:rPr>
          <w:rFonts w:ascii="Arial" w:hAnsi="Arial" w:cs="Arial"/>
          <w:color w:val="222222"/>
          <w:sz w:val="24"/>
          <w:szCs w:val="24"/>
          <w:shd w:val="clear" w:color="auto" w:fill="FFFFFF"/>
          <w:lang w:eastAsia="el-GR"/>
        </w:rPr>
        <w:t xml:space="preserve"> Ευχαριστώ, κύριε Πρόεδρε.</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Να ξεκινήσω, λέγοντας πράγματα τα οποία γνωρίζει ο κ. Βελόπουλος: Ο πατριωτισμός είναι κολώνα της πολιτικής μας, το εθνικό συμφέρον προφανώς το προασπίζει η Κυβέρνηση και ο Υπουργός Εξωτερικών και η δήλωσή του για κάλυψη κάθε εκατοστού της Ελλάδας παραμένει, όπως επίσης και για το σεβασμό του Διεθνούς Δικαίου παντού. Συνιστώ για άλλη μία φορά ψυχραιμία στον Πρόεδρο της Ελληνικής Λύσης και στα στελέχη του.</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Σε αυτό το πλαίσιο, νομίζω ότι, αν θέλουν, μπορούμε να συζητήσουμε ανά πάσα στιγμή όλη τη διαχείριση που έχει κάνει η Κυβέρνηση της Νέας Δημοκρατίας και στα σύνορα και στο μεταναστευτικό και στα ελληνοτουρκικά.</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Όμως, για να μην με κακίζει ο Πρόεδρος, θα πω ότι συμφωνώ μαζί του στο θέμα του λαδιού. Θα προσθέσω και την ελιά. Δεν μιλάω εξ ονόματος της Κυβέρνησης. Μιλάω ως Βουλευτής και δη της Αιτωλοακαρνανίας που έχουμε τη μεγαλύτερη παραγωγή ελιάς και ελαιολάδου. Και σε αυτό το πλαίσιο, </w:t>
      </w:r>
      <w:r w:rsidRPr="007B1602">
        <w:rPr>
          <w:rFonts w:ascii="Arial" w:hAnsi="Arial" w:cs="Arial"/>
          <w:color w:val="222222"/>
          <w:sz w:val="24"/>
          <w:szCs w:val="24"/>
          <w:shd w:val="clear" w:color="auto" w:fill="FFFFFF"/>
          <w:lang w:eastAsia="el-GR"/>
        </w:rPr>
        <w:lastRenderedPageBreak/>
        <w:t>πράγματι πρέπει να δούμε πώς μπορούμε να ενισχύσουμε τους ελαιοπαραγωγούς και την τιμή.</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Ήθελα να ξεκινήσω, αν δεν έκανε αυτή την παρέμβαση ο κ. Βελόπουλος, χαριτολογώντας λίγο και λέγοντας, ότι επειδή βλέπω τα στελέχη του ΣΥΡΙΖΑ να είναι σήμερα ντυμένοι όλοι στα γαλάζια -και η εισηγήτρια και η Κοινοβουλευτική Εκπρόσωπος και τα στελέχη του- θα ξεκινήσω με μία ρήση του Λένιν, ο οποίος λέει ότι υπάρχουν δεκαετίες που δεν συμβαίνει τίποτα και μέρες που συμβαίνουν δεκαετίες. Αυτό ακριβώς ζούμε όλοι μας, όλος ο κόσμος, αλλά και εδώ στην Ελλάδα τους τελευταίους τρεις μήνες.</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Στο μέγα ερώτημα «υγεία ή οικονομία», η απάντηση της Ελλάδας ήταν μία και μονοσήμαντη. Διαλέξαμε και επιμένουμε να διαλέγουμε, σε απάντηση όλων όσων ελέχθησαν σε αυτή την Αίθουσα σήμερα, την προστασία της ανθρώπινης ζωής. Προβήκαμε άμεσα και ακαριαία στη λήψη αυστηρών μέτρων προστασίας του συνόλου του κοινωνικού, ρισκάροντας, βέβαια, με το καθολικό κλείσιμο της οικονομίας. Γνωρίζαμε ότι το οικονομικό τίμημα ήταν βαρύ. Απόλυτη προτεραιότητα, όμως, ήταν, είναι και θα είναι η ανθρώπινη ζωή.</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Ας μην μπερδεύουμε, λοιπόν, τον ελληνικό λαό με τέτοιες τοποθετήσεις και να μην ψαρεύουμε στα θολά νερά. Πράξαμε σωστά. Κερδίσαμε τον πρώτο γύρο της μάχης. Κρατήσαμε την κοινωνία και την οικονομία όρθια. </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lastRenderedPageBreak/>
        <w:t>Πώς το κάναμε αυτό; Με σκληρή δουλειά, σεβασμό στη γνώμη των ειδικών, συγκροτημένο σχέδιο, αποτελεσματικό μάνατζμεντ, πράγματα τα οποία, φαίνεται, δεν ξέρει ο προηγούμενος ομιλητής από αυτό εδώ το Βήμα, για αυτό και μπερδεύεται με κάποιες αλλαγές.</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Προοδευτικά στο ζήτημα της υγείας, των μέτρων, η επιτροπή, όπως είπε και ο κ. Θεοχάρης πριν, που αποτελείται από ειδικούς, αποφασίζει, αλλάζει πλάνα. Το έχει πει ο Πρωθυπουργός σε όλες του τις ομιλίες, το λένε σχεδόν κάθε απόγευμα στις 18.00΄ ο κ. Τσιόδρας και ο Υφυπουργός Πολιτικής Προστασίας. Ας τον ακούσετε, για να καταλάβετε τι γίνεται.</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(Στο σημείο αυτό την Προεδρική Έδρα καταλαμβάνει η Η΄ Αντιπρόεδρος της Βουλής κ. </w:t>
      </w:r>
      <w:r w:rsidRPr="007B1602">
        <w:rPr>
          <w:rFonts w:ascii="Arial" w:hAnsi="Arial" w:cs="Arial"/>
          <w:b/>
          <w:color w:val="222222"/>
          <w:sz w:val="24"/>
          <w:szCs w:val="24"/>
          <w:shd w:val="clear" w:color="auto" w:fill="FFFFFF"/>
          <w:lang w:eastAsia="el-GR"/>
        </w:rPr>
        <w:t>ΣΟΦΙΑ ΣΑΚΟΡΑΦΑ</w:t>
      </w:r>
      <w:r w:rsidRPr="007B1602">
        <w:rPr>
          <w:rFonts w:ascii="Arial" w:hAnsi="Arial" w:cs="Arial"/>
          <w:color w:val="222222"/>
          <w:sz w:val="24"/>
          <w:szCs w:val="24"/>
          <w:shd w:val="clear" w:color="auto" w:fill="FFFFFF"/>
          <w:lang w:eastAsia="el-GR"/>
        </w:rPr>
        <w:t>)</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Οι πυλώνες της πολιτικής μας ήταν η έμπνευση εμπιστοσύνης προς τους πολίτες, η απόδειξη των δυνατοτήτων της Ελλάδας, η απόλυτη σύμπλευση της ατομικής και κοινωνικής ευθύνης. </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Αντιθέτως με όσα είπε η εισηγήτρια του ΣΥΡΙΖΑ πριν από λίγο, στηρίξαμε, στηρίζουμε και θα στηρίζουμε το δημόσιο σύστημα υγείας. Επιλέξαμε να επιδοτήσουμε την εργασία και όχι την ανεργία. Βάζουμε πλάτη στη μικρή και μεσαία επιχείρηση, ακριβώς ανάποδα από αυτό που ισχυρίζεται ο ΣΥΡΙΖΑ. Ενισχύουμε εργαζόμενους, νοικοκυριά και ανέργους και, βεβαίως, διατηρήσαμε την κοινωνική συνοχή. Και μη γελάτε, κύριε συνάδελφε.</w:t>
      </w:r>
    </w:p>
    <w:p w:rsidR="007B1602" w:rsidRPr="007B1602" w:rsidRDefault="007B1602" w:rsidP="007B1602">
      <w:pPr>
        <w:spacing w:after="0" w:line="600" w:lineRule="auto"/>
        <w:ind w:firstLine="720"/>
        <w:jc w:val="both"/>
        <w:rPr>
          <w:rFonts w:ascii="Arial" w:hAnsi="Arial"/>
          <w:bCs/>
          <w:sz w:val="24"/>
          <w:szCs w:val="20"/>
          <w:shd w:val="clear" w:color="auto" w:fill="FFFFFF"/>
          <w:lang w:eastAsia="el-GR"/>
        </w:rPr>
      </w:pPr>
      <w:r w:rsidRPr="007B1602">
        <w:rPr>
          <w:rFonts w:ascii="Arial" w:hAnsi="Arial" w:cs="Arial"/>
          <w:color w:val="222222"/>
          <w:sz w:val="24"/>
          <w:szCs w:val="24"/>
          <w:shd w:val="clear" w:color="auto" w:fill="FFFFFF"/>
          <w:lang w:eastAsia="el-GR"/>
        </w:rPr>
        <w:lastRenderedPageBreak/>
        <w:t xml:space="preserve">Τα καταφέραμε γιατί, όμως; Και εδώ μπορεί να έχουμε έναν ενδιαφέροντα διάλογο.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Γιατί στηριχθήκαμε στις γερές, διαχρονικές, ιδεολογικές βάσεις που πατάει η παράταξή μας, η Νέα Δημοκρατία, στον πολιτικό φιλελευθερισμό και την κοινωνική αλληλεγγύη.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Αποδείξαμε για μια ακόμα φορά σε εσάς ότι η προσπάθεια ταύτισης της Νέας Δημοκρατίας με τον νεοφιλελευθερισμό είναι απλά μια μπαγιάτικη καραμέλα που αναμασά η κάθε αντιπολίτευση που δεν έχει σοβαρά πολιτικά επιχειρήματα.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Ανακτήσαμε με την πολιτική μας αξιοπιστία στο εξωτερικό, χτίσαμε σχέσεις εμπιστοσύνης με τους πολίτες στο εσωτερικό, αναπτερώσαμε την περηφάνεια των Ελλήνων παντού, ενισχύσαμε σημαντικά την εθνική μας αυτοπεποίθηση, κάναμε την Ελλάδα παράδειγμα προς μίμηση σε όλον τον κόσμο. Μας δίνουν εύσημα σχεδόν όλες οι κυβερνήσεις και όλα τα μέσα μαζικής ενημέρωσης, τα οποία προφανώς δεν καλύπτονται από το περίφημο πρόγραμμα επικοινωνίας της Κυβέρνησης.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Σήμερα, λοιπόν, τρεις μήνες μετά, εισερχόμαστε στη δεύτερη φάση της κρίσης, όπου ο Πρωθυπουργός Κυριάκος Μητσοτάκης ανακοίνωσε προχθές το σύνολο του σχεδίου της Κυβέρνησης για την ανάταξη της οικονομίας. Αυτό στηρίζεται, όπως είδατε, σε τρεις πυλώνες: Στήριξη της εργασίας, μείωση των </w:t>
      </w:r>
      <w:r w:rsidRPr="007B1602">
        <w:rPr>
          <w:rFonts w:ascii="Arial" w:hAnsi="Arial"/>
          <w:sz w:val="24"/>
          <w:szCs w:val="24"/>
          <w:lang w:eastAsia="el-GR"/>
        </w:rPr>
        <w:lastRenderedPageBreak/>
        <w:t>φόρων, τόνωση της επιχειρηματικότητας. Το σχέδιο αυτό έχει μια κοινωνική σφραγίδα και μια αναπτυξιακή υπογραφή. Θα το δείτε τους επόμενους μήνες. Εδώ θα είμαστε για να το συζητάμε.</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Η διάθεση των 24 δισεκατομμυρίων είναι για τη στήριξη της εργασίας, ενώ θέτουμε σε εφαρμογή αυτό το περίφημο πρόγραμμα «ΣΥΝ-ΕΡΓΑΣΙΑ», με το οποίο επιδοτούμε ακριβώς, όπως είπα πριν, την εργασία. Δεν δίνουμε επιδόματα σε τεμπέληδες να κάθονται. Θέλουμε τους ανθρώπους να δουλεύουν, να στηρίζουμε τις εταιρείες.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Παράλληλα, μειώνουμε τους φόρους σε κρίσιμα ήδη, ώστε στοχευμένα να αυξηθούν τα έσοδα των επιχειρήσεων αυτών που έχουν πληγεί από την κρίση. Μειώνουμε και τον ΦΠΑ, όπως ξέρετε πολύ καλά. Μειώνουμε τους φόρους στα εισιτήρια, στα μέσα, όπως τα πλοία, τα αεροπλάνα και τα τρένα. Μειώνουμε, επίσης, την προκαταβολή του φόρου εισοδήματος και ενισχύουμε τους συνεπείς -αυτό μπορεί να σας πειράζει εσάς που στηρίζετε τους κόκκινους- δανειολήπτες.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Επιταχύνουμε διαδικασίες επενδύσεων, ώστε να καταστεί η χώρα μας ακόμα πιο ελκυστικός προορισμός από ότι ήταν στις αρχές του 2020.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Δεν ξέρω αν ακούσατε τι είπανε επιχειρηματίες από όλον τον κόσμο τις προηγούμενες εβδομάδες. Αν δεν το ακούσατε, λυπάμαι. Τα αγγλικά σας </w:t>
      </w:r>
      <w:r w:rsidRPr="007B1602">
        <w:rPr>
          <w:rFonts w:ascii="Arial" w:hAnsi="Arial"/>
          <w:sz w:val="24"/>
          <w:szCs w:val="24"/>
          <w:lang w:eastAsia="el-GR"/>
        </w:rPr>
        <w:lastRenderedPageBreak/>
        <w:t>νομίζω είναι καλά. Ακούστε τους τι λένε για την Ελλάδα ως προορισμό επενδύσεων πλέον, επειδή υπάρχει αυτή η Κυβέρνηση με αυτή την πολιτική.</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Επειδή, όμως, η ελληνική οικονομία είναι απολύτως συνυφασμένη με τον τουρισμό, παρουσιάστηκε από τον Πρωθυπουργό και από τον Υπουργό, τον κ. Θεοχάρη, το ειδικό, μελετημένο και κοστολογημένο πρόγραμμα για τον τουρισμό, το «</w:t>
      </w:r>
      <w:r w:rsidRPr="007B1602">
        <w:rPr>
          <w:rFonts w:ascii="Arial" w:hAnsi="Arial"/>
          <w:sz w:val="24"/>
          <w:szCs w:val="24"/>
          <w:lang w:val="en-US" w:eastAsia="el-GR"/>
        </w:rPr>
        <w:t>RESTART</w:t>
      </w:r>
      <w:r w:rsidRPr="007B1602">
        <w:rPr>
          <w:rFonts w:ascii="Arial" w:hAnsi="Arial"/>
          <w:sz w:val="24"/>
          <w:szCs w:val="24"/>
          <w:lang w:eastAsia="el-GR"/>
        </w:rPr>
        <w:t xml:space="preserve"> </w:t>
      </w:r>
      <w:r w:rsidRPr="007B1602">
        <w:rPr>
          <w:rFonts w:ascii="Arial" w:hAnsi="Arial"/>
          <w:sz w:val="24"/>
          <w:szCs w:val="24"/>
          <w:lang w:val="en-US" w:eastAsia="el-GR"/>
        </w:rPr>
        <w:t>T</w:t>
      </w:r>
      <w:r w:rsidRPr="007B1602">
        <w:rPr>
          <w:rFonts w:ascii="Arial" w:hAnsi="Arial"/>
          <w:sz w:val="24"/>
          <w:szCs w:val="24"/>
          <w:lang w:eastAsia="el-GR"/>
        </w:rPr>
        <w:t>OURIS</w:t>
      </w:r>
      <w:r w:rsidRPr="007B1602">
        <w:rPr>
          <w:rFonts w:ascii="Arial" w:hAnsi="Arial"/>
          <w:sz w:val="24"/>
          <w:szCs w:val="24"/>
          <w:lang w:val="en-US" w:eastAsia="el-GR"/>
        </w:rPr>
        <w:t>M</w:t>
      </w:r>
      <w:r w:rsidRPr="007B1602">
        <w:rPr>
          <w:rFonts w:ascii="Arial" w:hAnsi="Arial"/>
          <w:sz w:val="24"/>
          <w:szCs w:val="24"/>
          <w:lang w:eastAsia="el-GR"/>
        </w:rPr>
        <w:t>».</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Σας το καταθέτουμε πάλι μια φορά σήμερα, γιατί, από ότι κατάλαβα, η κ. Νοτοπούλου ίσως δεν το έχει διαβάσει καλά. Θα της το δώσω μετά. Αν και νομίζω ότι μελετάει, ότι είναι μια σοβαρή νέα πολιτικός, θεωρώ ότι παρασύρεται από τους φανατικούς του κόμματός της και αντί να έρθει να κάνουμε έναν εποικοδομητικό διάλογο εδώ, επιτίθεται χωρίς στοιχεία.</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Ο εσωτερικός τουρισμός απελευθερώνεται από τις 25 Μαΐου και τον ενισχύουμε με περισσότερα από 70 εκατομμύρια ευρώ, ενώ μας είπε ότι δεν κάνουμε τίποτα εκεί, όταν επί των ημερών σας, αγαπητοί συνάδελφοι, επί των ημερών ΣΥΡΙΖΑ και ΑΝΕΛ -μην ξεχνάμε τον σύμμαχό σας, τον κ. Καμμένο, γιατί είχε και Υπουργό σε αυτό το Υπουργείο- δεν είχε υλοποιηθεί ούτε ένα πρόγραμμα κοινωνικού τουρισμού.</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Κατηγορείτε, λοιπόν, εμάς, αλλά πείτε μας, δώστε μας έναν κατάλογο των κοινωνικών προγραμμάτων, όταν έλθετε να μιλήσετε, κύριε Σαντορινιέ. Περιμένουμε συγκεκριμένες απαντήσεις και όχι φληναφήματα και αερολογίες.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Όσον αφορά στον εξωτερικό τουρισμό, ανοίγουν τα αεροδρόμια μας σταδιακά σε διεθνείς πτήσεις χωρίς προληπτική καραντίνα, αλλά με δειγματοληπτικούς ελέγχους, με δειγματοληπτική διεξαγωγή προληπτικών τεστ.</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Τι θέλετε, δηλαδή; Να κρατάμε τους τουρίστες που έρχονται στην Ελλάδα δεκατέσσερις ημέρες στην καραντίνα; Αν αυτό θέλετε, όταν ανέβετε στο Βήμα να μας το πείτε να το ακούσουν και οι τουρίστες, να το ακούσουν και οι Έλληνες ξενοδόχοι.</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Ενισχύθηκαν οι δομές υγείας των νησιωτικών μας προορισμών με εξακόσιες νέες κλίνες </w:t>
      </w:r>
      <w:r w:rsidRPr="007B1602">
        <w:rPr>
          <w:rFonts w:ascii="Arial" w:hAnsi="Arial"/>
          <w:sz w:val="24"/>
          <w:szCs w:val="24"/>
          <w:lang w:val="en-US" w:eastAsia="el-GR"/>
        </w:rPr>
        <w:t>COVID</w:t>
      </w:r>
      <w:r w:rsidRPr="007B1602">
        <w:rPr>
          <w:rFonts w:ascii="Arial" w:hAnsi="Arial"/>
          <w:sz w:val="24"/>
          <w:szCs w:val="24"/>
          <w:lang w:eastAsia="el-GR"/>
        </w:rPr>
        <w:t>-19 και είκοσι νέους αναλυτές για εξέταση δειγμάτων. Καταρτίστηκαν, επίσης, επιχειρησιακά σχέδια αντιμετώπισης τυχόν κρουσμάτων με τη θέσπιση γιατρού καταλύματος, ειδικού συντονιστή ανά ξενοδοχειακή ομάδα, καθώς και ειδικούς χώρους καραντίνας ανά νησί, με λεπτομερή υγειονομικά πρωτόκολλα που θα διασφαλίζουν την προστασία της δημόσιας υγείας, αλλά και τις ποιοτικές διακοπές των επισκεπτών μας.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Εδώ έχει ένα δίκιο η κριτική σας. Θα σας το δώσουμε. Μπορεί να εκφράζεται με επιθετικό τρόπο, αλλά νομίζω ότι είναι χρήσιμο και συμφωνούμε ότι πρέπει να υπάρχει μια περαιτέρω εξειδίκευση των υγειονομικών πρωτοκόλλων. Είναι σωστή η επισήμανση και είμαι βέβαιος ότι θα υλοποιηθεί σύντομα.</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Αυτό το πρόγραμμα, λοιπόν, το οποίο, όπως είπα και πριν, αποτελεί το μεγαλύτερο πρόγραμμα ενίσχυσης του τουρισμού που έχει γίνει ποτέ στη χώρα- και αν θέλετε, αμφισβητήστε το αυτό-, που το σύνολο των φορέων του τουρισμού, βεβαίως με κάποιες επιφυλάξεις, έχει επιδοκιμάσει, που οι εταίροι και συνομιλητές μας στην Ευρώπη, αλλά και σε όλον τον κόσμο, σε άλλα κράτη, επιδοκιμάζουν και προσπαθούν να αντιγράψουν, έρχεστε εσείς δια της εκπροσώπου σας, αλλά, απ’ ότι καταλαβαίνω, και δια του Αρχηγού σας, και το αποδοκιμάζετε, το απορρίπτετε. Είναι προφανές ότι για άλλη μια φορά βρίσκεστε εκτός τόπου και χρόνου.</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Εμείς ακούμε τις καλοπροαίρετες και καλοδουλεμένες προτάσεις. Αυτό το είδατε και σήμερα με όλες τις νομοτεχνικές επεμβάσεις που έκανε η Κυβέρνηση διά των Υπουργών και αυτά τα οποία θεώρησε σωστά, τα έβαλε μέσα στο νομοσχέδιο.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Αντί, λοιπόν, να έρθετε να δουλέψετε μαζί με την Κυβέρνηση, να δουλέψετε μαζί με την κοινοβουλευτική πλειοψηφία να βελτιώσουμε το εθνικό μας σχέδιο με δημιουργικό τρόπο, μας επιτίθεστε συνεχώς στα τυφλά.</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Πώς αλλιώς μπορεί να δικαιολογήσει κάποιος δηλώσεις του τύπου που ακούστηκαν και σήμερα «άνθρακας ο θησαυρός», «απουσία σχεδιασμού», «δεν κάνατε τίποτα τόσο καιρό…», λέει ο κ. Χαρίτσης, «… μόνο ευχολόγια και ξεκινάτε από το μηδέν».</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Εσείς είπατε, κύριε Σαντορινιέ, ότι οι μικρομεσαίες επιχειρήσεις και οι εργαζόμενοι σε επιχειρήσεις κλαίνε με τα μέτρα που έχουμε ανακοινώσει.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Επίσης, λέτε: «Καμμία ρευστότητα, καμμία πρόσβαση σε χρηματικά…», «δεν υπάρχουν προγράμματα εξωτερικού». Είναι μια κριτική δομική χωρίς κανένα στοιχείο.</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Δύο τινά μπορεί να συμβαίνουν, κυρίες και κύριοι συνάδελφοι: Είτε οι γνώσεις σας και το ενδιαφέρον σας, που δεν μπορώ να το αμφισβητήσω προσωπικά, αλλά το αμφισβητώ λόγω αυτών που λέτε, δεν είναι επαρκή για τον τουρισμό είτε ότι επανέρχεστε πλησίστιοι -και μάλλον αυτό γίνεται- στις γενεσιουργικές σας αρχές, του κόμματός σας δηλαδή, της ανέξοδης πλειοδοσίας και του ανεύθυνου λαϊκισμού.</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Κατηγορείτε τον κ. Θεοχάρη ότι υποτιμά το Υπουργείο του και τη θέση του επειδή βάζει στον σχεδιασμό το ΤΑΙΠΕΔ.</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Μα, είστε σοβαροί; Εσείς ήρθατε, δώσατε το σύνολο της ελληνικής περιουσίας για εκατό χρόνια στο ΤΑΙΠΕΔ και εγκαλείτε τώρα τον κύριο Υπουργό Τουρισμού ότι συνεργάζεται με το ΤΑΙΠΕΔ; Πραγματικά, θα σας πάρει κανείς στα σοβαρά;</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Η εισηγήτριά σας μίλησε για χορήγηση ενός δισεκατομμυρίου στους ανθρώπους του τουρισμού. Ευθέως, λοιπόν, την καλώ και επειδή λείπει, καλώ όλους να μας πείτε χωρίς υπεκφυγές από ποιον κοινωνικό κλάδο προτείνετε να αφαιρεθούν τα συγκεκριμένα κονδύλια: Από τους ανέργους, από τους ελεύθερους επαγγελματίες, από τους μισθωτούς; Μη γελάτε, μην κοροϊδεύετε. Εδώ είμαστε να σας περιμένουμε όλη μέρα να μας πείτε. Μην κάνετε, όμως, ότι φεύγετε από την ερώτηση. Θέλουμε απαντήσεις και σε αυτό.</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Εμείς τι πιστεύουμε; Ότι για κάθε ευρώ που εξαγγέλλουμε πρέπει να αντιστοιχεί σε έναν κωδικό στον κρατικό προϋπολογισμό. Τα προγράμματα τύπου Θεσσαλονίκης ο ελληνικός λαός τα έχει πληρώσει πολύ ακριβά. Ίσως, βέβαια, περιμένετε να μας δώσετε την απάντησή στο sequel του «Μένουμε όρθιοι», αυτού του προγράμματος που αναβάλατε ατάκτως και αποσύρατε προχθές.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Εάν δεν έχετε απαντήσεις σήμερα, να έχετε το θάρρος να μας πείτε πάνω εδώ στο έδρανο της Βουλής: «Δεν έχουμε απαντήσεις, θα περιμένουμε τον Αρχηγό μας να μας τα πει τη Δευτέρα».</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Δεν αρκεστήκατε, όμως, σε αυτό. Ισχυρίζεστε κιόλας -και φοβάμαι ότι θα καταστείτε στο τέλος γραφικοί- ότι εσείς φέρατε -μας είπε πριν η εισηγήτριά σας- τους τουρίστες στην Ελλάδα. Δηλαδή, εδώ θα τρελαθούμε τελείως. Ακόμα και σε αυτό επιχειρείτε να καρπωθείτε τις προσπάθειες άλλων.</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Προφανώς και στις μέρες ΣΥΡΙΖΑ - ΑΝΕΛ ανέβαινε ο τουρισμός, αλλά είναι γνωστό ότι κορυφωνόταν με συνεχή ρεκόρ στην κυβέρνηση Σαμαρά. Είναι γνωστά τα νούμερα. Ποιον έρχεστε και κοροϊδεύετε; Δείτε τα και μόλις τα μελετήσετε, ελάτε να μας πείτε αν έπεφταν τα νούμερα τότε και τα ανεβάσατε εσείς . Και πείτε μας και πώς το κάνατε αυτό και φέρνατε τους τουρίστες, ενώ εμείς οι υπόλοιποι τους διώχνουμε.</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Αυτό είναι μια προσπάθεια να πάρετε τη δουλειά, τον αγώνα κάθε Ελληνίδας και Έλληνα που μετέχει έμμεσα ή άμεσα στον τουρισμό. Είναι ντροπή -σας το λέω ειλικρινά και πολιτικά- να καπηλεύεστε τον ιδρώτα άλλων ανθρώπων.</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Μην έχοντας άλλα επιχειρήματα, κατηγορήσατε τον Υπουργό για άκαιρη και λειψή κατάθεση αυτού του νομοσχεδίου. Πραγματικά απορούμε για αυτό.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Πώς μπορείτε να θεωρείτε άκαιρη τη συζήτηση, ειδικά για τον καταδυτικό τουρισμό, όπως και τις άλλες μορφές του θεματικού τουρισμού, που μπορεί να παράσχει πρόσθετο πλούτο για τη χώρα μας, να ανοίξει μια νέα αγορά χιλιάδων επισκεπτών, επεκτείνοντας τη σεζόν και εισφέροντας στον εθνικό στόχο δημιουργίας μιας τουριστικής χρονιάς δώδεκα μηνών, τεσσάρων εποχών ανά προϊόν και περιοχή;</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Πράγματι, είναι συνέχεια της επιλογής -μας το είπε καυτηριάζοντάς το, μάλλον δεν καταλαβαίνει τι λέει- μιας άλλης κυβέρνησης της Νέας Δημοκρατίας, του Κώστα Καραμανλή το 2005.</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Εμείς παραμένουμε προσηλωμένοι στην αξιοποίηση του θεματικού τουρισμού και στους μεγάλους στόχους του τουρισμού.</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Εσείς για πείτε μας -άλλη μία ερώτηση που δεν βλέπω κανέναν να τις καταγράφει τις ερωτήσεις, γιατί προφανώς δεν θέλετε να δώσετε απαντήσεις- τι κάνατε για τον καταδυτικό τουρισμό πέντε χρόνια που κυβερνούσατε με τον Καμμένο; Θα έρθει η ώρα σας να απαντήσετε.</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 xml:space="preserve">Σε άλλο τόνο από εσάς, από τον ΣΥΡΙΖΑ, ο κ. Αρσένης εξέφρασε κάποια συγκεκριμένα ερωτήματα για την αποτελεσματικότητα αλλά και την συνταγματικότητα πέντε, έξι άρθρων. </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lastRenderedPageBreak/>
        <w:t xml:space="preserve">Η Κυβέρνηση -σας το λέω με όλη την ειλικρίνεια, γι’ αυτό στηρίζει η κοινοβουλευτική Πλειοψηφία, γι’ αυτό στηρίζουμε αυτή την Κυβέρνηση, όχι επειδή είναι του κόμματός μας, επειδή την πιστεύουμε- πάντοτε συμβουλεύεται τους ειδικούς και πάντοτε δρα και ελέγχει ότι δρα συνταγματικά. Θα σας απαντήσουν οι δύο Υπουργοί για ένα-ένα αυτά τα θέματα τα οποία θέσατε. </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 xml:space="preserve">Εγώ ήθελα μόνο να σταθώ στο άρθρο 13, το οποίο δεν είναι καν μέσα σε αυτά τα οποία επισημαίνει η Επιστημονική Επιτροπή της Βουλής, φαντάζομαι ότι θα το έχετε δει. </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Ως προς τη δυνατότητα να υπάρχουν, λοιπόν, αρχαιολογικοί χώροι σε καταδυτικά πάρκα, δεν υπάρχει σχετική συνταγματική διάταξη που να το απαγορεύει.</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Επιπλέον, εμείς τι κάνουμε, η Κυβέρνηση; Προσθέτει σαν δικλείδα ασφαλείας για την προστασία των ναυαγίων ότι αν ιδρυθεί καταδυτικό πάρκο σε περιοχή όπου υπάρχει ναυάγιο να υπάρχει και σύμφωνη γνώμη του Υπουργείου Πολιτισμού -που εσείς λέγατε πού είναι το Υπουργείο Πολιτισμού- μετά από γνώμη του αρμόδιου κεντρικού συμβουλίου, όχι κανενός άλλου Υπουργού ούτε ιδιωτικού φορέα.</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lastRenderedPageBreak/>
        <w:t>Επίσης, τι λέμε; Ότι δεν αποκτάει την ιδιοκτησία ο ιδιώτης, προφανώς, αφού αυτή παραμένει στο δημόσιο, καταβάλλεται, όμως, αντάλλαγμα προς το δημόσιο.</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Άλλωστε, η δυνατότητα κατάδυσης στο ναυάγιο υπήρχε -και το ξέρετε, το είπε και ο κ. Βελόπουλος πριν- και πριν με τη συνοδεία αρχαιοφυλάκων, που, όμως, δυστυχώς σήμερα δεν διαθέτουμε αρκετούς από αυτούς. Άρα, τι θα κάναμε; Πώς θα το κάναμε αυτό; Δεν μας λέτε.</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Συνεπώς και καμμία αντισυνταγματικότητα δεν υπάρχει, αλλά και οργάνωση της διαδικασίας γίνεται με τις πρωτοβουλίες που παίρνουν οι Υπουργοί Τουρισμού.</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Υφίσταται, όμως, σύγκρουση νοοτροπίας και αντιλήψεων και αυτό είναι πραγματικότητα, αγαπητέ κύριε Αρσένη, που εκφράζετε μία μειοψηφική τάση στην κοινωνία, πλην, όμως, συνεπή με την ιδεολογία σας.</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Η φιλελεύθερη πολιτική αντίληψη διαπνέεται από το γεγονός ότι το δημόσιο ασφαλώς διατηρεί την κυριότητα επί των μνημείων, αλλά εισπράττοντας αντάλλαγμα φορολογούμενο, καθαρό αντάλλαγμα για τα ελληνικά έσοδα, για το ελληνικό κράτος, επιτρέπει στον ιδιώτη την εκμετάλλευσή του, πάντα, όμως, ελέγχοντάς τον, πάντα κρατώντας την ιδιοκτησία, προφανώς.</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lastRenderedPageBreak/>
        <w:t>Εσείς τι προτιμάτε δηλαδή και προφανώς οι συνάδελφοί σας από την Αριστερά; Τις γκρίζες ζώνες, τα ασαφή όρια. Αυτό είναι το χθες. Εσείς δεν πρέπει να εκπροσωπείτε τη μιζέρια, πιστεύουμε εμείς. Εμείς δεν θέλουμε να την εκπροσωπούμε, θέλουμε να δημιουργούμε νέες δυνατότητες δημιουργίας θέσεων εργασίας, να δημιουργούμε πλούτο ο οποίος να διαχέεται δίκαια στην κοινωνία.</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Απαντήστε μας και για αυτό μετά.</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 xml:space="preserve">Η Κυβέρνηση του Κυριάκου Μητσοτάκη -και αυτό έχει αποδειχθεί, αποδεικνύεται και από τους Υπουργούς με αυτά τα οποία δέχθηκαν από τις προτάσεις σας- είναι πάντα ανοιχτή στον διάλογο, όταν, όμως, αυτός γίνεται με όρους πολιτισμένους και ευπρεπείς, όπως μπορεί να γίνεται από όλους και όχι με χαρακτηρισμούς περί χυδαίας Δεξιάς και υπαινιγμούς για εξυπηρέτηση οικονομικών συμφερόντων από την Κυβέρνηση. </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Ρητορικές εμφυλίου ικανοποιούν το δικό σας μικρό ακροατήριο, ενός κινήματος διαμαρτυρίας και ανυπακοής, κυρίες και κύριοι του ΣΥΡΙΖΑ, δεν καλύπτουν, όμως, ούτε το σύνολο της Κεντροαριστεράς και βεβαίως, δεν καλύπτουν το σύνολο του ελληνικού λαού.</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 xml:space="preserve">Ο τουρισμός -το ξέρουμε όλοι, το λέμε, αλλά δεν το πιστεύουμε κάποιοι από εμάς- είναι η βαριά βιομηχανία της πατρίδας μας. Είναι όμως και εύπλαστη. </w:t>
      </w:r>
      <w:r w:rsidRPr="007B1602">
        <w:rPr>
          <w:rFonts w:ascii="Arial" w:hAnsi="Arial" w:cs="Arial"/>
          <w:color w:val="201F1E"/>
          <w:sz w:val="24"/>
          <w:szCs w:val="24"/>
          <w:shd w:val="clear" w:color="auto" w:fill="FFFFFF"/>
          <w:lang w:eastAsia="el-GR"/>
        </w:rPr>
        <w:lastRenderedPageBreak/>
        <w:t>Απαιτεί σοβαρότητα, ουσιαστικό και επιστημονικό διάλογο, συνεργασία και συναίνεση. Δεν αντέχει σε κομματικούς διχασμούς και πολιτικούς λαϊκισμούς.</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Σας καλώ, λοιπόν, να σταθείτε στο ύψος των περιστάσεων, να αντιληφθείτε τον θεσμικό σας ρόλο και να συμμετέχετε στον διάλογο με σύνεση και υπευθυνότητα. Έχουμε μια μάχη μπροστά μας, να διεκδικήσουμε το μεγαλύτερο κομμάτι σε μια διαρκώς μειούμενη πίτα, μια εθνική μάχη όπου κανείς δεν μπορεί να περισσεύει και μια μάχη όπου δεν μπορούν να υπάρχουν πέμπτες φάλαγγες.</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Ευχαριστώ πολύ.</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(Στο σημείο αυτό ο Βουλευτής κ. Σπυρίδων - Παναγιώτης (Σπήλιος) Λιβανός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B1602" w:rsidRPr="007B1602" w:rsidRDefault="007B1602" w:rsidP="007B1602">
      <w:pPr>
        <w:spacing w:after="160" w:line="600" w:lineRule="auto"/>
        <w:ind w:firstLine="720"/>
        <w:jc w:val="center"/>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(Χειροκροτήματα από την πτέρυγα της Νέας Δημοκρατίας)</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b/>
          <w:bCs/>
          <w:color w:val="201F1E"/>
          <w:sz w:val="24"/>
          <w:szCs w:val="24"/>
          <w:shd w:val="clear" w:color="auto" w:fill="FFFFFF"/>
          <w:lang w:eastAsia="el-GR"/>
        </w:rPr>
        <w:t xml:space="preserve">ΠΡΟΕΔΡΕΥΟΥΣΑ (ΣΟΦΙΑ ΣΑΚΟΡΑΦΑ): </w:t>
      </w:r>
      <w:r w:rsidRPr="007B1602">
        <w:rPr>
          <w:rFonts w:ascii="Arial" w:hAnsi="Arial" w:cs="Arial"/>
          <w:color w:val="201F1E"/>
          <w:sz w:val="24"/>
          <w:szCs w:val="24"/>
          <w:shd w:val="clear" w:color="auto" w:fill="FFFFFF"/>
          <w:lang w:eastAsia="el-GR"/>
        </w:rPr>
        <w:t>Και εγώ σας ευχαριστώ, κύριε συνάδελφε.</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 xml:space="preserve">Θα δώσω τον λόγο τώρα στον Κοινοβουλευτικό Εκπρόσωπο της Ελληνικής Λύσης, τον κ. Χήτα και αμέσως μετά θα περάσουμε στους </w:t>
      </w:r>
      <w:r w:rsidRPr="007B1602">
        <w:rPr>
          <w:rFonts w:ascii="Arial" w:hAnsi="Arial" w:cs="Arial"/>
          <w:color w:val="201F1E"/>
          <w:sz w:val="24"/>
          <w:szCs w:val="24"/>
          <w:shd w:val="clear" w:color="auto" w:fill="FFFFFF"/>
          <w:lang w:eastAsia="el-GR"/>
        </w:rPr>
        <w:lastRenderedPageBreak/>
        <w:t>συναδέλφους. Θα μιλήσει ο κ. Μπαραλιάκος, ο κ. Σαντορινιός και ο κ. Σιμόπουλος.</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Ορίστε, κύριε συνάδελφε, έχετε τον λόγο. Γνωρίζετε ότι έχετε τον μισό χρόνο γιατί μίλησε ο Αρχηγός σας.</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b/>
          <w:bCs/>
          <w:color w:val="201F1E"/>
          <w:sz w:val="24"/>
          <w:szCs w:val="24"/>
          <w:shd w:val="clear" w:color="auto" w:fill="FFFFFF"/>
          <w:lang w:eastAsia="el-GR"/>
        </w:rPr>
        <w:t xml:space="preserve">ΚΩΝΣΤΑΝΤΙΝΟΣ ΧΗΤΑΣ: </w:t>
      </w:r>
      <w:r w:rsidRPr="007B1602">
        <w:rPr>
          <w:rFonts w:ascii="Arial" w:hAnsi="Arial" w:cs="Arial"/>
          <w:color w:val="201F1E"/>
          <w:sz w:val="24"/>
          <w:szCs w:val="24"/>
          <w:shd w:val="clear" w:color="auto" w:fill="FFFFFF"/>
          <w:lang w:eastAsia="el-GR"/>
        </w:rPr>
        <w:t>Το ξέρω, κυρία Πρόεδρε, ευχαριστώ πολύ.</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Να ξέρουμε -να ακουστεί κιόλας αυτό- ότι κάναμε τα τεστ και είναι όλα αρνητικά. Να ακουστεί και αυτό, δεν ξέρω αν το γνωρίζετε ή όχι. Και όλοι οι Βουλευτές οι οποίοι έκαναν το τεστ χθες και οι υπάλληλοι της Βουλής -να ακουστεί και αυτό- είναι όλοι αρνητικοί και είναι πολύ σημαντικό να ακουστεί αυτό. Καλά κάνουμε και παίρνουμε τα μέτρα.</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 xml:space="preserve">Κύριε Θεοχάρη, κύριε Υπουργέ, πραγματικά με εκπλήξατε σήμερα. Γι’ αυτό πήρα και τον λόγο τώρα να μιλήσω, γιατί δεν έχω ξαναδεί Υπουργό να επιτίθεται σε έναν Πρόεδρο κόμματος ο οποίος λίγο νωρίτερα, πρώτον, τον είχε τιμήσει με την παρουσία του στο νομοσχέδιό του. Αν μου δείξετε έναν πολιτικό Αρχηγό που είναι σήμερα εδώ, κύριε Υπουργέ, που τιμά με την παρουσία του το δικό σας νομοσχέδιο, εγώ αυτή τη στιγμή θα σας ζητήσω συγγνώμη. </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 xml:space="preserve">Δεύτερον, πείτε μου έναν Αρχηγό κόμματος που ήρθε σήμερα εδώ με έναν πάκο προτάσεις -με τις οποίες μπορείτε να διαφωνείτε, είναι δικό σας θέμα, δεν πειράζει- και αντί να πείτε «συγχαρητήρια που ήρθατε και μας είπατε </w:t>
      </w:r>
      <w:r w:rsidRPr="007B1602">
        <w:rPr>
          <w:rFonts w:ascii="Arial" w:hAnsi="Arial" w:cs="Arial"/>
          <w:color w:val="201F1E"/>
          <w:sz w:val="24"/>
          <w:szCs w:val="24"/>
          <w:shd w:val="clear" w:color="auto" w:fill="FFFFFF"/>
          <w:lang w:eastAsia="el-GR"/>
        </w:rPr>
        <w:lastRenderedPageBreak/>
        <w:t>και πέντε πράγματα», του κάνατε μία αναίτια επίθεση -όχι έντιμη- και προσπαθήσατε να τον χτυπήσετε και ύπουλα και με άλλα πράγματα. Πραγματικά, δεν κατάλαβα, αναίτια επίθεση. Εγώ περίμενα από σας να ακούσουμε μία καλή κουβέντα και να μας πείτε «μπράβο που ήρθατε με δέκα προτάσεις, μπράβο που το επιτελείο σας δουλεύει, ευχαριστώ που τιμάτε με την παρουσία σας, κύριε Πρόεδρε, το νομοσχέδιό μου». Μίλησε για πόσα άρθρα για το νομοσχέδιό σας και είπατε ασυναρτησίες -με συγχωρείτε που το λέω- είπατε «δεν ασχοληθήκατε με το νομοσχέδιό μου».</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Επίσης, να σας πω ότι στη σύντομη παρουσία μου στο κοινοβουλευτικό μου έργο εδώ -εσείς είστε πιο έμπειρος, κύριε Θεοχάρη, αλλά να σας μάθω τους κανονισμούς- οι Αρχηγοί και οι Πρόεδροι των κομμάτων μπορούν να μιλάνε για όποιο θέμα θέλουν. Παρ’ όλα αυτά, όμως, ο κ. Βελόπουλος μίλησε πολλή ώρα για το νομοσχέδιό σας και γενικότερα για το οικοδόμημα που λέγεται τουρισμός.</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Και ο τουρισμός, κύριοι, δεν είναι δεν είναι βιομηχανία. Δεν είναι η βαριά μας βιομηχανία, είναι παροχή υπηρεσίας. Είναι βαρύ χαρτί, αλλά είναι παροχή υπηρεσίας, δεν είναι βιομηχανία. Και είναι και επικίνδυνη κατάσταση, όπως τώρα με αυτό που ζούμε.</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 xml:space="preserve">Επίσης, κύριε Υπουργέ, εγώ αντιλαμβάνομαι και το άγχος καθενός προσωπικά εδώ πέρα και την ανασφάλεια. Δεν ξέρω πόσες φορές το λεπτό </w:t>
      </w:r>
      <w:r w:rsidRPr="007B1602">
        <w:rPr>
          <w:rFonts w:ascii="Arial" w:hAnsi="Arial" w:cs="Arial"/>
          <w:color w:val="201F1E"/>
          <w:sz w:val="24"/>
          <w:szCs w:val="24"/>
          <w:shd w:val="clear" w:color="auto" w:fill="FFFFFF"/>
          <w:lang w:eastAsia="el-GR"/>
        </w:rPr>
        <w:lastRenderedPageBreak/>
        <w:t>είστε υποχρεωμένοι να λέτε το όνομα «Κυριάκος Μητσοτάκης». Καλά κάνετε, καλά κάνετε, είναι δική σας δουλειά και δεν μας αφορά αυτό, αλλά θέλουμε να απαντάτε επί της ουσίας. Σας έκανε κάποιες ερωτήσεις, δεν απαντήσατε.</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 xml:space="preserve">Είχατε τηλεφώνημα από τον Τούρκο ομόλογό σας για συνεκμετάλλευση στο θέμα του τουρισμού, ναι ή όχι; Σας ρώτησε κάτι και δεν απαντήσατε. </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Επιδοθήκατε σε μία αναίτια πραγματικά επίθεση, κύριε Θεοχάρη, εγώ δεν την κατάλαβα. Θα ήταν πολύ τιμητικό για μένα ένας Αρχηγός κόμματος να ερχόταν στο νομοσχέδιό μου και να μου έκανε αυτές τις προτάσεις. Ούτε σκληρή κριτική άσκησε ούτε τίποτα. Προτάσεις!</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t xml:space="preserve">Και επίσης, κύριε Θεοχάρη, να πείτε στους συνεργάτες σας -γιατί δεν μπορείτε να το ξέρετε εσείς ο ίδιος, που θα έπρεπε μάλλον- ότι ο κ. Κωνσταντίνος Κουσκούσης, ο οποίος είναι καθηγητής Δερματολογίας, νομικός, Πρόεδρος της Ελληνικής Ακαδημίας Ιαματικής Ιατρικής του Ελληνικού Συνδέσμου Τουρισμού Υγείας, Πρόεδρος της Παγκόσμιας Ακαδημίας, λέει -θα σας το καταθέσω στα Πρακτικά για να το πάρετε και εσείς- ξεκάθαρα ότι οι ιαματικές πηγές στην Ελλάδα είναι επτακόσιες πενήντα, εκ των οποίων οι εκατόν είκοσι τέσσερις λειτουργούν και είναι αναγνωρισμένες. Ό,τι σας είπε ο Πρόεδρος της Ελληνικής Λύσης. Μην προσπαθείτε κάτι που είπε να το διαστρεβλώσετε, να πείτε ότι τα στοιχεία που σας δίνει δεν είναι έγκυρα, άρα, όλη η ανάλυση που σας έκανε δεν είναι έγκυρη. </w:t>
      </w:r>
    </w:p>
    <w:p w:rsidR="007B1602" w:rsidRPr="007B1602" w:rsidRDefault="007B1602" w:rsidP="007B1602">
      <w:pPr>
        <w:spacing w:after="160" w:line="600" w:lineRule="auto"/>
        <w:ind w:firstLine="720"/>
        <w:jc w:val="both"/>
        <w:rPr>
          <w:rFonts w:ascii="Arial" w:hAnsi="Arial" w:cs="Arial"/>
          <w:color w:val="201F1E"/>
          <w:sz w:val="24"/>
          <w:szCs w:val="24"/>
          <w:shd w:val="clear" w:color="auto" w:fill="FFFFFF"/>
          <w:lang w:eastAsia="el-GR"/>
        </w:rPr>
      </w:pPr>
      <w:r w:rsidRPr="007B1602">
        <w:rPr>
          <w:rFonts w:ascii="Arial" w:hAnsi="Arial" w:cs="Arial"/>
          <w:color w:val="201F1E"/>
          <w:sz w:val="24"/>
          <w:szCs w:val="24"/>
          <w:shd w:val="clear" w:color="auto" w:fill="FFFFFF"/>
          <w:lang w:eastAsia="el-GR"/>
        </w:rPr>
        <w:lastRenderedPageBreak/>
        <w:t>Δεν είναι έντιμος ο τρόπος που παίξατε πολιτικά σήμερα, κύριε Υπουργέ.</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color w:val="201F1E"/>
          <w:sz w:val="24"/>
          <w:szCs w:val="24"/>
          <w:shd w:val="clear" w:color="auto" w:fill="FFFFFF"/>
          <w:lang w:eastAsia="el-GR"/>
        </w:rPr>
        <w:t xml:space="preserve">Κύριε Λιβανέ, δεν διαφωνεί κανείς και σε θέματα πατριωτισμού και εθνικά θέματα εμάς θα μας βρείτε πάντα στο πλευρό σας και δεν αποτελεί για την Ελληνική Λύση πεδίο πολιτικής αντιπαράθεσης. Και το έχουμε αποδείξει. Και στο θέμα του Έβρου το οποίο το χρησιμοποιείτε ως επιχείρημα κάνατε ό,τι λέγαμε εμείς εδώ και χρόνια και έχουμε πει και πιο σκληρά μέτρα. Έχουμε πει και τσιμεντένιο τείχος, έχουμε πει και ναρκοπέδια. Και όλα αυτά τα είδαμε μπροστά μας τώρα, γιατί δεν έχουμε τους Ελβετούς δίπλα ούτε τους Λουξεμβούργους. Έχουμε τους Τούρκους.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Όσον αφορά τώρα, κύριε Λιβανέ, το κομμάτι της λαθρομετανάστευσης που, επίσης, επικαλεστήκατε, θα ήθελα να μην κουβεντιάσουμε αυτό το θέμα. Σας παρακαλώ πολύ, δηλαδή! Αφήστε να βγάλει τα κάστανα από τη φωτιά ο κ. Μηταράκης. Μην αναφέρεστε στο θέμα της λαθρομετανάστευσης, γιατί δεν τα πάτε καθόλου καλά. Βάλατε σε μια απίστευτη παλινωδία τη χώρα οκτώ, εννέα μήνες μέχρι να ισορροπήσετε στο ποιο είναι το τελικό σας σχέδιο. Και σας ενημερώνω ότι ήδη μπαίνουν μέσα, άρχισαν πάλι. Δυστυχώς, έχουμε νέες εισβολές και από τον Έβρο και από τα νησιά. Για εμάς αυτό δεν είναι θέμα πολιτικής αντιπαράθεσης για να το εκμεταλλευτούμε. Λυπούμαστε, στεναχωριόμαστε που η χώρα μας γεμίζει ισλαμοχώρια με τριάντα δύο ΚΥΤ και </w:t>
      </w:r>
      <w:r w:rsidRPr="007B1602">
        <w:rPr>
          <w:rFonts w:ascii="Arial" w:hAnsi="Arial" w:cs="Arial"/>
          <w:color w:val="222222"/>
          <w:sz w:val="24"/>
          <w:szCs w:val="24"/>
          <w:shd w:val="clear" w:color="auto" w:fill="FFFFFF"/>
          <w:lang w:eastAsia="el-GR"/>
        </w:rPr>
        <w:lastRenderedPageBreak/>
        <w:t xml:space="preserve">τριάντα δύο νέους εν δυνάμει δημάρχους. Έτσι είναι! Αυτοί είναι εν δυνάμει δήμαρχοι σε τριάντα δύο ισλαμοχώρια σε ολόκληρη την επικράτεια. Τι παραπάνω να σας πω τώρα;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Επίσης, κύριε Λιβανέ, απαντάτε επιλεκτικά, εκτός αν δεν έχετε ακόμα ενημέρωση, κάτι που σέβομαι. Θα είμαστε εδώ μέχρι το βράδυ. Ψήφισε η χώρα μας τον Τούρκο Γενικό Γραμματέα του ΟΗΕ, ναι ή όχι; Η πληροφορία είναι διασταυρωμένη και σας ρωτάμε. Εάν ναι, είναι απαράδεκτο. Όμως, δεν σας ακούσαμε να απαντάτε.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Επιπλέον, μας είπατε για τα θέματα του πατριωτισμού. Ποια δήλωση του κ. Δένδια ισχύει; Η χθεσινή στην ΕΡΤ, ότι δεν πειράζει για λίγα μέτρα ή αυτή που επικαλεστήκατε εσείς ή και οι δύο; Αν ισχύουν και οι δύο, να μας πει ποια από τις δύο να ακούσουμε, γιατί μας έχει μπερδέψει. Θέλει προσοχή και ήταν λάθος αυτό που έκανε χθες ο Υπουργός. Ας το πούμε. Όπως είχατε την πολιτική ανδρεία να πείτε ότι κάνατε λάθη σε κάποια άλλα, να πείτε και γι’ αυτό. Ήταν λάθος και δεν είναι εποχές για τέτοια λάθη!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Σε ό,τι αφορά τώρα τον κ. Τσιόδρα, μας κάνατε και υπόδειξη: Να τον ακούτε, είπατε, τον κ. Τσιόδρα για να καταλαβαίνετε. Πραγματικά, δεν καταλαβαίνουμε! Δεν χρειάζεται να έχουμε αυτό, που μόλις ακουμπήσει κάποιος τον κ. Τσιόδρα…</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color w:val="222222"/>
          <w:sz w:val="24"/>
          <w:szCs w:val="24"/>
          <w:shd w:val="clear" w:color="auto" w:fill="FFFFFF"/>
          <w:lang w:eastAsia="el-GR"/>
        </w:rPr>
        <w:lastRenderedPageBreak/>
        <w:t>ΣΠΥΡΙΔΩΝ - ΠΑΝΑΓΙΩΤΗΣ (ΣΠΗΛΙΟΣ) ΛΙΒΑΝΟΣ:</w:t>
      </w:r>
      <w:r w:rsidRPr="007B1602">
        <w:rPr>
          <w:rFonts w:ascii="Arial" w:hAnsi="Arial" w:cs="Arial"/>
          <w:color w:val="222222"/>
          <w:sz w:val="24"/>
          <w:szCs w:val="24"/>
          <w:shd w:val="clear" w:color="auto" w:fill="FFFFFF"/>
          <w:lang w:eastAsia="el-GR"/>
        </w:rPr>
        <w:t xml:space="preserve"> Εξελίσσονται τα πράγματα!</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color w:val="222222"/>
          <w:sz w:val="24"/>
          <w:szCs w:val="24"/>
          <w:shd w:val="clear" w:color="auto" w:fill="FFFFFF"/>
          <w:lang w:eastAsia="el-GR"/>
        </w:rPr>
        <w:t>ΚΩΝΣΤΑΝΤΙΝΟΣ ΧΗΤΑΣ:</w:t>
      </w:r>
      <w:r w:rsidRPr="007B1602">
        <w:rPr>
          <w:rFonts w:ascii="Arial" w:hAnsi="Arial" w:cs="Arial"/>
          <w:color w:val="222222"/>
          <w:sz w:val="24"/>
          <w:szCs w:val="24"/>
          <w:shd w:val="clear" w:color="auto" w:fill="FFFFFF"/>
          <w:lang w:eastAsia="el-GR"/>
        </w:rPr>
        <w:t xml:space="preserve"> Ναι, εξελίσσονται, αλλά και ο ίδιος λέει τα πάντα. Είναι έτσι, δεν είναι έτσι, μπορεί να βήχεις, μπορεί να μη βήχεις, μπορεί τέσσερα μέτρα, μπορεί δύο μέτρα, μπορεί ένα μέτρο, μπορεί κανένα μέτρο! Τα έχει πει όλα για να είναι καλυμμένος. Και εν πάση περιπτώσει, το σεβόμαστε, ήμασταν μαζί σας στα μέτρα που πήρατε, με τον κόσμο, με τη μάχη που έδωσαν οι Έλληνες πολίτες. Εντάξει, δεν χρειάζεται να σας χτυπάει ηλεκτρικό ρεύμα μόλις ακούτε το όνομα Τσιόδρας! Για όνομα του θεού, δηλαδή! Ιερή αγελάδα! Εντάξει, είναι ο κ. Τσιόδρας! Τα μέσα ενημέρωσης τον χαϊδεύουν, τον κάνουν. Μάλιστα! Θα μας επιτρέψετε να έχουμε και μία άλλη άποψη; Δεν γίνεται διαφορετικά.</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Και όσον αφορά τις ΜΚΟ, διαβάζω σήμερα -γιατί αυτό είναι το θέμα για να δικαιώνεσαι- σε ένα δημοσίευμα ότι τριακόσιες είκοσι ΜΚΟ μπαίνουν στο μικροσκόπιο. Πόσους μήνες μάλλιασε αυτή η ρημάδα η γλώσσα μας να σας λέμε «κλείστε τον καρκίνο που λέγεται ΜΚΟ»; Σήμερα βάλατε στο στόχαστρο τριακόσιες είκοσι στο στόχαστρο. Να δούμε! Δεν θέλουν μητρώα αυτές. Μην τις καταγράφετε, μην κάνετε μητρώα. Κλείστε τες και κάντε αυτά που σας λέμε, όπως τα κάνετε σιγά-σιγά, για να λύσουμε το τεράστιο εθνικό πρόβλημα που λέγεται «λαθρομετανάστευση».</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lastRenderedPageBreak/>
        <w:t>Κύριε Υπουργέ, κλείνω με εσάς. Πραγματικά προσπαθήσατε να εκμεταλλευτείτε πολιτικά μία παρουσία ενός πολιτικού Αρχηγού. Θεωρώ ότι σήμερα αδικήσατε τον κ. Βελόπουλο. Αυτή είναι η άποψη η δική μας, ότι πραγματικά τον αδικήσατε. Διότι ήρθε να τιμήσει το νομοσχέδιό σας, ήρθε πολύ διαβασμένος, με πολλές προτάσεις και εσείς του φερθήκατε πολιτικά ανέντιμα, όχι κάτι άλλο. Δεν υπάρχει κάτι προσωπικό, πολιτικά.</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Σας ευχαριστώ πολύ.</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(Στο σημείο αυτό ο Βουλευτής κ. Κωνσταντίνος Χήτας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 </w:t>
      </w:r>
    </w:p>
    <w:p w:rsidR="007B1602" w:rsidRPr="007B1602" w:rsidRDefault="007B1602" w:rsidP="007B1602">
      <w:pPr>
        <w:spacing w:after="160" w:line="600" w:lineRule="auto"/>
        <w:ind w:firstLine="720"/>
        <w:jc w:val="center"/>
        <w:rPr>
          <w:rFonts w:ascii="Arial" w:hAnsi="Arial" w:cs="Arial"/>
          <w:sz w:val="24"/>
          <w:szCs w:val="24"/>
          <w:lang w:eastAsia="el-GR"/>
        </w:rPr>
      </w:pPr>
      <w:r w:rsidRPr="007B1602">
        <w:rPr>
          <w:rFonts w:ascii="Arial" w:hAnsi="Arial" w:cs="Arial"/>
          <w:color w:val="222222"/>
          <w:sz w:val="24"/>
          <w:szCs w:val="24"/>
          <w:shd w:val="clear" w:color="auto" w:fill="FFFFFF"/>
          <w:lang w:eastAsia="el-GR"/>
        </w:rPr>
        <w:t>(Χειροκροτήματα από την πτέρυγα της Ελληνικής Λύσης)</w:t>
      </w:r>
    </w:p>
    <w:p w:rsidR="007B1602" w:rsidRPr="007B1602" w:rsidRDefault="007B1602" w:rsidP="007B1602">
      <w:pPr>
        <w:spacing w:after="160" w:line="600" w:lineRule="auto"/>
        <w:ind w:firstLine="720"/>
        <w:jc w:val="both"/>
        <w:rPr>
          <w:rFonts w:ascii="Arial" w:hAnsi="Arial" w:cs="Arial"/>
          <w:bCs/>
          <w:color w:val="222222"/>
          <w:sz w:val="24"/>
          <w:szCs w:val="24"/>
          <w:shd w:val="clear" w:color="auto" w:fill="FFFFFF"/>
          <w:lang w:eastAsia="el-GR"/>
        </w:rPr>
      </w:pPr>
      <w:r w:rsidRPr="007B1602">
        <w:rPr>
          <w:rFonts w:ascii="Arial" w:hAnsi="Arial" w:cs="Arial"/>
          <w:b/>
          <w:bCs/>
          <w:color w:val="222222"/>
          <w:sz w:val="24"/>
          <w:szCs w:val="24"/>
          <w:shd w:val="clear" w:color="auto" w:fill="FFFFFF"/>
          <w:lang w:eastAsia="el-GR"/>
        </w:rPr>
        <w:t>ΠΡΟΕΔΡΕΥΟΥΣΑ (Σοφία Σακοράφα):</w:t>
      </w:r>
      <w:r w:rsidRPr="007B1602">
        <w:rPr>
          <w:rFonts w:ascii="Arial" w:hAnsi="Arial" w:cs="Arial"/>
          <w:bCs/>
          <w:color w:val="222222"/>
          <w:sz w:val="24"/>
          <w:szCs w:val="24"/>
          <w:shd w:val="clear" w:color="auto" w:fill="FFFFFF"/>
          <w:lang w:eastAsia="el-GR"/>
        </w:rPr>
        <w:t xml:space="preserve"> Ευχαριστώ πολύ, κύριε συνάδελφε. </w:t>
      </w:r>
    </w:p>
    <w:p w:rsidR="007B1602" w:rsidRPr="007B1602" w:rsidRDefault="007B1602" w:rsidP="007B1602">
      <w:pPr>
        <w:spacing w:after="160" w:line="600" w:lineRule="auto"/>
        <w:ind w:firstLine="720"/>
        <w:jc w:val="both"/>
        <w:rPr>
          <w:rFonts w:ascii="Arial" w:hAnsi="Arial" w:cs="Arial"/>
          <w:bCs/>
          <w:color w:val="222222"/>
          <w:sz w:val="24"/>
          <w:szCs w:val="24"/>
          <w:shd w:val="clear" w:color="auto" w:fill="FFFFFF"/>
          <w:lang w:eastAsia="el-GR"/>
        </w:rPr>
      </w:pPr>
      <w:r w:rsidRPr="007B1602">
        <w:rPr>
          <w:rFonts w:ascii="Arial" w:hAnsi="Arial" w:cs="Arial"/>
          <w:b/>
          <w:bCs/>
          <w:color w:val="111111"/>
          <w:sz w:val="24"/>
          <w:szCs w:val="24"/>
          <w:shd w:val="clear" w:color="auto" w:fill="FFFFFF"/>
          <w:lang w:eastAsia="el-GR"/>
        </w:rPr>
        <w:t>ΘΕΟΧΑΡΗΣ (ΧΑΡΗΣ) ΘΕΟΧΑΡΗΣ (Υπουργός Τουρισμού):</w:t>
      </w:r>
      <w:r w:rsidRPr="007B1602">
        <w:rPr>
          <w:rFonts w:ascii="Arial" w:hAnsi="Arial" w:cs="Arial"/>
          <w:bCs/>
          <w:color w:val="222222"/>
          <w:sz w:val="24"/>
          <w:szCs w:val="24"/>
          <w:shd w:val="clear" w:color="auto" w:fill="FFFFFF"/>
          <w:lang w:eastAsia="el-GR"/>
        </w:rPr>
        <w:t xml:space="preserve"> Κυρία Πρόεδρε, θα ήθελα τον λόγο. </w:t>
      </w:r>
    </w:p>
    <w:p w:rsidR="007B1602" w:rsidRPr="007B1602" w:rsidRDefault="007B1602" w:rsidP="007B1602">
      <w:pPr>
        <w:spacing w:after="160" w:line="600" w:lineRule="auto"/>
        <w:ind w:firstLine="720"/>
        <w:jc w:val="both"/>
        <w:rPr>
          <w:rFonts w:ascii="Arial" w:hAnsi="Arial" w:cs="Arial"/>
          <w:bCs/>
          <w:color w:val="222222"/>
          <w:sz w:val="24"/>
          <w:szCs w:val="24"/>
          <w:shd w:val="clear" w:color="auto" w:fill="FFFFFF"/>
          <w:lang w:eastAsia="el-GR"/>
        </w:rPr>
      </w:pPr>
      <w:r w:rsidRPr="007B1602">
        <w:rPr>
          <w:rFonts w:ascii="Arial" w:hAnsi="Arial" w:cs="Arial"/>
          <w:b/>
          <w:bCs/>
          <w:color w:val="222222"/>
          <w:sz w:val="24"/>
          <w:szCs w:val="24"/>
          <w:shd w:val="clear" w:color="auto" w:fill="FFFFFF"/>
          <w:lang w:eastAsia="el-GR"/>
        </w:rPr>
        <w:t>ΠΡΟΕΔΡΕΥΟΥΣΑ (Σοφία Σακοράφα):</w:t>
      </w:r>
      <w:r w:rsidRPr="007B1602">
        <w:rPr>
          <w:rFonts w:ascii="Arial" w:hAnsi="Arial" w:cs="Arial"/>
          <w:bCs/>
          <w:color w:val="222222"/>
          <w:sz w:val="24"/>
          <w:szCs w:val="24"/>
          <w:shd w:val="clear" w:color="auto" w:fill="FFFFFF"/>
          <w:lang w:eastAsia="el-GR"/>
        </w:rPr>
        <w:t xml:space="preserve"> Ορίστε, κύριε Υπουργέ, έχετε τον λόγο για ένα λεπτό. </w:t>
      </w:r>
    </w:p>
    <w:p w:rsidR="007B1602" w:rsidRPr="007B1602" w:rsidRDefault="007B1602" w:rsidP="007B1602">
      <w:pPr>
        <w:spacing w:after="160" w:line="600" w:lineRule="auto"/>
        <w:ind w:firstLine="720"/>
        <w:jc w:val="both"/>
        <w:rPr>
          <w:rFonts w:ascii="Arial" w:hAnsi="Arial" w:cs="Arial"/>
          <w:bCs/>
          <w:color w:val="222222"/>
          <w:sz w:val="24"/>
          <w:szCs w:val="24"/>
          <w:shd w:val="clear" w:color="auto" w:fill="FFFFFF"/>
          <w:lang w:eastAsia="el-GR"/>
        </w:rPr>
      </w:pPr>
      <w:r w:rsidRPr="007B1602">
        <w:rPr>
          <w:rFonts w:ascii="Arial" w:hAnsi="Arial" w:cs="Arial"/>
          <w:b/>
          <w:bCs/>
          <w:color w:val="111111"/>
          <w:sz w:val="24"/>
          <w:szCs w:val="24"/>
          <w:shd w:val="clear" w:color="auto" w:fill="FFFFFF"/>
          <w:lang w:eastAsia="el-GR"/>
        </w:rPr>
        <w:lastRenderedPageBreak/>
        <w:t>ΘΕΟΧΑΡΗΣ (ΧΑΡΗΣ) ΘΕΟΧΑΡΗΣ (Υπουργός Τουρισμού):</w:t>
      </w:r>
      <w:r w:rsidRPr="007B1602">
        <w:rPr>
          <w:rFonts w:ascii="Arial" w:hAnsi="Arial" w:cs="Arial"/>
          <w:bCs/>
          <w:color w:val="222222"/>
          <w:sz w:val="24"/>
          <w:szCs w:val="24"/>
          <w:shd w:val="clear" w:color="auto" w:fill="FFFFFF"/>
          <w:lang w:eastAsia="el-GR"/>
        </w:rPr>
        <w:t xml:space="preserve"> Ευχαριστώ, κυρία Πρόεδρε.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Cs/>
          <w:color w:val="222222"/>
          <w:sz w:val="24"/>
          <w:szCs w:val="24"/>
          <w:shd w:val="clear" w:color="auto" w:fill="FFFFFF"/>
          <w:lang w:eastAsia="el-GR"/>
        </w:rPr>
        <w:t xml:space="preserve">Παίρνω τον λόγο </w:t>
      </w:r>
      <w:r w:rsidRPr="007B1602">
        <w:rPr>
          <w:rFonts w:ascii="Arial" w:hAnsi="Arial" w:cs="Arial"/>
          <w:color w:val="222222"/>
          <w:sz w:val="24"/>
          <w:szCs w:val="24"/>
          <w:shd w:val="clear" w:color="auto" w:fill="FFFFFF"/>
          <w:lang w:eastAsia="el-GR"/>
        </w:rPr>
        <w:t xml:space="preserve">μόνο και μόνο για ένα συγκεκριμένο θέμα. Αποτελεί παράλειψή μου και θα έπρεπε να είχα ήδη απαντήσει προηγουμένως. Θέλω να είμαι κατηγορηματικός και ξεκάθαρος. Ο Τούρκος Υπουργός Τουρισμού έχει στείλει επιστολές σε εβδομήντα χώρες σχετικά με το πόσο καλά τα κατάφερε η χώρα του στην αντιμετώπιση της πανδημίας, και άρα ότι είναι μία ασφαλής χώρα. Δεν έχουμε καμμία σχέση εμείς και η Τουρκία επιδημιολογικά. Δεν χρειάζεται να είσαι επιδημιολόγος για να το καταλάβεις. Και ο μέσος άνθρωπος το καταλαβαίνει καλύτερα. Το καταλαβαίνω και εγώ ο ίδιος που δεν είμαι καθόλου ειδικός.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Είμαι κατηγορηματικός, λοιπόν, ότι δεν υπάρχει κανένα τέτοιο θέμα και θέλω να το κλείσω, όπως το έκλεισα στον δημόσιο λόγο μου στην τηλεόραση, και από εδώ, από το Βήμα της Βουλής. Δεν υπάρχει κανένα τέτοιο θέμα. Το γεγονός ότι και άλλες χώρες μπορεί να θέλουν να κλέψουν κάτι από τη λάμψη της χώρας μας, μπορεί να είναι εν γένει τιμητικό. Όμως, εμείς έχουμε τις δικές μας διαδικασίες και θα εκμεταλλευτούμε, όπως σας είπα, τις επιτυχίες που έχουμε χάριν της πραγματικής οικονομίας και της απασχόλησης των Ελλήνων πολιτών και του ελληνικού λαού.</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Σας ευχαριστώ πολύ.</w:t>
      </w:r>
    </w:p>
    <w:p w:rsidR="007B1602" w:rsidRPr="007B1602" w:rsidRDefault="007B1602" w:rsidP="007B1602">
      <w:pPr>
        <w:spacing w:after="160" w:line="600" w:lineRule="auto"/>
        <w:ind w:firstLine="720"/>
        <w:jc w:val="both"/>
        <w:rPr>
          <w:rFonts w:ascii="Arial" w:hAnsi="Arial" w:cs="Arial"/>
          <w:bCs/>
          <w:color w:val="222222"/>
          <w:sz w:val="24"/>
          <w:szCs w:val="24"/>
          <w:shd w:val="clear" w:color="auto" w:fill="FFFFFF"/>
          <w:lang w:eastAsia="el-GR"/>
        </w:rPr>
      </w:pPr>
      <w:r w:rsidRPr="007B1602">
        <w:rPr>
          <w:rFonts w:ascii="Arial" w:hAnsi="Arial" w:cs="Arial"/>
          <w:b/>
          <w:bCs/>
          <w:color w:val="222222"/>
          <w:sz w:val="24"/>
          <w:szCs w:val="24"/>
          <w:shd w:val="clear" w:color="auto" w:fill="FFFFFF"/>
          <w:lang w:eastAsia="el-GR"/>
        </w:rPr>
        <w:lastRenderedPageBreak/>
        <w:t>ΠΡΟΕΔΡΕΥΟΥΣΑ (Σοφία Σακοράφα):</w:t>
      </w:r>
      <w:r w:rsidRPr="007B1602">
        <w:rPr>
          <w:rFonts w:ascii="Arial" w:hAnsi="Arial" w:cs="Arial"/>
          <w:bCs/>
          <w:color w:val="222222"/>
          <w:sz w:val="24"/>
          <w:szCs w:val="24"/>
          <w:shd w:val="clear" w:color="auto" w:fill="FFFFFF"/>
          <w:lang w:eastAsia="el-GR"/>
        </w:rPr>
        <w:t xml:space="preserve"> Και εγώ σας ευχαριστώ, κύριε Υπουργέ.</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Τον λόγο έχει τώρα ο κ. Μπαραλιάκος από τη Νέα Δημοκρατία.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color w:val="222222"/>
          <w:sz w:val="24"/>
          <w:szCs w:val="24"/>
          <w:shd w:val="clear" w:color="auto" w:fill="FFFFFF"/>
          <w:lang w:eastAsia="el-GR"/>
        </w:rPr>
        <w:t xml:space="preserve">ΞΕΝΟΦΩΝ (ΦΩΝΤΑΣ) ΜΠΑΡΑΛΙΑΚΟΣ: </w:t>
      </w:r>
      <w:r w:rsidRPr="007B1602">
        <w:rPr>
          <w:rFonts w:ascii="Arial" w:hAnsi="Arial" w:cs="Arial"/>
          <w:color w:val="222222"/>
          <w:sz w:val="24"/>
          <w:szCs w:val="24"/>
          <w:shd w:val="clear" w:color="auto" w:fill="FFFFFF"/>
          <w:lang w:eastAsia="el-GR"/>
        </w:rPr>
        <w:t xml:space="preserve">Ευχαριστώ πολύ, κυρία Πρόεδρε.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Κύριε Υπουργέ, κύριε Υφυπουργέ, θα ήθελα επ’ ευκαιρία της πρώτης μου ομιλίας στο ελληνικό Κοινοβούλιο ύστερα από τη σταδιακή άρση των περιοριστικών μέτρων ως συνέπεια της πρωτοφανούς παγκόσμιας επιδημιολογικής κρίσης, να συγχαρώ και από αυτού του Βήματος όλες τις Ελληνίδες και όλους τους Έλληνες. Αποδείξαμε όλοι μαζί ότι είμαστε ικανοί να διαχειριστούμε μία εξαιρετικά δύσκολη κατάσταση και ότι η συλλογική προσπάθεια προσήλωσης, πειθαρχίας και ευθύνης σε συνδυασμό με μία συγκεκριμένη και άψογα σχεδιασμένη κυβερνητική πολιτική είναι το κλειδί για να κερδίζουμε καθημερινά τη μάχη με την πανδημία.</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Η πατρίδα μας συγκέντρωσε τον παγκόσμιο έπαινο και μετετράπη σε παράδειγμα μίμησης. Αυτό το κεφάλαιο αξιοπιστίας, σταθερότητας και ασφάλειας είναι και το μεγάλο μας συγκριτικό πλεονέκτημα για τη φετινή ιδιόμορφη τουριστική περίοδο. Είναι το εφαλτήριο για να εκμεταλλευτούμε στο έπακρο όλες τις δυνατότητες που προσφέρει η Ελλάδα, προκειμένου να </w:t>
      </w:r>
      <w:r w:rsidRPr="007B1602">
        <w:rPr>
          <w:rFonts w:ascii="Arial" w:hAnsi="Arial" w:cs="Arial"/>
          <w:color w:val="222222"/>
          <w:sz w:val="24"/>
          <w:szCs w:val="24"/>
          <w:shd w:val="clear" w:color="auto" w:fill="FFFFFF"/>
          <w:lang w:eastAsia="el-GR"/>
        </w:rPr>
        <w:lastRenderedPageBreak/>
        <w:t>κερδίσουμε το χαμένο έδαφος, να περιορίσουμε τις οικονομικές συνέπειες και να βγούμε ένα βήμα πιο μπροστά από όλους.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Αυτή ακριβώς τη δυνατότητα προσφέρει το υπό συζήτηση νομοσχέδιο του Υπουργείου Τουρισμού, με το οποίο ακολουθούνται οι πλέον σύγχρονες τάσεις, εισάγονται οι βέλτιστες διεθνείς πρακτικές τουριστικής επιχειρηματικότητας, αξιοποιούνται τρόποι ποιοτικής αναβάθμισης του εγχώριου τουριστικού προϊόντος, ενώ συμβάλλει σαφώς στην επιμήκυνση της τουριστικής περιόδου.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Το παρόν νομοσχέδιο προσθέτει ένα ακόμα σημαντικό όπλο στη φαρέτρα της ελληνικής αγοράς με τη βελτίωση του θεσμικού πλαισίου του καταδυτικού τουρισμού, ο οποίος παρέμεινε μέχρι σήμερα αναξιοποίητος και ανενεργός, παρά το γεγονός ότι εξαιτίας της γεωμορφολογίας της χώρας μας με τις απέραντες παράκτιες περιοχές θα μπορούσε να αποτελέσει πολλαπλασιαστή ανταγωνιστικότητας και ποιοτικής υπεροχής.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Με τις νέες ρυθμίσεις, τα ελληνικά νερά και ο βυθός μας μετατρέπονται σε πόλο έλξης για μια πλατιά μάζα τουριστών υψηλού οικονομικού προφίλ, οι οποίοι αναβαθμίζουν άρδην με πιο ποιοτικά κριτήρια την τουριστική μας αγορά.</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Η Ελλάδα διαθέτει ένα ανεκτίμητης αξίας τουριστικό, ιστορικό και αρχαιολογικό υπόβαθρο, καθώς και ένα ασυναγώνιστο περιβαλλοντολογικό </w:t>
      </w:r>
      <w:r w:rsidRPr="007B1602">
        <w:rPr>
          <w:rFonts w:ascii="Arial" w:hAnsi="Arial" w:cs="Arial"/>
          <w:color w:val="222222"/>
          <w:sz w:val="24"/>
          <w:szCs w:val="24"/>
          <w:shd w:val="clear" w:color="auto" w:fill="FFFFFF"/>
          <w:lang w:eastAsia="el-GR"/>
        </w:rPr>
        <w:lastRenderedPageBreak/>
        <w:t>πλεονέκτημα βιοποικιλότητας. Με το παρόν νομοσχέδιο πλέον αποκτά και το κατάλληλο θεσμικό πλαίσιο που αποτινάσσει τις γραφειοκρατικές αγκυλώσεις που κρατούν δέσμιο το καταδυτικό επιχειρείν εδώ και χρόνια, αποστερώντας μία εναλλακτική δεξαμενή ανθρώπων που δυνητικά θα μπορούσαν να προσδώσουν κρίσιμη προστιθέμενη αξία και υψηλή κερδοφορία.</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Αρκεί να φανταστεί κανείς ότι μέχρι σήμερα για τη δημιουργία καταδυτικού πάρκου έπρεπε να συνυπογράψουν οκτώ Υπουργεία, καθένα από το οποία ακολουθούσε τις δικές του δαιδαλώδεις γραφειοκρατικές διαδικασίες. Το άναρχο νομικό πλαίσιο και οι αγκυλώσεις του διοικητικού μηχανισμού έπνιξαν σε θολά νερά τον καταδυτικό τουρισμό στη χώρα μας.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Με τις νέες διατάξεις η διοικητική διαδικασία απλοποιείται, τα εμπόδια αίρονται, οι πράξεις αδειοδότησης επιταχύνονται. Πλέον με τη συνυπογραφή μόλις δύο Υπουργείων η δημιουργία καταδυτικού πάρκου είναι άμεσα εφικτή και αποτελεσματικά υλοποιήσιμη.</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Στο άρθρο 6 του νομοσχεδίου ρυθμίζεται ο τρόπος με τον οποίον θα είναι προσβάσιμα και επισκέψιμα τα αξιοθέατα καταδυτικού τουρισμού, μαζί με αυτά των ενάλιων αρχαιολογικών χώρων, ενώ προβλέπεται και η δημιουργία ελεύθερων τεχνητών υποβρύχιων αξιοθέατων, όπως ναυάγια, πλωτά ναυπηγήματα ή έργα τέχνης.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lastRenderedPageBreak/>
        <w:t xml:space="preserve">Τα εχέγγυα διασφάλισης της διαδικασίας, αλλά και της προστασίας του περιβάλλοντος θα εξασφαλίζονται από το ιδρυθέν συμβούλιο καταδυτικού τουρισμού, το οποίο θα λογοδοτεί άμεσα στον αρμόδιο Υπουργό. Με απλά λόγια, η περιβαλλοντολογική ευαισθησία ενισχύεται, χωρίς να παγιδεύεται η επιχειρηματικότητα.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Με αφετηρία την τεράστια ακτογραμμή της πατρίδας μας, επεκτείνεται και στον άλλοτε αμμώδη και άλλοτε τραχύ της βυθό η αξιοποίηση των συγκριτικών μας πλεονεκτημάτων. Παράκτιες περιοχές αποκτούν ένα εργαλείο τόνωσης της τοπικής τουριστικής αλυσίδας, επεκτείνουν την τουριστική περίοδο και ενισχύουν με νέες θέσεις εργασίας την τοπική οικονομία.</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Σε αυτό το σημείο, κυρίες και κύριοι συνάδελφοι, επιτρέψτε μου να σας περιγράψω μία ευοίωνη εικόνα από το προσεχές μέλλον στην ιδιαίτερη πατρίδα μου, την Πιερία, ένα ενάλιο θεματικό πάρκο στη σκιά του Ολύμπου που θα εμπεριέχει στοιχεία από την πλούσια θεματολογία του τόπου, παραδείγματος χάριν, των δώδεκα μυθικών ολύμπιων θεών ή των εννέα μουσών του Ορφέα, όπου χιλιάδες επισκεπτών και ταξιδιωτών θα συνέρρεαν για να γνωρίσουν και να θαυμάσουν τέτοια μνημεία, τέτοια καταδυτικά πάρκα, ένα μεγαλόπνοο θέαμα που ακτινοβολεί το μεγαλείο του παρελθόντος, ενώ κοιτάζει με σιγουριά στο μέλλον.</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lastRenderedPageBreak/>
        <w:t>Η Πιερία, με την ψήφιση και εφαρμογή του παρόντος νομοσχεδίου, θα έχει τη δυνατότητα να προσκαλέσει τους λάτρεις της κατάδυσης, τους εξερευνητές του βυθού, τους ερασιτέχνες της φύσης και της ιστορίας να ανακαλύψουν την πολύπτυχη φυσιογνωμία της πιερικής θάλασσας και ταυτόχρονα να απευθύνει προσκλητήριο στον επιχειρηματικό κόσμο να διευρύνει τις επιλογές του, να αναπτύξει τις δυνατότητες που ξεδιπλώνονται και να θεμελιώσει ένα σταθερό, ποιοτικό και κερδοφόρο προϊόν, το οποίο θα εμπλουτίσει τον τουριστικό χαρακτήρα της περιοχής μας.</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 xml:space="preserve">Στο ίδιο μήκος κύματος, αναπόφευκτα και άρρηκτα συνδεδεμένη με το καθεστώς της πλούσιας εθνικής μας ακτογραμμής, κινείται και η πολύ σημαντική ρύθμιση του άρθρου 43, το οποίο επαναφέρει το πιο λειτουργικό και ευνοϊκό πλαίσιο παραχώρησης απλής χρήσης αιγιαλού στα 500 τετραγωνικά μέτρα, εξαιρώντας από αυτό ξενοδοχεία και σύνθετα τουριστικά καταλύματα. Πρόκειται για μια μεγάλη ανάσα, η οποία σε αυτή τη δυσμενή συγκυρία διευρύνει τον ζωτικό χώρο της επιχειρηματικής δραστηριότητας. </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Αυτό, σε συνδυασμό με την προσφάτως εκδοθείσα ΚΥΑ που προβλέπει ότι το ύψος της σύμβασης παραχώρησης καθορίζεται στο μόλις 40% του υπολογισθέντος ανταλλάγματος και μάλιστα με δυνατότητα αποπληρωμής σε τρεις ισόποσες δόσεις, θεωρείται σε πολύ σημαντικό βαθμό από επιχειρήσεις που δραστηριοποιούνται στον συγκεκριμένο κλάδο μία θετική εξέλιξη.</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lastRenderedPageBreak/>
        <w:t>Κλείνω, κυρίες και κύριοι συνάδελφοι, λέγοντας ότι η Ελλάδα κέρδισε το στοίχημα της δημόσιας υγείας. Ακολουθεί ένας δύσβατος και ανηφορικός δρόμος, να ανακόψει τις συνέπειες της ύφεσης. Με πολιορκητικό κριό τον τουρισμό μας, τους επιχειρηματίες και τους εργαζόμενους του θα δώσουμε τη μάχη και θα κάνουμε το άλμα πιο γρήγορο από τη φθορά. Πρέπει να τους εξοπλίσουμε με κάθε δυνατό μέσο και με όλους τους διαθέσιμους τρόπους, για να ανακτήσουμε το χαμένο έδαφος, να γίνουμε και στον τουρισμό το παγκόσμιο θετικό παράδειγμα και την επόμενη χρονιά να το απογειώσουμε με όλες μας τις δυνάμεις.</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Αξίζουν συγχαρητήρια στην ηγεσία του Υπουργείου, στον Υπουργό, στον Υφυπουργό και σε όλους τους συνεργάτες τους που αγόγγυστα όλο αυτό το διάστημα εργάζονται για να στηρίξουν το εθνικό μας σύστημα, το εθνικό μας προϊόν, τον τουρισμό. Κάθε μέρα πρέπει να πασχίζουμε για να τους βρίσκουμε τις κατάλληλες λύσεις και να εφαρμόζουμε μέτρα στήριξης και πραγματικής βοήθειας.</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 xml:space="preserve">Αυτό το νομοσχέδιο αποδεικνύει ότι κινούμαστε στη σωστή κατεύθυνση και μπορούμε να ατενίζουμε το μέλλον με περισσότερη αισιοδοξία και μεγαλύτερη αυτοπεποίθηση. </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Σας ευχαριστώ.</w:t>
      </w:r>
    </w:p>
    <w:p w:rsidR="007B1602" w:rsidRPr="007B1602" w:rsidRDefault="007B1602" w:rsidP="007B1602">
      <w:pPr>
        <w:autoSpaceDE w:val="0"/>
        <w:autoSpaceDN w:val="0"/>
        <w:adjustRightInd w:val="0"/>
        <w:spacing w:after="160" w:line="600" w:lineRule="auto"/>
        <w:ind w:firstLine="720"/>
        <w:jc w:val="center"/>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lastRenderedPageBreak/>
        <w:t>(Χειροκροτήματα από την πτέρυγα της Νέας Δημοκρατίας)</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b/>
          <w:bCs/>
          <w:sz w:val="24"/>
          <w:szCs w:val="24"/>
          <w:shd w:val="clear" w:color="auto" w:fill="FFFFFF"/>
          <w:lang w:eastAsia="zh-CN"/>
        </w:rPr>
        <w:t>ΠΡΟΕΔΡΕΥΟΥΣΑ (Σοφία Σακοράφα):</w:t>
      </w:r>
      <w:r w:rsidRPr="007B1602">
        <w:rPr>
          <w:rFonts w:ascii="Arial" w:eastAsia="SimSun" w:hAnsi="Arial" w:cs="Arial"/>
          <w:sz w:val="24"/>
          <w:szCs w:val="24"/>
          <w:shd w:val="clear" w:color="auto" w:fill="FFFFFF"/>
          <w:lang w:eastAsia="zh-CN"/>
        </w:rPr>
        <w:t xml:space="preserve"> Κι εγώ σας ευχαριστώ, κύριε συνάδελφε.</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Θα δώσω τώρα τον λόγο κατά προτεραιότητα στον κ. Κατσώτη του Κομμουνιστικού Κόμματος Ελλάδας λόγω εξαιρετικής ανάγκης και θα ακολουθήσει μετά ο κατάλογος κανονικά.</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Κύριε Κατσώτη, έχετε τον λόγο.</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b/>
          <w:sz w:val="24"/>
          <w:szCs w:val="24"/>
          <w:shd w:val="clear" w:color="auto" w:fill="FFFFFF"/>
          <w:lang w:eastAsia="zh-CN"/>
        </w:rPr>
        <w:t xml:space="preserve">ΧΡΗΣΤΟΣ ΚΑΤΣΩΤΗΣ: </w:t>
      </w:r>
      <w:r w:rsidRPr="007B1602">
        <w:rPr>
          <w:rFonts w:ascii="Arial" w:eastAsia="SimSun" w:hAnsi="Arial" w:cs="Arial"/>
          <w:sz w:val="24"/>
          <w:szCs w:val="24"/>
          <w:shd w:val="clear" w:color="auto" w:fill="FFFFFF"/>
          <w:lang w:eastAsia="zh-CN"/>
        </w:rPr>
        <w:t>Ευχαριστώ, κυρία Πρόεδρε.</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Ο εισηγητής μας ανέπτυξε τις θέσεις του ΚΚΕ για το περιεχόμενο του νομοσχεδίου και βεβαίως τα πάντα όλα στην υπηρεσία του κέρδους: βουνά, παραλίες, ακτές, περιοχές «</w:t>
      </w:r>
      <w:r w:rsidRPr="007B1602">
        <w:rPr>
          <w:rFonts w:ascii="Arial" w:eastAsia="SimSun" w:hAnsi="Arial" w:cs="Arial"/>
          <w:sz w:val="24"/>
          <w:szCs w:val="24"/>
          <w:shd w:val="clear" w:color="auto" w:fill="FFFFFF"/>
          <w:lang w:val="en-US" w:eastAsia="zh-CN"/>
        </w:rPr>
        <w:t>NATURA</w:t>
      </w:r>
      <w:r w:rsidRPr="007B1602">
        <w:rPr>
          <w:rFonts w:ascii="Arial" w:eastAsia="SimSun" w:hAnsi="Arial" w:cs="Arial"/>
          <w:sz w:val="24"/>
          <w:szCs w:val="24"/>
          <w:shd w:val="clear" w:color="auto" w:fill="FFFFFF"/>
          <w:lang w:eastAsia="zh-CN"/>
        </w:rPr>
        <w:t xml:space="preserve">», αρχαιολογικοί χώροι, ιαματικές πηγές και τώρα ο πυθμένας της θάλασσας. </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 xml:space="preserve">Επιτρέψτε μου να σταθώ στο κυβερνητικό πρόγραμμα για τον τουρισμό και βέβαια να χαιρετίσουμε κατ’ αρχάς τις σημερινές μαχητικές κινητοποιήσεις-παρεμβάσεις των συνδικάτων της Αθήνας ενάντια στα μέτρα που συμπεριλαμβάνονται σε αυτό το κυβερνητικό σχέδιο. </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 xml:space="preserve">Κύριοι, ο εργαζόμενος λαός έχει πείρα. Βλέπει, ιδιαίτερα τα τελευταία χρόνια, πιο συχνά ότι την καπιταλιστική ανάπτυξη την διαδέχεται η </w:t>
      </w:r>
      <w:r w:rsidRPr="007B1602">
        <w:rPr>
          <w:rFonts w:ascii="Arial" w:eastAsia="SimSun" w:hAnsi="Arial" w:cs="Arial"/>
          <w:sz w:val="24"/>
          <w:szCs w:val="24"/>
          <w:shd w:val="clear" w:color="auto" w:fill="FFFFFF"/>
          <w:lang w:eastAsia="zh-CN"/>
        </w:rPr>
        <w:lastRenderedPageBreak/>
        <w:t xml:space="preserve">καπιταλιστική κρίση. Αυτός ο περιοδικός κύκλος των κρίσεων είναι στο </w:t>
      </w:r>
      <w:r w:rsidRPr="007B1602">
        <w:rPr>
          <w:rFonts w:ascii="Arial" w:eastAsia="SimSun" w:hAnsi="Arial" w:cs="Arial"/>
          <w:sz w:val="24"/>
          <w:szCs w:val="24"/>
          <w:shd w:val="clear" w:color="auto" w:fill="FFFFFF"/>
          <w:lang w:val="en-US" w:eastAsia="zh-CN"/>
        </w:rPr>
        <w:t>DNA</w:t>
      </w:r>
      <w:r w:rsidRPr="007B1602">
        <w:rPr>
          <w:rFonts w:ascii="Arial" w:eastAsia="SimSun" w:hAnsi="Arial" w:cs="Arial"/>
          <w:sz w:val="24"/>
          <w:szCs w:val="24"/>
          <w:shd w:val="clear" w:color="auto" w:fill="FFFFFF"/>
          <w:lang w:eastAsia="zh-CN"/>
        </w:rPr>
        <w:t xml:space="preserve"> αυτής της μορφής οργάνωσης της οικονομίας του καπιταλισμού.</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 xml:space="preserve">Όλοι εσείς που κυβερνήσατε και κυβερνάτε μαζί και χώρια, η Νέα Δημοκρατία, το ΠΑΣΟΚ, ο ΣΥΡΙΖΑ και όλες οι παραφυάδες του, αναγνωρίζουμε ότι έχετε το </w:t>
      </w:r>
      <w:r w:rsidRPr="007B1602">
        <w:rPr>
          <w:rFonts w:ascii="Arial" w:eastAsia="SimSun" w:hAnsi="Arial" w:cs="Arial"/>
          <w:sz w:val="24"/>
          <w:szCs w:val="24"/>
          <w:shd w:val="clear" w:color="auto" w:fill="FFFFFF"/>
          <w:lang w:val="en-US" w:eastAsia="zh-CN"/>
        </w:rPr>
        <w:t>know</w:t>
      </w:r>
      <w:r w:rsidRPr="007B1602">
        <w:rPr>
          <w:rFonts w:ascii="Arial" w:eastAsia="SimSun" w:hAnsi="Arial" w:cs="Arial"/>
          <w:sz w:val="24"/>
          <w:szCs w:val="24"/>
          <w:shd w:val="clear" w:color="auto" w:fill="FFFFFF"/>
          <w:lang w:eastAsia="zh-CN"/>
        </w:rPr>
        <w:t xml:space="preserve"> </w:t>
      </w:r>
      <w:r w:rsidRPr="007B1602">
        <w:rPr>
          <w:rFonts w:ascii="Arial" w:eastAsia="SimSun" w:hAnsi="Arial" w:cs="Arial"/>
          <w:sz w:val="24"/>
          <w:szCs w:val="24"/>
          <w:shd w:val="clear" w:color="auto" w:fill="FFFFFF"/>
          <w:lang w:val="en-US" w:eastAsia="zh-CN"/>
        </w:rPr>
        <w:t>how</w:t>
      </w:r>
      <w:r w:rsidRPr="007B1602">
        <w:rPr>
          <w:rFonts w:ascii="Arial" w:eastAsia="SimSun" w:hAnsi="Arial" w:cs="Arial"/>
          <w:sz w:val="24"/>
          <w:szCs w:val="24"/>
          <w:shd w:val="clear" w:color="auto" w:fill="FFFFFF"/>
          <w:lang w:eastAsia="zh-CN"/>
        </w:rPr>
        <w:t xml:space="preserve"> της διαχείρισης των καπιταλιστικών κρίσεων. Ποιο είναι αυτό; Όλες οι συνέπειες, όλα τα βάρη στους εργαζόμενους, στους αυτοαπασχολούμενους, στον λαό, για να συνεχίσουν οι επιχειρηματικοί όμιλοι να κερδίζουν. </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Ο τουρισμός, η «βαριά βιομηχανία» όπως τον αποκαλείτε όλοι σας, από τη θεαματική αύξηση οδηγήθηκε σε θεαματική πτώση, σε κρίση. Προπομπός όμως αυτής της κρίσης ήταν η πτώχευση της «</w:t>
      </w:r>
      <w:r w:rsidRPr="007B1602">
        <w:rPr>
          <w:rFonts w:ascii="Arial" w:eastAsia="SimSun" w:hAnsi="Arial" w:cs="Arial"/>
          <w:sz w:val="24"/>
          <w:szCs w:val="24"/>
          <w:shd w:val="clear" w:color="auto" w:fill="FFFFFF"/>
          <w:lang w:val="en-US" w:eastAsia="zh-CN"/>
        </w:rPr>
        <w:t>THOMAS</w:t>
      </w:r>
      <w:r w:rsidRPr="007B1602">
        <w:rPr>
          <w:rFonts w:ascii="Arial" w:eastAsia="SimSun" w:hAnsi="Arial" w:cs="Arial"/>
          <w:sz w:val="24"/>
          <w:szCs w:val="24"/>
          <w:shd w:val="clear" w:color="auto" w:fill="FFFFFF"/>
          <w:lang w:eastAsia="zh-CN"/>
        </w:rPr>
        <w:t xml:space="preserve"> </w:t>
      </w:r>
      <w:r w:rsidRPr="007B1602">
        <w:rPr>
          <w:rFonts w:ascii="Arial" w:eastAsia="SimSun" w:hAnsi="Arial" w:cs="Arial"/>
          <w:sz w:val="24"/>
          <w:szCs w:val="24"/>
          <w:shd w:val="clear" w:color="auto" w:fill="FFFFFF"/>
          <w:lang w:val="en-US" w:eastAsia="zh-CN"/>
        </w:rPr>
        <w:t>COOK</w:t>
      </w:r>
      <w:r w:rsidRPr="007B1602">
        <w:rPr>
          <w:rFonts w:ascii="Arial" w:eastAsia="SimSun" w:hAnsi="Arial" w:cs="Arial"/>
          <w:sz w:val="24"/>
          <w:szCs w:val="24"/>
          <w:shd w:val="clear" w:color="auto" w:fill="FFFFFF"/>
          <w:lang w:eastAsia="zh-CN"/>
        </w:rPr>
        <w:t xml:space="preserve">» και το λέμε γιατί δεν είναι μόνο η πανδημία. Η πανδημία βεβαίως επιδείνωσε άμεσα αυτή την κρίση, γιατί κανείς δεν ταξιδεύει χωρίς ασφάλεια για την υγεία του. Αυτοί είναι οι εξωστρεφείς κλάδοι, στους οποίους στηρίξατε και στηρίζετε την καπιταλιστική ανάκαμψη. </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 xml:space="preserve">Το κυβερνητικό πρόγραμμα για τον τουρισμό, που εξήγγειλε ο Πρωθυπουργός και εξειδίκευσαν οι Υπουργοί, προκάλεσε θύελλα αντιδράσεων από εργαζόμενους και αυτοαπασχολούμενους στον επισιτισμό και στον τουρισμό. Γιατί αυτοί είναι τα θύματα αυτού του προγράμματος. Τους καλείτε </w:t>
      </w:r>
      <w:r w:rsidRPr="007B1602">
        <w:rPr>
          <w:rFonts w:ascii="Arial" w:eastAsia="SimSun" w:hAnsi="Arial" w:cs="Arial"/>
          <w:sz w:val="24"/>
          <w:szCs w:val="24"/>
          <w:shd w:val="clear" w:color="auto" w:fill="FFFFFF"/>
          <w:lang w:eastAsia="zh-CN"/>
        </w:rPr>
        <w:lastRenderedPageBreak/>
        <w:t xml:space="preserve">να πληρώσουν, για να στηριχθούν οι μεγάλοι μονοπωλιακοί και οι επιχειρηματικοί όμιλοι, να υλοποιηθούν οι αξιώσεις τους. </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 xml:space="preserve">Ναι, αυτές αποτελούν το κυβερνητικό πρόγραμμα. Γι’ αυτό και οι φορείς των μεγάλων ομίλων εκφράζουν την πλήρη ικανοποίησή τους. Τα υγειονομικά πρωτόκολλα τα βάλατε σε καραντίνα. Οι αποστάσεις, τα τεστ και όλα αυτά που υποδείκνυε η επιστημονική επιτροπή και αποτρέπουν τη διασπορά της πανδημίας στην κοινότητα στέκονται εμπόδιο στα κέρδη. Γι’ αυτό τα παραμερίζετε. Και βέβαια, παρουσιάζετε και δήθεν επιστημονικές μελέτες που το επιτρέπουν. </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Ταυτόχρονα, δίνετε τη δυνατότητα στους επιχειρηματικούς ομίλους να ανοίξουν όταν αυτοί θα το επιλέξουν, ώστε να εξασφαλίσουν τις πληρότητες που θέλουν. Γι’ αυτό τους δίνετε τη δυνατότητα αναστολής των συμβάσεων, χωρίς όριο. Τσακίζετε τους μισθούς και τον χρόνο εργασίας των εργαζομένων και τους καλείτε να πειθαρχήσουν στον εργασιακό Αρμαγεδδώνα που διαμορφώνεται και ικανοποιεί κάθε αξίωση των μεγάλων επιχειρηματικών ομίλων.</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 xml:space="preserve">Κάνατε αποδεκτό, κύριοι της Κυβέρνησης, το αίτημα των φορέων των επιχειρηματικών ομίλων για κατάργηση των συλλογικών συμβάσεων, την οποία σημειώνουμε ότι εσείς κάνατε υποχρεωτική στον τουρισμό! Καταργείτε </w:t>
      </w:r>
      <w:r w:rsidRPr="007B1602">
        <w:rPr>
          <w:rFonts w:ascii="Arial" w:eastAsia="SimSun" w:hAnsi="Arial" w:cs="Arial"/>
          <w:sz w:val="24"/>
          <w:szCs w:val="24"/>
          <w:shd w:val="clear" w:color="auto" w:fill="FFFFFF"/>
          <w:lang w:eastAsia="zh-CN"/>
        </w:rPr>
        <w:lastRenderedPageBreak/>
        <w:t xml:space="preserve">έτσι, εκτός όλων των άλλων, το δικαίωμα της επαναπρόσληψης χιλιάδων εποχιακά εργαζόμενων στον τουρισμό. </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 xml:space="preserve">Οι εποχιακές ξενοδοχειακές και επισιτιστικές επιχειρήσεις έχουν υποχρέωση, με βάση τις συλλογικές συμβάσεις και τον νόμο, να επαναπροσλαμβάνουν τους εργαζόμενους. Το δικαίωμα αυτό ενεργοποιείται με την αίτηση επαναπρόσληψης που κατατίθεται στην επιχείρηση μέχρι τέλους Ιανουαρίου μέσα από την κλαδική ή επιχειρησιακή οργάνωση των εργαζομένων. Από τότε ενεργοποιείται αυτή η ιδιότυπη εργασιακή σχέση. </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Οι όροι αμοιβής και εργασίας αρχίζουν από την ημερομηνία επαναπρόσληψης που ορίζονται από τον ν.1346/1983, σε συνδυασμό με τους όρους των συλλογικών συμβάσεων. Καταληκτική ημερομηνία η 10</w:t>
      </w:r>
      <w:r w:rsidRPr="007B1602">
        <w:rPr>
          <w:rFonts w:ascii="Arial" w:eastAsia="SimSun" w:hAnsi="Arial" w:cs="Arial"/>
          <w:sz w:val="24"/>
          <w:szCs w:val="24"/>
          <w:shd w:val="clear" w:color="auto" w:fill="FFFFFF"/>
          <w:vertAlign w:val="superscript"/>
          <w:lang w:eastAsia="zh-CN"/>
        </w:rPr>
        <w:t>η</w:t>
      </w:r>
      <w:r w:rsidRPr="007B1602">
        <w:rPr>
          <w:rFonts w:ascii="Arial" w:eastAsia="SimSun" w:hAnsi="Arial" w:cs="Arial"/>
          <w:sz w:val="24"/>
          <w:szCs w:val="24"/>
          <w:shd w:val="clear" w:color="auto" w:fill="FFFFFF"/>
          <w:lang w:eastAsia="zh-CN"/>
        </w:rPr>
        <w:t xml:space="preserve"> Ιουνίου και για τη Ρόδο η 1</w:t>
      </w:r>
      <w:r w:rsidRPr="007B1602">
        <w:rPr>
          <w:rFonts w:ascii="Arial" w:eastAsia="SimSun" w:hAnsi="Arial" w:cs="Arial"/>
          <w:sz w:val="24"/>
          <w:szCs w:val="24"/>
          <w:shd w:val="clear" w:color="auto" w:fill="FFFFFF"/>
          <w:vertAlign w:val="superscript"/>
          <w:lang w:eastAsia="zh-CN"/>
        </w:rPr>
        <w:t>η</w:t>
      </w:r>
      <w:r w:rsidRPr="007B1602">
        <w:rPr>
          <w:rFonts w:ascii="Arial" w:eastAsia="SimSun" w:hAnsi="Arial" w:cs="Arial"/>
          <w:sz w:val="24"/>
          <w:szCs w:val="24"/>
          <w:shd w:val="clear" w:color="auto" w:fill="FFFFFF"/>
          <w:lang w:eastAsia="zh-CN"/>
        </w:rPr>
        <w:t xml:space="preserve"> Μάη, κύριε Υπουργέ, για τους εργαζόμενους της Ρόδου που εκεί θα απολογηθείτε. Δεν με ακούτε, αλλά μας ακούν οι εργαζόμενοι στη Ρόδο.</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t xml:space="preserve">Ρωτάμε, κύριοι της Κυβέρνησης. Οι εργαζόμενοι αυτοί θεωρούνται από την Κυβέρνηση ως εργαζόμενοι με ενεργή σχέση εργασίας; Θα ισχύσει για όλους αυτούς η αναστολή της σύμβασης εργασίας με την αμοιβή έστω αυτού του ποσού που έχει οριστεί και την ασφάλισή του για όλο το διάστημα που απασχολήθηκε την προηγούμενη σεζόν; </w:t>
      </w:r>
    </w:p>
    <w:p w:rsidR="007B1602" w:rsidRPr="007B1602" w:rsidRDefault="007B1602" w:rsidP="007B1602">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7B1602">
        <w:rPr>
          <w:rFonts w:ascii="Arial" w:eastAsia="SimSun" w:hAnsi="Arial" w:cs="Arial"/>
          <w:sz w:val="24"/>
          <w:szCs w:val="24"/>
          <w:shd w:val="clear" w:color="auto" w:fill="FFFFFF"/>
          <w:lang w:eastAsia="zh-CN"/>
        </w:rPr>
        <w:lastRenderedPageBreak/>
        <w:t>Πολλές χιλιάδες εποχιακά εργαζομένων εκβιάζονταν, τρομοκρατούνταν από τις επιχειρήσεις να μην κάνουν αίτηση επαναπρόσληψης μέσα από τα σωματεία τους, γιατί έτσι δεσμεύονταν από τα δικαιώματα που απορρέουν από αυτή την ιδιότυπη εργασιακή σχέση. Συνέχισαν όμως να τους απασχολούν.</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Ρωτάμε την </w:t>
      </w:r>
      <w:r w:rsidRPr="007B1602">
        <w:rPr>
          <w:rFonts w:ascii="Arial" w:hAnsi="Arial" w:cs="Arial"/>
          <w:color w:val="222222"/>
          <w:sz w:val="24"/>
          <w:szCs w:val="24"/>
          <w:lang w:eastAsia="el-GR"/>
        </w:rPr>
        <w:t>Κυβέρνηση</w:t>
      </w:r>
      <w:r w:rsidRPr="007B1602">
        <w:rPr>
          <w:rFonts w:ascii="Arial" w:hAnsi="Arial" w:cs="Arial"/>
          <w:sz w:val="24"/>
          <w:szCs w:val="24"/>
          <w:lang w:eastAsia="el-GR"/>
        </w:rPr>
        <w:t>: Θα ισχύσουν οι ίδιοι όροι για όλους αυτούς; Θα θεωρηθεί ενεργή η σύμβαση; Θα ισχύσει η αναστολή με την αμοιβή και την ασφάλιση, έστω όπως προβλέπεται;</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Κύριε Υπουργέ, δεν με ακούτε. Αφορούν τους εργαζόμενους στον τουρισμό και δεν με ακούτε και η Ρόδος, από εκεί που προέρχεστε, είναι χιλιάδες στον τουρισμό και περιμένουν απαντήσεις.</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Οι χιλιάδες εργαζόμενοι που εργάζονται κάτω από μορφές απασχόλησης που εσείς νομοθετήσατε, ως ενοικιαζόμενοι από δουλεμπορικά γραφεία, από εργολάβους, όσοι εργάζονται με σύμβαση μιας μέρας και πολύ πάνω από τριακόσιες μέρες τον χρόνο, όσοι εργάζονται σε δεξιώσεις, σε κέτερινγκ, όσοι εργάζονται τους μήνες αιχμής, θα έχουν και ποια προστασία; Πώς θα επιβιώσουν; Με τους δύο μήνες επίδομα ανεργίας, με 800 ευρώ ετήσιο εισόδημα; Αυτή η μεγάλη πλειοψηφία των εργαζομένων στον τουρισμό δεν είναι αόρατη.</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lastRenderedPageBreak/>
        <w:t>Είναι αυτοί που μαζί με τους άλλους εργαζόμενους αποτελούν τις τουριστικές και επισιτιστικές επιχειρήσεις. Είναι αυτοί που δούλεψαν κάτω από σκληρές, βάρβαρες συνθήκες και έβγαλαν τα εκατοντάδες δισεκατομμύρια ευρώ τα οποία επικαλείστε. Με τα μέτρα που εξαγγείλατε όλοι αυτοί είναι εκτός πεδίου. Για όλους αυτούς που θα μείνουν άνεργοι τους λέτε να ζήσουν με το εποχιακό βοήθημα που θα είναι φέτος εφάπαξ 500 ευρώ. Απαιτείτε, ταυτόχρονα, πενήντα ημέρες ασφάλισης για να έχουν τη δυνατότητα να πάρουν ξανά, όχι επίδομα ανεργίας, αλλά το εποχιακό επίδομα.</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Για τους μετανάστες που εργάζονται στον τουρισμό, και είναι αρκετοί, εκτός όλων αυτών, έχουν να αντιμετωπίσουν και την προϋπόθεση των εκατόν πενήντα ημερών ασφάλισης για ανανέωση της κάρτας εργασίας. Η πλειοψηφία όλων αυτών βρίσκονται σε απόγνωση. Όσοι όμιλοι επιλέξουν να ανοίξουν, θα μπορούν συνδυαστικά να εφαρμόσουν όλα τα αντεργατικά μέτρα που προβλέπονται στις πράξεις νομοθετικού περιεχομένου, να αναστέλλουν συμβάσεις εργασίας των εργαζομένων, να τους απασχολούν εκ περιτροπής, με μειωμένο ωράριο, να προσαρμόζουν γενικά τον χρόνο εργασίας στις πληρότητες των ξενοδοχειακών ομίλων με αντίστοιχη προσαρμογή των μισθών των εργαζομένων.</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Το εισόδημα όσων θα εργαστούν θα είναι σχεδόν το μισό από την προηγούμενη περίοδο για τον ίδιο χρόνο εργασίας. Μιλάτε για καταμερισμό του </w:t>
      </w:r>
      <w:r w:rsidRPr="007B1602">
        <w:rPr>
          <w:rFonts w:ascii="Arial" w:hAnsi="Arial" w:cs="Arial"/>
          <w:sz w:val="24"/>
          <w:szCs w:val="24"/>
          <w:lang w:eastAsia="el-GR"/>
        </w:rPr>
        <w:lastRenderedPageBreak/>
        <w:t>κόστους μεταξύ εργοδοτών, κράτους και εργαζομένων. Ειρήσθω εν παρόδω, τα του κράτους είναι και αυτά των εργαζομένων από τη δυσβάσταχτη φορολογία. Τα 22 δισεκατομμύρια ευρώ μόνο πέρυσι, με κάποια λίγα εκατομμύρια των μισθών όλων των εργαζομένων, μπορεί να πάνε για καταμερισμό; Τα τέσσερις με πέντε χιλιάδες τον χρόνο των εργαζομένων ετήσιο εισόδημα με τα δισεκατομμύρια των επιχειρηματιών, τα βάζετε σε έναν κορβανά; Τα 120 δισεκατομμύρια ευρώ των τελευταίων χρόνων, με τη φτώχεια και την εξαθλίωση που έχετε επιβάλει στους εργαζόμενους, λέτε να καταμεριστούν εδώ και για τα βάρη που τσακίζουν τους μισθούς; Οι αυτοαπασχολούμενοι επαγγελματίες στον επισιτιστικό τουρισμό, πέρα από τα νέα βάρη που γέννησε η κρίση, θα συνεχίσουν να πληρώνουν τους αντεργατικούς νόμους που παραμένουν σε ισχύ.</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Καταθέτουμε ξανά την ερώτηση στα Πρακτικά που έχουμε καταθέσει από τις αρχές Μάη για όλους αυτούς. Οι εργαζόμενοι, οι άνεργοι, οι αυτοαπασχολούμενοι στον τουρισμό, όλη η εργατική τάξη στέλνει ηχηρό το μήνυμα: «Δεν θα πληρώσουμε ξανά την κρίση. Να πληρώσει η εργοδοσία και το κράτος».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(Στο σημείο αυτό ο Βουλευτής κ. Χρήστος Κατσώτης καταθέτει για τα Πρακτικά το προαναφερθέν έγγραφο, το οποίο βρίσκεται στο αρχείο του </w:t>
      </w:r>
      <w:r w:rsidRPr="007B1602">
        <w:rPr>
          <w:rFonts w:ascii="Arial" w:hAnsi="Arial"/>
          <w:sz w:val="24"/>
          <w:szCs w:val="24"/>
          <w:lang w:eastAsia="el-GR"/>
        </w:rPr>
        <w:lastRenderedPageBreak/>
        <w:t>Τμήματος Γραμματείας της Διεύθυνσης Στενογραφίας και  Πρακτικών της Βουλής)</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Το ΚΚΕ στηρίζει τους αγώνες των εργαζομένων στον τουρισμό και καλεί σε μαζική, καθολική συμμετοχή σε όλες τις περιοχές, με μαχητικότητα να υπερασπίσουν τη ζωή που δικαιούνται, να μην συμβιβαστούν, να μην υποταχθούν στη μιζέρια και στην εξαθλίωση που τους καλείτε εσείς και η εργοδοσία να πειθαρχήσουν. Η εργοδοσία και το κράτος να καλύψουν το εισόδημα των ανέργων και των εργαζομένων στα ξενοδοχεία και τον επισιτισμό, να καταργηθούν οι αντεργατικές διατάξεις των πράξεων νομοθετικού περιεχομένου.</w:t>
      </w:r>
    </w:p>
    <w:p w:rsidR="007B1602" w:rsidRPr="007B1602" w:rsidRDefault="007B1602" w:rsidP="007B1602">
      <w:pPr>
        <w:autoSpaceDE w:val="0"/>
        <w:autoSpaceDN w:val="0"/>
        <w:adjustRightInd w:val="0"/>
        <w:spacing w:after="160" w:line="600" w:lineRule="auto"/>
        <w:ind w:firstLine="720"/>
        <w:jc w:val="both"/>
        <w:rPr>
          <w:rFonts w:ascii="Arial" w:hAnsi="Arial" w:cs="Arial"/>
          <w:bCs/>
          <w:sz w:val="24"/>
          <w:szCs w:val="24"/>
          <w:lang w:eastAsia="el-GR"/>
        </w:rPr>
      </w:pPr>
      <w:r w:rsidRPr="007B1602">
        <w:rPr>
          <w:rFonts w:ascii="Arial" w:hAnsi="Arial" w:cs="Arial"/>
          <w:b/>
          <w:bCs/>
          <w:sz w:val="24"/>
          <w:szCs w:val="24"/>
          <w:lang w:eastAsia="el-GR"/>
        </w:rPr>
        <w:t xml:space="preserve">ΠΡΟΕΔΡΕΥΟΥΣΑ (Σοφία Σακοράφα): </w:t>
      </w:r>
      <w:r w:rsidRPr="007B1602">
        <w:rPr>
          <w:rFonts w:ascii="Arial" w:hAnsi="Arial" w:cs="Arial"/>
          <w:bCs/>
          <w:sz w:val="24"/>
          <w:szCs w:val="24"/>
          <w:lang w:eastAsia="el-GR"/>
        </w:rPr>
        <w:t>Κύριε συνάδελφε, σας παρακαλώ.</w:t>
      </w:r>
    </w:p>
    <w:p w:rsidR="007B1602" w:rsidRPr="007B1602" w:rsidRDefault="007B1602" w:rsidP="007B1602">
      <w:pPr>
        <w:autoSpaceDE w:val="0"/>
        <w:autoSpaceDN w:val="0"/>
        <w:adjustRightInd w:val="0"/>
        <w:spacing w:after="160" w:line="600" w:lineRule="auto"/>
        <w:ind w:firstLine="720"/>
        <w:jc w:val="both"/>
        <w:rPr>
          <w:rFonts w:ascii="Arial" w:hAnsi="Arial" w:cs="Arial"/>
          <w:bCs/>
          <w:sz w:val="24"/>
          <w:szCs w:val="24"/>
          <w:lang w:eastAsia="el-GR"/>
        </w:rPr>
      </w:pPr>
      <w:r w:rsidRPr="007B1602">
        <w:rPr>
          <w:rFonts w:ascii="Arial" w:hAnsi="Arial" w:cs="Arial"/>
          <w:b/>
          <w:bCs/>
          <w:sz w:val="24"/>
          <w:szCs w:val="24"/>
          <w:lang w:eastAsia="el-GR"/>
        </w:rPr>
        <w:t xml:space="preserve">ΧΡΗΣΤΟΣ ΚΑΤΣΩΤΗΣ: </w:t>
      </w:r>
      <w:r w:rsidRPr="007B1602">
        <w:rPr>
          <w:rFonts w:ascii="Arial" w:hAnsi="Arial" w:cs="Arial"/>
          <w:bCs/>
          <w:sz w:val="24"/>
          <w:szCs w:val="24"/>
          <w:lang w:eastAsia="el-GR"/>
        </w:rPr>
        <w:t>Τελειώνω, κυρία Πρόεδρε.</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Επίδομα ανεργίας για όλους τους ανέργους, χωρίς όρους και προϋποθέσεις, αναστολή πληρωμών σε ρεύμα, νερό, τηλέφωνο, τράπεζες, εφορία, μείωση ενοικίου και απαλλαγή από δημοτικούς φόρους και τέλη, να απαγορευτούν οι πλειστηριασμοί και οι κατασχέσεις στα λαϊκά νοικοκυριά, να ακυρωθούν οι χιλιάδες απολύσεις που έγιναν μέχρι σήμερα, να απαγορευτούν για το επόμενο διάστημα. Επαναπρόσληψη όλων των εργαζομένων που </w:t>
      </w:r>
      <w:r w:rsidRPr="007B1602">
        <w:rPr>
          <w:rFonts w:ascii="Arial" w:hAnsi="Arial" w:cs="Arial"/>
          <w:sz w:val="24"/>
          <w:szCs w:val="24"/>
          <w:lang w:eastAsia="el-GR"/>
        </w:rPr>
        <w:lastRenderedPageBreak/>
        <w:t xml:space="preserve">προβλέπουν οι συλλογικές συμβάσεις με το άνοιγμα των ξενοδοχείων και των άλλων επιχειρήσεων. Να μην εφαρμοστεί η εκ περιτροπής εργασία, καμμία αρνητική αλλαγή στις συμβάσεις εργασίας, να τηρηθούν υποχρεωτικά οι συλλογικές συμβάσεις. Άμεσα μέτρα προστασίας της υγείας και της ασφάλειας στους χώρους δουλειάς. Να γίνουν δωρεάν τα τεστ του </w:t>
      </w:r>
      <w:r w:rsidRPr="007B1602">
        <w:rPr>
          <w:rFonts w:ascii="Arial" w:hAnsi="Arial" w:cs="Arial"/>
          <w:sz w:val="24"/>
          <w:szCs w:val="24"/>
          <w:lang w:val="en-US" w:eastAsia="el-GR"/>
        </w:rPr>
        <w:t>COVID</w:t>
      </w:r>
      <w:r w:rsidRPr="007B1602">
        <w:rPr>
          <w:rFonts w:ascii="Arial" w:hAnsi="Arial" w:cs="Arial"/>
          <w:sz w:val="24"/>
          <w:szCs w:val="24"/>
          <w:lang w:eastAsia="el-GR"/>
        </w:rPr>
        <w:t>-19 σε όλους τους εργαζόμενους, αλλιώς τα πράγματα θα είναι πολύ δύσκολα και ο μοναδικός δρόμος είναι ο αγώνας των εργαζομένων, που πρέπει να ενταθεί, που πρέπει να κλιμακωθεί.</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Και βέβαια, στις 28 Μαΐου στην Αττική θα γίνει το μεγάλο συλλαλητήριο και καλούμε όλους τους εργαζόμενους να συμμετέχουν σε αυτό.</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b/>
          <w:bCs/>
          <w:sz w:val="24"/>
          <w:szCs w:val="24"/>
          <w:lang w:eastAsia="el-GR"/>
        </w:rPr>
        <w:t>ΠΡΟΕΔΡΕΥΟΥΣΑ (Σοφία Σακοράφα):</w:t>
      </w:r>
      <w:r w:rsidRPr="007B1602">
        <w:rPr>
          <w:rFonts w:ascii="Arial" w:hAnsi="Arial" w:cs="Arial"/>
          <w:sz w:val="24"/>
          <w:szCs w:val="24"/>
          <w:lang w:eastAsia="el-GR"/>
        </w:rPr>
        <w:t xml:space="preserve"> Ευχαριστώ πολύ, κύριε συνάδελφε. </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Κύριε συνάδελφε, θα ήθελα να σας κάνω μια παρατήρηση, όχι σε εσάς προσωπικά. Το θέμα του χρόνου είναι πολύ σημαντικό. Να γίνεται μια υπέρβαση και είμαστε ανεκτικοί σε αυτό. Αλλά η μεγάλη υπέρβαση του χρόνου -το ξέρετε πάρα πολύ καλά- ότι στερεί χρόνο από συναδέλφους. Γι’ αυτό θα σας παρακαλέσω να προσπαθήσετε να είστε συνεπείς στον χρόνο σας για να μην έχουμε διαπληκτισμούς. Δεν είναι και ωραίο πράγμα. Εμένα προσωπικά δεν μου αρέσει.</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lastRenderedPageBreak/>
        <w:t>Τον λόγο έχει ο κ. Σαντορινιός από τον ΣΥΡΙΖΑ, για επτά λεπτά και αμέσως μετά ο κ. Σιμόπουλος από τη Νέα Δημοκρατία.</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b/>
          <w:sz w:val="24"/>
          <w:szCs w:val="24"/>
          <w:lang w:eastAsia="el-GR"/>
        </w:rPr>
        <w:t>ΝΕΚΤΑΡΙΟΣ ΣΑΝΤΟΡΙΝΙΟΣ:</w:t>
      </w:r>
      <w:r w:rsidRPr="007B1602">
        <w:rPr>
          <w:rFonts w:ascii="Arial" w:hAnsi="Arial" w:cs="Arial"/>
          <w:sz w:val="24"/>
          <w:szCs w:val="24"/>
          <w:lang w:eastAsia="el-GR"/>
        </w:rPr>
        <w:t xml:space="preserve"> Ευχαριστώ, κυρία Πρόεδρε.</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Ακούγοντας τον Κοινοβουλευτικό Εκπρόσωπο της </w:t>
      </w:r>
      <w:r w:rsidRPr="007B1602">
        <w:rPr>
          <w:rFonts w:ascii="Arial" w:hAnsi="Arial" w:cs="Arial"/>
          <w:color w:val="222222"/>
          <w:sz w:val="24"/>
          <w:szCs w:val="24"/>
          <w:lang w:eastAsia="el-GR"/>
        </w:rPr>
        <w:t>Νέας Δημοκρατίας</w:t>
      </w:r>
      <w:r w:rsidRPr="007B1602">
        <w:rPr>
          <w:rFonts w:ascii="Arial" w:hAnsi="Arial" w:cs="Arial"/>
          <w:sz w:val="24"/>
          <w:szCs w:val="24"/>
          <w:lang w:eastAsia="el-GR"/>
        </w:rPr>
        <w:t>, ο οποίος μου απευθύνθηκε κιόλας προσωπικά, άκουσα δύο φράσεις: «Ανέξοδη πλειοδοσία» και «ανεύθυνος λαϊκισμός». Και το είπατε μάλιστα και για το πρόγραμμα το οποίο καταθέσαμε πριν έναν μήνα, το «Μένουμε όρθιοι». Εκείνο το είχαμε κοστολόγηση 26 δισεκατομμύρια ευρώ, δηλαδή 14 δισεκατομμύρια ευρώ άμεση ρευστότητα και 12 δισεκατομμύρια ευρώ εγγυοδοτήσεις. Μας είπατε ότι δεν υπάρχει λεφτόδεντρο.</w:t>
      </w:r>
    </w:p>
    <w:p w:rsidR="007B1602" w:rsidRPr="007B1602" w:rsidRDefault="007B1602" w:rsidP="007B1602">
      <w:pPr>
        <w:autoSpaceDE w:val="0"/>
        <w:autoSpaceDN w:val="0"/>
        <w:adjustRightInd w:val="0"/>
        <w:spacing w:after="160" w:line="600" w:lineRule="auto"/>
        <w:ind w:firstLine="720"/>
        <w:jc w:val="both"/>
        <w:rPr>
          <w:rFonts w:ascii="Arial" w:hAnsi="Arial" w:cs="Arial"/>
          <w:color w:val="111111"/>
          <w:sz w:val="24"/>
          <w:szCs w:val="24"/>
          <w:lang w:eastAsia="el-GR"/>
        </w:rPr>
      </w:pPr>
      <w:r w:rsidRPr="007B1602">
        <w:rPr>
          <w:rFonts w:ascii="Arial" w:hAnsi="Arial" w:cs="Arial"/>
          <w:b/>
          <w:color w:val="111111"/>
          <w:sz w:val="24"/>
          <w:szCs w:val="24"/>
          <w:lang w:eastAsia="el-GR"/>
        </w:rPr>
        <w:t xml:space="preserve">ΘΕΟΧΑΡΗΣ (ΧΑΡΗΣ) ΘΕΟΧΑΡΗΣ (Υπουργός Τουρισμού): </w:t>
      </w:r>
      <w:r w:rsidRPr="007B1602">
        <w:rPr>
          <w:rFonts w:ascii="Arial" w:hAnsi="Arial" w:cs="Arial"/>
          <w:color w:val="111111"/>
          <w:sz w:val="24"/>
          <w:szCs w:val="24"/>
          <w:lang w:eastAsia="el-GR"/>
        </w:rPr>
        <w:t>Όχι, δεν τα συνδύασα.</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b/>
          <w:sz w:val="24"/>
          <w:szCs w:val="24"/>
          <w:lang w:eastAsia="el-GR"/>
        </w:rPr>
        <w:t>ΝΕΚΤΑΡΙΟΣ ΣΑΝΤΟΡΙΝΙΟΣ:</w:t>
      </w:r>
      <w:r w:rsidRPr="007B1602">
        <w:rPr>
          <w:rFonts w:ascii="Arial" w:hAnsi="Arial" w:cs="Arial"/>
          <w:sz w:val="24"/>
          <w:szCs w:val="24"/>
          <w:lang w:eastAsia="el-GR"/>
        </w:rPr>
        <w:t xml:space="preserve"> Θα μας πείτε τι είχαμε προτείνει;</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b/>
          <w:sz w:val="24"/>
          <w:szCs w:val="24"/>
          <w:lang w:eastAsia="el-GR"/>
        </w:rPr>
        <w:t xml:space="preserve">ΣΠΥΡΙΔΩΝ - ΠΑΝΑΓΙΩΤΗΣ (ΣΠΗΛΙΟΣ) ΛΙΒΑΝΟΣ: </w:t>
      </w:r>
      <w:r w:rsidRPr="007B1602">
        <w:rPr>
          <w:rFonts w:ascii="Arial" w:hAnsi="Arial" w:cs="Arial"/>
          <w:sz w:val="24"/>
          <w:szCs w:val="24"/>
          <w:lang w:eastAsia="el-GR"/>
        </w:rPr>
        <w:t>Εσείς δεν είχατε υπολογίσει…</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b/>
          <w:sz w:val="24"/>
          <w:szCs w:val="24"/>
          <w:lang w:eastAsia="el-GR"/>
        </w:rPr>
        <w:t>ΝΕΚΤΑΡΙΟΣ ΣΑΝΤΟΡΙΝΙΟΣ:</w:t>
      </w:r>
      <w:r w:rsidRPr="007B1602">
        <w:rPr>
          <w:rFonts w:ascii="Arial" w:hAnsi="Arial" w:cs="Arial"/>
          <w:sz w:val="24"/>
          <w:szCs w:val="24"/>
          <w:lang w:eastAsia="el-GR"/>
        </w:rPr>
        <w:t xml:space="preserve"> Θα σας πω εγώ. </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Μας είχατε πει, λοιπόν, ότι δεν υπάρχει λεφτόδεντρο. Και εσείς τώρα καταθέσατε πρόγραμμα 24 δισεκατομμυρίων ευρώ. Τώρα το βρήκατε το </w:t>
      </w:r>
      <w:r w:rsidRPr="007B1602">
        <w:rPr>
          <w:rFonts w:ascii="Arial" w:hAnsi="Arial" w:cs="Arial"/>
          <w:sz w:val="24"/>
          <w:szCs w:val="24"/>
          <w:lang w:eastAsia="el-GR"/>
        </w:rPr>
        <w:lastRenderedPageBreak/>
        <w:t>λεφτόδεντρο; Κοίτα να δεις, ρε παιδί μου! Ή μήπως η διαφορά μας είναι τα 2 δισεκατομμύρια ευρώ; Θα τα βρούμε με κάποιον τρόπο.</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Κάνατε επίσης μια ερώτηση και λέτε: «Τι έχετε κάνει εσείς για τον καταδυτικό τουρισμό»; Το καταδυτικό πάρκο της Αλοννήσου η δική μας κυβέρνηση το προετοίμασε, άσχετα που θα γίνει τώρα. Η δική μας κυβέρνηση το προετοίμασε.  Για να μην λέτε ό,τι θέλετε.</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Από εκεί και πέρα, έρχεται ένα νομοσχέδιο για τον τουρισμό σε αυτές τις συνθήκες. Καλώς έρχεται ένα νομοσχέδιο για τον τουρισμό. Επεκτείνει δραστηριότητες για τον θεματικό τουρισμό. Να σας θυμίσω ότι πρόσφατα η δική μας κυβέρνηση ψήφισε νομοσχέδιο για τον θεματικό τουρισμό και εκκρεμούν οι υπουργικές αποφάσεις, κύριε Υπουργέ. Πρέπει κάποτε να τις βγάλετε. Να το δούμε και αυτό. Αλλά εγώ θα σας κάνω μερικά ερωτήματα.</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Ποιο είναι πραγματικά το διαφημιστικό σας πλάνο, για να πάρουμε μεγαλύτερο ποσοστό από τη μικρότερη πίτα; Θα μας το πείτε ή περιμένετε να σας το πει η «Market</w:t>
      </w:r>
      <w:r w:rsidRPr="007B1602">
        <w:rPr>
          <w:rFonts w:ascii="Arial" w:hAnsi="Arial" w:cs="Arial"/>
          <w:sz w:val="24"/>
          <w:szCs w:val="24"/>
          <w:lang w:val="en-US" w:eastAsia="el-GR"/>
        </w:rPr>
        <w:t>ing</w:t>
      </w:r>
      <w:r w:rsidRPr="007B1602">
        <w:rPr>
          <w:rFonts w:ascii="Arial" w:hAnsi="Arial" w:cs="Arial"/>
          <w:sz w:val="24"/>
          <w:szCs w:val="24"/>
          <w:lang w:eastAsia="el-GR"/>
        </w:rPr>
        <w:t xml:space="preserve"> Greece»; Ποιο είναι το σχέδιό σας; Να πάμε σε νέες αγορές, με καλύτερο επιδημιολογικό προφίλ, δεδομένου ότι τη Μεγάλη Βρετανία, την Ολλανδία -που είναι παραδοσιακές μας αγορές- φέτος μάλλον τις χάνουμε; Θα μας πείτε ή θα σας το πει η «Market</w:t>
      </w:r>
      <w:r w:rsidRPr="007B1602">
        <w:rPr>
          <w:rFonts w:ascii="Arial" w:hAnsi="Arial" w:cs="Arial"/>
          <w:sz w:val="24"/>
          <w:szCs w:val="24"/>
          <w:lang w:val="en-US" w:eastAsia="el-GR"/>
        </w:rPr>
        <w:t>ing</w:t>
      </w:r>
      <w:r w:rsidRPr="007B1602">
        <w:rPr>
          <w:rFonts w:ascii="Arial" w:hAnsi="Arial" w:cs="Arial"/>
          <w:sz w:val="24"/>
          <w:szCs w:val="24"/>
          <w:lang w:eastAsia="el-GR"/>
        </w:rPr>
        <w:t xml:space="preserve"> Greece»;</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lastRenderedPageBreak/>
        <w:t>Και μια που μιλάμε για αγορές τρίτων χωρών, όπως για παράδειγμα το Ισραήλ, τα Ηνωμένα Αραβικά Εμιράτα, έχετε κάνει καμμία κίνηση για να βγαίνει πιο γρήγορα η βίζα και ίσως και πιο φθηνά; Κάνω ερώτηση προς το Υπουργείο Εξωτερικών. Θα έπρεπε να το γνωρίζετε. Φαντάζομαι ότι μπορεί και να το γνωρίζετε.</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Μας είπε, λοιπόν, ο κ. Λιβανός ότι δεν είχαμε κάνει κανένα πρόγραμμα για τον εσωτερικό τουρισμό. Κύριε Λιβανέ, είχαμε κάνει και ρωτήστε τους ξενοδόχους. Στα πέντε νησιά που έχουν </w:t>
      </w:r>
      <w:r w:rsidRPr="007B1602">
        <w:rPr>
          <w:rFonts w:ascii="Arial" w:hAnsi="Arial" w:cs="Arial"/>
          <w:sz w:val="24"/>
          <w:szCs w:val="24"/>
          <w:lang w:val="en-US" w:eastAsia="el-GR"/>
        </w:rPr>
        <w:t>hot</w:t>
      </w:r>
      <w:r w:rsidRPr="007B1602">
        <w:rPr>
          <w:rFonts w:ascii="Arial" w:hAnsi="Arial" w:cs="Arial"/>
          <w:sz w:val="24"/>
          <w:szCs w:val="24"/>
          <w:lang w:eastAsia="el-GR"/>
        </w:rPr>
        <w:t xml:space="preserve"> </w:t>
      </w:r>
      <w:r w:rsidRPr="007B1602">
        <w:rPr>
          <w:rFonts w:ascii="Arial" w:hAnsi="Arial" w:cs="Arial"/>
          <w:sz w:val="24"/>
          <w:szCs w:val="24"/>
          <w:lang w:val="en-US" w:eastAsia="el-GR"/>
        </w:rPr>
        <w:t>spot</w:t>
      </w:r>
      <w:r w:rsidRPr="007B1602">
        <w:rPr>
          <w:rFonts w:ascii="Arial" w:hAnsi="Arial" w:cs="Arial"/>
          <w:sz w:val="24"/>
          <w:szCs w:val="24"/>
          <w:lang w:eastAsia="el-GR"/>
        </w:rPr>
        <w:t>, για παράδειγμα, είχαμε διπλασιάσει τις μέρες εσωτερικού τουρισμού. Ρωτήστε στη Λέρο. Πηγαίνετε να ρωτήσετε και μετά πείτε μας αν είχαμε κάνει ή δεν είχαμε κάνει. Εσείς τι κάνετε; Λέτε: «70 εκατομμύρια». Εγώ άκουσα τον κ. Βρούτση για 30 εκατομμύρια, αλλά τέλος πάντων, όσο και να ’ναι, είναι πολλά; Πιστεύετε ότι με αυτά μπορείτε να στηρίξετε εσωτερικό τουρισμό; Σοβαρολογείτε; Και σας λέω, δεν ζητάμε κοινωνικό τουρισμό.</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Ο κοινωνικός τουρισμός -το γνωρίζει ο κύριος Υπουργός, φαντάζομαι- έχει δεσμεύσεις. Δεν μπορεί να πάει σε οποιοδήποτε ξενοδοχείο. Εμείς μιλάμε για ένα άλλο πρόγραμμα, το οποίο θα είναι πολύ πιο φιλόδοξο και θα απευθύνεται σε πολύ περισσότερο κόσμο, όπως ακριβώς έκανε η Ιταλία. Η Ιταλία το έκανε προχθές, το ανακοίνωσε. Εμείς γιατί δεν πρέπει να το κάνουμε; Δεν πρέπει εμείς να στηρίξουμε τις επιχειρήσεις μας με εσωτερικό τουρισμό;</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b/>
          <w:sz w:val="24"/>
          <w:szCs w:val="24"/>
          <w:lang w:eastAsia="el-GR"/>
        </w:rPr>
        <w:lastRenderedPageBreak/>
        <w:t xml:space="preserve">ΣΠΥΡΙΔΩΝ - ΠΑΝΑΓΙΩΤΗΣ (ΣΠΗΛΙΟΣ) ΛΙΒΑΝΟΣ: </w:t>
      </w:r>
      <w:r w:rsidRPr="007B1602">
        <w:rPr>
          <w:rFonts w:ascii="Arial" w:hAnsi="Arial" w:cs="Arial"/>
          <w:sz w:val="24"/>
          <w:szCs w:val="24"/>
          <w:lang w:eastAsia="el-GR"/>
        </w:rPr>
        <w:t>Με ένα δισεκατομμύριο ευρώ; Από πού; Άμα μας το πείτε, θα το βάλουμε!</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b/>
          <w:sz w:val="24"/>
          <w:szCs w:val="24"/>
          <w:lang w:eastAsia="el-GR"/>
        </w:rPr>
        <w:t>ΝΕΚΤΑΡΙΟΣ ΣΑΝΤΟΡΙΝΙΟΣ:</w:t>
      </w:r>
      <w:r w:rsidRPr="007B1602">
        <w:rPr>
          <w:rFonts w:ascii="Arial" w:hAnsi="Arial" w:cs="Arial"/>
          <w:sz w:val="24"/>
          <w:szCs w:val="24"/>
          <w:lang w:eastAsia="el-GR"/>
        </w:rPr>
        <w:t xml:space="preserve"> Και 1 δισεκατομμύριο ευρώ, κύριε Λιβανέ. Κοιτάξτε, κύριε Λιβανέ, αφήστε αυτά τα ρητορικά. </w:t>
      </w:r>
    </w:p>
    <w:p w:rsidR="007B1602" w:rsidRPr="007B1602" w:rsidRDefault="007B1602" w:rsidP="007B1602">
      <w:pPr>
        <w:autoSpaceDE w:val="0"/>
        <w:autoSpaceDN w:val="0"/>
        <w:adjustRightInd w:val="0"/>
        <w:spacing w:after="160" w:line="600" w:lineRule="auto"/>
        <w:ind w:firstLine="720"/>
        <w:jc w:val="center"/>
        <w:rPr>
          <w:rFonts w:ascii="Arial" w:hAnsi="Arial" w:cs="Arial"/>
          <w:sz w:val="24"/>
          <w:szCs w:val="24"/>
          <w:lang w:eastAsia="el-GR"/>
        </w:rPr>
      </w:pPr>
      <w:r w:rsidRPr="007B1602">
        <w:rPr>
          <w:rFonts w:ascii="Arial" w:hAnsi="Arial" w:cs="Arial"/>
          <w:sz w:val="24"/>
          <w:szCs w:val="24"/>
          <w:lang w:eastAsia="el-GR"/>
        </w:rPr>
        <w:t>(Θόρυβος στην Αίθουσα)</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Σας λέμε, λοιπόν, φέρτε ως κίνητρο για τον εσωτερικό τουρισμό επιπλέον το μεταφορικό ισοδύναμο. Δώστε σε όλους τους πολίτες τη δυνατότητα να επιδοτηθούν τα εισιτήριά τους με μεταφορικό ισοδύναμο, ανεξάρτητα από το εάν είναι ή όχι από τα νησιά. Είναι κακή πρόταση; Είναι εκτός του προϋπολογισμού του μεταφορικού ισοδυνάμου, διότι δυστυχώς δεν έγιναν πολλές μετακινήσεις. Καλύπτεται. Γιατί δεν το κάνετε;</w:t>
      </w:r>
    </w:p>
    <w:p w:rsidR="007B1602" w:rsidRPr="007B1602" w:rsidRDefault="007B1602" w:rsidP="007B1602">
      <w:pPr>
        <w:autoSpaceDE w:val="0"/>
        <w:autoSpaceDN w:val="0"/>
        <w:adjustRightInd w:val="0"/>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Άλλες δράσεις ενίσχυσης των νησιών του Ανατολικού Αιγαίου, για παράδειγμα, όπως οι πύλες εισόδου, τις κάνατε; Αυτές έπρεπε να είχατε ξεκινήσει τη διαδικασία από τον Δεκέμβριο του 2019. Δεν είχε κορωνοϊό τότε.</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Δεν κάνατε τίποτα απολύτως. Και σήμερα οι πύλες εισόδου στα νησιά δεν υπάρχουν. Ξέρετε τι είναι οι πύλες εισόδου; Δεν τις ξέρετε καν.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Ποιο είναι, λοιπόν, το σχέδιό σας για τα υγειονομικά πρωτόκολλα; Φέρατε τη ρύθμιση. Τα υγειονομικά πρωτόκολλα θα τα δούμε; Πώς θα υλοποιηθούν τα υγειονομικά πρωτόκολλα; Ποιος θα πληρώσει γι’ αυτά; Θα </w:t>
      </w:r>
      <w:r w:rsidRPr="007B1602">
        <w:rPr>
          <w:rFonts w:ascii="Arial" w:hAnsi="Arial" w:cs="Arial"/>
          <w:sz w:val="24"/>
          <w:szCs w:val="24"/>
          <w:lang w:eastAsia="el-GR"/>
        </w:rPr>
        <w:lastRenderedPageBreak/>
        <w:t>έχουν κόστος κατασκευής και λειτουργικό. Έχετε κάνει καμμία διαδικασία για να πάρουν οι επιχειρήσεις από το ΕΣΠΑ;</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Ακτοπλοϊκό δίκτυο. Ποιος είναι ο στρατηγικός σχεδιασμός της Κυβέρνησης για να εξυπηρετήσει τον τουρισμό στα νησιά το καλοκαίρι; Λήγουν οι έκτακτες συμβάσεις τον Μάιο. Έχετε κανέναν στρατηγικό σχεδιασμό ή θα αφήσουμε τα καράβια να είναι δεμένα στον ντόκο;</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Μιλήσατε για ενίσχυση της υγείας στα μικρά νησιά. Θα σας πω ένα πράγμα. Το είπα και την προηγούμενη φορά. Στην Κάσο αφήσαμε δύο αγροτικούς γιατρούς και σήμερα έχει έναν δανεικό. Δεν έχετε κάνει καμμία ενίσχυση της υγείας στα μικρά νησιά. Και μάλιστα ακόμα χειρότερα. Με το μέτρο του συνεργαζόμενου γιατρού κινδυνεύουν οι τουριστικές μονάδες στα μικρά νησιά, όπου δεν υπάρχουν ιδιωτικοί γιατροί, να μην ανοίξουν γιατί δεν θα έχουν συνεργαζόμενο γιατρό. Το είπα στον κύριο Υπουργό, ελπίζω να βρει μια λύση. Θα βρούμε λύσεις γι’ αυτά;</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Άκουσα τον κ. Πλακιωτάκη να λέει ότι θα φέρει πλωτά ασθενοφόρα. Κάποιος να του πει ότι αυτό είναι πρωτοβουλία της δικής μας κυβέρνησης μέσα από το πρόγραμμα «</w:t>
      </w:r>
      <w:r w:rsidRPr="007B1602">
        <w:rPr>
          <w:rFonts w:ascii="Arial" w:hAnsi="Arial" w:cs="Arial"/>
          <w:sz w:val="24"/>
          <w:szCs w:val="24"/>
          <w:lang w:val="en-US" w:eastAsia="el-GR"/>
        </w:rPr>
        <w:t>INTERREG</w:t>
      </w:r>
      <w:r w:rsidRPr="007B1602">
        <w:rPr>
          <w:rFonts w:ascii="Arial" w:hAnsi="Arial" w:cs="Arial"/>
          <w:sz w:val="24"/>
          <w:szCs w:val="24"/>
          <w:lang w:eastAsia="el-GR"/>
        </w:rPr>
        <w:t>» και ιδιαίτερα το πρόγραμμα «ΠΑΙΩΝΑΣ». Για να μη λέμε ό,τι θέλουμε.</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lastRenderedPageBreak/>
        <w:t>Έχετε στρατηγικό σχέδιο για τη μεταφορά από τα νησιά; Πήρατε δεύτερη κάψουλα ΕΚΑΒ; Δέκα χιλιάρικα κάνει. Την πήρατε; Όχι δεν πήρατε. Οι είκοσι αναλυτές θα μας φτάσουν; Να δούμε ποιος θα τους χρησιμοποιήσει.</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Λέτε λοιπόν ότι ενισχύουμε τις επιχειρήσεις μέσω του ΤΕΠΙΧ και της επιστρεπτέας προκαταβολής. Ένα δισεκατομμύριο προϋπολογίσατε, 250 εκατομμύρια εγκρίθηκαν, Το ένα τέταρτο. Πώς το κάνετε; Και μέσα από δανειακά προϊόντα των τραπεζών.</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Ξέρετε τι μου είπε ένας φίλος μου επιχειρηματίας; Ότι άμα πας στην τράπεζα, σου ζητάνε ένα νεφρό και μισό συκώτι. Καμμιά μικρομεσαία επιχείρηση δεν μπαίνει μέσα στην τράπεζα. Δεν περνά καν απ’ έξω. Με ποιον τρόπο, λοιπόν, θα τις ενισχύσετε;</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(Στο σημείο αυτό κτυπάει το κουδούνι λήξης της ομιλίας του κυρίου Βουλευτή)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Ένα λεπτό, κυρία Πρόεδρε. Χρειάζονται κεφάλαιο ενίσχυσης οι επιχειρήσεις μη επιστρεπτέο. Τι δεν καταλαβαίνετε από αυτό, δεν έχουμε καταλάβει.</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Και ξέρετε τι καταλαβαίνουν οι ξενοδόχοι στα νησιά; Ότι σήμερα υπάρχει σχέδιο εξαγοράς των τουριστικών μονάδων από επιθετικά </w:t>
      </w:r>
      <w:r w:rsidRPr="007B1602">
        <w:rPr>
          <w:rFonts w:ascii="Arial" w:hAnsi="Arial" w:cs="Arial"/>
          <w:sz w:val="24"/>
          <w:szCs w:val="24"/>
          <w:lang w:val="en-US" w:eastAsia="el-GR"/>
        </w:rPr>
        <w:t>fund</w:t>
      </w:r>
      <w:r w:rsidRPr="007B1602">
        <w:rPr>
          <w:rFonts w:ascii="Arial" w:hAnsi="Arial" w:cs="Arial"/>
          <w:sz w:val="24"/>
          <w:szCs w:val="24"/>
          <w:lang w:eastAsia="el-GR"/>
        </w:rPr>
        <w:t>. Αν έτσι εννοείτε τις επενδύσεις, τότε τα νησιά δεν τις χρειάζονται αυτές τις επενδύσεις.</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lastRenderedPageBreak/>
        <w:t xml:space="preserve">Ας πάμε, λοιπόν, στον ΦΠΑ στην εστίαση. Για τα ποτά, το ξεχάσαμε. Όταν ήσασταν αντιπολίτευση φωνάζατε: «γιατί δεν κάνετε μείωση στα ποτά;». Να πάμε στον ΦΠΑ διαμονής; Κι αυτόν τον ξεχάσαμε. Η αλλαγή στο μείγμα του τουριστικού μοντέλου, του τουριστικού μείγματος του ΦΠΑ ευνοεί τα </w:t>
      </w:r>
      <w:r w:rsidRPr="007B1602">
        <w:rPr>
          <w:rFonts w:ascii="Arial" w:hAnsi="Arial" w:cs="Arial"/>
          <w:sz w:val="24"/>
          <w:szCs w:val="24"/>
          <w:lang w:val="en-US" w:eastAsia="el-GR"/>
        </w:rPr>
        <w:t>all</w:t>
      </w:r>
      <w:r w:rsidRPr="007B1602">
        <w:rPr>
          <w:rFonts w:ascii="Arial" w:hAnsi="Arial" w:cs="Arial"/>
          <w:sz w:val="24"/>
          <w:szCs w:val="24"/>
          <w:lang w:eastAsia="el-GR"/>
        </w:rPr>
        <w:t xml:space="preserve"> </w:t>
      </w:r>
      <w:r w:rsidRPr="007B1602">
        <w:rPr>
          <w:rFonts w:ascii="Arial" w:hAnsi="Arial" w:cs="Arial"/>
          <w:sz w:val="24"/>
          <w:szCs w:val="24"/>
          <w:lang w:val="en-US" w:eastAsia="el-GR"/>
        </w:rPr>
        <w:t>inclusive</w:t>
      </w:r>
      <w:r w:rsidRPr="007B1602">
        <w:rPr>
          <w:rFonts w:ascii="Arial" w:hAnsi="Arial" w:cs="Arial"/>
          <w:sz w:val="24"/>
          <w:szCs w:val="24"/>
          <w:lang w:eastAsia="el-GR"/>
        </w:rPr>
        <w:t>. Το έχετε καταλάβει;</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Θα κλείσω με την εργασία. Σήμερα λοιπόν, στη Ρόδο, όπως είπε και ο κ. Κατσώτης, γίνεται μια διαμαρτυρία των εργαζομένων στον τουρισμό. Ξέρετε γιατί; Γιατί το πρώτο μέτρο που ανακοίνωσε ο κ. Σταϊκούρας προχθές ήταν η συνέχιση της αναστολής εργασίας. Επιδοτείτε την ανεργία. Δεν την βοηθάτε. Και το πρόγραμμα «ΣΥΝΕΡΓΑΣΙΑ» που φέρνετε φέρνει 20% μείωση στους μισθούς των εργαζομένων. Η επέκταση του επιδόματος ανεργίας είναι μέχρι τον Σεπτέμβρη. Και σας λέω, οι εργαζόμενοι που από τον Οκτώβρη πέρυσι μέχρι τον Μάιο του χρόνου δεν θα βρουν δουλειά πώς θα ζήσουν; Το έχετε σκεφτεί; Πολλοί από αυτούς είναι ζευγάρια, είναι οικογένεια. Πώς θα ζήσουν αυτοί οι άνθρωποι;</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
          <w:bCs/>
          <w:sz w:val="24"/>
          <w:szCs w:val="24"/>
          <w:lang w:eastAsia="el-GR"/>
        </w:rPr>
        <w:t>ΠΡΟΕΔΡΕΥΟΥΣΑ (Σοφία Σακοράφα):</w:t>
      </w:r>
      <w:r w:rsidRPr="007B1602">
        <w:rPr>
          <w:rFonts w:ascii="Arial" w:hAnsi="Arial" w:cs="Arial"/>
          <w:sz w:val="24"/>
          <w:szCs w:val="24"/>
          <w:lang w:eastAsia="el-GR"/>
        </w:rPr>
        <w:t xml:space="preserve"> Κύριε συνάδελφε, κλείστε, σας παρακαλώ.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
          <w:bCs/>
          <w:sz w:val="24"/>
          <w:szCs w:val="24"/>
          <w:lang w:eastAsia="el-GR"/>
        </w:rPr>
        <w:t xml:space="preserve">ΝΕΚΤΑΡΙΟΣ ΣΑΝΤΟΡΙΝΙΟΣ: </w:t>
      </w:r>
      <w:r w:rsidRPr="007B1602">
        <w:rPr>
          <w:rFonts w:ascii="Arial" w:hAnsi="Arial" w:cs="Arial"/>
          <w:sz w:val="24"/>
          <w:szCs w:val="24"/>
          <w:lang w:eastAsia="el-GR"/>
        </w:rPr>
        <w:t xml:space="preserve">Κλείνω.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lastRenderedPageBreak/>
        <w:t>Σας προτείνουμε, λοιπόν, και κάτι άλλο. Να απαγορεύσετε για φέτος τη μαθητεία στα ξενοδοχεία, γιατί ξέρετε ότι είναι ένας έμμεσος τρόπος με τον οποίον νοικιάζονται εργαζόμενοι. Απαγορεύεστε τη. Μόνο για φέτος. Όπως είπε και ο κ. Κατσώτης, επειδή στις συλλογικές συμβάσεις εργασίας υπάρχει το δικαίωμα επαναπρόσληψης, με νομοθετική ρύθμιση να βοηθήσετε τους εργαζόμενους τουλάχιστον του χρόνου να μπορέσουν να επαναπροσληφθούν. Να ισχύει αυτός ο όρος των συλλογικών συμβάσεων και για του χρόνου.</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Ευχαριστώ πολύ, κυρία Πρόεδρε.</w:t>
      </w:r>
    </w:p>
    <w:p w:rsidR="007B1602" w:rsidRPr="007B1602" w:rsidRDefault="007B1602" w:rsidP="007B1602">
      <w:pPr>
        <w:spacing w:after="160" w:line="600" w:lineRule="auto"/>
        <w:ind w:firstLine="720"/>
        <w:jc w:val="center"/>
        <w:rPr>
          <w:rFonts w:ascii="Arial" w:hAnsi="Arial" w:cs="Arial"/>
          <w:sz w:val="24"/>
          <w:szCs w:val="24"/>
          <w:lang w:eastAsia="el-GR"/>
        </w:rPr>
      </w:pPr>
      <w:r w:rsidRPr="007B1602">
        <w:rPr>
          <w:rFonts w:ascii="Arial" w:hAnsi="Arial" w:cs="Arial"/>
          <w:sz w:val="24"/>
          <w:szCs w:val="24"/>
          <w:lang w:eastAsia="el-GR"/>
        </w:rPr>
        <w:t>(Χειροκροτήματα από την πτέρυγα του ΣΥΡΙΖΑ)</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
          <w:bCs/>
          <w:sz w:val="24"/>
          <w:szCs w:val="24"/>
          <w:lang w:eastAsia="el-GR"/>
        </w:rPr>
        <w:t>ΠΡΟΕΔΡΕΥΟΥΣΑ (Σοφία Σακοράφα):</w:t>
      </w:r>
      <w:r w:rsidRPr="007B1602">
        <w:rPr>
          <w:rFonts w:ascii="Arial" w:hAnsi="Arial" w:cs="Arial"/>
          <w:sz w:val="24"/>
          <w:szCs w:val="24"/>
          <w:lang w:eastAsia="el-GR"/>
        </w:rPr>
        <w:t xml:space="preserve"> Κι εγώ σας ευχαριστώ, κύριε συνάδελφε.</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Τον λόγο θα δώσω τώρα στον κ. Σιμόπουλο και αμέσως μετά θα κάνουμε διάλειμμα.</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Κύριοι συνάδελφοι, σας προειδοποιώ από τώρα ότι δεν υπάρχει περίπτωση να γίνει αυτή η υπέρβαση χρόνου στους επόμενους συναδέλφους.</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Ελάτε, κύριε συνάδελφε.</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
          <w:bCs/>
          <w:sz w:val="24"/>
          <w:szCs w:val="24"/>
          <w:lang w:eastAsia="el-GR"/>
        </w:rPr>
        <w:t>ΕΥΣΤΡΑΤΙΟΣ (ΣΤΡΑΤΟΣ) ΣΙΜΟΠΟΥΛΟΣ:</w:t>
      </w:r>
      <w:r w:rsidRPr="007B1602">
        <w:rPr>
          <w:rFonts w:ascii="Arial" w:hAnsi="Arial" w:cs="Arial"/>
          <w:sz w:val="24"/>
          <w:szCs w:val="24"/>
          <w:lang w:eastAsia="el-GR"/>
        </w:rPr>
        <w:t xml:space="preserve"> Πήρα μια πάσα από τον Πρόεδρο της Ελληνικής Λύσης που μίλησε για την Κομανέτσι. Θέλω να θυμίσω στον κ. Σαντορινιό ότι η περίφημη Νάντια Κομανέτσι το 1976 σάρωσε στα </w:t>
      </w:r>
      <w:r w:rsidRPr="007B1602">
        <w:rPr>
          <w:rFonts w:ascii="Arial" w:hAnsi="Arial" w:cs="Arial"/>
          <w:sz w:val="24"/>
          <w:szCs w:val="24"/>
          <w:lang w:eastAsia="el-GR"/>
        </w:rPr>
        <w:lastRenderedPageBreak/>
        <w:t>δεκάρια. Η Κυβέρνηση μέχρι τώρα έχει πάρει τρία δεκάρια: στον Έβρο, στην υγειονομική κρίση και στην πρώτη φάση της οικονομικής κρίσης.</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Τώρα είμαστε στην τέταρτη. Στην τέταρτη φάση ας περιμένουμε. Μπορεί να πάρει δεκάρι πάλι.</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Επίσης, θυμίζω ότι όταν δεν υπάρχει πολιτική -δεν αναφέρομαι σε εσάς- ή επαγγελματική εμπειρία και θέλουμε να φωτίσουμε με αντιπολιτευτικά επιχειρήματα τον λόγο μας, πάρα πολλές φορές είμαστε αναγκασμένοι να καταφύγουμε ουσιαστικά σε μια μοιρολατρία και σε μια προσπάθεια να απαξιώσουμε τα πάντα. Δεν μας αρμόζει σε αυτήν την Αίθουσα.</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Επίσης θέλω να πω ότι όταν δεν αντιλαμβανόμαστε ότι εκπροσωπούμε ένα πολύ μικρό μέρος της κοινωνίας με το οποίο συνομιλούμε και αναφερόμαστε σε όλη την κοινωνία, πάλι δεν μπορούμε να συμβάλουμε στην προώθηση του κοινοβουλευτικού έργου. Είναι πράγματα τα οποία βλέπω μέσα σε αυτή την Αίθουσα εδώ και αρκετούς μήνες που έχω τη χαρά να συμβάλλω και εγώ στο λόγο που αρθρώνουμε είτε είμαστε στην Κυβέρνηση είτε είμαστε κυβερνητικοί Βουλευτές είτε Βουλευτές της Αντιπολίτευσης.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Έρχομαι τώρα στην ουσία. Φαντάζομαι, ακόμη και οι Βουλευτές της Αντιπολίτευσης οι οποίοι είναι μέσα στην Αίθουσα θα ήθελαν να ανέβουν στο Σέιχ Σου και να δουν τον Θερμαϊκό να καλύπτεται πλήρως από πανιά </w:t>
      </w:r>
      <w:r w:rsidRPr="007B1602">
        <w:rPr>
          <w:rFonts w:ascii="Arial" w:hAnsi="Arial" w:cs="Arial"/>
          <w:sz w:val="24"/>
          <w:szCs w:val="24"/>
          <w:lang w:eastAsia="el-GR"/>
        </w:rPr>
        <w:lastRenderedPageBreak/>
        <w:t xml:space="preserve">ιστιοπλοϊκών σκαφών. Όπως και οι Βουλευτές της Μαγνησίας, παραδείγματος χάριν, να είναι στο Πήλιο και να βλέπουν τον Παγασητικό έτσι. Γίνεται; Δεν γίνεται. Γιατί λοιπόν διαφωνούμε στον τρόπο που πρέπει να γίνει αυτό; Γιατί να μην έχουμε καταφύγια ιστιοπλοϊκών σκαφών; Να σας πω γιατί; Γιατί το Υπουργείο Τουρισμού, ένα καινούργιο ουσιαστικά Υπουργείο, έχει γίνει ένας αρτιοσκληρωτικός μηχανισμός. Είχα την ατυχία να ασχοληθώ για τρία χρόνια με ένα καταφύγιο τουριστικών σκαφών στη Θεσσαλονίκη, το οποίο τελικά καταφέραμε και έγινε. Απίστευτη ταλαιπωρία. Γιατί, λοιπόν, αυτή η διαδικασία να μη γίνει </w:t>
      </w:r>
      <w:r w:rsidRPr="007B1602">
        <w:rPr>
          <w:rFonts w:ascii="Arial" w:hAnsi="Arial" w:cs="Arial"/>
          <w:sz w:val="24"/>
          <w:szCs w:val="24"/>
          <w:lang w:val="en-US" w:eastAsia="el-GR"/>
        </w:rPr>
        <w:t>outsourcing</w:t>
      </w:r>
      <w:r w:rsidRPr="007B1602">
        <w:rPr>
          <w:rFonts w:ascii="Arial" w:hAnsi="Arial" w:cs="Arial"/>
          <w:sz w:val="24"/>
          <w:szCs w:val="24"/>
          <w:lang w:eastAsia="el-GR"/>
        </w:rPr>
        <w:t xml:space="preserve">; Όχι να χάσει τον έλεγχο το Υπουργείο. Και μιλάμε για το ΤΑΙΠΕΔ που έχει στην κατοχή του κάποιους τουριστικούς λιμένες και θέλουμε τη διαδικασία της ιδιωτικοποίησης ή τα ΣΔΙΤ ή της ανάπτυξής τους να τα μεταφέρουμε πάλι στο Υπουργείο Τουρισμού, στη Διεύθυνση Τουριστικών Σκαφών; Δεν με αφορούσε, θεσμικά ήμουν εκεί. Ξέρω πώς λειτουργεί. Θέλουν να επιβεβαιώσουν τον ρόλο τους. Συνεχώς έβρισκαν προσκόμματα.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Άρα, ναι, πρέπει να πάμε σε </w:t>
      </w:r>
      <w:r w:rsidRPr="007B1602">
        <w:rPr>
          <w:rFonts w:ascii="Arial" w:hAnsi="Arial" w:cs="Arial"/>
          <w:color w:val="222222"/>
          <w:sz w:val="24"/>
          <w:szCs w:val="24"/>
          <w:shd w:val="clear" w:color="auto" w:fill="FFFFFF"/>
          <w:lang w:val="en-US" w:eastAsia="el-GR"/>
        </w:rPr>
        <w:t>outsourcing</w:t>
      </w:r>
      <w:r w:rsidRPr="007B1602">
        <w:rPr>
          <w:rFonts w:ascii="Arial" w:hAnsi="Arial" w:cs="Arial"/>
          <w:color w:val="222222"/>
          <w:sz w:val="24"/>
          <w:szCs w:val="24"/>
          <w:shd w:val="clear" w:color="auto" w:fill="FFFFFF"/>
          <w:lang w:eastAsia="el-GR"/>
        </w:rPr>
        <w:t>. Το ίδιο, με άλλον τρόπο, έγινε και στην περιβόητη ΕΣΑΛ. Εκεί πραγματικά οι υπογραφές μπαίνουν σε επίπεδο γενικών γραμματέων. Ναι, έτσι πρέπει να είναι. Πρέπει όταν δεν λειτουργεί κάτι, να βρούμε έναν τρόπο να λειτουργήσει γρήγορα. Και οι γενικοί γραμματείς μπορεί να βάλουν υπογραφές εξαιρετικά εύκολα.</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lastRenderedPageBreak/>
        <w:t>Άρα είναι δύο διαφορετικά παραδείγματα τού πώς βλέπει η Κυβέρνηση αυτό που λέμε μεταρρυθμίσεις, το πώς θα μπορέσουμε να φέρουμε πραγματικά συνάλλαγμα σε μια δύσκολη εποχή. Αυτό κάνει και το νομοσχέδιο.</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Μπορεί επιμέρους να υπάρχουν διαφορές ή να υπάρχουν θέματα που θέλουν βελτίωση. Απαιτείται να έχουμε ένα καλύτερο πλαίσιο για τον καταδυτικό τουρισμό; Ναι. Απαιτείται να έχουμε καινούργιους τρόπους κλαδικού τουρισμού; Ναι.</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Εκεί που θα περίμενα εγώ πραγματικά να εστιάσει η Αντιπολίτευση και να είναι εποικοδομητική είναι, παραδείγματος χάριν, στο τι κάνουμε με τα κέντρα επαγγελματικής κατάρτισης για τα ΑΜΕΑ που υπάρχουν σε όλη την Ελλάδα και τα οποία δεν χρησιμοποιούνται. Δεν μπορούμε να φέρουμε οικογένειες τουριστών οι οποίες έχουν κάποιο μέλος ΑΜΕΑ και ψάχνουν σε όλη την Ελλάδα και σε όλον τον κόσμο τρόπο για να έρθουν και να κάνουν διακοπές;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Έχουμε δει τα κέντρα όπου κάνουμε μεταγγίσεις αίματος που είναι μέσα στα νοσοκομεία μας σε όλη την Ελλάδα σε τι κατάσταση είναι; Σε πολύ δύσκολη κατάσταση. Και όμως υπάρχουν σύλλογοι σε όλον τον κόσμο που θέλουν να έρθουν στην Ελλάδα, αρκεί να έχουν δίπλα ένα τέτοιο κέντρο αιμοδοσίας και μεταγγίσεων αίματος, ώστε να κάνουν διακοπές.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lastRenderedPageBreak/>
        <w:t>Περιμένω να βάλετε αυτά τα θέματα και έρχομαι εδώ και ακούω μια απίστευτη μιζέρια. Αυτό θέλουμε από τη χώρα μας ή θέλουμε να πάμε μπροστά; Δεν γνωρίζω αν πραγματικά ο ΣΥΡΙΖΑ κυρίως είναι διχοτομημένος. Διότι ακούω κάποιους εκπροσώπους του, οι οποίοι έχουν πραγματικά έναν σύγχρονο λόγο και έχουν κάποιες απόψεις, τις οποίες εγώ μπορεί να τις πω ιδεολογικές, και υπάρχουν άνθρωποι με τους οποίους έχω αντιρρήσεις και αντιθέσεις, αλλά μπορώ να συζητήσω. Όμως, υπάρχουν κάποιοι, ανεξάρτητα από ηλικία, που νομίζεις ότι είναι βγαλμένοι εκατό χρόνια πριν.</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Έτσι θα πάμε μπροστά, κυρίες και κύριοι; Έτσι θα συζητήσουμε μεταξύ μας είτε για τα τοπικά είτε για τα γενικότερα θέματα;</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Τελειώνω, κυρία Πρόεδρε.</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Προσπάθησα όσο μπορούσα να είμαι συναινετικός. Μπορεί πολλές φορές να είμαι οξύς, αλλά ποτέ μα ποτέ δεν βλέπω τα θέματα σε προσωπικό επίπεδο. Όλα τα αναγάγω σε πολιτικό επίπεδο. Όμως, αν αφήνουμε τα θέματα να περνάνε, χωρίς ουσιαστικά να τα σημαδεύουμε έτσι όπως πρέπει, θα μείνουμε εδώ όπως είμαστε.</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Η Κυβέρνηση αυτή δεν έχει σκοπό να αφήσει τα πράγματα όπως είναι. Ναι, ταράζει τα νερά. Και σας εξήγησα ότι είναι πολύ πιθανό, εγώ το ελπίζω και το πιστεύω, να έχουμε κι άλλο δεκάρι, κύριε Σαντορινιέ.</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lastRenderedPageBreak/>
        <w:t>Ευχαριστώ.</w:t>
      </w:r>
    </w:p>
    <w:p w:rsidR="007B1602" w:rsidRPr="007B1602" w:rsidRDefault="007B1602" w:rsidP="007B1602">
      <w:pPr>
        <w:spacing w:after="160" w:line="600" w:lineRule="auto"/>
        <w:ind w:firstLine="720"/>
        <w:jc w:val="center"/>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(Χειροκροτήματα από την πτέρυγα της Νέας Δημοκρατίας)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color w:val="222222"/>
          <w:sz w:val="24"/>
          <w:szCs w:val="24"/>
          <w:shd w:val="clear" w:color="auto" w:fill="FFFFFF"/>
          <w:lang w:eastAsia="el-GR"/>
        </w:rPr>
        <w:t>ΠΡΟΕΔΡΕΥΟΥΣΑ (Σοφία Σακοράφα):</w:t>
      </w:r>
      <w:r w:rsidRPr="007B1602">
        <w:rPr>
          <w:rFonts w:ascii="Arial" w:hAnsi="Arial" w:cs="Arial"/>
          <w:color w:val="222222"/>
          <w:sz w:val="24"/>
          <w:szCs w:val="24"/>
          <w:shd w:val="clear" w:color="auto" w:fill="FFFFFF"/>
          <w:lang w:eastAsia="el-GR"/>
        </w:rPr>
        <w:t xml:space="preserve"> Κι εμείς ευχαριστούμε, κύριε συνάδελφε.</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Θα κάνουμε πέντε λεπτά διάλειμμα και θα επανέλθουμε με τον κ. Μπιάγκη, από το Κίνημα Αλλαγής.</w:t>
      </w:r>
    </w:p>
    <w:p w:rsidR="007B1602" w:rsidRPr="007B1602" w:rsidRDefault="007B1602" w:rsidP="007B1602">
      <w:pPr>
        <w:spacing w:after="160" w:line="600" w:lineRule="auto"/>
        <w:ind w:firstLine="720"/>
        <w:jc w:val="center"/>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(ΔΙΑΚΟΠΗ)</w:t>
      </w:r>
    </w:p>
    <w:p w:rsidR="007B1602" w:rsidRPr="007B1602" w:rsidRDefault="007B1602" w:rsidP="007B1602">
      <w:pPr>
        <w:spacing w:after="160" w:line="600" w:lineRule="auto"/>
        <w:ind w:firstLine="720"/>
        <w:jc w:val="center"/>
        <w:rPr>
          <w:rFonts w:ascii="Arial" w:hAnsi="Arial"/>
          <w:sz w:val="24"/>
          <w:szCs w:val="24"/>
          <w:lang w:eastAsia="el-GR"/>
        </w:rPr>
      </w:pPr>
      <w:r w:rsidRPr="007B1602">
        <w:rPr>
          <w:rFonts w:ascii="Arial" w:hAnsi="Arial"/>
          <w:sz w:val="24"/>
          <w:szCs w:val="24"/>
          <w:lang w:eastAsia="el-GR"/>
        </w:rPr>
        <w:t>(ΜΕΤΑ ΤΗ ΔΙΑΚΟΠΗ)</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b/>
          <w:sz w:val="24"/>
          <w:szCs w:val="24"/>
          <w:lang w:eastAsia="el-GR"/>
        </w:rPr>
        <w:t xml:space="preserve">ΠΡΟΕΔΡΕΥΟΥΣΑ (Σοφία Σακοράφα): </w:t>
      </w:r>
      <w:r w:rsidRPr="007B1602">
        <w:rPr>
          <w:rFonts w:ascii="Arial" w:hAnsi="Arial"/>
          <w:sz w:val="24"/>
          <w:szCs w:val="24"/>
          <w:lang w:eastAsia="el-GR"/>
        </w:rPr>
        <w:t xml:space="preserve">Κυρίες και κύριοι συνάδελφοι, συνεχίζεται η συνεδρίαση.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Καλώ στον Βήμα τον κ. Μπιάγκη, Βουλευτή του Κινήματος Αλλαγής.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Κύριε συνάδελφε, έχετε τον λόγο για επτά λεπτά.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b/>
          <w:sz w:val="24"/>
          <w:szCs w:val="24"/>
          <w:lang w:eastAsia="el-GR"/>
        </w:rPr>
        <w:t xml:space="preserve">ΔΗΜΗΤΡΙΟΣ ΜΠΙΑΓΚΗΣ: </w:t>
      </w:r>
      <w:r w:rsidRPr="007B1602">
        <w:rPr>
          <w:rFonts w:ascii="Arial" w:hAnsi="Arial"/>
          <w:sz w:val="24"/>
          <w:szCs w:val="24"/>
          <w:lang w:eastAsia="el-GR"/>
        </w:rPr>
        <w:t xml:space="preserve">Ευχαριστώ, κυρία Πρόεδρε. </w:t>
      </w:r>
    </w:p>
    <w:p w:rsidR="007B1602" w:rsidRPr="007B1602" w:rsidRDefault="007B1602" w:rsidP="007B1602">
      <w:pPr>
        <w:spacing w:after="160" w:line="600" w:lineRule="auto"/>
        <w:ind w:firstLine="720"/>
        <w:jc w:val="both"/>
        <w:rPr>
          <w:rFonts w:ascii="Arial" w:hAnsi="Arial" w:cs="Arial"/>
          <w:color w:val="222222"/>
          <w:sz w:val="24"/>
          <w:szCs w:val="24"/>
        </w:rPr>
      </w:pPr>
      <w:r w:rsidRPr="007B1602">
        <w:rPr>
          <w:rFonts w:ascii="Arial" w:hAnsi="Arial" w:cs="Arial"/>
          <w:color w:val="222222"/>
          <w:sz w:val="24"/>
          <w:szCs w:val="24"/>
        </w:rPr>
        <w:t>Κυρίες και κύριοι συνάδελφοι, θα περίμενε σήμερα κανείς να δει στη Βουλή τη συζήτηση ενός νομοσχεδίου με άλλες διατάξεις, με εντελώς διαφορετικά χαρακτηριστικά.</w:t>
      </w:r>
    </w:p>
    <w:p w:rsidR="007B1602" w:rsidRPr="007B1602" w:rsidRDefault="007B1602" w:rsidP="007B1602">
      <w:pPr>
        <w:spacing w:after="160" w:line="600" w:lineRule="auto"/>
        <w:ind w:firstLine="720"/>
        <w:jc w:val="both"/>
        <w:rPr>
          <w:rFonts w:ascii="Arial" w:hAnsi="Arial" w:cs="Arial"/>
          <w:color w:val="222222"/>
          <w:sz w:val="24"/>
          <w:szCs w:val="24"/>
        </w:rPr>
      </w:pPr>
      <w:r w:rsidRPr="007B1602">
        <w:rPr>
          <w:rFonts w:ascii="Arial" w:hAnsi="Arial" w:cs="Arial"/>
          <w:color w:val="222222"/>
          <w:sz w:val="24"/>
          <w:szCs w:val="24"/>
        </w:rPr>
        <w:lastRenderedPageBreak/>
        <w:t>Κύριε Υπουργέ, ο τουρισμός έχει πληγεί και πολύ φοβάμαι ότι έχει υποστεί τεράστια βλάβη. Η ζημιά είναι πολύ μεγάλη και ο «λογαριασμός», δυστυχώς, θα είναι βαρύς και ασήκωτος.</w:t>
      </w:r>
    </w:p>
    <w:p w:rsidR="007B1602" w:rsidRPr="007B1602" w:rsidRDefault="007B1602" w:rsidP="007B1602">
      <w:pPr>
        <w:spacing w:after="160" w:line="600" w:lineRule="auto"/>
        <w:ind w:firstLine="720"/>
        <w:jc w:val="both"/>
        <w:rPr>
          <w:rFonts w:ascii="Arial" w:hAnsi="Arial" w:cs="Arial"/>
          <w:color w:val="222222"/>
          <w:sz w:val="24"/>
          <w:szCs w:val="24"/>
        </w:rPr>
      </w:pPr>
      <w:r w:rsidRPr="007B1602">
        <w:rPr>
          <w:rFonts w:ascii="Arial" w:hAnsi="Arial" w:cs="Arial"/>
          <w:color w:val="222222"/>
          <w:sz w:val="24"/>
          <w:szCs w:val="24"/>
        </w:rPr>
        <w:t>Θα περίμενα, λοιπόν, δεδομένης της υφιστάμενης κρίσης, να δω από εσάς ένα νομοσχέδιο που θα προέβλεπε διατάξεις για τη διαχείριση και την αποτροπή της κρίσης του τουριστικού προϊόντος, ένα νομοσχέδιο που θα διασφάλιζε έναν ελάχιστο βαθμό βιωσιμότητας του ελληνικού τουρισμού. Αντί αυτού, έρχεται ένα νομοσχέδιο που μεγάλο του κομμάτι αφορά τον καταδυτικό τουρισμό και ο οποίος, χωρίς να έχω καμμία πρόθεση να υποτιμήσω, δεν αποτελεί προτεραιότητα σήμερα, εκτός του ότι ένα ανάλογο νομοθετικό πλαίσιο υπάρχει ήδη στο «οπλοστάσιό» σας.</w:t>
      </w:r>
    </w:p>
    <w:p w:rsidR="007B1602" w:rsidRPr="007B1602" w:rsidRDefault="007B1602" w:rsidP="007B1602">
      <w:pPr>
        <w:spacing w:after="160" w:line="600" w:lineRule="auto"/>
        <w:ind w:firstLine="720"/>
        <w:jc w:val="both"/>
        <w:rPr>
          <w:rFonts w:ascii="Arial" w:hAnsi="Arial" w:cs="Arial"/>
          <w:color w:val="222222"/>
          <w:sz w:val="24"/>
          <w:szCs w:val="24"/>
        </w:rPr>
      </w:pPr>
      <w:r w:rsidRPr="007B1602">
        <w:rPr>
          <w:rFonts w:ascii="Arial" w:hAnsi="Arial" w:cs="Arial"/>
          <w:color w:val="222222"/>
          <w:sz w:val="24"/>
          <w:szCs w:val="24"/>
        </w:rPr>
        <w:t>Κύριοι Υπουργοί, κυρίες και κύριοι συνάδελφοι, κατάγομαι από ένα νησί του οποίου η οικονομία εξαρτάται κατά πάρα πολύ μεγάλο ποσοστό από τον τουρισμό, από τη μονοκαλλιέργεια του τουρισμού.</w:t>
      </w:r>
    </w:p>
    <w:p w:rsidR="007B1602" w:rsidRPr="007B1602" w:rsidRDefault="007B1602" w:rsidP="007B1602">
      <w:pPr>
        <w:spacing w:after="160" w:line="600" w:lineRule="auto"/>
        <w:ind w:firstLine="720"/>
        <w:jc w:val="both"/>
        <w:rPr>
          <w:rFonts w:ascii="Arial" w:hAnsi="Arial" w:cs="Arial"/>
          <w:color w:val="222222"/>
          <w:sz w:val="24"/>
          <w:szCs w:val="24"/>
        </w:rPr>
      </w:pPr>
      <w:r w:rsidRPr="007B1602">
        <w:rPr>
          <w:rFonts w:ascii="Arial" w:hAnsi="Arial" w:cs="Arial"/>
          <w:color w:val="222222"/>
          <w:sz w:val="24"/>
          <w:szCs w:val="24"/>
        </w:rPr>
        <w:t>Δεν ξέρω αν έχετε αναλογιστεί ή αν μπορείτε να φανταστείτε, κύριε Υπουργέ, το μέγεθος της καταστροφής που θα υποστούμε σαν κράτος και κυρίως σαν τουριστικές περιοχές.</w:t>
      </w:r>
    </w:p>
    <w:p w:rsidR="007B1602" w:rsidRPr="007B1602" w:rsidRDefault="007B1602" w:rsidP="007B1602">
      <w:pPr>
        <w:spacing w:after="160" w:line="600" w:lineRule="auto"/>
        <w:ind w:firstLine="720"/>
        <w:jc w:val="both"/>
        <w:rPr>
          <w:rFonts w:ascii="Arial" w:hAnsi="Arial" w:cs="Arial"/>
          <w:color w:val="222222"/>
          <w:sz w:val="24"/>
          <w:szCs w:val="24"/>
        </w:rPr>
      </w:pPr>
      <w:r w:rsidRPr="007B1602">
        <w:rPr>
          <w:rFonts w:ascii="Arial" w:hAnsi="Arial" w:cs="Arial"/>
          <w:color w:val="222222"/>
          <w:sz w:val="24"/>
          <w:szCs w:val="24"/>
        </w:rPr>
        <w:t xml:space="preserve">Μία σειρά από εργασιακούς κλάδους και επιχειρήσεις θα κληθούν να αντιμετωπίσουν μία σκληρή και απάνθρωπη καθημερινότητα. Τα όποια μέτρα </w:t>
      </w:r>
      <w:r w:rsidRPr="007B1602">
        <w:rPr>
          <w:rFonts w:ascii="Arial" w:hAnsi="Arial" w:cs="Arial"/>
          <w:color w:val="222222"/>
          <w:sz w:val="24"/>
          <w:szCs w:val="24"/>
        </w:rPr>
        <w:lastRenderedPageBreak/>
        <w:t xml:space="preserve">στήριξης εξαγγείλατε δεν έχουν αποδώσει. Με αυτά τα μέτρα «χρυσώνουμε το χάπι στον ασθενή». Του λέμε να μείνει ψύχραιμος, αλλά δυστυχώς συνεχίζει να μένει ασθενής και μάλιστα νοσεί βαριά. </w:t>
      </w:r>
    </w:p>
    <w:p w:rsidR="007B1602" w:rsidRPr="007B1602" w:rsidRDefault="007B1602" w:rsidP="007B1602">
      <w:pPr>
        <w:spacing w:after="160" w:line="600" w:lineRule="auto"/>
        <w:ind w:firstLine="720"/>
        <w:jc w:val="both"/>
        <w:rPr>
          <w:rFonts w:ascii="Arial" w:hAnsi="Arial" w:cs="Arial"/>
          <w:color w:val="222222"/>
          <w:sz w:val="24"/>
          <w:szCs w:val="24"/>
        </w:rPr>
      </w:pPr>
      <w:r w:rsidRPr="007B1602">
        <w:rPr>
          <w:rFonts w:ascii="Arial" w:hAnsi="Arial" w:cs="Arial"/>
          <w:color w:val="222222"/>
          <w:sz w:val="24"/>
          <w:szCs w:val="24"/>
        </w:rPr>
        <w:t>Η τουριστική βιομηχανία στη χώρα μας στήριξε την ελληνική οικονομία. Τη στήριξε σε δύσκολες εποχές, την περίοδο των μνημονίων. Βοήθησε τα μέγιστα, για να μείνει όρθια η οικονομία μας. Και εμείς οφείλουμε να σκύψουμε πάνω από αυτή.</w:t>
      </w:r>
    </w:p>
    <w:p w:rsidR="007B1602" w:rsidRPr="007B1602" w:rsidRDefault="007B1602" w:rsidP="007B1602">
      <w:pPr>
        <w:spacing w:after="160" w:line="600" w:lineRule="auto"/>
        <w:ind w:firstLine="720"/>
        <w:jc w:val="both"/>
        <w:rPr>
          <w:rFonts w:ascii="Arial" w:hAnsi="Arial" w:cs="Arial"/>
          <w:color w:val="222222"/>
          <w:sz w:val="24"/>
          <w:szCs w:val="24"/>
        </w:rPr>
      </w:pPr>
      <w:r w:rsidRPr="007B1602">
        <w:rPr>
          <w:rFonts w:ascii="Arial" w:hAnsi="Arial" w:cs="Arial"/>
          <w:color w:val="222222"/>
          <w:sz w:val="24"/>
          <w:szCs w:val="24"/>
        </w:rPr>
        <w:t>Κύριε Υπουργέ, οφείλουμε, και το χρειάζεται ο τουρισμός, οριζόντια μείωση του ΦΠΑ για όλο το τουριστικό προϊόν, όχι ημίμετρα. Δεν έχει ανάγκη για λιγότερο ΦΠΑ στους φυσικούς χυμούς και στα ποτά.</w:t>
      </w:r>
    </w:p>
    <w:p w:rsidR="007B1602" w:rsidRPr="007B1602" w:rsidRDefault="007B1602" w:rsidP="007B1602">
      <w:pPr>
        <w:spacing w:after="160" w:line="600" w:lineRule="auto"/>
        <w:ind w:firstLine="720"/>
        <w:jc w:val="both"/>
        <w:rPr>
          <w:rFonts w:ascii="Arial" w:hAnsi="Arial" w:cs="Arial"/>
          <w:color w:val="222222"/>
          <w:sz w:val="24"/>
          <w:szCs w:val="24"/>
        </w:rPr>
      </w:pPr>
      <w:r w:rsidRPr="007B1602">
        <w:rPr>
          <w:rFonts w:ascii="Arial" w:hAnsi="Arial" w:cs="Arial"/>
          <w:color w:val="222222"/>
          <w:sz w:val="24"/>
          <w:szCs w:val="24"/>
        </w:rPr>
        <w:t>Η έλλειψη ρευστότητας στην αγορά και η χρηματοδότηση μέσω τραπεζών δυσκολεύει την κατάσταση. Οι επαγγελματίες έχουν ανάγκη άμεσα από μία χρηματοδότηση, έστω και μικρή, για να καταφέρουν να ανοίξουν και να επιβιώσουν οι μικρές επιχειρήσεις που αποτελούν τον μεγαλύτερο αριθμό των τουριστικών επιχειρήσεων.</w:t>
      </w:r>
    </w:p>
    <w:p w:rsidR="007B1602" w:rsidRPr="007B1602" w:rsidRDefault="007B1602" w:rsidP="007B1602">
      <w:pPr>
        <w:spacing w:after="160" w:line="600" w:lineRule="auto"/>
        <w:ind w:firstLine="720"/>
        <w:jc w:val="both"/>
        <w:rPr>
          <w:rFonts w:ascii="Arial" w:hAnsi="Arial" w:cs="Arial"/>
          <w:color w:val="222222"/>
          <w:sz w:val="24"/>
          <w:szCs w:val="24"/>
        </w:rPr>
      </w:pPr>
      <w:r w:rsidRPr="007B1602">
        <w:rPr>
          <w:rFonts w:ascii="Arial" w:hAnsi="Arial" w:cs="Arial"/>
          <w:color w:val="222222"/>
          <w:sz w:val="24"/>
          <w:szCs w:val="24"/>
        </w:rPr>
        <w:t xml:space="preserve">Η εφαρμογή πρωτοκόλλων θα επιβαρύνει τις επιχειρήσεις και αυτό πρέπει να το συνεκτιμήσουμε. Θα πρέπει, κύριε Υπουργέ, να εφαρμοστεί πλαφόν κόστους για τις πιστοποιήσεις των επιχειρήσεων. Η έλλειψη τεστ στη χώρα αναχωρήσεων θα δημιουργήσει ανασφάλεια και στον τουρίστα, αλλά και </w:t>
      </w:r>
      <w:r w:rsidRPr="007B1602">
        <w:rPr>
          <w:rFonts w:ascii="Arial" w:hAnsi="Arial" w:cs="Arial"/>
          <w:color w:val="222222"/>
          <w:sz w:val="24"/>
          <w:szCs w:val="24"/>
        </w:rPr>
        <w:lastRenderedPageBreak/>
        <w:t>στον επαγγελματία. Η έλλειψη ενιαίου πρωτοκόλλου από την Ευρωπαϊκή Ένωση θα δυσκολέψει πολύ περισσότερο τα ταξίδια. Χωρίς το άνοιγμα της Γερμανίας και της Βρετανίας οι κρατήσεις θα μειωθούν. Οι αγορές που άνοιξαν αποτελούν ένα πολύ μικρό κομμάτι της αγοράς. Η έλλειψη κοινής συμφωνίας στην Ευρωπαϊκή Ένωση για τα πρωτόκολλα και τα ταξίδια αποτελεί ισχυρό σοκ στον τουρισμό, δημιουργώντας ανασφάλεια. Υπάρχει ανάγκη για ενημέρωση.</w:t>
      </w:r>
    </w:p>
    <w:p w:rsidR="007B1602" w:rsidRPr="007B1602" w:rsidRDefault="007B1602" w:rsidP="007B1602">
      <w:pPr>
        <w:spacing w:after="160" w:line="600" w:lineRule="auto"/>
        <w:ind w:firstLine="720"/>
        <w:jc w:val="both"/>
        <w:rPr>
          <w:rFonts w:ascii="Arial" w:hAnsi="Arial" w:cs="Arial"/>
          <w:color w:val="222222"/>
          <w:sz w:val="24"/>
          <w:szCs w:val="24"/>
        </w:rPr>
      </w:pPr>
      <w:r w:rsidRPr="007B1602">
        <w:rPr>
          <w:rFonts w:ascii="Arial" w:hAnsi="Arial" w:cs="Arial"/>
          <w:color w:val="222222"/>
          <w:sz w:val="24"/>
          <w:szCs w:val="24"/>
        </w:rPr>
        <w:t>Κύριε Υπουργέ, πρέπει κάποια στιγμή, εκτός από τους αριθμούς στους οποίους αναφέρεστε και μιλάτε για χρηματοδότηση του τουρισμού, να μας πείτε και ποσοστιαία τις επιχειρήσεις που λαμβάνουν τα συγκεκριμένα ποσά. Θα είναι πολύ σημαντικό για να βγάλουμε κάποια συμπεράσματα.</w:t>
      </w:r>
    </w:p>
    <w:p w:rsidR="007B1602" w:rsidRPr="007B1602" w:rsidRDefault="007B1602" w:rsidP="007B1602">
      <w:pPr>
        <w:spacing w:after="160" w:line="600" w:lineRule="auto"/>
        <w:ind w:firstLine="720"/>
        <w:jc w:val="both"/>
        <w:rPr>
          <w:rFonts w:ascii="Arial" w:hAnsi="Arial" w:cs="Arial"/>
          <w:color w:val="222222"/>
          <w:sz w:val="24"/>
          <w:szCs w:val="24"/>
        </w:rPr>
      </w:pPr>
      <w:r w:rsidRPr="007B1602">
        <w:rPr>
          <w:rFonts w:ascii="Arial" w:hAnsi="Arial" w:cs="Arial"/>
          <w:color w:val="222222"/>
          <w:sz w:val="24"/>
          <w:szCs w:val="24"/>
        </w:rPr>
        <w:t>Σχετικά με τα τουριστικά καταλύματα, μετά την πρόθεσή σας για την αλλαγή στα δεδομένα για τους ναυαγοσώστες για καταλύματα κάτω των πενήντα κλινών, κύριοι Υπουργοί, γιατί δεν βλέπετε τη δυνατότητα να συμπεριληφθούν και τα τουριστικά καταλύματα πάνω από έναν αριθμό κλινών, έτσι ώστε να εντάσσονται και αυτοί στη διαδικασία απευθείας ανάθεσης εκμετάλλευσης του αιγιαλού, όπως γίνεται με τα ξενοδοχεία και όπως γίνεται με τόσες άλλες τουριστικές επιχειρήσεις;</w:t>
      </w:r>
    </w:p>
    <w:p w:rsidR="007B1602" w:rsidRPr="007B1602" w:rsidRDefault="007B1602" w:rsidP="007B1602">
      <w:pPr>
        <w:spacing w:after="160" w:line="600" w:lineRule="auto"/>
        <w:ind w:firstLine="720"/>
        <w:jc w:val="both"/>
        <w:rPr>
          <w:rFonts w:ascii="Arial" w:hAnsi="Arial" w:cs="Arial"/>
          <w:color w:val="222222"/>
          <w:sz w:val="24"/>
          <w:szCs w:val="24"/>
        </w:rPr>
      </w:pPr>
      <w:r w:rsidRPr="007B1602">
        <w:rPr>
          <w:rFonts w:ascii="Arial" w:hAnsi="Arial" w:cs="Arial"/>
          <w:color w:val="222222"/>
          <w:sz w:val="24"/>
          <w:szCs w:val="24"/>
        </w:rPr>
        <w:t xml:space="preserve">Γιατί δεν το βλέπετε σαν μία λύση, τη στιγμή που ξεπερνάμε ένα πολύ δύσκολο πρόβλημα στη νησιωτικές περιοχές, με τη ΚΥΑ που εκδώσατε και η οποία είναι χρονοβόρα και αδιέξοδη; Θα γίνει πράξη μετά από πάρα πολύ </w:t>
      </w:r>
      <w:r w:rsidRPr="007B1602">
        <w:rPr>
          <w:rFonts w:ascii="Arial" w:hAnsi="Arial" w:cs="Arial"/>
          <w:color w:val="222222"/>
          <w:sz w:val="24"/>
          <w:szCs w:val="24"/>
        </w:rPr>
        <w:lastRenderedPageBreak/>
        <w:t>καιρό. Δείτε και αυτό το κομμάτι, για να μπορέσουν να μπουν τα καταλύματα, έτσι ώστε να εκμεταλλευτούν αυτά τα δεδομένα που υπάρχουν και για τους άλλους.</w:t>
      </w:r>
    </w:p>
    <w:p w:rsidR="007B1602" w:rsidRPr="007B1602" w:rsidRDefault="007B1602" w:rsidP="007B1602">
      <w:pPr>
        <w:spacing w:after="160" w:line="600" w:lineRule="auto"/>
        <w:ind w:firstLine="720"/>
        <w:jc w:val="both"/>
        <w:rPr>
          <w:rFonts w:ascii="Arial" w:hAnsi="Arial" w:cs="Arial"/>
          <w:color w:val="222222"/>
          <w:sz w:val="24"/>
          <w:szCs w:val="24"/>
        </w:rPr>
      </w:pPr>
      <w:r w:rsidRPr="007B1602">
        <w:rPr>
          <w:rFonts w:ascii="Arial" w:hAnsi="Arial" w:cs="Arial"/>
          <w:color w:val="222222"/>
          <w:sz w:val="24"/>
          <w:szCs w:val="24"/>
        </w:rPr>
        <w:t>Κύριοι Υπουργοί, πρέπει, κατά τη γνώμη μου, όλοι μας, αλλά περισσότερο εσείς, να συνειδητοποιήσετε ότι τα μέτρα στήριξης προς τις πληττόμενες επιχειρήσεις δεν πρέπει να έχουν στο σύνολό τους οριζόντιο χαρακτήρα. Πρέπει να λαμβάνουν υπ’ όψιν τους τις ουσιαστικές ιδιαιτερότητες της κάθε περιοχής, αφού ο αντίκτυπος της τουριστικής κρίσης που διανύουμε δεν πλήττει ισοβαρώς όλες τις περιφέρειες της χώρας.</w:t>
      </w:r>
    </w:p>
    <w:p w:rsidR="007B1602" w:rsidRPr="007B1602" w:rsidRDefault="007B1602" w:rsidP="007B1602">
      <w:pPr>
        <w:spacing w:after="160" w:line="600" w:lineRule="auto"/>
        <w:ind w:firstLine="720"/>
        <w:jc w:val="both"/>
        <w:rPr>
          <w:rFonts w:ascii="Arial" w:hAnsi="Arial" w:cs="Arial"/>
          <w:color w:val="222222"/>
          <w:sz w:val="24"/>
          <w:szCs w:val="24"/>
        </w:rPr>
      </w:pPr>
      <w:r w:rsidRPr="007B1602">
        <w:rPr>
          <w:rFonts w:ascii="Arial" w:hAnsi="Arial" w:cs="Arial"/>
          <w:color w:val="222222"/>
          <w:sz w:val="24"/>
          <w:szCs w:val="24"/>
        </w:rPr>
        <w:t>Τα μέτρα δεν είναι και δεν πρέπει να είναι ίδια για όλους, καθώς λόγω της εποχικότητας η πλειονότητα των επιχειρήσεων στις αμιγώς τουριστικές περιοχές -ακόμα και αυτές που το Υπουργείο Οικονομικών θεωρεί μη πληττόμενες, κύριοι Υπουργοί, όπως τα μικρά περιφερειακά καταστήματα, όπως τα καταστήματα εστίασης, όπως οι βενζινοπώλες, όπως οι ταξιτζήδες, όπως όλα αυτά τα επαγγέλματα- πλήττεται. Και γενικότερα όλο το λιανεμπόριο αποτελεί καθοριστικό παράγοντα, όπως επίσης και η φύση των επισκεπτών του κάθε νησιού, της κάθε περιφέρειας.</w:t>
      </w:r>
    </w:p>
    <w:p w:rsidR="007B1602" w:rsidRPr="007B1602" w:rsidRDefault="007B1602" w:rsidP="007B1602">
      <w:pPr>
        <w:spacing w:after="160" w:line="600" w:lineRule="auto"/>
        <w:ind w:firstLine="720"/>
        <w:jc w:val="both"/>
        <w:rPr>
          <w:rFonts w:ascii="Arial" w:hAnsi="Arial" w:cs="Arial"/>
          <w:color w:val="222222"/>
          <w:sz w:val="24"/>
          <w:szCs w:val="24"/>
        </w:rPr>
      </w:pPr>
      <w:r w:rsidRPr="007B1602">
        <w:rPr>
          <w:rFonts w:ascii="Arial" w:hAnsi="Arial" w:cs="Arial"/>
          <w:color w:val="222222"/>
          <w:sz w:val="24"/>
          <w:szCs w:val="24"/>
        </w:rPr>
        <w:t xml:space="preserve">Μεγάλο κομμάτι, παραδείγματος χάριν, αλλά και σημαντικότατη πηγή εσόδων για τις επιχειρήσεις πάσης φύσεως λιανικού εμπορίου και εστίασης για το νησί μου, ας πούμε, την Κέρκυρα, αποτελεί η κρουαζιέρα, που δεδομένων </w:t>
      </w:r>
      <w:r w:rsidRPr="007B1602">
        <w:rPr>
          <w:rFonts w:ascii="Arial" w:hAnsi="Arial" w:cs="Arial"/>
          <w:color w:val="222222"/>
          <w:sz w:val="24"/>
          <w:szCs w:val="24"/>
        </w:rPr>
        <w:lastRenderedPageBreak/>
        <w:t>των συνθηκών αποτελεί τον πλέον πληττόμενο τουριστικό κλάδο, που φαίνεται πως δεν θα ανακάμψει μέσα στο έτος.</w:t>
      </w:r>
    </w:p>
    <w:p w:rsidR="007B1602" w:rsidRPr="007B1602" w:rsidRDefault="007B1602" w:rsidP="007B1602">
      <w:pPr>
        <w:spacing w:after="160" w:line="600" w:lineRule="auto"/>
        <w:ind w:firstLine="720"/>
        <w:jc w:val="both"/>
        <w:rPr>
          <w:rFonts w:ascii="Arial" w:hAnsi="Arial" w:cs="Arial"/>
          <w:color w:val="222222"/>
          <w:sz w:val="24"/>
          <w:szCs w:val="24"/>
        </w:rPr>
      </w:pPr>
      <w:r w:rsidRPr="007B1602">
        <w:rPr>
          <w:rFonts w:ascii="Arial" w:hAnsi="Arial" w:cs="Arial"/>
          <w:color w:val="222222"/>
          <w:sz w:val="24"/>
          <w:szCs w:val="24"/>
        </w:rPr>
        <w:t>Επίσης, θα πρέπει να ληφθεί υπ’ όψιν ξεχωριστά για κάθε περιοχή η τεράστια επιρροή που έχει στην τοπική τουριστική οικονομία η εξάρτηση από τις φοιτητικές μεταφορές αλλά και οι διαφορετικές εθνικότητες των επισκεπτών, καθώς διαφοροποιούνται από περιοχή σε περιοχή και κάποιες θα πληγούν πολύ περισσότερο από κάποιες άλλες.</w:t>
      </w:r>
    </w:p>
    <w:p w:rsidR="007B1602" w:rsidRPr="007B1602" w:rsidRDefault="007B1602" w:rsidP="007B1602">
      <w:pPr>
        <w:spacing w:after="160" w:line="600" w:lineRule="auto"/>
        <w:ind w:firstLine="720"/>
        <w:jc w:val="both"/>
        <w:rPr>
          <w:rFonts w:ascii="Arial" w:hAnsi="Arial" w:cs="Arial"/>
          <w:color w:val="222222"/>
          <w:sz w:val="24"/>
          <w:szCs w:val="24"/>
        </w:rPr>
      </w:pPr>
      <w:r w:rsidRPr="007B1602">
        <w:rPr>
          <w:rFonts w:ascii="Arial" w:hAnsi="Arial" w:cs="Arial"/>
          <w:color w:val="222222"/>
          <w:sz w:val="24"/>
          <w:szCs w:val="24"/>
        </w:rPr>
        <w:t>Επίσης, θα πρέπει να ληφθούν υπ’ όψιν και άλλες παράμετροι. Για παράδειγμα, στην περιοχή μου υπήρχαν μεγάλες επιπτώσεις από την ακύρωση των εκδηλώσεων στις γιορτές του Πάσχα, καθώς η Κέρκυρα αποτελεί έναν κορυφαίο προορισμό. Εποχικές επιχειρήσεις του νησιού μου που έκλεισαν τον περασμένο Οκτώβριο περίμεναν πώς και πώς ετούτες τις μέρες του Πάσχα να δουλέψουν. Δεν δούλεψαν. Τις ανοίξατε και παρ’ ότι βιαστήκατε -για ποιον λόγο, άλλωστε, δεν το έχω καταλάβει- παρ’ ότι δεν έχουν εισπράξει ούτε ένα ευρώ από την πελατεία τους, δεν έχετε λάβει καμμία μέριμνα.</w:t>
      </w:r>
    </w:p>
    <w:p w:rsidR="007B1602" w:rsidRPr="007B1602" w:rsidRDefault="007B1602" w:rsidP="007B1602">
      <w:pPr>
        <w:spacing w:after="160" w:line="600" w:lineRule="auto"/>
        <w:ind w:firstLine="720"/>
        <w:jc w:val="both"/>
        <w:rPr>
          <w:rFonts w:ascii="Arial" w:hAnsi="Arial" w:cs="Arial"/>
          <w:color w:val="222222"/>
          <w:sz w:val="24"/>
          <w:szCs w:val="24"/>
        </w:rPr>
      </w:pPr>
      <w:r w:rsidRPr="007B1602">
        <w:rPr>
          <w:rFonts w:ascii="Arial" w:hAnsi="Arial" w:cs="Arial"/>
          <w:color w:val="222222"/>
          <w:sz w:val="24"/>
          <w:szCs w:val="24"/>
        </w:rPr>
        <w:t>Επιπροσθέτως, καλό είναι να δείτε και να εξετάσετε πώς θα διασφαλιστεί η δημόσια υγεία, δεδομένων των τεράστιων ελλείψεων στην περιφέρεια, προβλήματα που έχει τόσο το νησί μου σε προσωπικό και εξοπλισμό και λαμβάνοντας μάλιστα υπ’ όψιν σας ότι βρισκόμαστε σε αναμονή και με την απειλή μιας νέας έξαρσης της πανδημίας.</w:t>
      </w:r>
    </w:p>
    <w:p w:rsidR="007B1602" w:rsidRPr="007B1602" w:rsidRDefault="007B1602" w:rsidP="007B1602">
      <w:pPr>
        <w:spacing w:after="160" w:line="600" w:lineRule="auto"/>
        <w:ind w:firstLine="720"/>
        <w:jc w:val="both"/>
        <w:rPr>
          <w:rFonts w:ascii="Arial" w:hAnsi="Arial" w:cs="Arial"/>
          <w:color w:val="222222"/>
          <w:sz w:val="24"/>
          <w:szCs w:val="24"/>
        </w:rPr>
      </w:pPr>
      <w:r w:rsidRPr="007B1602">
        <w:rPr>
          <w:rFonts w:ascii="Arial" w:hAnsi="Arial" w:cs="Arial"/>
          <w:color w:val="222222"/>
          <w:sz w:val="24"/>
          <w:szCs w:val="24"/>
        </w:rPr>
        <w:lastRenderedPageBreak/>
        <w:t>Πριν κλείσω την τοποθέτησή μου, θα ήθελα να τονίσω πως συνολικά για τα άρθρα σε σχέση με το συγκεκριμένο νομοσχέδιο έχει τοποθετηθεί ο εισηγητής του Κινήματος Αλλαγής.</w:t>
      </w:r>
    </w:p>
    <w:p w:rsidR="007B1602" w:rsidRPr="007B1602" w:rsidRDefault="007B1602" w:rsidP="007B1602">
      <w:pPr>
        <w:spacing w:after="160" w:line="600" w:lineRule="auto"/>
        <w:ind w:firstLine="720"/>
        <w:jc w:val="both"/>
        <w:rPr>
          <w:rFonts w:ascii="Arial" w:hAnsi="Arial" w:cs="Arial"/>
          <w:color w:val="222222"/>
          <w:sz w:val="24"/>
          <w:szCs w:val="24"/>
        </w:rPr>
      </w:pPr>
      <w:r w:rsidRPr="007B1602">
        <w:rPr>
          <w:rFonts w:ascii="Arial" w:hAnsi="Arial" w:cs="Arial"/>
          <w:color w:val="222222"/>
          <w:sz w:val="24"/>
          <w:szCs w:val="24"/>
        </w:rPr>
        <w:t xml:space="preserve">Εγώ θα ήθελα να καταθέσω σκέψεις και μία συνολική πρόταση για τον τουρισμό επ’ ευκαιρία της κατάστασης που διανύουμε σήμερα, που θα μιλάει για την επόμενη μέρα και θα έχει ποιοτικά χαρακτηριστικά. </w:t>
      </w:r>
    </w:p>
    <w:p w:rsidR="007B1602" w:rsidRPr="007B1602" w:rsidRDefault="007B1602" w:rsidP="007B1602">
      <w:pPr>
        <w:spacing w:after="160" w:line="600" w:lineRule="auto"/>
        <w:ind w:firstLine="720"/>
        <w:jc w:val="both"/>
        <w:rPr>
          <w:rFonts w:ascii="Arial" w:hAnsi="Arial" w:cs="Arial"/>
          <w:color w:val="222222"/>
          <w:sz w:val="24"/>
          <w:szCs w:val="24"/>
        </w:rPr>
      </w:pPr>
      <w:r w:rsidRPr="007B1602">
        <w:rPr>
          <w:rFonts w:ascii="Arial" w:hAnsi="Arial" w:cs="Arial"/>
          <w:color w:val="222222"/>
          <w:sz w:val="24"/>
          <w:szCs w:val="24"/>
        </w:rPr>
        <w:t xml:space="preserve">Εκτιμώ πως πρέπει να ξεφύγουμε από τα αρνητικά που μας έχει επιφέρει ο μαζικός τουρισμός, κύριοι Υπουργοί. Συγκεκριμένα, πρέπει να βρούμε τρόπους να ξεγλιστρήσουμε από τα μοντέλα που μέχρι σήμερα χρησιμοποιούμε και τα οποία βασίζονται στην αυξημένη ζήτηση τους μήνες της </w:t>
      </w:r>
      <w:r w:rsidRPr="007B1602">
        <w:rPr>
          <w:rFonts w:ascii="Arial" w:hAnsi="Arial" w:cs="Arial"/>
          <w:color w:val="222222"/>
          <w:sz w:val="24"/>
          <w:szCs w:val="24"/>
          <w:lang w:val="en-US"/>
        </w:rPr>
        <w:t>high</w:t>
      </w:r>
      <w:r w:rsidRPr="007B1602">
        <w:rPr>
          <w:rFonts w:ascii="Arial" w:hAnsi="Arial" w:cs="Arial"/>
          <w:color w:val="222222"/>
          <w:sz w:val="24"/>
          <w:szCs w:val="24"/>
        </w:rPr>
        <w:t xml:space="preserve"> </w:t>
      </w:r>
      <w:r w:rsidRPr="007B1602">
        <w:rPr>
          <w:rFonts w:ascii="Arial" w:hAnsi="Arial" w:cs="Arial"/>
          <w:color w:val="222222"/>
          <w:sz w:val="24"/>
          <w:szCs w:val="24"/>
          <w:lang w:val="en-US"/>
        </w:rPr>
        <w:t>season</w:t>
      </w:r>
      <w:r w:rsidRPr="007B1602">
        <w:rPr>
          <w:rFonts w:ascii="Arial" w:hAnsi="Arial" w:cs="Arial"/>
          <w:color w:val="222222"/>
          <w:sz w:val="24"/>
          <w:szCs w:val="24"/>
        </w:rPr>
        <w:t xml:space="preserve"> και στην φτωχή πληρότητα στην </w:t>
      </w:r>
      <w:r w:rsidRPr="007B1602">
        <w:rPr>
          <w:rFonts w:ascii="Arial" w:hAnsi="Arial" w:cs="Arial"/>
          <w:color w:val="222222"/>
          <w:sz w:val="24"/>
          <w:szCs w:val="24"/>
          <w:lang w:val="en-US"/>
        </w:rPr>
        <w:t>off</w:t>
      </w:r>
      <w:r w:rsidRPr="007B1602">
        <w:rPr>
          <w:rFonts w:ascii="Arial" w:hAnsi="Arial" w:cs="Arial"/>
          <w:color w:val="222222"/>
          <w:sz w:val="24"/>
          <w:szCs w:val="24"/>
        </w:rPr>
        <w:t xml:space="preserve"> </w:t>
      </w:r>
      <w:r w:rsidRPr="007B1602">
        <w:rPr>
          <w:rFonts w:ascii="Arial" w:hAnsi="Arial" w:cs="Arial"/>
          <w:color w:val="222222"/>
          <w:sz w:val="24"/>
          <w:szCs w:val="24"/>
          <w:lang w:val="en-US"/>
        </w:rPr>
        <w:t>season</w:t>
      </w:r>
      <w:r w:rsidRPr="007B1602">
        <w:rPr>
          <w:rFonts w:ascii="Arial" w:hAnsi="Arial" w:cs="Arial"/>
          <w:color w:val="222222"/>
          <w:sz w:val="24"/>
          <w:szCs w:val="24"/>
        </w:rPr>
        <w:t>, με χαμηλή τιμολόγηση.</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Παρατηρείται το φαινόμενο του υπερτουρισμού στη </w:t>
      </w:r>
      <w:r w:rsidRPr="007B1602">
        <w:rPr>
          <w:rFonts w:ascii="Arial" w:hAnsi="Arial"/>
          <w:sz w:val="24"/>
          <w:szCs w:val="24"/>
          <w:lang w:val="en-US" w:eastAsia="el-GR"/>
        </w:rPr>
        <w:t>high</w:t>
      </w:r>
      <w:r w:rsidRPr="007B1602">
        <w:rPr>
          <w:rFonts w:ascii="Arial" w:hAnsi="Arial"/>
          <w:sz w:val="24"/>
          <w:szCs w:val="24"/>
          <w:lang w:eastAsia="el-GR"/>
        </w:rPr>
        <w:t xml:space="preserve"> </w:t>
      </w:r>
      <w:r w:rsidRPr="007B1602">
        <w:rPr>
          <w:rFonts w:ascii="Arial" w:hAnsi="Arial"/>
          <w:sz w:val="24"/>
          <w:szCs w:val="24"/>
          <w:lang w:val="en-US" w:eastAsia="el-GR"/>
        </w:rPr>
        <w:t>season</w:t>
      </w:r>
      <w:r w:rsidRPr="007B1602">
        <w:rPr>
          <w:rFonts w:ascii="Arial" w:hAnsi="Arial"/>
          <w:sz w:val="24"/>
          <w:szCs w:val="24"/>
          <w:lang w:eastAsia="el-GR"/>
        </w:rPr>
        <w:t>, που τα νούμερα της ζήτησης αυξάνονται υπερβολικά και μάλιστα εντελώς δυσανάλογα με τις υποδομές που έχουμε, όχι μόνο σε κλίνες, αλλά και σε καταλύματα και σε υποδομές όπως αποχετεύσεις, οδικό δίκτυο, απορρίμματα. Όλα αυτά έχουν επιβαρύνει το περιβάλλον, αλλά κι έχουν μειώσει ανεπανόρθωτα την ποιότητα του τουρισμού μας.</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Η στήριξη του τουρισμού πρέπει να είναι στην κορυφή της ατζέντας κι αυτό σημαίνει τουρισμός με αργότερους ρυθμούς, δίνοντας βάση στις απαιτήσεις του πελάτη που κάθε μέρα συνεχώς αλλάζουν. Το ζητούμενο είναι οι ποιοτικές διακοπές που θα επικεντρώνονται στην υγεία, στην ασφάλεια, στην ευεξία και στη χαλάρωση του σώματος, του πνεύματος, αλλά και στο πλέξιμο, αν θέλετε, των τοπικών κοινωνιών, των τοπικών προϊόντων και του πολιτιστικού αφηγήματος της κάθε περιοχής.</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b/>
          <w:bCs/>
          <w:sz w:val="24"/>
          <w:szCs w:val="24"/>
          <w:lang w:eastAsia="el-GR"/>
        </w:rPr>
        <w:t xml:space="preserve">ΠΡΟΕΔΡΕΥΟΥΣΑ (Σοφία Σακοράφα): </w:t>
      </w:r>
      <w:r w:rsidRPr="007B1602">
        <w:rPr>
          <w:rFonts w:ascii="Arial" w:hAnsi="Arial"/>
          <w:sz w:val="24"/>
          <w:szCs w:val="24"/>
          <w:lang w:eastAsia="el-GR"/>
        </w:rPr>
        <w:t xml:space="preserve">Κύριε συνάδελφε, παρακαλώ συντομεύετε. </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b/>
          <w:bCs/>
          <w:sz w:val="24"/>
          <w:szCs w:val="24"/>
          <w:lang w:eastAsia="el-GR"/>
        </w:rPr>
        <w:t xml:space="preserve">ΔΗΜΗΤΡΙΟΣ ΜΠΙΑΓΚΗΣ: </w:t>
      </w:r>
      <w:r w:rsidRPr="007B1602">
        <w:rPr>
          <w:rFonts w:ascii="Arial" w:hAnsi="Arial"/>
          <w:sz w:val="24"/>
          <w:szCs w:val="24"/>
          <w:lang w:eastAsia="el-GR"/>
        </w:rPr>
        <w:t>Με αυτόν τον τρόπο, κύριοι Υπουργοί, θα προσφέρουμε αυθεντικότητα, ποιότητα και σταθερότητα στο καινούργιο προϊόν που πλέον θα επιλέγεται από λιγότερους πελάτες, ναι, αλλά το οποίο επιφέρει καλύτερα οικονομικά οφέλη και θα σέβεται το περιβάλλον και την περιοχή μας.</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b/>
          <w:bCs/>
          <w:sz w:val="24"/>
          <w:szCs w:val="24"/>
          <w:lang w:eastAsia="el-GR"/>
        </w:rPr>
        <w:t xml:space="preserve">ΠΡΟΕΔΡΕΥΟΥΣΑ (Σοφία Σακοράφα): </w:t>
      </w:r>
      <w:r w:rsidRPr="007B1602">
        <w:rPr>
          <w:rFonts w:ascii="Arial" w:hAnsi="Arial"/>
          <w:sz w:val="24"/>
          <w:szCs w:val="24"/>
          <w:lang w:eastAsia="el-GR"/>
        </w:rPr>
        <w:t>Κύριε συνάδελφε, ολοκληρώστε. Έχουμε περάσει τα εννιά λεπτά.</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b/>
          <w:bCs/>
          <w:sz w:val="24"/>
          <w:szCs w:val="24"/>
          <w:lang w:eastAsia="el-GR"/>
        </w:rPr>
        <w:t xml:space="preserve">ΔΗΜΗΤΡΙΟΣ ΜΠΙΑΓΚΗΣ: </w:t>
      </w:r>
      <w:r w:rsidRPr="007B1602">
        <w:rPr>
          <w:rFonts w:ascii="Arial" w:hAnsi="Arial"/>
          <w:sz w:val="24"/>
          <w:szCs w:val="24"/>
          <w:lang w:eastAsia="el-GR"/>
        </w:rPr>
        <w:t>Ολοκληρώνω, κυρία Πρόεδρε. Ευχαριστώ.</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Μετά την πανδημία είναι αναμενόμενο, για παράδειγμα, οι τιμές να ανέβουν πρωτίστως στα αεροπορικά εισιτήρια -πάρτε το υπ’ όψιν σας, κύριοι Υπουργοί- αλλά και γενικότερα στις αερομεταφορές. Όλο αυτό το σενάριο θα </w:t>
      </w:r>
      <w:r w:rsidRPr="007B1602">
        <w:rPr>
          <w:rFonts w:ascii="Arial" w:hAnsi="Arial"/>
          <w:sz w:val="24"/>
          <w:szCs w:val="24"/>
          <w:lang w:eastAsia="el-GR"/>
        </w:rPr>
        <w:lastRenderedPageBreak/>
        <w:t>είναι αποτρεπτικό και αρκετά σημαντικό πλήγμα για τον μαζικό τουρισμό. Εμείς χρειάζεται να είμαστε έτοιμοι και δεν είμαστε. Γι’ αυτό χρειάζεται να ετοιμαστούμε για να ανταποκριθούμε πλέον στις ανάγκες του ποιοτικού τουρισμού.</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Κλείνοντας, κύριοι συνάδελφοι, θα πω ότι είναι πράγματι πάρα πολύ ενδιαφέροντα, πρωτοποριακά και καινοτόμα όλα αυτά που συζητάμε σήμερα. </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b/>
          <w:bCs/>
          <w:sz w:val="24"/>
          <w:szCs w:val="24"/>
          <w:lang w:eastAsia="el-GR"/>
        </w:rPr>
        <w:t xml:space="preserve">ΠΡΟΕΔΡΕΥΟΥΣΑ (Σοφία Σακοράφα): </w:t>
      </w:r>
      <w:r w:rsidRPr="007B1602">
        <w:rPr>
          <w:rFonts w:ascii="Arial" w:hAnsi="Arial"/>
          <w:sz w:val="24"/>
          <w:szCs w:val="24"/>
          <w:lang w:eastAsia="el-GR"/>
        </w:rPr>
        <w:t xml:space="preserve">Κύριε συνάδελφε, σας παρακαλώ πολύ, μιλάτε δέκα λεπτά. Στερείτε χρόνο από τον συνάδελφό σας. </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b/>
          <w:bCs/>
          <w:sz w:val="24"/>
          <w:szCs w:val="24"/>
          <w:lang w:eastAsia="el-GR"/>
        </w:rPr>
        <w:t xml:space="preserve">ΔΗΜΗΤΡΙΟΣ ΜΠΙΑΓΚΗΣ: </w:t>
      </w:r>
      <w:r w:rsidRPr="007B1602">
        <w:rPr>
          <w:rFonts w:ascii="Arial" w:hAnsi="Arial"/>
          <w:sz w:val="24"/>
          <w:szCs w:val="24"/>
          <w:lang w:eastAsia="el-GR"/>
        </w:rPr>
        <w:t>Διερωτώμαι μέσα μου, όμως, αν όλα αυτά που συζητάμε σήμερα, είναι συμβατά με το πνεύμα και τη συνολική κατάσταση της χώρας.</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Μήπως είναι ευκαιρία για όλους μας να καθίσουμε και να σκεφτούμε και να δούμε πώς μπορούμε να επανεκκινήσουμε τις μηχανές, αντιμετωπίζοντας δημιουργικά τις προκλήσεις της εποχής; Μήπως είναι η ώρα, η ύστατη στιγμή να εκπονήσουμε ένα μακροπρόθεσμο σχέδιο στήριξης, ανάπτυξης και ενίσχυσης του τουρισμού που να περιλαμβάνει και ένα ελάχιστο δίχτυ ασφαλείας για την πρόληψη και τη διαχείριση κρίσεων; Γιατί καταδυτικός τουρισμός χωρίς τουρισμό, δεν υφίσταται, κύριοι Υπουργοί και δεν μπορεί να υφίσταται σε καμμία περίπτωση.</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 xml:space="preserve">Σας ευχαριστώ πολύ, κυρία Πρόεδρε, για την ανοχή σας. </w:t>
      </w:r>
    </w:p>
    <w:p w:rsidR="007B1602" w:rsidRPr="007B1602" w:rsidRDefault="007B1602" w:rsidP="007B1602">
      <w:pPr>
        <w:autoSpaceDE w:val="0"/>
        <w:autoSpaceDN w:val="0"/>
        <w:adjustRightInd w:val="0"/>
        <w:spacing w:after="160" w:line="600" w:lineRule="auto"/>
        <w:ind w:firstLine="720"/>
        <w:jc w:val="center"/>
        <w:rPr>
          <w:rFonts w:ascii="Arial" w:hAnsi="Arial"/>
          <w:sz w:val="24"/>
          <w:szCs w:val="24"/>
          <w:lang w:eastAsia="el-GR"/>
        </w:rPr>
      </w:pPr>
      <w:r w:rsidRPr="007B1602">
        <w:rPr>
          <w:rFonts w:ascii="Arial" w:hAnsi="Arial"/>
          <w:sz w:val="24"/>
          <w:szCs w:val="24"/>
          <w:lang w:eastAsia="el-GR"/>
        </w:rPr>
        <w:t>(Χειροκροτήματα από την πτέρυγα του Κινήματος Αλλαγής)</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b/>
          <w:bCs/>
          <w:sz w:val="24"/>
          <w:szCs w:val="24"/>
          <w:lang w:eastAsia="el-GR"/>
        </w:rPr>
        <w:t xml:space="preserve">ΠΡΟΕΔΡΕΥΟΥΣΑ (Σοφία Σακοράφα): </w:t>
      </w:r>
      <w:r w:rsidRPr="007B1602">
        <w:rPr>
          <w:rFonts w:ascii="Arial" w:hAnsi="Arial"/>
          <w:sz w:val="24"/>
          <w:szCs w:val="24"/>
          <w:lang w:eastAsia="el-GR"/>
        </w:rPr>
        <w:t>Κι εγώ σας ευχαριστώ, κύριε συνάδελφε.</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Επειδή ακριβώς οι περισσότεροι έχουμε γραπτό κείμενο, νομίζω ότι ξέρουμε και πόσες λέξεις πρέπει να χρησιμοποιήσουμε για να είμαστε μέσα στον χρόνο μας. Το να είμαστε στα δέκα λεπτά και να στερούμε χρόνο από συνάδελφο το βρίσκω αντιδεοντολογικό. Με συγχωρείτε πάρα πολύ. Το ξέρετε όλοι. Έχουμε άλλες έξι ώρες συνεδρίασης να ξέρετε, και κάποιοι συνάδελφοι πιθανόν να μην προλάβουν να μιλήσουν.</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b/>
          <w:bCs/>
          <w:sz w:val="24"/>
          <w:szCs w:val="24"/>
          <w:lang w:eastAsia="el-GR"/>
        </w:rPr>
        <w:t xml:space="preserve">ΒΑΣΙΛΕΙΟΣ ΚΕΓΚΕΡΟΓΛΟΥ: </w:t>
      </w:r>
      <w:r w:rsidRPr="007B1602">
        <w:rPr>
          <w:rFonts w:ascii="Arial" w:hAnsi="Arial"/>
          <w:sz w:val="24"/>
          <w:szCs w:val="24"/>
          <w:lang w:eastAsia="el-GR"/>
        </w:rPr>
        <w:t xml:space="preserve">Θα μιλήσουμε τρία λεπτά λιγότερο και θα το καλύψουμε. </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b/>
          <w:bCs/>
          <w:sz w:val="24"/>
          <w:szCs w:val="24"/>
          <w:lang w:eastAsia="el-GR"/>
        </w:rPr>
        <w:t xml:space="preserve">ΠΡΟΕΔΡΕΥΟΥΣΑ (Σοφία Σακοράφα): </w:t>
      </w:r>
      <w:r w:rsidRPr="007B1602">
        <w:rPr>
          <w:rFonts w:ascii="Arial" w:hAnsi="Arial"/>
          <w:sz w:val="24"/>
          <w:szCs w:val="24"/>
          <w:lang w:eastAsia="el-GR"/>
        </w:rPr>
        <w:t xml:space="preserve">Δεν είναι αυτό το θέμα. Δεν είναι έτσι και το ξέρετε πολύ καλά. </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Τον λόγο έχει ο κ. Στύλιος. Θα παρακαλούσα να κρατήσετε τον χρόνο σας, κύριοι συνάδελφοι.</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b/>
          <w:bCs/>
          <w:sz w:val="24"/>
          <w:szCs w:val="24"/>
          <w:lang w:eastAsia="el-GR"/>
        </w:rPr>
        <w:t xml:space="preserve">ΓΕΩΡΓΙΟΣ ΣΤΥΛΙΟΣ: </w:t>
      </w:r>
      <w:r w:rsidRPr="007B1602">
        <w:rPr>
          <w:rFonts w:ascii="Arial" w:hAnsi="Arial"/>
          <w:sz w:val="24"/>
          <w:szCs w:val="24"/>
          <w:lang w:eastAsia="el-GR"/>
        </w:rPr>
        <w:t>Ευχαριστώ πολύ, κυρία Πρόεδρε.</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Κυρίες και κύριοι συνάδελφοι, θα ήθελα, κατ’ αρχάς, από αυτό το Βήμα να απευθύνω ένα μεγάλο ευχαριστώ στους συμπολίτες μας και ιδιαίτερα στους Ηπειρώτες και στους Αρτινούς, για τη δύναμη και την καρτερικότητα που επέδειξαν σε αυτές τις στιγμές της μεγάλης ανθρώπινης δοκιμασίας. Όλοι μας σταθήκαμε όρθιοι, γενναίοι και δυνατοί. Προστατέψαμε την ανθρώπινη ζωή και την αξιοπρέπειά της, χωρίς φωνές και παλληκαρισμούς, αλλά με μία εσωτερική δύναμη που μας έκανε να λειτουργήσουμε όλοι μαζί σαν ένας άνθρωπος.</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Ήρθε, όμως, τώρα η στιγμή να περάσουμε στην επόμενη μέρα, να μετατρέψουμε τις στιγμές της κρίσης και του φόβου σε δημιουργία και δουλειά, να κτίσουμε πάνω στην εμπιστοσύνη που οικοδομήθηκε ανάμεσα σε πολίτες και πολιτεία, να περάσουμε από το στάδιο της πρόταξης της υγείας με στήριξη της οικονομίας, σε αυτό της τόνωσης της οικονομίας με διαρκή επιφυλακή στην υγεία και να περάσουμε απέναντι όλοι, με αίσθημα ευθύνης και κοινωνική συνοχή.</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Το σχέδιο-γέφυρα που παρουσίασε ο Πρωθυπουργός περιέχει ένα μεγάλο πλέγμα παρεμβάσεων στους τομείς της εργασίας, της απασχόλησης και της επιχειρηματικότητας. Κυρίες και κύριοι συνάδελφοι, στον τουρισμό έχουν πραγματοποιηθεί επενδύσεις στη χώρα μας τα τελευταία σαράντα με πενήντα χρόνια από πολλούς, από διαφορετικές αφετηρίες και διαφορετικές κατευθύνσεις. Ο τομέας του τουρισμού είναι ένα δυνατό μας χαρτί σε αυτή την </w:t>
      </w:r>
      <w:r w:rsidRPr="007B1602">
        <w:rPr>
          <w:rFonts w:ascii="Arial" w:hAnsi="Arial"/>
          <w:sz w:val="24"/>
          <w:szCs w:val="24"/>
          <w:lang w:eastAsia="el-GR"/>
        </w:rPr>
        <w:lastRenderedPageBreak/>
        <w:t>προσπάθεια και αυτό πρέπει να εκμεταλλευτούμε, ιδιαίτερα σήμερα που ο χρόνος δεν είναι σύμμαχός μας, την ώρα μάλιστα που άλλοι τουριστικοί προορισμοί, ανταγωνιστικοί της χώρας μας, έχουν κτυπηθεί πολύ βαρύτερα από την κρίση του κορωνοϊού.</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Με το νομοσχέδιο που συζητούμε σήμερα γίνεται μία προσπάθεια να ενισχύσουμε το τουριστικό μας προϊόν σε συγκεκριμένες κατηγορίες, όπως ο καταδυτικός τουρισμός, το </w:t>
      </w:r>
      <w:r w:rsidRPr="007B1602">
        <w:rPr>
          <w:rFonts w:ascii="Arial" w:hAnsi="Arial"/>
          <w:sz w:val="24"/>
          <w:szCs w:val="24"/>
          <w:lang w:val="en-US" w:eastAsia="el-GR"/>
        </w:rPr>
        <w:t>glamping</w:t>
      </w:r>
      <w:r w:rsidRPr="007B1602">
        <w:rPr>
          <w:rFonts w:ascii="Arial" w:hAnsi="Arial"/>
          <w:sz w:val="24"/>
          <w:szCs w:val="24"/>
          <w:lang w:eastAsia="el-GR"/>
        </w:rPr>
        <w:t>, να επιμηκύνουμε την τουριστική περίοδο, με ρυθμίσεις που εκσυγχρονίζουν το θεσμικό πλαίσιο, καταργούν γραφειοκρατικές αγκυλώσεις, διορθώνουν λάθη και δυσλειτουργίες του παρελθόντος, δίνουν έμφαση στην επιχειρηματικότητα και στις επενδύσεις. Κι όλα αυτά με πλήρη σεβασμό στο περιβάλλον, στη φύση και υπό το πρίσμα προστασίας του θαλάσσιου και ενάλιου πολιτιστικού μας περιβάλλοντος.</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Κυρίες και κύριοι συνάδελφοι, θέλουμε να εκμεταλλευτούμε το γεγονός ότι η χώρα μας αποτελεί τον ιδανικό προορισμό για συνδυαστικές διακοπές, καλύπτοντας ακόμη και τον κάθε απαιτητικό επισκέπτη. Απευθυνόμαστε σε εξειδικευμένα και απαιτητικά κοινά.</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Οι διατάξεις του νομοσχεδίου που συζητάμε σήμερα στον καταδυτικό τουρισμό έχουν ρυθμίσεις, όπως για παράδειγμα η δημιουργία καταδυτικών πάρκων σε μία περιοχή όπου λειτουργούν ως κίνητρο για την ανάπτυξη, δημιουργούν νέες και δυναμικές θέσεις εργασίας, ενισχύουν τις ήδη </w:t>
      </w:r>
      <w:r w:rsidRPr="007B1602">
        <w:rPr>
          <w:rFonts w:ascii="Arial" w:hAnsi="Arial"/>
          <w:sz w:val="24"/>
          <w:szCs w:val="24"/>
          <w:lang w:eastAsia="el-GR"/>
        </w:rPr>
        <w:lastRenderedPageBreak/>
        <w:t>υπάρχουσες τουριστικές υποδομές, αναβαθμίζουν το τουριστικό προϊόν ενός τόπου προσελκύοντας ποιοτικό τουρισμό.</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Επίσης, με το παρόν σχέδιο νόμου συμπληρώνεται το υπάρχον θεσμικό πλαίσιο με ρυθμίσεις για τις τουριστικές και λιμενικές εγκαταστάσεις. Ο σκοπός είναι η ενίσχυση της τουριστικής επενδυτικής δραστηριότητας. </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Κυρίες και κύριοι συνάδελφοι, ο αρμόδιος Υπουργός και Υφυπουργός και ο εισηγητής της Νέας Δημοκρατίας αναφέρθηκαν διεξοδικά και με λεπτομέρεια στα πλεονεκτήματα του παρόντος νομοσχεδίου. Η προσπάθεια που κάνουμε είναι να τρέξουμε γρήγορα διότι, όπως είπα, δεν είναι ο χρόνος με το μέρος μας. </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Πέρυσι, το 2019, είχαμε έσοδα από τον τουρισμό σχεδόν 19 δισεκατομμύρια. Τους δύο πρώτους μήνες του 2020 εισπράξαμε μόνο 1 δισεκατομμύριο ευρώ. Τον προηγούμενο χρόνο, το 2018, τα αντίστοιχα έσοδα ήταν 16,1 δισεκατομμύρια ευρώ. Συνεπώς απομένουν να εισπράξουμε 18 δισεκατομμύρια ευρώ για να μπορούμε να πούμε ότι δεν έχουμε ζημία τη φετινή χρονιά. Φαίνεται δύσκολο. </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Η προσπάθειά μας, λοιπόν, στον τουρισμό δεν πρέπει να σταματήσει εδώ. Πρέπει να γίνουν πολλά ακόμα. Κύριε Υπουργέ, ο τουρισμός λειτουργώντας σε συνέργεια με τον πολιτισμό και τον πρωτογενή μας τομέα </w:t>
      </w:r>
      <w:r w:rsidRPr="007B1602">
        <w:rPr>
          <w:rFonts w:ascii="Arial" w:hAnsi="Arial"/>
          <w:sz w:val="24"/>
          <w:szCs w:val="24"/>
          <w:lang w:eastAsia="el-GR"/>
        </w:rPr>
        <w:lastRenderedPageBreak/>
        <w:t>μπορεί να φέρει πολλαπλασιαστικά οφέλη σε όλους τους κλάδους της οικονομίας. Ένα ευρώ που εισπράττεται από τον τουρισμό έχει μέχρι σήμερα έναν πολλαπλασιαστή της τάξης του 2,5. Μπορούμε αυτόν τον πολλαπλασιαστή να τον μεγαλώσουμε και να τον αυξήσουμε.</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Η σύνδεση του τουρισμού με τα μνημεία της πολιτιστικής μας κληρονομιάς, τους αρχαιολογικούς μας χώρους, τα μουσεία μας και την αγροτική μας παραγωγή όχι μόνο θα αναβαθμίσει το τουριστικό προϊόν της χώρας, αλλά θα συμβάλει και στην ταυτόχρονη βελτίωση της δυνατότητας διάθεσης των αγροτικών μας προϊόντων.</w:t>
      </w:r>
    </w:p>
    <w:p w:rsidR="007B1602" w:rsidRPr="007B1602" w:rsidRDefault="007B1602" w:rsidP="007B1602">
      <w:pPr>
        <w:autoSpaceDE w:val="0"/>
        <w:autoSpaceDN w:val="0"/>
        <w:adjustRightInd w:val="0"/>
        <w:spacing w:after="160" w:line="600" w:lineRule="auto"/>
        <w:ind w:firstLine="720"/>
        <w:jc w:val="both"/>
        <w:rPr>
          <w:rFonts w:ascii="Arial" w:hAnsi="Arial"/>
          <w:sz w:val="24"/>
          <w:szCs w:val="24"/>
          <w:lang w:eastAsia="el-GR"/>
        </w:rPr>
      </w:pPr>
      <w:r w:rsidRPr="007B1602">
        <w:rPr>
          <w:rFonts w:ascii="Arial" w:hAnsi="Arial"/>
          <w:sz w:val="24"/>
          <w:szCs w:val="24"/>
          <w:lang w:eastAsia="el-GR"/>
        </w:rPr>
        <w:t>Κάθε χρόνο εκατομμύρια τουριστών επισκέπτονται τη χώρα μας και δημιουργούν μία μεγάλη ζήτηση. Να καλύψουμε, συνεπώς, τις διατροφικές τους ανάγκες με τα δικά μας ελληνικά προϊόντα. Να μπολιάσουμε τον τουρισμό με την τοπική μας γαστρονομία. Η δημιουργία μιας διακριτής, ξεχωριστής ετικέτας που θα ενσωματώνει όχι απλά το προϊόν το ίδιο, αλλά και την ιστορία και τα ιδιαίτερα χαρακτηριστικά της κάθε περιοχής, είναι το ζητούμενο της επόμενης μέρας, ιδιαίτερα για περιφέρειες με πολιτισμό και δυναμικό αγροδιατροφικό τομέα, όπως είναι η Άρτα και η Ήπειρος.</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Κυρίες και κύριοι συνάδελφοι, θέλω να σας καλέσω όλους να σταθούμε στο ύψος των περιστάσεων αυτή τη δύσκολη στιγμή. Έχουμε μπροστά μας ένα καλοκαίρι δύσκολο και ένα δυσκολότερο φθινόπωρο. Μπορούμε να τα </w:t>
      </w:r>
      <w:r w:rsidRPr="007B1602">
        <w:rPr>
          <w:rFonts w:ascii="Arial" w:hAnsi="Arial" w:cs="Arial"/>
          <w:color w:val="222222"/>
          <w:sz w:val="24"/>
          <w:szCs w:val="24"/>
          <w:shd w:val="clear" w:color="auto" w:fill="FFFFFF"/>
          <w:lang w:eastAsia="el-GR"/>
        </w:rPr>
        <w:lastRenderedPageBreak/>
        <w:t>καταφέρουμε, αν δείξουμε ενότητα, σύμπνοια και καλή διάθεση για συνεργασία. Ας ξεπεράσουμε όλοι μαζί σήμερα τα δύσκολα και έχουμε μπροστά μας χρόνο για διαφωνίες και πολιτικές αντιπαραθέσεις.</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Σας ευχαριστώ.</w:t>
      </w:r>
    </w:p>
    <w:p w:rsidR="007B1602" w:rsidRPr="007B1602" w:rsidRDefault="007B1602" w:rsidP="007B1602">
      <w:pPr>
        <w:spacing w:after="0" w:line="600" w:lineRule="auto"/>
        <w:ind w:firstLine="720"/>
        <w:jc w:val="center"/>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(Χειροκροτήματα από την πτέρυγα της Νέας Δημοκρατίας)</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bCs/>
          <w:color w:val="222222"/>
          <w:sz w:val="24"/>
          <w:szCs w:val="24"/>
          <w:shd w:val="clear" w:color="auto" w:fill="FFFFFF"/>
          <w:lang w:eastAsia="el-GR"/>
        </w:rPr>
        <w:t>ΠΡΟΕΔΡΕΥΟΥΣΑ (Σοφία Σακοράφα):</w:t>
      </w:r>
      <w:r w:rsidRPr="007B1602">
        <w:rPr>
          <w:rFonts w:ascii="Arial" w:hAnsi="Arial" w:cs="Arial"/>
          <w:color w:val="222222"/>
          <w:sz w:val="24"/>
          <w:szCs w:val="24"/>
          <w:shd w:val="clear" w:color="auto" w:fill="FFFFFF"/>
          <w:lang w:eastAsia="el-GR"/>
        </w:rPr>
        <w:t xml:space="preserve"> Και εγώ σας ευχαριστώ, κύριε συνάδελφε.</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Τον λόγο τώρα έχει ο κ. Φάμελλος και αμέσως μετά ο κ. Ταγαράς.</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Ορίστε, κύριε Φάμελλε.</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bCs/>
          <w:color w:val="222222"/>
          <w:sz w:val="24"/>
          <w:szCs w:val="24"/>
          <w:shd w:val="clear" w:color="auto" w:fill="FFFFFF"/>
          <w:lang w:eastAsia="el-GR"/>
        </w:rPr>
        <w:t>ΣΩΚΡΑΤΗΣ ΦΑΜΕΛΛΟΣ:</w:t>
      </w:r>
      <w:r w:rsidRPr="007B1602">
        <w:rPr>
          <w:rFonts w:ascii="Arial" w:hAnsi="Arial" w:cs="Arial"/>
          <w:color w:val="222222"/>
          <w:sz w:val="24"/>
          <w:szCs w:val="24"/>
          <w:shd w:val="clear" w:color="auto" w:fill="FFFFFF"/>
          <w:lang w:eastAsia="el-GR"/>
        </w:rPr>
        <w:t xml:space="preserve"> Ευχαριστώ, κυρία Πρόεδρε.</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Κύριοι Υπουργοί, κυρίες και κύριοι Βουλευτές, η συζήτηση σήμερα για τα καταδυτικά πάρκα και το νομοσχέδιο του Υπουργείου Τουρισμού γίνεται στο πλαίσιο της Παγκόσμιας Ημέρας για τη Βιοποικιλότητα. Και νομίζω ότι αυτό συνδέεται απόλυτα για τη χώρα μας με τον τουρισμό, το φυσικό κεφάλαιο και τις υπεραξίες που έχει πατρίδα μας και το περιβάλλον.</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Σήμερα, λοιπόν, με βάση την Παγκόσμια Ημέρα της Βιοποικιλότητας, προκύπτει ότι η αποκατάσταση και η προστασία των οικοσυστημάτων είναι μία βασική προϋπόθεση για τους στόχους της βιώσιμης ανάπτυξης και κυρίως αυτούς που αφορούν την κλιματική αλλαγή, αυτούς που αφορούν την εξάλειψη </w:t>
      </w:r>
      <w:r w:rsidRPr="007B1602">
        <w:rPr>
          <w:rFonts w:ascii="Arial" w:hAnsi="Arial" w:cs="Arial"/>
          <w:color w:val="222222"/>
          <w:sz w:val="24"/>
          <w:szCs w:val="24"/>
          <w:shd w:val="clear" w:color="auto" w:fill="FFFFFF"/>
          <w:lang w:eastAsia="el-GR"/>
        </w:rPr>
        <w:lastRenderedPageBreak/>
        <w:t>της φτώχειας, την επισιτιστική ασφάλεια, αλλά και την προστασία των υδάτων και της βιοποικιλότητας.</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Το 2020 είναι, περισσότερο από ποτέ, μία χρονιά που μας δείχνει ότι η προστασία της βιοποικιλότητας συνδέεται και με τις ζωονόσους και με την υγειονομική ασφάλεια, αλλά και με την ισορροπία του πλανήτη.</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Για τον λόγο αυτό η ευρωπαϊκή στρατηγική του 2030 για τη βιοποικιλότητα περιλαμβάνει συγκεκριμένες δεσμεύσεις με πιο αυστηρή προστασία για τα οικοσυστήματα, για περιοχές με υψηλή βιοποικιλότητα και κλιματική αξία. Γι’ αυτόν τον λόγο και η κυβέρνηση του ΣΥΡΙΖΑ επένδυσε και προχώρησε σε μεταρρυθμίσεις και σε θετικά βήματα προς την κατεύθυνση αυτή.</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Όμως, σε αντίθεση με όλα αυτά, η Κυβέρνηση της Νέας Δημοκρατίας ακολουθεί ακριβώς το αντίθετο. Έχει προχωρήσει σε μία σειρά νόμων εις βάρος της ελληνικής βιοποικιλότητας, εις βάρος του ελληνικού περιβάλλοντος, σε αντίθεση με τους στόχους της νέας ευρωπαϊκής στρατηγικής, σε αντίθεση με το αποκεντρωμένο και συμμετοχικό μοντέλο διοίκησης των φορέων περιβάλλοντος, αμφισβητώντας το σήμα κατατεθέν του ελληνικού τουρισμού, το φυσικό περιβάλλον, αφαιρώντας τις δράσεις φύλαξης για τις προστατευόμενες περιοχές από τη δραστηριότητα των φορέων. Και δυστυχώς </w:t>
      </w:r>
      <w:r w:rsidRPr="007B1602">
        <w:rPr>
          <w:rFonts w:ascii="Arial" w:hAnsi="Arial" w:cs="Arial"/>
          <w:color w:val="222222"/>
          <w:sz w:val="24"/>
          <w:szCs w:val="24"/>
          <w:shd w:val="clear" w:color="auto" w:fill="FFFFFF"/>
          <w:lang w:eastAsia="el-GR"/>
        </w:rPr>
        <w:lastRenderedPageBreak/>
        <w:t>το νέο νομοσχέδιο του τουρισμού έρχεται να επιφέρει ακόμα ένα πλήγμα για το περιβάλλον, μιας και χαρακτηρίστηκε και αυτό περιβαλλοντοκτόνο.</w:t>
      </w:r>
    </w:p>
    <w:p w:rsidR="007B1602" w:rsidRPr="007B1602" w:rsidRDefault="007B1602" w:rsidP="007B1602">
      <w:pPr>
        <w:spacing w:after="0" w:line="600" w:lineRule="auto"/>
        <w:ind w:firstLine="720"/>
        <w:contextualSpacing/>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Ποια είναι η διαφορά; Για εμάς, για την επιστήμη, για την παγκόσμια κοινότητα το περιβάλλον και η ιστορία είναι υπεραξίες, είναι στοιχεία που μπορούν να δώσουν ποιότητα, εργασία και πρόοδο και στον τουρισμό και σε όλους τους οικονομικούς κλάδους. Η Κυβέρνηση θεωρεί και τα δύο εμπόδιο. Γι’ αυτό και έρχεται και καταστρατηγεί διατάξεις και του περιβάλλοντος και του αρχαιολογικού νόμου.</w:t>
      </w:r>
    </w:p>
    <w:p w:rsidR="007B1602" w:rsidRPr="007B1602" w:rsidRDefault="007B1602" w:rsidP="007B1602">
      <w:pPr>
        <w:spacing w:after="0" w:line="600" w:lineRule="auto"/>
        <w:ind w:firstLine="720"/>
        <w:contextualSpacing/>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Αυτό υπάρχει και στο νομοσχέδιο του Υπουργείου Τουρισμού. Ακούσαμε τους φορείς να το επαναλαμβάνουν. Και ακούσαμε σήμερα και την Επιστημονική Υπηρεσία της Βουλής να έρχεται και να λέει το ίδιο πράγμα.</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Η απουσία του Υπουργείου Περιβάλλοντος και Ενέργειας επιβεβαιώνεται και από τις νομοτεχνικές βελτιώσεις που κατέθεσε ο κύριος Υπουργός. Η Αντιπολίτευση, όλοι εμείς, οι φορείς, η Επιστημονική Υπηρεσία της Βουλής τα βρήκαν. Το ερώτημα είναι: Ο Υπουργός Περιβάλλοντος, που το υπέγραψε, δεν τα είχε δει; Αυτό είναι σοβαρό πρόβλημα. Και είναι σοβαρό πρόβλημα, πέρα από το ότι τώρα άλλαξαν με πρόχειρο τρόπο, κύριε Υπουργέ. Και πάλι προβλήματα δημιουργείτε. Το πρόβλημά μας είναι γιατί απουσιάζει το Υπουργείο Περιβάλλοντος από τόσο ισχυρά και σημαντικά νομοθετήματα.</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lastRenderedPageBreak/>
        <w:t>Ξέρετε, έγινε μεγάλη συζήτηση στην κοινωνία. Ετοιμάστηκαν κινητοποιήσεις, υπογράφονται κείμενα. Και, όμως, το Υπουργείο Περιβάλλοντος δεν τα άκουσε όλα αυτά. Και ενώ προνόησε η κοινωνία, προνόησε η Αντιπολίτευση, προνόησε η επιστήμη, το Υπουργείο Περιβάλλοντος και η Κυβέρνηση δεν προνόησαν. Και αυτό αποδεικνύει ότι το Υπουργείο Περιβάλλοντος κλείνει στην Ελλάδα.</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Ο κ. Χατζηδάκης έχει λάβει μία σαφή εντολή από τον κ. Μητσοτάκη: να είναι ο απαλλοτριωτής της περιουσίας της πατρίδας μας και να είναι αυτός ο οποίος θα κλείσει τις λειτουργίες των περιβαλλοντικών υπηρεσιών.</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Ταυτόχρονα, πρέπει να σας πω ότι δεν περιποιεί τιμή ούτε προς τον Υπουργό Τουρισμού να φέρνει αυτές τις νομοτεχνικές τελευταία στιγμή και αφού του το επισημάναμε όλοι εμείς, διότι τώρα δημιουργεί ένα μεγαλύτερο αλαλούμ σε δύο επίπεδα:</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Πρώτον, πού είναι το «επιτελικό κράτος»; Έχετε ψηφίσει έναν νόμο, τον οποίο εμείς καταδικάσαμε ως «φούσκα» και εδώ και περίπου -θα έλεγα εγώ- εννέα μήνες δεν έχετε δημιουργήσει την αντίστοιχη υπηρεσία στη Βουλή που αντικαθιστά την ΚΕΝΕ. Άρα δεν ελέγχονται όλα αυτά τουλάχιστον ως προς τη νομοτεχνική ευπρέπεια και ισορροπία.</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Ταυτόχρονα, η δεύτερη, αν θέλετε, «φούσκα», το δεύτερο πιο σύντομο ανέκδοτο που ακούγεται μέσα στη Βουλή, είναι ότι έχουμε «πράσινο» </w:t>
      </w:r>
      <w:r w:rsidRPr="007B1602">
        <w:rPr>
          <w:rFonts w:ascii="Arial" w:hAnsi="Arial" w:cs="Arial"/>
          <w:color w:val="222222"/>
          <w:sz w:val="24"/>
          <w:szCs w:val="24"/>
          <w:shd w:val="clear" w:color="auto" w:fill="FFFFFF"/>
          <w:lang w:eastAsia="el-GR"/>
        </w:rPr>
        <w:lastRenderedPageBreak/>
        <w:t>Πρωθυπουργό. Ειλικρινά, τα νομοσχέδια τα οποία έρχονται αυτές τις τελευταίες βδομάδες αποδεικνύουν ότι δυστυχώς η πολιτική σας στο περιβάλλον είναι πιο παλιά και από αυτή που ασκούνταν στην Ελλάδα πριν από είκοσι χρόνια.</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Υπάρχει ένα σοβαρό θέμα, το οποίο δεν μας το απαντήσατε ακόμα. Για ποιον λόγο δεν χρησιμοποιείτε τις προδιαγραφές του ΟΗΕ από τη Σύμβαση της Βαρκελώνης για την πόντιση τεχνητών υφάλων και υλικών μέσα στη θάλασσα; Σας το είπε το ΕΛΚΕΘΕ, σας το λέει το </w:t>
      </w:r>
      <w:r w:rsidRPr="007B1602">
        <w:rPr>
          <w:rFonts w:ascii="Arial" w:hAnsi="Arial" w:cs="Arial"/>
          <w:color w:val="222222"/>
          <w:sz w:val="24"/>
          <w:szCs w:val="24"/>
          <w:shd w:val="clear" w:color="auto" w:fill="FFFFFF"/>
          <w:lang w:val="en-US" w:eastAsia="el-GR"/>
        </w:rPr>
        <w:t>WWF</w:t>
      </w:r>
      <w:r w:rsidRPr="007B1602">
        <w:rPr>
          <w:rFonts w:ascii="Arial" w:hAnsi="Arial" w:cs="Arial"/>
          <w:color w:val="222222"/>
          <w:sz w:val="24"/>
          <w:szCs w:val="24"/>
          <w:shd w:val="clear" w:color="auto" w:fill="FFFFFF"/>
          <w:lang w:eastAsia="el-GR"/>
        </w:rPr>
        <w:t>, σας το λένε όλοι οι φορείς, σας το λέμε εμείς. Σας λέω ότι πολιτειακός παράγοντας του Υπουργείου Περιβάλλοντος, πολιτικό πρόσωπο, συμμετείχε στη Νάπολη τον Δεκέμβριο που εγκρίθηκε αυτό το πρωτόκολλο. Εσείς το αγνοείτε και ταυτόχρονα αγνοείτε και όλα τα επίπεδα του υπερκείμενου, αν θέλετε, σχεδιασμού είτε είναι η θαλάσσια χωροταξία είτε είναι περιφερειακά σχέδια ανάπτυξης είτε το ειδικό χωρικό για τον τουρισμό.</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Εκ των πραγμάτων, λοιπόν, αναιρείτε το κράτος δικαίου που οι επενδυτές, οι επιχειρηματίες χρειάζονται -και οι τοπικές κοινωνίες ταυτόχρονα- για να προχωρήσει η αειφόρος ανάπτυξη.</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Άρα βάζετε βόμβα στα θεμέλια του προγραμματισμού της ανάπτυξης. Και κατά πάσα περίπτωση σκέφτεστε: Θα τακτοποιήσουμε τους κολλητούς μας, θα πάρουμε καμμιά ψήφο και κάνα ρουσφέτι, μπορεί να μας υποστηρίξουν </w:t>
      </w:r>
      <w:r w:rsidRPr="007B1602">
        <w:rPr>
          <w:rFonts w:ascii="Arial" w:hAnsi="Arial" w:cs="Arial"/>
          <w:color w:val="222222"/>
          <w:sz w:val="24"/>
          <w:szCs w:val="24"/>
          <w:shd w:val="clear" w:color="auto" w:fill="FFFFFF"/>
          <w:lang w:eastAsia="el-GR"/>
        </w:rPr>
        <w:lastRenderedPageBreak/>
        <w:t>και σαν κόμμα στον προεκλογικό μας αγώνα, θα βγούμε και δεν βαριέσαι, ρε αδερφέ, τι γίνεται την άλλη φορά.</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Αυτό, όμως, δεν είναι πολιτική η οποία συμβάλλει στη χώρα μας και στην πατρίδα μας.</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Θα σας αναφέρω, κύριε Υπουργέ, συγκεκριμένα -γιατί δεν έχω πολύ χρόνο- ότι η Επιστημονική Υπηρεσία της Βουλής επιβεβαιώνει ότι στο άρθρο 2 δεν προκύπτουν με σαφήνεια οι ορισμοί. Παρακαλώ πολύ να δείτε τη σελίδα 11 της έκθεσης της Επιστημονικής Υπηρεσίας και να προβείτε -έστω την τελευταία στιγμή- σε διορθώσεις. Για το άρθρο 2 λέει ότι έχετε μπερδέψει τα είδη του καταδυτικού τουρισμού και δημιουργείται προβληματισμός και έρχεται σε αντίθεση με το άρθρο 7 παράγραφος 1 και το 8 παράγραφος1.</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Ταυτόχρονα, στο άρθρο 8 η Επιστημονική Υπηρεσία της Βουλής σάς λέει ότι δεν διευκρινίζονται επαρκώς ζητήματα προστασίας του θαλάσσιου περιβάλλοντος, του θαλάσσιου χωροταξικού σχεδιασμού, των προστατευόμενων θαλάσσιων περιοχών και άπτεται ζητημάτων που εντάσσονται στο θεσμικό πλαίσιο της Ευρωπαϊκής Ένωσης αυτό το οποίο έχετε φέρει.</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Άρα υπάρχουν ευρύτερα θέματα συμβατότητας. Και εμείς θέλουμε η χώρα να αποκτήσει πλαίσιο ενισχυμένο για τον καταδυτικό τουρισμό και εσείς τον στερείτε.</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lastRenderedPageBreak/>
        <w:t xml:space="preserve">Επίσης, στο άρθρο 21 προκύπτει ένα σοβαρότατο ζήτημα, που το έβαλαν και ο σύλλογος χωροτακτών και το </w:t>
      </w:r>
      <w:r w:rsidRPr="007B1602">
        <w:rPr>
          <w:rFonts w:ascii="Arial" w:hAnsi="Arial" w:cs="Arial"/>
          <w:color w:val="222222"/>
          <w:sz w:val="24"/>
          <w:szCs w:val="24"/>
          <w:shd w:val="clear" w:color="auto" w:fill="FFFFFF"/>
          <w:lang w:val="en-US" w:eastAsia="el-GR"/>
        </w:rPr>
        <w:t>WWF</w:t>
      </w:r>
      <w:r w:rsidRPr="007B1602">
        <w:rPr>
          <w:rFonts w:ascii="Arial" w:hAnsi="Arial" w:cs="Arial"/>
          <w:color w:val="222222"/>
          <w:sz w:val="24"/>
          <w:szCs w:val="24"/>
          <w:shd w:val="clear" w:color="auto" w:fill="FFFFFF"/>
          <w:lang w:eastAsia="el-GR"/>
        </w:rPr>
        <w:t xml:space="preserve">, το βάλαμε και εμείς, σχετικά με το ότι το καθεστώς των ΠΟΤΑ δεν μπορεί να ρυθμίζει ούτε το καθεστώς προστασίας των άλλων περιοχών ούτε να αντιβαίνει στο Ειδικό Χωρικό Σχέδιο, ούτε να γίνεται κάποιος δερβέναγας της περιοχής, αποκλείοντας και χρήσεις συμβατές με το τουριστικό αντικείμενο ή αναιρώντας την πρόσβαση στην παραλία των πολιτών σε ευρύτερη περιοχή έξω από την ΠΟΤΑ. </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Το ίδιο, επίσης, η Επιστημονική Υπηρεσία σάς βάζει και στο άρθρο 29, με την αναίρεση του ρόλου των ρεμάτων. Και σας επισημαίνει ότι τουλάχιστον πέντε αποφάσεις του Συμβουλίου της Επικρατείας δημιουργούν συγκρούσεις με αυτά.</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Το άρθρο 31 καλώς κάνατε και το αποσύρατε.</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Όμως, στο άρθρο 32, αφήνοντας την ρύθμιση για τη μεταφορά συντελεστή δόμησης από το σύνολο της περιοχής που εγκρίνεται η επέμβαση και όχι μόνο από τις διόδους των γηπέδων γκολφ, πιθανά μεταφέρεται, σε συνδυασμό με τον ν.4280, σε άλλες χρήσεις εκτός του γηπέδου γκολφ, που θεωρητικά το υποστηρίζουν και μπορεί να είναι ξενοδοχεία.</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(Στο σημείο αυτό κτυπάει το κουδούνι λήξεως του χρόνου ομιλίας του κυρίου Βουλευτή)</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lastRenderedPageBreak/>
        <w:t>Έτσι, λοιπόν, ερχόμαστε στο άρθρο 33, κυρία Πρόεδρε, όπου τροποποιείται όλη η νομοθεσία που αφορά την αποκατάσταση με αναδασώσεις και δασοτεχνικά έργα όλων των επιτρεπτών παρεμβάσεων, όχι μόνο του τουρισμού, κάτι που μπορεί να περιλαμβάνει, παραδείγματος χάριν, μεταποίηση γεωργικών προϊόντων, μπορεί να περιλαμβάνει ξενοδοχεία, μπορεί να περιλαμβάνει λιμενικές εγκαταστάσεις. Για όλα αυτά αλλάζετε και το ισοδύναμο της αναδάσωσης και το χρηματικό αντίτιμο αν δεν υπάρχει αναδάσωση και δασοκομικά.</w:t>
      </w:r>
    </w:p>
    <w:p w:rsidR="007B1602" w:rsidRPr="007B1602" w:rsidRDefault="007B1602" w:rsidP="007B1602">
      <w:pPr>
        <w:spacing w:after="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Κλείνω, κυρία Πρόεδρε, με το μείζον ζήτημα του άρθρου 43, όπου η Επιστημονική Υπηρεσία της Βουλής αφιερώνει πάνω από τέσσερις με πέντε σελίδες και σας λέει ότι υπάρχει ουσιώδες στοιχείο του φυσικού περιβάλλοντος που αμφισβητείται σε αντίθεση και με το Πρωτόκολλο της Βαρκελώνης για την προστασία της Μεσογείου, σε αντίθεση με πολλές αποφάσεις του Συμβουλίου της Επικρατείας, όπου αναιρείται ο προορισμός του πράγματος κατά κοινή χρήση, δηλαδή της παραλίας, όπου γεννάται προβληματισμός για τη διεύρυνση της κατάληψης των παραλιών. Μάλιστα, λέει, ότι υπάρχει ερώτημα αν αυτές είναι συμβατές με τα άκρα όρια που περιγράφει το άρθρο 24 και ότι, βέβαια, υπάρχει προβληματισμός για τη συλλήβδην άρση του χωρικού περιορισμού, όταν είναι παραχωρήσεις σε όμορα οικόπεδα για όλο το μέτωπο των δραστηριοτήτων, κάτι που αποκλείει τον πολίτη και τον τουρίστα -και αυτό το </w:t>
      </w:r>
      <w:r w:rsidRPr="007B1602">
        <w:rPr>
          <w:rFonts w:ascii="Arial" w:hAnsi="Arial" w:cs="Arial"/>
          <w:color w:val="222222"/>
          <w:sz w:val="24"/>
          <w:szCs w:val="24"/>
          <w:shd w:val="clear" w:color="auto" w:fill="FFFFFF"/>
          <w:lang w:eastAsia="el-GR"/>
        </w:rPr>
        <w:lastRenderedPageBreak/>
        <w:t>λέει το Συμβούλιο της Επικρατείας και η Επιστημονική Υπηρεσία της Βουλής- από τη χρήση του αιγιαλού και της παραλίας.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sz w:val="24"/>
          <w:szCs w:val="24"/>
          <w:lang w:eastAsia="el-GR"/>
        </w:rPr>
        <w:t xml:space="preserve">Είναι σοβαρά ζητήματα που αμφισβητούν </w:t>
      </w:r>
      <w:r w:rsidRPr="007B1602">
        <w:rPr>
          <w:rFonts w:ascii="Arial" w:hAnsi="Arial" w:cs="Arial"/>
          <w:color w:val="222222"/>
          <w:sz w:val="24"/>
          <w:szCs w:val="24"/>
          <w:shd w:val="clear" w:color="auto" w:fill="FFFFFF"/>
          <w:lang w:eastAsia="el-GR"/>
        </w:rPr>
        <w:t xml:space="preserve">το τουριστικό προϊόν, πέρα από τα περιβαλλοντικά και τα χωροταξικά. Και επειδή εδώ εμείς ήρθαμε να συμβάλουμε στη συζήτηση για τον καταδυτικό τουρισμό και επειδή εσείς αγνοείτε τις ανάγκες του τουριστικού τομέα και στον επιχειρηματικό κόσμο και στους εργαζόμενους –γιατί εκεί δεν έχετε κάνει τίποτα- σας λέμε τουλάχιστον για τον καταδυτικό: Μπορείτε να προνοήσετε για να έχει η χώρα μας αξίες στο περιβάλλον, στον τουρισμό και τουλάχιστον ο καταδυτικός τουρισμός να γίνει με ορθότητα; Γιατί ούτε αυτό το περιορισμένο αντικείμενο δεν το καλύπτετε με τον συγκεκριμένο νόμο. Αντίθετα, προσβάλλετε και το περιβάλλον, προσβάλλετε και τις επενδύσεις, προσβάλλετε και την εργασία στον τουρισμό, όπως είστε γενικώς μία Κυβέρνηση πολιτικής εξαπάτησης, που δεν βοηθάει σε τίποτα τη χώρα.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Σας ευχαριστώ πολύ.</w:t>
      </w:r>
    </w:p>
    <w:p w:rsidR="007B1602" w:rsidRPr="007B1602" w:rsidRDefault="007B1602" w:rsidP="007B1602">
      <w:pPr>
        <w:spacing w:after="160" w:line="600" w:lineRule="auto"/>
        <w:ind w:firstLine="720"/>
        <w:jc w:val="center"/>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(Χειροκροτήματα από την πτέρυγα του ΣΥΡΙΖΑ)</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
          <w:sz w:val="24"/>
          <w:szCs w:val="24"/>
          <w:lang w:eastAsia="el-GR"/>
        </w:rPr>
        <w:t>ΠΡΟΕΔΡΕΥΟΥΣΑ (Σοφία Σακοράφα):</w:t>
      </w:r>
      <w:r w:rsidRPr="007B1602">
        <w:rPr>
          <w:rFonts w:ascii="Arial" w:hAnsi="Arial" w:cs="Arial"/>
          <w:sz w:val="24"/>
          <w:szCs w:val="24"/>
          <w:lang w:eastAsia="el-GR"/>
        </w:rPr>
        <w:t xml:space="preserve"> Σας ευχαριστώ πολύ, κύριε συνάδελφε.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sz w:val="24"/>
          <w:szCs w:val="24"/>
          <w:lang w:eastAsia="el-GR"/>
        </w:rPr>
        <w:lastRenderedPageBreak/>
        <w:t xml:space="preserve">Τον λόγο έχει ο κ. Ταγαράς και </w:t>
      </w:r>
      <w:r w:rsidRPr="007B1602">
        <w:rPr>
          <w:rFonts w:ascii="Arial" w:hAnsi="Arial" w:cs="Arial"/>
          <w:color w:val="222222"/>
          <w:sz w:val="24"/>
          <w:szCs w:val="24"/>
          <w:shd w:val="clear" w:color="auto" w:fill="FFFFFF"/>
          <w:lang w:eastAsia="el-GR"/>
        </w:rPr>
        <w:t>αμέσως μετά θα πάρει τον λόγο ο Υφυπουργός, ο κ. Κόνσολας.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Κύριε συνάδελφε, έχετε τον λόγο.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sz w:val="24"/>
          <w:szCs w:val="24"/>
          <w:lang w:eastAsia="el-GR"/>
        </w:rPr>
        <w:t>ΝΙΚΟΛΑΟΣ ΤΑΓΑΡΑΣ:</w:t>
      </w:r>
      <w:r w:rsidRPr="007B1602">
        <w:rPr>
          <w:rFonts w:ascii="Arial" w:hAnsi="Arial" w:cs="Arial"/>
          <w:sz w:val="24"/>
          <w:szCs w:val="24"/>
          <w:lang w:eastAsia="el-GR"/>
        </w:rPr>
        <w:t xml:space="preserve"> </w:t>
      </w:r>
      <w:r w:rsidRPr="007B1602">
        <w:rPr>
          <w:rFonts w:ascii="Arial" w:hAnsi="Arial" w:cs="Arial"/>
          <w:color w:val="222222"/>
          <w:sz w:val="24"/>
          <w:szCs w:val="24"/>
          <w:shd w:val="clear" w:color="auto" w:fill="FFFFFF"/>
          <w:lang w:eastAsia="el-GR"/>
        </w:rPr>
        <w:t>Ευχαριστώ πολύ, κυρία Πρόεδρε.</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Κυρίες και κύριοι συνάδελφοι, είχαμε δύο συνεχόμενες περιπέτειες, μία σε επίπεδο εθνικό, της βαθιάς και μακροχρόνιας οικονομικής κρίσης, που επηρέασε τις ζωές όλων μας –και πρέπει να επηρεαστούμε όλοι μας για να γίνουμε καλύτεροι- και αμέσως μετά σε συνέχεια ήρθε να προστεθεί στην προηγούμενη κρίση μια άλλη κρίση σε θέματα υγείας παγκόσμιας και να κάνει ακόμη πιο δύσκολη τη διαδρομή μας.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Στην ίδια την εξέλιξη της ζωής αβεβαιότητες υπάρχουν πάντα. Κανείς δεν μπορεί να σχεδιάσει με απόλυτο τρόπο την επόμενη στιγμή και την επόμενη μέρα. Και αν μας δίδαξαν κάτι αυτές οι δύσκολες καταστάσεις, με αφορμή αυτά που περάσαμε και επηρέασαν τη ζωή όλων μας, είναι να μπορούμε, αν δεν γνωρίζουμε ποια θα είναι η επόμενη κρίση, όντας έτοιμοι από την εμπειρία των προηγούμενων και τελευταίων, τουλάχιστον να έχουμε δημιουργήσει μηχανισμούς άμεσης αντίδρασης, διαχείρισης και αντιμετώπισης της όποιας κρίσης.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lastRenderedPageBreak/>
        <w:t>Με την έννοια αυτή, μηχανισμοί έχουν υπάρξει πολλοί, που είναι πρωτόγνωροι και πρωτοφανείς για την πατρίδα μας και από πλευράς ταχύτητας εκσυγχρονισμού, αλλά και από πλευράς αντίδρασης και -εξ αποτελέσματος μετρώντας- σωστών αποτελεσμάτων μετά από σωστές επιλογές, διότι μπορέσαμε και συνεννοηθήκαμε για πρώτη φορά όλοι μας, διότι ακούσαμε αυτούς που έχουν τη γνώση και γιατί στο τέλος αποφασίσαμε σωστά προς όφελος όλης της κοινωνίας.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Τα αποτελέσματα είναι προς όφελος της κοινωνίας μας και είναι αυτά που κόντρα στις αναφορές των ξένων για εμάς στην περίοδο της οικονομικής κρίσης, είναι τιμή για όλους μας, αφού πολιτεία και πολίτες για πρώτη φορά, μέσα από τέτοια ένταση, καταφέρνοντας να ενώσουμε δυνάμεις και να συνεννοηθούμε, είχαμε θετικά αποτελέσματα. Αυτό ας το κρατήσουμε σαν μία παρακαταθήκη κατ’ ελάχιστο συνεννόησης και συνεργασίας, διότι ευθύνη έχουμε όλοι μας.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Όλοι μας τα θέλουμε όλα. Δεν μας λείπουν όλα, μας λείπουν πολλά και καταλαβαίνω και την αγωνία και την ανάγκη. Κανείς όμως δεν μπορεί να παραγνωρίσει ότι όλα αυτά που εξελίσσονται και σε επίπεδο νομοθετικού έργου τους τελευταίους μήνες και με αφορμή και ως εξέλιξη της πανδημίας -τα οποία είναι επιβεβλημένες αλλαγές σε όλους τους χώρους- είναι γιατί πρέπει να δείξουμε αντανακλαστικά προσαρμογής, εξέλιξης, αλλά και διορθωτικών </w:t>
      </w:r>
      <w:r w:rsidRPr="007B1602">
        <w:rPr>
          <w:rFonts w:ascii="Arial" w:hAnsi="Arial" w:cs="Arial"/>
          <w:color w:val="222222"/>
          <w:sz w:val="24"/>
          <w:szCs w:val="24"/>
          <w:shd w:val="clear" w:color="auto" w:fill="FFFFFF"/>
          <w:lang w:eastAsia="el-GR"/>
        </w:rPr>
        <w:lastRenderedPageBreak/>
        <w:t>συμπληρωματικών κινήσεων σε όλους τους τομείς δράσης της κοινωνίας και της οικονομίας.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Με αυτές τις παρατηρήσεις θέλω να πω ότι και το παρόν νομοσχέδιο είναι στην κατεύθυνση τού να συμπληρώσει, να δώσει και άλλες δραστηριότητες στο χώρο του τουρισμού, συμπληρώνοντας και διορθώνοντας κενά που υπάρχουν -και υπάρχουν πάντα- αλλά και πάντα θα εξελίσσονται.</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Ακόμη και οι αλλαγές και οι προσθήκες που έρχονται στα νομοσχέδια, που είναι συνεχείς -γιατί η ζωή εξελίσσεται και γεννά νέες ανάγκες- είναι απόρροια και της συζήτησης, αλλά και όλων αυτών που λέγονται από όλους τους συναδέλφους, από όλες τις πτέρυγες. Είναι υποχρεωμένη η όποια κυβέρνηση, όπως και η σημερινή, ό,τι θετικό να το κάνει κτήμα και πράξη. Δεν έχουμε κανέναν λόγο ό,τι καλό και ό,τι βοηθάει να μην το δεχθούμε, σε οποιοδήποτε νομοσχέδιο. Γι’ αυτό γίνεται και η συζήτηση.</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Κυρίες και κύριοι συνάδελφοι, μετά τις γενικές παρατηρήσεις εστιάζω σε δύο- τρία σημεία του νομοσχεδίου. Επεκτείνουμε, όπως είπα, δραστηριότητες που δεν υπήρχαν ή βελτιώνουμε και εκσυγχρονίζουμε, όπως τον καταδυτικό τουρισμό, με τον εκσυγχρονισμό του πλαισίου, τη δημιουργία του Συμβουλίου Καταδυτικού Τουρισμού, την αξιοποίηση και επισκεψιμότητα του ενάλιου αρχαιολογικού χώρου και των καταδυτικών πάρκων, όχι ανεξέλεγκτα, όχι χωρίς </w:t>
      </w:r>
      <w:r w:rsidRPr="007B1602">
        <w:rPr>
          <w:rFonts w:ascii="Arial" w:hAnsi="Arial" w:cs="Arial"/>
          <w:color w:val="222222"/>
          <w:sz w:val="24"/>
          <w:szCs w:val="24"/>
          <w:shd w:val="clear" w:color="auto" w:fill="FFFFFF"/>
          <w:lang w:eastAsia="el-GR"/>
        </w:rPr>
        <w:lastRenderedPageBreak/>
        <w:t xml:space="preserve">έλεγχο, όχι χωρίς προστασία, αλλά αξιοποιώντας, αναδεικνύοντας και προβάλλοντας τον πλούτο και στη θάλασσα και στις δραστηριότητές της.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highlight w:val="white"/>
          <w:lang w:eastAsia="el-GR"/>
        </w:rPr>
        <w:t xml:space="preserve">(Στο σημείο αυτό την Προεδρική Έδρα καταλαμβάνει ο Γ΄ Αντιπρόεδρος της Βουλής κ. </w:t>
      </w:r>
      <w:r w:rsidRPr="007B1602">
        <w:rPr>
          <w:rFonts w:ascii="Arial" w:hAnsi="Arial" w:cs="Arial"/>
          <w:b/>
          <w:sz w:val="24"/>
          <w:szCs w:val="24"/>
          <w:lang w:eastAsia="el-GR"/>
        </w:rPr>
        <w:t>ΑΘΑΝΑΣΙΟΣ ΜΠΟΥΡΑΣ</w:t>
      </w:r>
      <w:r w:rsidRPr="007B1602">
        <w:rPr>
          <w:rFonts w:ascii="Arial" w:hAnsi="Arial" w:cs="Arial"/>
          <w:sz w:val="24"/>
          <w:szCs w:val="24"/>
          <w:lang w:eastAsia="el-GR"/>
        </w:rPr>
        <w:t>)</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Επίσης, γίνεται εκσυγχρονισμός του θεσμικού πλαισίου σε περιοχές οργανωμένης τουριστικής ανάπτυξης. Σημαντική παρατήρηση είναι και η μεικτή λειτουργία σε ό,τι αφορά την πολεοδομική ενοποίηση και των τουριστικών εγκαταστάσεων, δηλαδή των εγκαταστάσεων camping μαζί με τις τουριστικές μονάδες, με τα ξενοδοχεία, για πιο ολοκληρωμένες παρεμβάσεις, για μεγαλύτερη αποτελεσματικότητα, για αξιοποίηση καλύτερα του χώρου και προστασία βεβαίως, όπως επίσης και του νέου τουριστικού προϊόντος, γιατί δεν είμαστε ξεκομμένοι, ούτε μόνοι στον κόσμο ούτε πρώτοι στον κόσμο. Υπό την έννοια αυτή λοιπόν εξελίσσουμε και αυτά.</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Και μία τελευταία παρατήρηση. Σημαντικό το άρθρο 46, κύριε Υπουργέ, που δίνει διέξοδο σε ένα πρόβλημα που παρατηρήθηκε και πέρυσι στη μίσθωση χώρων σε αιγιαλό, παραλίες, σε όχθη, σε ζώνες κοινόχρηστες, στα παραλιακά καταστήματα και επιχειρήσεις. Πέρα από τα πρόστιμα τούς απαγορευόταν από το νόμο του 2017 να μπορούν να ξαναλειτουργήσουν για πέντε χρόνια. Είναι σημαντικό ότι διορθώνεται και η ποινή, γιατί η προηγούμενη ήταν εξοντωτική, ειδικά κάτω από αυτές τις συνθήκες και γίνεται ένας χρόνος </w:t>
      </w:r>
      <w:r w:rsidRPr="007B1602">
        <w:rPr>
          <w:rFonts w:ascii="Arial" w:hAnsi="Arial" w:cs="Arial"/>
          <w:color w:val="222222"/>
          <w:sz w:val="24"/>
          <w:szCs w:val="24"/>
          <w:shd w:val="clear" w:color="auto" w:fill="FFFFFF"/>
          <w:lang w:eastAsia="el-GR"/>
        </w:rPr>
        <w:lastRenderedPageBreak/>
        <w:t>και ύστερα από υποτροπή σε ό,τι αφορά την παραβίαση κατάχρησης-κατάληψης κοινόχρηστου χώρου στην παραλία και με αναδρομική ισχύ από πέρυσι τον Απρίλη, όταν δημιουργήθηκε το πρόβλημα.</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Θεωρώ ότι είναι μια σημαντική παρέμβαση στο να δοθεί δυνατότητα, ειδικά στις παραλιακές επιχειρήσεις, να αξιοποιήσουν και αυτή τη δυνατότητα, μαζί με τις άλλες που τους έχουν δοθεί είτε για παραχώρηση πρόσθετου κοινόχρηστου χώρου είτε για μείωση του υπάρχοντος από πλευράς κόστους μισθώματος μέχρι το 50%.</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Με αυτές τις παρατηρήσεις, θέλω να προσθέσω κι εγώ τη θετική μου ψήφο και προτείνω προς όλους τους συναδέλφους την υπερψήφιση του παρόντος νομοσχεδίου.</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Ευχαριστώ πολύ.</w:t>
      </w:r>
    </w:p>
    <w:p w:rsidR="007B1602" w:rsidRPr="007B1602" w:rsidRDefault="007B1602" w:rsidP="007B1602">
      <w:pPr>
        <w:spacing w:after="160" w:line="600" w:lineRule="auto"/>
        <w:ind w:firstLine="720"/>
        <w:jc w:val="center"/>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(Χειροκροτήματα από την πτέρυγα της Νέας Δημοκρατίας)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color w:val="222222"/>
          <w:sz w:val="24"/>
          <w:szCs w:val="24"/>
          <w:shd w:val="clear" w:color="auto" w:fill="FFFFFF"/>
          <w:lang w:eastAsia="el-GR"/>
        </w:rPr>
        <w:t>ΠΡΟΕΔΡΕΥΩΝ (Αθανάσιος Μπούρας):</w:t>
      </w:r>
      <w:r w:rsidRPr="007B1602">
        <w:rPr>
          <w:rFonts w:ascii="Arial" w:hAnsi="Arial" w:cs="Arial"/>
          <w:color w:val="222222"/>
          <w:sz w:val="24"/>
          <w:szCs w:val="24"/>
          <w:shd w:val="clear" w:color="auto" w:fill="FFFFFF"/>
          <w:lang w:eastAsia="el-GR"/>
        </w:rPr>
        <w:t xml:space="preserve"> Και εμείς ευχαριστούμε, κύριε Ταγαρά.</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Τον λόγο έχει ο Υφυπουργός Τουρισμού κ. Κόνσολας.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sz w:val="24"/>
          <w:szCs w:val="24"/>
          <w:lang w:eastAsia="el-GR"/>
        </w:rPr>
        <w:t>ΕΜΜΑΝΟΥΗΛ ΚΟΝΣΟΛΑΣ (Υφυπουργός Τουρισμού):</w:t>
      </w:r>
      <w:r w:rsidRPr="007B1602">
        <w:rPr>
          <w:rFonts w:ascii="Arial" w:hAnsi="Arial" w:cs="Arial"/>
          <w:color w:val="222222"/>
          <w:sz w:val="24"/>
          <w:szCs w:val="24"/>
          <w:shd w:val="clear" w:color="auto" w:fill="FFFFFF"/>
          <w:lang w:eastAsia="el-GR"/>
        </w:rPr>
        <w:t xml:space="preserve"> Ευχαριστώ πολύ, κύριε Πρόεδρε.</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lastRenderedPageBreak/>
        <w:t xml:space="preserve">Κύριε Υπουργέ, κυρίες και κύριοι συνάδελφοι, αγαπητά στελέχη του Υπουργείου, τύχη αγαθή πιστεύω ότι ήταν σήμερα σε αυτήν τη χρονική συγκυρία, να μιλήσουν πριν από μένα δύο πρώην Υπουργοί, που είναι μηχανικοί και οι δύο, ο κ. Ταγαράς και ο κ. Φάμελλος.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Εκεί διαπιστώσαμε ότι υπήρχε χάσμα ιδεών και τεκμηρίων σε ό,τι αφορά τη στοιχειοθέτηση επιχειρημάτων για το αν το νομοσχέδιο που φέρνει το Υπουργείο Τουρισμού εδώ είναι στη θετική κατεύθυνση ή όχι.</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Και λέω τύχη αγαθή, γιατί αποκομίσαμε εικόνα. Σέβομαι την άλλη άποψη, αν συνοδεύεται από επιχειρήματα και από ευπρέπεια. Και θέλω εδώ να τονίσω ότι η Αίθουσα είχε και επιχειρήματα και ευπρέπεια, από όποια πτέρυγα και αν ήρθαν αυτά.</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Ωστόσο, όμως, διαπιστώσαμε δύο πράγματα σήμερα, ότι η ζωή δεν μπορεί να σταματήσει με όποια κρίση και αν αντιμετωπίζει και κυρίως μετά από αυτό ως προϋπόθεση ότι ο τουρισμός δεν μπορεί να σταματήσει, ό,τι και αν συμβαίνει ως κρίση που αναχαιτίζει την τουριστική οικονομία και την τουριστική πολιτική.</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Άρα με αυτήν ακριβώς την αναφορά επιτρέψτε μου να πω, κυρίες και κύριοι συνάδελφοι, ότι σήμερα το Υπουργείο Τουρισμού καταθέτει ένα πολύ σημαντικό νομοσχέδιο σε μια χρονική συγκυρία που η πανδημία έχει αγγίξει και </w:t>
      </w:r>
      <w:r w:rsidRPr="007B1602">
        <w:rPr>
          <w:rFonts w:ascii="Arial" w:hAnsi="Arial" w:cs="Arial"/>
          <w:sz w:val="24"/>
          <w:szCs w:val="24"/>
          <w:lang w:eastAsia="el-GR"/>
        </w:rPr>
        <w:lastRenderedPageBreak/>
        <w:t>την κοινωνία και την οικονομία. Μια άλλη συγκυρία, επίσης, που κάνει το νομοσχέδιο εξαιρετικά σημαντικό είναι το ότι δίνει ώθηση στην τουριστική πολιτική, στην τουριστική ανάπτυξη και αυτό είναι ακριβώς το ενδιαφέρον της Κυβέρνησης. Πέρα από την πανδημία δίνουμε ώθηση στην ανάπτυξη, τεκμήρια τα οποία κατέθεσε και ο κ. Μπουκώρος στις επιτροπές και σήμερα και ο κ. Λιβανός με τις εξαιρετικές τοποθετήσεις τους.</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Άρα δεν χρειάζεται να πούμε για άλλη μια φορά ότι δεν είναι μια αποσπασματική ρύθμιση αυτή που φέρνει το Υπουργείο Τουρισμού, γιατί πολλοί από εσάς έχετε τοποθετηθεί από όλες τις πτέρυγες, παρά το ότι ξέρετε την προσπάθεια προηγούμενης κυβέρνησης από το 2005 να θεσμοθετήσει θέματα που αφορούν τον καταδυτικό τουρισμό, εντούτοις μέχρι σήμερα δεν λειτούργησε ούτε ένα καταδυτικό πάρκο, ενώ όλη η επικράτεια είναι φυσικά προικισμένη να αναπτύξει αυτού του είδους την τουριστική ανάπτυξη.</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Εκτός από το ότι το νομοσχέδιο είναι σημαντικό, είναι και εξαιρετικά επίκαιρο, κυρίες και κύριοι. Και είναι επίκαιρο γιατί; Διότι διαπιστώσαμε από το προηγούμενο διάστημα ότι το τουριστικό προϊόν είναι εξαιρετικά ευάλωτο. Άρα από αυτή τη διαπίστωση που είχαμε από την προηγούμενη περίοδο τη δίμηνη, τρίμηνη, που όλοι με τη δική μας συμβολή, όλοι συμβάλαμε στη θετική εικόνα της χώρας στο εξωτερικό, διαπιστώνουμε ότι χρειάζεται μια άλλη στρατηγική από εδώ και πέρα. Και θέλω χωρίς να δημιουργώ συσπάσεις και φοβίες να πω </w:t>
      </w:r>
      <w:r w:rsidRPr="007B1602">
        <w:rPr>
          <w:rFonts w:ascii="Arial" w:hAnsi="Arial" w:cs="Arial"/>
          <w:sz w:val="24"/>
          <w:szCs w:val="24"/>
          <w:lang w:eastAsia="el-GR"/>
        </w:rPr>
        <w:lastRenderedPageBreak/>
        <w:t>ότι καλώς ή κακώς από εδώ και πέρα το τουριστικό προϊόν θα είναι άλλο, θα αλλάξει, δεν θα μοιάζει με αυτό που έχουμε ζήσει μέχρι σήμερα. Και αυτό το νομοσχέδιο δίνει αυτή την έμφαση, δίνει απάντηση στην ευαλωτότητα του τουρισμού που διαπιστώσαμε ότι είχαμε.</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Υπάρχει, όμως, και ένα άλλο σημείο το οποίο πρέπει να επισημάνουμε σήμερα, ότι δηλαδή πέρα από τον μαζικό τουρισμό και πέρα από το γεγονός ότι αναπτύσσει το Υπουργείο Τουρισμού μια στρατηγική, ο κ. Θεοχάρης πιστεύει ότι πρέπει να δώσουμε πρόσημο και στην ανταγωνιστικότητα και η ηγεσία του Υπουργείου Τουρισμού σε αυτή την κατεύθυνση δουλεύει, στο ανταγωνιστικό πρόσημο που πρέπει να έχουμε σε σχέση με την γειτονιά μας και αυτό το γεγονός κάνει το νομοσχέδιο εξαιρετικά σημαντικό και σήμερα.</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Ξέρετε, κυρίες και κύριοι, δεν μπορούμε να κρυβόμαστε, δεν είναι μια εύκολη προσπάθεια, είναι δύσκολη η προσπάθεια για να αναταχθεί ο ελληνικός τουρισμός και η τουριστική οικονομία, αλλά κυρίως να μπούμε σε μια κανονικότητα που θα έχει προοπτική και βιώσιμο χαρακτήρα με ορίζοντα που ξεπερνά τη δική μας θητεία. Θα είναι αύριο κάποιοι άλλοι στο Υπουργείο, αλλά εμείς θέλουμε να θεμελιώσουμε σεβόμενοι ό,τι έχει συμβεί μέχρι σήμερα. Δεν απεμπολούμε καμμία προσπάθεια, αλλά πιστέψτε μας, ο Κυριάκος Μητσοτάκης πιστεύει ότι το Υπουργείο Τουρισμού πρέπει να έχει μια δυναμική που ο ορίζοντας ξεπερνά τη δική μας θητεία.</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lastRenderedPageBreak/>
        <w:t>Αυτό ακριβώς διαπιστώνουμε, αφού το προηγούμενο διάστημα εξαιτίας της πανδημίας, εξαιτίας των δυσκολιών που υπήρχαν στις μεταφορές, εξαιτίας των δηλώσεων πολλών Ευρωπαίων επιτετραμμένων που δημιούργησαν σύγχυση και μια γκρίζα εικόνα -αυτή είναι η αλήθεια- και επίσης εξαιτίας του γεγονότος ότι κάποιοι αποθάρρυναν για το επόμενο διάστημα τα ταξίδια, σε σχέση μάλιστα και με τη θέση που ενώ προσπάθησε η ελληνική Κυβέρνηση και ο ίδιος ο Πρωθυπουργός να οδηγήσει την Ευρώπη σε μια ενιαία πολιτική. Αυτή δεν ήρθε σε ό,τι αφορά, για παράδειγμα, τα πρωτόκολλα.</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Αυτό, λοιπόν, δείχνει ότι εμείς πρέπει να ανασκουμπώσουμε τα μανίκια όλοι μαζί και χαίρομαι που ένθεν και ένθεν διαπιστώσαμε ότι αυτό είναι μια εθνική προσπάθεια. Δεν περισσεύει κανείς, κυρίες και κύριοι. Δεν υπάρχει τουρισμός με αριστερό πρόσημο και δεξί πρόσημο. Θυμάμαι από τον κ. Αβραμόπουλο μέχρι την κ. Κουντουρά, από την κ. Κεφαλογιάννη μέχρι και τον κ. Μαρκόπουλο, αλλά και τον Θεοχάρη τώρα και τον Κόνσολα, τον Λούλη και τους υπολοίπους, Φραγκάκη, Γκερέκου, τους θυμάμαι όλους να μιλάνε για εθνική προσπάθεια.</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Αν κανείς διαφωνεί, να μου το πείτε εδώ. Δεν διαφωνεί κανείς, όμως βλέπετε, ότι οι συνθήκες μας προσπερνούν. Πρέπει, λοιπόν, να πούμε ότι η Κυβέρνηση χρειάζεται ένα κοινωνικό συμβόλαιο, να πιστέψουμε ότι η οικονομία του τουρισμού είναι ο μεγαλύτερος αιμοδότης από οποιαδήποτε άλλη οικονομία </w:t>
      </w:r>
      <w:r w:rsidRPr="007B1602">
        <w:rPr>
          <w:rFonts w:ascii="Arial" w:hAnsi="Arial" w:cs="Arial"/>
          <w:sz w:val="24"/>
          <w:szCs w:val="24"/>
          <w:lang w:eastAsia="el-GR"/>
        </w:rPr>
        <w:lastRenderedPageBreak/>
        <w:t>στη χώρα, γιατί η τουριστική αγορά -αφήστε την Τράπεζα της Ελλάδος που λέει για το 35%- αναφέρει ότι δίνει υπεραξία στην οικονομία με τη συμβολή που ξεπερνά το 40%. Άρα, λοιπόν, το κοινωνικό συμβόλαιο πρέπει να δείχνει έναν ορίζοντα στο μέλλον που να θεμελιώσουμε τον τουρισμό σε άλλη βάση και αυτό το νομοσχέδιο αυτό κάνει.</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Κυρίες και κύριοι, μετά τα προβλήματα που είχαμε να συνεννοηθούμε ως Ευρώπη ο κύριος Πρωθυπουργός με την ηγεσία του Υπουργείου Τουρισμού ενεργοποίησε τις δυνάμεις, τις διασυνδέσεις και τις σχέσεις που έχει η ελληνική πολιτεία με το εξωτερικό και προχώρησε σε διμερείς συνεννοήσεις, κάτι που έκανε και με τον Πρωθυπουργό του Ισραήλ. </w:t>
      </w:r>
      <w:r w:rsidRPr="007B1602">
        <w:rPr>
          <w:rFonts w:ascii="Arial" w:hAnsi="Arial" w:cs="Arial"/>
          <w:sz w:val="24"/>
          <w:szCs w:val="24"/>
          <w:lang w:val="en-US" w:eastAsia="el-GR"/>
        </w:rPr>
        <w:t>T</w:t>
      </w:r>
      <w:r w:rsidRPr="007B1602">
        <w:rPr>
          <w:rFonts w:ascii="Arial" w:hAnsi="Arial" w:cs="Arial"/>
          <w:sz w:val="24"/>
          <w:szCs w:val="24"/>
          <w:lang w:eastAsia="el-GR"/>
        </w:rPr>
        <w:t>ο ξέρετε, το είδατε και στα μέσα μαζικής ενημέρωσης.</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Τι χαρακτήρα και αναφορά έχει αυτό; Έχει τον χαρακτήρα ότι θα πρέπει να ανακτήσουμε δυνάμεις γρήγορα, ανεξάρτητα από το τι κάνει η Ευρώπη, παρά το ότι η Ευρώπη δείχνει ότι είναι ο βασικός πυλώνας σε ό,τι αφορά τις ροές προς τη χώρα, το 70% περίπου είναι από την κεντρική και τη βόρεια Ευρώπη, όμως δεν μπορούμε να αγνοήσουμε αυτή την ώρα τις άλλες αγορές. Μίλησε ο κ. Θεοχάρης για αυτό χθες, θα μιλήσει και σήμερα στο τέλος της ημέρας και θα πει περισσότερα πράγματα για αυτό.</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Ωστόσο, όμως, επειδή έχουμε οριοθετήσει ότι στις 25 του μήνα, ημέρα Δευτέρα, ξεκινάει ο θαλάσσιος τουρισμός, την πρώτη του Ιούνη ξεκινάνε τα </w:t>
      </w:r>
      <w:r w:rsidRPr="007B1602">
        <w:rPr>
          <w:rFonts w:ascii="Arial" w:hAnsi="Arial" w:cs="Arial"/>
          <w:sz w:val="24"/>
          <w:szCs w:val="24"/>
          <w:lang w:eastAsia="el-GR"/>
        </w:rPr>
        <w:lastRenderedPageBreak/>
        <w:t>ξενοδοχεία της δωδεκάμηνης βάσης και στις 15 τα εποχικά, πρέπει να είμαστε έτοιμοι να μπορέσουμε να δεχτούμε επισκέπτες, πάντα με γνώμονα τη δημόσια ασφάλεια και την υγεία, όπως επίσης και την ασφάλεια και την υγεία των επισκεπτών.</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Ακούμε να λένε πολλοί: «Μα, τι συνέβη; Ενώ λέγαμε ότι θα έπρεπε να υπάρχει πρωτόκολλο εισόδου, τώρα λέμε ότι θα δεχθούμε κάποιους επισκέπτες;».</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Ακούστε. Το τονίζω από αυτό το Βήμα. Δεν πρόκειται να δεχτούμε επισκέπτες από χώρες που ο δείκτης συχνότητας των κρουσμάτων είναι διαφοροποιημένος από αυτήν που η Ελλάδα έχει καταφέρει και από άλλες χώρες που έχουν την ίδια συχνότητα. Εάν δούμε στις αρχές Ιουλίου ότι κάτι αλλάζει, το συζητάμε. Μέχρι τότε κύριος γνώμονας και κατεύθυνση της Κυβέρνησης είναι η δημόσια ασφάλεια.</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Θέλω να τονίσω λοιπόν, ότι στο πλαίσιο αυτό το Υπουργείο Τουρισμού και τα στελέχη του πολύ καιρό τώρα δουλεύουν στο να συγκροτήσουν πρωτόκολλα από την κατεύθυνση που έχουν δώσει κοινωνικοί εταίροι, φορείς της υγείας της Ελλάδας και του εξωτερικού, φορείς του τουρισμού της Ελλάδος και του εξωτερικού. Καταθέσαμε, λοιπόν, συγκεκριμένα στους κοινωνικούς εταίρους αυτά τα πρωτόκολλα, στο Υπουργείο Υγείας, στον ΕΟΔΥ και περιμένουμε την έγκρισή τους και μετά από την απόφασή μας σήμερα εάν θα </w:t>
      </w:r>
      <w:r w:rsidRPr="007B1602">
        <w:rPr>
          <w:rFonts w:ascii="Arial" w:hAnsi="Arial" w:cs="Arial"/>
          <w:sz w:val="24"/>
          <w:szCs w:val="24"/>
          <w:lang w:eastAsia="el-GR"/>
        </w:rPr>
        <w:lastRenderedPageBreak/>
        <w:t>εγκριθεί το συγκεκριμένο νομοσχέδιο που προβλέπει για πρώτη φορά στην ιστορία και τη θεσμοθέτηση πρωτοκόλλων υγείας, να ακολουθήσουμε την εφαρμογή.</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Με ρωτάει ο κ. Λιβανός: «Είμαστε έτοιμοι να εφαρμόσουμε;» Ναι, απαντώ απόλυτα. Το Υπουργείο Τουρισμού είναι έτοιμο να εφαρμόσει τα πρωτόκολλα, έχει συζητήσει με πανεπιστήμια και τις επόμενες μέρες θα ανακοινώσουμε σχετικά με τμήματα δημόσιας υγείας που έχουν πάρει πιστοποίηση στην εφαρμογή συγκεκριμένων πρωτοκόλλων. Περιμένουμε την ανακοίνωση για να δούμε εάν και ο ΕΟΔΥ δώσει πρόσθετη πιστοποίηση και σε αυτά και θα προχωρήσουμε στην εφαρμογή.</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Κυρίες και κύριοι συνάδελφοι, είναι αλήθεια ότι αυτή η πανδημία έχει δημιουργήσει τεράστια κρίση και στην τουριστική οικονομία. Δεν πιστεύω κανείς από εμάς να περιμένει, βλέποντας ότι η περίοδος η τουριστική έχει συρρικνωθεί, ότι θα μιλάμε για 35 εκατομμύρια επισκέπτες ή πάνω από 20 δισεκατομμύρια έσοδα. Όλοι είμαστε συνειδητοποιημένοι και αριστεροί και δεξιοί και κεντρώοι, για να μην αδικήσω κανέναν στην Αίθουσα αυτή. Όλοι εμείς γνωρίζουμε ότι υπάρχουν προβλήματα και δεν είναι εύκολο να ανατάξουμε την τουριστική οικονομία.</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Γι’ αυτό, λοιπόν, πρόταγμα της Κυβέρνησης ήταν όταν ξεκινήσει αυτή η κανονικότητα που οριοθετείται το 2021, η οικονομία να είναι όρθια. Ακούσατε </w:t>
      </w:r>
      <w:r w:rsidRPr="007B1602">
        <w:rPr>
          <w:rFonts w:ascii="Arial" w:hAnsi="Arial" w:cs="Arial"/>
          <w:sz w:val="24"/>
          <w:szCs w:val="24"/>
          <w:lang w:eastAsia="el-GR"/>
        </w:rPr>
        <w:lastRenderedPageBreak/>
        <w:t>τον κύριο Πρωθυπουργό και στη δημόσια συζήτηση αλλά και στο διάγγελμα προχθές να λέει ότι το 2021 θα είναι ένας χρόνος που δεν θα μοιάζει με τον προηγούμενο, θα έχουμε επιτεύγματα με δείκτες πολύ υψηλούς, είμαι σίγουρος, αλλά μέχρι τότε πρέπει η οικονομία να είναι όρθια.</w:t>
      </w:r>
    </w:p>
    <w:p w:rsidR="007B1602" w:rsidRPr="007B1602" w:rsidRDefault="007B1602" w:rsidP="007B1602">
      <w:pPr>
        <w:spacing w:after="160" w:line="600" w:lineRule="auto"/>
        <w:ind w:firstLine="720"/>
        <w:jc w:val="both"/>
        <w:rPr>
          <w:rFonts w:ascii="Arial" w:hAnsi="Arial" w:cs="Arial"/>
          <w:color w:val="1D2228"/>
          <w:sz w:val="24"/>
          <w:szCs w:val="24"/>
          <w:lang w:eastAsia="el-GR"/>
        </w:rPr>
      </w:pPr>
      <w:r w:rsidRPr="007B1602">
        <w:rPr>
          <w:rFonts w:ascii="Arial" w:hAnsi="Arial" w:cs="Arial"/>
          <w:sz w:val="24"/>
          <w:szCs w:val="24"/>
          <w:lang w:eastAsia="el-GR"/>
        </w:rPr>
        <w:t>Αυτό έρχεται με τρεις τρόπους: Ν</w:t>
      </w:r>
      <w:r w:rsidRPr="007B1602">
        <w:rPr>
          <w:rFonts w:ascii="Arial" w:hAnsi="Arial" w:cs="Arial"/>
          <w:color w:val="1D2228"/>
          <w:sz w:val="24"/>
          <w:szCs w:val="24"/>
          <w:lang w:eastAsia="el-GR"/>
        </w:rPr>
        <w:t xml:space="preserve">α διατηρήσουμε τις θέσεις εργασίας στον μεγαλύτερο βαθμό που μπορούμε, οι επαγγελματίες του τουρισμού να στηριχθούν και επίσης να ενισχυθούν οι επιχειρήσεις. </w:t>
      </w:r>
    </w:p>
    <w:p w:rsidR="007B1602" w:rsidRPr="007B1602" w:rsidRDefault="007B1602" w:rsidP="007B1602">
      <w:pPr>
        <w:tabs>
          <w:tab w:val="left" w:pos="0"/>
        </w:tabs>
        <w:spacing w:after="160" w:line="720" w:lineRule="auto"/>
        <w:ind w:firstLine="720"/>
        <w:jc w:val="both"/>
        <w:rPr>
          <w:rFonts w:ascii="Arial" w:hAnsi="Arial" w:cs="Arial"/>
          <w:color w:val="1D2228"/>
          <w:sz w:val="24"/>
          <w:szCs w:val="24"/>
          <w:lang w:eastAsia="el-GR"/>
        </w:rPr>
      </w:pPr>
      <w:r w:rsidRPr="007B1602">
        <w:rPr>
          <w:rFonts w:ascii="Arial" w:hAnsi="Arial" w:cs="Arial"/>
          <w:color w:val="1D2228"/>
          <w:sz w:val="24"/>
          <w:szCs w:val="24"/>
          <w:lang w:eastAsia="el-GR"/>
        </w:rPr>
        <w:t xml:space="preserve">Για να ενισχυθούν οι επιχειρήσεις, χρειάζεται η ρευστότητα. Τα μέτρα αυτά τόσο για την απασχολησιμότητα των εργαζομένων όσο και για τη στήριξη στους επαγγελματίες, αλλά και επίσης στα ζητήματα που αφορούν τη ρευστότητα, είναι μόνο ένα μέρος των μέτρων και θα ακολουθήσουν και άλλα από την Κυβέρνηση, εάν χρειαστεί. </w:t>
      </w:r>
    </w:p>
    <w:p w:rsidR="007B1602" w:rsidRPr="007B1602" w:rsidRDefault="007B1602" w:rsidP="007B1602">
      <w:pPr>
        <w:tabs>
          <w:tab w:val="left" w:pos="0"/>
        </w:tabs>
        <w:spacing w:after="160" w:line="600" w:lineRule="auto"/>
        <w:ind w:firstLine="720"/>
        <w:jc w:val="both"/>
        <w:rPr>
          <w:rFonts w:ascii="Arial" w:hAnsi="Arial" w:cs="Arial"/>
          <w:color w:val="1D2228"/>
          <w:sz w:val="24"/>
          <w:szCs w:val="24"/>
          <w:lang w:eastAsia="el-GR"/>
        </w:rPr>
      </w:pPr>
      <w:r w:rsidRPr="007B1602">
        <w:rPr>
          <w:rFonts w:ascii="Arial" w:hAnsi="Arial" w:cs="Arial"/>
          <w:color w:val="1D2228"/>
          <w:sz w:val="24"/>
          <w:szCs w:val="24"/>
          <w:lang w:eastAsia="el-GR"/>
        </w:rPr>
        <w:t>Ακούσατε τον Πρωθυπουργό να λέει ότι θα συνεχίσουμε τα επιδόματα ανεργίας για όσους δεν εργαστούν, ότι θα συνεχίζουμε να στηρίζουμε τις επιχειρήσεις και φορολογικά και ασφαλιστικά και σε ό,τι αφορά τις καταβολές στις υποχρεώσεις τους προς την Ανεξάρτητη Αρχή Εσόδων, αλλά και με την αποκλιμάκωση των φορολογικών συντελεστών.</w:t>
      </w:r>
    </w:p>
    <w:p w:rsidR="007B1602" w:rsidRPr="007B1602" w:rsidRDefault="007B1602" w:rsidP="007B1602">
      <w:pPr>
        <w:tabs>
          <w:tab w:val="left" w:pos="0"/>
        </w:tabs>
        <w:spacing w:after="160" w:line="600" w:lineRule="auto"/>
        <w:ind w:firstLine="720"/>
        <w:jc w:val="both"/>
        <w:rPr>
          <w:rFonts w:ascii="Arial" w:hAnsi="Arial" w:cs="Arial"/>
          <w:color w:val="1D2228"/>
          <w:sz w:val="24"/>
          <w:szCs w:val="24"/>
          <w:lang w:eastAsia="el-GR"/>
        </w:rPr>
      </w:pPr>
      <w:r w:rsidRPr="007B1602">
        <w:rPr>
          <w:rFonts w:ascii="Arial" w:hAnsi="Arial" w:cs="Arial"/>
          <w:color w:val="1D2228"/>
          <w:sz w:val="24"/>
          <w:szCs w:val="24"/>
          <w:lang w:eastAsia="el-GR"/>
        </w:rPr>
        <w:lastRenderedPageBreak/>
        <w:t>Κυρίες και κύριοι συνάδελφοι, είναι γεγονός ότι η ανακοίνωση των μέτρων στον τουρισμό δίνει τη δυνατότητα να συζητάμε στην Ολομέλεια σήμερα και πέρα από το νομοσχέδιο και ζητώ την κατανόησή σας, που στην εισαγωγή μου αναφέρθηκα και σε αυτό. Όμως, δεν μπορώ να μην αναφερθώ και σε βάθος στα θέματα του νομοσχεδίου, στο πλαίσιο του οποίου διαμορφώνεται ένα πολύ σημαντικό και στιβαρό νομοσχέδιο, που δίνει μια άλλη προοπτική στη χώρα σε ό,τι αφορά το να φέρουμε επισκέπτες με άλλο εισοδηματικό βαλάντιο από την Ευρώπη και τον κόσμο, αφού, επαναλαμβάνω για άλλη μία φορά, όπως είπα και στην επιτροπή, είκοσι πέντε εκατομμύρια καταδύτες είναι πιστοποιημένοι ως καταδύτες που μπορούν να έχουν τις προϋποθέσεις -η λεγόμενη αυτοκατάδυση- και άλλα τέσσερα εκατομμύρια στην Ευρώπη ζητούν διέξοδο στη Μεσόγειο. Επομένως είναι μία λαμπρή ευκαιρία.</w:t>
      </w:r>
    </w:p>
    <w:p w:rsidR="007B1602" w:rsidRPr="007B1602" w:rsidRDefault="007B1602" w:rsidP="007B1602">
      <w:pPr>
        <w:tabs>
          <w:tab w:val="left" w:pos="0"/>
        </w:tabs>
        <w:spacing w:after="160" w:line="600" w:lineRule="auto"/>
        <w:ind w:firstLine="720"/>
        <w:jc w:val="both"/>
        <w:rPr>
          <w:rFonts w:ascii="Arial" w:hAnsi="Arial" w:cs="Arial"/>
          <w:color w:val="1D2228"/>
          <w:sz w:val="24"/>
          <w:szCs w:val="24"/>
          <w:lang w:eastAsia="el-GR"/>
        </w:rPr>
      </w:pPr>
      <w:r w:rsidRPr="007B1602">
        <w:rPr>
          <w:rFonts w:ascii="Arial" w:hAnsi="Arial" w:cs="Arial"/>
          <w:color w:val="1D2228"/>
          <w:sz w:val="24"/>
          <w:szCs w:val="24"/>
          <w:lang w:eastAsia="el-GR"/>
        </w:rPr>
        <w:t>Δράττομαι της ευκαιρίας της συζήτησης που είχε προηγηθεί στην αρμόδια επιτροπή στην Αίθουσα της Γερουσίας, να επισημάνω ότι οι φορείς, στο σύνολό τους, επικρότησαν το νομοσχέδιο. Από τους τριάντα δύο φορείς περίπου, είναι ζήτημα εάν υπήρχαν δύο που ήταν αντίθετοι στο γεγονός ότι υπάρχει βιώσιμη ανάπτυξη ως το μόνο πρόβλημα, που και αυτό με πολλή δυσκολία το είπαν.</w:t>
      </w:r>
    </w:p>
    <w:p w:rsidR="007B1602" w:rsidRPr="007B1602" w:rsidRDefault="007B1602" w:rsidP="007B1602">
      <w:pPr>
        <w:tabs>
          <w:tab w:val="left" w:pos="0"/>
        </w:tabs>
        <w:spacing w:after="160" w:line="600" w:lineRule="auto"/>
        <w:ind w:firstLine="720"/>
        <w:jc w:val="both"/>
        <w:rPr>
          <w:rFonts w:ascii="Arial" w:hAnsi="Arial" w:cs="Arial"/>
          <w:color w:val="1D2228"/>
          <w:sz w:val="24"/>
          <w:szCs w:val="24"/>
          <w:lang w:eastAsia="el-GR"/>
        </w:rPr>
      </w:pPr>
      <w:r w:rsidRPr="007B1602">
        <w:rPr>
          <w:rFonts w:ascii="Arial" w:hAnsi="Arial" w:cs="Arial"/>
          <w:color w:val="1D2228"/>
          <w:sz w:val="24"/>
          <w:szCs w:val="24"/>
          <w:lang w:eastAsia="el-GR"/>
        </w:rPr>
        <w:t xml:space="preserve">Είναι εδώ και ο Βασίλης Υψηλάντης και ο Γιάννης Παππάς. Γι’ αυτό εγώ επισημαίνω την αναφορά του κ. Διακομιχάλη, του Δημάρχου Καλυμνίων ή και </w:t>
      </w:r>
      <w:r w:rsidRPr="007B1602">
        <w:rPr>
          <w:rFonts w:ascii="Arial" w:hAnsi="Arial" w:cs="Arial"/>
          <w:color w:val="1D2228"/>
          <w:sz w:val="24"/>
          <w:szCs w:val="24"/>
          <w:lang w:eastAsia="el-GR"/>
        </w:rPr>
        <w:lastRenderedPageBreak/>
        <w:t xml:space="preserve">Ιμίων, όπως τον λέτε, που είπε ότι αυτό ήταν μία ανάγκη της Καλύμνου αλλά και της χώρας, που την περιμέναμε δεκαετίες, για να αλλάξει το τουριστικό </w:t>
      </w:r>
      <w:r w:rsidRPr="007B1602">
        <w:rPr>
          <w:rFonts w:ascii="Arial" w:hAnsi="Arial" w:cs="Arial"/>
          <w:color w:val="1D2228"/>
          <w:sz w:val="24"/>
          <w:szCs w:val="24"/>
          <w:lang w:val="en-US" w:eastAsia="el-GR"/>
        </w:rPr>
        <w:t>brand</w:t>
      </w:r>
      <w:r w:rsidRPr="007B1602">
        <w:rPr>
          <w:rFonts w:ascii="Arial" w:hAnsi="Arial" w:cs="Arial"/>
          <w:color w:val="1D2228"/>
          <w:sz w:val="24"/>
          <w:szCs w:val="24"/>
          <w:lang w:eastAsia="el-GR"/>
        </w:rPr>
        <w:t xml:space="preserve"> των προορισμών της νησιωτικής Ελλάδας.</w:t>
      </w:r>
    </w:p>
    <w:p w:rsidR="007B1602" w:rsidRPr="007B1602" w:rsidRDefault="007B1602" w:rsidP="007B1602">
      <w:pPr>
        <w:tabs>
          <w:tab w:val="left" w:pos="0"/>
        </w:tabs>
        <w:spacing w:after="160" w:line="600" w:lineRule="auto"/>
        <w:ind w:firstLine="720"/>
        <w:jc w:val="both"/>
        <w:rPr>
          <w:rFonts w:ascii="Arial" w:hAnsi="Arial" w:cs="Arial"/>
          <w:color w:val="1D2228"/>
          <w:sz w:val="24"/>
          <w:szCs w:val="24"/>
          <w:lang w:eastAsia="el-GR"/>
        </w:rPr>
      </w:pPr>
      <w:r w:rsidRPr="007B1602">
        <w:rPr>
          <w:rFonts w:ascii="Arial" w:hAnsi="Arial" w:cs="Arial"/>
          <w:color w:val="1D2228"/>
          <w:sz w:val="24"/>
          <w:szCs w:val="24"/>
          <w:lang w:eastAsia="el-GR"/>
        </w:rPr>
        <w:t>Δεν μπορεί, κυρίες και κύριοι, η Κύπρος, η Μάλτα, η Κροατία να είναι πρωτοπόροι και εμείς με τέτοια ευλογία και τόσες χιλιάδες παραλίες, ακτογραμμές, να μην μπορούμε να προχωρήσουμε και να είμαστε ανταγωνιστικότεροι.</w:t>
      </w:r>
    </w:p>
    <w:p w:rsidR="007B1602" w:rsidRPr="007B1602" w:rsidRDefault="007B1602" w:rsidP="007B1602">
      <w:pPr>
        <w:tabs>
          <w:tab w:val="left" w:pos="0"/>
        </w:tabs>
        <w:spacing w:after="160" w:line="600" w:lineRule="auto"/>
        <w:ind w:firstLine="720"/>
        <w:jc w:val="both"/>
        <w:rPr>
          <w:rFonts w:ascii="Arial" w:hAnsi="Arial" w:cs="Arial"/>
          <w:color w:val="1D2228"/>
          <w:sz w:val="24"/>
          <w:szCs w:val="24"/>
          <w:lang w:eastAsia="el-GR"/>
        </w:rPr>
      </w:pPr>
      <w:r w:rsidRPr="007B1602">
        <w:rPr>
          <w:rFonts w:ascii="Arial" w:hAnsi="Arial" w:cs="Arial"/>
          <w:color w:val="1D2228"/>
          <w:sz w:val="24"/>
          <w:szCs w:val="24"/>
          <w:lang w:eastAsia="el-GR"/>
        </w:rPr>
        <w:t xml:space="preserve">Όμως, προσέξτε, δεν είναι μόνο το νομοσχέδιο που ασχολείται με ζητήματα που αφορούν το καταδυτικό πλαίσιο, που εδώ δείχνει μία προοπτική να αναδειχθεί ο φυσικός πλούτος, ο βυθός, ακόμα και με τη συνεργασία δήμων, ιδιωτών, επιχειρηματιών, να εμπλουτίσουμε τον βυθό με βυθισμένα αξιοθέατα, να αναδείξουμε τον πλούτο των ιχθυοαποθεμάτων αλλά και το κάλλος των βυθών. Αυτά όλα συνθέτουν, λοιπόν, μία μαγευτική εικόνα την επόμενη μέρα για τους επισκέπτες, που είναι μάλιστα και επαναλαμβανόμενοι. </w:t>
      </w:r>
    </w:p>
    <w:p w:rsidR="007B1602" w:rsidRPr="007B1602" w:rsidRDefault="007B1602" w:rsidP="007B1602">
      <w:pPr>
        <w:tabs>
          <w:tab w:val="left" w:pos="0"/>
        </w:tabs>
        <w:spacing w:after="160" w:line="600" w:lineRule="auto"/>
        <w:ind w:firstLine="720"/>
        <w:jc w:val="both"/>
        <w:rPr>
          <w:rFonts w:ascii="Arial" w:hAnsi="Arial" w:cs="Arial"/>
          <w:color w:val="1D2228"/>
          <w:sz w:val="24"/>
          <w:szCs w:val="24"/>
          <w:lang w:eastAsia="el-GR"/>
        </w:rPr>
      </w:pPr>
      <w:r w:rsidRPr="007B1602">
        <w:rPr>
          <w:rFonts w:ascii="Arial" w:hAnsi="Arial" w:cs="Arial"/>
          <w:color w:val="1D2228"/>
          <w:sz w:val="24"/>
          <w:szCs w:val="24"/>
          <w:lang w:eastAsia="el-GR"/>
        </w:rPr>
        <w:t>(Στο σημείο αυτό κτυπάει το κουδούνι λήξεως του χρόνου ομιλίας του κυρίου Υφυπουργού)</w:t>
      </w:r>
    </w:p>
    <w:p w:rsidR="007B1602" w:rsidRPr="007B1602" w:rsidRDefault="007B1602" w:rsidP="007B1602">
      <w:pPr>
        <w:tabs>
          <w:tab w:val="left" w:pos="0"/>
        </w:tabs>
        <w:spacing w:after="160" w:line="600" w:lineRule="auto"/>
        <w:ind w:firstLine="720"/>
        <w:jc w:val="both"/>
        <w:rPr>
          <w:rFonts w:ascii="Arial" w:hAnsi="Arial" w:cs="Arial"/>
          <w:color w:val="1D2228"/>
          <w:sz w:val="24"/>
          <w:szCs w:val="24"/>
          <w:lang w:eastAsia="el-GR"/>
        </w:rPr>
      </w:pPr>
      <w:r w:rsidRPr="007B1602">
        <w:rPr>
          <w:rFonts w:ascii="Arial" w:hAnsi="Arial" w:cs="Arial"/>
          <w:color w:val="1D2228"/>
          <w:sz w:val="24"/>
          <w:szCs w:val="24"/>
          <w:lang w:eastAsia="el-GR"/>
        </w:rPr>
        <w:t>Το νομοσχέδιο, όμως, προχωρά και σε κάτι άλλο, και σε άλλες ρυθμίσεις. Θα κλείσω με τρεις αναφορές, κύριε Πρόεδρε, και ευχαριστώ για την ανοχή σας.</w:t>
      </w:r>
    </w:p>
    <w:p w:rsidR="007B1602" w:rsidRPr="007B1602" w:rsidRDefault="007B1602" w:rsidP="007B1602">
      <w:pPr>
        <w:tabs>
          <w:tab w:val="left" w:pos="0"/>
        </w:tabs>
        <w:spacing w:after="160" w:line="600" w:lineRule="auto"/>
        <w:ind w:firstLine="720"/>
        <w:jc w:val="both"/>
        <w:rPr>
          <w:rFonts w:ascii="Arial" w:hAnsi="Arial" w:cs="Arial"/>
          <w:color w:val="1D2228"/>
          <w:sz w:val="24"/>
          <w:szCs w:val="24"/>
          <w:lang w:eastAsia="el-GR"/>
        </w:rPr>
      </w:pPr>
      <w:r w:rsidRPr="007B1602">
        <w:rPr>
          <w:rFonts w:ascii="Arial" w:hAnsi="Arial" w:cs="Arial"/>
          <w:color w:val="1D2228"/>
          <w:sz w:val="24"/>
          <w:szCs w:val="24"/>
          <w:lang w:eastAsia="el-GR"/>
        </w:rPr>
        <w:lastRenderedPageBreak/>
        <w:t>Υπάρχει και η σχετική διάταξη του άρθρου 56 που δίνει τη δυνατότητα να υλοποιήσουμε μία δέσμευσή μας, μία δέσμευση του Κυριάκου Μητσοτάκη και της δικής μας Κυβέρνησης η χώρα να γίνει μία χώρα που η εκπαίδευση, η κατάρτιση και η διά βίου μάθηση αλλά και η έρευνα θα είναι πρωταγωνιστές και όχημα της τουριστικής ανάπτυξης και όχι μόνο της εκπαίδευσης. Θα είναι η χώρα που θα μπορεί να έχει ανταγωνιστικό πρόσημο και στην Ευρώπη, αλλά και στη Μεσόγειο και στον κόσμο σε σχέση με την παροχή και τις υπηρεσίες που προσφέρει με ποιότητα, με στελέχη που θα εκπαιδευτούν στις δομές εκπαίδευσης του Υπουργείου Τουρισμού και αυτό κάνουμε.</w:t>
      </w:r>
    </w:p>
    <w:p w:rsidR="007B1602" w:rsidRPr="007B1602" w:rsidRDefault="007B1602" w:rsidP="007B1602">
      <w:pPr>
        <w:tabs>
          <w:tab w:val="left" w:pos="0"/>
        </w:tabs>
        <w:spacing w:after="160" w:line="600" w:lineRule="auto"/>
        <w:ind w:firstLine="720"/>
        <w:jc w:val="both"/>
        <w:rPr>
          <w:rFonts w:ascii="Arial" w:hAnsi="Arial" w:cs="Arial"/>
          <w:color w:val="000000"/>
          <w:sz w:val="24"/>
          <w:szCs w:val="24"/>
          <w:lang w:eastAsia="el-GR"/>
        </w:rPr>
      </w:pPr>
      <w:r w:rsidRPr="007B1602">
        <w:rPr>
          <w:rFonts w:ascii="Arial" w:hAnsi="Arial" w:cs="Arial"/>
          <w:color w:val="1D2228"/>
          <w:sz w:val="24"/>
          <w:szCs w:val="24"/>
          <w:lang w:eastAsia="el-GR"/>
        </w:rPr>
        <w:t>Ιδρύουμε, λοιπόν και άλλες σχολές ξεναγών. Εμείς για πρώτη φορά λειτουργήσαμε δεύτερο έτος στην Αθήνα και μετά από δώδεκα χρόνια τη Θεσσαλονίκη. Τώρα τι κάνουμε; Ιδρύουμε τη σχολή στη Ρόδο. Ξέρετε τι σημαίνει Ρόδος, Δωδεκάνησα, νότιο Αιγαίο. Ιδρύουμε τη σχολή στην Κέρκυρα</w:t>
      </w:r>
      <w:r w:rsidRPr="007B1602">
        <w:rPr>
          <w:rFonts w:ascii="Arial" w:hAnsi="Arial" w:cs="Arial"/>
          <w:color w:val="000000"/>
          <w:sz w:val="24"/>
          <w:szCs w:val="24"/>
          <w:lang w:eastAsia="el-GR"/>
        </w:rPr>
        <w:t xml:space="preserve"> και τη σχολή στην Κρήτη. </w:t>
      </w:r>
    </w:p>
    <w:p w:rsidR="007B1602" w:rsidRPr="007B1602" w:rsidRDefault="007B1602" w:rsidP="007B1602">
      <w:pPr>
        <w:tabs>
          <w:tab w:val="left" w:pos="0"/>
        </w:tabs>
        <w:spacing w:after="160" w:line="600" w:lineRule="auto"/>
        <w:ind w:firstLine="720"/>
        <w:jc w:val="both"/>
        <w:textAlignment w:val="center"/>
        <w:rPr>
          <w:rFonts w:ascii="Arial" w:hAnsi="Arial" w:cs="Arial"/>
          <w:color w:val="000000"/>
          <w:sz w:val="24"/>
          <w:szCs w:val="24"/>
          <w:lang w:eastAsia="el-GR"/>
        </w:rPr>
      </w:pPr>
      <w:r w:rsidRPr="007B1602">
        <w:rPr>
          <w:rFonts w:ascii="Arial" w:hAnsi="Arial" w:cs="Arial"/>
          <w:color w:val="000000"/>
          <w:sz w:val="24"/>
          <w:szCs w:val="24"/>
          <w:lang w:eastAsia="el-GR"/>
        </w:rPr>
        <w:t xml:space="preserve">Θέλω σε αυτό το σημείο να ευχαριστήσω έναν συνάδελφο, τον Γιάννη Κεφαλογιάννη, τον Βουλευτή Ρεθύμνου και Υφυπουργό του Υπουργείου Μεταφορών, ο οποίος στήριξε αυτή την προοπτική μήνες τώρα. Έδρα της σχολής θα είναι το Ρέθυμνο, κοντά στις ανθρωπιστικές σπουδές του Πανεπιστημίου Κρήτης, με αποτέλεσμα μαζί με το Ηράκλειο, που έχει κέντρο εκπαίδευσης και κατάρτισης, μαζί με τον Άγιο Νικόλαο που έχει τις ΑΣΤΕ, αλλά </w:t>
      </w:r>
      <w:r w:rsidRPr="007B1602">
        <w:rPr>
          <w:rFonts w:ascii="Arial" w:hAnsi="Arial" w:cs="Arial"/>
          <w:color w:val="000000"/>
          <w:sz w:val="24"/>
          <w:szCs w:val="24"/>
          <w:lang w:eastAsia="el-GR"/>
        </w:rPr>
        <w:lastRenderedPageBreak/>
        <w:t>και τα Χανιά που έχουν παράρτημα των περιφερειακών υπηρεσιών τουρισμού, να δώσουμε μια δυναμική στην Κρήτη, διαφορετική απ’ αυτή που μέχρι τώρα είχαμε συνηθίσει να δίνουμε. Η Κρήτη αποτελεί βασική προτεραιότητα της Κυβέρνησης για την επόμενη μέρα.</w:t>
      </w:r>
    </w:p>
    <w:p w:rsidR="007B1602" w:rsidRPr="007B1602" w:rsidRDefault="007B1602" w:rsidP="007B1602">
      <w:pPr>
        <w:tabs>
          <w:tab w:val="left" w:pos="0"/>
        </w:tabs>
        <w:spacing w:after="160" w:line="600" w:lineRule="auto"/>
        <w:ind w:firstLine="720"/>
        <w:jc w:val="both"/>
        <w:textAlignment w:val="center"/>
        <w:rPr>
          <w:rFonts w:ascii="Arial" w:hAnsi="Arial" w:cs="Arial"/>
          <w:color w:val="000000"/>
          <w:sz w:val="24"/>
          <w:szCs w:val="24"/>
          <w:lang w:eastAsia="el-GR"/>
        </w:rPr>
      </w:pPr>
      <w:r w:rsidRPr="007B1602">
        <w:rPr>
          <w:rFonts w:ascii="Arial" w:hAnsi="Arial" w:cs="Arial"/>
          <w:color w:val="000000"/>
          <w:sz w:val="24"/>
          <w:szCs w:val="24"/>
          <w:lang w:eastAsia="el-GR"/>
        </w:rPr>
        <w:t>Προσέξτε, όμως, κυρίες και κύριοι συνάδελφοι, και κλείνω με την τελευταία αναφορά μου. Δεν είναι μόνο αυτό το νομοσχέδιο που φέρνει ρυθμίσεις. Δύο άλλα νομοσχέδια που επεξεργαστήκαμε στο Υπουργείο Τουρισμού το προηγούμενο διάστημα είναι έτοιμα προς διαβούλευση και θα πάρουν τη σειρά τους, αφού έχουν κατατεθεί στη Γραμματεία της Κυβέρνησης. Το ένα είναι μια συνολική πρόταση ανασχεδιασμού της εκπαίδευσης, της κατάρτισης και της έρευνας, που αναμορφώνει τον κύκλο των σπουδών και κάνει τη χώρα πολύ προωθημένη και σε άλλες ειδικότητες, που μετασχηματίζει ψηφιακά τις υπηρεσίες στον τουρισμό από στελέχη που θα βγάλουμε απ’ αυτές τις σχολές, αλλά κάνει πραγματικά τη χώρα την πιο σημαντική στην Ευρώπη στα θέματα της τουριστικής εκπαίδευσης.</w:t>
      </w:r>
    </w:p>
    <w:p w:rsidR="007B1602" w:rsidRPr="007B1602" w:rsidRDefault="007B1602" w:rsidP="007B1602">
      <w:pPr>
        <w:tabs>
          <w:tab w:val="left" w:pos="0"/>
        </w:tabs>
        <w:spacing w:after="160" w:line="600" w:lineRule="auto"/>
        <w:ind w:firstLine="720"/>
        <w:jc w:val="both"/>
        <w:textAlignment w:val="center"/>
        <w:rPr>
          <w:rFonts w:ascii="Arial" w:hAnsi="Arial" w:cs="Arial"/>
          <w:color w:val="000000"/>
          <w:sz w:val="24"/>
          <w:szCs w:val="24"/>
          <w:lang w:eastAsia="el-GR"/>
        </w:rPr>
      </w:pPr>
      <w:r w:rsidRPr="007B1602">
        <w:rPr>
          <w:rFonts w:ascii="Arial" w:hAnsi="Arial" w:cs="Arial"/>
          <w:color w:val="000000"/>
          <w:sz w:val="24"/>
          <w:szCs w:val="24"/>
          <w:lang w:eastAsia="el-GR"/>
        </w:rPr>
        <w:t xml:space="preserve">Κλείνω με την τελευταία πρόταση που καταθέσαμε στη Γραμματεία της Κυβέρνησης. Είναι το νομοσχέδιο για το οποίο συνεργαστήκαμε με τον κ. Θεοχάρη πολύ στενά και με τα στελέχη του Υπουργείου, για να προτείνουμε την αναδιάταξη των υπηρεσιών του Υπουργείου Τουρισμού στην περιφέρεια, των λεγόμενων περιφερειακών υπηρεσιών τουρισμού στη χώρα, που τους </w:t>
      </w:r>
      <w:r w:rsidRPr="007B1602">
        <w:rPr>
          <w:rFonts w:ascii="Arial" w:hAnsi="Arial" w:cs="Arial"/>
          <w:color w:val="000000"/>
          <w:sz w:val="24"/>
          <w:szCs w:val="24"/>
          <w:lang w:eastAsia="el-GR"/>
        </w:rPr>
        <w:lastRenderedPageBreak/>
        <w:t xml:space="preserve">δίνουμε μια άλλη προοπτική, την προοπτική δηλαδή τού να μπορούν να γίνουν μονάδες και δομές παραγωγής πολιτικής, στήριξης της επιχειρηματικότητας και της ανάπτυξης στην περιφέρεια και ουσιαστικής στήριξης των ανθρώπων της αγοράς του τουρισμού με </w:t>
      </w:r>
      <w:r w:rsidRPr="007B1602">
        <w:rPr>
          <w:rFonts w:ascii="Arial" w:hAnsi="Arial" w:cs="Arial"/>
          <w:color w:val="000000"/>
          <w:sz w:val="24"/>
          <w:szCs w:val="24"/>
          <w:lang w:val="en-US" w:eastAsia="el-GR"/>
        </w:rPr>
        <w:t>one</w:t>
      </w:r>
      <w:r w:rsidRPr="007B1602">
        <w:rPr>
          <w:rFonts w:ascii="Arial" w:hAnsi="Arial" w:cs="Arial"/>
          <w:color w:val="000000"/>
          <w:sz w:val="24"/>
          <w:szCs w:val="24"/>
          <w:lang w:eastAsia="el-GR"/>
        </w:rPr>
        <w:t xml:space="preserve"> </w:t>
      </w:r>
      <w:r w:rsidRPr="007B1602">
        <w:rPr>
          <w:rFonts w:ascii="Arial" w:hAnsi="Arial" w:cs="Arial"/>
          <w:color w:val="000000"/>
          <w:sz w:val="24"/>
          <w:szCs w:val="24"/>
          <w:lang w:val="en-US" w:eastAsia="el-GR"/>
        </w:rPr>
        <w:t>stop</w:t>
      </w:r>
      <w:r w:rsidRPr="007B1602">
        <w:rPr>
          <w:rFonts w:ascii="Arial" w:hAnsi="Arial" w:cs="Arial"/>
          <w:color w:val="000000"/>
          <w:sz w:val="24"/>
          <w:szCs w:val="24"/>
          <w:lang w:eastAsia="el-GR"/>
        </w:rPr>
        <w:t xml:space="preserve"> </w:t>
      </w:r>
      <w:r w:rsidRPr="007B1602">
        <w:rPr>
          <w:rFonts w:ascii="Arial" w:hAnsi="Arial" w:cs="Arial"/>
          <w:color w:val="000000"/>
          <w:sz w:val="24"/>
          <w:szCs w:val="24"/>
          <w:lang w:val="en-US" w:eastAsia="el-GR"/>
        </w:rPr>
        <w:t>shop</w:t>
      </w:r>
      <w:r w:rsidRPr="007B1602">
        <w:rPr>
          <w:rFonts w:ascii="Arial" w:hAnsi="Arial" w:cs="Arial"/>
          <w:color w:val="000000"/>
          <w:sz w:val="24"/>
          <w:szCs w:val="24"/>
          <w:lang w:eastAsia="el-GR"/>
        </w:rPr>
        <w:t xml:space="preserve"> υπηρεσίες στην περιφέρεια, και στις δεκατέσσερις περιφέρειες, προκειμένου με εύκολο τρόπο, χωρίς γραφειοκρατία, να προχωρήσουμε σ’ ένα πλαίσιο ανάπτυξης για την επόμενη μέρα.</w:t>
      </w:r>
    </w:p>
    <w:p w:rsidR="007B1602" w:rsidRPr="007B1602" w:rsidRDefault="007B1602" w:rsidP="007B1602">
      <w:pPr>
        <w:tabs>
          <w:tab w:val="left" w:pos="0"/>
        </w:tabs>
        <w:spacing w:after="160" w:line="600" w:lineRule="auto"/>
        <w:ind w:firstLine="720"/>
        <w:jc w:val="both"/>
        <w:textAlignment w:val="center"/>
        <w:rPr>
          <w:rFonts w:ascii="Arial" w:hAnsi="Arial" w:cs="Arial"/>
          <w:color w:val="000000"/>
          <w:sz w:val="24"/>
          <w:szCs w:val="24"/>
          <w:lang w:eastAsia="el-GR"/>
        </w:rPr>
      </w:pPr>
      <w:r w:rsidRPr="007B1602">
        <w:rPr>
          <w:rFonts w:ascii="Arial" w:hAnsi="Arial" w:cs="Arial"/>
          <w:color w:val="000000"/>
          <w:sz w:val="24"/>
          <w:szCs w:val="24"/>
          <w:lang w:eastAsia="el-GR"/>
        </w:rPr>
        <w:t>Κύριε Πρόεδρε, θέλω να σας ευχαριστήσω. Απ’ ό,τι καταλαβαίνετε από τη μικρή τοποθέτησή μου, το Υπουργείο Τουρισμού έχει σχέδιο για μια πολυκεντρική ανάπτυξη στη χώρα, ένα σχέδιο που ξεπερνά την κρίση τώρα και μας φέρνει όλους μαζί στην επόμενη μέρα, για καλύτερες μέρες για τα παιδιά μας και τον τουρισμό. Και πάλι σας εύχομαι υγεία και καλή δύναμη!</w:t>
      </w:r>
    </w:p>
    <w:p w:rsidR="007B1602" w:rsidRPr="007B1602" w:rsidRDefault="007B1602" w:rsidP="007B1602">
      <w:pPr>
        <w:tabs>
          <w:tab w:val="left" w:pos="0"/>
        </w:tabs>
        <w:spacing w:after="160" w:line="600" w:lineRule="auto"/>
        <w:ind w:firstLine="720"/>
        <w:jc w:val="both"/>
        <w:textAlignment w:val="center"/>
        <w:rPr>
          <w:rFonts w:ascii="Arial" w:hAnsi="Arial" w:cs="Arial"/>
          <w:color w:val="000000"/>
          <w:sz w:val="24"/>
          <w:szCs w:val="24"/>
          <w:lang w:eastAsia="el-GR"/>
        </w:rPr>
      </w:pPr>
      <w:r w:rsidRPr="007B1602">
        <w:rPr>
          <w:rFonts w:ascii="Arial" w:hAnsi="Arial" w:cs="Arial"/>
          <w:color w:val="000000"/>
          <w:sz w:val="24"/>
          <w:szCs w:val="24"/>
          <w:lang w:eastAsia="el-GR"/>
        </w:rPr>
        <w:t>Ευχαριστώ.</w:t>
      </w:r>
    </w:p>
    <w:p w:rsidR="007B1602" w:rsidRPr="007B1602" w:rsidRDefault="007B1602" w:rsidP="007B1602">
      <w:pPr>
        <w:tabs>
          <w:tab w:val="left" w:pos="0"/>
        </w:tabs>
        <w:spacing w:after="160" w:line="600" w:lineRule="auto"/>
        <w:ind w:firstLine="720"/>
        <w:jc w:val="center"/>
        <w:textAlignment w:val="center"/>
        <w:rPr>
          <w:rFonts w:ascii="Arial" w:hAnsi="Arial" w:cs="Arial"/>
          <w:color w:val="000000"/>
          <w:sz w:val="24"/>
          <w:szCs w:val="24"/>
          <w:lang w:eastAsia="el-GR"/>
        </w:rPr>
      </w:pPr>
      <w:r w:rsidRPr="007B1602">
        <w:rPr>
          <w:rFonts w:ascii="Arial" w:hAnsi="Arial" w:cs="Arial"/>
          <w:color w:val="000000"/>
          <w:sz w:val="24"/>
          <w:szCs w:val="24"/>
          <w:lang w:eastAsia="el-GR"/>
        </w:rPr>
        <w:t>(Χειροκροτήματα από την πτέρυγα της Νέας Δημοκρατίας)</w:t>
      </w:r>
    </w:p>
    <w:p w:rsidR="007B1602" w:rsidRPr="007B1602" w:rsidRDefault="007B1602" w:rsidP="007B1602">
      <w:pPr>
        <w:tabs>
          <w:tab w:val="left" w:pos="0"/>
        </w:tabs>
        <w:spacing w:after="160" w:line="600" w:lineRule="auto"/>
        <w:ind w:firstLine="720"/>
        <w:jc w:val="both"/>
        <w:textAlignment w:val="center"/>
        <w:rPr>
          <w:rFonts w:ascii="Arial" w:hAnsi="Arial" w:cs="Arial"/>
          <w:color w:val="000000"/>
          <w:sz w:val="24"/>
          <w:szCs w:val="24"/>
          <w:lang w:eastAsia="el-GR"/>
        </w:rPr>
      </w:pPr>
      <w:r w:rsidRPr="007B1602">
        <w:rPr>
          <w:rFonts w:ascii="Arial" w:hAnsi="Arial" w:cs="Arial"/>
          <w:b/>
          <w:color w:val="000000"/>
          <w:sz w:val="24"/>
          <w:szCs w:val="24"/>
          <w:lang w:eastAsia="el-GR"/>
        </w:rPr>
        <w:t xml:space="preserve">ΠΡΟΕΔΡΕΥΩΝ (Αθανάσιος Μπούρας): </w:t>
      </w:r>
      <w:r w:rsidRPr="007B1602">
        <w:rPr>
          <w:rFonts w:ascii="Arial" w:hAnsi="Arial" w:cs="Arial"/>
          <w:color w:val="000000"/>
          <w:sz w:val="24"/>
          <w:szCs w:val="24"/>
          <w:lang w:eastAsia="el-GR"/>
        </w:rPr>
        <w:t>Συνεχίζουμε με τον Βουλευτή της Νέας Δημοκρατίας, τον κ. Ιωάννη Μελά. Στη συνέχεια θα μιλήσει η κ. Ξενογιαννακοπούλου από τον ΣΥΡΙΖΑ.</w:t>
      </w:r>
    </w:p>
    <w:p w:rsidR="007B1602" w:rsidRPr="007B1602" w:rsidRDefault="007B1602" w:rsidP="007B1602">
      <w:pPr>
        <w:tabs>
          <w:tab w:val="left" w:pos="0"/>
        </w:tabs>
        <w:spacing w:after="160" w:line="600" w:lineRule="auto"/>
        <w:ind w:firstLine="720"/>
        <w:jc w:val="both"/>
        <w:textAlignment w:val="center"/>
        <w:rPr>
          <w:rFonts w:ascii="Arial" w:hAnsi="Arial" w:cs="Arial"/>
          <w:color w:val="000000"/>
          <w:sz w:val="24"/>
          <w:szCs w:val="24"/>
          <w:lang w:eastAsia="el-GR"/>
        </w:rPr>
      </w:pPr>
      <w:r w:rsidRPr="007B1602">
        <w:rPr>
          <w:rFonts w:ascii="Arial" w:hAnsi="Arial" w:cs="Arial"/>
          <w:color w:val="000000"/>
          <w:sz w:val="24"/>
          <w:szCs w:val="24"/>
          <w:lang w:eastAsia="el-GR"/>
        </w:rPr>
        <w:t>Κύριε Μελά, έχετε τον λόγο για επτά λεπτά.</w:t>
      </w:r>
    </w:p>
    <w:p w:rsidR="007B1602" w:rsidRPr="007B1602" w:rsidRDefault="007B1602" w:rsidP="007B1602">
      <w:pPr>
        <w:tabs>
          <w:tab w:val="left" w:pos="0"/>
        </w:tabs>
        <w:spacing w:after="160" w:line="600" w:lineRule="auto"/>
        <w:ind w:firstLine="720"/>
        <w:jc w:val="both"/>
        <w:textAlignment w:val="center"/>
        <w:rPr>
          <w:rFonts w:ascii="Arial" w:hAnsi="Arial" w:cs="Arial"/>
          <w:color w:val="000000"/>
          <w:sz w:val="24"/>
          <w:szCs w:val="24"/>
          <w:lang w:eastAsia="el-GR"/>
        </w:rPr>
      </w:pPr>
      <w:r w:rsidRPr="007B1602">
        <w:rPr>
          <w:rFonts w:ascii="Arial" w:hAnsi="Arial" w:cs="Arial"/>
          <w:b/>
          <w:color w:val="000000"/>
          <w:sz w:val="24"/>
          <w:szCs w:val="24"/>
          <w:lang w:eastAsia="el-GR"/>
        </w:rPr>
        <w:t>ΙΩΑΝΝΗΣ ΜΕΛΑΣ:</w:t>
      </w:r>
      <w:r w:rsidRPr="007B1602">
        <w:rPr>
          <w:rFonts w:ascii="Arial" w:hAnsi="Arial" w:cs="Arial"/>
          <w:color w:val="000000"/>
          <w:sz w:val="24"/>
          <w:szCs w:val="24"/>
          <w:lang w:eastAsia="el-GR"/>
        </w:rPr>
        <w:t xml:space="preserve"> Ευχαριστώ πολύ, κύριε Πρόεδρε.</w:t>
      </w:r>
    </w:p>
    <w:p w:rsidR="007B1602" w:rsidRPr="007B1602" w:rsidRDefault="007B1602" w:rsidP="007B1602">
      <w:pPr>
        <w:tabs>
          <w:tab w:val="left" w:pos="0"/>
        </w:tabs>
        <w:spacing w:after="160" w:line="600" w:lineRule="auto"/>
        <w:ind w:firstLine="720"/>
        <w:jc w:val="both"/>
        <w:textAlignment w:val="center"/>
        <w:rPr>
          <w:rFonts w:ascii="Arial" w:hAnsi="Arial" w:cs="Arial"/>
          <w:color w:val="000000"/>
          <w:sz w:val="24"/>
          <w:szCs w:val="24"/>
          <w:lang w:eastAsia="el-GR"/>
        </w:rPr>
      </w:pPr>
      <w:r w:rsidRPr="007B1602">
        <w:rPr>
          <w:rFonts w:ascii="Arial" w:hAnsi="Arial" w:cs="Arial"/>
          <w:color w:val="000000"/>
          <w:sz w:val="24"/>
          <w:szCs w:val="24"/>
          <w:lang w:eastAsia="el-GR"/>
        </w:rPr>
        <w:lastRenderedPageBreak/>
        <w:t>Κύριε Υπουργέ, κύριε Υφυπουργέ, κ</w:t>
      </w:r>
      <w:r w:rsidRPr="007B1602">
        <w:rPr>
          <w:rFonts w:ascii="Arial" w:hAnsi="Arial" w:cs="Arial"/>
          <w:color w:val="1D2228"/>
          <w:sz w:val="24"/>
          <w:szCs w:val="24"/>
          <w:lang w:eastAsia="el-GR"/>
        </w:rPr>
        <w:t>υρίες και κύριοι συνάδελφοι,</w:t>
      </w:r>
      <w:r w:rsidRPr="007B1602">
        <w:rPr>
          <w:rFonts w:ascii="Arial" w:hAnsi="Arial" w:cs="Arial"/>
          <w:color w:val="000000"/>
          <w:sz w:val="24"/>
          <w:szCs w:val="24"/>
          <w:lang w:eastAsia="el-GR"/>
        </w:rPr>
        <w:t xml:space="preserve"> στη διάρκεια μιας μάχης λένε ότι δεν αναρωτιέσαι αν θα νικήσεις ή αν θα νικηθείς, αλλά συνεχίζεις και πολεμάς. Γι’ αυτό, λοιπόν, εμείς εδώ και τρεις μήνες δεν κάνουμε τίποτα λιγότερο από το να πολεμάμε καθημερινά με όλες τις διαθέσιμες δυνάμεις που έχουμε. </w:t>
      </w:r>
    </w:p>
    <w:p w:rsidR="007B1602" w:rsidRPr="007B1602" w:rsidRDefault="007B1602" w:rsidP="007B1602">
      <w:pPr>
        <w:tabs>
          <w:tab w:val="left" w:pos="0"/>
        </w:tabs>
        <w:spacing w:after="160" w:line="600" w:lineRule="auto"/>
        <w:ind w:firstLine="720"/>
        <w:jc w:val="both"/>
        <w:textAlignment w:val="center"/>
        <w:rPr>
          <w:rFonts w:ascii="Arial" w:hAnsi="Arial" w:cs="Arial"/>
          <w:color w:val="000000"/>
          <w:sz w:val="24"/>
          <w:szCs w:val="24"/>
          <w:lang w:eastAsia="el-GR"/>
        </w:rPr>
      </w:pPr>
      <w:r w:rsidRPr="007B1602">
        <w:rPr>
          <w:rFonts w:ascii="Arial" w:hAnsi="Arial" w:cs="Arial"/>
          <w:color w:val="000000"/>
          <w:sz w:val="24"/>
          <w:szCs w:val="24"/>
          <w:lang w:eastAsia="el-GR"/>
        </w:rPr>
        <w:t xml:space="preserve">Η Κυβέρνηση της Νέας Δημοκρατίας και του Κυριάκου Μητσοτάκη σε αυτή την πρωτόγνωρη υγειονομική κρίση αντέδρασε άμεσα και με οργανωμένο σχέδιο. Την ίδια στιγμή που μεγάλα κράτη με οργανωμένο υγειονομικό σύστημα και ισχυρές οικονομίες «πιάστηκαν» στον ύπνο και λύγισαν απέναντι στον ιό, μια μικρή χώρα, η δική μας χώρα, η Ελλάδα, απέδειξε ότι έχει μεγάλο ανάστημα και έγινε από «μαύρο πρόβατο» της Ευρώπης, που ήταν τα προηγούμενα χρόνια, παράδειγμα καλής πρακτικής. </w:t>
      </w:r>
    </w:p>
    <w:p w:rsidR="007B1602" w:rsidRPr="007B1602" w:rsidRDefault="007B1602" w:rsidP="007B1602">
      <w:pPr>
        <w:tabs>
          <w:tab w:val="left" w:pos="0"/>
        </w:tabs>
        <w:spacing w:after="160" w:line="600" w:lineRule="auto"/>
        <w:ind w:firstLine="720"/>
        <w:jc w:val="both"/>
        <w:textAlignment w:val="center"/>
        <w:rPr>
          <w:rFonts w:ascii="Arial" w:hAnsi="Arial" w:cs="Arial"/>
          <w:color w:val="000000"/>
          <w:sz w:val="24"/>
          <w:szCs w:val="24"/>
          <w:lang w:eastAsia="el-GR"/>
        </w:rPr>
      </w:pPr>
      <w:r w:rsidRPr="007B1602">
        <w:rPr>
          <w:rFonts w:ascii="Arial" w:hAnsi="Arial" w:cs="Arial"/>
          <w:color w:val="000000"/>
          <w:sz w:val="24"/>
          <w:szCs w:val="24"/>
          <w:lang w:eastAsia="el-GR"/>
        </w:rPr>
        <w:t xml:space="preserve">Κερδίσαμε μια μάχη, όχι όμως τον πόλεμο. Η ατομική μας ευθύνη, η πειθαρχία τους κανόνες και οι συμβουλές των ειδικών είναι τα όπλα μας μέχρι η επιστήμη να δώσει πλέον την οριστική λύση. </w:t>
      </w:r>
    </w:p>
    <w:p w:rsidR="007B1602" w:rsidRPr="007B1602" w:rsidRDefault="007B1602" w:rsidP="007B1602">
      <w:pPr>
        <w:tabs>
          <w:tab w:val="left" w:pos="0"/>
        </w:tabs>
        <w:spacing w:after="160" w:line="600" w:lineRule="auto"/>
        <w:ind w:firstLine="720"/>
        <w:jc w:val="both"/>
        <w:textAlignment w:val="center"/>
        <w:rPr>
          <w:rFonts w:ascii="Arial" w:hAnsi="Arial" w:cs="Arial"/>
          <w:color w:val="000000"/>
          <w:sz w:val="24"/>
          <w:szCs w:val="24"/>
          <w:lang w:eastAsia="el-GR"/>
        </w:rPr>
      </w:pPr>
      <w:r w:rsidRPr="007B1602">
        <w:rPr>
          <w:rFonts w:ascii="Arial" w:hAnsi="Arial" w:cs="Arial"/>
          <w:color w:val="000000"/>
          <w:sz w:val="24"/>
          <w:szCs w:val="24"/>
          <w:lang w:eastAsia="el-GR"/>
        </w:rPr>
        <w:t xml:space="preserve">Τα ίδια διεθνή μέσα, που τα προηγούμενα χρόνια μάς χλεύαζαν, από τη μέση της κρίσης της πανδημίας και μετά παρουσιάζουν την Ελλάδα ως πρότυπο και ως καλή πρακτική, για να μας αντιγράψουν και οι υπόλοιπες χώρες. </w:t>
      </w:r>
    </w:p>
    <w:p w:rsidR="007B1602" w:rsidRPr="007B1602" w:rsidRDefault="007B1602" w:rsidP="007B1602">
      <w:pPr>
        <w:tabs>
          <w:tab w:val="left" w:pos="0"/>
        </w:tabs>
        <w:spacing w:after="160" w:line="600" w:lineRule="auto"/>
        <w:ind w:firstLine="720"/>
        <w:jc w:val="both"/>
        <w:textAlignment w:val="center"/>
        <w:rPr>
          <w:rFonts w:ascii="Arial" w:hAnsi="Arial" w:cs="Arial"/>
          <w:color w:val="000000"/>
          <w:sz w:val="24"/>
          <w:szCs w:val="24"/>
          <w:lang w:eastAsia="el-GR"/>
        </w:rPr>
      </w:pPr>
      <w:r w:rsidRPr="007B1602">
        <w:rPr>
          <w:rFonts w:ascii="Arial" w:hAnsi="Arial" w:cs="Arial"/>
          <w:color w:val="000000"/>
          <w:sz w:val="24"/>
          <w:szCs w:val="24"/>
          <w:lang w:eastAsia="el-GR"/>
        </w:rPr>
        <w:lastRenderedPageBreak/>
        <w:t>Τι κερδίσαμε με αυτό; Κάτι πολύ σημαντικό. Εμπιστοσύνη. Πού θα την κεφαλαιοποιήσουμε; Στη μεγάλη βιομηχανία του τουρισμού, που είναι η «ατμομηχανή» της ελληνικής οικονομίας μας.</w:t>
      </w:r>
    </w:p>
    <w:p w:rsidR="007B1602" w:rsidRPr="007B1602" w:rsidRDefault="007B1602" w:rsidP="007B1602">
      <w:pPr>
        <w:tabs>
          <w:tab w:val="left" w:pos="0"/>
        </w:tabs>
        <w:spacing w:after="160" w:line="600" w:lineRule="auto"/>
        <w:ind w:firstLine="720"/>
        <w:jc w:val="both"/>
        <w:textAlignment w:val="center"/>
        <w:rPr>
          <w:rFonts w:ascii="Arial" w:hAnsi="Arial" w:cs="Arial"/>
          <w:color w:val="000000"/>
          <w:sz w:val="24"/>
          <w:szCs w:val="24"/>
          <w:lang w:eastAsia="el-GR"/>
        </w:rPr>
      </w:pPr>
      <w:r w:rsidRPr="007B1602">
        <w:rPr>
          <w:rFonts w:ascii="Arial" w:hAnsi="Arial" w:cs="Arial"/>
          <w:color w:val="000000"/>
          <w:sz w:val="24"/>
          <w:szCs w:val="24"/>
          <w:lang w:eastAsia="el-GR"/>
        </w:rPr>
        <w:t>Στο συγκεκριμένο σχέδιο νόμου του Υπουργείου Τουρισμού περιλαμβάνεται ένα πλέγμα μέτρων, με τα οποία βελτιώνουμε και προωθούμε την ανάπτυξη του καταδυτικού τουρισμού και πλέον για πρώτη φορά τα ναυάγια των πλοίων και των αεροσκαφών θα είναι επισκέψιμα για καταδύσεις αναψυχής, καθώς και οι ενάλιοι αρχαιολογικοί χώροι.</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Επιμηκύνουμε την τουριστική περίοδο, εκσυγχρονίζουμε το καθεστώς για τη δημιουργία τουριστικών λιμένων, ώστε να προσελκύσουμε νέες επενδύσεις. Εισάγουμε ένα νέο τουριστικό προϊόν, το </w:t>
      </w:r>
      <w:r w:rsidRPr="007B1602">
        <w:rPr>
          <w:rFonts w:ascii="Arial" w:hAnsi="Arial"/>
          <w:sz w:val="24"/>
          <w:szCs w:val="24"/>
          <w:lang w:val="en-US" w:eastAsia="el-GR"/>
        </w:rPr>
        <w:t>glamping</w:t>
      </w:r>
      <w:r w:rsidRPr="007B1602">
        <w:rPr>
          <w:rFonts w:ascii="Arial" w:hAnsi="Arial"/>
          <w:sz w:val="24"/>
          <w:szCs w:val="24"/>
          <w:lang w:eastAsia="el-GR"/>
        </w:rPr>
        <w:t>, στην τουριστική νομοθεσία. Η νομοθεσία προσαρμόζεται στις ανάγκες μιας σύγχρονης τουριστικής αγοράς. Αυξάνουμε, παράλληλα, το εμβαδόν παραχώρησης της απλής χρήσης αιγιαλού από τα τριακόσια τετραγωνικά μέτρα στα πεντακόσια τετραγωνικά μέτρα. Τέλος, καθορίζονται τα υγειονομικά πρωτόκολλα που θα πρέπει να υπάρχουν για τον περιορισμό της διάδοσης του κορωνοϊού.</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Αναρωτιέται κάποιος: «Τελειώσαμε με αυτό το νομοσχέδιο με όσα θέλουμε να κάνουμε για τον τουρισμό;». Η απάντηση είναι προφανώς και όχι. </w:t>
      </w:r>
      <w:r w:rsidRPr="007B1602">
        <w:rPr>
          <w:rFonts w:ascii="Arial" w:hAnsi="Arial"/>
          <w:sz w:val="24"/>
          <w:szCs w:val="24"/>
          <w:lang w:eastAsia="el-GR"/>
        </w:rPr>
        <w:lastRenderedPageBreak/>
        <w:t>Θα μου επιτρέψετε, λοιπόν, κύριοι Υπουργοί, να καταθέσω κάποιες σκέψεις μου σε αυτό το νομοσχέδιο σχετικά με τον τουρισμό.</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Η υγειονομική κρίση υπενθύμισε σε παγκόσμιο επίπεδο ότι ο Ιπποκράτης ήταν Έλληνας και οι Έλληνες γιατροί είναι από τους καλύτερους επιστήμονες σε όλο τον κόσμο. Μια σπουδαία, λοιπόν, ευκαιρία για τη χώρα μας είναι να διαμορφώσουμε το νομοθετικό πλαίσιο, ώστε η Ελλάδα να γίνει προορισμός μιας ιδιαίτερης μορφής τουρισμού, αυτής του ιατρικού τουρισμού.</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Επίσης, συνδυαστικά με τον καταδυτικό τουρισμό, που αναφέρεται στον παρόν νομοσχέδιο, θα μπορούσε σε ένα επόμενο νομοσχέδιο να επαναπροσαρμοστεί το νομικό πλαίσιο για τον αλιευτικό τουρισμό. Η μοναδική νησιωτικότητα της χώρας μας θα μπορούσε να δημιουργήσει για τους χιλιάδες παράκτιους αλιείς μια νέα οικονομική δραστηριότητα.</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Η στροφή, λοιπόν, των αλιέων προς τον αλιευτικό τουρισμό, μέσα από ένα σύγχρονο και ευέλικτο και συγκεκριμένο πλαίσιο, θα προκαλέσει δύο πολύ σημαντικές αλλαγές. Τα εισοδήματα των Ελλήνων ψαράδων της παράκτιας αλιείας μπορούν να αυξηθούν και ταυτόχρονα μπορούμε να πετύχουμε με αυτό την προστασία του θαλάσσιου περιβάλλοντος από την υπεραλίευση.</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Για τα νησιά του Αργοσαρωνικού, που ανήκουν στην Αττική και είναι και κοντά στον Πειραιά για παράδειγμα, ο αλιευτικός τουρισμός είναι μια πολύ καλή </w:t>
      </w:r>
      <w:r w:rsidRPr="007B1602">
        <w:rPr>
          <w:rFonts w:ascii="Arial" w:hAnsi="Arial"/>
          <w:sz w:val="24"/>
          <w:szCs w:val="24"/>
          <w:lang w:eastAsia="el-GR"/>
        </w:rPr>
        <w:lastRenderedPageBreak/>
        <w:t>ευκαιρία διεύρυνσης της τουριστικής περιόδου, καθώς θα μπορούσε να συνδεθεί ως δραστηριότητα με την κρουαζιέρα, που έχει ως βάση το λιμάνι του Πειραιά, και κάθε χρόνο την επισκέπτονται πάνω από ένα εκατομμύριο επιβάτες. Η δραστηριότητα αυτή θα δώσει ζωή και θα ενισχύσει την οικονομία των πιο μικρών νησιών της χώρας μας, που ως πολιτικοί έχουμε την ευθύνη και το χρέος να τα κρατάμε ζωντανά.</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Θα αναφερθώ, κυρίες και κύριοι συνάδελφοι, και στην τροπολογία του Υπουργείου Εσωτερικών που ανέπτυξε νωρίτερα ο Υπουργός, ο κ. Θεοδωρικάκος. Με τη συγκεκριμένη τροπολογία δίνεται η δυνατότητα παραχώρησης κοινόχρηστων χώρων στα καταστήματα για ανάπτυξη τραπεζοκαθισμάτων, χωρίς καμμία επιπλέον επιβάρυνση. Επίσης, όπου δεν είναι δυνατή η επιπλέον παραχώρηση του κοινόχρηστου χώρου, θα είναι δυνατή η μείωση των τελών μέχρι ποσοστού 50%. Η ρύθμιση αυτή θα ισχύει μέχρι 31-12-2020, άρα μέχρι τέλος του χρόνου. Με τη συγκεκριμένη, λοιπόν, ρύθμιση λαμβάνουμε τα απαραίτητα υγειονομικά μέτρα για τον περιορισμό της διάδοσης του κορωνοϊού. Καθιστούμε βιώσιμες τις επιχειρήσεις της εστίασης, περιορίζοντας τις συνέπειες από την πανδημία. Διασφαλίζουμε με αυτόν τον τρόπο χιλιάδες θέσεις εργασίας που άμεσα ή έμμεσα συνδέονται με την εστίαση. Εξάλλου ο αριθμός των εργαζομένων στην εστίαση και τον τουρισμό ανέρχεται σε τριακόσιες εξήντα χιλιάδες, σύμφωνα με την «ΕΡΓΑΝΗ».</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Εδώ θα μου επιτρέψετε να κάνω και μια μικρή επιπλέον παρατήρηση, επειδή ασχολούμαστε με το νομοσχέδιο του Υπουργείου Τουρισμού.</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Κύριε Υφυπουργέ, μία πρόταση που σας την είπα και νωρίτερα και νομίζω ότι μπορούμε να τη δούμε άμεσα είναι η εξής: Στον Πειραιά έχουμε τη μαρίνα Ζέας. Υπάρχουν και εκεί επιχειρήσεις εστίασης. Ίσως και εκεί πέρα, φαντάζομαι, γιατί υπάρχουν και μαρίνες σε όλη τη χώρα, να μπορέσουμε να κάνουμε μια ρύθμιση, αντίστοιχα όπως βοηθούμε τα καταστήματα της εστίασης στους δήμους, ώστε να υπάρχει η ίδια δυνατότητα και για τα καταστήματα εστίασης που ανήκουν στις μαρίνες και υπάγονται σε ένα λίγο διαφορετικό νομικό πλαίσιο. Νομίζω ότι μπορούμε να το δούμε. Έχει και εκεί πολύ μεγάλο ενδιαφέρον. Είμαι σίγουρος ότι θα το κοιτάξετε και θα το κάνουμε πράξη.</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Με τις διατάξεις, λοιπόν, του συγκεκριμένου νομοσχεδίου νομοθετούμε σε μια παγκόσμια τουριστική αγορά. Ανοίγουμε νέες προοπτικές στον τουρισμό και δημιουργούμε νέες θέσεις εργασίας. Αναπτύσσουμε τόσο τις τοπικές κοινωνίες όσο και την τουριστική επενδυτική δραστηριότητα. Κεντρικός μας στόχος είναι η αναβάθμιση του τουριστικού προϊόντος στη χώρα μας.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(Στο σημείο αυτό κτυπάει το κουδούνι λήξεως του χρόνου ομιλίας του κυρίου Βουλευτή)</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Μισό λεπτό θα μου δώσετε, κύριε Πρόεδρε.</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Κυρίες και κύριοι συνάδελφοι, ο τουρισμός αποτελεί τη βαριά βιομηχανία της χώρας μας, ο τουρισμός ο οποίος σήμερα έχει πληγεί περισσότερο από κάθε άλλον τομέα της οικονομίας διεθνώς. Επιλογή ευθύνης είναι να στηρίξουμε τη βαριά βιομηχανία της χώρας μας, να εξασφαλίσουμε τη συνέχιση της λειτουργίας των τουριστικών επιχειρήσεων, να προστατεύσουμε τις θέσεις εργασίας και να εξαργυρώσουμε την επιτυχία που είχαμε με τη διαχείριση της πανδημίας. Είμαστε ένας ασφαλής τουριστικός προορισμός. Έχουμε σχέδιο, το εφαρμόζουμε και καλούμε όλους να επισκεφτούν την Ελλάδα.</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Σας ευχαριστώ πολύ.</w:t>
      </w:r>
    </w:p>
    <w:p w:rsidR="007B1602" w:rsidRPr="007B1602" w:rsidRDefault="007B1602" w:rsidP="007B1602">
      <w:pPr>
        <w:spacing w:after="160" w:line="600" w:lineRule="auto"/>
        <w:ind w:firstLine="720"/>
        <w:jc w:val="center"/>
        <w:rPr>
          <w:rFonts w:ascii="Arial" w:hAnsi="Arial"/>
          <w:sz w:val="24"/>
          <w:szCs w:val="24"/>
          <w:lang w:eastAsia="el-GR"/>
        </w:rPr>
      </w:pPr>
      <w:r w:rsidRPr="007B1602">
        <w:rPr>
          <w:rFonts w:ascii="Arial" w:hAnsi="Arial"/>
          <w:sz w:val="24"/>
          <w:szCs w:val="24"/>
          <w:lang w:eastAsia="el-GR"/>
        </w:rPr>
        <w:t>(Χειροκροτήματα από την πτέρυγα της Νέας Δημοκρατίας)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b/>
          <w:sz w:val="24"/>
          <w:szCs w:val="24"/>
          <w:lang w:eastAsia="el-GR"/>
        </w:rPr>
        <w:t xml:space="preserve">ΠΡΟΕΔΡΕΥΩΝ (Αθανάσιος Μπούρας): </w:t>
      </w:r>
      <w:r w:rsidRPr="007B1602">
        <w:rPr>
          <w:rFonts w:ascii="Arial" w:hAnsi="Arial"/>
          <w:sz w:val="24"/>
          <w:szCs w:val="24"/>
          <w:lang w:eastAsia="el-GR"/>
        </w:rPr>
        <w:t>Τον λόγο τώρα έχει η Κοινοβουλευτική Εκπρόσωπος του ΣΥΡΙΖΑ κ. Ξενογιαννακοπούλου για δώδεκα λεπτά. Ακολουθεί ο κ. Σκουρολιάκος.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b/>
          <w:sz w:val="24"/>
          <w:szCs w:val="24"/>
          <w:lang w:eastAsia="el-GR"/>
        </w:rPr>
        <w:t xml:space="preserve">ΜΑΡΙΛΙΖΑ ΞΕΝΟΓΙΑΝΝΑΚΟΠΟΥΛΟΥ: </w:t>
      </w:r>
      <w:r w:rsidRPr="007B1602">
        <w:rPr>
          <w:rFonts w:ascii="Arial" w:hAnsi="Arial"/>
          <w:sz w:val="24"/>
          <w:szCs w:val="24"/>
          <w:lang w:eastAsia="el-GR"/>
        </w:rPr>
        <w:t>Ευχαριστώ πολύ, κύριε Πρόεδρε.</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Κυρίες και κύριοι συνάδελφοι, παρακολούθησα με πολύ ενδιαφέρον την τοποθέτηση του κυρίου Υφυπουργού και κράτησα δύο σημεία.</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Πρώτα απ’ όλα, τη σημασία που έχει -όλοι θα συμφωνήσουμε σε αυτό- ο τουρισμός για την ανάπτυξη, για την οικονομία μας, για τις περιφέρειες της </w:t>
      </w:r>
      <w:r w:rsidRPr="007B1602">
        <w:rPr>
          <w:rFonts w:ascii="Arial" w:hAnsi="Arial"/>
          <w:sz w:val="24"/>
          <w:szCs w:val="24"/>
          <w:lang w:eastAsia="el-GR"/>
        </w:rPr>
        <w:lastRenderedPageBreak/>
        <w:t>χώρας μας, για την εργασία. Είπε ο κύριος Υφυπουργός ότι ένας τέτοιος εθνικός στόχος, θέλει και μια εθνική προσπάθεια. Θα συμπλήρωνα εδώ, όμως, κύριε Υφυπουργέ, ότι αυτή η εθνική προσπάθεια απαιτεί ένα ξεκάθαρο εθνικό σχέδιο για τον τουρισμό, την παρουσίασή του, τον αντίστοιχο διάλογο μαζί με τις κοινωνικές ομάδες, τους φορείς, τους ενδιαφερόμενους και φυσικά και τον αντίστοιχο κοινωνικό διάλογο στη Βουλή. Εμείς αυτό το σχέδιο ακόμα δεν το έχουμε δει.</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Το δεύτερο που κράτησα από την ομιλία σας είναι το εξής: Κάνατε μία, κατά κάποιο τρόπο, σύγκριση ανάμεσα σε τοποθετήσεις συναδέλφων της Συμπολίτευσης και της Αξιωματικής Αντιπολίτευσης, λέγοντας χαρακτηριστικά ότι υπάρχει ένα χάσμα. Εδώ θα συμφωνήσω μαζί σας. Υπάρχει ένα χάσμα. Είναι άλλη η πολιτική φιλοσοφία, είναι άλλη η αντίληψη και άλλες και οι προτάσεις που εμείς συνεχώς από την αρχή αυτής της πρωτόγνωρης κρίσης ερχόμαστε και υποβάλλουμε.</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Γιατί, κυρίες και κύριοι συνάδελφοι, αυτή τη στιγμή είμαστε ήδη στην επόμενη μέρα. Δεν κάνουμε σχέδια για το τι πρέπει να γίνει την επόμενη μέρα. Και ναι, είναι πρωτόγνωρο αυτό που ζούμε, κανείς δεν θα το αρνηθεί αυτό και γι’ αυτό είδατε ότι εμείς ως Αξιωματική Αντιπολίτευση, αλλά και όλα τα κόμματα της Αντιπολίτευσης στο υγειονομικό σκέλος από την πρώτη στιγμή βάλαμε την ανθρώπινη ζωή μπροστά με ιδιαίτερη υπευθυνότητα και σοβαρότητα.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Από εκεί και πέρα, όμως, είναι δημοκρατικό μας καθήκον, δεν είναι λαϊκισμός, δεν είναι στείρα αντιπολίτευση, είναι δημοκρατικό μας καθήκον να ερχόμαστε και να αναδεικνύουμε τις παραλείψεις, τα λάθη και να υποβάλλουμε προτάσεις. Και αυτό κάνουμε συστηματικά. Γιατί, ξέρετε, αυτή τη στιγμή το κλίμα που υπάρχει έξω από αυτή την Αίθουσα, σε αυτή την επόμενη ημέρα που έχουμε περάσει συμπυκνώνεται στις εξής λέξεις: αγωνία, ανησυχία, αβεβαιότητα. Γιατί όλοι ξέρουμε και ζούμε ήδη τις άμεσες συνέπειες, τις οικονομικές και τις κοινωνικές, αλλά βλέπουμε μπροστά μας και τις μακροπρόθεσμες. Βλέπουμε μια ζοφερή εξέλιξη στο μέλλον.</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Και όταν ακούσαμε ότι ο Πρωθυπουργός ο κ. Μητσοτάκης επρόκειτο να παρουσιάσει τις προτάσεις του, όσον αφορά την επόμενη ημέρα, παρ’ ότι στο πρώτο στάδιο των περιοριστικών μέτρων ήταν άτολμη η Κυβέρνηση, ήταν αποσπασματική και σε πολλά σημεία, ιδιαίτερα στα εργασιακά, εμείς κάναμε και οξύτατη κριτική, περιμέναμε να παρουσιάσει ένα σχέδιο. Τι είδαμε, λοιπόν, από την παρουσίαση της «συνεργασίας» κατ’ ευφημισμόν, όπως ονομάστηκε αυτό το σχέδιο;</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Πρώτα απ’ όλα, είδαμε, όσον αφορά τα εργασιακά, πραγματικά να λαμβάνεται ως αφορμή αυτή η μεγάλη κρίση που περνάμε, προκειμένου να γίνει η πλήρης αποδιάρθρωση των εργασιακών σχέσεων. Είναι αυτό που είπαμε από την πρώτη στιγμή από αυτό το Βήμα.</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Μάλιστα, τότε είχατε βιαστεί πολλοί συνάδελφοι από τη Συμπολίτευση να μας κατηγορήσετε ότι κάνουμε λαϊκισμό που λέγαμε ότι θα μονιμοποιηθούν τα μέτρα που παίρνετε στα εργασιακά. Και αυτό συμβαίνει τώρα. Μονιμοποιούνται τα μέτρα. Μάλιστα, μετά τον Οκτώβριο, θα είναι ακόμα χειρότερη η κατάσταση, όσον αφορά την έλλειψη προστασίας και τη δυνατότητα συνεχών απολύσεων.</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Έρχομαι στο δεύτερο σημείο από το πρόγραμμα που παρουσίασε ο Πρωθυπουργός. Αντί να υπάρχει η αναγκαία εκείνη στήριξη στην πραγματική οικονομία, στις μικρομεσαίες επιχειρήσεις, στην επιχειρηματικότητα με ρευστότητα, με άμεσες ενισχύσεις και όλα αυτά που είναι αυτονόητα ότι χρειάζονται, είδαμε να συνεχίζει να επικρατεί η αντίληψη της ανοσίας της αγέλης στην οικονομία. Η λογική είναι: Όποιος αντέξει. Και φυσικά, είδαμε αδιαφορία για τους μικρομεσαίους. Βέβαια, αυτό αφορά και το νομοσχέδιο μας, γιατί είναι και οι μικρομεσαίοι του τουρισμού. Είναι η περιφερειακή Ελλάδα, η οποία βασίζεται γύρω από το πώς θα εξελιχθεί όλη αυτή η διαδικασία του τουρισμού. Είναι ο κλάδος του επισιτισμού. Κι εκεί, είδαμε αυτή την αντίληψη.</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Μάλιστα, επειδή ακούμε τον αντίλογο, ότι αυτά μόνο ο ΣΥΡΙΖΑ τα λέει, αυτά δεν τα κάνει η υπόλοιπη Ευρώπη, εγώ να σας παραπέμψω στην πρόσφατη -νομίζω χθες ή προχθές βγήκε- έκθεση της Ευρωπαϊκής Επιτροπής, που με σαφήνεια διατυπώνει μέσα ότι η ελληνική οικονομία χρειάζεται </w:t>
      </w:r>
      <w:r w:rsidRPr="007B1602">
        <w:rPr>
          <w:rFonts w:ascii="Arial" w:hAnsi="Arial"/>
          <w:sz w:val="24"/>
          <w:szCs w:val="24"/>
          <w:lang w:eastAsia="el-GR"/>
        </w:rPr>
        <w:lastRenderedPageBreak/>
        <w:t>ρευστότητα, ιδίως, για τις μικρομεσαίες επιχειρήσεις και στήριξη της εργασίας. Προσθέτει ακόμη η Ευρωπαϊκή Επιτροπή ότι χρειάζονται δημόσιες παρεμβάσεις και εμπροσθοβαρείς δημόσιες επενδύσεις.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Η Ευρωπαϊκή Επιτροπή, κύριοι Υπουργοί, δεν είναι φυσικά ούτε ΣΥΡΙΖΑ ούτε Αριστερά ούτε σοσιαλιστές. Αυτή είναι, όμως, η συνισταμένη σήμερα που ακολουθούν τα υπόλοιπα κράτη της Ευρώπης δυστυχώς, όμως, όχι η χώρα μας.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Και ερχόμαστε λοιπόν και λέμε: Πώς όλα αυτά αντανακλούν σε όλη αυτή τη συζήτηση που σήμερα γίνεται, όσον αφορά τον τουρισμό; Κατ’ αρχάς, είναι αλήθεια ότι σε μία τέτοια συζήτηση, θα περιμέναμε να υπάρχει μία ξεκάθαρη εικόνα και προτεραιότητες γύρω από τον τουρισμό. Είδαμε, όμως, ότι τις τελευταίες δύο μέρες αυτοί που βγαίνουν και εκφράζουν κατά κόρον την αγωνία και την ανησυχία τους δεν είναι απλώς οι Βουλευτές της Αντιπολίτευσης, αλλά οι φορείς του τουρισμού.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Όποιο δελτίο ειδήσεων και αν παρακολουθήσετε, σε όποια εκπομπή βγαίνουν, οι επιχειρηματίες της εστίασης, του τουρισμού, των πρακτόρων και αγωνιούν. Ρωτάνε, με ποιους όρους θα γίνει αυτή η διαδικασία και ποια θα είναι πραγματικά η στήριξη, ποιο θα είναι το πλαίσιο. Διότι για το υγειονομικό πρωτόκολλο, εγώ άκουσα αυτό που είπατε, ότι έγινε μία προσπάθεια σε </w:t>
      </w:r>
      <w:r w:rsidRPr="007B1602">
        <w:rPr>
          <w:rFonts w:ascii="Arial" w:hAnsi="Arial"/>
          <w:sz w:val="24"/>
          <w:szCs w:val="24"/>
          <w:lang w:eastAsia="el-GR"/>
        </w:rPr>
        <w:lastRenderedPageBreak/>
        <w:t>ευρωπαϊκό επίπεδο. Το σημείωσα. Εδώ, δεν είμαστε για να παραγνωρίζουμε ό,τι γίνεται.</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Από την άλλη, όμως, είναι δυνατόν να υπάρχει αυτή τη στιγμή πραγματικά βιώσιμο σχέδιο, για να μπορέσουμε να ξεπεράσουμε αυτό το πολύ δύσκολο καλοκαίρι που έχουμε μπροστά μας, με ό,τι συνέπειες θα έχει αυτό για τις περιφέρειες, για τους εργαζόμενους, για τα νησιά μας, για την ελληνική οικονομία, χωρίς να ξέρει ο κλάδος ο ίδιος, ποιες θα είναι οι συνθήκες πάνω στις οποίες καλείται να έρθει να επενδύσει, να προετοιμαστεί; Δεν γίνεται.</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Και βέβαια, αυτό δεν γίνεται, χωρίς να υπάρξει αντίστοιχα πέραν των πρωτοκόλλων υγείας και του ευρύτερου υγειονομικού πλαισίου, όσον αφορά τα νησιά, το πώς θα λειτουργήσουν τα αεροδρόμια. Περιμένουμε σήμερα να μας πείτε. Εμείς δεν τα ακούσαμε αυτά ακόμα. Ακούσαμε γενικά, πόσο σημαντικός είναι ο τουρισμός.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Μα, δεν θα διαφωνήσει κάνεις, κύριοι Υπουργοί, με αυτό.</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Επίσης, υπάρχει αγωνία των εργαζομένων στον τουρισμό, που ξέρετε ότι έχουν ιδιαιτερότητες. Είναι ένα εποχικό εργασιακό δυναμικό. Λέτε ότι εμείς μόνο φέρνουμε εδώ τις αγωνίες. Γιατί δεν τις ακούτε εσείς; Γιατί λέτε ότι είναι λαϊκισμός οι αγωνίες που μεταφέρουμε, όπως το κάνουν και άλλα κόμματα της Αντιπολίτευσης;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Σήμερα, πόσες συγκεντρώσεις εργαζομένων εξέφρασαν αυτή την αγωνία παντού;</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Υπάρχει η αγωνία των νησιών, των περιφερειών. Τι τους απαντάτε;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Εμείς, λοιπόν, περιμένουμε, σήμερα, κύριε Υπουργέ, στο κλείσιμο αυτής της διαδικασίας, να έχουμε συγκεκριμένες απαντήσεις γύρω από όλα αυτά. Δεν αρκούν οι γενικές διατυπώσεις. Σε αυτό το ζοφερό μέλλον και στην προοπτική μιας βαθιάς ύφεσης, που ολοένα και πιο βαθιά θα μπούμε εφόσον η Κυβέρνηση αρνείται πλέον, όχι επειδή έχει αιφνιδιαστεί από την πανδημία, αλλά γιατί έχει άποψη και αρνείται να πάρει μέτρα, τα οποία να είναι παρεμβατικά ρευστότητας, στήριξης, εγγυοδοτήσεων που πραγματικά να μπορέσει να στηρίξει συνολικά την πραγματική οικονομία, τις μικρομεσαίες επιχειρήσεις, την εργασία και τον τουρισμό, ξέρουμε ότι όλα αυτά τα προβλήματα είναι μπροστά.</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Και εδώ, θα ήθελα να κάνω και ένα σχόλιο. Διότι ο κ. Μητσοτάκης, όπως και η Κυβέρνηση συνολικά, τελικά καλύπτεται πίσω από την πανδημία, για να δικαιολογήσει τα προβλήματα που προϋπήρχαν στην οικονομία από τη δική σας διακυβέρνηση. Διότι, βέβαια η ύφεση δεν είναι προϊόν τωρινό. Φυσικά, τώρα πολλαπλασιάζεται και θα βαθύνει ακόμα περισσότερο, όσο δεν παίρνετε τα κατάλληλα μέτρα. Ξέρετε, όμως, πάρα πολύ καλά ότι η επιβράδυνση είχε ήδη ξεκινήσει από το τέλος του 2019, όταν η κυβέρνηση του ΣΥΡΙΖΑ τον Ιούλιο </w:t>
      </w:r>
      <w:r w:rsidRPr="007B1602">
        <w:rPr>
          <w:rFonts w:ascii="Arial" w:hAnsi="Arial"/>
          <w:sz w:val="24"/>
          <w:szCs w:val="24"/>
          <w:lang w:eastAsia="el-GR"/>
        </w:rPr>
        <w:lastRenderedPageBreak/>
        <w:t>παρέδωσε μία ανάπτυξη στη χώρα με ρυθμούς 2,8% και αυτή τη στιγμή -τέλη Δεκεμβρίου επίσημα, τα λέγαμε εδώ στον προϋπολογισμό- ήταν στο 1%.</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Συνεπώς όσον αφορά τον τουρισμό και επειδή ακριβώς, αυτή η εθνική προσπάθεια την οποία αναφέρατε είναι κρίσιμη, εμείς περιμένουμε σήμερα να μας πείτε τις βασικές προτεραιότητες και οπωσδήποτε τις επόμενες μέρες να ξεκαθαρίσετε -αν δεν είσαστε έτοιμοι ακόμα- το θέμα των πρωτοκόλλων.</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Πρέπει ακόμη να πάρετε και μία σαφή θέση. Διότι άκουσα και τον αγαπητό συνάδελφο, τον κ. Λιβανό, τον Κοινοβουλευτικό Εκπρόσωπο της Νέας Δημοκρατίας, να λέει ότι για να υπάρξει ένα πακέτο εσωτερικού τουρισμού δεν υπάρχουν τα λεφτά. Μα, σαφώς, κύριε Λιβανέ, υπάρχει αυτή η δυνατότητα. Είναι θέμα επιλογών και κατανομών όσον αφορά τη χρηματοδότηση για αυτή την κρίση. Εδώ είναι και η διαφορά που έχουμε γύρω από αυτά τα θέματα.</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Διότι από τα περίφημα 24 δισεκατομμύρια, τα οποία δημιουργούν προσδοκίες και μία γενική συζήτηση, τελικά -το συζητούσαμε και με τον συνάδελφό τον Νίκο Παππά, που είναι ο τομεάρχης μας για τα θέματα ανάπτυξης- είναι ζήτημα αν 2 δισεκατομμύρια έχουν πέσει τις τελευταίες τέσσερις με πέντε εβδομάδες, πραγματικά, στην πραγματική οικονομία, τις επιχειρήσεις και τους εργαζόμενους.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Άρα λοιπόν γιατί όχι; Να μας το εξηγήσετε και δημοσιονομικά και οικονομικά, γιατί δεν υπάρχει η πρόβλεψη για ένα πακέτο εσωτερικού τουρισμού. Δεν θα λύσει το πρόβλημα. Το πρόβλημα είναι πάρα πολύ σοβαρό. Τουλάχιστον, όμως, μπορεί να δώσει μία πολύ σημαντική ανάσα και σε μικρομεσαίες επιχειρήσεις του τουρισμού και σε εργαζόμενους στα νησιά και γενικά, σε όλες τις τουριστικές μας περιοχές.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(Στο σημείο αυτό κτυπάει το κουδούνι λήξεως του χρόνου ομιλίας της κυρίας Βουλευτού)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Κλείνοντας, κύριε Πρόεδρε, θέλω να πω ότι το περιβάλλον, ο πολιτισμός, η κληρονομιά μας, η ιστορική και η πολιτιστική, δεν είναι πολυτέλεια. Είναι η ουσία, όχι απλώς της ταυτότητάς μας, αλλά μιας βιώσιμης και μακροπρόθεσμης πολιτικής για τον τουρισμό. Αν αυτά δεν είναι στον σχεδιασμό και αν δεν τα σεβόμαστε, απλώς κλαδεύουμε το κλαδί που κάθεται πάνω ο ελληνικός τουρισμός.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Και επειδή προηγήθηκε και η εισηγήτρια μας, η κ. Νοτοπούλου, η οποία έκανε μία αναλυτικότατη παρουσίαση όλων αυτών των θεμάτων και μίλησε και ο κ. Φάμελλος, ειδικά για το κομμάτι το δασικό και τα υπόλοιπα, εγώ θα κλείσω με το θέμα της ενάλιας αρχαιολογίας. Και θα μιλήσω εδώ και πολιτικά και νομικά.</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Θεωρώ ότι είναι πολύ λάθος αυτό που φέρνετε, κύριε Υπουργέ. Και ξέρετε ότι σας εκτιμώ. Τόσα χρόνια γνωριζόμαστε. Είναι λανθασμένες οι συγκεκριμένες διατάξεις. Εδώ, υπάρχει μία κατάφωρη παραβίαση των άρθρων 18 και 24 του Συντάγματος. Δεν μπορεί η διαχείριση και η χωροθέτηση θαλάσσιων ζωνών και τα θέματα της ενάλιας αρχαιολογίας τους να περνούν σε ιδιώτες και να αποδυναμώνεται ο έλεγχος των εφορειών αρχαιοτήτων. Θα το βρείτε μπροστά σας. Θα το βρείτε μπροστά σας την επόμενη μέρα της ψήφισης του νόμου στο Συμβούλιο της Επικρατείας και με μία σειρά προσφυγές.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Εγώ σας καλώ ακόμα και τώρα, αυτό το σημείο να το αλλάξετε.</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Σας ευχαριστώ πολύ.</w:t>
      </w:r>
    </w:p>
    <w:p w:rsidR="007B1602" w:rsidRPr="007B1602" w:rsidRDefault="007B1602" w:rsidP="007B1602">
      <w:pPr>
        <w:spacing w:after="160" w:line="600" w:lineRule="auto"/>
        <w:ind w:firstLine="720"/>
        <w:jc w:val="center"/>
        <w:rPr>
          <w:rFonts w:ascii="Arial" w:hAnsi="Arial"/>
          <w:sz w:val="24"/>
          <w:szCs w:val="24"/>
          <w:lang w:eastAsia="el-GR"/>
        </w:rPr>
      </w:pPr>
      <w:r w:rsidRPr="007B1602">
        <w:rPr>
          <w:rFonts w:ascii="Arial" w:hAnsi="Arial"/>
          <w:sz w:val="24"/>
          <w:szCs w:val="24"/>
          <w:lang w:eastAsia="el-GR"/>
        </w:rPr>
        <w:t>(Χειροκροτήματα από την πτέρυγα του ΣΥΡΙΖΑ)</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b/>
          <w:sz w:val="24"/>
          <w:szCs w:val="24"/>
          <w:lang w:eastAsia="el-GR"/>
        </w:rPr>
        <w:t xml:space="preserve">ΠΡΟΕΔΡΕΥΩΝ (Αθανάσιος Μπούρας): </w:t>
      </w:r>
      <w:r w:rsidRPr="007B1602">
        <w:rPr>
          <w:rFonts w:ascii="Arial" w:hAnsi="Arial"/>
          <w:sz w:val="24"/>
          <w:szCs w:val="24"/>
          <w:lang w:eastAsia="el-GR"/>
        </w:rPr>
        <w:t xml:space="preserve">Ευχαριστούμε την κ. Ξενογιαννακοπούλου, γιατί ήταν και πολύ συνεπής στον χρόνο.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Τον λόγο έχει ο Βουλευτής του ΣΥΡΙΖΑ, ο κ. Πάνος Σκουρολιάκος, επτά λεπτά. </w:t>
      </w:r>
    </w:p>
    <w:p w:rsidR="007B1602" w:rsidRPr="007B1602" w:rsidRDefault="007B1602" w:rsidP="007B1602">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b/>
          <w:color w:val="212121"/>
          <w:sz w:val="24"/>
          <w:szCs w:val="24"/>
          <w:shd w:val="clear" w:color="auto" w:fill="FFFFFF"/>
          <w:lang w:eastAsia="el-GR"/>
        </w:rPr>
        <w:t xml:space="preserve">ΠΑΝΑΓΙΩΤΗΣ (ΠΑΝΟΣ) ΣΚΟΥΡΟΛΙΑΚΟΣ: </w:t>
      </w:r>
      <w:r w:rsidRPr="007B1602">
        <w:rPr>
          <w:rFonts w:ascii="Arial" w:hAnsi="Arial" w:cs="Arial"/>
          <w:color w:val="212121"/>
          <w:sz w:val="24"/>
          <w:szCs w:val="24"/>
          <w:shd w:val="clear" w:color="auto" w:fill="FFFFFF"/>
          <w:lang w:eastAsia="el-GR"/>
        </w:rPr>
        <w:t>Ευχαριστώ, κύριε Πρόεδρε.</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Κύριοι Υπουργοί, κυρίες και κύριοι Βουλευτές, θα μου επιτρέψετε να μιλήσω για την ειδική μορφή τουρισμού όπως είναι ο καταδυτικός τουρισμός </w:t>
      </w:r>
      <w:r w:rsidRPr="007B1602">
        <w:rPr>
          <w:rFonts w:ascii="Arial" w:hAnsi="Arial"/>
          <w:sz w:val="24"/>
          <w:szCs w:val="24"/>
          <w:lang w:eastAsia="el-GR"/>
        </w:rPr>
        <w:lastRenderedPageBreak/>
        <w:t>και πιο συγκεκριμένα εκείνος που έχει αναφορά στον τομέα της ενάλιας αρχαιολογίας.</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Είναι παλιές και γνωστές οι μη λειτουργικές απόπειρες της Νέας Δημοκρατίας να οργανώσει ένα αξιόπιστο πλαίσιο καταδυτικού τουρισμού. Θυμίζουμε τον ν.3409/2005 και τις τροποποιήσεις των άρθρων 11 του ν.4179/2013 και του άρθρου 13 του ν.4296/2014. Πού κατέληξαν αυτές οι απόπειρες; Στην παντελή αδυναμία λειτουργίας των καταδυτικών πάρκων, αλλά και στην ακύρωση της επισκεψιμότητας των εναλίων αρχαιολογικών χώρων. Και αυτή τη διαπίστωση δεν την κάνει ο αντιπολιτευόμενος ΣΥΡΙΖΑ, αλλά είναι κάτι που το παραδέχεται στην αιτιολογική έκθεση του παρόντος νομοσχεδίου που φέρνει στη Βουλή η Νέα Δημοκρατία.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Αν κρατά κάποιος κάτι από εκείνες τις προγραμματικές συμβάσεις του 2014 είναι η προγραμματική επιμονή της Νέας Δημοκρατίας να ακυρώνει τη δημόσια διάσταση και να εκχωρεί σε ιδιώτες, μέσω της τοπικής αυτοδιοίκησης, την εμπορική εκμετάλλευση των ενάλιων αρχαιολογικών χώρων.</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Παράδειγμα είναι η Μεθώνη και η Πύλος, οι οποίες όλως τυχαίως βρίσκονται στην εκλογική περιφέρεια του τότε Πρωθυπουργού, το 2014 αυτά. Μάλιστα τι σύμπτωση! Γενική Γραμματέας την περίοδο 2009-2014 ήταν η σημερινή Υπουργός Πολιτισμού. Οφείλουμε, λοιπόν, να της χρεώσουμε την </w:t>
      </w:r>
      <w:r w:rsidRPr="007B1602">
        <w:rPr>
          <w:rFonts w:ascii="Arial" w:hAnsi="Arial"/>
          <w:sz w:val="24"/>
          <w:szCs w:val="24"/>
          <w:lang w:eastAsia="el-GR"/>
        </w:rPr>
        <w:lastRenderedPageBreak/>
        <w:t xml:space="preserve">ευθύνη για το αποτυχημένο πλαίσιο καταδυτικού τουρισμού εκείνης της εποχής.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Η Νέα Δημοκρατία επανέρχεται, λοιπόν, σήμερα για να διορθώσει, φαντάζομαι, τα πράγματα. Είναι, όμως, τυχερή γιατί έχει την ευκαιρία να στηριχτεί στη σπουδαία δουλειά που έκανε για το θέμα ο ΣΥΡΙΖΑ κατά την περίοδο που κυβερνούσε.</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Η κυβέρνηση του ΣΥΡΙΖΑ σταμάτησε την πορεία ιδιωτικοποίησης των εναλίων αρχαιολογικών χώρων. Με σταθερά και πρακτικά βήματα, κατ’ αρχάς, οργάνωσε ένα νέο πλαίσιο για προγραμματικές συμβάσεις που βρήκε εφαρμογή, για παράδειγμα, στην περιοχή Σποράδων του Παγασητικού με τη γόνιμη συνεργασία του Υπουργείου Πολιτισμού, της Περιφέρειας Θεσσαλίας και των οικείων δήμων. Παράλληλα για την ίδια περιοχή έτρεξε και ολοκλήρωσε με επιτυχία το πρόγραμμα «</w:t>
      </w:r>
      <w:r w:rsidRPr="007B1602">
        <w:rPr>
          <w:rFonts w:ascii="Arial" w:hAnsi="Arial"/>
          <w:sz w:val="24"/>
          <w:szCs w:val="24"/>
          <w:lang w:val="en-US" w:eastAsia="el-GR"/>
        </w:rPr>
        <w:t>BLUEMED</w:t>
      </w:r>
      <w:r w:rsidRPr="007B1602">
        <w:rPr>
          <w:rFonts w:ascii="Arial" w:hAnsi="Arial"/>
          <w:sz w:val="24"/>
          <w:szCs w:val="24"/>
          <w:lang w:eastAsia="el-GR"/>
        </w:rPr>
        <w:t xml:space="preserve">» με δεκατέσσερις εταίρους από πέντε χώρες της Μεσογείου.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Η συμμετοχή της Εφορείας Ενάλιων Αρχαιοτήτων του Υπουργείου Πολιτισμού στο «</w:t>
      </w:r>
      <w:r w:rsidRPr="007B1602">
        <w:rPr>
          <w:rFonts w:ascii="Arial" w:hAnsi="Arial"/>
          <w:sz w:val="24"/>
          <w:szCs w:val="24"/>
          <w:lang w:val="en-US" w:eastAsia="el-GR"/>
        </w:rPr>
        <w:t>BLUEMED</w:t>
      </w:r>
      <w:r w:rsidRPr="007B1602">
        <w:rPr>
          <w:rFonts w:ascii="Arial" w:hAnsi="Arial"/>
          <w:sz w:val="24"/>
          <w:szCs w:val="24"/>
          <w:lang w:eastAsia="el-GR"/>
        </w:rPr>
        <w:t xml:space="preserve">» είχε ως προϋπόθεση την προχρηματοδότηση, η οποία εξασφαλίστηκε από το Πρόγραμμα Δημοσίων Επενδύσεων, τεκμηριώνοντας έτσι την έμπρακτη αναγνώριση από το Υπουργείο Πολιτισμού της εποχής και το Υπουργείο Ανάπτυξης των σημαντικών προοπτικών που </w:t>
      </w:r>
      <w:r w:rsidRPr="007B1602">
        <w:rPr>
          <w:rFonts w:ascii="Arial" w:hAnsi="Arial"/>
          <w:sz w:val="24"/>
          <w:szCs w:val="24"/>
          <w:lang w:eastAsia="el-GR"/>
        </w:rPr>
        <w:lastRenderedPageBreak/>
        <w:t xml:space="preserve">προσφέρει η ενάλια αρχαιολογία. Το πρόγραμμα αυτό επεξεργάστηκε τα ζητήματα που αφορούν τη λειτουργία των επισκέψεων χώρων.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Επίσης, στο πλαίσιο του «</w:t>
      </w:r>
      <w:r w:rsidRPr="007B1602">
        <w:rPr>
          <w:rFonts w:ascii="Arial" w:hAnsi="Arial"/>
          <w:sz w:val="24"/>
          <w:szCs w:val="24"/>
          <w:lang w:val="en-US" w:eastAsia="el-GR"/>
        </w:rPr>
        <w:t>BLUEMED</w:t>
      </w:r>
      <w:r w:rsidRPr="007B1602">
        <w:rPr>
          <w:rFonts w:ascii="Arial" w:hAnsi="Arial"/>
          <w:sz w:val="24"/>
          <w:szCs w:val="24"/>
          <w:lang w:eastAsia="el-GR"/>
        </w:rPr>
        <w:t xml:space="preserve">» πραγματοποιήθηκαν οι προκαταρκτικές εργασίες για την οργάνωση και προετοιμασία της επισκεψιμότητας των χώρων ενώ εκπονήθηκαν μελέτες για τα ναύδετα, για τις υποβρύχιες πινακίδες σε συνεργασία με το Πανεπιστήμιο Πατρών, για την οπτική παρακολούθηση των χώρων σε συνεργασία με το Εθνικό Μετσόβιο Πολυτεχνείο.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Έτσι, σε συνέχεια των όσων έγιναν κατά τη διακυβέρνηση του ΣΥΡΙΖΑ, φέτος θα λειτουργήσει πιλοτικά για πρώτη φορά επισκέψιμος ενάλιος αρχαιολογικός χώρος. Πρόκειται για το διάσημο ναυάγιο της Περιστέρας στην Αλόννησο, ίσως το σημαντικότερο ναυάγιο της κλασικής περιόδου με τρεις χιλιάδες οινοαμφορείς.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Ταυτόχρονα, το Υπουργείο Πολιτισμού με τη διακυβέρνηση του ΣΥΡΙΖΑ προχώρησε στην επεξεργασία για την επικαιροποίηση του νομοθετικού πλαισίου των επισκέψιμων αρχαιολογικών χώρων, ώστε να καταστεί λειτουργικό και εφαρμόσιμο.</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Επιπλέον, προβλέψαμε με ρητό τρόπο την πλήρη εποπτεία των παρόχων καταδυτικών υπηρεσιών και των καταδυόμενων επισκεπτών από τις </w:t>
      </w:r>
      <w:r w:rsidRPr="007B1602">
        <w:rPr>
          <w:rFonts w:ascii="Arial" w:hAnsi="Arial"/>
          <w:sz w:val="24"/>
          <w:szCs w:val="24"/>
          <w:lang w:eastAsia="el-GR"/>
        </w:rPr>
        <w:lastRenderedPageBreak/>
        <w:t xml:space="preserve">αρμόδιες υπηρεσίες του Υπουργείου Πολιτισμού. Παράλληλα, υπήρχε πρόβλεψη για τον καθορισμό της καταβολής αντιτίμου, την πληρωμή, δηλαδή, προς το Υπουργείο Πολιτισμού για την υποβρύχια επίσκεψη, όπως ισχύει για τους χερσαίους αρχαιολογικούς χώρους. Παράλληλα, επεξεργαστήκαμε λύση για το μεγάλο πρόβλημα της απόστασης των τριών ναυτικών μιλίων που πρέπει να απέχουν τα καταδυτικά πάρκα από τους ενάλιους αρχαιολογικούς χώρους.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Αυτά που προανέφερα είναι λίγα μόνον από όσα άφησε ως προίκα ο ΣΥΡΙΖΑ αυτή τη στιγμή σε εσάς. Δεν επιτρέπει ο χρόνος να επεκταθώ. Κρατάτε κάποια από αυτά, αλλά ταυτόχρονα παρουσιάζετε σημαντικές ελλείψεις σε κρίσιμα σημεία. Επιστρέφετε στην παρωχημένη και αποτυχημένη στο παρελθόν ιδέα της παραχώρησης εναλίων αρχαιολογικών χώρων και μνημείων σε ιδιώτες και αυτό σε μια στιγμή που το υπόδειγμα που εφάρμοσε η κυβέρνηση του ΣΥΡΙΖΑ με τις υπηρεσίες του Υπουργείου Πολιτισμού έχει ήδη αποδώσει καρπούς.</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Για τα επίμαχα άρθρα 1 και 14 έχουμε τοποθετηθεί. Δεν θα επιμείνω παρ’ ότι χρήζουν αποφασιστικών παρεμβάσεων. Όπως επισημάναμε και όπως αναφέρθηκε και προηγουμένως υπάρχει ένα θέμα αντισυνταγματικότητας στα άρθρα 24 και 18.</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 xml:space="preserve">Κύριε Υπουργέ, καταλαβαίνω πως όσα λειτουργικά και επιτυχημένα και αν έχει αφήσει πίσω της η πολιτική του ΣΥΡΙΖΑ στην περιοχή του καταδυτικού τουρισμού εσείς θα επιμείνετε στις πάγιες αγκυλωμένες μονομανείς απόψεις σας όσον αφορά την εκμετάλλευση των αρχαιοτήτων και του φυσικού περιβάλλοντος.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Σε κάθε άρθρο του νομοσχεδίου σας αναδεικνύεται η απαξίωση του δημοσίου τομέα και η αποθέωση της λειτουργίας μιας αγοράς που, δυστυχώς, χωρίς όρους και όρια από τη μεριά της όποιας, της εκάστοτε κυβέρνησης, δεν μπορεί να πάει παραπέρα. Τελικά καταδυναστεύει τη συντριπτική πλειοψηφία του ελληνικού λαού.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Έχετε πάρει, κυρίες και κύριοι της Νέας Δημοκρατίας, ήδη αυτό το διάστημα ένα μεγάλο μάθημα. Την εποχή του </w:t>
      </w:r>
      <w:r w:rsidRPr="007B1602">
        <w:rPr>
          <w:rFonts w:ascii="Arial" w:hAnsi="Arial"/>
          <w:sz w:val="24"/>
          <w:szCs w:val="24"/>
          <w:lang w:val="en-US" w:eastAsia="el-GR"/>
        </w:rPr>
        <w:t>COVID</w:t>
      </w:r>
      <w:r w:rsidRPr="007B1602">
        <w:rPr>
          <w:rFonts w:ascii="Arial" w:hAnsi="Arial"/>
          <w:sz w:val="24"/>
          <w:szCs w:val="24"/>
          <w:lang w:eastAsia="el-GR"/>
        </w:rPr>
        <w:t xml:space="preserve">-19 που ζούμε ένας σημαντικός πυλώνας του δημοσίου άντεξε. Εννοώ προφανώς το δημόσιο σύστημα υγείας, τα δημόσια νοσοκομεία και το προσωπικό τους. Εννοώ αυτούς τους εργαζόμενους που ο υπεύθυνος υγείας όταν ήσασταν στην Αντιπολίτευση έλεγε πως θα τους απολύσει. Θυμάστε; «Χ» φώναζε από αυτό το Βήμα. Εννοώ αυτά τα δημόσια νοσοκομεία που οι σημερινοί Βουλευτές σας έλεγαν τότε πως θα πρέπει να κλείσουν και ο συνομιλητής τους υπερθεμάτιζε λέγοντας να γκρεμιστούν.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Κυρίες και κύριοι της Νέας Δημοκρατίας, η πραγματική ζωή σάς έδωσε ένα μάθημα. Μην το απορρίπτετε. Εφαρμόστε το και στο υπό συζήτηση νομοσχέδιο. Κρατήστε τους επισκέψιμους χώρους των ενάλιων αρχαιοτήτων στην απόλυτη κυριότητα και έλεγχο του ελληνικού λαού. Μην τους παραδίνετε κοψοχρονιά στα ιδιωτικά συμφέροντα. Δεν είναι όλα επικοινωνία. Δεν θα σας γλιτώσει η επικοινωνία.</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Τελειώνοντας, θέλω να αναφερθώ σε κάτι που έχει σχέση και με αυτό. Την ίδια ώρα που οι καλλιτέχνες είναι έξω και φώναζαν εχθές στις πλατείες, ο Πρωθυπουργός πήγε στο Εθνικό Θέατρο να παρακολουθήσει πρόβα των «Περσών», δείχνοντας ότι ενδιαφέρεται για τους καλλιτέχνες, όταν εκατοντάδες καλλιτέχνες ήταν μπροστά στο Υπουργείο Πολιτισμού, μπροστά στο Υπουργείο Εργασίας.</w:t>
      </w:r>
    </w:p>
    <w:p w:rsidR="007B1602" w:rsidRPr="007B1602" w:rsidRDefault="007B1602" w:rsidP="007B1602">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b/>
          <w:color w:val="212121"/>
          <w:sz w:val="24"/>
          <w:szCs w:val="24"/>
          <w:shd w:val="clear" w:color="auto" w:fill="FFFFFF"/>
          <w:lang w:eastAsia="el-GR"/>
        </w:rPr>
        <w:t xml:space="preserve">ΠΡΟΕΔΡΕΥΩΝ (Αθανάσιος Μπούρας): </w:t>
      </w:r>
      <w:r w:rsidRPr="007B1602">
        <w:rPr>
          <w:rFonts w:ascii="Arial" w:hAnsi="Arial" w:cs="Arial"/>
          <w:color w:val="212121"/>
          <w:sz w:val="24"/>
          <w:szCs w:val="24"/>
          <w:shd w:val="clear" w:color="auto" w:fill="FFFFFF"/>
          <w:lang w:eastAsia="el-GR"/>
        </w:rPr>
        <w:t>Κλείστε, κύριε συνάδελφε.</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cs="Arial"/>
          <w:b/>
          <w:color w:val="212121"/>
          <w:sz w:val="24"/>
          <w:szCs w:val="24"/>
          <w:shd w:val="clear" w:color="auto" w:fill="FFFFFF"/>
          <w:lang w:eastAsia="el-GR"/>
        </w:rPr>
        <w:t xml:space="preserve">ΠΑΝΑΓΙΩΤΗΣ (ΠΑΝΟΣ) ΣΚΟΥΡΟΛΙΑΚΟΣ: </w:t>
      </w:r>
      <w:r w:rsidRPr="007B1602">
        <w:rPr>
          <w:rFonts w:ascii="Arial" w:hAnsi="Arial"/>
          <w:sz w:val="24"/>
          <w:szCs w:val="24"/>
          <w:lang w:eastAsia="el-GR"/>
        </w:rPr>
        <w:t xml:space="preserve">Τελείωσα, κύριε Πρόεδρε, και σας ευχαριστώ.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Δεν είναι όλα επικοινωνία. Δεν είναι όλα εικόνα. Ενδιαφερθείτε για τα πραγματικά προβλήματα σοβαρά.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Σας ευχαριστώ. </w:t>
      </w:r>
    </w:p>
    <w:p w:rsidR="007B1602" w:rsidRPr="007B1602" w:rsidRDefault="007B1602" w:rsidP="007B1602">
      <w:pPr>
        <w:tabs>
          <w:tab w:val="left" w:pos="1791"/>
        </w:tabs>
        <w:spacing w:after="160" w:line="600" w:lineRule="auto"/>
        <w:ind w:firstLine="720"/>
        <w:jc w:val="center"/>
        <w:rPr>
          <w:rFonts w:ascii="Arial" w:hAnsi="Arial"/>
          <w:sz w:val="24"/>
          <w:szCs w:val="24"/>
          <w:lang w:eastAsia="el-GR"/>
        </w:rPr>
      </w:pPr>
      <w:r w:rsidRPr="007B1602">
        <w:rPr>
          <w:rFonts w:ascii="Arial" w:hAnsi="Arial"/>
          <w:sz w:val="24"/>
          <w:szCs w:val="24"/>
          <w:lang w:eastAsia="el-GR"/>
        </w:rPr>
        <w:t>(Χειροκροτήματα από την πτέρυγα του ΣΥΡΙΖΑ)</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cs="Arial"/>
          <w:b/>
          <w:color w:val="212121"/>
          <w:sz w:val="24"/>
          <w:szCs w:val="24"/>
          <w:shd w:val="clear" w:color="auto" w:fill="FFFFFF"/>
          <w:lang w:eastAsia="el-GR"/>
        </w:rPr>
        <w:lastRenderedPageBreak/>
        <w:t xml:space="preserve">ΠΡΟΕΔΡΕΥΩΝ (Αθανάσιος Μπούρας): </w:t>
      </w:r>
      <w:r w:rsidRPr="007B1602">
        <w:rPr>
          <w:rFonts w:ascii="Arial" w:hAnsi="Arial"/>
          <w:sz w:val="24"/>
          <w:szCs w:val="24"/>
          <w:lang w:eastAsia="el-GR"/>
        </w:rPr>
        <w:t xml:space="preserve">Μέχρι να ετοιμαστεί το Βήμα και πριν δώσω τον λόγο στον Υπουργό Εθνικής Άμυνας κ. Παναγιωτόπουλο, προκειμένου να παρουσιάσει την με γενικό αριθμό 311 και ειδικό αριθμό 4 τροπολογία, η οποία διανεμήθηκε πριν από λίγο, θέλω να σας πω μόνο δύο λόγια.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Αυτή η τροπολογία, την οποία ο Υπουργός από καιρό έχει προωθήσει, συζητήθηκε και χθες στη Διάσκεψη των Προέδρων παρεμπιπτόντως, επειδή ήταν τοποθετημένη στο νομοσχέδιο που θα έρθει για να συζητείται με τις ΠΝΠ τη Δευτέρα. Όλα τα κόμματα συμφώνησαν, γιατί πρόκειται περί κάποιου θέματος που ρυθμίζει πληρωμή εργαζομένων, ήταν θετικά και συνέτειναν στην επίσπευση αυτής της διαδικασίας, προκειμένου να ψηφιστεί σήμερα για να προωθηθεί, προκειμένου να πληρωθούν οι εργαζόμενοι στα ναυπηγεία Σκαραμαγκά και Ελευσίνας.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Κύριε Υπουργέ, έχετε τον λόγο και εγώ σας ευχαριστώ ιδιαιτέρως γι’ αυτή την τροπολογία και ως Βουλευτής της Περιφέρειας Δυτικής Αττικής, την οποία υπηρετώ πολλά χρόνια. </w:t>
      </w:r>
    </w:p>
    <w:p w:rsidR="007B1602" w:rsidRPr="007B1602" w:rsidRDefault="007B1602" w:rsidP="007B1602">
      <w:pPr>
        <w:tabs>
          <w:tab w:val="left" w:pos="1791"/>
        </w:tabs>
        <w:spacing w:after="160" w:line="600" w:lineRule="auto"/>
        <w:ind w:firstLine="720"/>
        <w:jc w:val="both"/>
        <w:rPr>
          <w:rFonts w:ascii="Arial" w:hAnsi="Arial" w:cs="Arial"/>
          <w:b/>
          <w:color w:val="212121"/>
          <w:sz w:val="24"/>
          <w:szCs w:val="24"/>
          <w:shd w:val="clear" w:color="auto" w:fill="FFFFFF"/>
          <w:lang w:eastAsia="el-GR"/>
        </w:rPr>
      </w:pPr>
      <w:r w:rsidRPr="007B1602">
        <w:rPr>
          <w:rFonts w:ascii="Arial" w:hAnsi="Arial"/>
          <w:b/>
          <w:sz w:val="24"/>
          <w:szCs w:val="24"/>
          <w:lang w:eastAsia="el-GR"/>
        </w:rPr>
        <w:t xml:space="preserve">ΝΙΚΟΛΑΟΣ ΠΑΝΑΓΙΩΤΟΠΟΥΛΟΣ (Υπουργός Εθνικής Άμυνας): </w:t>
      </w:r>
      <w:r w:rsidRPr="007B1602">
        <w:rPr>
          <w:rFonts w:ascii="Arial" w:hAnsi="Arial"/>
          <w:sz w:val="24"/>
          <w:szCs w:val="24"/>
          <w:lang w:eastAsia="el-GR"/>
        </w:rPr>
        <w:t xml:space="preserve">Ευχαριστώ, κύριε Πρόεδρε, που μου δίνετε τον λόγο. Γνωρίζω και τη δική σας ευαισθησία, τη δική σας προσπάθεια, τη δική σας αγωνία για να διευθετηθεί αυτό το θέμα. Μακάρι να διευθετείτο άπαξ και διά παντός, αλλά σε κάθε </w:t>
      </w:r>
      <w:r w:rsidRPr="007B1602">
        <w:rPr>
          <w:rFonts w:ascii="Arial" w:hAnsi="Arial"/>
          <w:sz w:val="24"/>
          <w:szCs w:val="24"/>
          <w:lang w:eastAsia="el-GR"/>
        </w:rPr>
        <w:lastRenderedPageBreak/>
        <w:t>περίπτωση αυτό που πρέπει να γίνει είναι να δοθεί παράταση στις συμβάσεις που διέπουν τα δύο αυτά ναυπηγεία, διαφορετική παράταση για κάθε ναυπηγείο, όπως θα εξηγήσω.</w:t>
      </w:r>
      <w:r w:rsidRPr="007B1602">
        <w:rPr>
          <w:rFonts w:ascii="Arial" w:hAnsi="Arial" w:cs="Arial"/>
          <w:b/>
          <w:color w:val="212121"/>
          <w:sz w:val="24"/>
          <w:szCs w:val="24"/>
          <w:shd w:val="clear" w:color="auto" w:fill="FFFFFF"/>
          <w:lang w:eastAsia="el-GR"/>
        </w:rPr>
        <w:t xml:space="preserve"> </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Από εκεί και πέρα, πρέπει να δούμε πώς θα λύσουμε το πρόβλημα ολοκληρωτικά και συνολικά, γιατί αυτή είναι και η δική μας πρόθεση.</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Έρχομαι, λοιπόν, εδώ αρκετά εσπευσμένα, όπως εξηγήθηκε, κύριοι συνάδελφοι, για να υποστηρίξω την υπ’ αριθμόν 311/4 τροπολογία που εισάγεται στο παρόν νομοσχέδιο, για την οποία άλλωστε, όπως ακούω –και χαίρομαι γι’ αυτό- υπάρχει και διακομματική συναίνεση να υπερψηφιστεί.</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Η τροπολογία αυτή αποτελείται από δύο διατάξεις. Η πρώτη έχει να κάνει με τα ναυπηγεία Σκαραμαγκά και το πρόγραμμα που αφορά την ολοκλήρωση εργασιών σε τέσσερα υποβρύχια του Πολεμικού Ναυτικού και τη συντήρηση των συνοδών αυτών πλοίων και πρόκειται για εξάμηνη παράταση στην υφιστάμενη κατάσταση. Η δεύτερη διάταξη της τροπολογίας αυτής έχει να κάνει με τα ναυπηγεία Ελευσίνας και τη ναυπήγηση των δύο τορπιλακάτων που μένει να ναυπηγηθούν για λογαριασμό του Πολεμικού Ναυτικού. Η παράταση που δίδεται εκεί είναι τριών μηνών.</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Σημειώνω ότι από την 1</w:t>
      </w:r>
      <w:r w:rsidRPr="007B1602">
        <w:rPr>
          <w:rFonts w:ascii="Arial" w:hAnsi="Arial" w:cs="Arial"/>
          <w:color w:val="212121"/>
          <w:sz w:val="24"/>
          <w:szCs w:val="24"/>
          <w:shd w:val="clear" w:color="auto" w:fill="FFFFFF"/>
          <w:vertAlign w:val="superscript"/>
          <w:lang w:eastAsia="el-GR"/>
        </w:rPr>
        <w:t>η</w:t>
      </w:r>
      <w:r w:rsidRPr="007B1602">
        <w:rPr>
          <w:rFonts w:ascii="Arial" w:hAnsi="Arial" w:cs="Arial"/>
          <w:color w:val="212121"/>
          <w:sz w:val="24"/>
          <w:szCs w:val="24"/>
          <w:shd w:val="clear" w:color="auto" w:fill="FFFFFF"/>
          <w:lang w:eastAsia="el-GR"/>
        </w:rPr>
        <w:t xml:space="preserve"> Απριλίου, οπότε και έληξαν οι προηγούμενες παρατάσεις που είχαν δοθεί, οι χίλιοι πεντακόσιοι –και παραπάνω- εργαζόμενοι </w:t>
      </w:r>
      <w:r w:rsidRPr="007B1602">
        <w:rPr>
          <w:rFonts w:ascii="Arial" w:hAnsi="Arial" w:cs="Arial"/>
          <w:color w:val="212121"/>
          <w:sz w:val="24"/>
          <w:szCs w:val="24"/>
          <w:shd w:val="clear" w:color="auto" w:fill="FFFFFF"/>
          <w:lang w:eastAsia="el-GR"/>
        </w:rPr>
        <w:lastRenderedPageBreak/>
        <w:t>και στα δύο ναυπηγεία είναι κατά κάποιον τρόπο στον αέρα και ευλόγως ανησυχούν και αγωνιούν. Είχαμε διατυπώσει νωρίς την πρόθεσή μας να δώσουμε κάποιες παρατάσεις. Από εκεί και πέρα όμως, μιλώντας για λογαριασμό του Υπουργείου Εθνικής Άμυνας και των Ενόπλων Δυνάμεων, μέλημά μας –και προσωπικό, αλλά και του Υπουργείου- είναι να δοθεί λύση όσον αφορά τις εκκρεμότητες που υπάρχουν στα ναυπηγεία αυτά, ειδικά στο ναυπηγείο Ελευσίνας και το Πολεμικό Ναυτικό να παραλάβει δύο πλοία, των οποίων η ναυπήγηση έχει καθυστερήσει πάρα πολύ και τα οποία έχει απόλυτη ανάγκη, ιδίως αυτή την ώρα.</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Επομένως στα ναυπηγεία Σκαραμαγκά χορηγείται εξάμηνη παράταση μέχρι τις 30 Σεπτεμβρίου του 2020. Το κόστος αυτής, το οποίο αναλύεται στο κόστος μισθοδοσίας των εργαζομένων, στο κόστος κάλυψης ασφαλιστικών εισφορών και στο κόστος εξόδων λειτουργίας του ναυπηγείου, ανέρχεται στα 20,1 εκατομμύρια ευρώ, ενώ στα ναυπηγεία Ελευσίνας χορηγείται παράταση στην υπάρχουσα σύμβαση, η οποία θυμίζω ότι έχει υποστεί τρεις παρατάσεις μέχρι τώρα, καθότι έπρεπε να έχει ολοκληρωθεί και τα πλοία να έχουν ολοκληρωθεί, ναυπηγηθεί και παραδοθεί στο Πολεμικό Ναυτικό από τον Ιούνιο του 2018 και με διάφορες καθυστερήσεις αυτό δεν συμβαίνει.</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 xml:space="preserve">Η παράταση, λοιπόν, λήγει στις 30 Ιουνίου του τρέχοντος έτους και τα χρήματα τα οποία καλείται να πληρώσει το Πολεμικό Ναυτικό στους </w:t>
      </w:r>
      <w:r w:rsidRPr="007B1602">
        <w:rPr>
          <w:rFonts w:ascii="Arial" w:hAnsi="Arial" w:cs="Arial"/>
          <w:color w:val="212121"/>
          <w:sz w:val="24"/>
          <w:szCs w:val="24"/>
          <w:shd w:val="clear" w:color="auto" w:fill="FFFFFF"/>
          <w:lang w:eastAsia="el-GR"/>
        </w:rPr>
        <w:lastRenderedPageBreak/>
        <w:t>εργαζόμενους των ναυπηγείων Ελευσίνας ανέρχονται στο ποσό των 3.375.000 ευρώ, πάλι για έξοδα μισθοδοσίας, κάλυψη ασφαλιστικών εισφορών και βιομηχανικών εξόδων της λειτουργίας του ναυπηγείου της Ελευσίνας.</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Εύλογα θα μπορούσε να ρωτήσει κανείς γιατί δίνουμε έξι μήνες παράταση στα ναυπηγεία Σκαραμαγκά και τρεις στα ναυπηγεία Ελευσίνας. Σπεύδω, λοιπόν, να απαντήσω. Στα ναυπηγεία Σκαραμαγκά εκτελούνται οι εργασίες για την ολοκλήρωση της ναυπήγησης και συντήρησης σε υποβρύχια του Πολεμικού Ναυτικού, στα τέσσερα υποβρύχια τελευταίου τύπου 214, απολύτως απαραίτητα, όπως καταλαβαίνετε, στις Ένοπλες Δυνάμεις και ενδεχομένως και διαφοροποιός παράγων όσον αφορά τους συσχετισμούς ισχύος στο Αιγαίο.</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Επίσης, γίνονται συντηρήσεις και άλλων σκαφών μονάδων επιφάνειας του Πολεμικού Ναυτικού, καθώς και στα συνοδά πλοία για τα υποβρύχια αυτά. Η ροή των εργασιών είναι ομαλή και έχει διάρκεια. Είναι απαραίτητη στο Πολεμικό Ναυτικό και γι’ αυτόν τον λόγο η παράταση που δίδεται εκεί είναι εξάμηνη.</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 xml:space="preserve">Η περίπτωση των ναυπηγείων Ελευσίνας είναι λίγο διαφορετική. Όπως σας είπα, εκεί ολοκληρώνεται η ναυπήγηση δύο τορπιλακάτων δυνάμει μίας σύμβασης που είχε συναφθεί, η οποία βασίζεται σε μία τριμερή συμφωνία του Πολεμικού Ναυτικού, της διοίκησης και ιδιοκτησίας των ναυπηγείων Ελευσίνας </w:t>
      </w:r>
      <w:r w:rsidRPr="007B1602">
        <w:rPr>
          <w:rFonts w:ascii="Arial" w:hAnsi="Arial" w:cs="Arial"/>
          <w:color w:val="212121"/>
          <w:sz w:val="24"/>
          <w:szCs w:val="24"/>
          <w:shd w:val="clear" w:color="auto" w:fill="FFFFFF"/>
          <w:lang w:eastAsia="el-GR"/>
        </w:rPr>
        <w:lastRenderedPageBreak/>
        <w:t>και των εργαζομένων. Αυτή η σύμβαση προέβλεπε ότι οι δύο τορπιλάκατοι θα είχαν παραδοθεί τον Ιούνιο του 2018. Για διάφορους λόγους που δεν είναι της παρούσης να αναλύσω, υπήρξαν αλλεπάλληλες καθυστερήσεις. Οι είκοσι εννέα μήνες διάρκεια, κατά τους οποίους θα ολοκληρώνονταν οι δύο τορπιλάκατοι, από ό,τι φάνηκε δεν ήταν αρκετοί και προέκυψαν τρεις παρατάσεις. Η πρώτη ήταν μέχρι την 1</w:t>
      </w:r>
      <w:r w:rsidRPr="007B1602">
        <w:rPr>
          <w:rFonts w:ascii="Arial" w:hAnsi="Arial" w:cs="Arial"/>
          <w:color w:val="212121"/>
          <w:sz w:val="24"/>
          <w:szCs w:val="24"/>
          <w:shd w:val="clear" w:color="auto" w:fill="FFFFFF"/>
          <w:vertAlign w:val="superscript"/>
          <w:lang w:eastAsia="el-GR"/>
        </w:rPr>
        <w:t>η</w:t>
      </w:r>
      <w:r w:rsidRPr="007B1602">
        <w:rPr>
          <w:rFonts w:ascii="Arial" w:hAnsi="Arial" w:cs="Arial"/>
          <w:color w:val="212121"/>
          <w:sz w:val="24"/>
          <w:szCs w:val="24"/>
          <w:shd w:val="clear" w:color="auto" w:fill="FFFFFF"/>
          <w:lang w:eastAsia="el-GR"/>
        </w:rPr>
        <w:t xml:space="preserve"> Ιουνίου του 2019 –ένας χρόνος, δηλαδή- η δεύτερη μέχρι τον Σεπτέμβρη του 2019- δηλαδή, έξι μήνες- και η τρίτη μέχρι τον Μάρτιο του 2020 –προσφάτως δηλαδή- για άλλους έξι μήνες.</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Η τορπιλάκατος υπ’ αριθμόν «6», η προτελευταία δηλαδή, είναι σχεδόν ολοκληρωμένη. Το Ναυτικό δηλώνει ότι μπορεί να εκτελέσει τις λίγες εργασίες που έχουν απομείνει με δικές του δυνάμεις και, όπως καταλαβαίνετε, δεδομένης της κατεπείγουσας ανάγκης να παραληφθεί αυτό το πλοίο και να ενταχθεί επιχειρησιακά στις δυνάμεις του Πολεμικού Ναυτικού, αποφασίσαμε να δώσουμε αυτή την τρίμηνη παράταση, ώστε με βάση αυτά που συμφωνήθηκαν, αρχές Ιουνίου το πολύ-πολύ το πλοίο αυτό να παραδοθεί στο Πολεμικό Ναυτικό, για να το ολοκληρώσουν στο 100%. Αυτή τη στιγμή βρίσκεται σε ποσοστό ολοκλήρωσης περίπου 95%. Λίγο έμεινε δηλαδή.</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 xml:space="preserve">Παράλληλα, όσον αφορά την έβδομη τορπιλάκατο, δηλαδή την τελευταία που έχουν αναλάβει τα ναυπηγεία Ελευσίνος να ναυπηγήσουν, απομένουν περισσότερες εργασίες να ολοκληρωθούν. Όμως, αυτό το πλοίο παραμένει </w:t>
      </w:r>
      <w:r w:rsidRPr="007B1602">
        <w:rPr>
          <w:rFonts w:ascii="Arial" w:hAnsi="Arial" w:cs="Arial"/>
          <w:color w:val="212121"/>
          <w:sz w:val="24"/>
          <w:szCs w:val="24"/>
          <w:shd w:val="clear" w:color="auto" w:fill="FFFFFF"/>
          <w:lang w:eastAsia="el-GR"/>
        </w:rPr>
        <w:lastRenderedPageBreak/>
        <w:t>στην αρμοδιότητα –αν μπορώ να το πω αυτό- των ναυπηγείων Ελευσίνας και εάν οι εργαζόμενοι ανησυχούν ότι θα μείνουν χωρίς δουλειά, αυτή είναι και η απάντηση, ότι δεν θα μείνουν χωρίς δουλειά, αφού θα μπορούν να ασχοληθούν απρόσκοπτα με την ολοκλήρωση των εργασιών, με τους ταχείς ρυθμούς που απαιτούνται λόγω της συγκυρίας και των περιστάσεων, αλλά και της έβδομης τορπιλακάτου.</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 xml:space="preserve">Επομένως παραλαμβάνει το Ναυτικό –και είναι κομμάτι της συμφωνίας που αποτυπώνεται σε αυτή την τροπολογία που κατατίθεται- την τορπιλάκατο υπ’ αριθμόν «6» σχεδόν ολοκληρωμένη και απομένει η τελευταία υπ’ αριθμόν «7» τορπιλάκατος, προκειμένου να συνεχιστεί η ναυπήγησή της στα ναυπηγεία Ελευσίνας και, ει δυνατόν, οι εργαζόμενοι όχι μόνο να συνεχίσουν να δουλεύουν σε ένα καράβι που είναι απολύτως απαραίτητο στο Πολεμικό Ναυτικό, αλλά από εκεί και πέρα να δούμε τι άλλο θα κάνουμε, δεδομένου ότι υπάρχουν και κάποιες προτάσεις στο τραπέζι επενδυτικής φύσεως για τα ναυπηγεία της Ελευσίνας. </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 xml:space="preserve">Όμως, αυτό είναι μία εντελώς άλλη υπόθεση. Είναι μία υπόθεση που δεν χειρίζεται το Υπουργείο Εθνικής Άμυνας. Το Υπουργείο Εθνικής Άμυνας ενεργεί για λογαριασμό της προάσπισης των συμφερόντων των Ενόπλων Δυνάμεων. Και το απόλυτο συμφέρον των Ενόπλων Δυνάμεων αυτή την ώρα επιτάσσει το Πολεμικό Ναυτικό να πάρει τα πλοία που χρειάζεται απαραιτήτως. </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lastRenderedPageBreak/>
        <w:t>Με αυτή τη λογική κατατίθεται αυτή η τροπολογία για έξι μήνες παράταση για τον Σκαραμαγκά, εις τον οποίον συντηρούνται τα υποβρύχια και συναφή πλοία και τρεις μήνες για την Ελευσίνα, προκειμένου να ολοκληρωθεί η ναυπήγηση της μίας από τις δύο τορπιλακάτους και να συνεχιστεί η ναυπήγηση της άλλης. Η ιδιοκτησία των ναυπηγείων, προφανώς, θα υποβάλει κάποιο σχέδιο σχετικά με το χρονοδιάγραμμα των εργασιών για την ολοκλήρωση στη ναυπήγηση της εβδόμης τορπιλακάτου. Αυτό θα γίνει εντός των ημερών. Σε κάθε περίπτωση, όμως, για να μην εξακολουθεί να υπάρχει αυτή η αβεβαιότητα στους εργαζόμενους –οι οποίοι βέβαια παρεμπιπτόντως περιμένουν και να πληρωθούν- γι’ αυτόν τον λόγο έγινε αυτή η επίσπευση να κατατεθεί αυτή η τροπολογία στο νομοσχέδιο που συζητείται σήμερα, ώστε ακόμα και δυο-τρεις μέρες που χρειάζεται, να επισπεύσουμε. Είναι εύλογη η αγωνία τους και απολύτως δικαιολογημένη. Από εκεί και πέρα, πρέπει να δούμε πώς θα πάμε στη συνέχεια.</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Επομένως, κύριε Πρόεδρε, κυρίες και κύριοι συνάδελφοι, αυτό είναι το περιεχόμενο της τροπολογίας και σας καλώ –όπως, άλλωστε, αντιλαμβάνομαι ότι αυτή είναι η διάθεση στο Σώμα- να την υπερψηφίσετε, προκειμένου να λυθεί σε ένα αρκετά μεγάλο ποσοστό το πρόβλημα που έχει δημιουργηθεί και από εκεί και πέρα να δούμε πώς θα το λύσουμε και συνολικά.</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Σας ευχαριστώ, κύριε Πρόεδρε.</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b/>
          <w:color w:val="212121"/>
          <w:sz w:val="24"/>
          <w:szCs w:val="24"/>
          <w:shd w:val="clear" w:color="auto" w:fill="FFFFFF"/>
          <w:lang w:eastAsia="el-GR"/>
        </w:rPr>
        <w:lastRenderedPageBreak/>
        <w:t xml:space="preserve">ΠΡΟΕΔΡΕΥΩΝ (Αθανάσιος Μπούρας): </w:t>
      </w:r>
      <w:r w:rsidRPr="007B1602">
        <w:rPr>
          <w:rFonts w:ascii="Arial" w:hAnsi="Arial" w:cs="Arial"/>
          <w:color w:val="212121"/>
          <w:sz w:val="24"/>
          <w:szCs w:val="24"/>
          <w:shd w:val="clear" w:color="auto" w:fill="FFFFFF"/>
          <w:lang w:eastAsia="el-GR"/>
        </w:rPr>
        <w:t>Ο κ. Βασίλειος Κεγκέρογλου ως Κοινοβουλευτικός Εκπρόσωπος του Κινήματος Αλλαγής ζήτησε τον λόγο επί της τροπολογίας, φαντάζομαι.</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b/>
          <w:color w:val="212121"/>
          <w:sz w:val="24"/>
          <w:szCs w:val="24"/>
          <w:shd w:val="clear" w:color="auto" w:fill="FFFFFF"/>
          <w:lang w:eastAsia="el-GR"/>
        </w:rPr>
        <w:t xml:space="preserve">ΒΑΣΙΛΕΙΟΣ ΚΕΓΚΕΡΟΓΛΟΥ: </w:t>
      </w:r>
      <w:r w:rsidRPr="007B1602">
        <w:rPr>
          <w:rFonts w:ascii="Arial" w:hAnsi="Arial" w:cs="Arial"/>
          <w:color w:val="212121"/>
          <w:sz w:val="24"/>
          <w:szCs w:val="24"/>
          <w:shd w:val="clear" w:color="auto" w:fill="FFFFFF"/>
          <w:lang w:eastAsia="el-GR"/>
        </w:rPr>
        <w:t xml:space="preserve">Ευχαριστώ, κύριε Πρόεδρε. </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Δεν θα μιλήσω παραπάνω από τρία λεπτά…</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b/>
          <w:color w:val="212121"/>
          <w:sz w:val="24"/>
          <w:szCs w:val="24"/>
          <w:shd w:val="clear" w:color="auto" w:fill="FFFFFF"/>
          <w:lang w:eastAsia="el-GR"/>
        </w:rPr>
        <w:t xml:space="preserve">ΠΡΟΕΔΡΕΥΩΝ (Αθανάσιος Μπούρας): </w:t>
      </w:r>
      <w:r w:rsidRPr="007B1602">
        <w:rPr>
          <w:rFonts w:ascii="Arial" w:hAnsi="Arial" w:cs="Arial"/>
          <w:color w:val="212121"/>
          <w:sz w:val="24"/>
          <w:szCs w:val="24"/>
          <w:shd w:val="clear" w:color="auto" w:fill="FFFFFF"/>
          <w:lang w:eastAsia="el-GR"/>
        </w:rPr>
        <w:t>Θα ήθελα να πω, μάλιστα, ότι από ό,τι βλέπω είναι και ο μόνος που είναι παρών αυτή τη στιγμή και ήταν στη χθεσινή Διάσκεψη των Προέδρων που συζητήθηκε το θέμα. Οι συνάδελφοι μπορούν να ρωτήσουν τον εκπρόσωπό τους στη Διάσκεψη των Προέδρων και θα δουν ότι όσα εγώ προείπα είναι αληθή.</w:t>
      </w:r>
    </w:p>
    <w:p w:rsidR="007B1602" w:rsidRPr="007B1602" w:rsidRDefault="007B1602" w:rsidP="007B1602">
      <w:pPr>
        <w:spacing w:after="160" w:line="600" w:lineRule="auto"/>
        <w:ind w:firstLine="720"/>
        <w:jc w:val="both"/>
        <w:rPr>
          <w:rFonts w:ascii="Arial" w:hAnsi="Arial" w:cs="Arial"/>
          <w:color w:val="000000" w:themeColor="text1"/>
          <w:sz w:val="24"/>
          <w:szCs w:val="24"/>
          <w:shd w:val="clear" w:color="auto" w:fill="FFFFFF"/>
          <w:lang w:eastAsia="el-GR"/>
        </w:rPr>
      </w:pPr>
      <w:r w:rsidRPr="007B1602">
        <w:rPr>
          <w:rFonts w:ascii="Arial" w:hAnsi="Arial" w:cs="Arial"/>
          <w:b/>
          <w:color w:val="000000" w:themeColor="text1"/>
          <w:sz w:val="24"/>
          <w:szCs w:val="24"/>
          <w:shd w:val="clear" w:color="auto" w:fill="FFFFFF"/>
          <w:lang w:eastAsia="el-GR"/>
        </w:rPr>
        <w:t xml:space="preserve">ΒΑΣΙΛΕΙΟΣ ΚΕΓΚΕΡΟΓΛΟΥ: </w:t>
      </w:r>
      <w:r w:rsidRPr="007B1602">
        <w:rPr>
          <w:rFonts w:ascii="Arial" w:hAnsi="Arial" w:cs="Arial"/>
          <w:color w:val="000000" w:themeColor="text1"/>
          <w:sz w:val="24"/>
          <w:szCs w:val="24"/>
          <w:shd w:val="clear" w:color="auto" w:fill="FFFFFF"/>
          <w:lang w:eastAsia="el-GR"/>
        </w:rPr>
        <w:t>Κύριε Πρόεδρε, κι εσείς ως μετέχων στη διάσκεψη μπορείτε να ενημερώσετε.</w:t>
      </w:r>
    </w:p>
    <w:p w:rsidR="007B1602" w:rsidRPr="007B1602" w:rsidRDefault="007B1602" w:rsidP="007B1602">
      <w:pPr>
        <w:spacing w:after="160" w:line="600" w:lineRule="auto"/>
        <w:ind w:firstLine="720"/>
        <w:jc w:val="both"/>
        <w:rPr>
          <w:rFonts w:ascii="Arial" w:hAnsi="Arial" w:cs="Arial"/>
          <w:bCs/>
          <w:sz w:val="24"/>
          <w:szCs w:val="24"/>
          <w:shd w:val="clear" w:color="auto" w:fill="FFFFFF"/>
          <w:lang w:eastAsia="el-GR"/>
        </w:rPr>
      </w:pPr>
      <w:r w:rsidRPr="007B1602">
        <w:rPr>
          <w:rFonts w:ascii="Arial" w:hAnsi="Arial" w:cs="Arial"/>
          <w:color w:val="000000" w:themeColor="text1"/>
          <w:sz w:val="24"/>
          <w:szCs w:val="24"/>
          <w:shd w:val="clear" w:color="auto" w:fill="FFFFFF"/>
          <w:lang w:eastAsia="el-GR"/>
        </w:rPr>
        <w:t xml:space="preserve">Εμείς εκφράζουμε την ικανοποίησή μας κατ’ αρχάς που της διασκέψεως προηγήθηκε άλλη συζήτηση στην Επιτροπή Εξοπλιστικών Προγραμμάτων, όπου ζητήσαμε πράγματι να έρθουν αυτές οι δύο τροπολογίες στο νομοσχέδιο που θα συζητηθεί τούτη την εβδομάδα και όχι την επόμενη, προκειμένου να καταβληθούν απρόσκοπτα οι αμοιβές που οφείλονται στους εργαζόμενους, αλλά να διασφαλιστεί η εργασία τους και για το επόμενο διάστημα και, βεβαίως, </w:t>
      </w:r>
      <w:r w:rsidRPr="007B1602">
        <w:rPr>
          <w:rFonts w:ascii="Arial" w:hAnsi="Arial" w:cs="Arial"/>
          <w:color w:val="212121"/>
          <w:sz w:val="24"/>
          <w:szCs w:val="24"/>
          <w:shd w:val="clear" w:color="auto" w:fill="FFFFFF"/>
          <w:lang w:eastAsia="el-GR"/>
        </w:rPr>
        <w:t xml:space="preserve">να διασφαλιστούν και τα συμφέροντα του Πολεμικού Ναυτικού, του ελληνικού </w:t>
      </w:r>
      <w:r w:rsidRPr="007B1602">
        <w:rPr>
          <w:rFonts w:ascii="Arial" w:hAnsi="Arial" w:cs="Arial"/>
          <w:color w:val="212121"/>
          <w:sz w:val="24"/>
          <w:szCs w:val="24"/>
          <w:shd w:val="clear" w:color="auto" w:fill="FFFFFF"/>
          <w:lang w:eastAsia="el-GR"/>
        </w:rPr>
        <w:lastRenderedPageBreak/>
        <w:t>δημοσίου, αναφορικά με τα ζητήματα που έχουν να κάνουν με την εθνική άμυνα.</w:t>
      </w:r>
    </w:p>
    <w:p w:rsidR="007B1602" w:rsidRPr="007B1602" w:rsidRDefault="007B1602" w:rsidP="007B1602">
      <w:pPr>
        <w:suppressAutoHyphen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Όμως εδώ τελειώνει και το καλό. Από εκεί και πέρα οφείλω -βεβαίως δηλώνοντας ότι όχι μόνο ζητήσαμε να έρθουν, αλλά θα τις ψηφίσουμε κιόλας- να πω ότι το πρόβλημα είναι μεγαλύτερο -το είπε ο Υπουργός- δεν λύνεται μόνο με τη μία τροπολογία του Υπουργείου Άμυνας, ακόμα και σε συνεργασία με τα Υπουργεία. Χρειάζεται δραστικότερη παρέμβαση. </w:t>
      </w:r>
    </w:p>
    <w:p w:rsidR="007B1602" w:rsidRPr="007B1602" w:rsidRDefault="007B1602" w:rsidP="007B1602">
      <w:pPr>
        <w:suppressAutoHyphen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Παραδείγματος χάριν, για το θέμα των Ναυπηγείων Ελευσίνας, επιλέχθηκε το 2017-2018 αυτή η μέθοδος ως έσχατη λύση για να μην έχουμε τα χειρότερα. Όμως η εθνική άμυνα της χώρας έχει υποστεί μία τεράστια ζημιά. Η καθυστέρηση για δύο χρόνια, που έχει ήδη συμβεί, είναι μία τεράστια ζημιά που έχει υποστεί η εθνική άμυνα. Δεν έχει συμβεί κάτι. Και λέει ο άλλος: «Κι αν είχε συμβεί;». Και λέω εγώ: Μα, δεν θα βαδίσουμε με βάση την ανευθυνότητα του κάθε ιδιώτη να ανταποκριθεί στις συμβατικές υποχρεώσεις του, όπως όφειλε. </w:t>
      </w:r>
    </w:p>
    <w:p w:rsidR="007B1602" w:rsidRPr="007B1602" w:rsidRDefault="007B1602" w:rsidP="007B1602">
      <w:pPr>
        <w:suppressAutoHyphen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Γι’ αυτό, κύριε Υπουργέ, θα σας καλέσω, μετά τη θετική μας στήριξη στις δύο τροπολογίες, να αναλάβετε πρωτοβουλία μαζί με τον Υπουργό Οικονομικών για τη διασφάλιση των συμφερόντων του ελληνικού δημοσίου. Οι μετοχές του ιδιώτη στα Ναυπηγεία Ελευσίνας έπρεπε ήδη να έχουν δεσμευτεί από το ελληνικό δημόσιο. Καταθέτουμε αυτή την πρόταση, να διεκδικήσει το </w:t>
      </w:r>
      <w:r w:rsidRPr="007B1602">
        <w:rPr>
          <w:rFonts w:ascii="Arial" w:hAnsi="Arial"/>
          <w:sz w:val="24"/>
          <w:szCs w:val="24"/>
          <w:lang w:eastAsia="el-GR"/>
        </w:rPr>
        <w:lastRenderedPageBreak/>
        <w:t>ελληνικό δημόσιο τα δικαιώματά του για τη ζημιά την οποία έχει ήδη υποστεί, για την ασυνέπεια του ιδιώτη, ο οποίος μάλιστα -από ό,τι πληροφορούμαι- δεν ενδιαφέρεται και τόσο ούτε για τη διασφάλιση των συμφερόντων των εργαζομένων ούτε των συμφερόντων του ελληνικού δημοσίου. Οι εργαζόμενοι είναι το πρώτο, μαζί με την εθνική άμυνα, βεβαίως, που είναι για όλους προτεραιότητα. Εμείς θα στηρίξουμε κάθε πρωτοβουλία στην κατεύθυνση αυτή. Περιμένουμε, όμως, να αναληφθεί.</w:t>
      </w:r>
    </w:p>
    <w:p w:rsidR="007B1602" w:rsidRPr="007B1602" w:rsidRDefault="007B1602" w:rsidP="007B1602">
      <w:pPr>
        <w:suppressAutoHyphens/>
        <w:spacing w:after="160" w:line="600" w:lineRule="auto"/>
        <w:ind w:firstLine="720"/>
        <w:jc w:val="both"/>
        <w:rPr>
          <w:rFonts w:ascii="Arial" w:hAnsi="Arial"/>
          <w:sz w:val="24"/>
          <w:szCs w:val="24"/>
          <w:lang w:eastAsia="el-GR"/>
        </w:rPr>
      </w:pPr>
      <w:r w:rsidRPr="007B1602">
        <w:rPr>
          <w:rFonts w:ascii="Arial" w:hAnsi="Arial"/>
          <w:b/>
          <w:sz w:val="24"/>
          <w:szCs w:val="24"/>
          <w:lang w:eastAsia="el-GR"/>
        </w:rPr>
        <w:t>ΝΙΚΟΛΑΟΣ ΠΑΝΑΓΙΩΤΟΠΟΥΛΟΣ (Υπουργός Εθνικής Άμυνας):</w:t>
      </w:r>
      <w:r w:rsidRPr="007B1602">
        <w:rPr>
          <w:rFonts w:ascii="Arial" w:hAnsi="Arial"/>
          <w:sz w:val="24"/>
          <w:szCs w:val="24"/>
          <w:lang w:eastAsia="el-GR"/>
        </w:rPr>
        <w:t xml:space="preserve"> Κύριε Πρόεδρε, μπορώ να έχω τον λόγο για ένα λεπτό;</w:t>
      </w:r>
    </w:p>
    <w:p w:rsidR="007B1602" w:rsidRPr="007B1602" w:rsidRDefault="007B1602" w:rsidP="007B1602">
      <w:pPr>
        <w:suppressAutoHyphens/>
        <w:spacing w:after="160" w:line="600" w:lineRule="auto"/>
        <w:ind w:firstLine="720"/>
        <w:jc w:val="both"/>
        <w:rPr>
          <w:rFonts w:ascii="Arial" w:hAnsi="Arial"/>
          <w:sz w:val="24"/>
          <w:szCs w:val="24"/>
          <w:lang w:eastAsia="el-GR"/>
        </w:rPr>
      </w:pPr>
      <w:r w:rsidRPr="007B1602">
        <w:rPr>
          <w:rFonts w:ascii="Arial" w:hAnsi="Arial"/>
          <w:b/>
          <w:sz w:val="24"/>
          <w:szCs w:val="24"/>
          <w:lang w:eastAsia="el-GR"/>
        </w:rPr>
        <w:t xml:space="preserve">ΠΡΟΕΔΡΕΥΩΝ (Αθανάσιος Μπούρας): </w:t>
      </w:r>
      <w:r w:rsidRPr="007B1602">
        <w:rPr>
          <w:rFonts w:ascii="Arial" w:hAnsi="Arial"/>
          <w:sz w:val="24"/>
          <w:szCs w:val="24"/>
          <w:lang w:eastAsia="el-GR"/>
        </w:rPr>
        <w:t>Κύριε Υπουργέ, έχετε τον λόγο.</w:t>
      </w:r>
    </w:p>
    <w:p w:rsidR="007B1602" w:rsidRPr="007B1602" w:rsidRDefault="007B1602" w:rsidP="007B1602">
      <w:pPr>
        <w:suppressAutoHyphens/>
        <w:spacing w:after="160" w:line="600" w:lineRule="auto"/>
        <w:ind w:firstLine="720"/>
        <w:jc w:val="both"/>
        <w:rPr>
          <w:rFonts w:ascii="Arial" w:hAnsi="Arial"/>
          <w:sz w:val="24"/>
          <w:szCs w:val="24"/>
          <w:lang w:eastAsia="el-GR"/>
        </w:rPr>
      </w:pPr>
      <w:r w:rsidRPr="007B1602">
        <w:rPr>
          <w:rFonts w:ascii="Arial" w:hAnsi="Arial"/>
          <w:b/>
          <w:sz w:val="24"/>
          <w:szCs w:val="24"/>
          <w:lang w:eastAsia="el-GR"/>
        </w:rPr>
        <w:t>ΝΙΚΟΛΑΟΣ ΠΑΝΑΓΙΩΤΟΠΟΥΛΟΣ (Υπουργός Εθνικής Άμυνας):</w:t>
      </w:r>
      <w:r w:rsidRPr="007B1602">
        <w:rPr>
          <w:rFonts w:ascii="Arial" w:hAnsi="Arial"/>
          <w:sz w:val="24"/>
          <w:szCs w:val="24"/>
          <w:lang w:eastAsia="el-GR"/>
        </w:rPr>
        <w:t xml:space="preserve"> Δεν θα μακρηγορήσω, κύριε Πρόεδρε. Ευχαριστώ για το λεπτό που μου δίνετε.</w:t>
      </w:r>
    </w:p>
    <w:p w:rsidR="007B1602" w:rsidRPr="007B1602" w:rsidRDefault="007B1602" w:rsidP="007B1602">
      <w:pPr>
        <w:suppressAutoHyphens/>
        <w:spacing w:after="160" w:line="600" w:lineRule="auto"/>
        <w:ind w:firstLine="720"/>
        <w:jc w:val="both"/>
        <w:rPr>
          <w:rFonts w:ascii="Arial" w:hAnsi="Arial"/>
          <w:sz w:val="24"/>
          <w:szCs w:val="24"/>
          <w:lang w:eastAsia="el-GR"/>
        </w:rPr>
      </w:pPr>
      <w:r w:rsidRPr="007B1602">
        <w:rPr>
          <w:rFonts w:ascii="Arial" w:hAnsi="Arial"/>
          <w:sz w:val="24"/>
          <w:szCs w:val="24"/>
          <w:lang w:eastAsia="el-GR"/>
        </w:rPr>
        <w:t>Κοιτάξτε, το ότι θέλουμε να εκπέμψουμε το σήμα ότι κάτι αλλάζει στην όλη μεταχείριση αυτής της ιστορίας προκύπτει, νομίζω, από τη μικρότερη παράταση που δίνουμε. Αν δίναμε, όπως γινόταν μέχρι τώρα, απλά μία ακόμα εξάμηνη παράταση, πολύ φοβούμαι ότι θα παρέρχετο αυτό το διάστημα και μετά από έξι μήνες -στην ουσία τέσσερις μήνες, δεδομένου ότι τους δύο τους έχουμε ήδη φάει, αφού δίδεται από την 1</w:t>
      </w:r>
      <w:r w:rsidRPr="007B1602">
        <w:rPr>
          <w:rFonts w:ascii="Arial" w:hAnsi="Arial"/>
          <w:sz w:val="24"/>
          <w:szCs w:val="24"/>
          <w:vertAlign w:val="superscript"/>
          <w:lang w:eastAsia="el-GR"/>
        </w:rPr>
        <w:t>η</w:t>
      </w:r>
      <w:r w:rsidRPr="007B1602">
        <w:rPr>
          <w:rFonts w:ascii="Arial" w:hAnsi="Arial"/>
          <w:sz w:val="24"/>
          <w:szCs w:val="24"/>
          <w:lang w:eastAsia="el-GR"/>
        </w:rPr>
        <w:t xml:space="preserve"> Απριλίου του 2020- θα ερχόμασταν </w:t>
      </w:r>
      <w:r w:rsidRPr="007B1602">
        <w:rPr>
          <w:rFonts w:ascii="Arial" w:hAnsi="Arial"/>
          <w:sz w:val="24"/>
          <w:szCs w:val="24"/>
          <w:lang w:eastAsia="el-GR"/>
        </w:rPr>
        <w:lastRenderedPageBreak/>
        <w:t>εδώ να διαπιστώσουμε ότι ακόμα δεν έχουν παραδοθεί τα πλοία, ότι έχει ολοκληρωθεί ένα ποσοστό μεγαλύτερο ενδεχομένως, η έκτη πήγε στο 98%, η τελευταία πήγε από το 60% στο 70%, αλλά πάλι τα ίδια. Το ότι θέλουμε να πιέσουμε προς πάσα κατεύθυνση και να εκπέμψουμε το σήμα ότι ο χρόνος τελειώνει και δεν μπορούμε να πάμε με τις ίδιες διαδικασίες, με την ίδια λογική από εδώ και πέρα, αποτυπώνεται στο ότι δίνουμε μία τρίμηνη παράταση.</w:t>
      </w:r>
    </w:p>
    <w:p w:rsidR="007B1602" w:rsidRPr="007B1602" w:rsidRDefault="007B1602" w:rsidP="007B1602">
      <w:pPr>
        <w:suppressAutoHyphen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Ελπίζω στο διάστημα αυτό, το οποίο ήδη τρέχει από τις αρχές Απριλίου, να γίνουν οι επαφές και οι συζητήσεις και οι διαπραγματεύσεις που πρέπει να γίνουν, όχι με μας όμως συμμετέχοντες, αλλά ανάμεσα στην ιδιοκτησία των Ναυπηγείων Ελευσίνας και σε αυτόν που ενδιαφέρεται για να επενδύσει σε αυτά -όπως ακούμε και διατείνεται και ο ίδιος έξω- έτσι ώστε να φτάσουμε σε μία συμφωνία. </w:t>
      </w:r>
    </w:p>
    <w:p w:rsidR="007B1602" w:rsidRPr="007B1602" w:rsidRDefault="007B1602" w:rsidP="007B1602">
      <w:pPr>
        <w:suppressAutoHyphen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Αυτή η συζήτηση, όμως, και αυτή η σημερινή πρωτοβουλία δεν έχει να κάνει με τον καταλογισμό ευθύνης για το τι έγινε έως τώρα. Πάμε να αλλάξουμε το τι έχει γίνει έως τώρα και να δώσουμε μία οριστική λύση σε ένα πρόβλημα το οποίο έχει εξελιχθεί λίγο σε έναν «γόρδιο δεσμό» κατά κάποιον τρόπο και πρέπει -εκ των πραγμάτων είμαστε αναγκασμένοι- να επιλύσουμε, να σπάσουμε κάποιους «γόρδιους δεσμούς», οι οποίοι έχουν να κάνουν με τον τρόπο που γίνονταν μέχρι τώρα τα εξοπλιστικά και λειτουργούσε η αμυντική </w:t>
      </w:r>
      <w:r w:rsidRPr="007B1602">
        <w:rPr>
          <w:rFonts w:ascii="Arial" w:hAnsi="Arial"/>
          <w:sz w:val="24"/>
          <w:szCs w:val="24"/>
          <w:lang w:eastAsia="el-GR"/>
        </w:rPr>
        <w:lastRenderedPageBreak/>
        <w:t>μας βιομηχανία. Αλλιώς δεν γίνεται. Είμαστε αναγκασμένοι από τις περιστάσεις να επισπεύσουμε, να τρέξουμε και να αναζητήσουμε λύσεις.</w:t>
      </w:r>
    </w:p>
    <w:p w:rsidR="007B1602" w:rsidRPr="007B1602" w:rsidRDefault="007B1602" w:rsidP="007B1602">
      <w:pPr>
        <w:suppressAutoHyphens/>
        <w:spacing w:after="160" w:line="600" w:lineRule="auto"/>
        <w:ind w:firstLine="720"/>
        <w:jc w:val="both"/>
        <w:rPr>
          <w:rFonts w:ascii="Arial" w:hAnsi="Arial"/>
          <w:sz w:val="24"/>
          <w:szCs w:val="24"/>
          <w:lang w:eastAsia="el-GR"/>
        </w:rPr>
      </w:pPr>
      <w:r w:rsidRPr="007B1602">
        <w:rPr>
          <w:rFonts w:ascii="Arial" w:hAnsi="Arial"/>
          <w:sz w:val="24"/>
          <w:szCs w:val="24"/>
          <w:lang w:eastAsia="el-GR"/>
        </w:rPr>
        <w:t>Η κουβέντα για την ενδεχόμενη έλευση κάποιου επενδυτή δεν αφορά το Υπουργείο Άμυνας. Το Υπουργείο Άμυνας είναι ο πελάτης, όπως έχω πει και σε αυτή την Αίθουσα, και μάλιστα ένας πελάτης για τον οποίο υπάρχει μεγάλη καθυστέρηση όσον αφορά την παραλαβή των προϊόντων που περιμένει αυτή τη στιγμή από τα συγκεκριμένα ναυπηγεία.</w:t>
      </w:r>
    </w:p>
    <w:p w:rsidR="007B1602" w:rsidRPr="007B1602" w:rsidRDefault="007B1602" w:rsidP="007B1602">
      <w:pPr>
        <w:suppressAutoHyphens/>
        <w:spacing w:after="160" w:line="600" w:lineRule="auto"/>
        <w:ind w:firstLine="720"/>
        <w:jc w:val="both"/>
        <w:rPr>
          <w:rFonts w:ascii="Arial" w:hAnsi="Arial"/>
          <w:sz w:val="24"/>
          <w:szCs w:val="24"/>
          <w:lang w:eastAsia="el-GR"/>
        </w:rPr>
      </w:pPr>
      <w:r w:rsidRPr="007B1602">
        <w:rPr>
          <w:rFonts w:ascii="Arial" w:hAnsi="Arial"/>
          <w:sz w:val="24"/>
          <w:szCs w:val="24"/>
          <w:lang w:eastAsia="el-GR"/>
        </w:rPr>
        <w:t>Όμως, δεν θέλω να εκτρέψω αυτή τη συζήτηση σε μία αφοριστική και ισοπεδωτική κουβέντα περί καταλογισμού ευθύνης κ.λπ.. Θέλω να πιστεύω ότι αυτό το διάστημα θα είναι ικανό, ώστε να δρομολογηθούν οι εξελίξεις. Αυτή τη συζήτηση δεν την επισπεύδει το Υπουργείο Εθνικής Άμυνας. Το Υπουργείο Εθνικής Άμυνας όμως έχει κάθε ενδιαφέρον να την παρακολουθεί με αγωνία για το μέλλον.</w:t>
      </w:r>
    </w:p>
    <w:p w:rsidR="007B1602" w:rsidRPr="007B1602" w:rsidRDefault="007B1602" w:rsidP="007B1602">
      <w:pPr>
        <w:suppressAutoHyphen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Ο στόχος μας είναι τα Ναυπηγεία Σκαραμαγκά και Ελευσίνας να μπουν σε μία νέα εποχή από την οποία το ναυτικό θα έχει μόνο πράγματα να ωφεληθεί και η χώρα κατά επέκταση, διότι μία αλλαγή εικόνας στα δύο ναυπηγεία έχει, αν θέλετε, και αναπτυξιακό αντίκτυπο και όχι μόνο αντίκτυπο που έχει να κάνει με τις ένοπλες δυνάμεις και την εθνική μας άμυνα. Και αν όλα πάνε καλά -εμείς θα κάνουμε ό,τι μπορούμε για να πάνε καλά-, θα μπορούσαν να σηματοδοτήσουν αυτές οι παρεμβάσεις, αυτή η περίοδος μία αλλαγή προς το </w:t>
      </w:r>
      <w:r w:rsidRPr="007B1602">
        <w:rPr>
          <w:rFonts w:ascii="Arial" w:hAnsi="Arial"/>
          <w:sz w:val="24"/>
          <w:szCs w:val="24"/>
          <w:lang w:eastAsia="el-GR"/>
        </w:rPr>
        <w:lastRenderedPageBreak/>
        <w:t>πολύ καλύτερο, όπως σας είπα, με θετικές συνέπειες για την εθνική οικονομία. Προς το παρόν, όμως, ας αρκεστούμε να υποστηρίξουμε αυτές τις τροπολογίες που δίνουν μία παράταση ζωής.</w:t>
      </w:r>
    </w:p>
    <w:p w:rsidR="007B1602" w:rsidRPr="007B1602" w:rsidRDefault="007B1602" w:rsidP="007B1602">
      <w:pPr>
        <w:suppressAutoHyphens/>
        <w:spacing w:after="160" w:line="600" w:lineRule="auto"/>
        <w:ind w:firstLine="720"/>
        <w:jc w:val="both"/>
        <w:rPr>
          <w:rFonts w:ascii="Arial" w:hAnsi="Arial"/>
          <w:sz w:val="24"/>
          <w:szCs w:val="24"/>
          <w:lang w:eastAsia="el-GR"/>
        </w:rPr>
      </w:pPr>
      <w:r w:rsidRPr="007B1602">
        <w:rPr>
          <w:rFonts w:ascii="Arial" w:hAnsi="Arial"/>
          <w:sz w:val="24"/>
          <w:szCs w:val="24"/>
          <w:lang w:eastAsia="el-GR"/>
        </w:rPr>
        <w:t>Όμως, όπως έχω πει επανειλημμένως, ο χρόνος τελειώνει. Επομένως όσοι ακούνε και όσοι ενδιαφέρονται για τη συζήτηση αυτή να το λάβουν αυτό υπόψη. Ο χρόνος τελειώνει. Επομένως ας επισπεύσουν ό,τι συζητάνε και ό,τι διαπραγματεύονται.</w:t>
      </w:r>
    </w:p>
    <w:p w:rsidR="007B1602" w:rsidRPr="007B1602" w:rsidRDefault="007B1602" w:rsidP="007B1602">
      <w:pPr>
        <w:suppressAutoHyphens/>
        <w:spacing w:after="160" w:line="600" w:lineRule="auto"/>
        <w:ind w:firstLine="720"/>
        <w:jc w:val="both"/>
        <w:rPr>
          <w:rFonts w:ascii="Arial" w:hAnsi="Arial"/>
          <w:sz w:val="24"/>
          <w:szCs w:val="24"/>
          <w:lang w:eastAsia="el-GR"/>
        </w:rPr>
      </w:pPr>
      <w:r w:rsidRPr="007B1602">
        <w:rPr>
          <w:rFonts w:ascii="Arial" w:hAnsi="Arial"/>
          <w:sz w:val="24"/>
          <w:szCs w:val="24"/>
          <w:lang w:eastAsia="el-GR"/>
        </w:rPr>
        <w:t>Σας ευχαριστώ.</w:t>
      </w:r>
    </w:p>
    <w:p w:rsidR="007B1602" w:rsidRPr="007B1602" w:rsidRDefault="007B1602" w:rsidP="007B1602">
      <w:pPr>
        <w:suppressAutoHyphens/>
        <w:spacing w:after="160" w:line="600" w:lineRule="auto"/>
        <w:ind w:firstLine="720"/>
        <w:jc w:val="both"/>
        <w:rPr>
          <w:rFonts w:ascii="Arial" w:hAnsi="Arial"/>
          <w:sz w:val="24"/>
          <w:szCs w:val="24"/>
          <w:lang w:eastAsia="el-GR"/>
        </w:rPr>
      </w:pPr>
      <w:r w:rsidRPr="007B1602">
        <w:rPr>
          <w:rFonts w:ascii="Arial" w:hAnsi="Arial"/>
          <w:b/>
          <w:sz w:val="24"/>
          <w:szCs w:val="24"/>
          <w:lang w:eastAsia="el-GR"/>
        </w:rPr>
        <w:t xml:space="preserve">ΠΡΟΕΔΡΕΥΩΝ (Αθανάσιος Μπούρας): </w:t>
      </w:r>
      <w:r w:rsidRPr="007B1602">
        <w:rPr>
          <w:rFonts w:ascii="Arial" w:hAnsi="Arial"/>
          <w:sz w:val="24"/>
          <w:szCs w:val="24"/>
          <w:lang w:eastAsia="el-GR"/>
        </w:rPr>
        <w:t>Πριν καλέσω στο Βήμα τον κ. Ανδριανό, για να κλείσουμε αυτή τη συζήτηση, να πω μόνο και ως Βουλευτής για πολλά χρόνια στην περιοχή, κύριε Κεγκέρογλου, και για τη δική σας ενημέρωση ότι το θέμα αυτό στην περιοχή προχωρά με πολύ ικανοποιητικό ρυθμό και βρίσκεται σε καλό στάδιο η διαδικασία να επανέλθει η κανονικότητα στη λειτουργία των Ναυπηγείων Ελευσίνας, η οποία ξεκίνησε από την προηγούμενη κυβέρνηση, προκειμένου να βρεθεί λύση. Είμαστε σε καλό στάδιο. Αυτά τα χειρίζεται ο Υπουργός Ανάπτυξης και Επενδύσεων.</w:t>
      </w:r>
    </w:p>
    <w:p w:rsidR="007B1602" w:rsidRPr="007B1602" w:rsidRDefault="007B1602" w:rsidP="007B1602">
      <w:pPr>
        <w:suppressAutoHyphens/>
        <w:spacing w:after="160" w:line="600" w:lineRule="auto"/>
        <w:ind w:firstLine="720"/>
        <w:jc w:val="both"/>
        <w:rPr>
          <w:rFonts w:ascii="Arial" w:hAnsi="Arial"/>
          <w:sz w:val="24"/>
          <w:szCs w:val="24"/>
          <w:lang w:eastAsia="el-GR"/>
        </w:rPr>
      </w:pPr>
      <w:r w:rsidRPr="007B1602">
        <w:rPr>
          <w:rFonts w:ascii="Arial" w:hAnsi="Arial"/>
          <w:sz w:val="24"/>
          <w:szCs w:val="24"/>
          <w:lang w:eastAsia="el-GR"/>
        </w:rPr>
        <w:t>Τον λόγο έχει ο κ. Ανδριανός για επτά λεπτά.</w:t>
      </w:r>
    </w:p>
    <w:p w:rsidR="007B1602" w:rsidRPr="007B1602" w:rsidRDefault="007B1602" w:rsidP="007B1602">
      <w:pPr>
        <w:suppressAutoHyphens/>
        <w:spacing w:after="160" w:line="600" w:lineRule="auto"/>
        <w:ind w:firstLine="720"/>
        <w:jc w:val="both"/>
        <w:rPr>
          <w:rFonts w:ascii="Arial" w:hAnsi="Arial"/>
          <w:sz w:val="24"/>
          <w:szCs w:val="24"/>
          <w:lang w:eastAsia="el-GR"/>
        </w:rPr>
      </w:pPr>
      <w:r w:rsidRPr="007B1602">
        <w:rPr>
          <w:rFonts w:ascii="Arial" w:hAnsi="Arial"/>
          <w:b/>
          <w:sz w:val="24"/>
          <w:szCs w:val="24"/>
          <w:lang w:eastAsia="el-GR"/>
        </w:rPr>
        <w:t>ΙΩΑΝΝΗΣ ΑΝΔΡΙΑΝΟΣ:</w:t>
      </w:r>
      <w:r w:rsidRPr="007B1602">
        <w:rPr>
          <w:rFonts w:ascii="Arial" w:hAnsi="Arial"/>
          <w:sz w:val="24"/>
          <w:szCs w:val="24"/>
          <w:lang w:eastAsia="el-GR"/>
        </w:rPr>
        <w:t xml:space="preserve"> Ευχαριστώ κύριε Πρόεδρε.</w:t>
      </w:r>
    </w:p>
    <w:p w:rsidR="007B1602" w:rsidRPr="007B1602" w:rsidRDefault="007B1602" w:rsidP="007B1602">
      <w:pPr>
        <w:suppressAutoHyphens/>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Είναι πολύ σημαντικό το βήμα και θετικό το πρόσημο της συγκεκριμένης τροπολογίας του Υπουργείου Εθνικής Άμυνας, γιατί πράγματι το Πολεμικό Ναυτικό αυτή τη στιγμή έχει ανάγκη τα πλοία που ναυπηγούνται στα δύο ναυπηγεία και με αυτή την τροπολογία θα ολοκληρωθούν οι εργασίες, όπως είπε ο Υπουργός Εθνικής Άμυνας, αλλά στηρίζονται ταυτόχρονα και οι εργαζόμενοι στα δύο ναυπηγεία.</w:t>
      </w:r>
    </w:p>
    <w:p w:rsidR="007B1602" w:rsidRPr="007B1602" w:rsidRDefault="007B1602" w:rsidP="007B1602">
      <w:pPr>
        <w:suppressAutoHyphen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Κυρίες και κύριοι συνάδελφοι, η κρίση της πανδημίας δημιούργησε νέα δεδομένα σε ολόκληρο τον πλανήτη. Χάθηκαν ανθρώπινες ζωές, δοκιμάστηκαν συστήματα υγείας, εκατομμύρια άνθρωποι έμειναν ξαφνικά χωρίς δουλειά, συνήθειες ζωής άλλαξαν από τη μία στιγμή στην άλλη. Ολόκληρος ο πλανήτης βρέθηκε ενώπιον μιας υγειονομικής κρίσης, μιας υγειονομικής πρόκλησης πρωτόγνωρης εδώ και πολλές δεκαετίες ως προς το μέγεθος και την έντασή της. Οι κυβερνήσεις ανά τον κόσμο χρειάστηκε να κάνουν δύσκολες σταθμίσεις, να ιεραρχήσουν προτεραιότητες, να αξιολογήσουν πιθανότητες, αλλά και να διασφαλίσουν την ομαλή επιστροφή στην κανονικότητα. </w:t>
      </w:r>
    </w:p>
    <w:p w:rsidR="007B1602" w:rsidRPr="007B1602" w:rsidRDefault="007B1602" w:rsidP="007B1602">
      <w:pPr>
        <w:suppressAutoHyphen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Μέσα σε αυτή την εξαιρετικά δύσκολη συνθήκη η Ελλάδα κατάφερε να δέχεται σήμερα τα εύσημα των ειδικών και να αποτελεί διεθνές παράδειγμα προς μίμηση, χάρη στην υπευθυνότητα των πολιτών, χάρη στην ετοιμότητα της Κυβέρνησης, χάρη στις έγκυρες και έγκαιρες συμβουλές των ειδικών επιστημόνων, χάρη στην ευσυνειδησία των επαγγελματιών της υγείας, που </w:t>
      </w:r>
      <w:r w:rsidRPr="007B1602">
        <w:rPr>
          <w:rFonts w:ascii="Arial" w:hAnsi="Arial"/>
          <w:sz w:val="24"/>
          <w:szCs w:val="24"/>
          <w:lang w:eastAsia="el-GR"/>
        </w:rPr>
        <w:lastRenderedPageBreak/>
        <w:t>έδωσαν τη μάχη στην πρώτη γραμμή. Μας δόθηκε, λοιπόν, η ευκαιρία να αναστρέψουμε την πολύ αρνητική διεθνή εικόνα, που είχε η χώρα μας μόλις πριν από λίγα χρόνια.</w:t>
      </w:r>
    </w:p>
    <w:p w:rsidR="007B1602" w:rsidRPr="007B1602" w:rsidRDefault="007B1602" w:rsidP="007B1602">
      <w:pPr>
        <w:suppressAutoHyphen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Η αλήθεια είναι, κυρίες και κύριοι συνάδελφοι, πως η συντριπτική πλειονότητα των Ελληνίδων και των Ελλήνων, ανεξάρτητα από ιδεολογικές καταβολές και εκλογικές προτιμήσεις, αισθάνεται σήμερα ανακούφιση που σε αυτή την εξαιρετικά δύσκολη στιγμή στο τιμόνι της χώρας βρίσκεται η Κυβέρνηση του Κυριάκου Μητσοτάκη και της Νέας Δημοκρατίας, ιδιαίτερα αν αναλογιστούμε τις εναλλακτικές. </w:t>
      </w:r>
    </w:p>
    <w:p w:rsidR="007B1602" w:rsidRPr="007B1602" w:rsidRDefault="007B1602" w:rsidP="007B1602">
      <w:pPr>
        <w:suppressAutoHyphens/>
        <w:spacing w:after="160" w:line="600" w:lineRule="auto"/>
        <w:ind w:firstLine="720"/>
        <w:jc w:val="both"/>
        <w:rPr>
          <w:rFonts w:ascii="Arial" w:hAnsi="Arial"/>
          <w:sz w:val="24"/>
          <w:szCs w:val="24"/>
          <w:lang w:eastAsia="el-GR"/>
        </w:rPr>
      </w:pPr>
      <w:r w:rsidRPr="007B1602">
        <w:rPr>
          <w:rFonts w:ascii="Arial" w:hAnsi="Arial"/>
          <w:sz w:val="24"/>
          <w:szCs w:val="24"/>
          <w:lang w:eastAsia="el-GR"/>
        </w:rPr>
        <w:t>Παραμένουμε, βεβαίως, όλοι σε επιφυλακή και επαγρύπνηση. Συνεχίζουμε να ακούμε τους ειδικούς και να τηρούμε απαρέγκλιτα τις συμβουλές και τις οδηγίες τους. Όμως, παράλληλα εργαζόμαστε με σοβαρότητα και υπευθυνότητα για την όσο το δυνατόν γρηγορότερη, πληρέστερη και δυναμικότερη ανάκαμψη της εθνικής μας οικονομίας από τις επιπτώσεις της πανδημίας.</w:t>
      </w:r>
    </w:p>
    <w:p w:rsidR="007B1602" w:rsidRPr="007B1602" w:rsidRDefault="007B1602" w:rsidP="007B1602">
      <w:pPr>
        <w:shd w:val="clear" w:color="auto" w:fill="FFFFFF"/>
        <w:spacing w:after="0" w:line="600" w:lineRule="auto"/>
        <w:ind w:firstLine="720"/>
        <w:jc w:val="both"/>
        <w:rPr>
          <w:rFonts w:ascii="Arial" w:hAnsi="Arial" w:cs="Arial"/>
          <w:color w:val="222222"/>
          <w:sz w:val="24"/>
          <w:szCs w:val="24"/>
          <w:lang w:eastAsia="el-GR"/>
        </w:rPr>
      </w:pPr>
      <w:r w:rsidRPr="007B1602">
        <w:rPr>
          <w:rFonts w:ascii="Arial" w:hAnsi="Arial" w:cs="Arial"/>
          <w:color w:val="222222"/>
          <w:sz w:val="24"/>
          <w:szCs w:val="24"/>
          <w:lang w:eastAsia="el-GR"/>
        </w:rPr>
        <w:t xml:space="preserve">Σε αυτή την κατεύθυνση ο τουρισμός, η «βαριά βιομηχανία», όπως συνηθίζουμε να λέμε, της χώρας μας, είναι από τους κλάδους που δέχτηκαν το βαρύτερο πλήγμα. Επιχειρήσεις δυσκολεύονται να επαναλειτουργήσουν, εργαζόμενοι χάνουν τη δουλειά τους, ενώ οι παράπλευρες συνέπειες ήδη </w:t>
      </w:r>
      <w:r w:rsidRPr="007B1602">
        <w:rPr>
          <w:rFonts w:ascii="Arial" w:hAnsi="Arial" w:cs="Arial"/>
          <w:color w:val="222222"/>
          <w:sz w:val="24"/>
          <w:szCs w:val="24"/>
          <w:lang w:eastAsia="el-GR"/>
        </w:rPr>
        <w:lastRenderedPageBreak/>
        <w:t>γίνονται ορατές σε ολόκληρες τις τοπικές οικονομίες των τουριστικών περιοχών.</w:t>
      </w:r>
    </w:p>
    <w:p w:rsidR="007B1602" w:rsidRPr="007B1602" w:rsidRDefault="007B1602" w:rsidP="007B1602">
      <w:pPr>
        <w:shd w:val="clear" w:color="auto" w:fill="FFFFFF"/>
        <w:spacing w:after="0" w:line="600" w:lineRule="auto"/>
        <w:ind w:firstLine="720"/>
        <w:jc w:val="both"/>
        <w:rPr>
          <w:rFonts w:ascii="Arial" w:hAnsi="Arial" w:cs="Arial"/>
          <w:color w:val="222222"/>
          <w:sz w:val="24"/>
          <w:szCs w:val="24"/>
          <w:lang w:eastAsia="el-GR"/>
        </w:rPr>
      </w:pPr>
      <w:r w:rsidRPr="007B1602">
        <w:rPr>
          <w:rFonts w:ascii="Arial" w:hAnsi="Arial" w:cs="Arial"/>
          <w:color w:val="222222"/>
          <w:sz w:val="24"/>
          <w:szCs w:val="24"/>
          <w:lang w:eastAsia="el-GR"/>
        </w:rPr>
        <w:t>Απέναντι, λοιπόν, σε αυτή την πραγματικότητα η πολιτική της Κυβέρνησης ορθά και υπεύθυνα κινείται σε τρεις ταυτόχρονα άξονες: Πρώτον, στη λήψη όλων των εφικτών απαραίτητων μέτρων για τη στήριξη των επιχειρήσεων και των εργαζομένων μέχρι την επιστροφή στην κανονικότητα. Δεύτερον, στο προσεκτικό άνοιγμα της οικονομίας και την κεφαλαιοποίηση της παγκόσμιας πολύ θετικής εικόνας που απέκτησε η πατρίδα μας ως ασφαλής ποιοτικός προορισμός. Τρίτον, στον εκσυγχρονισμό του θεσμικού πλαισίου για την τουριστική ανάπτυξη, ώστε να είμαστε σε θέση να αξιοποιήσουμε ακόμα πιο αποτελεσματικά αυτό το τεράστιο συγκριτικό μας πλεονέκτημα.</w:t>
      </w:r>
    </w:p>
    <w:p w:rsidR="007B1602" w:rsidRPr="007B1602" w:rsidRDefault="007B1602" w:rsidP="007B1602">
      <w:pPr>
        <w:shd w:val="clear" w:color="auto" w:fill="FFFFFF"/>
        <w:spacing w:after="0" w:line="600" w:lineRule="auto"/>
        <w:ind w:firstLine="720"/>
        <w:jc w:val="both"/>
        <w:rPr>
          <w:rFonts w:ascii="Arial" w:hAnsi="Arial" w:cs="Arial"/>
          <w:color w:val="222222"/>
          <w:sz w:val="24"/>
          <w:szCs w:val="24"/>
          <w:lang w:eastAsia="el-GR"/>
        </w:rPr>
      </w:pPr>
      <w:r w:rsidRPr="007B1602">
        <w:rPr>
          <w:rFonts w:ascii="Arial" w:hAnsi="Arial" w:cs="Arial"/>
          <w:color w:val="222222"/>
          <w:sz w:val="24"/>
          <w:szCs w:val="24"/>
          <w:lang w:eastAsia="el-GR"/>
        </w:rPr>
        <w:t>Αυτή είναι και η λογική του νομοσχεδίου που συζητάμε σήμερα. Είναι ένα νομοσχέδιο που απλουστεύει διαδικασίες, απαλείφει γραφειοκρατικά εμπόδια, καλύπτει κενά στην ισχύουσα νομοθεσία και δημιουργεί προϋποθέσεις για δυναμική ενίσχυση του τουριστικού κλάδου.</w:t>
      </w:r>
    </w:p>
    <w:p w:rsidR="007B1602" w:rsidRPr="007B1602" w:rsidRDefault="007B1602" w:rsidP="007B1602">
      <w:pPr>
        <w:shd w:val="clear" w:color="auto" w:fill="FFFFFF"/>
        <w:spacing w:after="0" w:line="600" w:lineRule="auto"/>
        <w:ind w:firstLine="720"/>
        <w:jc w:val="both"/>
        <w:rPr>
          <w:rFonts w:ascii="Arial" w:hAnsi="Arial" w:cs="Arial"/>
          <w:color w:val="222222"/>
          <w:sz w:val="24"/>
          <w:szCs w:val="24"/>
          <w:lang w:eastAsia="el-GR"/>
        </w:rPr>
      </w:pPr>
      <w:r w:rsidRPr="007B1602">
        <w:rPr>
          <w:rFonts w:ascii="Arial" w:hAnsi="Arial" w:cs="Arial"/>
          <w:color w:val="222222"/>
          <w:sz w:val="24"/>
          <w:szCs w:val="24"/>
          <w:lang w:eastAsia="el-GR"/>
        </w:rPr>
        <w:t xml:space="preserve">Σταθερός στόχος της εθνικής μας στρατηγικής είναι η προσέλκυση ποιοτικού τουρισμού, η επιμήκυνση της τουριστικής περιόδου, η αύξηση της επισκεψιμότητας και όλα αυτά, βεβαίως, με σεβασμό στο περιβάλλον, τον πολιτισμό και την ιστορία του τόπου μας. Για να πετύχουμε αυτό, πρέπει μεταξύ άλλων να είμαστε πρωτοπόροι σε ό,τι αφορά το ρυθμιστικό περιβάλλον. Είναι </w:t>
      </w:r>
      <w:r w:rsidRPr="007B1602">
        <w:rPr>
          <w:rFonts w:ascii="Arial" w:hAnsi="Arial" w:cs="Arial"/>
          <w:color w:val="222222"/>
          <w:sz w:val="24"/>
          <w:szCs w:val="24"/>
          <w:lang w:eastAsia="el-GR"/>
        </w:rPr>
        <w:lastRenderedPageBreak/>
        <w:t>χαρακτηριστικό ότι στον καταδυτικό τουρισμό το πρώτο βήμα έγινε με τον ν.3409/2005 από την κυβέρνηση του Κώστα Καραμανλή, όπως ανέφερε και ο Υπουργός Τουρισμού στην ομιλία του στην επιτροπή, αλλά μέχρι σήμερα δεν προχώρησαν τα αναγκαία επόμενα βήματα με την ταχύτητα που έπρεπε, την ώρα που ανταγωνίστριες χώρες έχουν δραστηριοποιηθεί δυναμικά σε αυτόν τον τομέα.</w:t>
      </w:r>
    </w:p>
    <w:p w:rsidR="007B1602" w:rsidRPr="007B1602" w:rsidRDefault="007B1602" w:rsidP="007B1602">
      <w:pPr>
        <w:shd w:val="clear" w:color="auto" w:fill="FFFFFF"/>
        <w:spacing w:after="0" w:line="600" w:lineRule="auto"/>
        <w:ind w:firstLine="720"/>
        <w:jc w:val="both"/>
        <w:rPr>
          <w:rFonts w:ascii="Arial" w:hAnsi="Arial" w:cs="Arial"/>
          <w:color w:val="222222"/>
          <w:sz w:val="24"/>
          <w:szCs w:val="24"/>
          <w:lang w:eastAsia="el-GR"/>
        </w:rPr>
      </w:pPr>
      <w:r w:rsidRPr="007B1602">
        <w:rPr>
          <w:rFonts w:ascii="Arial" w:hAnsi="Arial" w:cs="Arial"/>
          <w:color w:val="222222"/>
          <w:sz w:val="24"/>
          <w:szCs w:val="24"/>
          <w:lang w:eastAsia="el-GR"/>
        </w:rPr>
        <w:t>Το νομοσχέδιο, λοιπόν, αυτό εφαρμόζει βέλτιστες πρακτικές, προσαρμοσμένες στις ανάγκες της πατρίδας μας. Ενισχύει τον καταδυτικό τουρισμό, δηλαδή δημιουργεί νέες κατηγορίες τουριστικών προϊόντων, που απευθύνονται σε νέα και δυναμικά κοινά, διαλύει τη ρυθμιστική ασάφεια ως προς το χωροταξικό, συστήνει ένα πολύτιμο απαραίτητο διυπουργικό συμβουλευτικό όργανο, που θα εξετάζει τις παγκόσμιες εξελίξεις στον κλάδο και θα ανταποκρίνεται τάχιστα σε αυτές. Είναι ένα πολύ θετικό βήμα.</w:t>
      </w:r>
    </w:p>
    <w:p w:rsidR="007B1602" w:rsidRPr="007B1602" w:rsidRDefault="007B1602" w:rsidP="007B1602">
      <w:pPr>
        <w:shd w:val="clear" w:color="auto" w:fill="FFFFFF"/>
        <w:spacing w:after="0" w:line="600" w:lineRule="auto"/>
        <w:ind w:firstLine="720"/>
        <w:jc w:val="both"/>
        <w:rPr>
          <w:rFonts w:ascii="Arial" w:hAnsi="Arial" w:cs="Arial"/>
          <w:color w:val="222222"/>
          <w:sz w:val="24"/>
          <w:szCs w:val="24"/>
          <w:lang w:eastAsia="el-GR"/>
        </w:rPr>
      </w:pPr>
      <w:r w:rsidRPr="007B1602">
        <w:rPr>
          <w:rFonts w:ascii="Arial" w:hAnsi="Arial" w:cs="Arial"/>
          <w:color w:val="222222"/>
          <w:sz w:val="24"/>
          <w:szCs w:val="24"/>
          <w:lang w:eastAsia="el-GR"/>
        </w:rPr>
        <w:t>Θέλω στο σημείο αυτό να αναφερθώ και σε ένα άλλο θετικό βήμα, στην τροπολογία του Υπουργού Εσωτερικών, του Τάκη Θεοδωρικάκου, που στηρίζει την εστίαση και ρυθμίζει την αύξηση του αριθμού των τραπεζοκαθισμάτων στην εστίαση, που έχει τόσο πληγεί από την πανδημία, χωρίς να πληρώνουν επιπλέον τέλη.</w:t>
      </w:r>
    </w:p>
    <w:p w:rsidR="007B1602" w:rsidRPr="007B1602" w:rsidRDefault="007B1602" w:rsidP="007B1602">
      <w:pPr>
        <w:shd w:val="clear" w:color="auto" w:fill="FFFFFF"/>
        <w:spacing w:after="0" w:line="600" w:lineRule="auto"/>
        <w:ind w:firstLine="720"/>
        <w:jc w:val="both"/>
        <w:rPr>
          <w:rFonts w:ascii="Arial" w:hAnsi="Arial" w:cs="Arial"/>
          <w:color w:val="222222"/>
          <w:sz w:val="24"/>
          <w:szCs w:val="24"/>
          <w:lang w:eastAsia="el-GR"/>
        </w:rPr>
      </w:pPr>
      <w:r w:rsidRPr="007B1602">
        <w:rPr>
          <w:rFonts w:ascii="Arial" w:hAnsi="Arial" w:cs="Arial"/>
          <w:color w:val="222222"/>
          <w:sz w:val="24"/>
          <w:szCs w:val="24"/>
          <w:lang w:eastAsia="el-GR"/>
        </w:rPr>
        <w:t xml:space="preserve">Κυρίες και κύριοι συνάδελφοι, όπως όλοι μας σε αυτή την Αίθουσα, ακούω καθημερινά τη φωνή αγωνίας των ανθρώπων στον τόπο μου, στην </w:t>
      </w:r>
      <w:r w:rsidRPr="007B1602">
        <w:rPr>
          <w:rFonts w:ascii="Arial" w:hAnsi="Arial" w:cs="Arial"/>
          <w:color w:val="222222"/>
          <w:sz w:val="24"/>
          <w:szCs w:val="24"/>
          <w:lang w:eastAsia="el-GR"/>
        </w:rPr>
        <w:lastRenderedPageBreak/>
        <w:t>Αργολίδα και σε ολόκληρη τη χώρα, που μέσα σε αυτή την πανδημία βρέθηκαν από τη μια στιγμή στην άλλη σε δυσχερή θέση. Ταυτόχρονα, όμως, βλέπω την ελπίδα και την αισιοδοξία που γεννά η εικόνα της σοβαρότητας, της υπευθυνότητας και του αποτελέσματος που εκπέμπει η σημερινή Κυβέρνηση.</w:t>
      </w:r>
    </w:p>
    <w:p w:rsidR="007B1602" w:rsidRPr="007B1602" w:rsidRDefault="007B1602" w:rsidP="007B1602">
      <w:pPr>
        <w:shd w:val="clear" w:color="auto" w:fill="FFFFFF"/>
        <w:spacing w:after="0" w:line="600" w:lineRule="auto"/>
        <w:ind w:firstLine="720"/>
        <w:jc w:val="both"/>
        <w:rPr>
          <w:rFonts w:ascii="Arial" w:hAnsi="Arial" w:cs="Arial"/>
          <w:color w:val="222222"/>
          <w:sz w:val="24"/>
          <w:szCs w:val="24"/>
          <w:lang w:eastAsia="el-GR"/>
        </w:rPr>
      </w:pPr>
      <w:r w:rsidRPr="007B1602">
        <w:rPr>
          <w:rFonts w:ascii="Arial" w:hAnsi="Arial" w:cs="Arial"/>
          <w:color w:val="222222"/>
          <w:sz w:val="24"/>
          <w:szCs w:val="24"/>
          <w:lang w:eastAsia="el-GR"/>
        </w:rPr>
        <w:t>Όπως τόνισε και ο Πρωθυπουργός, τα νερά είναι αχαρτογράφητα. Όμως, κάνουμε με αυτοπεποίθηση ό,τι πρέπει να γίνει, ενισχύοντας τη θεσμική μας φαρέτρα για την ανάπτυξη και την κοινωνική συνοχή, αξιοποιώντας υπεύθυνα τα πολλά και σπουδαία συγκριτικά μας πλεονεκτήματα, όπως τον τουρισμό, επιδεικνύοντας έμπρακτα αλληλεγγύη απέναντι σε αυτούς που επλήγησαν σκληρότερα από αυτή τη δοκιμασία. Δημιουργούμε τις γερές βάσεις που θα μας επιτρέψουν να βγούμε από αυτή την περιπέτεια ισχυρότεροι, ως κράτος, ως κοινωνία και ως οικονομία.</w:t>
      </w:r>
    </w:p>
    <w:p w:rsidR="007B1602" w:rsidRPr="007B1602" w:rsidRDefault="007B1602" w:rsidP="007B1602">
      <w:pPr>
        <w:shd w:val="clear" w:color="auto" w:fill="FFFFFF"/>
        <w:spacing w:after="0" w:line="600" w:lineRule="auto"/>
        <w:ind w:firstLine="720"/>
        <w:jc w:val="both"/>
        <w:rPr>
          <w:rFonts w:ascii="Arial" w:hAnsi="Arial" w:cs="Arial"/>
          <w:color w:val="222222"/>
          <w:sz w:val="24"/>
          <w:szCs w:val="24"/>
          <w:lang w:eastAsia="el-GR"/>
        </w:rPr>
      </w:pPr>
      <w:r w:rsidRPr="007B1602">
        <w:rPr>
          <w:rFonts w:ascii="Arial" w:hAnsi="Arial" w:cs="Arial"/>
          <w:color w:val="222222"/>
          <w:sz w:val="24"/>
          <w:szCs w:val="24"/>
          <w:lang w:eastAsia="el-GR"/>
        </w:rPr>
        <w:t>Ευχαριστώ πολύ.</w:t>
      </w:r>
    </w:p>
    <w:p w:rsidR="007B1602" w:rsidRPr="007B1602" w:rsidRDefault="007B1602" w:rsidP="007B1602">
      <w:pPr>
        <w:spacing w:after="160" w:line="600" w:lineRule="auto"/>
        <w:ind w:firstLine="720"/>
        <w:jc w:val="center"/>
        <w:rPr>
          <w:rFonts w:ascii="Arial" w:hAnsi="Arial" w:cs="Arial"/>
          <w:sz w:val="24"/>
          <w:szCs w:val="24"/>
          <w:lang w:eastAsia="el-GR"/>
        </w:rPr>
      </w:pPr>
      <w:r w:rsidRPr="007B1602">
        <w:rPr>
          <w:rFonts w:ascii="Arial" w:hAnsi="Arial" w:cs="Arial"/>
          <w:sz w:val="24"/>
          <w:szCs w:val="24"/>
          <w:highlight w:val="white"/>
          <w:lang w:eastAsia="el-GR"/>
        </w:rPr>
        <w:t>(Χειροκροτήματα από την πτέρυγα της</w:t>
      </w:r>
      <w:r w:rsidRPr="007B1602">
        <w:rPr>
          <w:rFonts w:ascii="Arial" w:hAnsi="Arial" w:cs="Arial"/>
          <w:sz w:val="24"/>
          <w:szCs w:val="24"/>
          <w:lang w:eastAsia="el-GR"/>
        </w:rPr>
        <w:t xml:space="preserve"> Νέας Δημοκρατίας)</w:t>
      </w:r>
    </w:p>
    <w:p w:rsidR="007B1602" w:rsidRPr="007B1602" w:rsidRDefault="007B1602" w:rsidP="007B1602">
      <w:pPr>
        <w:shd w:val="clear" w:color="auto" w:fill="FFFFFF"/>
        <w:spacing w:after="0" w:line="600" w:lineRule="auto"/>
        <w:ind w:firstLine="720"/>
        <w:jc w:val="both"/>
        <w:rPr>
          <w:rFonts w:ascii="Arial" w:hAnsi="Arial" w:cs="Arial"/>
          <w:color w:val="222222"/>
          <w:sz w:val="24"/>
          <w:szCs w:val="24"/>
          <w:lang w:eastAsia="el-GR"/>
        </w:rPr>
      </w:pPr>
      <w:r w:rsidRPr="007B1602">
        <w:rPr>
          <w:rFonts w:ascii="Arial" w:hAnsi="Arial" w:cs="Arial"/>
          <w:b/>
          <w:bCs/>
          <w:sz w:val="24"/>
          <w:szCs w:val="24"/>
          <w:shd w:val="clear" w:color="auto" w:fill="FFFFFF"/>
          <w:lang w:eastAsia="zh-CN"/>
        </w:rPr>
        <w:t>ΠΡΟΕΔΡΕΥΩΝ (Αθανάσιος Μπούρας):</w:t>
      </w:r>
      <w:r w:rsidRPr="007B1602">
        <w:rPr>
          <w:rFonts w:ascii="Arial" w:hAnsi="Arial" w:cs="Arial"/>
          <w:bCs/>
          <w:sz w:val="24"/>
          <w:szCs w:val="24"/>
          <w:shd w:val="clear" w:color="auto" w:fill="FFFFFF"/>
          <w:lang w:eastAsia="zh-CN"/>
        </w:rPr>
        <w:t xml:space="preserve"> Και εμείς</w:t>
      </w:r>
      <w:r w:rsidRPr="007B1602">
        <w:rPr>
          <w:rFonts w:ascii="Arial" w:hAnsi="Arial" w:cs="Arial"/>
          <w:color w:val="222222"/>
          <w:sz w:val="24"/>
          <w:szCs w:val="24"/>
          <w:lang w:eastAsia="el-GR"/>
        </w:rPr>
        <w:t xml:space="preserve"> ευχαριστούμε, κύριε Ανδριανέ, γιατί ήταν και πολύ συνεπής στον χρόνο.</w:t>
      </w:r>
    </w:p>
    <w:p w:rsidR="007B1602" w:rsidRPr="007B1602" w:rsidRDefault="007B1602" w:rsidP="007B1602">
      <w:pPr>
        <w:shd w:val="clear" w:color="auto" w:fill="FFFFFF"/>
        <w:spacing w:after="0" w:line="600" w:lineRule="auto"/>
        <w:ind w:firstLine="720"/>
        <w:jc w:val="both"/>
        <w:rPr>
          <w:rFonts w:ascii="Arial" w:hAnsi="Arial" w:cs="Arial"/>
          <w:color w:val="222222"/>
          <w:sz w:val="24"/>
          <w:szCs w:val="24"/>
          <w:lang w:eastAsia="el-GR"/>
        </w:rPr>
      </w:pPr>
      <w:r w:rsidRPr="007B1602">
        <w:rPr>
          <w:rFonts w:ascii="Arial" w:hAnsi="Arial" w:cs="Arial"/>
          <w:color w:val="222222"/>
          <w:sz w:val="24"/>
          <w:szCs w:val="24"/>
          <w:lang w:eastAsia="el-GR"/>
        </w:rPr>
        <w:t>Συνεχίζουμε με τον κ. Αντώνη Μυλωνάκη από την Ελληνική Λύση για επτά λεπτά και μετά είναι ο κ. Κρίτων Αρσένης, ως Κοινοβουλευτικός Εκπρόσωπος, από το ΜέΡΑ25.</w:t>
      </w:r>
    </w:p>
    <w:p w:rsidR="007B1602" w:rsidRPr="007B1602" w:rsidRDefault="007B1602" w:rsidP="007B1602">
      <w:pPr>
        <w:shd w:val="clear" w:color="auto" w:fill="FFFFFF"/>
        <w:spacing w:after="0" w:line="600" w:lineRule="auto"/>
        <w:ind w:firstLine="720"/>
        <w:jc w:val="both"/>
        <w:rPr>
          <w:rFonts w:ascii="Arial" w:hAnsi="Arial" w:cs="Arial"/>
          <w:color w:val="222222"/>
          <w:sz w:val="24"/>
          <w:szCs w:val="24"/>
          <w:lang w:eastAsia="el-GR"/>
        </w:rPr>
      </w:pPr>
      <w:r w:rsidRPr="007B1602">
        <w:rPr>
          <w:rFonts w:ascii="Arial" w:hAnsi="Arial" w:cs="Arial"/>
          <w:color w:val="222222"/>
          <w:sz w:val="24"/>
          <w:szCs w:val="24"/>
          <w:lang w:eastAsia="el-GR"/>
        </w:rPr>
        <w:t>Κύριε Μυλωνάκη, έχετε τον λόγο.</w:t>
      </w:r>
    </w:p>
    <w:p w:rsidR="007B1602" w:rsidRPr="007B1602" w:rsidRDefault="007B1602" w:rsidP="007B1602">
      <w:pPr>
        <w:shd w:val="clear" w:color="auto" w:fill="FFFFFF"/>
        <w:spacing w:after="0" w:line="600" w:lineRule="auto"/>
        <w:ind w:firstLine="720"/>
        <w:jc w:val="both"/>
        <w:rPr>
          <w:rFonts w:ascii="Arial" w:hAnsi="Arial" w:cs="Arial"/>
          <w:color w:val="222222"/>
          <w:sz w:val="24"/>
          <w:szCs w:val="24"/>
          <w:lang w:eastAsia="el-GR"/>
        </w:rPr>
      </w:pPr>
      <w:r w:rsidRPr="007B1602">
        <w:rPr>
          <w:rFonts w:ascii="Arial" w:hAnsi="Arial" w:cs="Arial"/>
          <w:b/>
          <w:color w:val="222222"/>
          <w:sz w:val="24"/>
          <w:szCs w:val="24"/>
          <w:lang w:eastAsia="el-GR"/>
        </w:rPr>
        <w:lastRenderedPageBreak/>
        <w:t>ΑΝΤΩΝΙΟΣ ΜΥΛΩΝΑΚΗΣ:</w:t>
      </w:r>
      <w:r w:rsidRPr="007B1602">
        <w:rPr>
          <w:rFonts w:ascii="Arial" w:hAnsi="Arial" w:cs="Arial"/>
          <w:color w:val="222222"/>
          <w:sz w:val="24"/>
          <w:szCs w:val="24"/>
          <w:lang w:eastAsia="el-GR"/>
        </w:rPr>
        <w:t xml:space="preserve"> Ευχαριστώ, κύριε Πρόεδρε.</w:t>
      </w:r>
    </w:p>
    <w:p w:rsidR="007B1602" w:rsidRPr="007B1602" w:rsidRDefault="007B1602" w:rsidP="007B1602">
      <w:pPr>
        <w:shd w:val="clear" w:color="auto" w:fill="FFFFFF"/>
        <w:spacing w:after="0" w:line="600" w:lineRule="auto"/>
        <w:ind w:firstLine="720"/>
        <w:jc w:val="both"/>
        <w:rPr>
          <w:rFonts w:ascii="Arial" w:hAnsi="Arial" w:cs="Arial"/>
          <w:color w:val="222222"/>
          <w:sz w:val="24"/>
          <w:szCs w:val="24"/>
          <w:lang w:eastAsia="el-GR"/>
        </w:rPr>
      </w:pPr>
      <w:r w:rsidRPr="007B1602">
        <w:rPr>
          <w:rFonts w:ascii="Arial" w:hAnsi="Arial" w:cs="Arial"/>
          <w:color w:val="222222"/>
          <w:sz w:val="24"/>
          <w:szCs w:val="24"/>
          <w:lang w:eastAsia="el-GR"/>
        </w:rPr>
        <w:t>Κύριοι Υπουργοί, κυρίες και κύριοι συνάδελφοι, θα ήθελα να ξεκινήσω με αυτό το οποίο είπε προηγουμένως ο κύριος Υπουργός Εθνικής Άμυνας -το είχαμε συζητήσει, όπως είπε και ο κ. Κεγκέρογλου στην Επιτροπή Εξοπλιστικών προχθές- και αφορά και εσάς, κύριε Υπουργέ. Αυτή η αμηχανία των ελληνικών κυβερνήσεων, του δημοσίου να στηρίξει εργαζόμενους και επιχειρήσεις.</w:t>
      </w:r>
    </w:p>
    <w:p w:rsidR="007B1602" w:rsidRPr="007B1602" w:rsidRDefault="007B1602" w:rsidP="007B1602">
      <w:pPr>
        <w:shd w:val="clear" w:color="auto" w:fill="FFFFFF"/>
        <w:spacing w:after="0" w:line="600" w:lineRule="auto"/>
        <w:ind w:firstLine="720"/>
        <w:jc w:val="both"/>
        <w:rPr>
          <w:rFonts w:ascii="Arial" w:hAnsi="Arial" w:cs="Arial"/>
          <w:color w:val="222222"/>
          <w:sz w:val="24"/>
          <w:szCs w:val="24"/>
          <w:lang w:eastAsia="el-GR"/>
        </w:rPr>
      </w:pPr>
      <w:r w:rsidRPr="007B1602">
        <w:rPr>
          <w:rFonts w:ascii="Arial" w:hAnsi="Arial" w:cs="Arial"/>
          <w:color w:val="222222"/>
          <w:sz w:val="24"/>
          <w:szCs w:val="24"/>
          <w:lang w:eastAsia="el-GR"/>
        </w:rPr>
        <w:t>Εάν σε αυτή τη Βουλή -η οποία ομολογουμένως είναι μια Βουλή που προσπαθεί, με προτάσεις- και όσον αφορά την πλευρά μας, την Ελληνική Λύση, δεν μπορέσουμε να βάλουμε μια τάξη σε αυτά τα πράγματα, δεν θα μπουν ποτέ. Δεν είναι δυνατόν μια αμυντική βιομηχανία να μην έχει ένα κεφάλι. Υπήρχε κάποτε το Υφυπουργείο Αμυντικής Βιομηχανίας, ένας Υφυπουργός. Δεν υπάρχει τίποτα. Ξέφραγο αμπέλι.</w:t>
      </w:r>
    </w:p>
    <w:p w:rsidR="007B1602" w:rsidRPr="007B1602" w:rsidRDefault="007B1602" w:rsidP="007B1602">
      <w:pPr>
        <w:shd w:val="clear" w:color="auto" w:fill="FFFFFF"/>
        <w:spacing w:after="0" w:line="600" w:lineRule="auto"/>
        <w:ind w:firstLine="720"/>
        <w:jc w:val="both"/>
        <w:rPr>
          <w:rFonts w:ascii="Arial" w:hAnsi="Arial" w:cs="Arial"/>
          <w:color w:val="222222"/>
          <w:sz w:val="24"/>
          <w:szCs w:val="24"/>
          <w:lang w:eastAsia="el-GR"/>
        </w:rPr>
      </w:pPr>
      <w:r w:rsidRPr="007B1602">
        <w:rPr>
          <w:rFonts w:ascii="Arial" w:hAnsi="Arial" w:cs="Arial"/>
          <w:color w:val="222222"/>
          <w:sz w:val="24"/>
          <w:szCs w:val="24"/>
          <w:lang w:eastAsia="el-GR"/>
        </w:rPr>
        <w:t xml:space="preserve">Προσέξτε, νοοτροπία: Κάθε λίγο και λιγάκι παίρνουμε παρατάσεις για να ολοκληρωθεί ένα έργο το οποίο έπρεπε να είχε ολοκληρωθεί εδώ και δύο χρόνια, οι τορπιλάκατοι, τα υποβρύχια δεν τα έχει παραλάβει ολοκληρωτικά ακόμα το Πολεμικό Ναυτικό, έχουμε ένα θέμα κατά το οποίο δεν πληρώνονται οι εργαζόμενοι. Δηλαδή από τον Μάρτιο που έχει πληρωθεί ο εργαζόμενος και η οικογένειά του δεν έχει πληρωθεί ξανά. Και αν όλοι μαζί δεν ομονοούσαμε για </w:t>
      </w:r>
      <w:r w:rsidRPr="007B1602">
        <w:rPr>
          <w:rFonts w:ascii="Arial" w:hAnsi="Arial" w:cs="Arial"/>
          <w:color w:val="222222"/>
          <w:sz w:val="24"/>
          <w:szCs w:val="24"/>
          <w:lang w:eastAsia="el-GR"/>
        </w:rPr>
        <w:lastRenderedPageBreak/>
        <w:t>να έρθει εδώ κατεπείγον να πάρει την υπογραφή της Βουλής, για να πάνε να πληρωθούν αυτοί οι άνθρωποι, δεν θα πληρώνονταν. Είναι νοοτροπίες αυτές;</w:t>
      </w:r>
    </w:p>
    <w:p w:rsidR="007B1602" w:rsidRPr="007B1602" w:rsidRDefault="007B1602" w:rsidP="007B1602">
      <w:pPr>
        <w:shd w:val="clear" w:color="auto" w:fill="FFFFFF"/>
        <w:spacing w:after="0" w:line="600" w:lineRule="auto"/>
        <w:ind w:firstLine="720"/>
        <w:jc w:val="both"/>
        <w:rPr>
          <w:rFonts w:ascii="Arial" w:hAnsi="Arial" w:cs="Arial"/>
          <w:color w:val="222222"/>
          <w:sz w:val="24"/>
          <w:szCs w:val="24"/>
          <w:lang w:eastAsia="el-GR"/>
        </w:rPr>
      </w:pPr>
      <w:r w:rsidRPr="007B1602">
        <w:rPr>
          <w:rFonts w:ascii="Arial" w:hAnsi="Arial" w:cs="Arial"/>
          <w:color w:val="222222"/>
          <w:sz w:val="24"/>
          <w:szCs w:val="24"/>
          <w:lang w:eastAsia="el-GR"/>
        </w:rPr>
        <w:t>Προσέξτε να δείτε τι γίνεται με την ΕΑΒ. Μεθαύριο θα έρθει μια ΠΝΠ -γιατί, κύριε Υπουργέ, συνήθως με ΠΝΠ περνάει ο καιρός με την Κυβέρνηση- ένα άρθρο της οποίας τι θα λέει; Να πληρωθούν. Προσέξτε τη νοοτροπία του κ. Σταϊκούρα. Πριν λίγο καιρό, πριν λίγους μήνες, έκοψε το ανθυγιεινό επίδομα από τους εργαζόμενους της ΕΑΒ 10% και τώρα αναγκάζεται με ΠΝΠ, με άρθρο, με διάταξη, άρον-άρον να ξαναφέρει αυτό το πράγμα να πληρωθούν ξανά οι άνθρωποι, για να σταματήσει η απεργία.</w:t>
      </w:r>
    </w:p>
    <w:p w:rsidR="007B1602" w:rsidRPr="007B1602" w:rsidRDefault="007B1602" w:rsidP="007B1602">
      <w:pPr>
        <w:shd w:val="clear" w:color="auto" w:fill="FFFFFF"/>
        <w:spacing w:after="0" w:line="600" w:lineRule="auto"/>
        <w:ind w:firstLine="720"/>
        <w:jc w:val="both"/>
        <w:rPr>
          <w:rFonts w:ascii="Arial" w:hAnsi="Arial" w:cs="Arial"/>
          <w:color w:val="222222"/>
          <w:sz w:val="24"/>
          <w:szCs w:val="24"/>
          <w:lang w:eastAsia="el-GR"/>
        </w:rPr>
      </w:pPr>
      <w:r w:rsidRPr="007B1602">
        <w:rPr>
          <w:rFonts w:ascii="Arial" w:hAnsi="Arial" w:cs="Arial"/>
          <w:color w:val="222222"/>
          <w:sz w:val="24"/>
          <w:szCs w:val="24"/>
          <w:lang w:eastAsia="el-GR"/>
        </w:rPr>
        <w:t>Έχουμε αεροσκάφη, έχουμε τα F-16. Δεν έχει ξεκινήσει τίποτα. Έχουμε το θέμα των μεταφορικών. Μηδέν! Τι θα κάνουμε; Στα ελικόπτερα, το ίδιο. Αυτό το πράγμα δεν έχει ξαναγίνει. Τόση αδιαφορία!</w:t>
      </w:r>
    </w:p>
    <w:p w:rsidR="007B1602" w:rsidRPr="007B1602" w:rsidRDefault="007B1602" w:rsidP="007B1602">
      <w:pPr>
        <w:shd w:val="clear" w:color="auto" w:fill="FFFFFF"/>
        <w:spacing w:after="0" w:line="600" w:lineRule="auto"/>
        <w:ind w:firstLine="720"/>
        <w:jc w:val="both"/>
        <w:rPr>
          <w:rFonts w:ascii="Arial" w:hAnsi="Arial" w:cs="Arial"/>
          <w:color w:val="222222"/>
          <w:sz w:val="24"/>
          <w:szCs w:val="24"/>
          <w:lang w:eastAsia="el-GR"/>
        </w:rPr>
      </w:pPr>
      <w:r w:rsidRPr="007B1602">
        <w:rPr>
          <w:rFonts w:ascii="Arial" w:hAnsi="Arial" w:cs="Arial"/>
          <w:color w:val="222222"/>
          <w:sz w:val="24"/>
          <w:szCs w:val="24"/>
          <w:lang w:eastAsia="el-GR"/>
        </w:rPr>
        <w:t>Έχουμε, κύριε Υπουργέ, τους δικούς σας εποχικούς τώρα. Στο Υπουργείο Τουρισμού τετρακόσιες χιλιάδες περίπου εργαζόμενοι περιμένουν να εργαστούν τώρα το καλοκαίρι -έτσι δεν είναι;- για να μπορέσουν μεθαύριο να μπουν στο ταμείο ανεργίας. Όλο αυτό το διάστημα αυτοί οι άνθρωποι δεν θα εργαστούν ή ένα μεγάλο ποσοστό δεν θα εργαστεί. Τι θα κάνουν αυτοί; Θα μπορέσουν τον χειμώνα να ζήσουν την οικογένειά τους; Θα μπορέσουν να μπουν στο ταμείο ανεργίας; Κάτι πρέπει να γίνει και με αυτούς τους ανθρώπους.</w:t>
      </w:r>
    </w:p>
    <w:p w:rsidR="007B1602" w:rsidRPr="007B1602" w:rsidRDefault="007B1602" w:rsidP="007B1602">
      <w:pPr>
        <w:shd w:val="clear" w:color="auto" w:fill="FFFFFF"/>
        <w:spacing w:after="0" w:line="600" w:lineRule="auto"/>
        <w:ind w:firstLine="720"/>
        <w:jc w:val="both"/>
        <w:rPr>
          <w:rFonts w:ascii="Arial" w:hAnsi="Arial" w:cs="Arial"/>
          <w:color w:val="222222"/>
          <w:sz w:val="24"/>
          <w:szCs w:val="24"/>
          <w:lang w:eastAsia="el-GR"/>
        </w:rPr>
      </w:pPr>
      <w:r w:rsidRPr="007B1602">
        <w:rPr>
          <w:rFonts w:ascii="Arial" w:hAnsi="Arial" w:cs="Arial"/>
          <w:color w:val="222222"/>
          <w:sz w:val="24"/>
          <w:szCs w:val="24"/>
          <w:lang w:eastAsia="el-GR"/>
        </w:rPr>
        <w:lastRenderedPageBreak/>
        <w:t>Προσέξτε τώρα το άλλο: Τα λέω αυτά, γιατί, εντάξει, συζητάμε για τον καταδυτικό τουρισμό, αλλά έχετε φέρει εδώ πέρα πράγματα τα οποία είναι λέτε και έχουμε έρθει από τον Άρη: Καταδυτικός τουρισμός, μιλάμε για εναέριους, παραποτάμιους, παραλιμνίους. Δεν ξέρω τι θα κάνουμε. Όλα θα τα κάνουμε. Γελάμε που θα κάνουμε.</w:t>
      </w:r>
    </w:p>
    <w:p w:rsidR="007B1602" w:rsidRPr="007B1602" w:rsidRDefault="007B1602" w:rsidP="007B1602">
      <w:pPr>
        <w:shd w:val="clear" w:color="auto" w:fill="FFFFFF"/>
        <w:spacing w:after="0" w:line="600" w:lineRule="auto"/>
        <w:ind w:firstLine="720"/>
        <w:jc w:val="both"/>
        <w:rPr>
          <w:rFonts w:ascii="Arial" w:hAnsi="Arial" w:cs="Arial"/>
          <w:color w:val="222222"/>
          <w:sz w:val="24"/>
          <w:szCs w:val="24"/>
          <w:lang w:eastAsia="el-GR"/>
        </w:rPr>
      </w:pPr>
      <w:r w:rsidRPr="007B1602">
        <w:rPr>
          <w:rFonts w:ascii="Arial" w:hAnsi="Arial" w:cs="Arial"/>
          <w:color w:val="222222"/>
          <w:sz w:val="24"/>
          <w:szCs w:val="24"/>
          <w:lang w:eastAsia="el-GR"/>
        </w:rPr>
        <w:t>Όπως είπε και ο συνάδελφος από την Κατερίνη, θα φέρουμε και θα βυθίσουμε στον βυθό αγάλματα, θα φέρουμε και ένα βαρκάκι μέσα, το οποίο θα είναι κλειστό αεροστεγώς, θα κάνει τη βόλτα του. Εντάξει, όλα αυτά θα τα κάνουμε.</w:t>
      </w:r>
    </w:p>
    <w:p w:rsidR="007B1602" w:rsidRPr="007B1602" w:rsidRDefault="007B1602" w:rsidP="007B1602">
      <w:pPr>
        <w:shd w:val="clear" w:color="auto" w:fill="FFFFFF"/>
        <w:spacing w:after="0" w:line="600" w:lineRule="auto"/>
        <w:ind w:firstLine="720"/>
        <w:jc w:val="both"/>
        <w:rPr>
          <w:rFonts w:ascii="Arial" w:hAnsi="Arial" w:cs="Arial"/>
          <w:color w:val="222222"/>
          <w:sz w:val="24"/>
          <w:szCs w:val="24"/>
          <w:lang w:eastAsia="el-GR"/>
        </w:rPr>
      </w:pPr>
      <w:r w:rsidRPr="007B1602">
        <w:rPr>
          <w:rFonts w:ascii="Arial" w:hAnsi="Arial" w:cs="Arial"/>
          <w:color w:val="222222"/>
          <w:sz w:val="24"/>
          <w:szCs w:val="24"/>
          <w:lang w:eastAsia="el-GR"/>
        </w:rPr>
        <w:t>Ελάτε να δείτε τώρα τι γίνεται με το πρόγραμμα «</w:t>
      </w:r>
      <w:r w:rsidRPr="007B1602">
        <w:rPr>
          <w:rFonts w:ascii="Arial" w:hAnsi="Arial" w:cs="Arial"/>
          <w:color w:val="222222"/>
          <w:sz w:val="24"/>
          <w:szCs w:val="24"/>
          <w:lang w:val="en-US" w:eastAsia="el-GR"/>
        </w:rPr>
        <w:t>SURE</w:t>
      </w:r>
      <w:r w:rsidRPr="007B1602">
        <w:rPr>
          <w:rFonts w:ascii="Arial" w:hAnsi="Arial" w:cs="Arial"/>
          <w:color w:val="222222"/>
          <w:sz w:val="24"/>
          <w:szCs w:val="24"/>
          <w:lang w:eastAsia="el-GR"/>
        </w:rPr>
        <w:t>», κυρίες και κύριοι συνάδελφοι, το οποίο το έχουμε περάσει έτσι και ο μόνος που ασχολήθηκε με αυτό και με αυτό που θα πω μετά με τον Έβρο είναι ο Κυριάκος Βελόπουλος, ο Πρόεδρος της Ελληνικής Λύσης. Το πρόγραμμα «</w:t>
      </w:r>
      <w:r w:rsidRPr="007B1602">
        <w:rPr>
          <w:rFonts w:ascii="Arial" w:hAnsi="Arial" w:cs="Arial"/>
          <w:color w:val="222222"/>
          <w:sz w:val="24"/>
          <w:szCs w:val="24"/>
          <w:lang w:val="en-US" w:eastAsia="el-GR"/>
        </w:rPr>
        <w:t>SURE</w:t>
      </w:r>
      <w:r w:rsidRPr="007B1602">
        <w:rPr>
          <w:rFonts w:ascii="Arial" w:hAnsi="Arial" w:cs="Arial"/>
          <w:color w:val="222222"/>
          <w:sz w:val="24"/>
          <w:szCs w:val="24"/>
          <w:lang w:eastAsia="el-GR"/>
        </w:rPr>
        <w:t xml:space="preserve">», το οποίο θα είναι για δύο, τρεις, τέσσερις μήνες, με 1,9 δισεκατομμύριο περίπου από την Ευρωπαϊκή Ένωση, τι λέει; «Συνηθίστε, κυρίες και κύριοι εργαζόμενοι, στο μισή δουλειά-μισό μισθό». Ακούστε νοοτροπία! Ήδη οι επιχειρήσεις -και μας πήρε σήμερα τηλέφωνο πάρα πολύς κόσμος από χθες το απόγευμα που το έχουμε ολοκληρώσει αυτό το πρόγραμμα, υποτίθεται, που το είπε και προχθές ο Πρωθυπουργός- λένε «θα δουλεύετε δεκαπέντε μέρες». Μάλιστα. Δεκαπέντε μέρες, 700 ευρώ. Πάρτε 350 ευρώ. Τα υπόλοιπα 350 ευρώ; Θα </w:t>
      </w:r>
      <w:r w:rsidRPr="007B1602">
        <w:rPr>
          <w:rFonts w:ascii="Arial" w:hAnsi="Arial" w:cs="Arial"/>
          <w:color w:val="222222"/>
          <w:sz w:val="24"/>
          <w:szCs w:val="24"/>
          <w:lang w:eastAsia="el-GR"/>
        </w:rPr>
        <w:lastRenderedPageBreak/>
        <w:t>πάρετε το 60% από τα 350 ευρώ. Δηλαδή, από τα 700 ευρώ που έπαιρνε εργαζόμενος θα φτάνει να παίρνει 520-530 ευρώ. Αυτή η νοοτροπία είναι.</w:t>
      </w:r>
    </w:p>
    <w:p w:rsidR="007B1602" w:rsidRPr="007B1602" w:rsidRDefault="007B1602" w:rsidP="007B1602">
      <w:pPr>
        <w:shd w:val="clear" w:color="auto" w:fill="FFFFFF"/>
        <w:spacing w:after="0" w:line="600" w:lineRule="auto"/>
        <w:ind w:firstLine="720"/>
        <w:jc w:val="both"/>
        <w:rPr>
          <w:rFonts w:ascii="Times New Roman" w:hAnsi="Times New Roman" w:cs="Arial"/>
          <w:sz w:val="24"/>
          <w:szCs w:val="24"/>
          <w:lang w:eastAsia="el-GR"/>
        </w:rPr>
      </w:pPr>
      <w:r w:rsidRPr="007B1602">
        <w:rPr>
          <w:rFonts w:ascii="Arial" w:hAnsi="Arial" w:cs="Arial"/>
          <w:color w:val="222222"/>
          <w:sz w:val="24"/>
          <w:szCs w:val="24"/>
          <w:lang w:eastAsia="el-GR"/>
        </w:rPr>
        <w:t>Πρέπει να συνηθίσουμε, λοιπόν, όπως είπε και ο κ. Σταϊκούρας, ο Υπουργός των Οικονομικών χθες το βράδυ που τον παρακολουθούσα στην τηλεόραση του «ΣΚΑΪ». Είπε: «Δυστυχώς θα συρρικνωθεί το εισόδημα των εργαζομένων».</w:t>
      </w:r>
    </w:p>
    <w:p w:rsidR="007B1602" w:rsidRPr="007B1602" w:rsidRDefault="007B1602" w:rsidP="007B1602">
      <w:pPr>
        <w:spacing w:after="160" w:line="600" w:lineRule="auto"/>
        <w:ind w:firstLine="720"/>
        <w:contextualSpacing/>
        <w:jc w:val="both"/>
        <w:rPr>
          <w:rFonts w:ascii="Arial" w:hAnsi="Arial" w:cs="Arial"/>
          <w:color w:val="1D2228"/>
          <w:sz w:val="24"/>
          <w:szCs w:val="24"/>
          <w:lang w:eastAsia="el-GR"/>
        </w:rPr>
      </w:pPr>
      <w:r w:rsidRPr="007B1602">
        <w:rPr>
          <w:rFonts w:ascii="Arial" w:hAnsi="Arial" w:cs="Arial"/>
          <w:color w:val="1D2228"/>
          <w:sz w:val="24"/>
          <w:szCs w:val="24"/>
          <w:lang w:eastAsia="el-GR"/>
        </w:rPr>
        <w:t>Πόσο ακόμα, δηλαδή, θα συρρικνωθεί το εισόδημα των εργαζόμενων; Πού θα φτάσει; Άρα πρέπει να συνηθίζουμε σιγά-σιγά γιατί μόλις τελειώσει αυτό το πρόγραμμα «</w:t>
      </w:r>
      <w:r w:rsidRPr="007B1602">
        <w:rPr>
          <w:rFonts w:ascii="Arial" w:hAnsi="Arial" w:cs="Arial"/>
          <w:color w:val="1D2228"/>
          <w:sz w:val="24"/>
          <w:szCs w:val="24"/>
          <w:lang w:val="en-US" w:eastAsia="el-GR"/>
        </w:rPr>
        <w:t>SURE</w:t>
      </w:r>
      <w:r w:rsidRPr="007B1602">
        <w:rPr>
          <w:rFonts w:ascii="Arial" w:hAnsi="Arial" w:cs="Arial"/>
          <w:color w:val="1D2228"/>
          <w:sz w:val="24"/>
          <w:szCs w:val="24"/>
          <w:lang w:eastAsia="el-GR"/>
        </w:rPr>
        <w:t>» -και «</w:t>
      </w:r>
      <w:r w:rsidRPr="007B1602">
        <w:rPr>
          <w:rFonts w:ascii="Arial" w:hAnsi="Arial" w:cs="Arial"/>
          <w:color w:val="1D2228"/>
          <w:sz w:val="24"/>
          <w:szCs w:val="24"/>
          <w:lang w:val="en-US" w:eastAsia="el-GR"/>
        </w:rPr>
        <w:t>MURE</w:t>
      </w:r>
      <w:r w:rsidRPr="007B1602">
        <w:rPr>
          <w:rFonts w:ascii="Arial" w:hAnsi="Arial" w:cs="Arial"/>
          <w:color w:val="1D2228"/>
          <w:sz w:val="24"/>
          <w:szCs w:val="24"/>
          <w:lang w:eastAsia="el-GR"/>
        </w:rPr>
        <w:t>» και «</w:t>
      </w:r>
      <w:r w:rsidRPr="007B1602">
        <w:rPr>
          <w:rFonts w:ascii="Arial" w:hAnsi="Arial" w:cs="Arial"/>
          <w:color w:val="1D2228"/>
          <w:sz w:val="24"/>
          <w:szCs w:val="24"/>
          <w:lang w:val="en-US" w:eastAsia="el-GR"/>
        </w:rPr>
        <w:t>PURE</w:t>
      </w:r>
      <w:r w:rsidRPr="007B1602">
        <w:rPr>
          <w:rFonts w:ascii="Arial" w:hAnsi="Arial" w:cs="Arial"/>
          <w:color w:val="1D2228"/>
          <w:sz w:val="24"/>
          <w:szCs w:val="24"/>
          <w:lang w:eastAsia="el-GR"/>
        </w:rPr>
        <w:t>»!- της Ευρωπαϊκής Ένωσης, θα αρχίσει ο άλλος να ζει με 500 ευρώ από τα 700. Μια χαρά! «Συνήθισε», σου λέει, «δεν έχω άλλα λεφτά».</w:t>
      </w:r>
    </w:p>
    <w:p w:rsidR="007B1602" w:rsidRPr="007B1602" w:rsidRDefault="007B1602" w:rsidP="007B1602">
      <w:pPr>
        <w:spacing w:after="160" w:line="600" w:lineRule="auto"/>
        <w:ind w:firstLine="720"/>
        <w:contextualSpacing/>
        <w:jc w:val="both"/>
        <w:rPr>
          <w:rFonts w:ascii="Arial" w:hAnsi="Arial" w:cs="Arial"/>
          <w:color w:val="1D2228"/>
          <w:sz w:val="24"/>
          <w:szCs w:val="24"/>
          <w:lang w:eastAsia="el-GR"/>
        </w:rPr>
      </w:pPr>
      <w:r w:rsidRPr="007B1602">
        <w:rPr>
          <w:rFonts w:ascii="Arial" w:hAnsi="Arial" w:cs="Arial"/>
          <w:color w:val="1D2228"/>
          <w:sz w:val="24"/>
          <w:szCs w:val="24"/>
          <w:lang w:eastAsia="el-GR"/>
        </w:rPr>
        <w:t xml:space="preserve">Και να σας πω και κάτι άλλο, το οποίο ίσως δεν το ξέρει ο κόσμος; Αν θέλετε ρωτήστε, κύριοι Υπουργοί, τον ΕΦΚΑ. Πάρτε ένα τηλέφωνο στον ΕΦΚΑ. Τι μαύρη τρύπα έχει αυτή τη στιγμή για φέτος ο ΕΦΚΑ; Έχει 653 εκατομμύρια. Πού θα τα βρει; Σε λίγο θα μας πείτε ότι και οι συνταξιούχοι πρέπει να κόψουμε ένα 10%, ένα 15%, αφού ο εργαζόμενος έχασε κατά τον κ. Σταϊκούρα 17%. Κατά την άποψη τη δική μας, όπως συζητάμε με την επιτροπή τη δική μας στην Ελληνική Λύση είναι πάνω από 20%, έτσι δεν είναι; Είναι πάνω από 20%. Άρα να μη χάσει και 10% ο συνταξιούχος; Πολύ ωραία. Τα έχουμε καταφέρει όλα. </w:t>
      </w:r>
      <w:r w:rsidRPr="007B1602">
        <w:rPr>
          <w:rFonts w:ascii="Arial" w:hAnsi="Arial" w:cs="Arial"/>
          <w:color w:val="1D2228"/>
          <w:sz w:val="24"/>
          <w:szCs w:val="24"/>
          <w:lang w:eastAsia="el-GR"/>
        </w:rPr>
        <w:lastRenderedPageBreak/>
        <w:t>Συνταξιούχοι, εργαζόμενοι και άνθρωποι οι οποίοι είναι του μόχθου και της εργασίας, τίποτα.</w:t>
      </w:r>
    </w:p>
    <w:p w:rsidR="007B1602" w:rsidRPr="007B1602" w:rsidRDefault="007B1602" w:rsidP="007B1602">
      <w:pPr>
        <w:spacing w:after="160" w:line="600" w:lineRule="auto"/>
        <w:ind w:firstLine="720"/>
        <w:contextualSpacing/>
        <w:jc w:val="both"/>
        <w:rPr>
          <w:rFonts w:ascii="Arial" w:hAnsi="Arial" w:cs="Arial"/>
          <w:color w:val="1D2228"/>
          <w:sz w:val="24"/>
          <w:szCs w:val="24"/>
          <w:lang w:eastAsia="el-GR"/>
        </w:rPr>
      </w:pPr>
      <w:r w:rsidRPr="007B1602">
        <w:rPr>
          <w:rFonts w:ascii="Arial" w:hAnsi="Arial" w:cs="Arial"/>
          <w:color w:val="1D2228"/>
          <w:sz w:val="24"/>
          <w:szCs w:val="24"/>
          <w:lang w:eastAsia="el-GR"/>
        </w:rPr>
        <w:t xml:space="preserve">Τα οπλικά μας συστήματα παραμένουν χαμηλά. Και έρχεται και ο Υπουργός κ. Δένδιας -καλή του ώρα του ανθρώπου όπου και να είναι αυτή τη στιγμή- να πει το αμίμητο: «Για λίγες δεκάδες γης να ξεσηκώσουμε τον κόσμο τώρα;». </w:t>
      </w:r>
    </w:p>
    <w:p w:rsidR="007B1602" w:rsidRPr="007B1602" w:rsidRDefault="007B1602" w:rsidP="007B1602">
      <w:pPr>
        <w:spacing w:after="160" w:line="600" w:lineRule="auto"/>
        <w:ind w:firstLine="720"/>
        <w:contextualSpacing/>
        <w:jc w:val="both"/>
        <w:rPr>
          <w:rFonts w:ascii="Arial" w:hAnsi="Arial" w:cs="Arial"/>
          <w:color w:val="1D2228"/>
          <w:sz w:val="24"/>
          <w:szCs w:val="24"/>
          <w:lang w:eastAsia="el-GR"/>
        </w:rPr>
      </w:pPr>
      <w:r w:rsidRPr="007B1602">
        <w:rPr>
          <w:rFonts w:ascii="Arial" w:hAnsi="Arial" w:cs="Arial"/>
          <w:color w:val="1D2228"/>
          <w:sz w:val="24"/>
          <w:szCs w:val="24"/>
          <w:lang w:eastAsia="el-GR"/>
        </w:rPr>
        <w:t>(Στο σημείο αυτό κτυπάει προειδοποιητικά το κουδούνι λήξεως του χρόνου ομιλίας του κυρίου Βουλευτή)</w:t>
      </w:r>
    </w:p>
    <w:p w:rsidR="007B1602" w:rsidRPr="007B1602" w:rsidRDefault="007B1602" w:rsidP="007B1602">
      <w:pPr>
        <w:spacing w:after="160" w:line="600" w:lineRule="auto"/>
        <w:ind w:firstLine="720"/>
        <w:jc w:val="both"/>
        <w:rPr>
          <w:rFonts w:ascii="Arial" w:hAnsi="Arial" w:cs="Arial"/>
          <w:color w:val="1D2228"/>
          <w:sz w:val="24"/>
          <w:szCs w:val="24"/>
          <w:lang w:eastAsia="el-GR"/>
        </w:rPr>
      </w:pPr>
      <w:r w:rsidRPr="007B1602">
        <w:rPr>
          <w:rFonts w:ascii="Arial" w:hAnsi="Arial" w:cs="Arial"/>
          <w:color w:val="1D2228"/>
          <w:sz w:val="24"/>
          <w:szCs w:val="24"/>
          <w:lang w:eastAsia="el-GR"/>
        </w:rPr>
        <w:t xml:space="preserve">Οι Τούρκοι έχουνε κάνει προγεφύρωμα. Εκεί είναι ένα τάγμα προκαλύψεως. Ας πάτε μία βόλτα όλοι, αξίζει τον κόπο, </w:t>
      </w:r>
      <w:r w:rsidRPr="007B1602">
        <w:rPr>
          <w:rFonts w:ascii="Arial" w:hAnsi="Arial" w:cs="Arial"/>
          <w:bCs/>
          <w:color w:val="1D2228"/>
          <w:sz w:val="24"/>
          <w:szCs w:val="24"/>
          <w:lang w:eastAsia="el-GR"/>
        </w:rPr>
        <w:t>στις Φέρες</w:t>
      </w:r>
      <w:r w:rsidRPr="007B1602">
        <w:rPr>
          <w:rFonts w:ascii="Arial" w:hAnsi="Arial" w:cs="Arial"/>
          <w:color w:val="1D2228"/>
          <w:sz w:val="24"/>
          <w:szCs w:val="24"/>
          <w:lang w:eastAsia="el-GR"/>
        </w:rPr>
        <w:t xml:space="preserve"> να δείτε τι γίνεται. Το Αινήσιο Δέλτα έχει δυο-τρεις νησίδες μέσα. Κατά τους χειμερινούς μήνες είναι βέβαια οι νησίδες, οι οποίες φαίνονται λίγο. Κατά τους καλοκαιρινούς μήνες αυτή η νησίδα, κύριε Υπουργέ -είστε Κυβέρνηση γι’ αυτό απευθύνομαι σε εσάς- είναι δεκαεξίμισι στρέμματα. Για όσους δεν ξέρουν πόσο είναι δεκαεξίμισι στρέμματα, είναι δεκαεξίμισι χιλιάδες τετραγωνικά μέτρα. Και είναι καλλιεργήσιμες αυτές οι εκτάσεις. Για προσέξτε καλά! Είναι δυνατόν να έχουν μπει είκοσι πέντε-τριάντα νοματαίοι, στρατοχωροφύλακες και στρατιώτες σε δικιά μας νησίδα; Έχετε ακούσει τι έγινε το 1983 και το 1986 στου Καραγώγου, κ.λπ., που έχουμε χύσει αίμα, γι’ αυτές τις «νησιδούλες» που λένε μερικοί;</w:t>
      </w:r>
    </w:p>
    <w:p w:rsidR="007B1602" w:rsidRPr="007B1602" w:rsidRDefault="007B1602" w:rsidP="007B1602">
      <w:pPr>
        <w:spacing w:after="160" w:line="600" w:lineRule="auto"/>
        <w:ind w:firstLine="720"/>
        <w:contextualSpacing/>
        <w:jc w:val="both"/>
        <w:rPr>
          <w:rFonts w:ascii="Arial" w:hAnsi="Arial" w:cs="Arial"/>
          <w:color w:val="1D2228"/>
          <w:sz w:val="24"/>
          <w:szCs w:val="24"/>
          <w:lang w:eastAsia="el-GR"/>
        </w:rPr>
      </w:pPr>
      <w:r w:rsidRPr="007B1602">
        <w:rPr>
          <w:rFonts w:ascii="Arial" w:hAnsi="Arial"/>
          <w:sz w:val="24"/>
          <w:szCs w:val="24"/>
          <w:lang w:eastAsia="el-GR"/>
        </w:rPr>
        <w:lastRenderedPageBreak/>
        <w:t>(Στο σημείο αυτό κτυπάει προειδοποιητικά το κουδούνι λήξεως του χρόνου ομιλίας του κυρίου Βουλευτή)</w:t>
      </w:r>
    </w:p>
    <w:p w:rsidR="007B1602" w:rsidRPr="007B1602" w:rsidRDefault="007B1602" w:rsidP="007B1602">
      <w:pPr>
        <w:spacing w:after="160" w:line="600" w:lineRule="auto"/>
        <w:ind w:firstLine="720"/>
        <w:contextualSpacing/>
        <w:jc w:val="both"/>
        <w:rPr>
          <w:rFonts w:ascii="Arial" w:hAnsi="Arial" w:cs="Arial"/>
          <w:color w:val="1D2228"/>
          <w:sz w:val="24"/>
          <w:szCs w:val="24"/>
          <w:lang w:eastAsia="el-GR"/>
        </w:rPr>
      </w:pPr>
      <w:r w:rsidRPr="007B1602">
        <w:rPr>
          <w:rFonts w:ascii="Arial" w:hAnsi="Arial" w:cs="Arial"/>
          <w:color w:val="1D2228"/>
          <w:sz w:val="24"/>
          <w:szCs w:val="24"/>
          <w:lang w:eastAsia="el-GR"/>
        </w:rPr>
        <w:t>Τι είναι αυτά τα πράγματα; Δηλαδή, μπήκαμε εδώ πέρα στη Βουλή για να βοηθήσουμε και θα μας τρελάνετε; Μήπως θα πρέπει να παίρνουμε χαπάκια κάθε μέρα, για να είμαστε ήρεμοι; Δεν γίνονται αυτά τα πράγματα!</w:t>
      </w:r>
    </w:p>
    <w:p w:rsidR="007B1602" w:rsidRPr="007B1602" w:rsidRDefault="007B1602" w:rsidP="007B1602">
      <w:pPr>
        <w:spacing w:after="160" w:line="600" w:lineRule="auto"/>
        <w:ind w:firstLine="720"/>
        <w:contextualSpacing/>
        <w:jc w:val="both"/>
        <w:rPr>
          <w:rFonts w:ascii="Arial" w:hAnsi="Arial" w:cs="Arial"/>
          <w:color w:val="1D2228"/>
          <w:sz w:val="24"/>
          <w:szCs w:val="24"/>
          <w:lang w:eastAsia="el-GR"/>
        </w:rPr>
      </w:pPr>
      <w:r w:rsidRPr="007B1602">
        <w:rPr>
          <w:rFonts w:ascii="Arial" w:hAnsi="Arial" w:cs="Arial"/>
          <w:color w:val="1D2228"/>
          <w:sz w:val="24"/>
          <w:szCs w:val="24"/>
          <w:lang w:eastAsia="el-GR"/>
        </w:rPr>
        <w:t xml:space="preserve">Ωραία, τα δικά μας εδώ, κύριε Υπουργέ, για το νομοσχέδιο τα είπαν νομίζω αναλυτικά και ο Κοινοβουλευτικός Εκπρόσωπος και ο εισηγητής μας. Τώρα, αν νομίζετε ότι αυτό το νομοσχέδιο είναι για τους Έλληνες, κάνετε λάθος. Αν θέλετε να πούμε την αλήθεια είναι για την ελίτ, δύο-τρεις επιχειρηματίες θα κλείσουν -άμα πάτε στη Ρόδο θα δείτε ότι τα ξενοδοχεία είναι το ένα δίπλα στο άλλο- όλη την ακτή, δεν θα υπάρχει ούτε εκατοστό του μέτρου να περάσει ο άνθρωπος και είναι μια χαρά! Θυμόσαστε τι έγινε στο Μάτι; Κάτι ανάλογο. Τώρα θα γίνει και νόμιμα. Θα πάει ο άλλος θα φτιάξει σε ένα δάσος μέσα μία μεγάλη μονάδα και μετά από λίγο καιρό άμα την κλείσει, θα μείνει κουφάρι και το δάσος ξηλωμένο. Αυτό γίνεται. </w:t>
      </w:r>
    </w:p>
    <w:p w:rsidR="007B1602" w:rsidRPr="007B1602" w:rsidRDefault="007B1602" w:rsidP="007B1602">
      <w:pPr>
        <w:spacing w:after="160" w:line="600" w:lineRule="auto"/>
        <w:ind w:firstLine="720"/>
        <w:contextualSpacing/>
        <w:jc w:val="both"/>
        <w:rPr>
          <w:rFonts w:ascii="Arial" w:hAnsi="Arial" w:cs="Arial"/>
          <w:bCs/>
          <w:color w:val="1D2228"/>
          <w:sz w:val="24"/>
          <w:szCs w:val="24"/>
          <w:lang w:eastAsia="el-GR"/>
        </w:rPr>
      </w:pPr>
      <w:r w:rsidRPr="007B1602">
        <w:rPr>
          <w:rFonts w:ascii="Arial" w:hAnsi="Arial" w:cs="Arial"/>
          <w:b/>
          <w:bCs/>
          <w:color w:val="1D2228"/>
          <w:sz w:val="24"/>
          <w:szCs w:val="24"/>
          <w:lang w:eastAsia="el-GR"/>
        </w:rPr>
        <w:t>ΠΡΟΕΔΡΕΥΩΝ (Αθανάσιος Μπούρας):</w:t>
      </w:r>
      <w:r w:rsidRPr="007B1602">
        <w:rPr>
          <w:rFonts w:ascii="Arial" w:hAnsi="Arial" w:cs="Arial"/>
          <w:bCs/>
          <w:color w:val="1D2228"/>
          <w:sz w:val="24"/>
          <w:szCs w:val="24"/>
          <w:lang w:eastAsia="el-GR"/>
        </w:rPr>
        <w:t xml:space="preserve"> Ολοκληρώστε, παρακαλώ.</w:t>
      </w:r>
    </w:p>
    <w:p w:rsidR="007B1602" w:rsidRPr="007B1602" w:rsidRDefault="007B1602" w:rsidP="007B1602">
      <w:pPr>
        <w:spacing w:after="160" w:line="600" w:lineRule="auto"/>
        <w:ind w:firstLine="720"/>
        <w:contextualSpacing/>
        <w:jc w:val="both"/>
        <w:rPr>
          <w:rFonts w:ascii="Arial" w:hAnsi="Arial" w:cs="Arial"/>
          <w:bCs/>
          <w:color w:val="1D2228"/>
          <w:sz w:val="24"/>
          <w:szCs w:val="24"/>
          <w:lang w:eastAsia="el-GR"/>
        </w:rPr>
      </w:pPr>
      <w:r w:rsidRPr="007B1602">
        <w:rPr>
          <w:rFonts w:ascii="Arial" w:hAnsi="Arial" w:cs="Arial"/>
          <w:b/>
          <w:color w:val="1D2228"/>
          <w:sz w:val="24"/>
          <w:szCs w:val="24"/>
          <w:lang w:eastAsia="el-GR"/>
        </w:rPr>
        <w:t>ΑΝΤΩΝΙΟΣ ΜΥΛΩΝΑΚΗΣ:</w:t>
      </w:r>
      <w:r w:rsidRPr="007B1602">
        <w:rPr>
          <w:rFonts w:ascii="Arial" w:hAnsi="Arial" w:cs="Arial"/>
          <w:bCs/>
          <w:color w:val="1D2228"/>
          <w:sz w:val="24"/>
          <w:szCs w:val="24"/>
          <w:lang w:eastAsia="el-GR"/>
        </w:rPr>
        <w:t xml:space="preserve"> Ολοκληρώνω, κύριε Πρόεδρε.</w:t>
      </w:r>
    </w:p>
    <w:p w:rsidR="007B1602" w:rsidRPr="007B1602" w:rsidRDefault="007B1602" w:rsidP="007B1602">
      <w:pPr>
        <w:spacing w:after="160" w:line="600" w:lineRule="auto"/>
        <w:ind w:firstLine="720"/>
        <w:contextualSpacing/>
        <w:jc w:val="both"/>
        <w:rPr>
          <w:rFonts w:ascii="Arial" w:hAnsi="Arial" w:cs="Arial"/>
          <w:color w:val="1D2228"/>
          <w:sz w:val="24"/>
          <w:szCs w:val="24"/>
          <w:lang w:eastAsia="el-GR"/>
        </w:rPr>
      </w:pPr>
      <w:r w:rsidRPr="007B1602">
        <w:rPr>
          <w:rFonts w:ascii="Arial" w:hAnsi="Arial" w:cs="Arial"/>
          <w:color w:val="1D2228"/>
          <w:sz w:val="24"/>
          <w:szCs w:val="24"/>
          <w:lang w:eastAsia="el-GR"/>
        </w:rPr>
        <w:t xml:space="preserve">Νομίζω ότι δεν έχει τύχη αυτό το νομοσχέδιο. Είναι ένα νομοσχέδιο όπως όλα τα τελευταία. Δεν ξέρω, σας έχει πιάσει μια μανία καταδίωξης με τα νομοσχέδια. «Άρτζι, μπούρτζι και λουλάς!», να τα φέρουμε εδώ στη Βουλή, </w:t>
      </w:r>
      <w:r w:rsidRPr="007B1602">
        <w:rPr>
          <w:rFonts w:ascii="Arial" w:hAnsi="Arial" w:cs="Arial"/>
          <w:color w:val="1D2228"/>
          <w:sz w:val="24"/>
          <w:szCs w:val="24"/>
          <w:lang w:eastAsia="el-GR"/>
        </w:rPr>
        <w:lastRenderedPageBreak/>
        <w:t>πέντε νοματαίοι εδώ μέσα. «Ολομέλεια» λέει. Τι Ολομέλεια; Πέντε νοματαίοι! Τέλος πάντων.</w:t>
      </w:r>
    </w:p>
    <w:p w:rsidR="007B1602" w:rsidRPr="007B1602" w:rsidRDefault="007B1602" w:rsidP="007B1602">
      <w:pPr>
        <w:spacing w:after="160" w:line="600" w:lineRule="auto"/>
        <w:ind w:firstLine="720"/>
        <w:contextualSpacing/>
        <w:jc w:val="both"/>
        <w:rPr>
          <w:rFonts w:ascii="Arial" w:hAnsi="Arial" w:cs="Arial"/>
          <w:color w:val="1D2228"/>
          <w:sz w:val="24"/>
          <w:szCs w:val="24"/>
          <w:lang w:eastAsia="el-GR"/>
        </w:rPr>
      </w:pPr>
      <w:r w:rsidRPr="007B1602">
        <w:rPr>
          <w:rFonts w:ascii="Arial" w:hAnsi="Arial" w:cs="Arial"/>
          <w:color w:val="1D2228"/>
          <w:sz w:val="24"/>
          <w:szCs w:val="24"/>
          <w:lang w:eastAsia="el-GR"/>
        </w:rPr>
        <w:t>Η Ελληνική Λύση για μία ακόμα φορά ορισμένα άρθρα, τα οποία είναι προς το συμφέρον του ελληνικού λαού, θα τα δούμε και θα τα ψηφίσουμε, επί της αρχής όμως, όχι.</w:t>
      </w:r>
    </w:p>
    <w:p w:rsidR="007B1602" w:rsidRPr="007B1602" w:rsidRDefault="007B1602" w:rsidP="007B1602">
      <w:pPr>
        <w:spacing w:after="160" w:line="600" w:lineRule="auto"/>
        <w:ind w:firstLine="720"/>
        <w:contextualSpacing/>
        <w:jc w:val="both"/>
        <w:rPr>
          <w:rFonts w:ascii="Arial" w:hAnsi="Arial" w:cs="Arial"/>
          <w:color w:val="1D2228"/>
          <w:sz w:val="24"/>
          <w:szCs w:val="24"/>
          <w:lang w:eastAsia="el-GR"/>
        </w:rPr>
      </w:pPr>
      <w:r w:rsidRPr="007B1602">
        <w:rPr>
          <w:rFonts w:ascii="Arial" w:hAnsi="Arial" w:cs="Arial"/>
          <w:color w:val="1D2228"/>
          <w:sz w:val="24"/>
          <w:szCs w:val="24"/>
          <w:lang w:eastAsia="el-GR"/>
        </w:rPr>
        <w:t>Σας ευχαριστώ πολύ.</w:t>
      </w:r>
    </w:p>
    <w:p w:rsidR="007B1602" w:rsidRPr="007B1602" w:rsidRDefault="007B1602" w:rsidP="007B1602">
      <w:pPr>
        <w:spacing w:after="160" w:line="600" w:lineRule="auto"/>
        <w:ind w:firstLine="720"/>
        <w:contextualSpacing/>
        <w:jc w:val="center"/>
        <w:rPr>
          <w:rFonts w:ascii="Arial" w:hAnsi="Arial" w:cs="Arial"/>
          <w:color w:val="1D2228"/>
          <w:sz w:val="24"/>
          <w:szCs w:val="24"/>
          <w:lang w:eastAsia="el-GR"/>
        </w:rPr>
      </w:pPr>
      <w:r w:rsidRPr="007B1602">
        <w:rPr>
          <w:rFonts w:ascii="Arial" w:hAnsi="Arial" w:cs="Arial"/>
          <w:color w:val="1D2228"/>
          <w:sz w:val="24"/>
          <w:szCs w:val="24"/>
          <w:lang w:eastAsia="el-GR"/>
        </w:rPr>
        <w:t>(Χειροκροτήματα από την πτέρυγα της Ελληνικής Λύσης)</w:t>
      </w:r>
    </w:p>
    <w:p w:rsidR="007B1602" w:rsidRPr="007B1602" w:rsidRDefault="007B1602" w:rsidP="007B1602">
      <w:pPr>
        <w:spacing w:after="160" w:line="600" w:lineRule="auto"/>
        <w:ind w:firstLine="720"/>
        <w:contextualSpacing/>
        <w:jc w:val="both"/>
        <w:rPr>
          <w:rFonts w:ascii="Arial" w:hAnsi="Arial" w:cs="Arial"/>
          <w:color w:val="1D2228"/>
          <w:sz w:val="24"/>
          <w:szCs w:val="24"/>
          <w:lang w:eastAsia="el-GR"/>
        </w:rPr>
      </w:pPr>
      <w:r w:rsidRPr="007B1602">
        <w:rPr>
          <w:rFonts w:ascii="Arial" w:hAnsi="Arial" w:cs="Arial"/>
          <w:b/>
          <w:bCs/>
          <w:sz w:val="24"/>
          <w:szCs w:val="24"/>
          <w:shd w:val="clear" w:color="auto" w:fill="FFFFFF"/>
          <w:lang w:eastAsia="zh-CN"/>
        </w:rPr>
        <w:t>ΠΡΟΕΔΡΕΥΩΝ (Αθανάσιος Μπούρας):</w:t>
      </w:r>
      <w:r w:rsidRPr="007B1602">
        <w:rPr>
          <w:rFonts w:ascii="Arial" w:hAnsi="Arial" w:cs="Arial"/>
          <w:bCs/>
          <w:sz w:val="24"/>
          <w:szCs w:val="24"/>
          <w:shd w:val="clear" w:color="auto" w:fill="FFFFFF"/>
          <w:lang w:eastAsia="zh-CN"/>
        </w:rPr>
        <w:t xml:space="preserve"> </w:t>
      </w:r>
      <w:r w:rsidRPr="007B1602">
        <w:rPr>
          <w:rFonts w:ascii="Arial" w:hAnsi="Arial" w:cs="Arial"/>
          <w:color w:val="1D2228"/>
          <w:sz w:val="24"/>
          <w:szCs w:val="24"/>
          <w:lang w:eastAsia="el-GR"/>
        </w:rPr>
        <w:t>Τον λόγο έχει ο Κοινοβουλευτικός Εκπρόσωπος του ΜέΡΑ25 κ. Κρίτων Αρσένης για δώδεκα λεπτά.</w:t>
      </w:r>
    </w:p>
    <w:p w:rsidR="007B1602" w:rsidRPr="007B1602" w:rsidRDefault="007B1602" w:rsidP="007B1602">
      <w:pPr>
        <w:spacing w:after="160" w:line="600" w:lineRule="auto"/>
        <w:ind w:firstLine="720"/>
        <w:contextualSpacing/>
        <w:jc w:val="both"/>
        <w:rPr>
          <w:rFonts w:ascii="Arial" w:hAnsi="Arial" w:cs="Arial"/>
          <w:color w:val="1D2228"/>
          <w:sz w:val="24"/>
          <w:szCs w:val="24"/>
          <w:lang w:eastAsia="el-GR"/>
        </w:rPr>
      </w:pPr>
      <w:r w:rsidRPr="007B1602">
        <w:rPr>
          <w:rFonts w:ascii="Arial" w:hAnsi="Arial" w:cs="Arial"/>
          <w:color w:val="1D2228"/>
          <w:sz w:val="24"/>
          <w:szCs w:val="24"/>
          <w:lang w:eastAsia="el-GR"/>
        </w:rPr>
        <w:t>Ορίστε, κύριε Αρσένη, έχετε τον λόγο.</w:t>
      </w:r>
    </w:p>
    <w:p w:rsidR="007B1602" w:rsidRPr="007B1602" w:rsidRDefault="007B1602" w:rsidP="007B1602">
      <w:pPr>
        <w:spacing w:after="160" w:line="600" w:lineRule="auto"/>
        <w:ind w:firstLine="720"/>
        <w:contextualSpacing/>
        <w:jc w:val="both"/>
        <w:rPr>
          <w:rFonts w:ascii="Arial" w:hAnsi="Arial" w:cs="Arial"/>
          <w:color w:val="1D2228"/>
          <w:sz w:val="24"/>
          <w:szCs w:val="24"/>
          <w:lang w:eastAsia="el-GR"/>
        </w:rPr>
      </w:pPr>
      <w:r w:rsidRPr="007B1602">
        <w:rPr>
          <w:rFonts w:ascii="Arial" w:hAnsi="Arial" w:cs="Arial"/>
          <w:b/>
          <w:bCs/>
          <w:color w:val="1D2228"/>
          <w:sz w:val="24"/>
          <w:szCs w:val="24"/>
          <w:lang w:eastAsia="el-GR"/>
        </w:rPr>
        <w:t>ΚΡΙΤΩΝ - ΗΛΙΑΣ ΑΡΣΕΝΗΣ:</w:t>
      </w:r>
      <w:r w:rsidRPr="007B1602">
        <w:rPr>
          <w:rFonts w:ascii="Arial" w:hAnsi="Arial" w:cs="Arial"/>
          <w:color w:val="1D2228"/>
          <w:sz w:val="24"/>
          <w:szCs w:val="24"/>
          <w:lang w:eastAsia="el-GR"/>
        </w:rPr>
        <w:t xml:space="preserve"> Ευχαριστώ πολύ, κύριε Πρόεδρε.</w:t>
      </w:r>
    </w:p>
    <w:p w:rsidR="007B1602" w:rsidRPr="007B1602" w:rsidRDefault="007B1602" w:rsidP="007B1602">
      <w:pPr>
        <w:spacing w:after="160" w:line="600" w:lineRule="auto"/>
        <w:ind w:firstLine="720"/>
        <w:contextualSpacing/>
        <w:jc w:val="both"/>
        <w:rPr>
          <w:rFonts w:ascii="Arial" w:hAnsi="Arial" w:cs="Arial"/>
          <w:color w:val="1D2228"/>
          <w:sz w:val="24"/>
          <w:szCs w:val="24"/>
          <w:lang w:eastAsia="el-GR"/>
        </w:rPr>
      </w:pPr>
      <w:r w:rsidRPr="007B1602">
        <w:rPr>
          <w:rFonts w:ascii="Arial" w:hAnsi="Arial" w:cs="Arial"/>
          <w:color w:val="1D2228"/>
          <w:sz w:val="24"/>
          <w:szCs w:val="24"/>
          <w:lang w:eastAsia="el-GR"/>
        </w:rPr>
        <w:t xml:space="preserve">Κυρίες και κύριοι Βουλευτές, κύριε Υπουργέ, ο Κοινοβουλευτικός σας Εκπρόσωπος απεύθυνε και κάποια ερωτήματα. Είπε ότι δεν είναι στόχος να ιδιωτικοποιήσετε τους ενάλιους αρχαιολογικούς χώρους. Αλλά με την επιχειρηματολογία του, δυστυχώς, φάνηκε να αποκαλύπτει το ανάποδο. Μας είπε ότι επειδή δεν υπάρχει επαρκές προσωπικό, τα αρχαία ναυάγια θα δοθούν σε ιδιώτες, οι οποίοι θα πληρώνουν αντίτιμο. Τι μας είπε, λοιπόν; Ότι έχετε σκοπό να ενοικιάσετε αυτούς τους αρχαιολογικούς χώρους. Στην πράξη αυτό </w:t>
      </w:r>
      <w:r w:rsidRPr="007B1602">
        <w:rPr>
          <w:rFonts w:ascii="Arial" w:hAnsi="Arial" w:cs="Arial"/>
          <w:color w:val="1D2228"/>
          <w:sz w:val="24"/>
          <w:szCs w:val="24"/>
          <w:lang w:eastAsia="el-GR"/>
        </w:rPr>
        <w:lastRenderedPageBreak/>
        <w:t xml:space="preserve">είναι. Αυτό δεν είναι μόνο αντίθετο στο Σύνταγμα, αλλά είναι αντίθετο και στον αρχαιολογικό νόμο. </w:t>
      </w:r>
    </w:p>
    <w:p w:rsidR="007B1602" w:rsidRPr="007B1602" w:rsidRDefault="007B1602" w:rsidP="007B1602">
      <w:pPr>
        <w:spacing w:after="160" w:line="600" w:lineRule="auto"/>
        <w:ind w:firstLine="720"/>
        <w:contextualSpacing/>
        <w:jc w:val="both"/>
        <w:rPr>
          <w:rFonts w:ascii="Arial" w:hAnsi="Arial" w:cs="Arial"/>
          <w:color w:val="1D2228"/>
          <w:sz w:val="24"/>
          <w:szCs w:val="24"/>
          <w:lang w:eastAsia="el-GR"/>
        </w:rPr>
      </w:pPr>
      <w:r w:rsidRPr="007B1602">
        <w:rPr>
          <w:rFonts w:ascii="Arial" w:hAnsi="Arial" w:cs="Arial"/>
          <w:color w:val="1D2228"/>
          <w:sz w:val="24"/>
          <w:szCs w:val="24"/>
          <w:lang w:eastAsia="el-GR"/>
        </w:rPr>
        <w:t>Και επειδή αναφέρθηκε κιόλας και είπε ότι είναι προσωπική μου, ως ΜέΡΑ25, η αντίθεση και πάλι να επαναλάβω ότι είναι η αντίθεση που εξέφρασε ο Σύλλογος Ελλήνων Αρχαιολόγων, οι εργαζόμενοι στις ενάλιες αρχαιότητες και πολλοί άλλοι φορείς.</w:t>
      </w:r>
    </w:p>
    <w:p w:rsidR="007B1602" w:rsidRPr="007B1602" w:rsidRDefault="007B1602" w:rsidP="007B1602">
      <w:pPr>
        <w:spacing w:after="160" w:line="600" w:lineRule="auto"/>
        <w:ind w:firstLine="720"/>
        <w:contextualSpacing/>
        <w:jc w:val="both"/>
        <w:rPr>
          <w:rFonts w:ascii="Arial" w:hAnsi="Arial" w:cs="Arial"/>
          <w:color w:val="1D2228"/>
          <w:sz w:val="24"/>
          <w:szCs w:val="24"/>
          <w:lang w:eastAsia="el-GR"/>
        </w:rPr>
      </w:pPr>
      <w:r w:rsidRPr="007B1602">
        <w:rPr>
          <w:rFonts w:ascii="Arial" w:hAnsi="Arial" w:cs="Arial"/>
          <w:color w:val="1D2228"/>
          <w:sz w:val="24"/>
          <w:szCs w:val="24"/>
          <w:lang w:eastAsia="el-GR"/>
        </w:rPr>
        <w:t>Αν σήμερα λόγω έλλειψης προσωπικού ενοικιάζουμε τους ενάλιους αρχαιολογικούς χώρους σε ιδιώτες, αύριο με την ίδια λογική λόγω έλλειψης προσωπικού μπορεί να νοικιάσουμε την Επίδαυρο, την Ακρόπολη, τους Δελφούς, την Κνωσό. Και ξέρετε; Δημιουργείτε ένα κεκτημένο. Θα μας πείτε αύριο ότι αφού το κάνουμε ήδη για τους θαλάσσιους αρχαιολογικούς χώρους, τι διαφορά έχει; Ακριβώς αυτό το κεκτημένο πρέπει να αποφύγετε να φτιάξετε με αυτόν τον νόμο.</w:t>
      </w:r>
    </w:p>
    <w:p w:rsidR="007B1602" w:rsidRPr="007B1602" w:rsidRDefault="007B1602" w:rsidP="007B1602">
      <w:pPr>
        <w:spacing w:after="160" w:line="600" w:lineRule="auto"/>
        <w:ind w:firstLine="720"/>
        <w:contextualSpacing/>
        <w:jc w:val="both"/>
        <w:rPr>
          <w:rFonts w:ascii="Arial" w:hAnsi="Arial" w:cs="Arial"/>
          <w:color w:val="1D2228"/>
          <w:sz w:val="24"/>
          <w:szCs w:val="24"/>
          <w:lang w:eastAsia="el-GR"/>
        </w:rPr>
      </w:pPr>
      <w:r w:rsidRPr="007B1602">
        <w:rPr>
          <w:rFonts w:ascii="Arial" w:hAnsi="Arial" w:cs="Arial"/>
          <w:color w:val="1D2228"/>
          <w:sz w:val="24"/>
          <w:szCs w:val="24"/>
          <w:lang w:eastAsia="el-GR"/>
        </w:rPr>
        <w:t>Και δεν θα αναφερθώ μόνο στα λεγόμενα των αρχαιολόγων. Θα σας διαβάσω μια φράση: «Η Κυβέρνηση πρέπει να αντιληφθεί ότι το πολιτικό απόθεμα της χώρας δεν πωλείται. Τα μνημεία μας δεν αποτελούν αντικείμενο συναλλαγής. Ας κάνει άμεσα αυτό που επιτάσσει το Σύνταγμα».</w:t>
      </w:r>
    </w:p>
    <w:p w:rsidR="007B1602" w:rsidRPr="007B1602" w:rsidRDefault="007B1602" w:rsidP="007B1602">
      <w:pPr>
        <w:spacing w:after="160" w:line="600" w:lineRule="auto"/>
        <w:ind w:firstLine="720"/>
        <w:contextualSpacing/>
        <w:jc w:val="both"/>
        <w:rPr>
          <w:rFonts w:ascii="Arial" w:hAnsi="Arial" w:cs="Arial"/>
          <w:color w:val="1D2228"/>
          <w:sz w:val="24"/>
          <w:szCs w:val="24"/>
          <w:lang w:eastAsia="el-GR"/>
        </w:rPr>
      </w:pPr>
      <w:r w:rsidRPr="007B1602">
        <w:rPr>
          <w:rFonts w:ascii="Arial" w:hAnsi="Arial" w:cs="Arial"/>
          <w:color w:val="1D2228"/>
          <w:sz w:val="24"/>
          <w:szCs w:val="24"/>
          <w:lang w:eastAsia="el-GR"/>
        </w:rPr>
        <w:t>Το καταθέτω στα Πρακτικά.</w:t>
      </w:r>
    </w:p>
    <w:p w:rsidR="007B1602" w:rsidRPr="007B1602" w:rsidRDefault="007B1602" w:rsidP="007B1602">
      <w:pPr>
        <w:spacing w:after="160" w:line="600" w:lineRule="auto"/>
        <w:ind w:firstLine="720"/>
        <w:contextualSpacing/>
        <w:jc w:val="both"/>
        <w:rPr>
          <w:rFonts w:ascii="Arial" w:hAnsi="Arial" w:cs="Arial"/>
          <w:color w:val="1D2228"/>
          <w:sz w:val="24"/>
          <w:szCs w:val="24"/>
          <w:lang w:eastAsia="el-GR"/>
        </w:rPr>
      </w:pPr>
      <w:r w:rsidRPr="007B1602">
        <w:rPr>
          <w:rFonts w:ascii="Arial" w:hAnsi="Arial" w:cs="Arial"/>
          <w:color w:val="1D2228"/>
          <w:sz w:val="24"/>
          <w:szCs w:val="24"/>
          <w:lang w:eastAsia="el-GR"/>
        </w:rPr>
        <w:t xml:space="preserve">(Στο σημείο αυτό ο Βουλευτής κ. Κρίτων - Ηλίας Αρσένης καταθέτει για τα Πρακτικά το προαναφερθέν έγγραφο, το οποίο βρίσκεται στο αρχείο του </w:t>
      </w:r>
      <w:r w:rsidRPr="007B1602">
        <w:rPr>
          <w:rFonts w:ascii="Arial" w:hAnsi="Arial" w:cs="Arial"/>
          <w:color w:val="1D2228"/>
          <w:sz w:val="24"/>
          <w:szCs w:val="24"/>
          <w:lang w:eastAsia="el-GR"/>
        </w:rPr>
        <w:lastRenderedPageBreak/>
        <w:t>Τμήματος Γραμματείας της Διεύθυνσης Στενογραφίας και Πρακτικών της Βουλής)</w:t>
      </w:r>
    </w:p>
    <w:p w:rsidR="007B1602" w:rsidRPr="007B1602" w:rsidRDefault="007B1602" w:rsidP="007B1602">
      <w:pPr>
        <w:spacing w:after="160" w:line="600" w:lineRule="auto"/>
        <w:ind w:firstLine="720"/>
        <w:contextualSpacing/>
        <w:jc w:val="both"/>
        <w:rPr>
          <w:rFonts w:ascii="Arial" w:hAnsi="Arial" w:cs="Arial"/>
          <w:color w:val="1D2228"/>
          <w:sz w:val="24"/>
          <w:szCs w:val="24"/>
          <w:lang w:eastAsia="el-GR"/>
        </w:rPr>
      </w:pPr>
      <w:r w:rsidRPr="007B1602">
        <w:rPr>
          <w:rFonts w:ascii="Arial" w:hAnsi="Arial" w:cs="Arial"/>
          <w:color w:val="1D2228"/>
          <w:sz w:val="24"/>
          <w:szCs w:val="24"/>
          <w:lang w:eastAsia="el-GR"/>
        </w:rPr>
        <w:t>Είναι η δήλωση της κ. Κεφαλογιάννη, όταν μαζί με όλους μας επιτίθονταν στην τότε κυβέρνηση του ΣΥΡΙΖΑ που περνούσε μνημεία στο Υπερταμείο προς αξιοποίηση. Αυτό όμως, που τελικά δεν έκανε κυβέρνηση ΣΥΡΙΖΑ, λόγω της μαζικής αντίδρασης, ξεκινάτε εσείς. Και θα είστε εσείς αυτοί που θα έχουν το στίγμα. Δεν είναι μόνο το Σύνταγμα που προστατεύει τα αρχαία. Το άρθρο 7 του αρχαιολογικού νόμου, όπως τροποποιήθηκε από τα άρθρα 123 του ν.4611/2019, που ήρθε μετά από όλη αυτή την ιστορία με τον ΣΥΡΙΖΑ και τα μνημεία από το ΤΑΙΠΕΔ, το Υπερταμείο, ορίζει πλέον με σαφήνεια ότι η κυριότητα, η διοίκηση και η διαχείριση σε ακίνητα μνημεία και οργανωμένες αρχαιολογικούς χώρους ανήκει στο δημόσιο και είναι πράγματα εκτός συναλλαγής. Εξ ου και αυτό που είπε ο Κοινοβουλευτικός σας Εκπρόσωπος και που καταγράφει το νομοσχέδιό σας, παραβιάζει και τον ίδιο τον νόμο, τον ν.4611. Δηλαδή, η παραχώρηση έναντι ανταλλάγματος των αρχαιολογικών χώρων είναι παράνομη από κάθε άποψη.</w:t>
      </w:r>
    </w:p>
    <w:p w:rsidR="007B1602" w:rsidRPr="007B1602" w:rsidRDefault="007B1602" w:rsidP="007B1602">
      <w:pPr>
        <w:spacing w:after="160" w:line="600" w:lineRule="auto"/>
        <w:ind w:firstLine="720"/>
        <w:contextualSpacing/>
        <w:jc w:val="both"/>
        <w:rPr>
          <w:rFonts w:ascii="Arial" w:hAnsi="Arial" w:cs="Arial"/>
          <w:color w:val="1D2228"/>
          <w:sz w:val="24"/>
          <w:szCs w:val="24"/>
          <w:lang w:eastAsia="el-GR"/>
        </w:rPr>
      </w:pPr>
      <w:r w:rsidRPr="007B1602">
        <w:rPr>
          <w:rFonts w:ascii="Arial" w:hAnsi="Arial" w:cs="Arial"/>
          <w:color w:val="1D2228"/>
          <w:sz w:val="24"/>
          <w:szCs w:val="24"/>
          <w:lang w:eastAsia="el-GR"/>
        </w:rPr>
        <w:t>Αν θέλετε να προωθήσετε τον καταδυτικό τουρισμό στις ενάλιες αρχαιότητες, υπάρχει ένας τρόπος να γίνει. Για την ακρίβεια γίνεται. Αυτή τη στιγμή έχουμε ήδη έναν χώρο στην Αλόννησο -</w:t>
      </w:r>
      <w:r w:rsidRPr="007B1602">
        <w:rPr>
          <w:rFonts w:ascii="Arial" w:hAnsi="Arial" w:cs="Arial"/>
          <w:bCs/>
          <w:color w:val="1D2228"/>
          <w:sz w:val="24"/>
          <w:szCs w:val="20"/>
          <w:lang w:eastAsia="el-GR"/>
        </w:rPr>
        <w:t>είναι</w:t>
      </w:r>
      <w:r w:rsidRPr="007B1602">
        <w:rPr>
          <w:rFonts w:ascii="Arial" w:hAnsi="Arial" w:cs="Arial"/>
          <w:color w:val="1D2228"/>
          <w:sz w:val="24"/>
          <w:szCs w:val="24"/>
          <w:lang w:eastAsia="el-GR"/>
        </w:rPr>
        <w:t xml:space="preserve"> η Περιστέρα Αλοννήσου- το σημαντικότατο </w:t>
      </w:r>
      <w:r w:rsidRPr="007B1602">
        <w:rPr>
          <w:rFonts w:ascii="Arial" w:hAnsi="Arial" w:cs="Arial"/>
          <w:bCs/>
          <w:color w:val="1D2228"/>
          <w:sz w:val="24"/>
          <w:szCs w:val="24"/>
          <w:lang w:eastAsia="el-GR"/>
        </w:rPr>
        <w:t>κλασικό</w:t>
      </w:r>
      <w:r w:rsidRPr="007B1602">
        <w:rPr>
          <w:rFonts w:ascii="Arial" w:hAnsi="Arial" w:cs="Arial"/>
          <w:color w:val="1D2228"/>
          <w:sz w:val="24"/>
          <w:szCs w:val="24"/>
          <w:lang w:eastAsia="el-GR"/>
        </w:rPr>
        <w:t xml:space="preserve"> ναυάγιο, όπου από πέρυσι πιλοτικά λειτουργεί αυτός </w:t>
      </w:r>
      <w:r w:rsidRPr="007B1602">
        <w:rPr>
          <w:rFonts w:ascii="Arial" w:hAnsi="Arial" w:cs="Arial"/>
          <w:color w:val="1D2228"/>
          <w:sz w:val="24"/>
          <w:szCs w:val="24"/>
          <w:lang w:eastAsia="el-GR"/>
        </w:rPr>
        <w:lastRenderedPageBreak/>
        <w:t>ο αρχαιολογικός χώρος με τους αρχαιολόγους της Υπηρεσίας του Υπουργείου Πολιτισμού να διαχειρίζονται αυτόν τον χώρο. Έχουν ετοιμάσει διαδρομές, υποβρύχιες πινακίδες, υποβρύχιο σύστημα παρακολούθησης με κάμερες που έχει εγκατασταθεί στο ναυάγιο για την ασφάλειά του. Και αυτό γίνεται σε συνεργασία με την Περιφέρεια Θεσσαλίας. Υπάρχουν διθυραμβικά σχόλια στα διεθνή ΜΜΕ, ενώ φέτος ανοίγει για δύο ολόκληρους μήνες στο κοινό.</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Οπότε, αν θέλετε να κάνετε κάτι, ενισχύστε το προσωπικό των Υπηρεσιών του Υπουργείου. Προφανώς, όχι εσείς, η κ. Μενδώνη, η οποία είναι απούσα από όλη τη διαδικασία, για ένα θέμα που αλλάζει το τοπίο στην αρχαιολογία και στον πολιτισμό στην Ελλάδα.</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Η παραχώρηση αρχαίων μνημείων σε ιδιώτες δεν θα περάσει. Θα πέσει στο Συμβούλιο της Επικρατείας. Αλλά επειδή πραγματικά διατηρώ την ελπίδα ότι όλο αυτό έχει γίνει εκ παραδρομής, εφόσον δεν θέλετε να παραβείτε τον νόμο και εφόσον δεν θέλετε να δώσετε, να ενοικιάσετε σε ιδιώτες τους αρχαιολογικούς χώρους, να ξεκινήσετε αυτή τη διαδικασία που βάζει σε τεράστιο κίνδυνο την Ελλάδα, σας καλούμε μαζί με όλους τους φορείς που το ζήτησαν στην ακρόαση να αποσύρετε την παράγραφο 3 του άρθρου 6, το τελευταίο εδάφιο της παραγράφου 1 του άρθρου 13, τα τρία τελευταία εδάφια της παραγράφου 6 του άρθρου 13. Αποσύρετέ τα, έστω την τελευταία στιγμή, για να δείξετε ότι δεν είστε υπέρ της ιδιωτικοποίησης των αρχαιοτήτων.</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lastRenderedPageBreak/>
        <w:t>Επίσης, κύριε Υπουργέ, αποσύρετε τις διατάξεις που επιτρέπουν τη δόμηση μέσα στα δάση για την εξυπηρέτηση γηπέδων γκολφ. Είναι κάτι το οποίο παραβιάζει προφανώς το Σύνταγμα, γιατί ακριβώς επιτρέπει δόμηση στα δάση, άρα μη προστασία των δασών. Είναι κάτι το οποίο προσθέτετε εσείς σε έναν νόμο που θα έπρεπε ήδη να είχε αποσυρθεί και από εσάς και από την κυβέρνηση ΣΥΡΙΖΑ, τον νόμο του 2014. Και νομίζω ότι πραγματικά μας πηγαίνει σε εντελώς λάθος κατεύθυνση.</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Όπως γνωρίζετε ως Υπουργός Τουρισμού, οι επισκέπτες μας σε αυτή τη χώρα έρχονται για τα μνημεία και το περιβάλλον, γι’ αυτή την απαράμιλλη ομορφιά, την οποία έχουμε καταφέρει να διατηρήσουμε σε μερικές περιοχές της χώρας μας. Δεν πρέπει να την κάνουμε θυσία νομοσχέδιο-νομοσχέδιο.</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Ευχαριστώ πολύ.</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
          <w:bCs/>
          <w:sz w:val="24"/>
          <w:szCs w:val="24"/>
          <w:lang w:eastAsia="el-GR"/>
        </w:rPr>
        <w:t xml:space="preserve">ΠΡΟΕΔΡΕΥΩΝ (Αθανάσιος Μπούρας): </w:t>
      </w:r>
      <w:r w:rsidRPr="007B1602">
        <w:rPr>
          <w:rFonts w:ascii="Arial" w:hAnsi="Arial" w:cs="Arial"/>
          <w:sz w:val="24"/>
          <w:szCs w:val="24"/>
          <w:lang w:eastAsia="el-GR"/>
        </w:rPr>
        <w:t>Ευχαριστούμε κι εμείς τον κ. Αρσένη γιατί εξοικονομεί χρόνο για όλη τη διαδικασία.</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Και καλώ στο Βήμα την κ. Παναγιώτα (Νόνη) Δούνια από τη Νέα Δημοκρατία για επτά λεπτά.</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Ορίστε, κυρία Δούνια, έχετε τον λόγο.</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
          <w:bCs/>
          <w:sz w:val="24"/>
          <w:szCs w:val="24"/>
          <w:lang w:eastAsia="el-GR"/>
        </w:rPr>
        <w:t xml:space="preserve">ΠΑΝΑΓΙΩΤΑ (ΝΟΝΗ) ΔΟΥΝΙΑ: </w:t>
      </w:r>
      <w:r w:rsidRPr="007B1602">
        <w:rPr>
          <w:rFonts w:ascii="Arial" w:hAnsi="Arial" w:cs="Arial"/>
          <w:sz w:val="24"/>
          <w:szCs w:val="24"/>
          <w:lang w:eastAsia="el-GR"/>
        </w:rPr>
        <w:t>Σας ευχαριστώ, κύριε Πρόεδρε.</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lastRenderedPageBreak/>
        <w:t>Κύριοι Υπουργοί, κύριε Υπουργέ, κυρίες και κύριοι συνάδελφοι, συζητάμε σήμερα για ένα νομοσχέδιο του Υπουργείου Τουρισμού, που επιδιώκει να εκσυγχρονίσει το θεσμικό πλαίσιο του τουρισμού, πάντα βέβαια με τον απαιτούμενο σεβασμό στο περιβάλλον, και να καταστήσει την Ελλάδα έναν από τους κορυφαίους προορισμούς διεθνώς, έναν προορισμό που θα παρέχει στους επισκέπτες του πολλές, διαφορετικές αλλά και σύγχρονες εναλλακτικές.</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Είναι σημαντικό ότι μιλάμε για τον τουρισμό στη σημερινή εξαιρετικά δύσκολη συγκυρία της αντιμετώπισης του </w:t>
      </w:r>
      <w:r w:rsidRPr="007B1602">
        <w:rPr>
          <w:rFonts w:ascii="Arial" w:hAnsi="Arial" w:cs="Arial"/>
          <w:sz w:val="24"/>
          <w:szCs w:val="24"/>
          <w:lang w:val="en-US" w:eastAsia="el-GR"/>
        </w:rPr>
        <w:t>COVID</w:t>
      </w:r>
      <w:r w:rsidRPr="007B1602">
        <w:rPr>
          <w:rFonts w:ascii="Arial" w:hAnsi="Arial" w:cs="Arial"/>
          <w:sz w:val="24"/>
          <w:szCs w:val="24"/>
          <w:lang w:eastAsia="el-GR"/>
        </w:rPr>
        <w:t>-19, σε μια πολύ κρίσιμη περίοδο για τη χώρα μας, για τον ελληνικό τουρισμό ιδιαιτέρως, μια περίοδο που πάγωσε αναγκαστικά για την προστασία της δημόσιας υγείας την όποια τουριστική κίνηση, αφού βεβαίως έκλεισαν ή ανέβαλαν την έναρξη λειτουργίας τους τα κατά τόπους καταλύματα, οι επιχειρήσεις εστίασης και κάθε μορφής τουριστικές επιχειρήσεις και, βεβαίως, μας έκανε να αντιληφθούμε με τον πιο ξεκάθαρο τρόπο την αξία του τουριστικού προϊόντος για την οικονομία αλλά και την ανάπτυξη της χώρας μας.</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Η Κυβέρνηση της Νέας Δημοκρατίας αναγνωρίζοντας το μέγεθος αυτής της αξίας έχει καταστρώσει ένα ολοκληρωμένο, συνεκτικό σχέδιο για τη διάσωση της καλοκαιρινής αυτής σεζόν. Στο πλαίσιο αυτού του σχεδίου, την 1</w:t>
      </w:r>
      <w:r w:rsidRPr="007B1602">
        <w:rPr>
          <w:rFonts w:ascii="Arial" w:hAnsi="Arial" w:cs="Arial"/>
          <w:sz w:val="24"/>
          <w:szCs w:val="24"/>
          <w:vertAlign w:val="superscript"/>
          <w:lang w:eastAsia="el-GR"/>
        </w:rPr>
        <w:t>η</w:t>
      </w:r>
      <w:r w:rsidRPr="007B1602">
        <w:rPr>
          <w:rFonts w:ascii="Arial" w:hAnsi="Arial" w:cs="Arial"/>
          <w:sz w:val="24"/>
          <w:szCs w:val="24"/>
          <w:lang w:eastAsia="el-GR"/>
        </w:rPr>
        <w:t xml:space="preserve"> Ιουνίου αναμένεται να ανοίξουν οι κατασκηνώσεις, τα κάμπινγκ και τα </w:t>
      </w:r>
      <w:r w:rsidRPr="007B1602">
        <w:rPr>
          <w:rFonts w:ascii="Arial" w:hAnsi="Arial" w:cs="Arial"/>
          <w:sz w:val="24"/>
          <w:szCs w:val="24"/>
          <w:lang w:eastAsia="el-GR"/>
        </w:rPr>
        <w:lastRenderedPageBreak/>
        <w:t>ξενοδοχεία δωδεκάμηνης λειτουργίας και ως τις 15 Ιουνίου πρόκειται να ανοίξουν και τα υπόλοιπα καταλύματα.</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Επιτρέψτε μου σε αυτό το σημείο να αναφερθώ σύντομα στο σημαντικό πλήγμα που έχει δεχθεί λόγω της πανδημίας ο τουρισμός, εγχώριος αλλά και εισαγόμενος, στα νησιά του Αργοσαρωνικού. Παρά τις αναγκαίες δικλίδες ασφαλείας τα νησιά αυτά αποτελούν μια πολύ καλή επιλογή για όλους μας, αφού μπορούμε να έχουμε άμεση, πολύ ασφαλή πρόσβαση σε αυτά ιδιωτικά, με τη χρήση του αυτοκινήτου μας, χωρίς τη χρήση μέσων μαζικής μεταφοράς. Τα καταλύματα που διαθέτουν αυτά τα νησιά είναι κατά κύριο λόγο μικρά και ανοικτού τύπου, όπως ανοικτού τύπου είναι και τα καταστήματα εστίασης, με την εξυπηρέτηση των πελατών να γίνεται σε υπαίθριους χώρους. Υπάρχουν σε αυτά πολλές μικρές παραλίες όπου οι επισκέπτες μπορούν να κολυμπήσουν χωρίς συνωστισμό και κίνδυνο της υγείας τους. Η διαμονή σε νησιά του Αργοσαρωνικού θα αποσυμφορήσει, βεβαίως, και την παραλιακή ζώνη του λεκανοπεδίου της Αττικής. Για τους λόγους αυτούς πιστεύω ότι τα καταλύματα στα νησιά αυτά θα ήταν εύλογο και εξαιρετικά ασφαλές να ανοίξουν το συντομότερο δυνατό.</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cs="Arial"/>
          <w:sz w:val="24"/>
          <w:szCs w:val="24"/>
          <w:lang w:eastAsia="el-GR"/>
        </w:rPr>
        <w:t xml:space="preserve">Κυρίες και κύριοι συνάδελφοι, γίνεται σήμερα μια σημαντική προσπάθεια για την επανεκκίνηση της τουριστικής διαδικασίας. Μια τέτοια επανεκκίνηση με εξωστρέφεια και σύγχρονα τουριστικά προϊόντα επιχειρεί και το παρόν </w:t>
      </w:r>
      <w:r w:rsidRPr="007B1602">
        <w:rPr>
          <w:rFonts w:ascii="Arial" w:hAnsi="Arial" w:cs="Arial"/>
          <w:sz w:val="24"/>
          <w:szCs w:val="24"/>
          <w:lang w:eastAsia="el-GR"/>
        </w:rPr>
        <w:lastRenderedPageBreak/>
        <w:t>νομοσχέδιο, με την ανάπτυξη του καταδυτικού τουρισμού, την εισαγωγή διατάξεων αναπτυξιακού χαρακτήρα, καθώς και με τη θέσπιση του σήματος «glamping», ενός νέου τρόπου πολυτελούς κάμπινγκ, που φέρνει τους ταξιδιώτες πιο κοντά στη φύση, χωρίς όμως να τους απομακρύνει από τις ανέσεις και τις υπηρεσίες που χρειάζονται και που έχουν συνήθως σε ένα ξενοδοχείο.</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cs="Arial"/>
          <w:sz w:val="24"/>
          <w:szCs w:val="24"/>
          <w:lang w:eastAsia="el-GR"/>
        </w:rPr>
        <w:t>Με τον καταδυτικό τουρισμό, η χώρα μας θα απευθύνεται σε ένα πιο συγκεκριμένο τουριστικό κοινό, που επιθυμεί να ανακαλύψει την ελληνική θάλασσα και τα ελληνικά ναυάγια. Η δημιουργία καταδυτικών πάρκων αναμένεται να δημιουργήσει νέες θέσεις εργασίας και να τονώσει τις τοπικές οικονομίες της περιφέρειας. Για την οργάνωση αυτού του είδους τουρισμού προβλέπεται το Συμβούλιο Καταδυτικού Τουρισμού, ενώ ορίζονται οι προϋποθέσεις καταδύσεων στα αξιοθέατα καταδυτικού τουρισμού και παραμερίζονται τα γραφειοκρατικά εμπόδια στις καταδύσεις αναψυχής.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cs="Arial"/>
          <w:sz w:val="24"/>
          <w:szCs w:val="24"/>
          <w:lang w:eastAsia="el-GR"/>
        </w:rPr>
        <w:t xml:space="preserve">Την ίδια στιγμή στο νομοσχέδιο του Υπουργείου Τουρισμού εισάγονται ρυθμίσεις αναπτυξιακού χαρακτήρα, που προβλέπουν τον εκσυγχρονισμό του πλαισίου για τις περιοχές ολοκληρωμένης τουριστικής ανάπτυξης. Με τις νέες ρυθμίσεις απλουστεύεται και επιταχύνεται η διοικητική διαδικασία για πληθώρα θεμάτων που αφορούν σε λειτουργικά θέματα όλων αυτών των περιοχών.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cs="Arial"/>
          <w:sz w:val="24"/>
          <w:szCs w:val="24"/>
          <w:lang w:eastAsia="el-GR"/>
        </w:rPr>
        <w:lastRenderedPageBreak/>
        <w:t>Επιπλέον, ρυθμίζονται θέματα για τις τουριστικές λιμενικές εγκαταστάσεις με στόχο τη διευκόλυνση των σχετικών διαδικασιών και την ενίσχυση της τουριστικής επενδυτικής δραστηριότητας.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cs="Arial"/>
          <w:sz w:val="24"/>
          <w:szCs w:val="24"/>
          <w:lang w:eastAsia="el-GR"/>
        </w:rPr>
        <w:t>Επιχειρείται, ακόμα, η βελτίωση του νομοθετικού πλαισίου για τις κολυμβητικές δεξαμενές που λειτουργούν εντός τουριστικών καταλυμάτων στην κατεύθυνση βεβαίως της ενίσχυσης της δημόσιας ασφάλειας και της προστασίας των καταναλωτών.</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cs="Arial"/>
          <w:sz w:val="24"/>
          <w:szCs w:val="24"/>
          <w:lang w:eastAsia="el-GR"/>
        </w:rPr>
        <w:t xml:space="preserve">Εισάγονται, επίσης, πολύ σημαντικές ρυθμίσεις αναφορικά με τις κατευθυνόμενες αγορές, το κατευθυνόμενο </w:t>
      </w:r>
      <w:r w:rsidRPr="007B1602">
        <w:rPr>
          <w:rFonts w:ascii="Arial" w:hAnsi="Arial" w:cs="Arial"/>
          <w:sz w:val="24"/>
          <w:szCs w:val="24"/>
          <w:lang w:val="en-US" w:eastAsia="el-GR"/>
        </w:rPr>
        <w:t>shopping</w:t>
      </w:r>
      <w:r w:rsidRPr="007B1602">
        <w:rPr>
          <w:rFonts w:ascii="Arial" w:hAnsi="Arial" w:cs="Arial"/>
          <w:sz w:val="24"/>
          <w:szCs w:val="24"/>
          <w:lang w:eastAsia="el-GR"/>
        </w:rPr>
        <w:t>, που αποσκοπούν στην πάταξη του φαινομένου προβλέποντας κυρώσεις σε όποιον προσπαθεί να κατευθύνει τουρίστες σε συγκεκριμένα καταστήματα παντός είδους.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cs="Arial"/>
          <w:sz w:val="24"/>
          <w:szCs w:val="24"/>
          <w:lang w:eastAsia="el-GR"/>
        </w:rPr>
        <w:t>Τέλος, γίνονται χρήσιμες τροποποιήσεις και συμπληρώσεις των διατάξεων που αφορούν την απλή χρήση αιγιαλού αλλά και παραλίας. Μεταξύ άλλων, προβλέπεται η ελεύθερη παραχώρηση άνευ ανταλλάγματος της απλής χρήσης τμημάτων του αιγιαλού αλλά και της παραλίας από τους ΟΤΑ Α΄ βαθμού, ύστερα από αίτηση του οικείου δήμου, για την τοποθέτηση ειδικών κατασκευών σε ενημερωτικές και εκπαιδευτικές εκδηλώσεις, σχετικά με την πρόληψη των ατυχημάτων στη θάλασσα, που δυστυχώς στη χώρα μας δεν είναι λίγα.</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cs="Arial"/>
          <w:sz w:val="24"/>
          <w:szCs w:val="24"/>
          <w:lang w:eastAsia="el-GR"/>
        </w:rPr>
        <w:lastRenderedPageBreak/>
        <w:t>Κυρίες και κύριοι συνάδελφοι, για την οικονομική στήριξη του τουρισμού μας η Κυβέρνηση έλαβε σημαντικά μέτρα. Ενδεικτικά, αποφάσισε την επέκταση του δικαιώματος αναστολής σύμβασης εργασίας έως και τον Ιούλιο, τη μείωση του ενοικίου των επιχειρήσεων κατά 40% έως και τον Αύγουστο, την ενίσχυση των εποχικά απασχολούμενων, την ισχύ της επιστρεπτέας προκαταβολής και της μείωσης της προκαταβολής φόρου και τη μείωση του ΦΠΑ στις μεταφορές, τον καφέ, τα μη αλκοολούχα και το τουριστικό πακέτο.</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cs="Arial"/>
          <w:sz w:val="24"/>
          <w:szCs w:val="24"/>
          <w:lang w:eastAsia="el-GR"/>
        </w:rPr>
        <w:t xml:space="preserve">Ταυτόχρονα, για τη στήριξη του εσωτερικού τουρισμού παρουσίασε προγράμματα, όπως το πρόγραμμα «Τουρισμός για όλους» ύψους 30 εκατομμυρίων ευρώ, που θα προσφέρει </w:t>
      </w:r>
      <w:r w:rsidRPr="007B1602">
        <w:rPr>
          <w:rFonts w:ascii="Arial" w:hAnsi="Arial" w:cs="Arial"/>
          <w:sz w:val="24"/>
          <w:szCs w:val="24"/>
          <w:lang w:val="en-US" w:eastAsia="el-GR"/>
        </w:rPr>
        <w:t>e</w:t>
      </w:r>
      <w:r w:rsidRPr="007B1602">
        <w:rPr>
          <w:rFonts w:ascii="Arial" w:hAnsi="Arial" w:cs="Arial"/>
          <w:sz w:val="24"/>
          <w:szCs w:val="24"/>
          <w:lang w:eastAsia="el-GR"/>
        </w:rPr>
        <w:t>-</w:t>
      </w:r>
      <w:r w:rsidRPr="007B1602">
        <w:rPr>
          <w:rFonts w:ascii="Arial" w:hAnsi="Arial" w:cs="Arial"/>
          <w:sz w:val="24"/>
          <w:szCs w:val="24"/>
          <w:lang w:val="en-US" w:eastAsia="el-GR"/>
        </w:rPr>
        <w:t>vouchers</w:t>
      </w:r>
      <w:r w:rsidRPr="007B1602">
        <w:rPr>
          <w:rFonts w:ascii="Arial" w:hAnsi="Arial" w:cs="Arial"/>
          <w:sz w:val="24"/>
          <w:szCs w:val="24"/>
          <w:lang w:eastAsia="el-GR"/>
        </w:rPr>
        <w:t xml:space="preserve"> αξίας 120 ευρώ σε κάθε δικαιούχο για διακοπές με κατ’ ελάχιστο τέσσερις διανυκτερεύσεις, με τους δικαιούχους να αγγίζουν τις διακόσιες πενήντα χιλιάδες ήδη.</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cs="Arial"/>
          <w:sz w:val="24"/>
          <w:szCs w:val="24"/>
          <w:lang w:eastAsia="el-GR"/>
        </w:rPr>
        <w:t xml:space="preserve">Με τα μέτρα αυτά, αλλά και με τη γενικότερη αντιμετώπιση του τουρισμού ως βασικού πυλώνα της αναπτυξιακής μας πορείας, προσβλέπουμε σε έναν ευρύτερο, σύγχρονο αλλά και πιο ποιοτικό τουρισμό, έναν τουρισμό που θα απευθύνεται σε όλους, αλλά θα ανταποκρίνεται στις απαιτήσεις ειδικών κοινών, που θα είναι καινοτόμος, θα αφουγκράζεται τις ανάγκες όλων των εμπλεκομένων στον συγκεκριμένο επαγγελματικό κλάδο και θα σέβεται το περιβάλλον και τα ιδιαίτερα χαρακτηριστικά της Ελλάδας. Με αυτόν τον </w:t>
      </w:r>
      <w:r w:rsidRPr="007B1602">
        <w:rPr>
          <w:rFonts w:ascii="Arial" w:hAnsi="Arial" w:cs="Arial"/>
          <w:sz w:val="24"/>
          <w:szCs w:val="24"/>
          <w:lang w:eastAsia="el-GR"/>
        </w:rPr>
        <w:lastRenderedPageBreak/>
        <w:t>τουρισμό θα κάνουμε τη δική μας επανεκκίνηση και είναι σίγουρο ότι θα καταφέρουμε να κερδίσουμε το χαμένο έδαφος.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cs="Arial"/>
          <w:sz w:val="24"/>
          <w:szCs w:val="24"/>
          <w:lang w:eastAsia="el-GR"/>
        </w:rPr>
        <w:t>Σας ευχαριστώ πάρα πολύ.</w:t>
      </w:r>
    </w:p>
    <w:p w:rsidR="007B1602" w:rsidRPr="007B1602" w:rsidRDefault="007B1602" w:rsidP="007B1602">
      <w:pPr>
        <w:spacing w:after="160" w:line="600" w:lineRule="auto"/>
        <w:ind w:firstLine="720"/>
        <w:jc w:val="center"/>
        <w:rPr>
          <w:rFonts w:ascii="Arial" w:hAnsi="Arial"/>
          <w:sz w:val="24"/>
          <w:szCs w:val="24"/>
          <w:lang w:eastAsia="el-GR"/>
        </w:rPr>
      </w:pPr>
      <w:r w:rsidRPr="007B1602">
        <w:rPr>
          <w:rFonts w:ascii="Arial" w:hAnsi="Arial" w:cs="Arial"/>
          <w:sz w:val="24"/>
          <w:szCs w:val="24"/>
          <w:lang w:eastAsia="el-GR"/>
        </w:rPr>
        <w:t>(Χειροκροτήματα από την πτέρυγα της Νέας Δημοκρατίας)</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
          <w:bCs/>
          <w:sz w:val="24"/>
          <w:szCs w:val="24"/>
          <w:lang w:eastAsia="el-GR"/>
        </w:rPr>
        <w:t xml:space="preserve">ΠΡΟΕΔΡΕΥΩΝ (Αθανάσιος Μπούρας): </w:t>
      </w:r>
      <w:r w:rsidRPr="007B1602">
        <w:rPr>
          <w:rFonts w:ascii="Arial" w:hAnsi="Arial" w:cs="Arial"/>
          <w:sz w:val="24"/>
          <w:szCs w:val="24"/>
          <w:lang w:eastAsia="el-GR"/>
        </w:rPr>
        <w:t>Κι εμείς ευχαριστούμε για την οικονομία του χρόνου.</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Τον λόγο έχει από τον ΣΥΡΙΖΑ ο συνάδελφος κ. Νικόλαος Παππάς για επτά λεπτά.</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
          <w:bCs/>
          <w:sz w:val="24"/>
          <w:szCs w:val="24"/>
          <w:lang w:eastAsia="el-GR"/>
        </w:rPr>
        <w:t>ΝΙΚΟΛΑΟΣ ΠΑΠΠΑΣ:</w:t>
      </w:r>
      <w:r w:rsidRPr="007B1602">
        <w:rPr>
          <w:rFonts w:ascii="Arial" w:hAnsi="Arial" w:cs="Arial"/>
          <w:sz w:val="24"/>
          <w:szCs w:val="24"/>
          <w:lang w:eastAsia="el-GR"/>
        </w:rPr>
        <w:t xml:space="preserve"> Ευχαριστώ πάρα πολύ, κύριε Πρόεδρε.</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Ακούσαμε πριν λίγα εικοσιτετράωρα τις ανακοινώσεις της Κυβέρνησης για την οικονομία. Δυστυχώς, πέρα από την ανεπάρκειά τους, διανθίστηκαν και με ένα ψέμα, το οποίο φαίνεται ότι παίζει θεμελιακό ρόλο στον τρόπο που θα ήθελε η Νέα Δημοκρατία να αντιλαμβάνονται οι άνθρωποι τα πράγματα και τις εξελίξεις από εδώ και μπρος.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sz w:val="24"/>
          <w:szCs w:val="24"/>
          <w:lang w:eastAsia="el-GR"/>
        </w:rPr>
        <w:t xml:space="preserve">Είπαν και ο κ. Μητσοτάκης </w:t>
      </w:r>
      <w:r w:rsidRPr="007B1602">
        <w:rPr>
          <w:rFonts w:ascii="Arial" w:hAnsi="Arial" w:cs="Arial"/>
          <w:color w:val="222222"/>
          <w:sz w:val="24"/>
          <w:szCs w:val="24"/>
          <w:shd w:val="clear" w:color="auto" w:fill="FFFFFF"/>
          <w:lang w:eastAsia="el-GR"/>
        </w:rPr>
        <w:t xml:space="preserve">και οι Υπουργοί του ότι ο κορωνοϊός συνάντησε την Ελλάδα την ώρα της ανάπτυξης και της άνθισης -και δεν ισχύει αυτό. Είναι απολύτως προφανές ότι δεν ισχύει αυτό. Και τα νούμερα της απασχόλησης και οι εξαγωγές είχαν πέσει και η βιομηχανική παραγωγή είχε πέσει και το λιανικό εμπόριο ήταν σε κάμψη και αυτά ήταν αποτελέσματα της </w:t>
      </w:r>
      <w:r w:rsidRPr="007B1602">
        <w:rPr>
          <w:rFonts w:ascii="Arial" w:hAnsi="Arial" w:cs="Arial"/>
          <w:color w:val="222222"/>
          <w:sz w:val="24"/>
          <w:szCs w:val="24"/>
          <w:shd w:val="clear" w:color="auto" w:fill="FFFFFF"/>
          <w:lang w:eastAsia="el-GR"/>
        </w:rPr>
        <w:lastRenderedPageBreak/>
        <w:t xml:space="preserve">δικής σας πολιτικής και δυστυχώς ο κορωνοϊός μάς βρήκε σε αυτή απολύτως τη φάση.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Ειρωνεία ιστορική δε είναι πως, αν κοιτάξετε τα στοιχεία της ΕΛΣΤΑΤ, η απασχόληση στην Ελλάδα κορυφώνεται τον τελευταίο μήνα της διακυβέρνησης του ΣΥΡΙΖΑ. Από εκεί και μετά ξεκινάει η κάμψη. Η απασχόληση, όταν εμείς γίναμε κυβέρνηση, ήταν στα τριάμισι εκατομμύρια και τον Ιούνιο του 2019 είχε προσεγγίσει τα τέσσερα εκατομμύρια. Αυτή είναι η μεγάλη δική μας ιστορική παρακαταθήκη, την οποία αδυνατείτε, λόγω των ιδεοληψιών και της πολιτικής σας, να προστατέψετε.</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Δυστυχώς -και λυπάμαι που το λέω- εδώ δεν υπάρχει καμμία αίσθηση του επείγοντος. Ο διεθνής Τύπος έχει βουΐξει εδώ και μήνες ότι η Ελλάδα είναι στην κορυφή της επικινδυνότητας σε σχέση με τις επιπτώσεις από τον κορωνοϊό για δύο λόγους, κύριε Θεοχάρη. Λόγω της μεγάλης εξάρτησης από τον τουρισμό και του μεγάλου πλήθους των μικρομεσαίων επιχειρήσεων.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Έρχεται η Κομισιόν και επιβεβαιώνει ότι η Ελλάδα έχει τη μεγαλύτερη διαφορά μεταξύ των φθινοπωρινών και των εαρινών προβλέψεων. Εδώ περιμένει ο κόσμος του τουρισμού να ακούσει κάτι και ερχόμαστε και του λέμε ότι θα μειωθεί ο ΦΠΑ στην πορτοκαλάδα και θα κάνουμε και ενίσχυση του προγράμματος του κοινωνικού τουρισμού, 30 ή 70 εκατομμύρια. Δεν έχουμε καταλάβει τελικά ποιο από τα δύο είναι το νούμερο.</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lastRenderedPageBreak/>
        <w:t>Πραγματικά αν το θεωρείτε αυτό επαρκές, εμείς το μόνο που μπορούμε να κάνουμε είναι να καταθέσουμε την έκπληξή μας, αν αυτό είναι επαρκές. Έχετε σχεδόν τριακόσιες πενήντα χιλιάδες εργαζόμενους σε αναστολή στον τομέα του τουρισμού. Εκατόν είκοσι χιλιάδες άτομα, είπε σήμερα το πρωί ο επικεφαλής του ΟΑΕΔ, δεν προσελήφθησαν και άλλες τριακόσιες χιλιάδες στον κλάδο της εστίασης. Και ερχόμαστε εδώ και βγάζουμε λόγους για τον καταδυτικό τουρισμό.</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Πραγματικά νομίζω ότι η κουβέντα για την επόμενη μέρα είναι ένα προκάλυμμα για όσους δεν θέλουν να μιλήσουν για τη σημερινή μέρα. Τώρα, αυτή τη στιγμή συμβαίνει η ύφεση. Τώρα συσσωρεύουν προβλήματα οι επιχειρήσεις του τουρισμού. Και τι τους λέμε; Τι τους έχουμε πει; Λέμε για επιστρεπτέα προκαταβολή και δάνεια από το ΤΕΠΙΧ. Θα έρθω και σε αυτά.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Ακούστηκε από τον Υφυπουργό, νομίζω, η θέση ότι δεν υπάρχει «αριστερός» και «δεξιός» τουρισμός. Λυπάμαι, θα διαφωνήσουμε. Ο τουρισμός ο οποίος βασίζεται στη συγκαλυμμένη απασχόληση με προγράμματα μαθητείας των μισθών των 300 ευρώ είναι «δεξιός» τουρισμός. Ο τουρισμός που διαλύει το περιβάλλον και υποθηκεύει το μέλλον των επόμενων γενεών είναι «δεξιός» τουρισμός. Ο τουρισμός όμως, ο οποίος σέβεται και τον εργαζόμενο και το περιβάλλον και διεκδικεί να αποκαταστήσει και τη σχέση του ανθρώπου με το περιβάλλον είναι ο «αριστερός», είναι ο προοδευτικός </w:t>
      </w:r>
      <w:r w:rsidRPr="007B1602">
        <w:rPr>
          <w:rFonts w:ascii="Arial" w:hAnsi="Arial" w:cs="Arial"/>
          <w:color w:val="222222"/>
          <w:sz w:val="24"/>
          <w:szCs w:val="24"/>
          <w:shd w:val="clear" w:color="auto" w:fill="FFFFFF"/>
          <w:lang w:eastAsia="el-GR"/>
        </w:rPr>
        <w:lastRenderedPageBreak/>
        <w:t xml:space="preserve">τουρισμός. Δεν έχετε παραδείγματα ανάπτυξης τα οποία κλώτσησαν προς τα πίσω και είχαν τελικά αρνητικές συνέπειες;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Πραγματικά αναρωτιόμαστε εάν κάποιος από τους οργανωμένους φορείς του κλάδου είναι ικανοποιημένος με αυτά που ακούει, επειδή εμείς δεν έχουμε ακούσει κανέναν. Σε ένα εικοσιτετράωρο μέσα έχει βουΐξει ο τόπος. Δεν υπάρχει κέλυφος μιντιακό πλέον να προστατεύσει την ανεπάρκεια της πολιτικής σας. Από το πρωί που ανοίγουμε τις τηλεοράσεις, οι άνθρωποι του κλάδου μεταφέρουν την αγωνία τους.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Σήμερα συζητάμε αυτό το νομοσχέδιο και σε αυτούς έχουμε να απαντήσουμε τι; Το απόλυτο τίποτα. Στην οργανωμένη επιχειρηματικότητα, ελλιπή μέτρα και στους εργαζόμενους, την εκ περιτροπής εργασία και τη μείωση των μισθών. Έρχεστε τώρα και φέρνετε ένα νομοσχέδιο, το οποίο μάλλον δεν απαντάει σε αυτά τα προβλήματα.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Έγινε μία πρόταση από την Κεντρική Ένωση Επιμελητηρίων Ελλάδας και είπε 1 δισεκατομμύριο ευρώ για ενίσχυση του τουρισμού. Ποια είναι η απάντησή σας; Αφήστε μας εμάς. Εντάξει, εσείς νομίζετε ότι εμείς κάνουμε στείρα αντιπολίτευση. Εσείς πώς απαντάτε σε αυτούς τους ανθρώπους; Με τη μείωση του ΦΠΑ στα μη αλκοολούχα και με ενίσχυση, λέει, του κοινωνικού τουρισμού κατά 20-30 εκατομμύρια. Αν δεν είναι αυτό ανεπαρκής πολιτική, νομίζω ότι έχουν χάσει το νόημα και οι λέξεις.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lastRenderedPageBreak/>
        <w:t xml:space="preserve">Με τη μείωση της προκαταβολής φόρου, θα δούμε το εάν και πότε και εφόσον. Θα καλέσετε, δηλαδή, επιχειρήσεις με μηδενικό τζίρο να πληρώσουν τον φόρο της επόμενης χρονιάς και θα τους πείτε εκ των υστέρων πόσο θα είναι αυτή η μείωση;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Επιστρεπτέα προκαταβολή. Από τις διακόσιες πενήντα με τριακόσιες χιλιάδες επιχειρήσεις που έκαναν την αίτηση, εγκρίθηκαν οι αιτήσεις πενήντα τριών χιλιάδων. Λέτε ότι είναι 2 δισεκατομμύρια τα χρήματα σε αυτό το πρόγραμμα. Είναι μισό δισεκατομμύριο μέχρι στιγμής. Θα περιμένουν να τελειώσει η σεζόν για να πάρουν τα επόμενα;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ΤΕΠΙΧ, η μεγάλη κοροϊδία! Δέκα χιλιάδες επιχειρήσεις, λέει, έχουν πάει εκεί και όσες μπαίνουν μέσα να ζητήσουν εγγυημένο δάνειο από το δημόσιο, τους ζητάνε έξτρα εγγυήσεις. Καθίσατε με το οικονομικό επιτελείο, κύριε Θεοχάρη. Τι ζητήσατε για τις επιχειρήσεις του τουρισμού σε σχέση με αυτά τα προγράμματα; Πείτε κάτι συγκεκριμένο. Είναι επιχειρήσεις οι οποίες τώρα περιμένουν να δουλέψουν και έχουν το μεγαλύτερο πλήγμα.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Δεν μπορεί να πει κανένας σας ότι δεν το ήξερε. Έχει βουΐξει η παγκόσμια οικονομική κοινότητα, η οποία κατατάσσει την Ελλάδα στην πρώτη ζώνη του κινδύνου. Και αυτοί οι άνθρωποι -επιτρέψτε μου να σας πω- δεν είναι ούτε ζόμπι ούτε μπαταξήδες.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sz w:val="24"/>
          <w:szCs w:val="24"/>
          <w:lang w:eastAsia="el-GR"/>
        </w:rPr>
        <w:lastRenderedPageBreak/>
        <w:t>(Στο σημείο αυτό κτυπάει το κουδούνι λήξεως του χρόνου ομιλίας του κυρίου Βουλευτή)</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Ένα λεπτό μόνο, κύριε Πρόεδρε.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Είναι άνθρωποι που έχουν πονέσει την επιχείρησή τους, έχουν δουλέψει και βεβαίως υφίστανται τα προβλήματα και της πολιτικής της δικής σας αδιαφορίας και τα προβλήματα της παγκόσμιας κρίσης με τον κορωνοϊό. Και λίγος σεβασμός περισσότερο απέναντι σε αυτούς και στους εργαζόμενους του κλάδου, δεν θα έβλαπτε.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Δεν μπορούμε να κάνουμε εδώ ότι δεν συμβαίνει τίποτα και να βγάζουμε λόγους για το πώς στο μέλλον η Ελλάδα θα αναπτύξει τον κλάδο, λέει, του καταδυτικού τουρισμού, θα πετάμε αρχαία μέσα στις θάλασσες και θα κάνουμε και scuba diving να τα βλέπουμε! Δεν είμαι σίγουρος ότι έχετε αντιληφθεί τι έχει ειπωθεί από αυτό το Βήμα!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Εμείς προτείναμε δύο πράγματα. Πρώτον, την άμεση ενίσχυση των επιχειρήσεων. Είπαμε για 3 δισεκατομμύρια. Μας είπατε ότι είναι σπατάλη πολιτική. Τα μισά από αυτά θα γύριζαν στο κράτος, τα μισά από αυτά. Δεν είπαμε να τα βάλει στην τσέπη ο επιχειρηματίας και να τρέχει σε διακοπές, αλλά να μπορέσει από έναν κλειστό λογαριασμό να εξυπηρετήσει υποχρεώσεις. </w:t>
      </w:r>
      <w:r w:rsidRPr="007B1602">
        <w:rPr>
          <w:rFonts w:ascii="Arial" w:hAnsi="Arial" w:cs="Arial"/>
          <w:color w:val="222222"/>
          <w:sz w:val="24"/>
          <w:szCs w:val="24"/>
          <w:shd w:val="clear" w:color="auto" w:fill="FFFFFF"/>
          <w:lang w:eastAsia="el-GR"/>
        </w:rPr>
        <w:lastRenderedPageBreak/>
        <w:t>Πόσο, δηλαδή, δύσκολο θα ήταν να κάνετε μια τέτοια πολιτική, η οποία θα απέτρεπε τη συσσώρευση νέων χρεών στις επιχειρήσεις;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Είπαμε και κάτι άλλο, έναν «ΗΡΑΚΛΗ» για τις επιχειρήσεις. Μέσα σε τριάντα ώρες μας φέρατε στη Βουλή και ψηφίσατε 12 δισεκατομμύρια εγγυήσεις του ελληνικού κράτους για τις τράπεζες. Σε τριάντα ώρες, γιατί -λέει- ήταν κατεπείγον. Πάει το σχέδιο αυτό παραπίσω, το 2021. Στο μεταξύ έχετε παραδεχτεί ότι είχε προβλήματα διαφάνειας. Φωνάζαμε εμείς και μας λέγατε ότι δεν τρέχει τίποτα. Στο μεταξύ παραδεχθήκατε ότι είναι και ανεπαρκές και έχει </w:t>
      </w:r>
      <w:r w:rsidRPr="007B1602">
        <w:rPr>
          <w:rFonts w:ascii="Arial" w:hAnsi="Arial" w:cs="Arial"/>
          <w:bCs/>
          <w:color w:val="222222"/>
          <w:sz w:val="24"/>
          <w:szCs w:val="20"/>
          <w:shd w:val="clear" w:color="auto" w:fill="FFFFFF"/>
          <w:lang w:eastAsia="el-GR"/>
        </w:rPr>
        <w:t>και</w:t>
      </w:r>
      <w:r w:rsidRPr="007B1602">
        <w:rPr>
          <w:rFonts w:ascii="Arial" w:hAnsi="Arial" w:cs="Arial"/>
          <w:color w:val="222222"/>
          <w:sz w:val="24"/>
          <w:szCs w:val="24"/>
          <w:shd w:val="clear" w:color="auto" w:fill="FFFFFF"/>
          <w:lang w:eastAsia="el-GR"/>
        </w:rPr>
        <w:t xml:space="preserve"> προβλήματα διαφάνειας.</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
          <w:sz w:val="24"/>
          <w:szCs w:val="24"/>
          <w:lang w:eastAsia="el-GR"/>
        </w:rPr>
        <w:t>ΠΡΟΕΔΡΕΥΩΝ (Αθανάσιος Μπούρας):</w:t>
      </w:r>
      <w:r w:rsidRPr="007B1602">
        <w:rPr>
          <w:rFonts w:ascii="Arial" w:hAnsi="Arial" w:cs="Arial"/>
          <w:sz w:val="24"/>
          <w:szCs w:val="24"/>
          <w:lang w:eastAsia="el-GR"/>
        </w:rPr>
        <w:t xml:space="preserve"> Ολοκληρώστε, κύριε Παππά.</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sz w:val="24"/>
          <w:szCs w:val="24"/>
          <w:lang w:eastAsia="el-GR"/>
        </w:rPr>
        <w:t>ΝΙΚΟΛΑΟΣ ΠΑΠΠΑΣ:</w:t>
      </w:r>
      <w:r w:rsidRPr="007B1602">
        <w:rPr>
          <w:rFonts w:ascii="Arial" w:hAnsi="Arial" w:cs="Arial"/>
          <w:color w:val="222222"/>
          <w:sz w:val="24"/>
          <w:szCs w:val="24"/>
          <w:shd w:val="clear" w:color="auto" w:fill="FFFFFF"/>
          <w:lang w:eastAsia="el-GR"/>
        </w:rPr>
        <w:t xml:space="preserve"> Ολοκληρώνω, κύριε Πρόεδρε.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Σας λέμε να κάνετε ένα αντίστοιχο πρόγραμμα εγγυήσεων για τις ελληνικές επιχειρήσεις. Αυτή τη στιγμή οι τράπεζες διαχειρίζονται τις εγγυήσεις του ελληνικού δημοσίου και τις κρατάνε για το πελατειακό τους «φιλέτο», το οποίο θα έχει πρόσβαση στη χρηματοδότηση ούτως ή άλλως και απλώς διαβαίνει την πόρτα της τράπεζας και μειώνει τα επιτόκιά του. Αυτή είναι η πραγματικότητα.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Αυτή είναι μια σκληρή «δεξιά» πολιτική για τον τουρισμό, κύριε Θεοχάρη. Είναι η πολιτική που σπρώχνει τις μικρομεσαίες επιχειρήσεις του τουρισμού </w:t>
      </w:r>
      <w:r w:rsidRPr="007B1602">
        <w:rPr>
          <w:rFonts w:ascii="Arial" w:hAnsi="Arial" w:cs="Arial"/>
          <w:color w:val="222222"/>
          <w:sz w:val="24"/>
          <w:szCs w:val="24"/>
          <w:shd w:val="clear" w:color="auto" w:fill="FFFFFF"/>
          <w:lang w:eastAsia="el-GR"/>
        </w:rPr>
        <w:lastRenderedPageBreak/>
        <w:t>στο αδιέξοδο και ανοίγει και την πόρτα γι’ αυτό που ευγενικά στον ΣΕΒ λένε, κύμα εξαγορών και συγχωνεύσεων. Εδώ θα είμαστε και θα τα δούμε τα αποτελέσματα αυτής της πολιτικής.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Ευχαριστώ. </w:t>
      </w:r>
    </w:p>
    <w:p w:rsidR="007B1602" w:rsidRPr="007B1602" w:rsidRDefault="007B1602" w:rsidP="007B1602">
      <w:pPr>
        <w:spacing w:after="160" w:line="600" w:lineRule="auto"/>
        <w:ind w:firstLine="720"/>
        <w:jc w:val="center"/>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(Χειροκροτήματα από την πτέρυγα του ΣΥΡΙΖΑ)</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sz w:val="24"/>
          <w:szCs w:val="24"/>
          <w:lang w:eastAsia="el-GR"/>
        </w:rPr>
        <w:t>ΠΡΟΕΔΡΕΥΩΝ (Αθανάσιος Μπούρας):</w:t>
      </w:r>
      <w:r w:rsidRPr="007B1602">
        <w:rPr>
          <w:rFonts w:ascii="Arial" w:hAnsi="Arial" w:cs="Arial"/>
          <w:color w:val="222222"/>
          <w:sz w:val="24"/>
          <w:szCs w:val="24"/>
          <w:shd w:val="clear" w:color="auto" w:fill="FFFFFF"/>
          <w:lang w:eastAsia="el-GR"/>
        </w:rPr>
        <w:t xml:space="preserve"> Τον λόγο έχει ο Κοινοβουλευτικός Εκπρόσωπος του Κομμουνιστικού Κόμματος Ελλάδας κ. Νίκος Καραθανασόπουλος.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Περιμένετε όμως, κύριε Καραθανασόπουλε, να γίνει η σχετική προετοιμασία του Βήματος.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Ορίστε, έχετε τον λόγο για δώδεκα λεπτά.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
          <w:sz w:val="24"/>
          <w:szCs w:val="24"/>
          <w:lang w:eastAsia="el-GR"/>
        </w:rPr>
        <w:t>ΝΙΚΟΛΑΟΣ ΚΑΡΑΘΑΝΑΣΟΠΟΥΛΟΣ:</w:t>
      </w:r>
      <w:r w:rsidRPr="007B1602">
        <w:rPr>
          <w:rFonts w:ascii="Arial" w:hAnsi="Arial" w:cs="Arial"/>
          <w:sz w:val="24"/>
          <w:szCs w:val="24"/>
          <w:lang w:eastAsia="el-GR"/>
        </w:rPr>
        <w:t xml:space="preserve"> Ευχαριστώ πολύ, κύριε Πρόεδρε.</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Μια φράση ταιριάζει εδώ. Είστε όλοι σας, Κυβέρνηση και Αντιπολίτευση, ανεπίδεκτοι μαθήσεως. </w:t>
      </w:r>
    </w:p>
    <w:p w:rsidR="007B1602" w:rsidRPr="007B1602" w:rsidRDefault="007B1602" w:rsidP="007B1602">
      <w:pPr>
        <w:spacing w:after="160" w:line="600" w:lineRule="auto"/>
        <w:ind w:firstLine="720"/>
        <w:jc w:val="both"/>
        <w:rPr>
          <w:rFonts w:ascii="Arial" w:hAnsi="Arial" w:cs="Arial"/>
          <w:bCs/>
          <w:sz w:val="24"/>
          <w:szCs w:val="24"/>
          <w:shd w:val="clear" w:color="auto" w:fill="FFFFFF"/>
          <w:lang w:eastAsia="zh-CN"/>
        </w:rPr>
      </w:pPr>
      <w:r w:rsidRPr="007B1602">
        <w:rPr>
          <w:rFonts w:ascii="Arial" w:hAnsi="Arial" w:cs="Arial"/>
          <w:sz w:val="24"/>
          <w:szCs w:val="24"/>
          <w:highlight w:val="white"/>
          <w:lang w:eastAsia="el-GR"/>
        </w:rPr>
        <w:t xml:space="preserve">(Στο σημείο αυτό την Προεδρική Έδρα καταλαμβάνει </w:t>
      </w:r>
      <w:r w:rsidRPr="007B1602">
        <w:rPr>
          <w:rFonts w:ascii="Arial" w:hAnsi="Arial" w:cs="Arial"/>
          <w:sz w:val="24"/>
          <w:szCs w:val="24"/>
          <w:highlight w:val="white"/>
          <w:lang w:val="en-GB" w:eastAsia="el-GR"/>
        </w:rPr>
        <w:t>o</w:t>
      </w:r>
      <w:r w:rsidRPr="007B1602">
        <w:rPr>
          <w:rFonts w:ascii="Arial" w:hAnsi="Arial" w:cs="Arial"/>
          <w:sz w:val="24"/>
          <w:szCs w:val="24"/>
          <w:highlight w:val="white"/>
          <w:lang w:eastAsia="el-GR"/>
        </w:rPr>
        <w:t xml:space="preserve"> </w:t>
      </w:r>
      <w:r w:rsidRPr="007B1602">
        <w:rPr>
          <w:rFonts w:ascii="Arial" w:hAnsi="Arial" w:cs="Arial"/>
          <w:bCs/>
          <w:sz w:val="24"/>
          <w:szCs w:val="24"/>
          <w:lang w:eastAsia="zh-CN"/>
        </w:rPr>
        <w:t>Ε΄ Αντιπρόεδρος</w:t>
      </w:r>
      <w:r w:rsidRPr="007B1602">
        <w:rPr>
          <w:rFonts w:ascii="Arial" w:hAnsi="Arial" w:cs="Arial"/>
          <w:sz w:val="24"/>
          <w:szCs w:val="24"/>
          <w:highlight w:val="white"/>
          <w:lang w:eastAsia="el-GR"/>
        </w:rPr>
        <w:t xml:space="preserve"> της Βουλής κ. </w:t>
      </w:r>
      <w:r w:rsidRPr="007B1602">
        <w:rPr>
          <w:rFonts w:ascii="Arial" w:hAnsi="Arial" w:cs="Arial"/>
          <w:b/>
          <w:sz w:val="24"/>
          <w:szCs w:val="24"/>
          <w:shd w:val="clear" w:color="auto" w:fill="FFFFFF"/>
          <w:lang w:eastAsia="zh-CN"/>
        </w:rPr>
        <w:t>ΟΔΥΣΣΕΑΣ ΚΩΝΣΤΑΝΤΙΝΟΠΟΥΛΟΣ</w:t>
      </w:r>
      <w:r w:rsidRPr="007B1602">
        <w:rPr>
          <w:rFonts w:ascii="Arial" w:hAnsi="Arial" w:cs="Arial"/>
          <w:bCs/>
          <w:sz w:val="24"/>
          <w:szCs w:val="24"/>
          <w:shd w:val="clear" w:color="auto" w:fill="FFFFFF"/>
          <w:lang w:eastAsia="zh-CN"/>
        </w:rPr>
        <w:t>)</w:t>
      </w:r>
    </w:p>
    <w:p w:rsidR="007B1602" w:rsidRPr="007B1602" w:rsidRDefault="007B1602" w:rsidP="007B1602">
      <w:pPr>
        <w:spacing w:after="160" w:line="600" w:lineRule="auto"/>
        <w:ind w:firstLine="720"/>
        <w:jc w:val="both"/>
        <w:rPr>
          <w:rFonts w:ascii="Arial" w:hAnsi="Arial" w:cs="Arial"/>
          <w:bCs/>
          <w:sz w:val="24"/>
          <w:szCs w:val="24"/>
          <w:shd w:val="clear" w:color="auto" w:fill="FFFFFF"/>
          <w:lang w:eastAsia="zh-CN"/>
        </w:rPr>
      </w:pPr>
      <w:r w:rsidRPr="007B1602">
        <w:rPr>
          <w:rFonts w:ascii="Arial" w:hAnsi="Arial" w:cs="Arial"/>
          <w:sz w:val="24"/>
          <w:szCs w:val="24"/>
          <w:lang w:eastAsia="el-GR"/>
        </w:rPr>
        <w:lastRenderedPageBreak/>
        <w:t>Όχι γιατί δεν τα παίρνετε τα γράμματα, αλλά γιατί υποστηρίζετε ένα βαθύτατα αντιδραστικό σύστημα, γι’ αυτό ακριβώς και είστε ανεπίδεκτοι μαθήσεως, τ</w:t>
      </w:r>
      <w:r w:rsidRPr="007B1602">
        <w:rPr>
          <w:rFonts w:ascii="Arial" w:hAnsi="Arial" w:cs="Arial"/>
          <w:bCs/>
          <w:sz w:val="24"/>
          <w:szCs w:val="24"/>
          <w:shd w:val="clear" w:color="auto" w:fill="FFFFFF"/>
          <w:lang w:eastAsia="zh-CN"/>
        </w:rPr>
        <w:t xml:space="preserve">ην στιγμή μου υπάρχει μια βαθύτατη ανθρωπιστική κρίση με αφορμή των κορωνοϊό σε παγκόσμιο επίπεδο, που στις Ηνωμένες Πολιτείες της Αμερικής μέσα σε εννέα μόλις εβδομάδες τριάντα οκτώ εκατομμύρια νέοι άνεργοι δημιουργήθηκαν, τη στιγμή που όλες οι εκτιμήσεις λένε ότι στην Ελλάδα η κρίση θα είναι ακόμη πιο βαθιά και με μεγαλύτερη διάρκεια. </w:t>
      </w:r>
    </w:p>
    <w:p w:rsidR="007B1602" w:rsidRPr="007B1602" w:rsidRDefault="007B1602" w:rsidP="007B1602">
      <w:pPr>
        <w:spacing w:after="160" w:line="600" w:lineRule="auto"/>
        <w:ind w:firstLine="720"/>
        <w:jc w:val="both"/>
        <w:rPr>
          <w:rFonts w:ascii="Arial" w:hAnsi="Arial" w:cs="Arial"/>
          <w:bCs/>
          <w:sz w:val="24"/>
          <w:szCs w:val="24"/>
          <w:shd w:val="clear" w:color="auto" w:fill="FFFFFF"/>
          <w:lang w:eastAsia="zh-CN"/>
        </w:rPr>
      </w:pPr>
      <w:r w:rsidRPr="007B1602">
        <w:rPr>
          <w:rFonts w:ascii="Arial" w:hAnsi="Arial" w:cs="Arial"/>
          <w:bCs/>
          <w:sz w:val="24"/>
          <w:szCs w:val="24"/>
          <w:shd w:val="clear" w:color="auto" w:fill="FFFFFF"/>
          <w:lang w:eastAsia="zh-CN"/>
        </w:rPr>
        <w:t xml:space="preserve">Όλοι το λένε αυτό. Γιατί; Διότι αφ’ ενός μεν το μοντέλο, το οποίο το υπηρετήσατε και ο ΣΥΡΙΖΑ ως προηγούμενη κυβέρνηση και εσείς, δηλαδή το μοντέλο της εξωστρέφειας της οικονομίας, είναι πολύ πιο ευάλωτο στην εκδήλωση μιας συγχρονισμένης διεθνούς καπιταλιστικής κρίσης και, δεύτερον, θα είναι πολύ πιο ισχυρές οι επιπτώσεις στην ελληνική οικονομία. </w:t>
      </w:r>
    </w:p>
    <w:p w:rsidR="007B1602" w:rsidRPr="007B1602" w:rsidRDefault="007B1602" w:rsidP="007B1602">
      <w:pPr>
        <w:spacing w:after="160" w:line="600" w:lineRule="auto"/>
        <w:ind w:firstLine="720"/>
        <w:jc w:val="both"/>
        <w:rPr>
          <w:rFonts w:ascii="Arial" w:hAnsi="Arial" w:cs="Arial"/>
          <w:bCs/>
          <w:sz w:val="24"/>
          <w:szCs w:val="24"/>
          <w:shd w:val="clear" w:color="auto" w:fill="FFFFFF"/>
          <w:lang w:eastAsia="zh-CN"/>
        </w:rPr>
      </w:pPr>
      <w:r w:rsidRPr="007B1602">
        <w:rPr>
          <w:rFonts w:ascii="Arial" w:hAnsi="Arial" w:cs="Arial"/>
          <w:bCs/>
          <w:sz w:val="24"/>
          <w:szCs w:val="24"/>
          <w:shd w:val="clear" w:color="auto" w:fill="FFFFFF"/>
          <w:lang w:eastAsia="zh-CN"/>
        </w:rPr>
        <w:t xml:space="preserve">Γιατί; Διότι υπάρχει ο τουρισμός, όχι γενικά ως οικονομική δραστηριότητα, αυτό που λέτε η ατμομηχανή της οικονομίας, η βαριά βιομηχανία, μόνο που αυτή η ατμομηχανή της οικονομίας πολύ εύκολα εκτροχιάστηκε πριν από έξι μήνες με την χρεωκοπία ενός </w:t>
      </w:r>
      <w:r w:rsidRPr="007B1602">
        <w:rPr>
          <w:rFonts w:ascii="Arial" w:hAnsi="Arial" w:cs="Arial"/>
          <w:bCs/>
          <w:sz w:val="24"/>
          <w:szCs w:val="24"/>
          <w:shd w:val="clear" w:color="auto" w:fill="FFFFFF"/>
          <w:lang w:val="en-GB" w:eastAsia="zh-CN"/>
        </w:rPr>
        <w:t>tour</w:t>
      </w:r>
      <w:r w:rsidRPr="007B1602">
        <w:rPr>
          <w:rFonts w:ascii="Arial" w:hAnsi="Arial" w:cs="Arial"/>
          <w:bCs/>
          <w:sz w:val="24"/>
          <w:szCs w:val="24"/>
          <w:shd w:val="clear" w:color="auto" w:fill="FFFFFF"/>
          <w:lang w:eastAsia="zh-CN"/>
        </w:rPr>
        <w:t xml:space="preserve"> </w:t>
      </w:r>
      <w:r w:rsidRPr="007B1602">
        <w:rPr>
          <w:rFonts w:ascii="Arial" w:hAnsi="Arial" w:cs="Arial"/>
          <w:bCs/>
          <w:sz w:val="24"/>
          <w:szCs w:val="24"/>
          <w:shd w:val="clear" w:color="auto" w:fill="FFFFFF"/>
          <w:lang w:val="en-GB" w:eastAsia="zh-CN"/>
        </w:rPr>
        <w:t>operator</w:t>
      </w:r>
      <w:r w:rsidRPr="007B1602">
        <w:rPr>
          <w:rFonts w:ascii="Arial" w:hAnsi="Arial" w:cs="Arial"/>
          <w:bCs/>
          <w:sz w:val="24"/>
          <w:szCs w:val="24"/>
          <w:shd w:val="clear" w:color="auto" w:fill="FFFFFF"/>
          <w:lang w:eastAsia="zh-CN"/>
        </w:rPr>
        <w:t>, της «</w:t>
      </w:r>
      <w:r w:rsidRPr="007B1602">
        <w:rPr>
          <w:rFonts w:ascii="Arial" w:hAnsi="Arial" w:cs="Arial"/>
          <w:bCs/>
          <w:sz w:val="24"/>
          <w:szCs w:val="24"/>
          <w:shd w:val="clear" w:color="auto" w:fill="FFFFFF"/>
          <w:lang w:val="en-GB" w:eastAsia="zh-CN"/>
        </w:rPr>
        <w:t>THOMAS</w:t>
      </w:r>
      <w:r w:rsidRPr="007B1602">
        <w:rPr>
          <w:rFonts w:ascii="Arial" w:hAnsi="Arial" w:cs="Arial"/>
          <w:bCs/>
          <w:sz w:val="24"/>
          <w:szCs w:val="24"/>
          <w:shd w:val="clear" w:color="auto" w:fill="FFFFFF"/>
          <w:lang w:eastAsia="zh-CN"/>
        </w:rPr>
        <w:t xml:space="preserve"> </w:t>
      </w:r>
      <w:r w:rsidRPr="007B1602">
        <w:rPr>
          <w:rFonts w:ascii="Arial" w:hAnsi="Arial" w:cs="Arial"/>
          <w:bCs/>
          <w:sz w:val="24"/>
          <w:szCs w:val="24"/>
          <w:shd w:val="clear" w:color="auto" w:fill="FFFFFF"/>
          <w:lang w:val="en-GB" w:eastAsia="zh-CN"/>
        </w:rPr>
        <w:t>COOK</w:t>
      </w:r>
      <w:r w:rsidRPr="007B1602">
        <w:rPr>
          <w:rFonts w:ascii="Arial" w:hAnsi="Arial" w:cs="Arial"/>
          <w:bCs/>
          <w:sz w:val="24"/>
          <w:szCs w:val="24"/>
          <w:shd w:val="clear" w:color="auto" w:fill="FFFFFF"/>
          <w:lang w:eastAsia="zh-CN"/>
        </w:rPr>
        <w:t>» και έσβησε η μηχανή της ξαφνικά με την εκδήλωση της καπιταλιστικής κρίσης με αφορμή την πανδημία.</w:t>
      </w:r>
    </w:p>
    <w:p w:rsidR="007B1602" w:rsidRPr="007B1602" w:rsidRDefault="007B1602" w:rsidP="007B1602">
      <w:pPr>
        <w:spacing w:after="160" w:line="600" w:lineRule="auto"/>
        <w:ind w:firstLine="720"/>
        <w:jc w:val="both"/>
        <w:rPr>
          <w:rFonts w:ascii="Arial" w:hAnsi="Arial" w:cs="Arial"/>
          <w:bCs/>
          <w:sz w:val="24"/>
          <w:szCs w:val="24"/>
          <w:shd w:val="clear" w:color="auto" w:fill="FFFFFF"/>
          <w:lang w:eastAsia="zh-CN"/>
        </w:rPr>
      </w:pPr>
      <w:r w:rsidRPr="007B1602">
        <w:rPr>
          <w:rFonts w:ascii="Arial" w:hAnsi="Arial" w:cs="Arial"/>
          <w:bCs/>
          <w:sz w:val="24"/>
          <w:szCs w:val="24"/>
          <w:shd w:val="clear" w:color="auto" w:fill="FFFFFF"/>
          <w:lang w:eastAsia="zh-CN"/>
        </w:rPr>
        <w:t xml:space="preserve">Γιατί υπάρχει αυτό; Διότι στην ελληνική οικονομία υπάρχει μια τεράστια ανισομετρία, πολύ μεγαλύτερη, την περιγράφει ανάγλυφα ο Διοικητής της </w:t>
      </w:r>
      <w:r w:rsidRPr="007B1602">
        <w:rPr>
          <w:rFonts w:ascii="Arial" w:hAnsi="Arial" w:cs="Arial"/>
          <w:bCs/>
          <w:sz w:val="24"/>
          <w:szCs w:val="24"/>
          <w:shd w:val="clear" w:color="auto" w:fill="FFFFFF"/>
          <w:lang w:eastAsia="zh-CN"/>
        </w:rPr>
        <w:lastRenderedPageBreak/>
        <w:t xml:space="preserve">Τράπεζας της Ελλάδας στην ενδιάμεση έκθεση: «Οι εισπράξεις από τον τουρισμό αποτελούν το 8,7% του ΑΕΠ, όταν ο μέσος όρος στις χώρες της Ευρωπαϊκής Ένωσης είναι 2,5%». Άρα έχουμε έναν υδροκέφαλο τουρισμό σε βάρος άλλων οικονομικών δραστηριοτήτων. </w:t>
      </w:r>
    </w:p>
    <w:p w:rsidR="007B1602" w:rsidRPr="007B1602" w:rsidRDefault="007B1602" w:rsidP="007B1602">
      <w:pPr>
        <w:spacing w:after="160" w:line="600" w:lineRule="auto"/>
        <w:ind w:firstLine="720"/>
        <w:jc w:val="both"/>
        <w:rPr>
          <w:rFonts w:ascii="Arial" w:hAnsi="Arial" w:cs="Arial"/>
          <w:bCs/>
          <w:sz w:val="24"/>
          <w:szCs w:val="24"/>
          <w:shd w:val="clear" w:color="auto" w:fill="FFFFFF"/>
          <w:lang w:eastAsia="zh-CN"/>
        </w:rPr>
      </w:pPr>
      <w:r w:rsidRPr="007B1602">
        <w:rPr>
          <w:rFonts w:ascii="Arial" w:hAnsi="Arial" w:cs="Arial"/>
          <w:bCs/>
          <w:sz w:val="24"/>
          <w:szCs w:val="24"/>
          <w:shd w:val="clear" w:color="auto" w:fill="FFFFFF"/>
          <w:lang w:eastAsia="zh-CN"/>
        </w:rPr>
        <w:t>Αυτό είναι, λοιπόν, η συγκέντρωση της γης σε λιγότερα χέρια, αλλαγή χρήσης γης, καταστροφή παραγωγικών δραστηριοτήτων για να αναπτυχθεί η τουριστική δραστηριότητα, πολύ μεγάλη σπατάλη πόρων και υποδομών, κορεσμός περιοχών, στα όρια της η φέρουσα δυνατότητα, με αποτέλεσμα να σκάσει η φούσκα του τουρισμού.</w:t>
      </w:r>
    </w:p>
    <w:p w:rsidR="007B1602" w:rsidRPr="007B1602" w:rsidRDefault="007B1602" w:rsidP="007B1602">
      <w:pPr>
        <w:spacing w:after="160" w:line="600" w:lineRule="auto"/>
        <w:ind w:firstLine="720"/>
        <w:jc w:val="both"/>
        <w:rPr>
          <w:rFonts w:ascii="Arial" w:hAnsi="Arial" w:cs="Arial"/>
          <w:bCs/>
          <w:sz w:val="24"/>
          <w:szCs w:val="24"/>
          <w:shd w:val="clear" w:color="auto" w:fill="FFFFFF"/>
          <w:lang w:eastAsia="zh-CN"/>
        </w:rPr>
      </w:pPr>
      <w:r w:rsidRPr="007B1602">
        <w:rPr>
          <w:rFonts w:ascii="Arial" w:hAnsi="Arial" w:cs="Arial"/>
          <w:bCs/>
          <w:sz w:val="24"/>
          <w:szCs w:val="24"/>
          <w:shd w:val="clear" w:color="auto" w:fill="FFFFFF"/>
          <w:lang w:eastAsia="zh-CN"/>
        </w:rPr>
        <w:t>Σε αυτή την πολιτική εξακολουθείτε να επιμένετε, όχι γιατί δεν το καταλαβαίνετε, αλλά γιατί ακριβώς αυτή είναι η αντικειμενική προτεραιότητα που θέτουν τα επιχειρηματικά συμφέροντα, που θέτει το μεγάλο κεφάλαιο, γιατί ακριβώς στον κλάδο του τουρισμού μπορεί να γίνει γρήγορη αναπαραγωγή του κεφαλαίου, διευρυμένη αναπαραγωγή και να έχει υψηλά ποσοστά κέρδους. Και με το σημερινό νομοσχέδιο, αλλά και με τα μέτρα τα οποία προτείνει η Κυβέρνηση, σε αυτή την ρότα κινείστε.</w:t>
      </w:r>
    </w:p>
    <w:p w:rsidR="007B1602" w:rsidRPr="007B1602" w:rsidRDefault="007B1602" w:rsidP="007B1602">
      <w:pPr>
        <w:spacing w:after="160" w:line="600" w:lineRule="auto"/>
        <w:ind w:firstLine="720"/>
        <w:jc w:val="both"/>
        <w:rPr>
          <w:rFonts w:ascii="Arial" w:hAnsi="Arial" w:cs="Arial"/>
          <w:bCs/>
          <w:sz w:val="24"/>
          <w:szCs w:val="24"/>
          <w:shd w:val="clear" w:color="auto" w:fill="FFFFFF"/>
          <w:lang w:eastAsia="zh-CN"/>
        </w:rPr>
      </w:pPr>
      <w:r w:rsidRPr="007B1602">
        <w:rPr>
          <w:rFonts w:ascii="Arial" w:hAnsi="Arial" w:cs="Arial"/>
          <w:bCs/>
          <w:sz w:val="24"/>
          <w:szCs w:val="24"/>
          <w:shd w:val="clear" w:color="auto" w:fill="FFFFFF"/>
          <w:lang w:eastAsia="zh-CN"/>
        </w:rPr>
        <w:t>Αλήθεια, κύριοι Υπουργοί και λοιποί, είναι όλοι στην ίδια βάρκα στον τομέα του τουρισμού; Είστε σίγουροι για αυτό; Και οι μεγαλοξενοδόχοι, οι μεγάλοι επιχειρηματικοί όμιλοι και οι αυτοαπασχολούμενοι και οι επαγγελματίες και οι εργαζόμενοι; Βρίσκονται όλοι στην ίδια βάρκα; Είστε σίγουροι;</w:t>
      </w:r>
    </w:p>
    <w:p w:rsidR="007B1602" w:rsidRPr="007B1602" w:rsidRDefault="007B1602" w:rsidP="007B1602">
      <w:pPr>
        <w:spacing w:after="160" w:line="600" w:lineRule="auto"/>
        <w:ind w:firstLine="720"/>
        <w:jc w:val="both"/>
        <w:rPr>
          <w:rFonts w:ascii="Arial" w:hAnsi="Arial" w:cs="Arial"/>
          <w:bCs/>
          <w:sz w:val="24"/>
          <w:szCs w:val="24"/>
          <w:shd w:val="clear" w:color="auto" w:fill="FFFFFF"/>
          <w:lang w:eastAsia="zh-CN"/>
        </w:rPr>
      </w:pPr>
      <w:r w:rsidRPr="007B1602">
        <w:rPr>
          <w:rFonts w:ascii="Arial" w:hAnsi="Arial" w:cs="Arial"/>
          <w:bCs/>
          <w:sz w:val="24"/>
          <w:szCs w:val="24"/>
          <w:shd w:val="clear" w:color="auto" w:fill="FFFFFF"/>
          <w:lang w:eastAsia="zh-CN"/>
        </w:rPr>
        <w:lastRenderedPageBreak/>
        <w:t xml:space="preserve">Τι δείχνει η πορεία; Από το 2009 μέχρι το 2019, τα χρόνια δηλαδή των μνημονίων, ο τουρισμός είχε πολύ μικρή επίπτωση από την κρίση, είχε ανάπτυξη. Τα αποτελέσματα είναι αποκαλυπτικά. Τι είχαμε, λοιπόν; Το 2009 είχαμε δεκαπέντε εκατομμύρια αλλοδαπούς τουρίστες και το 2019 τριάντα τρία εκατομμύρια, υπερδιπλασιασμός μέσα σε μια δεκαετία. Οι εισπράξεις από 10,5 δισεκατομμύρια έφτασαν στα 16 δισεκατομμύρια. Τα ξενοδοχεία αυξήθηκαν. Και ιδιαίτερα ποια αυξήθηκαν; Τα πεντάστερα ξενοδοχεία, τα υψηλού τουρισμού από διακόσια ογδόντα έφτασαν στα εξακόσια δέκα και μειώθηκαν αντίστοιχα τα μικρά ξενοδοχεία ενός και δύο αστέρων. </w:t>
      </w:r>
    </w:p>
    <w:p w:rsidR="007B1602" w:rsidRPr="007B1602" w:rsidRDefault="007B1602" w:rsidP="007B1602">
      <w:pPr>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bCs/>
          <w:sz w:val="24"/>
          <w:szCs w:val="24"/>
          <w:shd w:val="clear" w:color="auto" w:fill="FFFFFF"/>
          <w:lang w:eastAsia="zh-CN"/>
        </w:rPr>
        <w:t xml:space="preserve">Είχαμε κέρδη και από την άλλη μεριά ταυτόχρονα τι είχαμε; Ποιοι ήταν οι βασικοί χαμένοι; Ήταν οι εργαζόμενοι, όπου υπήρχαν την εποχή της ανάπτυξης </w:t>
      </w:r>
      <w:r w:rsidRPr="007B1602">
        <w:rPr>
          <w:rFonts w:ascii="Arial" w:hAnsi="Arial" w:cs="Arial"/>
          <w:color w:val="000000"/>
          <w:sz w:val="24"/>
          <w:szCs w:val="24"/>
          <w:shd w:val="clear" w:color="auto" w:fill="FFFFFF"/>
          <w:lang w:eastAsia="el-GR"/>
        </w:rPr>
        <w:t xml:space="preserve">δεκαέξι διαφορετικές μορφές ελαστικής απασχόλησης, η ευελιξία στην αγορά εργασίας. Είχαμε τον ηλικιακό ρατσισμό στον χώρο των ξενοδοχείων, είχαμε την τεράστια εποχικότητα, είχαμε την εντατικοποίηση της εργασίας, τη μαύρη και ανασφάλιστη εργασία, είχαμε το αίσχος της μαθητείας και είχαμε βεβαίως και τα διάφορα «δουλεμπορικά» γραφεία ενοικιαζόμενων εργαζομένων. Αυτά τα έκανε και ο ΣΥΡΙΖΑ ως κυβέρνηση. </w:t>
      </w:r>
    </w:p>
    <w:p w:rsidR="007B1602" w:rsidRPr="007B1602" w:rsidRDefault="007B1602" w:rsidP="007B1602">
      <w:pPr>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 xml:space="preserve">Είχαμε και αυτό το οποίο λένε τα ίδια τα στοιχεία του ΕΦΚΑ, που δεν αμφισβητούνται. Το μέσο μεικτό μεροκάματο στα ξενοδοχεία και στην εστίαση που απασχολούν πάνω από δέκα εργαζόμενους σε επιχειρήσεις τον Ιούνιο του </w:t>
      </w:r>
      <w:r w:rsidRPr="007B1602">
        <w:rPr>
          <w:rFonts w:ascii="Arial" w:hAnsi="Arial" w:cs="Arial"/>
          <w:color w:val="000000"/>
          <w:sz w:val="24"/>
          <w:szCs w:val="24"/>
          <w:shd w:val="clear" w:color="auto" w:fill="FFFFFF"/>
          <w:lang w:eastAsia="el-GR"/>
        </w:rPr>
        <w:lastRenderedPageBreak/>
        <w:t xml:space="preserve">2011 ήταν 50,84 ευρώ και τον Ιούνιο του 2018 έπεσε στα 39,5 ευρώ, σε εποχή ανάπτυξης για τον τουρισμό. Τα κέρδη αυξάνονται, οι εργαζόμενοι αμείβονται όλο και λιγότερο, με όλο και μικρότερο κομμάτι της πίτας. Οι δε αυτοαπασχολούμενοι, οι επαγγελματίες, οι μικρές οικογενειακές επιχειρήσεις συνθλίφτηκαν. Από τι; Από τη δράση των μονοπωλιακών ομίλων, το </w:t>
      </w:r>
      <w:r w:rsidRPr="007B1602">
        <w:rPr>
          <w:rFonts w:ascii="Arial" w:hAnsi="Arial" w:cs="Arial"/>
          <w:color w:val="000000"/>
          <w:sz w:val="24"/>
          <w:szCs w:val="24"/>
          <w:shd w:val="clear" w:color="auto" w:fill="FFFFFF"/>
          <w:lang w:val="en-GB" w:eastAsia="el-GR"/>
        </w:rPr>
        <w:t>all</w:t>
      </w:r>
      <w:r w:rsidRPr="007B1602">
        <w:rPr>
          <w:rFonts w:ascii="Arial" w:hAnsi="Arial" w:cs="Arial"/>
          <w:color w:val="000000"/>
          <w:sz w:val="24"/>
          <w:szCs w:val="24"/>
          <w:shd w:val="clear" w:color="auto" w:fill="FFFFFF"/>
          <w:lang w:eastAsia="el-GR"/>
        </w:rPr>
        <w:t>-</w:t>
      </w:r>
      <w:r w:rsidRPr="007B1602">
        <w:rPr>
          <w:rFonts w:ascii="Arial" w:hAnsi="Arial" w:cs="Arial"/>
          <w:color w:val="000000"/>
          <w:sz w:val="24"/>
          <w:szCs w:val="24"/>
          <w:shd w:val="clear" w:color="auto" w:fill="FFFFFF"/>
          <w:lang w:val="en-GB" w:eastAsia="el-GR"/>
        </w:rPr>
        <w:t>inclusive</w:t>
      </w:r>
      <w:r w:rsidRPr="007B1602">
        <w:rPr>
          <w:rFonts w:ascii="Arial" w:hAnsi="Arial" w:cs="Arial"/>
          <w:color w:val="000000"/>
          <w:sz w:val="24"/>
          <w:szCs w:val="24"/>
          <w:shd w:val="clear" w:color="auto" w:fill="FFFFFF"/>
          <w:lang w:eastAsia="el-GR"/>
        </w:rPr>
        <w:t>. Συνθλίφτηκαν από την κυβερνητική πολιτική, ασφαλιστικό, φορολογικό, τα τέλη τα οποία καλούνται να πληρώσουν και πήραν όλο και μικρότερο κομμάτι της πίτας. Άρα, δηλαδή, το μεγάλωμα της πίτας το καρπώθηκαν μόνο οι μεγαλοεπιχειρηματικοί όμιλοι στον τομέα του τουρισμού.</w:t>
      </w:r>
    </w:p>
    <w:p w:rsidR="007B1602" w:rsidRPr="007B1602" w:rsidRDefault="007B1602" w:rsidP="007B1602">
      <w:pPr>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 xml:space="preserve">Από την άλλη μεριά τι άλλα είχαμε; Πολλά και θαυμαστά πράγματα είχαμε, έτσι για να είμαστε καθαροί. Το περιβάλλον ήταν υποταγμένο, οι ορεινοί όγκοι, οι ακτές, ο αιγιαλός και αποτέλεσε παράγοντα κερδοφορίας. Τα ΕΣΧΑΣΕ είναι δημιουργήματα του ΣΥΡΙΖΑ για τις στρατηγικές επενδύσεις όπου τα εργαλεία τα επιστημονικά της χωροταξίας υποτάσσονται στις ανάγκες των μεγάλων επιχειρηματικών επενδύσεων στον τομέα του τουρισμού. </w:t>
      </w:r>
    </w:p>
    <w:p w:rsidR="007B1602" w:rsidRPr="007B1602" w:rsidRDefault="007B1602" w:rsidP="007B1602">
      <w:pPr>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 xml:space="preserve">Από αυτή την άποψη προσαρμόζεται το περιβάλλον στις ανάγκες και στα κριτήρια εξυπηρέτησης των επιχειρηματικών ομίλων, αποτελεί παράγοντα κερδοφορίας, εμπορευματοποιεί τις ανάγκες και άρα δημιουργεί πρόσθετα προβλήματα αποκλεισμού σε ευρύτερα λαϊκά στρώματα. </w:t>
      </w:r>
    </w:p>
    <w:p w:rsidR="007B1602" w:rsidRPr="007B1602" w:rsidRDefault="007B1602" w:rsidP="007B1602">
      <w:pPr>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lastRenderedPageBreak/>
        <w:t>Ένα τρίτο στοιχείο είναι τα τεράστια επενδυτικά πακέτα, τα οποία τσέπωσαν οι μεγαλοξενοδόχοι και οι μεγαλοεπιχειρηματικοί όμιλοι από τους αναπτυξιακούς νόμους, από τα διάφορα ευρωπαϊκά προγράμματα. Ταυτόχρονα, τι λέει στην έκθεσή του για το 2019 ο Διοικητής της Τράπεζας της Ελλάδας; Λέει τα εξής: «Συνεχίζει να προβληματίζει το γεγονός ότι ο κλάδος του τουρισμού παρουσιάζει πολύ υψηλό ποσοστό μη εξυπηρετούμενων δανείων, παρά τον εξωστρεφή του χαρακτήρα, την ανοδική πορεία του κλάδου και τη διευρυμένη συμβολή του στο ΑΕΠ». Δηλαδή, τα πήραν οι ξενοδόχοι, οι μεγαλοξενοδόχοι δανεικά και αγύριστα, κάτι που δεν ανταποκρίνεται με την εικόνα των οικονομικών μεγεθών.</w:t>
      </w:r>
    </w:p>
    <w:p w:rsidR="007B1602" w:rsidRPr="007B1602" w:rsidRDefault="007B1602" w:rsidP="007B1602">
      <w:pPr>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Βεβαίως τα διάφορα εκφυλιστικά φαινόμενα, που δεν θέλω να χάσω χρόνο αναφέροντάς τα, κατά καιρούς έχουν εκδηλωθεί με τραγικό τρόπο, ακόμη και με θανάτους. Μιλάω για τα αέρια γέλιου για παράδειγμα ή τις διάφορες άλλες εκφυλιστικές καταστάσεις που δημιουργούνται. Καταλαβαίνετε πάρα πολύ καλά πού έχει οδηγήσει το συγκεκριμένο μοντέλο, το οποίο εσείς υπερασπίζεστε με νύχια και με δόντια.</w:t>
      </w:r>
    </w:p>
    <w:p w:rsidR="007B1602" w:rsidRPr="007B1602" w:rsidRDefault="007B1602" w:rsidP="007B1602">
      <w:pPr>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 xml:space="preserve">Την ίδια στιγμή τι είχαμε; Ο τουρισμός, η αναψυχή, οι διακοπές αποτέλεσαν όνειρο θερινής νυκτός για τους εργαζόμενους και τα πλατιά λαϊκά στρώματα. Η συντριπτική πλειοψηφία των λαϊκών νοικοκυριών δεν μπορεί να πάει διακοπές, πάει σε συγγενικά πρόσωπα ή σε φιλικά πρόσωπα, όποτε </w:t>
      </w:r>
      <w:r w:rsidRPr="007B1602">
        <w:rPr>
          <w:rFonts w:ascii="Arial" w:hAnsi="Arial" w:cs="Arial"/>
          <w:color w:val="000000"/>
          <w:sz w:val="24"/>
          <w:szCs w:val="24"/>
          <w:shd w:val="clear" w:color="auto" w:fill="FFFFFF"/>
          <w:lang w:eastAsia="el-GR"/>
        </w:rPr>
        <w:lastRenderedPageBreak/>
        <w:t>μπορεί να πάει. Άρα, δηλαδή, ενώ υπάρχουν τόσες μεγάλες μονάδες, για τις οποίες μιλάτε με ωραία λόγια, την ίδια στιγμή δεν μπορεί να τις πλησιάσει κανείς αυτές τις μονάδες και να μπει μέσα για να μπορέσει να απολαύσει τον ελεύθερο χρόνο του, αν έχει ελεύθερο χρόνο. Είναι ελάχιστοι αυτοί που μπορούν.</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color w:val="000000"/>
          <w:sz w:val="24"/>
          <w:szCs w:val="24"/>
          <w:shd w:val="clear" w:color="auto" w:fill="FFFFFF"/>
          <w:lang w:eastAsia="el-GR"/>
        </w:rPr>
        <w:t>Από αυτή την άποψη, λοιπόν, το θαύμα του τουρισμού που υπερασπίζεστε βασίστηκε ακριβώς σε αυτό, στις αιματηρές θυσίες του λαού και των εργαζομένων στον κλάδο. Από αυτή την άποψη ο τουρισμός μπορεί να μην έχει χρώμα, κύριε Υφυπουργέ, είτε διαχειριστές είναι οι φιλελεύθεροι είτε είναι κόμματα με αριστερό προσωπείο, έχει όμως εντονότατα ταξικά χαρακτηριστικά, γιατί τα αποτελέσματά του είναι πολύ συγκεκριμένα και αυτή η εικόνα η οποία παρουσιάζεται δεν είναι ζήτημα έλλειψης σχεδιασμού ή ζήτημα στρέβλωσης.</w:t>
      </w:r>
      <w:r w:rsidRPr="007B1602">
        <w:rPr>
          <w:rFonts w:ascii="Arial" w:hAnsi="Arial" w:cs="Arial"/>
          <w:color w:val="1D2228"/>
          <w:sz w:val="24"/>
          <w:szCs w:val="24"/>
          <w:lang w:eastAsia="el-GR"/>
        </w:rPr>
        <w:t xml:space="preserve"> </w:t>
      </w:r>
      <w:r w:rsidRPr="007B1602">
        <w:rPr>
          <w:rFonts w:ascii="Arial" w:hAnsi="Arial" w:cs="Arial"/>
          <w:color w:val="1D2228"/>
          <w:sz w:val="24"/>
          <w:szCs w:val="24"/>
          <w:shd w:val="clear" w:color="auto" w:fill="FFFFFF"/>
          <w:lang w:eastAsia="el-GR"/>
        </w:rPr>
        <w:t xml:space="preserve">Άλλωστε, αυτή την εικόνα την υπερασπίζεστε και μάλιστα σχεδιάζετε τα μέτρα για να αντιμετωπίσετε τις επιπτώσεις της κρίσης, αλλά και για την επόμενη μέρα. </w:t>
      </w:r>
    </w:p>
    <w:p w:rsidR="007B1602" w:rsidRPr="007B1602" w:rsidRDefault="007B1602" w:rsidP="007B1602">
      <w:pPr>
        <w:spacing w:after="160" w:line="600" w:lineRule="auto"/>
        <w:ind w:firstLine="720"/>
        <w:jc w:val="both"/>
        <w:rPr>
          <w:rFonts w:ascii="Arial" w:hAnsi="Arial" w:cs="Arial"/>
          <w:color w:val="1D2228"/>
          <w:sz w:val="24"/>
          <w:szCs w:val="24"/>
          <w:shd w:val="clear" w:color="auto" w:fill="FFFFFF"/>
          <w:lang w:eastAsia="el-GR"/>
        </w:rPr>
      </w:pPr>
      <w:r w:rsidRPr="007B1602">
        <w:rPr>
          <w:rFonts w:ascii="Arial" w:hAnsi="Arial" w:cs="Arial"/>
          <w:color w:val="1D2228"/>
          <w:sz w:val="24"/>
          <w:szCs w:val="24"/>
          <w:shd w:val="clear" w:color="auto" w:fill="FFFFFF"/>
          <w:lang w:eastAsia="el-GR"/>
        </w:rPr>
        <w:t xml:space="preserve">Είναι τυχαίο, για παράδειγμα, ότι στον απολογισμό που παρουσίασε το Υπουργείο Ανάπτυξης τον Φλεβάρη του 2020, τον εξαμηνιαίο προϋπολογισμό, περιλαμβάνονται μέσα σ’ αυτά τα σχέδια οκτώ μεγάλες επενδύσεις, στις σελίδες 8, 9 και 10, μη βάζοντας και το Ελληνικό, το ύψος των οποίων είναι 2.150.000.000 ευρώ; Πολύ μεγάλα επενδυτικά σχέδια, τα οποία θα αλλάξουν βεβαίως τις χρήσεις γης, γιατί εκτείνονται σε τεράστιες εκτάσεις, που θα έχουν </w:t>
      </w:r>
      <w:r w:rsidRPr="007B1602">
        <w:rPr>
          <w:rFonts w:ascii="Arial" w:hAnsi="Arial" w:cs="Arial"/>
          <w:color w:val="1D2228"/>
          <w:sz w:val="24"/>
          <w:szCs w:val="24"/>
          <w:shd w:val="clear" w:color="auto" w:fill="FFFFFF"/>
          <w:lang w:eastAsia="el-GR"/>
        </w:rPr>
        <w:lastRenderedPageBreak/>
        <w:t xml:space="preserve">ζήτημα και για τους ελεύθερους χώρους και για την ελεύθερη πρόσβαση, αλλά και ταυτόχρονα για άλλες παραγωγικές δραστηριότητες, τις οποίες καταστρέφετε. </w:t>
      </w:r>
    </w:p>
    <w:p w:rsidR="007B1602" w:rsidRPr="007B1602" w:rsidRDefault="007B1602" w:rsidP="007B1602">
      <w:pPr>
        <w:spacing w:after="160" w:line="600" w:lineRule="auto"/>
        <w:ind w:firstLine="720"/>
        <w:jc w:val="both"/>
        <w:rPr>
          <w:rFonts w:ascii="Arial" w:hAnsi="Arial" w:cs="Arial"/>
          <w:color w:val="1D2228"/>
          <w:sz w:val="24"/>
          <w:szCs w:val="24"/>
          <w:shd w:val="clear" w:color="auto" w:fill="FFFFFF"/>
          <w:lang w:eastAsia="el-GR"/>
        </w:rPr>
      </w:pPr>
      <w:r w:rsidRPr="007B1602">
        <w:rPr>
          <w:rFonts w:ascii="Arial" w:hAnsi="Arial" w:cs="Arial"/>
          <w:color w:val="1D2228"/>
          <w:sz w:val="24"/>
          <w:szCs w:val="24"/>
          <w:shd w:val="clear" w:color="auto" w:fill="FFFFFF"/>
          <w:lang w:eastAsia="el-GR"/>
        </w:rPr>
        <w:t xml:space="preserve">Απ’ αυτή την άποψη, το άλλο τουριστικό πακέτο που θέλετε να δημιουργήσετε, ακόμη και αν το διαφοροποιήσετε μέσα από τις διάφορες μορφές του τουρισμού, η διαφοροποίηση του τουριστικού πακέτου δεν θωρακίζει τον τουρισμό από το ευμετάβλητο του χαρακτήρα τους. Αντίθετα, η όλο και μεγαλύτερη συμμετοχή του τουρισμού στο ΑΕΠ θα δημιουργεί μεγαλύτερη ανισομετρία, μεγαλύτερη ανασφάλεια και θα είναι ακόμη πιο ευάλωτος στα διάφορα φαινόμενα κρίσης. </w:t>
      </w:r>
    </w:p>
    <w:p w:rsidR="007B1602" w:rsidRPr="007B1602" w:rsidRDefault="007B1602" w:rsidP="007B1602">
      <w:pPr>
        <w:spacing w:after="160" w:line="600" w:lineRule="auto"/>
        <w:ind w:firstLine="720"/>
        <w:jc w:val="both"/>
        <w:rPr>
          <w:rFonts w:ascii="Arial" w:hAnsi="Arial" w:cs="Arial"/>
          <w:color w:val="1D2228"/>
          <w:sz w:val="24"/>
          <w:szCs w:val="24"/>
          <w:shd w:val="clear" w:color="auto" w:fill="FFFFFF"/>
          <w:lang w:eastAsia="el-GR"/>
        </w:rPr>
      </w:pPr>
      <w:r w:rsidRPr="007B1602">
        <w:rPr>
          <w:rFonts w:ascii="Arial" w:hAnsi="Arial" w:cs="Arial"/>
          <w:color w:val="1D2228"/>
          <w:sz w:val="24"/>
          <w:szCs w:val="24"/>
          <w:shd w:val="clear" w:color="auto" w:fill="FFFFFF"/>
          <w:lang w:eastAsia="el-GR"/>
        </w:rPr>
        <w:t xml:space="preserve">Το ευχολόγιο, λοιπόν, της επιστροφής στην κανονικότητα με προοπτική και κοινωνικό χαρακτήρα, που είπε ο κύριος Υφυπουργός, είναι ευχολόγιο και δεν έχει καμμία σχέση με την πραγματικότητα. Άλλωστε, αυτό εδώ το οποίο χτίζετε για την επόμενη μέρα είναι πολύ καθαρό. Νέα προνόμια, σκανδαλώδη προνόμια για τους επιχειρηματικούς ομίλους στον κλάδο του τουρισμού. Αναφέρθηκε αναλυτικά ο εισηγητής μας για τον καταδυτικό τουρισμό και το νομοσχέδιο το οποίο φέρνετε, την παραχώρηση στην επιχειρηματική δραστηριότητα ακόμη και των εναλίων αρχαιοτήτων, στο όνομα της ανάπτυξης της επιχειρηματικής δραστηριότητας. </w:t>
      </w:r>
    </w:p>
    <w:p w:rsidR="007B1602" w:rsidRPr="007B1602" w:rsidRDefault="007B1602" w:rsidP="007B1602">
      <w:pPr>
        <w:spacing w:after="160" w:line="600" w:lineRule="auto"/>
        <w:ind w:firstLine="720"/>
        <w:jc w:val="both"/>
        <w:rPr>
          <w:rFonts w:ascii="Arial" w:hAnsi="Arial" w:cs="Arial"/>
          <w:color w:val="1D2228"/>
          <w:sz w:val="24"/>
          <w:szCs w:val="24"/>
          <w:shd w:val="clear" w:color="auto" w:fill="FFFFFF"/>
          <w:lang w:eastAsia="el-GR"/>
        </w:rPr>
      </w:pPr>
      <w:r w:rsidRPr="007B1602">
        <w:rPr>
          <w:rFonts w:ascii="Arial" w:hAnsi="Arial" w:cs="Arial"/>
          <w:color w:val="1D2228"/>
          <w:sz w:val="24"/>
          <w:szCs w:val="24"/>
          <w:shd w:val="clear" w:color="auto" w:fill="FFFFFF"/>
          <w:lang w:eastAsia="el-GR"/>
        </w:rPr>
        <w:lastRenderedPageBreak/>
        <w:t xml:space="preserve">Αλήθεια, κύριοι Υπουργοί, το ζήτημα της αρχαιοκαπηλίας από πού θα προστατευτεί; Από τον επαγγελματικό χαρακτήρα των επαγγελματιών δυτών, όπως είπε ο Υπουργός στην ομιλία του στην επιτροπή της Βουλής, θα προστατευτούν οι ενάλιοι αρχαιολογικοί χώροι; Απ’ αυτό θα προστατευτούν, όταν τα συμφέροντα είναι τεράστια; </w:t>
      </w:r>
    </w:p>
    <w:p w:rsidR="007B1602" w:rsidRPr="007B1602" w:rsidRDefault="007B1602" w:rsidP="007B1602">
      <w:pPr>
        <w:spacing w:after="160" w:line="600" w:lineRule="auto"/>
        <w:ind w:firstLine="720"/>
        <w:jc w:val="both"/>
        <w:rPr>
          <w:rFonts w:ascii="Arial" w:hAnsi="Arial" w:cs="Arial"/>
          <w:color w:val="1D2228"/>
          <w:sz w:val="24"/>
          <w:szCs w:val="24"/>
          <w:shd w:val="clear" w:color="auto" w:fill="FFFFFF"/>
          <w:lang w:eastAsia="el-GR"/>
        </w:rPr>
      </w:pPr>
      <w:r w:rsidRPr="007B1602">
        <w:rPr>
          <w:rFonts w:ascii="Arial" w:hAnsi="Arial" w:cs="Arial"/>
          <w:color w:val="1D2228"/>
          <w:sz w:val="24"/>
          <w:szCs w:val="24"/>
          <w:shd w:val="clear" w:color="auto" w:fill="FFFFFF"/>
          <w:lang w:eastAsia="el-GR"/>
        </w:rPr>
        <w:t xml:space="preserve">(Στο σημείο αυτό κτυπάει το κουδούνι λήξεως του χρόνου ομιλίας του κυρίου Βουλευτή) </w:t>
      </w:r>
    </w:p>
    <w:p w:rsidR="007B1602" w:rsidRPr="007B1602" w:rsidRDefault="007B1602" w:rsidP="007B1602">
      <w:pPr>
        <w:spacing w:after="160" w:line="600" w:lineRule="auto"/>
        <w:ind w:firstLine="720"/>
        <w:jc w:val="both"/>
        <w:rPr>
          <w:rFonts w:ascii="Arial" w:hAnsi="Arial" w:cs="Arial"/>
          <w:color w:val="1D2228"/>
          <w:sz w:val="24"/>
          <w:szCs w:val="24"/>
          <w:shd w:val="clear" w:color="auto" w:fill="FFFFFF"/>
          <w:lang w:eastAsia="el-GR"/>
        </w:rPr>
      </w:pPr>
      <w:r w:rsidRPr="007B1602">
        <w:rPr>
          <w:rFonts w:ascii="Arial" w:hAnsi="Arial" w:cs="Arial"/>
          <w:color w:val="1D2228"/>
          <w:sz w:val="24"/>
          <w:szCs w:val="24"/>
          <w:shd w:val="clear" w:color="auto" w:fill="FFFFFF"/>
          <w:lang w:eastAsia="el-GR"/>
        </w:rPr>
        <w:t xml:space="preserve">Άρα, λοιπόν, διαμορφώνετε το πεδίο ακόμη και τέτοιου είδους φαινόμενα να αναπτυχθούν, όπως οι παρεμβάσεις στο περιβάλλον, η διευκόλυνση της δημιουργίας των ΠΟΤΑ, των περιοχών ολοκληρωμένης τουριστικής ανάπτυξης, όπως είναι και τα οκτώ σχέδια τα οποία είναι ενταγμένα μέσα στο πρόγραμμα του Υπουργείου Ανάπτυξης που ανέφερα πριν. </w:t>
      </w:r>
    </w:p>
    <w:p w:rsidR="007B1602" w:rsidRPr="007B1602" w:rsidRDefault="007B1602" w:rsidP="007B1602">
      <w:pPr>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1D2228"/>
          <w:sz w:val="24"/>
          <w:szCs w:val="24"/>
          <w:shd w:val="clear" w:color="auto" w:fill="FFFFFF"/>
          <w:lang w:eastAsia="el-GR"/>
        </w:rPr>
        <w:t xml:space="preserve">Στηρίζετε με χρηματοδότηση, με ρευστότητα, με εγγυήσεις τους επιχειρηματικούς ομίλους. Θέλει να δώσει η Κυβέρνηση πολύ περισσότερα για τους επιχειρηματικούς ομίλους. Όμως, ποιος θα τα πληρώσει, αλήθεια, αυτά τα πακέτα της χρηματοδοτικής στήριξης στους επιχειρηματικούς ομίλους; Τα λαϊκά στρώματα μέσω της φορολογίας τους </w:t>
      </w:r>
      <w:r w:rsidRPr="007B1602">
        <w:rPr>
          <w:rFonts w:ascii="Arial" w:hAnsi="Arial" w:cs="Arial"/>
          <w:color w:val="000000"/>
          <w:sz w:val="24"/>
          <w:szCs w:val="24"/>
          <w:shd w:val="clear" w:color="auto" w:fill="FFFFFF"/>
          <w:lang w:eastAsia="el-GR"/>
        </w:rPr>
        <w:t>θα τα πληρώσουν.</w:t>
      </w:r>
    </w:p>
    <w:p w:rsidR="007B1602" w:rsidRPr="007B1602" w:rsidRDefault="007B1602" w:rsidP="007B1602">
      <w:pPr>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 xml:space="preserve">Επιδοτείτε την εργασία για να έχει φθηνό εργατικό δυναμικό και βεβαίως ως «τσόντα» για τη στήριξη της επιχειρηματικής δράσης χρησιμοποιείτε τον </w:t>
      </w:r>
      <w:r w:rsidRPr="007B1602">
        <w:rPr>
          <w:rFonts w:ascii="Arial" w:hAnsi="Arial" w:cs="Arial"/>
          <w:color w:val="000000"/>
          <w:sz w:val="24"/>
          <w:szCs w:val="24"/>
          <w:shd w:val="clear" w:color="auto" w:fill="FFFFFF"/>
          <w:lang w:eastAsia="el-GR"/>
        </w:rPr>
        <w:lastRenderedPageBreak/>
        <w:t xml:space="preserve">κοινωνικό τουρισμό. Θυμηθήκατε τώρα στην κρίση τον εσωτερικό τουρισμό, όταν έχουν μετατραπεί σε πολυτέλεια οι διακοπές και η αναψυχή για τη λαϊκή οικογένεια, ενώ αντίθετα για τους εργαζόμενους υπάρχουν η ανασφάλεια, η επίθεση στα δικαιώματά τους και στις συμβάσεις εργασίας, η ανεργία, η μη κάλυψη των εποχικών εργαζομένων από τα μέτρα τα οποία πήρατε, που δεν έχουν υπογράψει συμβάσεις. Αναφέρθηκε αναλυτικά ο Χρήστος Κατσώτης σ’ αυτό το ζήτημα. </w:t>
      </w:r>
    </w:p>
    <w:p w:rsidR="007B1602" w:rsidRPr="007B1602" w:rsidRDefault="007B1602" w:rsidP="007B1602">
      <w:pPr>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Έτσι, λοιπόν, με τα μέτρα της Κυβέρνησης όχι μόνο διευκολύνετε, αλλά δίνετε και περισσότερα κίνητρα στους επιχειρηματικούς ομίλους. Έτσι, λοιπόν, τους εργαζόμενους, τους αυτοαπασχολούμενους και τους επαγγελματίες που πλήρωσαν πολύ ακριβά την ανάπτυξη στον χώρο του τουρισμού, σήμερα τους καλείτε να πληρώσουν και για τη διαχείριση της κρίσης, για να ξαναγυρίσουμε πάλι στην ανάπτυξη, που θα συνοδεύεται από τα ίδια χαρακτηριστικά της ανασφάλειας της εργασίας, τη συγκέντρωση του παραγόμενου πλούτου στον τομέα του τουρισμού σε όλο και λιγότερα χέρια, στους μεγάλους επενδυτικούς ομίλους.</w:t>
      </w:r>
    </w:p>
    <w:p w:rsidR="007B1602" w:rsidRPr="007B1602" w:rsidRDefault="007B1602" w:rsidP="007B1602">
      <w:pPr>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 xml:space="preserve">Αν κάτι αποκαλύπτει τον αντιδραστικό χαρακτήρα του συστήματος που υπερασπίζεστε είναι ο τουρισμός ή, εάν θέλετε, και μία άλλη πτυχή της αντιδραστικότητας είναι η τροπολογία την οποία φέρνετε για τα Ναυπηγεία του Σκαραμαγκά, όπου οι εργοδότες, παρ’ ότι δεν εκπληρώνουν τις συμβατικές </w:t>
      </w:r>
      <w:r w:rsidRPr="007B1602">
        <w:rPr>
          <w:rFonts w:ascii="Arial" w:hAnsi="Arial" w:cs="Arial"/>
          <w:color w:val="000000"/>
          <w:sz w:val="24"/>
          <w:szCs w:val="24"/>
          <w:shd w:val="clear" w:color="auto" w:fill="FFFFFF"/>
          <w:lang w:eastAsia="el-GR"/>
        </w:rPr>
        <w:lastRenderedPageBreak/>
        <w:t xml:space="preserve">υποχρεώσεις που έχουν, χρησιμοποιούν τους εργαζόμενους ως ομήρους, για να συνεχίζεται η κρατική χρηματοδότηση για έργα τα οποία δεν επιτελούν. Και είναι απαράδεκτο αυτό. </w:t>
      </w:r>
    </w:p>
    <w:p w:rsidR="007B1602" w:rsidRPr="007B1602" w:rsidRDefault="007B1602" w:rsidP="007B1602">
      <w:pPr>
        <w:shd w:val="clear" w:color="auto" w:fill="FFFFFF"/>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 xml:space="preserve">Γι’ αυτό ως ΚΚΕ θα ψηφίσουμε «ΠΑΡΩΝ» στη συγκεκριμένη τροπολογία, μόνο και μόνο γιατί αφορά χρήματα τα οποία πρέπει να πάρουν οι εργαζόμενοι, αλλιώς θα σας καταγγέλλαμε για άμεση στήριξη των εργοδοτών, της εργοδοσίας, παρ’ ότι δεν τηρούν τις συμβατικές τους υποχρεώσεις. </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7B1602">
        <w:rPr>
          <w:rFonts w:ascii="Arial" w:hAnsi="Arial" w:cs="Arial"/>
          <w:color w:val="1D2228"/>
          <w:sz w:val="24"/>
          <w:szCs w:val="24"/>
          <w:shd w:val="clear" w:color="auto" w:fill="FFFFFF"/>
          <w:lang w:eastAsia="el-GR"/>
        </w:rPr>
        <w:t xml:space="preserve">(Στο σημείο αυτό κτυπάει το κουδούνι λήξεως του χρόνου ομιλίας του κυρίου Βουλευτή) </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7B1602">
        <w:rPr>
          <w:rFonts w:ascii="Arial" w:hAnsi="Arial" w:cs="Arial"/>
          <w:b/>
          <w:color w:val="1D2228"/>
          <w:sz w:val="24"/>
          <w:szCs w:val="24"/>
          <w:shd w:val="clear" w:color="auto" w:fill="FFFFFF"/>
          <w:lang w:eastAsia="el-GR"/>
        </w:rPr>
        <w:t xml:space="preserve">ΠΡΟΕΔΡΕΥΩΝ (Οδυσσέας Κωνσταντινόπουλος): </w:t>
      </w:r>
      <w:r w:rsidRPr="007B1602">
        <w:rPr>
          <w:rFonts w:ascii="Arial" w:hAnsi="Arial" w:cs="Arial"/>
          <w:color w:val="1D2228"/>
          <w:sz w:val="24"/>
          <w:szCs w:val="24"/>
          <w:shd w:val="clear" w:color="auto" w:fill="FFFFFF"/>
          <w:lang w:eastAsia="el-GR"/>
        </w:rPr>
        <w:t>Κύριε συνάδελφε, σας παρακαλώ να ολοκληρώσετε.</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7B1602">
        <w:rPr>
          <w:rFonts w:ascii="Arial" w:hAnsi="Arial" w:cs="Arial"/>
          <w:b/>
          <w:color w:val="1D2228"/>
          <w:sz w:val="24"/>
          <w:szCs w:val="24"/>
          <w:shd w:val="clear" w:color="auto" w:fill="FFFFFF"/>
          <w:lang w:eastAsia="el-GR"/>
        </w:rPr>
        <w:t xml:space="preserve">ΝΙΚΟΛΑΟΣ ΚΑΡΑΘΑΝΑΣΟΠΟΥΛΟΣ: </w:t>
      </w:r>
      <w:r w:rsidRPr="007B1602">
        <w:rPr>
          <w:rFonts w:ascii="Arial" w:hAnsi="Arial" w:cs="Arial"/>
          <w:color w:val="1D2228"/>
          <w:sz w:val="24"/>
          <w:szCs w:val="24"/>
          <w:shd w:val="clear" w:color="auto" w:fill="FFFFFF"/>
          <w:lang w:eastAsia="el-GR"/>
        </w:rPr>
        <w:t>Ολοκληρώνω με αυτό, κύριε Πρόεδρε, και σας ευχαριστώ πολύ.</w:t>
      </w:r>
    </w:p>
    <w:p w:rsidR="007B1602" w:rsidRPr="007B1602" w:rsidRDefault="007B1602" w:rsidP="007B1602">
      <w:pPr>
        <w:shd w:val="clear" w:color="auto" w:fill="FFFFFF"/>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 xml:space="preserve">Απ’ αυτήν την άποψη, εμείς το λέμε καθαρά. Δεν πρέπει να δεχθούν οι εργαζόμενοι, οι αυτοαπασχολούμενοι και οι επαγγελματίες στον χώρο του τουρισμού να πληρώσουν για την κρίση. Πρέπει να περάσουν στην αντεπίθεση. Πρέπει να σημαδέψουν και να διεκδικήσουν την ικανοποίηση των αιτημάτων τους. Το ΚΚΕ στηρίζει τα αιτήματα και τους αγώνες των εργαζομένων, των αυτοαπασχολούμενων, των επαγγελματιών στον χώρο της εστίασης, γιατί </w:t>
      </w:r>
      <w:r w:rsidRPr="007B1602">
        <w:rPr>
          <w:rFonts w:ascii="Arial" w:hAnsi="Arial" w:cs="Arial"/>
          <w:color w:val="000000"/>
          <w:sz w:val="24"/>
          <w:szCs w:val="24"/>
          <w:shd w:val="clear" w:color="auto" w:fill="FFFFFF"/>
          <w:lang w:eastAsia="el-GR"/>
        </w:rPr>
        <w:lastRenderedPageBreak/>
        <w:t xml:space="preserve">πρέπει να πληρώσουν το κράτος και οι μεγάλοι επιχειρηματικοί όμιλοι και όχι αυτοί. Πρέπει να στραφούν απέναντι και στην κυβερνητική πολιτική, αλλά απέναντι και σ’ αυτό το σύστημα που τους δημιουργεί όλο και μεγαλύτερα προβλήματα, όλο και μεγαλύτερες δυσκολίες, για να μπορέσουν να επιβιώσουν. </w:t>
      </w:r>
    </w:p>
    <w:p w:rsidR="007B1602" w:rsidRPr="007B1602" w:rsidRDefault="007B1602" w:rsidP="007B1602">
      <w:pPr>
        <w:shd w:val="clear" w:color="auto" w:fill="FFFFFF"/>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Ευχαριστώ πολύ.</w:t>
      </w:r>
    </w:p>
    <w:p w:rsidR="007B1602" w:rsidRPr="007B1602" w:rsidRDefault="007B1602" w:rsidP="007B1602">
      <w:pPr>
        <w:shd w:val="clear" w:color="auto" w:fill="FFFFFF"/>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b/>
          <w:color w:val="1D2228"/>
          <w:sz w:val="24"/>
          <w:szCs w:val="24"/>
          <w:shd w:val="clear" w:color="auto" w:fill="FFFFFF"/>
          <w:lang w:eastAsia="el-GR"/>
        </w:rPr>
        <w:t xml:space="preserve">ΠΡΟΕΔΡΕΥΩΝ (Οδυσσέας Κωνσταντινόπουλος): </w:t>
      </w:r>
      <w:r w:rsidRPr="007B1602">
        <w:rPr>
          <w:rFonts w:ascii="Arial" w:hAnsi="Arial" w:cs="Arial"/>
          <w:color w:val="000000"/>
          <w:sz w:val="24"/>
          <w:szCs w:val="24"/>
          <w:shd w:val="clear" w:color="auto" w:fill="FFFFFF"/>
          <w:lang w:eastAsia="el-GR"/>
        </w:rPr>
        <w:t xml:space="preserve">Κύριοι συνάδελφοι, με βάση τους ομιλητές και το γεγονός ότι έχουν παραμείνει να μιλήσουν ακόμα ο κύριος Υπουργός και ο κ. Κεγκέρογλου, θα ολοκληρωθεί η διαδικασία περίπου στις 22.00΄. Γι’ αυτό σας παρακαλώ να είμαστε όλοι συνεπείς και εντός του χρόνου. </w:t>
      </w:r>
    </w:p>
    <w:p w:rsidR="007B1602" w:rsidRPr="007B1602" w:rsidRDefault="007B1602" w:rsidP="007B1602">
      <w:pPr>
        <w:shd w:val="clear" w:color="auto" w:fill="FFFFFF"/>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 xml:space="preserve">Τον λόγο τώρα έχει ο κ. Αθανάσιος Καββαδάς από τη Νέα Δημοκρατία. </w:t>
      </w:r>
    </w:p>
    <w:p w:rsidR="007B1602" w:rsidRPr="007B1602" w:rsidRDefault="007B1602" w:rsidP="007B1602">
      <w:pPr>
        <w:shd w:val="clear" w:color="auto" w:fill="FFFFFF"/>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b/>
          <w:color w:val="000000"/>
          <w:sz w:val="24"/>
          <w:szCs w:val="24"/>
          <w:shd w:val="clear" w:color="auto" w:fill="FFFFFF"/>
          <w:lang w:eastAsia="el-GR"/>
        </w:rPr>
        <w:t xml:space="preserve">ΑΘΑΝΑΣΙΟΣ ΚΑΒΒΑΔΑΣ: </w:t>
      </w:r>
      <w:r w:rsidRPr="007B1602">
        <w:rPr>
          <w:rFonts w:ascii="Arial" w:hAnsi="Arial" w:cs="Arial"/>
          <w:color w:val="000000"/>
          <w:sz w:val="24"/>
          <w:szCs w:val="24"/>
          <w:shd w:val="clear" w:color="auto" w:fill="FFFFFF"/>
          <w:lang w:eastAsia="el-GR"/>
        </w:rPr>
        <w:t>Ευχαριστώ, κύριε Πρόεδρε.</w:t>
      </w:r>
    </w:p>
    <w:p w:rsidR="007B1602" w:rsidRPr="007B1602" w:rsidRDefault="007B1602" w:rsidP="007B1602">
      <w:pPr>
        <w:shd w:val="clear" w:color="auto" w:fill="FFFFFF"/>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 xml:space="preserve">Κύριοι Υπουργοί, κυρίες και κύριοι συνάδελφοι, η στιγμή που επέλεξε το Υπουργείο Τουρισμού να καταθέσει νομοσχέδιο για τον καταδυτικό τουρισμό δεν θα μπορούσε να είναι πιο επίκαιρη. Ξεκινά ένα καλοκαίρι που δεν θα μοιάζει με κανένα απ’ όσα έχουμε ζήσει. Λιγότεροι επισκέπτες, περιορισμοί σε παραλίες, στην εστίαση, στη διασκέδαση, έκτακτα μέτρα προστασίας παντού. </w:t>
      </w:r>
    </w:p>
    <w:p w:rsidR="007B1602" w:rsidRPr="007B1602" w:rsidRDefault="007B1602" w:rsidP="007B1602">
      <w:pPr>
        <w:shd w:val="clear" w:color="auto" w:fill="FFFFFF"/>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lastRenderedPageBreak/>
        <w:t xml:space="preserve">Αυτό, βεβαίως, δεν σημαίνει ότι δεν θα καταβληθεί κάθε προσπάθεια για την ενίσχυση του τουρισμού. Ο Πρωθυπουργός και ο Υπουργός ανακοίνωσαν μέτρα επανεκκίνησης του κλάδου, με πρώτο το πρόγραμμα «ΣΥΝ-ΕΡΓΑΣΙΑ», με το οποίο οι επιχειρήσεις μπορούν να απασχολήσουν το προσωπικό σύμφωνα με τις δυνατότητες και τις ανάγκες τους, ενώ οι εργαζόμενοι έχουν την πλήρη κάλυψη του κράτους, που αναπληρώνει το χαμένο κομμάτι του μισθού τους. </w:t>
      </w:r>
    </w:p>
    <w:p w:rsidR="007B1602" w:rsidRPr="007B1602" w:rsidRDefault="007B1602" w:rsidP="007B1602">
      <w:pPr>
        <w:shd w:val="clear" w:color="auto" w:fill="FFFFFF"/>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Με τη μείωση του ΦΠΑ από το 24% στο 13% σε όλα τα μέσα μεταφοράς</w:t>
      </w:r>
      <w:r w:rsidRPr="007B1602">
        <w:rPr>
          <w:rFonts w:ascii="Arial" w:hAnsi="Arial" w:cs="Arial"/>
          <w:b/>
          <w:color w:val="000000"/>
          <w:sz w:val="24"/>
          <w:szCs w:val="24"/>
          <w:shd w:val="clear" w:color="auto" w:fill="FFFFFF"/>
          <w:lang w:eastAsia="el-GR"/>
        </w:rPr>
        <w:t xml:space="preserve"> </w:t>
      </w:r>
      <w:r w:rsidRPr="007B1602">
        <w:rPr>
          <w:rFonts w:ascii="Arial" w:hAnsi="Arial" w:cs="Arial"/>
          <w:color w:val="000000"/>
          <w:sz w:val="24"/>
          <w:szCs w:val="24"/>
          <w:shd w:val="clear" w:color="auto" w:fill="FFFFFF"/>
          <w:lang w:eastAsia="el-GR"/>
        </w:rPr>
        <w:t xml:space="preserve">δίνεται ένα επιπλέον κίνητρο στους Έλληνες να κάνουν φέτος διακοπές, αφού σε συνδυασμό με την ενίσχυση του προγράμματος κοινωνικού τουρισμού, το κόστος των διακοπών θα είναι σημαντικά χαμηλότερο. </w:t>
      </w:r>
    </w:p>
    <w:p w:rsidR="007B1602" w:rsidRPr="007B1602" w:rsidRDefault="007B1602" w:rsidP="007B1602">
      <w:pPr>
        <w:shd w:val="clear" w:color="auto" w:fill="FFFFFF"/>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Άλλο ευεργετικό μέτρο είναι η μείωση της προκαταβολής φόρου, αφού ειδικά φέτος τα κέρδη, βάσει των οποίων υπολογίζεται η προκαταβολή, θα είναι σημαντικά λιγότερα.</w:t>
      </w:r>
    </w:p>
    <w:p w:rsidR="007B1602" w:rsidRPr="007B1602" w:rsidRDefault="007B1602" w:rsidP="007B1602">
      <w:pPr>
        <w:shd w:val="clear" w:color="auto" w:fill="FFFFFF"/>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Τέλος, έχουμε την ενίσχυση της ρευστότητας με την επιστροφή της προκαταβολής φόρου, την ενεργοποίηση του Ταμείου Εγγυοδοσίας Επιχειρήσεων που θα διαθέσει για τη ρευστότητα 7 δισεκατομμύρια ευρώ μέσα στο 2020, με το δημόσιο να εγγυάται το 80% των δανείων και την αναστολή έως τον Σεπτέμβριο όλων των πληρωμών χρεολυσίων και δόσεων δανείων των κλάδων που έχουν πληγεί.</w:t>
      </w:r>
    </w:p>
    <w:p w:rsidR="007B1602" w:rsidRPr="007B1602" w:rsidRDefault="007B1602" w:rsidP="007B1602">
      <w:pPr>
        <w:shd w:val="clear" w:color="auto" w:fill="FFFFFF"/>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lastRenderedPageBreak/>
        <w:t xml:space="preserve">Όλα αυτά, κυρίες και κύριοι συνάδελφοι, σε συνδυασμό με τα απαραίτητα μέτρα για την προστασία της υγείας, τόσο των κατοίκων των τουριστικών περιοχών όσο και των επισκεπτών, αναμένεται να επανεκκινήσουν την τουριστική βιομηχανία. Παράλληλα, όμως, είναι απαραίτητο να αναπτύξουμε ειδικές μορφές τουρισμού για όλο το έτος, σε όλα τα μέρη και με πλήθος δραστηριοτήτων. </w:t>
      </w:r>
    </w:p>
    <w:p w:rsidR="007B1602" w:rsidRPr="007B1602" w:rsidRDefault="007B1602" w:rsidP="007B1602">
      <w:pPr>
        <w:shd w:val="clear" w:color="auto" w:fill="FFFFFF"/>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 xml:space="preserve">Κυρίες και κύριοι συνάδελφοι, στην Περιφέρεια Ιονίων Νήσων ο τουρισμός συμβάλλει στο 73% του ΑΕΠ, ένα από τα υψηλότερα ποσοστά της χώρας. </w:t>
      </w:r>
    </w:p>
    <w:p w:rsidR="007B1602" w:rsidRPr="007B1602" w:rsidRDefault="007B1602" w:rsidP="007B1602">
      <w:pPr>
        <w:shd w:val="clear" w:color="auto" w:fill="FFFFFF"/>
        <w:spacing w:after="160" w:line="600" w:lineRule="auto"/>
        <w:ind w:firstLine="720"/>
        <w:jc w:val="both"/>
        <w:rPr>
          <w:rFonts w:ascii="Arial" w:hAnsi="Arial" w:cs="Arial"/>
          <w:color w:val="000000"/>
          <w:sz w:val="24"/>
          <w:szCs w:val="24"/>
          <w:shd w:val="clear" w:color="auto" w:fill="FFFFFF"/>
          <w:lang w:eastAsia="el-GR"/>
        </w:rPr>
      </w:pPr>
      <w:r w:rsidRPr="007B1602">
        <w:rPr>
          <w:rFonts w:ascii="Arial" w:hAnsi="Arial" w:cs="Arial"/>
          <w:color w:val="000000"/>
          <w:sz w:val="24"/>
          <w:szCs w:val="24"/>
          <w:shd w:val="clear" w:color="auto" w:fill="FFFFFF"/>
          <w:lang w:eastAsia="el-GR"/>
        </w:rPr>
        <w:t xml:space="preserve">Το νησί μου, η Λευκάδα, έχει την τύχη να διαθέτει τις κατάλληλες φυσικές και κλιματικές συνθήκες, αλλά και επιχειρηματίες που ανέπτυξαν ειδικές και εναλλακτικές μορφές τουρισμού, όπως το </w:t>
      </w:r>
      <w:r w:rsidRPr="007B1602">
        <w:rPr>
          <w:rFonts w:ascii="Arial" w:hAnsi="Arial" w:cs="Arial"/>
          <w:color w:val="000000"/>
          <w:sz w:val="24"/>
          <w:szCs w:val="24"/>
          <w:shd w:val="clear" w:color="auto" w:fill="FFFFFF"/>
          <w:lang w:val="en-US" w:eastAsia="el-GR"/>
        </w:rPr>
        <w:t>windsurfing</w:t>
      </w:r>
      <w:r w:rsidRPr="007B1602">
        <w:rPr>
          <w:rFonts w:ascii="Arial" w:hAnsi="Arial" w:cs="Arial"/>
          <w:color w:val="000000"/>
          <w:sz w:val="24"/>
          <w:szCs w:val="24"/>
          <w:shd w:val="clear" w:color="auto" w:fill="FFFFFF"/>
          <w:lang w:eastAsia="el-GR"/>
        </w:rPr>
        <w:t xml:space="preserve">, το </w:t>
      </w:r>
      <w:r w:rsidRPr="007B1602">
        <w:rPr>
          <w:rFonts w:ascii="Arial" w:hAnsi="Arial" w:cs="Arial"/>
          <w:color w:val="000000"/>
          <w:sz w:val="24"/>
          <w:szCs w:val="24"/>
          <w:shd w:val="clear" w:color="auto" w:fill="FFFFFF"/>
          <w:lang w:val="en-US" w:eastAsia="el-GR"/>
        </w:rPr>
        <w:t>kitesurfing</w:t>
      </w:r>
      <w:r w:rsidRPr="007B1602">
        <w:rPr>
          <w:rFonts w:ascii="Arial" w:hAnsi="Arial" w:cs="Arial"/>
          <w:color w:val="000000"/>
          <w:sz w:val="24"/>
          <w:szCs w:val="24"/>
          <w:shd w:val="clear" w:color="auto" w:fill="FFFFFF"/>
          <w:lang w:eastAsia="el-GR"/>
        </w:rPr>
        <w:t xml:space="preserve"> αλλά και τις καταδύσεις. Η Βασιλική στη νότια Λευκάδα, για παράδειγμα, έχει μεγάλη επισκεψιμότητα απ’ όλον τον κόσμο λόγω των καιρικών συνθηκών και των τοπικών ιδιαιτεροτήτων που ευνοούν το </w:t>
      </w:r>
      <w:r w:rsidRPr="007B1602">
        <w:rPr>
          <w:rFonts w:ascii="Arial" w:hAnsi="Arial" w:cs="Arial"/>
          <w:color w:val="000000"/>
          <w:sz w:val="24"/>
          <w:szCs w:val="24"/>
          <w:shd w:val="clear" w:color="auto" w:fill="FFFFFF"/>
          <w:lang w:val="en-US" w:eastAsia="el-GR"/>
        </w:rPr>
        <w:t>windsurfing</w:t>
      </w:r>
      <w:r w:rsidRPr="007B1602">
        <w:rPr>
          <w:rFonts w:ascii="Arial" w:hAnsi="Arial" w:cs="Arial"/>
          <w:color w:val="000000"/>
          <w:sz w:val="24"/>
          <w:szCs w:val="24"/>
          <w:shd w:val="clear" w:color="auto" w:fill="FFFFFF"/>
          <w:lang w:eastAsia="el-GR"/>
        </w:rPr>
        <w:t xml:space="preserve">, όπως και ο Αη-Γιάννης στη βόρεια Λευκάδα, όπου έρχονται απ’ όλη την Ευρώπη γι’ αυτό το εξειδικευμένο σπορ, το </w:t>
      </w:r>
      <w:r w:rsidRPr="007B1602">
        <w:rPr>
          <w:rFonts w:ascii="Arial" w:hAnsi="Arial" w:cs="Arial"/>
          <w:color w:val="000000"/>
          <w:sz w:val="24"/>
          <w:szCs w:val="24"/>
          <w:shd w:val="clear" w:color="auto" w:fill="FFFFFF"/>
          <w:lang w:val="en-US" w:eastAsia="el-GR"/>
        </w:rPr>
        <w:t>kitesurfing</w:t>
      </w:r>
      <w:r w:rsidRPr="007B1602">
        <w:rPr>
          <w:rFonts w:ascii="Arial" w:hAnsi="Arial" w:cs="Arial"/>
          <w:color w:val="000000"/>
          <w:sz w:val="24"/>
          <w:szCs w:val="24"/>
          <w:shd w:val="clear" w:color="auto" w:fill="FFFFFF"/>
          <w:lang w:eastAsia="el-GR"/>
        </w:rPr>
        <w:t xml:space="preserve">.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Ειδικότερα για τις καταδύσεις, το υπάρχον νομικό πλαίσιο εμπόδιζε την ανάπτυξη του καταδυτικού τουρισμού, παρ’ όλο που έχουμε πολλά σημαντικά πολεμικά ναυάγια και στο νησί μου και σε όλη τη χώρα, όπως για παράδειγμα </w:t>
      </w:r>
      <w:r w:rsidRPr="007B1602">
        <w:rPr>
          <w:rFonts w:ascii="Arial" w:hAnsi="Arial"/>
          <w:sz w:val="24"/>
          <w:szCs w:val="24"/>
          <w:lang w:eastAsia="el-GR"/>
        </w:rPr>
        <w:lastRenderedPageBreak/>
        <w:t>μία ιταλική κανονιοφόρο του Α΄ Παγκοσμίου Πολέμου που βρίσκεται νότια της Λευκάδας, κοντά στο ακρωτήρι Λευκάτα. Αυτό το τουριστικό προϊόν, αυτή η ειδική μορφή τουρισμού, ο καταδυτικός, προσελκύει τουρίστες υψηλού εισοδήματος, συντελεί στην επιμήκυνση της τουριστικής περιόδου, καθώς και στην αύξηση της μέσης κατά κεφαλήν δαπάνης των εισερχόμενων τουριστών στην Ελλάδα, στοιχείο ιδιαίτερα κρίσιμο για τα έσοδα που προσδοκούμε από τη βαριά μας βιομηχανία, τον τουρισμό.</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Βεβαίως, ήδη στην Ελλάδα λειτουργούν περίπου τριακόσια καταδυτικά κέντρα και έχουμε περίπου δεκαπέντε χιλιάδες ενεργούς δύτες, αριθμός που αυξάνεται ραγδαία. Η χώρα μας προσελκύει ήδη περισσότερους από διακόσιους χιλιάδες δύτες, καθώς η χώρα μας προσφέρει πολύ καθαρά νερά, καλή ορατότητα και ένα φιλόξενο καταδυτικό περιβάλλον με αρχαιολογικούς χώρους και εκατοντάδες ναυάγια πλοίων, πολλά εκ των οποίων είναι του Α΄ και του Β΄ Παγκοσμίου Πολέμου και αποτελούν σημαντικό πόλο έλξης για τους δύτες.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Το νομοσχέδιο επιτρέπει την κατάδυση σε ναυάγια πλοίων και αεροσκαφών που έχουν βυθιστεί προ των τελευταίων πενήντα ετών, αλλά και σε ενάλιες αρχαιότητες.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 xml:space="preserve">Μια άλλη εξαιρετική καινοτομία είναι η δυνατότητα πόντισης σε θαλάσσιους χώρους διαφόρων αντικειμένων που μπορούν σταδιακά να γίνουν καταδυτικά αξιοθέατα.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Να επισημάνω εδώ ότι οι καταδύσεις είναι από τη φύση τους ένα είδος τουρισμού εξαιρετικά φιλικού προς το περιβάλλον, αφού είναι και προς το συμφέρον των καταδυτών και των επιχειρήσεων να φροντίσουν το υποθαλάσσιο και το ενάλιο περιβάλλον.</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Τέλος, προβλέπεται η άρση πολλών γραφειοκρατικών εμποδίων στη δραστηριοποίηση επιχειρήσεων στον κλάδο των καταδύσεων.</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Το νομοσχέδιο ρυθμίζει πολλά ακόμα θέματα σχετικά με τον τουρισμό, όπως οι περιοχές ολοκληρωμένης τουριστικής ανάπτυξης, η ενίσχυση της επενδυτικής δραστηριότητας σε τουριστικές λιμενικές εγκαταστάσεις, το περίφημο </w:t>
      </w:r>
      <w:r w:rsidRPr="007B1602">
        <w:rPr>
          <w:rFonts w:ascii="Arial" w:hAnsi="Arial"/>
          <w:sz w:val="24"/>
          <w:szCs w:val="24"/>
          <w:lang w:val="en-US" w:eastAsia="el-GR"/>
        </w:rPr>
        <w:t>glamping</w:t>
      </w:r>
      <w:r w:rsidRPr="007B1602">
        <w:rPr>
          <w:rFonts w:ascii="Arial" w:hAnsi="Arial"/>
          <w:sz w:val="24"/>
          <w:szCs w:val="24"/>
          <w:lang w:eastAsia="el-GR"/>
        </w:rPr>
        <w:t xml:space="preserve"> και άλλα.</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Περιλαμβάνει, επίσης, την παραχώρηση σε επιχειρήσεις για εκμετάλλευση πεντακοσίων τετραγωνικών μέτρων αιγιαλού, παραλίας και συναφών χώρων, αντί τριακοσίων που ίσχυε, υπό την προϋπόθεση πάντα να μένει ελεύθερη τουλάχιστον η μισή παραλία. Πρόκειται για μια απαραίτητη παραχώρηση εκ μέρους της πολιτείας στις επιχειρήσεις του τουρισμού, ώστε να μη χάσουν έσοδα από την ανάγκη τήρησης των μέτρων για τον κορωνοϊό.</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Κυρίες και κύριοι συνάδελφοι, η Κυβέρνηση πήρε εξαρχής έγκαιρα και καίρια μέτρα για τον έλεγχο της επιδημίας του κορωνοϊού, δίνοντας έτσι μια δυνατότητα τώρα σε επαγγελματίες του τουρισμού να δουλέψουν με τη μεγαλύτερη δυνατή ασφάλεια για την υγεία των επισκεπτών αλλά και των κατοίκων της χώρας μας. Πρέπει, όμως, να βλέπουμε και μπροστά. Αυτό ακριβώς κάνει αυτό το νομοσχέδιο. Εμπλουτίζει το τουριστικό προϊόν, ανταποκρίνεται στις απαιτήσεις της αγοράς και στη ζήτηση των επισκεπτών, ακολουθώντας τις παγκόσμιες εξελίξεις, επιδιώκοντας έτσι να ενισχύσει την εθνική οικονομία, το εισόδημα των επαγγελματιών και των εργαζομένων του τουρισμού και να αναδείξει την Ελλάδα σε κορυφαίο καταδυτικό προορισμό στην Ευρώπη και στον κόσμο.</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Θα ήθελα, κλείνοντας, από το Βήμα της Βουλής να συγχαρώ τόσο τον Υπουργό κ. Θεοχάρη όσο και τον Υφυπουργό κ. Κόνσολα για τον εξαιρετικό σχεδιασμό τους για τη δυναμική επανεκκίνηση του τουρισμού στη χώρα, διασφαλίζοντας πάνω απ’ όλα την υγεία των εργαζομένων στην τουριστική βιομηχανία, αλλά και των επισκεπτών.</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Σας ευχαριστώ πολύ.</w:t>
      </w:r>
    </w:p>
    <w:p w:rsidR="007B1602" w:rsidRPr="007B1602" w:rsidRDefault="007B1602" w:rsidP="007B1602">
      <w:pPr>
        <w:spacing w:after="160" w:line="600" w:lineRule="auto"/>
        <w:ind w:firstLine="720"/>
        <w:jc w:val="center"/>
        <w:rPr>
          <w:rFonts w:ascii="Arial" w:hAnsi="Arial"/>
          <w:sz w:val="24"/>
          <w:szCs w:val="24"/>
          <w:lang w:eastAsia="el-GR"/>
        </w:rPr>
      </w:pPr>
      <w:r w:rsidRPr="007B1602">
        <w:rPr>
          <w:rFonts w:ascii="Arial" w:hAnsi="Arial"/>
          <w:sz w:val="24"/>
          <w:szCs w:val="24"/>
          <w:lang w:eastAsia="el-GR"/>
        </w:rPr>
        <w:t>(Χειροκροτήματα από την πτέρυγα της Νέας Δημοκρατίας)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b/>
          <w:sz w:val="24"/>
          <w:szCs w:val="24"/>
          <w:lang w:eastAsia="el-GR"/>
        </w:rPr>
        <w:lastRenderedPageBreak/>
        <w:t xml:space="preserve">ΠΡΟΕΔΡΕΥΩΝ (Οδυσσέας Κωνσταντινόπουλος): </w:t>
      </w:r>
      <w:r w:rsidRPr="007B1602">
        <w:rPr>
          <w:rFonts w:ascii="Arial" w:hAnsi="Arial"/>
          <w:sz w:val="24"/>
          <w:szCs w:val="24"/>
          <w:lang w:eastAsia="el-GR"/>
        </w:rPr>
        <w:t>Ευχαριστούμε, κύριε συνάδελφε, για την τήρηση του χρόνου.</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Τον λόγο έχει ο κ. Μαμουλάκης από τον ΣΥΡΙΖΑ.</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b/>
          <w:sz w:val="24"/>
          <w:szCs w:val="24"/>
          <w:lang w:eastAsia="el-GR"/>
        </w:rPr>
        <w:t>ΧΑΡΑΛΑΜΠΟΣ (ΧΑΡΗΣ) ΜΑΜΟΥΛΑΚΗΣ:</w:t>
      </w:r>
      <w:r w:rsidRPr="007B1602">
        <w:rPr>
          <w:rFonts w:ascii="Arial" w:hAnsi="Arial"/>
          <w:sz w:val="24"/>
          <w:szCs w:val="24"/>
          <w:lang w:eastAsia="el-GR"/>
        </w:rPr>
        <w:t xml:space="preserve"> Ευχαριστώ, κύριε Πρόεδρε.</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Κυρίες και κύριοι συνάδελφοι, επιτρέψτε μου να ξεκινήσω την τοποθέτησή μου, προτού υπεισέλθω στο σχέδιο νόμου για τον τουρισμό, με κάτι το οποίο πραγματικά και ως νέος κοινοβουλευτικός με θορύβησε και μάλιστα εξεπλάγην αρνητικά. Έλαβε χώρα μόλις πριν από δύο εικοσιτετράωρα. Μάλιστα, προέδρευε ο μόλις αποχωρήσας Αντιπρόεδρος. Ήταν μία σκηνή απείρου κάλλους, με την αρνητική έννοια, μία σκηνή βαθιά εξωθεσμική, αντιδημοκρατική, που δεν τιμά σίγουρα τα κοινοβουλευτικά ήθη της χώρας μας. Αυτό που έλαβε χώρα, συλληφθείς κάποιος με την κάλπη στην πλάτη κυριολεκτικά, διέπεται από νεποτισμό, διότι όπως γνωρίζουμε ο πατήρ του Βουλευτή της Νέας Δημοκρατίας Ιωαννίνων κ. Καλογιάννης και ο υιός τώρα, μόλις προχθές, νομίζω ότι με τη στάση τους όχι απλά δεν τίμησαν αλλά προσέβαλαν και την Αίθουσα και τον θεσμό και όλους εμάς. Είναι κάτι το οποίο οφείλω να υπερθεματίσω. Επειδή δεν έλαβε χώρα σχολιασμός γύρω από το θέμα, λόγω έλλειψης Ολομέλειας χθες, είναι κάτι το οποίο οφείλω κατ’ ελάχιστον να το σημειώσω και να το στηλιτεύσω.</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Ας υπεισέλθουμε λίγο στο σχέδιο νόμου, το οποίο καλούμαστε σήμερα να σχολιάσουμε, να τοποθετηθούμε, γύρω από τις ειδικές μορφές τουρισμού και διατάξεις για την τουριστική ανάπτυξη, ένα νομοθέτημα εκτός χρόνου, εκτός τόπου και, δυστυχώς, εκτός θέματος. Εκτός θέματος για τα ζητήματα που αντιμετωπίζει στην παρούσα φάση ο τουριστικός κλάδος της χώρας μας. Μία παραφωνία σε σχέση με την αγωνία των χιλιάδων εργαζομένων και μικρομεσαίων επιχειρήσεων στον κλάδο. Μία ασέβεια σε σχέση με τη βουβή οργή που εισπράττουμε όλοι όσοι εκλεγόμαστε από περιοχές που έχουν μια έντονη σχέση και εξάρτηση, αν θέλετε, με το τουριστικό προϊόν και τον τουριστικό κλάδο.</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Το σημερινό σχέδιο νόμου δεν λέει τίποτα γι’ αυτά για τα οποία θα έπρεπε να ενημερωθεί σήμερα η Εθνική Αντιπροσωπεία. Δεν λέει τίποτα για τους εργαζόμενους στον συγκεκριμένο κλάδο, οι οποίοι αντιμετωπίζουν, μετά και τα όσα περιελάμβανε και το προχθεσινό διάγγελμα του Πρωθυπουργού, την απειλή της άμεσης απόλυσης εάν δεν αποδεχθούν τη μείωση του μισθού τους. Δεν λέει τίποτα για τη χρηματοδοτική στενότητα μικρομεσαίων επιχειρήσεων, που κατά τα άλλα εξυμνούνται ως ήρωες στα διαγγέλματά σας, ενώ στην πραγματικότητα στις παρούσες συνθήκες οι άνθρωποι αυτοί αδυνατούν να διαχειριστούν το κόστος εκκίνησης για τη νέα αναιμική σεζόν. Δεν λέει τίποτα για τον τρόπο με τον οποίο θα διατεθούν οι χρηματοδοτικοί πόροι </w:t>
      </w:r>
      <w:r w:rsidRPr="007B1602">
        <w:rPr>
          <w:rFonts w:ascii="Arial" w:hAnsi="Arial"/>
          <w:sz w:val="24"/>
          <w:szCs w:val="24"/>
          <w:lang w:eastAsia="el-GR"/>
        </w:rPr>
        <w:lastRenderedPageBreak/>
        <w:t>της Ευρωπαϊκής Επιτροπής, για το αν θα αποτελέσουν μη εισπρακτέες ενισχύσεις ή αν θα είναι χαμηλότερα τα δάνεια. Δεν λέει τίποτα, επίσης, για τον μεγάλο ασθενή, για την «</w:t>
      </w:r>
      <w:r w:rsidRPr="007B1602">
        <w:rPr>
          <w:rFonts w:ascii="Arial" w:hAnsi="Arial"/>
          <w:sz w:val="24"/>
          <w:szCs w:val="24"/>
          <w:lang w:val="en-US" w:eastAsia="el-GR"/>
        </w:rPr>
        <w:t>AEGEAN</w:t>
      </w:r>
      <w:r w:rsidRPr="007B1602">
        <w:rPr>
          <w:rFonts w:ascii="Arial" w:hAnsi="Arial"/>
          <w:sz w:val="24"/>
          <w:szCs w:val="24"/>
          <w:lang w:eastAsia="el-GR"/>
        </w:rPr>
        <w:t>» και για το σχέδιο το οποίο ετοιμάζετε για να κοινωνικοποιήσετε τις ζημιές, χωρίς να πάρετε μία έστω μετοχή για το ελληνικό δημόσιο ή έστω χωρίς άλλα κοινωνικά και περιβαλλοντικά ανταλλάγματα.</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Το νομοσχέδιο δυστυχώς συνιστά και αποτελεί ένα δίδυμο αδελφάκι του αντιπεριβαλλοντικού νομοσχεδίου, του περιβαλλοντικού εκτρώματος που καταθέσατε πριν από τρεις εβδομάδες. Το σημερινό σχέδιο νόμου χρησιμοποιεί, επεκτείνει και εκμεταλλεύεται τις διατάξεις του νόμου Χατζηδάκη, για να απελευθερωθεί η Νέα Δημοκρατία και ειδικές ομάδες συμφερόντων με τις οποίες συνομιλεί, από τους ασφυκτικούς καταναγκασμούς που θέτει η περιβαλλοντική νομοθεσία της χώρας μας.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Το νομοσχέδιό σας, κύριε Υπουργέ, διαπερνάται από αυτήν ακριβώς την αντίληψη: Πρώτον, να σπάσουμε τους καταναγκασμούς της χωροταξικής και περιβαλλοντικής νομοθεσίας. Δεύτερον, να επεκτείνουμε το πεδίο άσκησης οικονομικής δραστηριότητας σε ευαίσθητα οικοσυστήματα. Τρίτον, να ανοίξουμε παραθυράκια για να περάσουν πάλι τα τέρατα, τα εκτρώματα που κατέτρεχαν τον πολεοδομικό βίο της χώρας μας από τη Μεταπολίτευση έως και το 2015.</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 xml:space="preserve">Αναφορικά με τις περιοχές-περιφέρειες ολοκληρωμένης τουριστικής ανάπτυξης, χαιρόμαστε που αποσύρθηκε το άρθρο 31 ή, εν πάση περιπτώσει, επαναδιατυπώθηκε, γιατί πραγματικά ελλόχευε ένας πολύ μεγάλος κίνδυνος σε θέματα χωροταξίας, χωρίς αυτό να σημαίνει ότι ακόμα δεν υφίσταται, δεν υπάρχει στο τραπέζι.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Όμως, τι να καταλάβουμε, κύριε Υπουργέ, από την πρόθεσή σας με το άρθρο 22 να δημιουργήσετε μια ειδική υγειονομική ζώνη γύρω από τους ΠΟΤΑ, ώστε να μπορεί ο επενδυτής να ορίζει τις χρήσεις γης σε ξένες ιδιοκτησίες; Δεν γνωρίζετε ότι αυτό είναι κατάφωρη παραβίαση του Συντάγματος; Πώς αλλιώς να κατανοήσουμε την ελαστικοποίηση του καθεστώτος των ΠΟΤΑ που εισάγετε, με τις οποίες θα τροποποιούνται δρόμοι, όπως στο άρθρο 21, θα κλωνοποιούνται οι ζώνες με ειδικές χωρικές ρυθμίσεις, όπως στο άρθρο 17, χωρίς οι αλλαγές αυτές να περνούν μέσα από έναν ακραιφνή, ενδελεχή, συνταγματικό έλεγχο;</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Έρχομαι στα ζητήματα που αφορούν το θέμα του </w:t>
      </w:r>
      <w:r w:rsidRPr="007B1602">
        <w:rPr>
          <w:rFonts w:ascii="Arial" w:hAnsi="Arial"/>
          <w:sz w:val="24"/>
          <w:szCs w:val="24"/>
          <w:lang w:val="en-US" w:eastAsia="el-GR"/>
        </w:rPr>
        <w:t>glamping</w:t>
      </w:r>
      <w:r w:rsidRPr="007B1602">
        <w:rPr>
          <w:rFonts w:ascii="Arial" w:hAnsi="Arial"/>
          <w:sz w:val="24"/>
          <w:szCs w:val="24"/>
          <w:lang w:eastAsia="el-GR"/>
        </w:rPr>
        <w:t>. Μάλιστα, με αυτό θα ήθελα να ολοκληρώσω την τοποθέτησή μου. Έχω αφήσει, όπως λέω πολλές φορές, το καλύτερο για το τέλος. Καλό το αστείο με το «</w:t>
      </w:r>
      <w:r w:rsidRPr="007B1602">
        <w:rPr>
          <w:rFonts w:ascii="Arial" w:hAnsi="Arial"/>
          <w:sz w:val="24"/>
          <w:szCs w:val="24"/>
          <w:lang w:val="en-US" w:eastAsia="el-GR"/>
        </w:rPr>
        <w:t>glamping</w:t>
      </w:r>
      <w:r w:rsidRPr="007B1602">
        <w:rPr>
          <w:rFonts w:ascii="Arial" w:hAnsi="Arial"/>
          <w:sz w:val="24"/>
          <w:szCs w:val="24"/>
          <w:lang w:eastAsia="el-GR"/>
        </w:rPr>
        <w:t xml:space="preserve">», δηλαδή το </w:t>
      </w:r>
      <w:r w:rsidRPr="007B1602">
        <w:rPr>
          <w:rFonts w:ascii="Arial" w:hAnsi="Arial"/>
          <w:sz w:val="24"/>
          <w:szCs w:val="24"/>
          <w:lang w:val="en-US" w:eastAsia="el-GR"/>
        </w:rPr>
        <w:t>glamorous</w:t>
      </w:r>
      <w:r w:rsidRPr="007B1602">
        <w:rPr>
          <w:rFonts w:ascii="Arial" w:hAnsi="Arial"/>
          <w:sz w:val="24"/>
          <w:szCs w:val="24"/>
          <w:lang w:eastAsia="el-GR"/>
        </w:rPr>
        <w:t xml:space="preserve"> </w:t>
      </w:r>
      <w:r w:rsidRPr="007B1602">
        <w:rPr>
          <w:rFonts w:ascii="Arial" w:hAnsi="Arial"/>
          <w:sz w:val="24"/>
          <w:szCs w:val="24"/>
          <w:lang w:val="en-US" w:eastAsia="el-GR"/>
        </w:rPr>
        <w:t>camping</w:t>
      </w:r>
      <w:r w:rsidRPr="007B1602">
        <w:rPr>
          <w:rFonts w:ascii="Arial" w:hAnsi="Arial"/>
          <w:sz w:val="24"/>
          <w:szCs w:val="24"/>
          <w:lang w:eastAsia="el-GR"/>
        </w:rPr>
        <w:t xml:space="preserve">. Θα κάνουμε, λοιπόν, διακοπές σε κυριλέ σκηνές. Πολύ ωραία.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Θα ήθελα μία ειλικρινή, όμως, απάντηση, κύριε Υπουργέ, στο εξής ερώτημα: Με το άρθρο 37 το Υπουργείο Τουρισμού θα δίνει από αύριο το σήμα για μια εγκατάσταση η οποία ρητά προβάλλεται, προβλέπεται στο άρθρο 42, ότι μπορεί να περιέχει και περιοχές «</w:t>
      </w:r>
      <w:r w:rsidRPr="007B1602">
        <w:rPr>
          <w:rFonts w:ascii="Arial" w:hAnsi="Arial"/>
          <w:sz w:val="24"/>
          <w:szCs w:val="24"/>
          <w:lang w:val="en-US" w:eastAsia="el-GR"/>
        </w:rPr>
        <w:t>NATURA</w:t>
      </w:r>
      <w:r w:rsidRPr="007B1602">
        <w:rPr>
          <w:rFonts w:ascii="Arial" w:hAnsi="Arial"/>
          <w:sz w:val="24"/>
          <w:szCs w:val="24"/>
          <w:lang w:eastAsia="el-GR"/>
        </w:rPr>
        <w:t>».</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Αυτό θα γίνεται, ενώ οι τεχνικές προδιαγραφές στο μεσοδιάστημα για αυτές τις εγκαταστάσεις δεν υπάρχουν και πριν ακόμη το ΞΕΕ τις εκδώσει μέσω του άρθρου 40. Άρα, ουσιαστικά, υπάρχει ένα σοβαρό χρονικό διάκενο, στο οποίο δεν υπάρχει κανένα </w:t>
      </w:r>
      <w:r w:rsidRPr="007B1602">
        <w:rPr>
          <w:rFonts w:ascii="Arial" w:hAnsi="Arial"/>
          <w:sz w:val="24"/>
          <w:szCs w:val="24"/>
          <w:lang w:val="en-US" w:eastAsia="el-GR"/>
        </w:rPr>
        <w:t>technical</w:t>
      </w:r>
      <w:r w:rsidRPr="007B1602">
        <w:rPr>
          <w:rFonts w:ascii="Arial" w:hAnsi="Arial"/>
          <w:sz w:val="24"/>
          <w:szCs w:val="24"/>
          <w:lang w:eastAsia="el-GR"/>
        </w:rPr>
        <w:t xml:space="preserve"> </w:t>
      </w:r>
      <w:r w:rsidRPr="007B1602">
        <w:rPr>
          <w:rFonts w:ascii="Arial" w:hAnsi="Arial"/>
          <w:sz w:val="24"/>
          <w:szCs w:val="24"/>
          <w:lang w:val="en-US" w:eastAsia="el-GR"/>
        </w:rPr>
        <w:t>description</w:t>
      </w:r>
      <w:r w:rsidRPr="007B1602">
        <w:rPr>
          <w:rFonts w:ascii="Arial" w:hAnsi="Arial"/>
          <w:sz w:val="24"/>
          <w:szCs w:val="24"/>
          <w:lang w:eastAsia="el-GR"/>
        </w:rPr>
        <w:t xml:space="preserve">, καμμία τεχνική προδιαγραφή για ό,τι ενδεχομένως σε μορφή υποδομής ολοκληρωθεί. Είναι πάρα πολύ κρίσιμο.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Πείτε μου, λοιπόν, ποιο είναι το όριο πραγματικά -και σας το λέω με την ιδιότητα του πολιτικού μηχανικού- ανάμεσα σε μία υπερπολυτελή σκηνή και σε ένα λυόμενο αυθαίρετο. Είναι τα υλικά του δώματος; Είναι η περιγραφή αυτή; Είναι η θεμελίωση; Είναι τα κοινωφελή δίκτυα; Είναι η επίστρωση δαπέδου; Τι είναι τελικά αυτό, κύριε Υπουργέ;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Με τις ασυνάρτητες, λοιπόν, διατάξεις, όπως καταλαβαίνετε, περί </w:t>
      </w:r>
      <w:r w:rsidRPr="007B1602">
        <w:rPr>
          <w:rFonts w:ascii="Arial" w:hAnsi="Arial"/>
          <w:sz w:val="24"/>
          <w:szCs w:val="24"/>
          <w:lang w:val="en-US" w:eastAsia="el-GR"/>
        </w:rPr>
        <w:t>glamping</w:t>
      </w:r>
      <w:r w:rsidRPr="007B1602">
        <w:rPr>
          <w:rFonts w:ascii="Arial" w:hAnsi="Arial"/>
          <w:sz w:val="24"/>
          <w:szCs w:val="24"/>
          <w:lang w:eastAsia="el-GR"/>
        </w:rPr>
        <w:t xml:space="preserve"> ουσιαστικά τι κάνετε; Καλωσορίζετε, μάλιστα με ανοιχτές αγκάλες, μία νέα γενιά δασικών αυθαιρέτων.</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Σας ευχαριστώ.</w:t>
      </w:r>
    </w:p>
    <w:p w:rsidR="007B1602" w:rsidRPr="007B1602" w:rsidRDefault="007B1602" w:rsidP="007B1602">
      <w:pPr>
        <w:spacing w:after="160" w:line="600" w:lineRule="auto"/>
        <w:ind w:firstLine="720"/>
        <w:jc w:val="center"/>
        <w:rPr>
          <w:rFonts w:ascii="Arial" w:hAnsi="Arial"/>
          <w:sz w:val="24"/>
          <w:szCs w:val="24"/>
          <w:lang w:eastAsia="el-GR"/>
        </w:rPr>
      </w:pPr>
      <w:r w:rsidRPr="007B1602">
        <w:rPr>
          <w:rFonts w:ascii="Arial" w:hAnsi="Arial"/>
          <w:sz w:val="24"/>
          <w:szCs w:val="24"/>
          <w:lang w:eastAsia="el-GR"/>
        </w:rPr>
        <w:lastRenderedPageBreak/>
        <w:t>(Χειροκροτήματα από την πτέρυγα του ΣΥΡΙΖΑ)</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b/>
          <w:sz w:val="24"/>
          <w:szCs w:val="24"/>
          <w:lang w:eastAsia="el-GR"/>
        </w:rPr>
        <w:t xml:space="preserve">ΠΡΟΕΔΡΕΥΩΝ (Οδυσσέας Κωνσταντινόπουλος): </w:t>
      </w:r>
      <w:r w:rsidRPr="007B1602">
        <w:rPr>
          <w:rFonts w:ascii="Arial" w:hAnsi="Arial"/>
          <w:sz w:val="24"/>
          <w:szCs w:val="24"/>
          <w:lang w:eastAsia="el-GR"/>
        </w:rPr>
        <w:t xml:space="preserve">Ευχαριστούμε τον κ. Μαμουλάκη και για τον χρόνο.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Τον λόγο έχει ο κ. Παππάς από τη Νέα Δημοκρατία.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b/>
          <w:bCs/>
          <w:sz w:val="24"/>
          <w:szCs w:val="24"/>
          <w:lang w:eastAsia="el-GR"/>
        </w:rPr>
        <w:t xml:space="preserve">ΙΩΑΝΝΗΣ ΠΑΠΠΑΣ: </w:t>
      </w:r>
      <w:r w:rsidRPr="007B1602">
        <w:rPr>
          <w:rFonts w:ascii="Arial" w:hAnsi="Arial"/>
          <w:sz w:val="24"/>
          <w:szCs w:val="24"/>
          <w:lang w:eastAsia="el-GR"/>
        </w:rPr>
        <w:t>Ευχαριστώ, κύριε Πρόεδρε.</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Κύριοι Υπουργοί, κυρίες και κύριοι Βουλευτές, πριν ξεκινήσω θα ήθελα να πω κάτι στον συνάδελφό μου κ. Σαντορινιό από τη Δωδεκάνησο.</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Αυτή τη στιγμή δεν είναι μία η κάψουλα προστασίας για το ΕΚΑΒ. Αυτή, τη στιγμή υπάρχουν τρεις. Ενημερωτικά για το Σώμα, μέχρι τις 10 Ιουνίου θα έχουμε δέκα στο σύνολο, οι οποίες θα χρησιμοποιηθούν για ανάγκες -ευχόμαστε, βέβαια, να μην υπάρξουν οι ανάγκες- μεταφοράς ατόμων που θα είναι ίσως κρούσματα κορωνοϊού από τα νησιά προς την ηπειρωτική Ελλάδα.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Είχα την τιμή να εκλεγώ Βουλευτής Δωδεκανήσου, του τόπου που γεννήθηκα και μεγάλωσα. Την περασμένη Τρίτη, επισκέφθηκα τις δημόσιες υπηρεσίες του νησιού μου. Κυκλοφόρησα στο νησί. Κυκλοφόρησα στην αγορά μας. Κυκλοφόρησα στην παλιά πόλη της Ρόδου που, άλλες εποχές, τέτοιες μέρες, έσφυζε από ζωή, από χιλιάδες τουρίστες, οι οποίοι επισκέπτονται τα νησιά μας και ειδικά, τη Ρόδο και την Κω, ξεκινώντας από τέλη Μαρτίου με αρχές Απριλίου.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Περπάτησα σε άδειους δρόμους δυστυχώς. Μίλησα με τους νησιώτες, με τους πολίτες, τους επιχειρηματίες του χώρου του τουρισμού και με εργαζόμενους. Φαντάζομαι ότι ξέρετε, τι με ρωτούσαν. Με ρωτούσαν: Τι θα γίνει με τον τουρισμό; Πώς θα περάσει το καλοκαίρι; Τι θα γίνει από Σεπτέμβρη, από Οκτώβρη; Πώς θα βγει ο χειμώνας; Υπάρχει σχέδιο;</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Το ίδιο με ρωτούσαν και οι φορείς της Δωδεκανήσου από την πρώτη μέρα που ξέσπασε αυτή η κρίση. Και πιστέψτε με, από την πρώτη ημέρα κι εγώ και όλοι οι κυβερνητικοί και οι συνάδελφοί μου Βουλευτές, τουλάχιστον, της Νέας Δημοκρατίας, ο Υπουργός, ο Υφυπουργός είμαστε συνέχεια σε τηλεδιασκέψεις, μαζί με όλους.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Πρόκειται για μία κρίση που, όπως έχω ξαναπεί, ξεκίνησε ως υγειονομική και συνεχίζει ως οικονομική. Και αυτό για το οποίο θα αγωνιστούμε και θα κάνουμε είναι να μην αφήσουμε να θεριέψει και γίνει κρίση κοινωνική.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Κυρίες και κύριοι συνάδελφοι, πολλοί και πολλές από εσάς ίσως έχετε επισκεφτεί τα πανέμορφα νησιά μας για διακοπές, την όμορφη Δωδεκάνησο. Όσοι δεν τα έχετε επισκεφθεί σας δίνεται σήμερα η ευκαιρία. Σας καλώ εγώ προσωπικά και ο Υφυπουργός μας, ο Μάνος Κόνσολας, στα νησιά μας, να τα επισκεφθείτε για να δείτε τις ομορφιές τους.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 xml:space="preserve">Όλοι γνωρίζετε και ξέρετε πως η Δωδεκάνησος είναι σημαιοφόρος του ελληνικού τουρισμού, τον οποίο χαρακτηρίζουμε όλοι ανεξαιρέτως ως την ατμομηχανή της ελληνικής οικονομίας. Τα Δωδεκάνησα είναι όχι άδικα το μέρος της Ελλάδας που καταρρίπτει κάθε χρόνο τα ρεκόρ αφίξεων από το εξωτερικό. Η υπερήφανη πρωτιά μας όμως έχει μία άλλη οπτική.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Η οικονομία της Περιφέρειας του Νοτίου Αιγαίου εξαρτάται σχεδόν κατ’ αποκλειστικότητα από τον τουρισμό, φτάνοντας σχεδόν το 97% του ΑΕΠ. Αυτό σημαίνει ότι η οικονομία των Δωδεκανήσων πλήττεται ανεπανόρθωτα από την κρίση του κορωνοϊού, όπως άλλωστε πλήττεται και η ελληνική οικονομία, καθώς όπως γνωρίζουμε όλοι, το ΑΕΠ της χώρας μας κατά 25% εξαρτάται από τον τουρισμό.</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Σε αυτή την πρωτοφανή κρίση, λοιπόν, με κάποιον τρόπο πρέπει να δράσουμε για να προστατεύσουμε το τουριστικό προϊόν μας, για να σώσουμε όσο το δυνατόν περισσότερες θέσεις εργασίας μπορούμε, για να κρατήσουμε ζωντανές τις επιχειρήσεις που μόλις έναν χρόνο πριν βγήκαν από τη στενωπό της δεκαετούς κρίσης.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Αυτό μπορεί να γίνει με ένα σχέδιο δράσης, οργανωμένο, παρεμβατικό, ρεαλιστικό και εφαρμόσιμο, το οποίο όμως δεν είναι στατικό και μονολιθικό, αλλά καθημερινά εξελίσσεται και εμπλουτίζεται. Είναι το σχέδιο που εξήγγειλε την Τετάρτη ο Πρωθυπουργός, ο Κυριάκος Μητσοτάκης και εξειδίκευσε ο </w:t>
      </w:r>
      <w:r w:rsidRPr="007B1602">
        <w:rPr>
          <w:rFonts w:ascii="Arial" w:hAnsi="Arial"/>
          <w:sz w:val="24"/>
          <w:szCs w:val="24"/>
          <w:lang w:eastAsia="el-GR"/>
        </w:rPr>
        <w:lastRenderedPageBreak/>
        <w:t xml:space="preserve">αρμόδιος Υπουργός με τους συνεργάτες και τους Υφυπουργούς, Χάρη Θεοχάρη και Μάνο Κόνσολα.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Είναι ένα σχέδιο με δύο κύματα χωρών που θα συνδεθούν αεροπορικά με την Ελλάδα, με συγκεκριμένες ημερομηνίες για το άνοιγμα των ξενοδοχείων και προβλέψεις για τη διαχείριση πιθανών κρουσμάτων.</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Παράλληλα, ο υγειονομικός εξοπλισμός που θα κατευθυνθεί προς τα νησιά μας θα παραμείνει στα νησιά και στους κατοίκους. Η ενίσχυση του εσωτερικού τουρισμού και του κοινωνικού τουρισμού αποτελεί επίσης σημαντικά βήματα. Το ίδιο ισχύει και για τη μείωση προκαταβολής του φόρου.</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Θα ήθελα να σταθώ στην απόφαση για μείωση του ΦΠΑ στις μεταφορές, τον καφέ, τα μη αλκοολούχα ποτά και το τουριστικό πακέτο. Ιδιαίτερα σε αυτό θα ήθελα τα στελέχη του Υπουργείου Οικονομικών -γιατί τα στελέχη του Υπουργείου Τουρισμού πιέζουν προς αυτή την κατεύθυνση- να ακούσουν τους ειδικούς.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Θα ήθελα να επαναλάβω, όμως, το πάγιο και δίκαιο αίτημα των Δωδεκανησίων για μία ακόμα φορά από αυτό το Βήμα, για επαναφορά των μειωμένων φορολογικών συντελεστών, ως ένα ελάχιστο μέτρο, ειδικά σε αυτές τις τόσο δύσκολες και σκληρές συνθήκες.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 xml:space="preserve">Θα ρωτήσει κάποιος: Είναι αρκετά τα μέτρα αυτά; Είναι τα μοναδικά μέτρα; Θα είμαι ειλικρινής. Όχι, δεν είναι. Είναι, όμως, το πρώτο από τα πολλά βήματα που θα γίνουν και από αποφάσεις που ίσως σήμερα φαίνονται τολμηρές, αλλά στο μέλλον θα φαντάζουν αναγκαίες.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Το νομοσχέδιο που συζητάμε σήμερα στην Εθνική Αντιπροσωπεία είναι ένα πρώτο αναγκαίο βήμα, ένα βήμα για την ανανέωση και τον εκσυγχρονισμό του τουριστικού αποτυπώματος της Ελλάδος.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Ο καταδυτικός τουρισμός αποτελεί μία από τις καινοτομίες του νομοσχεδίου. Το περασμένο έτος ένας συνεργάτης μου ταξίδεψε στο Κατάρ. Εκεί, λοιπόν, ένας κρατικός αξιωματούχος του είπε ότι είχε έρθει στην όμορφη Νίσυρο στα Δωδεκάνησα γιατί ήθελε να κάνει καταδύσεις.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Γιατί να μην μπορεί η Ελλάδα να διαφημίσει τον καταδυτικό τουρισμό σε χώρες που βλέπουν τις δικές μας θάλασσες σε φωτογραφίες ή στο </w:t>
      </w:r>
      <w:r w:rsidRPr="007B1602">
        <w:rPr>
          <w:rFonts w:ascii="Arial" w:hAnsi="Arial"/>
          <w:sz w:val="24"/>
          <w:szCs w:val="24"/>
          <w:lang w:val="en-US" w:eastAsia="el-GR"/>
        </w:rPr>
        <w:t>YouTube</w:t>
      </w:r>
      <w:r w:rsidRPr="007B1602">
        <w:rPr>
          <w:rFonts w:ascii="Arial" w:hAnsi="Arial"/>
          <w:sz w:val="24"/>
          <w:szCs w:val="24"/>
          <w:lang w:eastAsia="el-GR"/>
        </w:rPr>
        <w:t xml:space="preserve"> ή σε διάφορα βίντεο, τα ναυάγια που υπάρχουν στους βυθούς μας και τις ενάλιες αρχαιότητες; Δεν έχουν πολλές χώρες αυτή τη δυνατότητα. Με το νομοσχέδιο αυτό που καταθέτει σήμερα το Υπουργείο Τουρισμού η Ελλάδα την αποκτά.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Το </w:t>
      </w:r>
      <w:r w:rsidRPr="007B1602">
        <w:rPr>
          <w:rFonts w:ascii="Arial" w:hAnsi="Arial"/>
          <w:sz w:val="24"/>
          <w:szCs w:val="24"/>
          <w:lang w:val="en-US" w:eastAsia="el-GR"/>
        </w:rPr>
        <w:t>glamping</w:t>
      </w:r>
      <w:r w:rsidRPr="007B1602">
        <w:rPr>
          <w:rFonts w:ascii="Arial" w:hAnsi="Arial"/>
          <w:sz w:val="24"/>
          <w:szCs w:val="24"/>
          <w:lang w:eastAsia="el-GR"/>
        </w:rPr>
        <w:t xml:space="preserve"> είναι μια νέα μορφή τουρισμού που παντρεύει την πολυτέλεια με το παραδοσιακό </w:t>
      </w:r>
      <w:r w:rsidRPr="007B1602">
        <w:rPr>
          <w:rFonts w:ascii="Arial" w:hAnsi="Arial"/>
          <w:sz w:val="24"/>
          <w:szCs w:val="24"/>
          <w:lang w:val="en-US" w:eastAsia="el-GR"/>
        </w:rPr>
        <w:t>camping</w:t>
      </w:r>
      <w:r w:rsidRPr="007B1602">
        <w:rPr>
          <w:rFonts w:ascii="Arial" w:hAnsi="Arial"/>
          <w:sz w:val="24"/>
          <w:szCs w:val="24"/>
          <w:lang w:eastAsia="el-GR"/>
        </w:rPr>
        <w:t xml:space="preserve"> και τη φύση. Η Ελλάδα είναι ένας </w:t>
      </w:r>
      <w:r w:rsidRPr="007B1602">
        <w:rPr>
          <w:rFonts w:ascii="Arial" w:hAnsi="Arial"/>
          <w:sz w:val="24"/>
          <w:szCs w:val="24"/>
          <w:lang w:eastAsia="el-GR"/>
        </w:rPr>
        <w:lastRenderedPageBreak/>
        <w:t xml:space="preserve">παραδοσιακός προορισμός </w:t>
      </w:r>
      <w:r w:rsidRPr="007B1602">
        <w:rPr>
          <w:rFonts w:ascii="Arial" w:hAnsi="Arial"/>
          <w:sz w:val="24"/>
          <w:szCs w:val="24"/>
          <w:lang w:val="en-US" w:eastAsia="el-GR"/>
        </w:rPr>
        <w:t>camping</w:t>
      </w:r>
      <w:r w:rsidRPr="007B1602">
        <w:rPr>
          <w:rFonts w:ascii="Arial" w:hAnsi="Arial"/>
          <w:sz w:val="24"/>
          <w:szCs w:val="24"/>
          <w:lang w:eastAsia="el-GR"/>
        </w:rPr>
        <w:t xml:space="preserve">, που μπορεί να εξελίξει κι άλλο το προϊόν της. Το κάνει με το νομοσχέδιο αυτό.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Την ίδια στιγμή, επιμηκύνεται η τουριστική περίοδος, απόφαση αναγκαία τη συγκεκριμένη περίοδο, σε μια προσπάθεια να τονωθεί όσο το δυνατόν περισσότερο ο τουρισμός, κάτι το οποίο γνωρίζουμε όλοι. Και θέλω να γνωρίζετε και εσείς ότι χρόνια τώρα το ζητούν οι επιχειρηματίες, οι νησιώτες, οι κάτοικοι των νησιών μας.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Βασικός στόχος όσων περιλαμβάνονται στο νομοσχέδιο είναι να ενισχυθούν όσο το δυνατόν περισσότερο οι τοπικές οικονομίες και να προκύψουν ή να προστεθούν θέσεις απασχόλησης. Με τον τρόπο αυτόν ενισχύεται η επισκεψιμότητα των προορισμών και εμπλουτίζεται ακόμη περισσότερο το ελληνικό τουριστικό προϊόν.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Δεν θα ήθελα να παραλείψω να αναφερθώ και στην τροπολογία για τα τραπεζοκαθίσματα και τις αλλαγές που γίνονται, ώστε να δοθεί η δυνατότητα μεγαλύτερης ευελιξίας στον χώρο της εστίασης. Συνηθίζουμε να βλέπουμε με σκεπτικισμό τις τροπολογίες. Στην προκειμένη περίπτωση, η συγκεκριμένη τροπολογία -πιστέψτε με- δίνει ένα φιλί ζωής στην εστίαση.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Κυρίες και κύριοι συνάδελφοι, κρίνω πως όλοι αντιλαμβάνεστε ότι ο τουρισμός είναι το πιο σημαντικό εθνικό προϊόν που διαθέτει η χώρα αυτή μετά </w:t>
      </w:r>
      <w:r w:rsidRPr="007B1602">
        <w:rPr>
          <w:rFonts w:ascii="Arial" w:hAnsi="Arial"/>
          <w:sz w:val="24"/>
          <w:szCs w:val="24"/>
          <w:lang w:eastAsia="el-GR"/>
        </w:rPr>
        <w:lastRenderedPageBreak/>
        <w:t xml:space="preserve">τον πολιτισμό και την ιστορία μας. Στις δράσεις για τον τουρισμό δεν χωρούν μικροκομματικές λογικές και πολιτικά οφέλη. Μην ξεχνάτε, πως όταν μιλάμε για τουρισμό δεν αναφερόμαστε σε κάτι αυθαίρετο, αλλά σε χιλιάδες επιχειρήσεις, σε εκατοντάδες χιλιάδες εργαζομένους που ζουν από τις τουριστικές σεζόν.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Τους περασμένους μήνες, ολόκληρος ο πλανήτης επαίνεσε την Ελλάδα για τους χειρισμούς της στη διαχείριση της πανδημίας. Δεν θέλω να πιστέψω ότι υπάρχει έστω και ένας Βουλευτής που δεν ένιωσε υπερήφανος, όταν διάβασε ξένα ΜΜΕ που κάποτε μας έδειχναν με το δάχτυλο και μιλούσαν με ειρωνικά σχόλια για εμάς, τώρα να μας δείχνουν ως παράδειγμα προς μίμηση.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Είναι στο χέρι μας, λοιπόν, να δείξουμε σε ολόκληρο τον πλανήτη ότι η Ελλάδα μπορεί να προστατέψει με την ίδια επιτυχία τους ανθρώπους της και ένα σημαντικό κομμάτι της οικονομίας της.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Κυρίες και κύριοι συνάδελφοι της Αντιπολίτευσης, βάλτε την κομματική σας ταυτότητα στο συρτάρι και σταθείτε στην εθνική προσπάθεια μιας Κυβέρνησης που εμπιστεύονται οι Έλληνες πολίτες, της Κυβέρνησης του Κυριάκου Μητσοτάκη. Σταθείτε εθνικά και όχι κομματικά και στηρίξτε αυτό το νομοσχέδιο.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Σας ευχαριστώ πολύ.</w:t>
      </w:r>
    </w:p>
    <w:p w:rsidR="007B1602" w:rsidRPr="007B1602" w:rsidRDefault="007B1602" w:rsidP="007B1602">
      <w:pPr>
        <w:tabs>
          <w:tab w:val="left" w:pos="1791"/>
        </w:tabs>
        <w:spacing w:after="160" w:line="600" w:lineRule="auto"/>
        <w:ind w:firstLine="720"/>
        <w:jc w:val="center"/>
        <w:rPr>
          <w:rFonts w:ascii="Arial" w:hAnsi="Arial"/>
          <w:sz w:val="24"/>
          <w:szCs w:val="24"/>
          <w:lang w:eastAsia="el-GR"/>
        </w:rPr>
      </w:pPr>
      <w:r w:rsidRPr="007B1602">
        <w:rPr>
          <w:rFonts w:ascii="Arial" w:hAnsi="Arial"/>
          <w:sz w:val="24"/>
          <w:szCs w:val="24"/>
          <w:lang w:eastAsia="el-GR"/>
        </w:rPr>
        <w:t>(Χειροκροτήματα από την πτέρυγα της Νέας Δημοκρατίας)</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b/>
          <w:sz w:val="24"/>
          <w:szCs w:val="24"/>
          <w:lang w:eastAsia="el-GR"/>
        </w:rPr>
        <w:lastRenderedPageBreak/>
        <w:t xml:space="preserve">ΠΡΟΕΔΡΕΥΩΝ (Οδυσσέας Κωνσταντινόπουλος): </w:t>
      </w:r>
      <w:r w:rsidRPr="007B1602">
        <w:rPr>
          <w:rFonts w:ascii="Arial" w:hAnsi="Arial"/>
          <w:sz w:val="24"/>
          <w:szCs w:val="24"/>
          <w:lang w:eastAsia="el-GR"/>
        </w:rPr>
        <w:t xml:space="preserve">Ευχαριστούμε, κύριε Παππά, και για τον χρόνο.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b/>
          <w:sz w:val="24"/>
          <w:szCs w:val="24"/>
          <w:lang w:eastAsia="el-GR"/>
        </w:rPr>
        <w:t xml:space="preserve">ΘΕΟΧΑΡΗΣ (ΧΑΡΗΣ) ΘΕΟΧΑΡΗΣ (Υπουργός Τουρισμού): </w:t>
      </w:r>
      <w:r w:rsidRPr="007B1602">
        <w:rPr>
          <w:rFonts w:ascii="Arial" w:hAnsi="Arial"/>
          <w:sz w:val="24"/>
          <w:szCs w:val="24"/>
          <w:lang w:eastAsia="el-GR"/>
        </w:rPr>
        <w:t xml:space="preserve">Κύριε Πρόεδρε, θα ήθελα τον λόγο για να κάνω τυπικά δεκτή την τροπολογία με αριθμό πρωτοκόλλου 311/4, την οποία υποστήριξε ο Υπουργός Άμυνας προηγουμένως.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Και να πω, επίσης, πως προσθέτουμε στον τίτλο «και άλλες διατάξεις» στο τέλος, ώστε να αποτυπώνει καλύτερα τη μορφή του νομοσχεδίου.</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Ευχαριστώ.</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b/>
          <w:sz w:val="24"/>
          <w:szCs w:val="24"/>
          <w:lang w:eastAsia="el-GR"/>
        </w:rPr>
        <w:t xml:space="preserve">ΠΡΟΕΔΡΕΥΩΝ (Οδυσσέας Κωνσταντινόπουλος): </w:t>
      </w:r>
      <w:r w:rsidRPr="007B1602">
        <w:rPr>
          <w:rFonts w:ascii="Arial" w:hAnsi="Arial"/>
          <w:sz w:val="24"/>
          <w:szCs w:val="24"/>
          <w:lang w:eastAsia="el-GR"/>
        </w:rPr>
        <w:t>Τον λόγο έχει τώρα ο κ. Δημήτριος Κωνσταντόπουλος από το Κίνημα Αλλαγής.</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b/>
          <w:sz w:val="24"/>
          <w:szCs w:val="24"/>
          <w:lang w:eastAsia="el-GR"/>
        </w:rPr>
        <w:t>ΔΗΜΗΤΡΙΟΣ ΚΩΝΣΤΑΝΤΟΠΟΥΛΟΣ:</w:t>
      </w:r>
      <w:r w:rsidRPr="007B1602">
        <w:rPr>
          <w:rFonts w:ascii="Arial" w:hAnsi="Arial"/>
          <w:sz w:val="24"/>
          <w:szCs w:val="24"/>
          <w:lang w:eastAsia="el-GR"/>
        </w:rPr>
        <w:t xml:space="preserve"> Κύριε Πρόεδρε, κυρίες και κύριοι συνάδελφοι, κύριοι Υπουργοί, ο τουρισμός μαζί με τον πρωτογενή τομέα αποτελεί θα έλεγα τη βαριά βιομηχανία της χώρας μας και η επανεκκίνηση του κλάδου του τουρισμού αποτελεί επιτακτική ανάγκη για την οικονομία μας, ιδιαίτερα για την τοπική οικονομία της νησιωτικής μας Ελλάδας.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Η νησιωτική Ελλάδα καθορίζεται από τον τουρισμό, τουτέστιν, αγαπητοί συνάδελφοι, είναι κρίσιμο, μιας και υπό κανονικές συνθήκες θα είχε ήδη αρχίσει </w:t>
      </w:r>
      <w:r w:rsidRPr="007B1602">
        <w:rPr>
          <w:rFonts w:ascii="Arial" w:hAnsi="Arial"/>
          <w:sz w:val="24"/>
          <w:szCs w:val="24"/>
          <w:lang w:eastAsia="el-GR"/>
        </w:rPr>
        <w:lastRenderedPageBreak/>
        <w:t>η θερινή σεζόν, να δώσουμε όλο το βάρος το επόμενο διάστημα στον τουρισμό και στην επανεκκίνησή του.</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Ακούσαμε το σχέδιο της Κυβέρνησης για τη σταδιακή άρση των μέτρων στον κλάδο του τουρισμού, διαπιστώνοντας, όμως, ότι παρά τις προσπάθειές σας, κύριοι Υπουργοί, υπάρχουν ελλείψεις, με κυριότερη την έλλειψη υγειονομικών πρωτοκόλλων.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Εδώ, αγαπητοί Υπουργοί, να παρατηρήσω ότι αν οι επαγγελματίες του κλάδου δεν γνωρίζουν σαφώς και εγκαίρως το πλαίσιο στο οποίο σε είκοσι μέρες θα λειτουργήσουν τα καταστήματά τους, θα επικρατήσει χάος.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Θετικό είναι ότι ο διεθνής Τύπος κάνει συνεχείς αναφορές για την Ελλάδα δείχνοντας τη χώρα μας ως έναν ασφαλή και ελκυστικό προορισμό. Αυτό είναι σημαντικό και μπράβο σε όλους μας. Ωστόσο, εμείς οφείλουμε με απόλυτη ασφάλεια να κεφαλαιοποιήσουμε αυτή την εθνική μας επιτυχία. Και αυτό μπορεί να γίνει κυρίως με σαφή κοινά ευρωπαϊκά υγειονομικά πρωτόκολλα λειτουργίας, τόσο στον τουρισμό όσο και στις μεταφορές και μετακινήσεις.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Εδώ θα ήθελα να τονίσω, αγαπητοί Υπουργοί, ότι ως Έλληνες έχουμε δημιουργήσει για τη χώρα μας ένα συγκριτικό πλεονέκτημα έναντι των ανταγωνιστών μας στον τουρισμό, όπως με την Ιταλία, τη Γαλλία, την Ισπανία. </w:t>
      </w:r>
      <w:r w:rsidRPr="007B1602">
        <w:rPr>
          <w:rFonts w:ascii="Arial" w:hAnsi="Arial"/>
          <w:sz w:val="24"/>
          <w:szCs w:val="24"/>
          <w:lang w:eastAsia="el-GR"/>
        </w:rPr>
        <w:lastRenderedPageBreak/>
        <w:t xml:space="preserve">Και αυτό, λοιπόν, το πλεονέκτημά μας θα πρέπει να το εκμεταλλευτούμε με την καλύτερη προετοιμασία και την ασφαλή υποδοχή των τουριστών. Και αυτό είναι, θα έλεγα, το πλέον σημαντικό.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Κύριε Υπουργέ, φέρνετε ένα νομοσχέδιο προς ψήφιση με ρυθμίσεις για νέες μορφές τουρισμού, αλλά και διατάξεις που έχουν να κάνουν με το πολεοδομικό και περιβαλλοντικό αποτύπωμα.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Το πρώτο μέρος του νομοσχεδίου περιέχει ρυθμίσεις για τον καταδυτικό τουρισμό. Πρόκειται για μια νέα μορφή τουρισμού ταχεία αναπτυσσόμενη, που μπορεί πραγματικά να αξιοποιηθεί από τη χώρα μας με σημαντικά οφέλη για την οικονομία μας. Ας μην ξεχνάμε ότι υπάρχουν χώρες που αποτελούν προορισμό καταδυτικού τουρισμού προσελκύοντας επισκέπτες από όλο τον κόσμο.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Το νομοσχέδιο, ωστόσο, αντιμετωπίζει με τρόπο αποσπασματικό τον καταδυτικό τουρισμό και το λέω αυτό διότι ο καταδυτικός τουρισμός περιλαμβάνει ένα σύνολο προ-δραστηριοτήτων που δεν εξαντλούνται με απλή υποβρύχια περιήγηση για την οποία μιλά φυσικά το νομοσχέδιο. Αντιθέτως, συνδυάζονται τόσο με χερσαίες δραστηριότητες, όπως οι εκθεσιακοί χώροι, όσο και με άλλες υποβρύχιες δραστηριότητες, όπως </w:t>
      </w:r>
      <w:r w:rsidRPr="007B1602">
        <w:rPr>
          <w:rFonts w:ascii="Arial" w:hAnsi="Arial"/>
          <w:sz w:val="24"/>
          <w:szCs w:val="24"/>
          <w:lang w:val="en-US" w:eastAsia="el-GR"/>
        </w:rPr>
        <w:t>events</w:t>
      </w:r>
      <w:r w:rsidRPr="007B1602">
        <w:rPr>
          <w:rFonts w:ascii="Arial" w:hAnsi="Arial"/>
          <w:sz w:val="24"/>
          <w:szCs w:val="24"/>
          <w:lang w:eastAsia="el-GR"/>
        </w:rPr>
        <w:t xml:space="preserve"> και υποβρύχιο αθλητισμό.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 xml:space="preserve">Ωστόσο, αγαπητοί συνάδελφοι, με τις ρυθμίσεις που έρχονται και με τον ορισμό που δίνεται από πλευράς Υπουργείου για τον καταδυτικό τουρισμό δεν προωθείται το σύνολο αυτών των δραστηριοτήτων. Τι κάνετε, ωστόσο, εσείς σήμερα, κύριοι Υπουργοί; Αντιμετωπίζετε το θέμα αυτό με τη μορφή θεματικού τουρισμού, όπως και εν γένει τον εναλλακτικό τουρισμό, χωρίς ολοκληρωμένο σχέδιο.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Κύριοι Υπουργοί, θεσμοθετείτε το Συμβούλιο Καταδυτικού Τουρισμού αυξάνοντας τη γραφειοκρατία, ενώ θα μπορούσε να προβλεφθεί ένα όργανο με ευρύτερες αρμοδιότητες και αντικείμενο τις διάφορες μορφές του εναλλακτικού τουρισμού. Εδώ θα ήθελα την απάντησή σας, γιατί άλλωστε το στοίχημα όλων μας είναι η καταπολέμηση της γραφειοκρατίας και όχι η γιγάντωσή της.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Αγαπητοί συνάδελφοι, έρχομαι στους επισκέψιμους ενάλιους αρχαιολογικούς χώρους. Βασική αρχή θα πρέπει να είναι ο συνδυασμός τουριστικής ανάπτυξης και προστασίας της πολιτιστικής μας κληρονομιάς. Ωστόσο, οι ρυθμίσεις που περιέχει το νομοσχέδιο για τους ενάλιους αρχαιολογικούς χώρους προκαλούν τον προβληματισμό μας, όπως το άρθρο 6. Η Εφορεία Εναλίων Αρχαιοτήτων του Υπουργείου Πολιτισμού θα πρέπει να είναι σε κάθε περίπτωση αρμόδιος φορέας διαχείρισης των αρχαιολογικών χώρων και όχι μόνο όταν δεν έχει ορισθεί άλλος φορέας. Δηλαδή οι ενάλιοι </w:t>
      </w:r>
      <w:r w:rsidRPr="007B1602">
        <w:rPr>
          <w:rFonts w:ascii="Arial" w:hAnsi="Arial"/>
          <w:sz w:val="24"/>
          <w:szCs w:val="24"/>
          <w:lang w:eastAsia="el-GR"/>
        </w:rPr>
        <w:lastRenderedPageBreak/>
        <w:t xml:space="preserve">αρχαιολογικοί χώροι δεν μπορούν να λειτουργούν με διαφορετικό καθεστώς από τους χερσαίους.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Σημαντικό είναι, επίσης, το ζήτημα της προστασίας των αρχαιοτήτων που αφορά τόσο την κατάδυση των επισκεπτών όσο και την αναχώρηση και την επιστροφή τους σε ενάλιους αρχαιολογικούς χώρους. Και τούτο διότι λόγω της απουσίας φυσικών συνόρων είναι ευάλωτοι σε παράνομες ενέργειες.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Εδώ διερωτώμαι: Άραγε πως ξέρουμε πως ένας τουρίστας, κύριε Υπουργέ, που θα καταδυθεί και θα γνωρίσει τον αρχαιολογικό χώρο, δεν θα επανέλθει σε αυτόν από άλλο σημείο, εκτός ωραρίου λειτουργίας του, επεμβαίνοντας και αφαιρώντας αρχαιότητες; Τα έχουμε ζήσει αυτά κατά το παρελθόν.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Γι’ αυτό η μόνη λύση είναι η προσεκτική επιλογή των επισκέψιμων χώρων από την Εφορεία Εναλίων Αρχαιοτήτων και η συνεχής επιτήρησή τους με περιπολίες και κάθε πρόσφορο μέσο ναυτιλίας, όπως ραντάρ και αλλά μέσα σύγχρονης τεχνολογίας. Και τούτο φυσικά για να επιτυγχάνεται η άμεση επέμβαση.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Αγαπητοί συνάδελφοι, σημαντικές είναι οι αλλαγές που φέρνει το νομοσχέδιο και σε επίπεδο πολεοδομικής περιβαλλοντικής νομοθεσίας. Ωστόσο, θα έλεγα ότι δίνει τη δυνατότητα για παρεμβάσεις σε ευαίσθητες και </w:t>
      </w:r>
      <w:r w:rsidRPr="007B1602">
        <w:rPr>
          <w:rFonts w:ascii="Arial" w:hAnsi="Arial"/>
          <w:sz w:val="24"/>
          <w:szCs w:val="24"/>
          <w:lang w:eastAsia="el-GR"/>
        </w:rPr>
        <w:lastRenderedPageBreak/>
        <w:t xml:space="preserve">προστατευόμενες περιοχές, χωρίς μάλιστα σαφείς προδιαγραφές για την προστασία του περιβάλλοντος και του τοπικού χαρακτήρα τής κάθε περιοχής, χωρίς προϋποθέσεις για την ποιότητα των τουριστικών επενδύσεων, ώστε να εναρμονίζονται φυσικά με το φυσικό περιβάλλον.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Κύριοι Υπουργοί, θα σταθώ στο άρθρο 22, όπου προβλέπεται ζώνη προστασίας περιμετρικά των ορίων περιοχών ολοκληρωμένης τουριστικής ανάπτυξης, με αποτέλεσμα να εγείρεται ζήτημα αντισυνταγματικότητας. Και τούτο διότι με τον τρόπο αυτόν ακίνητα τρίτων που γειτνιάζουν με τις περιοχές αυτές θα υπόκεινται σε ειδικούς όρους και περιορισμούς χρήσης γης για τους όρους δόμησης προς όφελος φυσικά των μεγάλων τουριστικών επενδύσεων.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Εδώ, κύριε Υπουργέ, θα ήθελα να το ξαναδείτε και περιμένουμε την απάντησή σας.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Κυρίες και κύριοι συνάδελφοι, εν κατακλείδι αυτό που θα πρέπει να ξεκαθαρίσουμε όλοι είναι: ποια τουριστική ανάπτυξη θέλουμε -και αυτό για μένα είναι το ζητούμενο. Για μας φυσικά, το Κίνημα Αλλαγής, το ΠΑΣΟΚ, η απάντηση είναι μία: αειφόρος τουριστική ανάπτυξη, που σέβεται και αναδεικνύει το φυσικό περιβάλλον με σεβασμό στις επόμενες γενιές.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Με τις σκέψεις αυτές έχουμε καταθέσει συγκεκριμένες προτάσεις διά του εισηγητή μας κ. Γιώργου Φραγγίδη και περιμένουμε φυσικά να τις κάνετε </w:t>
      </w:r>
      <w:r w:rsidRPr="007B1602">
        <w:rPr>
          <w:rFonts w:ascii="Arial" w:hAnsi="Arial"/>
          <w:sz w:val="24"/>
          <w:szCs w:val="24"/>
          <w:lang w:eastAsia="el-GR"/>
        </w:rPr>
        <w:lastRenderedPageBreak/>
        <w:t xml:space="preserve">αποδεκτές. Άκουσα και την τροπολογία για τα τραπεζοκαθίσματα. Θεωρώ ότι είναι στη θετική κατεύθυνση και πρέπει να γίνει αποδεκτή.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Τέλος, θετική εξέλιξη, κύριε Υπουργέ, είναι τα όσα αναφέρατε περί τουριστικής εκπαίδευσης και μπράβο σας. Κατάρτιση και εκπαίδευση, λοιπόν, για τον τουρισμό είναι τα απαραίτητα συστατικά. Κάντε το πράξη!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Σας ευχαριστώ.</w:t>
      </w:r>
    </w:p>
    <w:p w:rsidR="007B1602" w:rsidRPr="007B1602" w:rsidRDefault="007B1602" w:rsidP="007B1602">
      <w:pPr>
        <w:tabs>
          <w:tab w:val="left" w:pos="1791"/>
        </w:tabs>
        <w:spacing w:after="160" w:line="600" w:lineRule="auto"/>
        <w:ind w:firstLine="720"/>
        <w:jc w:val="center"/>
        <w:rPr>
          <w:rFonts w:ascii="Arial" w:hAnsi="Arial"/>
          <w:sz w:val="24"/>
          <w:szCs w:val="24"/>
          <w:lang w:eastAsia="el-GR"/>
        </w:rPr>
      </w:pPr>
      <w:r w:rsidRPr="007B1602">
        <w:rPr>
          <w:rFonts w:ascii="Arial" w:hAnsi="Arial"/>
          <w:sz w:val="24"/>
          <w:szCs w:val="24"/>
          <w:lang w:eastAsia="el-GR"/>
        </w:rPr>
        <w:t>(Χειροκροτήματα από την πτέρυγα του Κινήματος Αλλαγής)</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b/>
          <w:sz w:val="24"/>
          <w:szCs w:val="24"/>
          <w:lang w:eastAsia="el-GR"/>
        </w:rPr>
        <w:t>ΠΡΟΕΔΡΕΥΩΝ (Οδυσσέας Κωνσταντινόπουλος):</w:t>
      </w:r>
      <w:r w:rsidRPr="007B1602">
        <w:rPr>
          <w:rFonts w:ascii="Arial" w:hAnsi="Arial"/>
          <w:sz w:val="24"/>
          <w:szCs w:val="24"/>
          <w:lang w:eastAsia="el-GR"/>
        </w:rPr>
        <w:t xml:space="preserve"> Ευχαριστούμε, κύριε Κωνσταντόπουλε, και για τον χρόνο.</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Τον λόγο τώρα έχει ο κ. Κρίτων Αρσένης για τη δευτερολογία του. Έχει πολλαπλούς ρόλους κι έτσι θα μιλήσει όσο χρόνο χρειάζεται. </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b/>
          <w:color w:val="212121"/>
          <w:sz w:val="24"/>
          <w:szCs w:val="24"/>
          <w:shd w:val="clear" w:color="auto" w:fill="FFFFFF"/>
          <w:lang w:eastAsia="el-GR"/>
        </w:rPr>
        <w:t>ΚΡΙΤΩΝ - ΗΛΙΑΣ ΑΡΣΕΝΗΣ:</w:t>
      </w:r>
      <w:r w:rsidRPr="007B1602">
        <w:rPr>
          <w:rFonts w:ascii="Arial" w:hAnsi="Arial" w:cs="Arial"/>
          <w:color w:val="212121"/>
          <w:sz w:val="24"/>
          <w:szCs w:val="24"/>
          <w:shd w:val="clear" w:color="auto" w:fill="FFFFFF"/>
          <w:lang w:eastAsia="el-GR"/>
        </w:rPr>
        <w:t xml:space="preserve"> Ευχαριστώ πολύ, κύριε Πρόεδρε. Όπως πάντα θα είμαι πάρα πολύ σύντομος και δεν θα χρησιμοποιήσω τον χρόνο μου.</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Ο λόγος της παρέμβασής μου είναι, επειδή ακούγεται ξανά και ξανά από τους συναδέλφους, κυρίες και κυρίους Βουλευτές της Συμπολίτευσης, ότι τα μέτρα για τις παραλίες -αυτά τα μέτρα που, όπως είπα, καταγγέλλει η ίδια η «ΚΑΘΗΜΕΡΙΝΗ» με χθεσινό της άρθρο, αλλά και πριν από μερικές μέρες με άλλο άρθρο- αφορούν τον κορωνοϊό και θέλω να είναι ξεκάθαρο.</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lastRenderedPageBreak/>
        <w:t>Κύριε Υπουργέ, αν αφορούν τον κορωνοϊό, γράψτε ότι θα ισχύουν μόνο για όσο ισχύουν τα έκτακτα μέτρα για τον κορωνοϊό. Αλλιώς, ας είμαστε ειλικρινείς, δεν αφορούν τον κορωνοϊό. Δεν έχουν σχέση με τα άλλα μέτρα για τις ξαπλώστρες, τα ειδικά μέτρα που έλαβε η Κυβέρνηση και είναι μόνιμα μέτρα που θα ευνοούν τα ξενοδοχεία ή τα άλλα είδη καταλυμάτων, τα οποία είναι μπροστά σε παραλίες και αιγιαλό. Αν δεν ισχύει αυτό και αφορούν τον κορωνοϊό, γράψτε το. Φέρτε νομοτεχνική και γράψτε ότι θα ισχύουν για όσο διαρκεί η έκτακτη κατάσταση και ότι μετά το άρθρο αποσύρεται. Θέλω να είναι ξεκάθαρο αυτό.</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Επίσης, επειδή ξέχασα στην παρέμβαση ως Κοινοβουλευτικός να τοποθετηθώ επ’ αυτού, κατ’ αρχάς θα θέλαμε να σας συγχαρούμε πραγματικά που ακούσατε την καταγγελία μας και την καταγγελία του ΕΛΚΕΘΕ και στο άρθρο 8 βάλατε την προϋπόθεση για μελέτες περιβαλλοντικών επιπτώσεων. Είναι τεράστια η διαφορά με αυτές τις τρεις λέξεις και νομίζω ότι μειώνεται πάρα πολύ η πιθανή ζημιά, γιατί τουλάχιστον θα υπάρχει ένας έλεγχος ποια ήταν η πρότερη κατάσταση και ποιοι είναι οι όροι και οι προϋποθέσεις με τις οποίες θα γίνεται οποιαδήποτε παράβαση.</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Ευχαριστώ πολύ.</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b/>
          <w:color w:val="212121"/>
          <w:sz w:val="24"/>
          <w:szCs w:val="24"/>
          <w:shd w:val="clear" w:color="auto" w:fill="FFFFFF"/>
          <w:lang w:eastAsia="el-GR"/>
        </w:rPr>
        <w:t xml:space="preserve">ΠΡΟΕΔΡΕΥΩΝ (Οδυσσέας Κωνσταντινόπουλος): </w:t>
      </w:r>
      <w:r w:rsidRPr="007B1602">
        <w:rPr>
          <w:rFonts w:ascii="Arial" w:hAnsi="Arial" w:cs="Arial"/>
          <w:color w:val="212121"/>
          <w:sz w:val="24"/>
          <w:szCs w:val="24"/>
          <w:shd w:val="clear" w:color="auto" w:fill="FFFFFF"/>
          <w:lang w:eastAsia="el-GR"/>
        </w:rPr>
        <w:t>Ευχαριστούμε.</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lastRenderedPageBreak/>
        <w:t>Τον λόγο τώρα έχει η κ. Σουκούλη - Βιλιάλη από τη Νέα Δημοκρατία.</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b/>
          <w:color w:val="212121"/>
          <w:sz w:val="24"/>
          <w:szCs w:val="24"/>
          <w:shd w:val="clear" w:color="auto" w:fill="FFFFFF"/>
          <w:lang w:eastAsia="el-GR"/>
        </w:rPr>
        <w:t>ΜΑΡΙΑ - ΕΛΕΝΗ (ΜΑΡΙΛΕΝΑ) ΣΟΥΚΟΥΛΗ - ΒΙΛΙΑΛΗ:</w:t>
      </w:r>
      <w:r w:rsidRPr="007B1602">
        <w:rPr>
          <w:rFonts w:ascii="Arial" w:hAnsi="Arial" w:cs="Arial"/>
          <w:color w:val="212121"/>
          <w:sz w:val="24"/>
          <w:szCs w:val="24"/>
          <w:shd w:val="clear" w:color="auto" w:fill="FFFFFF"/>
          <w:lang w:eastAsia="el-GR"/>
        </w:rPr>
        <w:t xml:space="preserve"> Ευχαριστώ πολύ, κύριε Πρόεδρε.</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 xml:space="preserve">Πριν τοποθετηθώ για το νομοσχέδιο, θα ήθελα να πω ότι το να ακούμε από τον κ. Παππά εδώ στο Βήμα της Βουλής τρομακτικές διχαστικές θεωρίες περί «δεξιού» και «αριστερού» τουρισμού αποτελεί υπέρτατο δείγμα της κοινωνικής και πολιτικής απομόνωσης που έχει βρεθεί πια ο ΣΥΡΙΖΑ. Ο άκρατος λαϊκισμός δεν βοηθάει και δεν περνάει πια. </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Η Κυβέρνηση και ο Κυριάκος Μητσοτάκης κέρδισαν την κοινωνική εμπιστοσύνη στην υγειονομική κρίση και προχωρούν με ψυχραιμία, συνέπεια, υπευθυνότητα και σοβαρότητα.</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Κυρίες και κύριοι συνάδελφοι, καλούμαστε να τοποθετηθούμε σήμερα στο νομοσχέδιο που αφορά στην αναπτυξιακή διαδικασία για έναν πάρα πολύ σημαντικό παραγωγικό τομέα, στον οποίο η χώρα μας έχει να επιδείξει σαφή συγκριτικά πλεονεκτήματα. Ας μην κρυβόμαστε, μιλάμε για το παραγωγικό πεδίο που στα χρόνια της κρίσης κράτησε τη χώρα ζωντανή, αλλά και απέδειξε τις τεράστιες αναπτυξιακές του δυνατότητες ακόμα και όταν όλα γύρω είχαν περιέλθει σε μία τεράστια οικονομική δίνη. Διότι ο τουρισμός έπαιζε, παίζει και θα παίζει καθοριστικό ρόλο στη διάρθρωση του οικονομικού μας κύκλου.</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lastRenderedPageBreak/>
        <w:t>Οφείλουμε, όμως, να κατανοήσουμε ότι η διατήρηση και η αύξηση της ανταγωνιστικότητας του τουριστικού μας προϊόντος στην παγκόσμια τουριστική αγορά δεν είναι μία διαδικασία στατική. Η ευελιξία και η ταχύτατη προσαρμογή μας στα νέα δεδομένα προτιμήσεων και των ξένων και των εγχώριων τουριστών αποτελεί μόνιμο ζητούμενο, στο οποίο καλούμαστε να δώσουμε δυναμικές απαντήσεις. Μόνον έτσι θα μπορέσουμε να αυξήσουμε την υπεραξία του παραγόμενου αποτελέσματος προς όφελος και της χώρας και των πολιτών.</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 xml:space="preserve">Πού βρισκόμαστε, όμως, και πού θέλουμε να πάμε; Παρ’ ότι ο μαζικός τουρισμός συνεχίζει να αποτελεί ένα μεγάλο κομμάτι της τουριστικής αγοράς, παρατηρείται μία σημαντική στροφή προς τις ειδικές μορφές τουρισμού. Αυτό δεν είναι ούτε τυχαίο ούτε απλά μία παροδική τουριστική τάση. Στην εποχή της πληροφορίας οι τουρίστες έχουν πολύ μεγαλύτερη δυνατότητα να ερευνήσουν, αλλά και να ταυτίσουν τα δικά τους εξατομικευμένα ενδιαφέροντα με τις προσφερόμενες δυνατότητες εξυπηρέτησης από τουριστικούς προορισμούς. </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 xml:space="preserve">Αποτέλεσμα αυτής της δυνατότητας είναι ότι οδηγούμαστε σε ένα μοντέλο που η αναζήτηση ξεχωριστών και αυθεντικών εμπειριών θα πρέπει να διέπεται από ορισμένα κύρια χαρακτηριστικά. Αυτό δείχνουν όλο και περισσότερες έρευνες στο τουριστικό πεδίο. Η αναζήτηση πνευματικής, σωματικής αλλά και ψυχολογικής ευεξίας και χαλάρωσης σε ένα φυσικό περιβάλλον, όπου το ανθρώπινο χέρι έχει κάνει τη μικρότερη παρέμβαση, </w:t>
      </w:r>
      <w:r w:rsidRPr="007B1602">
        <w:rPr>
          <w:rFonts w:ascii="Arial" w:hAnsi="Arial" w:cs="Arial"/>
          <w:color w:val="212121"/>
          <w:sz w:val="24"/>
          <w:szCs w:val="24"/>
          <w:shd w:val="clear" w:color="auto" w:fill="FFFFFF"/>
          <w:lang w:eastAsia="el-GR"/>
        </w:rPr>
        <w:lastRenderedPageBreak/>
        <w:t>φαίνεται ότι αναδεικνύεται από ένα μέρος των τουριστών ως το σημαντικότερο κριτήριο επιλογής του ταξιδιωτικού τους προορισμού. Σε συνδυασμό με το γεγονός ότι δεν επιθυμούν πλέον μία μονοθεματική εμπειρία, αλλά αντίθετα αναζητούν μία πολυδιάστατη εμπειρία συναισθημάτων και γνώσης, αλλάζουν άρδην το ζητούμενο ολιστικό μοντέλο του προσφερόμενου τουριστικού προϊόντος. Μία κατηγορία τέτοιων ταξιδιωτών είναι οι λεγόμενοι «millennials» που έχουν γεννηθεί μεταξύ του 1981 και του 1995, οι οποίοι το 2025 θα αποτελούν το 50% των ταξιδιωτών.</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 xml:space="preserve">Κυρίες και κύριοι συνάδελφοι, αποτελεί πολιτική και προσωπική μου πεποίθηση ότι αυτό που ονομάζουμε «εναλλακτικό τουρισμό», δηλαδή τον ειδικό τουρισμό -οινοτουρισμός, οικοτουρισμός, αγροτουρισμός, ιατρικός τουρισμός, αρχαιολογικός και πολιτιστικός τουρισμός- θα αποτελέσει τον κυρίαρχο πυλώνα στην τουριστική αγορά για τα πολλά επόμενα χρόνια και νομίζω ότι αυτό δεν πρέπει να μας φοβίσει. Αυτή η μεταστροφή των τουριστικών προτιμήσεων δεν πρέπει να μας φοβίζει. Αντίθετα, η χώρα μας διαθέτει όλα τα κυρίαρχα χαρακτηριστικά, ώστε να πρωταγωνιστήσει στην παγκόσμια τουριστική αγορά. </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 xml:space="preserve">Αν θέλετε, προσωπικά, εκτιμώ ότι αυτό το πλαίσιο ταιριάζει και ευνοεί καλύτερα τη δική μας στρατηγική στόχευση, διότι, πρώτον κατ’ αυτόν τον τρόπο συνδυάζουμε το τουριστικό μας προϊόν με την προστασία του φυσικού μας </w:t>
      </w:r>
      <w:r w:rsidRPr="007B1602">
        <w:rPr>
          <w:rFonts w:ascii="Arial" w:hAnsi="Arial" w:cs="Arial"/>
          <w:color w:val="212121"/>
          <w:sz w:val="24"/>
          <w:szCs w:val="24"/>
          <w:shd w:val="clear" w:color="auto" w:fill="FFFFFF"/>
          <w:lang w:eastAsia="el-GR"/>
        </w:rPr>
        <w:lastRenderedPageBreak/>
        <w:t xml:space="preserve">περιβάλλοντος αφού κάθε παρέμβαση θα είναι φιλικότερη προς το φυσικό οικοσύστημα. </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 xml:space="preserve">Δεύτερον, στηρίζουμε τις επιμέρους τοπικές οικονομίες ακόμα και απομακρυσμένων περιοχών που δεν συμμετείχαν μέχρι σήμερα ενεργά στα οφέλη από το παραγόμενο τουριστικό αποτέλεσμα. </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Τρίτον επιμηκύνουμε την τουριστική περίοδο. Τέταρτον, δημιουργούμε μία διάδοχη κατάσταση καθώς δημιουργούνται επενδύσεις στον τόπο μας, άρα βοηθάμε να μείνουν τα παιδιά μας στον τόπο μας και, πέμπτον, θα επωφεληθούν παράλληλα και συνδυαστικά και άλλοι τομείς της ελληνικής οικονομίας, όπως για παράδειγμα η αγροτική οικονομία. Εν τέλει, θα επιτύχουμε τη βιώσιμη ανάπτυξη με όρους ποιοτικής εργασίας και καινοτόμου επιχειρηματικότητας.</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 xml:space="preserve">Το νομοσχέδιο που παρουσιάζει σήμερα το Υπουργείο Τουρισμού κινείται προς τη σωστή κατεύθυνση, διότι ακριβώς υποστηρίζει την παραπάνω στρατηγική φιλοσοφία, είτε με την ανάπτυξη του καταδυτικού τουρισμού και την προσφορά ξεχωριστών εμπειριών από τον υποθαλάσσιο μαγευτικό μικρόκοσμο, είτε εισάγοντας και ρυθμίζοντας νομοθετικά νέες τάσεις της τουριστικής αγοράς, όπως το </w:t>
      </w:r>
      <w:r w:rsidRPr="007B1602">
        <w:rPr>
          <w:rFonts w:ascii="Arial" w:hAnsi="Arial" w:cs="Arial"/>
          <w:color w:val="212121"/>
          <w:sz w:val="24"/>
          <w:szCs w:val="24"/>
          <w:shd w:val="clear" w:color="auto" w:fill="FFFFFF"/>
          <w:lang w:val="en-US" w:eastAsia="el-GR"/>
        </w:rPr>
        <w:t>glamp</w:t>
      </w:r>
      <w:r w:rsidRPr="007B1602">
        <w:rPr>
          <w:rFonts w:ascii="Arial" w:hAnsi="Arial" w:cs="Arial"/>
          <w:color w:val="212121"/>
          <w:sz w:val="24"/>
          <w:szCs w:val="24"/>
          <w:shd w:val="clear" w:color="auto" w:fill="FFFFFF"/>
          <w:lang w:eastAsia="el-GR"/>
        </w:rPr>
        <w:t xml:space="preserve">ing, δηλαδή η πολυτελής διαμονή στη φύση και, μάλιστα, αίροντας τις γνωστές γραφειοκρατικές αγκυλώσεις με τον εκσυγχρονισμό του θεσμικού πλαισίου, ώστε να μη χρειάζονται ακόμα και επτά </w:t>
      </w:r>
      <w:r w:rsidRPr="007B1602">
        <w:rPr>
          <w:rFonts w:ascii="Arial" w:hAnsi="Arial" w:cs="Arial"/>
          <w:color w:val="212121"/>
          <w:sz w:val="24"/>
          <w:szCs w:val="24"/>
          <w:shd w:val="clear" w:color="auto" w:fill="FFFFFF"/>
          <w:lang w:eastAsia="el-GR"/>
        </w:rPr>
        <w:lastRenderedPageBreak/>
        <w:t>υπογραφές Υπουργών για τον χαρακτηρισμό μιας περιοχής ως καταδυτικό πάρκο. Και δεν είναι μόνον οι επτά Υπουργοί που υπογράφουν, αλλά είναι και οι Υπηρεσίες που είναι πριν από τις υπογραφές.</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Κυρίες και κύριοι συνάδελφοι, εμπλουτίζουμε το τουριστικό μας προϊόν προς την κατεύθυνση των σύγχρονων τάσεων της παγκόσμιας τουριστικής αγοράς. Κινούμαστε με αυτοπεποίθηση στην ισχυροποίηση του ανταγωνιστικού πλεονεκτήματος της χώρας μας στο πεδίο του τουρισμού. Έχουμε τα πρωτογενή υλικά ώστε να επιτύχουμε μεγαλύτερο και ποιοτικότερο παραγόμενο αποτέλεσμα στο πεδίο της τουριστικής οικονομίας και, έτσι, να δώσουμε την προστιθέμενη αξία στο προϊόν μας, που είναι μεγαλύτερη από αυτή που είναι σήμερα.</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Μπορούμε καλύτερα και μπορούμε για περισσότερους, διότι ένας πρωινός περίπατος στην Καστανιά, μία παρατήρηση πουλιών στη λίμνη της Στυμφαλίας, συνοδευόμενη μάλιστα από μία σύντομη περιήγηση στο Μουσείο Περιβάλλοντος, ένα εξαιρετικό γεύμα τοπικών προϊόντων στη Λαύκα θα δώσουν τις απαραίτητες ανάσες χαλάρωσης και ευεξίας.</w:t>
      </w:r>
      <w:r w:rsidRPr="007B1602">
        <w:rPr>
          <w:rFonts w:ascii="Arial" w:hAnsi="Arial" w:cs="Arial"/>
          <w:bCs/>
          <w:sz w:val="24"/>
          <w:szCs w:val="24"/>
          <w:shd w:val="clear" w:color="auto" w:fill="FFFFFF"/>
          <w:lang w:eastAsia="el-GR"/>
        </w:rPr>
        <w:t xml:space="preserve">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cs="Arial"/>
          <w:bCs/>
          <w:sz w:val="24"/>
          <w:szCs w:val="24"/>
          <w:shd w:val="clear" w:color="auto" w:fill="FFFFFF"/>
          <w:lang w:eastAsia="el-GR"/>
        </w:rPr>
        <w:tab/>
      </w:r>
      <w:r w:rsidRPr="007B1602">
        <w:rPr>
          <w:rFonts w:ascii="Arial" w:hAnsi="Arial"/>
          <w:sz w:val="24"/>
          <w:szCs w:val="24"/>
          <w:lang w:eastAsia="el-GR"/>
        </w:rPr>
        <w:t xml:space="preserve">Είχα πει στην επιτροπή, όπου μας ταξίδεψα στα μονοπάτια της Ζήρειας, στα οινοποιεία της Νεμέας και στο αρχαίο στάδιο της Νεμέας -άλλες ανάσες γνώσης και εμπειρίας- ότι στην Ολομέλεια θα κατέβω και στο παραλιακό μέτωπο της Κορινθίας μας, κύριε Πρόεδρε! </w:t>
      </w:r>
    </w:p>
    <w:p w:rsidR="007B1602" w:rsidRPr="007B1602" w:rsidRDefault="007B1602" w:rsidP="007B1602">
      <w:pPr>
        <w:suppressAutoHyphens/>
        <w:spacing w:after="160" w:line="600" w:lineRule="auto"/>
        <w:ind w:firstLine="720"/>
        <w:jc w:val="both"/>
        <w:rPr>
          <w:rFonts w:ascii="Arial" w:hAnsi="Arial"/>
          <w:color w:val="000000" w:themeColor="text1"/>
          <w:sz w:val="24"/>
          <w:szCs w:val="24"/>
          <w:lang w:eastAsia="el-GR"/>
        </w:rPr>
      </w:pPr>
      <w:r w:rsidRPr="007B1602">
        <w:rPr>
          <w:rFonts w:ascii="Arial" w:hAnsi="Arial"/>
          <w:sz w:val="24"/>
          <w:szCs w:val="24"/>
          <w:lang w:eastAsia="el-GR"/>
        </w:rPr>
        <w:lastRenderedPageBreak/>
        <w:t>Και για να σεβαστώ τον χρόνο, εκτός από τα χιλιόμετρα ακτογραμμών -που δεν έχει Αρκαδία, έχει η Κορινθία- και στον Σαρωνικό και στον Κορινθιακό, θα ήθελα να κάνου</w:t>
      </w:r>
      <w:r w:rsidRPr="007B1602">
        <w:rPr>
          <w:rFonts w:ascii="Arial" w:hAnsi="Arial"/>
          <w:color w:val="000000" w:themeColor="text1"/>
          <w:sz w:val="24"/>
          <w:szCs w:val="24"/>
          <w:lang w:eastAsia="el-GR"/>
        </w:rPr>
        <w:t>με μία «βουτιά» και στην ιστορία και να συναντήσουμε τον Κάλαμ</w:t>
      </w:r>
      <w:r w:rsidRPr="007B1602">
        <w:rPr>
          <w:rFonts w:ascii="Arial" w:hAnsi="Arial"/>
          <w:color w:val="000000" w:themeColor="text1"/>
          <w:sz w:val="24"/>
          <w:szCs w:val="24"/>
          <w:lang w:val="en-US" w:eastAsia="el-GR"/>
        </w:rPr>
        <w:t>o</w:t>
      </w:r>
      <w:r w:rsidRPr="007B1602">
        <w:rPr>
          <w:rFonts w:ascii="Arial" w:hAnsi="Arial"/>
          <w:color w:val="000000" w:themeColor="text1"/>
          <w:sz w:val="24"/>
          <w:szCs w:val="24"/>
          <w:lang w:eastAsia="el-GR"/>
        </w:rPr>
        <w:t xml:space="preserve"> στη Σολυγεία, το αρχαίο λιμάνι στο Λέχαιο, το αρχαίο λιμάνι στις Κεχριές, με τα βήματα του Αποστόλου Παύλου, όλα υψίστης αρχαιολογικής σημασίας και αξίας, όλα υψίστης πολιτισμικής αξίας, όλα υψίστης -τώρα πια- και καταδυτικής αξίας. Και, ναι, αυτό είναι το σπίτι μας και είναι ολόκληρο υψίστης αξίας! Η Ελλάδα μας έχει αξία!</w:t>
      </w:r>
    </w:p>
    <w:p w:rsidR="007B1602" w:rsidRPr="007B1602" w:rsidRDefault="007B1602" w:rsidP="007B1602">
      <w:pPr>
        <w:suppressAutoHyphens/>
        <w:spacing w:after="160" w:line="600" w:lineRule="auto"/>
        <w:ind w:firstLine="720"/>
        <w:jc w:val="both"/>
        <w:rPr>
          <w:rFonts w:ascii="Arial" w:hAnsi="Arial"/>
          <w:color w:val="000000" w:themeColor="text1"/>
          <w:sz w:val="24"/>
          <w:szCs w:val="24"/>
          <w:lang w:eastAsia="el-GR"/>
        </w:rPr>
      </w:pPr>
      <w:r w:rsidRPr="007B1602">
        <w:rPr>
          <w:rFonts w:ascii="Arial" w:hAnsi="Arial"/>
          <w:color w:val="000000" w:themeColor="text1"/>
          <w:sz w:val="24"/>
          <w:szCs w:val="24"/>
          <w:lang w:eastAsia="el-GR"/>
        </w:rPr>
        <w:t xml:space="preserve">Ευχαριστώ. </w:t>
      </w:r>
    </w:p>
    <w:p w:rsidR="007B1602" w:rsidRPr="007B1602" w:rsidRDefault="007B1602" w:rsidP="007B1602">
      <w:pPr>
        <w:suppressAutoHyphens/>
        <w:spacing w:after="160" w:line="600" w:lineRule="auto"/>
        <w:ind w:firstLine="720"/>
        <w:jc w:val="center"/>
        <w:rPr>
          <w:rFonts w:ascii="Arial" w:hAnsi="Arial"/>
          <w:color w:val="000000" w:themeColor="text1"/>
          <w:sz w:val="24"/>
          <w:szCs w:val="24"/>
          <w:lang w:eastAsia="el-GR"/>
        </w:rPr>
      </w:pPr>
      <w:r w:rsidRPr="007B1602">
        <w:rPr>
          <w:rFonts w:ascii="Arial" w:hAnsi="Arial"/>
          <w:color w:val="000000" w:themeColor="text1"/>
          <w:sz w:val="24"/>
          <w:szCs w:val="24"/>
          <w:lang w:eastAsia="el-GR"/>
        </w:rPr>
        <w:t>(Χειροκροτήματα από την πτέρυγα της Νέας Δημοκρατίας)</w:t>
      </w:r>
    </w:p>
    <w:p w:rsidR="007B1602" w:rsidRPr="007B1602" w:rsidRDefault="007B1602" w:rsidP="007B1602">
      <w:pPr>
        <w:suppressAutoHyphens/>
        <w:spacing w:after="160" w:line="600" w:lineRule="auto"/>
        <w:ind w:firstLine="720"/>
        <w:jc w:val="both"/>
        <w:rPr>
          <w:rFonts w:ascii="Arial" w:hAnsi="Arial"/>
          <w:color w:val="000000" w:themeColor="text1"/>
          <w:sz w:val="24"/>
          <w:szCs w:val="24"/>
          <w:lang w:eastAsia="el-GR"/>
        </w:rPr>
      </w:pPr>
      <w:r w:rsidRPr="007B1602">
        <w:rPr>
          <w:rFonts w:ascii="Arial" w:hAnsi="Arial" w:cs="Arial"/>
          <w:b/>
          <w:color w:val="000000" w:themeColor="text1"/>
          <w:sz w:val="24"/>
          <w:szCs w:val="24"/>
          <w:shd w:val="clear" w:color="auto" w:fill="FFFFFF"/>
          <w:lang w:eastAsia="el-GR"/>
        </w:rPr>
        <w:t>ΠΡΟΕΔΡΕΥΩΝ (Οδυσσέας Κωνσταντινόπουλος):</w:t>
      </w:r>
      <w:r w:rsidRPr="007B1602">
        <w:rPr>
          <w:rFonts w:ascii="Arial" w:hAnsi="Arial" w:cs="Arial"/>
          <w:color w:val="000000" w:themeColor="text1"/>
          <w:sz w:val="24"/>
          <w:szCs w:val="24"/>
          <w:shd w:val="clear" w:color="auto" w:fill="FFFFFF"/>
          <w:lang w:eastAsia="el-GR"/>
        </w:rPr>
        <w:t xml:space="preserve"> </w:t>
      </w:r>
      <w:r w:rsidRPr="007B1602">
        <w:rPr>
          <w:rFonts w:ascii="Arial" w:hAnsi="Arial"/>
          <w:color w:val="000000" w:themeColor="text1"/>
          <w:sz w:val="24"/>
          <w:szCs w:val="24"/>
          <w:lang w:eastAsia="el-GR"/>
        </w:rPr>
        <w:t>Ευχαριστούμε και για τον χρόνο.</w:t>
      </w:r>
    </w:p>
    <w:p w:rsidR="007B1602" w:rsidRPr="007B1602" w:rsidRDefault="007B1602" w:rsidP="007B1602">
      <w:pPr>
        <w:suppressAutoHyphens/>
        <w:spacing w:after="160" w:line="600" w:lineRule="auto"/>
        <w:ind w:firstLine="720"/>
        <w:jc w:val="both"/>
        <w:rPr>
          <w:rFonts w:ascii="Arial" w:hAnsi="Arial" w:cs="Arial"/>
          <w:color w:val="000000" w:themeColor="text1"/>
          <w:sz w:val="24"/>
          <w:szCs w:val="24"/>
          <w:shd w:val="clear" w:color="auto" w:fill="FFFFFF"/>
          <w:lang w:eastAsia="el-GR"/>
        </w:rPr>
      </w:pPr>
      <w:r w:rsidRPr="007B1602">
        <w:rPr>
          <w:rFonts w:ascii="Arial" w:hAnsi="Arial" w:cs="Arial"/>
          <w:color w:val="000000" w:themeColor="text1"/>
          <w:sz w:val="24"/>
          <w:szCs w:val="24"/>
          <w:shd w:val="clear" w:color="auto" w:fill="FFFFFF"/>
          <w:lang w:eastAsia="el-GR"/>
        </w:rPr>
        <w:t>Ο κ. Ζαχαριάδης από τον ΣΥΡΙΖΑ έχει τον λόγο.</w:t>
      </w:r>
    </w:p>
    <w:p w:rsidR="007B1602" w:rsidRPr="007B1602" w:rsidRDefault="007B1602" w:rsidP="007B1602">
      <w:pPr>
        <w:suppressAutoHyphens/>
        <w:spacing w:after="160" w:line="600" w:lineRule="auto"/>
        <w:ind w:firstLine="720"/>
        <w:jc w:val="both"/>
        <w:rPr>
          <w:rFonts w:ascii="Arial" w:hAnsi="Arial"/>
          <w:sz w:val="24"/>
          <w:szCs w:val="24"/>
          <w:lang w:eastAsia="el-GR"/>
        </w:rPr>
      </w:pPr>
      <w:r w:rsidRPr="007B1602">
        <w:rPr>
          <w:rFonts w:ascii="Arial" w:hAnsi="Arial" w:cs="Arial"/>
          <w:b/>
          <w:sz w:val="24"/>
          <w:szCs w:val="24"/>
          <w:shd w:val="clear" w:color="auto" w:fill="FFFFFF"/>
          <w:lang w:eastAsia="el-GR"/>
        </w:rPr>
        <w:t xml:space="preserve">ΚΩΝΣΤΑΝΤΙΝΟΣ ΖΑΧΑΡΙΑΔΗΣ: </w:t>
      </w:r>
      <w:r w:rsidRPr="007B1602">
        <w:rPr>
          <w:rFonts w:ascii="Arial" w:hAnsi="Arial"/>
          <w:sz w:val="24"/>
          <w:szCs w:val="24"/>
          <w:lang w:eastAsia="el-GR"/>
        </w:rPr>
        <w:t>Η συζήτηση σήμερα έχει δύο σκέλη. Το ένα σκέλος αφορά την ύλη του νομοσχεδίου και το δεύτερο προφανώς τις ανακοινώσεις του Πρωθυπουργού προχθές. Παρά την ευφορία στα μίντια τις πρώτες ώρες, δυστυχώς, τα προβλήματα ακόμα είναι εδώ.</w:t>
      </w:r>
    </w:p>
    <w:p w:rsidR="007B1602" w:rsidRPr="007B1602" w:rsidRDefault="007B1602" w:rsidP="007B1602">
      <w:pPr>
        <w:suppressAutoHyphen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Αφήστε τον ΣΥΡΙΖΑ και ελάτε να ακούσουμε μαζί τον κόσμο της αγοράς, της επιχειρηματικότητας, της εργασίας. Πάμε να διαβάσουμε ξανά μαζί την </w:t>
      </w:r>
      <w:r w:rsidRPr="007B1602">
        <w:rPr>
          <w:rFonts w:ascii="Arial" w:hAnsi="Arial"/>
          <w:sz w:val="24"/>
          <w:szCs w:val="24"/>
          <w:lang w:eastAsia="el-GR"/>
        </w:rPr>
        <w:lastRenderedPageBreak/>
        <w:t>έκθεση της ΓΣΕΒΕΕ, που παρουσιάζει μία πνιγηρή κατάσταση για τη μικρή και τη μεσαία επιχειρηματικότητα. Ελάτε να συνομιλήσουμε με τον κόσμο, που τους τελευταίους δύο μήνες ζει με 800 ευρώ, δηλαδή με 400 ευρώ τον μήνα.</w:t>
      </w:r>
    </w:p>
    <w:p w:rsidR="007B1602" w:rsidRPr="007B1602" w:rsidRDefault="007B1602" w:rsidP="007B1602">
      <w:pPr>
        <w:suppressAutoHyphen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Πραγματικά, πού είναι το σχέδιο; Η Κυβέρνηση μιλάει για μέτρα-γέφυρα. Πού είναι το τέλος αυτής της γέφυρας; Μήπως στην εκλογική απόδραση; Η Κυβέρνηση δυστυχώς οδηγεί την οικονομία σε ένα σπιράλ ύφεσης και κοινωνικής καταστροφής. Αφήνει τους εργαζόμενους είτε στην επιλογή να αποδεχτούν μείωση μισθών 20% είτε να δεχθούν το σχέδιο εκ περιτροπής εργασίας είτε να οδηγηθούν σε απολύσεις. Απουσιάζουν παντελώς τα ισχυρά μέτρα απευθείας στήριξης της μικρομεσαίας επιχειρηματικότητας και, δυστυχώς, οι υποσημειώσεις, οι εξαιρέσεις, οι αστερίσκοι πολλές φορές καταργούν το σύνολο της διάταξης που θα άμβλυνε κάποιες καταστάσεις. </w:t>
      </w:r>
    </w:p>
    <w:p w:rsidR="007B1602" w:rsidRPr="007B1602" w:rsidRDefault="007B1602" w:rsidP="007B1602">
      <w:pPr>
        <w:suppressAutoHyphen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Είναι τυχαίο άλλωστε ότι αναμένεται να καταγράψουμε τη βαθύτερη ύφεση, τη μεγαλύτερη ανεργία και τις μεγαλύτερες ανισότητες σε πανευρωπαϊκό επίπεδο; Πέρα από τον κορωνοϊό και τον καπιταλισμό, όπως μας είπε ο κ. Θεοδωρικάκος, μήπως φταίει καθόλου και ο κ. Μητσοτάκης; Έχει αρχίσει να σχηματίζεται η εικόνα ότι όλα τα καλά που συμβαίνουν, για παράδειγμα στην αντιμετώπιση της εξάπλωσης του ιού στη χώρα μας, είναι αποτέλεσμα πρωτοβουλιών του Πρωθυπουργού, ενώ για όλα τα άσχημα, τα </w:t>
      </w:r>
      <w:r w:rsidRPr="007B1602">
        <w:rPr>
          <w:rFonts w:ascii="Arial" w:hAnsi="Arial"/>
          <w:sz w:val="24"/>
          <w:szCs w:val="24"/>
          <w:lang w:eastAsia="el-GR"/>
        </w:rPr>
        <w:lastRenderedPageBreak/>
        <w:t xml:space="preserve">δύσκολα, τα δυσάρεστα, πάντα φέρεται να φταίει κάποιος άλλος: η συγκυρία, ο ΣΥΡΙΖΑ, η Ευρωπαϊκή Ένωση, ο καπιταλισμός. </w:t>
      </w:r>
    </w:p>
    <w:p w:rsidR="007B1602" w:rsidRPr="007B1602" w:rsidRDefault="007B1602" w:rsidP="007B1602">
      <w:pPr>
        <w:suppressAutoHyphens/>
        <w:spacing w:after="160" w:line="600" w:lineRule="auto"/>
        <w:ind w:firstLine="720"/>
        <w:jc w:val="both"/>
        <w:rPr>
          <w:rFonts w:ascii="Arial" w:hAnsi="Arial"/>
          <w:sz w:val="24"/>
          <w:szCs w:val="24"/>
          <w:lang w:eastAsia="el-GR"/>
        </w:rPr>
      </w:pPr>
      <w:r w:rsidRPr="007B1602">
        <w:rPr>
          <w:rFonts w:ascii="Arial" w:hAnsi="Arial"/>
          <w:sz w:val="24"/>
          <w:szCs w:val="24"/>
          <w:lang w:eastAsia="el-GR"/>
        </w:rPr>
        <w:t>Αυτή δεν είναι ώριμη πολιτική συμπεριφορά αλλά συμπεριφορά καλομαθημένων, ανεύθυνων παιδιών. Πολιτική, μεταξύ άλλων, είναι να έχεις την τέχνη να προβλέπεις, διότι αλλιώς θα γίνονταν όλα τυχαία. Λέμε, για παράδειγμα, ότι σήμερα συζητάμε για τις αεροπορικές εταιρείες, για τον τουρισμό, για τις τράπεζες χωρίς προβλέψεις, χωρίς παραδοχές, χωρίς σενάρια; Μόνο για τους εργαζόμενους και τους μικρομεσαίους δεν υπάρχουν προβλέψεις;</w:t>
      </w:r>
    </w:p>
    <w:p w:rsidR="007B1602" w:rsidRPr="007B1602" w:rsidRDefault="007B1602" w:rsidP="007B1602">
      <w:pPr>
        <w:suppressAutoHyphen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Να πάμε λίγο να δούμε τους τηλεργαζόμενους, τώρα που έχουμε μπει σε αυτή τη διαδικασία της τηλεργασίας; Πραγματικά ποιες δικλίδες ασφαλείας υπάρχουν για να ελέγξουμε πότε ξεκινά και πότε τελειώνει η τηλεργασία; Ποιος πληρώνει το κινητό, το σταθερό, το ρεύμα στο σπίτι, το κομπιούτερ, τον εκτυπωτή, το scanner, το air condition και τη θέρμανση του τηλεργαζόμενου εργαζόμενου; Πώς αντιμετωπίζεται νομοθετικά ένα φιλικό τηλέφωνο του διευθυντή στον υφιστάμενο, που του λέει να ετοιμάσει κάτι «μικρό» που ξέχασε στις 10 το βράδυ; Τι σημαίνει ένα </w:t>
      </w:r>
      <w:r w:rsidRPr="007B1602">
        <w:rPr>
          <w:rFonts w:ascii="Arial" w:hAnsi="Arial"/>
          <w:sz w:val="24"/>
          <w:szCs w:val="24"/>
          <w:lang w:val="en-US" w:eastAsia="el-GR"/>
        </w:rPr>
        <w:t>e</w:t>
      </w:r>
      <w:r w:rsidRPr="007B1602">
        <w:rPr>
          <w:rFonts w:ascii="Arial" w:hAnsi="Arial"/>
          <w:sz w:val="24"/>
          <w:szCs w:val="24"/>
          <w:lang w:eastAsia="el-GR"/>
        </w:rPr>
        <w:t>-</w:t>
      </w:r>
      <w:r w:rsidRPr="007B1602">
        <w:rPr>
          <w:rFonts w:ascii="Arial" w:hAnsi="Arial"/>
          <w:sz w:val="24"/>
          <w:szCs w:val="24"/>
          <w:lang w:val="en-US" w:eastAsia="el-GR"/>
        </w:rPr>
        <w:t>mail</w:t>
      </w:r>
      <w:r w:rsidRPr="007B1602">
        <w:rPr>
          <w:rFonts w:ascii="Arial" w:hAnsi="Arial"/>
          <w:sz w:val="24"/>
          <w:szCs w:val="24"/>
          <w:lang w:eastAsia="el-GR"/>
        </w:rPr>
        <w:t xml:space="preserve"> του προϊσταμένου στις 12 το βράδυ όταν ξεκινά μια σύσκεψη στις 8 το πρωί; Για όλα αυτά προς το παρόν δεν υπάρχουν απαντήσεις. </w:t>
      </w:r>
    </w:p>
    <w:p w:rsidR="007B1602" w:rsidRPr="007B1602" w:rsidRDefault="007B1602" w:rsidP="007B1602">
      <w:pPr>
        <w:suppressAutoHyphens/>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Η Κυβέρνηση δείχνει να αντιμετωπίζει την κρίση ως ευκαιρία, όπως, δυστυχώς, και οι Ευρωπαίοι νεοφιλελεύθεροι. Θυμάστε τις πρώτες μέρες τον κ. Βρούτση να λέει ότι γράφεται ξανά το εργασιακό δίκαιο της χώρας. Είχε δίκιο. Αυτό γίνεται αυτή τη στιγμή. Εφαρμόζετε για δεύτερη φορά μέσα σε μία δεκαετία νεοφιλελεύθερους πειραματισμούς και ιδεολογικοπολιτικές εμμονές. Ο ίδιος ο Πρωθυπουργός που αποκήρυξε στη συνέντευξή του στο CNN τον νεοφιλελευθερισμό, στην πράξη έρχεται να τον εφαρμόσει.</w:t>
      </w:r>
    </w:p>
    <w:p w:rsidR="007B1602" w:rsidRPr="007B1602" w:rsidRDefault="007B1602" w:rsidP="007B1602">
      <w:pPr>
        <w:suppressAutoHyphens/>
        <w:spacing w:after="160" w:line="600" w:lineRule="auto"/>
        <w:ind w:firstLine="720"/>
        <w:jc w:val="both"/>
        <w:rPr>
          <w:rFonts w:ascii="Arial" w:hAnsi="Arial"/>
          <w:sz w:val="24"/>
          <w:szCs w:val="24"/>
          <w:lang w:eastAsia="el-GR"/>
        </w:rPr>
      </w:pPr>
      <w:r w:rsidRPr="007B1602">
        <w:rPr>
          <w:rFonts w:ascii="Arial" w:hAnsi="Arial"/>
          <w:sz w:val="24"/>
          <w:szCs w:val="24"/>
          <w:lang w:eastAsia="el-GR"/>
        </w:rPr>
        <w:t>Λέμε πολλά για τη μεσαία τάξη. Το ερώτημα για τη μεσαία τάξη στη φάση που βρισκόμαστε είναι υπαρξιακό. Το μεγάλο ερώτημα της εποχής δεν είναι αν η μεσαία τάξη θα ψηφίζει το άλφα, το βήτα ή το γάμμα κόμμα, όπως νομίζουν μερικοί, αλλά αν θα συρρικνωθεί σε μη αντιστρεπτό βαθμό, αν θα περιθωριοποιηθούν όσοι άντεξαν τη δεκαετή κρίση, εάν θα υπάρχει ένας νέος κύκλος φτωχοποίησης και καταστροφής. Το βασικό ερώτημα, δηλαδή, είναι ποια θα είναι η διάρθρωση, η δομή της ελληνικής οικονομίας και η ραχοκοκαλιά της το 2030.</w:t>
      </w:r>
    </w:p>
    <w:p w:rsidR="007B1602" w:rsidRPr="007B1602" w:rsidRDefault="007B1602" w:rsidP="007B1602">
      <w:pPr>
        <w:suppressAutoHyphens/>
        <w:spacing w:after="160" w:line="600" w:lineRule="auto"/>
        <w:ind w:firstLine="720"/>
        <w:jc w:val="both"/>
        <w:rPr>
          <w:rFonts w:ascii="Arial" w:hAnsi="Arial"/>
          <w:sz w:val="24"/>
          <w:szCs w:val="24"/>
          <w:lang w:eastAsia="el-GR"/>
        </w:rPr>
      </w:pPr>
      <w:r w:rsidRPr="007B1602">
        <w:rPr>
          <w:rFonts w:ascii="Arial" w:hAnsi="Arial"/>
          <w:sz w:val="24"/>
          <w:szCs w:val="24"/>
          <w:lang w:eastAsia="el-GR"/>
        </w:rPr>
        <w:t>Η Κυβέρνηση τι λέει γι’ αυτό; Έχει να προτείνει κάτι παραπάνω από ένα μεταμφιεσμένο πρόγραμμα λιτότητας; Ο κ. Μητσοτάκης, βεβαίως, προεκλογικά είχε κάνει σημαία της καμπάνιας της Νέας Δημοκρατίας τη στήριξη στη μεσαία τάξη. Όλα αυτά τώρα, βεβαίως, φαίνεται ότι δεν χωράνε στο πρόγραμμά του μέσα σε αυτή τη δυσκολία.</w:t>
      </w:r>
    </w:p>
    <w:p w:rsidR="007B1602" w:rsidRPr="007B1602" w:rsidRDefault="007B1602" w:rsidP="007B1602">
      <w:pPr>
        <w:suppressAutoHyphens/>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Ακούσαμε προχθές σε ανακοίνωση του Πρωθυπουργού ότι οι εξελίξεις στην Ευρώπη είναι καλές. Πού έχει δει ο κ. Μητσοτάκης τις καλές εξελίξεις στην Ευρώπη; Δεν ακούει την κ. Λαγκάρντ που λέει «too little, too late»; Δεν βλέπει πόσα ξοδεύουν για τη στήριξη της οικονομίας τους οι Ηνωμένες Πολιτείες Αμερικής; Δεν βλέπει τι κάνει η ίδια η Γερμανία για τη γερμανική οικονομία; Ας το σκεφτούν αυτό όλες οι Ελληνίδες και όλοι οι Έλληνες -όχι μόνο οι μικρομεσαίοι αλλά και οι μεγάλοι- τι σημαίνει αυτή η ευρωπαϊκή ανισορροπία για την Ελλάδα και για τις επιχειρήσεις μας.</w:t>
      </w:r>
    </w:p>
    <w:p w:rsidR="007B1602" w:rsidRPr="007B1602" w:rsidRDefault="007B1602" w:rsidP="007B1602">
      <w:pPr>
        <w:suppressAutoHyphens/>
        <w:spacing w:after="160" w:line="600" w:lineRule="auto"/>
        <w:ind w:firstLine="720"/>
        <w:jc w:val="both"/>
        <w:rPr>
          <w:rFonts w:ascii="Arial" w:hAnsi="Arial"/>
          <w:sz w:val="24"/>
          <w:szCs w:val="24"/>
          <w:lang w:eastAsia="el-GR"/>
        </w:rPr>
      </w:pPr>
      <w:r w:rsidRPr="007B1602">
        <w:rPr>
          <w:rFonts w:ascii="Arial" w:hAnsi="Arial"/>
          <w:sz w:val="24"/>
          <w:szCs w:val="24"/>
          <w:lang w:eastAsia="el-GR"/>
        </w:rPr>
        <w:t>Έθεσε ο κ. Λιβανός δύο σημαντικά θέματα στην τοποθέτησή του προηγουμένως. Επιδοτούμε, λέει, την εργασία, δεν δίνουμε επιδόματα στους τεμπέληδες για να κάθονται. Δηλαδή, κύριε Λιβανέ, λέτε ότι το 27% της ανεργίας που αφήσατε το 2015 ήταν τεμπέληδες; Δηλαδή το 17% της ανεργίας που αφήσαμε εμείς το 2019 είναι τεμπέληδες; Μειώθηκε στην Ελλάδα μέσα σε τέσσερα χρόνια 10% η τεμπελιά; Το επιχείρημα της τεμπελιάς είναι ένα αδίστακτο επιχείρημα. Είναι το επιχείρημα το οποίο έλεγαν κάποιες χώρες το 2010 για την Ελλάδα, για την Πορτογαλία, για την Ισπανία. Αν είναι δυνατόν!</w:t>
      </w:r>
    </w:p>
    <w:p w:rsidR="007B1602" w:rsidRPr="007B1602" w:rsidRDefault="007B1602" w:rsidP="007B1602">
      <w:pPr>
        <w:suppressAutoHyphens/>
        <w:spacing w:after="160" w:line="600" w:lineRule="auto"/>
        <w:ind w:firstLine="720"/>
        <w:jc w:val="both"/>
        <w:rPr>
          <w:rFonts w:ascii="Arial" w:hAnsi="Arial"/>
          <w:sz w:val="24"/>
          <w:szCs w:val="24"/>
          <w:lang w:eastAsia="el-GR"/>
        </w:rPr>
      </w:pPr>
      <w:r w:rsidRPr="007B1602">
        <w:rPr>
          <w:rFonts w:ascii="Arial" w:hAnsi="Arial"/>
          <w:sz w:val="24"/>
          <w:szCs w:val="24"/>
          <w:lang w:eastAsia="el-GR"/>
        </w:rPr>
        <w:t>Μίλησε ο κ. Λιβανός για ιδεολογία. Για πείτε μας, κύριε Λιβανέ, πως αυτορρυθμίζει η αγορά τα πράγματα σε περιόδους κρίσης; Είναι οικονομικό βάρος το δημόσιο σύστημα υγείας; Τι έγινε με τη «</w:t>
      </w:r>
      <w:r w:rsidRPr="007B1602">
        <w:rPr>
          <w:rFonts w:ascii="Arial" w:hAnsi="Arial"/>
          <w:sz w:val="24"/>
          <w:szCs w:val="24"/>
          <w:lang w:val="en-US" w:eastAsia="el-GR"/>
        </w:rPr>
        <w:t>LUFTHANSA</w:t>
      </w:r>
      <w:r w:rsidRPr="007B1602">
        <w:rPr>
          <w:rFonts w:ascii="Arial" w:hAnsi="Arial"/>
          <w:sz w:val="24"/>
          <w:szCs w:val="24"/>
          <w:lang w:eastAsia="el-GR"/>
        </w:rPr>
        <w:t xml:space="preserve">» και τι </w:t>
      </w:r>
      <w:r w:rsidRPr="007B1602">
        <w:rPr>
          <w:rFonts w:ascii="Arial" w:hAnsi="Arial"/>
          <w:sz w:val="24"/>
          <w:szCs w:val="24"/>
          <w:lang w:eastAsia="el-GR"/>
        </w:rPr>
        <w:lastRenderedPageBreak/>
        <w:t>σκέφτεστε να κάνετε με την «AEGEAN»; Ποιος είναι ο ρόλος του κράτους σε κρίση; Υπάρχουν κοινωνικά αγαθά ή υπάρχουν μόνο εμπορεύματα;</w:t>
      </w:r>
    </w:p>
    <w:p w:rsidR="007B1602" w:rsidRPr="007B1602" w:rsidRDefault="007B1602" w:rsidP="007B1602">
      <w:pPr>
        <w:suppressAutoHyphens/>
        <w:spacing w:after="160" w:line="600" w:lineRule="auto"/>
        <w:ind w:firstLine="720"/>
        <w:jc w:val="both"/>
        <w:rPr>
          <w:rFonts w:ascii="Arial" w:hAnsi="Arial"/>
          <w:sz w:val="24"/>
          <w:szCs w:val="24"/>
          <w:lang w:eastAsia="el-GR"/>
        </w:rPr>
      </w:pPr>
      <w:r w:rsidRPr="007B1602">
        <w:rPr>
          <w:rFonts w:ascii="Arial" w:hAnsi="Arial"/>
          <w:sz w:val="24"/>
          <w:szCs w:val="24"/>
          <w:lang w:eastAsia="el-GR"/>
        </w:rPr>
        <w:t>(Στο σημείο αυτό κτυπάει το κουδούνι λήξεως του χρόνου ομιλίας του κυρίου Βουλευτή)</w:t>
      </w:r>
    </w:p>
    <w:p w:rsidR="007B1602" w:rsidRPr="007B1602" w:rsidRDefault="007B1602" w:rsidP="007B1602">
      <w:pPr>
        <w:suppressAutoHyphens/>
        <w:spacing w:after="160" w:line="600" w:lineRule="auto"/>
        <w:ind w:firstLine="720"/>
        <w:jc w:val="both"/>
        <w:rPr>
          <w:rFonts w:ascii="Arial" w:hAnsi="Arial"/>
          <w:sz w:val="24"/>
          <w:szCs w:val="24"/>
          <w:lang w:eastAsia="el-GR"/>
        </w:rPr>
      </w:pPr>
      <w:r w:rsidRPr="007B1602">
        <w:rPr>
          <w:rFonts w:ascii="Arial" w:hAnsi="Arial"/>
          <w:sz w:val="24"/>
          <w:szCs w:val="24"/>
          <w:lang w:eastAsia="el-GR"/>
        </w:rPr>
        <w:t>Μισό, λεπτό, κύριε Πρόεδρε, αν μπορείτε.</w:t>
      </w:r>
    </w:p>
    <w:p w:rsidR="007B1602" w:rsidRPr="007B1602" w:rsidRDefault="007B1602" w:rsidP="007B1602">
      <w:pPr>
        <w:suppressAutoHyphen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Είπε ο Πρωθυπουργός προχθές στις ανακοινώσεις ότι είχαμε εξαιρετικούς μήνες τον Γενάρη και τον Φλεβάρη. Μα, εμείς παραδώσαμε ανάπτυξη 2,8% και στο τέταρτο τρίμηνο του 2019 ήταν στο 1%, ενώ η Νέα Δημοκρατία  έλεγε ότι θα φτάσει σε ανάπτυξη 4%. Τα στοιχεία για τον Γενάρη και τον Φλεβάρη -προ του κορωνοϊού- εμφάνιζαν σαφή απόκλιση ως προς τους στόχους σε σχέση με τον προϋπολογισμό που εσείς είχατε ψηφίσει εδώ πέρα τον Δεκέμβριο του 2019. Πού τα είδατε τα λαμπρά οικονομικά αποτελέσματα; </w:t>
      </w:r>
    </w:p>
    <w:p w:rsidR="007B1602" w:rsidRPr="007B1602" w:rsidRDefault="007B1602" w:rsidP="007B1602">
      <w:pPr>
        <w:suppressAutoHyphen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Και άλλη μία παρατήρηση. Εμείς είπαμε για πρόγραμμα 26 δισεκατομμυρίων. Εσείς είπατε ένα πρόγραμμα που το εκτιμάτε στα 24 δισεκατομμύρια. Εμείς λέμε ότι δεν είναι 24 δισεκατομμύρια και έχει τεκμηριωθεί αυτό, το είπαν οι αρμόδιοι τομεάρχες μας, όμως ας το δεχθούμε για την κουβέντα. Πραγματικά, κύριε Υπουργέ, γιατί μας κατηγορήσατε για λαϊκισμό και για σπατάλη; Γιατί μας είπατε για «λεφτόδεντρα», εφόσον αυτό που προτείνετε εσείς είναι 24 δισεκατομμύρια και αυτό που προτείνουμε εμείς είναι 26 </w:t>
      </w:r>
      <w:r w:rsidRPr="007B1602">
        <w:rPr>
          <w:rFonts w:ascii="Arial" w:hAnsi="Arial"/>
          <w:sz w:val="24"/>
          <w:szCs w:val="24"/>
          <w:lang w:eastAsia="el-GR"/>
        </w:rPr>
        <w:lastRenderedPageBreak/>
        <w:t xml:space="preserve">δισεκατομμύρια; Τα δικά μας είναι «λεφτόδεντρα» και τα δικά σας είναι μετρημένα οικονομικά;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Τελευταίο και πιο σημαντικό. Γιατί δειγματοληπτικό και όχι καθολικό τεστ σε όλους τους τουρίστες οι οποίοι θα έρθουν στην Ελλάδα; Δεν αντιλαμβάνεστε τον κίνδυνο; Δεν αντιλαμβάνεστε ακόμα και την πιθανότητα τρέλας ή προβοκάτσιας; Μπορούμε να παίξουμε με αυτά;</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Με όλες αυτές τις σκέψεις εμείς τοποθετούμαστε με τον τρόπο με τον οποίο είπε η εισηγήτριά μας, θέτουμε τα ζητήματα και θα τα θέτουμε και ζητάμε απαντήσεις και ειλικρινή διάλογο.</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Ευχαριστώ.</w:t>
      </w:r>
    </w:p>
    <w:p w:rsidR="007B1602" w:rsidRPr="007B1602" w:rsidRDefault="007B1602" w:rsidP="007B1602">
      <w:pPr>
        <w:spacing w:after="160" w:line="600" w:lineRule="auto"/>
        <w:ind w:firstLine="720"/>
        <w:jc w:val="center"/>
        <w:rPr>
          <w:rFonts w:ascii="Arial" w:hAnsi="Arial" w:cs="Arial"/>
          <w:sz w:val="24"/>
          <w:szCs w:val="24"/>
          <w:lang w:eastAsia="el-GR"/>
        </w:rPr>
      </w:pPr>
      <w:r w:rsidRPr="007B1602">
        <w:rPr>
          <w:rFonts w:ascii="Arial" w:hAnsi="Arial" w:cs="Arial"/>
          <w:sz w:val="24"/>
          <w:szCs w:val="24"/>
          <w:highlight w:val="white"/>
          <w:lang w:eastAsia="el-GR"/>
        </w:rPr>
        <w:t xml:space="preserve">(Χειροκροτήματα από την πτέρυγα του </w:t>
      </w:r>
      <w:r w:rsidRPr="007B1602">
        <w:rPr>
          <w:rFonts w:ascii="Arial" w:hAnsi="Arial" w:cs="Arial"/>
          <w:sz w:val="24"/>
          <w:szCs w:val="24"/>
          <w:lang w:eastAsia="el-GR"/>
        </w:rPr>
        <w:t>ΣΥΡΙΖΑ)</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
          <w:bCs/>
          <w:sz w:val="24"/>
          <w:szCs w:val="24"/>
          <w:shd w:val="clear" w:color="auto" w:fill="FFFFFF"/>
          <w:lang w:eastAsia="zh-CN"/>
        </w:rPr>
        <w:t>ΠΡΟΕΔΡΕΥΩΝ (Οδυσσέας Κωνσταντινόπουλος):</w:t>
      </w:r>
      <w:r w:rsidRPr="007B1602">
        <w:rPr>
          <w:rFonts w:ascii="Arial" w:hAnsi="Arial" w:cs="Arial"/>
          <w:bCs/>
          <w:sz w:val="24"/>
          <w:szCs w:val="24"/>
          <w:shd w:val="clear" w:color="auto" w:fill="FFFFFF"/>
          <w:lang w:eastAsia="zh-CN"/>
        </w:rPr>
        <w:t xml:space="preserve"> </w:t>
      </w:r>
      <w:r w:rsidRPr="007B1602">
        <w:rPr>
          <w:rFonts w:ascii="Arial" w:hAnsi="Arial" w:cs="Arial"/>
          <w:sz w:val="24"/>
          <w:szCs w:val="24"/>
          <w:lang w:eastAsia="el-GR"/>
        </w:rPr>
        <w:t>Ευχαριστούμε τον κ. Ζαχαριάδη.</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Τον λόγο τώρα έχει ο κ. Φόρτωμας από τη Νέα Δημοκρατία.</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
          <w:sz w:val="24"/>
          <w:szCs w:val="24"/>
          <w:lang w:eastAsia="el-GR"/>
        </w:rPr>
        <w:t>ΦΙΛΙΠΠΟΣ ΦΟΡΤΩΜΑΣ:</w:t>
      </w:r>
      <w:r w:rsidRPr="007B1602">
        <w:rPr>
          <w:rFonts w:ascii="Arial" w:hAnsi="Arial" w:cs="Arial"/>
          <w:sz w:val="24"/>
          <w:szCs w:val="24"/>
          <w:lang w:eastAsia="el-GR"/>
        </w:rPr>
        <w:t xml:space="preserve"> Ευχαριστώ πολύ, κύριε Πρόεδρε.</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Κύριοι Υπουργοί, κυρίες και κύριοι συνάδελφοι, φυσικά και είμαστε φιλελεύθεροι, αλλά έχουμε τονίσει ότι δεν είμαστε νεοφιλελεύθεροι. Φυσικά και </w:t>
      </w:r>
      <w:r w:rsidRPr="007B1602">
        <w:rPr>
          <w:rFonts w:ascii="Arial" w:hAnsi="Arial" w:cs="Arial"/>
          <w:sz w:val="24"/>
          <w:szCs w:val="24"/>
          <w:lang w:eastAsia="el-GR"/>
        </w:rPr>
        <w:lastRenderedPageBreak/>
        <w:t>στο δικό μας κυβερνητικό πρόγραμμα προβλέπαμε και προβλέπουμε μείωση φορολογικών βαρών αλλά και των εισφορών.</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Φυσικά και υπάρχουν διακρίσεις μεταξύ αριστερής και δεξιάς πολιτικής, γιατί άλλο κάμπινγκ και άλλο </w:t>
      </w:r>
      <w:r w:rsidRPr="007B1602">
        <w:rPr>
          <w:rFonts w:ascii="Arial" w:hAnsi="Arial" w:cs="Arial"/>
          <w:sz w:val="24"/>
          <w:szCs w:val="24"/>
          <w:lang w:val="en-US" w:eastAsia="el-GR"/>
        </w:rPr>
        <w:t>glamping</w:t>
      </w:r>
      <w:r w:rsidRPr="007B1602">
        <w:rPr>
          <w:rFonts w:ascii="Arial" w:hAnsi="Arial" w:cs="Arial"/>
          <w:sz w:val="24"/>
          <w:szCs w:val="24"/>
          <w:lang w:eastAsia="el-GR"/>
        </w:rPr>
        <w:t>. Έτσι, λοιπόν, βρισκόμαστε σήμερα εδώ για να συζητήσουμε για την ανάπτυξη του καταδυτικού τουρισμού σε μια κρίσιμη στιγμή για τη χώρα αλλά και για την οικονομία μας.</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Η πανδημία και οι συνέπειές της έθεσαν τη βαριά βιομηχανία της χώρας μας σε άμεσο κίνδυνο, καθώς η χώρα μας ήρθε αντιμέτωπη με πραγματικά πρωτόγνωρες προκλήσεις, ειδικά στο κομμάτι του τουρισμού, το οποίο αποτελεί την κύρια αρτηρία της οικονομίας μας.</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Η Κυβέρνηση, λοιπόν, καλείται να διαμορφώσει ένα από τα πιο απαιτητικά σχέδια διαχείρισης κρίσης που είχε ποτέ αντιμετωπίσει και το έπραξε με πάρα πολύ μεγάλη επιτυχία -απόλυτη θα έλεγα- έως σήμερα, κάτι το οποίο είναι κιόλας διεθνώς παραδεκτό.</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Πάμε τώρα στον πυρήνα του νομοσχεδίου, τον οποίο φυσικά είμαστε εδώ για να κυρώσουμε. Είναι, λοιπόν, πυρήνας του νομοσχεδίου η αναβάθμιση του τουρισμού της χώρας. Μέσω του υπό ψήφιση νομοσχεδίου τίθενται οι βάσεις, αλλά δημιουργούνται και όλες οι προϋποθέσεις, ώστε να αναπτυχθεί στη χώρα βιώσιμος τουρισμός, που τι πετυχαίνει; Αφ’ ενός, αναδεικνύει τον </w:t>
      </w:r>
      <w:r w:rsidRPr="007B1602">
        <w:rPr>
          <w:rFonts w:ascii="Arial" w:hAnsi="Arial" w:cs="Arial"/>
          <w:sz w:val="24"/>
          <w:szCs w:val="24"/>
          <w:lang w:eastAsia="el-GR"/>
        </w:rPr>
        <w:lastRenderedPageBreak/>
        <w:t>πλούτο της χώρας, χωρίς να τον υπονομεύει και αφ’ ετέρου, μπορεί να έχει μεγαλύτερη οικονομική απόδοση για όλους και υψηλότερο κατά κεφαλήν εισόδημα ανά τουρίστα.</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Το παρόν νομοσχέδιο, λοιπόν, βελτιώνει, αλλά και ενισχύει το θεσμικό πλαίσιο του τουρισμού σε δύο άξονες. Πρώτον, εισάγει ένα σαφές και αποτελεσματικό θεσμικό πλαίσιο, ώστε να μπορεί να αναπτυχθεί ο όλος καταδυτικός τουρισμός, το </w:t>
      </w:r>
      <w:r w:rsidRPr="007B1602">
        <w:rPr>
          <w:rFonts w:ascii="Arial" w:hAnsi="Arial" w:cs="Arial"/>
          <w:sz w:val="24"/>
          <w:szCs w:val="24"/>
          <w:lang w:val="en-US" w:eastAsia="el-GR"/>
        </w:rPr>
        <w:t>glamping</w:t>
      </w:r>
      <w:r w:rsidRPr="007B1602">
        <w:rPr>
          <w:rFonts w:ascii="Arial" w:hAnsi="Arial" w:cs="Arial"/>
          <w:sz w:val="24"/>
          <w:szCs w:val="24"/>
          <w:lang w:eastAsia="el-GR"/>
        </w:rPr>
        <w:t>, ο ιαματικός τουρισμός και ο θαλάσσιος τουρισμός και όλες οι σχετικές συνδεόμενες δραστηριότητες.</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Δεύτερον, επιλύει κρίσιμα θεσμικά ζητήματα χωροταξικής αλλά και διοικητικής φύσης για να προωθήσει επιχειρηματικές δραστηριότητες, κυρίως τουριστικές, αλλά και να διορθώσει ατέλειες του όλου θεσμικού πλαισίου του 2005.</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Σε πολύ σημαντικό βαθμό, λοιπόν, κυρίες και κύριοι συνάδελφοι, το παρόν νομοσχέδιο εισάγει ρυθμίσεις και αντιμετωπίζει προβλήματα τα οποία συνδέονται με τις υποδομές τουρισμού ή με όλες τις δραστηριότητες βάσει των οποίων μπορεί να ενισχυθεί και η οικονομική αποδοτικότητα του τουρισμού. Με λειτουργικότερες υποδομές και με διάφορα κίνητρα αλλά και ρυθμίσεις σε ειδικότερες μορφές τουρισμού μπορούμε να προσελκύσουμε πάρα πολλούς τουρίστες, εκείνους οι οποίοι είναι διατεθειμένοι να έχουν και σημαντικότερη δαπάνη, αφήνοντας αντίστοιχα υψηλότερο εισόδημα στη χώρα.</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lastRenderedPageBreak/>
        <w:t>Το υπό ψήφιση, λοιπόν, νομοσχέδιο αποτελεί βάση για την υλοποίηση της Κυβέρνησης για αυτά που έχει πει, για τον βιώσιμο ποιοτικό τουρισμό που έχει ανάγκη η χώρα, όπως η όλη στρατηγική αυτής μας έχει παρουσιαστεί και από την ηγεσία του Υπουργείου αλλά και από την Κυβέρνηση.</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Θα ήθελα, λοιπόν, να σταθώ σε κάποιες καίριες παρεμβάσεις-ρυθμίσεις του εν λόγω νομοσχεδίου, κάποιες από τις οποίες πιστεύω ότι ανοίγουν νέες προοπτικές. Ειδικότερα, για τα καταδυτικά πάρκα: Επιλύεται μια χρόνια αγκύλωση, καθώς επιτέλους εισάγεται ένα σαφές θεσμικό πλαίσιο, ώστε η χώρα μας να μπορεί να ακολουθήσει παράδειγμα άλλων χωρών, χωρών που επένδυσαν σε διάφορα καταδυτικά πάρκα και βγήκαν, φυσικά, κερδισμένες. Ταυτόχρονα, τα πάρκα αυτά στην εφαρμογή τους μπορούν να δημιουργήσουν όλες τις προϋποθέσεις για την ενίσχυση και του βυθού, αλλά και της αντιμετώπισης των επιπτώσεων της υπεραλίευσης.</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Δεύτερον, είναι πολύ σημαντικές, ευεργετικές θα έλεγα, όλες οι διατάξεις για την ενίσχυση ενός σύγχρονου, υψηλών απαιτήσεων θαλάσσιου τουρισμού, οι οποίες μπορούν να υπάρξουν με όλες τις ρυθμίσεις τις οποίες φέρουν για τους λιμένες και στο άρθρο 23, αλλά και στο άρθρο 24 και στο 25 με την παρέμβαση-δυνατότητα του Υπουργού Τουρισμού για τον ορισμό διαχειριστή λιμένων.</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lastRenderedPageBreak/>
        <w:t>Φυσικά, θα ήθελα να σταθώ και ως Βουλευτής Κυκλάδων σε ένα πολύ σημαντικό ζήτημα το οποίο τονίσαμε και στην επιτροπή. Εκφράζω και από το Βήμα αυτό της Ολομέλειας την ικανοποίησή μου, θα έλεγα, για τη ρύθμιση του άρθρου 28, το οποίο προωθεί τον εκσυγχρονισμό του λιμένα Τούρλου Μυκόνου. Όμως, αναφορικά με τις άλλες χρήσεις, θα σας παρακαλούσα, κύριε Υπουργέ, να το δείτε με πολύ μεγάλη προσοχή. Ένα ποσοστό του τζίρου μελλοντικά οφείλει να πηγαίνει και στο Λιμενικό Ταμείο του Δήμου Μυκόνου, ήτοι στον Δήμο Μυκόνου, και σαφώς, υπάρχει προηγούμενο και με τον λιμένα Πειραιά.</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Επιπλέον, θεωρώ πολύ σημαντική και κρίσιμη τη ρύθμιση στο άρθρο 50 για τις κατευθυνόμενες αγορές και την προστασία του υγιούς ανταγωνισμού, καθώς, όπως έχουμε πει πολλές φορές, είμαστε φιλελεύθεροι και όχι νεοφιλελεύθεροι. Σημαντική πρόβλεψη έχει και στο άρθρο 57 για τη θέσπιση ενός κανονισμού σχέσεων παρόχου τουριστικού καταλύματος και πελατών.</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Τέλος, χαιρετίζω τη ρύθμιση του άρθρου 55 σε ένα πεδίο με το οποίο συστηματικά ασχολούμαι και προσωπικά, ως νησιώτης Βουλευτής, που είναι η εφαρμογή της τηλεϊατρικής. Η ρύθμιση του άρθρου 55 για τη λειτουργία συστήματος τηλεϊατρικής στα κέντρα ιαματικού τουρισμού, όπως είναι η Κύθνος, η Κίμωλος, η Μήλος, αλλά και άλλα νησιά, είναι πολύ σημαντική για τη λειτουργία συστημάτων τηλεϊατρικής στα κέντρα ιαματικού τουρισμού. Είναι, </w:t>
      </w:r>
      <w:r w:rsidRPr="007B1602">
        <w:rPr>
          <w:rFonts w:ascii="Arial" w:hAnsi="Arial" w:cs="Arial"/>
          <w:sz w:val="24"/>
          <w:szCs w:val="24"/>
          <w:lang w:eastAsia="el-GR"/>
        </w:rPr>
        <w:lastRenderedPageBreak/>
        <w:t>φυσικά, λοιπόν, ευεργετική και ανοίγει νέες προοπτικές για τη διεύρυνση της χρήσης τηλεϊατρικής.</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Κλείνοντας, το παρόν νομοσχέδιο σε μια κρίσιμη στιγμή για τον ελληνικό τουρισμό ανοίγει τον δρόμο για το αύριο, γιατί θέτει τις βάσεις για τον βιώσιμο τουρισμό, που η χώρα μας έχει πολύ και μεγάλη ανάγκη και πρέπει να τον επιδιώκει.</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Τέλος, αποδεικνύουμε έμπρακτα ότι μπορεί να υπάρχει ουσιαστικός τουρισμός και ανάπτυξη, πάντα με σεβασμό και στο περιβάλλον.</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Ευχαριστώ πολύ, κύριε Πρόεδρε.</w:t>
      </w:r>
    </w:p>
    <w:p w:rsidR="007B1602" w:rsidRPr="007B1602" w:rsidRDefault="007B1602" w:rsidP="007B1602">
      <w:pPr>
        <w:spacing w:after="160" w:line="600" w:lineRule="auto"/>
        <w:ind w:firstLine="720"/>
        <w:jc w:val="center"/>
        <w:rPr>
          <w:rFonts w:ascii="Arial" w:hAnsi="Arial" w:cs="Arial"/>
          <w:sz w:val="24"/>
          <w:szCs w:val="24"/>
          <w:lang w:eastAsia="el-GR"/>
        </w:rPr>
      </w:pPr>
      <w:r w:rsidRPr="007B1602">
        <w:rPr>
          <w:rFonts w:ascii="Arial" w:hAnsi="Arial" w:cs="Arial"/>
          <w:sz w:val="24"/>
          <w:szCs w:val="24"/>
          <w:highlight w:val="white"/>
          <w:lang w:eastAsia="el-GR"/>
        </w:rPr>
        <w:t>(Χειροκροτήματα από την πτέρυγα της</w:t>
      </w:r>
      <w:r w:rsidRPr="007B1602">
        <w:rPr>
          <w:rFonts w:ascii="Arial" w:hAnsi="Arial" w:cs="Arial"/>
          <w:sz w:val="24"/>
          <w:szCs w:val="24"/>
          <w:lang w:eastAsia="el-GR"/>
        </w:rPr>
        <w:t xml:space="preserve"> Νέας Δημοκρατίας)</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
          <w:bCs/>
          <w:sz w:val="24"/>
          <w:szCs w:val="24"/>
          <w:shd w:val="clear" w:color="auto" w:fill="FFFFFF"/>
          <w:lang w:eastAsia="zh-CN"/>
        </w:rPr>
        <w:t>ΠΡΟΕΔΡΕΥΩΝ (Οδυσσέας Κωνσταντινόπουλος):</w:t>
      </w:r>
      <w:r w:rsidRPr="007B1602">
        <w:rPr>
          <w:rFonts w:ascii="Arial" w:hAnsi="Arial" w:cs="Arial"/>
          <w:bCs/>
          <w:sz w:val="24"/>
          <w:szCs w:val="24"/>
          <w:shd w:val="clear" w:color="auto" w:fill="FFFFFF"/>
          <w:lang w:eastAsia="zh-CN"/>
        </w:rPr>
        <w:t xml:space="preserve"> </w:t>
      </w:r>
      <w:r w:rsidRPr="007B1602">
        <w:rPr>
          <w:rFonts w:ascii="Arial" w:hAnsi="Arial" w:cs="Arial"/>
          <w:sz w:val="24"/>
          <w:szCs w:val="24"/>
          <w:lang w:eastAsia="el-GR"/>
        </w:rPr>
        <w:t>Ευχαριστούμε και για τον χρόνο.</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Τον λόγο τώρα έχει ζητήσει ο Κοινοβουλευτικός Εκπρόσωπος του Κινήματος Αλλαγής, ο κ. Κεγκέρογλου.</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
          <w:sz w:val="24"/>
          <w:szCs w:val="24"/>
          <w:lang w:eastAsia="el-GR"/>
        </w:rPr>
        <w:t>ΒΑΣΙΛΕΙΟΣ ΚΕΓΚΕΡΟΓΛΟΥ:</w:t>
      </w:r>
      <w:r w:rsidRPr="007B1602">
        <w:rPr>
          <w:rFonts w:ascii="Arial" w:hAnsi="Arial" w:cs="Arial"/>
          <w:sz w:val="24"/>
          <w:szCs w:val="24"/>
          <w:lang w:eastAsia="el-GR"/>
        </w:rPr>
        <w:t xml:space="preserve"> Για εξοικονόμηση χρόνου, κύριε Πρόεδρε, θα μιλήσω από τη θέση μου, προκειμένου να ετοιμαστεί το Βήμα για τον επόμενο. Μου επιτρέπετε;</w:t>
      </w:r>
    </w:p>
    <w:p w:rsidR="007B1602" w:rsidRPr="007B1602" w:rsidRDefault="007B1602" w:rsidP="007B1602">
      <w:pPr>
        <w:spacing w:after="160" w:line="600" w:lineRule="auto"/>
        <w:ind w:firstLine="720"/>
        <w:jc w:val="both"/>
        <w:rPr>
          <w:rFonts w:ascii="Arial" w:hAnsi="Arial" w:cs="Arial"/>
          <w:bCs/>
          <w:sz w:val="24"/>
          <w:szCs w:val="24"/>
          <w:shd w:val="clear" w:color="auto" w:fill="FFFFFF"/>
          <w:lang w:eastAsia="zh-CN"/>
        </w:rPr>
      </w:pPr>
      <w:r w:rsidRPr="007B1602">
        <w:rPr>
          <w:rFonts w:ascii="Arial" w:hAnsi="Arial" w:cs="Arial"/>
          <w:b/>
          <w:bCs/>
          <w:sz w:val="24"/>
          <w:szCs w:val="24"/>
          <w:shd w:val="clear" w:color="auto" w:fill="FFFFFF"/>
          <w:lang w:eastAsia="zh-CN"/>
        </w:rPr>
        <w:lastRenderedPageBreak/>
        <w:t>ΠΡΟΕΔΡΕΥΩΝ (Οδυσσέας Κωνσταντινόπουλος):</w:t>
      </w:r>
      <w:r w:rsidRPr="007B1602">
        <w:rPr>
          <w:rFonts w:ascii="Arial" w:hAnsi="Arial" w:cs="Arial"/>
          <w:bCs/>
          <w:sz w:val="24"/>
          <w:szCs w:val="24"/>
          <w:shd w:val="clear" w:color="auto" w:fill="FFFFFF"/>
          <w:lang w:eastAsia="zh-CN"/>
        </w:rPr>
        <w:t xml:space="preserve"> Εντάξει, σας επιτρέπω, αλλά ο χρόνος σας δεν είναι των επτά λεπτών. Έχετε δώδεκα λεπτά.</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
          <w:sz w:val="24"/>
          <w:szCs w:val="24"/>
          <w:lang w:eastAsia="el-GR"/>
        </w:rPr>
        <w:t>ΒΑΣΙΛΕΙΟΣ ΚΕΓΚΕΡΟΓΛΟΥ:</w:t>
      </w:r>
      <w:r w:rsidRPr="007B1602">
        <w:rPr>
          <w:rFonts w:ascii="Arial" w:hAnsi="Arial" w:cs="Arial"/>
          <w:sz w:val="24"/>
          <w:szCs w:val="24"/>
          <w:lang w:eastAsia="el-GR"/>
        </w:rPr>
        <w:t xml:space="preserve"> Και δευτερομιλία!</w:t>
      </w:r>
    </w:p>
    <w:p w:rsidR="007B1602" w:rsidRPr="007B1602" w:rsidRDefault="007B1602" w:rsidP="007B1602">
      <w:pPr>
        <w:spacing w:after="160" w:line="600" w:lineRule="auto"/>
        <w:ind w:firstLine="720"/>
        <w:jc w:val="both"/>
        <w:rPr>
          <w:rFonts w:ascii="Arial" w:hAnsi="Arial" w:cs="Arial"/>
          <w:bCs/>
          <w:sz w:val="24"/>
          <w:szCs w:val="24"/>
          <w:shd w:val="clear" w:color="auto" w:fill="FFFFFF"/>
          <w:lang w:eastAsia="zh-CN"/>
        </w:rPr>
      </w:pPr>
      <w:r w:rsidRPr="007B1602">
        <w:rPr>
          <w:rFonts w:ascii="Arial" w:hAnsi="Arial" w:cs="Arial"/>
          <w:b/>
          <w:bCs/>
          <w:sz w:val="24"/>
          <w:szCs w:val="24"/>
          <w:shd w:val="clear" w:color="auto" w:fill="FFFFFF"/>
          <w:lang w:eastAsia="zh-CN"/>
        </w:rPr>
        <w:t>ΠΡΟΕΔΡΕΥΩΝ (Οδυσσέας Κωνσταντινόπουλος):</w:t>
      </w:r>
      <w:r w:rsidRPr="007B1602">
        <w:rPr>
          <w:rFonts w:ascii="Arial" w:hAnsi="Arial" w:cs="Arial"/>
          <w:bCs/>
          <w:sz w:val="24"/>
          <w:szCs w:val="24"/>
          <w:shd w:val="clear" w:color="auto" w:fill="FFFFFF"/>
          <w:lang w:eastAsia="zh-CN"/>
        </w:rPr>
        <w:t xml:space="preserve"> Ναι.</w:t>
      </w:r>
    </w:p>
    <w:p w:rsidR="007B1602" w:rsidRPr="007B1602" w:rsidRDefault="007B1602" w:rsidP="007B1602">
      <w:pPr>
        <w:spacing w:after="160" w:line="600" w:lineRule="auto"/>
        <w:ind w:firstLine="720"/>
        <w:jc w:val="both"/>
        <w:rPr>
          <w:rFonts w:ascii="Arial" w:hAnsi="Arial" w:cs="Arial"/>
          <w:bCs/>
          <w:sz w:val="24"/>
          <w:szCs w:val="24"/>
          <w:shd w:val="clear" w:color="auto" w:fill="FFFFFF"/>
          <w:lang w:eastAsia="zh-CN"/>
        </w:rPr>
      </w:pPr>
      <w:r w:rsidRPr="007B1602">
        <w:rPr>
          <w:rFonts w:ascii="Arial" w:hAnsi="Arial" w:cs="Arial"/>
          <w:bCs/>
          <w:sz w:val="24"/>
          <w:szCs w:val="24"/>
          <w:shd w:val="clear" w:color="auto" w:fill="FFFFFF"/>
          <w:lang w:eastAsia="zh-CN"/>
        </w:rPr>
        <w:t>Παρακαλώ, έχετε τον λόγο.</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
          <w:sz w:val="24"/>
          <w:szCs w:val="24"/>
          <w:lang w:eastAsia="el-GR"/>
        </w:rPr>
        <w:t>ΒΑΣΙΛΕΙΟΣ ΚΕΓΚΕΡΟΓΛΟΥ:</w:t>
      </w:r>
      <w:r w:rsidRPr="007B1602">
        <w:rPr>
          <w:rFonts w:ascii="Arial" w:hAnsi="Arial" w:cs="Arial"/>
          <w:sz w:val="24"/>
          <w:szCs w:val="24"/>
          <w:lang w:eastAsia="el-GR"/>
        </w:rPr>
        <w:t xml:space="preserve"> Ευχαριστώ πολύ, κύριε Πρόεδρε.</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Συζητάμε ένα νομοσχέδιο, που αφορά έναν τομέα που είναι πυλώνας για την οικονομία και την ανάπτυξη της χώρας. Συζητάμε σε μια περίοδο που, πραγματικά, έπρεπε αυτό το νομοσχέδιο να εμπεριέχει όλα εκείνα τα στοιχεία που θα ανοίγουν τον δρόμο για να έχουμε τη λιγότερη δυνατή ύφεση στη χώρα.</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Βεβαίως, θα τοποθετηθώ και για το νομοσχέδιο, όπου απόλυτα καλά εισηγήθηκε ο Γιώργος Φραγγίδης τις απόψεις μας. Βρισκόμαστε σήμερα σε μια συγκυρία δέκα μήνες μετά τις εκλογές. Θέλω να θυμίσω -γιατί σήμερα, ακούγοντας όλα αυτά και βέβαια, τις προηγούμενες μέρες αναλογιζόμενος όσα η Νέα Δημοκρατία είχε υποσχεθεί προεκλογικά- μου ήρθαν στον νου δυο εικόνες της Νέας Δημοκρατίας. </w:t>
      </w:r>
    </w:p>
    <w:p w:rsidR="007B1602" w:rsidRPr="007B1602" w:rsidRDefault="007B1602" w:rsidP="007B1602">
      <w:pPr>
        <w:spacing w:after="160" w:line="600" w:lineRule="auto"/>
        <w:ind w:firstLine="720"/>
        <w:contextualSpacing/>
        <w:jc w:val="both"/>
        <w:rPr>
          <w:rFonts w:ascii="Arial" w:hAnsi="Arial" w:cs="Arial"/>
          <w:color w:val="1D2228"/>
          <w:sz w:val="24"/>
          <w:szCs w:val="24"/>
          <w:lang w:eastAsia="el-GR"/>
        </w:rPr>
      </w:pPr>
      <w:r w:rsidRPr="007B1602">
        <w:rPr>
          <w:rFonts w:ascii="Arial" w:hAnsi="Arial" w:cs="Arial"/>
          <w:color w:val="1D2228"/>
          <w:sz w:val="24"/>
          <w:szCs w:val="24"/>
          <w:lang w:eastAsia="el-GR"/>
        </w:rPr>
        <w:t xml:space="preserve">Η μια εικόνα είναι η εικόνα που είχε τέτοιο καιρό πέρυσι την προεκλογική περίοδο για τις ευρωεκλογές και στη συνέχεια στις εθνικές εκλογές, της συναίνεσης, της εθνικής συνεννόησης, του εκσυγχρονισμού, της κεντροδεξιάς </w:t>
      </w:r>
      <w:r w:rsidRPr="007B1602">
        <w:rPr>
          <w:rFonts w:ascii="Arial" w:hAnsi="Arial" w:cs="Arial"/>
          <w:color w:val="1D2228"/>
          <w:sz w:val="24"/>
          <w:szCs w:val="24"/>
          <w:lang w:eastAsia="el-GR"/>
        </w:rPr>
        <w:lastRenderedPageBreak/>
        <w:t>–τόνιζε και το κέντρο- και βέβαια όλων όσων υποσχέθηκε με βάση αυτά, που ήταν ένα καλό επικοινωνιακό πρόγραμμα το οποίο έπεισε τον ελληνικό λαό για κάποια πράγματα. Βεβαίως, ήταν εύκολη η δουλειά της, γιατί είχε από την άλλη μεριά να αντιπαρατεθεί σε μία κατάσταση μπάχαλο του ΣΥΡΙΖΑ, σε μία πολιτική ανερμάτιστη, σε ατελέσφορα αποτελέσματα για την ανάπτυξη και σε μισές δουλειές σε σχέση με την κοινωνική πολιτική. Ήταν εύκολη η δουλειά της, αλλά παρ’ όλα αυτά υπερέβη εαυτόν και παρουσίασε αυτό το όμορφο, αγγελικά πλασμένο πρόσωπο.</w:t>
      </w:r>
    </w:p>
    <w:p w:rsidR="007B1602" w:rsidRPr="007B1602" w:rsidRDefault="007B1602" w:rsidP="007B1602">
      <w:pPr>
        <w:spacing w:after="160" w:line="600" w:lineRule="auto"/>
        <w:ind w:firstLine="720"/>
        <w:contextualSpacing/>
        <w:jc w:val="both"/>
        <w:rPr>
          <w:rFonts w:ascii="Arial" w:hAnsi="Arial" w:cs="Arial"/>
          <w:color w:val="1D2228"/>
          <w:sz w:val="24"/>
          <w:szCs w:val="24"/>
          <w:lang w:eastAsia="el-GR"/>
        </w:rPr>
      </w:pPr>
      <w:r w:rsidRPr="007B1602">
        <w:rPr>
          <w:rFonts w:ascii="Arial" w:hAnsi="Arial" w:cs="Arial"/>
          <w:color w:val="1D2228"/>
          <w:sz w:val="24"/>
          <w:szCs w:val="24"/>
          <w:lang w:eastAsia="el-GR"/>
        </w:rPr>
        <w:t>Σιγά-σιγά από τις εκλογές και αφού πήρε την εντολή, βλέπουμε να αποκαλύπτεται ένα άλλο πρόσωπο της Νέας Δημοκρατίας, ένα πρόσωπο το οποίο δεν φαίνεται να έχει καμμία σχέση με αυτό που παρουσιάστηκε προεκλογικά, αλλά και τους πρώτους μήνες σε αυτή την Αίθουσα.</w:t>
      </w:r>
    </w:p>
    <w:p w:rsidR="007B1602" w:rsidRPr="007B1602" w:rsidRDefault="007B1602" w:rsidP="007B1602">
      <w:pPr>
        <w:spacing w:after="160" w:line="600" w:lineRule="auto"/>
        <w:ind w:firstLine="720"/>
        <w:contextualSpacing/>
        <w:jc w:val="both"/>
        <w:rPr>
          <w:rFonts w:ascii="Arial" w:hAnsi="Arial" w:cs="Arial"/>
          <w:color w:val="1D2228"/>
          <w:sz w:val="24"/>
          <w:szCs w:val="24"/>
          <w:lang w:eastAsia="el-GR"/>
        </w:rPr>
      </w:pPr>
      <w:r w:rsidRPr="007B1602">
        <w:rPr>
          <w:rFonts w:ascii="Arial" w:hAnsi="Arial" w:cs="Arial"/>
          <w:color w:val="1D2228"/>
          <w:sz w:val="24"/>
          <w:szCs w:val="24"/>
          <w:lang w:eastAsia="el-GR"/>
        </w:rPr>
        <w:t xml:space="preserve">Θα πω το παράδειγμα των μετακλητών. Για τους μετακλητούς υπαλλήλους είχαμε κάνει κριτική στον ΣΥΡΙΖΑ μαζί με τη Νέα Δημοκρατία. Κύριε Πρόεδρε, όπως ξέρετε, είχαμε αρχίσει κοινοβουλευτικό έλεγχο και από κοινού, γιατί, πραγματικά, είχε ξεφύγει από κάθε όριο η προηγούμενη κυβέρνηση. Και ενώ είχε ξεφύγει από κάθε όριο η προηγούμενη κυβέρνηση και μαζί ασκούσαμε την κριτική και υποσχεθήκατε προεκλογικά ότι θα κλείσετε αυτή τη «μαύρη» τρύπα για τη χώρα, θα σταματήσετε και θα φρενάρετε αυτό το κράτος των μετακλητών, έρχεστε στη συνέχεια και το κάνετε θεσμό. </w:t>
      </w:r>
      <w:r w:rsidRPr="007B1602">
        <w:rPr>
          <w:rFonts w:ascii="Arial" w:hAnsi="Arial" w:cs="Arial"/>
          <w:color w:val="1D2228"/>
          <w:sz w:val="24"/>
          <w:szCs w:val="24"/>
          <w:lang w:eastAsia="el-GR"/>
        </w:rPr>
        <w:lastRenderedPageBreak/>
        <w:t>Υπουργείο Μετακλητών το Μετανάστευσης, μετακλητοί παντού, διοικητές νέοι, ιστορίες. Μετρούσα τις προηγούμενες ώρες και έχασα το λογαριασμό. Έφτασα γύρω στα οκτακόσια νέα πρόσωπα-παίκτες μετακλητοί και άμισθοι σύμβουλοι, οι οποίοι πλέον μπορεί να είναι όχι υποχρεωτικής εκπαίδευσης, αλλά και χωρίς απολυτήριο δημοτικού. Υπάρχουν τέτοιες περιπτώσεις.</w:t>
      </w:r>
    </w:p>
    <w:p w:rsidR="007B1602" w:rsidRPr="007B1602" w:rsidRDefault="007B1602" w:rsidP="007B1602">
      <w:pPr>
        <w:spacing w:after="160" w:line="600" w:lineRule="auto"/>
        <w:ind w:firstLine="720"/>
        <w:contextualSpacing/>
        <w:jc w:val="both"/>
        <w:rPr>
          <w:rFonts w:ascii="Arial" w:hAnsi="Arial" w:cs="Arial"/>
          <w:color w:val="1D2228"/>
          <w:sz w:val="24"/>
          <w:szCs w:val="24"/>
          <w:lang w:eastAsia="el-GR"/>
        </w:rPr>
      </w:pPr>
      <w:r w:rsidRPr="007B1602">
        <w:rPr>
          <w:rFonts w:ascii="Arial" w:hAnsi="Arial" w:cs="Arial"/>
          <w:color w:val="1D2228"/>
          <w:sz w:val="24"/>
          <w:szCs w:val="24"/>
          <w:lang w:eastAsia="el-GR"/>
        </w:rPr>
        <w:t xml:space="preserve">Έχουμε, λοιπόν, ένα άλλο πρόσωπο εντελώς διαφορετικό στην πράξη. Ήρθατε εδώ τις πρώτες μέρες με μια τροπολογία και μας είπατε ότι δεν πρέπει στις ανεξάρτητες αρχές να μπαίνουν κομματικά στελέχη και κακώς τοποθετήθηκε η κ. Θάνου στην ανεξάρτητη αρχή που νομίζω ότι ήταν η Επιτροπή Ανταγωνισμού. </w:t>
      </w:r>
    </w:p>
    <w:p w:rsidR="007B1602" w:rsidRPr="007B1602" w:rsidRDefault="007B1602" w:rsidP="007B1602">
      <w:pPr>
        <w:spacing w:after="160" w:line="600" w:lineRule="auto"/>
        <w:ind w:firstLine="720"/>
        <w:contextualSpacing/>
        <w:jc w:val="both"/>
        <w:rPr>
          <w:rFonts w:ascii="Arial" w:hAnsi="Arial" w:cs="Arial"/>
          <w:color w:val="1D2228"/>
          <w:sz w:val="24"/>
          <w:szCs w:val="24"/>
          <w:lang w:eastAsia="el-GR"/>
        </w:rPr>
      </w:pPr>
      <w:r w:rsidRPr="007B1602">
        <w:rPr>
          <w:rFonts w:ascii="Arial" w:hAnsi="Arial" w:cs="Arial"/>
          <w:color w:val="1D2228"/>
          <w:sz w:val="24"/>
          <w:szCs w:val="24"/>
          <w:lang w:eastAsia="el-GR"/>
        </w:rPr>
        <w:t>Είπαμε ναι, είναι ένα βήμα διότι εμείς θεσμοθετήσαμε τις ανεξάρτητες αρχές ως ένα σύστημα εξισορρόπησης της κεντρικής εξουσίας. Πράγματι προβλέψαμε ότι πρέπει να έχει συναίνεση των 4/5 και πάνω της Διάσκεψης των Προέδρων, αλλά να διασφαλίζεται ότι δεν έχει κομματική ταύτιση. Αυτό το αλλάξανε, βέβαια, στη συνέχεια με διάφορους τρόπους, όπως με αύξηση της σύνθεσης της Διάσκεψης των Προέδρων, κ.λπ., με τεχνάσματα και ήρθαμε και είπαμε: «Ναι, θα ψηφίσουμε την τροπολογία σας» και ψηφίστηκε η τροπολογία λόγω του ασυμβίβαστου αυτού, που είχε υπηρετήσει σε γραφείο Πρωθυπουργού κ.λπ..</w:t>
      </w:r>
    </w:p>
    <w:p w:rsidR="007B1602" w:rsidRPr="007B1602" w:rsidRDefault="007B1602" w:rsidP="007B1602">
      <w:pPr>
        <w:spacing w:after="160" w:line="600" w:lineRule="auto"/>
        <w:ind w:firstLine="720"/>
        <w:contextualSpacing/>
        <w:jc w:val="both"/>
        <w:rPr>
          <w:rFonts w:ascii="Arial" w:hAnsi="Arial" w:cs="Arial"/>
          <w:color w:val="1D2228"/>
          <w:sz w:val="24"/>
          <w:szCs w:val="24"/>
          <w:lang w:eastAsia="el-GR"/>
        </w:rPr>
      </w:pPr>
      <w:r w:rsidRPr="007B1602">
        <w:rPr>
          <w:rFonts w:ascii="Arial" w:hAnsi="Arial" w:cs="Arial"/>
          <w:color w:val="1D2228"/>
          <w:sz w:val="24"/>
          <w:szCs w:val="24"/>
          <w:lang w:eastAsia="el-GR"/>
        </w:rPr>
        <w:lastRenderedPageBreak/>
        <w:t>Και σήμερα, κύριε Πρόεδρε, φέρνουν στην Επιτροπή Θεσμών και Διαφάνειας την εισήγηση για τον Συνήγορο του Καταναλωτή, μια Ανεξάρτητη Αρχή. Για αυτή την ανεξάρτητη αρχή έφεραν τον αξιότιμο κ. Ζαγορίτη. Είναι καλός άνθρωπος, αλλά γραμματέας του κόμματος της Νέας Δημοκρατίας. Είναι καλός άνθρωπος αλλά κομματικό στέλεχος χρόνια. Νομίζω ότι δεν έχει άρει ποτέ την κομματική ιδιότητα. Είναι, επομένως, συνέπεια λόγων και έργων; Όπου το θέλουμε το κολλάμε το αυτί;</w:t>
      </w:r>
    </w:p>
    <w:p w:rsidR="007B1602" w:rsidRPr="007B1602" w:rsidRDefault="007B1602" w:rsidP="007B1602">
      <w:pPr>
        <w:spacing w:after="160" w:line="600" w:lineRule="auto"/>
        <w:ind w:firstLine="720"/>
        <w:contextualSpacing/>
        <w:jc w:val="center"/>
        <w:rPr>
          <w:rFonts w:ascii="Arial" w:hAnsi="Arial" w:cs="Arial"/>
          <w:color w:val="1D2228"/>
          <w:sz w:val="24"/>
          <w:szCs w:val="24"/>
          <w:lang w:eastAsia="el-GR"/>
        </w:rPr>
      </w:pPr>
      <w:r w:rsidRPr="007B1602">
        <w:rPr>
          <w:rFonts w:ascii="Arial" w:hAnsi="Arial" w:cs="Arial"/>
          <w:color w:val="1D2228"/>
          <w:sz w:val="24"/>
          <w:szCs w:val="24"/>
          <w:lang w:eastAsia="el-GR"/>
        </w:rPr>
        <w:t>(Θόρυβος από την πτέρυγα της Νέας Δημοκρατίας)</w:t>
      </w:r>
    </w:p>
    <w:p w:rsidR="007B1602" w:rsidRPr="007B1602" w:rsidRDefault="007B1602" w:rsidP="007B1602">
      <w:pPr>
        <w:spacing w:after="160" w:line="600" w:lineRule="auto"/>
        <w:ind w:firstLine="720"/>
        <w:contextualSpacing/>
        <w:jc w:val="both"/>
        <w:rPr>
          <w:rFonts w:ascii="Arial" w:hAnsi="Arial" w:cs="Arial"/>
          <w:color w:val="1D2228"/>
          <w:sz w:val="24"/>
          <w:szCs w:val="24"/>
          <w:lang w:eastAsia="el-GR"/>
        </w:rPr>
      </w:pPr>
      <w:r w:rsidRPr="007B1602">
        <w:rPr>
          <w:rFonts w:ascii="Arial" w:hAnsi="Arial" w:cs="Arial"/>
          <w:color w:val="1D2228"/>
          <w:sz w:val="24"/>
          <w:szCs w:val="24"/>
          <w:lang w:eastAsia="el-GR"/>
        </w:rPr>
        <w:t xml:space="preserve">Κοιτάξτε, όπως έχω πει και άλλη φορά, ο Θραψανιώτης, δηλαδή ο αγγειοπλάστης  -Θράψανο λέγεται το χωριό των αγγειοπλαστών στην Κρήτη- κολλάει το πρώτο αυτί σε όποιο σημείο επιλέξει. Το δεύτερο αυτί, όμως, θα πρέπει να μπει απέναντι, αντιδιαμετρικά, δεν μπορεί να κολλήσει όπου θέλει το δεύτερο αυτί. </w:t>
      </w:r>
    </w:p>
    <w:p w:rsidR="007B1602" w:rsidRPr="007B1602" w:rsidRDefault="007B1602" w:rsidP="007B1602">
      <w:pPr>
        <w:spacing w:after="160" w:line="600" w:lineRule="auto"/>
        <w:ind w:firstLine="720"/>
        <w:contextualSpacing/>
        <w:jc w:val="both"/>
        <w:rPr>
          <w:rFonts w:ascii="Arial" w:hAnsi="Arial" w:cs="Arial"/>
          <w:color w:val="1D2228"/>
          <w:sz w:val="24"/>
          <w:szCs w:val="24"/>
          <w:lang w:eastAsia="el-GR"/>
        </w:rPr>
      </w:pPr>
      <w:r w:rsidRPr="007B1602">
        <w:rPr>
          <w:rFonts w:ascii="Arial" w:hAnsi="Arial" w:cs="Arial"/>
          <w:color w:val="1D2228"/>
          <w:sz w:val="24"/>
          <w:szCs w:val="24"/>
          <w:lang w:eastAsia="el-GR"/>
        </w:rPr>
        <w:t>Άρα, σήμερα αποδείξατε ότι ήταν πρόσχημα μόνο εκείνη η τροπολογία που φέρατε εδώ για το κομματικό ασυμβίβαστο και γι’ αυτό δεν είχατε αποδεχτεί και τη δική μας συμπληρωματική διάταξη που καταθέσαμε τότε, να μην υπάρχει δυνατότητα διορισμού κάποιου σε καμμία ανεξάρτητη αρχή, όταν έχει διατελέσει κομματικό στέλεχος. Λυπάμαι πάρα πολύ γι’ αυτή την εξέλιξη, η οποία είναι δείγμα ακριβώς αυτής της διπλοπροσωπίας και της διγλωσσίας της Νέας Δημοκρατίας.</w:t>
      </w:r>
    </w:p>
    <w:p w:rsidR="007B1602" w:rsidRPr="007B1602" w:rsidRDefault="007B1602" w:rsidP="007B1602">
      <w:pPr>
        <w:spacing w:after="160" w:line="600" w:lineRule="auto"/>
        <w:ind w:firstLine="720"/>
        <w:jc w:val="center"/>
        <w:rPr>
          <w:rFonts w:ascii="Arial" w:hAnsi="Arial" w:cs="Arial"/>
          <w:color w:val="1D2228"/>
          <w:sz w:val="24"/>
          <w:szCs w:val="24"/>
          <w:lang w:eastAsia="el-GR"/>
        </w:rPr>
      </w:pPr>
      <w:r w:rsidRPr="007B1602">
        <w:rPr>
          <w:rFonts w:ascii="Arial" w:hAnsi="Arial" w:cs="Arial"/>
          <w:color w:val="1D2228"/>
          <w:sz w:val="24"/>
          <w:szCs w:val="24"/>
          <w:lang w:eastAsia="el-GR"/>
        </w:rPr>
        <w:lastRenderedPageBreak/>
        <w:t>(Θόρυβος από την πτέρυγα της Νέας Δημοκρατίας)</w:t>
      </w:r>
    </w:p>
    <w:p w:rsidR="007B1602" w:rsidRPr="007B1602" w:rsidRDefault="007B1602" w:rsidP="007B1602">
      <w:pPr>
        <w:spacing w:after="160" w:line="600" w:lineRule="auto"/>
        <w:ind w:firstLine="720"/>
        <w:contextualSpacing/>
        <w:jc w:val="both"/>
        <w:rPr>
          <w:rFonts w:ascii="Arial" w:hAnsi="Arial" w:cs="Arial"/>
          <w:color w:val="1D2228"/>
          <w:sz w:val="24"/>
          <w:szCs w:val="24"/>
          <w:lang w:eastAsia="el-GR"/>
        </w:rPr>
      </w:pPr>
      <w:r w:rsidRPr="007B1602">
        <w:rPr>
          <w:rFonts w:ascii="Arial" w:hAnsi="Arial" w:cs="Arial"/>
          <w:color w:val="1D2228"/>
          <w:sz w:val="24"/>
          <w:szCs w:val="24"/>
          <w:lang w:eastAsia="el-GR"/>
        </w:rPr>
        <w:t xml:space="preserve">Θέλετε να πάμε και στην ουσία; Παιδιά, ο κανονισμός της Ευρωπαϊκής Ένωσης 751 για τους κανόνες σε σχέση με την επιβολή χρεώσεων από τις τράπεζες έπρεπε να εφαρμόζεται στην Ελλάδα από το 2016. Ο κανονισμός είναι του 2015. Δεν εφαρμόζεται. Μου έλεγε τότε επί τρεις μήνες ο Τσακαλώτος ότι είναι αρμοδιότητα του κ. Σταθάκη. Εγώ έκανα ερώτηση στον κ. Τσακαλώτο και ο  κ. Κωνσταντινόπουλος στον κ. Σταθάκη, κάποια στιγμή τους στριμώξαμε, τους φέραμε εδώ. Και λένε «ναι, αλλά ξέρετε αυτό είναι και στην ευθύνη της Ένωσης Ελληνικών Τραπεζών και είναι και στην ευθύνη του Συνηγόρου του Καταναλωτή και του έτσι και του αλλιώς». </w:t>
      </w:r>
    </w:p>
    <w:p w:rsidR="007B1602" w:rsidRPr="007B1602" w:rsidRDefault="007B1602" w:rsidP="007B1602">
      <w:pPr>
        <w:spacing w:after="160" w:line="600" w:lineRule="auto"/>
        <w:ind w:firstLine="720"/>
        <w:contextualSpacing/>
        <w:jc w:val="both"/>
        <w:rPr>
          <w:rFonts w:ascii="Arial" w:hAnsi="Arial" w:cs="Arial"/>
          <w:color w:val="1D2228"/>
          <w:sz w:val="24"/>
          <w:szCs w:val="24"/>
          <w:lang w:eastAsia="el-GR"/>
        </w:rPr>
      </w:pPr>
      <w:r w:rsidRPr="007B1602">
        <w:rPr>
          <w:rFonts w:ascii="Arial" w:hAnsi="Arial" w:cs="Arial"/>
          <w:color w:val="1D2228"/>
          <w:sz w:val="24"/>
          <w:szCs w:val="24"/>
          <w:lang w:eastAsia="el-GR"/>
        </w:rPr>
        <w:t xml:space="preserve">Για τις καταχρηστικές πρακτικές –αν θέλετε επί της ουσίας να μιλήσουμε- που εφαρμόζονται όλο αυτό το διάστημα από τις τράπεζες χωρίς καμμία αιδώ, χωρίς καμμιά ντροπή η Ένωση Ελληνικών Τραπεζών έρχεται να απαντήσει με αυτό το έγγραφο σε ερώτηση που καταθέτουμε. Η Ένωση Ελληνικών Τραπεζών απαντά. Τα Υπουργεία κάνουν την πάπια, και το Ανάπτυξης και το Οικονομικών. Πότε-πότε ο Σταϊκούρας λέει  για τις ρυθμίσεις ότι δεν ακούνε οι τράπεζες. Άλλοι λένε ότι συνομιλούμε, κάνουμε παραινέσεις, δείχνουμε. Η καθαρή αλήθεια είναι το έγγραφο της Ένωσης Ελληνικών Τραπεζών. </w:t>
      </w:r>
    </w:p>
    <w:p w:rsidR="007B1602" w:rsidRPr="007B1602" w:rsidRDefault="007B1602" w:rsidP="007B1602">
      <w:pPr>
        <w:spacing w:after="160" w:line="600" w:lineRule="auto"/>
        <w:ind w:firstLine="720"/>
        <w:contextualSpacing/>
        <w:jc w:val="both"/>
        <w:rPr>
          <w:rFonts w:ascii="Arial" w:hAnsi="Arial" w:cs="Arial"/>
          <w:color w:val="1D2228"/>
          <w:sz w:val="24"/>
          <w:szCs w:val="24"/>
          <w:lang w:eastAsia="el-GR"/>
        </w:rPr>
      </w:pPr>
      <w:r w:rsidRPr="007B1602">
        <w:rPr>
          <w:rFonts w:ascii="Arial" w:hAnsi="Arial" w:cs="Arial"/>
          <w:color w:val="1D2228"/>
          <w:sz w:val="24"/>
          <w:szCs w:val="24"/>
          <w:lang w:eastAsia="el-GR"/>
        </w:rPr>
        <w:t xml:space="preserve">Τι λέει, λοιπόν, το έγγραφο της Ένωσης Ελληνικών Τραπεζών, σαν να μην υπάρχει κυβέρνηση; Λέει ότι από τη σύγκριση των συγκεκριμένων </w:t>
      </w:r>
      <w:r w:rsidRPr="007B1602">
        <w:rPr>
          <w:rFonts w:ascii="Arial" w:hAnsi="Arial" w:cs="Arial"/>
          <w:color w:val="1D2228"/>
          <w:sz w:val="24"/>
          <w:szCs w:val="24"/>
          <w:lang w:eastAsia="el-GR"/>
        </w:rPr>
        <w:lastRenderedPageBreak/>
        <w:t xml:space="preserve">τιμολογίων, τα αντίστοιχα των ελληνικών τραπεζών προκύπτει αβίαστα το γεγονός ότι τα τιμολόγια των ελληνικών τραπεζών είναι χαμηλότερα των ευρωπαϊκών. </w:t>
      </w:r>
    </w:p>
    <w:p w:rsidR="007B1602" w:rsidRPr="007B1602" w:rsidRDefault="007B1602" w:rsidP="007B1602">
      <w:pPr>
        <w:spacing w:after="160" w:line="600" w:lineRule="auto"/>
        <w:ind w:firstLine="720"/>
        <w:contextualSpacing/>
        <w:jc w:val="both"/>
        <w:rPr>
          <w:rFonts w:ascii="Arial" w:hAnsi="Arial" w:cs="Arial"/>
          <w:color w:val="1D2228"/>
          <w:sz w:val="24"/>
          <w:szCs w:val="24"/>
          <w:lang w:eastAsia="el-GR"/>
        </w:rPr>
      </w:pPr>
      <w:r w:rsidRPr="007B1602">
        <w:rPr>
          <w:rFonts w:ascii="Arial" w:hAnsi="Arial" w:cs="Arial"/>
          <w:color w:val="1D2228"/>
          <w:sz w:val="24"/>
          <w:szCs w:val="24"/>
          <w:lang w:eastAsia="el-GR"/>
        </w:rPr>
        <w:t xml:space="preserve">Ακούστε τι λέει: Με βάση ποια σύγκριση; «Ότι οι χρεώσεις στις ελληνικές τράπεζες είναι το 16% του λειτουργικό κόστος, ενώ στην Ευρώπη είναι το 33%, χωρίς να μας πει, βέβαια, πόσο είναι το λειτουργικό κόστος στην Ελλάδα και πόσο είναι στην Ευρώπη και εάν στην Ελλάδα είναι αυξημένο, άρα οι χρεώσεις είναι ένα πολύ χαμηλό ποσοστό του λειτουργικού κόστους. </w:t>
      </w:r>
    </w:p>
    <w:p w:rsidR="007B1602" w:rsidRPr="007B1602" w:rsidRDefault="007B1602" w:rsidP="007B1602">
      <w:pPr>
        <w:spacing w:after="160" w:line="600" w:lineRule="auto"/>
        <w:ind w:firstLine="720"/>
        <w:contextualSpacing/>
        <w:jc w:val="both"/>
        <w:rPr>
          <w:rFonts w:ascii="Arial" w:hAnsi="Arial" w:cs="Arial"/>
          <w:color w:val="1D2228"/>
          <w:sz w:val="24"/>
          <w:szCs w:val="24"/>
          <w:lang w:eastAsia="el-GR"/>
        </w:rPr>
      </w:pPr>
      <w:r w:rsidRPr="007B1602">
        <w:rPr>
          <w:rFonts w:ascii="Arial" w:hAnsi="Arial" w:cs="Arial"/>
          <w:color w:val="1D2228"/>
          <w:sz w:val="24"/>
          <w:szCs w:val="24"/>
          <w:lang w:eastAsia="el-GR"/>
        </w:rPr>
        <w:t>Μα, δεν μας ενδιαφέρει εμάς τι ποσοστό είναι σε σχέση με το λειτουργικό κόστος, κύριοι της Ένωσης Ελληνικών Τραπεζών, κ. Χαρούλα Απαλαγάκη, και κ. Ραδέε, που το υπογράφετε, αλλά μας ενδιαφέρει στην τσέπη των Ελλήνων. και, δυστυχώς, η επιβάρυνση είναι τεράστια.</w:t>
      </w:r>
    </w:p>
    <w:p w:rsidR="007B1602" w:rsidRPr="007B1602" w:rsidRDefault="007B1602" w:rsidP="007B1602">
      <w:pPr>
        <w:spacing w:after="160" w:line="600" w:lineRule="auto"/>
        <w:ind w:firstLine="720"/>
        <w:contextualSpacing/>
        <w:jc w:val="both"/>
        <w:rPr>
          <w:rFonts w:ascii="Arial" w:hAnsi="Arial" w:cs="Arial"/>
          <w:color w:val="1D2228"/>
          <w:sz w:val="24"/>
          <w:szCs w:val="24"/>
          <w:lang w:eastAsia="el-GR"/>
        </w:rPr>
      </w:pPr>
      <w:r w:rsidRPr="007B1602">
        <w:rPr>
          <w:rFonts w:ascii="Arial" w:hAnsi="Arial" w:cs="Arial"/>
          <w:color w:val="1D2228"/>
          <w:sz w:val="24"/>
          <w:szCs w:val="24"/>
          <w:lang w:eastAsia="el-GR"/>
        </w:rPr>
        <w:t>Είναι πολλά τα θέματα που μπορώ να πω και να αναφέρω. Άλλο πρόσωπο δείξατε άλλο εντελώς μας δείχνετε τώρα.</w:t>
      </w:r>
    </w:p>
    <w:p w:rsidR="007B1602" w:rsidRPr="007B1602" w:rsidRDefault="007B1602" w:rsidP="007B1602">
      <w:pPr>
        <w:spacing w:after="160" w:line="600" w:lineRule="auto"/>
        <w:ind w:firstLine="720"/>
        <w:contextualSpacing/>
        <w:jc w:val="both"/>
        <w:rPr>
          <w:rFonts w:ascii="Arial" w:hAnsi="Arial" w:cs="Arial"/>
          <w:color w:val="1D2228"/>
          <w:sz w:val="24"/>
          <w:szCs w:val="24"/>
          <w:lang w:eastAsia="el-GR"/>
        </w:rPr>
      </w:pPr>
      <w:r w:rsidRPr="007B1602">
        <w:rPr>
          <w:rFonts w:ascii="Arial" w:hAnsi="Arial" w:cs="Arial"/>
          <w:color w:val="1D2228"/>
          <w:sz w:val="24"/>
          <w:szCs w:val="24"/>
          <w:lang w:eastAsia="el-GR"/>
        </w:rPr>
        <w:t xml:space="preserve">Έρχεται η πανδημία η οποία δεν αφορά μόνο τη χώρα μας, αφορά όλη την Ευρώπη, αφορά όλον τον κόσμο. Το σύστημα παγκοσμίως έδειξε μια αδράνεια και μια διστακτικότητα να πάρει μέτρα και αποφάσεις. Ήδη από τις αρχές του Γενάρη γινότανε χαμός. Εκεί, στον Παγκόσμιο Οργανισμό Εμπορίου παίχτηκε το παιχνίδι, πιέσεις μην τυχόν και ταρακουνηθεί η οικονομία, μη </w:t>
      </w:r>
      <w:r w:rsidRPr="007B1602">
        <w:rPr>
          <w:rFonts w:ascii="Arial" w:hAnsi="Arial" w:cs="Arial"/>
          <w:color w:val="1D2228"/>
          <w:sz w:val="24"/>
          <w:szCs w:val="24"/>
          <w:lang w:eastAsia="el-GR"/>
        </w:rPr>
        <w:lastRenderedPageBreak/>
        <w:t xml:space="preserve">βγάλετε καμμία ανακοίνωση, οδηγία τη μια μέρα, την άλλη μέρα την έπαιρναν πίσω. </w:t>
      </w:r>
    </w:p>
    <w:p w:rsidR="007B1602" w:rsidRPr="007B1602" w:rsidRDefault="007B1602" w:rsidP="007B1602">
      <w:pPr>
        <w:spacing w:after="160" w:line="600" w:lineRule="auto"/>
        <w:ind w:firstLine="720"/>
        <w:contextualSpacing/>
        <w:jc w:val="both"/>
        <w:rPr>
          <w:rFonts w:ascii="Arial" w:hAnsi="Arial" w:cs="Arial"/>
          <w:color w:val="1D2228"/>
          <w:sz w:val="24"/>
          <w:szCs w:val="24"/>
          <w:lang w:eastAsia="el-GR"/>
        </w:rPr>
      </w:pPr>
      <w:r w:rsidRPr="007B1602">
        <w:rPr>
          <w:rFonts w:ascii="Arial" w:hAnsi="Arial" w:cs="Arial"/>
          <w:color w:val="1D2228"/>
          <w:sz w:val="24"/>
          <w:szCs w:val="24"/>
          <w:lang w:eastAsia="el-GR"/>
        </w:rPr>
        <w:t>Στις 22 Ιανουαρίου καταθέτω με τον συνάδελφό τον κ. Πουλά την πρώτη κοινοβουλευτική παρέμβαση σε πανευρωπαϊκό επίπεδο –δεν ξέρω μήπως ήταν ευρύτερη-, στην οποία τι λέγαμε τότε; Λέγαμε ότι είναι εννέα θάνατοι παγκοσμίως αλλά έρχεται τσουνάμι. Και έρχεται τσουνάμι ,γιατί τα στοιχεία είναι αυτά και αυτά και αυτά και ο Παγκόσμιος Οργανισμός Υγείας ενώ τα είχε επεξεργαστεί, δεν τολμά να προχωρήσει στις αναγκαίες συστάσεις. Η Κίνα παίζει το παιχνίδι της.</w:t>
      </w:r>
    </w:p>
    <w:p w:rsidR="007B1602" w:rsidRPr="007B1602" w:rsidRDefault="007B1602" w:rsidP="007B1602">
      <w:pPr>
        <w:spacing w:after="160" w:line="600" w:lineRule="auto"/>
        <w:ind w:firstLine="720"/>
        <w:contextualSpacing/>
        <w:jc w:val="both"/>
        <w:rPr>
          <w:rFonts w:ascii="Arial" w:hAnsi="Arial" w:cs="Arial"/>
          <w:color w:val="1D2228"/>
          <w:sz w:val="24"/>
          <w:szCs w:val="24"/>
          <w:lang w:eastAsia="el-GR"/>
        </w:rPr>
      </w:pPr>
      <w:r w:rsidRPr="007B1602">
        <w:rPr>
          <w:rFonts w:ascii="Arial" w:hAnsi="Arial" w:cs="Arial"/>
          <w:color w:val="1D2228"/>
          <w:sz w:val="24"/>
          <w:szCs w:val="24"/>
          <w:lang w:eastAsia="el-GR"/>
        </w:rPr>
        <w:t xml:space="preserve">Προσέξτε, η Ελλάδα δεν ήταν αυτή τη φορά αδρανής σε σχέση με τις άλλες χώρες, διότι εκδηλώθηκε στις άλλες χώρες, είδαμε τα αρνητικά αποτελέσματα και, πράγματι, γρήγορα οι επιστήμονες μας εισηγήθηκαν τα αναγκαία μετρά τα οποία τήρησαν οι Έλληνες. Στηρίξαμε τα μέτρα, με ελάχιστες εξαιρέσεις. Όλα τα κόμματα στήριξαν τα μέτρα. Γιατί; Γιατί, πραγματικά, ήταν αποτέλεσμα μιας επεξεργασίας επιστημονικής. </w:t>
      </w:r>
    </w:p>
    <w:p w:rsidR="007B1602" w:rsidRPr="007B1602" w:rsidRDefault="007B1602" w:rsidP="007B1602">
      <w:pPr>
        <w:spacing w:after="160" w:line="600" w:lineRule="auto"/>
        <w:ind w:firstLine="720"/>
        <w:contextualSpacing/>
        <w:jc w:val="both"/>
        <w:rPr>
          <w:rFonts w:ascii="Arial" w:hAnsi="Arial" w:cs="Arial"/>
          <w:color w:val="1D2228"/>
          <w:sz w:val="24"/>
          <w:szCs w:val="24"/>
          <w:lang w:eastAsia="el-GR"/>
        </w:rPr>
      </w:pPr>
      <w:r w:rsidRPr="007B1602">
        <w:rPr>
          <w:rFonts w:ascii="Arial" w:hAnsi="Arial" w:cs="Arial"/>
          <w:color w:val="1D2228"/>
          <w:sz w:val="24"/>
          <w:szCs w:val="24"/>
          <w:lang w:eastAsia="el-GR"/>
        </w:rPr>
        <w:t xml:space="preserve">Αυτό, λοιπόν, δίνει σήμερα στην Κυβέρνηση το δικαίωμα να λέει συνεχώς, μόλις κάνουμε κριτική για τα υπόλοιπα: «Μα, δεν τα κατάφερα στα μέτρα»;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Στα μέτρα τα κατάφερε, λέει, καλά. Στα άλλα φταίνε οι Υπουργοί και κάτω, όπως ειπώθηκε προηγουμένως, και κάποιοι τρίτοι παράγοντες.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 xml:space="preserve">Κοιτάξτε, τα πράγματα είναι πάρα πολύ σοβαρά και το μέγεθος της ύφεσης -που θα υπάρξει, ντε και καλά, ύφεση- δεν εξαρτάται μόνο από τις άλλες χώρες, δεν εξαρτάται μόνο από τη γενικότερη κίνηση της οικονομίας αλλά και το τι θα κάνουμε εμείς, για να είναι μικρότερη η ύφεση στον τόπο μας. Άρα, εξαρτάται απόλυτα από τα μέτρα ενεργοποίησης της οικονομίας.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Η οικονομία δεν επανεκκινεί και δεν ενεργοποιείται με διαταγές, όπως έκλεισε. Αυτό ήταν σχετικά εύκολο. Καθολική εφαρμογή κάποιων αποφάσεων σε όλη την Ελλάδα, κλείσαμε, εντάξει. Η έναρξη είναι το πρόβλημα. Η επανέναρξη, λοιπόν, απαιτεί ενεργοποίηση θέσεων εργασίας, απαιτεί συγκεκριμένες προϋποθέσεις για τους επαγγελματίες, τις επιχειρήσεις, που έχουν να κάνουν με τα φορολογικά, που έχουν να κάνουν με τις υποχρεώσεις τους, που έχουν να κάνουν με το αντικείμενο το οικονομικό, γιατί πρέπει να υπάρχει αντικείμενο.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Έτσι, λοιπόν, εμείς ως Κίνημα Αλλαγής επιλέξαμε τον δύσκολο δρόμο των προτάσεων. Και βέβαια, «κουφαίνομαι», όταν ακούω 24 δις, τεράστιο ποσό, 26 οι άλλοι. Έχουν προταθεί 24 και 26 δις, δηλαδή 50 δις. Και εμείς, ρε παιδιά, με λιγότερα, με 4 δις, έχουμε κάνει τρεις συγκεκριμένες προτάσεις, που τις βλέπω πιο αποτελεσματικές. Μήπως κάτι άλλο έχετε στο μυαλό σας όλοι; Μήπως κάτι άλλο σκέφτεστε;</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Για πάμε να δούμε τα μέτρα ένα-ένα.</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Θα πάρω και το χρόνο της δευτεροομιλίας μου, κύριε Πρόεδρε. Θα εξαντλήσω τον χρόνο μου.</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Σας προτείναμε ένα πρόγραμμα για την επιδότηση της εργασίας. Κι επειδή πολλές φορές ακούγεται «μα, υιοθετεί η Κυβέρνηση προτάσεις κ.λπ.;» να πω ότι υιοθετεί μόνο τον τίτλο. Υιοθετήσατε τον τίτλο επιδότηση εργασίας καλό αυτό. Υιοθετήσατε τον τίτλο πρόγραμμα εσωτερικού τουρισμού για όλους καλό και αυτό. Αλλά δεν υιοθετείτε το περιεχόμενο κι αυτό είναι το λάθος σας.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Διότι λέμε: Πρόγραμμα για ένα εκατομμύριο εργαζόμενους, πληρωμή 40% του μισθολογικού κόστους συμπεριλαμβανομένων και των ασφαλιστικών εισφορών για έξι μήνες, ένα καθολικό πρόγραμμα για τον τομέα του τουρισμού και όλες τις επιχειρήσεις που κινούνται γύρω από αυτόν, για τον πρωτογενή τομέα, για τη μεταποίηση, για τους επαγγελματίες, για τις δραστηριότητες που κινούνται αυτή την περίοδο. Και αντί αυτού, κάνετε κάτι τεχνάσματα: Κάνετε συνδυασμό ημιαπασχόλησης με εκ περιτροπής εργασία και να μπορεί να υπάρχει και αναίρεση και να μπορεί να κάτσει στον καναπέ και να μπορεί ταυτόχρονα να δουλεύει και στο εργοστάσιο, αλλά να μένουν και μερικές ώρες για τηλεργασία. Όλα αυτά δεν βγάζουν πέρα. Είναι ανερμάτιστες πρωτοβουλίες, επιμέρους και αποσπασματικά προγράμματα. Δεν έχουν μία ολοκληρωμένη αντίληψη, για να προχωρήσουν τα πράγματα μπροστά.</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Αυτό το πρόγραμμα, λοιπόν, για το ένα εκατομμύριο εργαζόμενους είναι ύψους 2,4 δις -νομίζω- συνολικά, σε όλη του την εξέλιξη, με 1,5 δις από το «</w:t>
      </w:r>
      <w:r w:rsidRPr="007B1602">
        <w:rPr>
          <w:rFonts w:ascii="Arial" w:hAnsi="Arial"/>
          <w:sz w:val="24"/>
          <w:szCs w:val="24"/>
          <w:lang w:val="en-US" w:eastAsia="el-GR"/>
        </w:rPr>
        <w:t>SURE</w:t>
      </w:r>
      <w:r w:rsidRPr="007B1602">
        <w:rPr>
          <w:rFonts w:ascii="Arial" w:hAnsi="Arial"/>
          <w:sz w:val="24"/>
          <w:szCs w:val="24"/>
          <w:lang w:eastAsia="el-GR"/>
        </w:rPr>
        <w:t xml:space="preserve">» που έχει ήδη εγκριθεί και με τα χρήματα από το κοινωνικό Ταμείο.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Πρόγραμμα εσωτερικού τουρισμού. Λέμε ότι, για να δημιουργηθεί η κρίσιμη μάζα για την οικονομική δραστηριότητα των τουριστικών επιχειρήσεων, θα πρέπει ο εσωτερικός τουρισμός να έχει τουλάχιστον ένα πρόγραμμα πολύ δυναμικό, που να διασφαλίσει αυτή την κρίσιμη μάζα. Εκτός από αυτούς που θα πάνε μόνοι τους, θα πρέπει εμείς να διασφαλίσουμε ότι θα πάνε τρία εκατομμύρια Έλληνες. Και λέμε ότι ένα ευρύ πρόγραμμα τουρισμού για όλους, για τρία εκατομμύρια Έλληνες, τρία εκατομμύρια πολίτες της χώρας μας, με πέντε μέρες διανυκτέρευση είναι δεκαπέντε εκατομμύρια διανυκτερεύσεις, που χρειάζονται επτά εκατομμύρια ημερομίσθια για να λειτουργήσουν. Και προτείνουμε να αφορά αυτό το πρόγραμμα των τριών εκατομμυρίων ωφελούμενων ένα εκατομμύριο τετρακόσιες χιλιάδες εργαζόμενους του δημόσιου τομέα, του ιδιωτικού και ανέργους, να αφορά περίπου οκτακόσιες χιλιάδες συνταξιούχους, που καλύπτουν μία μεγάλη γκάμα που αδυνατούν με τη σύνταξη που έχουν να πάνε διακοπές, να αφορά τετρακόσιες χιλιάδες επαγγελματίες και αγρότες, διακόσιες χιλιάδες νέους, φοιτητές, αυτούς που θα δώσουν πανελλήνιες και πρέπει να πάνε μετά διακοπές και, βεβαίως, διακόσιες χιλιάδες δικαιούχους του ΚΕΑ, δηλαδή του κοινωνικού επιδόματος </w:t>
      </w:r>
      <w:r w:rsidRPr="007B1602">
        <w:rPr>
          <w:rFonts w:ascii="Arial" w:hAnsi="Arial"/>
          <w:sz w:val="24"/>
          <w:szCs w:val="24"/>
          <w:lang w:eastAsia="el-GR"/>
        </w:rPr>
        <w:lastRenderedPageBreak/>
        <w:t>αλληλεγγύης ή του ελάχιστου εγγυημένου εισοδήματος ή όπως αλλιώς μετονομάστηκε. Αυτή η γκάμα των ανθρώπων μπορεί να δημιουργήσει την κινητήριο δύναμη, ούτως ώστε ό,τι έρθει απέξω και προστεθεί, να χτίσει μαζί με αυτό την ελάχιστη οικονομική δραστηριότητα, το ελάχιστο οικονομικό αντικείμενο που έχει ανάγκη ο τουρισμός μας φέτος, για να λειτουργήσει.</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Να πω ότι εκτός από τις πέντε διανυκτερεύσεις και την ημιδιατροφή προτείνουμε για πρώτη φορά να γίνει ουσιαστική ενίσχυση των μετακινήσεων με 250 ευρώ ανά άτομο, που σημαίνει για τα 3 εκατομμύρια, 750 εκατομμύρια συνολικά.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Εκ πρώτης όψεως φαίνονται πολλά. Δεν είναι πολλά. Είναι λίγα, γιατί δημιουργούν μεγάλο κύκλο εργασιών. Τα 750 εκατομμύρια δημιουργούν κύκλο εργασιών και στο στενό τομέα που έχει να κάνει με τα δωμάτια, με τα διαμερίσματα, με τα ξενοδοχεία αλλά και στον ευρύτερο τομέα που δραστηριοποιείται γύρω από τον τουρισμό.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Αυτό θα φέρει ένα αποτέλεσμα και με έσοδα, αλλά, κυρίως, δεν θα χρειαστεί να δοθούν επιδόματα ανεργίας και επιδόματα επιβίωσης για τους εργαζόμενους σε αυτόν τον τομέα. Αυτό είναι το κλειδί της υπόθεσης.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Κλείνω λέγοντας για τον τομέα τον αγροτικό, όπου έχουμε προτείνει το 50% των επιδοτήσεων, που είναι δικά τους λεφτά, των αγροτών, αντί να ψάχνει </w:t>
      </w:r>
      <w:r w:rsidRPr="007B1602">
        <w:rPr>
          <w:rFonts w:ascii="Arial" w:hAnsi="Arial"/>
          <w:sz w:val="24"/>
          <w:szCs w:val="24"/>
          <w:lang w:eastAsia="el-GR"/>
        </w:rPr>
        <w:lastRenderedPageBreak/>
        <w:t>προγράμματα από δω και από εκεί, τα δικά τους λεφτά που θα πάρουν τον Οκτώβρη, να τα πάρουν τώρα το Μάη ή τον Ιούνη. Είναι 850 εκατομμύρια που μπορούν να δοθούν με ταμειακή διευκόλυνση του ΟΠΕΚΕΠΕ, μόνο με ένα αίτημα και ένα SMS που θα σταλεί. Μόνο με ένα SMS μπορούν να δοθούν 850 εκατομμύρια, να διασφαλιστεί η ρευστότητα στον αγροτικό τομέα.</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Παράλληλα, υπήρξε μία θετική απόφαση της Ευρώπης για επιστροφή 465 εκατομμυρίων από πρόστιμα που είχαν επιβληθεί το προηγούμενο διάστημα. Αυτά τα 465 εκατομμύρια μπορούν να είναι εγγυοδοσία, προκειμένου, πραγματικά, να υπάρξει ολοκληρωμένη ρευστότητα στην αγορά.</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Κλείνω, γιατί δεν έχω και πολύ χρόνο, παρ’ ότι ξεκίνησα στην αρχή πολύ αναλυτικά, για να πω για όλες τις προτάσεις…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b/>
          <w:bCs/>
          <w:sz w:val="24"/>
          <w:szCs w:val="24"/>
          <w:lang w:eastAsia="el-GR"/>
        </w:rPr>
        <w:t>ΠΡΟΕΔΡΕΥΩΝ (Οδυσσέας Κωνσταντινόπουλος):</w:t>
      </w:r>
      <w:r w:rsidRPr="007B1602">
        <w:rPr>
          <w:rFonts w:ascii="Arial" w:hAnsi="Arial"/>
          <w:sz w:val="24"/>
          <w:szCs w:val="24"/>
          <w:lang w:eastAsia="el-GR"/>
        </w:rPr>
        <w:t xml:space="preserve"> Έχετε τη δευτερολογία σας.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b/>
          <w:bCs/>
          <w:sz w:val="24"/>
          <w:szCs w:val="24"/>
          <w:lang w:eastAsia="el-GR"/>
        </w:rPr>
        <w:t>ΒΑΣΙΛΕΙΟΣ ΚΕΓΚΕΡΟΓΛΟΥ:</w:t>
      </w:r>
      <w:r w:rsidRPr="007B1602">
        <w:rPr>
          <w:rFonts w:ascii="Arial" w:hAnsi="Arial"/>
          <w:sz w:val="24"/>
          <w:szCs w:val="24"/>
          <w:lang w:eastAsia="el-GR"/>
        </w:rPr>
        <w:t xml:space="preserve"> Ολοκλήρωσα, κύριε Πρόεδρε, διότι δεν πρέπει να κουράσουμε και εσάς και τους εργαζόμενους.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Λέω ότι τα δύο-τρία προγράμματα τα οποία προτείναμε να λειτουργήσουν κατά προτεραιότητα σε συνδυασμό με τα φορολογικά μέτρα, δημιουργούν τις καλύτερες προϋποθέσεις για να επανεκκινήσει η οικονομία και </w:t>
      </w:r>
      <w:r w:rsidRPr="007B1602">
        <w:rPr>
          <w:rFonts w:ascii="Arial" w:hAnsi="Arial"/>
          <w:sz w:val="24"/>
          <w:szCs w:val="24"/>
          <w:lang w:eastAsia="el-GR"/>
        </w:rPr>
        <w:lastRenderedPageBreak/>
        <w:t xml:space="preserve">δεν είναι τόσου ύψους που ακούω, 24 δις ο ένας, 26 ο άλλος. Πού θα πάνε αυτά τα λεφτά;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Γιατί δεν πιάνουμε ένα-ένα τις πολιτικές και τα προγράμματα να δούμε; Φέτος γιατί να πληρώσει προκαταβολή σε ένα μήνα η πληττόμενη επιχείρηση, ο πληττόμενος επαγγελματίας, ο αγρότης, από τη στιγμή που έχει ζημιά; Γιατί να πληρώσει; Μηδέν προκαταβολή θα πρέπει φέτος να προβλεφθεί για τους πληττόμενους και 50% για τους μη πληττόμενους. Λέω μία απλή σκέψη.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Δεν είναι άδικο αλλά και αντισυνταγματικό ταυτόχρονα, να βάλουμε φέτος να πληρώσουν λέει τέλος επιτηδεύματος; Θα πληρώσουν οι επαγγελματίες και οι μικρές επιχειρήσεις τέλος επιτηδεύματος! Αφού δεν λειτουργούν, τι τέλος να πληρώσουν; Τέλος επιτηδεύματος! Μάλλον πρέπει να το ονομάσετε διαφορετικά.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Σε κάθε περίπτωση, οι προτεραιότητες που έχουμε δώσει με τις προτάσεις μας σε συνδυασμό με τα μέτρα φορολογικής ελάφρυνσης μπορούν να δημιουργήσουν πολύ καλές προϋποθέσεις για επανεκκίνηση της οικονομικής δραστηριότητας και των θέσεων εργασίας, ούτως ώστε να έχουμε τη λιγότερη ύφεση. Οι εργαζόμενοι, που είναι αυτοί που συνήθως πληρώνουν το μάρμαρο, έχουν επιλεγεί αυτή τη φορά να μην είναι αυτοί που αναγκαστικά θα πληρώσουν το μάρμαρο στο τέλος, αλλά εκ προοιμίου να διασφαλιστεί ότι θα το πληρώσουν! Γι’ αυτό συνδυάζεται και η ημιαπασχόληση με την εκ </w:t>
      </w:r>
      <w:r w:rsidRPr="007B1602">
        <w:rPr>
          <w:rFonts w:ascii="Arial" w:hAnsi="Arial"/>
          <w:sz w:val="24"/>
          <w:szCs w:val="24"/>
          <w:lang w:eastAsia="el-GR"/>
        </w:rPr>
        <w:lastRenderedPageBreak/>
        <w:t>περιτροπής, γι’ αυτό και όλα τα μέτρα με τις μαύρες τρύπες για τις εργασιακές σχέσεις που έχουν ανακοινωθεί από το Υπουργείο Εργασίας. Και, κυρίως, αυτό που έχει διαφανεί, είναι ότι δεν διασφαλίζεται η τήρηση των συλλογικών συμβάσεων εργασίας. Και, βέβαια, ούτε σκέψη αυτή την περίοδο να επεκτείνει αυτές που ισχύουν για το επόμενο διάστημα.</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Κύριε Πρόεδρε, ευχαριστώ πολύ για την ανοχή. Εμείς για το νομοσχέδιο έχουμε τοποθετηθεί αναλυτικά για τα άρθρα μέσω του ειδικού αγορητή μας, του Γιώργου Φραγγίδη.</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sz w:val="24"/>
          <w:szCs w:val="24"/>
          <w:lang w:eastAsia="el-GR"/>
        </w:rPr>
        <w:t xml:space="preserve">Λέμε ότι ναι, το νομοσχέδιο είναι </w:t>
      </w:r>
      <w:r w:rsidRPr="007B1602">
        <w:rPr>
          <w:rFonts w:ascii="Arial" w:hAnsi="Arial" w:cs="Arial"/>
          <w:color w:val="222222"/>
          <w:sz w:val="24"/>
          <w:szCs w:val="24"/>
          <w:shd w:val="clear" w:color="auto" w:fill="FFFFFF"/>
          <w:lang w:eastAsia="el-GR"/>
        </w:rPr>
        <w:t>μια προτεραιότητα που πρέπει να δει η χώρα. Αν ρωτούσαμε έναν πολίτη -και βγαίναμε έξω- σήμερα ή πολλούς πολίτες: «Έχουμε ένα τεράστιο πρόβλημα που έχει να κάνει με την οικονομία. Βασικός τομέας στην οικονομία είναι ο τουρισμός. Τι θα έλεγες ότι πρέπει να κάνουμε;», σίγουρα από τους εκατό, δεν θα υπήρχε κανείς να σου πει για τον καταδυτικό τουρισμό. Θα σου έλεγαν «να φέρουμε κόσμο», θα σου έλεγαν «να διαφημίσουμε», θα σου έλεγαν «να βάλουμε εμβόλια, για να δείξουμε ότι η Ελλάδα είναι ασφαλής χώρα για να έρθουν», αλλά για τον καταδυτικό δεν θα σου έλεγε κανένας! Αυτό δεν σημαίνει ότι δεν χρειάζεται, αλλά εδώ πρόκειται περί μιας κατάστασης τρέλας, διότι την περίοδο που πρέπει να βάλεις τις προτεραιότητες, εδώ δεν βάζουμε προτεραιότητες, βάζουμε άλλα πράγματα.</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Ευχαριστώ, κύριε Πρόεδρε.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
          <w:sz w:val="24"/>
          <w:szCs w:val="24"/>
          <w:lang w:eastAsia="el-GR"/>
        </w:rPr>
        <w:lastRenderedPageBreak/>
        <w:t xml:space="preserve">ΠΡΟΕΔΡΕΥΩΝ (Οδυσσέας Κωνσταντινόπουλος): </w:t>
      </w:r>
      <w:r w:rsidRPr="007B1602">
        <w:rPr>
          <w:rFonts w:ascii="Arial" w:hAnsi="Arial" w:cs="Arial"/>
          <w:sz w:val="24"/>
          <w:szCs w:val="24"/>
          <w:lang w:eastAsia="el-GR"/>
        </w:rPr>
        <w:t xml:space="preserve">Ευχαριστούμε, κύριε συνάδελφε.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sz w:val="24"/>
          <w:szCs w:val="24"/>
          <w:lang w:eastAsia="el-GR"/>
        </w:rPr>
        <w:t>Κύριε Κεγκέρογλου,</w:t>
      </w:r>
      <w:r w:rsidRPr="007B1602">
        <w:rPr>
          <w:rFonts w:ascii="Arial" w:hAnsi="Arial" w:cs="Arial"/>
          <w:color w:val="222222"/>
          <w:sz w:val="24"/>
          <w:szCs w:val="24"/>
          <w:shd w:val="clear" w:color="auto" w:fill="FFFFFF"/>
          <w:lang w:eastAsia="el-GR"/>
        </w:rPr>
        <w:t xml:space="preserve"> για να ενημερώσουμε, μιλήσατε είκοσι ένα λεπτά και πενήντα δευτερόλεπτα. Καλύψατε την πρωτολογία σας, που είναι δώδεκα λεπτά, τη δευτερολογία σας, που είναι έξι λεπτά και την τριτολογία σας, που είναι τρία λεπτά. Το λέω για να ξέρουν όλοι ότι είστε Κοινοβουλευτικός Εκπρόσωπος ,και να μην υπάρχουν παρεξηγήσεις διακριτικής μεταχείρισης.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Τώρα τον λόγο έχει ο κ. Μπουτσικάκης από τη Νέα Δημοκρατία.</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sz w:val="24"/>
          <w:szCs w:val="24"/>
          <w:lang w:eastAsia="el-GR"/>
        </w:rPr>
        <w:t>ΧΡΙΣΤΟΦΟΡΟΣ - ΕΜΜΑΝΟΥΗΛ ΜΠΟΥΤΣΙΚΑΚΗΣ:</w:t>
      </w:r>
      <w:r w:rsidRPr="007B1602">
        <w:rPr>
          <w:rFonts w:ascii="Arial" w:hAnsi="Arial" w:cs="Arial"/>
          <w:color w:val="222222"/>
          <w:sz w:val="24"/>
          <w:szCs w:val="24"/>
          <w:shd w:val="clear" w:color="auto" w:fill="FFFFFF"/>
          <w:lang w:eastAsia="el-GR"/>
        </w:rPr>
        <w:t xml:space="preserve"> Ευχαριστώ πολύ, κύριε Πρόεδρε.</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Κύριε Υπουργέ, κυρίες και κύριοι συνάδελφοι, ο Πρωθυπουργός μας, ο Κυριάκος Μητσοτάκης πριν από μερικές μέρες μαζί με την Κυβέρνηση της Νέας Δημοκρατίας παρουσίασαν ένα ολοκληρωμένο σχέδιο, ένα σχέδιο-γέφυρα ύψους 24 δισεκατομμυρίων ευρώ, με στοχευμένες παρεμβάσεις σε όλους τους τομείς της οικονομίας και της εργασίας.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Σε αντίθεση με την προηγούμενη κυβέρνηση, εμείς δεν αφήνουμε τους Έλληνες στην τύχη τους. Σε αντίθεση με τον ΣΥΡΙΖΑ, που δεν υπήρχε φόρος που να μην έχει αυξήσει, εμείς όχι μόνο δεν τους αυξάνουμε αλλά και τους </w:t>
      </w:r>
      <w:r w:rsidRPr="007B1602">
        <w:rPr>
          <w:rFonts w:ascii="Arial" w:hAnsi="Arial" w:cs="Arial"/>
          <w:color w:val="222222"/>
          <w:sz w:val="24"/>
          <w:szCs w:val="24"/>
          <w:shd w:val="clear" w:color="auto" w:fill="FFFFFF"/>
          <w:lang w:eastAsia="el-GR"/>
        </w:rPr>
        <w:lastRenderedPageBreak/>
        <w:t>μειώνουμε, γιατί προτεραιότητά μας είναι η ανάκαμψη της οικονομίας και η τόνωση της επιχειρηματικότητας.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Η αγορά είναι αυτή που παράγει τον πλούτο, κυρίες και κύριοι της Αντιπολίτευσης. Έτσι ευημερούν οι πολίτες, έτσι αυξάνονται και τα έσοδα του δημοσίου, αλλά αυτό είναι κάτι που αρνείται να το κατανοήσει επιτέλους αυτή η «πρώτη φορά Αριστερά», μια Αριστερά που ταυτίζεται με τον κρατισμό, τη γραφειοκρατία, την αύξηση των δημόσιων βαρών, τη δήμευση της περιουσίας των πολιτών και του ίδιου του κράτους, μία Αριστερά που δήθεν παλεύει για τους φτωχούς, αλλά κορυφαία της στελέχη βρίσκονται ξαφνικά με καταθέσεις εκατομμυρίων, μία Αριστερά που δήθεν παλεύει για την προστασία της πρώτης κατοικίας, αλλά κορυφαία στελέχη της, που μπήκαν στην πολιτική με ένα στρέμμα, ξαφνικά βρίσκονται σήμερα με δεκάδες ακίνητα, μία Αριστερά που δήθεν αντιμάχεται την πολιτική της Ευρωπαϊκής Ένωσης, αλλά στέλνει και της νοικιάζουν επί πληρωμή, μέσω ευρωπαϊκών προγραμμάτων, τα ακίνητά τους για τη στέγαση των δύστυχων ανθρώπων οι οποίοι έρχονται από άλλες χώρες.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Μπορεί να ξεγελάσατε τον ελληνικό λαό για μία φορά αλλά τώρα δεν πείθετε κανέναν, γιατί το έλλειμμα της πολιτικής σας πλέον το βίωσαν οι πολίτες στην καθημερινότητά τους. Όσο εσείς επιμένετε σε αυτά, εμείς θα κυβερνάμε με πράξεις.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lastRenderedPageBreak/>
        <w:t>Σήμερα το κράτος είναι εδώ περισσότερο από κάθε άλλη φορά, με άμεση και αποτελεσματική αντιμετώπιση όλων των κρίσεων, οικονομικών, της πανδημίας, της εθνικής ασφάλειας. Ο ΣΥΡΙΖΑ και η λογική του αυτόματου πιλότου ανήκουν πλέον οριστικά στο παρελθόν.</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Κυρίες και κύριοι συνάδελφοι, είναι σαφές ότι φέτος ο τουρισμός ξεκινά από το μηδέν. Μαζί με την εστίαση είναι βασικοί πυλώνες της εθνικής οικονομίας. Με το νομοσχέδιο που ψηφίζουμε σήμερα, θέτουμε ένα νέο θεσμικό πλαίσιο για την ανάπτυξη των ειδικών μορφών του τουρισμού, όπως είναι ο καταδυτικός τουρισμός, για να ενισχυθούν οι παραθαλάσσιες και οι νησιωτικές περιοχές, για να επεκταθεί η τουριστική περίοδος, για να δημιουργήσουμε και να διατηρήσουμε τις θέσεις εργασίας.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Ταυτόχρονα, εισάγουμε το θεσμό του πολυτελούς κάμπινγκ ως εναλλακτικού τουρισμού. Στηρίζουμε τις μαρίνες και τους τουριστικούς λιμένες με απλούστευση διαδικασιών αξιοποίησής τους. Διευκολύνουμε την παραχώρηση χρήσης αιγιαλού, διασφαλίζοντας τη χρήση, τη διέλευση και την αναψυχή των πολιτών. Στηρίζουμε την εστίαση στην πράξη με τη μείωση του ΦΠΑ. Βοηθάμε την οικονομία να ξαναπάρει μπροστά με μέτρα-τομές. Δείχνουμε σε όλον τον κόσμο ότι η Ελλάδα μπορεί να προσφέρει στους τουρίστες και πολύ περισσότερα και με ασφάλεια.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lastRenderedPageBreak/>
        <w:t xml:space="preserve">Εσείς, του ΣΥΡΙΖΑ, προφανώς είστε ευχαριστημένοι με την υπάρχουσα κατάσταση. Είστε ευχαριστημένοι με τη μηδενική αξιοποίηση πόρων, με τα μηδενικά έσοδα από τον τουριστικό πλούτο της χώρας. Είστε ευχαριστημένοι με τη γραφειοκρατία που απωθεί όλους τους επενδυτές.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Αγνοείτε το τι συμβαίνει στις υπόλοιπες χώρες της Μεσογείου, όπως η Μάλτα, η Ισπανία και η Τουρκία. Ο καταδυτικός τουρισμός, ιδίως σε ναυάγια και υποθαλάσσιους αρχαιολογικούς χώρους, είναι μια εξαιρετικά δημοφιλής δραστηριότητα με πολύ υψηλά κέρδη.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Ακούστηκε από την εισηγήτρια του ΣΥΡΙΖΑ ότι ανοίγουμε δήθεν το δρόμο στην ιδιωτικοποίησή τους. Αυτό που κάνουμε, κυρίες και κύριοι του ΣΥΡΙΖΑ, είναι να χτυπάμε διαχρονικές παθογένειες της δημόσιας διοίκησης που εσείς γιγαντώσατε όσο κυβερνήσατε. Απλουστεύουμε τις διαδικασίες, αντιμετωπίζουμε τη γραφειοκρατία, μειώνουμε τις πολλές υπογραφές μεταξύ των Υπουργείων, επιταχύνουμε τις διαδικασίες αδειοδότησης, ώστε να έρθουν επιτέλους αυτοί οι επενδυτές και να διευκολύνουμε την υλοποίηση των έργων τα οποία θέλουν να κάνουν.</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Εσείς, του ΣΥΡΙΖΑ, δεν θέλετε επενδύσεις και ανάπτυξη. Ασκείτε κριτική ακόμα και για τις δυνατότητες εκμετάλλευσης που έχουν πλέον οι ΟΤΑ στους αιγιαλούς και τις παραλίες. Φόβος και αμαρτία το κέρδος, η ιδιωτική </w:t>
      </w:r>
      <w:r w:rsidRPr="007B1602">
        <w:rPr>
          <w:rFonts w:ascii="Arial" w:hAnsi="Arial" w:cs="Arial"/>
          <w:color w:val="222222"/>
          <w:sz w:val="24"/>
          <w:szCs w:val="24"/>
          <w:shd w:val="clear" w:color="auto" w:fill="FFFFFF"/>
          <w:lang w:eastAsia="el-GR"/>
        </w:rPr>
        <w:lastRenderedPageBreak/>
        <w:t xml:space="preserve">πρωτοβουλία, η δημιουργία νέων θέσεων εργασίας και η ανάπτυξη για την «πρώτη φορά Αριστερά».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Αυτοί είστε, ένα μόνιμο «δεν», ένα μόνιμο «θα», ένα μόνιμο «δεν προλάβαμε». Δεν περιμένουμε να κατανοήσετε τίποτα από το νομοσχέδιο. Δεν πιστεύετε στις επενδύσεις και είστε πάντα απέναντί τους.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Δίνουμε λοιπόν, κυρίες και κύριοι, τη δυνατότητα ακόμα και στα καταστήματα εστίασης, να επεκτείνουν ατελώς έως και το 100% του κοινόχρηστου χώρου, στον οποίο αναπτύσσουν τραπεζοκαθίσματα. Έτσι, στηρίζουμε έμπρακτα τους επιχειρηματίες για το βάρος που καλούνται να σηκώσουν.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Μας κατηγορείτε ότι δήθεν πετάμε το μπαλάκι στις δημοτικές αρχές. Είστε προβλέψιμοι. Ξέρουμε ότι για τον ΣΥΡΙΖΑ υπάρχει μόνο το κεντρικό, το συγκεντρωτικό κράτος. Σταματήστε να υποτιμάτε τον ρόλο της Τοπικής Αυτοδιοίκησης, κυρίες και κύριοι. Υποτιμάτε την ικανότητά τους να αποφασίζουν για τις δικές τους υποθέσεις, τις τοπικές.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Κυρίες και κύριοι συνάδελφοι, καταλαβαίνουμε όλοι ότι το φετινό καλοκαίρι δεν θα θυμίζει σε τίποτα τα προηγούμενα χρόνια. Η πίτα του τουρισμού, παγκοσμίως, θα είναι πολύ πιο μικρή. Ο στόχος μας είναι να λάβουμε το μεγαλύτερο δυνατό κομμάτι χωρίς να κινδυνεύσει η υγεία κανενός.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lastRenderedPageBreak/>
        <w:t xml:space="preserve">Το αν η ελληνική οικονομία πρέπει να στηρίζεται τόσο πολύ στον τουριστικό τομέα, είναι μία άλλη συζήτηση και πολύ μεγάλη. Σαφώς θα πρέπει να δοθεί έμφαση στην ανάπτυξη και άλλων τομέων παραγωγής. Υπό τις παρούσες συνθήκες προέχει η διάσωση της τουριστικής δραστηριότητας για να μη χαθούν και δεκάδες χιλιάδες θέσεις εργασίας αλλά και οι επιχειρήσεις.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Είμαστε για τα δύσκολα και είμαστε εδώ και είμαι σίγουρος ότι θα πετύχουμε.</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Σας ευχαριστώ πολύ.</w:t>
      </w:r>
    </w:p>
    <w:p w:rsidR="007B1602" w:rsidRPr="007B1602" w:rsidRDefault="007B1602" w:rsidP="007B1602">
      <w:pPr>
        <w:spacing w:after="160" w:line="600" w:lineRule="auto"/>
        <w:ind w:firstLine="720"/>
        <w:jc w:val="center"/>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(Χειροκροτήματα από την πτέρυγα της Νέας Δημοκρατίας)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sz w:val="24"/>
          <w:szCs w:val="24"/>
          <w:lang w:eastAsia="el-GR"/>
        </w:rPr>
        <w:t>ΠΡΟΕΔΡΕΥΩΝ (Οδυσσέας Κωνσταντινόπουλος):</w:t>
      </w:r>
      <w:r w:rsidRPr="007B1602">
        <w:rPr>
          <w:rFonts w:ascii="Arial" w:hAnsi="Arial" w:cs="Arial"/>
          <w:color w:val="222222"/>
          <w:sz w:val="24"/>
          <w:szCs w:val="24"/>
          <w:shd w:val="clear" w:color="auto" w:fill="FFFFFF"/>
          <w:lang w:eastAsia="el-GR"/>
        </w:rPr>
        <w:t xml:space="preserve"> Ευχαριστούμε και για τον χρόνο τον κ. Μπουτσικάκη.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Τον λόγο έχει ο κ. Σπίρτζης από τον ΣΥΡΙΖΑ.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sz w:val="24"/>
          <w:szCs w:val="24"/>
          <w:lang w:eastAsia="el-GR"/>
        </w:rPr>
        <w:t>ΧΡΗΣΤΟΣ ΣΠΙΡΤΖΗΣ:</w:t>
      </w:r>
      <w:r w:rsidRPr="007B1602">
        <w:rPr>
          <w:rFonts w:ascii="Arial" w:hAnsi="Arial" w:cs="Arial"/>
          <w:color w:val="222222"/>
          <w:sz w:val="24"/>
          <w:szCs w:val="24"/>
          <w:shd w:val="clear" w:color="auto" w:fill="FFFFFF"/>
          <w:lang w:eastAsia="el-GR"/>
        </w:rPr>
        <w:t xml:space="preserve"> Ευχαριστώ, κύριε Πρόεδρε.</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Δεν συνηθίζω να απαντάω στον προηγούμενο ομιλητή όταν παίρνω τον λόγο, αλλά τη μέρα που σκοτώθηκε ο Γρηγόρης Λαμπράκης μη μιλάτε για την Αριστερά και τον προοδευτικό κόσμο, γιατί έχετε πολύ μεγάλο ιστορικό βάρος ως παράταξη για το τι έχετε κάνει στη χώρα. Σταματήστε αυτή τη λογική…</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sz w:val="24"/>
          <w:szCs w:val="24"/>
          <w:lang w:eastAsia="el-GR"/>
        </w:rPr>
        <w:lastRenderedPageBreak/>
        <w:t>ΧΡΙΣΤΟΦΟΡΟΣ - ΕΜΜΑΝΟΥΗΛ ΜΠΟΥΤΣΙΚΑΚΗΣ:</w:t>
      </w:r>
      <w:r w:rsidRPr="007B1602">
        <w:rPr>
          <w:rFonts w:ascii="Arial" w:hAnsi="Arial" w:cs="Arial"/>
          <w:sz w:val="24"/>
          <w:szCs w:val="24"/>
          <w:lang w:eastAsia="el-GR"/>
        </w:rPr>
        <w:t xml:space="preserve"> Πού ήσασταν τα προηγούμενα χρόνια; Σε ποια παράταξη ανήκατε;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sz w:val="24"/>
          <w:szCs w:val="24"/>
          <w:lang w:eastAsia="el-GR"/>
        </w:rPr>
        <w:t>ΧΡΗΣΤΟΣ ΣΠΙΡΤΖΗΣ:</w:t>
      </w:r>
      <w:r w:rsidRPr="007B1602">
        <w:rPr>
          <w:rFonts w:ascii="Arial" w:hAnsi="Arial" w:cs="Arial"/>
          <w:color w:val="222222"/>
          <w:sz w:val="24"/>
          <w:szCs w:val="24"/>
          <w:shd w:val="clear" w:color="auto" w:fill="FFFFFF"/>
          <w:lang w:eastAsia="el-GR"/>
        </w:rPr>
        <w:t xml:space="preserve"> Σταματήστε αυτή την τακτική της λάσπης. Σταματήστε τη λογική της λάσπης για την Αριστερά και την προοδευτική παράταξη.</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sz w:val="24"/>
          <w:szCs w:val="24"/>
          <w:lang w:eastAsia="el-GR"/>
        </w:rPr>
        <w:t>ΧΡΙΣΤΟΦΟΡΟΣ - ΕΜΜΑΝΟΥΗΛ ΜΠΟΥΤΣΙΚΑΚΗΣ:</w:t>
      </w:r>
      <w:r w:rsidRPr="007B1602">
        <w:rPr>
          <w:rFonts w:ascii="Arial" w:hAnsi="Arial" w:cs="Arial"/>
          <w:sz w:val="24"/>
          <w:szCs w:val="24"/>
          <w:lang w:eastAsia="el-GR"/>
        </w:rPr>
        <w:t xml:space="preserve"> Απαντήστε! Πού;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sz w:val="24"/>
          <w:szCs w:val="24"/>
          <w:lang w:eastAsia="el-GR"/>
        </w:rPr>
        <w:t>ΧΡΗΣΤΟΣ ΣΠΙΡΤΖΗΣ:</w:t>
      </w:r>
      <w:r w:rsidRPr="007B1602">
        <w:rPr>
          <w:rFonts w:ascii="Arial" w:hAnsi="Arial" w:cs="Arial"/>
          <w:color w:val="222222"/>
          <w:sz w:val="24"/>
          <w:szCs w:val="24"/>
          <w:shd w:val="clear" w:color="auto" w:fill="FFFFFF"/>
          <w:lang w:eastAsia="el-GR"/>
        </w:rPr>
        <w:t xml:space="preserve"> Έχετε πολύ μεγάλο βάρος ως παράταξη για αυτά που έχουν γίνει στη χώρα, πολύ μεγάλο βάρος, ειδικά τη μέρα που σκοτώθηκε ο Γρηγόρης Λαμπράκης.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sz w:val="24"/>
          <w:szCs w:val="24"/>
          <w:lang w:eastAsia="el-GR"/>
        </w:rPr>
        <w:t>ΧΡΙΣΤΟΦΟΡΟΣ - ΕΜΜΑΝΟΥΗΛ ΜΠΟΥΤΣΙΚΑΚΗΣ:</w:t>
      </w:r>
      <w:r w:rsidRPr="007B1602">
        <w:rPr>
          <w:rFonts w:ascii="Arial" w:hAnsi="Arial" w:cs="Arial"/>
          <w:sz w:val="24"/>
          <w:szCs w:val="24"/>
          <w:lang w:eastAsia="el-GR"/>
        </w:rPr>
        <w:t xml:space="preserve"> Ανέκαθεν ήσασταν στον ΣΥΡΙΖΑ;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sz w:val="24"/>
          <w:szCs w:val="24"/>
          <w:lang w:eastAsia="el-GR"/>
        </w:rPr>
        <w:t xml:space="preserve">ΧΡΗΣΤΟΣ ΣΠΙΡΤΖΗΣ: </w:t>
      </w:r>
      <w:r w:rsidRPr="007B1602">
        <w:rPr>
          <w:rFonts w:ascii="Arial" w:hAnsi="Arial" w:cs="Arial"/>
          <w:color w:val="222222"/>
          <w:sz w:val="24"/>
          <w:szCs w:val="24"/>
          <w:shd w:val="clear" w:color="auto" w:fill="FFFFFF"/>
          <w:lang w:eastAsia="el-GR"/>
        </w:rPr>
        <w:t>Εδώ ήμουν. Εκεί που ήμουν είμαι και με άλλους από εδώ. Δεν ήμασταν ποτέ έτσι, ποτέ.</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
          <w:sz w:val="24"/>
          <w:szCs w:val="24"/>
          <w:lang w:eastAsia="el-GR"/>
        </w:rPr>
        <w:t>ΠΡΟΕΔΡΕΥΩΝ (Οδυσσέας Κωνσταντινόπουλος):</w:t>
      </w:r>
      <w:r w:rsidRPr="007B1602">
        <w:rPr>
          <w:rFonts w:ascii="Arial" w:hAnsi="Arial" w:cs="Arial"/>
          <w:sz w:val="24"/>
          <w:szCs w:val="24"/>
          <w:lang w:eastAsia="el-GR"/>
        </w:rPr>
        <w:t xml:space="preserve"> Σας παρακαλώ, κύριοι συνάδελφοι.</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sz w:val="24"/>
          <w:szCs w:val="24"/>
          <w:lang w:eastAsia="el-GR"/>
        </w:rPr>
        <w:t>ΧΡΗΣΤΟΣ ΣΠΙΡΤΖΗΣ:</w:t>
      </w:r>
      <w:r w:rsidRPr="007B1602">
        <w:rPr>
          <w:rFonts w:ascii="Arial" w:hAnsi="Arial" w:cs="Arial"/>
          <w:color w:val="222222"/>
          <w:sz w:val="24"/>
          <w:szCs w:val="24"/>
          <w:shd w:val="clear" w:color="auto" w:fill="FFFFFF"/>
          <w:lang w:eastAsia="el-GR"/>
        </w:rPr>
        <w:t xml:space="preserve"> Κύριε Πρόεδρε, συγγνώμη αλλά όλα έχουν όρια.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Ανοίξτε καμμιά κάλπη να μας θυμίσετε την ιστορία σας. Ανοίξτε καμμιά κάλπη!</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sz w:val="24"/>
          <w:szCs w:val="24"/>
          <w:lang w:eastAsia="el-GR"/>
        </w:rPr>
        <w:lastRenderedPageBreak/>
        <w:t>ΧΡΙΣΤΟΦΟΡΟΣ - ΕΜΜΑΝΟΥΗΛ ΜΠΟΥΤΣΙΚΑΚΗΣ:</w:t>
      </w:r>
      <w:r w:rsidRPr="007B1602">
        <w:rPr>
          <w:rFonts w:ascii="Arial" w:hAnsi="Arial" w:cs="Arial"/>
          <w:sz w:val="24"/>
          <w:szCs w:val="24"/>
          <w:lang w:eastAsia="el-GR"/>
        </w:rPr>
        <w:t xml:space="preserve"> Όχι, να ξανακάνουμε τη διαδικασία!</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
          <w:sz w:val="24"/>
          <w:szCs w:val="24"/>
          <w:lang w:eastAsia="el-GR"/>
        </w:rPr>
        <w:t>ΠΡΟΕΔΡΕΥΩΝ (Οδυσσέας Κωνσταντινόπουλος):</w:t>
      </w:r>
      <w:r w:rsidRPr="007B1602">
        <w:rPr>
          <w:rFonts w:ascii="Arial" w:hAnsi="Arial" w:cs="Arial"/>
          <w:sz w:val="24"/>
          <w:szCs w:val="24"/>
          <w:lang w:eastAsia="el-GR"/>
        </w:rPr>
        <w:t xml:space="preserve"> Κύριοι συνάδελφοι, ηρεμία, ηρεμία, για να ολοκληρωθεί η διαδικασία.</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sz w:val="24"/>
          <w:szCs w:val="24"/>
          <w:lang w:eastAsia="el-GR"/>
        </w:rPr>
        <w:t>ΧΡΗΣΤΟΣ ΣΠΙΡΤΖΗΣ:</w:t>
      </w:r>
      <w:r w:rsidRPr="007B1602">
        <w:rPr>
          <w:rFonts w:ascii="Arial" w:hAnsi="Arial" w:cs="Arial"/>
          <w:color w:val="222222"/>
          <w:sz w:val="24"/>
          <w:szCs w:val="24"/>
          <w:shd w:val="clear" w:color="auto" w:fill="FFFFFF"/>
          <w:lang w:eastAsia="el-GR"/>
        </w:rPr>
        <w:t xml:space="preserve"> Για τις διατάξεις του καταδυτικού τουρισμού και τις υπόλοιπες διατάξεις του σχεδίου νόμου του Υπουργείου Τουρισμού τοποθετήθηκε επαρκέστατα η εισηγήτρια του ΣΥΡΙΖΑ, η Κατερίνα Νοτοπούλου, εντοπίζοντας τα κενά, τις ανεπάρκειες, τις αντιφάσεις του σχεδίου νόμου και καταθέτοντας συγκεκριμένες προτάσεις.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Στο σχέδιο νόμου κατατέθηκε αυτή η πολυδιαφημισμένη τροπολογία του Υπουργείου Εσωτερικών, που αφορά ρυθμίσεις για τα καταστήματα υγειονομικού ενδιαφέροντος. Διαβάζουμε γι’ αυτή την τροπολογία και ακούμε την Κυβέρνηση αρκετές βδομάδες, όπως και σήμερα τον Υπουργό Εσωτερικών να την παρουσιάζει ως την επαρκή λύση τόσο για τη στήριξη των καταστημάτων εστίασης και των επιχειρήσεων, όσο και σαν την κύρια δράση για τη σωτηρία, τη διατήρηση των θέσεων εργασίας.</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Η τροπολογία, κύριοι συνάδελφοι, είναι ένα τυπικό παράδειγμα της πολιτικής κατεύθυνσης της Κυβέρνησης που κινείται σε τρείς άξονες.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lastRenderedPageBreak/>
        <w:t xml:space="preserve">Ο πρώτος άξονας, που τηρεί η Κυβέρνηση με θρησκευτική ευλάβεια, είναι το πρίπτυχο: επικοινωνία, επικοινωνία, επικοινωνία.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Ο δεύτερος κυβερνητικός άξονας, είναι τα αποσπασματικά μέτρα και η προχειρότητα που εξυπηρετούν την επικοινωνιακή τακτική.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Όμως, κύριοι της Κυβέρνησης, στις κρίσιμες στιγμές και στις κρίσεις δεν αρκεί η αρεστή επικοινωνιακή σας τακτική. Στις κρίσεις χρειάζονται αποφάσεις, σχέδιο και δράσεις. Θα οφείλατε να είχατε κάνει ομάδες που να επεξεργάζονται τομεακά σχέδια. Δεν έχετε κάνει τίποτα. Θα οφείλατε να έχετε κάνει και για τον τουρισμό και για τους τομείς που πλήττονται και για τις μεταφορές, για τους τομείς που μπορούν να ανακτήσουν το χαμένο ΑΕΠ, όπως είναι η πρωτογενής παραγωγή, οι υποδομές, η μεταποίηση. Δεν έχετε κάνει τίποτα από όλα αυτά και χρειάζεται απόφαση και απάντηση σε πολύ βαριά διλήμματα, όπως με ποιους θα πας και ποιους θα αφήσεις. Και φαίνεται ότι εσείς έχετε επιλέξει να αφήσετε τους μικρομεσαίους που δήθεν εκπροσωπούσατε και τους παραπλανήσατε πριν τις εκλογές και να πάτε με το γνώριμο φίλο σας, τον ΣΕΒ, που όπως είπε και ο Νίκος πριν, μιλάει για κύμα συγχωνεύσεων και εξαγορών.</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Ο τρίτος κυβερνητικός άξονας σχετίζεται με τη λαϊκή σοφία, δηλαδή ότι κάνετε μνημόσυνο με ξένα κόλλυβα και δεν μπορείτε να κάνετε μνημόσυνο με ξένα κόλλυβα και βέβαια την ανεπάρκεια, ώστε να αντιληφθεί η Κυβέρνηση τι, πραγματικά, συμβαίνει στην ελληνική κοινωνία και στην ελληνική οικονομία.</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lastRenderedPageBreak/>
        <w:t>Θα πάμε, λοιπόν, πρώτα στην κηδεία των μικρομεσαίων επιχειρήσεων στο χώρο της εστίασης και όχι μόνο, δηλαδή στα αποσπασματικά μέτρα, όχι στα εμπροσθοβαρή μέτρα, στα ανεπαρκή μέτρα που έχετε μέχρι τώρα ανακοινώσει.</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Αναρωτιόμαστε και εμείς και η μεσαία τάξη που παραπλανήσατε με τόσους τεχνοκράτες που έχετε στην Κυβέρνηση, με τόσους δημάρχους που έχετε -συντριπτική πλειοψηφία- με τόσους ανθρώπους της αγοράς που μιλάτε, δεν σας έχει πει κανείς τίποτα; Δεν έχετε νιώσει ποτέ την ανάγκη, την αγωνία του καταστηματάρχη της εστίασης, του αυτοαπασχολούμενου, του ελεύθερου επαγγελματία να πληρώσει το ενοίκιο, να πληρώσει τα τέλη τραπεζοκαθισμάτων, τους μισθούς, τους λογαριασμούς, τους προμηθευτές; Δεν το έχετε νιώσει;</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Δεν το έχει ζήσει κανείς από εσάς αυτό το πράγμα; Ειλικρινά ρωτάω. Δεν κατανοείτε πόσες υποχρεώσεις έχουν σωρευτεί τόσους μήνες; Δεν σας έχει πει κανείς ότι ως σήμερα τα μέτρα που έχετε ανακοινώσει, έχουν αποτύχει παταγωδώς; Δεν σας έχει πει ότι στο μέτρο της επιστρεπτέας προκαταβολής από τις επτακόσιες πενήντα χιλιάδες επιχειρήσεις με τους αυτοαπασχολούμενους, δεν έχουν ενταχθεί ούτε οι μισοί των πενήντα τριών χιλιάδων που έχετε εγκρίνει. Δεν σας το έχει πει κανείς;</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lastRenderedPageBreak/>
        <w:t xml:space="preserve">Στο ΤΕΠΙΧ, η άλλη χρηματοδότηση που έχετε προβλέψει μέσω τραπεζών, ο απολογισμός είναι μηδέν από μηδέν, μηδέν. Στον τουρισμό, κύριε Υπουργέ, ο ίδιος απολογισμός είναι, δεν έχετε προβλέψει τίποτα.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Έχετε πολύ μεγάλες ευθύνες για τις εκατοντάδες χιλιάδες επιχειρήσεις που δεν θα ανοίξουν και για τις εκατοντάδες χιλιάδες θέσεις εργασίας που χάνονται.</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(Στο σημείο αυτό τυπάει το κουδούνι λήξεως του χρόνου ομιλίας του κυρίου Βουλευτή)</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Θα ήθελα την ανοχή σας, κύριε Πρόεδρε, για λίγο.</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Πάμε τώρα στο μνημόσυνο με ξένα κόλλυβα. Πρώτον, δεν έχετε προβλέψει τίποτα για τις σωρευμένες υποχρεώσεις, είτε αφορούν τα δημοτικά τέλη είτε τα τέλη τραπεζοκαθισμάτων είτε τα ενοίκια.</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Δεύτερον, αναθέτετε στους δήμους να παραχωρήσουν ατελώς διπλάσιο κοινόχρηστο χώρο από αυτόν που έχουν στην άδεια τους. Στη συντριπιτική πλειοψηφία των καταστημάτων αυτό δεν μπορεί να γίνει, δεν μπορεί να υλοποιηθεί και βάζετε σε αντιπαράθεση τους δημάρχους με τους καταστηματάρχες και ιδιαίτερα εκεί που δεν μπορεί να γίνει θα τους βάλετε σε αντιπαράθεση.</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lastRenderedPageBreak/>
        <w:t>Τρίτον, αναφέρεται στη τροπολογία ότι δύναται να παραχωρείται ατελώς, δηλαδή δύναται να παραχωρείται και με πρόσθετο κόστος, με πρόσθετα τέλη. Διαγράψτε το δύναται αν ισχύουν αυτά που λέτε.</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Αναφέρεται ότι η παραχώρηση γίνεται με απόφαση της αρμόδιας για τη διαχείριση χρήσης κοινόχρηστου χώρου υπηρεσίας του οικείου δήμου, δηλαδή παρακάμπτετε και το δημοτικό συμβούλιο ή έστω την επιτροπή ποιότητας ζωής. Καταλαβαίνετε τι σημαίνει αυτό; Αναρωτιέμαι.</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Πέμπτον, δεν αναφέρεται τι χρειάζεται η υπηρεσία για την έγκριση της αίτησης. Θα γίνει εστία διαφθοράς, κύριε Θεοχάρη, ή αντεγκλήσεων.</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Έκτον, αναφέρεται ότι αν δεν είναι δυνατή η παραχώρηση πρόσθετου χώρου, με απόφαση της οικονομικής επιτροπής επέρχεται μείωση έως του 50% των τελών χρήσης. Εδώ είναι η απόλυτη ταύτιση ότι κάνετε μνημόσυνο με ξένα κόλλυβα. Είπε ο Υπουργός ότι δίνουν 75 εκατομμύρια. Η ΚΕΔΕ δική σας είναι, απόλυτα δική σας στη συντριπτική πλειοψηφία. Ζητάει δύο ΚΑΠ, δηλαδή 3,5 δισεκατομμύρια και απαντάτε ότι δίνετε έκτακτη οικονομική ενίσχυση 75 εκατομμύρια και τους χρεώνετε και με το 50% έκπτωση των τελών τραπεζοκαθισμάτων;</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Δεν είμαι αναλυτικός για να κάνουμε γρήγορα λόγω του χρόνου. Κύριε Πρόεδρε, σας ευχαριστώ για την ανοχή σας.</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lastRenderedPageBreak/>
        <w:t>Τουλάχιστον προγραμματίστε κάτι άλλο, για να απορροφήσετε και την ανεργία και αυτά που χάνονται ειδικά στους τουριστικούς δήμους και στους μικρούς δήμους που θα κλείσουν σε λίγο. Εσείς θα τους κλείσετε και με δικούς σας δημάρχους.</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Έβδομον και όγδοον, νομικές παρατηρήσεις. Δεν αναφέρεται πουθενά στην τροπολογία αναφορά στους εξαιρετικούς και έκτακτους λόγους που δικαιολογείτε την κατά παρέκκλιση νομοθέτηση. Βγάζει ο Δήμος Αθηναίων σήμερα την υπουργική απόφαση ότι απαγορεύει σε κάποιους δρόμους λόγω κορωνοϊού τα οχήματα, και θα πάει να βάλει τραπεζοκαθίσματα, πιθανά. Δεν θα  καλύπτεται με την τροπολογία που έχετε κατεβάσει και εγείρονται και νομικά και συνταγματικά θέματα που δεν αναφέρονται μέσα. Ούτε γιατί το χρονικό διάστημα είναι μέχρι το Δεκέμβριο. Προσθέστε το.</w:t>
      </w:r>
    </w:p>
    <w:p w:rsidR="007B1602" w:rsidRPr="007B1602" w:rsidRDefault="007B1602" w:rsidP="007B1602">
      <w:pPr>
        <w:spacing w:after="160" w:line="600" w:lineRule="auto"/>
        <w:ind w:firstLine="720"/>
        <w:jc w:val="both"/>
        <w:rPr>
          <w:rFonts w:ascii="Arial" w:hAnsi="Arial" w:cs="Arial"/>
          <w:b/>
          <w:bCs/>
          <w:sz w:val="24"/>
          <w:szCs w:val="24"/>
          <w:shd w:val="clear" w:color="auto" w:fill="FFFFFF"/>
          <w:lang w:eastAsia="zh-CN"/>
        </w:rPr>
      </w:pPr>
      <w:r w:rsidRPr="007B1602">
        <w:rPr>
          <w:rFonts w:ascii="Arial" w:hAnsi="Arial" w:cs="Arial"/>
          <w:b/>
          <w:bCs/>
          <w:sz w:val="24"/>
          <w:szCs w:val="24"/>
          <w:shd w:val="clear" w:color="auto" w:fill="FFFFFF"/>
          <w:lang w:eastAsia="zh-CN"/>
        </w:rPr>
        <w:t xml:space="preserve">ΠΡΟΕΔΡΕΥΩΝ (Οδυσσέας Κωνσταντινόπουλος): </w:t>
      </w:r>
      <w:r w:rsidRPr="007B1602">
        <w:rPr>
          <w:rFonts w:ascii="Arial" w:hAnsi="Arial" w:cs="Arial"/>
          <w:bCs/>
          <w:sz w:val="24"/>
          <w:szCs w:val="24"/>
          <w:shd w:val="clear" w:color="auto" w:fill="FFFFFF"/>
          <w:lang w:eastAsia="zh-CN"/>
        </w:rPr>
        <w:t>Κύριε συνάδελφε, έχετε φτάσει στα εννέα λεπτά.</w:t>
      </w:r>
    </w:p>
    <w:p w:rsidR="007B1602" w:rsidRPr="007B1602" w:rsidRDefault="007B1602" w:rsidP="007B1602">
      <w:pPr>
        <w:spacing w:after="160" w:line="600" w:lineRule="auto"/>
        <w:ind w:firstLine="720"/>
        <w:jc w:val="both"/>
        <w:rPr>
          <w:rFonts w:ascii="Arial" w:hAnsi="Arial" w:cs="Arial"/>
          <w:bCs/>
          <w:sz w:val="24"/>
          <w:szCs w:val="24"/>
          <w:shd w:val="clear" w:color="auto" w:fill="FFFFFF"/>
          <w:lang w:eastAsia="zh-CN"/>
        </w:rPr>
      </w:pPr>
      <w:r w:rsidRPr="007B1602">
        <w:rPr>
          <w:rFonts w:ascii="Arial" w:hAnsi="Arial" w:cs="Arial"/>
          <w:b/>
          <w:bCs/>
          <w:sz w:val="24"/>
          <w:szCs w:val="24"/>
          <w:shd w:val="clear" w:color="auto" w:fill="FFFFFF"/>
          <w:lang w:eastAsia="zh-CN"/>
        </w:rPr>
        <w:t xml:space="preserve">ΧΡΗΣΤΟΣ ΣΠΙΡΤΖΗΣ: </w:t>
      </w:r>
      <w:r w:rsidRPr="007B1602">
        <w:rPr>
          <w:rFonts w:ascii="Arial" w:hAnsi="Arial" w:cs="Arial"/>
          <w:bCs/>
          <w:sz w:val="24"/>
          <w:szCs w:val="24"/>
          <w:shd w:val="clear" w:color="auto" w:fill="FFFFFF"/>
          <w:lang w:eastAsia="zh-CN"/>
        </w:rPr>
        <w:t>Τελειώνω, κύριε Πρόεδρε.</w:t>
      </w:r>
    </w:p>
    <w:p w:rsidR="007B1602" w:rsidRPr="007B1602" w:rsidRDefault="007B1602" w:rsidP="007B1602">
      <w:pPr>
        <w:spacing w:after="160" w:line="600" w:lineRule="auto"/>
        <w:ind w:firstLine="720"/>
        <w:jc w:val="both"/>
        <w:rPr>
          <w:rFonts w:ascii="Arial" w:hAnsi="Arial" w:cs="Arial"/>
          <w:bCs/>
          <w:sz w:val="24"/>
          <w:szCs w:val="24"/>
          <w:shd w:val="clear" w:color="auto" w:fill="FFFFFF"/>
          <w:lang w:eastAsia="zh-CN"/>
        </w:rPr>
      </w:pPr>
      <w:r w:rsidRPr="007B1602">
        <w:rPr>
          <w:rFonts w:ascii="Arial" w:hAnsi="Arial" w:cs="Arial"/>
          <w:bCs/>
          <w:sz w:val="24"/>
          <w:szCs w:val="24"/>
          <w:shd w:val="clear" w:color="auto" w:fill="FFFFFF"/>
          <w:lang w:eastAsia="zh-CN"/>
        </w:rPr>
        <w:t>Προβλέπεται μελέτη της τεχνικής υπηρεσίας του δήμου. Στην πλειοψηφία των δήμων έχουμε, μηδέν, ένα, δύο μηχανικούς. Να δω ποιος θα το κάνει. Δεν έχετε προβλέψει ποιος θα το κάνει.</w:t>
      </w:r>
    </w:p>
    <w:p w:rsidR="007B1602" w:rsidRPr="007B1602" w:rsidRDefault="007B1602" w:rsidP="007B1602">
      <w:pPr>
        <w:spacing w:after="160" w:line="600" w:lineRule="auto"/>
        <w:ind w:firstLine="720"/>
        <w:jc w:val="both"/>
        <w:rPr>
          <w:rFonts w:ascii="Arial" w:hAnsi="Arial" w:cs="Arial"/>
          <w:bCs/>
          <w:sz w:val="24"/>
          <w:szCs w:val="24"/>
          <w:shd w:val="clear" w:color="auto" w:fill="FFFFFF"/>
          <w:lang w:eastAsia="zh-CN"/>
        </w:rPr>
      </w:pPr>
      <w:r w:rsidRPr="007B1602">
        <w:rPr>
          <w:rFonts w:ascii="Arial" w:hAnsi="Arial" w:cs="Arial"/>
          <w:bCs/>
          <w:sz w:val="24"/>
          <w:szCs w:val="24"/>
          <w:shd w:val="clear" w:color="auto" w:fill="FFFFFF"/>
          <w:lang w:eastAsia="zh-CN"/>
        </w:rPr>
        <w:t>Τα καταθέτω για τα Πρακτικά.</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lastRenderedPageBreak/>
        <w:t>(Στο σημείο αυτό ο Βουλευτής, κ. Χρήστος Σπίρτζης καταθέτει για τα Πρακτικά τις προαναφερθείσες παρατηρήσεις, οι οποίες βρίσκονται στο αρχείο του Τμήματος Γραμματείας της Διεύθυνσης Στενογραφίας και  Πρακτικών της Βουλής)</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Όταν, λοιπόν, σε μια τροπολογία υπάρχουν εννέα παρατηρήσεις βελτιωτικές, αντιλαμβάνεται ο κάθε πολίτης την προχειρότητα, την πρεμούρα για να πείτε κάτι για την επικοινωνιακή πολιτική και όχι για την ουσία.</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
          <w:bCs/>
          <w:sz w:val="24"/>
          <w:szCs w:val="24"/>
          <w:shd w:val="clear" w:color="auto" w:fill="FFFFFF"/>
          <w:lang w:eastAsia="zh-CN"/>
        </w:rPr>
        <w:t xml:space="preserve">ΠΡΟΕΔΡΕΥΩΝ (Οδυσσέας Κωνσταντινόπουλος): </w:t>
      </w:r>
      <w:r w:rsidRPr="007B1602">
        <w:rPr>
          <w:rFonts w:ascii="Arial" w:hAnsi="Arial" w:cs="Arial"/>
          <w:bCs/>
          <w:sz w:val="24"/>
          <w:szCs w:val="24"/>
          <w:shd w:val="clear" w:color="auto" w:fill="FFFFFF"/>
          <w:lang w:eastAsia="zh-CN"/>
        </w:rPr>
        <w:t>Κύριε συνάδελφε, έχετε φτάσει τα δέκα λεπτά. Σας παρακαλώ πάρα πολύ να ολοκληρώσετε.</w:t>
      </w:r>
    </w:p>
    <w:p w:rsidR="007B1602" w:rsidRPr="007B1602" w:rsidRDefault="007B1602" w:rsidP="007B1602">
      <w:pPr>
        <w:spacing w:after="160" w:line="600" w:lineRule="auto"/>
        <w:ind w:firstLine="720"/>
        <w:jc w:val="both"/>
        <w:rPr>
          <w:rFonts w:ascii="Arial" w:hAnsi="Arial" w:cs="Arial"/>
          <w:b/>
          <w:bCs/>
          <w:sz w:val="24"/>
          <w:szCs w:val="24"/>
          <w:shd w:val="clear" w:color="auto" w:fill="FFFFFF"/>
          <w:lang w:eastAsia="zh-CN"/>
        </w:rPr>
      </w:pPr>
      <w:r w:rsidRPr="007B1602">
        <w:rPr>
          <w:rFonts w:ascii="Arial" w:hAnsi="Arial" w:cs="Arial"/>
          <w:b/>
          <w:bCs/>
          <w:sz w:val="24"/>
          <w:szCs w:val="24"/>
          <w:shd w:val="clear" w:color="auto" w:fill="FFFFFF"/>
          <w:lang w:eastAsia="zh-CN"/>
        </w:rPr>
        <w:t xml:space="preserve">ΧΡΗΣΤΟΣ ΣΠΙΡΤΖΗΣ: </w:t>
      </w:r>
      <w:r w:rsidRPr="007B1602">
        <w:rPr>
          <w:rFonts w:ascii="Arial" w:hAnsi="Arial" w:cs="Arial"/>
          <w:bCs/>
          <w:sz w:val="24"/>
          <w:szCs w:val="24"/>
          <w:shd w:val="clear" w:color="auto" w:fill="FFFFFF"/>
          <w:lang w:eastAsia="zh-CN"/>
        </w:rPr>
        <w:t>Ολοκληρώνω, κύριε Πρόεδρε και ευχαριστώ για την ανοχή σας.</w:t>
      </w:r>
    </w:p>
    <w:p w:rsidR="007B1602" w:rsidRPr="007B1602" w:rsidRDefault="007B1602" w:rsidP="007B1602">
      <w:pPr>
        <w:spacing w:after="160" w:line="600" w:lineRule="auto"/>
        <w:ind w:firstLine="720"/>
        <w:jc w:val="both"/>
        <w:rPr>
          <w:rFonts w:ascii="Arial" w:hAnsi="Arial" w:cs="Arial"/>
          <w:bCs/>
          <w:sz w:val="24"/>
          <w:szCs w:val="24"/>
          <w:shd w:val="clear" w:color="auto" w:fill="FFFFFF"/>
          <w:lang w:eastAsia="zh-CN"/>
        </w:rPr>
      </w:pPr>
      <w:r w:rsidRPr="007B1602">
        <w:rPr>
          <w:rFonts w:ascii="Arial" w:hAnsi="Arial" w:cs="Arial"/>
          <w:bCs/>
          <w:sz w:val="24"/>
          <w:szCs w:val="24"/>
          <w:shd w:val="clear" w:color="auto" w:fill="FFFFFF"/>
          <w:lang w:eastAsia="zh-CN"/>
        </w:rPr>
        <w:t>Αγαπητοί συνάδελφοι της Κυβέρνησης, δεν θα μιλήσω άλλο. Τα είπα αυτά που έπρεπε να πω για την Τοπική Αυτοδιοίκηση. Εύχομαι αυτά που αναθεωρούν οι υπόλοιπες νεοφιλελεύθερες δυνάμεις στην Ευρώπη, είτε αυτές έχουν να κάνουν με τις ιδιωτικοποιήσεις είτε έχουν να κάνουν με τις κρατικές ενισχύσεις που απαγορεύονται επί δεκαετίες είτε με την παγκοσμιοποίηση, να πάρετε και εσείς πίσω τους δικούς σας δογματισμούς νεοφιλελεύθερου βαλκανικού τύπου που συνεχίζετε.</w:t>
      </w:r>
    </w:p>
    <w:p w:rsidR="007B1602" w:rsidRPr="007B1602" w:rsidRDefault="007B1602" w:rsidP="007B1602">
      <w:pPr>
        <w:spacing w:after="160" w:line="600" w:lineRule="auto"/>
        <w:ind w:firstLine="720"/>
        <w:jc w:val="center"/>
        <w:rPr>
          <w:rFonts w:ascii="Arial" w:hAnsi="Arial" w:cs="Arial"/>
          <w:bCs/>
          <w:sz w:val="24"/>
          <w:szCs w:val="24"/>
          <w:shd w:val="clear" w:color="auto" w:fill="FFFFFF"/>
          <w:lang w:eastAsia="zh-CN"/>
        </w:rPr>
      </w:pPr>
      <w:r w:rsidRPr="007B1602">
        <w:rPr>
          <w:rFonts w:ascii="Arial" w:hAnsi="Arial" w:cs="Arial"/>
          <w:bCs/>
          <w:sz w:val="24"/>
          <w:szCs w:val="24"/>
          <w:shd w:val="clear" w:color="auto" w:fill="FFFFFF"/>
          <w:lang w:eastAsia="zh-CN"/>
        </w:rPr>
        <w:t>(Χειροκροτήματα από την πτέρυγα του ΣΥΡΙΖΑ)</w:t>
      </w:r>
    </w:p>
    <w:p w:rsidR="007B1602" w:rsidRPr="007B1602" w:rsidRDefault="007B1602" w:rsidP="007B1602">
      <w:pPr>
        <w:spacing w:after="160" w:line="600" w:lineRule="auto"/>
        <w:ind w:firstLine="720"/>
        <w:jc w:val="both"/>
        <w:rPr>
          <w:rFonts w:ascii="Arial" w:hAnsi="Arial" w:cs="Arial"/>
          <w:bCs/>
          <w:sz w:val="24"/>
          <w:szCs w:val="24"/>
          <w:shd w:val="clear" w:color="auto" w:fill="FFFFFF"/>
          <w:lang w:eastAsia="zh-CN"/>
        </w:rPr>
      </w:pPr>
      <w:r w:rsidRPr="007B1602">
        <w:rPr>
          <w:rFonts w:ascii="Arial" w:hAnsi="Arial" w:cs="Arial"/>
          <w:b/>
          <w:bCs/>
          <w:sz w:val="24"/>
          <w:szCs w:val="24"/>
          <w:shd w:val="clear" w:color="auto" w:fill="FFFFFF"/>
          <w:lang w:eastAsia="zh-CN"/>
        </w:rPr>
        <w:lastRenderedPageBreak/>
        <w:t xml:space="preserve">ΠΡΟΕΔΡΕΥΩΝ (Οδυσσέας Κωνσταντινόπουλος): </w:t>
      </w:r>
      <w:r w:rsidRPr="007B1602">
        <w:rPr>
          <w:rFonts w:ascii="Arial" w:hAnsi="Arial" w:cs="Arial"/>
          <w:bCs/>
          <w:sz w:val="24"/>
          <w:szCs w:val="24"/>
          <w:shd w:val="clear" w:color="auto" w:fill="FFFFFF"/>
          <w:lang w:eastAsia="zh-CN"/>
        </w:rPr>
        <w:t>Σας ευχαριστώ πολύ, κύριε συνάδελφε.</w:t>
      </w:r>
    </w:p>
    <w:p w:rsidR="007B1602" w:rsidRPr="007B1602" w:rsidRDefault="007B1602" w:rsidP="007B1602">
      <w:pPr>
        <w:spacing w:after="160" w:line="600" w:lineRule="auto"/>
        <w:ind w:firstLine="720"/>
        <w:jc w:val="both"/>
        <w:rPr>
          <w:rFonts w:ascii="Arial" w:hAnsi="Arial" w:cs="Arial"/>
          <w:b/>
          <w:bCs/>
          <w:sz w:val="24"/>
          <w:szCs w:val="24"/>
          <w:shd w:val="clear" w:color="auto" w:fill="FFFFFF"/>
          <w:lang w:eastAsia="zh-CN"/>
        </w:rPr>
      </w:pPr>
      <w:r w:rsidRPr="007B1602">
        <w:rPr>
          <w:rFonts w:ascii="Arial" w:hAnsi="Arial" w:cs="Arial"/>
          <w:bCs/>
          <w:sz w:val="24"/>
          <w:szCs w:val="24"/>
          <w:shd w:val="clear" w:color="auto" w:fill="FFFFFF"/>
          <w:lang w:eastAsia="zh-CN"/>
        </w:rPr>
        <w:t>Τον λόγο τώρα έχει ο κ. Υψηλάντης.</w:t>
      </w:r>
    </w:p>
    <w:p w:rsidR="007B1602" w:rsidRPr="007B1602" w:rsidRDefault="007B1602" w:rsidP="007B1602">
      <w:pPr>
        <w:spacing w:after="160" w:line="600" w:lineRule="auto"/>
        <w:ind w:firstLine="720"/>
        <w:jc w:val="both"/>
        <w:rPr>
          <w:rFonts w:ascii="Arial" w:hAnsi="Arial" w:cs="Arial"/>
          <w:bCs/>
          <w:sz w:val="24"/>
          <w:szCs w:val="24"/>
          <w:shd w:val="clear" w:color="auto" w:fill="FFFFFF"/>
          <w:lang w:eastAsia="zh-CN"/>
        </w:rPr>
      </w:pPr>
      <w:r w:rsidRPr="007B1602">
        <w:rPr>
          <w:rFonts w:ascii="Arial" w:hAnsi="Arial" w:cs="Arial"/>
          <w:b/>
          <w:bCs/>
          <w:sz w:val="24"/>
          <w:szCs w:val="24"/>
          <w:shd w:val="clear" w:color="auto" w:fill="FFFFFF"/>
          <w:lang w:eastAsia="zh-CN"/>
        </w:rPr>
        <w:t xml:space="preserve">ΒΑΣΙΛΕΙΟΣ - ΝΙΚΟΛΑΟΣ ΥΨΗΛΑΝΤΗΣ: </w:t>
      </w:r>
      <w:r w:rsidRPr="007B1602">
        <w:rPr>
          <w:rFonts w:ascii="Arial" w:hAnsi="Arial" w:cs="Arial"/>
          <w:bCs/>
          <w:sz w:val="24"/>
          <w:szCs w:val="24"/>
          <w:shd w:val="clear" w:color="auto" w:fill="FFFFFF"/>
          <w:lang w:eastAsia="zh-CN"/>
        </w:rPr>
        <w:t>Ευχαριστώ, κύριε Πρόεδρε.</w:t>
      </w:r>
    </w:p>
    <w:p w:rsidR="007B1602" w:rsidRPr="007B1602" w:rsidRDefault="007B1602" w:rsidP="007B1602">
      <w:pPr>
        <w:spacing w:after="160" w:line="600" w:lineRule="auto"/>
        <w:ind w:firstLine="720"/>
        <w:jc w:val="both"/>
        <w:rPr>
          <w:rFonts w:ascii="Arial" w:hAnsi="Arial" w:cs="Arial"/>
          <w:bCs/>
          <w:sz w:val="24"/>
          <w:szCs w:val="24"/>
          <w:shd w:val="clear" w:color="auto" w:fill="FFFFFF"/>
          <w:lang w:eastAsia="zh-CN"/>
        </w:rPr>
      </w:pPr>
      <w:r w:rsidRPr="007B1602">
        <w:rPr>
          <w:rFonts w:ascii="Arial" w:hAnsi="Arial" w:cs="Arial"/>
          <w:bCs/>
          <w:sz w:val="24"/>
          <w:szCs w:val="24"/>
          <w:shd w:val="clear" w:color="auto" w:fill="FFFFFF"/>
          <w:lang w:eastAsia="zh-CN"/>
        </w:rPr>
        <w:t xml:space="preserve">Κυρίες και κύριοι συνάδελφοι, θα ξεκινήσω με μια ευχαρίστηση διαπίστωση και μετά θα συνεχίσω με μια δυσάρεστη. </w:t>
      </w:r>
    </w:p>
    <w:p w:rsidR="007B1602" w:rsidRPr="007B1602" w:rsidRDefault="007B1602" w:rsidP="007B1602">
      <w:pPr>
        <w:spacing w:after="160" w:line="600" w:lineRule="auto"/>
        <w:ind w:firstLine="720"/>
        <w:jc w:val="both"/>
        <w:rPr>
          <w:rFonts w:ascii="Arial" w:hAnsi="Arial" w:cs="Arial"/>
          <w:bCs/>
          <w:sz w:val="24"/>
          <w:szCs w:val="24"/>
          <w:shd w:val="clear" w:color="auto" w:fill="FFFFFF"/>
          <w:lang w:eastAsia="zh-CN"/>
        </w:rPr>
      </w:pPr>
      <w:r w:rsidRPr="007B1602">
        <w:rPr>
          <w:rFonts w:ascii="Arial" w:hAnsi="Arial" w:cs="Arial"/>
          <w:bCs/>
          <w:sz w:val="24"/>
          <w:szCs w:val="24"/>
          <w:shd w:val="clear" w:color="auto" w:fill="FFFFFF"/>
          <w:lang w:eastAsia="zh-CN"/>
        </w:rPr>
        <w:t>Η ευχάριστη διαπίστωση, κύριοι Υπουργοί, είναι ότι πριν από λίγο πληροφορηθήκαμε ότι εκδόθηκαν τα πρωτόκολλα αντιμετώπισης της πανδημίας στους τουριστικούς τομείς της χώρας, κάτι το οποίο είναι πολύ θετικό και κάτι που φέρνει τη χώρα για μια ακόμα φορά στην πρωτοπορία μεταξύ των ευρωπαϊκών κρατών.</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7B1602">
        <w:rPr>
          <w:rFonts w:ascii="Arial" w:hAnsi="Arial" w:cs="Arial"/>
          <w:color w:val="1D2228"/>
          <w:sz w:val="24"/>
          <w:szCs w:val="24"/>
          <w:shd w:val="clear" w:color="auto" w:fill="FFFFFF"/>
          <w:lang w:eastAsia="el-GR"/>
        </w:rPr>
        <w:t>Το δυσάρεστο που ζήσαμε απόψε εδώ, ήταν η εμμονή από την πλευρά της Αξιωματικής Αντιπολίτευσης στον δογματισμό, στις ιδεοληψίες, ενώ από τον τελευταίο ομιλητή ο οποίος έφυγε παρ’ ότι του παρασχέθηκε άπλετος χρόνος για να πει τις απόψεις του και να τις καταθέσει, είδαμε μία σπουδή και μια ανησυχία, διότι, πραγματικά, βλέπουν ότι αυτή η Κυβέρνηση, συστηματικά, μέσα στην πρωτόγνωρη αυτή κατάσταση αντιμετωπίζει τα ζητήματα με τέτοιον τρόπο, που καθιστούν τη χώρα μας πλέον υπόδειγμα και όχι παράδειγμα προς αποφυγή, όπως στην περίοδο διακυβέρνησης της χώρας από τον ΣΥΡΙΖΑ.</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7B1602">
        <w:rPr>
          <w:rFonts w:ascii="Arial" w:hAnsi="Arial" w:cs="Arial"/>
          <w:color w:val="1D2228"/>
          <w:sz w:val="24"/>
          <w:szCs w:val="24"/>
          <w:shd w:val="clear" w:color="auto" w:fill="FFFFFF"/>
          <w:lang w:eastAsia="el-GR"/>
        </w:rPr>
        <w:lastRenderedPageBreak/>
        <w:t xml:space="preserve">Δεν υπάρχει καμμία αμφιβολία, κυρίες και κύριοι συνάδελφοι, ότι το 1/4 του Ελληνικού Ακαθάριστου Προϊόντος προέρχεται από τον τουρισμό, ο οποίος συμμετέχει σημαντικά και στην εξισορρόπηση του ισοζυγίου πληρωμών, τη μείωση της ανεργίας και την ανάπτυξη της περιφέρειας. Το ποσοστό συμμετοχής του τουρισμού στο Ακαθάριστο Εθνικό Προϊόν των νησιών μας είναι βέβαια δραματικά μεγάλο, πολύ μεγάλο, τεράστιο. </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7B1602">
        <w:rPr>
          <w:rFonts w:ascii="Arial" w:hAnsi="Arial" w:cs="Arial"/>
          <w:color w:val="1D2228"/>
          <w:sz w:val="24"/>
          <w:szCs w:val="24"/>
          <w:shd w:val="clear" w:color="auto" w:fill="FFFFFF"/>
          <w:lang w:eastAsia="el-GR"/>
        </w:rPr>
        <w:t>Σήμερα, με την ευκαιρία συζήτησης αυτού του σημαντικού νομοσχεδίου για τον τουρισμό μας, ως Βουλευτής προερχόμενος από την πρωτοπόρο πόλη του ελληνικού τουρισμού, τη Ρόδο, τον τέταρτο τουριστικό προορισμό της χώρας, την Κω, και από τα υπόλοιπα νησιά-διαμάντια της Δωδεκανήσου, που κάνουν την εικόνα της χώρας μας διεθνώς ακόμα πιο ελκυστική, θα ήθελα να εστιάσω και σε ζητήματα που έχουν να κάνουν, κύριε Υπουργέ, επικαιρικά και με τη φάση που διανύουμε, δεδομένου ότι ο τουρισμός είναι μία πραγματικότητα άμεσα συνυφασμένη με την καθημερινότητα, την επιχειρηματικότητα και γενικότερα τον πολιτισμό, αλλά το κύριο, το κυριότερο, είναι για τη χώρα μας ένα σπουδαίο και ζωτικής σημασίας οικοσύστημα.</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7B1602">
        <w:rPr>
          <w:rFonts w:ascii="Arial" w:hAnsi="Arial" w:cs="Arial"/>
          <w:color w:val="1D2228"/>
          <w:sz w:val="24"/>
          <w:szCs w:val="24"/>
          <w:shd w:val="clear" w:color="auto" w:fill="FFFFFF"/>
          <w:lang w:eastAsia="el-GR"/>
        </w:rPr>
        <w:t xml:space="preserve">Ο τουρισμός ήταν η παραγωγική διαδικασία που κρατούσε όρθια τη χώρα τα δύσκολα χρόνια της κρίσης, που έφερε συνάλλαγμα και πόρους. Σήμερα είναι, όμως, ο τομέας που πλήττεται περισσότερο και είναι ο τομέας που πρέπει να στηριχθεί ουσιαστικά αλλά ταυτόχρονα με όραμα και προοπτική. </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7B1602">
        <w:rPr>
          <w:rFonts w:ascii="Arial" w:hAnsi="Arial" w:cs="Arial"/>
          <w:color w:val="1D2228"/>
          <w:sz w:val="24"/>
          <w:szCs w:val="24"/>
          <w:shd w:val="clear" w:color="auto" w:fill="FFFFFF"/>
          <w:lang w:eastAsia="el-GR"/>
        </w:rPr>
        <w:lastRenderedPageBreak/>
        <w:t>Ας μην ξεχνάμε ότι η βασική έννοια, ταυτισμένη με τον τουρισμό, είναι και η χαλάρωση του ανθρώπου και αυτό, δυστυχώς, δεν μπορεί αυτή τη στιγμή να υπάρχει σε κανέναν άνθρωπο σε ολόκληρο τον κόσμο, όσο τουλάχιστον θα διαρκεί ο κίνδυνος από τον ιό. Εάν κάτι τέτοιο συμβεί, όσον αφορά, τουλάχιστον, την αντιμετώπιση του τουριστικού φαινομένου, σε γενικές γραμμές, τότε θα έχουμε δυσάρεστες συνέπειες. Έτσι, εάν και το δικό μας καλοκαίρι, το ελληνικό καλοκαίρι και οι υψηλές θερμοκρασίες, όπως λένε οι επιστήμονες, δεν ευνοούν τον ιό, σε καμμία περίπτωση δεν πρέπει να υπάρξει χαλάρωση και συνεπώς, τα υγειονομικά μέτρα τα οποία έχετε λάβει και έχετε προσφέρει –αυτό συμπληρώνεται σ’ αυτά τα οποία έχω γράψει τώρα, γιατί ήταν τελευταίο και «φρέσκο» το νέο- έρχονται να μας οδηγήσουν σ’ έναν εφησυχασμό, αν μη τι άλλο, από πλευράς αντιμετώπισης αυτής της κατάστασης.</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7B1602">
        <w:rPr>
          <w:rFonts w:ascii="Arial" w:hAnsi="Arial" w:cs="Arial"/>
          <w:color w:val="1D2228"/>
          <w:sz w:val="24"/>
          <w:szCs w:val="24"/>
          <w:shd w:val="clear" w:color="auto" w:fill="FFFFFF"/>
          <w:lang w:eastAsia="el-GR"/>
        </w:rPr>
        <w:t>Πρέπει, όμως, περαιτέρω να μη μας διαφεύγει ένας νέος πατριωτισμός, που είναι η περαιτέρω θωράκιση του υγειονομικού συστήματος της χώρας τόσο στην ηπειρωτική όσο και στη νησιωτική χώρα. Μπορούμε και πρέπει να έχουμε τη σωστή οργάνωση υποδοχής εκείνων που θέλουν να επισκεφθούν τη χώρα μας και, βεβαίως, με τους όρους που έχουμε θέσει, έτσι ώστε να απολαύσουν και να μαγευτούν από τη μοναδικότητα και τις σαγήνες αυτής της χώρας.</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7B1602">
        <w:rPr>
          <w:rFonts w:ascii="Arial" w:hAnsi="Arial" w:cs="Arial"/>
          <w:color w:val="1D2228"/>
          <w:sz w:val="24"/>
          <w:szCs w:val="24"/>
          <w:shd w:val="clear" w:color="auto" w:fill="FFFFFF"/>
          <w:lang w:eastAsia="el-GR"/>
        </w:rPr>
        <w:lastRenderedPageBreak/>
        <w:t>Ειδικά η Ρόδος και η Κως, κύριε Υπουργέ, μπορεί να μη διαθέτουν νοσοκομεία αναφοράς, αλλά είναι περιοχές καθαρές όσον αφορά τον ιό και πιστεύω ότι με τις απαραίτητες προφυλάξεις μπορούν να ανοίξουν άμεσα οι αγορές ή η αγορά τουλάχιστον της Γερμανίας, τα τσάρτερ από τη Γερμανία, ένα γεγονός που θα μπορέσει να κρατήσει ζωντανό το τουριστικό οικοδόμημα. Θέλω αυτό να ξαναεξεταστεί, σε συνεννόηση, βέβαια, με τους αρμόδιους φορείς.</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7B1602">
        <w:rPr>
          <w:rFonts w:ascii="Arial" w:hAnsi="Arial" w:cs="Arial"/>
          <w:color w:val="1D2228"/>
          <w:sz w:val="24"/>
          <w:szCs w:val="24"/>
          <w:shd w:val="clear" w:color="auto" w:fill="FFFFFF"/>
          <w:lang w:eastAsia="el-GR"/>
        </w:rPr>
        <w:t>Τα βήματα της ελληνικής Κυβέρνησης είναι ενθαρρυντικά και έτσι πρέπει να συνεχίσουμε με τη συσσωρευμένη μάλιστα εμπειρία. Ίσως να ήταν χρήσιμος και ο ορισμός μιας ομάδας ειδικών για τη διαχείριση της κρίσης ειδικά στο κομμάτι του τουρισμού, μιας επιτροπής που όλο αυτό το διάστημα από εδώ και πέρα θα καλύπτει όλο το τουριστικό φάσμα και από υγειονομικής αλλά και οικονομικής και επιχειρηματικής άποψης.</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7B1602">
        <w:rPr>
          <w:rFonts w:ascii="Arial" w:hAnsi="Arial" w:cs="Arial"/>
          <w:color w:val="1D2228"/>
          <w:sz w:val="24"/>
          <w:szCs w:val="24"/>
          <w:shd w:val="clear" w:color="auto" w:fill="FFFFFF"/>
          <w:lang w:eastAsia="el-GR"/>
        </w:rPr>
        <w:t xml:space="preserve">Στα πλαίσια αυτά, είμαι βέβαιος ότι αυτή η Κυβέρνηση θα ξαναμπεί σε εξέταση αυτών των μέτρων για την ενίσχυση του τουρισμού. Τα καίρια, κατά την άποψή μου, σημεία που πρέπει να προσεχθούν, αφορούν την εξέταση των ακολούθων παραμέτρων που έχουν να κάνουν με τους μειωμένους συντελεστές ΦΠΑ στη διανυκτέρευση, την επιδότηση των ασφαλιστικών εισφορών στα ξενοδοχεία, την προσφυγή σε νέο χρηματοδοτικό πρωτόκολλο, όπως ήδη έχει αναφέρει ο Υπουργός των Οικονομικών, ει δυνατόν με </w:t>
      </w:r>
      <w:r w:rsidRPr="007B1602">
        <w:rPr>
          <w:rFonts w:ascii="Arial" w:hAnsi="Arial" w:cs="Arial"/>
          <w:color w:val="1D2228"/>
          <w:sz w:val="24"/>
          <w:szCs w:val="24"/>
          <w:shd w:val="clear" w:color="auto" w:fill="FFFFFF"/>
          <w:lang w:eastAsia="el-GR"/>
        </w:rPr>
        <w:lastRenderedPageBreak/>
        <w:t>ονομαστικοποίηση των δαπανών, επιδοτήσεις επιτοκίου και την περαιτέρω αναστολή πληρωμής των επιταγών.</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7B1602">
        <w:rPr>
          <w:rFonts w:ascii="Arial" w:hAnsi="Arial" w:cs="Arial"/>
          <w:color w:val="1D2228"/>
          <w:sz w:val="24"/>
          <w:szCs w:val="24"/>
          <w:shd w:val="clear" w:color="auto" w:fill="FFFFFF"/>
          <w:lang w:eastAsia="el-GR"/>
        </w:rPr>
        <w:t>Επιτρέψτε μου να καταθέσω επιστολή της Ένωσης Ξενοδόχων Ρόδου, στην οποία εξειδικεύουν αυτά τα θέματα.</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7B1602">
        <w:rPr>
          <w:rFonts w:ascii="Arial" w:hAnsi="Arial" w:cs="Arial"/>
          <w:sz w:val="24"/>
          <w:szCs w:val="24"/>
          <w:lang w:eastAsia="el-GR"/>
        </w:rPr>
        <w:t>(Στο σημείο αυτό ο Βουλευτής κ. Βασίλειος - Νικόλαος Υψηλάντης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7B1602">
        <w:rPr>
          <w:rFonts w:ascii="Arial" w:hAnsi="Arial" w:cs="Arial"/>
          <w:color w:val="1D2228"/>
          <w:sz w:val="24"/>
          <w:szCs w:val="24"/>
          <w:shd w:val="clear" w:color="auto" w:fill="FFFFFF"/>
          <w:lang w:eastAsia="el-GR"/>
        </w:rPr>
        <w:t>Ο τουρισμός, η ατμομηχανή της ελληνικής οικονομίας δέχεται καίριο πλήγμα από μία πρωτοφανή για τα δεδομένα πανδημική κρίση. Σε αυτό το πλαίσιο είναι αυτονόητη η στήριξη και της νησιωτικής Ελλάδας η οποία δοκιμάζεται δίπλα, πρώτα από τη μεταναστευτική κρίση και τώρα με μία κρίση από την πανδημία.</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7B1602">
        <w:rPr>
          <w:rFonts w:ascii="Arial" w:hAnsi="Arial" w:cs="Arial"/>
          <w:sz w:val="24"/>
          <w:szCs w:val="24"/>
          <w:lang w:eastAsia="el-GR"/>
        </w:rPr>
        <w:t>(Στο σημείο αυτό κτυπάει το κουδούνι λήξεως του χρόνου ομιλίας του κυρίου Βουλευτή)</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7B1602">
        <w:rPr>
          <w:rFonts w:ascii="Arial" w:hAnsi="Arial" w:cs="Arial"/>
          <w:color w:val="1D2228"/>
          <w:sz w:val="24"/>
          <w:szCs w:val="24"/>
          <w:shd w:val="clear" w:color="auto" w:fill="FFFFFF"/>
          <w:lang w:eastAsia="el-GR"/>
        </w:rPr>
        <w:t>Δώστε μου λίγο χρόνο, κύριε Πρόεδρε.</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7B1602">
        <w:rPr>
          <w:rFonts w:ascii="Arial" w:hAnsi="Arial" w:cs="Arial"/>
          <w:color w:val="1D2228"/>
          <w:sz w:val="24"/>
          <w:szCs w:val="24"/>
          <w:shd w:val="clear" w:color="auto" w:fill="FFFFFF"/>
          <w:lang w:eastAsia="el-GR"/>
        </w:rPr>
        <w:t xml:space="preserve">Με αυτό το νομοσχέδιο εισάγεται ένα ρυθμιστικό πλαίσιο για τον καταδυτικό τουρισμό, με ταυτόχρονη άρση των παρωχημένων γραφειοκρατικών εμποδίων. Η χώρα μας και ιδίως οι νησιωτικές περιοχές </w:t>
      </w:r>
      <w:r w:rsidRPr="007B1602">
        <w:rPr>
          <w:rFonts w:ascii="Arial" w:hAnsi="Arial" w:cs="Arial"/>
          <w:color w:val="1D2228"/>
          <w:sz w:val="24"/>
          <w:szCs w:val="24"/>
          <w:shd w:val="clear" w:color="auto" w:fill="FFFFFF"/>
          <w:lang w:eastAsia="el-GR"/>
        </w:rPr>
        <w:lastRenderedPageBreak/>
        <w:t xml:space="preserve">διαθέτουν μοναδικό υποθαλάσσιο πλούτο, που πλέον γίνεται προσβάσιμος στους επισκέπτες, με ταυτόχρονη πρόβλεψη προστατευτικών δικλίδων όσον αφορά τα οικολογικά ευαίσθητα θαλάσσια οικοσυστήματα. </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7B1602">
        <w:rPr>
          <w:rFonts w:ascii="Arial" w:hAnsi="Arial" w:cs="Arial"/>
          <w:color w:val="1D2228"/>
          <w:sz w:val="24"/>
          <w:szCs w:val="24"/>
          <w:shd w:val="clear" w:color="auto" w:fill="FFFFFF"/>
          <w:lang w:eastAsia="el-GR"/>
        </w:rPr>
        <w:t xml:space="preserve">Οι επισκέψιμοι ενάλιοι αρχαιολογικοί χώροι αποτελούν ισχυρότατο συγκριτικό πλεονέκτημα, ενώ προσθέτουν ένα ακόμα σημείο ανάδειξης του πολιτισμικού πλούτου της χώρας. Εξίσου σημαντικές και καινοτόμες είναι οι προβλέψεις για την τουριστική εκμετάλλευση των ναυαγίων με ταυτόχρονη πρόβλεψη αυστηρών ρυθμίσεων για την προστασία. </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7B1602">
        <w:rPr>
          <w:rFonts w:ascii="Arial" w:hAnsi="Arial" w:cs="Arial"/>
          <w:color w:val="1D2228"/>
          <w:sz w:val="24"/>
          <w:szCs w:val="24"/>
          <w:shd w:val="clear" w:color="auto" w:fill="FFFFFF"/>
          <w:lang w:eastAsia="el-GR"/>
        </w:rPr>
        <w:t xml:space="preserve">Το νομοθέτημα προσεγγίζει παράλληλα και άλλες σύγχρονες τάσεις της παγκόσμιας τουριστικής βιομηχανίας. Έχει αναφερθεί το </w:t>
      </w:r>
      <w:r w:rsidRPr="007B1602">
        <w:rPr>
          <w:rFonts w:ascii="Arial" w:hAnsi="Arial" w:cs="Arial"/>
          <w:color w:val="1D2228"/>
          <w:sz w:val="24"/>
          <w:szCs w:val="24"/>
          <w:shd w:val="clear" w:color="auto" w:fill="FFFFFF"/>
          <w:lang w:val="en-US" w:eastAsia="el-GR"/>
        </w:rPr>
        <w:t>glamp</w:t>
      </w:r>
      <w:r w:rsidRPr="007B1602">
        <w:rPr>
          <w:rFonts w:ascii="Arial" w:hAnsi="Arial" w:cs="Arial"/>
          <w:color w:val="1D2228"/>
          <w:sz w:val="24"/>
          <w:szCs w:val="24"/>
          <w:shd w:val="clear" w:color="auto" w:fill="FFFFFF"/>
          <w:lang w:eastAsia="el-GR"/>
        </w:rPr>
        <w:t>ing, που συνδυάζει τις ανέσεις μιας πολυτελούς ξενοδοχειακής μονάδας με τη διαμονή στη φύση, και, βέβαια, σ’ αυτό το ρυθμιστικό πλαίσιο γίνεται μία άξια ρυθμιστική προσπάθεια, η οποία είναι αξιοσημείωτη και η οποία θα βοηθήσει τον ελληνικό τουρισμό.</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7B1602">
        <w:rPr>
          <w:rFonts w:ascii="Arial" w:hAnsi="Arial" w:cs="Arial"/>
          <w:color w:val="1D2228"/>
          <w:sz w:val="24"/>
          <w:szCs w:val="24"/>
          <w:shd w:val="clear" w:color="auto" w:fill="FFFFFF"/>
          <w:lang w:eastAsia="el-GR"/>
        </w:rPr>
        <w:t xml:space="preserve">Επιθυμώ, τέλος, να εξάρω ουσιαστικά την απόφαση για την επαναλειτουργία της Σχολής Ξεναγών στη Ρόδο, μιας σχολής που πρωτολειτούργησε τη δεκαετία του 1950 και βοήθησε τα μέγιστα στην τουριστική ανάπτυξη. </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7B1602">
        <w:rPr>
          <w:rFonts w:ascii="Arial" w:hAnsi="Arial" w:cs="Arial"/>
          <w:color w:val="1D2228"/>
          <w:sz w:val="24"/>
          <w:szCs w:val="24"/>
          <w:shd w:val="clear" w:color="auto" w:fill="FFFFFF"/>
          <w:lang w:eastAsia="el-GR"/>
        </w:rPr>
        <w:lastRenderedPageBreak/>
        <w:t xml:space="preserve">Θέλω, όμως, να επισημάνω ότι πρέπει να «τρέξουμε», κύριε Υπουργέ και κύριε Υφυπουργέ, -το ανακοινώσετε- και το κομμάτι της τουριστικής εκπαίδευσης με την αναβάθμιση των τουριστικών σχολών, ειδικά αυτής της Ρόδου, η οποία έχει προσφέρει εξαιρετικά στελέχη στη διεθνή τουριστική αγορά. Πρέπει να κοιτάξουμε να ανακόψουμε την απαξίωση των κτιριακών υποδομών της σχολής, που είναι στολίδι για τον τόπο, για την Ελλάδα, για τη Ρόδο και ύψιστης ιστορικής σημασίας για τη χώρα μας. Πιστεύω ότι και στο κομμάτι αυτό θα τα καταφέρουμε. </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7B1602">
        <w:rPr>
          <w:rFonts w:ascii="Arial" w:hAnsi="Arial" w:cs="Arial"/>
          <w:color w:val="1D2228"/>
          <w:sz w:val="24"/>
          <w:szCs w:val="24"/>
          <w:shd w:val="clear" w:color="auto" w:fill="FFFFFF"/>
          <w:lang w:eastAsia="el-GR"/>
        </w:rPr>
        <w:t xml:space="preserve">Άλλωστε, με τις εισαγόμενες ρυθμίσεις επιτυγχάνεται πολλαπλό όφελος, καθώς ανοίγει ο δρόμος για δημιουργία θέσεων εργασίας, επιδιώκεται χρονική διεύρυνση της τουριστικής σεζόν, ενώ με την αναβάθμιση των προσφερόμενων υπηρεσιών θα προσελκύσουμε τουρίστες υψηλού εισοδηματικού προφίλ. </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7B1602">
        <w:rPr>
          <w:rFonts w:ascii="Arial" w:hAnsi="Arial" w:cs="Arial"/>
          <w:color w:val="1D2228"/>
          <w:sz w:val="24"/>
          <w:szCs w:val="24"/>
          <w:shd w:val="clear" w:color="auto" w:fill="FFFFFF"/>
          <w:lang w:eastAsia="el-GR"/>
        </w:rPr>
        <w:t>Είμαι βέβαιος ότι με αυτά τα συντονισμένα και υπεύθυνα βήματα όλοι μαζί θα τα καταφέρουμε και πάλι.</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7B1602">
        <w:rPr>
          <w:rFonts w:ascii="Arial" w:hAnsi="Arial" w:cs="Arial"/>
          <w:color w:val="1D2228"/>
          <w:sz w:val="24"/>
          <w:szCs w:val="24"/>
          <w:shd w:val="clear" w:color="auto" w:fill="FFFFFF"/>
          <w:lang w:eastAsia="el-GR"/>
        </w:rPr>
        <w:t>Ευχαριστώ πολύ.</w:t>
      </w:r>
    </w:p>
    <w:p w:rsidR="007B1602" w:rsidRPr="007B1602" w:rsidRDefault="007B1602" w:rsidP="007B1602">
      <w:pPr>
        <w:shd w:val="clear" w:color="auto" w:fill="FFFFFF"/>
        <w:spacing w:after="160" w:line="600" w:lineRule="auto"/>
        <w:ind w:firstLine="720"/>
        <w:jc w:val="center"/>
        <w:rPr>
          <w:rFonts w:ascii="Arial" w:hAnsi="Arial" w:cs="Arial"/>
          <w:color w:val="1D2228"/>
          <w:sz w:val="24"/>
          <w:szCs w:val="24"/>
          <w:shd w:val="clear" w:color="auto" w:fill="FFFFFF"/>
          <w:lang w:eastAsia="el-GR"/>
        </w:rPr>
      </w:pPr>
      <w:r w:rsidRPr="007B1602">
        <w:rPr>
          <w:rFonts w:ascii="Arial" w:hAnsi="Arial" w:cs="Arial"/>
          <w:color w:val="1D2228"/>
          <w:sz w:val="24"/>
          <w:szCs w:val="24"/>
          <w:shd w:val="clear" w:color="auto" w:fill="FFFFFF"/>
          <w:lang w:eastAsia="el-GR"/>
        </w:rPr>
        <w:t>(Χειροκροτήματα από την πτέρυγα της Νέας Δημοκρατίας)</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7B1602">
        <w:rPr>
          <w:rFonts w:ascii="Arial" w:hAnsi="Arial" w:cs="Arial"/>
          <w:b/>
          <w:color w:val="1D2228"/>
          <w:sz w:val="24"/>
          <w:szCs w:val="24"/>
          <w:shd w:val="clear" w:color="auto" w:fill="FFFFFF"/>
          <w:lang w:eastAsia="el-GR"/>
        </w:rPr>
        <w:t xml:space="preserve">ΠΡΟΕΔΡΕΥΩΝ (Οδυσσέας Κωνσταντινόπουλος): </w:t>
      </w:r>
      <w:r w:rsidRPr="007B1602">
        <w:rPr>
          <w:rFonts w:ascii="Arial" w:hAnsi="Arial" w:cs="Arial"/>
          <w:color w:val="1D2228"/>
          <w:sz w:val="24"/>
          <w:szCs w:val="24"/>
          <w:shd w:val="clear" w:color="auto" w:fill="FFFFFF"/>
          <w:lang w:eastAsia="el-GR"/>
        </w:rPr>
        <w:t>Κύριοι, συνάδελφοι τώρα θα γίνει μία διακοπή δεκαπέντε λεπτών για υγειονομικούς λόγους.</w:t>
      </w:r>
    </w:p>
    <w:p w:rsidR="007B1602" w:rsidRPr="007B1602" w:rsidRDefault="007B1602" w:rsidP="007B1602">
      <w:pPr>
        <w:shd w:val="clear" w:color="auto" w:fill="FFFFFF"/>
        <w:spacing w:after="160" w:line="600" w:lineRule="auto"/>
        <w:ind w:firstLine="720"/>
        <w:jc w:val="center"/>
        <w:rPr>
          <w:rFonts w:ascii="Arial" w:hAnsi="Arial" w:cs="Arial"/>
          <w:color w:val="1D2228"/>
          <w:sz w:val="24"/>
          <w:szCs w:val="24"/>
          <w:shd w:val="clear" w:color="auto" w:fill="FFFFFF"/>
          <w:lang w:eastAsia="el-GR"/>
        </w:rPr>
      </w:pPr>
      <w:r w:rsidRPr="007B1602">
        <w:rPr>
          <w:rFonts w:ascii="Arial" w:hAnsi="Arial" w:cs="Arial"/>
          <w:color w:val="1D2228"/>
          <w:sz w:val="24"/>
          <w:szCs w:val="24"/>
          <w:shd w:val="clear" w:color="auto" w:fill="FFFFFF"/>
          <w:lang w:eastAsia="el-GR"/>
        </w:rPr>
        <w:lastRenderedPageBreak/>
        <w:t>(ΔΙΑΚΟΠΗ)</w:t>
      </w:r>
    </w:p>
    <w:p w:rsidR="007B1602" w:rsidRPr="007B1602" w:rsidRDefault="007B1602" w:rsidP="007B1602">
      <w:pPr>
        <w:spacing w:after="160" w:line="600" w:lineRule="auto"/>
        <w:ind w:firstLine="720"/>
        <w:jc w:val="center"/>
        <w:rPr>
          <w:rFonts w:ascii="Arial" w:hAnsi="Arial"/>
          <w:sz w:val="24"/>
          <w:szCs w:val="24"/>
          <w:lang w:eastAsia="el-GR"/>
        </w:rPr>
      </w:pPr>
      <w:r w:rsidRPr="007B1602">
        <w:rPr>
          <w:rFonts w:ascii="Arial" w:hAnsi="Arial"/>
          <w:sz w:val="24"/>
          <w:szCs w:val="24"/>
          <w:lang w:eastAsia="el-GR"/>
        </w:rPr>
        <w:t>(ΜΕΤΑ ΤΗ ΔΙΑΚΟΠΗ)</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b/>
          <w:sz w:val="24"/>
          <w:szCs w:val="24"/>
          <w:lang w:eastAsia="el-GR"/>
        </w:rPr>
        <w:t xml:space="preserve">ΠΡΟΕΔΡΕΥΩΝ (Οδυσσέας Κωνσταντινόπουλος): </w:t>
      </w:r>
      <w:r w:rsidRPr="007B1602">
        <w:rPr>
          <w:rFonts w:ascii="Arial" w:hAnsi="Arial"/>
          <w:sz w:val="24"/>
          <w:szCs w:val="24"/>
          <w:lang w:eastAsia="el-GR"/>
        </w:rPr>
        <w:t>Κυρίες και κύριοι συνάδελφοι, συνεχίζεται η συνεδρίαση.</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Τον λόγο έχει ο κ. Αρβανιτίδης από το Κίνημα Αλλαγής.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b/>
          <w:sz w:val="24"/>
          <w:szCs w:val="24"/>
          <w:lang w:eastAsia="el-GR"/>
        </w:rPr>
        <w:t xml:space="preserve">ΓΕΩΡΓΙΟΣ ΑΡΒΑΝΙΤΙΔΗΣ: </w:t>
      </w:r>
      <w:r w:rsidRPr="007B1602">
        <w:rPr>
          <w:rFonts w:ascii="Arial" w:hAnsi="Arial"/>
          <w:sz w:val="24"/>
          <w:szCs w:val="24"/>
          <w:lang w:eastAsia="el-GR"/>
        </w:rPr>
        <w:t>Κυρίες και κύριοι συνάδελφοι, δυστυχώς, για τη χώρα μας ο κλάδος του τουρισμού, με τον ιδιαίτερο ρόλο του στην ελληνική οικονομία την περίοδο αυτή, δέχεται το πιο βαρύ πλήγμα από την πανδημία του κορωνοϊού. Δεν ξέρω εάν έχουμε κατανοήσει όλοι πόσο σημαντικό είναι το τι ποσοστό θα ανακτήσουμε στην προσπάθειά τού να ανατάξουμε τον τουρισμό και πόσο σημαντικό αυτό είναι για τα δημοσιονομικά της χώρας και για τις αποφάσεις που θα κληθεί να πάρει η Κυβέρνηση στη διάρκεια αυτού του φαινομένου που ζούμε.</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Εργαζόμενοι και επιχειρήσεις περίμεναν με αγωνία τα καθυστερημένα μέτρα της Κυβέρνησης και, δυστυχώς, ακόμα επικρατεί σύγχυση για τον τρόπο λειτουργίας του τουριστικού κλάδου, για τα υγειονομικά πρωτόκολλα που θα εφαρμοστούν σε αυτή τη δύσκολη τουριστική σεζόν του φετινού καλοκαιριού.</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Το Κίνημα Αλλαγής, ασκώντας υπεύθυνη και χρήσιμη αντιπολίτευση για τον τόπο και τους πολίτες, κατέθεσε πρώτο απ’ όλα τα κόμματα δημόσια, ήδη </w:t>
      </w:r>
      <w:r w:rsidRPr="007B1602">
        <w:rPr>
          <w:rFonts w:ascii="Arial" w:hAnsi="Arial"/>
          <w:sz w:val="24"/>
          <w:szCs w:val="24"/>
          <w:lang w:eastAsia="el-GR"/>
        </w:rPr>
        <w:lastRenderedPageBreak/>
        <w:t>από τις 4 του Μάη, ένα σχέδιο αντιμετώπισης της κρίσης στον ελληνικό τουρισμό. Με λύπη βλέπουμε να μην έχετε μελετήσει σοβαρά τις προτάσεις μας, και έτσι απουσιάζουν από τις ανακοινώσεις σας μέτρα όπως η κατάργηση του τέλους διανυκτέρευσης, η μείωση των τελών προσγείωσης, η δυναμική ενίσχυση του εσωτερικού τουρισμού, η επαναφορά των μειωμένων συντελεστών ΦΠΑ στα νησιά, η αξιοπρεπής κατοχύρωση των εργαζομένων στον τουρισμό, γιατί το εισόδημά τους θα στηρίξει την ελληνική κοινωνία. Αυτοί οι άνθρωποι δεν ήταν μόνο εργαζόμενοι. Αυτοί οι άνθρωποι κατανάλωναν στον τόπο τους, εκεί που πρόσφεραν την εργασία τους και θα καταναλώσουν τον χειμώνα και την άλλη μισή περίοδο σε όλη την Ελλάδα, αλλά και η κατάρτιση μίας συμφωνίας, έστω μίας συμφωνίας, με μια χώρα από αυτές που πιστεύουμε, ανακοινώνουμε ή αναμένουμε ότι θα εγκαινιάσει πρώτη την άφιξη τουριστών φέτος το καλοκαίρι. Καλά είναι τα δημοσιεύματα. Καλό είναι να χαιρόμαστε με ένα καλό δημοσίευμα στα μέσα μαζικής ενημέρωσης τα διεθνή, αλλά δυστυχώς για εμάς, για την ελληνική οικονομία, όλα θα κριθούν στο αποτέλεσμα, στο ποσοστό ανάκτησης του εισοδήματος από τον τουρισμό.</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Ο κ. Σκυλακάκης πρόσφατα, πριν από έναν μήνα, είπε ότι η ελληνική οικονομία αντέχει το 50%. Από εκεί και πέρα θα έχουμε πρόβλημα. Δημοσιονομικό πρόβλημα εννοώ και πρόβλημα στη συνέχεια στο πώς θα ασκήσουμε την οικονομική πολιτική.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Και ενώ, λοιπόν, ήμασταν σε αναζήτηση των υγειονομικών πρωτοκόλλων για τον τουρισμό, το αρμόδιο Υπουργείο, κάτω από την ομπρέλα του καταδυτικού τουρισμού, είπε να ασχοληθεί και με τα δάση. Είναι τόσο καλός ο συντονισμός του κυβερνητικού έργου, του επιτελικού κράτους, που η ίδια η Κυβέρνηση που ψήφισε το άρθρο 102 στον περιβαλλοντικό νόμο πριν δέκα ημέρες, στον πρόσφατο ν.4685/2020, έρχεται σήμερα να τον τροποποιήσει με το άρθρο 32. Πόσο σοβαρό μπορεί να είναι αυτό; Τι σχέση έχει με την πανδημία; Ο ένας Υπουργός, ο αρμόδιος Υπουργός -και γεννάται το ερώτημα εξ αυτού- ο κ. Χατζηδάκης γιατί δεν το περιέλαβε. Δεν το ήθελε; Δεν ήθελε να χρεωθεί ο ίδιος την επιλογή; Ποια είναι η σοβαρότητα, λοιπόν, μιας Κυβέρνησης που καλεί να την εμπιστευτούμε επειδή πέτυχε στην υγειονομική κρίση, αφού έμειναν οι Έλληνες εντός σπιτιού και μόλις βγήκαμε να κυκλοφορούμε αρχίζουμε να μπερδευόμαστε; Και γιατί ενώ υποτίθεται ότι αναμένουμε για διαβούλευση το νέο χωροταξικό -είχε ανακοινωθεί ότι στις επόμενες είκοσι ημέρες θα είναι στη Βουλή- έρχονται αποσπασματικές ρυθμίσεις εδώ, κατακερματίζοντας ξανά το νομοθετικό πλαίσιο;</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Πραγματικά απορώ πώς φέρνετε διατάξεις που είναι εξόφθαλμα αντιπεριβαλλοντικές, όπως τα άρθρα 22, 31, 32 και άλλα και θέλετε να σας δίνουμε και εύσημα για την «πράσινη» αναπτυξιακή και φιλοπεριβαλλοντική </w:t>
      </w:r>
      <w:r w:rsidRPr="007B1602">
        <w:rPr>
          <w:rFonts w:ascii="Arial" w:hAnsi="Arial"/>
          <w:sz w:val="24"/>
          <w:szCs w:val="24"/>
          <w:lang w:eastAsia="el-GR"/>
        </w:rPr>
        <w:lastRenderedPageBreak/>
        <w:t>σας πολιτική. Σας χαρακτηρίζει ως Κυβέρνηση μια «πράσινη» αλαζονεία στα λόγια. Η «πράσινη» ατζέντα που επικαλείστε, δυστυχώς, είναι μόνο λόγια.</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Το Κίνημα Αλλαγής, λέει ναι στην ανάπτυξη ήπιων και νέων μορφών τουρισμού, όχι όμως με εκπτώσεις στην ουσιαστική προστασία του περιβάλλοντος. Εμείς αντιμετωπίζουμε τον φυσικό πλούτο της Ελλάδας ως πολύτιμο πόρο και συγκριτικό πλεονέκτημα για μια βιώσιμη ανάπτυξη και όχι ως τροχοπέδη ανάπτυξης.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Απουσιάζει από το νομοσχέδιό σας κάθε φιλοσοφία κυκλικής οικονομίας, καθώς δεν προβλέπετε, για παράδειγμα, στο άρθρο 8 τίποτα για τα υλικά κατασκευής των τεχνικών κατασκευών που απαιτούνται, με ποιες προδιαγραφές, με ποια υλικά αυτά τοποθετούνται στη θάλασσα, στο θαλάσσιο περιβάλλον, με ποια τοξικότητα, με ποια φιλικότητα, με ποια μελέτη. Απουσιάζει κάθε έννοια ποιοτικής αναβάθμισης στις τουριστικές μαρίνες, καθώς επικεντρώνεστε κυρίως στην ποσοτική αναβάθμιση, στο μέγεθος δηλαδή. Δεν έχετε καταλάβει ακόμα ότι το πρόβλημα της χώρας μας δεν είναι το μέγεθος της χερσαίας ζώνης των μαρίνων που αυξάνεται από πενήντα χιλιάδες σε ογδόντα χιλιάδεςτετραγωνικά μέτρα, αλλά η ποιοτική αναβάθμιση των υπηρεσιών τους, η ποιοτική αναβάθμιση των εγκαταστάσεών τους, η λανθασμένη χωροθέτησή τους και η ανάγκη για εκσυγχρονισμό.</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Τα λιμενικά έργα, κύριε Υπουργέ, λόγω της φύσης τους έχουν να κάνουν με ένα πολύ δυναμικό στοιχείο που λέγεται θάλασσα και υποθαλάσσια ρεύματα. Θέλει μεγάλη προσοχή και πολυεπίπεδες μελέτες για να γίνει κάτι σωστά, χωρίς να επηρεαστεί το αύριο, το μεθαύριο και ιδιαίτερα με τις συνέπειες της κλιματικής αλλαγής και την αλλαγή στα φυσικά στοιχεία. Η μορφή μιας ακτογραμμής, μιας παραλίας, μιας πόλης, ο αιγιαλός των όμορων δήμων κινδυνεύουν να βρεθούν ενώπιον τεράστιων και αντιαισθητικών κατασκευών σαν προβλήτες, με ό,τι σημαίνει αυτό και για το υποθαλάσσιο περιβάλλον.</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Ελπίζω οι επιλογές σας να μην έχουν ως αποτέλεσμα μετά από κάποια χρόνια ολόκληρες περιοχές να έχουν υποβαθμιστεί αισθητικά, περιβαλλοντικά και τουριστικά.</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Κλείνω με μία αναφορά στον αιγιαλό, που υποτίθεται ότι για λόγους προστασίας της δημόσιας υγείας, θα υπάρξει η μεγαλύτερη κάλυψη από ιδιωτικές επιχειρήσεις με ξαπλώστρες και ομπρέλες.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Κύριε Υπουργέ, με τις ρυθμίσεις σας, για τις οποίες, δυστυχώς, δεν διευκρινίζετε ότι είναι προσωρινές λόγω της συγκυρίας του κορωνοϊού, κάτι που θα μπορούσαμε να κατανοήσουμε, κινδυνεύει να υπάρξει σημαντικός περιορισμός του κοινόχρηστου δημόσιου χώρου στις παραλίες και να δούμε φαινόμενα συνωστισμού πολιτών στα ελεύθερα μικρά τμήματα των παραλιών. Εκεί που πάτε να λύσετε το πρόβλημα, μπορεί να δημιουργήσετε άλλο </w:t>
      </w:r>
      <w:r w:rsidRPr="007B1602">
        <w:rPr>
          <w:rFonts w:ascii="Arial" w:hAnsi="Arial"/>
          <w:sz w:val="24"/>
          <w:szCs w:val="24"/>
          <w:lang w:eastAsia="el-GR"/>
        </w:rPr>
        <w:lastRenderedPageBreak/>
        <w:t>πρόβλημα. Η επέκταση του ανώτατου ορίου μίσθωσης μιας παραλίας από 40% σε 50% σε περίπτωση ξενοδοχείων πάνω στον αιγιαλό, χωρίς εχέγγυα προσωρινής ρύθμισης, παγιώνει μια κατάσταση που θα μας βρει απέναντι και μας έχει βρει ήδη τις προηγούμενες φορές που είχε γίνει απόπειρα να περάσει κάτι αντίστοιχο.</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(Στο σημείο αυτό κτυπάει το κουδούνι λήξεως του χρόνου ομιλίας του κυρίου Βουλευτή)</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Ελάχιστο χρόνο χρειάζομαι, κύριε Πρόεδρε.</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b/>
          <w:sz w:val="24"/>
          <w:szCs w:val="24"/>
          <w:lang w:eastAsia="el-GR"/>
        </w:rPr>
        <w:t xml:space="preserve">ΠΡΟΕΔΡΕΥΩΝ (Οδυσσέας Κωνσταντινόπουλος): </w:t>
      </w:r>
      <w:r w:rsidRPr="007B1602">
        <w:rPr>
          <w:rFonts w:ascii="Arial" w:hAnsi="Arial"/>
          <w:sz w:val="24"/>
          <w:szCs w:val="24"/>
          <w:lang w:eastAsia="el-GR"/>
        </w:rPr>
        <w:t>Βεβαίως, κύριε συνάδελφε.</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b/>
          <w:bCs/>
          <w:sz w:val="24"/>
          <w:szCs w:val="24"/>
          <w:lang w:eastAsia="el-GR"/>
        </w:rPr>
        <w:t xml:space="preserve">ΓΕΩΡΓΙΟΣ ΑΡΒΑΝΙΤΙΔΗΣ: </w:t>
      </w:r>
      <w:r w:rsidRPr="007B1602">
        <w:rPr>
          <w:rFonts w:ascii="Arial" w:hAnsi="Arial"/>
          <w:sz w:val="24"/>
          <w:szCs w:val="24"/>
          <w:lang w:eastAsia="el-GR"/>
        </w:rPr>
        <w:t xml:space="preserve">Είναι γεγονός ότι στο ζήτημα του αιγιαλού και της χρήσης του, πρέπει να υπάρξει μια οργανωμένη διαβούλευση με πολλούς και όχι μια περιστασιακή και αποσπασματική νομοθέτηση, όπως τη φέρνετε. Για αυτό και κάνω έκκληση τόσο σε εσάς όσο και στον Υπουργό Περιβάλλοντος, το θέμα αυτό να το δούμε συνολικά και χωρίς βιασύνες στο επικείμενο νομοσχέδιο για τον χωροταξικό σχεδιασμό.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Ο αιγιαλός και η χρήση του πρέπει να ενταχθεί σε μια ολοκληρωμένη στρατηγική προσαρμογής και αντιμετώπισης της κλιματικής αλλαγής. Σε κάθε </w:t>
      </w:r>
      <w:r w:rsidRPr="007B1602">
        <w:rPr>
          <w:rFonts w:ascii="Arial" w:hAnsi="Arial"/>
          <w:sz w:val="24"/>
          <w:szCs w:val="24"/>
          <w:lang w:eastAsia="el-GR"/>
        </w:rPr>
        <w:lastRenderedPageBreak/>
        <w:t xml:space="preserve">άλλη περίπτωση θα χτίζουμε πύργους πάνω στην άμμο χωρίς τον ξενοδόχο, που στην περίπτωση μας είναι η θάλασσα και η φύση.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Αυτή η ολοκληρωμένη διαχείριση του παράκτιου χώρου με προστασία της κρίσιμης παραλιακής ζώνης από επιβαρυντικές χρήσεις χρειάζεται να υιοθετεί ταυτόχρονα καινοτόμες τεχνολογίες για ανατρέψιμα τεχνικά έργα με σεβασμό στη θαλάσσια δυναμική.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Κυρίες και κύριοι συνάδελφοι, εμείς έχουμε δηλώσει ότι είμαστε θετικοί επί της αρχής του νομοσχεδίου, γιατί θέλουμε να δούμε τον τουρισμό της χώρας μας να ανοίγεται σε νέα πεδία και μορφές. Έχουμε, όμως, ισχυρές ενστάσεις σε επιμέρους διατάξεις, όπως σας προανάφερα. </w:t>
      </w:r>
      <w:r w:rsidRPr="007B1602">
        <w:rPr>
          <w:rFonts w:ascii="Arial" w:hAnsi="Arial"/>
          <w:sz w:val="24"/>
          <w:szCs w:val="24"/>
          <w:lang w:val="en-US" w:eastAsia="el-GR"/>
        </w:rPr>
        <w:t>E</w:t>
      </w:r>
      <w:r w:rsidRPr="007B1602">
        <w:rPr>
          <w:rFonts w:ascii="Arial" w:hAnsi="Arial"/>
          <w:sz w:val="24"/>
          <w:szCs w:val="24"/>
          <w:lang w:eastAsia="el-GR"/>
        </w:rPr>
        <w:t xml:space="preserve">ν αναμονή του νέου χωροταξικού νομοσχεδίου ελπίζουμε ότι οι παρατηρήσεις μας θα τύχουν της προσοχής της Κυβέρνησης έστω και σε δεύτερο χρόνο.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Ευχαριστώ πολύ. </w:t>
      </w:r>
    </w:p>
    <w:p w:rsidR="007B1602" w:rsidRPr="007B1602" w:rsidRDefault="007B1602" w:rsidP="007B1602">
      <w:pPr>
        <w:spacing w:after="160" w:line="600" w:lineRule="auto"/>
        <w:ind w:firstLine="720"/>
        <w:jc w:val="center"/>
        <w:rPr>
          <w:rFonts w:ascii="Arial" w:hAnsi="Arial"/>
          <w:sz w:val="24"/>
          <w:szCs w:val="24"/>
          <w:lang w:eastAsia="el-GR"/>
        </w:rPr>
      </w:pPr>
      <w:r w:rsidRPr="007B1602">
        <w:rPr>
          <w:rFonts w:ascii="Arial" w:hAnsi="Arial"/>
          <w:sz w:val="24"/>
          <w:szCs w:val="24"/>
          <w:lang w:eastAsia="el-GR"/>
        </w:rPr>
        <w:t>(Χειροκροτήματα από την πτέρυγα του Κινήματος Αλλαγής)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b/>
          <w:sz w:val="24"/>
          <w:szCs w:val="24"/>
          <w:lang w:eastAsia="el-GR"/>
        </w:rPr>
        <w:t xml:space="preserve">ΠΡΟΕΔΡΕΥΩΝ (Οδυσσέας Κωνσταντινόπουλος): </w:t>
      </w:r>
      <w:r w:rsidRPr="007B1602">
        <w:rPr>
          <w:rFonts w:ascii="Arial" w:hAnsi="Arial"/>
          <w:sz w:val="24"/>
          <w:szCs w:val="24"/>
          <w:lang w:eastAsia="el-GR"/>
        </w:rPr>
        <w:t xml:space="preserve">Ευχαριστούμε, κύριε Αρβανιτίδη.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Τον λόγο έχει ο κ. Σάββας Χιονίδης.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b/>
          <w:bCs/>
          <w:sz w:val="24"/>
          <w:szCs w:val="24"/>
          <w:lang w:eastAsia="el-GR"/>
        </w:rPr>
        <w:t xml:space="preserve">ΣΑΒΒΑΣ ΧΙΟΝΙΔΗΣ: </w:t>
      </w:r>
      <w:r w:rsidRPr="007B1602">
        <w:rPr>
          <w:rFonts w:ascii="Arial" w:hAnsi="Arial"/>
          <w:sz w:val="24"/>
          <w:szCs w:val="24"/>
          <w:lang w:eastAsia="el-GR"/>
        </w:rPr>
        <w:t xml:space="preserve">Ευχαριστώ, κύριε Πρόεδρε.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 xml:space="preserve">Κύριε Πρόεδρε, κυρίες και κύριοι συνάδελφοι, κύριε Υπουργέ, θα μιλήσουμε για τον τουρισμό. Ακούσαμε πάρα πολλά για την κρίση για τα μέτρα αντιμετώπισης γενικότερα της Κυβέρνησης. Εγώ θα επικεντρωθώ στο κομμάτι τουρισμός, γιατί  αποτελεί κρίσιμο κομμάτι όπως όλοι γνωρίζουμε.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Θέλω να σταθώ στο τι είναι η λέξη Ελλάδα. Όταν ακούει κάποιος ξένος τη λέξη Ελλάδα, σημαίνει ιστορία, μυθολογία, σημαίνει ένα πολύ καλό κλίμα, υπέροχα τοπία, πολιτισμός, αρχαία, καλές υποδομές.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Αυτό που πέτυχε η Ελλάδα τον τελευταίο καιρό -και της έλειπε σε αυτό το παζλ- ήταν η αξιοπιστία. Βλέπουμε, λοιπόν, ότι η Ελλάδα πλέον -είναι γνωστό σε όλο τον κόσμο πια- είναι μια αξιόπιστη χώρα. Και όπως είπα πρόσφατα στον κύριο Υπουργό, όσα λεφτά και αν έδινε η Ελλάδα για να κάνει μια καλή διαφήμιση για το πόσο αξιόπιστη είναι σε όλες τις δράσεις της, δεν θα μπορούσε να την πετύχει, παρά με τη διαχείριση που είχαμε -σε αυτό το τεράστιο παγκόσμιο γεγονός και στην περιοχή μας και σε όλον τον κόσμο- αυτής του κορωνοϊού.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Αυτό που θέλω, επίσης, να αναφέρω ως στοιχείο, είναι ότι η Τουρκία έχει επτά χιλιάδες διακόσια χιλιόμετρα ακτές. Η Ελλάδα έχει δεκατέσσερις χιλιάδες οκτακόσια είκοσι χιλιόμετρα ακτογραμμή. Πόσο άραγε έχουν οι μεγάλες Ηνωμένες Πολιτείες; Έχουν λιγότερο από είκοσι χιλιάδες μαζί με τη </w:t>
      </w:r>
      <w:r w:rsidRPr="007B1602">
        <w:rPr>
          <w:rFonts w:ascii="Arial" w:hAnsi="Arial"/>
          <w:sz w:val="24"/>
          <w:szCs w:val="24"/>
          <w:lang w:eastAsia="el-GR"/>
        </w:rPr>
        <w:lastRenderedPageBreak/>
        <w:t>Χαβάη. Θα ήθελα να πω ότι αυτό είναι πολύ σημαντικό για το πώς θα αξιοποιήσουμε αυτές τις περιοχές. Και λέμε μόνο ο</w:t>
      </w:r>
      <w:r w:rsidRPr="007B1602">
        <w:rPr>
          <w:rFonts w:ascii="Arial" w:hAnsi="Arial"/>
          <w:sz w:val="24"/>
          <w:szCs w:val="24"/>
          <w:lang w:val="en-US" w:eastAsia="el-GR"/>
        </w:rPr>
        <w:t>nshore</w:t>
      </w:r>
      <w:r w:rsidRPr="007B1602">
        <w:rPr>
          <w:rFonts w:ascii="Arial" w:hAnsi="Arial"/>
          <w:sz w:val="24"/>
          <w:szCs w:val="24"/>
          <w:lang w:eastAsia="el-GR"/>
        </w:rPr>
        <w:t xml:space="preserve"> ή και ο</w:t>
      </w:r>
      <w:r w:rsidRPr="007B1602">
        <w:rPr>
          <w:rFonts w:ascii="Arial" w:hAnsi="Arial"/>
          <w:sz w:val="24"/>
          <w:szCs w:val="24"/>
          <w:lang w:val="en-US" w:eastAsia="el-GR"/>
        </w:rPr>
        <w:t>ffshore</w:t>
      </w:r>
      <w:r w:rsidRPr="007B1602">
        <w:rPr>
          <w:rFonts w:ascii="Arial" w:hAnsi="Arial"/>
          <w:sz w:val="24"/>
          <w:szCs w:val="24"/>
          <w:lang w:eastAsia="el-GR"/>
        </w:rPr>
        <w:t xml:space="preserve">;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Η έκταση της Ελλάδος μαζί με τον θαλάσσιο χώρο ο οποίος της ανήκει, είναι σε μέγεθος όσο είναι ολόκληρη η Γερμανία. Είναι τρεις φορές το μέγεθος της Ελλάδας που είναι γη. Αυτό σημαίνει ότι πρέπει να αξιοποιήσουμε με τον καλύτερο τρόπο, προστατεύοντας πάντα το περιβάλλον, αυτή την τεράστια έκταση, διότι είναι μία παρθένα περιοχή, μια πολύ σπουδαία περιοχή με όλα τα χαρακτηριστικά που προανέφερα -ιστορία, τοπίο, κλίμα- και συγχρόνως έχει πολλά περιθώρια αξιοποίησης.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Ακούστηκαν επίσης στην Αίθουσα απόψεις όπως: «Τι προτεραιότητα μπορεί να είναι το </w:t>
      </w:r>
      <w:r w:rsidRPr="007B1602">
        <w:rPr>
          <w:rFonts w:ascii="Arial" w:hAnsi="Arial"/>
          <w:sz w:val="24"/>
          <w:szCs w:val="24"/>
          <w:lang w:val="en-US" w:eastAsia="el-GR"/>
        </w:rPr>
        <w:t>glamping</w:t>
      </w:r>
      <w:r w:rsidRPr="007B1602">
        <w:rPr>
          <w:rFonts w:ascii="Arial" w:hAnsi="Arial"/>
          <w:sz w:val="24"/>
          <w:szCs w:val="24"/>
          <w:lang w:eastAsia="el-GR"/>
        </w:rPr>
        <w:t xml:space="preserve"> ή ο καταδυτικός τουρισμός;». Μα, αποτελούν και αυτά ένα κομμάτι του παζλ. Δεν άκουσε κανείς για τα μέτρα που πάρθηκαν για τον τουρισμό; Προχθές ο Πρωθυπουργός και ο Υπουργός ήταν εκεί και υπέστησαν και τη βάσανο των ερωτήσεων. Ενημέρωσαν τον κόσμο. Άρα, κάτι τρέχει.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Δεν άκουσε κανείς αυτή τη σπουδαία ενέργεια που έγραψαν οι «</w:t>
      </w:r>
      <w:r w:rsidRPr="007B1602">
        <w:rPr>
          <w:rFonts w:ascii="Arial" w:hAnsi="Arial"/>
          <w:sz w:val="24"/>
          <w:szCs w:val="24"/>
          <w:lang w:val="en-US" w:eastAsia="el-GR"/>
        </w:rPr>
        <w:t>NEW</w:t>
      </w:r>
      <w:r w:rsidRPr="007B1602">
        <w:rPr>
          <w:rFonts w:ascii="Arial" w:hAnsi="Arial"/>
          <w:sz w:val="24"/>
          <w:szCs w:val="24"/>
          <w:lang w:eastAsia="el-GR"/>
        </w:rPr>
        <w:t xml:space="preserve"> </w:t>
      </w:r>
      <w:r w:rsidRPr="007B1602">
        <w:rPr>
          <w:rFonts w:ascii="Arial" w:hAnsi="Arial"/>
          <w:sz w:val="24"/>
          <w:szCs w:val="24"/>
          <w:lang w:val="en-US" w:eastAsia="el-GR"/>
        </w:rPr>
        <w:t>YORK</w:t>
      </w:r>
      <w:r w:rsidRPr="007B1602">
        <w:rPr>
          <w:rFonts w:ascii="Arial" w:hAnsi="Arial"/>
          <w:sz w:val="24"/>
          <w:szCs w:val="24"/>
          <w:lang w:eastAsia="el-GR"/>
        </w:rPr>
        <w:t xml:space="preserve"> </w:t>
      </w:r>
      <w:r w:rsidRPr="007B1602">
        <w:rPr>
          <w:rFonts w:ascii="Arial" w:hAnsi="Arial"/>
          <w:sz w:val="24"/>
          <w:szCs w:val="24"/>
          <w:lang w:val="en-US" w:eastAsia="el-GR"/>
        </w:rPr>
        <w:t>TIMES</w:t>
      </w:r>
      <w:r w:rsidRPr="007B1602">
        <w:rPr>
          <w:rFonts w:ascii="Arial" w:hAnsi="Arial"/>
          <w:sz w:val="24"/>
          <w:szCs w:val="24"/>
          <w:lang w:eastAsia="el-GR"/>
        </w:rPr>
        <w:t xml:space="preserve">» και όλοι στο εξωτερικό, για το ότι διαφημίζουμε ηλεκτρονικά την Ελλάδα με το «Επισκεφθείτε την Ελλάδα ηλεκτρονικά»; Δεν το άκουσε κανείς; Και το άκουσε ο Κινέζος και ο Αμερικανός; Βεβαίως, αυτό δεν σημαίνει ότι δεν </w:t>
      </w:r>
      <w:r w:rsidRPr="007B1602">
        <w:rPr>
          <w:rFonts w:ascii="Arial" w:hAnsi="Arial"/>
          <w:sz w:val="24"/>
          <w:szCs w:val="24"/>
          <w:lang w:eastAsia="el-GR"/>
        </w:rPr>
        <w:lastRenderedPageBreak/>
        <w:t xml:space="preserve">πρέπει παράλληλα να κοιτάξουμε κάποια αδήριτη ανάγκη που υπάρχει, ώστε να βελτιώσουμε το προϊόν της Ελλάδος.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Εδώ, λοιπόν, θα μιλήσω για το </w:t>
      </w:r>
      <w:r w:rsidRPr="007B1602">
        <w:rPr>
          <w:rFonts w:ascii="Arial" w:hAnsi="Arial"/>
          <w:sz w:val="24"/>
          <w:szCs w:val="24"/>
          <w:lang w:val="en-US" w:eastAsia="el-GR"/>
        </w:rPr>
        <w:t>glamping</w:t>
      </w:r>
      <w:r w:rsidRPr="007B1602">
        <w:rPr>
          <w:rFonts w:ascii="Arial" w:hAnsi="Arial"/>
          <w:sz w:val="24"/>
          <w:szCs w:val="24"/>
          <w:lang w:eastAsia="el-GR"/>
        </w:rPr>
        <w:t xml:space="preserve">. Πράγματι, στην περιοχή μας υπάρχει μία επένδυση, η οποία προσπαθεί τα τελευταία τέσσερα χρόνια να κάνει </w:t>
      </w:r>
      <w:r w:rsidRPr="007B1602">
        <w:rPr>
          <w:rFonts w:ascii="Arial" w:hAnsi="Arial"/>
          <w:sz w:val="24"/>
          <w:szCs w:val="24"/>
          <w:lang w:val="en-US" w:eastAsia="el-GR"/>
        </w:rPr>
        <w:t>glamping</w:t>
      </w:r>
      <w:r w:rsidRPr="007B1602">
        <w:rPr>
          <w:rFonts w:ascii="Arial" w:hAnsi="Arial"/>
          <w:sz w:val="24"/>
          <w:szCs w:val="24"/>
          <w:lang w:eastAsia="el-GR"/>
        </w:rPr>
        <w:t>. Έχει πληρώσει μέχρι τώρα πάνω από 3.000.000 ευρώ. Και πού έπασχε; Έπασχε στο ότι δεν υπήρχε το νομικό πλαίσιο. Να, λοιπόν, τι σημαίνει.</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Επίσης, όσον αφορά τον καταδυτικό τουρισμό, έχει ακούσει κανείς -ή φαντάζομαι οι περισσότεροι- για την Ερυθρά Θάλασσα, για το Σαρμ Ελ-Σέιχ και άλλες περιοχές, όπου πραγματικά ζουν με τεράστιο πλούτο στην περιοχή της Αιγύπτου από τον καταδυτικό τουρισμό; Έχει η Ελλάδα αντίστοιχο πεδίο; Σαφώς έχει και μάλιστα πολύ μεγαλύτερο.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Επομένως, είναι πολύ σημαντικά αυτά που γίνονται, όπως η πόντιση υφάλων όπως και μια σειρά άλλα μέτρα τα οποία πρέπει να πάρουμε.</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Βέβαια, υπάρχουν εύλογες επιφυλάξεις. Δεν πρέπει κάποιος να αστυνομεύει; Σαφώς και πρέπει να αστυνομεύει. Δεν υπάρχει μέριμνα από την ελληνική πολιτεία για αυτό; Ξέφραγο αμπέλι είναι; Άρα, είναι πολύ σημαντικό και καλώς έγινε.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 xml:space="preserve">Υπάρχουν και άλλες μορφές τουρισμού. Θα σταθώ στον θρησκευτικό και προσκυνηματικό τουρισμό και με πρόταση, κύριε Υπουργέ, διότι υπάρχει πάρα πολύς κόσμος, που μπορεί πιο εύκολα να ξεπεράσει το θέμα και να έρθει προς την Ελλάδα, όπως πρόσφατα ανώτατος θρησκευτικός ηγέτης είπε ότι θέλει να επισκεφθεί την Ελλάδα και να πάει στα βήματα του Αποστόλου Παύλου. Επίσης υπάρχει και πάρα πολύς ορθόδοξος πληθυσμός ο οποίος έρχεται στην περιοχή. Μια τέτοια προσπάθεια έκανε η Ιερά Μητρόπολη Κίτρους και Κατερίνης. Αυτοί οι άνθρωποι είναι, για φέτος ειδικά, πολύ σημαντικό να έρθουν και πρέπει να κινηθούμε προς αυτή την κατεύθυνση.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Δίνει λεφτά ο καταδυτικός τουρισμός; Ο μέσος όρος κατανάλωσης είναι τρεισήμισι φορές πάνω από ό,τι δίνουν ο ήλιος και η θάλασσα, τα οποία, ναι, τα αξιοποιούμε. Ανέφερα ήδη στοιχεία. Είναι δεκαπέντε χιλιάδες χιλιόμετρα η έκταση της Γερμανίας στη θάλασσα.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Ερχόμαστε να πούμε το άλλο: Έχουμε περιοχές υπέροχες.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(Στο σημείο αυτό κτυπάει το κουδούνι λήξεως του χρόνου ομιλίας του κυρίου Βουλευτή)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Θα μου επιτρέψετε, κύριε Πρόεδρε, μιας και είμαστε στο τέλος, να μιλήσω λίγο περισσότερο.</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 xml:space="preserve"> </w:t>
      </w:r>
      <w:r w:rsidRPr="007B1602">
        <w:rPr>
          <w:rFonts w:ascii="Arial" w:hAnsi="Arial"/>
          <w:b/>
          <w:sz w:val="24"/>
          <w:szCs w:val="24"/>
          <w:lang w:eastAsia="el-GR"/>
        </w:rPr>
        <w:t xml:space="preserve">ΠΡΟΕΔΡΕΥΩΝ (Οδυσσέας Κωνσταντινόπουλος): </w:t>
      </w:r>
      <w:r w:rsidRPr="007B1602">
        <w:rPr>
          <w:rFonts w:ascii="Arial" w:hAnsi="Arial"/>
          <w:sz w:val="24"/>
          <w:szCs w:val="24"/>
          <w:lang w:eastAsia="el-GR"/>
        </w:rPr>
        <w:t xml:space="preserve">Παρακαλώ, κύριε συνάδελφε.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b/>
          <w:bCs/>
          <w:sz w:val="24"/>
          <w:szCs w:val="24"/>
          <w:lang w:eastAsia="el-GR"/>
        </w:rPr>
        <w:t xml:space="preserve">ΣΑΒΒΑΣ ΧΙΟΝΙΔΗΣ: </w:t>
      </w:r>
      <w:r w:rsidRPr="007B1602">
        <w:rPr>
          <w:rFonts w:ascii="Arial" w:hAnsi="Arial"/>
          <w:sz w:val="24"/>
          <w:szCs w:val="24"/>
          <w:lang w:eastAsia="el-GR"/>
        </w:rPr>
        <w:t>Θα ήθελα να σταθώ, λοιπόν, στο ότι έχουμε ένα μοναδικό σημείο, το οποίο είναι ο Όλυμπος. Έχουμε πολλές γνωστές λέξεις παγκοσμίως. Η Ελλάδα είναι τρίτη στην επιλογή.                                                                                                                                                                                                                                                                                                                                                                                                                                                                                                                                                                                                                                                                                                                                                                                                           Πρώτη γνωστή λέξη είναι ο Όλυμπος. Το σύνολο των επισκεπτών δεν ξεπερνά τις εκατόν είκοσι χιλιάδες. Αξίζει να επενδύσουμε σε αυτό το κομμάτι; Ναι, αν φύγουν οι αγκυλώσεις.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Θα αναφέρω μόνο ένα παράδειγμα: Ήρθε, λοιπόν, μια μεγάλη εταιρεία η οποία έπαιρνε με ελικόπτερο Αμερικανούς τουρίστες, τους άφηνε στην κορυφή του Ολύμπου χωρίς να ενοχλήσει το περιβάλλον, για να κάνουν σκι εκεί που κάνουν οι καταδρομείς. Αυτό γινόταν εννέα μήνες τον χρόνο. Έγινε ένας κακός χαμός. Έπρεπε να σταματήσει. Αυτές είναι οι αγκυλώσεις που έχουμε.</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Χαίρομαι, επίσης, γιατί σε αυτό το νομοσχέδιο -να πούμε και τα μικρά πράγματα- δόθηκε επιτέλους, μετά από αίτηση που κάναμε και στον Υπουργό Οικονομικών και με τη σύμφωνη γνώμη, βέβαια, του Υπουργείου Τουρισμού- η επέκταση του χώρου ανάπτυξης τραπεζοκαθισμάτων αλλά και ομπρελών και ξαπλωστρών, όπως επίσης και η μείωση του αντίστοιχου κόστους.</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Θέλω να αναφερθώ, επίσης, σε κάτι που ίσως πέρασε έτσι με τις λέξεις ΕΣΧΑΣΕ και ΕΣΧΑΔΑ ή ΠΟΤΑ. Είμαι βέβαιος ότι ο καπετάν Βασίλης Κωνσταντακόπουλος θα ήταν πολύ χαρούμενος αν ζούσε σήμερα, αυτός ο σπουδαίος Έλληνας που έστησε το «</w:t>
      </w:r>
      <w:r w:rsidRPr="007B1602">
        <w:rPr>
          <w:rFonts w:ascii="Arial" w:hAnsi="Arial"/>
          <w:sz w:val="24"/>
          <w:szCs w:val="24"/>
          <w:lang w:val="en-US" w:eastAsia="el-GR"/>
        </w:rPr>
        <w:t>Costa</w:t>
      </w:r>
      <w:r w:rsidRPr="007B1602">
        <w:rPr>
          <w:rFonts w:ascii="Arial" w:hAnsi="Arial"/>
          <w:sz w:val="24"/>
          <w:szCs w:val="24"/>
          <w:lang w:eastAsia="el-GR"/>
        </w:rPr>
        <w:t xml:space="preserve"> </w:t>
      </w:r>
      <w:r w:rsidRPr="007B1602">
        <w:rPr>
          <w:rFonts w:ascii="Arial" w:hAnsi="Arial"/>
          <w:sz w:val="24"/>
          <w:szCs w:val="24"/>
          <w:lang w:val="en-US" w:eastAsia="el-GR"/>
        </w:rPr>
        <w:t>Navarino</w:t>
      </w:r>
      <w:r w:rsidRPr="007B1602">
        <w:rPr>
          <w:rFonts w:ascii="Arial" w:hAnsi="Arial"/>
          <w:sz w:val="24"/>
          <w:szCs w:val="24"/>
          <w:lang w:eastAsia="el-GR"/>
        </w:rPr>
        <w:t xml:space="preserve">» με χίλιους κόπους, που πραγματικά υπάρχει, πλέον, μια τέτοιου είδους παρέμβαση, για να διευκολύνουμε την ανάπτυξη των περιοχών ολοκληρωμένης τουριστικής ανάπτυξης, με τα στοιχεία τα οποία ήδη υφίστανται με τα ΕΣΧΑΣΕ και τα ΕΣΧΑΔΑ. Είναι πολύ σημαντικό, ώστε να μπορέσουμε να δώσουμε ανάπτυξη περισσότερη και φιλική στο περιβάλλον.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Επίσης, χρειάζονται οι παρατάσεις για τα ενοικιαζόμενα δωμάτια, αυτά τα αυτονόητα που ταλαιπωρούσαν όμως πάρα πολύ κόσμο. Όπως, επίσης, πρέπει να δούμε και τον τουρισμό μόνιμης κατοικίας κατά το παράδειγμα της Ισπανίας και της Πορτογαλίας με </w:t>
      </w:r>
      <w:r w:rsidRPr="007B1602">
        <w:rPr>
          <w:rFonts w:ascii="Arial" w:hAnsi="Arial"/>
          <w:sz w:val="24"/>
          <w:szCs w:val="24"/>
          <w:lang w:val="en-US" w:eastAsia="el-GR"/>
        </w:rPr>
        <w:t>zero</w:t>
      </w:r>
      <w:r w:rsidRPr="007B1602">
        <w:rPr>
          <w:rFonts w:ascii="Arial" w:hAnsi="Arial"/>
          <w:sz w:val="24"/>
          <w:szCs w:val="24"/>
          <w:lang w:eastAsia="el-GR"/>
        </w:rPr>
        <w:t xml:space="preserve"> </w:t>
      </w:r>
      <w:r w:rsidRPr="007B1602">
        <w:rPr>
          <w:rFonts w:ascii="Arial" w:hAnsi="Arial"/>
          <w:sz w:val="24"/>
          <w:szCs w:val="24"/>
          <w:lang w:val="en-US" w:eastAsia="el-GR"/>
        </w:rPr>
        <w:t>energy</w:t>
      </w:r>
      <w:r w:rsidRPr="007B1602">
        <w:rPr>
          <w:rFonts w:ascii="Arial" w:hAnsi="Arial"/>
          <w:sz w:val="24"/>
          <w:szCs w:val="24"/>
          <w:lang w:eastAsia="el-GR"/>
        </w:rPr>
        <w:t xml:space="preserve"> οικισμούς, κύριε Υπουργέ. Όπως, επίσης, πρέπει να μπορούν αυτοί οι άνθρωποι να έχουν σαν μόνιμη κατοικία πλέον την Ελλάδα, συνταξιούχοι, όπως κάνει η Ισπανία και η Πορτογαλία, αποφεύγοντας τα κακά παραδείγματα εκεί.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Και τέλος, είναι σημαντικά τα μέτρα τα οποία πήρε η Κυβέρνηση για τους εργαζόμενους. Σε αυτό το νομοσχέδιο στηρίζουμε τους εργαζόμενους και τους επιχειρηματίες, αλλά μην έχουμε και την αίσθηση ότι ζούμε μια κανονικότητα και ότι δεν χάνουμε όλοι. Πρώτος ο Πρωθυπουργός μάς το λέει ότι θα </w:t>
      </w:r>
      <w:r w:rsidRPr="007B1602">
        <w:rPr>
          <w:rFonts w:ascii="Arial" w:hAnsi="Arial"/>
          <w:sz w:val="24"/>
          <w:szCs w:val="24"/>
          <w:lang w:eastAsia="el-GR"/>
        </w:rPr>
        <w:lastRenderedPageBreak/>
        <w:t>πληρώσουμε ισομερώς και αυτοί οι οποίοι είναι πιο αδύνατοι θα πληρώσουν λιγότερα.</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(Στο σημείο αυτό κτυπάει το κουδούνι λήξεως του χρόνου ομιλίας του κυρίου Βουλευτή)</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b/>
          <w:sz w:val="24"/>
          <w:szCs w:val="24"/>
          <w:lang w:eastAsia="el-GR"/>
        </w:rPr>
        <w:t>ΠΡΟΕΔΡΕΥΩΝ (Οδυσσέας Κωνσταντινόπουλος):</w:t>
      </w:r>
      <w:r w:rsidRPr="007B1602">
        <w:rPr>
          <w:rFonts w:ascii="Arial" w:hAnsi="Arial"/>
          <w:sz w:val="24"/>
          <w:szCs w:val="24"/>
          <w:lang w:eastAsia="el-GR"/>
        </w:rPr>
        <w:t xml:space="preserve"> Ολοκληρώστε, κύριε συνάδελφε.</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b/>
          <w:sz w:val="24"/>
          <w:szCs w:val="24"/>
          <w:lang w:eastAsia="el-GR"/>
        </w:rPr>
        <w:t>ΣΑΒΒΑΣ ΧΙΟΝΙΔΗΣ:</w:t>
      </w:r>
      <w:r w:rsidRPr="007B1602">
        <w:rPr>
          <w:rFonts w:ascii="Arial" w:hAnsi="Arial"/>
          <w:sz w:val="24"/>
          <w:szCs w:val="24"/>
          <w:lang w:eastAsia="el-GR"/>
        </w:rPr>
        <w:t xml:space="preserve"> Κλείνω αμέσως, κύριε Πρόεδρε.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Άρα, λοιπόν, βλέπουμε ένα σχέδιο νόμου το οποίο δείχνει πώς πρέπει να δουλεύουμε και όχι μόνο πώς θα αντιμετωπίσουμε τα γεγονότα που έρχονται και την καθημερινότητα. Βλέπει μπροστά το Υπουργείο. Αυτή είναι η κατεύθυνση της Κυβέρνησης και του Πρωθυπουργού, να κάνουμε βήματα μπροστά.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Κύριε Υπουργέ, χρειάζονται ακόμη πιο γενναία βήματα χωρίς αριστεροφοβία, χωρίς παρεμβάσεις. Γιατί, τουλάχιστον, πρέπει να αποδεχθούμε ότι και εμείς αγαπούμε το περιβάλλον, αγαπούμε την λογική ανάπτυξη, την κυκλική οικονομία, όπως όλοι. Δεν κατηγορούμε κανέναν αν την αγαπάει λιγότερο ή περισσότερο. Αλλά δεν νομίζω ότι Υπουργός κάθε πρωί που θα ξυπνήσει, θα σκεφθεί πώς θα καταστρέψει το περιβάλλον ή πώς θα ταλαιπωρήσει τον κόσμο ώστε να μείνει χωρίς τον τουρισμό.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Σας ευχαριστώ πολύ για την υπομονή σας.</w:t>
      </w:r>
    </w:p>
    <w:p w:rsidR="007B1602" w:rsidRPr="007B1602" w:rsidRDefault="007B1602" w:rsidP="007B1602">
      <w:pPr>
        <w:tabs>
          <w:tab w:val="left" w:pos="1791"/>
        </w:tabs>
        <w:spacing w:after="160" w:line="600" w:lineRule="auto"/>
        <w:ind w:firstLine="720"/>
        <w:jc w:val="center"/>
        <w:rPr>
          <w:rFonts w:ascii="Arial" w:hAnsi="Arial"/>
          <w:sz w:val="24"/>
          <w:szCs w:val="24"/>
          <w:lang w:eastAsia="el-GR"/>
        </w:rPr>
      </w:pPr>
      <w:r w:rsidRPr="007B1602">
        <w:rPr>
          <w:rFonts w:ascii="Arial" w:hAnsi="Arial"/>
          <w:sz w:val="24"/>
          <w:szCs w:val="24"/>
          <w:lang w:eastAsia="el-GR"/>
        </w:rPr>
        <w:t>(Χειροκροτήματα από την πτέρυγα της Νέας Δημοκρατίας)</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b/>
          <w:sz w:val="24"/>
          <w:szCs w:val="24"/>
          <w:lang w:eastAsia="el-GR"/>
        </w:rPr>
        <w:t xml:space="preserve">ΠΡΟΕΔΡΕΥΩΝ (Οδυσσέας Κωνσταντινόπουλος): </w:t>
      </w:r>
      <w:r w:rsidRPr="007B1602">
        <w:rPr>
          <w:rFonts w:ascii="Arial" w:hAnsi="Arial"/>
          <w:sz w:val="24"/>
          <w:szCs w:val="24"/>
          <w:lang w:eastAsia="el-GR"/>
        </w:rPr>
        <w:t>Να είστε καλά.</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Τον λόγο έχει τώρα η κ. Κυριακή Μάλαμα από τον ΣΥΡΙΖΑ.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Κύριοι συνάδελφοι, μετά έχουμε ακόμα τρεις ομιλητές. Θα πάρει τον λόγο αμέσως μετά ο κύριος Υπουργός και βεβαίως οι εισηγητές, εφόσον επιθυμούν για δευτερολογία. Υπάρχει άνεση χρόνου, μην ανησυχείτε, και πολύ καλή διάθεση.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Σας παρακαλώ, κυρία Μάλαμα, έχετε τον λόγο.</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b/>
          <w:sz w:val="24"/>
          <w:szCs w:val="24"/>
          <w:lang w:eastAsia="el-GR"/>
        </w:rPr>
        <w:t xml:space="preserve">ΚΥΡΙΑΚΗ ΜΑΛΑΜΑ: </w:t>
      </w:r>
      <w:r w:rsidRPr="007B1602">
        <w:rPr>
          <w:rFonts w:ascii="Arial" w:hAnsi="Arial"/>
          <w:sz w:val="24"/>
          <w:szCs w:val="24"/>
          <w:lang w:eastAsia="el-GR"/>
        </w:rPr>
        <w:t xml:space="preserve">Κυρίες και κύριοι Βουλευτές, καλούμαστε σήμερα να συζητήσουμε ένα νομοσχέδιο για τον τουρισμό ακροβατώντας κυριολεκτικά στο κενό και αγνοώντας την κραυγή αγωνίας των ανθρώπων του τουρισμού, των τουριστικών επιχειρήσεων και των χιλιάδων εργαζομένων που αντιμετωπίζουν το φάσμα της ανεργίας. Ταυτόχρονα οι εξαγγελίες του Πρωθυπουργού και η υποτιθέμενη εξειδίκευσή τους από τον Υπουργό Τουρισμού άφησαν χωρίς απαντήσεις τη συντριπτική πλειοψηφία του κόσμου του τουρισμού.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Ακούσαμε, κύριε Υπουργέ, ότι ο τουρισμός ανοίγει πρώτα από τα </w:t>
      </w:r>
      <w:r w:rsidRPr="007B1602">
        <w:rPr>
          <w:rFonts w:ascii="Arial" w:hAnsi="Arial"/>
          <w:sz w:val="24"/>
          <w:szCs w:val="24"/>
          <w:lang w:val="en-US" w:eastAsia="el-GR"/>
        </w:rPr>
        <w:t>yachting</w:t>
      </w:r>
      <w:r w:rsidRPr="007B1602">
        <w:rPr>
          <w:rFonts w:ascii="Arial" w:hAnsi="Arial"/>
          <w:sz w:val="24"/>
          <w:szCs w:val="24"/>
          <w:lang w:eastAsia="el-GR"/>
        </w:rPr>
        <w:t xml:space="preserve"> και από τα ξενοδοχεία δωδεκάμηνης λειτουργίας και ρωτάμε: Γιατί </w:t>
      </w:r>
      <w:r w:rsidRPr="007B1602">
        <w:rPr>
          <w:rFonts w:ascii="Arial" w:hAnsi="Arial"/>
          <w:sz w:val="24"/>
          <w:szCs w:val="24"/>
          <w:lang w:eastAsia="el-GR"/>
        </w:rPr>
        <w:lastRenderedPageBreak/>
        <w:t xml:space="preserve">εξαιρούνται και πάλι τα καταλύματα εποχικής λειτουργίας; Ποια είναι η υγειονομική διαφορά ανάμεσα στα μεν και τα δε; Σε σχέση με τα </w:t>
      </w:r>
      <w:r w:rsidRPr="007B1602">
        <w:rPr>
          <w:rFonts w:ascii="Arial" w:hAnsi="Arial"/>
          <w:sz w:val="24"/>
          <w:szCs w:val="24"/>
          <w:lang w:val="en-US" w:eastAsia="el-GR"/>
        </w:rPr>
        <w:t>camping</w:t>
      </w:r>
      <w:r w:rsidRPr="007B1602">
        <w:rPr>
          <w:rFonts w:ascii="Arial" w:hAnsi="Arial"/>
          <w:sz w:val="24"/>
          <w:szCs w:val="24"/>
          <w:lang w:eastAsia="el-GR"/>
        </w:rPr>
        <w:t xml:space="preserve"> που είπατε ότι θα ξεκινήσουν την 1</w:t>
      </w:r>
      <w:r w:rsidRPr="007B1602">
        <w:rPr>
          <w:rFonts w:ascii="Arial" w:hAnsi="Arial"/>
          <w:sz w:val="24"/>
          <w:szCs w:val="24"/>
          <w:vertAlign w:val="superscript"/>
          <w:lang w:eastAsia="el-GR"/>
        </w:rPr>
        <w:t>η</w:t>
      </w:r>
      <w:r w:rsidRPr="007B1602">
        <w:rPr>
          <w:rFonts w:ascii="Arial" w:hAnsi="Arial"/>
          <w:sz w:val="24"/>
          <w:szCs w:val="24"/>
          <w:lang w:eastAsia="el-GR"/>
        </w:rPr>
        <w:t xml:space="preserve"> Ιουνίου. Ποια </w:t>
      </w:r>
      <w:r w:rsidRPr="007B1602">
        <w:rPr>
          <w:rFonts w:ascii="Arial" w:hAnsi="Arial"/>
          <w:sz w:val="24"/>
          <w:szCs w:val="24"/>
          <w:lang w:val="en-US" w:eastAsia="el-GR"/>
        </w:rPr>
        <w:t>camping</w:t>
      </w:r>
      <w:r w:rsidRPr="007B1602">
        <w:rPr>
          <w:rFonts w:ascii="Arial" w:hAnsi="Arial"/>
          <w:sz w:val="24"/>
          <w:szCs w:val="24"/>
          <w:lang w:eastAsia="el-GR"/>
        </w:rPr>
        <w:t xml:space="preserve"> θα είναι αυτά; Τα δωδεκάμηνης λειτουργίας ή τα εποχικής;</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Κύριε Υπουργέ, στις προχθεσινές σας εξαγγελίες υπάρχουν και άλλα υγειονομικά παράδοξα και αναφέρομαι ιδιαίτερα στις μεταφορές. Γιατί επιτρέπετε τις διεθνείς πτήσεις από το αεροδρόμιο «Ελευθέριος Βενιζέλος» από τις 15 Ιουνίου, αλλά από το αεροδρόμιο «Μακεδονία» τις ανοίγετε την 1</w:t>
      </w:r>
      <w:r w:rsidRPr="007B1602">
        <w:rPr>
          <w:rFonts w:ascii="Arial" w:hAnsi="Arial"/>
          <w:sz w:val="24"/>
          <w:szCs w:val="24"/>
          <w:vertAlign w:val="superscript"/>
          <w:lang w:eastAsia="el-GR"/>
        </w:rPr>
        <w:t>η</w:t>
      </w:r>
      <w:r w:rsidRPr="007B1602">
        <w:rPr>
          <w:rFonts w:ascii="Arial" w:hAnsi="Arial"/>
          <w:sz w:val="24"/>
          <w:szCs w:val="24"/>
          <w:lang w:eastAsia="el-GR"/>
        </w:rPr>
        <w:t xml:space="preserve"> Ιουλίου; Υπάρχει κάποια υγειονομική αιτιολογία; Προφανώς και όχι. Οι τουρίστες, δηλαδή, που θα θέλουν να επισκεφτούν τη Χαλκιδική αυτή την περίοδο, θα πρέπει να πετάξουν για Αθήνα και μετά να μεταβούν οδικώς στη Χαλκιδική; Γιατί; Γιατί «σαν τη Χαλκιδική δεν έχει» και την αφήνουμε τελευταία για έκπληξη; Ή γιατί η βόρεια Ελλάδα γενικώς δεν ανήκει στην Ελλάδα; Δηλαδή είναι άλλη χώρα εκείνη;</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Δεν είπατε τίποτα για τις χώρες προέλευσης τουριστών. Σας ακούμε τόσο καιρό να μιλάτε για γέφυρες και διμερείς συμφωνίες, αλλά δεν ξέρουμε ακόμη ποιες θα είναι αυτές οι χώρες. Θα είναι μέσα οι χώρες των Βαλκανίων;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Ο Πρωθυπουργός είχε τετραμερή τηλεδιάσκεψη με Βουλγαρία, Ρουμανία, Βόρεια Μακεδονία, Σερβία. Τι θα γίνει με τις χώρες αυτές; Τι συζητιέται σε αυτές τις τηλεδιασκέψεις; Δεν έχουμε αποτελέσματα τελικά για το </w:t>
      </w:r>
      <w:r w:rsidRPr="007B1602">
        <w:rPr>
          <w:rFonts w:ascii="Arial" w:hAnsi="Arial"/>
          <w:sz w:val="24"/>
          <w:szCs w:val="24"/>
          <w:lang w:eastAsia="el-GR"/>
        </w:rPr>
        <w:lastRenderedPageBreak/>
        <w:t xml:space="preserve">τι θα γίνει; Τι θα γίνει με τις χώρες της Ευρωπαϊκής Ένωσης που επιβάλλουν καραντίνα σε όσους πολίτες τους επιστρέφουν από το εξωτερικό; Αυτά δεν έχουν συζητηθεί; Έχετε να πείτε κάτι πάνω σε αυτά τα ζητήματα;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Και σε ό,τι αφορά τον οδικό τουρισμό, πάλι δεν είπατε τίποτα σε σχέση με το πότε ανοίγουν τα σύνορα. Οι ξενοδόχοι της Χαλκιδικής έχουν προκρατήσεις σε εκκρεμότητα με τις βαλκανικές χώρες και δεν ξέρουν τι να απαντήσουν στους τουρίστες που θέλουν να έρθουν οδικώς. Στο θέμα του οδικού τουρισμού, επίσης, υπάρχει μια σειρά από υγειονομικά παράδοξα με βασικότερο το: Γιατί στα τουριστικά λεωφορεία και στα ΚΤΕΛ επιβάλλονται μισές πληρότητες, ενώ στα αεροπλάνα δεν επιβάλλονται μισές πληρότητες; Ποια είναι η επιστημονική λογική σ’ αυτές τις ρυθμίσεις σας;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Σε ό,τι αφορά τα μέτρα για τον τουρισμό, δεν θα έπρεπε να πανηγυρίζουμε καθόλου για τα 30 εκατομμύρια ευρώ που δίνετε για τον εσωτερικό τουρισμό, όταν η Ιταλία δίνει άμεσα 500 ευρώ σε κάθε Ιταλό που θα επιλέξει τουριστικό προορισμό της χώρας τους. Εμείς ισχυριζόμαστε ότι τα 30 εκατομμύρια -εσείς δηλαδή, όχι εμείς- θα αλλάξουν τα δεδομένα. Μα αυτά, κύριε Υπουργέ, είναι σταγόνα στον ωκεανό.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Επίσης, ακούσαμε για μέτρα στήριξης της τουριστικής οικονομίας. Επιτρέψτε μου να επισημάνω ότι από το πακέτο αυτό οι τουριστικές επιχειρήσεις δεν έχουν και πολλά να περιμένουν. Η μείωση της προκαταβολής </w:t>
      </w:r>
      <w:r w:rsidRPr="007B1602">
        <w:rPr>
          <w:rFonts w:ascii="Arial" w:hAnsi="Arial"/>
          <w:sz w:val="24"/>
          <w:szCs w:val="24"/>
          <w:lang w:eastAsia="el-GR"/>
        </w:rPr>
        <w:lastRenderedPageBreak/>
        <w:t xml:space="preserve">φόρου παραμένει κενή εξαγγελία και παραπέμπεται για αργότερα και η αλήθεια είναι ότι οι επαγγελματίες που υποβάλλουν σήμερα τις φορολογικές τους δηλώσεις, βλέπουν στις βεβαιώσεις φόρου ότι καλούνται να πληρώσουν προκαταβολή 100%.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Σε ό,τι αφορά ενοίκια και ασφαλιστικές εισφορές, οι διευκολύνσεις τελειώνουν τον Ιούνιο, ενώ οι υποτιθέμενες ισοδύναμες φοροελαφρύνσεις σε ιδιοκτήτες ακινήτων πάνε κι αυτές στις καλένδες.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Οι μειώσεις στον ΦΠΑ αφορούν σε ελάχιστα είδη και έχουν ως ημερομηνία λήξης τον Σεπτέμβριο. Αυτό σημαίνει ότι τα τουριστικά πακέτα για την επόμενη χρονιά δεν θα περιλαμβάνουν φοροελαφρύνσεις, όπως υποτίθεται λέτε ότι το 2021 θα πρέπει να επιδιώξουμε μια επιθετική ανάκαμψη.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Η εισπρακτέα προκαταβολή συνεχίζει να μην περιλαμβάνει τις ατομικές επιχειρήσεις τη συντριπτική πλειοψηφία, δηλαδή, των ελληνικών τουριστικών επιχειρήσεων, των ατομικών επιχειρήσεων. Όμως και οι εργαζόμενοι, αυτοί κυρίως, οι εργαζόμενοι στον τουρισμό, αφήνονται στο έλεος της αγοράς κυριολεκτικά.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Ανακοινώθηκε ότι οι εργαζόμενοι σε εκ περιτροπής εργασία, θα έχουν βαριές απώλειες στα εισοδήματά τους και το επόμενο τρίμηνο. Το πρόγραμμα επιδότησης της εργασίας που εξαγγέλθηκε δεν καλύπτει το 50% που </w:t>
      </w:r>
      <w:r w:rsidRPr="007B1602">
        <w:rPr>
          <w:rFonts w:ascii="Arial" w:hAnsi="Arial"/>
          <w:sz w:val="24"/>
          <w:szCs w:val="24"/>
          <w:lang w:eastAsia="el-GR"/>
        </w:rPr>
        <w:lastRenderedPageBreak/>
        <w:t xml:space="preserve">περικόπτεται από τις ρυθμίσεις του Βρούτση. Το επίδομα που θα δίνεται σε αυτούς τους εργαζόμενους, μένει να δούμε πότε θα το καταβάλλετε, αν θα το καταβάλλετε έγκαιρα και, κυρίως, τι θα γίνει με τη βύθιση της αγοραστικής δύναμης αυτών των εργαζομένων και την ύφεση που αυτή θα πολλαπλασιαστεί αναπόφευκτα.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Για τους ανέργους του τουριστικού κλάδου η Κυβέρνηση δεν έκανε δεκτό το αίτημα του τουριστικού κόσμου για την παράταση του επιδόματος ανεργίας στους εποχικά εργαζόμενους μέχρι τον Απρίλιο του 2021. Αυτό σημαίνει ότι όσοι εργαζόμενοι στον τουρισμό δεν καταφέρουν να δουλέψουν αυτό το καλοκαίρι, τον Σεπτέμβριο που θα διακοπεί το ταμείο ανεργίας θα περάσουν όλο το χειμώνα πεινώντας.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Τέλος, ενώ οι προετοιμασίες των επαγγελματιών για το άνοιγμα της αγοράς έχουν εντατικοποιηθεί, δεν υπάρχουν ακόμη τα υγειονομικά πρωτόκολλα για τον τουρισμό παρά μόνο σε διαρροές όπως πριν από λίγο σε μία εφημερίδα. Δεν ξέρω αν αληθεύει θα μας το πείτε μετά.</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Και ρωτάμε το εξής: Είμαστε οχτώ ημέρες πριν την έναρξη της λειτουργίας των ξενοδοχείων και των κάμπινγκ. Γιατί δεν υπάρχουν αυτά τα υγειονομικά πρωτόκολλα; Γιατί αυτά τα πρωτόκολλα δεν έχουν αποκρυσταλλωθεί εδώ και τρεις μήνες; Γιατί όλα πρέπει να γίνονται την τελευταία στιγμή, κύριε Υπουργέ;</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lastRenderedPageBreak/>
        <w:t>Κλείνοντας, θα ήθελα να επισημάνω ότι με τις ρυθμίσεις που έχουμε μπροστά μας, η ευθύνη για την ύφεση που θα έρθει βαραίνει αποκλειστικά και μόνο την Κυβέρνηση, η οποία με τις παράδοξες αποφάσεις της βυθίζει καθημερινά τον ελληνικό τουρισμό σε κυριολεκτικά αδιέξοδα.</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Σας ευχαριστώ.</w:t>
      </w:r>
    </w:p>
    <w:p w:rsidR="007B1602" w:rsidRPr="007B1602" w:rsidRDefault="007B1602" w:rsidP="007B1602">
      <w:pPr>
        <w:spacing w:after="160" w:line="600" w:lineRule="auto"/>
        <w:ind w:firstLine="720"/>
        <w:jc w:val="center"/>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(Χειροκροτήματα από την πτέρυγα του ΣΥΡΙΖΑ)</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b/>
          <w:color w:val="212121"/>
          <w:sz w:val="24"/>
          <w:szCs w:val="24"/>
          <w:shd w:val="clear" w:color="auto" w:fill="FFFFFF"/>
          <w:lang w:eastAsia="el-GR"/>
        </w:rPr>
        <w:t>ΠΡΟΕΔΡΕΥΩΝ (Οδυσσέας Κωνσταντινόπουλος):</w:t>
      </w:r>
      <w:r w:rsidRPr="007B1602">
        <w:rPr>
          <w:rFonts w:ascii="Arial" w:hAnsi="Arial" w:cs="Arial"/>
          <w:color w:val="212121"/>
          <w:sz w:val="24"/>
          <w:szCs w:val="24"/>
          <w:shd w:val="clear" w:color="auto" w:fill="FFFFFF"/>
          <w:lang w:eastAsia="el-GR"/>
        </w:rPr>
        <w:t xml:space="preserve"> Ευχαριστούμε και για τον χρόνο.</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 xml:space="preserve">Τον λόγο τώρα έχει η κ. Καφαντάρη από τον ΣΥΡΙΖΑ. </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Μετά είναι ο κ. Μαντάς από τη Νέα Δημοκρατία και ολοκληρώνουμε με τον κ. Αποστόλου από τον ΣΥΡΙΖΑ. Μετά θα συνεχίσουμε με τον Υπουργό.</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b/>
          <w:color w:val="212121"/>
          <w:sz w:val="24"/>
          <w:szCs w:val="24"/>
          <w:shd w:val="clear" w:color="auto" w:fill="FFFFFF"/>
          <w:lang w:eastAsia="el-GR"/>
        </w:rPr>
        <w:t>ΧΑΡΟΥΛΑ (ΧΑΡΑ) ΚΑΦΑΝΤΑΡΗ:</w:t>
      </w:r>
      <w:r w:rsidRPr="007B1602">
        <w:rPr>
          <w:rFonts w:ascii="Arial" w:hAnsi="Arial" w:cs="Arial"/>
          <w:color w:val="212121"/>
          <w:sz w:val="24"/>
          <w:szCs w:val="24"/>
          <w:shd w:val="clear" w:color="auto" w:fill="FFFFFF"/>
          <w:lang w:eastAsia="el-GR"/>
        </w:rPr>
        <w:t xml:space="preserve"> Ευχαριστώ, κύριε Πρόεδρε.</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Κύριοι Υπουργοί, κυρίες και κύριοι συνάδελφοι, συμφωνούμε όλοι ότι ένας από τους βασικούς πυλώνες της οικονομίας και της ανάπτυξης σε παγκόσμιο επίπεδο είναι ο τουρισμός. Ειδικά στην πατρίδα μας ο τουρισμός στα δύσκολα μνημονιακά χρόνια βοήθησε πάρα πολύ. Φτάσαμε δε, να καλύπτει και το 25% του ΑΕΠ. Αυτό είναι πάρα πολύ σημαντικό.</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lastRenderedPageBreak/>
        <w:t>Γενικότερα, όμως, μπορούμε να πούμε ότι ο τουρισμός συνεισφέρει γενικότερα και κοινωνικά πρώτα απ’ όλα στην κατανόηση μεταξύ των λαών δεύτερον, στον διαπολιτισμικό διάλογο τρίτον, στην οικοδόμηση και της ευρωπαϊκής και της εθνικής ταυτότητας. Αντιμετωπίζει, όμως, σήμερα πραγματικά μεγάλες προκλήσεις κι όχι μόνο σήμερα είναι μία διαδικασία χρονών. Μία από αυτές είναι και η κλιματική αλλαγή, η οποία τον απειλεί και, κυρίως, η διασφάλιση των οικοσυστημάτων με την ανάπτυξη του τουρισμού.</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 xml:space="preserve">Γι’ αυτό χρειάζεται, λοιπόν, ένα βιώσιμο μοντέλο τουριστικής ανάπτυξης. Πρόσφατα δε, με την παγκόσμια πανδημία, μ’ αυτή την πανδημία που βιώνουμε, ο τουρισμός απειλείται και από αυτό και νομίζω ότι τα αποτελέσματά του είναι γνωστά. Δηλαδή, ο </w:t>
      </w:r>
      <w:r w:rsidRPr="007B1602">
        <w:rPr>
          <w:rFonts w:ascii="Arial" w:hAnsi="Arial" w:cs="Arial"/>
          <w:color w:val="212121"/>
          <w:sz w:val="24"/>
          <w:szCs w:val="24"/>
          <w:shd w:val="clear" w:color="auto" w:fill="FFFFFF"/>
          <w:lang w:val="en-US" w:eastAsia="el-GR"/>
        </w:rPr>
        <w:t>COVID</w:t>
      </w:r>
      <w:r w:rsidRPr="007B1602">
        <w:rPr>
          <w:rFonts w:ascii="Arial" w:hAnsi="Arial" w:cs="Arial"/>
          <w:color w:val="212121"/>
          <w:sz w:val="24"/>
          <w:szCs w:val="24"/>
          <w:shd w:val="clear" w:color="auto" w:fill="FFFFFF"/>
          <w:lang w:eastAsia="el-GR"/>
        </w:rPr>
        <w:t xml:space="preserve">-19 δημιουργεί και καινούργια δεδομένα και στο τουριστικό προϊόν. </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Γι’ αυτόν τον λόγο και η χώρα μας, όπως και όλες οι χώρες, πρέπει να θωρακίσει αυτό το τουριστικό προϊόν. Πώς, όμως, θα γίνει αυτό;</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 xml:space="preserve">Και δεν είναι μόνο, κυρίες και κύριοι Βουλευτές, η πανδημία, από την οποία όλοι ευχόμαστε σε παγκόσμιο επίπεδο να βγούμε γρήγορα. Είναι ότι απαιτείται γενικότερα μία συγκεκριμένη στρατηγική διασφάλισης, θωράκισης του τουριστικού προϊόντος, μία στρατηγική και μία πολιτική η οποία θα διασφαλίζει τον τουρισμό από όποιες απειλές, γιατί και για τη χώρα μας μπορεί αυτές να είναι γεωπολιτικές –και καταλαβαίνουμε- αλλά μπορεί να είναι –και </w:t>
      </w:r>
      <w:r w:rsidRPr="007B1602">
        <w:rPr>
          <w:rFonts w:ascii="Arial" w:hAnsi="Arial" w:cs="Arial"/>
          <w:color w:val="212121"/>
          <w:sz w:val="24"/>
          <w:szCs w:val="24"/>
          <w:shd w:val="clear" w:color="auto" w:fill="FFFFFF"/>
          <w:lang w:eastAsia="el-GR"/>
        </w:rPr>
        <w:lastRenderedPageBreak/>
        <w:t xml:space="preserve">είναι- και η κλιματική αλλαγή που όλοι συμφωνούμε ότι υπάρχει. Μπορεί να είναι και οι πανδημίες, όπως είναι αυτό το οποίο βιώνουμε σήμερα. Άρα, χρειάζεται μία στρατηγική, ένα συγκεκριμένο σχέδιο και, μάλιστα, σχέδιο τουρισμού τριακόσιες εξήντα πέντε ημέρες τον χρόνο. </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Αυτό το λέω, γιατί επί κυβέρνησης ΣΥΡΙΖΑ, κύριοι Υπουργοί και κύριοι και κυρίες συνάδελφοι, πραγματικά το σύνθημα του Υπουργείου Τουρισμού ήταν τουρισμός τριακόσιες εξήντα πέντε ημέρες τον χρόνο, τουρισμός πολλαπλών προορισμών, θεματικός τουρισμός. Κάναμε ένα σημαντικό βήμα με νόμο ο οποίος ψηφίστηκε το 2018 για τον θεματικό τουρισμό. Εκεί μέσα περιλαμβάνονταν όλες οι μορφές τουρισμού, από τον περιπατητικό, τον φυσιοδιφικό, τον γεωτουρισμό, τον ιατρικό, τον ιαματικό, τον καταδυτικό, που είναι και ο τίτλος του νομοσχεδίου που συζητάμε σήμερα.</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 xml:space="preserve">Πραγματικά, έχει πάρα πολύ μεγάλη σημασία να έχουμε αυτή τη λογική και να χαράξουμε μία εθνική στρατηγική, η οποία θα εξασφαλίζει τριακόσιες εξήντα πέντε ημέρες τον χρόνο το τουριστικό μας προϊόν. Δεν νομοθετούμε, όπως εσείς κάνετε με το εν λόγω νομοσχέδιο, δηλαδή, αποσπασματικά και ευκαιριακά. Έχουμε μία συγκεκριμένη στρατηγική, η οποία όμως πρέπει να αξιοποιεί τα συγκριτικά πλεονεκτήματα της χώρας μας. </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 xml:space="preserve">Ένα απ’ αυτά τα συγκριτικά πλεονεκτήματα είναι και η πλούσια βιοποικιλότητά της, ο φυσικός της πλούτος. Και μην ξεχνάμε ότι σήμερα είναι </w:t>
      </w:r>
      <w:r w:rsidRPr="007B1602">
        <w:rPr>
          <w:rFonts w:ascii="Arial" w:hAnsi="Arial" w:cs="Arial"/>
          <w:color w:val="212121"/>
          <w:sz w:val="24"/>
          <w:szCs w:val="24"/>
          <w:shd w:val="clear" w:color="auto" w:fill="FFFFFF"/>
          <w:lang w:eastAsia="el-GR"/>
        </w:rPr>
        <w:lastRenderedPageBreak/>
        <w:t xml:space="preserve">παγκόσμια ημέρα για τη βιοποικιλότητα. Η Ευρωπαϊκή Ένωση κατευθύνεται στην πορεία διασφάλισης, αποκατάστασης οικοσυστημάτων, διατήρησης και περαιτέρω εμπλουτισμού της βιοποικιλότητας. Έχει αποφασίσει πριν από δύο ημέρες μία ευρωπαϊκή στρατηγική για τη βιοποικιλότητα, με συγκεκριμένους στόχους και με συγκεκριμένη χρηματοδότηση 20 δισεκατομμύρια ευρώ τον χρόνο –για να σας πω συγκεκριμένα- για τη δεκαετία 2020 - 2030. </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Εδώ, στην πατρίδα μας, γίνεται ακριβώς το αντίθετο. Αλλού πάει η Ευρωπαϊκή Ένωση αλλού πάει η Ελλάδα με αυτή την Κυβέρνηση την οποία έχει σήμερα. Έχουμε τον περιβαλλοντικό νόμο, ο οποίος πρόσφατα ψηφίστηκε. Έχουμε συνέχεια και τον εν λόγω νόμο για τον τουρισμό, ο οποίος είναι και αυτός στην ίδια κατεύθυνση. Δεν υπάρχει καμμία διασφάλιση της βιοποικιλότητας αλλά ένα ακόμα χτύπημα στο πλούσιο φυσικό περιβάλλον της πατρίδας μας.</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 xml:space="preserve">Πραγματικά, χαρακτηρίζουμε αυτό το νομοσχέδιο σαν μία προχειροδουλειά, μία εξυπηρέτηση μεγάλων τουριστικών συμφερόντων. Υπάρχουν αποσπασματικές και ευκαιριακές ρυθμίσεις, που δεν δίνουν μία προοπτική στο τουριστικό προϊόν της χώρας μας. Χρησιμοποιείται η πανδημία –που είναι υπαρκτή και κανείς δεν μπορεί να την αρνηθεί ούτε αρνείται ότι πρέπει να παρθούν συγκεκριμένα μέτρα, και πάρθηκαν και πρέπει και τώρα να συνεχίσουμε- αλλά τα μέτρα αυτά πρέπει να είναι μόνο γι’ αυτό το διάστημα. </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lastRenderedPageBreak/>
        <w:t>Εδώ πέρα εισάγετε ρύθμιση για τον αιγιαλό –δεν θα τα επαναλάβω, καθώς ελέχθησαν από το πρωί- και ουσιαστικά δεν αναφέρετε μέσα πότε λήγουν αυτά τα μέτρα, δηλαδή η επέκταση χρήσης του αιγιαλού από επιχειρήσεις, η δυσκολία της πρόσβασης του καθενός στη θάλασσα που είναι και συνταγματικό δικαίωμα. Δεν έχουν ημερομηνία λήξης. Είναι όπως κάνατε στα εργασιακά, που με ευκαιρία τον κορωνοϊό, ουσιαστικά αλλάξατε το εργατικό Δίκαιο. Έχετε αυτή ακριβώς τη λογική.</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Κυρίες και κύριοι Βουλευτές, κύριοι Υπουργοί, ο Πρωθυπουργός προχθές έκανε εξαγγελίες για τη μικρομεσαία επιχειρηματικότητα. Είπε και για τον τουρισμό. Εξήγγειλε κάποια μέτρα. Τα μέτρα, όμως, αυτά είναι ελάχιστα και δεν κινούνται στην κατεύθυνση που πρέπει για να στηριχθεί η μικρομεσαία επιχειρηματικότητα και οι μικρομεσαίες επιχειρήσεις στον τουρισμό. Μην ξεχνάμε ότι γύρω στις επτακόσιες χιλιάδες εργαζόμενοι υπάρχουν στον τομέα επισιτισμού και τουρισμού, και αυτοί οι άνθρωποι οι εργαζόμενοι στον τουρισμό δεν ξέρουμε αν από τον Σεπτέμβρη και μετά, όπως είπε και η συνάδελφος πριν, θα είναι στο ταμείο ανεργίας και θα αμείβονται.</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 xml:space="preserve">Τα μέτρα σας είναι μέχρι εκεί, πραγματικά ευκαιριακά, ενώ αντίθετα απαιτείτο, όπως έγκαιρα είχαμε προειδοποιήσει και υπήρχε το κονδύλι –γιατί, ευτυχώς, ο ΣΥΡΙΖΑ άφησε και ένα απόθεμα σε αντίθεση με τη Νέα Δημοκρατία που άφησε άδεια ταμεία- να δοθεί άμεσα μη επιστρεπτέα προκαταβολή </w:t>
      </w:r>
      <w:r w:rsidRPr="007B1602">
        <w:rPr>
          <w:rFonts w:ascii="Arial" w:hAnsi="Arial" w:cs="Arial"/>
          <w:color w:val="212121"/>
          <w:sz w:val="24"/>
          <w:szCs w:val="24"/>
          <w:shd w:val="clear" w:color="auto" w:fill="FFFFFF"/>
          <w:lang w:eastAsia="el-GR"/>
        </w:rPr>
        <w:lastRenderedPageBreak/>
        <w:t>περίπου 3 δισεκατομμυρίων ευρώ για στήριξη των μικρομεσαίων επιχειρήσεων. Και στην τηλεόραση να δούμε και με μικρομεσαίους στον τουρισμό και όπου δει, το ίδιο θα ακούσουμε.</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Εμάς μας ενδιαφέρει να μείνει η επιχείρηση, για να μπορέσουμε του χρόνου να δουλέψουμε όπως πρέπει. Φοβάμαι ότι τα συγκεκριμένα μέτρα θα φέρουν ως αποτέλεσμα το κλείσιμο πολλών επιχειρήσεων. Προχειροδουλειά είπαμε.</w:t>
      </w:r>
    </w:p>
    <w:p w:rsidR="007B1602" w:rsidRPr="007B1602" w:rsidRDefault="007B1602" w:rsidP="007B1602">
      <w:pPr>
        <w:suppressAutoHyphens/>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val="en-US" w:eastAsia="el-GR"/>
        </w:rPr>
        <w:t>T</w:t>
      </w:r>
      <w:r w:rsidRPr="007B1602">
        <w:rPr>
          <w:rFonts w:ascii="Arial" w:hAnsi="Arial" w:cs="Arial"/>
          <w:color w:val="222222"/>
          <w:sz w:val="24"/>
          <w:szCs w:val="24"/>
          <w:shd w:val="clear" w:color="auto" w:fill="FFFFFF"/>
          <w:lang w:eastAsia="el-GR"/>
        </w:rPr>
        <w:t xml:space="preserve">ο Υπουργείο Τουρισμού μέσα από το εν λόγω νομοσχέδιο εμφανίζεται ως ρυθμιστής του μεγαλύτερου μέρους της χώρας. Δεν υπάρχει Υπουργείο Περιβάλλοντος, Υπουργείο Πολιτισμού, Ναυτιλίας, Νησιωτικής Πολιτικής και οι Υπουργοί τους εδώ. Βλέπουμε το Υπουργείο Τουρισμού να ρυθμίζει τα πάντα. </w:t>
      </w:r>
    </w:p>
    <w:p w:rsidR="007B1602" w:rsidRPr="007B1602" w:rsidRDefault="007B1602" w:rsidP="007B1602">
      <w:pPr>
        <w:suppressAutoHyphens/>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Εγείρονται θέματα συνταγματικότητας σε σχέση με τα δασικά. Υπάρχουν πάρα πολλές ρυθμίσεις και παραβίαση δασικών νόμων. Υπάρχουν θέματα για τη θαλάσσια χωροταξία, για τους αιγιαλούς, όπως είπα πριν, και μία σειρά θέματα τα οποία είναι σοβαρά, όπως είναι και το θέμα του πολιτισμού. </w:t>
      </w:r>
    </w:p>
    <w:p w:rsidR="007B1602" w:rsidRPr="007B1602" w:rsidRDefault="007B1602" w:rsidP="007B1602">
      <w:pPr>
        <w:suppressAutoHyphens/>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Δεν αναφέρεται πουθενά η ολοκληρωμένη θαλάσσια πολιτική, η οδηγία για τα νερά, η κοινή αλιευτική πολιτική -εδώ αναφέρομαι και στον καταδυτικό τουρισμό- και δεν λάβατε υπ’ όψιν σας τις παρατηρήσεις των φορέων, οι οποίοι στη δεύτερη συνεδρίαση έθεσαν ζητήματα. </w:t>
      </w:r>
    </w:p>
    <w:p w:rsidR="007B1602" w:rsidRPr="007B1602" w:rsidRDefault="007B1602" w:rsidP="007B1602">
      <w:pPr>
        <w:suppressAutoHyphens/>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lastRenderedPageBreak/>
        <w:t xml:space="preserve">Είναι όμως σημαντική η απουσία του Υπουργείου Πολιτισμού. Η Αρχαιολογική Υπηρεσία τι λέει για τις ρυθμίσεις που κάνετε για τον καταδυτικό τουρισμό, που ουσιαστικά την παραγκωνίζετε; Συμφωνείτε να έχουν τον πρώτο λόγο στην υποθαλάσσια αρχαιολογία οι ιδιώτες; </w:t>
      </w:r>
    </w:p>
    <w:p w:rsidR="007B1602" w:rsidRPr="007B1602" w:rsidRDefault="007B1602" w:rsidP="007B1602">
      <w:pPr>
        <w:suppressAutoHyphens/>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Ο ΣΥΡΙΖΑ, σταμάτησε την ιδιωτικοποίηση των ενάλιων αρχαιολογικών χώρων, δημιούργησε ένα συγκεκριμένο πλαίσιο και έγιναν βήματα επίσκεψης ενάλιων αρχαιολογικών χώρων. Εσείς όμως υποβαθμίζετε τον ρόλο του δημοσίου, έμμεσα υποβαθμίζετε την Αρχαιολογική Υπηρεσία. </w:t>
      </w:r>
    </w:p>
    <w:p w:rsidR="007B1602" w:rsidRPr="007B1602" w:rsidRDefault="007B1602" w:rsidP="007B1602">
      <w:pPr>
        <w:suppressAutoHyphens/>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color w:val="222222"/>
          <w:sz w:val="24"/>
          <w:szCs w:val="24"/>
          <w:shd w:val="clear" w:color="auto" w:fill="FFFFFF"/>
          <w:lang w:eastAsia="el-GR"/>
        </w:rPr>
        <w:t>ΠΡΟΕΔΡΕΥΩΝ (Οδυσσέας Κωνσταντινόπουλος):</w:t>
      </w:r>
      <w:r w:rsidRPr="007B1602">
        <w:rPr>
          <w:rFonts w:ascii="Arial" w:hAnsi="Arial" w:cs="Arial"/>
          <w:color w:val="222222"/>
          <w:sz w:val="24"/>
          <w:szCs w:val="24"/>
          <w:shd w:val="clear" w:color="auto" w:fill="FFFFFF"/>
          <w:lang w:eastAsia="el-GR"/>
        </w:rPr>
        <w:t xml:space="preserve"> Κυρία συνάδελφε, έχετε φτάσει στα δέκα λεπτά.</w:t>
      </w:r>
    </w:p>
    <w:p w:rsidR="007B1602" w:rsidRPr="007B1602" w:rsidRDefault="007B1602" w:rsidP="007B1602">
      <w:pPr>
        <w:suppressAutoHyphens/>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color w:val="222222"/>
          <w:sz w:val="24"/>
          <w:szCs w:val="24"/>
          <w:shd w:val="clear" w:color="auto" w:fill="FFFFFF"/>
          <w:lang w:eastAsia="el-GR"/>
        </w:rPr>
        <w:t>ΧΑΡΟΥΛΑ (ΧΑΡΑ) ΚΑΦΑΝΤΑΡΗ:</w:t>
      </w:r>
      <w:r w:rsidRPr="007B1602">
        <w:rPr>
          <w:rFonts w:ascii="Arial" w:hAnsi="Arial" w:cs="Arial"/>
          <w:color w:val="222222"/>
          <w:sz w:val="24"/>
          <w:szCs w:val="24"/>
          <w:shd w:val="clear" w:color="auto" w:fill="FFFFFF"/>
          <w:lang w:eastAsia="el-GR"/>
        </w:rPr>
        <w:t xml:space="preserve"> Τελειώνω, κύριε Πρόεδρε.</w:t>
      </w:r>
    </w:p>
    <w:p w:rsidR="007B1602" w:rsidRPr="007B1602" w:rsidRDefault="007B1602" w:rsidP="007B1602">
      <w:pPr>
        <w:suppressAutoHyphens/>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Κύριοι Υπουργοί, πώς να σας πιστέψουμε όταν λέγατε ότι οι τουρίστες που θα έρθουν θα ελέγχονται για τον ιό, και αυτή τη στιγμή λέτε ότι οι έλεγχοι θα γίνουν δειγματοληπτικά;</w:t>
      </w:r>
    </w:p>
    <w:p w:rsidR="007B1602" w:rsidRPr="007B1602" w:rsidRDefault="007B1602" w:rsidP="007B1602">
      <w:pPr>
        <w:suppressAutoHyphens/>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Στα νησιά -κύριοι Υπουργοί και ο κύριος Πρωθυπουργός που είναι και νησιώτης- ανησυχούν οι κάτοικοι, ανησυχούν πάρα πολύ γι’ αυτό το πράγμα. Πήραν όλα τα μέτρα που έπρεπε, υπακούοντας στις εντολές του ΕΟΔΥ, της πολιτείας και ανησυχούν για το τι θα συμβεί αύριο, όταν δεν υπάρχουν και νοσοκομειακές δομές στα νησιά.</w:t>
      </w:r>
    </w:p>
    <w:p w:rsidR="007B1602" w:rsidRPr="007B1602" w:rsidRDefault="007B1602" w:rsidP="007B1602">
      <w:pPr>
        <w:suppressAutoHyphens/>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color w:val="222222"/>
          <w:sz w:val="24"/>
          <w:szCs w:val="24"/>
          <w:shd w:val="clear" w:color="auto" w:fill="FFFFFF"/>
          <w:lang w:eastAsia="el-GR"/>
        </w:rPr>
        <w:lastRenderedPageBreak/>
        <w:t>ΠΡΟΕΔΡΕΥΩΝ (Οδυσσέας Κωνσταντινόπουλος):</w:t>
      </w:r>
      <w:r w:rsidRPr="007B1602">
        <w:rPr>
          <w:rFonts w:ascii="Arial" w:hAnsi="Arial" w:cs="Arial"/>
          <w:color w:val="222222"/>
          <w:sz w:val="24"/>
          <w:szCs w:val="24"/>
          <w:shd w:val="clear" w:color="auto" w:fill="FFFFFF"/>
          <w:lang w:eastAsia="el-GR"/>
        </w:rPr>
        <w:t xml:space="preserve"> Κυρία συνάδελφε, παρακαλώ, ολοκληρώστε.</w:t>
      </w:r>
    </w:p>
    <w:p w:rsidR="007B1602" w:rsidRPr="007B1602" w:rsidRDefault="007B1602" w:rsidP="007B1602">
      <w:pPr>
        <w:suppressAutoHyphens/>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color w:val="222222"/>
          <w:sz w:val="24"/>
          <w:szCs w:val="24"/>
          <w:shd w:val="clear" w:color="auto" w:fill="FFFFFF"/>
          <w:lang w:eastAsia="el-GR"/>
        </w:rPr>
        <w:t>ΧΑΡΟΥΛΑ (ΧΑΡΑ) ΚΑΦΑΝΤΑΡΗ:</w:t>
      </w:r>
      <w:r w:rsidRPr="007B1602">
        <w:rPr>
          <w:rFonts w:ascii="Arial" w:hAnsi="Arial" w:cs="Arial"/>
          <w:color w:val="222222"/>
          <w:sz w:val="24"/>
          <w:szCs w:val="24"/>
          <w:shd w:val="clear" w:color="auto" w:fill="FFFFFF"/>
          <w:lang w:eastAsia="el-GR"/>
        </w:rPr>
        <w:t xml:space="preserve"> Κλείνω με μία κουβέντα, κύριε Πρόεδρε, και ευχαριστώ πολύ για την ανοχή σας.</w:t>
      </w:r>
    </w:p>
    <w:p w:rsidR="007B1602" w:rsidRPr="007B1602" w:rsidRDefault="007B1602" w:rsidP="007B1602">
      <w:pPr>
        <w:suppressAutoHyphens/>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Ακούστηκε από πολλούς -και από συναδέλφους μου από τον ΣΥΡΙΖΑ- ότι η Κυβέρνηση δεν έχει σχέδιο. Επιτρέψτε μου να πω ότι και σε αυτό το νομοσχέδιο, με τις αποσπασματικές ρυθμίσεις, τις ασαφείς, τις πρόχειρες, όλα αυτά τα χαρακτηριστικά που έχει, δείχνει ότι έχει σχέδιο. Και φοβάμαι ότι το σχέδιό σας είναι η εξόντωση της μικρομεσαίας επιχειρηματικότητας, η εξυπηρέτηση φίλων μέσα από φωτογραφικές διατάξεις και βέβαια η επικράτηση της λογικής που εξέφρασε και ο Υπουργός Εσωτερικών της Κυβέρνησής σας: όποιος επιζήσει από την κρίση!</w:t>
      </w:r>
    </w:p>
    <w:p w:rsidR="007B1602" w:rsidRPr="007B1602" w:rsidRDefault="007B1602" w:rsidP="007B1602">
      <w:pPr>
        <w:suppressAutoHyphens/>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Ευχαριστώ.</w:t>
      </w:r>
    </w:p>
    <w:p w:rsidR="007B1602" w:rsidRPr="007B1602" w:rsidRDefault="007B1602" w:rsidP="007B1602">
      <w:pPr>
        <w:suppressAutoHyphens/>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color w:val="222222"/>
          <w:sz w:val="24"/>
          <w:szCs w:val="24"/>
          <w:shd w:val="clear" w:color="auto" w:fill="FFFFFF"/>
          <w:lang w:eastAsia="el-GR"/>
        </w:rPr>
        <w:t>ΠΡΟΕΔΡΕΥΩΝ (Οδυσσέας Κωνσταντινόπουλος):</w:t>
      </w:r>
      <w:r w:rsidRPr="007B1602">
        <w:rPr>
          <w:rFonts w:ascii="Arial" w:hAnsi="Arial" w:cs="Arial"/>
          <w:color w:val="222222"/>
          <w:sz w:val="24"/>
          <w:szCs w:val="24"/>
          <w:shd w:val="clear" w:color="auto" w:fill="FFFFFF"/>
          <w:lang w:eastAsia="el-GR"/>
        </w:rPr>
        <w:t xml:space="preserve"> Κύριοι συνάδελφοι, όπως καταλαβαίνετε, είναι Παρασκευή 10 το βράδυ, είμαι λίγο ελαστικός γιατί υπάρχει διάθεση από τους συναδέλφους να μιλήσουν. Δεν έχει ξαναγίνει συνεδρίαση τέτοια ώρα. Άρα είμαι ελαστικός, όπως καταλαβαίνετε. Χρόνος υπάρχει.</w:t>
      </w:r>
    </w:p>
    <w:p w:rsidR="007B1602" w:rsidRPr="007B1602" w:rsidRDefault="007B1602" w:rsidP="007B1602">
      <w:pPr>
        <w:suppressAutoHyphens/>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lastRenderedPageBreak/>
        <w:t>Τον λόγο έχει ο κ. Μαντάς, επίσης με ανοχή, όπως και ο κ. Αποστόλου και ο Υπουργός μετά και οι συνάδελφοι.</w:t>
      </w:r>
    </w:p>
    <w:p w:rsidR="007B1602" w:rsidRPr="007B1602" w:rsidRDefault="007B1602" w:rsidP="007B1602">
      <w:pPr>
        <w:suppressAutoHyphens/>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color w:val="222222"/>
          <w:sz w:val="24"/>
          <w:szCs w:val="24"/>
          <w:shd w:val="clear" w:color="auto" w:fill="FFFFFF"/>
          <w:lang w:eastAsia="el-GR"/>
        </w:rPr>
        <w:t xml:space="preserve">ΠΕΡΙΚΛΗΣ ΜΑΝΤΑΣ: </w:t>
      </w:r>
      <w:r w:rsidRPr="007B1602">
        <w:rPr>
          <w:rFonts w:ascii="Arial" w:hAnsi="Arial" w:cs="Arial"/>
          <w:color w:val="222222"/>
          <w:sz w:val="24"/>
          <w:szCs w:val="24"/>
          <w:shd w:val="clear" w:color="auto" w:fill="FFFFFF"/>
          <w:lang w:eastAsia="el-GR"/>
        </w:rPr>
        <w:t>Ευχαριστώ πολύ, κύριε Πρόεδρε.</w:t>
      </w:r>
    </w:p>
    <w:p w:rsidR="007B1602" w:rsidRPr="007B1602" w:rsidRDefault="007B1602" w:rsidP="007B1602">
      <w:pPr>
        <w:suppressAutoHyphens/>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Κύριοι Υπουργοί, κυρίες και κύριοι συνάδελφοι, εδώ και πολλά χρόνια η κύρια στρατηγική που είχε η χώρα μας -όσον αφορά την ανάπτυξη του τουριστικού μας προϊόντος- ήταν εστιασμένη στο δίπτυχο ήλιος - θάλασσα. Και, βέβαια, αυτό ήταν ένα δίπτυχο το οποίο για κάποια χρόνια μπορεί να λειτούργησε στη χώρα μας και να είχε και αποτελέσματα θετικά, αλλά αντιλαμβανόμαστε όλοι ότι δεν αρκεί πλέον και δεν αρκεί, γιατί οι απαιτήσεις στον τουρισμό έχουν μεγαλώσει, η ανάπτυξη πρέπει να γίνει ακόμα μεγαλύτερη αλλά ταυτόχρονα έχει αλλάξει και το ζητούμενο των επισκεπτών.</w:t>
      </w:r>
    </w:p>
    <w:p w:rsidR="007B1602" w:rsidRPr="007B1602" w:rsidRDefault="007B1602" w:rsidP="007B1602">
      <w:pPr>
        <w:suppressAutoHyphens/>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Είναι ζητούμενο, λοιπόν, και αποτελεί για όλους μας, νομίζω, βασική επιδίωξη ότι θα πρέπει να επεκταθεί η τουριστική σεζόν στη χώρα μας. Έχουμε φαινόμενα συνωστισμού κόσμου τον Αύγουστο και τον Ιούλιο στις τουριστικές περιοχές της χώρας μας. Υπάρχει πληθώρα των επισκεπτών, με αποτέλεσμα και να μην μπορούν να γνωρίσουν τις περιοχές που επισκέπτονται, και να μην εξυπηρετηθούν, αλλά και πάνω από όλα να υπάρχει μία σημαντική αδυναμία παροχής υψηλής ποιότητας υπηρεσιών από τις επιχειρήσεις που τους φιλοξενούν. Νομίζω ότι και ιδιαίτερα εμείς που είμαστε από τουριστικές περιοχές το βλέπουμε και το βιώνουμε κάθε χρόνο, την περίοδο του Ιουλίου και </w:t>
      </w:r>
      <w:r w:rsidRPr="007B1602">
        <w:rPr>
          <w:rFonts w:ascii="Arial" w:hAnsi="Arial" w:cs="Arial"/>
          <w:color w:val="222222"/>
          <w:sz w:val="24"/>
          <w:szCs w:val="24"/>
          <w:shd w:val="clear" w:color="auto" w:fill="FFFFFF"/>
          <w:lang w:eastAsia="el-GR"/>
        </w:rPr>
        <w:lastRenderedPageBreak/>
        <w:t>του Αυγούστου, να μη λειτουργεί σχεδόν τίποτα από την υπερπληθώρα κόσμου που έρχεται στις περιοχές μας. Ταυτόχρονα, σε πολλούς μικρούς τουριστικούς δήμους το περιβαλλοντικό αποτύπωμα που αφήνουν αυτοί οι τουρίστες σε συγκεκριμένο μικρό χρονικό διάστημα είναι οικονομικά δυσανάλογο σε σχέση με το έσοδο που επιφέρουν από την επίσκεψή τους.</w:t>
      </w:r>
    </w:p>
    <w:p w:rsidR="007B1602" w:rsidRPr="007B1602" w:rsidRDefault="007B1602" w:rsidP="007B1602">
      <w:pPr>
        <w:suppressAutoHyphens/>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Δεν εννοώ, βέβαια, ότι πρέπει να εγκαταλείψουμε την κύρια προσφορά μας, που είναι και θα παραμείνει για το ορατό μέλλον ο καλοκαιρινός τουρισμός παραλίας, ο ήλιος και η θάλασσα. Μπορούμε, όμως, συμπληρωματικά να συνθέσουμε μία ενναλακτική προσφορά ολοκληρωμένων εμπειριών, η οποία έχει ολοένα αυξανόμενη ζήτηση, ακόμα και τους καλοκαιρινούς μήνες, και να προσπαθήσουμε να ανακτήσουμε όσο περισσότερο μπορούμε τους χαμένους μήνες της άνοιξης και του φθινοπώρου.</w:t>
      </w:r>
    </w:p>
    <w:p w:rsidR="007B1602" w:rsidRPr="007B1602" w:rsidRDefault="007B1602" w:rsidP="007B1602">
      <w:pPr>
        <w:suppressAutoHyphens/>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Ο καταδυτικός τουρισμός αποτελεί ένα εναλλακτικό προϊόν, που μαζί με το παραδοσιακό εποχικό μοντέλο μπορεί να προσφέρει μία σημαντική υπεραξία ποιοτική αλλά και οικονομική, γιατί προσελκύει τουρίστες υψηλότερης μορφωτικής και κοινωνικής στάθμης και κατά τεκμήριο ευπορότερους, και στοχεύει και στην εκτός αιχμής περίοδο, δηλαδή τον Μάιο, τον Απρίλιο, τον Μάρτιο, τον Οκτώβριο και ίσως και τον Νοέμβριο σε κάποιες περιοχές. </w:t>
      </w:r>
    </w:p>
    <w:p w:rsidR="007B1602" w:rsidRPr="007B1602" w:rsidRDefault="007B1602" w:rsidP="007B1602">
      <w:pPr>
        <w:suppressAutoHyphens/>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Αρκεί όμως η ανάπτυξη του καταδυτικού τουρισμού, για να πούμε ότι έχουμε καλύψει τις εναλλακτικές μορφές τουρισμού στη χώρα μας; Όχι βέβαια </w:t>
      </w:r>
      <w:r w:rsidRPr="007B1602">
        <w:rPr>
          <w:rFonts w:ascii="Arial" w:hAnsi="Arial" w:cs="Arial"/>
          <w:color w:val="222222"/>
          <w:sz w:val="24"/>
          <w:szCs w:val="24"/>
          <w:shd w:val="clear" w:color="auto" w:fill="FFFFFF"/>
          <w:lang w:eastAsia="el-GR"/>
        </w:rPr>
        <w:lastRenderedPageBreak/>
        <w:t xml:space="preserve">δεν αρκεί. Είναι ένα σημαντικό βήμα, αλλά δεν αρκεί. Έχουμε την τύχη να ζούμε σε μία ευλογημένη χώρα πλούσια σε φυσικό απόθεμα. Οφείλουμε επιτέλους να εκμεταλλευτούμε όλους αυτούς τους πόρους που διαθέτει η χώρα μας προς όφελος και ανάπτυξη του τουρισμού. </w:t>
      </w:r>
    </w:p>
    <w:p w:rsidR="007B1602" w:rsidRPr="007B1602" w:rsidRDefault="007B1602" w:rsidP="007B1602">
      <w:pPr>
        <w:suppressAutoHyphens/>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Ο αγροδιατροφικός τουρισμός, ο συνεδριακός, ο θρησκευτικός, ο ιατρικός, ο πολιτιστικός, ο ποδηλατικός, ο αναρριχητικός, όλες οι εναλλακτικές μορφές τουρισμού μπορούν να ανθίσουν στη χώρα μας και μπορούν να στηριχθούν, εάν δημιουργήσουμε ένα δίκτυο συνεργασιών με το κράτος, την αυτοδιοίκηση, τις επιχειρήσεις, τους πολίτες, για να γίνει βιώσιμο και να είναι σε αναπτυξιακή τροχιά. </w:t>
      </w:r>
    </w:p>
    <w:p w:rsidR="007B1602" w:rsidRPr="007B1602" w:rsidRDefault="007B1602" w:rsidP="007B1602">
      <w:pPr>
        <w:suppressAutoHyphens/>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Το συγκεκριμένο νομοσχέδιο, εκτός από τον καταδυτικό τουρισμό, φέρνει και ρυθμίσεις αναπτυξιακού χαρακτήρα, γιατί εκσυγχρονίζει το πλαίσιο για τις περιοχές ολοκληρωμένης τουριστικής ανάπτυξης, και επειδή άκουσα διάφορα πράγματα να λέγονται από την Αντιπολίτευση για το «</w:t>
      </w:r>
      <w:r w:rsidRPr="007B1602">
        <w:rPr>
          <w:rFonts w:ascii="Arial" w:hAnsi="Arial" w:cs="Arial"/>
          <w:color w:val="222222"/>
          <w:sz w:val="24"/>
          <w:szCs w:val="24"/>
          <w:shd w:val="clear" w:color="auto" w:fill="FFFFFF"/>
          <w:lang w:val="en-US" w:eastAsia="el-GR"/>
        </w:rPr>
        <w:t>Costa</w:t>
      </w:r>
      <w:r w:rsidRPr="007B1602">
        <w:rPr>
          <w:rFonts w:ascii="Arial" w:hAnsi="Arial" w:cs="Arial"/>
          <w:color w:val="222222"/>
          <w:sz w:val="24"/>
          <w:szCs w:val="24"/>
          <w:shd w:val="clear" w:color="auto" w:fill="FFFFFF"/>
          <w:lang w:eastAsia="el-GR"/>
        </w:rPr>
        <w:t xml:space="preserve"> </w:t>
      </w:r>
      <w:r w:rsidRPr="007B1602">
        <w:rPr>
          <w:rFonts w:ascii="Arial" w:hAnsi="Arial" w:cs="Arial"/>
          <w:color w:val="222222"/>
          <w:sz w:val="24"/>
          <w:szCs w:val="24"/>
          <w:shd w:val="clear" w:color="auto" w:fill="FFFFFF"/>
          <w:lang w:val="en-US" w:eastAsia="el-GR"/>
        </w:rPr>
        <w:t>Navarino</w:t>
      </w:r>
      <w:r w:rsidRPr="007B1602">
        <w:rPr>
          <w:rFonts w:ascii="Arial" w:hAnsi="Arial" w:cs="Arial"/>
          <w:color w:val="222222"/>
          <w:sz w:val="24"/>
          <w:szCs w:val="24"/>
          <w:shd w:val="clear" w:color="auto" w:fill="FFFFFF"/>
          <w:lang w:eastAsia="el-GR"/>
        </w:rPr>
        <w:t xml:space="preserve">» και για δήθεν συμφέροντα, θέλω να σας πω μία μικρή ιστορία γιατί είναι και από τον νομό μου και την έχω ζήσει από κοντά. Ο αείμνηστος καπετάν Βασίλης Κωνσταντακόπουλος πριν τριάντα πέντε χρόνια είχε ένα όραμα, να τοποθετήσει τη Μεσσηνία, την Πελοπόννησο, την Ελλάδα στον παγκόσμιο τουριστικό χάρτη. Ξέρετε πότε τα κατάφερε; Είκοσι πέντε ολόκληρα χρόνια μετά. Είκοσι πέντε ολόκληρα χρόνια πάλευε για να δημιουργήσει αυτή τη </w:t>
      </w:r>
      <w:r w:rsidRPr="007B1602">
        <w:rPr>
          <w:rFonts w:ascii="Arial" w:hAnsi="Arial" w:cs="Arial"/>
          <w:color w:val="222222"/>
          <w:sz w:val="24"/>
          <w:szCs w:val="24"/>
          <w:shd w:val="clear" w:color="auto" w:fill="FFFFFF"/>
          <w:lang w:eastAsia="el-GR"/>
        </w:rPr>
        <w:lastRenderedPageBreak/>
        <w:t xml:space="preserve">μονάδα-υπόδειγμα εκεί στη Μεσσηνία. Πόσο περήφανοι μπορεί να νιώθουμε όλοι μας γι’ αυτό; Πόσοι άλλοι ευπατρίδες σαν τον καπετάν Βασίλη δεν είχαν το πείσμα και την επιμονή του, δεν είχαν τις αντοχές να περιμένουν τόσα χρόνια και εγκατέλειψαν τη χώρα μας και τις επενδύσεις; Επειδή αυτός ο άνθρωπος είχε το πείσμα και την αγάπη για τον τόπο του, κατάφερε με την επιμονή του, έστω μετά από είκοσι πέντε χρόνια, να το κάνει. Πόσους χάσαμε; Πόσες τέτοιες επενδύσεις έχουμε χάσει όλα αυτά τα χρόνια λόγω της γραφειοκρατίας, λόγω των ιδεοληψιών πολλών κομμάτων και ανθρώπων και κυβερνήσεων; Έχουμε περιθώριο να χάνουμε τέτοιες επενδύσεις; Έχουμε περιθώριο να αφήνουμε πίσω μας όλα αυτά που μπορούμε να έχουμε στην περιοχή μας; Όχι βέβαια. </w:t>
      </w:r>
    </w:p>
    <w:p w:rsidR="007B1602" w:rsidRPr="007B1602" w:rsidRDefault="007B1602" w:rsidP="007B1602">
      <w:pPr>
        <w:suppressAutoHyphens/>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Άκουσα και κάτι για το περιβάλλον, να ξιφουλκεί η Αντιπολίτευση. Μπορεί να συνυπάρξει το περιβάλλον με την επενδυτική ανάπτυξη; Βεβαίως μπορεί. Όχι μόνο μπορεί, αλλά κατά την εκτίμησή μου οι βιώσιμες αναπτυξιακές επενδύσεις πρέπει να στηρίζονται στην προστασία του περιβάλλοντος. Είναι άλλο αυτό και άλλο να προσπαθούμε όλα αυτά τα χρόνια να επιβάλλουμε περιβαλλοντικό φασισμό για μία ενδεχόμενη επιχειρηματική ασυδοσία. Είναι τελείως διαφορετικά πράγματα. Ας τα βάλουμε όλα κάτω και να καταστρώσουμε ένα σχέδιο, για να μπορούμε να συνυπάρξουμε. Και μπορούμε να συνυπάρξουμε.</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lastRenderedPageBreak/>
        <w:t>Θέλω να κάνω κάποια σχόλια για τις τοποθετήσεις των συναδέλφων της Αντιπολίτευσης, όσον αφορά στα μέτρα στήριξης και τη μικρομεσαία επιχειρηματικότητα.</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Βλέπω την αγωνία των συναδέλφων του ΣΥΡΙΖΑ για τους μικρομεσαίους επιχειρηματίες και πραγματικά, αναρωτιέμαι: Αγαπητοί συνάδελφοι, πού ήταν η αγωνία σας όλα αυτά τα χρόνια που κυβερνούσατε, όταν στην εστίαση πήγατε τον ΦΠΑ από το 13% στο 24%; Πού ήταν η αγωνία σας για τους ελεύθερους επαγγελματίες, όταν αυξήσατε την προκαταβολή φόρου από το 75% στο 100%; Όταν αυξήσατε τη φορολογία εισοδήματος, πού ήταν η αγωνία σας; Όταν καταργήσατε τον χαμηλό συντελεστή ΦΠΑ στα νησιά, πού ήταν η αγωνία σας; Πού ήταν η αγωνία σας, όταν στοχοποιήσατε την αριστεία στο ελεύθερο επάγγελμα και συνδέσατε το εισόδημα με τις ασφαλιστικές εισφορές; Πού ήταν η αγωνία σας, όταν οδηγήσατε σε φορολογική ασφυξία εκατοντάδες χιλιάδες επιχειρήσεις;</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Έρχεστε τώρα, μέσα στην κρίση, να σηκώσετε τη σημαία υπέρ της μικρομεσαίας επιχειρηματικότητας και της ιδιωτικής πρωτοβουλίας στη χώρα μας και νομίζετε ότι μπορείτε να γίνεται πιστευτοί σε αυτό; Δεν έχετε αντιληφθεί ότι ακόμη και σήμερα, σε αυτή τη δύσκολη οικονομική κρίση, οι επαγγελματίες και η επιχειρηματικότητα στη χώρα μας αντιλαμβάνονται ποιος είναι αυτός που νοιάζεται και ποιος είναι αυτός που πιστεύει στην ιδιωτική πρωτοβουλία, για να </w:t>
      </w:r>
      <w:r w:rsidRPr="007B1602">
        <w:rPr>
          <w:rFonts w:ascii="Arial" w:hAnsi="Arial" w:cs="Arial"/>
          <w:sz w:val="24"/>
          <w:szCs w:val="24"/>
          <w:lang w:eastAsia="el-GR"/>
        </w:rPr>
        <w:lastRenderedPageBreak/>
        <w:t>μπορέσει να αναπτυχθεί και την επόμενη μέρα. Διότι το έχουν ζήσει με την Κυβέρνησή μας από την πρώτη μέρα, όταν μειώσαμε συντελεστές φορολογίας, όταν μειώσαμε σημαντικούς φόρους, για να ενισχύσουμε πραγματικά την επιχειρηματικότητα και την ιδιωτική οικονομία στον τόπο μας.</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Κλείνοντας, θέλω να πω ότι το σχέδιο νόμου προσθέτει ένα ακόμα σημαντικό λιθαράκι στο να μετατρέψουμε το σύνολο του τουριστικού μας κεφαλαίου σε εμπειρίες, γιατί ο τουρισμός, αγαπητές κυρίες και κύριοι, είναι εμπειρία. Είναι η ανάγκη που έχει ο κάθε επισκέπτης να ζήσει μια καινούργια εμπειρία.</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Αυτές τις εμπειρίες, λοιπόν, η Ελλάδα μας μπορεί να τις προσφέρει απλόχερα και να κάνει μια ανάμειξη, να δημιουργήσουμε δηλαδή συνθήκες, ώστε να πετύχουμε μια ανάμειξη συναισθημάτων. Σκεφτείτε έναν επισκέπτη, ο οποίος έρχεται στη χώρα μας, επισκέπτεται φοβερά μέρη της πατρίδας μας, με εξαιρετικό φυσικό περιβάλλον, γεύεται τις μοναδικές γαστρονομικές μας δημιουργίες, γνωρίζει τα τοπικά μας προϊόντα, γνωρίζει την τοπική μας φιλοξενία. Όλα αυτά δημιουργούν μια εμπειρία μοναδική, που πρέπει να το κάνει τον καλύτερο πρεσβευτή μας, όταν φύγει και πάει στη χώρα του. Σε αυτό πρέπει να επενδύσουμε όλοι και σε αυτό νομίζω ότι η Ελλάδα έχει το πλεονέκτημα να είναι η χώρα που θα ξεχωρίσει σε αυτή την κρίση.</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Σας ευχαριστώ πολύ.</w:t>
      </w:r>
    </w:p>
    <w:p w:rsidR="007B1602" w:rsidRPr="007B1602" w:rsidRDefault="007B1602" w:rsidP="007B1602">
      <w:pPr>
        <w:spacing w:after="160" w:line="600" w:lineRule="auto"/>
        <w:ind w:firstLine="720"/>
        <w:jc w:val="center"/>
        <w:rPr>
          <w:rFonts w:ascii="Arial" w:hAnsi="Arial" w:cs="Arial"/>
          <w:sz w:val="24"/>
          <w:szCs w:val="24"/>
          <w:lang w:eastAsia="el-GR"/>
        </w:rPr>
      </w:pPr>
      <w:r w:rsidRPr="007B1602">
        <w:rPr>
          <w:rFonts w:ascii="Arial" w:hAnsi="Arial" w:cs="Arial"/>
          <w:sz w:val="24"/>
          <w:szCs w:val="24"/>
          <w:highlight w:val="white"/>
          <w:lang w:eastAsia="el-GR"/>
        </w:rPr>
        <w:lastRenderedPageBreak/>
        <w:t>(Χειροκροτήματα από την πτέρυγα της</w:t>
      </w:r>
      <w:r w:rsidRPr="007B1602">
        <w:rPr>
          <w:rFonts w:ascii="Arial" w:hAnsi="Arial" w:cs="Arial"/>
          <w:sz w:val="24"/>
          <w:szCs w:val="24"/>
          <w:lang w:eastAsia="el-GR"/>
        </w:rPr>
        <w:t xml:space="preserve"> Νέας Δημοκρατίας)</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
          <w:bCs/>
          <w:sz w:val="24"/>
          <w:szCs w:val="24"/>
          <w:shd w:val="clear" w:color="auto" w:fill="FFFFFF"/>
          <w:lang w:eastAsia="zh-CN"/>
        </w:rPr>
        <w:t>ΠΡΟΕΔΡΕΥΩΝ (Οδυσσέας Κωνσταντινόπουλος):</w:t>
      </w:r>
      <w:r w:rsidRPr="007B1602">
        <w:rPr>
          <w:rFonts w:ascii="Arial" w:hAnsi="Arial" w:cs="Arial"/>
          <w:sz w:val="24"/>
          <w:szCs w:val="24"/>
          <w:lang w:eastAsia="el-GR"/>
        </w:rPr>
        <w:t xml:space="preserve"> Τον λόγο τώρα έχει ο κ. Αποστόλου.</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Κύριε Υπουργέ, θα βρω λίγο χρόνο τώρα να σας πω, ακούγοντας τους συναδέλφους, ότι, νομίζω ότι είναι πολύ σημαντικό αυτό που ειπώθηκε και από άλλους συναδέλφους, ότι ο τουρισμός τα τελευταία χρόνια βοήθησε. Από την κρίση μέχρι σήμερα έφερε 150 δισεκατομμύρια στη χώρα. Ίσως χρειάζεται κάποια στιγμή να δούμε και τον ιατρικό τουρισμό, ο οποίος δεν έχει νομοθετηθεί ακριβώς και δεν μπορεί να βοηθήσει και δεν βοηθάει στο να έρθουν χιλιάδες τουρίστες στην Ελλάδα. Τώρα είστε Κυβέρνηση. Πρέπει να το υλοποιήσετε κιόλας.</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
          <w:sz w:val="24"/>
          <w:szCs w:val="24"/>
          <w:lang w:eastAsia="el-GR"/>
        </w:rPr>
        <w:t>ΧΡΗΣΤΟΣ ΜΠΟΥΚΩΡΟΣ:</w:t>
      </w:r>
      <w:r w:rsidRPr="007B1602">
        <w:rPr>
          <w:rFonts w:ascii="Arial" w:hAnsi="Arial" w:cs="Arial"/>
          <w:sz w:val="24"/>
          <w:szCs w:val="24"/>
          <w:lang w:eastAsia="el-GR"/>
        </w:rPr>
        <w:t xml:space="preserve"> Συμφωνούμε και προσυπογράφουμε.</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
          <w:bCs/>
          <w:sz w:val="24"/>
          <w:szCs w:val="24"/>
          <w:shd w:val="clear" w:color="auto" w:fill="FFFFFF"/>
          <w:lang w:eastAsia="zh-CN"/>
        </w:rPr>
        <w:t>ΠΡΟΕΔΡΕΥΩΝ (Οδυσσέας Κωνσταντινόπουλος):</w:t>
      </w:r>
      <w:r w:rsidRPr="007B1602">
        <w:rPr>
          <w:rFonts w:ascii="Arial" w:hAnsi="Arial" w:cs="Arial"/>
          <w:bCs/>
          <w:sz w:val="24"/>
          <w:szCs w:val="24"/>
          <w:shd w:val="clear" w:color="auto" w:fill="FFFFFF"/>
          <w:lang w:eastAsia="zh-CN"/>
        </w:rPr>
        <w:t xml:space="preserve"> </w:t>
      </w:r>
      <w:r w:rsidRPr="007B1602">
        <w:rPr>
          <w:rFonts w:ascii="Arial" w:hAnsi="Arial" w:cs="Arial"/>
          <w:sz w:val="24"/>
          <w:szCs w:val="24"/>
          <w:lang w:eastAsia="el-GR"/>
        </w:rPr>
        <w:t>Δεν θέλω να μπαίνω σε αυτή τη διαδικασία, γιατί είμαι και Προεδρεύων.</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Κύριε συνάδελφε, έχετε τον λόγο.</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
          <w:sz w:val="24"/>
          <w:szCs w:val="24"/>
          <w:lang w:eastAsia="el-GR"/>
        </w:rPr>
        <w:t>ΕΥΑΓΓΕΛΟΣ ΑΠΟΣΤΟΛΟΥ:</w:t>
      </w:r>
      <w:r w:rsidRPr="007B1602">
        <w:rPr>
          <w:rFonts w:ascii="Arial" w:hAnsi="Arial" w:cs="Arial"/>
          <w:sz w:val="24"/>
          <w:szCs w:val="24"/>
          <w:lang w:eastAsia="el-GR"/>
        </w:rPr>
        <w:t xml:space="preserve"> Ευχαριστώ, κύριε Πρόεδρε.</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Κύριε Μαντά, η δική μας αγωνία ήταν να βγει η χώρα από την κρίση, από τα μνημόνια, με την κοινωνία όρθια και ταυτόχρονα, να διασφαλίσουμε ένα </w:t>
      </w:r>
      <w:r w:rsidRPr="007B1602">
        <w:rPr>
          <w:rFonts w:ascii="Arial" w:hAnsi="Arial" w:cs="Arial"/>
          <w:sz w:val="24"/>
          <w:szCs w:val="24"/>
          <w:lang w:eastAsia="el-GR"/>
        </w:rPr>
        <w:lastRenderedPageBreak/>
        <w:t>δημοσιονομικό μαξιλάρι, για να μπορεί η χώρα να μπει σε μια καινούργια πορεία.</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Κυρίες και κύριοι συνάδελφοι, η προσέγγιση των επιπτώσεων της πανδημίας στην οικονομική δραστηριότητα της χώρας με τη λογική της Κυβέρνησης «βλέποντας και κάνοντας» έφερε τελικά αυτό που φοβόμασταν, τη βαθιά αντεργατική της πολιτική: Σε πρώτη φάση, να μειώνει τις αποδοχές του ιδιωτικού τομέα κατά 20%, να εισάγει την εκ περιτροπής εργασία και να επιβάλλει την πλήρη διάλυση των εργασιακών σχέσεων.</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Το χειρότερο γίνεται αυτές τις μέρες και στην πατρίδα μου, την Εύβοια, τόσο από τη «ΛΑΡΚΟ», που οδηγεί τους εργαζόμενους στην ανεργία με τη γνωστή τροπολογία Χατζηδάκη όσο και από την «ΤΕΡΝΑ» στο Μαντούδι, όπου και εκεί οι εργαζόμενοι οδηγούνται στην ανεργία με τη λαιμητόμο της εθελουσίας εξόδου.</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Έρχομαι στο νομοσχέδιο και πιο συγκεκριμένα, στις διατάξεις του, που είναι σχετικές με τους χερσαίους και ενάλιους αρχαιολογικούς χώρους, τους ιστορικούς τόπους, τις προστατευόμενες περιοχές «NATURA», τη θαλάσσια χλωρίδα και πανίδα, τα δάση και τις δασικές εκτάσεις. Δίνετε παγκοσμίως την εικόνα μιας Ελλάδας ξέφραγο αμπέλι, μιας Ελλάδας που δεν διστάζει να θυσιάσει το περιβάλλον και τον πολιτισμό. Πολλά δε από τα άρθρα έρχονται σε ευθεία αντίθεση με τους ισχύοντες νόμους και το Σύνταγμα και είναι σίγουρο ότι </w:t>
      </w:r>
      <w:r w:rsidRPr="007B1602">
        <w:rPr>
          <w:rFonts w:ascii="Arial" w:hAnsi="Arial" w:cs="Arial"/>
          <w:sz w:val="24"/>
          <w:szCs w:val="24"/>
          <w:lang w:eastAsia="el-GR"/>
        </w:rPr>
        <w:lastRenderedPageBreak/>
        <w:t>θα καταπέσουν στο Συμβούλιο της Επικρατείας. Ένα από αυτά ήταν το άρθρο 31, που αφορούσε στην ανάκληση της υποχρέωσης για αναδάσωση, που το πήρατε πίσω. Αναγκαστήκατε, κύριε Υπουργέ, να το αποσύρετε. Ήταν φανερή η δυσκολία σας εχθές, που σας παρακολουθούσα να στηρίξετε τη συγκεκριμένη ρύθμιση.</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Είναι ξεκάθαρο, λοιπόν: Το άρθρο 117 παράγραφος 3 του Συντάγματος είναι σαφέστατο: «Δάση και δασικές εκτάσεις που άλλαξαν χρήση κηρύσσονται αυτόματα αναδασωτέα». Μην επιχειρήσετε ξανά τέτοιες διαδικασίες, διότι υπάρχει μια τέτοια νομολογία που εκ των προτέρων ήδη θα απορριφθούν.</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Έρχομαι σε μια άλλη παράλειψή σας, κύριε Υπουργέ. Γιατί δεν προβλέψατε ότι, σε περίπτωση που ο χαρακτηρισμός μιας θαλάσσιας περιοχής ως καταδυτικό πάρκο αφορά σε περιοχή, η οποία έχει χωροθετηθεί με προεδρικό διάταγμα ως Περιοχή Οργανωμένης Ανάπτυξης Υδατοκαλλιεργειών, τις γνωστές ΠΟΑΥ ή περιοχή για την οποία εκκρεμεί υπό έκδοση προεδρικό διάταγμα χωροθέτησης ΠΟΑΥ, να απαιτείται συγκεκριμένη σύμφωνη γνώμη του Υπουργείου Αγροτικής Ανάπτυξης και Τροφίμων; Δεν γνωρίζετε ότι απαιτούνται ειδικοί κανόνες συμβατότητας; Είναι δυνατόν ένας κλάδος, πρωταθλητής στις εξαγωγές, να βρίσκεται μπροστά σε προβλήματα, που εμποδίζουν τον χωροταξικό του σχεδιασμό στο πλαίσιο της αειφόρου ανάπτυξής του;</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lastRenderedPageBreak/>
        <w:t>Το άλλο είναι το εξής: Μπορεί να καθορίζεται ως μίσθωμα για την παραχώρηση του θαλάσσιου χώρου στα καταδυτικά πάρκα -συμφωνούμε, δεν έχουμε διαφορετική άποψη- από 5 ευρώ έως 20 ευρώ το στρέμμα και στις υδατοκαλλιέργειες, που αποτελούν μια από τις καλύτερες παραγωγικές δραστηριότητες του πρωτογενούς τομέα, τα 150 ευρώ έως 180 ευρώ το στρέμμα; Έτσι θα βοηθήσετε έναν κλάδο που, από τη μια μεριά, λόγω κορωνοϊού στην Ιταλία και από την άλλη, λόγω υποτίμησης της λίρας στην Τουρκία, αντιμετωπίζει τεράστια προβλήματα;</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Έρχομαι στις ειδικές μορφές τουρισμού, που ασφαλώς δεν είναι μόνο οι καταδύσεις. Είναι κυρίως εκείνες οι μορφές, που μπορούν να αξιοποιήσουν τα πολλαπλά πλεονεκτήματα της υπαίθρου, με την ανάδειξη νέων καινοτόμων δραστηριοτήτων τουριστικού χαρακτήρα. Είναι αυτές που θέσπισε η κυβέρνηση του ΣΥΡΙΖΑ τον Δεκέμβρη του 2018, με τον νόμο για τον θεματικό τουρισμό και τις ειδικές μορφές του.</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Θα σταθώ πρωτίστως στον αγροτουρισμό, όχι μόνο γιατί απαντά στο μεγάλο πρόβλημα του τουριστικού χώρου, που είναι η δυνατότητα υπηρεσιών για όλο τον χρόνο, αλλά και γιατί, ως ήπια μορφή τουρισμού και ανάπτυξης της υπαίθρου, φέρνει τον κάτοικο της πόλης στο περιβάλλον του χωριού και του δίνει τη δυνατότητα να ενσωματωθεί στις τοπικές συνθήκες. Η βιοποικιλότητα, η ιστορία, η παράδοση, η γαστρονομία, ο πολιτισμός, τα χωριά, οι παραδόσεις, </w:t>
      </w:r>
      <w:r w:rsidRPr="007B1602">
        <w:rPr>
          <w:rFonts w:ascii="Arial" w:hAnsi="Arial" w:cs="Arial"/>
          <w:sz w:val="24"/>
          <w:szCs w:val="24"/>
          <w:lang w:eastAsia="el-GR"/>
        </w:rPr>
        <w:lastRenderedPageBreak/>
        <w:t>οι τοπικές γιορτές συνθέτουν όλα μια τοπική μοναδικότητα σε κάθε τους μορφή και έκφραση.</w:t>
      </w:r>
    </w:p>
    <w:p w:rsidR="007B1602" w:rsidRPr="007B1602" w:rsidRDefault="007B1602" w:rsidP="007B1602">
      <w:pPr>
        <w:spacing w:after="160" w:line="600" w:lineRule="auto"/>
        <w:ind w:firstLine="720"/>
        <w:jc w:val="both"/>
        <w:rPr>
          <w:rFonts w:ascii="Arial" w:hAnsi="Arial" w:cs="Arial"/>
          <w:color w:val="1D2228"/>
          <w:sz w:val="24"/>
          <w:szCs w:val="24"/>
          <w:lang w:eastAsia="el-GR"/>
        </w:rPr>
      </w:pPr>
      <w:r w:rsidRPr="007B1602">
        <w:rPr>
          <w:rFonts w:ascii="Arial" w:hAnsi="Arial" w:cs="Arial"/>
          <w:sz w:val="24"/>
          <w:szCs w:val="24"/>
          <w:lang w:eastAsia="el-GR"/>
        </w:rPr>
        <w:t>Εμείς, δυστυχώς, στην Ελλάδα έχουμε συνδέσει τον αγροτουρισμό μόνο με τους ξενώνες. Δεν συζητάμε αυτό. Οφείλουμε να στοχεύσουμε στους κατοίκους της υπαίθρου, στο φυσικό περιβάλλον, στην τόνωση της αγροτικής ζωής, ώστε να σταματήσουν να ερημώνουν τα ορεινά χωριά και οι μειονεκτικές περιοχές της χώρας.</w:t>
      </w:r>
      <w:r w:rsidRPr="007B1602">
        <w:rPr>
          <w:rFonts w:ascii="Arial" w:hAnsi="Arial" w:cs="Arial"/>
          <w:color w:val="1D2228"/>
          <w:sz w:val="24"/>
          <w:szCs w:val="24"/>
          <w:lang w:eastAsia="el-GR"/>
        </w:rPr>
        <w:t xml:space="preserve"> Αναφέρω τέτοιες μορφές αγροτουρισμού: Ο ελληνικός τουρισμός, τα πολυλειτουργικά αγροκτήματα, ο γαστρονομικός τουρισμός.</w:t>
      </w:r>
    </w:p>
    <w:p w:rsidR="007B1602" w:rsidRPr="007B1602" w:rsidRDefault="007B1602" w:rsidP="007B1602">
      <w:pPr>
        <w:spacing w:after="160" w:line="600" w:lineRule="auto"/>
        <w:ind w:firstLine="720"/>
        <w:contextualSpacing/>
        <w:jc w:val="both"/>
        <w:rPr>
          <w:rFonts w:ascii="Arial" w:hAnsi="Arial" w:cs="Arial"/>
          <w:color w:val="1D2228"/>
          <w:sz w:val="24"/>
          <w:szCs w:val="24"/>
          <w:lang w:eastAsia="el-GR"/>
        </w:rPr>
      </w:pPr>
      <w:r w:rsidRPr="007B1602">
        <w:rPr>
          <w:rFonts w:ascii="Arial" w:hAnsi="Arial" w:cs="Arial"/>
          <w:color w:val="1D2228"/>
          <w:sz w:val="24"/>
          <w:szCs w:val="24"/>
          <w:lang w:eastAsia="el-GR"/>
        </w:rPr>
        <w:t>Επειδή, κύριε Πρόεδρε, είπατε ότι έχουμε μια σχετική άνεση χρόνο,  επιτρέψτε μου να κάνω μια αναφορά σε δύο χαρακτηριστικούς περιπάτους, έτσι για να χαλαρώσουμε λίγο:  Για παράδειγμα: ένας περίπατος σε μια αμπελουργική ζώνη, με ένα ποτήρι κρασί στο τέλος της διαδρομής, σε ένα οινοποιείο. Είναι μια σχετικά νέα μορφή τουρισμού, πολλά υποσχόμενη και απόλυτα εναρμονισμένη με το φυσικό περιβάλλον που στοχεύει στην ουσιαστική γνωριμία με τον κάθε τόπο, μέσα από την παράδοση της αμπελουργίας και της οινοποιίας. Δεύτερο παράδειγμα: μια πεζοπορία σε ένα ορεινό μονοπάτι, που περνά μέσα από μια αιγοπροβατοτροφική μονάδα πού θα καταλήξει σε ένα τυροκομείο για δοκιμή της φέτας ΠΟΠ, γεωγραφικής ένδειξης της χώρας μας, που είναι μια από τις χαρακτηριστικές περιπτώσεις οργάνωσης γαστρονομικών ταξιδιών.</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 xml:space="preserve">(Στο σημείο αυτό κτυπάει το κουδούνι λήξεως του χρόνου ομιλίας του κυρίου Βουλευτή) </w:t>
      </w:r>
    </w:p>
    <w:p w:rsidR="007B1602" w:rsidRPr="007B1602" w:rsidRDefault="007B1602" w:rsidP="007B1602">
      <w:pPr>
        <w:spacing w:after="160" w:line="600" w:lineRule="auto"/>
        <w:ind w:firstLine="720"/>
        <w:contextualSpacing/>
        <w:jc w:val="both"/>
        <w:rPr>
          <w:rFonts w:ascii="Arial" w:hAnsi="Arial" w:cs="Arial"/>
          <w:color w:val="1D2228"/>
          <w:sz w:val="24"/>
          <w:szCs w:val="24"/>
          <w:lang w:eastAsia="el-GR"/>
        </w:rPr>
      </w:pPr>
      <w:r w:rsidRPr="007B1602">
        <w:rPr>
          <w:rFonts w:ascii="Arial" w:hAnsi="Arial" w:cs="Arial"/>
          <w:color w:val="1D2228"/>
          <w:sz w:val="24"/>
          <w:szCs w:val="24"/>
          <w:lang w:eastAsia="el-GR"/>
        </w:rPr>
        <w:t>Τελειώνω, κύριε Πρόεδρε.</w:t>
      </w:r>
    </w:p>
    <w:p w:rsidR="007B1602" w:rsidRPr="007B1602" w:rsidRDefault="007B1602" w:rsidP="007B1602">
      <w:pPr>
        <w:spacing w:after="160" w:line="600" w:lineRule="auto"/>
        <w:ind w:firstLine="720"/>
        <w:contextualSpacing/>
        <w:jc w:val="both"/>
        <w:rPr>
          <w:rFonts w:ascii="Arial" w:hAnsi="Arial" w:cs="Arial"/>
          <w:color w:val="1D2228"/>
          <w:sz w:val="24"/>
          <w:szCs w:val="24"/>
          <w:lang w:eastAsia="el-GR"/>
        </w:rPr>
      </w:pPr>
      <w:r w:rsidRPr="007B1602">
        <w:rPr>
          <w:rFonts w:ascii="Arial" w:hAnsi="Arial" w:cs="Arial"/>
          <w:color w:val="1D2228"/>
          <w:sz w:val="24"/>
          <w:szCs w:val="24"/>
          <w:lang w:eastAsia="el-GR"/>
        </w:rPr>
        <w:t xml:space="preserve"> Αυτά και πολλά άλλα, μπορεί να προσφέρει η ελληνική ύπαιθρος και πρέπει οπωσδήποτε να υπηρετηθούν μέσα από μια πολλαπλή δραστηριότητα συνύπαρξης των δύο χώρων, του πρωτογενούς τομέα και του τουρισμού, που αποτελεί πλέον μονόδρομο.</w:t>
      </w:r>
    </w:p>
    <w:p w:rsidR="007B1602" w:rsidRPr="007B1602" w:rsidRDefault="007B1602" w:rsidP="007B1602">
      <w:pPr>
        <w:spacing w:after="160" w:line="600" w:lineRule="auto"/>
        <w:ind w:firstLine="720"/>
        <w:contextualSpacing/>
        <w:jc w:val="both"/>
        <w:rPr>
          <w:rFonts w:ascii="Arial" w:hAnsi="Arial" w:cs="Arial"/>
          <w:color w:val="1D2228"/>
          <w:sz w:val="24"/>
          <w:szCs w:val="24"/>
          <w:lang w:eastAsia="el-GR"/>
        </w:rPr>
      </w:pPr>
      <w:r w:rsidRPr="007B1602">
        <w:rPr>
          <w:rFonts w:ascii="Arial" w:hAnsi="Arial" w:cs="Arial"/>
          <w:color w:val="1D2228"/>
          <w:sz w:val="24"/>
          <w:szCs w:val="24"/>
          <w:lang w:eastAsia="el-GR"/>
        </w:rPr>
        <w:t>Αυτές τις μορφές τουρισμού, κύριε Υπουργέ, μην της εκχωρείτε, ειδικά στους μεγάλους του χώρου, για το μόνο λόγο: Γιατί έχουν κάνει τη διαδικασία, το all inclusive, θεώρημα.</w:t>
      </w:r>
    </w:p>
    <w:p w:rsidR="007B1602" w:rsidRPr="007B1602" w:rsidRDefault="007B1602" w:rsidP="007B1602">
      <w:pPr>
        <w:spacing w:after="160" w:line="600" w:lineRule="auto"/>
        <w:ind w:firstLine="720"/>
        <w:contextualSpacing/>
        <w:jc w:val="both"/>
        <w:rPr>
          <w:rFonts w:ascii="Arial" w:hAnsi="Arial" w:cs="Arial"/>
          <w:color w:val="1D2228"/>
          <w:sz w:val="24"/>
          <w:szCs w:val="24"/>
          <w:lang w:eastAsia="el-GR"/>
        </w:rPr>
      </w:pPr>
      <w:r w:rsidRPr="007B1602">
        <w:rPr>
          <w:rFonts w:ascii="Arial" w:hAnsi="Arial" w:cs="Arial"/>
          <w:color w:val="1D2228"/>
          <w:sz w:val="24"/>
          <w:szCs w:val="24"/>
          <w:lang w:eastAsia="el-GR"/>
        </w:rPr>
        <w:t>Σας ευχαριστώ που με ακούσατε.</w:t>
      </w:r>
    </w:p>
    <w:p w:rsidR="007B1602" w:rsidRPr="007B1602" w:rsidRDefault="007B1602" w:rsidP="007B1602">
      <w:pPr>
        <w:spacing w:after="160" w:line="600" w:lineRule="auto"/>
        <w:ind w:firstLine="720"/>
        <w:contextualSpacing/>
        <w:jc w:val="both"/>
        <w:rPr>
          <w:rFonts w:ascii="Arial" w:hAnsi="Arial" w:cs="Arial"/>
          <w:color w:val="1D2228"/>
          <w:sz w:val="24"/>
          <w:szCs w:val="24"/>
          <w:lang w:eastAsia="el-GR"/>
        </w:rPr>
      </w:pPr>
      <w:r w:rsidRPr="007B1602">
        <w:rPr>
          <w:rFonts w:ascii="Arial" w:hAnsi="Arial" w:cs="Arial"/>
          <w:b/>
          <w:bCs/>
          <w:sz w:val="24"/>
          <w:szCs w:val="24"/>
          <w:shd w:val="clear" w:color="auto" w:fill="FFFFFF"/>
          <w:lang w:eastAsia="zh-CN"/>
        </w:rPr>
        <w:t>ΠΡΟΕΔΡΕΥΩΝ (Οδυσσέας Κωνσταντινόπουλος):</w:t>
      </w:r>
      <w:r w:rsidRPr="007B1602">
        <w:rPr>
          <w:rFonts w:ascii="Arial" w:hAnsi="Arial" w:cs="Arial"/>
          <w:bCs/>
          <w:sz w:val="24"/>
          <w:szCs w:val="24"/>
          <w:shd w:val="clear" w:color="auto" w:fill="FFFFFF"/>
          <w:lang w:eastAsia="zh-CN"/>
        </w:rPr>
        <w:t xml:space="preserve"> Κ</w:t>
      </w:r>
      <w:r w:rsidRPr="007B1602">
        <w:rPr>
          <w:rFonts w:ascii="Arial" w:hAnsi="Arial" w:cs="Arial"/>
          <w:color w:val="1D2228"/>
          <w:sz w:val="24"/>
          <w:szCs w:val="24"/>
          <w:lang w:eastAsia="el-GR"/>
        </w:rPr>
        <w:t xml:space="preserve">ύριε συνάδελφε, να έρθετε στην Αρκαδία. Έχουμε φοβερή διαδρομή στο Μαίναλο, όπου θα καταλήξετε να φάτε, να πιείτε και ό,τι άλλο χρειάζεται. </w:t>
      </w:r>
    </w:p>
    <w:p w:rsidR="007B1602" w:rsidRPr="007B1602" w:rsidRDefault="007B1602" w:rsidP="007B1602">
      <w:pPr>
        <w:spacing w:after="160" w:line="600" w:lineRule="auto"/>
        <w:ind w:firstLine="720"/>
        <w:contextualSpacing/>
        <w:jc w:val="both"/>
        <w:rPr>
          <w:rFonts w:ascii="Arial" w:hAnsi="Arial" w:cs="Arial"/>
          <w:color w:val="1D2228"/>
          <w:sz w:val="24"/>
          <w:szCs w:val="24"/>
          <w:lang w:eastAsia="el-GR"/>
        </w:rPr>
      </w:pPr>
      <w:r w:rsidRPr="007B1602">
        <w:rPr>
          <w:rFonts w:ascii="Arial" w:hAnsi="Arial" w:cs="Arial"/>
          <w:b/>
          <w:bCs/>
          <w:color w:val="1D2228"/>
          <w:sz w:val="24"/>
          <w:szCs w:val="24"/>
          <w:lang w:eastAsia="el-GR"/>
        </w:rPr>
        <w:t xml:space="preserve">ΘΕΟΧΑΡΗΣ (ΧΑΡΗΣ) ΘΕΟΧΑΡΗΣ (Υπουργός Τουρισμού): </w:t>
      </w:r>
      <w:r w:rsidRPr="007B1602">
        <w:rPr>
          <w:rFonts w:ascii="Arial" w:hAnsi="Arial" w:cs="Arial"/>
          <w:color w:val="1D2228"/>
          <w:sz w:val="24"/>
          <w:szCs w:val="24"/>
          <w:lang w:eastAsia="el-GR"/>
        </w:rPr>
        <w:t>Καταδύσεις έχετε;</w:t>
      </w:r>
    </w:p>
    <w:p w:rsidR="007B1602" w:rsidRPr="007B1602" w:rsidRDefault="007B1602" w:rsidP="007B1602">
      <w:pPr>
        <w:spacing w:after="160" w:line="600" w:lineRule="auto"/>
        <w:ind w:firstLine="720"/>
        <w:jc w:val="both"/>
        <w:rPr>
          <w:rFonts w:ascii="Arial" w:hAnsi="Arial" w:cs="Arial"/>
          <w:color w:val="1D2228"/>
          <w:sz w:val="24"/>
          <w:szCs w:val="24"/>
          <w:lang w:eastAsia="el-GR"/>
        </w:rPr>
      </w:pPr>
      <w:r w:rsidRPr="007B1602">
        <w:rPr>
          <w:rFonts w:ascii="Arial" w:hAnsi="Arial" w:cs="Arial"/>
          <w:b/>
          <w:bCs/>
          <w:sz w:val="24"/>
          <w:szCs w:val="24"/>
          <w:shd w:val="clear" w:color="auto" w:fill="FFFFFF"/>
          <w:lang w:eastAsia="zh-CN"/>
        </w:rPr>
        <w:t>ΠΡΟΕΔΡΕΥΩΝ (Οδυσσέας Κωνσταντινόπουλος):</w:t>
      </w:r>
      <w:r w:rsidRPr="007B1602">
        <w:rPr>
          <w:rFonts w:ascii="Arial" w:hAnsi="Arial" w:cs="Arial"/>
          <w:bCs/>
          <w:sz w:val="24"/>
          <w:szCs w:val="24"/>
          <w:shd w:val="clear" w:color="auto" w:fill="FFFFFF"/>
          <w:lang w:eastAsia="zh-CN"/>
        </w:rPr>
        <w:t xml:space="preserve"> </w:t>
      </w:r>
      <w:r w:rsidRPr="007B1602">
        <w:rPr>
          <w:rFonts w:ascii="Arial" w:hAnsi="Arial" w:cs="Arial"/>
          <w:color w:val="1D2228"/>
          <w:sz w:val="24"/>
          <w:szCs w:val="24"/>
          <w:lang w:eastAsia="el-GR"/>
        </w:rPr>
        <w:t xml:space="preserve">Καταδύσεις έχουμε στον Τυρό. Είναι ένα θέμα, που προχωράμε. Είμαστε πολύ οργανωμένοι εμείς στην Αρκαδία. Ακόμα κι εσείς, που είστε Υπουργός Τουρισμού, δεν μπορείτε να συλλάβετε το μέγεθος. </w:t>
      </w:r>
    </w:p>
    <w:p w:rsidR="007B1602" w:rsidRPr="007B1602" w:rsidRDefault="007B1602" w:rsidP="007B1602">
      <w:pPr>
        <w:spacing w:after="160" w:line="600" w:lineRule="auto"/>
        <w:ind w:firstLine="720"/>
        <w:contextualSpacing/>
        <w:jc w:val="both"/>
        <w:rPr>
          <w:rFonts w:ascii="Arial" w:hAnsi="Arial" w:cs="Arial"/>
          <w:color w:val="1D2228"/>
          <w:sz w:val="24"/>
          <w:szCs w:val="24"/>
          <w:lang w:eastAsia="el-GR"/>
        </w:rPr>
      </w:pPr>
      <w:r w:rsidRPr="007B1602">
        <w:rPr>
          <w:rFonts w:ascii="Arial" w:hAnsi="Arial" w:cs="Arial"/>
          <w:color w:val="1D2228"/>
          <w:sz w:val="24"/>
          <w:szCs w:val="24"/>
          <w:lang w:eastAsia="el-GR"/>
        </w:rPr>
        <w:lastRenderedPageBreak/>
        <w:t>Πόσο χρόνο θα χρειαστείτε, κύριε Υπουργέ;</w:t>
      </w:r>
    </w:p>
    <w:p w:rsidR="007B1602" w:rsidRPr="007B1602" w:rsidRDefault="007B1602" w:rsidP="007B1602">
      <w:pPr>
        <w:spacing w:after="160" w:line="600" w:lineRule="auto"/>
        <w:ind w:firstLine="720"/>
        <w:contextualSpacing/>
        <w:jc w:val="both"/>
        <w:rPr>
          <w:rFonts w:ascii="Arial" w:hAnsi="Arial" w:cs="Arial"/>
          <w:color w:val="1D2228"/>
          <w:sz w:val="24"/>
          <w:szCs w:val="24"/>
          <w:lang w:eastAsia="el-GR"/>
        </w:rPr>
      </w:pPr>
      <w:r w:rsidRPr="007B1602">
        <w:rPr>
          <w:rFonts w:ascii="Arial" w:hAnsi="Arial" w:cs="Arial"/>
          <w:b/>
          <w:bCs/>
          <w:color w:val="1D2228"/>
          <w:sz w:val="24"/>
          <w:szCs w:val="24"/>
          <w:lang w:eastAsia="el-GR"/>
        </w:rPr>
        <w:t xml:space="preserve">ΘΕΟΧΑΡΗΣ (ΧΑΡΗΣ) ΘΕΟΧΑΡΗΣ (Υπουργός Τουρισμού): </w:t>
      </w:r>
      <w:r w:rsidRPr="007B1602">
        <w:rPr>
          <w:rFonts w:ascii="Arial" w:hAnsi="Arial" w:cs="Arial"/>
          <w:color w:val="1D2228"/>
          <w:sz w:val="24"/>
          <w:szCs w:val="24"/>
          <w:lang w:eastAsia="el-GR"/>
        </w:rPr>
        <w:t>Βάλτε δεκαπέντε λεπτά.</w:t>
      </w:r>
    </w:p>
    <w:p w:rsidR="007B1602" w:rsidRPr="007B1602" w:rsidRDefault="007B1602" w:rsidP="007B1602">
      <w:pPr>
        <w:spacing w:after="160" w:line="600" w:lineRule="auto"/>
        <w:ind w:firstLine="720"/>
        <w:jc w:val="both"/>
        <w:rPr>
          <w:rFonts w:ascii="Arial" w:hAnsi="Arial" w:cs="Arial"/>
          <w:bCs/>
          <w:sz w:val="24"/>
          <w:szCs w:val="24"/>
          <w:shd w:val="clear" w:color="auto" w:fill="FFFFFF"/>
          <w:lang w:eastAsia="zh-CN"/>
        </w:rPr>
      </w:pPr>
      <w:r w:rsidRPr="007B1602">
        <w:rPr>
          <w:rFonts w:ascii="Arial" w:hAnsi="Arial" w:cs="Arial"/>
          <w:b/>
          <w:bCs/>
          <w:color w:val="1D2228"/>
          <w:sz w:val="24"/>
          <w:szCs w:val="24"/>
          <w:lang w:eastAsia="el-GR"/>
        </w:rPr>
        <w:t xml:space="preserve"> </w:t>
      </w:r>
      <w:r w:rsidRPr="007B1602">
        <w:rPr>
          <w:rFonts w:ascii="Arial" w:hAnsi="Arial" w:cs="Arial"/>
          <w:b/>
          <w:bCs/>
          <w:sz w:val="24"/>
          <w:szCs w:val="24"/>
          <w:shd w:val="clear" w:color="auto" w:fill="FFFFFF"/>
          <w:lang w:eastAsia="zh-CN"/>
        </w:rPr>
        <w:t>ΠΡΟΕΔΡΕΥΩΝ (Οδυσσέας Κωνσταντινόπουλος):</w:t>
      </w:r>
      <w:r w:rsidRPr="007B1602">
        <w:rPr>
          <w:rFonts w:ascii="Arial" w:hAnsi="Arial" w:cs="Arial"/>
          <w:bCs/>
          <w:sz w:val="24"/>
          <w:szCs w:val="24"/>
          <w:shd w:val="clear" w:color="auto" w:fill="FFFFFF"/>
          <w:lang w:eastAsia="zh-CN"/>
        </w:rPr>
        <w:t xml:space="preserve"> Έχετε τον λόγο για δεκαπέντε λεπτά.</w:t>
      </w:r>
    </w:p>
    <w:p w:rsidR="007B1602" w:rsidRPr="007B1602" w:rsidRDefault="007B1602" w:rsidP="007B1602">
      <w:pPr>
        <w:spacing w:after="160" w:line="600" w:lineRule="auto"/>
        <w:ind w:firstLine="720"/>
        <w:jc w:val="both"/>
        <w:rPr>
          <w:rFonts w:ascii="Arial" w:hAnsi="Arial" w:cs="Arial"/>
          <w:color w:val="1D2228"/>
          <w:sz w:val="24"/>
          <w:szCs w:val="24"/>
          <w:lang w:eastAsia="el-GR"/>
        </w:rPr>
      </w:pPr>
      <w:r w:rsidRPr="007B1602">
        <w:rPr>
          <w:rFonts w:ascii="Arial" w:hAnsi="Arial" w:cs="Arial"/>
          <w:b/>
          <w:bCs/>
          <w:color w:val="1D2228"/>
          <w:sz w:val="24"/>
          <w:szCs w:val="24"/>
          <w:lang w:eastAsia="el-GR"/>
        </w:rPr>
        <w:t xml:space="preserve">ΘΕΟΧΑΡΗΣ (ΧΑΡΗΣ) ΘΕΟΧΑΡΗΣ (Υπουργός Τουρισμού): </w:t>
      </w:r>
      <w:r w:rsidRPr="007B1602">
        <w:rPr>
          <w:rFonts w:ascii="Arial" w:hAnsi="Arial" w:cs="Arial"/>
          <w:color w:val="1D2228"/>
          <w:sz w:val="24"/>
          <w:szCs w:val="24"/>
          <w:lang w:eastAsia="el-GR"/>
        </w:rPr>
        <w:t xml:space="preserve">Η αλήθεια είναι ότι τέθηκαν πολλά θέματα. Όλα δεν μπορούμε να τα λύσουμε. Ορισμένα είναι άλυτα, γιατί δεν έχουν σχέση με πραγματικές ερωτήσεις.  Αν δεν θέλει κάποιος να καταλάβει κάτι, δεν πρόκειται να το καταλάβει, όσο και αν το επεξηγήσεις. </w:t>
      </w:r>
    </w:p>
    <w:p w:rsidR="007B1602" w:rsidRPr="007B1602" w:rsidRDefault="007B1602" w:rsidP="007B1602">
      <w:pPr>
        <w:spacing w:after="160" w:line="600" w:lineRule="auto"/>
        <w:ind w:firstLine="720"/>
        <w:jc w:val="both"/>
        <w:rPr>
          <w:rFonts w:ascii="Arial" w:hAnsi="Arial" w:cs="Arial"/>
          <w:color w:val="1D2228"/>
          <w:sz w:val="24"/>
          <w:szCs w:val="24"/>
          <w:lang w:eastAsia="el-GR"/>
        </w:rPr>
      </w:pPr>
      <w:r w:rsidRPr="007B1602">
        <w:rPr>
          <w:rFonts w:ascii="Arial" w:hAnsi="Arial" w:cs="Arial"/>
          <w:color w:val="1D2228"/>
          <w:sz w:val="24"/>
          <w:szCs w:val="24"/>
          <w:lang w:eastAsia="el-GR"/>
        </w:rPr>
        <w:t>Ακούω για προχειρότητα. Τι άλλο από προχειρότητα είναι να έχουμε δύο κριτικές -δεν θα αναφερθώ στα ονόματα, δεν υπάρχει λόγος- από την πλευρά του ΣΥΡΙΖΑ σε σχέση με τα ένσημα των εποχικών υπαλλήλων και για τον χειμώνα, όταν ο ίδιος ο κ. Βρούτσης στην παρουσίαση προχθές, όπου τον είδα –η παρουσίαση μοιράστηκε σε όλους, την είχαν όλοι οι δημοσιογράφοι και μπήκε σε site- ανέφερε ότι θα μειωθούν οι υποχρεώσεις των ενσήμων για τους εποχικούς υπαλλήλους, για τον χειμώνα. Δεν θα αφήσουμε τους εργαζόμενους στον τουρισμό στην τύχη τους. Δεν θα τους αφήσουμε τους εργαζόμενους στον επισιτισμό.</w:t>
      </w:r>
    </w:p>
    <w:p w:rsidR="007B1602" w:rsidRPr="007B1602" w:rsidRDefault="007B1602" w:rsidP="007B1602">
      <w:pPr>
        <w:spacing w:after="160" w:line="600" w:lineRule="auto"/>
        <w:ind w:firstLine="720"/>
        <w:jc w:val="both"/>
        <w:rPr>
          <w:rFonts w:ascii="Arial" w:hAnsi="Arial" w:cs="Arial"/>
          <w:color w:val="1D2228"/>
          <w:sz w:val="24"/>
          <w:szCs w:val="24"/>
          <w:lang w:eastAsia="el-GR"/>
        </w:rPr>
      </w:pPr>
      <w:r w:rsidRPr="007B1602">
        <w:rPr>
          <w:rFonts w:ascii="Arial" w:hAnsi="Arial" w:cs="Arial"/>
          <w:color w:val="1D2228"/>
          <w:sz w:val="24"/>
          <w:szCs w:val="24"/>
          <w:lang w:eastAsia="el-GR"/>
        </w:rPr>
        <w:lastRenderedPageBreak/>
        <w:t>Άλλη μια κριτική ήταν όταν ακούστηκε ότι αποσύραμε το άρθρο, που έχει σχέση με τα δάση και την αποζημίωση, ενώ δεν αποσύρθηκε το άρθρο αυτό. Το άρθρο αυτό παραμένει, είναι το 33 -και όχι το 31 που αποσύρθηκε- και διευκρινίζει, αποσαφηνίζει ότι όταν εγκρίνεται μια επέμβαση σε ένα δάσος, όταν υπάρχει η έγκριση επέμβασης και γι’ αυτή την επέμβαση προφανώς κόβονται κάποια δέντρα, η μεν αποζημίωση είναι για όλη την έκταση του δάσους, ανεξαρτήτως του πόσο κομμάτι έχεις επηρεάσει, σε πόσο κομμάτι έχεις επέμβει. Η δε αναδάσωση είναι για το κομμάτι που έχεις επηρεάσει, που έχεις κόψει τα δέντρα, όπως είναι λογικό και όπως ήταν στην πραγματικότητα γραμμένο, αλλά ασαφές μεταξύ των υπουργικών αποφάσεων και των νόμων και γι’ αυτό κάθε δασαρχείο έκανε ότι νόμιζε, ότι καταλάβαινε. Ηθελημένα; Τυχαία; Δεν ξέρω και δεν έχει σημασία. Εμείς δεν κάνουμε περιβαλλοντικούς νόμους. Εμείς απλώς, διορθώνουμε τις ασάφειες, ώστε οι νόμοι που ισχύουν να προχωρήσουν.</w:t>
      </w:r>
    </w:p>
    <w:p w:rsidR="007B1602" w:rsidRPr="007B1602" w:rsidRDefault="007B1602" w:rsidP="007B1602">
      <w:pPr>
        <w:spacing w:after="160" w:line="600" w:lineRule="auto"/>
        <w:ind w:firstLine="720"/>
        <w:jc w:val="both"/>
        <w:rPr>
          <w:rFonts w:ascii="Arial" w:hAnsi="Arial" w:cs="Arial"/>
          <w:color w:val="1D2228"/>
          <w:sz w:val="24"/>
          <w:szCs w:val="24"/>
          <w:lang w:eastAsia="el-GR"/>
        </w:rPr>
      </w:pPr>
      <w:r w:rsidRPr="007B1602">
        <w:rPr>
          <w:rFonts w:ascii="Arial" w:hAnsi="Arial" w:cs="Arial"/>
          <w:color w:val="1D2228"/>
          <w:sz w:val="24"/>
          <w:szCs w:val="24"/>
          <w:lang w:eastAsia="el-GR"/>
        </w:rPr>
        <w:t xml:space="preserve">Αυτό που θέλω να πω είναι ότι είμαι πάρα πολύ ευχαριστημένος και ευγνώμων γιατί και από τους φορείς, αλλά και από όλες τις πτέρυγες είχαμε πολύ καλόπιστη κριτική σε πολλά σημεία. Θέλω να πιστεύω ότι οι πολλές αλλαγές που κάναμε και οι νομοτεχνικές βελτιώσεις, οι οποίες έλαβαν υπόψη τους την κριτική αυτή, δείχνουν ότι και από τη δική μας πλευρά υπήρξε καλή θέληση, ανοιχτά αυτιά,  για να διορθώσουμε τις όποιες ατέλειες, ασάφειες, </w:t>
      </w:r>
      <w:r w:rsidRPr="007B1602">
        <w:rPr>
          <w:rFonts w:ascii="Arial" w:hAnsi="Arial" w:cs="Arial"/>
          <w:color w:val="1D2228"/>
          <w:sz w:val="24"/>
          <w:szCs w:val="24"/>
          <w:lang w:eastAsia="el-GR"/>
        </w:rPr>
        <w:lastRenderedPageBreak/>
        <w:t>οτιδήποτε υπήρχε στο νομοσχέδιο για να το κάνουμε καλύτερο. Αυτό περιλαμβάνει και προτάσεις των αρχαιολόγων, γιατί ακούγεται πολύ για τους αρχαιολόγους και τα λοιπά.</w:t>
      </w:r>
    </w:p>
    <w:p w:rsidR="007B1602" w:rsidRPr="007B1602" w:rsidRDefault="007B1602" w:rsidP="007B1602">
      <w:pPr>
        <w:spacing w:after="160" w:line="600" w:lineRule="auto"/>
        <w:ind w:firstLine="720"/>
        <w:jc w:val="both"/>
        <w:rPr>
          <w:rFonts w:ascii="Arial" w:hAnsi="Arial" w:cs="Arial"/>
          <w:color w:val="1D2228"/>
          <w:sz w:val="24"/>
          <w:szCs w:val="24"/>
          <w:lang w:eastAsia="el-GR"/>
        </w:rPr>
      </w:pPr>
      <w:r w:rsidRPr="007B1602">
        <w:rPr>
          <w:rFonts w:ascii="Arial" w:hAnsi="Arial" w:cs="Arial"/>
          <w:color w:val="1D2228"/>
          <w:sz w:val="24"/>
          <w:szCs w:val="24"/>
          <w:lang w:eastAsia="el-GR"/>
        </w:rPr>
        <w:t>Αφού είπα αυτό το θετικό, ας ξεκινήσω με τα πιο συγκρουσιακά που είχαμε καθ’ όλη αυτήν την περίοδο, γιατί θέλω να αναφερθώ σε τρία -όλα και όλα- πράγματα στην ομιλία μου: Το πρώτο είναι όλη αυτή η συζήτηση περί αντισυνταγματικότητας. Το δεύτερο είναι το ίδιο το νομοσχέδιο και οι αλλαγές που κάνουμε, γιατί το υποστηρίζουμε σθεναρά και έχουμε δουλέψει σε αυτό το νομοσχέδιο με την πολιτική ηγεσία, με τον Υφυπουργό, που είναι εδώ. Και το τρίτο είναι το πρόγραμμα της επανεκκίνησης, το «</w:t>
      </w:r>
      <w:r w:rsidRPr="007B1602">
        <w:rPr>
          <w:rFonts w:ascii="Arial" w:hAnsi="Arial" w:cs="Arial"/>
          <w:color w:val="1D2228"/>
          <w:sz w:val="24"/>
          <w:szCs w:val="24"/>
          <w:lang w:val="en-US" w:eastAsia="el-GR"/>
        </w:rPr>
        <w:t>R</w:t>
      </w:r>
      <w:r w:rsidRPr="007B1602">
        <w:rPr>
          <w:rFonts w:ascii="Arial" w:hAnsi="Arial" w:cs="Arial"/>
          <w:color w:val="1D2228"/>
          <w:sz w:val="24"/>
          <w:szCs w:val="24"/>
          <w:lang w:eastAsia="el-GR"/>
        </w:rPr>
        <w:t>estart T</w:t>
      </w:r>
      <w:r w:rsidRPr="007B1602">
        <w:rPr>
          <w:rFonts w:ascii="Arial" w:hAnsi="Arial" w:cs="Arial"/>
          <w:color w:val="1D2228"/>
          <w:sz w:val="24"/>
          <w:szCs w:val="24"/>
          <w:lang w:val="en-US" w:eastAsia="el-GR"/>
        </w:rPr>
        <w:t>ou</w:t>
      </w:r>
      <w:r w:rsidRPr="007B1602">
        <w:rPr>
          <w:rFonts w:ascii="Arial" w:hAnsi="Arial" w:cs="Arial"/>
          <w:color w:val="1D2228"/>
          <w:sz w:val="24"/>
          <w:szCs w:val="24"/>
          <w:lang w:eastAsia="el-GR"/>
        </w:rPr>
        <w:t>rism», για το οποίο ακούσαμε διάφορα, αρκετή κριτική και δεν είμαι σίγουρος ότι είναι πάντοτε από τη σωστή σκοπιά.</w:t>
      </w:r>
    </w:p>
    <w:p w:rsidR="007B1602" w:rsidRPr="007B1602" w:rsidRDefault="007B1602" w:rsidP="007B1602">
      <w:pPr>
        <w:spacing w:after="160" w:line="600" w:lineRule="auto"/>
        <w:ind w:firstLine="720"/>
        <w:jc w:val="both"/>
        <w:rPr>
          <w:rFonts w:ascii="Arial" w:hAnsi="Arial" w:cs="Arial"/>
          <w:color w:val="1D2228"/>
          <w:sz w:val="24"/>
          <w:szCs w:val="24"/>
          <w:lang w:eastAsia="el-GR"/>
        </w:rPr>
      </w:pPr>
      <w:r w:rsidRPr="007B1602">
        <w:rPr>
          <w:rFonts w:ascii="Arial" w:hAnsi="Arial" w:cs="Arial"/>
          <w:color w:val="1D2228"/>
          <w:sz w:val="24"/>
          <w:szCs w:val="24"/>
          <w:lang w:eastAsia="el-GR"/>
        </w:rPr>
        <w:t>Είπα ορισμένα πράγματα για την αντισυνταγματικότητα, δεν θα επαναλάβω ξανά αυτά τα πράγματα, που είπα στην επιτροπή. Δεν πιστεύετε ότι είναι αντισυνταγματικό. Αν το πιστεύατε, θα κάνατε ένσταση αντισυνταγματικότητας. Είναι δεδομένο ότι δεν το πιστεύετε και ότι δεν το ξέρετε. Αν είχατε επιχειρήματα, τότε θα τα λέγατε στη Βουλή. Υπάρχει διαδικασία από τον Κανονισμό της Βουλής. Αυτό είναι η πρώτη και η μεγαλύτερη απόδειξη.</w:t>
      </w:r>
    </w:p>
    <w:p w:rsidR="007B1602" w:rsidRPr="007B1602" w:rsidRDefault="007B1602" w:rsidP="007B1602">
      <w:pPr>
        <w:spacing w:after="160" w:line="600" w:lineRule="auto"/>
        <w:ind w:firstLine="720"/>
        <w:jc w:val="both"/>
        <w:rPr>
          <w:rFonts w:ascii="Arial" w:hAnsi="Arial" w:cs="Arial"/>
          <w:color w:val="1D2228"/>
          <w:sz w:val="24"/>
          <w:szCs w:val="24"/>
          <w:lang w:eastAsia="el-GR"/>
        </w:rPr>
      </w:pPr>
      <w:r w:rsidRPr="007B1602">
        <w:rPr>
          <w:rFonts w:ascii="Arial" w:hAnsi="Arial" w:cs="Arial"/>
          <w:color w:val="1D2228"/>
          <w:sz w:val="24"/>
          <w:szCs w:val="24"/>
          <w:lang w:eastAsia="el-GR"/>
        </w:rPr>
        <w:lastRenderedPageBreak/>
        <w:t>Θα μείνω μόνο σε δύο σημεία: Το ένα είναι όλη αυτή η κουβέντα για το κατά πόσον διατηρούν τον έλεγχο οι ενάλιες αρχαιότητες ή αν ιδιωτικοποιούμε. Το δεύτερο είναι ένα σημείο για τις ΠΟΤΑ, για τα επτακόσια μέτρα που υποτίθεται ότι καταργούμε, στο οποίο δεν αναφέρθηκα στην επιτροπή.</w:t>
      </w:r>
    </w:p>
    <w:p w:rsidR="007B1602" w:rsidRPr="007B1602" w:rsidRDefault="007B1602" w:rsidP="007B1602">
      <w:pPr>
        <w:spacing w:after="160" w:line="600" w:lineRule="auto"/>
        <w:ind w:firstLine="720"/>
        <w:jc w:val="both"/>
        <w:rPr>
          <w:rFonts w:ascii="Arial" w:hAnsi="Arial" w:cs="Arial"/>
          <w:color w:val="1D2228"/>
          <w:sz w:val="24"/>
          <w:szCs w:val="24"/>
          <w:lang w:eastAsia="el-GR"/>
        </w:rPr>
      </w:pPr>
      <w:r w:rsidRPr="007B1602">
        <w:rPr>
          <w:rFonts w:ascii="Arial" w:hAnsi="Arial" w:cs="Arial"/>
          <w:color w:val="1D2228"/>
          <w:sz w:val="24"/>
          <w:szCs w:val="24"/>
          <w:lang w:eastAsia="el-GR"/>
        </w:rPr>
        <w:t xml:space="preserve">Δεν υπάρχει κανένα ζήτημα αντισυνταγματικότητας για το άρθρο 6 ή το 13.  Δεν αντίκειται στο Σύνταγμα, δεν επέρχεται μεταβίβαση αρμοδιοτήτων σε κανένα άλλο όργανο. Η Εφορεία Εναλίων Αρχαιοτήτων του Υπουργείου Πολιτισμού και Αθλητισμού διατηρεί πλήρως την αρμοδιότητα της ως φορέας διαχείρισης όλων των ενάλιων αρχαιολογικών χώρων, όπως είναι δηλαδή από το ΠΔ του Οργανισμού του Υπουργείου Πολιτισμού και Αθλητισμού. </w:t>
      </w:r>
    </w:p>
    <w:p w:rsidR="007B1602" w:rsidRPr="007B1602" w:rsidRDefault="007B1602" w:rsidP="007B1602">
      <w:pPr>
        <w:spacing w:after="160" w:line="600" w:lineRule="auto"/>
        <w:ind w:firstLine="720"/>
        <w:jc w:val="both"/>
        <w:rPr>
          <w:rFonts w:ascii="Arial" w:hAnsi="Arial" w:cs="Arial"/>
          <w:color w:val="1D2228"/>
          <w:sz w:val="24"/>
          <w:szCs w:val="24"/>
          <w:lang w:eastAsia="el-GR"/>
        </w:rPr>
      </w:pPr>
      <w:r w:rsidRPr="007B1602">
        <w:rPr>
          <w:rFonts w:ascii="Arial" w:hAnsi="Arial" w:cs="Arial"/>
          <w:color w:val="1D2228"/>
          <w:sz w:val="24"/>
          <w:szCs w:val="24"/>
          <w:lang w:eastAsia="el-GR"/>
        </w:rPr>
        <w:t>Διαβάζω συγκεκριμένα το εξής: «Μεταξύ των αρμοδιοτήτων συγκαταλέγονται: Η οργάνωση και λήψη μέτρων για την προστασία και διασφάλιση των ευρισκόμενων στους βυθούς αρχαιοτήτων και η εποπτεία και ο έλεγχος των διεξαγόμενων από ημεδαπούς και αλλοδαπούς οργανισμούς ή ιδιώτες πάσης φύσεως υποβρυχίων ερευνών και δραστηριοτήτων». Αυτό κάνει, αυτό λέει ο Οργανισμός της και αυτό θα συνεχίσει να κάνει. Δεν υπάρχει κανένα ζήτημα αντισυνταγματικότητας.</w:t>
      </w:r>
    </w:p>
    <w:p w:rsidR="007B1602" w:rsidRPr="007B1602" w:rsidRDefault="007B1602" w:rsidP="007B1602">
      <w:pPr>
        <w:spacing w:after="160" w:line="600" w:lineRule="auto"/>
        <w:ind w:firstLine="720"/>
        <w:jc w:val="both"/>
        <w:rPr>
          <w:rFonts w:ascii="Arial" w:hAnsi="Arial" w:cs="Arial"/>
          <w:color w:val="1D2228"/>
          <w:sz w:val="24"/>
          <w:szCs w:val="24"/>
          <w:lang w:eastAsia="el-GR"/>
        </w:rPr>
      </w:pPr>
      <w:r w:rsidRPr="007B1602">
        <w:rPr>
          <w:rFonts w:ascii="Arial" w:hAnsi="Arial" w:cs="Arial"/>
          <w:color w:val="1D2228"/>
          <w:sz w:val="24"/>
          <w:szCs w:val="24"/>
          <w:lang w:eastAsia="el-GR"/>
        </w:rPr>
        <w:t xml:space="preserve">Το ίδιο ισχύει και για το άρθρο 13, γιατί παραμένει η αρμοδιότητα του Υπουργείου Πολιτισμού και Αθλητισμού ως προς τη διαχείριση των καταδυτικών πάρκων και των σημείων, όταν έχουν ενάλιες αρχαιότητες. </w:t>
      </w:r>
      <w:r w:rsidRPr="007B1602">
        <w:rPr>
          <w:rFonts w:ascii="Arial" w:hAnsi="Arial" w:cs="Arial"/>
          <w:color w:val="1D2228"/>
          <w:sz w:val="24"/>
          <w:szCs w:val="24"/>
          <w:lang w:eastAsia="el-GR"/>
        </w:rPr>
        <w:lastRenderedPageBreak/>
        <w:t>Εξάλλου η επιστημονική έκθεση της Βουλής δεν αναφέρει για αντισυνταγματικότητα σε αυτά τα σημεία. Αυτό είναι το πρώτο.</w:t>
      </w:r>
    </w:p>
    <w:p w:rsidR="007B1602" w:rsidRPr="007B1602" w:rsidRDefault="007B1602" w:rsidP="007B1602">
      <w:pPr>
        <w:spacing w:after="160" w:line="600" w:lineRule="auto"/>
        <w:ind w:firstLine="720"/>
        <w:jc w:val="both"/>
        <w:rPr>
          <w:rFonts w:ascii="Arial" w:hAnsi="Arial" w:cs="Arial"/>
          <w:color w:val="1D2228"/>
          <w:sz w:val="24"/>
          <w:szCs w:val="24"/>
          <w:lang w:eastAsia="el-GR"/>
        </w:rPr>
      </w:pPr>
      <w:r w:rsidRPr="007B1602">
        <w:rPr>
          <w:rFonts w:ascii="Arial" w:hAnsi="Arial" w:cs="Arial"/>
          <w:color w:val="1D2228"/>
          <w:sz w:val="24"/>
          <w:szCs w:val="24"/>
          <w:lang w:eastAsia="el-GR"/>
        </w:rPr>
        <w:t xml:space="preserve">Ένα δεύτερο σημείο για την αντισυνταγματικότητα: Ο καθορισμός των ειδικών όρων δόμησης περιμετρικά των ΠΟΤΑ. Ήδη οι ΠΟΤΑ, όπως και όλοι οι οργανωμένοι υποδοχείς δραστηριοτήτων θεωρούνται ειδικά χωρικά σχέδια. Να, που μας λέτε τρεις μέρες ότι δεν αναφερόμαστε στα ειδικά χωρικά σχέδια. Όλες οι διατάξεις για ΠΟΤΑ είναι διατάξεις για τα </w:t>
      </w:r>
      <w:bookmarkStart w:id="2" w:name="_Hlk41082164"/>
      <w:r w:rsidRPr="007B1602">
        <w:rPr>
          <w:rFonts w:ascii="Arial" w:hAnsi="Arial" w:cs="Arial"/>
          <w:color w:val="1D2228"/>
          <w:sz w:val="24"/>
          <w:szCs w:val="24"/>
          <w:lang w:eastAsia="el-GR"/>
        </w:rPr>
        <w:t xml:space="preserve">ειδικά χωρικά σχέδια και </w:t>
      </w:r>
      <w:bookmarkEnd w:id="2"/>
      <w:r w:rsidRPr="007B1602">
        <w:rPr>
          <w:rFonts w:ascii="Arial" w:hAnsi="Arial" w:cs="Arial"/>
          <w:color w:val="1D2228"/>
          <w:sz w:val="24"/>
          <w:szCs w:val="24"/>
          <w:lang w:eastAsia="el-GR"/>
        </w:rPr>
        <w:t xml:space="preserve">κατατάσσονται στην ίδια βαθμίδα σχεδιασμού με τα τοπικά χωρικά σχέδια. Αυτό προκύπτει από τον ν.4447/2016. Μήπως θυμόμαστε ποιος κυβερνούσε το 2016; </w:t>
      </w:r>
    </w:p>
    <w:p w:rsidR="007B1602" w:rsidRPr="007B1602" w:rsidRDefault="007B1602" w:rsidP="007B1602">
      <w:pPr>
        <w:spacing w:after="160" w:line="600" w:lineRule="auto"/>
        <w:ind w:firstLine="720"/>
        <w:jc w:val="both"/>
        <w:rPr>
          <w:rFonts w:ascii="Arial" w:hAnsi="Arial" w:cs="Arial"/>
          <w:color w:val="1D2228"/>
          <w:sz w:val="24"/>
          <w:szCs w:val="24"/>
          <w:lang w:eastAsia="el-GR"/>
        </w:rPr>
      </w:pPr>
      <w:r w:rsidRPr="007B1602">
        <w:rPr>
          <w:rFonts w:ascii="Arial" w:hAnsi="Arial" w:cs="Arial"/>
          <w:color w:val="1D2228"/>
          <w:sz w:val="24"/>
          <w:szCs w:val="24"/>
          <w:lang w:eastAsia="el-GR"/>
        </w:rPr>
        <w:t xml:space="preserve">Η αποφυγή των συγκρούσεων χρήσεων γης ανήκει στους θεμελιώδεις σκοπούς του χωροταξικού σχεδιασμού και η επίλυσή τους πρέπει να γίνεται όσο το δυνατόν νωρίτερα, ιδανικά κατά το στάδιο του αρχικού σχεδιασμού. Ήδη προβλέπεται από τον ν.4447/2016 ότι με τα τοπικά χωρικά σχέδια μπορούν να καθορίζονται περιοχές ελέγχου χρήσεων γης περιμετρικά των περιοχών παραγωγικών και επιχειρηματικών δραστηριοτήτων, όπως ακριβώς δηλαδή είναι οι ΠΟΤΑ, με σκοπό την ορθολογική κατανομή και συσχέτιση των χρήσεων γης ώστε να αποφεύγονται πιθανές μεταξύ τους συγκρούσεις και ανεξέλεγκτη κατανάλωση φυσικών πόρων.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cs="Arial"/>
          <w:sz w:val="24"/>
          <w:szCs w:val="24"/>
          <w:lang w:eastAsia="el-GR"/>
        </w:rPr>
        <w:lastRenderedPageBreak/>
        <w:t xml:space="preserve">Αυτά όλα προβλέπονται από τον βασικό σχεδιασμό της χώρας. Ξαναγυρίζουμε, </w:t>
      </w:r>
      <w:r w:rsidRPr="007B1602">
        <w:rPr>
          <w:rFonts w:ascii="Arial" w:hAnsi="Arial"/>
          <w:sz w:val="24"/>
          <w:szCs w:val="24"/>
          <w:lang w:eastAsia="el-GR"/>
        </w:rPr>
        <w:t xml:space="preserve">σε αυτό το σημείο τουλάχιστον. Επειδή, όμως, μπορεί ο γενικός σχεδιασμός να καθυστερήσει πολύ, μπορεί να επιτευχθεί το ίδιο αποτέλεσμα σε πολύ πιο αρχικό στάδιο, ώστε να προλαμβάνονται ήδη οι γεγενημένες καταστάσεις.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Η ίδια ακριβώς δυνατότητα που δίνουμε με αυτό το νομοσχέδιο, ισχύει για τις Περιοχές Οργανωμένης Ανάπτυξης Παραγωγικών Δραστηριοτήτων -ΠΟΑΠΔ- με τον νόμο του 1986. Σε κάθε περίπτωση, πρέπει να πούμε το εξής απλό, σε σχέση με τη δυνατότητα του καθορισμού των ορίων, ο οποίος -σημειωτέον- μπορεί να είναι μικρότερος, γιατί ακούσαμε την κριτική ότι παίρνουμε δικαίωμά του ιδιώτη με το να οριστεί στο προεδρικό διάταγμα: Μα, το προεδρικό διάταγμα μπορεί να ορίσει τριακόσια μέτρα, γιατί έτσι είναι τα ειδικά μορφολογικά χαρακτηριστικά. Δηλαδή, τώρα, ανεξαρτήτως του πού είναι, αν είναι σε νησί, αν είναι στην ηπειρωτική χώρα, αν είναι στο βουνό, αν είναι σε κάμπο, επτακόσια μέτρα, ό,τι και να είναι; Εδώ είναι το πρόβλημα, με την υπάρχουσα διάταξη, όχι με αυτήν που εισάγουμε.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Ας μην ξεχνάμε -ξαναλέω- ότι η δυνατότητα αυτή ορίζεται για το κράτος. Το κράτος θα ορίσει με το προεδρικό διάταγμα, με όλες τις δικλείδες ασφαλείας, ΣΜΠΕ, επεξεργασία από το Συμβούλιο της Επικρατείας, προληπτικό έλεγχο </w:t>
      </w:r>
      <w:r w:rsidRPr="007B1602">
        <w:rPr>
          <w:rFonts w:ascii="Arial" w:hAnsi="Arial"/>
          <w:sz w:val="24"/>
          <w:szCs w:val="24"/>
          <w:lang w:eastAsia="el-GR"/>
        </w:rPr>
        <w:lastRenderedPageBreak/>
        <w:t>συνταγματικότητας ότι το όποιο όριο καθοριστεί, είναι το σωστό. Δεν υπάρχει, λοιπόν, κανένα συνταγματικό θέμα.</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 Να σας πω ένα σημείο πάλι για τη συνταγματικότητα, που το ανέφερα και στην επιτροπή: όλο αυτό το θέμα με το γκολφ. Ξαναλέω ότι από τη δεκαετία του 1970 επιτρέπεται τουριστική εγκατάσταση, χιονοδρομικό κέντρο, τουριστική εγκατάσταση γκολφ σε δασική έκταση. Αυτό που δεν υπήρχε σαφές είναι οι όροι δόμησης κι αυτό ορίζουμε τώρα με το άρθρο 32. Αυτό αποσαφηνίζουμε, ώστε πάλι να μην είναι αυτοί οι επενδυτές, οι οποίοι θέλουν να κάνουν γκολφ, έρμαια της οποιασδήποτε ερμηνείας. Όταν επιτρέπεται πολλαπλάσιος συντελεστής στα δάση για τουριστικές εγκαταστάσεις και έχει κριθεί η διάταξη αυτή σύμφωνη με το Σύνταγμα και τώρα ορίζουμε υποπολλαπλάσιο, το 1/10, στις εγκαταστάσεις του γκολφ, θα κριθεί αυτό αντισυνταγματικό;</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 Το πρόβλημά σας -νομίζω- με μια λέξη μπορούμε να το πούμε. Το πρόβλημά σας δεν είναι ότι οι διατάξεις που φέρνουμε είναι αντισυνταγματικές. Το πρόβλημά σας είναι ότι το Σύνταγμα επιτρέπει αυτές τις διατάξεις. Με το Σύνταγμα έχετε πρόβλημα, όχι με τους νόμους μας. Αυτό πρέπει να το λύσετε με άλλο τρόπο, όχι πάντως εδώ.</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Τώρα, θα ξαναγυρίσω στο θέμα μας, γιατί αυτά ήταν τα δύσκολα, τα πιο συγκρουσιακά. Ξαναγυρίζω, όμως, γιατί αυτό που κρατάω είναι την καλή </w:t>
      </w:r>
      <w:r w:rsidRPr="007B1602">
        <w:rPr>
          <w:rFonts w:ascii="Arial" w:hAnsi="Arial"/>
          <w:sz w:val="24"/>
          <w:szCs w:val="24"/>
          <w:lang w:eastAsia="el-GR"/>
        </w:rPr>
        <w:lastRenderedPageBreak/>
        <w:t xml:space="preserve">θέληση και τη βελτίωση των διατάξεων, την οποία είχαμε σε αυτήν την νομοθετική διαδικασία.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Είναι ευτυχής συγκυρία, που η ψήφιση αυτού του νομοσχεδίου είναι τώρα που συζητάμε την επανεκκίνηση του ελληνικού τουρισμού, τώρα που όλα τα ξένα μέσα μαζικής ενημέρωσης μιλάνε για την Ελλάδα, για την επιτυχία μας. Αν μας φωνάζουν για κάτι, ξέρετε για τι είναι; «Γιατί δεν είναι και η χώρα μας μέσα σε αυτές που θα επιτρέψετε να έρθουν;». Αυτό μας ζητάνε οι ξένοι δημοσιογράφοι. «Γιατί μας έχετε σε αυτήν τη λίστα; Αυτή η λίστα όμως, δεν είναι υπαρκτή!» Το τονίζω από το Βήμα της Βουλής: λίστα χωρών περιμένουμε από τους γιατρούς.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Η Κυβέρνηση της Νέας Δημοκρατίας, η Κυβέρνηση του Κυριάκου Μητσοτάκη βάζει πρώτα την ασφάλεια και θα τη βάλει και σήμερα που σιγά-σιγά η χώρα αίρει τους περιορισμούς. Πρώτα η ασφάλεια. Οι γιατροί θα βάλουν τα κριτήρια. Οι γιατροί θα μας πουν ποιες είναι αυτές οι χώρες. Δεν μας το έχουν πει ακόμη.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Είναι νομοσχέδιο που υπηρετεί τον πυρήνα της ανάπτυξης, αυτό που θέλουμε τώρα. Γιατί; Γιατί ικανοποιεί και υπηρετεί μία από τις κυρίαρχες τάσεις του παγκόσμιου τουρισμού, τον θεματικό τουρισμό και ιδιαίτερα εδώ, τον καταδυτικό, αλλά και το </w:t>
      </w:r>
      <w:r w:rsidRPr="007B1602">
        <w:rPr>
          <w:rFonts w:ascii="Arial" w:hAnsi="Arial"/>
          <w:sz w:val="24"/>
          <w:szCs w:val="24"/>
          <w:lang w:val="en-US" w:eastAsia="el-GR"/>
        </w:rPr>
        <w:t>glambing</w:t>
      </w:r>
      <w:r w:rsidRPr="007B1602">
        <w:rPr>
          <w:rFonts w:ascii="Arial" w:hAnsi="Arial"/>
          <w:sz w:val="24"/>
          <w:szCs w:val="24"/>
          <w:lang w:eastAsia="el-GR"/>
        </w:rPr>
        <w:t xml:space="preserve">. Αφουγκράζεται τις ανάγκες του επιχειρηματικού κόσμου, αναβαθμίζει την εικόνα της Ελλάδας παγκοσμίως, </w:t>
      </w:r>
      <w:r w:rsidRPr="007B1602">
        <w:rPr>
          <w:rFonts w:ascii="Arial" w:hAnsi="Arial"/>
          <w:sz w:val="24"/>
          <w:szCs w:val="24"/>
          <w:lang w:eastAsia="el-GR"/>
        </w:rPr>
        <w:lastRenderedPageBreak/>
        <w:t xml:space="preserve">προσελκύει τουρίστες υψηλού εισοδηματικού επιπέδου, συμβάλλει στην επιμήκυνση της τουριστικής περιόδου, εξασφαλίζοντας όμως προστασία, διατήρηση και αξιοποίηση του φυσικού και πολιτιστικού υποθαλάσσιου περιβάλλοντος.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Ειδικότερα, η οριοθέτηση των θαλάσσιων περιοχών εναλίων αρχαιολογικών χώρων πραγματοποιείται με απόφαση των αρμοδίων οργάνων του Υπουργείου Πολιτισμού και Αθλητισμού. Συστήνεται διυπουργικό και επιστημονικό συμβούλιο με διευρυμένες επιτελικές αρμοδιότητες και με συμμετοχή εκπροσώπων από όλα τα συναρμόδια Υπουργεία για τη στρατηγική του τουρισμού, όχι για γραφειοκρατία, όχι για να έχει αρμοδιότητες, όχι για να πάρει αρμοδιότητες από το δημόσιο. Προσδιορίζουμε και οριοθετούμε την έννοια «αξιοθέατα καταδυτικού τουρισμού». Συστηματοποιούμε τους ορισμούς αυτών των εργαλείων, που αποτελούν τον καταδυτικό τουρισμό. Καθιστούμε για πρώτη φορά τη δυνατότητα πρόσβασης του κοινού σε επισκέψιμους ενάλιους αρχαιολογικούς χώρους, γιατί ως τώρα, επιτρεπόταν μόνο με συνοδεία δυτών αρχαιοφυλάκων. Στο εξής, οι επισκέπτες θα μπορούν να περιηγούνται με συνοδεία πιστοποιημένων παρόχων καταδυτικών υπηρεσιών αναψυχής.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 xml:space="preserve">Γι’ αυτό δεν είχαμε πάρκα. Απαγορευόταν να είναι τρία μίλια από οποιονδήποτε αρχαιολογικό χώρο, ακόμη και τον επισκέψιμο. Μα, τρία μίλια με τόσα αρχαία που έχει η χώρα μας…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b/>
          <w:bCs/>
          <w:sz w:val="24"/>
          <w:szCs w:val="24"/>
          <w:lang w:eastAsia="el-GR"/>
        </w:rPr>
        <w:t>ΧΡΗΣΤΟΣ ΜΠΟΥΚΩΡΟΣ:</w:t>
      </w:r>
      <w:r w:rsidRPr="007B1602">
        <w:rPr>
          <w:rFonts w:ascii="Arial" w:hAnsi="Arial"/>
          <w:sz w:val="24"/>
          <w:szCs w:val="24"/>
          <w:lang w:eastAsia="el-GR"/>
        </w:rPr>
        <w:t xml:space="preserve"> Ήταν μόνο για τους αρχαιοκάπηλους.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cs="Arial"/>
          <w:b/>
          <w:color w:val="111111"/>
          <w:sz w:val="24"/>
          <w:szCs w:val="24"/>
          <w:lang w:eastAsia="el-GR"/>
        </w:rPr>
        <w:t xml:space="preserve">ΘΕΟΧΑΡΗΣ (ΧΑΡΗΣ) ΘΕΟΧΑΡΗΣ (Υπουργός Τουρισμού): </w:t>
      </w:r>
      <w:r w:rsidRPr="007B1602">
        <w:rPr>
          <w:rFonts w:ascii="Arial" w:hAnsi="Arial"/>
          <w:sz w:val="24"/>
          <w:szCs w:val="24"/>
          <w:lang w:eastAsia="el-GR"/>
        </w:rPr>
        <w:t>Μα, οι αρχαιοκάπηλοι αυτό θέλουν, να είναι μακριά από τα φώτα, μακριά από κάμερες. Σταματήσαμε τη λεηλασία; Έχετε πάει στο Κατάκολο στα αρχαία που έχουν εξαφανιστεί εδώ και δεκαετίες;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Απελευθερώνουμε, λοιπόν, την κατάδυση σε ελεύθερα τεχνητά υποβρύχια αξιοθέατα. Διευκολύνουμε τις διαδικασίες χορήγησης αδείας για την επίσκεψη σε ενάλιους αρχαιολογικούς χώρους. Προσφέρουμε κίνητρα για την ίδρυση και λειτουργία καταδυτικών αξιοθέατων. Έτσι, τα τεχνητά υποβρύχια αξιοθέατα μπορούν να ενταχθούν σε προγράμματα επιδοτήσεων από ευρωπαϊκά και διεθνή προγράμματα. Δημιουργούμε κανονιστικό πλαίσιο για το </w:t>
      </w:r>
      <w:r w:rsidRPr="007B1602">
        <w:rPr>
          <w:rFonts w:ascii="Arial" w:hAnsi="Arial"/>
          <w:sz w:val="24"/>
          <w:szCs w:val="24"/>
          <w:lang w:val="en-US" w:eastAsia="el-GR"/>
        </w:rPr>
        <w:t>snorkeling</w:t>
      </w:r>
      <w:r w:rsidRPr="007B1602">
        <w:rPr>
          <w:rFonts w:ascii="Arial" w:hAnsi="Arial"/>
          <w:sz w:val="24"/>
          <w:szCs w:val="24"/>
          <w:lang w:eastAsia="el-GR"/>
        </w:rPr>
        <w:t>, που δεν υπήρχε, για τους παρόχους εξοπλισμ</w:t>
      </w:r>
      <w:r w:rsidRPr="007B1602">
        <w:rPr>
          <w:rFonts w:ascii="Arial" w:hAnsi="Arial"/>
          <w:sz w:val="24"/>
          <w:szCs w:val="24"/>
          <w:lang w:val="en-US" w:eastAsia="el-GR"/>
        </w:rPr>
        <w:t>o</w:t>
      </w:r>
      <w:r w:rsidRPr="007B1602">
        <w:rPr>
          <w:rFonts w:ascii="Arial" w:hAnsi="Arial"/>
          <w:sz w:val="24"/>
          <w:szCs w:val="24"/>
          <w:lang w:eastAsia="el-GR"/>
        </w:rPr>
        <w:t xml:space="preserve">ύ και το εκπαιδευτικό προσωπικό. Απλοποιούμε διαδικασίες, καταργώντας την υποχρεωτική ελληνομάθεια, καθώς ήμασταν και σε αντίφαση με την ευρωπαϊκή νομοθεσία. Θεσπίζουμε ένα πλαίσιο, τροποποιώντας μια δέσμη διατάξεων για τα καταδυτικά πάρκα με απλοποίηση των διαδικασιών, αφαίρεση υπογραφών. Αφαίρεσα τη δική μου υπογραφή. Δεν φέρνω εδώ νομοσχέδιο που προσθέτει </w:t>
      </w:r>
      <w:r w:rsidRPr="007B1602">
        <w:rPr>
          <w:rFonts w:ascii="Arial" w:hAnsi="Arial"/>
          <w:sz w:val="24"/>
          <w:szCs w:val="24"/>
          <w:lang w:eastAsia="el-GR"/>
        </w:rPr>
        <w:lastRenderedPageBreak/>
        <w:t xml:space="preserve">αρμοδιότητες, αφαιρώ, διότι η χώρα μας χρειάζεται γρήγορες αποφάσεις, που δεν κολλάνε στις υπογραφές.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Στο δεύτερο μέρος του νομοσχεδίου προχωράμε σε ρυθμίσεις αναπτυξιακού χαρακτήρα. Ιδιαίτερη μέριμνα για το νομοθετικό πλαίσιο, για τις ΠΟΤΑ. Τις φέρνουμε στα ΕΣΧΑΔΑ, ένα πλαίσιο, που ο ΣΥΡΙΖΑ κατ’ εξοχήν αξιοποίησε και ανέπτυξε. Ασχολούμαστε με βελτιώσεις για τις λιμενικές εγκαταστάσεις, με το </w:t>
      </w:r>
      <w:r w:rsidRPr="007B1602">
        <w:rPr>
          <w:rFonts w:ascii="Arial" w:hAnsi="Arial"/>
          <w:sz w:val="24"/>
          <w:szCs w:val="24"/>
          <w:lang w:val="en-US" w:eastAsia="el-GR"/>
        </w:rPr>
        <w:t>glamping</w:t>
      </w:r>
      <w:r w:rsidRPr="007B1602">
        <w:rPr>
          <w:rFonts w:ascii="Arial" w:hAnsi="Arial"/>
          <w:sz w:val="24"/>
          <w:szCs w:val="24"/>
          <w:lang w:eastAsia="el-GR"/>
        </w:rPr>
        <w:t>, που επιτέλους αποκτά ένα σήμα, με χρονίζοντα ζητήματα, που αφορούν στα ζητήματα των αιγιαλών και της παραλίας. Είμαι σίγουρος ότι το Υπουργείο Οικονομικών θα φέρει κι ένα ευρύτερο πλαίσιο, ένα νομοσχέδιο για τα θέματα της δημόσιας περιουσίας, που και εκεί θα δει πιο ολοκληρωμένα όλα τα ζητήματα. Γιατί προφανώς, υπάρχουν κάποιες αντιρρήσεις, αλλά καταλαβαίνετε ότι τώρα ξεκινάει η περίοδος και πρέπει να γίνουν οι απολύτως απαραίτητες αλλαγές, για να μπορέσουμε να φύγουμε μπροστά.</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Για τις πισίνες, ακούσαμε και αλλάξαμε. Βάλαμε στο ενάμισι μέτρο το υγειονομικό όριο της πισίνας, για να υπάρχει ναυαγοσώστης αποκλειστικής απασχόλησης, ενώ κάτω από ενάμισι μέτρο δεν χρειάζεται ναυαγοσώστης αποκλειστικής απασχόλησης.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Ο πρεσβευτής του ελληνικού τουρισμού, μια διαδικασία την οποία μπορεί να την καταλάβει ο καθένας. Ο Αντετοκούνμπο -λέω ένα παράδειγμα, </w:t>
      </w:r>
      <w:r w:rsidRPr="007B1602">
        <w:rPr>
          <w:rFonts w:ascii="Arial" w:hAnsi="Arial"/>
          <w:sz w:val="24"/>
          <w:szCs w:val="24"/>
          <w:lang w:eastAsia="el-GR"/>
        </w:rPr>
        <w:lastRenderedPageBreak/>
        <w:t>δεν ξέρω αν αυτός θα ήταν ή θα ήθελε να είναι- είναι ένας άνθρωπος ο οποίος φέρνει περισσότερο κόσμο να γνωρίσει τη χώρα μας και να την αγαπήσει και να θελήσει να έρθει από εκεί που είναι, με όλα αυτά που κάνει, διαφημίζοντας την πατρίδα μας. Αυτός ο τιμητικός τίτλος δεν θα έπρεπε να του δοθεί, δεν θα τον άξιζε;</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sz w:val="24"/>
          <w:szCs w:val="24"/>
          <w:lang w:eastAsia="el-GR"/>
        </w:rPr>
        <w:t xml:space="preserve">Φυσικά, παίρνοντας μια πάσα στο σχέδιο επανεκκίνησης του τουρισμού, εισάγουμε μια διάταξη, με την οποία πρώτον, μπορούμε να θεσμοθετήσουμε τις αμέσως επόμενες μέρες τα υγειονομικά πρωτόκολλα, τα πρωτόκολλα λειτουργίας των ξενοδοχείων, αλλά και όλων των τουριστικών επιχειρήσεων και δεύτερον, εισάγουμε μια πάρα πολύ σημαντική διάταξη, σε σχέση με την αστική ευθύνη.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sz w:val="24"/>
          <w:szCs w:val="24"/>
          <w:lang w:eastAsia="el-GR"/>
        </w:rPr>
        <w:t>Αυτό που με ρωτά</w:t>
      </w:r>
      <w:r w:rsidRPr="007B1602">
        <w:rPr>
          <w:rFonts w:ascii="Arial" w:hAnsi="Arial" w:cs="Arial"/>
          <w:color w:val="222222"/>
          <w:sz w:val="24"/>
          <w:szCs w:val="24"/>
          <w:shd w:val="clear" w:color="auto" w:fill="FFFFFF"/>
          <w:lang w:eastAsia="el-GR"/>
        </w:rPr>
        <w:t>νε πάρα πολλοί, ιδιαίτερα ξενοδόχοι, είναι τι θα συμβεί με την αστική ευθύνη, τι θα γίνει αν κάποιος κολλήσει τον κορωνοϊό στο ξενοδοχείο. Θα πάει πίσω και θα ζητάει χρήματα; Με αυτή την πολύ σημαντική διάταξη, αποσαφηνίζουμε ότι δεν υπάρχει ευθύνη του ξενοδόχου και της τουριστικής επιχείρησης, στο βαθμό που ακολουθεί τα πρωτόκολλα λειτουργίας, που θεσμοθετούμε.</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color w:val="222222"/>
          <w:sz w:val="24"/>
          <w:szCs w:val="24"/>
          <w:shd w:val="clear" w:color="auto" w:fill="FFFFFF"/>
          <w:lang w:eastAsia="el-GR"/>
        </w:rPr>
        <w:t>ΓΕΩΡΓΙΟΣ ΦΡΑΓΓΙΔΗΣ:</w:t>
      </w:r>
      <w:r w:rsidRPr="007B1602">
        <w:rPr>
          <w:rFonts w:ascii="Arial" w:hAnsi="Arial" w:cs="Arial"/>
          <w:color w:val="222222"/>
          <w:sz w:val="24"/>
          <w:szCs w:val="24"/>
          <w:shd w:val="clear" w:color="auto" w:fill="FFFFFF"/>
          <w:lang w:eastAsia="el-GR"/>
        </w:rPr>
        <w:t xml:space="preserve"> Για την εστίαση, κύριε Υπουργέ, ισχύουν τα ίδια;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b/>
          <w:sz w:val="24"/>
          <w:szCs w:val="24"/>
          <w:lang w:eastAsia="el-GR"/>
        </w:rPr>
        <w:lastRenderedPageBreak/>
        <w:t>ΘΕΟΧΑΡΗΣ (ΧΑΡΗΣ) ΘΕΟΧΑΡΗΣ (Υπουργός Τουρισμού):</w:t>
      </w:r>
      <w:r w:rsidRPr="007B1602">
        <w:rPr>
          <w:rFonts w:ascii="Arial" w:hAnsi="Arial" w:cs="Arial"/>
          <w:color w:val="222222"/>
          <w:sz w:val="24"/>
          <w:szCs w:val="24"/>
          <w:shd w:val="clear" w:color="auto" w:fill="FFFFFF"/>
          <w:lang w:eastAsia="el-GR"/>
        </w:rPr>
        <w:t xml:space="preserve"> Για την εστίαση, εάν με ρωτάτε, εγώ θα ήμουν απολύτως θετικός. Δεν είναι δική μας αρμοδιότητα. Εμείς έχουμε μεταφέρει το αίτημα, γιατί έχει έρθει και σε εμάς κεντρικά και είναι προφανές ότι, με μπούσουλα τη διάταξη, που φτιάξαμε εμείς, είμαι σίγουρος ότι μπορεί να επεκταθεί και για τον χώρο της εστίασης.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Ας πούμε δυο λόγια για τα πρωτόκολλα, τα οποία θα καταθέσω και στα Πρακτικά της Βουλής για να υπάρχουν, ώστε να μην υπάρχει καμμία παρανόηση. Προφανώς, τα ζητούσατε επιτακτικά.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Τα πρωτόκολλα είναι εδώ. Η συνεργάτης μου κ. Κυριακοπούλου, δούλεψε νυχθημερόν -ειδικά γι’ αυτά- με την Υγειονομική Επιτροπή για να μπορέσει να έρθει αυτή η δουλειά, η οποία είναι πάρα πολύ δύσκολη. Είναι μια δουλειά στην οποία έπρεπε να παρακολουθηθούν στενά οι διεθνείς εξελίξεις, τι λένε, τι μπορεί να γίνει, τι θα συμβεί σε σχέση με τους γιατρούς φυσικά, αλλά και σε σχέση με τις ανάγκες συνολικά της αγοράς.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Τα καταθέτω για τα Πρακτικά.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(Στο σημείο αυτό ο Υπουργός Τουρισμού κ. Θεοχάρης (Χάρης) Θεοχάρης καταθέτει για τα Πρακτικά τα προαναφερθέντα πρωτόκολλα, τα οποία βρίσκονται στο αρχείο του Τμήματος Γραμματείας της Διεύθυνσης Στενογραφίας και  Πρακτικών της Βουλής)</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lastRenderedPageBreak/>
        <w:t xml:space="preserve">Τα πρωτόκολλα περιλαμβάνουν ένα σχέδιο δράσης για κάθε τουριστικό κατάλυμα, ειδικότερα για την περίπτωση εμφάνισης κρίσης, για τη διαχείριση ενός πιθανού κρούσματος. Ορίζεται συντονιστής για την επίβλεψη της εφαρμογής του πρωτοκόλλου, καθώς και υπεύθυνος για κάθε επιμέρους τμήμα. Προσδιορίζεται ότι το προσωπικό είναι εκπαιδευμένο στην τήρηση του πρωτοκόλλου. Συνιστάται το </w:t>
      </w:r>
      <w:r w:rsidRPr="007B1602">
        <w:rPr>
          <w:rFonts w:ascii="Arial" w:hAnsi="Arial" w:cs="Arial"/>
          <w:color w:val="222222"/>
          <w:sz w:val="24"/>
          <w:szCs w:val="24"/>
          <w:shd w:val="clear" w:color="auto" w:fill="FFFFFF"/>
          <w:lang w:val="en-US" w:eastAsia="el-GR"/>
        </w:rPr>
        <w:t>e</w:t>
      </w:r>
      <w:r w:rsidRPr="007B1602">
        <w:rPr>
          <w:rFonts w:ascii="Arial" w:hAnsi="Arial" w:cs="Arial"/>
          <w:color w:val="222222"/>
          <w:sz w:val="24"/>
          <w:szCs w:val="24"/>
          <w:shd w:val="clear" w:color="auto" w:fill="FFFFFF"/>
          <w:lang w:eastAsia="el-GR"/>
        </w:rPr>
        <w:t>-</w:t>
      </w:r>
      <w:r w:rsidRPr="007B1602">
        <w:rPr>
          <w:rFonts w:ascii="Arial" w:hAnsi="Arial" w:cs="Arial"/>
          <w:color w:val="222222"/>
          <w:sz w:val="24"/>
          <w:szCs w:val="24"/>
          <w:shd w:val="clear" w:color="auto" w:fill="FFFFFF"/>
          <w:lang w:val="en-US" w:eastAsia="el-GR"/>
        </w:rPr>
        <w:t>learning</w:t>
      </w:r>
      <w:r w:rsidRPr="007B1602">
        <w:rPr>
          <w:rFonts w:ascii="Arial" w:hAnsi="Arial" w:cs="Arial"/>
          <w:color w:val="222222"/>
          <w:sz w:val="24"/>
          <w:szCs w:val="24"/>
          <w:shd w:val="clear" w:color="auto" w:fill="FFFFFF"/>
          <w:lang w:eastAsia="el-GR"/>
        </w:rPr>
        <w:t xml:space="preserve"> και είναι υποχρεωτική η παρακολούθηση. Καθορίζεται η συνεργασία με γιατρό εκπαιδευμένο στα τεστ για τον κορωνοϊό. Δίνεται η δυνατότητα πιστοποίησης στο κατάλυμα και ως προς τη λήψη μέτρων πρόληψης και αντιμετώπισης του </w:t>
      </w:r>
      <w:r w:rsidRPr="007B1602">
        <w:rPr>
          <w:rFonts w:ascii="Arial" w:hAnsi="Arial" w:cs="Arial"/>
          <w:color w:val="222222"/>
          <w:sz w:val="24"/>
          <w:szCs w:val="24"/>
          <w:shd w:val="clear" w:color="auto" w:fill="FFFFFF"/>
          <w:lang w:val="en-US" w:eastAsia="el-GR"/>
        </w:rPr>
        <w:t>COVID</w:t>
      </w:r>
      <w:r w:rsidRPr="007B1602">
        <w:rPr>
          <w:rFonts w:ascii="Arial" w:hAnsi="Arial" w:cs="Arial"/>
          <w:color w:val="222222"/>
          <w:sz w:val="24"/>
          <w:szCs w:val="24"/>
          <w:shd w:val="clear" w:color="auto" w:fill="FFFFFF"/>
          <w:lang w:eastAsia="el-GR"/>
        </w:rPr>
        <w:t xml:space="preserve">-19 από διαπιστευμένους φορείς πιστοποίησης.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Περιλαμβάνονται επιμέρους πρωτόκολλα για κάθε τμήμα του καταλύματος, υπηρεσίες υποδοχής, υπηρεσίες ορόφου, δωματίων και κοινόχρηστων χώρων, για τα πλυντήρια, για τις τραπεζαρίες, την εστίαση, τους χώρους αναψυχής, τα spa και τις κοινόχρηστες εγκαταστάσεις. Καθορίζονται υγειονομικοί κανόνες για τις πισίνες, τη χρήση των κλιματιστικών και τους ανοιχτούς και κλειστούς χώρους των καταλυμάτων. Καθορίζεται επίσης σχέδιο δράσης για τις οργανωμένες κατασκηνώσεις και το </w:t>
      </w:r>
      <w:r w:rsidRPr="007B1602">
        <w:rPr>
          <w:rFonts w:ascii="Arial" w:hAnsi="Arial" w:cs="Arial"/>
          <w:color w:val="222222"/>
          <w:sz w:val="24"/>
          <w:szCs w:val="24"/>
          <w:shd w:val="clear" w:color="auto" w:fill="FFFFFF"/>
          <w:lang w:val="en-US" w:eastAsia="el-GR"/>
        </w:rPr>
        <w:t>camping</w:t>
      </w:r>
      <w:r w:rsidRPr="007B1602">
        <w:rPr>
          <w:rFonts w:ascii="Arial" w:hAnsi="Arial" w:cs="Arial"/>
          <w:color w:val="222222"/>
          <w:sz w:val="24"/>
          <w:szCs w:val="24"/>
          <w:shd w:val="clear" w:color="auto" w:fill="FFFFFF"/>
          <w:lang w:eastAsia="el-GR"/>
        </w:rPr>
        <w:t>. Τέλος, τίθενται σε ισχύ πρωτόκολλα και για τα τουριστικά λεωφορεία και τις επιχειρήσεις ενοικίασης αυτοκινήτου.</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lastRenderedPageBreak/>
        <w:t>Αυτά τα πρωτόκολλα είναι ολοκληρωμένα. Είμαστε από τις πρώτες χώρες που τα θεσμοθετούν και σήμερα, όπως το ανέφερα λίγο στην επιτροπή, μου τα ζήτησαν και από τον Παγκόσμιο Οργανισμό Τουρισμού, γιατί είμαστε στην πρωτοπορία. Κάποια στιγμή, πρέπει να νιώσουμε περήφανοι γι’ αυτά που πετυχαίνουμε ως χώρα. Δεν χρειάζεται συνέχεια αυτή η μικροπολιτική αντιπαράθεση.</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Γιατί τα θέλουμε τα πρωτόκολλα; Γιατί το σχέδιο επανεκκίνησης του ελληνικού τουρισμού βασίζεται στη διαρκή υγειονομική επιφυλακή, βασίζεται στην ασφάλεια. Δεν θα απεμπολήσει η Κυβέρνηση της Νέας Δημοκρατίας την ασφάλεια. Θα είναι πάλι πρώτη μας προτεραιότητα. Γιατί περνάμε -και εδώ θα χρησιμοποιήσω τα λόγια, από το διάγγελμα του Πρωθυπουργού- «από το στάδιο της πρόταξης της υγείας με στήριξη της οικονομίας, σε αυτό της τόνωσης της οικονομίας με διαρκή επιφυλακή στην υγεία». Αυτό είναι το σημερινό στάδιο.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Το ολοκληρωμένο σχέδιο στηρίζεται στο εξής: Υγειονομικοί κανόνες για το ποιοι θα έρθουν, από ποιες χώρες, με ποια προτεραιότητα, γιατί στην Αθήνα και πότε στα υπόλοιπα αεροδρόμια.</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Τώρα να απαντήσω στο αυτονόητο, γιατί στις 15 Ιουνίου μόνο στην Αθήνα; Επειδή η πολιτική προστασία μπορεί να έχει καλύτερο έλεγχο για τις </w:t>
      </w:r>
      <w:r w:rsidRPr="007B1602">
        <w:rPr>
          <w:rFonts w:ascii="Arial" w:hAnsi="Arial" w:cs="Arial"/>
          <w:color w:val="222222"/>
          <w:sz w:val="24"/>
          <w:szCs w:val="24"/>
          <w:shd w:val="clear" w:color="auto" w:fill="FFFFFF"/>
          <w:lang w:eastAsia="el-GR"/>
        </w:rPr>
        <w:lastRenderedPageBreak/>
        <w:t xml:space="preserve">πρώτες δεκαπέντε μέρες, να δούμε ότι πάμε καλά; Δεν το καταλαβαίνουμε ότι σταδιακά ανοίγουμε, ώστε να έχουμε την υγεία πρώτη;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Αυτή είναι η διαρκής σύγχυση. Από τη μία μας λέτε «φεύγετε μπροστά, τα ανοίγετε όλα» και από την άλλη «γιατί δεν ανοίγετε και τη Χαλκιδική»; Διαλέξτε. Και τα δύο δεν γίνονται. Λέτε «παίρνετε πολλά ρίσκα, αλλά αφήνετε την οικονομία να πέσει, να πεθάνει». Βρείτε ένα σημείο κριτικής και βαράτε, όχι και από τις δύο μεριές. Μονά ζυγά δικά μου!</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 Το σχέδιο λέει: Υγειονομικοί κανόνες για το ποιος και πώς θα μπει. Αυστηρά πρωτόκολλα για το ταξίδι και τη διαμονή του εδώ. Η πολιτική προστασία παραμένει ισχυρή με τα συστήματά της. Ο Νίκος Χαρδαλιάς, ο οποίος είναι πολύ επιτυχημένος σε αυτήν τη διάρκεια της κρίσης, καλείται να μετασχηματίσει τον ρόλο της πολιτικής προστασίας, ώστε να παρακολουθεί και να επιλαμβάνεται γρήγορα των ζητημάτων αυτών, όταν έχουμε κρούσματα.</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Επιχειρησιακό σχέδιο μεταφοράς πόρων του Υπουργείου Υγείας από τις περιοχές με λίγους τουρίστες σε περιοχές με πολλούς τουρίστες. Είκοσι αναλυτές για τα νησιά, για να γίνονται τα τεστ πιο κοντά στα ξενοδοχεία. Εξακόσιες κλίνες </w:t>
      </w:r>
      <w:r w:rsidRPr="007B1602">
        <w:rPr>
          <w:rFonts w:ascii="Arial" w:hAnsi="Arial" w:cs="Arial"/>
          <w:color w:val="222222"/>
          <w:sz w:val="24"/>
          <w:szCs w:val="24"/>
          <w:shd w:val="clear" w:color="auto" w:fill="FFFFFF"/>
          <w:lang w:val="en-US" w:eastAsia="el-GR"/>
        </w:rPr>
        <w:t>COVID</w:t>
      </w:r>
      <w:r w:rsidRPr="007B1602">
        <w:rPr>
          <w:rFonts w:ascii="Arial" w:hAnsi="Arial" w:cs="Arial"/>
          <w:color w:val="222222"/>
          <w:sz w:val="24"/>
          <w:szCs w:val="24"/>
          <w:shd w:val="clear" w:color="auto" w:fill="FFFFFF"/>
          <w:lang w:eastAsia="el-GR"/>
        </w:rPr>
        <w:t xml:space="preserve">. Κάποιες υπάρχουν ήδη, κάποιες θα φτιαχτούν αυτή την περίοδο.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lastRenderedPageBreak/>
        <w:t xml:space="preserve">Τέλος, επιχειρησιακό σχέδιο που παρουσιάστηκε σήμερα από το Λιμενικό, τα ειδικά σκάφη τύπου ΕΚΑΒ, νοσοκομειακά λιμενικά σκάφη, τα οποία θα μπορούν να μεταφέρουν τους τουρίστες και τους πολίτες από τα νησιά σε νησιά που έχουν υποδομές.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Άρα, ο χάρτης της χώρας καλύπτεται. Είτε το ίδιο το νησί έχει κάλυψη, είτε η ηπειρωτική χώρα ή ένα μεγάλο νησί, όπως η Κρήτη, έχει ισχυρότατη κάλυψη ή ένα μικρό νησί καλύπτεται από ένα άλλο, όπως η Αντίπαρος από την Πάρο.</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Με αυτό το σχέδιο έχουμε ασφαλή τουρισμό, ο οποίος δεν θα δημιουργήσει προβλήματα. Θα είμαστε εδώ να το επανεξετάζουμε και να παίρνουμε τις οδηγίες των γιατρών για το πώς θα κάνουμε αυτό το σχέδιο ακόμα καλύτερο. Δεν θα σταματήσουμε.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Οικονομικά μέτρα. Δεν θα αναφερθώ περισσότερο σε αυτά που έχουμε πει για τη ρευστότητα, για τους ανέργους, για τις επιχειρήσεις, τις φορολογικές τους και άλλες υποχρεώσεις, για την ανταγωνιστικότητα, τον ΦΠΑ. Δεν σας φτάνουν τα μέτρα. Εντάξει. Δεν πρόκειται ποτέ να σας φτάσουν. Έχετε όμως τα χρήματα για παραπάνω μέτρα; Δεν τα έχετε. Άλλου είναι τα χρήματα.</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lastRenderedPageBreak/>
        <w:t xml:space="preserve">Γιατί θα πω το εξής. Εγώ βλέπω τέσσερα είδη κριτικής στο σχέδιο. Δεν θέλουν να καταλάβουν οι εισηγητές, οπότε δεν νομίζω ότι αξίζει να απαντάμε στα επιμέρους. Ας δούμε τη μεγάλη εικόνα.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 xml:space="preserve">Πρώτο είδος κριτικής, μόνο επικοινωνία. Μας το είπε και ο κ. Σπίρτζης. Μόνο επικοινωνία, καθόλου ουσία. Δεν υπάρχει ουσία. Αλήθεια; Οι νεκροί που γλιτώσαμε, η καμπύλη μας που είναι έτσι και δεν είναι προς τα πάνω, όλα αυτά που κάνουμε, το γεγονός ότι έχουμε τους επιδημιολόγους και κοιτάμε έναν-έναν τους ΚΑΔ της οικονομίας, πώς θα ανοίξουν και με ποιο τρόπο και λύνουμε συνέχεια προβλήματα, το γεγονός ότι έχουμε μία πολιτική προστασία που ελέγχει κάθε έναν που μπαίνει στα αεροδρόμια μας, δεν είναι ουσία; Είναι επικοινωνία; Είναι μια Κυβέρνηση που φτιάχνει μία μαγική εικόνα και από πίσω είναι τα νοσοκομεία μας γεμάτα! </w:t>
      </w:r>
    </w:p>
    <w:p w:rsidR="007B1602" w:rsidRPr="007B1602" w:rsidRDefault="007B1602" w:rsidP="007B1602">
      <w:pPr>
        <w:spacing w:after="160" w:line="600" w:lineRule="auto"/>
        <w:ind w:firstLine="720"/>
        <w:jc w:val="both"/>
        <w:rPr>
          <w:rFonts w:ascii="Arial" w:hAnsi="Arial" w:cs="Arial"/>
          <w:color w:val="222222"/>
          <w:sz w:val="24"/>
          <w:szCs w:val="24"/>
          <w:shd w:val="clear" w:color="auto" w:fill="FFFFFF"/>
          <w:lang w:eastAsia="el-GR"/>
        </w:rPr>
      </w:pPr>
      <w:r w:rsidRPr="007B1602">
        <w:rPr>
          <w:rFonts w:ascii="Arial" w:hAnsi="Arial" w:cs="Arial"/>
          <w:color w:val="222222"/>
          <w:sz w:val="24"/>
          <w:szCs w:val="24"/>
          <w:shd w:val="clear" w:color="auto" w:fill="FFFFFF"/>
          <w:lang w:eastAsia="el-GR"/>
        </w:rPr>
        <w:t>Μόνο ουσία έχει αυτή η Κυβέρνηση. Μακάρι να είχε και παραπάνω επικοινωνία. Χρειάζεται. Όμως είναι η κυβέρνηση της ουσίας, όχι της επικοινωνίας, γιατί αυτός είναι ο Κυριάκος Μητσοτάκης, αυτός είναι ο Πρωθυπουργός. Είναι ένας άνθρωπος που τον νοιάζει η ουσία και η αλήθεια.</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Δεύτερη κριτική: Και άλλα χρήματα. Άκουσα τον κ. Σαντορινιό να λέει για 26 δισεκατομμύρια. Λέει: «Φτάσαμε εμείς τα 24, άρα είναι το ίδιο». Κατ’αρχήν η παλιά ταινία έλεγε: «Σταμάτα το, ποτήρι και ζημιά είσαι». Όποιος ανέβαινε στο Βήμα έριχνε και ένα δισεκατομμύριο. Στα 26 δισ. ανέβηκε ο Σαντορινιός και </w:t>
      </w:r>
      <w:r w:rsidRPr="007B1602">
        <w:rPr>
          <w:rFonts w:ascii="Arial" w:hAnsi="Arial" w:cs="Arial"/>
          <w:sz w:val="24"/>
          <w:szCs w:val="24"/>
          <w:lang w:eastAsia="el-GR"/>
        </w:rPr>
        <w:lastRenderedPageBreak/>
        <w:t>είπε να βάλουμε και ένα δισεκατομμύριο, όμως, στον εσωτερικό τουρισμό για να πιάσει, 27 δισ. και ανεβαίναμε. Ο ΣΥΡΙΖΑ είπε 26 δισ. εμπροσθοβαρώς τον πρώτο μήνα να ρίξουμε -τον Μάρτη- και μετά φυσικά, θα χρειαζόντουσαν 26 δισ. για τον Απρίλιο, σύνολο 52 δισεκατομμύρια. Τώρα που είμαστε στον Μάη θα χρειαζόμασταν άλλα 26 δισ., άρα 78 δισ. συνολικά. Έτσι ξέρω κι εγώ να κάνω οικονομία.</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Τρίτο είδος κριτικής: Το σχέδιο σας είναι ανασφαλές, τα ανοίγετε όλα, μπάτε σκύλοι αλέστε. Αυτό το απέδειξα. Απέδειξα πόσο εδράζετε μόνο σε ό,τι μας λένε οι ειδικοί και θα παρακολουθούμε αυτό που μας λένε οι ειδικοί, αλλά είναι μια ασθένεια η οποία εξελίσσεται, λέει κάτι μια μελέτη και μπορεί αργότερα μια άλλη μελέτη, πιο ενδελεχής, να πει κάτι άλλο. Θα είμαστε εδώ να παρακολουθούμε και να ακούμε τους γιατρούς.</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Η τελευταία κριτική: «υπάρχει οικονομική καταστροφή, δεν κάνετε τίποτα, ο κόσμος κλαίει, πονάει, καταστρέφεται». Αυτά τα δύο, όπως είπα προηγουμένως, είναι αντιφατικά. Κλείνω με αυτό, γιατί είναι το πιο ουσιαστικό, γιατί εδώ αναδεικνύεται και η ιδεολογική διαφορά, που χωρίζει εμάς από τους άλλους. Αυτά τα δύο είναι αντιφατικά. Δεν μπορεί να κλαίμε για την οικονομική καταστροφή και συγχρόνως, να λέμε να μην ανοίξουμε την οικονομία, γιατί μπορεί να έχουμε ανασφάλεια, ρίσκο, κίνδυνο και να καταστραφούμε υγειονομικά.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lastRenderedPageBreak/>
        <w:t xml:space="preserve">Είναι, όμως, αντιφατικά; Δεν νομίζω. Νομίζω ότι θέλετε και τα δύο. Θέλετε και να κλείσουμε την χώρα με το πρόσχημα του κινδύνου, ώστε να υπάρχει οικονομική καταστροφή, γιατί αυτό είναι το κράτος που εσείς μπορείτε να κατανοήσετε, το κράτος στο οποίο είναι όλοι άνεργοι και έρχονται στον Υπουργό να τους δώσει το επίδομα ανεργίας.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Όχι. Εμείς ανοίγουμε την οικονομία, το κάνουμε με ασφάλεια και δεν θα σταματήσω κι εγώ και ο Υπουργός ο κ. Κόνσολας και ο Γραμματέας ο κ. Λούλης και ο ΕΟΤ και όλοι μας και είμαι σίγουρος κάθε Υπουργός και θα βγαίνουμε έξω για να ανοίξει και η κάθε τελευταία επιχείρηση. Θα δίνουμε συνεντεύξεις, θα μιλάμε με τους ομολόγους μας, θα συνεργαζόμαστε με άλλες χώρες, θα κάνουμε ό,τι μπορούμε για να φέρουμε και τον τελευταίο δυνητικά τουρίστα με ασφάλεια, ώστε να βρουν οι περισσότεροι από τους συμπολίτες μας δουλειά. Γιατί η μόνη περίπτωση να στηριχθεί πραγματικά η οικονομία και να μην το βρούμε μπροστά μας είναι να ξεκινήσει η ίδια να στέκεται στα πόδια της.</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Εάν το θέλετε και εσείς «ιδού η Ρόδος, ιδού και το πήδημα». Ψηφίστε το νομοσχέδιο αυτό.</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Ευχαριστώ.</w:t>
      </w:r>
    </w:p>
    <w:p w:rsidR="007B1602" w:rsidRPr="007B1602" w:rsidRDefault="007B1602" w:rsidP="007B1602">
      <w:pPr>
        <w:spacing w:after="160" w:line="600" w:lineRule="auto"/>
        <w:ind w:firstLine="720"/>
        <w:jc w:val="center"/>
        <w:rPr>
          <w:rFonts w:ascii="Arial" w:hAnsi="Arial" w:cs="Arial"/>
          <w:sz w:val="24"/>
          <w:szCs w:val="24"/>
          <w:lang w:eastAsia="el-GR"/>
        </w:rPr>
      </w:pPr>
      <w:r w:rsidRPr="007B1602">
        <w:rPr>
          <w:rFonts w:ascii="Arial" w:hAnsi="Arial" w:cs="Arial"/>
          <w:sz w:val="24"/>
          <w:szCs w:val="24"/>
          <w:lang w:eastAsia="el-GR"/>
        </w:rPr>
        <w:t>(Χειροκροτήματα από την πτέρυγα της Νέας Δημοκρατίας).</w:t>
      </w:r>
    </w:p>
    <w:p w:rsidR="007B1602" w:rsidRPr="007B1602" w:rsidRDefault="007B1602" w:rsidP="007B1602">
      <w:pPr>
        <w:spacing w:after="160" w:line="600" w:lineRule="auto"/>
        <w:ind w:firstLine="720"/>
        <w:jc w:val="both"/>
        <w:rPr>
          <w:rFonts w:ascii="Arial" w:hAnsi="Arial" w:cs="Arial"/>
          <w:bCs/>
          <w:sz w:val="24"/>
          <w:szCs w:val="24"/>
          <w:shd w:val="clear" w:color="auto" w:fill="FFFFFF"/>
          <w:lang w:eastAsia="zh-CN"/>
        </w:rPr>
      </w:pPr>
      <w:r w:rsidRPr="007B1602">
        <w:rPr>
          <w:rFonts w:ascii="Arial" w:hAnsi="Arial" w:cs="Arial"/>
          <w:b/>
          <w:bCs/>
          <w:sz w:val="24"/>
          <w:szCs w:val="24"/>
          <w:shd w:val="clear" w:color="auto" w:fill="FFFFFF"/>
          <w:lang w:eastAsia="zh-CN"/>
        </w:rPr>
        <w:t xml:space="preserve">ΠΡΟΕΔΡΕΥΩΝ (Οδυσσέας Κωνσταντινόπουλος): </w:t>
      </w:r>
      <w:r w:rsidRPr="007B1602">
        <w:rPr>
          <w:rFonts w:ascii="Arial" w:hAnsi="Arial" w:cs="Arial"/>
          <w:bCs/>
          <w:sz w:val="24"/>
          <w:szCs w:val="24"/>
          <w:shd w:val="clear" w:color="auto" w:fill="FFFFFF"/>
          <w:lang w:eastAsia="zh-CN"/>
        </w:rPr>
        <w:t>Ευχαριστώ.</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Cs/>
          <w:sz w:val="24"/>
          <w:szCs w:val="24"/>
          <w:shd w:val="clear" w:color="auto" w:fill="FFFFFF"/>
          <w:lang w:eastAsia="zh-CN"/>
        </w:rPr>
        <w:lastRenderedPageBreak/>
        <w:t>Κυρίες και κύριοι συνάδελφοι, ανακοινώνεται στο Σώμα ότι ο</w:t>
      </w:r>
      <w:r w:rsidRPr="007B1602">
        <w:rPr>
          <w:rFonts w:ascii="Arial" w:hAnsi="Arial" w:cs="Arial"/>
          <w:sz w:val="24"/>
          <w:szCs w:val="24"/>
          <w:lang w:eastAsia="el-GR"/>
        </w:rPr>
        <w:t>ι Υπουργοί Αγροτικής Ανάπτυξης και Τροφίμων, Οικονομικών, Ανάπτυξης και Επενδύσεων, Εξωτερικών, Προστασίας του Πολίτη, Παιδείας και Θρησκευμάτων, Εργασίας και Κοινωνικών Υποθέσεων, Υγείας, Περιβάλλοντος και Ενέργειας, Δικαιοσύνης, Εσωτερικών και Ναυτιλίας και Νησιωτικής Πολιτικής κατέθεσαν σήμερα, στις 22-05-2020, σχέδιο νόμου: «Ρυθμίσεις αρμοδιότητας του Υπουργείου Αγροτικής Ανάπτυξης και Τροφίμων για την αναβάθμιση και τον εκσυγχρονισμό του αγροτικού τομέα».</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Παραπέμπεται στην αρμόδια επιτροπή.</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Κύριοι συνάδελφοι, κύριοι εισηγητές, έκανα έναν έλεγχο του χρόνου που μιλήσατε ο καθένας και είπαμε να βάλουμε τέσσερα λεπτά, έτσι ώστε εντός τετραλέπτου να τελειώσουμε και ελπίζω ότι δεν θα χρειαστεί να μιλήσει πάλι ο Υπουργός.</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Ορίστε, κύριε Αρσένη, έχετε τον λόγο. Σήμερα έχετε σπάσει κάθε ρεκόρ. Έχετε μιλήσει, σωστά μεν, αλλά πάρα πολλές φορές.</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
          <w:sz w:val="24"/>
          <w:szCs w:val="24"/>
          <w:lang w:eastAsia="el-GR"/>
        </w:rPr>
        <w:t>ΚΡΙΤΩΝ - ΗΛΙΑΣ ΑΡΣΕΝΗΣ:</w:t>
      </w:r>
      <w:r w:rsidRPr="007B1602">
        <w:rPr>
          <w:rFonts w:ascii="Arial" w:hAnsi="Arial" w:cs="Arial"/>
          <w:sz w:val="24"/>
          <w:szCs w:val="24"/>
          <w:lang w:eastAsia="el-GR"/>
        </w:rPr>
        <w:t xml:space="preserve"> Συνολικά, ως ΜέΡΑ25, κύριε Πρόεδρε, τηρήσαμε πάρα πολύ τους χρόνους και μάλιστα, λιγότερο από αυτό μου μας αναλογεί.</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lastRenderedPageBreak/>
        <w:t xml:space="preserve">Κύριε Υπουργέ, ήμασταν ήπιοι γενικά στη διαδικασία, όντως, γιατί είδαμε ότι υπήρχε μια διάθεση να διορθωθούν λάθη του νομοσχεδίου, η οποία όμως εξαντλήθηκε σε δύο σημεία και μερικώς. Περιμέναμε κι άλλες αλλαγές, για να είμαστε ειλικρινείς.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Μας θέσατε θέμα ακόμα και για την αντισυνταγματικότητα. Με δεδομένες τις κοινοβουλευτικές πλειοψηφίες και την κυβερνητική πλειοψηφία ξέρετε ότι η αντισυνταγματικότητα θα μας έφερνε μια συζήτηση, η οποία θα κατέληγε σε ένα αποτέλεσμα, το οποίο δεν θα είχε καμμία σχέση με την αντικειμενικότητα. Θα κριθεί, βέβαια, στο Συμβούλιο Επικρατείας η συνταγματικότητα αυτού του νομοσχεδίου.</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Θέλω να ξέρετε, όμως, ότι αφού μας ζητάτε να θέτουμε αντισυνταγματικότητα ως ΜέΡΑ25, θα το εξετάσουμε πάρα πολύ προσεκτικά σε όλα τα επόμενα περιβαλλοντοκτόνα νομοσχέδια που θα φέρετε.</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Ειδικά για το άρθρο 7 και τα θέματα των Εναλίων Αρχαιοτήτων πραγματικά, θα ήθελα να μας απαντούσατε έστω, όταν ο ν.4611 προβλέπει ότι οι ενάλιοι αρχαιολογικοί χώροι είναι πράγματα εκτός συναλλαγής, πώς μπορείτε εσείς να τα εντάξετε σε ένα καταδυτικό πάρκο έναντι αντιτίμου; Όταν η κ. Κεφαλογιάννη έλεγε ,εκ μέρους της Νέας Δημοκρατίας ότι τα μνημεία δεν αποτελούν αντικείμενο συναλλαγής, τι εννοούσε; Ότι θα τα ενοικιάζετε;</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lastRenderedPageBreak/>
        <w:t>Για το γκολφ φέρνετε ξεκάθαρα καινούργιου είδους δόμηση μέσα στα δάση.</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Για τις ΠΟΤΑ δεν μας απαντήσατε εάν αφορά το «</w:t>
      </w:r>
      <w:r w:rsidRPr="007B1602">
        <w:rPr>
          <w:rFonts w:ascii="Arial" w:hAnsi="Arial" w:cs="Arial"/>
          <w:sz w:val="24"/>
          <w:szCs w:val="24"/>
          <w:lang w:val="en-GB" w:eastAsia="el-GR"/>
        </w:rPr>
        <w:t>COSTA</w:t>
      </w:r>
      <w:r w:rsidRPr="007B1602">
        <w:rPr>
          <w:rFonts w:ascii="Arial" w:hAnsi="Arial" w:cs="Arial"/>
          <w:sz w:val="24"/>
          <w:szCs w:val="24"/>
          <w:lang w:eastAsia="el-GR"/>
        </w:rPr>
        <w:t xml:space="preserve"> </w:t>
      </w:r>
      <w:r w:rsidRPr="007B1602">
        <w:rPr>
          <w:rFonts w:ascii="Arial" w:hAnsi="Arial" w:cs="Arial"/>
          <w:sz w:val="24"/>
          <w:szCs w:val="24"/>
          <w:lang w:val="en-GB" w:eastAsia="el-GR"/>
        </w:rPr>
        <w:t>NAVARINO</w:t>
      </w:r>
      <w:r w:rsidRPr="007B1602">
        <w:rPr>
          <w:rFonts w:ascii="Arial" w:hAnsi="Arial" w:cs="Arial"/>
          <w:sz w:val="24"/>
          <w:szCs w:val="24"/>
          <w:lang w:eastAsia="el-GR"/>
        </w:rPr>
        <w:t>», αν και ήταν ξεκάθαρο, το απάντησαν όλοι οι Βουλευτές σας, οι οποίοι μετά την αναφορά βγήκαν να υπερασπιστούν το «</w:t>
      </w:r>
      <w:r w:rsidRPr="007B1602">
        <w:rPr>
          <w:rFonts w:ascii="Arial" w:hAnsi="Arial" w:cs="Arial"/>
          <w:sz w:val="24"/>
          <w:szCs w:val="24"/>
          <w:lang w:val="en-GB" w:eastAsia="el-GR"/>
        </w:rPr>
        <w:t>COSTA</w:t>
      </w:r>
      <w:r w:rsidRPr="007B1602">
        <w:rPr>
          <w:rFonts w:ascii="Arial" w:hAnsi="Arial" w:cs="Arial"/>
          <w:sz w:val="24"/>
          <w:szCs w:val="24"/>
          <w:lang w:eastAsia="el-GR"/>
        </w:rPr>
        <w:t xml:space="preserve"> </w:t>
      </w:r>
      <w:r w:rsidRPr="007B1602">
        <w:rPr>
          <w:rFonts w:ascii="Arial" w:hAnsi="Arial" w:cs="Arial"/>
          <w:sz w:val="24"/>
          <w:szCs w:val="24"/>
          <w:lang w:val="en-GB" w:eastAsia="el-GR"/>
        </w:rPr>
        <w:t>NAVARINO</w:t>
      </w:r>
      <w:r w:rsidRPr="007B1602">
        <w:rPr>
          <w:rFonts w:ascii="Arial" w:hAnsi="Arial" w:cs="Arial"/>
          <w:sz w:val="24"/>
          <w:szCs w:val="24"/>
          <w:lang w:eastAsia="el-GR"/>
        </w:rPr>
        <w:t>». Κρίμα, γιατί η μη απάντησή σας και ο τρόπος που μίλησαν οι Βουλευτές σας αφήνει μια σκιά στο «</w:t>
      </w:r>
      <w:r w:rsidRPr="007B1602">
        <w:rPr>
          <w:rFonts w:ascii="Arial" w:hAnsi="Arial" w:cs="Arial"/>
          <w:sz w:val="24"/>
          <w:szCs w:val="24"/>
          <w:lang w:val="en-GB" w:eastAsia="el-GR"/>
        </w:rPr>
        <w:t>COSTA</w:t>
      </w:r>
      <w:r w:rsidRPr="007B1602">
        <w:rPr>
          <w:rFonts w:ascii="Arial" w:hAnsi="Arial" w:cs="Arial"/>
          <w:sz w:val="24"/>
          <w:szCs w:val="24"/>
          <w:lang w:eastAsia="el-GR"/>
        </w:rPr>
        <w:t xml:space="preserve"> </w:t>
      </w:r>
      <w:r w:rsidRPr="007B1602">
        <w:rPr>
          <w:rFonts w:ascii="Arial" w:hAnsi="Arial" w:cs="Arial"/>
          <w:sz w:val="24"/>
          <w:szCs w:val="24"/>
          <w:lang w:val="en-GB" w:eastAsia="el-GR"/>
        </w:rPr>
        <w:t>NAVARINO</w:t>
      </w:r>
      <w:r w:rsidRPr="007B1602">
        <w:rPr>
          <w:rFonts w:ascii="Arial" w:hAnsi="Arial" w:cs="Arial"/>
          <w:sz w:val="24"/>
          <w:szCs w:val="24"/>
          <w:lang w:eastAsia="el-GR"/>
        </w:rPr>
        <w:t>». Θα πρέπει να μας εξηγήσετε εάν αποτελεί φωτογραφική διάταξη για αυτό.</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Για τον αποκλεισμό στην πράξη των πολιτών από παραλίες και αιγιαλό είναι λέξεις που αναφέρονται στο άρθρο της «ΚΑΘΗΜΕΡΙΝΗΣ», επίσης στην ουσία δεν απαντήσατε.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Για την ιδιωτικοποίηση της δημόσιας διοίκησης, μέσω της μετατροπής του ΤΑΙΠΕΔ, σε Αρχή Σχεδιασμού Τουριστικών Λιμένων, πάμε πλέον στην ιδιωτικοποίηση της ίδιας της Κυβέρνησης. Επίσης δεν απαντήσατε.</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Στο άρθρο 8, παρά την προσθήκη της μελέτης περιβαλλοντικών επιπτώσεων, παραμένει η έννοια του εμπλουτισμού της υποθαλάσσιας χλωρίδας και πανίδας και βελτίωση ελκυστικότητας, έννοιες πολύ δυνατές. Ελπίζουμε τουλάχιστον οι μελέτες που θα γίνονται να είναι σωστές.</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lastRenderedPageBreak/>
        <w:t>Τέλος, θέλω να κλείσω με ένα βασικό ερώτημα: Πού ήταν σε όλη τη διαδικασία αυτή ο κ. Χατζηδάκης; Κρύβεται μετά την κοινωνική κατακραυγή από το περιβαλλοντοκτόνο νομοσχέδιο. Πού ήταν η κ. Μενδώνη; Κρύβεται. Κύριε Υπουργέ, προσέξτε, μην χρειαστεί μετά την κατακραυγή από αυτό το νομοσχέδιο, να κρύβεστε κι εσείς.</w:t>
      </w:r>
    </w:p>
    <w:p w:rsidR="007B1602" w:rsidRPr="007B1602" w:rsidRDefault="007B1602" w:rsidP="007B1602">
      <w:pPr>
        <w:spacing w:after="160" w:line="600" w:lineRule="auto"/>
        <w:ind w:firstLine="720"/>
        <w:jc w:val="both"/>
        <w:rPr>
          <w:rFonts w:ascii="Arial" w:hAnsi="Arial" w:cs="Arial"/>
          <w:b/>
          <w:bCs/>
          <w:sz w:val="24"/>
          <w:szCs w:val="24"/>
          <w:shd w:val="clear" w:color="auto" w:fill="FFFFFF"/>
          <w:lang w:eastAsia="zh-CN"/>
        </w:rPr>
      </w:pPr>
      <w:r w:rsidRPr="007B1602">
        <w:rPr>
          <w:rFonts w:ascii="Arial" w:hAnsi="Arial" w:cs="Arial"/>
          <w:b/>
          <w:bCs/>
          <w:sz w:val="24"/>
          <w:szCs w:val="24"/>
          <w:shd w:val="clear" w:color="auto" w:fill="FFFFFF"/>
          <w:lang w:eastAsia="zh-CN"/>
        </w:rPr>
        <w:t xml:space="preserve">ΠΡΟΕΔΡΕΥΩΝ (Οδυσσέας Κωνσταντινόπουλος): </w:t>
      </w:r>
      <w:r w:rsidRPr="007B1602">
        <w:rPr>
          <w:rFonts w:ascii="Arial" w:hAnsi="Arial" w:cs="Arial"/>
          <w:bCs/>
          <w:sz w:val="24"/>
          <w:szCs w:val="24"/>
          <w:shd w:val="clear" w:color="auto" w:fill="FFFFFF"/>
          <w:lang w:eastAsia="zh-CN"/>
        </w:rPr>
        <w:t>Ευχαριστούμε</w:t>
      </w:r>
      <w:r w:rsidRPr="007B1602">
        <w:rPr>
          <w:rFonts w:ascii="Arial" w:hAnsi="Arial" w:cs="Arial"/>
          <w:b/>
          <w:bCs/>
          <w:sz w:val="24"/>
          <w:szCs w:val="24"/>
          <w:shd w:val="clear" w:color="auto" w:fill="FFFFFF"/>
          <w:lang w:eastAsia="zh-CN"/>
        </w:rPr>
        <w:t>.</w:t>
      </w:r>
    </w:p>
    <w:p w:rsidR="007B1602" w:rsidRPr="007B1602" w:rsidRDefault="007B1602" w:rsidP="007B1602">
      <w:pPr>
        <w:spacing w:after="160" w:line="600" w:lineRule="auto"/>
        <w:ind w:firstLine="720"/>
        <w:jc w:val="both"/>
        <w:rPr>
          <w:rFonts w:ascii="Arial" w:hAnsi="Arial" w:cs="Arial"/>
          <w:bCs/>
          <w:sz w:val="24"/>
          <w:szCs w:val="24"/>
          <w:shd w:val="clear" w:color="auto" w:fill="FFFFFF"/>
          <w:lang w:eastAsia="zh-CN"/>
        </w:rPr>
      </w:pPr>
      <w:r w:rsidRPr="007B1602">
        <w:rPr>
          <w:rFonts w:ascii="Arial" w:hAnsi="Arial" w:cs="Arial"/>
          <w:bCs/>
          <w:sz w:val="24"/>
          <w:szCs w:val="24"/>
          <w:shd w:val="clear" w:color="auto" w:fill="FFFFFF"/>
          <w:lang w:eastAsia="zh-CN"/>
        </w:rPr>
        <w:t>Τον λόγο έχει ο κ. Βιλιάρδος για τέσσερα λεπτά.</w:t>
      </w:r>
    </w:p>
    <w:p w:rsidR="007B1602" w:rsidRPr="007B1602" w:rsidRDefault="007B1602" w:rsidP="007B1602">
      <w:pPr>
        <w:spacing w:after="160" w:line="600" w:lineRule="auto"/>
        <w:ind w:firstLine="720"/>
        <w:jc w:val="both"/>
        <w:rPr>
          <w:rFonts w:ascii="Arial" w:hAnsi="Arial" w:cs="Arial"/>
          <w:bCs/>
          <w:sz w:val="24"/>
          <w:szCs w:val="24"/>
          <w:shd w:val="clear" w:color="auto" w:fill="FFFFFF"/>
          <w:lang w:eastAsia="zh-CN"/>
        </w:rPr>
      </w:pPr>
      <w:r w:rsidRPr="007B1602">
        <w:rPr>
          <w:rFonts w:ascii="Arial" w:hAnsi="Arial" w:cs="Arial"/>
          <w:b/>
          <w:bCs/>
          <w:sz w:val="24"/>
          <w:szCs w:val="24"/>
          <w:shd w:val="clear" w:color="auto" w:fill="FFFFFF"/>
          <w:lang w:eastAsia="zh-CN"/>
        </w:rPr>
        <w:t xml:space="preserve">ΒΑΣΙΛΕΙΟΣ ΒΙΛΙΑΡΔΟΣ: </w:t>
      </w:r>
      <w:r w:rsidRPr="007B1602">
        <w:rPr>
          <w:rFonts w:ascii="Arial" w:hAnsi="Arial" w:cs="Arial"/>
          <w:bCs/>
          <w:sz w:val="24"/>
          <w:szCs w:val="24"/>
          <w:shd w:val="clear" w:color="auto" w:fill="FFFFFF"/>
          <w:lang w:eastAsia="zh-CN"/>
        </w:rPr>
        <w:t>Ευχαριστώ πολύ, κύριε Πρόεδρε.</w:t>
      </w:r>
    </w:p>
    <w:p w:rsidR="007B1602" w:rsidRPr="007B1602" w:rsidRDefault="007B1602" w:rsidP="007B1602">
      <w:pPr>
        <w:spacing w:after="160" w:line="600" w:lineRule="auto"/>
        <w:ind w:firstLine="720"/>
        <w:jc w:val="both"/>
        <w:rPr>
          <w:rFonts w:ascii="Arial" w:hAnsi="Arial" w:cs="Arial"/>
          <w:bCs/>
          <w:sz w:val="24"/>
          <w:szCs w:val="24"/>
          <w:shd w:val="clear" w:color="auto" w:fill="FFFFFF"/>
          <w:lang w:eastAsia="zh-CN"/>
        </w:rPr>
      </w:pPr>
      <w:r w:rsidRPr="007B1602">
        <w:rPr>
          <w:rFonts w:ascii="Arial" w:hAnsi="Arial" w:cs="Arial"/>
          <w:bCs/>
          <w:sz w:val="24"/>
          <w:szCs w:val="24"/>
          <w:shd w:val="clear" w:color="auto" w:fill="FFFFFF"/>
          <w:lang w:eastAsia="zh-CN"/>
        </w:rPr>
        <w:t>Κατ’αρχήν, έχουμε μιλήσει πολλές φορές για το νομοσχέδιο, έχουμε πει τα πάντα, προσπαθήσαμε να είμαστε επικοδομητικοί και όχι απλά να κάνουμε αντιπολίτευση και πιστεύω ότι κάναμε ό,τι καλύτερο μπορούσαμε.</w:t>
      </w:r>
    </w:p>
    <w:p w:rsidR="007B1602" w:rsidRPr="007B1602" w:rsidRDefault="007B1602" w:rsidP="007B1602">
      <w:pPr>
        <w:spacing w:after="160" w:line="600" w:lineRule="auto"/>
        <w:ind w:firstLine="720"/>
        <w:jc w:val="both"/>
        <w:rPr>
          <w:rFonts w:ascii="Arial" w:hAnsi="Arial" w:cs="Arial"/>
          <w:bCs/>
          <w:sz w:val="24"/>
          <w:szCs w:val="24"/>
          <w:shd w:val="clear" w:color="auto" w:fill="FFFFFF"/>
          <w:lang w:eastAsia="zh-CN"/>
        </w:rPr>
      </w:pPr>
      <w:r w:rsidRPr="007B1602">
        <w:rPr>
          <w:rFonts w:ascii="Arial" w:hAnsi="Arial" w:cs="Arial"/>
          <w:bCs/>
          <w:sz w:val="24"/>
          <w:szCs w:val="24"/>
          <w:shd w:val="clear" w:color="auto" w:fill="FFFFFF"/>
          <w:lang w:eastAsia="zh-CN"/>
        </w:rPr>
        <w:t>Αυτό που δεν έχει γίνει κατανοητό και που θα ήθελα να το προσθέσω τώρα είναι ότι η χώρα μας χρειάζεται οπωσδήποτε αλλαγή οικονομικού μοντέλου. Η οικονομία μας στηρίζεται μόνο σε δύο πυλώνες: στον τουρισμό, τα άμεσα έσοδα του οποίου είναι 18,2 δισεκατομμύρια και στη ναυτιλία, γενικότερα στις μεταφορές, η οποία μας φέρνει 17,3 δισεκατομμύρια. Οι δύο αυτοί τομείς, μαζί με τις παράπλευρες ωφέλειες, που έχει η οικονομία μας, είναι περίπου το 40% του ΑΕΠ.</w:t>
      </w:r>
    </w:p>
    <w:p w:rsidR="007B1602" w:rsidRPr="007B1602" w:rsidRDefault="007B1602" w:rsidP="007B1602">
      <w:pPr>
        <w:spacing w:after="160" w:line="600" w:lineRule="auto"/>
        <w:ind w:firstLine="720"/>
        <w:jc w:val="both"/>
        <w:rPr>
          <w:rFonts w:ascii="Arial" w:hAnsi="Arial" w:cs="Arial"/>
          <w:bCs/>
          <w:sz w:val="24"/>
          <w:szCs w:val="24"/>
          <w:shd w:val="clear" w:color="auto" w:fill="FFFFFF"/>
          <w:lang w:eastAsia="zh-CN"/>
        </w:rPr>
      </w:pPr>
      <w:r w:rsidRPr="007B1602">
        <w:rPr>
          <w:rFonts w:ascii="Arial" w:hAnsi="Arial" w:cs="Arial"/>
          <w:bCs/>
          <w:sz w:val="24"/>
          <w:szCs w:val="24"/>
          <w:shd w:val="clear" w:color="auto" w:fill="FFFFFF"/>
          <w:lang w:eastAsia="zh-CN"/>
        </w:rPr>
        <w:lastRenderedPageBreak/>
        <w:t>Και οι δύο τώρα αυτοί τομείς είναι δυστυχώς, εντάσεως κεφαλαίου και προκυκλικοί. Τι σημαίνει προκυκλικοί; Σημαίνει ότι, όταν η οικονομία πηγαίνει καλύτερα, αυτοί οι δύο τομείς πηγαίνουν καλύτερα, όταν η οικονομία πηγαίνει χειρότερα, πηγαίνουν κατά πολύ χειρότερα. Έτσι οδηγηθήκαμε στην κρίση του 2008 και είδαμε τα αποτελέσματα, έτσι είμαστε και σήμερα και θα δούμε στο τέλος του χρόνου τα αποτελέσματα, γιατί τώρα είναι πολύ νωρίς για να το αποφασίσουμε.</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lang w:eastAsia="el-GR"/>
        </w:rPr>
      </w:pPr>
      <w:r w:rsidRPr="007B1602">
        <w:rPr>
          <w:rFonts w:ascii="Arial" w:hAnsi="Arial" w:cs="Arial"/>
          <w:color w:val="1D2228"/>
          <w:sz w:val="24"/>
          <w:szCs w:val="24"/>
          <w:shd w:val="clear" w:color="auto" w:fill="FFFFFF"/>
          <w:lang w:eastAsia="el-GR"/>
        </w:rPr>
        <w:t>Το δεύτερο θέμα αφορά τον τουρισμό, που επιμένουν όλοι ότι είναι η βαριά μας βιομηχανία. Είπαμε πολλές φορές, αλλά</w:t>
      </w:r>
      <w:r w:rsidRPr="007B1602">
        <w:rPr>
          <w:rFonts w:ascii="Arial" w:hAnsi="Arial" w:cs="Arial"/>
          <w:color w:val="1D2228"/>
          <w:sz w:val="24"/>
          <w:szCs w:val="24"/>
          <w:lang w:eastAsia="el-GR"/>
        </w:rPr>
        <w:t xml:space="preserve"> δεν έχει γίνει κατανοητό, ότι δεν είναι βιομηχανία, είναι υπηρεσίες. Ποιο είναι το μειονέκτημα των υπηρεσιών; Ότι απασχολούν ανειδίκευτο προσωπικό, με χαμηλούς μισθούς και μάλιστα, επειδή ακριβώς δεν έχουμε παραγωγικό τομέα, τα περισσότερα προϊόντα που αγοράζουν οι τουριστικές μας επιχειρήσεις είναι εισαγωγές, με αποτέλεσμα, να μην κάνουμε τελικά τίποτα, γιατί το περισσότερο συνάλλαγμα φεύγει στο εξωτερικό.</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lang w:eastAsia="el-GR"/>
        </w:rPr>
      </w:pPr>
      <w:r w:rsidRPr="007B1602">
        <w:rPr>
          <w:rFonts w:ascii="Arial" w:hAnsi="Arial" w:cs="Arial"/>
          <w:color w:val="1D2228"/>
          <w:sz w:val="24"/>
          <w:szCs w:val="24"/>
          <w:lang w:eastAsia="el-GR"/>
        </w:rPr>
        <w:t xml:space="preserve">Το τρίτο θέμα αφορά το ΤΑΙΠΕΔ και το συγκεκριμένο άρθρο 26, που είπαμε ότι είναι αντισυνταγματικό. Θέλω, για ακόμη μια φορά, να τοποθετηθώ πάνω σ’ αυτό το θέμα. Το ΤΑΙΠΕΔ είναι θυγατρική του Υπερταμείου. Το Υπερταμείο ξέρουμε ότι έχει το ΤΧΣ, δηλαδή τις τράπεζες, έχει την ΕΤΑΔ, τα ακίνητα του δημοσίου, τα οποία, απ’ ό,τι είδα, στους ισολογισμούς γενικότερα </w:t>
      </w:r>
      <w:r w:rsidRPr="007B1602">
        <w:rPr>
          <w:rFonts w:ascii="Arial" w:hAnsi="Arial" w:cs="Arial"/>
          <w:color w:val="1D2228"/>
          <w:sz w:val="24"/>
          <w:szCs w:val="24"/>
          <w:lang w:eastAsia="el-GR"/>
        </w:rPr>
        <w:lastRenderedPageBreak/>
        <w:t>της Βουλής η εκτίμηση που υπάρχει είναι για γέλια, καθώς εκτιμώνται χιλιάδες ακίνητα με μέση αξία 13.000 ευρώ το ακίνητο ή με ακόμη μικρότερη και το τρίτο είναι το ΤΑΙΠΕΔ. Το ΤΑΙΠΕΔ έχει στο διοικητικό του συμβούλιο δύο ξένους και τρεις Έλληνες. Για να πάρει απόφαση, πρέπει να συμφωνήσουν τα 4/5 του διοικητικού συμβουλίου, που σημαίνει ότι εφόσον οι ξένοι δεν θέλουν, δεν γίνεται τίποτα.</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lang w:eastAsia="el-GR"/>
        </w:rPr>
      </w:pPr>
      <w:r w:rsidRPr="007B1602">
        <w:rPr>
          <w:rFonts w:ascii="Arial" w:hAnsi="Arial" w:cs="Arial"/>
          <w:color w:val="1D2228"/>
          <w:sz w:val="24"/>
          <w:szCs w:val="24"/>
          <w:lang w:eastAsia="el-GR"/>
        </w:rPr>
        <w:t>Δεν επιτρέπεται, λοιπόν, να δίνουμε στο ΤΑΙΠΕΔ τον σχεδιασμό. Ο σχεδιασμός είναι μια κρατική λειτουργία, πρέπει να παραμείνει στο κράτος και δεν μπορούμε να τον δίνουμε σε ιδιώτες και μάλιστα, σ’ αυτούς που έχουν πάρει όλη τη δημόσια περιουσία μας και την κάνουν ό,τι θέλουν, στην κυριολεξία.</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lang w:eastAsia="el-GR"/>
        </w:rPr>
      </w:pPr>
      <w:r w:rsidRPr="007B1602">
        <w:rPr>
          <w:rFonts w:ascii="Arial" w:hAnsi="Arial" w:cs="Arial"/>
          <w:color w:val="1D2228"/>
          <w:sz w:val="24"/>
          <w:szCs w:val="24"/>
          <w:lang w:eastAsia="el-GR"/>
        </w:rPr>
        <w:t>Το τέταρτο θέμα αφορά τα μέτρα. Έχετε πει πολλές φορές, έχουν ανακοινωθεί από πάρα πολλούς διάφορα μέτρα. Ακούσαμε από τον Υπουργό Οικονομικών για δημοσιονομικά μέτρα 6,8 δισεκατομμυρίων. Μετά, ο Πρωθυπουργός είπε για 10 δισεκατομμύρια. Στη συνέχεια, ακούσαμε για 14 δισεκατομμύρια και σήμερα ακούμε για 24 δισεκατομμύρια. Αυτό που ρωτάμε και δεν μας έχει δοθεί καμμία απάντηση, είναι να μας πει κάποιος ακριβώς πόσα είναι τα δημοσιονομικά μέτρα, πόσα τα ταμειακά, πόσες εγγυήσεις και πόσα η ξένη βοήθεια. Θέλουμε να ξέρουμε ακριβώς πόσα θα διατεθούν.</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lang w:eastAsia="el-GR"/>
        </w:rPr>
      </w:pPr>
      <w:r w:rsidRPr="007B1602">
        <w:rPr>
          <w:rFonts w:ascii="Arial" w:hAnsi="Arial" w:cs="Arial"/>
          <w:color w:val="1D2228"/>
          <w:sz w:val="24"/>
          <w:szCs w:val="24"/>
          <w:lang w:eastAsia="el-GR"/>
        </w:rPr>
        <w:lastRenderedPageBreak/>
        <w:t>Επίσης, θα θέλαμε να γνωρίζουμε, κάθε μήνα τουλάχιστον, πόσα απ’ αυτά τα μέτρα γίνονται πράξη, πόσα πραγματοποιούνται. Δεν αρκεί να λέμε νούμερα και στο τέλος να μην ξέρουμε, εάν τελικά έχουν γίνει.</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lang w:eastAsia="el-GR"/>
        </w:rPr>
      </w:pPr>
      <w:r w:rsidRPr="007B1602">
        <w:rPr>
          <w:rFonts w:ascii="Arial" w:hAnsi="Arial" w:cs="Arial"/>
          <w:color w:val="1D2228"/>
          <w:sz w:val="24"/>
          <w:szCs w:val="24"/>
          <w:lang w:eastAsia="el-GR"/>
        </w:rPr>
        <w:t>Το επόμενο αφορά την εστίαση. Δεν είναι δυνατόν να νομίζετε ότι στηρίζετε την εστίαση, μειώνοντας τον ΦΠΑ στον καφέ και στα αναψυκτικά. Είναι αστείο.</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lang w:eastAsia="el-GR"/>
        </w:rPr>
      </w:pPr>
      <w:r w:rsidRPr="007B1602">
        <w:rPr>
          <w:rFonts w:ascii="Arial" w:hAnsi="Arial" w:cs="Arial"/>
          <w:color w:val="1D2228"/>
          <w:sz w:val="24"/>
          <w:szCs w:val="24"/>
          <w:lang w:eastAsia="el-GR"/>
        </w:rPr>
        <w:t>Το δεύτερο, που αφορά την εστίαση είναι ότι θέλετε να στηρίξετε την εστίαση με τη μείωση του ενοικίου. Αυτό σημαίνει ότι επιβαρύνετε τους ιδιοκτήτες ακινήτων. Δεν είναι σωστό. Δεν μπορεί να κάνετε πολιτική, εάν είστε φιλελεύθερη κυβέρνηση, με τα χρήματα άλλων. Πρέπει να κάνετε  πολιτική με τα χρήματα, που εσείς μπορείτε να διαθέσετε. Άλλωστε, οι ίδιοι οι ιδιοκτήτες εστιατορίων ζητούν επιδότηση του ενοικίου. Δεν ζητούν κάτι άλλο. Δεν ζητούν, δηλαδή, να μειωθεί το ενοίκιο από τους ιδιοκτήτες, γιατί ξέρουν πολύ καλά ότι οι ιδιοκτήτες δεν θα το θελήσουν.</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lang w:eastAsia="el-GR"/>
        </w:rPr>
      </w:pPr>
      <w:r w:rsidRPr="007B1602">
        <w:rPr>
          <w:rFonts w:ascii="Arial" w:hAnsi="Arial" w:cs="Arial"/>
          <w:color w:val="1D2228"/>
          <w:sz w:val="24"/>
          <w:szCs w:val="24"/>
          <w:lang w:eastAsia="el-GR"/>
        </w:rPr>
        <w:t>Επιπλέον, ήθελα να τονίσω, επειδή έχετε πει πολλές φορές ότι η Κυβέρνησή σας είναι φιλελεύθερη και όχι νεοφιλελεύθερη, ότι είναι ξεκάθαρα νεοφιλελεύθερη, τη στιγμή, που πουλάει ό,τι έχει και δεν έχει η Ελλάδα σε ιδιώτες, που δημιουργεί μονοπωλιακές ή ολιγοπωλιακές καταστάσεις. Άρα, είναι ξεκάθαρα νεοφιλελεύθερη.</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lang w:eastAsia="el-GR"/>
        </w:rPr>
      </w:pPr>
      <w:r w:rsidRPr="007B1602">
        <w:rPr>
          <w:rFonts w:ascii="Arial" w:hAnsi="Arial" w:cs="Arial"/>
          <w:color w:val="1D2228"/>
          <w:sz w:val="24"/>
          <w:szCs w:val="24"/>
          <w:lang w:eastAsia="el-GR"/>
        </w:rPr>
        <w:lastRenderedPageBreak/>
        <w:t>Είπατε προηγουμένως ότι σήμερα, μιλούν όλοι για την Ελλάδα. Σας θυμίζω ότι και το 2004 μιλούσαν όλοι για την Ελλάδα. Πράγματι, είχαμε μια μεγάλη επιτυχία το 2004 και είδαμε πού καταλήξαμε.</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lang w:eastAsia="el-GR"/>
        </w:rPr>
      </w:pPr>
      <w:r w:rsidRPr="007B1602">
        <w:rPr>
          <w:rFonts w:ascii="Arial" w:hAnsi="Arial" w:cs="Arial"/>
          <w:color w:val="1D2228"/>
          <w:sz w:val="24"/>
          <w:szCs w:val="24"/>
          <w:lang w:eastAsia="el-GR"/>
        </w:rPr>
        <w:t>Το σημερινό αποτέλεσμα της Κυβέρνησης θα φανεί στο τέλος του χρόνου. Επίσης, το πόση είναι η επικοινωνία και πόση η ουσία, θα φανούν στα νούμερα στο τέλος του χρόνου.</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7B1602">
        <w:rPr>
          <w:rFonts w:ascii="Arial" w:hAnsi="Arial" w:cs="Arial"/>
          <w:color w:val="1D2228"/>
          <w:sz w:val="24"/>
          <w:szCs w:val="24"/>
          <w:shd w:val="clear" w:color="auto" w:fill="FFFFFF"/>
          <w:lang w:eastAsia="el-GR"/>
        </w:rPr>
        <w:t xml:space="preserve">         (Στο σημείο αυτό κτυπάει το κουδούνι λήξεως του χρόνου ομιλίας του κυρίου Βουλευτή)</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lang w:eastAsia="el-GR"/>
        </w:rPr>
      </w:pPr>
      <w:r w:rsidRPr="007B1602">
        <w:rPr>
          <w:rFonts w:ascii="Arial" w:hAnsi="Arial" w:cs="Arial"/>
          <w:color w:val="1D2228"/>
          <w:sz w:val="24"/>
          <w:szCs w:val="24"/>
          <w:lang w:eastAsia="el-GR"/>
        </w:rPr>
        <w:t>Κλείνοντας, θα ήθελα να αναφέρω κάτι για έναν συγκεκριμένο νομό, για την τοπική κοινότητα Λιποχωρίου του Δήμου Σκύδρας, οι οποίοι δεν έχουν πάρει αποζημιώσεις του ΕΛΓΑ.</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7B1602">
        <w:rPr>
          <w:rFonts w:ascii="Arial" w:hAnsi="Arial" w:cs="Arial"/>
          <w:b/>
          <w:color w:val="1D2228"/>
          <w:sz w:val="24"/>
          <w:szCs w:val="24"/>
          <w:shd w:val="clear" w:color="auto" w:fill="FFFFFF"/>
          <w:lang w:eastAsia="el-GR"/>
        </w:rPr>
        <w:t xml:space="preserve">ΠΡΟΕΔΡΕΥΩΝ (Οδυσσέας Κωνσταντινόπουλος): </w:t>
      </w:r>
      <w:r w:rsidRPr="007B1602">
        <w:rPr>
          <w:rFonts w:ascii="Arial" w:hAnsi="Arial" w:cs="Arial"/>
          <w:color w:val="1D2228"/>
          <w:sz w:val="24"/>
          <w:szCs w:val="24"/>
          <w:shd w:val="clear" w:color="auto" w:fill="FFFFFF"/>
          <w:lang w:eastAsia="el-GR"/>
        </w:rPr>
        <w:t>Τι σχέση έχει αυτό με το νομοσχέδιο;</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lang w:eastAsia="el-GR"/>
        </w:rPr>
      </w:pPr>
      <w:r w:rsidRPr="007B1602">
        <w:rPr>
          <w:rFonts w:ascii="Arial" w:hAnsi="Arial" w:cs="Arial"/>
          <w:b/>
          <w:color w:val="1D2228"/>
          <w:sz w:val="24"/>
          <w:szCs w:val="24"/>
          <w:shd w:val="clear" w:color="auto" w:fill="FFFFFF"/>
          <w:lang w:eastAsia="el-GR"/>
        </w:rPr>
        <w:t>ΒΑΣΙΛΕΙΟΣ ΒΙΛΙΑΡΔΟΣ:</w:t>
      </w:r>
      <w:r w:rsidRPr="007B1602">
        <w:rPr>
          <w:rFonts w:ascii="Arial" w:hAnsi="Arial" w:cs="Arial"/>
          <w:color w:val="1D2228"/>
          <w:sz w:val="24"/>
          <w:szCs w:val="24"/>
          <w:lang w:eastAsia="el-GR"/>
        </w:rPr>
        <w:t xml:space="preserve"> Το αναφέρω μόνο, για να ακουστεί από την Κυβέρνηση. Μια κουβέντα θέλω να πω. Εάν δεν σας ενοχλεί, δεν πειράζει. Αν σας ενοχλεί, εντάξει.</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lang w:eastAsia="el-GR"/>
        </w:rPr>
      </w:pPr>
      <w:r w:rsidRPr="007B1602">
        <w:rPr>
          <w:rFonts w:ascii="Arial" w:hAnsi="Arial" w:cs="Arial"/>
          <w:color w:val="1D2228"/>
          <w:sz w:val="24"/>
          <w:szCs w:val="24"/>
          <w:shd w:val="clear" w:color="auto" w:fill="FFFFFF"/>
          <w:lang w:eastAsia="el-GR"/>
        </w:rPr>
        <w:t>Αυτή</w:t>
      </w:r>
      <w:r w:rsidRPr="007B1602">
        <w:rPr>
          <w:rFonts w:ascii="Arial" w:hAnsi="Arial" w:cs="Arial"/>
          <w:color w:val="1D2228"/>
          <w:sz w:val="24"/>
          <w:szCs w:val="24"/>
          <w:lang w:eastAsia="el-GR"/>
        </w:rPr>
        <w:t xml:space="preserve"> η συγκεκριμένη κοινότητα δεν έχει πάρει τις περσινές ζημιές. Έχει αποζημιωθεί μόνο στο 65% και υπολείπεται το 35%. Φέτος, φαίνεται ότι ο ΕΛΓΑ δεν αποζημιώνει τα κεράσια και τα συμπύρηνα ροδάκινα, παρά το ότι έγινε </w:t>
      </w:r>
      <w:r w:rsidRPr="007B1602">
        <w:rPr>
          <w:rFonts w:ascii="Arial" w:hAnsi="Arial" w:cs="Arial"/>
          <w:color w:val="1D2228"/>
          <w:sz w:val="24"/>
          <w:szCs w:val="24"/>
          <w:lang w:eastAsia="el-GR"/>
        </w:rPr>
        <w:lastRenderedPageBreak/>
        <w:t xml:space="preserve">αναγγελία για ένα συγκεκριμένο πακέτο στήριξης. Το λέω, γιατί μου το είπε η κοινότητα και νομίζω ότι πρέπει να την στηρίξουμε. </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lang w:eastAsia="el-GR"/>
        </w:rPr>
      </w:pPr>
      <w:r w:rsidRPr="007B1602">
        <w:rPr>
          <w:rFonts w:ascii="Arial" w:hAnsi="Arial" w:cs="Arial"/>
          <w:color w:val="1D2228"/>
          <w:sz w:val="24"/>
          <w:szCs w:val="24"/>
          <w:lang w:eastAsia="el-GR"/>
        </w:rPr>
        <w:t>Ευχαριστώ πολύ.</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lang w:eastAsia="el-GR"/>
        </w:rPr>
      </w:pPr>
      <w:r w:rsidRPr="007B1602">
        <w:rPr>
          <w:rFonts w:ascii="Arial" w:hAnsi="Arial" w:cs="Arial"/>
          <w:b/>
          <w:color w:val="1D2228"/>
          <w:sz w:val="24"/>
          <w:szCs w:val="24"/>
          <w:shd w:val="clear" w:color="auto" w:fill="FFFFFF"/>
          <w:lang w:eastAsia="el-GR"/>
        </w:rPr>
        <w:t>ΠΡΟΕΔΡΕΥΩΝ (Οδυσσέας Κωνσταντινόπουλος):</w:t>
      </w:r>
      <w:r w:rsidRPr="007B1602">
        <w:rPr>
          <w:rFonts w:ascii="Arial" w:hAnsi="Arial" w:cs="Arial"/>
          <w:color w:val="1D2228"/>
          <w:sz w:val="24"/>
          <w:szCs w:val="24"/>
          <w:lang w:eastAsia="el-GR"/>
        </w:rPr>
        <w:t xml:space="preserve"> Ανακοίνωσα νομοσχέδιο. Θα είναι εδώ ο κ. Βορίδης από εβδομάδα και θα έχετε τη δυνατότητα να το πείτε.</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lang w:eastAsia="el-GR"/>
        </w:rPr>
      </w:pPr>
      <w:r w:rsidRPr="007B1602">
        <w:rPr>
          <w:rFonts w:ascii="Arial" w:hAnsi="Arial" w:cs="Arial"/>
          <w:b/>
          <w:color w:val="1D2228"/>
          <w:sz w:val="24"/>
          <w:szCs w:val="24"/>
          <w:shd w:val="clear" w:color="auto" w:fill="FFFFFF"/>
          <w:lang w:eastAsia="el-GR"/>
        </w:rPr>
        <w:t>ΒΑΣΙΛΕΙΟΣ ΒΙΛΙΑΡΔΟΣ:</w:t>
      </w:r>
      <w:r w:rsidRPr="007B1602">
        <w:rPr>
          <w:rFonts w:ascii="Arial" w:hAnsi="Arial" w:cs="Arial"/>
          <w:color w:val="1D2228"/>
          <w:sz w:val="24"/>
          <w:szCs w:val="24"/>
          <w:lang w:eastAsia="el-GR"/>
        </w:rPr>
        <w:t xml:space="preserve"> Ναι, κύριε Πρόεδρε, αλλά είναι κάτι που επείγει για την κοινότητα και ήθελα να το πω. </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lang w:eastAsia="el-GR"/>
        </w:rPr>
      </w:pPr>
      <w:r w:rsidRPr="007B1602">
        <w:rPr>
          <w:rFonts w:ascii="Arial" w:hAnsi="Arial" w:cs="Arial"/>
          <w:color w:val="1D2228"/>
          <w:sz w:val="24"/>
          <w:szCs w:val="24"/>
          <w:lang w:eastAsia="el-GR"/>
        </w:rPr>
        <w:t>Σας ευχαριστώ πολύ.</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7B1602">
        <w:rPr>
          <w:rFonts w:ascii="Arial" w:hAnsi="Arial" w:cs="Arial"/>
          <w:b/>
          <w:color w:val="1D2228"/>
          <w:sz w:val="24"/>
          <w:szCs w:val="24"/>
          <w:shd w:val="clear" w:color="auto" w:fill="FFFFFF"/>
          <w:lang w:eastAsia="el-GR"/>
        </w:rPr>
        <w:t xml:space="preserve">ΠΡΟΕΔΡΕΥΩΝ (Οδυσσέας Κωνσταντινόπουλος): </w:t>
      </w:r>
      <w:r w:rsidRPr="007B1602">
        <w:rPr>
          <w:rFonts w:ascii="Arial" w:hAnsi="Arial" w:cs="Arial"/>
          <w:color w:val="1D2228"/>
          <w:sz w:val="24"/>
          <w:szCs w:val="24"/>
          <w:shd w:val="clear" w:color="auto" w:fill="FFFFFF"/>
          <w:lang w:eastAsia="el-GR"/>
        </w:rPr>
        <w:t>Σας κατανοώ απόλυτα.</w:t>
      </w:r>
    </w:p>
    <w:p w:rsidR="007B1602" w:rsidRPr="007B1602" w:rsidRDefault="007B1602" w:rsidP="007B1602">
      <w:pPr>
        <w:shd w:val="clear" w:color="auto" w:fill="FFFFFF"/>
        <w:spacing w:after="160" w:line="600" w:lineRule="auto"/>
        <w:ind w:firstLine="720"/>
        <w:jc w:val="both"/>
        <w:rPr>
          <w:rFonts w:ascii="Arial" w:hAnsi="Arial" w:cs="Arial"/>
          <w:b/>
          <w:color w:val="1D2228"/>
          <w:sz w:val="24"/>
          <w:szCs w:val="24"/>
          <w:shd w:val="clear" w:color="auto" w:fill="FFFFFF"/>
          <w:lang w:eastAsia="el-GR"/>
        </w:rPr>
      </w:pPr>
      <w:r w:rsidRPr="007B1602">
        <w:rPr>
          <w:rFonts w:ascii="Arial" w:hAnsi="Arial" w:cs="Arial"/>
          <w:color w:val="1D2228"/>
          <w:sz w:val="24"/>
          <w:szCs w:val="24"/>
          <w:shd w:val="clear" w:color="auto" w:fill="FFFFFF"/>
          <w:lang w:eastAsia="el-GR"/>
        </w:rPr>
        <w:t>Ο κ. Συντυχάκης έχει τον λόγο.</w:t>
      </w:r>
      <w:r w:rsidRPr="007B1602">
        <w:rPr>
          <w:rFonts w:ascii="Arial" w:hAnsi="Arial" w:cs="Arial"/>
          <w:b/>
          <w:color w:val="1D2228"/>
          <w:sz w:val="24"/>
          <w:szCs w:val="24"/>
          <w:shd w:val="clear" w:color="auto" w:fill="FFFFFF"/>
          <w:lang w:eastAsia="el-GR"/>
        </w:rPr>
        <w:t xml:space="preserve"> </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lang w:eastAsia="el-GR"/>
        </w:rPr>
      </w:pPr>
      <w:r w:rsidRPr="007B1602">
        <w:rPr>
          <w:rFonts w:ascii="Arial" w:hAnsi="Arial" w:cs="Arial"/>
          <w:b/>
          <w:color w:val="1D2228"/>
          <w:sz w:val="24"/>
          <w:szCs w:val="24"/>
          <w:shd w:val="clear" w:color="auto" w:fill="FFFFFF"/>
          <w:lang w:eastAsia="el-GR"/>
        </w:rPr>
        <w:t xml:space="preserve">ΕΜΜΑΝΟΥΗΛ ΣΥΝΤΥΧΑΚΗΣ: </w:t>
      </w:r>
      <w:r w:rsidRPr="007B1602">
        <w:rPr>
          <w:rFonts w:ascii="Arial" w:hAnsi="Arial" w:cs="Arial"/>
          <w:color w:val="1D2228"/>
          <w:sz w:val="24"/>
          <w:szCs w:val="24"/>
          <w:shd w:val="clear" w:color="auto" w:fill="FFFFFF"/>
          <w:lang w:eastAsia="el-GR"/>
        </w:rPr>
        <w:t>Δ</w:t>
      </w:r>
      <w:r w:rsidRPr="007B1602">
        <w:rPr>
          <w:rFonts w:ascii="Arial" w:hAnsi="Arial" w:cs="Arial"/>
          <w:color w:val="1D2228"/>
          <w:sz w:val="24"/>
          <w:szCs w:val="24"/>
          <w:lang w:eastAsia="el-GR"/>
        </w:rPr>
        <w:t>εν θα μπω στη διαδικασία να επαναλάβω πράγματα, τα οποία επί τέσσερις ημέρες η Κοινοβουλευτική μας Ομάδα και από την πλευρά της δικής μας εισήγησης και του Κοινοβουλευτικού Εκπροσώπου και του Χρήστου Κατσώτη νομίζω ότι αναπτύξαμε πλήρως τις απόψεις μας γύρω από το συγκεκριμένο σχέδιο και οι προτάσεις μας, οι οποίες κατατέθηκαν.</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lang w:eastAsia="el-GR"/>
        </w:rPr>
      </w:pPr>
      <w:r w:rsidRPr="007B1602">
        <w:rPr>
          <w:rFonts w:ascii="Arial" w:hAnsi="Arial" w:cs="Arial"/>
          <w:color w:val="1D2228"/>
          <w:sz w:val="24"/>
          <w:szCs w:val="24"/>
          <w:lang w:eastAsia="el-GR"/>
        </w:rPr>
        <w:lastRenderedPageBreak/>
        <w:t>Το μόνο που θα πω γι’ αυτό το νομοσχέδιο είναι ότι αποκαλύφθηκε πλήρως η πρόθεση της Κυβέρνησης για ένα νομοσχέδιο, το οποίο είναι και αντεργατικό και αντιπεριβαλλοντικό και συνολικά αντιλαϊκό, γιατί επιδιώκει συγκεκριμένες στοχεύσεις: επενδυτικές δραστηριότητες επιλεκτικού τουρισμού, υψηλών εισοδημάτων, μακριά και πέρα από τις πραγματικές επείγουσες ανάγκες και τα δικαιώματα που έχει ο λαός μας για αναψυχή και ξεκούραση.</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lang w:eastAsia="el-GR"/>
        </w:rPr>
      </w:pPr>
      <w:r w:rsidRPr="007B1602">
        <w:rPr>
          <w:rFonts w:ascii="Arial" w:hAnsi="Arial" w:cs="Arial"/>
          <w:color w:val="1D2228"/>
          <w:sz w:val="24"/>
          <w:szCs w:val="24"/>
          <w:lang w:eastAsia="el-GR"/>
        </w:rPr>
        <w:t xml:space="preserve">Επιτρέψτε μου, κύριε Πρόεδρε, να σταθώ στην τροπολογία με γενικό αριθμό 305 και ειδικό αριθμό 2 σε σχέση με την παραχώρηση κοινόχρηστου χώρου για την ανάπτυξη τραπεζοκαθισμάτων. Επί τέσσερις μέρες και ιδιαίτερα σήμερα, τα άλλα κόμματα έχυσαν κροκοδείλια δάκρυα, έδειξαν απίστευτη συμπάθεια για τους αυτοαπασχολούμενους, για τους επαγγελματίες στον χώρο της εστίασης κ.λπ.. Τι αποδεικνύεται; Αποδεικνύεται ότι τα μέτρα που παίρνει η Κυβέρνηση και οι προτάσεις από την πλευρά του ΣΥΡΙΖΑ είναι ανεπαρκείς. Ξέρετε, όταν θεωρεί η Κυβέρνηση τώρα ότι κάνει καμμιά επαναστατική πράξη, που παραχωρεί κοινόχρηστους χώρους για την ανάπτυξη τραπεζοκαθισμάτων, αυτό φαντάζει ως ξερολούκουμο, ως σανίδα σωτηρίας, για τον επαγγελματία στον χώρο της εστίασης, όταν την ίδια στιγμή βουλιάζει στην κυριολεξία και είναι έτοιμος να βάλει λουκέτο.  </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lang w:eastAsia="el-GR"/>
        </w:rPr>
      </w:pPr>
      <w:r w:rsidRPr="007B1602">
        <w:rPr>
          <w:rFonts w:ascii="Arial" w:hAnsi="Arial" w:cs="Arial"/>
          <w:color w:val="1D2228"/>
          <w:sz w:val="24"/>
          <w:szCs w:val="24"/>
          <w:lang w:eastAsia="el-GR"/>
        </w:rPr>
        <w:t xml:space="preserve">Είναι, λοιπόν, μέγιστη υποκρισία από την πλευρά της Κυβέρνησης. Το κάνει αυτό, για να ρίξει στάχτη στα μάτια των επαγγελματιών στον χώρο της </w:t>
      </w:r>
      <w:r w:rsidRPr="007B1602">
        <w:rPr>
          <w:rFonts w:ascii="Arial" w:hAnsi="Arial" w:cs="Arial"/>
          <w:color w:val="1D2228"/>
          <w:sz w:val="24"/>
          <w:szCs w:val="24"/>
          <w:lang w:eastAsia="el-GR"/>
        </w:rPr>
        <w:lastRenderedPageBreak/>
        <w:t>εστίασης. Καμμία σχέση, δηλαδή, δεν έχει με τις πραγματικές ανάγκες αυτήν τη στιγμή αυτών των ανθρώπων.</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lang w:eastAsia="el-GR"/>
        </w:rPr>
      </w:pPr>
      <w:r w:rsidRPr="007B1602">
        <w:rPr>
          <w:rFonts w:ascii="Arial" w:hAnsi="Arial" w:cs="Arial"/>
          <w:color w:val="1D2228"/>
          <w:sz w:val="24"/>
          <w:szCs w:val="24"/>
          <w:lang w:eastAsia="el-GR"/>
        </w:rPr>
        <w:t xml:space="preserve">Είναι χιλιάδες οι επαγγελματίες στον χώρο της εστίασης που έχουν γενικευμένα αδιέξοδα. Είναι ιδιαίτερα οξυμένα τα προβλήματα, που βρίσκονται σε αναστολή αυτοί οι επιχειρηματίες, περίπου το 80% των επιχειρήσεων με βάση τα στοιχεία του ΕΛΣΤΑΤ -δεν τα λέει το ΚΚΕ, είναι στοιχεία της ΕΛΣΤΑΤ- ενώ παρουσιάζει πολύ μεγάλη μείωση τζίρου η μικροεπιχείρηση στον χώρο του </w:t>
      </w:r>
      <w:r w:rsidRPr="007B1602">
        <w:rPr>
          <w:rFonts w:ascii="Arial" w:hAnsi="Arial" w:cs="Arial"/>
          <w:color w:val="1D2228"/>
          <w:sz w:val="24"/>
          <w:szCs w:val="24"/>
          <w:lang w:val="en-US" w:eastAsia="el-GR"/>
        </w:rPr>
        <w:t>take</w:t>
      </w:r>
      <w:r w:rsidRPr="007B1602">
        <w:rPr>
          <w:rFonts w:ascii="Arial" w:hAnsi="Arial" w:cs="Arial"/>
          <w:color w:val="1D2228"/>
          <w:sz w:val="24"/>
          <w:szCs w:val="24"/>
          <w:lang w:eastAsia="el-GR"/>
        </w:rPr>
        <w:t xml:space="preserve"> </w:t>
      </w:r>
      <w:r w:rsidRPr="007B1602">
        <w:rPr>
          <w:rFonts w:ascii="Arial" w:hAnsi="Arial" w:cs="Arial"/>
          <w:color w:val="1D2228"/>
          <w:sz w:val="24"/>
          <w:szCs w:val="24"/>
          <w:lang w:val="en-US" w:eastAsia="el-GR"/>
        </w:rPr>
        <w:t>away</w:t>
      </w:r>
      <w:r w:rsidRPr="007B1602">
        <w:rPr>
          <w:rFonts w:ascii="Arial" w:hAnsi="Arial" w:cs="Arial"/>
          <w:color w:val="1D2228"/>
          <w:sz w:val="24"/>
          <w:szCs w:val="24"/>
          <w:lang w:eastAsia="el-GR"/>
        </w:rPr>
        <w:t xml:space="preserve"> και του </w:t>
      </w:r>
      <w:r w:rsidRPr="007B1602">
        <w:rPr>
          <w:rFonts w:ascii="Arial" w:hAnsi="Arial" w:cs="Arial"/>
          <w:color w:val="1D2228"/>
          <w:sz w:val="24"/>
          <w:szCs w:val="24"/>
          <w:lang w:val="en-US" w:eastAsia="el-GR"/>
        </w:rPr>
        <w:t>delivery</w:t>
      </w:r>
      <w:r w:rsidRPr="007B1602">
        <w:rPr>
          <w:rFonts w:ascii="Arial" w:hAnsi="Arial" w:cs="Arial"/>
          <w:color w:val="1D2228"/>
          <w:sz w:val="24"/>
          <w:szCs w:val="24"/>
          <w:lang w:eastAsia="el-GR"/>
        </w:rPr>
        <w:t xml:space="preserve"> και πολλών άλλων τέτοιων δραστηριοτήτων.</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lang w:eastAsia="el-GR"/>
        </w:rPr>
      </w:pPr>
      <w:r w:rsidRPr="007B1602">
        <w:rPr>
          <w:rFonts w:ascii="Arial" w:hAnsi="Arial" w:cs="Arial"/>
          <w:color w:val="1D2228"/>
          <w:sz w:val="24"/>
          <w:szCs w:val="24"/>
          <w:lang w:eastAsia="el-GR"/>
        </w:rPr>
        <w:t>Αυτό το περιβόητο επίδομα, το οκτακοσάρι,  δεν δόθηκε σ’ αυτούς τους ανθρώπους. Δεν δόθηκε τον Μάρτη και τον Απρίλη, δεν δίνεται τον Μάιο. Δηλαδή, το απλό, το στοιχειώδες που θα μπορούσε να κάνει η Κυβέρνηση είναι αυτό το απλό επίδομα γι’ αυτούς που έθεσαν σε αναστολή λειτουργίας την επιχείρησή τους.</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lang w:eastAsia="el-GR"/>
        </w:rPr>
      </w:pPr>
      <w:r w:rsidRPr="007B1602">
        <w:rPr>
          <w:rFonts w:ascii="Arial" w:hAnsi="Arial" w:cs="Arial"/>
          <w:color w:val="1D2228"/>
          <w:sz w:val="24"/>
          <w:szCs w:val="24"/>
          <w:lang w:eastAsia="el-GR"/>
        </w:rPr>
        <w:t>Δεύτερον, αυτοί οι άνθρωποι έχουν πάγια έξοδα. Ρεύμα, ενοίκια, τα οποία παραμένουν αυξημένα και απαιτητά, ενώ το τρέχον εισόδημα δεν αρκεί για να καλύψουν βασικές στοιχειώδεις οικογενειακές ανάγκες και μεγάλο μέρος των προμηθειών τους έχει ήδη καταστραφεί.</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lang w:eastAsia="el-GR"/>
        </w:rPr>
      </w:pPr>
      <w:r w:rsidRPr="007B1602">
        <w:rPr>
          <w:rFonts w:ascii="Arial" w:hAnsi="Arial" w:cs="Arial"/>
          <w:color w:val="1D2228"/>
          <w:sz w:val="24"/>
          <w:szCs w:val="24"/>
          <w:lang w:eastAsia="el-GR"/>
        </w:rPr>
        <w:t xml:space="preserve">Λαμβάνοντας υπόψη την απόφαση για άνοιγμα των καταστημάτων την 1η Ιουνίου, με παράλληλη διατήρηση των αναγκαίων μέτρων περιορισμού, </w:t>
      </w:r>
      <w:r w:rsidRPr="007B1602">
        <w:rPr>
          <w:rFonts w:ascii="Arial" w:hAnsi="Arial" w:cs="Arial"/>
          <w:color w:val="1D2228"/>
          <w:sz w:val="24"/>
          <w:szCs w:val="24"/>
          <w:lang w:eastAsia="el-GR"/>
        </w:rPr>
        <w:lastRenderedPageBreak/>
        <w:t>όπως αυτά ανακοινώθηκαν, είναι δεδομένο ότι αυτό το συγκεκριμένο μέτρο δεν τους καλύπτει ή δεν επαρκεί, για να το πω διαφορετικά, και οδεύουν σε πραγματική καταστροφή.</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lang w:eastAsia="el-GR"/>
        </w:rPr>
      </w:pPr>
      <w:r w:rsidRPr="007B1602">
        <w:rPr>
          <w:rFonts w:ascii="Arial" w:hAnsi="Arial" w:cs="Arial"/>
          <w:color w:val="1D2228"/>
          <w:sz w:val="24"/>
          <w:szCs w:val="24"/>
          <w:lang w:eastAsia="el-GR"/>
        </w:rPr>
        <w:t xml:space="preserve">Εμείς έχουμε καταθέσει συγκεκριμένη ερώτηση από τις 15 Μαΐου ακριβώς γι’ αυτά τα ζητήματα, που τα ερωτήματά μας αποτυπώνουν τις αγωνίες και τους τρόπους και τις διεκδικήσεις που έχει ο χώρος της εστίασης. </w:t>
      </w:r>
    </w:p>
    <w:p w:rsidR="007B1602" w:rsidRPr="007B1602" w:rsidRDefault="007B1602" w:rsidP="007B1602">
      <w:pPr>
        <w:shd w:val="clear" w:color="auto" w:fill="FFFFFF"/>
        <w:spacing w:after="160" w:line="600" w:lineRule="auto"/>
        <w:ind w:firstLine="720"/>
        <w:jc w:val="both"/>
        <w:rPr>
          <w:rFonts w:ascii="Arial" w:hAnsi="Arial" w:cs="Arial"/>
          <w:color w:val="1D2228"/>
          <w:sz w:val="24"/>
          <w:szCs w:val="24"/>
          <w:lang w:eastAsia="el-GR"/>
        </w:rPr>
      </w:pPr>
      <w:r w:rsidRPr="007B1602">
        <w:rPr>
          <w:rFonts w:ascii="Arial" w:hAnsi="Arial" w:cs="Arial"/>
          <w:color w:val="1D2228"/>
          <w:sz w:val="24"/>
          <w:szCs w:val="24"/>
          <w:lang w:eastAsia="el-GR"/>
        </w:rPr>
        <w:t xml:space="preserve">Επιτρέψτε μου να πω ότι εάν πραγματικά υλοποιούσατε ορισμένα απ’ αυτά ή έστω ένα απ’ αυτά, θα βλέπατε ότι δεν θα είχε καμμία αξία η παραχώρηση χώρου για τα τραπεζοκαθίσματα ή εν πάση περιπτώσει δεν θα γινόταν τόσος ντόρος αποκλειστικά γι’ αυτό. Για παράδειγμα, να απαλλαχθούν από τις εισφορές ατομικής ασφάλισης για τους μήνες που έχουν επιβληθεί τα μέτρα αναστολής, χωρίς να υπάρξει καμμία μείωση συνταξιοδοτικών και ασφαλιστικών δικαιωμάτων. Να απαλλαγούν από την καταβολή δημοτικών τελών όλοι, χωρίς αστερίσκους και προϋποθέσεις. Δηλαδή, ακόμα σ’ αυτήν την τροπολογία βάζετε προϋποθέσεις για την απαλλαγή από τα τέλη για τα τραπεζοκαθίσματα.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Να εξασφαλιστεί να επανενταχθούν οι επαγγελματίες του κλάδου και γενικά οι αυτοαπασχολούμενοι στο αφορολόγητο των 12.000 ευρώ με παράλληλη κατάργηση του ΕΝΦΙΑ, του τέλους επιτηδεύματος και να ξεκινήσει από το 2019. Να εξασφαλιστούν φτηνά τιμολόγια και να απαγορευτούν οι </w:t>
      </w:r>
      <w:r w:rsidRPr="007B1602">
        <w:rPr>
          <w:rFonts w:ascii="Arial" w:hAnsi="Arial" w:cs="Arial"/>
          <w:sz w:val="24"/>
          <w:szCs w:val="24"/>
          <w:lang w:eastAsia="el-GR"/>
        </w:rPr>
        <w:lastRenderedPageBreak/>
        <w:t xml:space="preserve">διακοπές στο ρεύμα, στο νερό. Πλειστηριασμοί, κατασχέσεις να απαγορευτούν και να διαγραφεί μέρος των συσσωρευμένων χρεών σε εφορίες και τράπεζες.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Αυτά είναι μερικά από τα μέτρα, που θα μπορούσε να είχε πάρει η Κυβέρνηση, αλλά έχει δυσανεξία. Δηλαδή, παθαίνει σάκχαρο η Κυβέρνηση. Όταν είναι να μιλήσει για τα προβλήματα των εργαζομένων, να μιλήσει για τα προβλήματα των αυτοαπασχολουμένων είτε είναι στην εστίαση είτε είναι οι ταξιτζήδες είτε διάφοροι άλλοι κλάδοι, εκεί την πιάνει κρύος ιδρώτας. Γιατί; Διότι έχει ταξικό πρόσημο. Έχει υποσχεθεί στους βιομήχανους, στο ΣΕΤΕ, στην Ευρωπαϊκή Ένωση ότι πρέπει να υπηρετήσει αυτήν την πολιτική, δηλαδή ζεστό κρατικό χρήμα στους μεγάλους μονοπωλιακούς ομίλους.</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
          <w:sz w:val="24"/>
          <w:szCs w:val="24"/>
          <w:lang w:eastAsia="el-GR"/>
        </w:rPr>
        <w:t xml:space="preserve">ΠΡΟΕΔΡΕΥΩΝ (Οδυσσέας Κωνσταντινόπουλος): </w:t>
      </w:r>
      <w:r w:rsidRPr="007B1602">
        <w:rPr>
          <w:rFonts w:ascii="Arial" w:hAnsi="Arial" w:cs="Arial"/>
          <w:sz w:val="24"/>
          <w:szCs w:val="24"/>
          <w:lang w:eastAsia="el-GR"/>
        </w:rPr>
        <w:t>Σας ευχαριστούμε.</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
          <w:sz w:val="24"/>
          <w:szCs w:val="24"/>
          <w:lang w:eastAsia="el-GR"/>
        </w:rPr>
        <w:t xml:space="preserve">ΕΜΜΑΝΟΥΗΛ ΣΥΝΤΥΧΑΚΗΣ: </w:t>
      </w:r>
      <w:r w:rsidRPr="007B1602">
        <w:rPr>
          <w:rFonts w:ascii="Arial" w:hAnsi="Arial" w:cs="Arial"/>
          <w:sz w:val="24"/>
          <w:szCs w:val="24"/>
          <w:lang w:eastAsia="el-GR"/>
        </w:rPr>
        <w:t>Άρα, -και κλείνω με αυτό- ψηφίζουμε «παρών» γι’ αυτήν την τροπολογία. Είναι ανεπαρκής και ενέχει πολλούς κινδύνους, γιατί -μια τελευταία σημείωση- θα δημιουργήσει και πολλά προβλήματα στα άτομα με ειδικές ανάγκες και σε πολύ κόσμο, βέβαια, διότι θα γίνει ένα απέραντο τραπέζι και μια απέραντη καρέκλα με χίλια δυο προβλήματα. Εν πάση περιπτώσει, όταν δεν έχει κάνει τίποτα απολύτως η Κυβέρνηση, τουλάχιστον δεν μπορούμε να πούμε «όχι» σε αυτήν την τροπολογία. Θα πούμε «παρών».</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
          <w:sz w:val="24"/>
          <w:szCs w:val="24"/>
          <w:lang w:eastAsia="el-GR"/>
        </w:rPr>
        <w:lastRenderedPageBreak/>
        <w:t xml:space="preserve">ΠΡΟΕΔΡΕΥΩΝ (Οδυσσέας Κωνσταντινόπουλος): </w:t>
      </w:r>
      <w:r w:rsidRPr="007B1602">
        <w:rPr>
          <w:rFonts w:ascii="Arial" w:hAnsi="Arial" w:cs="Arial"/>
          <w:sz w:val="24"/>
          <w:szCs w:val="24"/>
          <w:lang w:eastAsia="el-GR"/>
        </w:rPr>
        <w:t>Ευχαριστούμε.</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Τον λόγο τώρα έχει ο κ. Φραγγίδης από το Κίνημα Αλλαγής.</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
          <w:sz w:val="24"/>
          <w:szCs w:val="24"/>
          <w:lang w:eastAsia="el-GR"/>
        </w:rPr>
        <w:t>ΓΕΩΡΓΙΟΣ ΦΡΑΓΓΙΔΗΣ:</w:t>
      </w:r>
      <w:r w:rsidRPr="007B1602">
        <w:rPr>
          <w:rFonts w:ascii="Arial" w:hAnsi="Arial" w:cs="Arial"/>
          <w:sz w:val="24"/>
          <w:szCs w:val="24"/>
          <w:lang w:eastAsia="el-GR"/>
        </w:rPr>
        <w:t xml:space="preserve"> Μετά από μια εξαντλητική, πρέπει να ομολογήσω συζήτηση…</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
          <w:sz w:val="24"/>
          <w:szCs w:val="24"/>
          <w:lang w:eastAsia="el-GR"/>
        </w:rPr>
        <w:t xml:space="preserve">ΠΡΟΕΔΡΕΥΩΝ (Οδυσσέας Κωνσταντινόπουλος): </w:t>
      </w:r>
      <w:r w:rsidRPr="007B1602">
        <w:rPr>
          <w:rFonts w:ascii="Arial" w:hAnsi="Arial" w:cs="Arial"/>
          <w:sz w:val="24"/>
          <w:szCs w:val="24"/>
          <w:lang w:eastAsia="el-GR"/>
        </w:rPr>
        <w:t>Και δεν έχουμε τελειώσει ακόμα.</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
          <w:sz w:val="24"/>
          <w:szCs w:val="24"/>
          <w:lang w:eastAsia="el-GR"/>
        </w:rPr>
        <w:t>ΓΕΩΡΓΙΟΣ ΦΡΑΓΓΙΔΗΣ:</w:t>
      </w:r>
      <w:r w:rsidRPr="007B1602">
        <w:rPr>
          <w:rFonts w:ascii="Arial" w:hAnsi="Arial" w:cs="Arial"/>
          <w:sz w:val="24"/>
          <w:szCs w:val="24"/>
          <w:lang w:eastAsia="el-GR"/>
        </w:rPr>
        <w:t xml:space="preserve"> …πολλές ημέρες, πολλές ώρες, κουραστικές πιστεύω για όλους, φτάσαμε στο τέλος. Συζητούμε ένα νομοσχέδιο για τον καταδυτικό τουρισμό, αλλά όπως ήταν φυσικό, όλη η συζήτηση επεκτάθηκε πολύ πέρα από αυτό, γύρω από τα προβλήματα που αντιμετωπίζει ο τουρισμός και που είναι και πολύ μεγάλα και πολλές φορές είναι και άγνωστα, γιατί δεν ξέρουμε πώς θα πάνε.</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Περιμέναμε χθες, κύριε Υπουργέ, τη συνέντευξη του κυρίου Πρωθυπουργού και τις δηλώσεις των Υπουργών. Δυστυχώς, όμως, από τις ανακοινώσεις φάνηκε ότι ήταν πολύ κατώτερα των περιστάσεων τα όσα ανακοινώθηκαν. Το λέω αυτό, γιατί ενώ φάνηκε ότι κινείστε μέσα στο πλαίσιο της φιλοσοφίας των προτάσεων του σχεδίου που σας κάναμε, κινηθήκατε επιφανειακά, χωρίς επεξεργασία και σε πολλά σημεία δεν ήταν επαρκή αυτά που είπατε.</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lastRenderedPageBreak/>
        <w:t xml:space="preserve">Έχουμε τρεις στόχους -νομίζω ότι σε αυτό συμφωνούμε όλοι- που πρέπει να δούμε στο θέμα του τουρισμού. Ο ένας είναι η Ελλάδα, η εικόνα της, η ασφάλεια της, αυτή που βγαίνει και που το αξίζει, γιατί πραγματικά στο ζήτημα της πανδημίας του κορωνοϊού πήγαμε πάρα πολύ καλά. Επομένως, αυτό πρέπει με την καλή έννοια να το εκμεταλλευτούμε.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Υπάρχουν, όμως, σε αυτό το σημείο δύο άλλα στοιχεία, τα οποία ενισχύουν την εικόνα της Ελλάδας. Το ένα είναι τα πρωτόκολλα, τα οποία τα διάβασα όταν τα ανακοινώσαμε. Είναι σημαντικά και περιλαμβάνουν τον έναν τομέα. Ποιον τομέα, δηλαδή; Ότι πρέπει οι εργαζόμενοι και οι επιχειρήσεις να είναι καλά εκπαιδευμένοι, οργανωμένοι, να μπορούν να αντιδρούν σε ζητήματα πιθανής νόσου και επίσης να βοηθούν στην πρόληψη. Αυτό είναι ένα στοιχείο πολύ σημαντικό.</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Υπάρχει ένα άλλο στοιχείο, όμως -τρία ήταν τα στοιχεία-, το οποίο λείπει. Ποιο είναι αυτό; Από τα πρωτόκολλα από την Ευρώπη, που δεν υπάρχουν και βεβαίως από τις χώρες που είναι εκτός Ευρωπαϊκής Ένωσης. Εκεί τι κάνουμε; Η άποψή μας είναι ότι τουλάχιστον -όπως λέτε, υπάρχουν σε διάφορες περιοχές και σε νησιά της Ελλάδας δομές που μπορούν να εξετάσουν τέτοιες περιπτώσεις- πρέπει να υπάρχουν και στις πύλες εισόδου της χώρας για τους τουρίστες που έρχονται και με οδικό τρόπο, όπως είναι τα Βαλκάνια, όπου σε </w:t>
      </w:r>
      <w:r w:rsidRPr="007B1602">
        <w:rPr>
          <w:rFonts w:ascii="Arial" w:hAnsi="Arial" w:cs="Arial"/>
          <w:sz w:val="24"/>
          <w:szCs w:val="24"/>
          <w:lang w:eastAsia="el-GR"/>
        </w:rPr>
        <w:lastRenderedPageBreak/>
        <w:t>εμάς, στη Βόρεια Ελλάδα, θα είναι η πλειοψηφία των επισκέψεων των τουριστών.</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Το δεύτερο σημείο, λοιπόν, που πρέπει να πούμε ότι χρειάζεται ενίσχυση στον τουρισμό είναι οι εργαζόμενοι. Όταν, όμως, ανακοινώνετε μέτρα που ενισχύουν την εργασία, που δίνουν επιδοτήσεις σε μειωμένες ώρες εργασίας και σε κυκλικό ωράριο, τότε δεν βοηθούν. Αυτό δεν ενισχύει τους εργαζόμενους.</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Το τρίτο είναι οι επιχειρήσεις. Αφήσατε το ζήτημα να το αντιμετωπίζουν οι τράπεζες. Οι τράπεζες, όμως, βάζουν διάφορους όρους, που αν δείτε, η πλειοψηφία των επιχειρήσεων δεν μπορούν να ανταποκριθούν και κατά συνέπεια δεν βγαίνουν ενισχυμένες.</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Όσον αφορά το νομοσχέδιο, για να είμαι πιο συγκεκριμένος, ο καταδυτικός τουρισμός είναι αλήθεια ένας τομέας που μπορεί να παίξει καθοριστικό ρόλο στην ενίσχυση του τουριστικού προϊόντος και βεβαίως, χρειάζεται μια ολοκληρωμένη και σαφώς οργανωμένη δομή.</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(Στο σημείο αυτό κτυπάει το κουδούνι λήξεως του χρόνου ομιλίας του κυρίου Βουλευτή)</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Όμως, η ανακοίνωση και έτσι όπως το θέτετε μέσα στο νομοσχέδιο ότι είναι η υποβρύχια περιήγηση, ήδη στενεύει το πλαίσιο, διότι ο καταδυτικός </w:t>
      </w:r>
      <w:r w:rsidRPr="007B1602">
        <w:rPr>
          <w:rFonts w:ascii="Arial" w:hAnsi="Arial" w:cs="Arial"/>
          <w:sz w:val="24"/>
          <w:szCs w:val="24"/>
          <w:lang w:eastAsia="el-GR"/>
        </w:rPr>
        <w:lastRenderedPageBreak/>
        <w:t xml:space="preserve">τουρισμός δεν είναι μόνο η περιήγηση. Είναι και πολλά άλλα πράγματα. Είναι υποβρύχια </w:t>
      </w:r>
      <w:r w:rsidRPr="007B1602">
        <w:rPr>
          <w:rFonts w:ascii="Arial" w:hAnsi="Arial" w:cs="Arial"/>
          <w:sz w:val="24"/>
          <w:szCs w:val="24"/>
          <w:lang w:val="en-US" w:eastAsia="el-GR"/>
        </w:rPr>
        <w:t>events</w:t>
      </w:r>
      <w:r w:rsidRPr="007B1602">
        <w:rPr>
          <w:rFonts w:ascii="Arial" w:hAnsi="Arial" w:cs="Arial"/>
          <w:sz w:val="24"/>
          <w:szCs w:val="24"/>
          <w:lang w:eastAsia="el-GR"/>
        </w:rPr>
        <w:t>, είναι ο αθλητισμός, είναι η εκπαίδευση, είναι μουσειακοί ή άλλοι χώροι που πρέπει να είναι εκθεσιακοί και πολλά άλλα πράγματα. Άρα, αυτά πρέπει να τα δούμε και πρέπει να τα εκμεταλλευτούμε.</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Επίσης, το νομοσχέδιο περιέχει πολλές τροποποιήσεις πολεοδομικής και περιβαλλοντικής νομοθεσίας σε δασικές εκτάσεις, σε αγροτικές εκτάσεις, στον αιγιαλό, στην παραλία. Εγκρίνει παρεμβάσεις στο περιβάλλον και σε ευαίσθητες και προστατευόμενες περιοχές χωρίς ποιοτικές προδιαγραφές, μιλάει και για αυθαίρετη πόντιση στους ελληνικούς βυθούς και δεν είναι υποχρεωτική η φύλαξη των ενάλιων αρχαιολογικών χώρων. Ακόμη, υπάρχουν ζητήματα, που αφορούν τις ΠΟΤΑ, που μπορούν να αλλάξουν και τον τοπικό χωροταξικό σχεδιασμό αλλά και τον τοπικό χαρακτήρα της περιοχής.</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Παρ’ όλα αυτά, όμως, επειδή από τις 4 Μαΐου που καταθέσαμε το δικό μας σχέδιο, αλλά και από την αρχή της συζήτησης, λέμε ότι η άποψή μας ως κόμμα είναι ότι θα είμαστε θετικοί σε ό,τι ενισχύει, ό,τι βοηθάει στο να βελτιωθεί η κατάσταση αντιμετώπισης της κρίσης του τουρισμού από τον κορωνοϊό.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Με βάση αυτό το σκεπτικό, λοιπόν, είμαστε θετικοί στη συζήτηση και στις τροπολογίες που είπατε. Δηλαδή, επί της αρχής είμαστε θετικοί και στις τροπολογίες. Υπάρχουν, όμως, κάποια άρθρα στα οποία διαφωνούμε, θα τα καταψηφίσουμε και σε κάποια άλλα άρθρα θα πούμε «παρών».</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
          <w:sz w:val="24"/>
          <w:szCs w:val="24"/>
          <w:lang w:eastAsia="el-GR"/>
        </w:rPr>
        <w:lastRenderedPageBreak/>
        <w:t xml:space="preserve">ΠΡΟΕΔΡΕΥΩΝ (Οδυσσέας Κωνσταντινόπουλος): </w:t>
      </w:r>
      <w:r w:rsidRPr="007B1602">
        <w:rPr>
          <w:rFonts w:ascii="Arial" w:hAnsi="Arial" w:cs="Arial"/>
          <w:sz w:val="24"/>
          <w:szCs w:val="24"/>
          <w:lang w:eastAsia="el-GR"/>
        </w:rPr>
        <w:t>Ευχαριστούμε, κύριε Φραγγίδη.</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Τον λόγο έχει τώρα η κ. Νοτοπούλου για τέσσερα λεπτά.</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b/>
          <w:sz w:val="24"/>
          <w:szCs w:val="24"/>
          <w:lang w:eastAsia="el-GR"/>
        </w:rPr>
        <w:t>ΑΙΚΑΤΕΡΙΝΗ (ΚΑΤΕΡΙΝΑ) ΝΟΤΟΠΟΥΛΟΥ:</w:t>
      </w:r>
      <w:r w:rsidRPr="007B1602">
        <w:rPr>
          <w:rFonts w:ascii="Arial" w:hAnsi="Arial" w:cs="Arial"/>
          <w:sz w:val="24"/>
          <w:szCs w:val="24"/>
          <w:lang w:eastAsia="el-GR"/>
        </w:rPr>
        <w:t xml:space="preserve"> Επτάμισι χιλιάδες γιατρούς και νοσηλευτές είχε οδηγήσει σε διαθεσιμότητα ο κ. Μητσοτάκης. Αυτός είναι ο κ. Μητσοτάκης και δεν ξεχνιέται. Το δημόσιο σύστημα υγείας ενισχύθηκε από την κυβέρνηση του Αλέξη Τσίπρα με δεκαεννιάμισι χιλιάδες γιατρούς. Τα συμπεράσματα δικά σας.</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Είπατε, κύριε Υπουργέ, πως εσείς δεν νομοθετείτε για το περιβάλλον. Φέρνετε, όμως, μια σειρά από άτακτες, άναρχες, οπισθοδρομικές διατάξεις που αφορούν το περιβάλλον, που αφορούν τη χωροταξία και δεν είναι καν εδώ οι αρμόδιοι Υπουργοί να τις υπερασπιστούν. Είπατε, λοιπόν, πως εσείς δεν νομοθετείτε γι’ αυτό, είπατε πως αδιαφορείτε γι’ αυτό, τη στιγμή που όλη η Ευρωπαίοι μιλάει για το </w:t>
      </w:r>
      <w:r w:rsidRPr="007B1602">
        <w:rPr>
          <w:rFonts w:ascii="Arial" w:hAnsi="Arial" w:cs="Arial"/>
          <w:sz w:val="24"/>
          <w:szCs w:val="24"/>
          <w:lang w:val="en-US" w:eastAsia="el-GR"/>
        </w:rPr>
        <w:t>green</w:t>
      </w:r>
      <w:r w:rsidRPr="007B1602">
        <w:rPr>
          <w:rFonts w:ascii="Arial" w:hAnsi="Arial" w:cs="Arial"/>
          <w:sz w:val="24"/>
          <w:szCs w:val="24"/>
          <w:lang w:eastAsia="el-GR"/>
        </w:rPr>
        <w:t xml:space="preserve"> </w:t>
      </w:r>
      <w:r w:rsidRPr="007B1602">
        <w:rPr>
          <w:rFonts w:ascii="Arial" w:hAnsi="Arial" w:cs="Arial"/>
          <w:sz w:val="24"/>
          <w:szCs w:val="24"/>
          <w:lang w:val="en-US" w:eastAsia="el-GR"/>
        </w:rPr>
        <w:t>deal</w:t>
      </w:r>
      <w:r w:rsidRPr="007B1602">
        <w:rPr>
          <w:rFonts w:ascii="Arial" w:hAnsi="Arial" w:cs="Arial"/>
          <w:sz w:val="24"/>
          <w:szCs w:val="24"/>
          <w:lang w:eastAsia="el-GR"/>
        </w:rPr>
        <w:t xml:space="preserve">. </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Είπατε, κύριε Υπουργέ, στις 5 Σεπτεμβρίου πως τώρα, Μάρτιο-Απρίλιο, θα είχαμε έτοιμο το χωροταξικό για τον τουρισμό. Πού είναι; Ούτε ως αναφορά δεν υπάρχει στο κείμενο που φέρατε. Σας το επισημάναμε.</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lastRenderedPageBreak/>
        <w:t>Όσο κι αν προσπαθείτε να λασπολογήσετε απέναντι στον ΣΥΡΙΖΑ, είναι προφανές πως εμείς, είμαστε υπέρ της τουριστικής δραστηριότητας. Τα ρεκόρ αφίξεων και επενδύσεων τα προηγούμενα χρόνια το απέδειξαν αυτό.</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Προφανώς, δεν μπορείτε να μας έχετε συμμέτοχους ή να συμφωνήσουμε στον τρόπο που πάτε να πάρετε από τις δασικές εκτάσεις τον συντελεστή δόμησης.</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Αναφέρατε -θα ήθελα να το διευκρινίσετε αυτό- ότι έχετε σκοπό να μεταφέρετε πόρους ιατρικούς από τους προορισμούς με λιγότερους τουρίστες στους προορισμούς με περισσότερους τουρίστες. Σας είπε ο κ. Σαντορινιός ότι υπάρχουν νησιά που αυτήν τη στιγμή έχουν έναν γιατρό και δανεικό. Θα πάρετε αυτόν τον γιατρό;</w:t>
      </w:r>
    </w:p>
    <w:p w:rsidR="007B1602" w:rsidRPr="007B1602" w:rsidRDefault="007B1602" w:rsidP="007B1602">
      <w:pPr>
        <w:spacing w:after="160" w:line="600" w:lineRule="auto"/>
        <w:ind w:firstLine="720"/>
        <w:jc w:val="both"/>
        <w:rPr>
          <w:rFonts w:ascii="Arial" w:hAnsi="Arial" w:cs="Arial"/>
          <w:sz w:val="24"/>
          <w:szCs w:val="24"/>
          <w:lang w:eastAsia="el-GR"/>
        </w:rPr>
      </w:pPr>
      <w:r w:rsidRPr="007B1602">
        <w:rPr>
          <w:rFonts w:ascii="Arial" w:hAnsi="Arial" w:cs="Arial"/>
          <w:sz w:val="24"/>
          <w:szCs w:val="24"/>
          <w:lang w:eastAsia="el-GR"/>
        </w:rPr>
        <w:t>Έπρεπε να φτάσουμε στο τέλος της συζήτησης για να ενημερωθούμε, κυρίως από δημοσιεύματα και από δικές σας τύποις αναφορές, για τα υγειονομικά πρωτόκολλα. Η Πορτογαλία έχει πρωτόκολλα από τις αρχές του Μάρτη.</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Ένα ερώτημα, λοιπόν -γιατί δεν μπαίνω στην ουσία, θα πρέπει να τα δούμε αναλυτικά, επιφυλάσσομαι- είναι το εξής: Πώς θα υλοποιηθούν αυτά τα πρωτόκολλα; Είναι προφανές πως το μόνο που έχετε προβλέψει είναι η </w:t>
      </w:r>
      <w:r w:rsidRPr="007B1602">
        <w:rPr>
          <w:rFonts w:ascii="Arial" w:hAnsi="Arial"/>
          <w:sz w:val="24"/>
          <w:szCs w:val="24"/>
          <w:lang w:eastAsia="el-GR"/>
        </w:rPr>
        <w:lastRenderedPageBreak/>
        <w:t xml:space="preserve">πιστοποίηση να γίνεται από ιδιώτες. Αυτό είναι άλλο ένα δώρο. Τον έλεγχο θα τον κάνετε εσείς. Δεν έχετε απαντήσει μέχρι τώρα στο πότε.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Θα είδατε, όμως, από τις αντιδράσεις των ανθρώπων που δραστηριοποιούνται στον τουρισμό ότι το κόστος δεν μπορούν να το αντέξουν, μαζί με τα υπόλοιπα βάρη που έχουν. Τι προτίθεστε να κάνετε; Προτίθεστε να καλύψετε αυτό το κόστος; Σας είπαμε να κάνετε ένα ΕΣΠΑ απλοποιημένου κόστους. Ούτε αυτό δεν λέτε. Δίνετε απλώς αντικίνητρα για να μην ανοίξουν επιχειρήσεις και για να υπερσυγκεντρώσετε την τουριστική δραστηριότητα στα χέρια λίγων.</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 Όλα τα μέσα μαζικής ενημέρωσης μιλάνε για την επιτυχία την τουριστική και την υγειονομική. Προφανώς, τα ελληνικά μέσα μαζικής ενημέρωσης έχουν πάρει επαρκή ποσά προκειμένου να μιλάνε πράγματι, για την επιτυχία της Κυβέρνησης.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 Να σας ρωτήσω, όμως: Αφού αυτό το πακέτο είναι τόσο καλό και επιδοτεί την εργασία και στηρίζει τους εργαζόμενους, γιατί οι εργαζόμενοι σε όλη τη χώρα έχουν προβεί σε μια σειρά από διαμαρτυρίες;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Η αντίδραση της Κυβέρνησής σας, κύριε Υπουργέ, ήταν σήμερα να μην τους δεχθεί ο κ. Βρούτσης, την ψυχή του ελληνικού τουρισμού που τα προηγούμενα χρόνια έβαλε πλάτη, για να βγει η χώρα από την κρίση.</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Η κρίση είναι προφανές πως δεν μπορεί να ξεπεραστεί με παλιά υλικά, με συνταγές, με τις οποίες προσπαθήσατε να ξεπεράσετε προηγούμενες κρίσεις με μεγαλύτερη λιτότητα και φτώχεια. Χρειάζεται μία νέα κοινωνική συμφωνία υγιών και παραγωγικών δυνάμεων.</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Έρχομαι στον αρχαιολογικό νόμο, επειδή δεν ξέρετε τι λέτε κι αυτό είναι προφανές. Μας είπατε ότι θα έρθουν ένα εκατομμύριο αυτοδύτες. Ακριβώς το ίδιο έλεγαν οι αντίστοιχοι Υπουργοί το 2005. Δεν ήρθαν ποτέ. Διαψεύστηκε αυτή η προσδοκία. Και διαψεύστηκε αυτή η προσδοκία διότι γνωρίζετε, κύριε Υπουργέ, πως το συγκριτικό πλεονέκτημα της χώρας μας είναι τα ναυάγια, τα επισκέψιμα, τα αρχαιολογικά. Γνωρίζετε πως αντί το Υπουργείο Πολιτισμού τόσα χρόνια επί Κυβέρνησης Νέας Δημοκρατίας και ΠΑΣΟΚ να ασχοληθεί με αυτά, ασχολούταν μόνο με το πώς θα καταφέρει να τα ιδιωτικοποιήσει.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Ήρθε η κυβέρνηση του ΣΥΡΙΖΑ και σταμάτησε τις συμβάσεις-ιδιωτικοποιήσεις που εσείς προωθούσατε. Έδειξε εμπιστοσύνη στους ανθρώπους του Υπουργείου Πολιτισμού. Έδωσε και το καταδυτικό επίδομα. Υπέγραψε νέες συμβάσεις. Για πρώτη φορά τον Απρίλιο του 2019, πιλοτικά για αυτοδύτες ανοίγει το σημαντικό κλασικό ναυάγιο αμφορέων της Περιστέρας Αλοννήσου, το μεγαλύτερο ναυάγιο του πέμπτου αιώνα. Έχουν γράψει γι’ αυτό από τη Ρωσία μέχρι την Αμερική. Μόνο εσείς δεν το έχετε ακούσει. Υπάρχουν </w:t>
      </w:r>
      <w:r w:rsidRPr="007B1602">
        <w:rPr>
          <w:rFonts w:ascii="Arial" w:hAnsi="Arial"/>
          <w:sz w:val="24"/>
          <w:szCs w:val="24"/>
          <w:lang w:eastAsia="el-GR"/>
        </w:rPr>
        <w:lastRenderedPageBreak/>
        <w:t>παραδείγματα από το 2005. Πού να το ξέρετε; Μήπως είστε Υπουργός Τουρισμού;</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b/>
          <w:sz w:val="24"/>
          <w:szCs w:val="24"/>
          <w:lang w:eastAsia="el-GR"/>
        </w:rPr>
        <w:t>ΘΕΟΧΑΡΗΣ (ΧΑΡΗΣ) ΘΕΟΧΑΡΗΣ (Υπουργός Τουρισμού):</w:t>
      </w:r>
      <w:r w:rsidRPr="007B1602">
        <w:rPr>
          <w:rFonts w:ascii="Arial" w:hAnsi="Arial"/>
          <w:sz w:val="24"/>
          <w:szCs w:val="24"/>
          <w:lang w:eastAsia="el-GR"/>
        </w:rPr>
        <w:t xml:space="preserve"> Πώς δεν το ξέρουμε; Φυσικά και το ξέρουμε.</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b/>
          <w:sz w:val="24"/>
          <w:szCs w:val="24"/>
          <w:lang w:eastAsia="el-GR"/>
        </w:rPr>
        <w:t>ΑΙΚΑΤΕΡΙΝΗ (ΚΑΤΕΡΙΝΑ) ΝΟΤΟΠΟΥΛΟΥ:</w:t>
      </w:r>
      <w:r w:rsidRPr="007B1602">
        <w:rPr>
          <w:rFonts w:ascii="Arial" w:hAnsi="Arial"/>
          <w:sz w:val="24"/>
          <w:szCs w:val="24"/>
          <w:lang w:eastAsia="el-GR"/>
        </w:rPr>
        <w:t xml:space="preserve"> Από το 2005 μέχρι το 2014, μία κοινή υπουργική απόφαση έχετε βγάλει μόνο για επισκέψιμα αρχαία ναυάγια. Ο ΣΥΡΙΖΑ έβγαλε τρεις. Θεσμοθετήσαμε και τον θεματικό τουρισμό για τον οποίο δεν έχετε βγάλει ούτε μία κοινή υπουργική απόφαση υλοποίησης κάποιας από τις μορφές εναλλακτικού τουρισμού.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Είναι προφανές πως οι επιχειρηματίες στους οποίους θέλετε να κάνετε το χατίρι δεν θα πάνε στους μικρούς προορισμούς. Αυτή είναι μία δουλειά του Υπουργείου Πολιτισμού. Επειδή βιαστήκατε να μας πείτε για την αντισυνταγματικότητα, θα επαναλάβω: Δεν ξέρετε τι σας γίνεται.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Θα σας αναφέρω ένα χαρακτηριστικό παράδειγμα που οι νομικοί σας μπορούν να το διερευνήσουν: Την υπ’ αριθμόν 2103/2019 απόφαση του Συμβουλίου της Επικρατείας και την υπ’ αριθμόν 2102/2019 απόφαση του Συμβουλίου της Επικρατείας. Αφορούν μια διαφορετική περίπτωση, τις οικοδομικές άδειες γύρω από την Ακρόπολη για ανέγερση υψηλών κτηρίων. Κατέπεσαν ακριβώς λόγω της αντίθεσής τους στις προαναφερόμενες διατάξεις </w:t>
      </w:r>
      <w:r w:rsidRPr="007B1602">
        <w:rPr>
          <w:rFonts w:ascii="Arial" w:hAnsi="Arial"/>
          <w:sz w:val="24"/>
          <w:szCs w:val="24"/>
          <w:lang w:eastAsia="el-GR"/>
        </w:rPr>
        <w:lastRenderedPageBreak/>
        <w:t xml:space="preserve">-για τις οποίες μιλάμε τέσσερις μέρες τώρα- του αρχαιολογικού νόμου, όσο και του Συντάγματος. Το αγνοείτε.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Θα κατατεθεί στα Πρακτικά η λίστα επισκέψιμων ενάλιων αρχαιολογικών χώρων.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Θα κλείσω με το σημερινό σας νέο, διότι μπορεί να μην έχετε να δώσετε ρευστότητα στις επιχειρήσεις, μπορεί να μην έχετε να δώσετε ούτε μισό μέτρο για τον τουρισμό, μπορεί να κοροϊδεύετε με ψίχουλα για πακέτα κοινωνικού τουρισμού -και χαίρομαι που συμφωνούμε με τους συναδέλφους από Κίνημα Αλλαγής για το ότι χρειάζεται ένα γενναίο πρόγραμμα εσωτερικού τουρισμού- ένα νούμερο όμως το βγάλατε: Σήμερα στη «ΔΙΑΥΓΕΙΑ» εκατόν είκοσι δύο χιλιάδες για την «</w:t>
      </w:r>
      <w:r w:rsidRPr="007B1602">
        <w:rPr>
          <w:rFonts w:ascii="Arial" w:hAnsi="Arial"/>
          <w:sz w:val="24"/>
          <w:szCs w:val="24"/>
          <w:lang w:val="en-US" w:eastAsia="el-GR"/>
        </w:rPr>
        <w:t>MARKETING</w:t>
      </w:r>
      <w:r w:rsidRPr="007B1602">
        <w:rPr>
          <w:rFonts w:ascii="Arial" w:hAnsi="Arial"/>
          <w:sz w:val="24"/>
          <w:szCs w:val="24"/>
          <w:lang w:eastAsia="el-GR"/>
        </w:rPr>
        <w:t xml:space="preserve"> </w:t>
      </w:r>
      <w:r w:rsidRPr="007B1602">
        <w:rPr>
          <w:rFonts w:ascii="Arial" w:hAnsi="Arial"/>
          <w:sz w:val="24"/>
          <w:szCs w:val="24"/>
          <w:lang w:val="en-US" w:eastAsia="el-GR"/>
        </w:rPr>
        <w:t>GREECE</w:t>
      </w:r>
      <w:r w:rsidRPr="007B1602">
        <w:rPr>
          <w:rFonts w:ascii="Arial" w:hAnsi="Arial"/>
          <w:sz w:val="24"/>
          <w:szCs w:val="24"/>
          <w:lang w:eastAsia="el-GR"/>
        </w:rPr>
        <w:t xml:space="preserve">». Αυτή είναι η απόφασή σας.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Μάλιστα, η «</w:t>
      </w:r>
      <w:r w:rsidRPr="007B1602">
        <w:rPr>
          <w:rFonts w:ascii="Arial" w:hAnsi="Arial"/>
          <w:sz w:val="24"/>
          <w:szCs w:val="24"/>
          <w:lang w:val="en-US" w:eastAsia="el-GR"/>
        </w:rPr>
        <w:t>MARKETING</w:t>
      </w:r>
      <w:r w:rsidRPr="007B1602">
        <w:rPr>
          <w:rFonts w:ascii="Arial" w:hAnsi="Arial"/>
          <w:sz w:val="24"/>
          <w:szCs w:val="24"/>
          <w:lang w:eastAsia="el-GR"/>
        </w:rPr>
        <w:t xml:space="preserve"> </w:t>
      </w:r>
      <w:r w:rsidRPr="007B1602">
        <w:rPr>
          <w:rFonts w:ascii="Arial" w:hAnsi="Arial"/>
          <w:sz w:val="24"/>
          <w:szCs w:val="24"/>
          <w:lang w:val="en-US" w:eastAsia="el-GR"/>
        </w:rPr>
        <w:t>GREECE</w:t>
      </w:r>
      <w:r w:rsidRPr="007B1602">
        <w:rPr>
          <w:rFonts w:ascii="Arial" w:hAnsi="Arial"/>
          <w:sz w:val="24"/>
          <w:szCs w:val="24"/>
          <w:lang w:eastAsia="el-GR"/>
        </w:rPr>
        <w:t>» βγάζει δελτίο τύπου που γράφει: «Με στόχο τη διατήρηση της διαφάνειας στην εκτέλεση και την πορεία του έργου, η «</w:t>
      </w:r>
      <w:r w:rsidRPr="007B1602">
        <w:rPr>
          <w:rFonts w:ascii="Arial" w:hAnsi="Arial"/>
          <w:sz w:val="24"/>
          <w:szCs w:val="24"/>
          <w:lang w:val="en-US" w:eastAsia="el-GR"/>
        </w:rPr>
        <w:t>MARKETING</w:t>
      </w:r>
      <w:r w:rsidRPr="007B1602">
        <w:rPr>
          <w:rFonts w:ascii="Arial" w:hAnsi="Arial"/>
          <w:sz w:val="24"/>
          <w:szCs w:val="24"/>
          <w:lang w:eastAsia="el-GR"/>
        </w:rPr>
        <w:t xml:space="preserve"> </w:t>
      </w:r>
      <w:r w:rsidRPr="007B1602">
        <w:rPr>
          <w:rFonts w:ascii="Arial" w:hAnsi="Arial"/>
          <w:sz w:val="24"/>
          <w:szCs w:val="24"/>
          <w:lang w:val="en-US" w:eastAsia="el-GR"/>
        </w:rPr>
        <w:t>GREECE</w:t>
      </w:r>
      <w:r w:rsidRPr="007B1602">
        <w:rPr>
          <w:rFonts w:ascii="Arial" w:hAnsi="Arial"/>
          <w:sz w:val="24"/>
          <w:szCs w:val="24"/>
          <w:lang w:eastAsia="el-GR"/>
        </w:rPr>
        <w:t xml:space="preserve">» ενημερώνει ότι ο πάροχος του έργου έχει προκύψει από ανοιχτό διαγωνισμό».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 Η «</w:t>
      </w:r>
      <w:r w:rsidRPr="007B1602">
        <w:rPr>
          <w:rFonts w:ascii="Arial" w:hAnsi="Arial"/>
          <w:sz w:val="24"/>
          <w:szCs w:val="24"/>
          <w:lang w:val="en-US" w:eastAsia="el-GR"/>
        </w:rPr>
        <w:t>MARKETING</w:t>
      </w:r>
      <w:r w:rsidRPr="007B1602">
        <w:rPr>
          <w:rFonts w:ascii="Arial" w:hAnsi="Arial"/>
          <w:sz w:val="24"/>
          <w:szCs w:val="24"/>
          <w:lang w:eastAsia="el-GR"/>
        </w:rPr>
        <w:t xml:space="preserve"> </w:t>
      </w:r>
      <w:r w:rsidRPr="007B1602">
        <w:rPr>
          <w:rFonts w:ascii="Arial" w:hAnsi="Arial"/>
          <w:sz w:val="24"/>
          <w:szCs w:val="24"/>
          <w:lang w:val="en-US" w:eastAsia="el-GR"/>
        </w:rPr>
        <w:t>GREECE</w:t>
      </w:r>
      <w:r w:rsidRPr="007B1602">
        <w:rPr>
          <w:rFonts w:ascii="Arial" w:hAnsi="Arial"/>
          <w:sz w:val="24"/>
          <w:szCs w:val="24"/>
          <w:lang w:eastAsia="el-GR"/>
        </w:rPr>
        <w:t xml:space="preserve">» φροντίζει να κάνει ανοιχτό διαγωνισμό. Εσείς δεν το έχετε φροντίσει. Κάνετε απευθείας ανάθεση σε μία και μόνο ιδιωτική εταιρεία του έργου προβολής της χώρας, αρμοδιότητας του ΕΟΤ.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 xml:space="preserve">Επειδή, φαντάζομαι, ότι ούτε αυτό θα το έχετε δει, κύριε Υπουργέ -και κλείνω με αυτό- σας αναφέρω την απόφαση της Ενιαίας Ανεξάρτητης Αρχής Δημοσίων Συμβάσεων στις 29 Απριλίου, σελίδα 33, για να μην κουράζεστε. «Πέραν του προφανούς περιορισμού με νόμο της διακριτικής ευχέρειας της αναθέτουσας αρχής να επιλέξει βάσει της κατάλληλης διαδικασίας ανάθεσης τον αντισυμβαλλόμενό της, η διάταξη φαίνεται ότι στον βαθμό που αφορά συμβάσεις άνω των ορίων εγείρει σημαντικά ζητήματα συμβατότητας με το ενωσιακό δίκαιο, ενώ για τις συμβάσεις κάτω των ορίων δεν συμβαδίζει με τους θεμελιώδεις κανόνες και τις γενικές αρχές της Συνθήκης της Λισαβώνας, ιδίως στις αρχές της ίσης μεταχείρισης και της απαγόρευσης των διακρίσεων, καθώς και στην απορρέουσα εξ αυτών υποχρέωση διαφάνειας». Καταργείτε τον ελεύθερο ανταγωνισμό.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Κύριε Υπουργέ, θα περιμέναμε από εσάς ένα οραματικό νομοσχέδιο για τον καταδυτικό τουρισμό, κάτι να μας κάνει να πιστέψουμε ότι αυτό που γκρεμίζεται σήμερα, λόγω του κορωνοϊού, θα μπορέσει να πάρει μπρος του χρόνου ή του παραχρόνου, ότι θα μπορέσουμε να έχουμε υγιείς επιχειρήσεις, δυνατές τουριστικές μονάδες, τους ανθρώπους όρθιους για να το υποστηρίξουν και νέα τουριστικά πρότυπα.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 xml:space="preserve">Εσείς τι φέρνετε, κύριε Υπουργέ; Τίποτα δεν φέρνετε. Φέρνετε τις παλιές σας συνήθειες, τον ελεύθερο χώρο στους ιδιώτες, αποσπασματικές διατάξεις κι έναν καταδυτικό τουρισμό που ξέρετε ότι δεν θα λειτουργήσει.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Εγκαλείτε τον ΣΥΡΙΖΑ ότι δεν θέλει τους τουρίστες. Επιτέλους, η ανεπάρκεια της Κυβέρνησής σας φταίει. Δεν σας φταίει ο ΣΥΡΙΖΑ. Στο τέλος της ημέρας, κύριε Υπουργέ, ο τουρισμός -το είπατε- είναι εθνική υπόθεση. Δείτε τον, λοιπόν, έστω και τώρα ως τέτοιον. Σταματήστε να συμπεριφέρεστε ανώριμα. Δεν είμαστε σε προεκλογική εκστρατεία του περσινού καλοκαιριού, ώστε να πετάτε την ίδια λάσπη. Οφείλετε να εκπονήσετε σχέδιο για να σώσετε τις ελληνικές επιχειρήσεις και τους εργαζόμενους και πολύ φοβάμαι ότι είναι ήδη αργά.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(Στο σημείο αυτό η Βουλευτής κ. Αικατερίνη (Κατερίνα) Νοτοπούλου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b/>
          <w:sz w:val="24"/>
          <w:szCs w:val="24"/>
          <w:lang w:eastAsia="el-GR"/>
        </w:rPr>
        <w:t xml:space="preserve">ΠΡΟΕΔΡΕΥΩΝ (Οδυσσέας Κωνσταντινόπουλος): </w:t>
      </w:r>
      <w:r w:rsidRPr="007B1602">
        <w:rPr>
          <w:rFonts w:ascii="Arial" w:hAnsi="Arial"/>
          <w:sz w:val="24"/>
          <w:szCs w:val="24"/>
          <w:lang w:eastAsia="el-GR"/>
        </w:rPr>
        <w:t xml:space="preserve">Ευχαριστούμε, κυρία Νοτοπούλου.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Κύριε Μπουκώρο, έχετε τον λόγο.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b/>
          <w:bCs/>
          <w:sz w:val="24"/>
          <w:szCs w:val="24"/>
          <w:lang w:eastAsia="el-GR"/>
        </w:rPr>
        <w:t xml:space="preserve">ΧΡΗΣΤΟΣ ΜΠΟΥΚΩΡΟΣ: </w:t>
      </w:r>
      <w:r w:rsidRPr="007B1602">
        <w:rPr>
          <w:rFonts w:ascii="Arial" w:hAnsi="Arial"/>
          <w:sz w:val="24"/>
          <w:szCs w:val="24"/>
          <w:lang w:eastAsia="el-GR"/>
        </w:rPr>
        <w:t xml:space="preserve">Ευχαριστώ, κύριε Πρόεδρε.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 xml:space="preserve">Είναι εμφανές ότι πρόκειται για κατάδυση του ΣΥΡΙΖΑ στην πισίνα της πολιτικής σύγχυσης.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Κυρία Νοτοπούλου, με κάθε ειλικρίνεια, θα ήθελα να σας επισημάνω ότι εμείς ευθυνόμαστε γι’ αυτά που λέμε και όχι γι’ αυτά που εσείς καταλαβαίνετε ή θέλετε να καταλάβετε.</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 Έχουμε τέσσερις μέρες εδώ και εξηγούμε ένα νομοσχέδιο και κάνετε κριτική για αλλότρια, που έχουν σχέση με τον τουρισμό. Μας λέτε: «Πού είναι τα υγειονομικά πρωτόκολλα;». Και, να, απόψε, πριν την ψήφιση του νομοσχεδίου, έρχονται τα υγειονομικά πρωτόκολλα και είναι αναλυτικά και εφαρμόσιμα και όλοι πιστεύουμε ότι θα αποδειχθούν και αποτελεσματικά.</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Γιατί το πιστεύουμε αυτό; Το πιστεύουμε από φιλαρέσκεια για την Κυβέρνηση και για το κυβερνητικό έργο; Όχι, κυρία Νοτοπούλου. Το πιστεύουμε γιατί τα πρωτόκολλα είναι εργαλείο για την αντιμετώπιση της πανδημίας σε συνθήκες ανοικτής οικονομίας.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 Όπως, λοιπόν, στο πρώτο μέρος, κατόρθωσε η Κυβέρνηση του Κυριάκου Μητσοτάκη καλύτερα από όλες τις ευρωπαϊκές χώρες να αντιμετωπίσει την πανδημία, να είστε βέβαιοι ότι θα το καταφέρει και τώρα με το άνοιγμα της οικονομίας.</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 xml:space="preserve"> Μιλώ, όμως, για πολιτική σύγχυση του ΣΥΡΙΖΑ, διότι από τη μία λέτε ότι θα καταστραφούν οι επιχειρήσεις και από την άλλη ρωτάτε γιατί βιαζόμαστε να ανοίξουμε τα ξενοδοχεία και τα αεροδρόμια. Δεν είναι απολύτως αντιφατική η θέση σας αυτή;</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Άκουσα πρώην Υπουργό Αγροτικής Ανάπτυξης εδώ να λέει: «Γιατί νοικιάζετε τα καταδυτικά πάρκα 20 ευρώ και τις ιχθυοκαλλιέργειες 150 ευρώ;». Διότι, κυρία Νοτοπούλου, οι ιχθυοκαλλιέργειες έχουν εξασφαλισμένη την παραγωγή. Τα καταδυτικά πάρκα έχουν εξασφαλισμένους τους δύτες; Δηλαδή αν δεν μπορούμε να συνεννοηθούμε στα αυτονόητα, πού μπορούμε να συνεννοηθούμε; Εγώ δεν έχω καμμία διάθεση να αντιπολιτευτώ την Αντιπολίτευση. Είναι ευθύνη της Κυβέρνησης το πώς αντιμετωπίζει μέχρι σήμερα την πανδημία και πώς θα την αντιμετωπίσει και κατά τη διάρκεια επανεκκίνησης της οικονομίας -σε δύσκολες συνθήκες, είναι γεγονός- και τι θα συμβεί κατά τη διάρκεια αυτού του ανοίγματος. Δική μας είναι η ευθύνη και την αναλαμβάνουμε πλήρως. </w:t>
      </w:r>
    </w:p>
    <w:p w:rsidR="007B1602" w:rsidRPr="007B1602" w:rsidRDefault="007B1602" w:rsidP="007B1602">
      <w:pPr>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Ξέρετε γιατί την αναλαμβάνουμε πλήρως; Διότι εμείς δεν έχουμε αόρατους εχθρούς. Δεν κυνηγάμε ανεμόμυλους. Έχουμε έναν Πρωθυπουργό και Υπουργούς, που έχουν την ικανότητα να εκπονήσουν στρατηγικό σχέδιο αντιμετώπισης μιας κρίσης πολυδιάστατης και το έχουν κάνει στη σύντομη θητεία τους επανειλημμένως. Δεν χρειάζεται να αναφέρω γεγονότα. Έχουν </w:t>
      </w:r>
      <w:r w:rsidRPr="007B1602">
        <w:rPr>
          <w:rFonts w:ascii="Arial" w:hAnsi="Arial"/>
          <w:sz w:val="24"/>
          <w:szCs w:val="24"/>
          <w:lang w:eastAsia="el-GR"/>
        </w:rPr>
        <w:lastRenderedPageBreak/>
        <w:t xml:space="preserve">ικανότητα, όμως, όχι μόνο να εκπονήσουν το σχέδιο, αλλά να το εφαρμόσουν κιόλας, διότι δεν έχει σημασία να σχεδιάζεις επί χάρτου. Σημασία έχει να παράγεις αποτέλεσμα. Η πολιτική κρίνεται εκ του αποτελέσματος και τα μέχρι σήμερα αποτελέσματα δεν σας δίνουν δικαίωμα να είστε τόσο αυστηροί μαζί μας, ούτε να λέτε ότι φέρατε τον τουρισμό στην Ελλάδα.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Ο τουρισμός είχε μια ανοδική πορεία από τα χρόνια της κρίσης. Ξεκινήσαμε το 2013 με 14 εκατομμύρια ευρώ, το 2014 πήγαμε στα 17 εκατομμύρια ευρώ, το 2015 πήγαμε στα 20 εκατομμύρια ευρώ κ.ο.κ.. Φέτος -το ξέρετε και εσείς η ίδια, ως Τομεάρχης Τουρισμού- αν δεν είχαμε την πανδημία, πάλι κάποια αύξηση θα είχαμε.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Λέτε ότι είχαμε ρεκόρ επενδύσεων. Γιατί δεν αποτυπώθηκε αυτό το ρεκόρ επενδύσεων στους ρυθμούς ανάπτυξης της χώρας; Ξεχνάτε ότι και τα τέσσερα χρόνια που ήσασταν κυβέρνηση δεν πετύχατε ούτε το 50% των αναπτυξιακών στόχων, όχι που εκτιμούσαν οι διεθνείς οργανισμοί ή η Ευρωπαϊκή Ένωση, αλλά που γράφατε εσείς στους ετήσιους προϋπολογισμούς; Ποτέ δεν καταφέρατε να πετύχετε τον αναπτυξιακό στόχο, ούτε μια χρονιά. Από πού, λοιπόν, σας προκύπτει το ρεκόρ επενδύσεων;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Θα μπορούσα να πω πάλι πολλά, αλλά εμένα σήμερα μου έδωσε αισιοδοξία μια μελέτη του Πανεπιστημίου της Λιουμπλιάνα που κατατάσσει την Ελλάδα στην έκτη θέση από πλευράς δείκτη μεταδοτικότητας του κορωνοϊου </w:t>
      </w:r>
      <w:r w:rsidRPr="007B1602">
        <w:rPr>
          <w:rFonts w:ascii="Arial" w:hAnsi="Arial"/>
          <w:sz w:val="24"/>
          <w:szCs w:val="24"/>
          <w:lang w:eastAsia="el-GR"/>
        </w:rPr>
        <w:lastRenderedPageBreak/>
        <w:t xml:space="preserve">και εκτιμά αυτό το Πανεπιστήμιο ότι για την Ελλάδα η πανδημία έχει τέλος στις 6 Ιουνίου. Αν αυτό συμβεί -και το υιοθετώ και το λέω στη Βουλή γιατί το λένε οι ειδικοί, το λέει ένα Πανεπιστημιακό Ίδρυμα- τότε θα αποκτήσουμε και θα κερδίσουμε ακόμα περισσότερο χρόνο για την αντιμετώπιση της πανδημίας και για τις τουριστικές ροές και για τη λειτουργία των ξενοδοχείων και για το άνοιγμα των αεροδρομίων και για τα πρωτόκολλα στη ναυσιπλοΐα που οπωσδήποτε θα φτάσουν 100%.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Μας ρωτούσατε στις επιτροπές: Γιατί 50% πρωτόκολλο στα πλοία και 100% στα αεροπλάνα; Λες και πετούσαν αεροπλάνα όταν μας ρωτούσατε ή υπήρχε ανάγκη να γεμίσουν τα πλοία. Δηλαδή εκτός τόπου και χρόνου! Και λέτε στον Υπουργό: «Δεν ξέρετε τι σας γίνετε, κύριε Υπουργέ».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Θα μπορούσα να λέω πολλά, αλλά τελειώνω, κύριε Πρόεδρε, απευθυνόμενος σε εσάς που είπατε ότι ο τουρισμός τα χρόνια της κρίσης απέφερε στην εθνική οικονομία 150 δισεκατομμύρια ευρώ και είναι μεγάλο το ποσό, γιατί οι πληρωμές στον ελληνικό τουρισμό είναι της τάξεως των 19 με 20 δισεκατομμυρίων ευρώ τον χρόνο.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Είπε ο εισηγητής της Ελληνικής Λύσης ότι πράγματι, είναι υπηρεσία και δεν είναι βιομηχανία όπως την ονομάζουμε και έχει δίκιο. Πρέπει επιτέλους, κύριε Υπουργέ, να συζητήσουμε σοβαρά πώς αυτός ο τομέας υπηρεσίας, κατά κύριο λόγο, που προσφέρει τόσα πολλά στην ελληνική οικονομία, θα γίνει </w:t>
      </w:r>
      <w:r w:rsidRPr="007B1602">
        <w:rPr>
          <w:rFonts w:ascii="Arial" w:hAnsi="Arial"/>
          <w:sz w:val="24"/>
          <w:szCs w:val="24"/>
          <w:lang w:eastAsia="el-GR"/>
        </w:rPr>
        <w:lastRenderedPageBreak/>
        <w:t xml:space="preserve">πράγματι η βαριά βιομηχανία. Πώς αυτό το σήμα ΕΟΤ που πιστοποιεί αυτό το εθνικό μας προϊόν που λέγεται ελληνικός τουρισμός θα δίδεται; Κάτω από ποιες προϋποθέσεις; Γιατί σήμερα δίνουμε το ίδιο σήμα ΕΟΤ σε ένα ξενοδοχείο που τρέφει τους πελάτες του με ελληνικά βιολογικά παραδοσιακά προϊόντα και το ίδιο σήμα σε ένα ξενοδοχείο που εισάγει τα πάντα, δημιουργώντας πολύ μικρότερο αποτύπωμα στην ελληνική οικονομία.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Πρέπει να δούμε ζητήματα, που θα συνδέσουν τον ελληνικό τουρισμό με την ελληνική παραγωγική βάση, ώστε να διευρυνθούν και τα δύο και ο τουρισμός και η παραγωγική βάση.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Είμαι βέβαιος ότι εσείς και οι συνεργάτες σας, αλλά και ολόκληρη η Κυβέρνηση του Κυριάκου Μητσοτάκη έχετε τέτοιους προσανατολισμούς, γιατί, όπως είπα και στην αρχή της ομιλίας μου, ξέρετε να εκπονείτε στρατηγικό σχεδιασμό και κυρίως ξέρετε να τον υλοποιείτε.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Σας καλώ, κυρίες και κύριοι συνάδελφοι, να ψηφίσουμε αυτό το νομοσχέδιο, γιατί όπως είπε και ο εισηγητής του ΚΚΕ ή ο αγαπητός μου φίλος κ. Παππάς όταν ανέβηκε στο Βήμα ότι υπάρχει αριστερός και δεξιός τουρισμός, μπορεί να υπάρχουν αριστερές και δεξιές προσεγγίσεις, αλλά το εθνικό προϊόν που λέγεται ελληνικός τουρισμός ανήκει σε όλους μας και ανήκει στις επόμενες γενιές και θα πρέπει να το διαφυλάξουμε.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Ευχαριστώ πολύ.</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b/>
          <w:sz w:val="24"/>
          <w:szCs w:val="24"/>
          <w:lang w:eastAsia="el-GR"/>
        </w:rPr>
        <w:t xml:space="preserve">ΠΡΟΕΔΡΕΥΩΝ (Οδυσσέας Κωνσταντινόπουλος): </w:t>
      </w:r>
      <w:r w:rsidRPr="007B1602">
        <w:rPr>
          <w:rFonts w:ascii="Arial" w:hAnsi="Arial"/>
          <w:sz w:val="24"/>
          <w:szCs w:val="24"/>
          <w:lang w:eastAsia="el-GR"/>
        </w:rPr>
        <w:t>Κύριε Υπουργέ, έχετε τον λόγο.</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b/>
          <w:sz w:val="24"/>
          <w:szCs w:val="24"/>
          <w:lang w:eastAsia="el-GR"/>
        </w:rPr>
        <w:t>ΘΕΟΧΑΡΗΣ (ΧΑΡΗΣ) ΘΕΟΧΑΡΗΣ (Υπουργός Τουρισμού):</w:t>
      </w:r>
      <w:r w:rsidRPr="007B1602">
        <w:rPr>
          <w:rFonts w:ascii="Arial" w:hAnsi="Arial"/>
          <w:sz w:val="24"/>
          <w:szCs w:val="24"/>
          <w:lang w:eastAsia="el-GR"/>
        </w:rPr>
        <w:t xml:space="preserve"> Ευχαριστώ πολύ, κύριε Πρόεδρε.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Φυσικά θα ξεκινήσω –ελπίζω- την τελευταία ομιλία, γιατί είναι η τέταρτη μέρα σήμερα και νομίζω ότι είναι –το είπε ο κ. Φραγγίδης- εξαντλητική.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b/>
          <w:sz w:val="24"/>
          <w:szCs w:val="24"/>
          <w:lang w:eastAsia="el-GR"/>
        </w:rPr>
        <w:t xml:space="preserve">ΠΡΟΕΔΡΕΥΩΝ (Οδυσσέας Κωνσταντινόπουλος): </w:t>
      </w:r>
      <w:r w:rsidRPr="007B1602">
        <w:rPr>
          <w:rFonts w:ascii="Arial" w:hAnsi="Arial"/>
          <w:sz w:val="24"/>
          <w:szCs w:val="24"/>
          <w:lang w:eastAsia="el-GR"/>
        </w:rPr>
        <w:t>Πάμε στην πέμπτη μέρα.</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b/>
          <w:sz w:val="24"/>
          <w:szCs w:val="24"/>
          <w:lang w:eastAsia="el-GR"/>
        </w:rPr>
        <w:t>ΘΕΟΧΑΡΗΣ (ΧΑΡΗΣ) ΘΕΟΧΑΡΗΣ (Υπουργός Τουρισμού):</w:t>
      </w:r>
      <w:r w:rsidRPr="007B1602">
        <w:rPr>
          <w:rFonts w:ascii="Arial" w:hAnsi="Arial"/>
          <w:sz w:val="24"/>
          <w:szCs w:val="24"/>
          <w:lang w:eastAsia="el-GR"/>
        </w:rPr>
        <w:t xml:space="preserve"> Θέλετε να ξεπεράσετε και τον προϋπολογισμό. Σας βλέπω, κύριε Πρόεδρε. Έχετε μια φιλοδοξία που φαίνεται. Αλάργα δίνετε τον χρόνο, μπας και πιάσουμε και παραπάνω μέρα. Αυτό είναι το κρυφό σας σχέδιο. Τώρα πια αποκαλύπτεται!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Θα ξεκινήσω, λοιπόν, αυτήν την ομιλία πάλι χαιρετίζοντας και ευχαριστώντας όλους για τις παρατηρήσεις σας που βοήθησαν να διαμορφωθεί ένα καλύτερο νομοσχέδιο από αυτό που μπήκε στη Βουλή. Προφανώς δεν έχω τον χρόνο να απαντήσω σε όλα. Θα αναφερθώ επιγραμματικά σε ένα σημείο από κάθε ομιλητή.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lastRenderedPageBreak/>
        <w:t>Κύριε Αρσένη, νομοθετούμε για τις ΠΟΤΑ πρώτα απ’ όλα για τις δύο υπάρχουσες, στην Αταλάντη και στη Μεσσηνία, αλλά και για όλες όσες θα υπάρξουν. Γι’ αυτό νομοθετούμε. Όταν έφτιαξε ο νομοθέτης το πλαίσιο των ΠΟΤΑ, δεν νομοθετούσε για κάποιον. Νομοθετούσε για όλους όσοι ενδεχομένως θα κάνουν τις αιτήσεις τους και θα πάρουν τις άδειες για να δημιουργήσουν τέτοιες ΠΟΤΑ.</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Έχουμε εμπειρία από τα ΕΣΧΑΣΕ και τα ΕΣΧΑΔΑ. Βελτιώθηκε η αδειοδοτική διαδικασία. Έγινε πιο γρήγορη και πιο σωστή. Παίρνουμε αυτήν την εμπειρία και τη φέρνουμε στο αδειοδοτικό πλαίσιο που φτιάχτηκε πριν. Δεν υπάρχει κάτι παραπάνω, τίποτα λιγότερο. Αυτές τις σκιές τις αφήνω και τις επιστρέφω σε εσάς.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Κύριε Βιλιάρδο, τώρα δεν ξέρω τι να απαντήσω σε αυτά τα περί φιλελευθερισμού. Μέσα στην ίδια ανάσα μάς κατηγορήσατε ότι αν ήμασταν πραγματικοί φιλελεύθεροι, δεν θα νομοθετήσουμε με τα χρήματα των άλλων και μετά είπατε: «Είστε νεοφιλελεύθερη κυβέρνηση και η πιο νεοφιλελεύθερη όλων των εποχών».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Δεν είμαστε ούτε το ένα, ούτε το άλλο. Είμαστε η Κυβέρνηση που σέβεται τον ελληνικό λαό, την υγεία του, το βιός του, τις προσπάθειες του και εδώ θα είμαστε να τον βοηθάμε να αναπτύξει τις δεξιότητές του, να παράξει πλούτο και </w:t>
      </w:r>
      <w:r w:rsidRPr="007B1602">
        <w:rPr>
          <w:rFonts w:ascii="Arial" w:hAnsi="Arial"/>
          <w:sz w:val="24"/>
          <w:szCs w:val="24"/>
          <w:lang w:eastAsia="el-GR"/>
        </w:rPr>
        <w:lastRenderedPageBreak/>
        <w:t>να καταφέρει ο ίδιος και τα παιδιά του να μείνουν στη χώρα του. Αυτή είναι η Κυβέρνησή μας.</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Κύριε Συντυχάκη, προφανώς, η εστίαση είναι το μεγάλο κεφάλαιο. Στην Ηλιούπολη ή στη Γλυφάδα, οι παραδίπλα πλατείες, οι πιτσαρίες και τα σουβλατζίδικα είναι μεγάλο κεφάλαιο. Δεν είναι έτσι. Κανένας δεν λέει ότι δεν θα υπάρχουν οχλήσεις από τη χρησιμοποίηση του περισσότερου χώρου. Κανένας δεν το είπε αυτό. Άμα θέλαμε να είναι έτσι η κανονική διαδικασία, θα τη νομοθετούσαμε και θα λέμε λέγαμε «τραπεζάκια έξω». Δεν είναι έτσι, όμως.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Αυτή τη στιγμή έχουμε δύο πολύ ισχυρούς έκτακτους παράγοντες. Πρώτον, αυτοί οι άνθρωποι, στη συντριπτική τους πλειοψηφία, δεν είναι κεφάλαιο. Δεν ξέρω πώς το μετράτε το κεφάλαιο. Μας μιλήσατε για τους ανθρώπους, που κάνουν καταδύσεις, που είναι απλοί ελεύθεροι επαγγελματίες και τους χαρακτηρίσατε κεφάλαιο.</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b/>
          <w:sz w:val="24"/>
          <w:szCs w:val="24"/>
          <w:lang w:eastAsia="el-GR"/>
        </w:rPr>
        <w:t xml:space="preserve">ΕΜΜΑΝΟΥΗΛ ΣΥΝΤΥΧΑΚΗΣ: </w:t>
      </w:r>
      <w:r w:rsidRPr="007B1602">
        <w:rPr>
          <w:rFonts w:ascii="Arial" w:hAnsi="Arial"/>
          <w:sz w:val="24"/>
          <w:szCs w:val="24"/>
          <w:lang w:eastAsia="el-GR"/>
        </w:rPr>
        <w:t>Σας είπα εγώ τέτοιο πράγμα;</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b/>
          <w:sz w:val="24"/>
          <w:szCs w:val="24"/>
          <w:lang w:eastAsia="el-GR"/>
        </w:rPr>
        <w:t>ΘΕΟΧΑΡΗΣ (ΧΑΡΗΣ) ΘΕΟΧΑΡΗΣ (Υπουργός Τουρισμού):</w:t>
      </w:r>
      <w:r w:rsidRPr="007B1602">
        <w:rPr>
          <w:rFonts w:ascii="Arial" w:hAnsi="Arial"/>
          <w:sz w:val="24"/>
          <w:szCs w:val="24"/>
          <w:lang w:eastAsia="el-GR"/>
        </w:rPr>
        <w:t xml:space="preserve"> Στην πρωτολογία σας τους είπατε «κεφάλαιο». Ένα είναι αυτό.</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b/>
          <w:sz w:val="24"/>
          <w:szCs w:val="24"/>
          <w:lang w:eastAsia="el-GR"/>
        </w:rPr>
        <w:t xml:space="preserve">ΕΜΜΑΝΟΥΗΛ ΣΥΝΤΥΧΑΚΗΣ: </w:t>
      </w:r>
      <w:r w:rsidRPr="007B1602">
        <w:rPr>
          <w:rFonts w:ascii="Arial" w:hAnsi="Arial"/>
          <w:sz w:val="24"/>
          <w:szCs w:val="24"/>
          <w:lang w:eastAsia="el-GR"/>
        </w:rPr>
        <w:t>Είπα στη δευτερολογία ότι η εστίαση είναι κεφάλαιο;</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b/>
          <w:sz w:val="24"/>
          <w:szCs w:val="24"/>
          <w:lang w:eastAsia="el-GR"/>
        </w:rPr>
        <w:lastRenderedPageBreak/>
        <w:t>ΘΕΟΧΑΡΗΣ (ΧΑΡΗΣ) ΘΕΟΧΑΡΗΣ (Υπουργός Τουρισμού):</w:t>
      </w:r>
      <w:r w:rsidRPr="007B1602">
        <w:rPr>
          <w:rFonts w:ascii="Arial" w:hAnsi="Arial"/>
          <w:sz w:val="24"/>
          <w:szCs w:val="24"/>
          <w:lang w:eastAsia="el-GR"/>
        </w:rPr>
        <w:t xml:space="preserve"> Είπατε στην επιτροπή ότι οι δύτες είναι κεφάλαιο. Ξέρω τι είπατε.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b/>
          <w:sz w:val="24"/>
          <w:szCs w:val="24"/>
          <w:lang w:eastAsia="el-GR"/>
        </w:rPr>
        <w:t xml:space="preserve">ΕΜΜΑΝΟΥΗΛ ΣΥΝΤΥΧΑΚΗΣ: </w:t>
      </w:r>
      <w:r w:rsidRPr="007B1602">
        <w:rPr>
          <w:rFonts w:ascii="Arial" w:hAnsi="Arial"/>
          <w:sz w:val="24"/>
          <w:szCs w:val="24"/>
          <w:lang w:eastAsia="el-GR"/>
        </w:rPr>
        <w:t>Είπα ότι απασχολούν το 80%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b/>
          <w:sz w:val="24"/>
          <w:szCs w:val="24"/>
          <w:lang w:eastAsia="el-GR"/>
        </w:rPr>
        <w:t>ΘΕΟΧΑΡΗΣ (ΧΑΡΗΣ) ΘΕΟΧΑΡΗΣ (Υπουργός Τουρισμού):</w:t>
      </w:r>
      <w:r w:rsidRPr="007B1602">
        <w:rPr>
          <w:rFonts w:ascii="Arial" w:hAnsi="Arial"/>
          <w:sz w:val="24"/>
          <w:szCs w:val="24"/>
          <w:lang w:eastAsia="el-GR"/>
        </w:rPr>
        <w:t xml:space="preserve"> Σας λέω, λοιπόν, ότι αυτοί οι άνθρωποι περνάνε δύσκολα. Είναι υποχρεωμένοι να μειώσουν τα τραπέζια, αυξάνοντας τις αποστάσεις. Όπου υπάρχει δυνατότητα να επεκταθεί λίγο, αυτό θα δώσει μια προσωρινή βοήθεια σε αυτούς τους ανθρώπους. Είναι σωστό, είναι αναγκαίο, έπρεπε να γίνει και νομίζω ότι πολύ σωστά το κάνει η Κυβέρνησή μας. </w:t>
      </w:r>
    </w:p>
    <w:p w:rsidR="007B1602" w:rsidRPr="007B1602" w:rsidRDefault="007B1602" w:rsidP="007B1602">
      <w:pPr>
        <w:tabs>
          <w:tab w:val="left" w:pos="1791"/>
        </w:tabs>
        <w:spacing w:after="160" w:line="600" w:lineRule="auto"/>
        <w:ind w:firstLine="720"/>
        <w:jc w:val="both"/>
        <w:rPr>
          <w:rFonts w:ascii="Arial" w:hAnsi="Arial"/>
          <w:sz w:val="24"/>
          <w:szCs w:val="24"/>
          <w:lang w:eastAsia="el-GR"/>
        </w:rPr>
      </w:pPr>
      <w:r w:rsidRPr="007B1602">
        <w:rPr>
          <w:rFonts w:ascii="Arial" w:hAnsi="Arial"/>
          <w:sz w:val="24"/>
          <w:szCs w:val="24"/>
          <w:lang w:eastAsia="el-GR"/>
        </w:rPr>
        <w:t xml:space="preserve">Κύριε Φραγγίδη, περιγράψατε τη δυσκολία υλοποίησης ενός σχεδίου επανεκκίνησης. Όσο για τα πρωτόκολλα, σας εξήγησα στην ομιλία μου ότι δεν είναι μόνο τα πρωτόκολλα. Είναι μια σειρά από υγειονομικά πράγματα, οι διαδικασίες, που πρέπει να συμβούν, ώστε να υπάρξει εκείνο το απόθεμα της εμπιστοσύνης που θα επιτρέψει την επανεκκίνηση του τουρισμού. Δυστυχώς, αυτό είναι διπλά και τριπλά πιο δύσκολο όταν η Ευρώπη σε πολλές περιπτώσεις ήταν απούσα. Ήταν απούσα στο «έμπα» αυτής της κρίσης και βρίσκει μεγάλη δυσκολία να συντονιστεί κατά τη διάρκεια της εξόδου αυτής της κρίσης. </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lastRenderedPageBreak/>
        <w:t>Συνεπώς, κάνουμε πάρα πολλά πράγματα για να συγκεράσουμε όλους τους άξονες. Τους ξαναλέω: Το υγειονομικό κομμάτι με τα επιχειρησιακά πλάνα, με τη συνεργασία με τους γιατρούς, τους ελέγχους και ό,τι άλλο χρειάζεται. Το οικονομικό κομμάτι με τη στήριξη ανέργων, εργαζομένων, επιχειρήσεων, ρευστότητας και ανταγωνιστικότητας. Το διπλωματικό με συνεχείς συζητήσεις. Με τουλάχιστον επτά ή οκτώ χώρες έχω συνομιλήσει τις τελευταίες ημέρες, για να δούμε τις διαδικασίες και πώς θα επιτραπούν οι μετακινήσεις και τι ζητήματα αναφύονται.</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Βέβαια, η σημασία των διμερών συμφωνιών, δεδομένων των ανακοινώσεων και του πλάνου που κάνουμε, είναι πιο μικρή αυτήν την περίοδο, διότι εμείς ανακοινώσαμε τον τρόπο, που θα λειτουργήσουμε, εμείς ανοίγουμε τα σύνορά μας σύμφωνα με τα δικά μας κριτήρια, αυτά των επιδημιολόγων και βλέπουμε ότι δημιουργείται μία εσωτερική πίεση στις χώρες αυτές να ανοίξουν αντίστοιχα και τα σύνορά τους και για λόγους διπλωματικούς, αλλά κυρίως, επειδή ο κόσμος θέλει να έρθει στη χώρα μας, γιατί το νιώθει ότι είναι μία ασφαλής χώρα.</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 xml:space="preserve">Άρα, θα είμαστε εδώ και θα συζητάμε με το δικό σας σχέδιο και με άλλα σχέδια. Θα παίρνουμε ιδέες και θα κοστολογούμε, όπως κάναμε όλο αυτό το προηγούμενο διάστημα, σε πολύ καλή συνεργασία με τα υπόλοιπα Υπουργεία, </w:t>
      </w:r>
      <w:r w:rsidRPr="007B1602">
        <w:rPr>
          <w:rFonts w:ascii="Arial" w:hAnsi="Arial" w:cs="Arial"/>
          <w:color w:val="212121"/>
          <w:sz w:val="24"/>
          <w:szCs w:val="24"/>
          <w:shd w:val="clear" w:color="auto" w:fill="FFFFFF"/>
          <w:lang w:eastAsia="el-GR"/>
        </w:rPr>
        <w:lastRenderedPageBreak/>
        <w:t xml:space="preserve">για να μπορέσουμε να ξεπεράσουμε τις δυσκολίες και να ετοιμάσουμε αυτό το σχέδιο. </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Τώρα, βέβαια, ξεκινάει ένας νέος αγώνας δρόμου για την ολοκλήρωση, την υλοποίηση των διαφόρων ενεργειών, που πρέπει να γίνουν και στον κοινωνικό τουρισμό και σε όλα τα υπόλοιπα πεδία, για να είμαστε έτοιμοι όταν ανοίξουμε.</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Θα αναφερθώ τώρα σ’ αυτά που είπε η κ. Νοτοπούλου. Αντιπαρέρχομαι τους χαρακτηρισμούς. Είναι πολύ αργά, για να αξίζει τον κόπο να υπάρχει αντιπαράθεση. Δεν νομίζω ότι υπάρχει λόγος.</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Εγώ, το μόνο για το οποίο μπορώ να σας μεμφθώ είναι η ανάγκη σας να μειώσετε την προσπάθεια της χώρας, όταν λέτε ότι ο τουρισμός είναι εθνική υπόθεση και προσπαθείτε να μειώσετε την προσπάθεια της χώρας. Εγώ δεν μειώνω τη δική σας προσπάθεια. Το πιστεύω. Ο τουρισμός είναι ένας από τους τομείς που, αν θέλετε, δεν τα πήγατε και καλά. Δεν μας χρεώσατε και 100 δισεκατομμύρια ευρώ, όπως μας χρεώσατε στην οικονομία το 2015! Ε, στον τουρισμό κάτι έγινε! Δεν εστιάζω εκεί την αντιπαράθεσή μου.</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 xml:space="preserve">Εστιάζω, όμως, στο γεγονός ότι συζητάτε για το αν η Πορτογαλία έχει πρωτόκολλα ένα, δύο μήνες πριν; Συνειδητοποιείτε τον Μάρτη τι πρωτόκολλα έβγαλε η Πορτογαλία; Ανύπαρκτα. Η Τουρκία ανακοίνωσε ότι βγάζει </w:t>
      </w:r>
      <w:r w:rsidRPr="007B1602">
        <w:rPr>
          <w:rFonts w:ascii="Arial" w:hAnsi="Arial" w:cs="Arial"/>
          <w:color w:val="212121"/>
          <w:sz w:val="24"/>
          <w:szCs w:val="24"/>
          <w:shd w:val="clear" w:color="auto" w:fill="FFFFFF"/>
          <w:lang w:eastAsia="el-GR"/>
        </w:rPr>
        <w:lastRenderedPageBreak/>
        <w:t>πρωτόκολλα από 1η Ιουνίου. Απλώς το ανακοίνωσε τρεις εβδομάδες πριν, για να λέει ότι βγάζει, για να κάνει έναν ντόρο.</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b/>
          <w:color w:val="212121"/>
          <w:sz w:val="24"/>
          <w:szCs w:val="24"/>
          <w:shd w:val="clear" w:color="auto" w:fill="FFFFFF"/>
          <w:lang w:eastAsia="el-GR"/>
        </w:rPr>
        <w:t xml:space="preserve">ΑΙΚΑΤΕΡΙΝΗ (ΚΑΤΕΡΙΝΑ) ΝΟΤΟΠΟΥΛΟΥ: </w:t>
      </w:r>
      <w:r w:rsidRPr="007B1602">
        <w:rPr>
          <w:rFonts w:ascii="Arial" w:hAnsi="Arial" w:cs="Arial"/>
          <w:color w:val="212121"/>
          <w:sz w:val="24"/>
          <w:szCs w:val="24"/>
          <w:shd w:val="clear" w:color="auto" w:fill="FFFFFF"/>
          <w:lang w:eastAsia="el-GR"/>
        </w:rPr>
        <w:t>Γιατί δεν λέτε για τα δικά μας, κύριε Υπουργέ; Έχουμε εμείς πρωτόκολλα; Ποια είναι;</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b/>
          <w:color w:val="212121"/>
          <w:sz w:val="24"/>
          <w:szCs w:val="24"/>
          <w:shd w:val="clear" w:color="auto" w:fill="FFFFFF"/>
          <w:lang w:eastAsia="el-GR"/>
        </w:rPr>
        <w:t>ΘΕΟΧΑΡΗΣ (ΧΑΡΗΣ) ΘΕΟΧΑΡΗΣ (Υπουργός Τουρισμού):</w:t>
      </w:r>
      <w:r w:rsidRPr="007B1602">
        <w:rPr>
          <w:rFonts w:ascii="Arial" w:hAnsi="Arial" w:cs="Arial"/>
          <w:color w:val="212121"/>
          <w:sz w:val="24"/>
          <w:szCs w:val="24"/>
          <w:shd w:val="clear" w:color="auto" w:fill="FFFFFF"/>
          <w:lang w:eastAsia="el-GR"/>
        </w:rPr>
        <w:t xml:space="preserve"> Βεβαίως! Είναι στα Πρακτικά. Σας παρακαλώ! Τουλάχιστον η κριτική μέχρι πριν λίγο είχε και κάποια λογική. Τώρα που είναι στα Πρακτικά της Βουλής, ε όχι! Έχουμε πρωτόκολλα που είναι επίσημα και συμφωνημένα. Κουραστήκαμε για να βγουν και να έχουν τη σωστή ισορροπία. Είναι υπαρκτά. Σ’ αυτά τουλάχιστον να συμφωνήσουμε.</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Αναφορικά τώρα με το αν θέλετε τους τουρίστες ή όχι, όταν ακούμε από Βουλευτές σας να λένε ότι υποκύπτουμε στο κεφάλαιο και αφήνουμε όλες τις θέσεις στα αεροπλάνα, αυτό δεν είναι ενάντια στο να έρθουν τουρίστες; Δεν τα είπα εγώ αυτά. Εδώ ειπώθηκαν ενώπιον του ελληνικού λαού.</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Θα κλείσω μόνο με δυο λόγια, γιατί το «</w:t>
      </w:r>
      <w:r w:rsidRPr="007B1602">
        <w:rPr>
          <w:rFonts w:ascii="Arial" w:hAnsi="Arial" w:cs="Arial"/>
          <w:color w:val="212121"/>
          <w:sz w:val="24"/>
          <w:szCs w:val="24"/>
          <w:shd w:val="clear" w:color="auto" w:fill="FFFFFF"/>
          <w:lang w:val="en-US" w:eastAsia="el-GR"/>
        </w:rPr>
        <w:t>MARKETING</w:t>
      </w:r>
      <w:r w:rsidRPr="007B1602">
        <w:rPr>
          <w:rFonts w:ascii="Arial" w:hAnsi="Arial" w:cs="Arial"/>
          <w:color w:val="212121"/>
          <w:sz w:val="24"/>
          <w:szCs w:val="24"/>
          <w:shd w:val="clear" w:color="auto" w:fill="FFFFFF"/>
          <w:lang w:eastAsia="el-GR"/>
        </w:rPr>
        <w:t xml:space="preserve"> </w:t>
      </w:r>
      <w:r w:rsidRPr="007B1602">
        <w:rPr>
          <w:rFonts w:ascii="Arial" w:hAnsi="Arial" w:cs="Arial"/>
          <w:color w:val="212121"/>
          <w:sz w:val="24"/>
          <w:szCs w:val="24"/>
          <w:shd w:val="clear" w:color="auto" w:fill="FFFFFF"/>
          <w:lang w:val="en-US" w:eastAsia="el-GR"/>
        </w:rPr>
        <w:t>GREECE</w:t>
      </w:r>
      <w:r w:rsidRPr="007B1602">
        <w:rPr>
          <w:rFonts w:ascii="Arial" w:hAnsi="Arial" w:cs="Arial"/>
          <w:color w:val="212121"/>
          <w:sz w:val="24"/>
          <w:szCs w:val="24"/>
          <w:shd w:val="clear" w:color="auto" w:fill="FFFFFF"/>
          <w:lang w:eastAsia="el-GR"/>
        </w:rPr>
        <w:t xml:space="preserve">» θα έχουμε τον χρόνο να το συζητήσουμε. Θα έρθει και η πράξη νομοθετικού περιεχομένου και θα τη συζητήσουμε αναλυτικά. </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Η «</w:t>
      </w:r>
      <w:r w:rsidRPr="007B1602">
        <w:rPr>
          <w:rFonts w:ascii="Arial" w:hAnsi="Arial" w:cs="Arial"/>
          <w:color w:val="212121"/>
          <w:sz w:val="24"/>
          <w:szCs w:val="24"/>
          <w:shd w:val="clear" w:color="auto" w:fill="FFFFFF"/>
          <w:lang w:val="en-US" w:eastAsia="el-GR"/>
        </w:rPr>
        <w:t>MARKETING</w:t>
      </w:r>
      <w:r w:rsidRPr="007B1602">
        <w:rPr>
          <w:rFonts w:ascii="Arial" w:hAnsi="Arial" w:cs="Arial"/>
          <w:color w:val="212121"/>
          <w:sz w:val="24"/>
          <w:szCs w:val="24"/>
          <w:shd w:val="clear" w:color="auto" w:fill="FFFFFF"/>
          <w:lang w:eastAsia="el-GR"/>
        </w:rPr>
        <w:t xml:space="preserve"> </w:t>
      </w:r>
      <w:r w:rsidRPr="007B1602">
        <w:rPr>
          <w:rFonts w:ascii="Arial" w:hAnsi="Arial" w:cs="Arial"/>
          <w:color w:val="212121"/>
          <w:sz w:val="24"/>
          <w:szCs w:val="24"/>
          <w:shd w:val="clear" w:color="auto" w:fill="FFFFFF"/>
          <w:lang w:val="en-US" w:eastAsia="el-GR"/>
        </w:rPr>
        <w:t>GREECE</w:t>
      </w:r>
      <w:r w:rsidRPr="007B1602">
        <w:rPr>
          <w:rFonts w:ascii="Arial" w:hAnsi="Arial" w:cs="Arial"/>
          <w:color w:val="212121"/>
          <w:sz w:val="24"/>
          <w:szCs w:val="24"/>
          <w:shd w:val="clear" w:color="auto" w:fill="FFFFFF"/>
          <w:lang w:eastAsia="el-GR"/>
        </w:rPr>
        <w:t>» δεν είναι ιδιωτική εταιρεία με την έννοια που θέλετε να περάσετε, δημιουργώντας εντυπώσεις. Η «</w:t>
      </w:r>
      <w:r w:rsidRPr="007B1602">
        <w:rPr>
          <w:rFonts w:ascii="Arial" w:hAnsi="Arial" w:cs="Arial"/>
          <w:color w:val="212121"/>
          <w:sz w:val="24"/>
          <w:szCs w:val="24"/>
          <w:shd w:val="clear" w:color="auto" w:fill="FFFFFF"/>
          <w:lang w:val="en-US" w:eastAsia="el-GR"/>
        </w:rPr>
        <w:t>MARKETING</w:t>
      </w:r>
      <w:r w:rsidRPr="007B1602">
        <w:rPr>
          <w:rFonts w:ascii="Arial" w:hAnsi="Arial" w:cs="Arial"/>
          <w:color w:val="212121"/>
          <w:sz w:val="24"/>
          <w:szCs w:val="24"/>
          <w:shd w:val="clear" w:color="auto" w:fill="FFFFFF"/>
          <w:lang w:eastAsia="el-GR"/>
        </w:rPr>
        <w:t xml:space="preserve"> </w:t>
      </w:r>
      <w:r w:rsidRPr="007B1602">
        <w:rPr>
          <w:rFonts w:ascii="Arial" w:hAnsi="Arial" w:cs="Arial"/>
          <w:color w:val="212121"/>
          <w:sz w:val="24"/>
          <w:szCs w:val="24"/>
          <w:shd w:val="clear" w:color="auto" w:fill="FFFFFF"/>
          <w:lang w:val="en-US" w:eastAsia="el-GR"/>
        </w:rPr>
        <w:t>GREECE</w:t>
      </w:r>
      <w:r w:rsidRPr="007B1602">
        <w:rPr>
          <w:rFonts w:ascii="Arial" w:hAnsi="Arial" w:cs="Arial"/>
          <w:color w:val="212121"/>
          <w:sz w:val="24"/>
          <w:szCs w:val="24"/>
          <w:shd w:val="clear" w:color="auto" w:fill="FFFFFF"/>
          <w:lang w:eastAsia="el-GR"/>
        </w:rPr>
        <w:t xml:space="preserve">» </w:t>
      </w:r>
      <w:r w:rsidRPr="007B1602">
        <w:rPr>
          <w:rFonts w:ascii="Arial" w:hAnsi="Arial" w:cs="Arial"/>
          <w:color w:val="212121"/>
          <w:sz w:val="24"/>
          <w:szCs w:val="24"/>
          <w:shd w:val="clear" w:color="auto" w:fill="FFFFFF"/>
          <w:lang w:eastAsia="el-GR"/>
        </w:rPr>
        <w:lastRenderedPageBreak/>
        <w:t>ανήκει σε συλλογικό φορέα του τουρισμού. Η «</w:t>
      </w:r>
      <w:r w:rsidRPr="007B1602">
        <w:rPr>
          <w:rFonts w:ascii="Arial" w:hAnsi="Arial" w:cs="Arial"/>
          <w:color w:val="212121"/>
          <w:sz w:val="24"/>
          <w:szCs w:val="24"/>
          <w:shd w:val="clear" w:color="auto" w:fill="FFFFFF"/>
          <w:lang w:val="en-US" w:eastAsia="el-GR"/>
        </w:rPr>
        <w:t>MARKETING</w:t>
      </w:r>
      <w:r w:rsidRPr="007B1602">
        <w:rPr>
          <w:rFonts w:ascii="Arial" w:hAnsi="Arial" w:cs="Arial"/>
          <w:color w:val="212121"/>
          <w:sz w:val="24"/>
          <w:szCs w:val="24"/>
          <w:shd w:val="clear" w:color="auto" w:fill="FFFFFF"/>
          <w:lang w:eastAsia="el-GR"/>
        </w:rPr>
        <w:t xml:space="preserve"> </w:t>
      </w:r>
      <w:r w:rsidRPr="007B1602">
        <w:rPr>
          <w:rFonts w:ascii="Arial" w:hAnsi="Arial" w:cs="Arial"/>
          <w:color w:val="212121"/>
          <w:sz w:val="24"/>
          <w:szCs w:val="24"/>
          <w:shd w:val="clear" w:color="auto" w:fill="FFFFFF"/>
          <w:lang w:val="en-US" w:eastAsia="el-GR"/>
        </w:rPr>
        <w:t>GREECE</w:t>
      </w:r>
      <w:r w:rsidRPr="007B1602">
        <w:rPr>
          <w:rFonts w:ascii="Arial" w:hAnsi="Arial" w:cs="Arial"/>
          <w:color w:val="212121"/>
          <w:sz w:val="24"/>
          <w:szCs w:val="24"/>
          <w:shd w:val="clear" w:color="auto" w:fill="FFFFFF"/>
          <w:lang w:eastAsia="el-GR"/>
        </w:rPr>
        <w:t>» δεν ανταγωνίζεται τους ιδιώτες. Η «</w:t>
      </w:r>
      <w:r w:rsidRPr="007B1602">
        <w:rPr>
          <w:rFonts w:ascii="Arial" w:hAnsi="Arial" w:cs="Arial"/>
          <w:color w:val="212121"/>
          <w:sz w:val="24"/>
          <w:szCs w:val="24"/>
          <w:shd w:val="clear" w:color="auto" w:fill="FFFFFF"/>
          <w:lang w:val="en-US" w:eastAsia="el-GR"/>
        </w:rPr>
        <w:t>MARKETING</w:t>
      </w:r>
      <w:r w:rsidRPr="007B1602">
        <w:rPr>
          <w:rFonts w:ascii="Arial" w:hAnsi="Arial" w:cs="Arial"/>
          <w:color w:val="212121"/>
          <w:sz w:val="24"/>
          <w:szCs w:val="24"/>
          <w:shd w:val="clear" w:color="auto" w:fill="FFFFFF"/>
          <w:lang w:eastAsia="el-GR"/>
        </w:rPr>
        <w:t xml:space="preserve"> </w:t>
      </w:r>
      <w:r w:rsidRPr="007B1602">
        <w:rPr>
          <w:rFonts w:ascii="Arial" w:hAnsi="Arial" w:cs="Arial"/>
          <w:color w:val="212121"/>
          <w:sz w:val="24"/>
          <w:szCs w:val="24"/>
          <w:shd w:val="clear" w:color="auto" w:fill="FFFFFF"/>
          <w:lang w:val="en-US" w:eastAsia="el-GR"/>
        </w:rPr>
        <w:t>GREECE</w:t>
      </w:r>
      <w:r w:rsidRPr="007B1602">
        <w:rPr>
          <w:rFonts w:ascii="Arial" w:hAnsi="Arial" w:cs="Arial"/>
          <w:color w:val="212121"/>
          <w:sz w:val="24"/>
          <w:szCs w:val="24"/>
          <w:shd w:val="clear" w:color="auto" w:fill="FFFFFF"/>
          <w:lang w:eastAsia="el-GR"/>
        </w:rPr>
        <w:t>» είναι ο ΕΟΤ του ιδιωτικού τομέα. Η αντίστοιχη «</w:t>
      </w:r>
      <w:r w:rsidRPr="007B1602">
        <w:rPr>
          <w:rFonts w:ascii="Arial" w:hAnsi="Arial" w:cs="Arial"/>
          <w:color w:val="212121"/>
          <w:sz w:val="24"/>
          <w:szCs w:val="24"/>
          <w:shd w:val="clear" w:color="auto" w:fill="FFFFFF"/>
          <w:lang w:val="en-US" w:eastAsia="el-GR"/>
        </w:rPr>
        <w:t>MARKETING</w:t>
      </w:r>
      <w:r w:rsidRPr="007B1602">
        <w:rPr>
          <w:rFonts w:ascii="Arial" w:hAnsi="Arial" w:cs="Arial"/>
          <w:color w:val="212121"/>
          <w:sz w:val="24"/>
          <w:szCs w:val="24"/>
          <w:shd w:val="clear" w:color="auto" w:fill="FFFFFF"/>
          <w:lang w:eastAsia="el-GR"/>
        </w:rPr>
        <w:t xml:space="preserve"> </w:t>
      </w:r>
      <w:r w:rsidRPr="007B1602">
        <w:rPr>
          <w:rFonts w:ascii="Arial" w:hAnsi="Arial" w:cs="Arial"/>
          <w:color w:val="212121"/>
          <w:sz w:val="24"/>
          <w:szCs w:val="24"/>
          <w:shd w:val="clear" w:color="auto" w:fill="FFFFFF"/>
          <w:lang w:val="en-US" w:eastAsia="el-GR"/>
        </w:rPr>
        <w:t>GREECE</w:t>
      </w:r>
      <w:r w:rsidRPr="007B1602">
        <w:rPr>
          <w:rFonts w:ascii="Arial" w:hAnsi="Arial" w:cs="Arial"/>
          <w:color w:val="212121"/>
          <w:sz w:val="24"/>
          <w:szCs w:val="24"/>
          <w:shd w:val="clear" w:color="auto" w:fill="FFFFFF"/>
          <w:lang w:eastAsia="el-GR"/>
        </w:rPr>
        <w:t>» της Ισπανίας επιχορηγείται από το κράτος. Το κράτος της δίνει απευθείας χρήματα. Στη Γαλλία, ο ΕΟΤ είναι σε σύμπραξη με τον ιδιωτικό τομέα. Αντί να έχει «</w:t>
      </w:r>
      <w:r w:rsidRPr="007B1602">
        <w:rPr>
          <w:rFonts w:ascii="Arial" w:hAnsi="Arial" w:cs="Arial"/>
          <w:color w:val="212121"/>
          <w:sz w:val="24"/>
          <w:szCs w:val="24"/>
          <w:shd w:val="clear" w:color="auto" w:fill="FFFFFF"/>
          <w:lang w:val="en-US" w:eastAsia="el-GR"/>
        </w:rPr>
        <w:t>MARKETING</w:t>
      </w:r>
      <w:r w:rsidRPr="007B1602">
        <w:rPr>
          <w:rFonts w:ascii="Arial" w:hAnsi="Arial" w:cs="Arial"/>
          <w:color w:val="212121"/>
          <w:sz w:val="24"/>
          <w:szCs w:val="24"/>
          <w:shd w:val="clear" w:color="auto" w:fill="FFFFFF"/>
          <w:lang w:eastAsia="el-GR"/>
        </w:rPr>
        <w:t xml:space="preserve"> </w:t>
      </w:r>
      <w:r w:rsidRPr="007B1602">
        <w:rPr>
          <w:rFonts w:ascii="Arial" w:hAnsi="Arial" w:cs="Arial"/>
          <w:color w:val="212121"/>
          <w:sz w:val="24"/>
          <w:szCs w:val="24"/>
          <w:shd w:val="clear" w:color="auto" w:fill="FFFFFF"/>
          <w:lang w:val="en-US" w:eastAsia="el-GR"/>
        </w:rPr>
        <w:t>GREECE</w:t>
      </w:r>
      <w:r w:rsidRPr="007B1602">
        <w:rPr>
          <w:rFonts w:ascii="Arial" w:hAnsi="Arial" w:cs="Arial"/>
          <w:color w:val="212121"/>
          <w:sz w:val="24"/>
          <w:szCs w:val="24"/>
          <w:shd w:val="clear" w:color="auto" w:fill="FFFFFF"/>
          <w:lang w:eastAsia="el-GR"/>
        </w:rPr>
        <w:t>», είναι μέτοχος ο ιδιωτικός τομέας κατευθείαν στον ΕΟΤ.</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b/>
          <w:color w:val="212121"/>
          <w:sz w:val="24"/>
          <w:szCs w:val="24"/>
          <w:shd w:val="clear" w:color="auto" w:fill="FFFFFF"/>
          <w:lang w:eastAsia="el-GR"/>
        </w:rPr>
        <w:t xml:space="preserve">ΕΜΜΑΝΟΥΗΛ ΣΥΝΤΥΧΑΚΗΣ: </w:t>
      </w:r>
      <w:r w:rsidRPr="007B1602">
        <w:rPr>
          <w:rFonts w:ascii="Arial" w:hAnsi="Arial" w:cs="Arial"/>
          <w:color w:val="212121"/>
          <w:sz w:val="24"/>
          <w:szCs w:val="24"/>
          <w:shd w:val="clear" w:color="auto" w:fill="FFFFFF"/>
          <w:lang w:eastAsia="el-GR"/>
        </w:rPr>
        <w:t>Καλό είναι αυτό;</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b/>
          <w:color w:val="212121"/>
          <w:sz w:val="24"/>
          <w:szCs w:val="24"/>
          <w:shd w:val="clear" w:color="auto" w:fill="FFFFFF"/>
          <w:lang w:eastAsia="el-GR"/>
        </w:rPr>
        <w:t xml:space="preserve">ΘΕΟΧΑΡΗΣ (ΧΑΡΗΣ) ΘΕΟΧΑΡΗΣ (Υπουργός Τουρισμού): </w:t>
      </w:r>
      <w:r w:rsidRPr="007B1602">
        <w:rPr>
          <w:rFonts w:ascii="Arial" w:hAnsi="Arial" w:cs="Arial"/>
          <w:color w:val="212121"/>
          <w:sz w:val="24"/>
          <w:szCs w:val="24"/>
          <w:shd w:val="clear" w:color="auto" w:fill="FFFFFF"/>
          <w:lang w:eastAsia="el-GR"/>
        </w:rPr>
        <w:t xml:space="preserve">Καλό ή κακό, αυτό είναι. </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 xml:space="preserve">Εγώ, λοιπόν, σας λέω ότι αυτό και ακόμα πιο προωθημένα μοντέλα σύμπραξης, φυσικά και είναι καλά. </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b/>
          <w:color w:val="212121"/>
          <w:sz w:val="24"/>
          <w:szCs w:val="24"/>
          <w:shd w:val="clear" w:color="auto" w:fill="FFFFFF"/>
          <w:lang w:eastAsia="el-GR"/>
        </w:rPr>
        <w:t xml:space="preserve">ΕΜΜΑΝΟΥΗΛ ΣΥΝΤΥΧΑΚΗΣ: </w:t>
      </w:r>
      <w:r w:rsidRPr="007B1602">
        <w:rPr>
          <w:rFonts w:ascii="Arial" w:hAnsi="Arial" w:cs="Arial"/>
          <w:color w:val="212121"/>
          <w:sz w:val="24"/>
          <w:szCs w:val="24"/>
          <w:shd w:val="clear" w:color="auto" w:fill="FFFFFF"/>
          <w:lang w:eastAsia="el-GR"/>
        </w:rPr>
        <w:t>Άρα, φωτογραφίζετε ως πρεσβευτή τον ιδιωτικό τομέα;</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b/>
          <w:color w:val="212121"/>
          <w:sz w:val="24"/>
          <w:szCs w:val="24"/>
          <w:shd w:val="clear" w:color="auto" w:fill="FFFFFF"/>
          <w:lang w:eastAsia="el-GR"/>
        </w:rPr>
        <w:t>ΘΕΟΧΑΡΗΣ (ΧΑΡΗΣ) ΘΕΟΧΑΡΗΣ (Υπουργός Τουρισμού):</w:t>
      </w:r>
      <w:r w:rsidRPr="007B1602">
        <w:rPr>
          <w:rFonts w:ascii="Arial" w:hAnsi="Arial" w:cs="Arial"/>
          <w:color w:val="212121"/>
          <w:sz w:val="24"/>
          <w:szCs w:val="24"/>
          <w:shd w:val="clear" w:color="auto" w:fill="FFFFFF"/>
          <w:lang w:eastAsia="el-GR"/>
        </w:rPr>
        <w:t xml:space="preserve"> Δεν φωτογραφίζω τίποτα. Εγώ σας λέω ότι υπάρχουν ακόμα πιο προωθημένα μοντέλα.</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 xml:space="preserve">Εγώ, λοιπόν, από την πρώτη στιγμή είπα ότι αυτήν την ευκαιρία στην οποία η χώρα έχει τη δυνατότητα να αξιοποιήσει το καλό της όνομα που έβγαλε </w:t>
      </w:r>
      <w:r w:rsidRPr="007B1602">
        <w:rPr>
          <w:rFonts w:ascii="Arial" w:hAnsi="Arial" w:cs="Arial"/>
          <w:color w:val="212121"/>
          <w:sz w:val="24"/>
          <w:szCs w:val="24"/>
          <w:shd w:val="clear" w:color="auto" w:fill="FFFFFF"/>
          <w:lang w:eastAsia="el-GR"/>
        </w:rPr>
        <w:lastRenderedPageBreak/>
        <w:t xml:space="preserve">όλη αυτήν την περίοδο της κρίσης, που έχει σταματήσει η κακοφωνία και μπορεί επιτέλους περιφέρεια, δημόσιο και ιδιωτικός τομέας να συνεργαστούν για πρώτη φορά, προκειμένου να βγάλει η χώρα με μία δύναμη μία εικόνα προς τα έξω, δεν θα την αφήσω ανεκμετάλλευτη. </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 xml:space="preserve">Θα αναγκαστούν -όχι με την έννοια της επιβολής, αλλά επειδή είναι αυτονόητο- και ο ιδιωτικός τομέας και ο δημόσιος τομέας και οι περιφέρειες και όλες οι δυνάμεις της χώρας, τώρα πια να πιέσουν, για να αναγεννηθεί από το μηδέν ο τουρισμός. </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Δεν είπαμε εμείς ποτέ ότι δεν θα είχαμε οικονομικές επιπτώσεις από το γεγονός ότι σταμάτησε η οικονομική δραστηριότητα, για να σώσουμε τους πιο ευάλωτους της κοινωνίας. Γι’ αυτούς το κάναμε. Τώρα πρέπει να ενώσουμε όλες τις δυνάμεις για να φύγουμε μπροστά. Όλες! Αν δεν μπορεί το πολιτικό σύστημα να ενώσει τις δυνάμεις του, θα ενώσει τις δυνάμεις του ο ιδιωτικός με τον δημόσιο τομέα. Αυτό είμαστε αποφασισμένοι να το κάνουμε χάριν όλων των ανθρώπων που ψάχνουν, επιτέλους, να ξαναβρούν δουλειά. Γι’ αυτό κάνουμε αυτά που κάνουμε.</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Αν δεν βλέπετε αποτελέσματα σ’ αυτό, δείτε το «Greece from home», που σε όλον τον κόσμο μας λένε πόσο επιτυχημένο είναι. Σε όλον τον κόσμο! Αυτά ήθελα να πω.</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lastRenderedPageBreak/>
        <w:t>Θα ήθελα να ολοκληρώσω, κύριε Πρόεδρε, με μία νομοτεχνική βελτίωση. Έχουμε έναν απλό αναριθμητισμό.</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b/>
          <w:color w:val="212121"/>
          <w:sz w:val="24"/>
          <w:szCs w:val="24"/>
          <w:shd w:val="clear" w:color="auto" w:fill="FFFFFF"/>
          <w:lang w:eastAsia="el-GR"/>
        </w:rPr>
        <w:t>ΠΡΟΕΔΡΕΥΩΝ (Οδυσσέας Κωνσταντινόπουλος):</w:t>
      </w:r>
      <w:r w:rsidRPr="007B1602">
        <w:rPr>
          <w:rFonts w:ascii="Arial" w:hAnsi="Arial" w:cs="Arial"/>
          <w:color w:val="212121"/>
          <w:sz w:val="24"/>
          <w:szCs w:val="24"/>
          <w:shd w:val="clear" w:color="auto" w:fill="FFFFFF"/>
          <w:lang w:eastAsia="el-GR"/>
        </w:rPr>
        <w:t xml:space="preserve"> Αφού την περιγράψετε, κύριε Υπουργέ, να την καταθέσετε για τα Πρακτικά.</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b/>
          <w:color w:val="212121"/>
          <w:sz w:val="24"/>
          <w:szCs w:val="24"/>
          <w:shd w:val="clear" w:color="auto" w:fill="FFFFFF"/>
          <w:lang w:eastAsia="el-GR"/>
        </w:rPr>
        <w:t>ΘΕΟΧΑΡΗΣ (ΧΑΡΗΣ) ΘΕΟΧΑΡΗΣ (Υπουργός Τουρισμού):</w:t>
      </w:r>
      <w:r w:rsidRPr="007B1602">
        <w:rPr>
          <w:rFonts w:ascii="Arial" w:hAnsi="Arial" w:cs="Arial"/>
          <w:color w:val="212121"/>
          <w:sz w:val="24"/>
          <w:szCs w:val="24"/>
          <w:shd w:val="clear" w:color="auto" w:fill="FFFFFF"/>
          <w:lang w:eastAsia="el-GR"/>
        </w:rPr>
        <w:t xml:space="preserve"> Στο σχέδιο νόμου, στο άρθρο 69, ο αριθμός «62» αντικαθίσταται από τον αριθμό «61». Είναι ένας απλός αναριθμητισμός.</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(Στο σημείο αυτό ο Υπουργός Τουρισμού κ. Θεοχάρης (Χάρης) Θεοχάρης καταθέτει για τα Πρακτικά την προαναφερθείσα νομοτεχνική βελτίωση, η οποία έχει ως εξής:</w:t>
      </w:r>
    </w:p>
    <w:p w:rsidR="007B1602" w:rsidRPr="007B1602" w:rsidRDefault="007B1602" w:rsidP="007B1602">
      <w:pPr>
        <w:spacing w:after="160" w:line="259" w:lineRule="auto"/>
        <w:ind w:firstLine="720"/>
        <w:rPr>
          <w:rFonts w:ascii="Arial" w:hAnsi="Arial" w:cs="Arial"/>
          <w:color w:val="FF0000"/>
          <w:sz w:val="24"/>
          <w:szCs w:val="24"/>
          <w:shd w:val="clear" w:color="auto" w:fill="FFFFFF"/>
          <w:lang w:eastAsia="el-GR"/>
        </w:rPr>
      </w:pPr>
      <w:r w:rsidRPr="007B1602">
        <w:rPr>
          <w:rFonts w:ascii="Arial" w:hAnsi="Arial" w:cs="Arial"/>
          <w:color w:val="FF0000"/>
          <w:sz w:val="24"/>
          <w:szCs w:val="24"/>
          <w:shd w:val="clear" w:color="auto" w:fill="FFFFFF"/>
          <w:lang w:eastAsia="el-GR"/>
        </w:rPr>
        <w:t xml:space="preserve">                                                (ΑΛΛΑΓΗ ΣΕΛΙΔΑΣ)</w:t>
      </w:r>
    </w:p>
    <w:p w:rsidR="007B1602" w:rsidRPr="007B1602" w:rsidRDefault="007B1602" w:rsidP="007B1602">
      <w:pPr>
        <w:spacing w:after="160" w:line="259" w:lineRule="auto"/>
        <w:ind w:firstLine="720"/>
        <w:rPr>
          <w:rFonts w:ascii="Arial" w:hAnsi="Arial" w:cs="Arial"/>
          <w:color w:val="FF0000"/>
          <w:sz w:val="24"/>
          <w:szCs w:val="24"/>
          <w:shd w:val="clear" w:color="auto" w:fill="FFFFFF"/>
          <w:lang w:eastAsia="el-GR"/>
        </w:rPr>
      </w:pPr>
      <w:r w:rsidRPr="007B1602">
        <w:rPr>
          <w:rFonts w:ascii="Arial" w:hAnsi="Arial" w:cs="Arial"/>
          <w:color w:val="FF0000"/>
          <w:sz w:val="24"/>
          <w:szCs w:val="24"/>
          <w:shd w:val="clear" w:color="auto" w:fill="FFFFFF"/>
          <w:lang w:eastAsia="el-GR"/>
        </w:rPr>
        <w:t xml:space="preserve">                                              (ΝΑ ΜΠΕΙ Η ΣΕΛ. 616)</w:t>
      </w:r>
    </w:p>
    <w:p w:rsidR="007B1602" w:rsidRPr="007B1602" w:rsidRDefault="007B1602" w:rsidP="007B1602">
      <w:pPr>
        <w:spacing w:after="160" w:line="259" w:lineRule="auto"/>
        <w:ind w:firstLine="720"/>
        <w:rPr>
          <w:rFonts w:ascii="Arial" w:hAnsi="Arial" w:cs="Arial"/>
          <w:color w:val="FF0000"/>
          <w:sz w:val="24"/>
          <w:szCs w:val="24"/>
          <w:shd w:val="clear" w:color="auto" w:fill="FFFFFF"/>
          <w:lang w:eastAsia="el-GR"/>
        </w:rPr>
      </w:pPr>
      <w:r w:rsidRPr="007B1602">
        <w:rPr>
          <w:rFonts w:ascii="Arial" w:hAnsi="Arial" w:cs="Arial"/>
          <w:color w:val="FF0000"/>
          <w:sz w:val="24"/>
          <w:szCs w:val="24"/>
          <w:shd w:val="clear" w:color="auto" w:fill="FFFFFF"/>
          <w:lang w:eastAsia="el-GR"/>
        </w:rPr>
        <w:t xml:space="preserve">                                                 (ΑΛΛΑΓΗ ΣΕΛΙΔΑΣ)</w:t>
      </w:r>
    </w:p>
    <w:p w:rsidR="007B1602" w:rsidRPr="007B1602" w:rsidRDefault="007B1602" w:rsidP="007B1602">
      <w:pPr>
        <w:spacing w:after="160" w:line="259" w:lineRule="auto"/>
        <w:ind w:firstLine="720"/>
        <w:rPr>
          <w:rFonts w:ascii="Arial" w:hAnsi="Arial" w:cs="Arial"/>
          <w:color w:val="FF0000"/>
          <w:sz w:val="24"/>
          <w:szCs w:val="24"/>
          <w:shd w:val="clear" w:color="auto" w:fill="FFFFFF"/>
          <w:lang w:eastAsia="el-GR"/>
        </w:rPr>
      </w:pPr>
      <w:r w:rsidRPr="007B1602">
        <w:rPr>
          <w:rFonts w:ascii="Arial" w:hAnsi="Arial" w:cs="Arial"/>
          <w:color w:val="FF0000"/>
          <w:sz w:val="24"/>
          <w:szCs w:val="24"/>
          <w:shd w:val="clear" w:color="auto" w:fill="FFFFFF"/>
          <w:lang w:eastAsia="el-GR"/>
        </w:rPr>
        <w:t xml:space="preserve">                </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b/>
          <w:color w:val="212121"/>
          <w:sz w:val="24"/>
          <w:szCs w:val="24"/>
          <w:shd w:val="clear" w:color="auto" w:fill="FFFFFF"/>
          <w:lang w:eastAsia="el-GR"/>
        </w:rPr>
        <w:t>ΘΕΟΧΑΡΗΣ (ΧΑΡΗΣ) ΘΕΟΧΑΡΗΣ (Υπουργός Τουρισμού):</w:t>
      </w:r>
      <w:r w:rsidRPr="007B1602">
        <w:rPr>
          <w:rFonts w:ascii="Arial" w:hAnsi="Arial" w:cs="Arial"/>
          <w:color w:val="212121"/>
          <w:sz w:val="24"/>
          <w:szCs w:val="24"/>
          <w:shd w:val="clear" w:color="auto" w:fill="FFFFFF"/>
          <w:lang w:eastAsia="el-GR"/>
        </w:rPr>
        <w:t xml:space="preserve"> Επιτρέψτε μου μία μικρή προσωπική αναφορά, επειδή είναι αργά και είναι και το πρώτο νομοσχέδιό μας. Δεν έχουμε ξαναέρθει με τον Μάνο Κονσόλα. Θέλω, λοιπόν, να ευχαριστήσω πρώτα από όλα τον Μάνο Κόνσολα -δεν θα γίνει συνήθεια, δεν θα το ξανακάνω, αλλά νομίζω το πρώτο μας νομοσχέδιο αξίζει τον κόπο- αλλά και όλους τους συνεργάτες μου, που είναι εδώ και μόχθησαν για να πετύχουμε αυτό το νομοσχέδιο, δηλαδή την Ελένη Νικολάου, τη Μαρίνα </w:t>
      </w:r>
      <w:r w:rsidRPr="007B1602">
        <w:rPr>
          <w:rFonts w:ascii="Arial" w:hAnsi="Arial" w:cs="Arial"/>
          <w:color w:val="212121"/>
          <w:sz w:val="24"/>
          <w:szCs w:val="24"/>
          <w:shd w:val="clear" w:color="auto" w:fill="FFFFFF"/>
          <w:lang w:eastAsia="el-GR"/>
        </w:rPr>
        <w:lastRenderedPageBreak/>
        <w:t>Μπακιάρη, τον Παύλο Κουρή, τη Χαρά Νικολάου και τον Τάσο Θωμαΐδη, αλλά και όσους ήταν στο Υπουργείο ή αλλού και δεν είναι αυτήν τη στιγμή εδώ. Θέλω να τους ευχαριστήσω από καρδιάς για το τρέξιμο αυτές τις μέρες, ιδιαίτερα για όλες αυτές τις προτάσεις, που εγώ απλώς δίνω ένα χαρτί για να μπουν. Όμως εκείνοι τρέχουν για να τις κάνουν νομοτεχνικά άρτιες και να είναι όλα στην εντέλεια.</w:t>
      </w:r>
    </w:p>
    <w:p w:rsidR="007B1602" w:rsidRPr="007B1602" w:rsidRDefault="007B1602" w:rsidP="007B1602">
      <w:pPr>
        <w:spacing w:after="160" w:line="600" w:lineRule="auto"/>
        <w:ind w:firstLine="720"/>
        <w:jc w:val="both"/>
        <w:rPr>
          <w:rFonts w:ascii="Arial" w:hAnsi="Arial" w:cs="Arial"/>
          <w:color w:val="212121"/>
          <w:sz w:val="24"/>
          <w:szCs w:val="24"/>
          <w:shd w:val="clear" w:color="auto" w:fill="FFFFFF"/>
          <w:lang w:eastAsia="el-GR"/>
        </w:rPr>
      </w:pPr>
      <w:r w:rsidRPr="007B1602">
        <w:rPr>
          <w:rFonts w:ascii="Arial" w:hAnsi="Arial" w:cs="Arial"/>
          <w:color w:val="212121"/>
          <w:sz w:val="24"/>
          <w:szCs w:val="24"/>
          <w:shd w:val="clear" w:color="auto" w:fill="FFFFFF"/>
          <w:lang w:eastAsia="el-GR"/>
        </w:rPr>
        <w:t>Τους ευχαριστώ από καρδιάς.</w:t>
      </w:r>
    </w:p>
    <w:p w:rsidR="007B1602" w:rsidRPr="007B1602" w:rsidRDefault="007B1602" w:rsidP="007B1602">
      <w:pPr>
        <w:spacing w:after="0" w:line="600" w:lineRule="auto"/>
        <w:ind w:firstLine="720"/>
        <w:jc w:val="both"/>
        <w:rPr>
          <w:rFonts w:ascii="Arial" w:hAnsi="Arial"/>
          <w:sz w:val="24"/>
          <w:szCs w:val="24"/>
          <w:lang w:eastAsia="el-GR"/>
        </w:rPr>
      </w:pPr>
      <w:r w:rsidRPr="007B1602">
        <w:rPr>
          <w:rFonts w:ascii="Arial" w:hAnsi="Arial"/>
          <w:b/>
          <w:sz w:val="24"/>
          <w:szCs w:val="24"/>
          <w:lang w:eastAsia="el-GR"/>
        </w:rPr>
        <w:t>ΠΡΟΕΔΡΕΥΩΝ (Οδυσσέας Κωνσταντινόπουλος):</w:t>
      </w:r>
      <w:r w:rsidRPr="007B1602">
        <w:rPr>
          <w:rFonts w:ascii="Arial" w:hAnsi="Arial"/>
          <w:sz w:val="24"/>
          <w:szCs w:val="24"/>
          <w:lang w:eastAsia="el-GR"/>
        </w:rPr>
        <w:t xml:space="preserve"> Κηρύσσεται περαιωμένη η συζήτηση επί της αρχής, των άρθρων, των τροπολογιών και του συνόλου του σχεδίου νόμου του Υπουργείου Τουρισμού: «Ειδικές μορφές τουρισμού και διατάξεις για την τουριστική ανάπτυξη και άλλες διατάξεις». </w:t>
      </w:r>
    </w:p>
    <w:p w:rsidR="007B1602" w:rsidRPr="007B1602" w:rsidRDefault="007B1602" w:rsidP="007B1602">
      <w:pPr>
        <w:spacing w:after="0" w:line="600" w:lineRule="auto"/>
        <w:ind w:firstLine="720"/>
        <w:jc w:val="both"/>
        <w:rPr>
          <w:rFonts w:ascii="Arial" w:hAnsi="Arial"/>
          <w:sz w:val="24"/>
          <w:szCs w:val="24"/>
          <w:lang w:eastAsia="el-GR"/>
        </w:rPr>
      </w:pPr>
      <w:r w:rsidRPr="007B1602">
        <w:rPr>
          <w:rFonts w:ascii="Arial" w:hAnsi="Arial"/>
          <w:sz w:val="24"/>
          <w:szCs w:val="24"/>
          <w:lang w:eastAsia="el-GR"/>
        </w:rPr>
        <w:t>Εισερχόμαστε στην ψήφιση επί της αρχής, των άρθρων, των τροπολογιών και του συνόλου και η ψήφισή τους θα γίνει χωριστά.</w:t>
      </w:r>
    </w:p>
    <w:p w:rsidR="007B1602" w:rsidRPr="007B1602" w:rsidRDefault="007B1602" w:rsidP="007B1602">
      <w:pPr>
        <w:spacing w:after="0" w:line="600" w:lineRule="auto"/>
        <w:ind w:firstLine="720"/>
        <w:jc w:val="both"/>
        <w:rPr>
          <w:rFonts w:ascii="Arial" w:hAnsi="Arial" w:cs="Arial"/>
          <w:sz w:val="24"/>
          <w:szCs w:val="24"/>
          <w:lang w:eastAsia="el-GR"/>
        </w:rPr>
      </w:pPr>
      <w:r w:rsidRPr="007B1602">
        <w:rPr>
          <w:rFonts w:ascii="Arial" w:hAnsi="Arial" w:cs="Arial"/>
          <w:sz w:val="24"/>
          <w:szCs w:val="24"/>
          <w:lang w:eastAsia="el-GR"/>
        </w:rPr>
        <w:t xml:space="preserve">Θέλω να επισημάνω ότι η ψηφοφορία περιλαμβάνει την αρχή του νομοσχεδίου, εξήντα πέντε άρθρα, δύο τροπολογίες, το ακροτελεύτιο άρθρο, καθώς και το σύνολο του νομοσχεδίου. </w:t>
      </w:r>
    </w:p>
    <w:p w:rsidR="007B1602" w:rsidRPr="007B1602" w:rsidRDefault="007B1602" w:rsidP="007B1602">
      <w:pPr>
        <w:spacing w:after="0" w:line="600" w:lineRule="auto"/>
        <w:ind w:firstLine="720"/>
        <w:jc w:val="both"/>
        <w:rPr>
          <w:rFonts w:ascii="Arial" w:hAnsi="Arial" w:cs="Arial"/>
          <w:sz w:val="24"/>
          <w:szCs w:val="24"/>
          <w:lang w:eastAsia="el-GR"/>
        </w:rPr>
      </w:pPr>
      <w:r w:rsidRPr="007B1602">
        <w:rPr>
          <w:rFonts w:ascii="Arial" w:hAnsi="Arial" w:cs="Arial"/>
          <w:sz w:val="24"/>
          <w:szCs w:val="24"/>
          <w:lang w:eastAsia="el-GR"/>
        </w:rPr>
        <w:t>Κάθε φορά στην οθόνη εμφανίζονται ως τέσσερα άρθρα προς ψήφιση. Για να ψηφίσετε και τα υπόλοιπα, θα πρέπει να «κυλήσετε» -</w:t>
      </w:r>
      <w:r w:rsidRPr="007B1602">
        <w:rPr>
          <w:rFonts w:ascii="Arial" w:hAnsi="Arial" w:cs="Arial"/>
          <w:sz w:val="24"/>
          <w:szCs w:val="24"/>
          <w:lang w:val="fr-FR" w:eastAsia="el-GR"/>
        </w:rPr>
        <w:t>scroll</w:t>
      </w:r>
      <w:r w:rsidRPr="007B1602">
        <w:rPr>
          <w:rFonts w:ascii="Arial" w:hAnsi="Arial" w:cs="Arial"/>
          <w:sz w:val="24"/>
          <w:szCs w:val="24"/>
          <w:lang w:eastAsia="el-GR"/>
        </w:rPr>
        <w:t xml:space="preserve"> </w:t>
      </w:r>
      <w:r w:rsidRPr="007B1602">
        <w:rPr>
          <w:rFonts w:ascii="Arial" w:hAnsi="Arial" w:cs="Arial"/>
          <w:sz w:val="24"/>
          <w:szCs w:val="24"/>
          <w:lang w:val="fr-FR" w:eastAsia="el-GR"/>
        </w:rPr>
        <w:t>down</w:t>
      </w:r>
      <w:r w:rsidRPr="007B1602">
        <w:rPr>
          <w:rFonts w:ascii="Arial" w:hAnsi="Arial" w:cs="Arial"/>
          <w:sz w:val="24"/>
          <w:szCs w:val="24"/>
          <w:lang w:eastAsia="el-GR"/>
        </w:rPr>
        <w:t xml:space="preserve">- την οθόνη αφής. Στο πάνω δεξιά μέρος της οθόνης εμφανίζεται κάθε φορά ο αριθμός των άρθρων που απομένουν για ψήφιση. Βεβαιωθείτε ότι έχετε </w:t>
      </w:r>
      <w:r w:rsidRPr="007B1602">
        <w:rPr>
          <w:rFonts w:ascii="Arial" w:hAnsi="Arial" w:cs="Arial"/>
          <w:sz w:val="24"/>
          <w:szCs w:val="24"/>
          <w:lang w:eastAsia="el-GR"/>
        </w:rPr>
        <w:lastRenderedPageBreak/>
        <w:t xml:space="preserve">ψηφίσει όλα τα άρθρα, τις τροπολογίες, καθώς και το ακροτελεύτιο άρθρο και το σύνολο του νομοσχεδίου. </w:t>
      </w:r>
    </w:p>
    <w:p w:rsidR="007B1602" w:rsidRPr="007B1602" w:rsidRDefault="007B1602" w:rsidP="007B1602">
      <w:pPr>
        <w:autoSpaceDE w:val="0"/>
        <w:autoSpaceDN w:val="0"/>
        <w:adjustRightInd w:val="0"/>
        <w:spacing w:after="0" w:line="600" w:lineRule="auto"/>
        <w:ind w:firstLine="720"/>
        <w:jc w:val="both"/>
        <w:rPr>
          <w:rFonts w:ascii="Arial" w:eastAsia="SimSun" w:hAnsi="Arial" w:cs="Arial"/>
          <w:sz w:val="24"/>
          <w:szCs w:val="24"/>
          <w:lang w:eastAsia="zh-CN"/>
        </w:rPr>
      </w:pPr>
      <w:r w:rsidRPr="007B1602">
        <w:rPr>
          <w:rFonts w:ascii="Arial" w:eastAsia="SimSun" w:hAnsi="Arial" w:cs="Arial"/>
          <w:sz w:val="24"/>
          <w:szCs w:val="24"/>
          <w:lang w:eastAsia="zh-CN"/>
        </w:rPr>
        <w:t>Παρακαλώ να ανοίξει το σύστημα της ηλεκτρονικής ψηφοφορίας.</w:t>
      </w:r>
    </w:p>
    <w:p w:rsidR="007B1602" w:rsidRPr="007B1602" w:rsidRDefault="007B1602" w:rsidP="007B1602">
      <w:pPr>
        <w:autoSpaceDE w:val="0"/>
        <w:autoSpaceDN w:val="0"/>
        <w:adjustRightInd w:val="0"/>
        <w:spacing w:after="0" w:line="600" w:lineRule="auto"/>
        <w:ind w:firstLine="720"/>
        <w:jc w:val="center"/>
        <w:rPr>
          <w:rFonts w:ascii="Arial" w:eastAsia="SimSun" w:hAnsi="Arial" w:cs="Arial"/>
          <w:sz w:val="24"/>
          <w:szCs w:val="24"/>
          <w:lang w:eastAsia="zh-CN"/>
        </w:rPr>
      </w:pPr>
      <w:r w:rsidRPr="007B1602">
        <w:rPr>
          <w:rFonts w:ascii="Arial" w:eastAsia="SimSun" w:hAnsi="Arial" w:cs="Arial"/>
          <w:sz w:val="24"/>
          <w:szCs w:val="24"/>
          <w:lang w:eastAsia="zh-CN"/>
        </w:rPr>
        <w:t>(ΗΛΕΚΤΡΟΝΙΚΗ ΨΗΦΟΦΟΡΙΑ)</w:t>
      </w:r>
    </w:p>
    <w:p w:rsidR="007B1602" w:rsidRPr="007B1602" w:rsidRDefault="007B1602" w:rsidP="007B1602">
      <w:pPr>
        <w:autoSpaceDE w:val="0"/>
        <w:autoSpaceDN w:val="0"/>
        <w:adjustRightInd w:val="0"/>
        <w:spacing w:after="0" w:line="600" w:lineRule="auto"/>
        <w:ind w:firstLine="720"/>
        <w:jc w:val="both"/>
        <w:rPr>
          <w:rFonts w:ascii="Arial" w:eastAsia="SimSun" w:hAnsi="Arial" w:cs="Arial"/>
          <w:sz w:val="24"/>
          <w:szCs w:val="24"/>
          <w:lang w:eastAsia="zh-CN"/>
        </w:rPr>
      </w:pPr>
      <w:r w:rsidRPr="007B1602">
        <w:rPr>
          <w:rFonts w:ascii="Arial" w:hAnsi="Arial"/>
          <w:b/>
          <w:sz w:val="24"/>
          <w:szCs w:val="24"/>
          <w:lang w:eastAsia="el-GR"/>
        </w:rPr>
        <w:t>ΠΡΟΕΔΡΕΥΩΝ (Οδυσσέας Κωνσταντινόπουλος):</w:t>
      </w:r>
      <w:r w:rsidRPr="007B1602">
        <w:rPr>
          <w:rFonts w:ascii="Arial" w:hAnsi="Arial"/>
          <w:sz w:val="24"/>
          <w:szCs w:val="24"/>
          <w:lang w:eastAsia="el-GR"/>
        </w:rPr>
        <w:t xml:space="preserve"> </w:t>
      </w:r>
      <w:r w:rsidRPr="007B1602">
        <w:rPr>
          <w:rFonts w:ascii="Arial" w:eastAsia="SimSun" w:hAnsi="Arial" w:cs="Arial"/>
          <w:sz w:val="24"/>
          <w:szCs w:val="24"/>
          <w:lang w:eastAsia="zh-CN"/>
        </w:rPr>
        <w:t>Εφόσον έχετε ολοκληρώσει την ψηφοφορία, παρακαλώ να κλείσει το σύστημα της ηλεκτρονικής ψηφοφορίας.</w:t>
      </w:r>
    </w:p>
    <w:p w:rsidR="007B1602" w:rsidRPr="007B1602" w:rsidRDefault="007B1602" w:rsidP="007B1602">
      <w:pPr>
        <w:autoSpaceDE w:val="0"/>
        <w:autoSpaceDN w:val="0"/>
        <w:adjustRightInd w:val="0"/>
        <w:spacing w:after="0" w:line="600" w:lineRule="auto"/>
        <w:ind w:firstLine="720"/>
        <w:jc w:val="both"/>
        <w:rPr>
          <w:rFonts w:ascii="Arial" w:eastAsia="SimSun" w:hAnsi="Arial" w:cs="Arial"/>
          <w:sz w:val="24"/>
          <w:szCs w:val="24"/>
          <w:lang w:eastAsia="zh-CN"/>
        </w:rPr>
      </w:pPr>
      <w:r w:rsidRPr="007B1602">
        <w:rPr>
          <w:rFonts w:ascii="Arial" w:eastAsia="SimSun" w:hAnsi="Arial" w:cs="Arial"/>
          <w:sz w:val="24"/>
          <w:szCs w:val="24"/>
          <w:lang w:eastAsia="zh-CN"/>
        </w:rPr>
        <w:t xml:space="preserve">                        (ΗΛΕΚΤΡΟΝΙΚΗ ΚΑΤΑΜΕΤΡΗΣΗ)</w:t>
      </w:r>
    </w:p>
    <w:p w:rsidR="007B1602" w:rsidRPr="007B1602" w:rsidRDefault="007B1602" w:rsidP="007B1602">
      <w:pPr>
        <w:autoSpaceDE w:val="0"/>
        <w:autoSpaceDN w:val="0"/>
        <w:adjustRightInd w:val="0"/>
        <w:spacing w:after="0" w:line="600" w:lineRule="auto"/>
        <w:ind w:firstLine="720"/>
        <w:jc w:val="both"/>
        <w:rPr>
          <w:rFonts w:ascii="Arial" w:eastAsia="SimSun" w:hAnsi="Arial" w:cs="Arial"/>
          <w:sz w:val="24"/>
          <w:szCs w:val="24"/>
          <w:lang w:eastAsia="zh-CN"/>
        </w:rPr>
      </w:pPr>
      <w:r w:rsidRPr="007B1602">
        <w:rPr>
          <w:rFonts w:ascii="Arial" w:eastAsia="SimSun" w:hAnsi="Arial" w:cs="Arial"/>
          <w:sz w:val="24"/>
          <w:szCs w:val="24"/>
          <w:lang w:eastAsia="zh-CN"/>
        </w:rPr>
        <w:t xml:space="preserve">               (ΜΕΤΑ ΤΗΝ ΗΛΕΚΤΡΟΝΙΚΗ ΚΑΤΑΜΕΤΡΗΣΗ</w:t>
      </w:r>
    </w:p>
    <w:p w:rsidR="007B1602" w:rsidRPr="007B1602" w:rsidRDefault="007B1602" w:rsidP="007B1602">
      <w:pPr>
        <w:spacing w:after="0" w:line="600" w:lineRule="auto"/>
        <w:ind w:firstLine="720"/>
        <w:contextualSpacing/>
        <w:jc w:val="both"/>
        <w:rPr>
          <w:rFonts w:ascii="Arial" w:eastAsia="SimSun" w:hAnsi="Arial" w:cs="Arial"/>
          <w:sz w:val="24"/>
          <w:szCs w:val="24"/>
          <w:lang w:eastAsia="zh-CN"/>
        </w:rPr>
      </w:pPr>
      <w:r w:rsidRPr="007B1602">
        <w:rPr>
          <w:rFonts w:ascii="Arial" w:hAnsi="Arial"/>
          <w:b/>
          <w:sz w:val="24"/>
          <w:szCs w:val="24"/>
          <w:lang w:eastAsia="el-GR"/>
        </w:rPr>
        <w:t>ΠΡΟΕΔΡΕΥΩΝ (Οδυσσέας Κωνσταντινόπουλος):</w:t>
      </w:r>
      <w:r w:rsidRPr="007B1602">
        <w:rPr>
          <w:rFonts w:ascii="Arial" w:hAnsi="Arial"/>
          <w:sz w:val="24"/>
          <w:szCs w:val="24"/>
          <w:lang w:eastAsia="el-GR"/>
        </w:rPr>
        <w:t xml:space="preserve"> </w:t>
      </w:r>
      <w:r w:rsidRPr="007B1602">
        <w:rPr>
          <w:rFonts w:ascii="Arial" w:hAnsi="Arial" w:cs="Arial"/>
          <w:sz w:val="24"/>
          <w:szCs w:val="24"/>
          <w:lang w:eastAsia="el-GR"/>
        </w:rPr>
        <w:t>Κυρίες και κύριοι συνάδελφοι</w:t>
      </w:r>
      <w:r w:rsidRPr="007B1602">
        <w:rPr>
          <w:rFonts w:ascii="Arial" w:hAnsi="Arial"/>
          <w:sz w:val="24"/>
          <w:szCs w:val="24"/>
          <w:lang w:eastAsia="el-GR"/>
        </w:rPr>
        <w:t>, 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tbl>
      <w:tblPr>
        <w:tblW w:w="6720" w:type="dxa"/>
        <w:jc w:val="center"/>
        <w:tblCellMar>
          <w:left w:w="10" w:type="dxa"/>
          <w:right w:w="10" w:type="dxa"/>
        </w:tblCellMar>
        <w:tblLook w:val="04A0" w:firstRow="1" w:lastRow="0" w:firstColumn="1" w:lastColumn="0" w:noHBand="0" w:noVBand="1"/>
      </w:tblPr>
      <w:tblGrid>
        <w:gridCol w:w="6720"/>
      </w:tblGrid>
      <w:tr w:rsidR="007B1602" w:rsidRPr="007B1602" w:rsidTr="00F825D5">
        <w:trPr>
          <w:trHeight w:val="1485"/>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Ειδικές μορφές τουρισμού και διατάξεις για την τουριστική ανάπτυξη και άλλες διατάξεις</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Επί της αρχής     ΚΑΤΑ ΠΛΕΙΟΨΗΦΙΑ</w:t>
            </w:r>
          </w:p>
        </w:tc>
      </w:tr>
      <w:tr w:rsidR="007B1602" w:rsidRPr="007B1602" w:rsidTr="00F825D5">
        <w:trPr>
          <w:trHeight w:val="345"/>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OXI</w:t>
            </w:r>
          </w:p>
        </w:tc>
      </w:tr>
      <w:tr w:rsidR="007B1602" w:rsidRPr="007B1602" w:rsidTr="00F825D5">
        <w:trPr>
          <w:trHeight w:val="345"/>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1 ως έχει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lastRenderedPageBreak/>
              <w:t>Κίνημα Αλλαγής: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2 όπως τροπ.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45"/>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3 ως έχει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4 όπως τροπ.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5 ως έχει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ΝΑΙ</w:t>
            </w:r>
          </w:p>
        </w:tc>
      </w:tr>
      <w:tr w:rsidR="007B1602" w:rsidRPr="007B1602" w:rsidTr="00F825D5">
        <w:trPr>
          <w:trHeight w:val="345"/>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6 ως έχει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7 ως έχει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lastRenderedPageBreak/>
              <w:t>Κίνημα Αλλαγής: ΠΡΝ</w:t>
            </w:r>
          </w:p>
        </w:tc>
      </w:tr>
      <w:tr w:rsidR="007B1602" w:rsidRPr="007B1602" w:rsidTr="00F825D5">
        <w:trPr>
          <w:trHeight w:val="345"/>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8 όπως τροπ.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9 ως έχει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45"/>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10 ως έχει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45"/>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11 ως έχει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12 ως έχει     ΚΑΤΑ ΠΛΕΙΟΨΗΦΙΑ</w:t>
            </w:r>
          </w:p>
        </w:tc>
      </w:tr>
      <w:tr w:rsidR="007B1602" w:rsidRPr="007B1602" w:rsidTr="00F825D5">
        <w:trPr>
          <w:trHeight w:val="345"/>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ΠΡΝ</w:t>
            </w:r>
          </w:p>
        </w:tc>
      </w:tr>
      <w:tr w:rsidR="007B1602" w:rsidRPr="007B1602" w:rsidTr="00F825D5">
        <w:trPr>
          <w:trHeight w:val="345"/>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13 όπως τροπ.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lastRenderedPageBreak/>
              <w:t>Κίνημα Αλλαγής: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14 όπως τροπ.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15 ως έχει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45"/>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16 ως έχει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17 ως έχει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ΝΑΙ</w:t>
            </w:r>
          </w:p>
        </w:tc>
      </w:tr>
      <w:tr w:rsidR="007B1602" w:rsidRPr="007B1602" w:rsidTr="00F825D5">
        <w:trPr>
          <w:trHeight w:val="345"/>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18 ως έχει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19 ως έχει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lastRenderedPageBreak/>
              <w:t>Κίνημα Αλλαγής: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20 ως έχει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ΝΑΙ</w:t>
            </w:r>
          </w:p>
        </w:tc>
      </w:tr>
      <w:tr w:rsidR="007B1602" w:rsidRPr="007B1602" w:rsidTr="00F825D5">
        <w:trPr>
          <w:trHeight w:val="345"/>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21 ως έχει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45"/>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22 ως έχει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45"/>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23 ως έχει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24 ως έχει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25 ως έχει     ΚΑΤΑ ΠΛΕΙΟΨΗΦΙΑ</w:t>
            </w:r>
          </w:p>
        </w:tc>
      </w:tr>
      <w:tr w:rsidR="007B1602" w:rsidRPr="007B1602" w:rsidTr="00F825D5">
        <w:trPr>
          <w:trHeight w:val="345"/>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lastRenderedPageBreak/>
              <w:t>Κίνημα Αλλαγής: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ΠΡΝ</w:t>
            </w:r>
          </w:p>
        </w:tc>
      </w:tr>
      <w:tr w:rsidR="007B1602" w:rsidRPr="007B1602" w:rsidTr="00F825D5">
        <w:trPr>
          <w:trHeight w:val="345"/>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26 ως έχει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27 ως έχει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45"/>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28 ως έχει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29 όπως τροπ.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30 ως έχει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ΠΡΝ</w:t>
            </w:r>
          </w:p>
        </w:tc>
      </w:tr>
      <w:tr w:rsidR="007B1602" w:rsidRPr="007B1602" w:rsidTr="00F825D5">
        <w:trPr>
          <w:trHeight w:val="345"/>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31 όπως τροπ.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lastRenderedPageBreak/>
              <w:t>Κίνημα Αλλαγής: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32 όπως τροπ.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ΠΡΝ</w:t>
            </w:r>
          </w:p>
        </w:tc>
      </w:tr>
      <w:tr w:rsidR="007B1602" w:rsidRPr="007B1602" w:rsidTr="00F825D5">
        <w:trPr>
          <w:trHeight w:val="345"/>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33 ως έχει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34 ως έχει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45"/>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35 ως έχει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45"/>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36 ως έχει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37 ως έχει     ΚΑΤΑ ΠΛΕΙΟΨΗΦΙΑ</w:t>
            </w:r>
          </w:p>
        </w:tc>
      </w:tr>
      <w:tr w:rsidR="007B1602" w:rsidRPr="007B1602" w:rsidTr="00F825D5">
        <w:trPr>
          <w:trHeight w:val="345"/>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lastRenderedPageBreak/>
              <w:t>Κίνημα Αλλαγής: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OXI</w:t>
            </w:r>
          </w:p>
        </w:tc>
      </w:tr>
      <w:tr w:rsidR="007B1602" w:rsidRPr="007B1602" w:rsidTr="00F825D5">
        <w:trPr>
          <w:trHeight w:val="345"/>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38 ως έχει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39 ως έχει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40 ως έχει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45"/>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41 ως έχει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42 ως έχει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OXI</w:t>
            </w:r>
          </w:p>
        </w:tc>
      </w:tr>
      <w:tr w:rsidR="007B1602" w:rsidRPr="007B1602" w:rsidTr="00F825D5">
        <w:trPr>
          <w:trHeight w:val="345"/>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43 ως έχει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lastRenderedPageBreak/>
              <w:t>Κίνημα Αλλαγής: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44 ως έχει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45 ως έχει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ΠΡΝ</w:t>
            </w:r>
          </w:p>
        </w:tc>
      </w:tr>
      <w:tr w:rsidR="007B1602" w:rsidRPr="007B1602" w:rsidTr="00F825D5">
        <w:trPr>
          <w:trHeight w:val="345"/>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46 όπως τροπ.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45"/>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47 ως έχει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45"/>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48 ως έχει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49 ως έχει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lastRenderedPageBreak/>
              <w:t>Κίνημα Αλλαγής: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50 ως έχει     ΚΑΤΑ ΠΛΕΙΟΨΗΦΙΑ</w:t>
            </w:r>
          </w:p>
        </w:tc>
      </w:tr>
      <w:tr w:rsidR="007B1602" w:rsidRPr="007B1602" w:rsidTr="00F825D5">
        <w:trPr>
          <w:trHeight w:val="345"/>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ΠΡΝ</w:t>
            </w:r>
          </w:p>
        </w:tc>
      </w:tr>
      <w:tr w:rsidR="007B1602" w:rsidRPr="007B1602" w:rsidTr="00F825D5">
        <w:trPr>
          <w:trHeight w:val="345"/>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51 ως έχει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52 ως έχει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45"/>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53 ως έχει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54 ως έχει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55 ως έχει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ΝΑΙ</w:t>
            </w:r>
          </w:p>
        </w:tc>
      </w:tr>
      <w:tr w:rsidR="007B1602" w:rsidRPr="007B1602" w:rsidTr="00F825D5">
        <w:trPr>
          <w:trHeight w:val="345"/>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lastRenderedPageBreak/>
              <w:t>Κίνημα Αλλαγής: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56 ως έχει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57 ως έχει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ΝΑΙ</w:t>
            </w:r>
          </w:p>
        </w:tc>
      </w:tr>
      <w:tr w:rsidR="007B1602" w:rsidRPr="007B1602" w:rsidTr="00F825D5">
        <w:trPr>
          <w:trHeight w:val="345"/>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58 ως έχει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59 ως έχει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ΠΡΝ</w:t>
            </w:r>
          </w:p>
        </w:tc>
      </w:tr>
      <w:tr w:rsidR="007B1602" w:rsidRPr="007B1602" w:rsidTr="00F825D5">
        <w:trPr>
          <w:trHeight w:val="345"/>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60 όπως τροπ.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ΠΡΝ</w:t>
            </w:r>
          </w:p>
        </w:tc>
      </w:tr>
      <w:tr w:rsidR="007B1602" w:rsidRPr="007B1602" w:rsidTr="00F825D5">
        <w:trPr>
          <w:trHeight w:val="345"/>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61 ως έχει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lastRenderedPageBreak/>
              <w:t>Κίνημα Αλλαγής: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62 ως έχει     ΚΑΤΑ ΠΛΕΙΟΨΗΦΙΑ</w:t>
            </w:r>
          </w:p>
        </w:tc>
      </w:tr>
      <w:tr w:rsidR="007B1602" w:rsidRPr="007B1602" w:rsidTr="00F825D5">
        <w:trPr>
          <w:trHeight w:val="345"/>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ΠΡΝ</w:t>
            </w:r>
          </w:p>
        </w:tc>
      </w:tr>
      <w:tr w:rsidR="007B1602" w:rsidRPr="007B1602" w:rsidTr="00F825D5">
        <w:trPr>
          <w:trHeight w:val="345"/>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63 ως έχει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64 ως έχει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Άρθρο 65 όπως τροπ.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45"/>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Υπ. Τροπολογία 311/4 ως έχει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ΝΑΙ</w:t>
            </w:r>
          </w:p>
        </w:tc>
      </w:tr>
      <w:tr w:rsidR="007B1602" w:rsidRPr="007B1602" w:rsidTr="00F825D5">
        <w:trPr>
          <w:trHeight w:val="495"/>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Βουλ. Τροπολογία 310/3 ως έχει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lastRenderedPageBreak/>
              <w:t>ΣΥΡΙΖΑ: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48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Ακροτελεύτιο Άρθρο όπως τροπ.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ΝΑΙ</w:t>
            </w:r>
          </w:p>
        </w:tc>
      </w:tr>
      <w:tr w:rsidR="007B1602" w:rsidRPr="007B1602" w:rsidTr="00F825D5">
        <w:trPr>
          <w:trHeight w:val="345"/>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Επί του Συνόλου     ΚΑΤΑ ΠΛΕΙΟΨΗΦΙΑ</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Ν.Δ.: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ΣΥΡΙΖΑ: ΠΡΝ</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Κίνημα Αλλαγής: ΝΑΙ</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Κ.Κ.Ε.: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ΕΛΛΗΝΙΚΗ ΛΥΣΗ: OXI</w:t>
            </w:r>
          </w:p>
        </w:tc>
      </w:tr>
      <w:tr w:rsidR="007B1602" w:rsidRPr="007B1602" w:rsidTr="00F825D5">
        <w:trPr>
          <w:trHeight w:val="330"/>
          <w:jc w:val="center"/>
        </w:trPr>
        <w:tc>
          <w:tcPr>
            <w:tcW w:w="6720" w:type="dxa"/>
            <w:tcBorders>
              <w:top w:val="nil"/>
              <w:left w:val="nil"/>
              <w:bottom w:val="nil"/>
              <w:right w:val="nil"/>
            </w:tcBorders>
            <w:shd w:val="clear" w:color="auto" w:fill="auto"/>
            <w:vAlign w:val="center"/>
            <w:hideMark/>
          </w:tcPr>
          <w:p w:rsidR="007B1602" w:rsidRPr="007B1602" w:rsidRDefault="007B1602" w:rsidP="007B1602">
            <w:pPr>
              <w:spacing w:after="0" w:line="240" w:lineRule="auto"/>
              <w:ind w:firstLine="720"/>
              <w:jc w:val="center"/>
              <w:rPr>
                <w:rFonts w:cs="Calibri"/>
                <w:color w:val="000000"/>
                <w:sz w:val="24"/>
                <w:szCs w:val="24"/>
                <w:lang w:eastAsia="el-GR"/>
              </w:rPr>
            </w:pPr>
            <w:r w:rsidRPr="007B1602">
              <w:rPr>
                <w:rFonts w:cs="Calibri"/>
                <w:color w:val="000000"/>
                <w:sz w:val="24"/>
                <w:szCs w:val="24"/>
                <w:lang w:eastAsia="el-GR"/>
              </w:rPr>
              <w:t>ΜέΡΑ25: OXI</w:t>
            </w:r>
          </w:p>
        </w:tc>
      </w:tr>
    </w:tbl>
    <w:p w:rsidR="007B1602" w:rsidRPr="007B1602" w:rsidRDefault="007B1602" w:rsidP="007B1602">
      <w:pPr>
        <w:autoSpaceDE w:val="0"/>
        <w:autoSpaceDN w:val="0"/>
        <w:adjustRightInd w:val="0"/>
        <w:spacing w:after="0" w:line="600" w:lineRule="auto"/>
        <w:ind w:firstLine="720"/>
        <w:jc w:val="both"/>
        <w:rPr>
          <w:rFonts w:ascii="Arial" w:eastAsia="SimSun" w:hAnsi="Arial" w:cs="Arial"/>
          <w:sz w:val="24"/>
          <w:szCs w:val="24"/>
          <w:lang w:eastAsia="zh-CN"/>
        </w:rPr>
      </w:pPr>
    </w:p>
    <w:p w:rsidR="007B1602" w:rsidRPr="007B1602" w:rsidRDefault="007B1602" w:rsidP="007B1602">
      <w:pPr>
        <w:spacing w:after="0" w:line="600" w:lineRule="auto"/>
        <w:ind w:firstLine="720"/>
        <w:contextualSpacing/>
        <w:jc w:val="both"/>
        <w:rPr>
          <w:rFonts w:ascii="Arial" w:hAnsi="Arial"/>
          <w:sz w:val="24"/>
          <w:szCs w:val="24"/>
          <w:lang w:eastAsia="el-GR"/>
        </w:rPr>
      </w:pPr>
      <w:r w:rsidRPr="007B1602">
        <w:rPr>
          <w:rFonts w:ascii="Arial" w:hAnsi="Arial"/>
          <w:b/>
          <w:sz w:val="24"/>
          <w:szCs w:val="24"/>
          <w:lang w:eastAsia="el-GR"/>
        </w:rPr>
        <w:t>ΠΡΟΕΔΡΕΥΩΝ (Οδυσσέας Κωνσταντινόπουλος):</w:t>
      </w:r>
      <w:r w:rsidRPr="007B1602">
        <w:rPr>
          <w:rFonts w:ascii="Arial" w:hAnsi="Arial"/>
          <w:sz w:val="24"/>
          <w:szCs w:val="24"/>
          <w:lang w:eastAsia="el-GR"/>
        </w:rPr>
        <w:t xml:space="preserve"> Συνεπώς το σχέδιο νόμου του Υπουργείου Τουρισμού: «Ειδικές μορφές τουρισμού και διατάξεις για την τουριστική ανάπτυξη και άλλες διατάξεις» έγινε δεκτό κατά πλειοψηφία επί της αρχής, των άρθρων και του συνόλου και έχει ως εξής:</w:t>
      </w:r>
    </w:p>
    <w:p w:rsidR="007B1602" w:rsidRPr="007B1602" w:rsidRDefault="007B1602" w:rsidP="007B1602">
      <w:pPr>
        <w:autoSpaceDE w:val="0"/>
        <w:autoSpaceDN w:val="0"/>
        <w:adjustRightInd w:val="0"/>
        <w:spacing w:after="0" w:line="600" w:lineRule="auto"/>
        <w:ind w:firstLine="720"/>
        <w:jc w:val="center"/>
        <w:rPr>
          <w:rFonts w:ascii="Arial" w:hAnsi="Arial"/>
          <w:sz w:val="24"/>
          <w:szCs w:val="24"/>
          <w:lang w:eastAsia="el-GR"/>
        </w:rPr>
      </w:pPr>
      <w:r w:rsidRPr="007B1602">
        <w:rPr>
          <w:rFonts w:ascii="Arial" w:hAnsi="Arial"/>
          <w:sz w:val="24"/>
          <w:szCs w:val="24"/>
          <w:lang w:eastAsia="el-GR"/>
        </w:rPr>
        <w:t>(Να καταχωριστεί το κείμενο του νομοσχεδίου)</w:t>
      </w:r>
    </w:p>
    <w:p w:rsidR="007B1602" w:rsidRPr="007B1602" w:rsidRDefault="007B1602" w:rsidP="007B1602">
      <w:pPr>
        <w:autoSpaceDE w:val="0"/>
        <w:autoSpaceDN w:val="0"/>
        <w:adjustRightInd w:val="0"/>
        <w:spacing w:after="0" w:line="600" w:lineRule="auto"/>
        <w:ind w:firstLine="720"/>
        <w:jc w:val="center"/>
        <w:rPr>
          <w:rFonts w:ascii="Arial" w:hAnsi="Arial"/>
          <w:color w:val="FF0000"/>
          <w:sz w:val="24"/>
          <w:szCs w:val="24"/>
          <w:lang w:eastAsia="el-GR"/>
        </w:rPr>
      </w:pPr>
      <w:r w:rsidRPr="007B1602">
        <w:rPr>
          <w:rFonts w:ascii="Arial" w:hAnsi="Arial"/>
          <w:color w:val="FF0000"/>
          <w:sz w:val="24"/>
          <w:szCs w:val="24"/>
          <w:lang w:eastAsia="el-GR"/>
        </w:rPr>
        <w:t>(ΝΑ ΜΠΕΙ Η ΣΕΛ.631 α’)</w:t>
      </w:r>
    </w:p>
    <w:p w:rsidR="007B1602" w:rsidRPr="007B1602" w:rsidRDefault="007B1602" w:rsidP="007B1602">
      <w:pPr>
        <w:autoSpaceDE w:val="0"/>
        <w:autoSpaceDN w:val="0"/>
        <w:adjustRightInd w:val="0"/>
        <w:spacing w:after="0" w:line="600" w:lineRule="auto"/>
        <w:ind w:firstLine="720"/>
        <w:jc w:val="both"/>
        <w:rPr>
          <w:rFonts w:ascii="Arial" w:eastAsia="SimSun" w:hAnsi="Arial" w:cs="Arial"/>
          <w:sz w:val="24"/>
          <w:szCs w:val="24"/>
          <w:lang w:eastAsia="zh-CN"/>
        </w:rPr>
      </w:pPr>
      <w:r w:rsidRPr="007B1602">
        <w:rPr>
          <w:rFonts w:ascii="Arial" w:hAnsi="Arial"/>
          <w:b/>
          <w:sz w:val="24"/>
          <w:szCs w:val="24"/>
          <w:lang w:eastAsia="el-GR"/>
        </w:rPr>
        <w:t>ΠΡΟΕΔΡΕΥΩΝ (Οδυσσέας Κωνσταντινόπουλος):</w:t>
      </w:r>
      <w:r w:rsidRPr="007B1602">
        <w:rPr>
          <w:rFonts w:ascii="Arial" w:hAnsi="Arial"/>
          <w:sz w:val="24"/>
          <w:szCs w:val="24"/>
          <w:lang w:eastAsia="el-GR"/>
        </w:rPr>
        <w:t xml:space="preserve"> </w:t>
      </w:r>
      <w:r w:rsidRPr="007B1602">
        <w:rPr>
          <w:rFonts w:ascii="Arial" w:eastAsia="SimSun" w:hAnsi="Arial" w:cs="Arial"/>
          <w:sz w:val="24"/>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7B1602" w:rsidRPr="007B1602" w:rsidRDefault="007B1602" w:rsidP="007B1602">
      <w:pPr>
        <w:autoSpaceDE w:val="0"/>
        <w:autoSpaceDN w:val="0"/>
        <w:adjustRightInd w:val="0"/>
        <w:spacing w:after="0" w:line="600" w:lineRule="auto"/>
        <w:ind w:firstLine="720"/>
        <w:jc w:val="both"/>
        <w:rPr>
          <w:rFonts w:ascii="Arial" w:eastAsia="SimSun" w:hAnsi="Arial" w:cs="Arial"/>
          <w:sz w:val="24"/>
          <w:szCs w:val="24"/>
          <w:lang w:eastAsia="zh-CN"/>
        </w:rPr>
      </w:pPr>
      <w:r w:rsidRPr="007B1602">
        <w:rPr>
          <w:rFonts w:ascii="Arial" w:eastAsia="SimSun" w:hAnsi="Arial" w:cs="Arial"/>
          <w:b/>
          <w:bCs/>
          <w:sz w:val="24"/>
          <w:szCs w:val="24"/>
          <w:lang w:eastAsia="zh-CN"/>
        </w:rPr>
        <w:lastRenderedPageBreak/>
        <w:t>ΟΛΟΙ ΟΙ ΒΟΥΛΕΥΤΕΣ:</w:t>
      </w:r>
      <w:r w:rsidRPr="007B1602">
        <w:rPr>
          <w:rFonts w:ascii="Arial" w:eastAsia="SimSun" w:hAnsi="Arial" w:cs="Arial"/>
          <w:sz w:val="24"/>
          <w:szCs w:val="24"/>
          <w:lang w:eastAsia="zh-CN"/>
        </w:rPr>
        <w:t xml:space="preserve"> Μάλιστα, μάλιστα.</w:t>
      </w:r>
    </w:p>
    <w:p w:rsidR="007B1602" w:rsidRPr="007B1602" w:rsidRDefault="007B1602" w:rsidP="007B1602">
      <w:pPr>
        <w:autoSpaceDE w:val="0"/>
        <w:autoSpaceDN w:val="0"/>
        <w:adjustRightInd w:val="0"/>
        <w:spacing w:after="0" w:line="600" w:lineRule="auto"/>
        <w:ind w:firstLine="720"/>
        <w:jc w:val="both"/>
        <w:rPr>
          <w:rFonts w:ascii="Arial" w:eastAsia="SimSun" w:hAnsi="Arial" w:cs="Arial"/>
          <w:sz w:val="24"/>
          <w:szCs w:val="24"/>
          <w:lang w:eastAsia="zh-CN"/>
        </w:rPr>
      </w:pPr>
      <w:r w:rsidRPr="007B1602">
        <w:rPr>
          <w:rFonts w:ascii="Arial" w:hAnsi="Arial"/>
          <w:b/>
          <w:sz w:val="24"/>
          <w:szCs w:val="24"/>
          <w:lang w:eastAsia="el-GR"/>
        </w:rPr>
        <w:t>ΠΡΟΕΔΡΕΥΩΝ (Οδυσσέας Κωνσταντινόπουλος):</w:t>
      </w:r>
      <w:r w:rsidRPr="007B1602">
        <w:rPr>
          <w:rFonts w:ascii="Arial" w:hAnsi="Arial"/>
          <w:sz w:val="24"/>
          <w:szCs w:val="24"/>
          <w:lang w:eastAsia="el-GR"/>
        </w:rPr>
        <w:t xml:space="preserve"> </w:t>
      </w:r>
      <w:r w:rsidRPr="007B1602">
        <w:rPr>
          <w:rFonts w:ascii="Arial" w:eastAsia="SimSun" w:hAnsi="Arial" w:cs="Arial"/>
          <w:sz w:val="24"/>
          <w:szCs w:val="24"/>
          <w:lang w:eastAsia="zh-CN"/>
        </w:rPr>
        <w:t>Το Σώμα παρέσχε τη ζητηθείσα</w:t>
      </w:r>
      <w:r w:rsidRPr="007B1602">
        <w:rPr>
          <w:rFonts w:ascii="Arial" w:eastAsia="SimSun" w:hAnsi="Arial" w:cs="Arial"/>
          <w:b/>
          <w:bCs/>
          <w:sz w:val="24"/>
          <w:szCs w:val="24"/>
          <w:lang w:eastAsia="zh-CN"/>
        </w:rPr>
        <w:t xml:space="preserve"> </w:t>
      </w:r>
      <w:r w:rsidRPr="007B1602">
        <w:rPr>
          <w:rFonts w:ascii="Arial" w:eastAsia="SimSun" w:hAnsi="Arial" w:cs="Arial"/>
          <w:sz w:val="24"/>
          <w:szCs w:val="24"/>
          <w:lang w:eastAsia="zh-CN"/>
        </w:rPr>
        <w:t>εξουσιοδότηση.</w:t>
      </w:r>
    </w:p>
    <w:p w:rsidR="007B1602" w:rsidRPr="007B1602" w:rsidRDefault="007B1602" w:rsidP="007B1602">
      <w:pPr>
        <w:spacing w:after="0" w:line="600" w:lineRule="auto"/>
        <w:ind w:firstLine="720"/>
        <w:jc w:val="both"/>
        <w:rPr>
          <w:rFonts w:ascii="Arial" w:hAnsi="Arial"/>
          <w:sz w:val="24"/>
          <w:szCs w:val="24"/>
          <w:lang w:eastAsia="el-GR"/>
        </w:rPr>
      </w:pPr>
      <w:r w:rsidRPr="007B1602">
        <w:rPr>
          <w:rFonts w:ascii="Arial" w:hAnsi="Arial"/>
          <w:sz w:val="24"/>
          <w:szCs w:val="24"/>
          <w:lang w:eastAsia="el-GR"/>
        </w:rPr>
        <w:t>Κύριοι συνάδελφοι, δέχεστε στο σημείο αυτό να λύσουμε τη συνεδρίαση;</w:t>
      </w:r>
    </w:p>
    <w:p w:rsidR="007B1602" w:rsidRPr="007B1602" w:rsidRDefault="007B1602" w:rsidP="007B1602">
      <w:pPr>
        <w:spacing w:after="0" w:line="600" w:lineRule="auto"/>
        <w:ind w:firstLine="720"/>
        <w:jc w:val="both"/>
        <w:rPr>
          <w:rFonts w:ascii="Arial" w:hAnsi="Arial"/>
          <w:sz w:val="24"/>
          <w:szCs w:val="24"/>
          <w:lang w:eastAsia="el-GR"/>
        </w:rPr>
      </w:pPr>
      <w:r w:rsidRPr="007B1602">
        <w:rPr>
          <w:rFonts w:ascii="Arial" w:hAnsi="Arial"/>
          <w:b/>
          <w:bCs/>
          <w:sz w:val="24"/>
          <w:szCs w:val="24"/>
          <w:lang w:eastAsia="el-GR"/>
        </w:rPr>
        <w:t xml:space="preserve">ΟΛΟΙ ΟΙ ΒΟΥΛΕΥΤΕΣ: </w:t>
      </w:r>
      <w:r w:rsidRPr="007B1602">
        <w:rPr>
          <w:rFonts w:ascii="Arial" w:hAnsi="Arial"/>
          <w:sz w:val="24"/>
          <w:szCs w:val="24"/>
          <w:lang w:eastAsia="el-GR"/>
        </w:rPr>
        <w:t>Μάλιστα, μάλιστα.</w:t>
      </w:r>
    </w:p>
    <w:p w:rsidR="007B1602" w:rsidRPr="007B1602" w:rsidRDefault="007B1602" w:rsidP="007B1602">
      <w:pPr>
        <w:tabs>
          <w:tab w:val="left" w:pos="2738"/>
          <w:tab w:val="center" w:pos="4753"/>
          <w:tab w:val="left" w:pos="5723"/>
        </w:tabs>
        <w:spacing w:after="0" w:line="600" w:lineRule="auto"/>
        <w:ind w:firstLine="720"/>
        <w:jc w:val="both"/>
        <w:rPr>
          <w:rFonts w:ascii="Arial" w:hAnsi="Arial" w:cs="Arial"/>
          <w:sz w:val="24"/>
          <w:szCs w:val="24"/>
          <w:lang w:eastAsia="el-GR"/>
        </w:rPr>
      </w:pPr>
      <w:r w:rsidRPr="007B1602">
        <w:rPr>
          <w:rFonts w:ascii="Arial" w:hAnsi="Arial"/>
          <w:b/>
          <w:sz w:val="24"/>
          <w:szCs w:val="24"/>
          <w:lang w:eastAsia="el-GR"/>
        </w:rPr>
        <w:t>ΠΡΟΕΔΡΕΥΩΝ (Οδυσσέας Κωνσταντινόπουλος):</w:t>
      </w:r>
      <w:r w:rsidRPr="007B1602">
        <w:rPr>
          <w:rFonts w:ascii="Arial" w:hAnsi="Arial"/>
          <w:sz w:val="24"/>
          <w:szCs w:val="24"/>
          <w:lang w:eastAsia="el-GR"/>
        </w:rPr>
        <w:t xml:space="preserve"> </w:t>
      </w:r>
      <w:r w:rsidRPr="007B1602">
        <w:rPr>
          <w:rFonts w:ascii="Arial" w:hAnsi="Arial" w:cs="Arial"/>
          <w:sz w:val="24"/>
          <w:szCs w:val="24"/>
          <w:lang w:eastAsia="el-GR"/>
        </w:rPr>
        <w:t xml:space="preserve">Με τη συναίνεση του Σώματος και ώρα 00.03΄ λύεται η συνεδρίαση για τη Δευτέρα 25 Μαΐου 2020 και ώρα 18.00΄, με αντικείμενο εργασιών του Σώματος κοινοβουλευτικό έλεγχο, συζήτηση επικαίρων ερωτήσεων.  </w:t>
      </w:r>
    </w:p>
    <w:p w:rsidR="009612B4" w:rsidRPr="00764561" w:rsidRDefault="007B1602" w:rsidP="007B1602">
      <w:pPr>
        <w:shd w:val="clear" w:color="auto" w:fill="FFFFFF"/>
        <w:spacing w:after="160" w:line="600" w:lineRule="auto"/>
        <w:ind w:firstLine="720"/>
        <w:jc w:val="both"/>
        <w:rPr>
          <w:rFonts w:ascii="Arial" w:hAnsi="Arial" w:cs="Arial"/>
          <w:sz w:val="24"/>
          <w:szCs w:val="24"/>
        </w:rPr>
      </w:pPr>
      <w:r w:rsidRPr="007B1602">
        <w:rPr>
          <w:rFonts w:ascii="Arial" w:hAnsi="Arial"/>
          <w:b/>
          <w:bCs/>
          <w:sz w:val="24"/>
          <w:szCs w:val="24"/>
          <w:lang w:eastAsia="el-GR"/>
        </w:rPr>
        <w:t>Ο ΠΡΟΕΔΡΟΣ                                                           ΟΙ ΓΡΑΜΜΑΤΕΙΣ</w:t>
      </w:r>
      <w:bookmarkStart w:id="3" w:name="_GoBack"/>
      <w:bookmarkEnd w:id="3"/>
    </w:p>
    <w:sectPr w:rsidR="009612B4" w:rsidRPr="00764561"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πανός Γεώργιος">
    <w15:presenceInfo w15:providerId="AD" w15:userId="S-1-5-21-448539723-1004336348-682003330-6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1C5"/>
    <w:rsid w:val="000A68DF"/>
    <w:rsid w:val="001A4C60"/>
    <w:rsid w:val="0028335A"/>
    <w:rsid w:val="004F4411"/>
    <w:rsid w:val="00740858"/>
    <w:rsid w:val="00764561"/>
    <w:rsid w:val="007B1602"/>
    <w:rsid w:val="0088717D"/>
    <w:rsid w:val="009612B4"/>
    <w:rsid w:val="00A901C5"/>
    <w:rsid w:val="00D72126"/>
    <w:rsid w:val="00E3120B"/>
    <w:rsid w:val="00EE7EA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1B3101"/>
  <w14:defaultImageDpi w14:val="0"/>
  <w15:docId w15:val="{4C381AD2-8F9B-41D4-BD92-12BC23127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12B4"/>
    <w:pPr>
      <w:spacing w:after="200" w:line="276" w:lineRule="auto"/>
    </w:pPr>
    <w:rPr>
      <w:rFonts w:cs="Times New Roman"/>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rsid w:val="00740858"/>
    <w:pPr>
      <w:spacing w:after="0" w:line="240" w:lineRule="auto"/>
    </w:pPr>
    <w:rPr>
      <w:rFonts w:ascii="Segoe UI" w:hAnsi="Segoe UI" w:cs="Segoe UI"/>
      <w:sz w:val="18"/>
      <w:szCs w:val="18"/>
    </w:rPr>
  </w:style>
  <w:style w:type="character" w:customStyle="1" w:styleId="Char">
    <w:name w:val="Κείμενο πλαισίου Char"/>
    <w:link w:val="a3"/>
    <w:uiPriority w:val="99"/>
    <w:rsid w:val="00740858"/>
    <w:rPr>
      <w:rFonts w:ascii="Segoe UI" w:hAnsi="Segoe UI" w:cs="Segoe UI"/>
      <w:sz w:val="18"/>
      <w:szCs w:val="18"/>
    </w:rPr>
  </w:style>
  <w:style w:type="numbering" w:customStyle="1" w:styleId="1">
    <w:name w:val="Χωρίς λίστα1"/>
    <w:next w:val="a2"/>
    <w:uiPriority w:val="99"/>
    <w:semiHidden/>
    <w:unhideWhenUsed/>
    <w:rsid w:val="007B1602"/>
  </w:style>
  <w:style w:type="paragraph" w:styleId="a4">
    <w:name w:val="Revision"/>
    <w:hidden/>
    <w:uiPriority w:val="99"/>
    <w:semiHidden/>
    <w:rsid w:val="007B1602"/>
    <w:rPr>
      <w:rFonts w:ascii="Arial" w:eastAsia="Arial" w:hAnsi="Arial"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614</Pages>
  <Words>115217</Words>
  <Characters>622178</Characters>
  <Application>Microsoft Office Word</Application>
  <DocSecurity>0</DocSecurity>
  <Lines>5184</Lines>
  <Paragraphs>1471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735924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g.sotiropoulou</dc:creator>
  <cp:keywords/>
  <dc:description/>
  <cp:lastModifiedBy>Μαρίνη Αθανασία</cp:lastModifiedBy>
  <cp:revision>3</cp:revision>
  <cp:lastPrinted>2020-05-26T07:05:00Z</cp:lastPrinted>
  <dcterms:created xsi:type="dcterms:W3CDTF">2020-05-28T09:56:00Z</dcterms:created>
  <dcterms:modified xsi:type="dcterms:W3CDTF">2020-05-29T06:15:00Z</dcterms:modified>
</cp:coreProperties>
</file>