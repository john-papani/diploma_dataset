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B31D2" w14:textId="77777777" w:rsidR="00414943" w:rsidRPr="00414943" w:rsidRDefault="00414943" w:rsidP="00414943">
      <w:pPr>
        <w:spacing w:after="0" w:line="360" w:lineRule="auto"/>
        <w:rPr>
          <w:ins w:id="0" w:author="Φλούδα Χριστίνα" w:date="2016-12-06T11:28:00Z"/>
          <w:rFonts w:eastAsia="Times New Roman"/>
          <w:szCs w:val="24"/>
          <w:lang w:eastAsia="en-US"/>
        </w:rPr>
      </w:pPr>
      <w:ins w:id="1" w:author="Φλούδα Χριστίνα" w:date="2016-12-06T11:28:00Z">
        <w:r w:rsidRPr="0041494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432F04" w14:textId="77777777" w:rsidR="00414943" w:rsidRPr="00414943" w:rsidRDefault="00414943" w:rsidP="00414943">
      <w:pPr>
        <w:spacing w:after="0" w:line="360" w:lineRule="auto"/>
        <w:rPr>
          <w:ins w:id="2" w:author="Φλούδα Χριστίνα" w:date="2016-12-06T11:28:00Z"/>
          <w:rFonts w:eastAsia="Times New Roman"/>
          <w:szCs w:val="24"/>
          <w:lang w:eastAsia="en-US"/>
        </w:rPr>
      </w:pPr>
    </w:p>
    <w:p w14:paraId="436F6B51" w14:textId="77777777" w:rsidR="00414943" w:rsidRPr="00414943" w:rsidRDefault="00414943" w:rsidP="00414943">
      <w:pPr>
        <w:spacing w:after="0" w:line="360" w:lineRule="auto"/>
        <w:rPr>
          <w:ins w:id="3" w:author="Φλούδα Χριστίνα" w:date="2016-12-06T11:28:00Z"/>
          <w:rFonts w:eastAsia="Times New Roman"/>
          <w:szCs w:val="24"/>
          <w:lang w:eastAsia="en-US"/>
        </w:rPr>
      </w:pPr>
      <w:ins w:id="4" w:author="Φλούδα Χριστίνα" w:date="2016-12-06T11:28:00Z">
        <w:r w:rsidRPr="00414943">
          <w:rPr>
            <w:rFonts w:eastAsia="Times New Roman"/>
            <w:szCs w:val="24"/>
            <w:lang w:eastAsia="en-US"/>
          </w:rPr>
          <w:t>ΠΙΝΑΚΑΣ ΠΕΡΙΕΧΟΜΕΝΩΝ</w:t>
        </w:r>
      </w:ins>
    </w:p>
    <w:p w14:paraId="2474EB7B" w14:textId="77777777" w:rsidR="00414943" w:rsidRPr="00414943" w:rsidRDefault="00414943" w:rsidP="00414943">
      <w:pPr>
        <w:spacing w:after="0" w:line="360" w:lineRule="auto"/>
        <w:rPr>
          <w:ins w:id="5" w:author="Φλούδα Χριστίνα" w:date="2016-12-06T11:28:00Z"/>
          <w:rFonts w:eastAsia="Times New Roman"/>
          <w:szCs w:val="24"/>
          <w:lang w:eastAsia="en-US"/>
        </w:rPr>
      </w:pPr>
      <w:ins w:id="6" w:author="Φλούδα Χριστίνα" w:date="2016-12-06T11:28:00Z">
        <w:r w:rsidRPr="00414943">
          <w:rPr>
            <w:rFonts w:eastAsia="Times New Roman"/>
            <w:szCs w:val="24"/>
            <w:lang w:eastAsia="en-US"/>
          </w:rPr>
          <w:t xml:space="preserve">ΙΖ΄ ΠΕΡΙΟΔΟΣ </w:t>
        </w:r>
      </w:ins>
    </w:p>
    <w:p w14:paraId="347A8B20" w14:textId="77777777" w:rsidR="00414943" w:rsidRPr="00414943" w:rsidRDefault="00414943" w:rsidP="00414943">
      <w:pPr>
        <w:spacing w:after="0" w:line="360" w:lineRule="auto"/>
        <w:rPr>
          <w:ins w:id="7" w:author="Φλούδα Χριστίνα" w:date="2016-12-06T11:28:00Z"/>
          <w:rFonts w:eastAsia="Times New Roman"/>
          <w:szCs w:val="24"/>
          <w:lang w:eastAsia="en-US"/>
        </w:rPr>
      </w:pPr>
      <w:ins w:id="8" w:author="Φλούδα Χριστίνα" w:date="2016-12-06T11:28:00Z">
        <w:r w:rsidRPr="00414943">
          <w:rPr>
            <w:rFonts w:eastAsia="Times New Roman"/>
            <w:szCs w:val="24"/>
            <w:lang w:eastAsia="en-US"/>
          </w:rPr>
          <w:t>ΠΡΟΕΔΡΕΥΟΜΕΝΗΣ ΚΟΙΝΟΒΟΥΛΕΥΤΙΚΗΣ ΔΗΜΟΚΡΑΤΙΑΣ</w:t>
        </w:r>
      </w:ins>
    </w:p>
    <w:p w14:paraId="5C38225D" w14:textId="77777777" w:rsidR="00414943" w:rsidRPr="00414943" w:rsidRDefault="00414943" w:rsidP="00414943">
      <w:pPr>
        <w:spacing w:after="0" w:line="360" w:lineRule="auto"/>
        <w:rPr>
          <w:ins w:id="9" w:author="Φλούδα Χριστίνα" w:date="2016-12-06T11:28:00Z"/>
          <w:rFonts w:eastAsia="Times New Roman"/>
          <w:szCs w:val="24"/>
          <w:lang w:eastAsia="en-US"/>
        </w:rPr>
      </w:pPr>
      <w:ins w:id="10" w:author="Φλούδα Χριστίνα" w:date="2016-12-06T11:28:00Z">
        <w:r w:rsidRPr="00414943">
          <w:rPr>
            <w:rFonts w:eastAsia="Times New Roman"/>
            <w:szCs w:val="24"/>
            <w:lang w:eastAsia="en-US"/>
          </w:rPr>
          <w:t>ΣΥΝΟΔΟΣ Β΄</w:t>
        </w:r>
      </w:ins>
    </w:p>
    <w:p w14:paraId="708B3E85" w14:textId="77777777" w:rsidR="00414943" w:rsidRPr="00414943" w:rsidRDefault="00414943" w:rsidP="00414943">
      <w:pPr>
        <w:spacing w:after="0" w:line="360" w:lineRule="auto"/>
        <w:rPr>
          <w:ins w:id="11" w:author="Φλούδα Χριστίνα" w:date="2016-12-06T11:28:00Z"/>
          <w:rFonts w:eastAsia="Times New Roman"/>
          <w:szCs w:val="24"/>
          <w:lang w:eastAsia="en-US"/>
        </w:rPr>
      </w:pPr>
    </w:p>
    <w:p w14:paraId="28EA745F" w14:textId="77777777" w:rsidR="00414943" w:rsidRPr="00414943" w:rsidRDefault="00414943" w:rsidP="00414943">
      <w:pPr>
        <w:spacing w:after="0" w:line="360" w:lineRule="auto"/>
        <w:rPr>
          <w:ins w:id="12" w:author="Φλούδα Χριστίνα" w:date="2016-12-06T11:28:00Z"/>
          <w:rFonts w:eastAsia="Times New Roman"/>
          <w:szCs w:val="24"/>
          <w:lang w:eastAsia="en-US"/>
        </w:rPr>
      </w:pPr>
      <w:ins w:id="13" w:author="Φλούδα Χριστίνα" w:date="2016-12-06T11:28:00Z">
        <w:r w:rsidRPr="00414943">
          <w:rPr>
            <w:rFonts w:eastAsia="Times New Roman"/>
            <w:szCs w:val="24"/>
            <w:lang w:eastAsia="en-US"/>
          </w:rPr>
          <w:t>ΣΥΝΕΔΡΙΑΣΗ ΛΣΤ΄</w:t>
        </w:r>
      </w:ins>
    </w:p>
    <w:p w14:paraId="457F2452" w14:textId="77777777" w:rsidR="00414943" w:rsidRPr="00414943" w:rsidRDefault="00414943" w:rsidP="00414943">
      <w:pPr>
        <w:spacing w:after="0" w:line="360" w:lineRule="auto"/>
        <w:rPr>
          <w:ins w:id="14" w:author="Φλούδα Χριστίνα" w:date="2016-12-06T11:28:00Z"/>
          <w:rFonts w:eastAsia="Times New Roman"/>
          <w:szCs w:val="24"/>
          <w:lang w:eastAsia="en-US"/>
        </w:rPr>
      </w:pPr>
      <w:ins w:id="15" w:author="Φλούδα Χριστίνα" w:date="2016-12-06T11:28:00Z">
        <w:r w:rsidRPr="00414943">
          <w:rPr>
            <w:rFonts w:eastAsia="Times New Roman"/>
            <w:szCs w:val="24"/>
            <w:lang w:eastAsia="en-US"/>
          </w:rPr>
          <w:t>Τρίτη  29 Νοεμβρίου 2016</w:t>
        </w:r>
      </w:ins>
    </w:p>
    <w:p w14:paraId="39A14664" w14:textId="77777777" w:rsidR="00414943" w:rsidRPr="00414943" w:rsidRDefault="00414943" w:rsidP="00414943">
      <w:pPr>
        <w:spacing w:after="0" w:line="360" w:lineRule="auto"/>
        <w:rPr>
          <w:ins w:id="16" w:author="Φλούδα Χριστίνα" w:date="2016-12-06T11:28:00Z"/>
          <w:rFonts w:eastAsia="Times New Roman"/>
          <w:szCs w:val="24"/>
          <w:lang w:eastAsia="en-US"/>
        </w:rPr>
      </w:pPr>
    </w:p>
    <w:p w14:paraId="7B1633AE" w14:textId="77777777" w:rsidR="00414943" w:rsidRPr="00414943" w:rsidRDefault="00414943" w:rsidP="00414943">
      <w:pPr>
        <w:spacing w:after="0" w:line="360" w:lineRule="auto"/>
        <w:rPr>
          <w:ins w:id="17" w:author="Φλούδα Χριστίνα" w:date="2016-12-06T11:28:00Z"/>
          <w:rFonts w:eastAsia="Times New Roman"/>
          <w:szCs w:val="24"/>
          <w:lang w:eastAsia="en-US"/>
        </w:rPr>
      </w:pPr>
      <w:ins w:id="18" w:author="Φλούδα Χριστίνα" w:date="2016-12-06T11:28:00Z">
        <w:r w:rsidRPr="00414943">
          <w:rPr>
            <w:rFonts w:eastAsia="Times New Roman"/>
            <w:szCs w:val="24"/>
            <w:lang w:eastAsia="en-US"/>
          </w:rPr>
          <w:t>ΘΕΜΑΤΑ</w:t>
        </w:r>
      </w:ins>
    </w:p>
    <w:p w14:paraId="1DC993BF" w14:textId="77777777" w:rsidR="00414943" w:rsidRPr="00414943" w:rsidRDefault="00414943" w:rsidP="00414943">
      <w:pPr>
        <w:spacing w:after="0" w:line="360" w:lineRule="auto"/>
        <w:rPr>
          <w:ins w:id="19" w:author="Φλούδα Χριστίνα" w:date="2016-12-06T11:28:00Z"/>
          <w:rFonts w:eastAsia="Times New Roman"/>
          <w:szCs w:val="24"/>
          <w:lang w:eastAsia="en-US"/>
        </w:rPr>
      </w:pPr>
      <w:ins w:id="20" w:author="Φλούδα Χριστίνα" w:date="2016-12-06T11:28:00Z">
        <w:r w:rsidRPr="00414943">
          <w:rPr>
            <w:rFonts w:eastAsia="Times New Roman"/>
            <w:szCs w:val="24"/>
            <w:lang w:eastAsia="en-US"/>
          </w:rPr>
          <w:t xml:space="preserve"> </w:t>
        </w:r>
        <w:r w:rsidRPr="00414943">
          <w:rPr>
            <w:rFonts w:eastAsia="Times New Roman"/>
            <w:szCs w:val="24"/>
            <w:lang w:eastAsia="en-US"/>
          </w:rPr>
          <w:br/>
          <w:t xml:space="preserve">Α. ΕΙΔΙΚΑ ΘΕΜΑΤΑ </w:t>
        </w:r>
        <w:r w:rsidRPr="00414943">
          <w:rPr>
            <w:rFonts w:eastAsia="Times New Roman"/>
            <w:szCs w:val="24"/>
            <w:lang w:eastAsia="en-US"/>
          </w:rPr>
          <w:br/>
          <w:t xml:space="preserve">1. Επικύρωση Πρακτικών, σελ. </w:t>
        </w:r>
        <w:r w:rsidRPr="00414943">
          <w:rPr>
            <w:rFonts w:eastAsia="Times New Roman"/>
            <w:szCs w:val="24"/>
            <w:lang w:eastAsia="en-US"/>
          </w:rPr>
          <w:br/>
          <w:t xml:space="preserve">2. Ανακοινώνεται ότι τη συνεδρίαση παρακολουθούν μαθητές από το 7ο Γυμνάσιο Περιστερίου, το 19ο Δημοτικό Σχολείο Νέας Ιωνίας, το 7ο Γενικό Λύκειο Νέας Σμύρνης, το Γυμνάσιο Νέας Ερυθραίας, το 2ο Γυμνάσιο Πάτρας, το 2ο Δημοτικό Σχολείο Ψαχνών Ευβοίας, το Γυμνάσιο </w:t>
        </w:r>
        <w:proofErr w:type="spellStart"/>
        <w:r w:rsidRPr="00414943">
          <w:rPr>
            <w:rFonts w:eastAsia="Times New Roman"/>
            <w:szCs w:val="24"/>
            <w:lang w:eastAsia="en-US"/>
          </w:rPr>
          <w:t>Κροκέων</w:t>
        </w:r>
        <w:proofErr w:type="spellEnd"/>
        <w:r w:rsidRPr="00414943">
          <w:rPr>
            <w:rFonts w:eastAsia="Times New Roman"/>
            <w:szCs w:val="24"/>
            <w:lang w:eastAsia="en-US"/>
          </w:rPr>
          <w:t xml:space="preserve"> Λακωνίας και το 2ο Λύκειο </w:t>
        </w:r>
        <w:proofErr w:type="spellStart"/>
        <w:r w:rsidRPr="00414943">
          <w:rPr>
            <w:rFonts w:eastAsia="Times New Roman"/>
            <w:szCs w:val="24"/>
            <w:lang w:eastAsia="en-US"/>
          </w:rPr>
          <w:t>Ναυπάκτου</w:t>
        </w:r>
        <w:proofErr w:type="spellEnd"/>
        <w:r w:rsidRPr="00414943">
          <w:rPr>
            <w:rFonts w:eastAsia="Times New Roman"/>
            <w:szCs w:val="24"/>
            <w:lang w:eastAsia="en-US"/>
          </w:rPr>
          <w:t xml:space="preserve">, σελ. </w:t>
        </w:r>
        <w:r w:rsidRPr="00414943">
          <w:rPr>
            <w:rFonts w:eastAsia="Times New Roman"/>
            <w:szCs w:val="24"/>
            <w:lang w:eastAsia="en-US"/>
          </w:rPr>
          <w:br/>
          <w:t xml:space="preserve">3. Επί διαδικαστικού θέματος, σελ. </w:t>
        </w:r>
        <w:r w:rsidRPr="00414943">
          <w:rPr>
            <w:rFonts w:eastAsia="Times New Roman"/>
            <w:szCs w:val="24"/>
            <w:lang w:eastAsia="en-US"/>
          </w:rPr>
          <w:br/>
          <w:t xml:space="preserve">4. Επί προσωπικού θέματος, σελ. </w:t>
        </w:r>
        <w:r w:rsidRPr="00414943">
          <w:rPr>
            <w:rFonts w:eastAsia="Times New Roman"/>
            <w:szCs w:val="24"/>
            <w:lang w:eastAsia="en-US"/>
          </w:rPr>
          <w:br/>
          <w:t xml:space="preserve">5. Ανακοινώνεται ότι η Ειδική Επιτροπή Σωφρονιστικού Συστήματος και λοιπών Δομών Εγκλεισμού Κρατουμένων καταθέτει την έκθεσή της, σύμφωνα με το άρθρο 43Α παράγραφος 5 του Κανονισμού της Βουλής, σελ. </w:t>
        </w:r>
        <w:r w:rsidRPr="00414943">
          <w:rPr>
            <w:rFonts w:eastAsia="Times New Roman"/>
            <w:szCs w:val="24"/>
            <w:lang w:eastAsia="en-US"/>
          </w:rPr>
          <w:br/>
          <w:t xml:space="preserve"> </w:t>
        </w:r>
        <w:r w:rsidRPr="00414943">
          <w:rPr>
            <w:rFonts w:eastAsia="Times New Roman"/>
            <w:szCs w:val="24"/>
            <w:lang w:eastAsia="en-US"/>
          </w:rPr>
          <w:br/>
          <w:t xml:space="preserve">Β. ΝΟΜΟΘΕΤΙΚΗ ΕΡΓΑΣΙΑ </w:t>
        </w:r>
        <w:r w:rsidRPr="00414943">
          <w:rPr>
            <w:rFonts w:eastAsia="Times New Roman"/>
            <w:szCs w:val="24"/>
            <w:lang w:eastAsia="en-US"/>
          </w:rPr>
          <w:br/>
          <w:t xml:space="preserve">1. Συζήτηση και ψήφιση επί της αρχής, των άρθρων και του συνόλου του σχεδίου νόμου του Υπουργείου Οικονομίας και Ανάπτυξης: «Απλοποίηση διαδικασιών σύστασης επιχειρήσεων, άρση κανονιστικών εμποδίων στον ανταγωνισμό και λοιπές διατάξεις», σελ. </w:t>
        </w:r>
        <w:r w:rsidRPr="00414943">
          <w:rPr>
            <w:rFonts w:eastAsia="Times New Roman"/>
            <w:szCs w:val="24"/>
            <w:lang w:eastAsia="en-US"/>
          </w:rPr>
          <w:br/>
          <w:t>2. Κατάθεση Εκθέσεως Διαρκούς Επιτροπής:</w:t>
        </w:r>
      </w:ins>
    </w:p>
    <w:p w14:paraId="5935D1D7" w14:textId="77777777" w:rsidR="00414943" w:rsidRPr="00414943" w:rsidRDefault="00414943" w:rsidP="00414943">
      <w:pPr>
        <w:spacing w:after="0" w:line="360" w:lineRule="auto"/>
        <w:rPr>
          <w:ins w:id="21" w:author="Φλούδα Χριστίνα" w:date="2016-12-06T11:28:00Z"/>
          <w:rFonts w:eastAsia="Times New Roman"/>
          <w:szCs w:val="24"/>
          <w:lang w:eastAsia="en-US"/>
        </w:rPr>
      </w:pPr>
      <w:ins w:id="22" w:author="Φλούδα Χριστίνα" w:date="2016-12-06T11:28:00Z">
        <w:r w:rsidRPr="00414943">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Οικονομίας και Ανάπτυξης: «Απλοποίηση διαδικασιών σύστασης επιχειρήσεων, άρση κανονιστικών εμποδίων στον ανταγωνισμό και λοιπές διατάξεις», σελ. </w:t>
        </w:r>
        <w:r w:rsidRPr="00414943">
          <w:rPr>
            <w:rFonts w:eastAsia="Times New Roman"/>
            <w:szCs w:val="24"/>
            <w:lang w:eastAsia="en-US"/>
          </w:rPr>
          <w:br/>
        </w:r>
      </w:ins>
    </w:p>
    <w:p w14:paraId="00BFFB94" w14:textId="77777777" w:rsidR="00414943" w:rsidRPr="00414943" w:rsidRDefault="00414943" w:rsidP="00414943">
      <w:pPr>
        <w:spacing w:after="0" w:line="360" w:lineRule="auto"/>
        <w:rPr>
          <w:ins w:id="23" w:author="Φλούδα Χριστίνα" w:date="2016-12-06T11:28:00Z"/>
          <w:rFonts w:eastAsia="Times New Roman"/>
          <w:szCs w:val="24"/>
          <w:lang w:eastAsia="en-US"/>
        </w:rPr>
      </w:pPr>
      <w:ins w:id="24" w:author="Φλούδα Χριστίνα" w:date="2016-12-06T11:28:00Z">
        <w:r w:rsidRPr="00414943">
          <w:rPr>
            <w:rFonts w:eastAsia="Times New Roman"/>
            <w:szCs w:val="24"/>
            <w:lang w:eastAsia="en-US"/>
          </w:rPr>
          <w:t>ΠΡΟΕΔΡΕΥΟΝΤΕΣ</w:t>
        </w:r>
      </w:ins>
    </w:p>
    <w:p w14:paraId="60230167" w14:textId="77777777" w:rsidR="00414943" w:rsidRPr="00414943" w:rsidRDefault="00414943" w:rsidP="00414943">
      <w:pPr>
        <w:spacing w:after="0" w:line="360" w:lineRule="auto"/>
        <w:rPr>
          <w:ins w:id="25" w:author="Φλούδα Χριστίνα" w:date="2016-12-06T11:28:00Z"/>
          <w:rFonts w:eastAsia="Times New Roman"/>
          <w:szCs w:val="24"/>
          <w:lang w:eastAsia="en-US"/>
        </w:rPr>
      </w:pPr>
    </w:p>
    <w:p w14:paraId="39F9C5CE" w14:textId="77777777" w:rsidR="00414943" w:rsidRPr="00414943" w:rsidRDefault="00414943" w:rsidP="00414943">
      <w:pPr>
        <w:spacing w:after="0" w:line="360" w:lineRule="auto"/>
        <w:rPr>
          <w:ins w:id="26" w:author="Φλούδα Χριστίνα" w:date="2016-12-06T11:28:00Z"/>
          <w:rFonts w:eastAsia="Times New Roman"/>
          <w:szCs w:val="24"/>
          <w:lang w:eastAsia="en-US"/>
        </w:rPr>
      </w:pPr>
      <w:ins w:id="27" w:author="Φλούδα Χριστίνα" w:date="2016-12-06T11:28:00Z">
        <w:r w:rsidRPr="00414943">
          <w:rPr>
            <w:rFonts w:eastAsia="Times New Roman"/>
            <w:szCs w:val="24"/>
            <w:lang w:eastAsia="en-US"/>
          </w:rPr>
          <w:t>ΚΑΚΛΑΜΑΝΗΣ Ν. , σελ.</w:t>
        </w:r>
        <w:r w:rsidRPr="00414943">
          <w:rPr>
            <w:rFonts w:eastAsia="Times New Roman"/>
            <w:szCs w:val="24"/>
            <w:lang w:eastAsia="en-US"/>
          </w:rPr>
          <w:br/>
          <w:t>ΚΟΥΡΑΚΗΣ Α. , σελ.</w:t>
        </w:r>
      </w:ins>
    </w:p>
    <w:p w14:paraId="3E2638AB" w14:textId="77777777" w:rsidR="00414943" w:rsidRPr="00414943" w:rsidRDefault="00414943" w:rsidP="00414943">
      <w:pPr>
        <w:spacing w:after="0" w:line="360" w:lineRule="auto"/>
        <w:rPr>
          <w:ins w:id="28" w:author="Φλούδα Χριστίνα" w:date="2016-12-06T11:28:00Z"/>
          <w:rFonts w:eastAsia="Times New Roman"/>
          <w:szCs w:val="24"/>
          <w:lang w:eastAsia="en-US"/>
        </w:rPr>
      </w:pPr>
      <w:ins w:id="29" w:author="Φλούδα Χριστίνα" w:date="2016-12-06T11:28:00Z">
        <w:r w:rsidRPr="00414943">
          <w:rPr>
            <w:rFonts w:eastAsia="Times New Roman"/>
            <w:szCs w:val="24"/>
            <w:lang w:eastAsia="en-US"/>
          </w:rPr>
          <w:t>ΚΡΕΜΑΣΤΙΝΟΣ Δ. , σελ.</w:t>
        </w:r>
      </w:ins>
    </w:p>
    <w:p w14:paraId="5B58C0E0" w14:textId="77777777" w:rsidR="00414943" w:rsidRPr="00414943" w:rsidRDefault="00414943" w:rsidP="00414943">
      <w:pPr>
        <w:spacing w:after="0" w:line="360" w:lineRule="auto"/>
        <w:rPr>
          <w:ins w:id="30" w:author="Φλούδα Χριστίνα" w:date="2016-12-06T11:28:00Z"/>
          <w:rFonts w:eastAsia="Times New Roman"/>
          <w:szCs w:val="24"/>
          <w:lang w:eastAsia="en-US"/>
        </w:rPr>
      </w:pPr>
    </w:p>
    <w:p w14:paraId="76EC3986" w14:textId="77777777" w:rsidR="00414943" w:rsidRPr="00414943" w:rsidRDefault="00414943" w:rsidP="00414943">
      <w:pPr>
        <w:spacing w:after="0" w:line="360" w:lineRule="auto"/>
        <w:rPr>
          <w:ins w:id="31" w:author="Φλούδα Χριστίνα" w:date="2016-12-06T11:28:00Z"/>
          <w:rFonts w:eastAsia="Times New Roman"/>
          <w:szCs w:val="24"/>
          <w:lang w:eastAsia="en-US"/>
        </w:rPr>
      </w:pPr>
    </w:p>
    <w:p w14:paraId="5F67B5F3" w14:textId="77777777" w:rsidR="00414943" w:rsidRPr="00414943" w:rsidRDefault="00414943" w:rsidP="00414943">
      <w:pPr>
        <w:spacing w:after="0" w:line="360" w:lineRule="auto"/>
        <w:rPr>
          <w:ins w:id="32" w:author="Φλούδα Χριστίνα" w:date="2016-12-06T11:28:00Z"/>
          <w:rFonts w:eastAsia="Times New Roman"/>
          <w:szCs w:val="24"/>
          <w:lang w:eastAsia="en-US"/>
        </w:rPr>
      </w:pPr>
      <w:ins w:id="33" w:author="Φλούδα Χριστίνα" w:date="2016-12-06T11:28:00Z">
        <w:r w:rsidRPr="00414943">
          <w:rPr>
            <w:rFonts w:eastAsia="Times New Roman"/>
            <w:szCs w:val="24"/>
            <w:lang w:eastAsia="en-US"/>
          </w:rPr>
          <w:t>ΟΜΙΛΗΤΕΣ</w:t>
        </w:r>
      </w:ins>
    </w:p>
    <w:p w14:paraId="5E4C6C98" w14:textId="28BC1740" w:rsidR="00414943" w:rsidRDefault="00414943" w:rsidP="00414943">
      <w:pPr>
        <w:spacing w:after="0" w:line="600" w:lineRule="auto"/>
        <w:ind w:firstLine="720"/>
        <w:jc w:val="both"/>
        <w:rPr>
          <w:ins w:id="34" w:author="Φλούδα Χριστίνα" w:date="2016-12-06T11:28:00Z"/>
          <w:rFonts w:eastAsia="Times New Roman" w:cs="Times New Roman"/>
          <w:szCs w:val="24"/>
        </w:rPr>
        <w:pPrChange w:id="35" w:author="Φλούδα Χριστίνα" w:date="2016-12-06T11:28:00Z">
          <w:pPr>
            <w:spacing w:after="0" w:line="600" w:lineRule="auto"/>
            <w:ind w:firstLine="720"/>
            <w:jc w:val="center"/>
          </w:pPr>
        </w:pPrChange>
      </w:pPr>
      <w:ins w:id="36" w:author="Φλούδα Χριστίνα" w:date="2016-12-06T11:28:00Z">
        <w:r w:rsidRPr="00414943">
          <w:rPr>
            <w:rFonts w:eastAsia="Times New Roman"/>
            <w:szCs w:val="24"/>
            <w:lang w:eastAsia="en-US"/>
          </w:rPr>
          <w:br/>
          <w:t>Α. Επί διαδικαστικού θέματος:</w:t>
        </w:r>
        <w:r w:rsidRPr="00414943">
          <w:rPr>
            <w:rFonts w:eastAsia="Times New Roman"/>
            <w:szCs w:val="24"/>
            <w:lang w:eastAsia="en-US"/>
          </w:rPr>
          <w:br/>
          <w:t>ΓΚΑΡΑ Α. , σελ.</w:t>
        </w:r>
        <w:r w:rsidRPr="00414943">
          <w:rPr>
            <w:rFonts w:eastAsia="Times New Roman"/>
            <w:szCs w:val="24"/>
            <w:lang w:eastAsia="en-US"/>
          </w:rPr>
          <w:br/>
          <w:t>ΚΑΚΛΑΜΑΝΗΣ Ν. , σελ.</w:t>
        </w:r>
        <w:r w:rsidRPr="00414943">
          <w:rPr>
            <w:rFonts w:eastAsia="Times New Roman"/>
            <w:szCs w:val="24"/>
            <w:lang w:eastAsia="en-US"/>
          </w:rPr>
          <w:br/>
          <w:t>ΚΡΕΜΑΣΤΙΝΟΣ Δ. , σελ.</w:t>
        </w:r>
        <w:r w:rsidRPr="00414943">
          <w:rPr>
            <w:rFonts w:eastAsia="Times New Roman"/>
            <w:szCs w:val="24"/>
            <w:lang w:eastAsia="en-US"/>
          </w:rPr>
          <w:br/>
          <w:t>ΚΩΝΣΤΑΝΤΙΝΟΠΟΥΛΟΣ Ο. , σελ.</w:t>
        </w:r>
        <w:r w:rsidRPr="00414943">
          <w:rPr>
            <w:rFonts w:eastAsia="Times New Roman"/>
            <w:szCs w:val="24"/>
            <w:lang w:eastAsia="en-US"/>
          </w:rPr>
          <w:br/>
          <w:t>ΛΟΒΕΡΔΟΣ Α. , σελ.</w:t>
        </w:r>
        <w:r w:rsidRPr="00414943">
          <w:rPr>
            <w:rFonts w:eastAsia="Times New Roman"/>
            <w:szCs w:val="24"/>
            <w:lang w:eastAsia="en-US"/>
          </w:rPr>
          <w:br/>
          <w:t>ΝΙΚΟΛΟΠΟΥΛΟΣ Ν. , σελ.</w:t>
        </w:r>
        <w:r w:rsidRPr="00414943">
          <w:rPr>
            <w:rFonts w:eastAsia="Times New Roman"/>
            <w:szCs w:val="24"/>
            <w:lang w:eastAsia="en-US"/>
          </w:rPr>
          <w:br/>
          <w:t>ΠΑΠΑΔΗΜΗΤΡΙΟΥ Δ. , σελ.</w:t>
        </w:r>
        <w:r w:rsidRPr="00414943">
          <w:rPr>
            <w:rFonts w:eastAsia="Times New Roman"/>
            <w:szCs w:val="24"/>
            <w:lang w:eastAsia="en-US"/>
          </w:rPr>
          <w:br/>
          <w:t>ΠΑΠΠΑΣ Χ. , σελ.</w:t>
        </w:r>
        <w:r w:rsidRPr="00414943">
          <w:rPr>
            <w:rFonts w:eastAsia="Times New Roman"/>
            <w:szCs w:val="24"/>
            <w:lang w:eastAsia="en-US"/>
          </w:rPr>
          <w:br/>
        </w:r>
        <w:r w:rsidRPr="00414943">
          <w:rPr>
            <w:rFonts w:eastAsia="Times New Roman"/>
            <w:szCs w:val="24"/>
            <w:lang w:eastAsia="en-US"/>
          </w:rPr>
          <w:br/>
          <w:t>Β. Επί προσωπικού θέματος:</w:t>
        </w:r>
        <w:r w:rsidRPr="00414943">
          <w:rPr>
            <w:rFonts w:eastAsia="Times New Roman"/>
            <w:szCs w:val="24"/>
            <w:lang w:eastAsia="en-US"/>
          </w:rPr>
          <w:br/>
          <w:t>ΓΕΩΡΓΙΑΔΗΣ Μ. , σελ.</w:t>
        </w:r>
        <w:r w:rsidRPr="00414943">
          <w:rPr>
            <w:rFonts w:eastAsia="Times New Roman"/>
            <w:szCs w:val="24"/>
            <w:lang w:eastAsia="en-US"/>
          </w:rPr>
          <w:br/>
          <w:t>ΔΗΜΗΤΡΙΑΔΗΣ Δ. , σελ.</w:t>
        </w:r>
        <w:r w:rsidRPr="00414943">
          <w:rPr>
            <w:rFonts w:eastAsia="Times New Roman"/>
            <w:szCs w:val="24"/>
            <w:lang w:eastAsia="en-US"/>
          </w:rPr>
          <w:br/>
          <w:t>ΚΑΚΛΑΜΑΝΗΣ Ν. , σελ.</w:t>
        </w:r>
        <w:r w:rsidRPr="00414943">
          <w:rPr>
            <w:rFonts w:eastAsia="Times New Roman"/>
            <w:szCs w:val="24"/>
            <w:lang w:eastAsia="en-US"/>
          </w:rPr>
          <w:br/>
        </w:r>
        <w:r w:rsidRPr="00414943">
          <w:rPr>
            <w:rFonts w:eastAsia="Times New Roman"/>
            <w:szCs w:val="24"/>
            <w:lang w:eastAsia="en-US"/>
          </w:rPr>
          <w:br/>
          <w:t>Γ. Επί του σχεδίου νόμου του Υπουργείου Οικονομίας και Ανάπτυξης:</w:t>
        </w:r>
        <w:r w:rsidRPr="00414943">
          <w:rPr>
            <w:rFonts w:eastAsia="Times New Roman"/>
            <w:szCs w:val="24"/>
            <w:lang w:eastAsia="en-US"/>
          </w:rPr>
          <w:br/>
          <w:t>ΑΜΥΡΑΣ Γ. , σελ.</w:t>
        </w:r>
        <w:r w:rsidRPr="00414943">
          <w:rPr>
            <w:rFonts w:eastAsia="Times New Roman"/>
            <w:szCs w:val="24"/>
            <w:lang w:eastAsia="en-US"/>
          </w:rPr>
          <w:br/>
          <w:t>ΑΝΤΩΝΟΠΟΥΛΟΥ Ο. , σελ.</w:t>
        </w:r>
        <w:r w:rsidRPr="00414943">
          <w:rPr>
            <w:rFonts w:eastAsia="Times New Roman"/>
            <w:szCs w:val="24"/>
            <w:lang w:eastAsia="en-US"/>
          </w:rPr>
          <w:br/>
          <w:t>ΑΠΟΣΤΟΛΟΥ Ε. , σελ.</w:t>
        </w:r>
        <w:r w:rsidRPr="00414943">
          <w:rPr>
            <w:rFonts w:eastAsia="Times New Roman"/>
            <w:szCs w:val="24"/>
            <w:lang w:eastAsia="en-US"/>
          </w:rPr>
          <w:br/>
          <w:t>ΓΕΩΡΓΙΑΔΗΣ Μ. , σελ.</w:t>
        </w:r>
        <w:r w:rsidRPr="00414943">
          <w:rPr>
            <w:rFonts w:eastAsia="Times New Roman"/>
            <w:szCs w:val="24"/>
            <w:lang w:eastAsia="en-US"/>
          </w:rPr>
          <w:br/>
          <w:t>ΓΕΩΡΓΙΑΔΗΣ Σ. , σελ.</w:t>
        </w:r>
        <w:r w:rsidRPr="00414943">
          <w:rPr>
            <w:rFonts w:eastAsia="Times New Roman"/>
            <w:szCs w:val="24"/>
            <w:lang w:eastAsia="en-US"/>
          </w:rPr>
          <w:br/>
          <w:t>ΓΚΑΡΑ Α. , σελ.</w:t>
        </w:r>
        <w:r w:rsidRPr="00414943">
          <w:rPr>
            <w:rFonts w:eastAsia="Times New Roman"/>
            <w:szCs w:val="24"/>
            <w:lang w:eastAsia="en-US"/>
          </w:rPr>
          <w:br/>
          <w:t>ΔΑΝΕΛΛΗΣ Σ. , σελ.</w:t>
        </w:r>
        <w:r w:rsidRPr="00414943">
          <w:rPr>
            <w:rFonts w:eastAsia="Times New Roman"/>
            <w:szCs w:val="24"/>
            <w:lang w:eastAsia="en-US"/>
          </w:rPr>
          <w:br/>
          <w:t>ΚΑΜΑΤΕΡΟΣ Η. , σελ.</w:t>
        </w:r>
        <w:r w:rsidRPr="00414943">
          <w:rPr>
            <w:rFonts w:eastAsia="Times New Roman"/>
            <w:szCs w:val="24"/>
            <w:lang w:eastAsia="en-US"/>
          </w:rPr>
          <w:br/>
          <w:t>ΚΑΡΑΓΙΑΝΝΗΣ Ι. , σελ.</w:t>
        </w:r>
        <w:r w:rsidRPr="00414943">
          <w:rPr>
            <w:rFonts w:eastAsia="Times New Roman"/>
            <w:szCs w:val="24"/>
            <w:lang w:eastAsia="en-US"/>
          </w:rPr>
          <w:br/>
          <w:t>ΚΑΤΣΗΣ Μ. , σελ.</w:t>
        </w:r>
        <w:r w:rsidRPr="00414943">
          <w:rPr>
            <w:rFonts w:eastAsia="Times New Roman"/>
            <w:szCs w:val="24"/>
            <w:lang w:eastAsia="en-US"/>
          </w:rPr>
          <w:br/>
          <w:t>ΚΕΓΚΕΡΟΓΛΟΥ Β. , σελ.</w:t>
        </w:r>
        <w:r w:rsidRPr="00414943">
          <w:rPr>
            <w:rFonts w:eastAsia="Times New Roman"/>
            <w:szCs w:val="24"/>
            <w:lang w:eastAsia="en-US"/>
          </w:rPr>
          <w:br/>
          <w:t>ΚΩΝΣΤΑΝΤΙΝΕΑΣ Π. , σελ.</w:t>
        </w:r>
        <w:r w:rsidRPr="00414943">
          <w:rPr>
            <w:rFonts w:eastAsia="Times New Roman"/>
            <w:szCs w:val="24"/>
            <w:lang w:eastAsia="en-US"/>
          </w:rPr>
          <w:br/>
          <w:t>ΚΩΝΣΤΑΝΤΙΝΟΠΟΥΛΟΣ Ο. , σελ.</w:t>
        </w:r>
        <w:r w:rsidRPr="00414943">
          <w:rPr>
            <w:rFonts w:eastAsia="Times New Roman"/>
            <w:szCs w:val="24"/>
            <w:lang w:eastAsia="en-US"/>
          </w:rPr>
          <w:br/>
          <w:t>ΛΑΖΑΡΙΔΗΣ Γ. , σελ.</w:t>
        </w:r>
        <w:r w:rsidRPr="00414943">
          <w:rPr>
            <w:rFonts w:eastAsia="Times New Roman"/>
            <w:szCs w:val="24"/>
            <w:lang w:eastAsia="en-US"/>
          </w:rPr>
          <w:br/>
          <w:t>ΛΟΒΕΡΔΟΣ Α. , σελ.</w:t>
        </w:r>
        <w:r w:rsidRPr="00414943">
          <w:rPr>
            <w:rFonts w:eastAsia="Times New Roman"/>
            <w:szCs w:val="24"/>
            <w:lang w:eastAsia="en-US"/>
          </w:rPr>
          <w:br/>
          <w:t>ΜΕΓΑΛΟΜΥΣΤΑΚΑΣ Α. , σελ.</w:t>
        </w:r>
        <w:r w:rsidRPr="00414943">
          <w:rPr>
            <w:rFonts w:eastAsia="Times New Roman"/>
            <w:szCs w:val="24"/>
            <w:lang w:eastAsia="en-US"/>
          </w:rPr>
          <w:br/>
          <w:t>ΜΕΓΑΛΟΟΙΚΟΝΟΜΟΥ Θ. , σελ.</w:t>
        </w:r>
        <w:r w:rsidRPr="00414943">
          <w:rPr>
            <w:rFonts w:eastAsia="Times New Roman"/>
            <w:szCs w:val="24"/>
            <w:lang w:eastAsia="en-US"/>
          </w:rPr>
          <w:br/>
          <w:t>ΜΗΤΑΡΑΚΗΣ Π. , σελ.</w:t>
        </w:r>
        <w:r w:rsidRPr="00414943">
          <w:rPr>
            <w:rFonts w:eastAsia="Times New Roman"/>
            <w:szCs w:val="24"/>
            <w:lang w:eastAsia="en-US"/>
          </w:rPr>
          <w:br/>
          <w:t>ΜΠΑΡΜΠΑΡΟΥΣΗΣ Κ. , σελ.</w:t>
        </w:r>
        <w:r w:rsidRPr="00414943">
          <w:rPr>
            <w:rFonts w:eastAsia="Times New Roman"/>
            <w:szCs w:val="24"/>
            <w:lang w:eastAsia="en-US"/>
          </w:rPr>
          <w:br/>
          <w:t>ΟΥΡΣΟΥΖΙΔΗΣ Γ. , σελ.</w:t>
        </w:r>
        <w:r w:rsidRPr="00414943">
          <w:rPr>
            <w:rFonts w:eastAsia="Times New Roman"/>
            <w:szCs w:val="24"/>
            <w:lang w:eastAsia="en-US"/>
          </w:rPr>
          <w:br/>
          <w:t>ΠΑΠΑΔΗΜΗΤΡΙΟΥ Δ. , σελ.</w:t>
        </w:r>
        <w:r w:rsidRPr="00414943">
          <w:rPr>
            <w:rFonts w:eastAsia="Times New Roman"/>
            <w:szCs w:val="24"/>
            <w:lang w:eastAsia="en-US"/>
          </w:rPr>
          <w:br/>
          <w:t>ΠΑΠΑΧΡΙΣΤΟΠΟΥΛΟΣ Α. , σελ.</w:t>
        </w:r>
        <w:r w:rsidRPr="00414943">
          <w:rPr>
            <w:rFonts w:eastAsia="Times New Roman"/>
            <w:szCs w:val="24"/>
            <w:lang w:eastAsia="en-US"/>
          </w:rPr>
          <w:br/>
          <w:t>ΠΑΠΠΑΣ Χ. , σελ.</w:t>
        </w:r>
        <w:r w:rsidRPr="00414943">
          <w:rPr>
            <w:rFonts w:eastAsia="Times New Roman"/>
            <w:szCs w:val="24"/>
            <w:lang w:eastAsia="en-US"/>
          </w:rPr>
          <w:br/>
          <w:t>ΣΑΧΙΝΙΔΗΣ Ι. , σελ.</w:t>
        </w:r>
        <w:r w:rsidRPr="00414943">
          <w:rPr>
            <w:rFonts w:eastAsia="Times New Roman"/>
            <w:szCs w:val="24"/>
            <w:lang w:eastAsia="en-US"/>
          </w:rPr>
          <w:br/>
          <w:t>ΣΚΡΕΚΑΣ Κ. , σελ.</w:t>
        </w:r>
        <w:r w:rsidRPr="00414943">
          <w:rPr>
            <w:rFonts w:eastAsia="Times New Roman"/>
            <w:szCs w:val="24"/>
            <w:lang w:eastAsia="en-US"/>
          </w:rPr>
          <w:br/>
          <w:t>ΣΠΙΡΤΖΗΣ Χ. , σελ.</w:t>
        </w:r>
        <w:r w:rsidRPr="00414943">
          <w:rPr>
            <w:rFonts w:eastAsia="Times New Roman"/>
            <w:szCs w:val="24"/>
            <w:lang w:eastAsia="en-US"/>
          </w:rPr>
          <w:br/>
          <w:t>ΣΤΑΪΚΟΥΡΑΣ Χ. , σελ.</w:t>
        </w:r>
        <w:r w:rsidRPr="00414943">
          <w:rPr>
            <w:rFonts w:eastAsia="Times New Roman"/>
            <w:szCs w:val="24"/>
            <w:lang w:eastAsia="en-US"/>
          </w:rPr>
          <w:br/>
          <w:t>ΣΥΝΤΥΧΑΚΗΣ Ε. , σελ.</w:t>
        </w:r>
        <w:r w:rsidRPr="00414943">
          <w:rPr>
            <w:rFonts w:eastAsia="Times New Roman"/>
            <w:szCs w:val="24"/>
            <w:lang w:eastAsia="en-US"/>
          </w:rPr>
          <w:br/>
          <w:t>ΤΖΑΒΑΡΑΣ Κ. , σελ.</w:t>
        </w:r>
        <w:r w:rsidRPr="00414943">
          <w:rPr>
            <w:rFonts w:eastAsia="Times New Roman"/>
            <w:szCs w:val="24"/>
            <w:lang w:eastAsia="en-US"/>
          </w:rPr>
          <w:br/>
          <w:t>ΤΡΙΑΝΤΑΦΥΛΛΙΔΗΣ Α. , σελ.</w:t>
        </w:r>
        <w:r w:rsidRPr="00414943">
          <w:rPr>
            <w:rFonts w:eastAsia="Times New Roman"/>
            <w:szCs w:val="24"/>
            <w:lang w:eastAsia="en-US"/>
          </w:rPr>
          <w:br/>
        </w:r>
      </w:ins>
    </w:p>
    <w:p w14:paraId="644FC54C"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644FC54D"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644FC54E"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44FC54F"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ΣΥΝΟΔΟΣ Β΄</w:t>
      </w:r>
    </w:p>
    <w:p w14:paraId="644FC550" w14:textId="77777777" w:rsidR="0050333C" w:rsidRDefault="00414943">
      <w:pPr>
        <w:spacing w:after="0" w:line="600" w:lineRule="auto"/>
        <w:ind w:firstLine="720"/>
        <w:jc w:val="center"/>
        <w:rPr>
          <w:rFonts w:eastAsia="Times New Roman" w:cs="Times New Roman"/>
          <w:szCs w:val="24"/>
        </w:rPr>
      </w:pPr>
      <w:bookmarkStart w:id="37" w:name="_GoBack"/>
      <w:bookmarkEnd w:id="37"/>
      <w:r>
        <w:rPr>
          <w:rFonts w:eastAsia="Times New Roman" w:cs="Times New Roman"/>
          <w:szCs w:val="24"/>
        </w:rPr>
        <w:t>ΣΥΝΕΔΡΙΑΣΗ ΛΣΤ΄</w:t>
      </w:r>
    </w:p>
    <w:p w14:paraId="644FC551"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Τρίτη 29 Νοεμβρίου 2016</w:t>
      </w:r>
    </w:p>
    <w:p w14:paraId="644FC55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Αθήνα, σήμερα στις 29 Νοεμβρίου 2016, ημέρα Τρίτη και ώρα 10.10΄</w:t>
      </w:r>
      <w:r w:rsidRPr="003D71EC">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C6396B">
        <w:rPr>
          <w:rFonts w:eastAsia="Times New Roman" w:cs="Times New Roman"/>
          <w:b/>
          <w:szCs w:val="24"/>
        </w:rPr>
        <w:t>ΔΗΜΗΤΡΙΟΥ ΚΡΕΜΑΣΤΙΝΟΥ</w:t>
      </w:r>
      <w:r>
        <w:rPr>
          <w:rFonts w:eastAsia="Times New Roman" w:cs="Times New Roman"/>
          <w:szCs w:val="24"/>
        </w:rPr>
        <w:t>.</w:t>
      </w:r>
    </w:p>
    <w:p w14:paraId="644FC553"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Κυρίες και κύριοι συνάδελφοι, αρχίζει η συνεδρίαση.</w:t>
      </w:r>
    </w:p>
    <w:p w14:paraId="644FC554" w14:textId="77777777" w:rsidR="0050333C" w:rsidRDefault="00414943">
      <w:pPr>
        <w:spacing w:after="0" w:line="600" w:lineRule="auto"/>
        <w:ind w:firstLine="720"/>
        <w:jc w:val="both"/>
        <w:rPr>
          <w:rFonts w:eastAsia="Times New Roman" w:cs="Times New Roman"/>
          <w:color w:val="000000" w:themeColor="text1"/>
          <w:szCs w:val="24"/>
        </w:rPr>
      </w:pPr>
      <w:r w:rsidRPr="00DC5DC8">
        <w:rPr>
          <w:rFonts w:eastAsia="Times New Roman" w:cs="Times New Roman"/>
          <w:color w:val="000000" w:themeColor="text1"/>
          <w:szCs w:val="24"/>
        </w:rPr>
        <w:t>Έ</w:t>
      </w:r>
      <w:r w:rsidRPr="00DC5DC8">
        <w:rPr>
          <w:rFonts w:eastAsia="Times New Roman" w:cs="Times New Roman"/>
          <w:color w:val="000000" w:themeColor="text1"/>
          <w:szCs w:val="24"/>
        </w:rPr>
        <w:t>χω</w:t>
      </w:r>
      <w:r w:rsidRPr="00DC5DC8">
        <w:rPr>
          <w:rFonts w:eastAsia="Times New Roman" w:cs="Times New Roman"/>
          <w:color w:val="000000" w:themeColor="text1"/>
          <w:szCs w:val="24"/>
        </w:rPr>
        <w:t xml:space="preserve"> την τιμή να ανακοινώσω</w:t>
      </w:r>
      <w:r w:rsidRPr="00DC5DC8">
        <w:rPr>
          <w:rFonts w:eastAsia="Times New Roman" w:cs="Times New Roman"/>
          <w:color w:val="000000" w:themeColor="text1"/>
          <w:szCs w:val="24"/>
        </w:rPr>
        <w:t xml:space="preserve"> στο Σώμα</w:t>
      </w:r>
      <w:r w:rsidRPr="00DC5DC8">
        <w:rPr>
          <w:rFonts w:eastAsia="Times New Roman" w:cs="Times New Roman"/>
          <w:color w:val="000000" w:themeColor="text1"/>
          <w:szCs w:val="24"/>
        </w:rPr>
        <w:t xml:space="preserve"> ότι η Διαρκής Επιτροπή Παραγωγής και Εμπορίου καταθέτει την έκθεσή της στο σχέδιο νόμου του </w:t>
      </w:r>
      <w:r w:rsidRPr="00DC5DC8">
        <w:rPr>
          <w:rFonts w:eastAsia="Times New Roman" w:cs="Times New Roman"/>
          <w:color w:val="000000" w:themeColor="text1"/>
          <w:szCs w:val="24"/>
        </w:rPr>
        <w:lastRenderedPageBreak/>
        <w:t xml:space="preserve">Υπουργείου Οικονομίας και Ανάπτυξης «Απλοποίηση διαδικασιών σύστασης επιχειρήσεων, άρση κανονιστικών εμποδίων στον ανταγωνισμό και </w:t>
      </w:r>
      <w:r w:rsidRPr="00DC5DC8">
        <w:rPr>
          <w:rFonts w:eastAsia="Times New Roman" w:cs="Times New Roman"/>
          <w:color w:val="000000" w:themeColor="text1"/>
          <w:szCs w:val="24"/>
        </w:rPr>
        <w:t xml:space="preserve">λοιπές διατάξεις». </w:t>
      </w:r>
    </w:p>
    <w:p w14:paraId="644FC55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 συμπληρωματική ημερήσια </w:t>
      </w:r>
      <w:r>
        <w:rPr>
          <w:rFonts w:eastAsia="Times New Roman"/>
          <w:bCs/>
          <w:shd w:val="clear" w:color="auto" w:fill="FFFFFF"/>
        </w:rPr>
        <w:t>διάταξη</w:t>
      </w:r>
      <w:r>
        <w:rPr>
          <w:rFonts w:eastAsia="Times New Roman" w:cs="Times New Roman"/>
          <w:szCs w:val="24"/>
        </w:rPr>
        <w:t xml:space="preserve"> της </w:t>
      </w:r>
    </w:p>
    <w:p w14:paraId="644FC556" w14:textId="77777777" w:rsidR="0050333C" w:rsidRDefault="00414943">
      <w:pPr>
        <w:spacing w:after="0"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644FC557" w14:textId="77777777" w:rsidR="0050333C" w:rsidRDefault="00414943">
      <w:pPr>
        <w:spacing w:after="0" w:line="600" w:lineRule="auto"/>
        <w:ind w:firstLine="720"/>
        <w:jc w:val="both"/>
        <w:rPr>
          <w:rFonts w:ascii="Verdana" w:eastAsia="Times New Roman" w:hAnsi="Verdana" w:cs="Times New Roman"/>
          <w:color w:val="000000"/>
          <w:sz w:val="17"/>
          <w:szCs w:val="17"/>
          <w:shd w:val="clear" w:color="auto" w:fill="FFFFFF"/>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Οικονομίας και Ανάπτυξης: </w:t>
      </w:r>
      <w:r>
        <w:rPr>
          <w:rFonts w:eastAsia="Times New Roman" w:cs="Times New Roman"/>
          <w:szCs w:val="24"/>
        </w:rPr>
        <w:t>«Απλοποίηση διαδικασιών σύστασης επιχειρήσεων, άρση κανονιστικών εμποδίων στον ανταγωνισμό και λοιπές διατάξεις».</w:t>
      </w:r>
      <w:r>
        <w:rPr>
          <w:rFonts w:eastAsia="Times New Roman" w:cs="Times New Roman"/>
          <w:szCs w:val="24"/>
        </w:rPr>
        <w:t xml:space="preserve"> </w:t>
      </w:r>
    </w:p>
    <w:p w14:paraId="644FC558" w14:textId="77777777" w:rsidR="0050333C" w:rsidRDefault="00414943">
      <w:pPr>
        <w:spacing w:after="0" w:line="600" w:lineRule="auto"/>
        <w:ind w:firstLine="720"/>
        <w:jc w:val="both"/>
        <w:rPr>
          <w:rFonts w:eastAsia="Times New Roman"/>
          <w:iCs/>
          <w:szCs w:val="24"/>
        </w:rPr>
      </w:pPr>
      <w:r>
        <w:rPr>
          <w:rFonts w:eastAsia="Times New Roman" w:cs="Times New Roman"/>
          <w:iCs/>
          <w:szCs w:val="24"/>
        </w:rPr>
        <w:t>Το ανωτέρω νομοσχέδιο, μετά την απόφαση την οποία έλαβε η Διαρκής Κοινοβουλευτική Επιτροπή Παραγωγής και Εμπορίου, ύστερα από πρόταση του αρμ</w:t>
      </w:r>
      <w:r>
        <w:rPr>
          <w:rFonts w:eastAsia="Times New Roman" w:cs="Times New Roman"/>
          <w:iCs/>
          <w:szCs w:val="24"/>
        </w:rPr>
        <w:t xml:space="preserve">όδιου Υπουργού, συζητείται με τη διαδικασία του κατεπείγοντος, σύμφωνα με το </w:t>
      </w:r>
      <w:r>
        <w:rPr>
          <w:rFonts w:eastAsia="Times New Roman"/>
          <w:iCs/>
          <w:szCs w:val="24"/>
        </w:rPr>
        <w:t>άρθρο</w:t>
      </w:r>
      <w:r>
        <w:rPr>
          <w:rFonts w:eastAsia="Times New Roman" w:cs="Times New Roman"/>
          <w:iCs/>
          <w:szCs w:val="24"/>
        </w:rPr>
        <w:t xml:space="preserve"> 76 </w:t>
      </w:r>
      <w:r>
        <w:rPr>
          <w:rFonts w:eastAsia="Times New Roman" w:cs="Times New Roman"/>
          <w:bCs/>
          <w:iCs/>
          <w:shd w:val="clear" w:color="auto" w:fill="FFFFFF"/>
        </w:rPr>
        <w:t>παράγραφος</w:t>
      </w:r>
      <w:r>
        <w:rPr>
          <w:rFonts w:eastAsia="Times New Roman" w:cs="Times New Roman"/>
          <w:iCs/>
          <w:szCs w:val="24"/>
        </w:rPr>
        <w:t xml:space="preserve"> 4 του Συντάγματος και το </w:t>
      </w:r>
      <w:r>
        <w:rPr>
          <w:rFonts w:eastAsia="Times New Roman"/>
          <w:iCs/>
          <w:szCs w:val="24"/>
        </w:rPr>
        <w:t>άρθρο</w:t>
      </w:r>
      <w:r>
        <w:rPr>
          <w:rFonts w:eastAsia="Times New Roman" w:cs="Times New Roman"/>
          <w:iCs/>
          <w:szCs w:val="24"/>
        </w:rPr>
        <w:t xml:space="preserve"> 109 του </w:t>
      </w:r>
      <w:r>
        <w:rPr>
          <w:rFonts w:eastAsia="Times New Roman"/>
          <w:iCs/>
          <w:szCs w:val="24"/>
        </w:rPr>
        <w:t>Κανονισμού της Βουλής.</w:t>
      </w:r>
    </w:p>
    <w:p w14:paraId="644FC559" w14:textId="77777777" w:rsidR="0050333C" w:rsidRDefault="00414943">
      <w:pPr>
        <w:spacing w:after="0" w:line="600" w:lineRule="auto"/>
        <w:ind w:firstLine="720"/>
        <w:jc w:val="both"/>
        <w:rPr>
          <w:rFonts w:eastAsia="Times New Roman"/>
          <w:iCs/>
          <w:szCs w:val="24"/>
        </w:rPr>
      </w:pPr>
      <w:r>
        <w:rPr>
          <w:rFonts w:eastAsia="Times New Roman"/>
          <w:iCs/>
          <w:szCs w:val="24"/>
        </w:rPr>
        <w:lastRenderedPageBreak/>
        <w:t>Στο σημείο αυτό θα ήθελα να υπενθυμίσω ότι</w:t>
      </w:r>
      <w:r>
        <w:rPr>
          <w:rFonts w:eastAsia="Times New Roman"/>
          <w:iCs/>
          <w:szCs w:val="24"/>
        </w:rPr>
        <w:t>,</w:t>
      </w:r>
      <w:r>
        <w:rPr>
          <w:rFonts w:eastAsia="Times New Roman"/>
          <w:iCs/>
          <w:szCs w:val="24"/>
        </w:rPr>
        <w:t xml:space="preserve"> σύμφωνα με την απόφαση της Διάσκεψης των Προέδρων της</w:t>
      </w:r>
      <w:r>
        <w:rPr>
          <w:rFonts w:eastAsia="Times New Roman"/>
          <w:iCs/>
          <w:szCs w:val="24"/>
        </w:rPr>
        <w:t xml:space="preserve"> 28</w:t>
      </w:r>
      <w:r>
        <w:rPr>
          <w:rFonts w:eastAsia="Times New Roman"/>
          <w:iCs/>
          <w:szCs w:val="24"/>
          <w:vertAlign w:val="superscript"/>
        </w:rPr>
        <w:t>ης</w:t>
      </w:r>
      <w:r>
        <w:rPr>
          <w:rFonts w:eastAsia="Times New Roman"/>
          <w:iCs/>
          <w:szCs w:val="24"/>
        </w:rPr>
        <w:t xml:space="preserve"> Νοεμβρίου 2016, η συζήτηση επί της αρχής και επί των άρθρων θα ολοκληρωθεί σε μία συνεδρίαση διαρκείας κατά ανώτατο όριο, όπως προβλέπει ο Κανονισμός, δέκα ωρών. </w:t>
      </w:r>
      <w:r>
        <w:rPr>
          <w:rFonts w:eastAsia="Times New Roman"/>
          <w:bCs/>
          <w:iCs/>
        </w:rPr>
        <w:t>Είναι</w:t>
      </w:r>
      <w:r>
        <w:rPr>
          <w:rFonts w:eastAsia="Times New Roman"/>
          <w:iCs/>
          <w:szCs w:val="24"/>
        </w:rPr>
        <w:t xml:space="preserve"> θέμα του Κανονισμού. </w:t>
      </w:r>
    </w:p>
    <w:p w14:paraId="644FC55A" w14:textId="77777777" w:rsidR="0050333C" w:rsidRDefault="00414943">
      <w:pPr>
        <w:spacing w:after="0" w:line="600" w:lineRule="auto"/>
        <w:ind w:firstLine="720"/>
        <w:jc w:val="both"/>
        <w:rPr>
          <w:rFonts w:eastAsia="Times New Roman"/>
          <w:iCs/>
        </w:rPr>
      </w:pPr>
      <w:r>
        <w:rPr>
          <w:rFonts w:eastAsia="Times New Roman"/>
          <w:iCs/>
          <w:szCs w:val="24"/>
        </w:rPr>
        <w:t xml:space="preserve">Στη συζήτηση μετέχουν οι εισηγητές και οι ειδικοί αγορητές, </w:t>
      </w:r>
      <w:r>
        <w:rPr>
          <w:rFonts w:eastAsia="Times New Roman"/>
          <w:iCs/>
          <w:szCs w:val="24"/>
        </w:rPr>
        <w:t xml:space="preserve">ο </w:t>
      </w:r>
      <w:r>
        <w:rPr>
          <w:rFonts w:eastAsia="Times New Roman"/>
          <w:iCs/>
        </w:rPr>
        <w:t xml:space="preserve">Πρωθυπουργός, ο αρμόδιος Υπουργός, οι Πρόεδροι των </w:t>
      </w:r>
      <w:r>
        <w:rPr>
          <w:rFonts w:eastAsia="Times New Roman"/>
          <w:iCs/>
        </w:rPr>
        <w:t>Κ</w:t>
      </w:r>
      <w:r>
        <w:rPr>
          <w:rFonts w:eastAsia="Times New Roman"/>
          <w:iCs/>
        </w:rPr>
        <w:t xml:space="preserve">οινοβουλευτικών </w:t>
      </w:r>
      <w:r>
        <w:rPr>
          <w:rFonts w:eastAsia="Times New Roman"/>
          <w:iCs/>
        </w:rPr>
        <w:t>Ο</w:t>
      </w:r>
      <w:r>
        <w:rPr>
          <w:rFonts w:eastAsia="Times New Roman"/>
          <w:iCs/>
        </w:rPr>
        <w:t xml:space="preserve">μάδων και από ένας εκπρόσωπός τους. Η ομιλία τους περιορίζεται στο μισό του χρόνου που προβλέπεται από τα άρθρα 97 και 103 του Κανονισμού της Βουλής. </w:t>
      </w:r>
    </w:p>
    <w:p w14:paraId="644FC55B" w14:textId="77777777" w:rsidR="0050333C" w:rsidRDefault="00414943">
      <w:pPr>
        <w:spacing w:after="0" w:line="600" w:lineRule="auto"/>
        <w:ind w:firstLine="720"/>
        <w:jc w:val="both"/>
        <w:rPr>
          <w:rFonts w:eastAsia="Times New Roman" w:cs="Times New Roman"/>
        </w:rPr>
      </w:pPr>
      <w:r>
        <w:rPr>
          <w:rFonts w:eastAsia="Times New Roman"/>
          <w:iCs/>
        </w:rPr>
        <w:t>Προτείνω, αν και δεν προβλέπεται α</w:t>
      </w:r>
      <w:r>
        <w:rPr>
          <w:rFonts w:eastAsia="Times New Roman"/>
          <w:iCs/>
        </w:rPr>
        <w:t>πό τον Κανονισμό της Βουλής, να λάβουν τον λόγο πέντε ορισμένοι ομιλητές από τον ΣΥΡΙΖΑ, τρεις ορισμένοι ομιλητές από τη Νέα Δημοκρατία, ένας ορισμένος ομιλητής από τον Λαϊκό Σύνδεσμο</w:t>
      </w:r>
      <w:r>
        <w:rPr>
          <w:rFonts w:eastAsia="Times New Roman"/>
          <w:iCs/>
        </w:rPr>
        <w:t xml:space="preserve"> </w:t>
      </w:r>
      <w:r>
        <w:rPr>
          <w:rFonts w:eastAsia="Times New Roman"/>
          <w:iCs/>
        </w:rPr>
        <w:t>–</w:t>
      </w:r>
      <w:r>
        <w:rPr>
          <w:rFonts w:eastAsia="Times New Roman"/>
          <w:iCs/>
        </w:rPr>
        <w:t xml:space="preserve"> </w:t>
      </w:r>
      <w:r>
        <w:rPr>
          <w:rFonts w:eastAsia="Times New Roman"/>
          <w:iCs/>
        </w:rPr>
        <w:t>Χρυσή Αυγή, ένας ορισμένος ομιλητής από τη Δημοκρατική Συμπαράταξη ΠΑΣ</w:t>
      </w:r>
      <w:r>
        <w:rPr>
          <w:rFonts w:eastAsia="Times New Roman"/>
          <w:iCs/>
        </w:rPr>
        <w:t>ΟΚ</w:t>
      </w:r>
      <w:r>
        <w:rPr>
          <w:rFonts w:eastAsia="Times New Roman"/>
          <w:iCs/>
        </w:rPr>
        <w:t xml:space="preserve"> </w:t>
      </w:r>
      <w:r>
        <w:rPr>
          <w:rFonts w:eastAsia="Times New Roman"/>
          <w:iCs/>
        </w:rPr>
        <w:t>-</w:t>
      </w:r>
      <w:r>
        <w:rPr>
          <w:rFonts w:eastAsia="Times New Roman"/>
          <w:iCs/>
        </w:rPr>
        <w:t xml:space="preserve"> </w:t>
      </w:r>
      <w:r>
        <w:rPr>
          <w:rFonts w:eastAsia="Times New Roman"/>
          <w:iCs/>
        </w:rPr>
        <w:t xml:space="preserve">ΔΗΜΑΡ, ένας ορισμένος ομιλητής από </w:t>
      </w:r>
      <w:r>
        <w:rPr>
          <w:rFonts w:eastAsia="Times New Roman"/>
          <w:iCs/>
        </w:rPr>
        <w:lastRenderedPageBreak/>
        <w:t>το Κομουνιστικό Κόμμα Ελλάδας, ένας ορισμένος ομιλητής από το Ποτάμι, ένας ορισμένος ομιλητής από τους Ανεξάρτητες Έλληνες, ένας ορισμένος ομιλητής από την Ένωση Κεντρώων και ένας ορισμένος ομιλητής από τους ανεξάρτη</w:t>
      </w:r>
      <w:r>
        <w:rPr>
          <w:rFonts w:eastAsia="Times New Roman"/>
          <w:iCs/>
        </w:rPr>
        <w:t xml:space="preserve">τους Βουλευτές. </w:t>
      </w:r>
    </w:p>
    <w:p w14:paraId="644FC55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Τέλος, προτείνω η συζήτηση επί της αρχής κι επί των άρθρων να είναι ενιαία. </w:t>
      </w:r>
    </w:p>
    <w:p w14:paraId="644FC55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Ως προς τους χρόνους ομιλίας, προτείνω οι εισηγητές και οι ειδικοί αγορητές να έχουν χρόνο ομιλίας δώδεκα λεπτά, ο αρμόδιος Υπουργός δεκατρία λεπτά, οι λοιποί Υπο</w:t>
      </w:r>
      <w:r>
        <w:rPr>
          <w:rFonts w:eastAsia="Times New Roman" w:cs="Times New Roman"/>
          <w:szCs w:val="24"/>
        </w:rPr>
        <w:t xml:space="preserve">υργοί και Υφυπουργοί οκτώ λεπτά, ο Πρωθυπουργός –εάν ήταν εδώ- και Πρόεδρος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 xml:space="preserve">μάδας του ΣΥΡΙΖΑ, καθώς και ο Πρόεδρος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μάδας της Νέας Δημοκρατίας δ</w:t>
      </w:r>
      <w:r>
        <w:rPr>
          <w:rFonts w:eastAsia="Times New Roman" w:cs="Times New Roman"/>
          <w:szCs w:val="24"/>
        </w:rPr>
        <w:t>εκα</w:t>
      </w:r>
      <w:r>
        <w:rPr>
          <w:rFonts w:eastAsia="Times New Roman" w:cs="Times New Roman"/>
          <w:szCs w:val="24"/>
        </w:rPr>
        <w:t xml:space="preserve">τέσσερα λεπτά, οι Πρόεδροι των υπολοίπων </w:t>
      </w:r>
      <w:r>
        <w:rPr>
          <w:rFonts w:eastAsia="Times New Roman" w:cs="Times New Roman"/>
          <w:szCs w:val="24"/>
        </w:rPr>
        <w:t>Κ</w:t>
      </w:r>
      <w:r>
        <w:rPr>
          <w:rFonts w:eastAsia="Times New Roman" w:cs="Times New Roman"/>
          <w:szCs w:val="24"/>
        </w:rPr>
        <w:t xml:space="preserve">οινοβουλευτικών </w:t>
      </w:r>
      <w:r>
        <w:rPr>
          <w:rFonts w:eastAsia="Times New Roman" w:cs="Times New Roman"/>
          <w:szCs w:val="24"/>
        </w:rPr>
        <w:t>Ο</w:t>
      </w:r>
      <w:r>
        <w:rPr>
          <w:rFonts w:eastAsia="Times New Roman" w:cs="Times New Roman"/>
          <w:szCs w:val="24"/>
        </w:rPr>
        <w:t xml:space="preserve">μάδων δώδεκα λεπτά, οι Κοινοβουλευτικοί Εκπρόσωποι δέκα λεπτά, οι ορισθέντες από τα κόμματα ομιλητές πέντε λεπτά. </w:t>
      </w:r>
    </w:p>
    <w:p w14:paraId="644FC55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 Σώμα συμφωνεί; </w:t>
      </w:r>
    </w:p>
    <w:p w14:paraId="644FC55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Μάλιστα, μάλιστα. </w:t>
      </w:r>
    </w:p>
    <w:p w14:paraId="644FC56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644FC561" w14:textId="77777777" w:rsidR="0050333C" w:rsidRDefault="0050333C">
      <w:pPr>
        <w:spacing w:after="0" w:line="600" w:lineRule="auto"/>
        <w:ind w:firstLine="720"/>
        <w:jc w:val="both"/>
        <w:rPr>
          <w:rFonts w:eastAsia="Times New Roman" w:cs="Times New Roman"/>
          <w:color w:val="FF0000"/>
          <w:szCs w:val="24"/>
        </w:rPr>
      </w:pPr>
    </w:p>
    <w:p w14:paraId="644FC56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Κατά συνέπεια τον λ</w:t>
      </w:r>
      <w:r>
        <w:rPr>
          <w:rFonts w:eastAsia="Times New Roman" w:cs="Times New Roman"/>
          <w:szCs w:val="24"/>
        </w:rPr>
        <w:t xml:space="preserve">όγο έχει η εισηγήτρια του ΣΥΡΙΖΑ κ. </w:t>
      </w:r>
      <w:proofErr w:type="spellStart"/>
      <w:r>
        <w:rPr>
          <w:rFonts w:eastAsia="Times New Roman" w:cs="Times New Roman"/>
          <w:szCs w:val="24"/>
        </w:rPr>
        <w:t>Γκαρά</w:t>
      </w:r>
      <w:proofErr w:type="spellEnd"/>
      <w:r>
        <w:rPr>
          <w:rFonts w:eastAsia="Times New Roman" w:cs="Times New Roman"/>
          <w:szCs w:val="24"/>
        </w:rPr>
        <w:t xml:space="preserve">. </w:t>
      </w:r>
    </w:p>
    <w:p w14:paraId="644FC56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επί της διαδικασίας. </w:t>
      </w:r>
    </w:p>
    <w:p w14:paraId="644FC56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Λοβέρδο. </w:t>
      </w:r>
    </w:p>
    <w:p w14:paraId="644FC56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ήθελα να τοποθετηθώ επί του Κανονισμού σε σ</w:t>
      </w:r>
      <w:r>
        <w:rPr>
          <w:rFonts w:eastAsia="Times New Roman" w:cs="Times New Roman"/>
          <w:szCs w:val="24"/>
        </w:rPr>
        <w:t xml:space="preserve">χέση με τη διαδικασία που προτείνατε. </w:t>
      </w:r>
    </w:p>
    <w:p w14:paraId="644FC56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Γνωρίζω πάρα πολύ καλά τις σχετικές κοινοβουλευτικές διαδικασίες, την αρμοδιότητα της Διάσκεψης των Προέδρων και ενημερώθηκα από τον κ. Κωνσταντινόπουλο με λεπτομέρειες για τη χθεσινή συνεδρίαση της </w:t>
      </w:r>
      <w:r>
        <w:rPr>
          <w:rFonts w:eastAsia="Times New Roman" w:cs="Times New Roman"/>
          <w:szCs w:val="24"/>
        </w:rPr>
        <w:lastRenderedPageBreak/>
        <w:t>Διαρκούς Επιτροπής. Εδώ, όμως, η Ολομέλεια ως κυρίαρχο Σώ</w:t>
      </w:r>
      <w:r>
        <w:rPr>
          <w:rFonts w:eastAsia="Times New Roman" w:cs="Times New Roman"/>
          <w:szCs w:val="24"/>
        </w:rPr>
        <w:t>μα επαναλαμβάνει την πρότασή σας, την πρόταση που απευθύνατε, τηρώντας όλη τη διαδικασία, που ανέφερα κι εσείς αναφέρατε. Θέλω όμως να κάνω ορισμένες επισημάνσεις απολύτως απαραίτητες και να τις θέσω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Σώματος, για να πάρει την απόφαση εδώ ως κυ</w:t>
      </w:r>
      <w:r>
        <w:rPr>
          <w:rFonts w:eastAsia="Times New Roman" w:cs="Times New Roman"/>
          <w:szCs w:val="24"/>
        </w:rPr>
        <w:t xml:space="preserve">ρίαρχο κοινοβουλευτικό Σώμα. </w:t>
      </w:r>
    </w:p>
    <w:p w14:paraId="644FC567"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Κύριε Πρόεδρε, ως Κοινοβουλευτικός Εκπρόσωπος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διαθέτω μνήμη και μπορώ να θυμηθώ τι έλεγαν οι σημερινοί εισηγητές αυτής της διαδικασίας, που δεν έχει όρια κοινοβουλευτικά. Δεν έχει ό</w:t>
      </w:r>
      <w:r>
        <w:rPr>
          <w:rFonts w:eastAsia="Times New Roman"/>
          <w:color w:val="000000"/>
          <w:szCs w:val="24"/>
        </w:rPr>
        <w:t xml:space="preserve">ρια κοινοβουλευτικά! Κατεπείγον το </w:t>
      </w:r>
      <w:r>
        <w:rPr>
          <w:rFonts w:eastAsia="Times New Roman"/>
          <w:color w:val="000000"/>
          <w:szCs w:val="24"/>
          <w:lang w:val="en-US"/>
        </w:rPr>
        <w:t>GPS</w:t>
      </w:r>
      <w:r>
        <w:rPr>
          <w:rFonts w:eastAsia="Times New Roman"/>
          <w:color w:val="000000"/>
          <w:szCs w:val="24"/>
        </w:rPr>
        <w:t xml:space="preserve">; Κατεπείγουσες οι εκ των υστέρων επικυρώσεις παράνομων συμβάσεων; Αυτές είναι διατάξεις που υπάρχουν στο παρόν σχέδιο νόμου. </w:t>
      </w:r>
    </w:p>
    <w:p w14:paraId="644FC568" w14:textId="77777777" w:rsidR="0050333C" w:rsidRDefault="00414943">
      <w:pPr>
        <w:spacing w:after="0" w:line="600" w:lineRule="auto"/>
        <w:ind w:firstLine="720"/>
        <w:jc w:val="both"/>
        <w:rPr>
          <w:rFonts w:eastAsia="Times New Roman" w:cs="Times New Roman"/>
          <w:szCs w:val="24"/>
        </w:rPr>
      </w:pPr>
      <w:r>
        <w:rPr>
          <w:rFonts w:eastAsia="Times New Roman"/>
          <w:color w:val="000000"/>
          <w:szCs w:val="24"/>
        </w:rPr>
        <w:t xml:space="preserve">Θυμάμαι, λοιπόν, </w:t>
      </w:r>
      <w:r>
        <w:rPr>
          <w:rFonts w:eastAsia="Times New Roman" w:cs="Times New Roman"/>
          <w:szCs w:val="24"/>
        </w:rPr>
        <w:t>κυρίες και κύριοι συνάδελφοι, τη νυν πλειοψηφία να λέει ότι αποφασίζουμε κ</w:t>
      </w:r>
      <w:r>
        <w:rPr>
          <w:rFonts w:eastAsia="Times New Roman" w:cs="Times New Roman"/>
          <w:szCs w:val="24"/>
        </w:rPr>
        <w:t>αι «</w:t>
      </w:r>
      <w:proofErr w:type="spellStart"/>
      <w:r>
        <w:rPr>
          <w:rFonts w:eastAsia="Times New Roman" w:cs="Times New Roman"/>
          <w:szCs w:val="24"/>
        </w:rPr>
        <w:t>ντροπολογούμε</w:t>
      </w:r>
      <w:proofErr w:type="spellEnd"/>
      <w:r>
        <w:rPr>
          <w:rFonts w:eastAsia="Times New Roman" w:cs="Times New Roman"/>
          <w:szCs w:val="24"/>
        </w:rPr>
        <w:t xml:space="preserve">» εμείς για διαδικασίες που, στο μισό απ’ ό,τι κάνουν αυτοί σήμερα και λιγότερο, είχαμε προκρίνει ως </w:t>
      </w:r>
      <w:r>
        <w:rPr>
          <w:rFonts w:eastAsia="Times New Roman" w:cs="Times New Roman"/>
          <w:szCs w:val="24"/>
        </w:rPr>
        <w:lastRenderedPageBreak/>
        <w:t>διαδικασίες κατεπείγουσες. Μετατρέπουμε, λέει, την κοινοβουλευτική διαδικασία –</w:t>
      </w:r>
      <w:r>
        <w:rPr>
          <w:rFonts w:eastAsia="Times New Roman" w:cs="Times New Roman"/>
          <w:szCs w:val="24"/>
        </w:rPr>
        <w:t xml:space="preserve"> </w:t>
      </w:r>
      <w:r>
        <w:rPr>
          <w:rFonts w:eastAsia="Times New Roman" w:cs="Times New Roman"/>
          <w:szCs w:val="24"/>
        </w:rPr>
        <w:t>λέγανε</w:t>
      </w:r>
      <w:r>
        <w:rPr>
          <w:rFonts w:eastAsia="Times New Roman" w:cs="Times New Roman"/>
          <w:szCs w:val="24"/>
        </w:rPr>
        <w:t xml:space="preserve"> </w:t>
      </w:r>
      <w:r>
        <w:rPr>
          <w:rFonts w:eastAsia="Times New Roman" w:cs="Times New Roman"/>
          <w:szCs w:val="24"/>
        </w:rPr>
        <w:t xml:space="preserve">- σε διαδικασία ξεπλύματος μαύρου χρήματος. Αυτοί που νομιμοποιούν σήμερα τις συμβάσεις, άκυρες συμβάσεις, και που κάνουν προαιρετική την τοποθέτηση των </w:t>
      </w:r>
      <w:r>
        <w:rPr>
          <w:rFonts w:eastAsia="Times New Roman" w:cs="Times New Roman"/>
          <w:szCs w:val="24"/>
          <w:lang w:val="en-US"/>
        </w:rPr>
        <w:t>GPS</w:t>
      </w:r>
      <w:r>
        <w:rPr>
          <w:rFonts w:eastAsia="Times New Roman" w:cs="Times New Roman"/>
          <w:szCs w:val="24"/>
        </w:rPr>
        <w:t>, λέγανε ότι νομιμοποιούμε το ξέπλυμα μαύρου χρήματος με τη διαδικασία του κατεπείγοντος. Λέγανε ότι</w:t>
      </w:r>
      <w:r>
        <w:rPr>
          <w:rFonts w:eastAsia="Times New Roman" w:cs="Times New Roman"/>
          <w:szCs w:val="24"/>
        </w:rPr>
        <w:t xml:space="preserve"> αυτές οι διαδικασίες είναι ξένες με τη </w:t>
      </w:r>
      <w:r>
        <w:rPr>
          <w:rFonts w:eastAsia="Times New Roman" w:cs="Times New Roman"/>
          <w:szCs w:val="24"/>
        </w:rPr>
        <w:t>δ</w:t>
      </w:r>
      <w:r>
        <w:rPr>
          <w:rFonts w:eastAsia="Times New Roman" w:cs="Times New Roman"/>
          <w:szCs w:val="24"/>
        </w:rPr>
        <w:t xml:space="preserve">ημοκρατία! Και μόνο μέσα στο 2016 έχουν προσφύγει στη διαδικασία του κατεπείγοντος για το προσφυγικό, για τον κόφτη, για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 το τέμενος, για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για την υπηρεσία πολιτικής αεροπορίας και για</w:t>
      </w:r>
      <w:r>
        <w:rPr>
          <w:rFonts w:eastAsia="Times New Roman" w:cs="Times New Roman"/>
          <w:szCs w:val="24"/>
        </w:rPr>
        <w:t xml:space="preserve"> άλλα θέματα, τα οποία δεν είχαν χαρακτήρα κατεπείγοντος, αποκτούσαν από μία Κυβέρνηση που δεν έχει σχέδιο, όπως αποδείχθηκε, που βλέπει και κάνει και που ό,τι της σερβίρουν, το σερβίρει στην Εθνική Αντιπροσωπεία. </w:t>
      </w:r>
    </w:p>
    <w:p w14:paraId="644FC56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σας παρακαλώ πάρα πολύ να </w:t>
      </w:r>
      <w:r>
        <w:rPr>
          <w:rFonts w:eastAsia="Times New Roman" w:cs="Times New Roman"/>
          <w:szCs w:val="24"/>
        </w:rPr>
        <w:t xml:space="preserve">θέσετε σε συζήτηση από την πλευρά του κυρίαρχου οργάνου, που μπορεί να ανατρέψει όλες τις αποφάσεις της </w:t>
      </w:r>
      <w:r>
        <w:rPr>
          <w:rFonts w:eastAsia="Times New Roman" w:cs="Times New Roman"/>
          <w:szCs w:val="24"/>
        </w:rPr>
        <w:t>Δ</w:t>
      </w:r>
      <w:r>
        <w:rPr>
          <w:rFonts w:eastAsia="Times New Roman" w:cs="Times New Roman"/>
          <w:szCs w:val="24"/>
        </w:rPr>
        <w:t xml:space="preserve">ιάσκεψης </w:t>
      </w:r>
      <w:r>
        <w:rPr>
          <w:rFonts w:eastAsia="Times New Roman" w:cs="Times New Roman"/>
          <w:szCs w:val="24"/>
        </w:rPr>
        <w:t>των Π</w:t>
      </w:r>
      <w:r>
        <w:rPr>
          <w:rFonts w:eastAsia="Times New Roman" w:cs="Times New Roman"/>
          <w:szCs w:val="24"/>
        </w:rPr>
        <w:t xml:space="preserve">ροέδρων και των επιτροπών, για τον </w:t>
      </w:r>
      <w:r>
        <w:rPr>
          <w:rFonts w:eastAsia="Times New Roman" w:cs="Times New Roman"/>
          <w:szCs w:val="24"/>
        </w:rPr>
        <w:lastRenderedPageBreak/>
        <w:t xml:space="preserve">κατεπείγοντα χαρακτήρα και τουλάχιστον οι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μάδες να πάρουν την ευθύνη να εξαιρέσουν α</w:t>
      </w:r>
      <w:r>
        <w:rPr>
          <w:rFonts w:eastAsia="Times New Roman" w:cs="Times New Roman"/>
          <w:szCs w:val="24"/>
        </w:rPr>
        <w:t xml:space="preserve">πό το σημερινό σχέδιο νόμου αυτά περί συμβάσεων και </w:t>
      </w:r>
      <w:r>
        <w:rPr>
          <w:rFonts w:eastAsia="Times New Roman" w:cs="Times New Roman"/>
          <w:szCs w:val="24"/>
          <w:lang w:val="en-US"/>
        </w:rPr>
        <w:t>GPS</w:t>
      </w:r>
      <w:r>
        <w:rPr>
          <w:rFonts w:eastAsia="Times New Roman" w:cs="Times New Roman"/>
          <w:szCs w:val="24"/>
        </w:rPr>
        <w:t xml:space="preserve">, ειδάλλως, έχουμε μια </w:t>
      </w:r>
      <w:r>
        <w:rPr>
          <w:rFonts w:eastAsia="Times New Roman" w:cs="Times New Roman"/>
          <w:szCs w:val="24"/>
        </w:rPr>
        <w:t>Π</w:t>
      </w:r>
      <w:r>
        <w:rPr>
          <w:rFonts w:eastAsia="Times New Roman" w:cs="Times New Roman"/>
          <w:szCs w:val="24"/>
        </w:rPr>
        <w:t>λειοψηφία που δεν μεταφέρει απλώς αμάσητα ό,τι της λένε, αλλά είναι και βαποράκι συμφερόντων. Το λέω ανοιχτά αυτό, είναι βαποράκι συμφερόντων!</w:t>
      </w:r>
    </w:p>
    <w:p w14:paraId="644FC56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644FC56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644FC56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Κύριε Υπουργέ, κυρίες και κύριοι Βουλευτές, δεν θα σχολιάσω όσα ανέφερε ο συνάδελφος κ. Λοβέρδος, διότι η πρακτική τους τα προηγούμ</w:t>
      </w:r>
      <w:r>
        <w:rPr>
          <w:rFonts w:eastAsia="Times New Roman" w:cs="Times New Roman"/>
          <w:szCs w:val="24"/>
        </w:rPr>
        <w:t>ενα χρόνια έχει αποδείξει το πώς συμπεριφέρονταν και ποια συμφέροντα εξυπηρετούσαν. Το κατεπείγον ήταν μια πρα</w:t>
      </w:r>
      <w:r>
        <w:rPr>
          <w:rFonts w:eastAsia="Times New Roman" w:cs="Times New Roman"/>
          <w:szCs w:val="24"/>
        </w:rPr>
        <w:lastRenderedPageBreak/>
        <w:t>κτική που το εισήγαγαν στη Βουλή οι ίδιοι κι εμείς προσπαθώντας να βγάλουμε τη χώρα από την κρίση και να φέρουμε μια σταθερότητα, χρησιμοποιούμε δ</w:t>
      </w:r>
      <w:r>
        <w:rPr>
          <w:rFonts w:eastAsia="Times New Roman" w:cs="Times New Roman"/>
          <w:szCs w:val="24"/>
        </w:rPr>
        <w:t>ιαφορετικές διαδικασίες. Παρ’ όλα αυτά υπάρχουν μεταβατικές διαδικασίες και μεταβατικές διατάξεις που έχουμε υποχρεωθεί να περάσουμε γρήγορα,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διαπραγμάτευσης, η οποία είναι ακόμα ανοιχτή και έχουμε δεσμεύσεις στα όρια χρόνου. </w:t>
      </w:r>
    </w:p>
    <w:p w14:paraId="644FC56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Ωστόσο, με τ</w:t>
      </w:r>
      <w:r>
        <w:rPr>
          <w:rFonts w:eastAsia="Times New Roman" w:cs="Times New Roman"/>
          <w:szCs w:val="24"/>
        </w:rPr>
        <w:t>ην ευκαιρία της συζήτησης και του σημερινού νομοσχεδίου, θα μου επιτρέψετε να κάνω μια αναφορά…</w:t>
      </w:r>
    </w:p>
    <w:p w14:paraId="644FC56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εγώ πρότεινα κάτι. Με συνδέσατε κανονικά; Σας πρότεινα να το βάλετε στο Σώμα…</w:t>
      </w:r>
    </w:p>
    <w:p w14:paraId="644FC56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Γιατί με διακόπτετε, κύριε Λοβέρ</w:t>
      </w:r>
      <w:r>
        <w:rPr>
          <w:rFonts w:eastAsia="Times New Roman" w:cs="Times New Roman"/>
          <w:szCs w:val="24"/>
        </w:rPr>
        <w:t>δο, ενώ έχω τον λόγο;</w:t>
      </w:r>
    </w:p>
    <w:p w14:paraId="644FC57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…κι εσείς είπατε να ανέβει</w:t>
      </w:r>
      <w:r>
        <w:rPr>
          <w:rFonts w:eastAsia="Times New Roman" w:cs="Times New Roman"/>
          <w:b/>
          <w:szCs w:val="24"/>
        </w:rPr>
        <w:t xml:space="preserve"> </w:t>
      </w:r>
      <w:r>
        <w:rPr>
          <w:rFonts w:eastAsia="Times New Roman" w:cs="Times New Roman"/>
          <w:szCs w:val="24"/>
        </w:rPr>
        <w:t xml:space="preserve">η συνάδελφος να μιλήσει; Κακώς το κάνατε. Σας έκανα μια πρόταση. Πρέπει να σέβεστε </w:t>
      </w:r>
      <w:r>
        <w:rPr>
          <w:rFonts w:eastAsia="Times New Roman" w:cs="Times New Roman"/>
          <w:szCs w:val="24"/>
        </w:rPr>
        <w:lastRenderedPageBreak/>
        <w:t xml:space="preserve">τις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Δεν φταίει η συνάδελφος! Εσείς την καλέσατε στο Βήμα! Σας έκανα μια πρόταση. </w:t>
      </w:r>
      <w:r>
        <w:rPr>
          <w:rFonts w:eastAsia="Times New Roman" w:cs="Times New Roman"/>
          <w:szCs w:val="24"/>
        </w:rPr>
        <w:t>Αυτήν την πρόταση την απορρίψατε; Να μου το πείτε. Να μου το πείτε τώρα.</w:t>
      </w:r>
    </w:p>
    <w:p w14:paraId="644FC57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Σταματήστε, κύριε Λοβέρδο!</w:t>
      </w:r>
    </w:p>
    <w:p w14:paraId="644FC57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κύριε Πρόεδρε, δεν σταματώ. Δεν σταματάμε! Σας έκανα μια πρόταση. Θα πρέπει να μας πείτε τι κάνετ</w:t>
      </w:r>
      <w:r>
        <w:rPr>
          <w:rFonts w:eastAsia="Times New Roman" w:cs="Times New Roman"/>
          <w:szCs w:val="24"/>
        </w:rPr>
        <w:t xml:space="preserve">ε την πρότασή μας αυτή. Την απορρίπτετε; Σας πρότεινα να το θέσετε στο Σώμα. Είμαστε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εκλεγμένη του ελληνικού λαού και μας αψηφ</w:t>
      </w:r>
      <w:r>
        <w:rPr>
          <w:rFonts w:eastAsia="Times New Roman" w:cs="Times New Roman"/>
          <w:szCs w:val="24"/>
        </w:rPr>
        <w:t>ά</w:t>
      </w:r>
      <w:r>
        <w:rPr>
          <w:rFonts w:eastAsia="Times New Roman" w:cs="Times New Roman"/>
          <w:szCs w:val="24"/>
        </w:rPr>
        <w:t xml:space="preserve">τε; </w:t>
      </w:r>
    </w:p>
    <w:p w14:paraId="644FC57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κ</w:t>
      </w:r>
      <w:r>
        <w:rPr>
          <w:rFonts w:eastAsia="Times New Roman" w:cs="Times New Roman"/>
          <w:szCs w:val="24"/>
        </w:rPr>
        <w:t>υρία</w:t>
      </w:r>
      <w:r>
        <w:rPr>
          <w:rFonts w:eastAsia="Times New Roman" w:cs="Times New Roman"/>
          <w:szCs w:val="24"/>
        </w:rPr>
        <w:t xml:space="preserve"> συνάδελφε.</w:t>
      </w:r>
    </w:p>
    <w:p w14:paraId="644FC57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Δεν πρόκειται να </w:t>
      </w:r>
      <w:r>
        <w:rPr>
          <w:rFonts w:eastAsia="Times New Roman" w:cs="Times New Roman"/>
          <w:szCs w:val="24"/>
        </w:rPr>
        <w:t>συνεχίσει, κύριε Πρόεδρε. Δυστυχώς! Υπονομεύετε τη διαδικασία που έχετε υποχρέωση να διευθύνετε. Θα μου πείτε αν δέχεστε ή αν απορρίπτετε την πρότασή μου και γιατί δεν τη βάλατε στο Σώμα.</w:t>
      </w:r>
    </w:p>
    <w:p w14:paraId="644FC57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Μπορώ να συνεχίσω εγώ, ενώ έχω τον λόγο, τουλάχιστο</w:t>
      </w:r>
      <w:r>
        <w:rPr>
          <w:rFonts w:eastAsia="Times New Roman" w:cs="Times New Roman"/>
          <w:szCs w:val="24"/>
        </w:rPr>
        <w:t xml:space="preserve">ν; </w:t>
      </w:r>
    </w:p>
    <w:p w14:paraId="644FC57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Όχι, κυρία συνάδελφε.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w:t>
      </w:r>
    </w:p>
    <w:p w14:paraId="644FC57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Ναι, αλλά έπρεπε να μιλήσετε και να τοποθετηθείτε πριν ξεκινήσω την τοποθέτησή μου. </w:t>
      </w:r>
    </w:p>
    <w:p w14:paraId="644FC578"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φταίτε εσείς. Σας παρακάλεσα να περιμένουμε. Ακούστε την πρότασ</w:t>
      </w:r>
      <w:r>
        <w:rPr>
          <w:rFonts w:eastAsia="Times New Roman"/>
          <w:szCs w:val="24"/>
        </w:rPr>
        <w:t>η. Είστε Πλειοψηφία. Απευθύνεται και σ’ εσάς. Το αίτημα το αποδέχεστε ή το απορρίπτετέ;</w:t>
      </w:r>
    </w:p>
    <w:p w14:paraId="644FC579"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644FC57A"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Είμαι Κοινοβουλευτικός Εκπρόσωπος. </w:t>
      </w:r>
    </w:p>
    <w:p w14:paraId="644FC57B" w14:textId="77777777" w:rsidR="0050333C" w:rsidRDefault="00414943">
      <w:pPr>
        <w:spacing w:after="0" w:line="600" w:lineRule="auto"/>
        <w:ind w:firstLine="720"/>
        <w:jc w:val="both"/>
        <w:rPr>
          <w:rFonts w:eastAsia="Times New Roman"/>
          <w:szCs w:val="24"/>
        </w:rPr>
      </w:pPr>
      <w:r>
        <w:rPr>
          <w:rFonts w:eastAsia="Times New Roman"/>
          <w:szCs w:val="24"/>
        </w:rPr>
        <w:t>Κύριε Πρόεδρε, έχω το δικαίωμα να μιλήσω.</w:t>
      </w:r>
    </w:p>
    <w:p w14:paraId="644FC57C"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w:t>
      </w:r>
      <w:r>
        <w:rPr>
          <w:rFonts w:eastAsia="Times New Roman"/>
          <w:b/>
          <w:szCs w:val="24"/>
        </w:rPr>
        <w:t>αστινός):</w:t>
      </w:r>
      <w:r>
        <w:rPr>
          <w:rFonts w:eastAsia="Times New Roman"/>
          <w:szCs w:val="24"/>
        </w:rPr>
        <w:t xml:space="preserve"> Κύριε Λοβέρδο, μιλήσατε.</w:t>
      </w:r>
    </w:p>
    <w:p w14:paraId="644FC57D" w14:textId="77777777" w:rsidR="0050333C" w:rsidRDefault="00414943">
      <w:pPr>
        <w:spacing w:after="0" w:line="600" w:lineRule="auto"/>
        <w:ind w:firstLine="720"/>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Γκαρά</w:t>
      </w:r>
      <w:proofErr w:type="spellEnd"/>
      <w:r>
        <w:rPr>
          <w:rFonts w:eastAsia="Times New Roman"/>
          <w:szCs w:val="24"/>
        </w:rPr>
        <w:t>.</w:t>
      </w:r>
    </w:p>
    <w:p w14:paraId="644FC57E"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έχει τον λόγο η κ</w:t>
      </w:r>
      <w:r>
        <w:rPr>
          <w:rFonts w:eastAsia="Times New Roman"/>
          <w:szCs w:val="24"/>
        </w:rPr>
        <w:t>.</w:t>
      </w:r>
      <w:r>
        <w:rPr>
          <w:rFonts w:eastAsia="Times New Roman"/>
          <w:szCs w:val="24"/>
        </w:rPr>
        <w:t xml:space="preserve"> </w:t>
      </w:r>
      <w:proofErr w:type="spellStart"/>
      <w:r>
        <w:rPr>
          <w:rFonts w:eastAsia="Times New Roman"/>
          <w:szCs w:val="24"/>
        </w:rPr>
        <w:t>Γκαρά</w:t>
      </w:r>
      <w:proofErr w:type="spellEnd"/>
      <w:r>
        <w:rPr>
          <w:rFonts w:eastAsia="Times New Roman"/>
          <w:szCs w:val="24"/>
        </w:rPr>
        <w:t>.</w:t>
      </w:r>
    </w:p>
    <w:p w14:paraId="644FC57F"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Όταν τελειώσει, τότε θα ...</w:t>
      </w:r>
    </w:p>
    <w:p w14:paraId="644FC580"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Έχετε εσείς τον λόγο. Όσο περιφρονείτε το Σώμα…</w:t>
      </w:r>
    </w:p>
    <w:p w14:paraId="644FC581"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ριος Κρεμαστινός):</w:t>
      </w:r>
      <w:r>
        <w:rPr>
          <w:rFonts w:eastAsia="Times New Roman"/>
          <w:szCs w:val="24"/>
        </w:rPr>
        <w:t xml:space="preserve"> Κύριε Λοβέρδο, πρώτον, όταν μιλάει ο εισηγητής…</w:t>
      </w:r>
    </w:p>
    <w:p w14:paraId="644FC582"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Αφήστε τα αυτά, κύριε Πρόεδρε. Σας κάνω πρόταση. Θέλω να μου πείτε.</w:t>
      </w:r>
    </w:p>
    <w:p w14:paraId="644FC583"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…κανένας δεν μπορεί να τον διακόψει, κατά τον Κανονισμό.</w:t>
      </w:r>
    </w:p>
    <w:p w14:paraId="644FC584"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ΑΝΔΡΕΑΣ </w:t>
      </w:r>
      <w:r>
        <w:rPr>
          <w:rFonts w:eastAsia="Times New Roman"/>
          <w:b/>
          <w:szCs w:val="24"/>
        </w:rPr>
        <w:t>ΛΟΒΕΡΔΟΣ:</w:t>
      </w:r>
      <w:r>
        <w:rPr>
          <w:rFonts w:eastAsia="Times New Roman"/>
          <w:szCs w:val="24"/>
        </w:rPr>
        <w:t xml:space="preserve"> Αυτά είναι…</w:t>
      </w:r>
    </w:p>
    <w:p w14:paraId="644FC585" w14:textId="77777777" w:rsidR="0050333C" w:rsidRDefault="00414943">
      <w:pPr>
        <w:spacing w:after="0" w:line="600" w:lineRule="auto"/>
        <w:ind w:firstLine="720"/>
        <w:jc w:val="both"/>
        <w:rPr>
          <w:rFonts w:eastAsia="Times New Roman"/>
          <w:szCs w:val="24"/>
        </w:rPr>
      </w:pPr>
      <w:r>
        <w:rPr>
          <w:rFonts w:eastAsia="Times New Roman"/>
          <w:szCs w:val="24"/>
        </w:rPr>
        <w:t>Εδώ είμαστε η Βουλή των Ελλήνων. Εσείς θα έπρεπε να δώσετε τον λόγο στο Σώμα.</w:t>
      </w:r>
    </w:p>
    <w:p w14:paraId="644FC586"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έπρεπε προτού λάβει τον λόγο…</w:t>
      </w:r>
    </w:p>
    <w:p w14:paraId="644FC587"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Να δώσετε τον λόγο στην Πλειοψηφία. Απορρίπτεται η πρόταση;</w:t>
      </w:r>
    </w:p>
    <w:p w14:paraId="644FC588"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Λοβέρδο, θα με αναγκάσετε να εφαρμόσω τον Κανονισμό. Παρακαλώ, Καθίστε κάτω.</w:t>
      </w:r>
    </w:p>
    <w:p w14:paraId="644FC589" w14:textId="77777777" w:rsidR="0050333C" w:rsidRDefault="00414943">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Γκαρά</w:t>
      </w:r>
      <w:proofErr w:type="spellEnd"/>
      <w:r>
        <w:rPr>
          <w:rFonts w:eastAsia="Times New Roman"/>
          <w:szCs w:val="24"/>
        </w:rPr>
        <w:t>, συνεχίστε.</w:t>
      </w:r>
    </w:p>
    <w:p w14:paraId="644FC58A"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δεν κάθομαι.</w:t>
      </w:r>
    </w:p>
    <w:p w14:paraId="644FC58B" w14:textId="77777777" w:rsidR="0050333C" w:rsidRDefault="00414943">
      <w:pPr>
        <w:spacing w:after="0" w:line="600" w:lineRule="auto"/>
        <w:ind w:firstLine="720"/>
        <w:jc w:val="both"/>
        <w:rPr>
          <w:rFonts w:eastAsia="Times New Roman"/>
          <w:szCs w:val="24"/>
        </w:rPr>
      </w:pPr>
      <w:r>
        <w:rPr>
          <w:rFonts w:eastAsia="Times New Roman"/>
          <w:szCs w:val="24"/>
        </w:rPr>
        <w:lastRenderedPageBreak/>
        <w:t>Ρωτήστε το Σώμα, ειδάλλως συμμετέχετε σε κάτι, στο οποίο δεν δικαιούστε να συ</w:t>
      </w:r>
      <w:r>
        <w:rPr>
          <w:rFonts w:eastAsia="Times New Roman"/>
          <w:szCs w:val="24"/>
        </w:rPr>
        <w:t>μμετέχετε.</w:t>
      </w:r>
    </w:p>
    <w:p w14:paraId="644FC58C"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Συνεχίστε, κυρία </w:t>
      </w:r>
      <w:proofErr w:type="spellStart"/>
      <w:r>
        <w:rPr>
          <w:rFonts w:eastAsia="Times New Roman"/>
          <w:szCs w:val="24"/>
        </w:rPr>
        <w:t>Γκαρά</w:t>
      </w:r>
      <w:proofErr w:type="spellEnd"/>
      <w:r>
        <w:rPr>
          <w:rFonts w:eastAsia="Times New Roman"/>
          <w:szCs w:val="24"/>
        </w:rPr>
        <w:t>.</w:t>
      </w:r>
    </w:p>
    <w:p w14:paraId="644FC58D"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Αντίκειται στον Κανονισμό. Εφαρμόστε τον Κανονισμό σε όλα.</w:t>
      </w:r>
    </w:p>
    <w:p w14:paraId="644FC58E"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Παρακαλώ πολύ. Ο χρόνος μου να μηδενιστεί για να ξεκινήσω από την αρχή.</w:t>
      </w:r>
    </w:p>
    <w:p w14:paraId="644FC58F" w14:textId="77777777" w:rsidR="0050333C" w:rsidRDefault="00414943">
      <w:pPr>
        <w:spacing w:after="0" w:line="600" w:lineRule="auto"/>
        <w:ind w:firstLine="720"/>
        <w:jc w:val="both"/>
        <w:rPr>
          <w:rFonts w:eastAsia="Times New Roman"/>
          <w:szCs w:val="24"/>
        </w:rPr>
      </w:pPr>
      <w:r>
        <w:rPr>
          <w:rFonts w:eastAsia="Times New Roman"/>
          <w:szCs w:val="24"/>
        </w:rPr>
        <w:t>Κύριε Λοβέρδο, μόλι</w:t>
      </w:r>
      <w:r>
        <w:rPr>
          <w:rFonts w:eastAsia="Times New Roman"/>
          <w:szCs w:val="24"/>
        </w:rPr>
        <w:t>ς ολοκληρώσω, αφού ο Πρόεδρος μου δίνει τον λόγο, θα τοποθετηθείτε.</w:t>
      </w:r>
    </w:p>
    <w:p w14:paraId="644FC590"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απευθύνομαι σ’ εσάς.</w:t>
      </w:r>
    </w:p>
    <w:p w14:paraId="644FC591"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Μου τον έχει δώσει. Έχω ξεκινήσει.</w:t>
      </w:r>
    </w:p>
    <w:p w14:paraId="644FC592"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Εφαρμόστε τον Κανονισμό, όπως ορίζει.</w:t>
      </w:r>
    </w:p>
    <w:p w14:paraId="644FC593"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ΑΝΑΣΤΑΣΙΑ ΓΚΑΡΑ:</w:t>
      </w:r>
      <w:r>
        <w:rPr>
          <w:rFonts w:eastAsia="Times New Roman"/>
          <w:szCs w:val="24"/>
        </w:rPr>
        <w:t xml:space="preserve"> Κύριε Πρόεδρε, με </w:t>
      </w:r>
      <w:proofErr w:type="spellStart"/>
      <w:r>
        <w:rPr>
          <w:rFonts w:eastAsia="Times New Roman"/>
          <w:szCs w:val="24"/>
        </w:rPr>
        <w:t>συ</w:t>
      </w:r>
      <w:r>
        <w:rPr>
          <w:rFonts w:eastAsia="Times New Roman"/>
          <w:szCs w:val="24"/>
        </w:rPr>
        <w:t>γχωρείτε</w:t>
      </w:r>
      <w:proofErr w:type="spellEnd"/>
      <w:r>
        <w:rPr>
          <w:rFonts w:eastAsia="Times New Roman"/>
          <w:szCs w:val="24"/>
        </w:rPr>
        <w:t>, αλλά σε τέτοιες συνθήκες νομίζω ότι δεν μπορούμε να κάνουμε συζήτηση. Παρακαλώ τον κύριο συνάδελφο να σεβαστεί ότι μου έχετε δώσει τον λόγο. Πρέπει να τοποθετηθώ.</w:t>
      </w:r>
    </w:p>
    <w:p w14:paraId="644FC594" w14:textId="77777777" w:rsidR="0050333C" w:rsidRDefault="00414943">
      <w:pPr>
        <w:spacing w:after="0" w:line="600" w:lineRule="auto"/>
        <w:ind w:firstLine="720"/>
        <w:jc w:val="both"/>
        <w:rPr>
          <w:rFonts w:eastAsia="Times New Roman"/>
          <w:szCs w:val="24"/>
        </w:rPr>
      </w:pPr>
      <w:r>
        <w:rPr>
          <w:rFonts w:eastAsia="Times New Roman"/>
          <w:szCs w:val="24"/>
        </w:rPr>
        <w:t>Άλλωστε, έχουμε μια πολύ σοβαρή συζήτηση να κάνουμε, κύριε Λοβέρδο.</w:t>
      </w:r>
    </w:p>
    <w:p w14:paraId="644FC595"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w:t>
      </w:r>
      <w:r>
        <w:rPr>
          <w:rFonts w:eastAsia="Times New Roman"/>
          <w:b/>
          <w:szCs w:val="24"/>
        </w:rPr>
        <w:t>Σ:</w:t>
      </w:r>
      <w:r>
        <w:rPr>
          <w:rFonts w:eastAsia="Times New Roman"/>
          <w:szCs w:val="24"/>
        </w:rPr>
        <w:t xml:space="preserve"> Καταθέσαμε μια πρόταση. Εφαρμόστε τον Κανονισμό και πείτε ότι απορρίπτετε αυτό που προτείνω.</w:t>
      </w:r>
    </w:p>
    <w:p w14:paraId="644FC596"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Κύριε Λοβέρδο, το Σώμα έχει συναινέσει να πάμε με αυτήν τη διαδικασία πριν μπείτε εσείς στην Αίθουσα. Μετά πήρατε τον λόγο.</w:t>
      </w:r>
    </w:p>
    <w:p w14:paraId="644FC597"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w:t>
      </w:r>
      <w:r>
        <w:rPr>
          <w:rFonts w:eastAsia="Times New Roman"/>
          <w:szCs w:val="24"/>
        </w:rPr>
        <w:t>δώ είναι θέμα κοινοβουλευτικής τάξης. Θέλω να μου απαντήσετε.</w:t>
      </w:r>
    </w:p>
    <w:p w14:paraId="644FC598"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ΑΝΑΣΤΑΣΙΑ ΓΚΑΡΑ:</w:t>
      </w:r>
      <w:r>
        <w:rPr>
          <w:rFonts w:eastAsia="Times New Roman"/>
          <w:szCs w:val="24"/>
        </w:rPr>
        <w:t xml:space="preserve"> Ναι. Όμως, μιλάτε στον χρόνο μου, ο χρόνος μου τρέχει κι έχω ήδη τον λόγο. Είμαι η μόνη, η οποία δικαιούμαι να μιλώ αυτήν τη στιγμή. Κι εσείς δεν σέβεστε εμένα ως συνάδελφο.</w:t>
      </w:r>
    </w:p>
    <w:p w14:paraId="644FC599" w14:textId="77777777" w:rsidR="0050333C" w:rsidRDefault="00414943">
      <w:pPr>
        <w:spacing w:after="0" w:line="600" w:lineRule="auto"/>
        <w:ind w:firstLine="720"/>
        <w:jc w:val="both"/>
        <w:rPr>
          <w:rFonts w:eastAsia="Times New Roman"/>
          <w:szCs w:val="24"/>
        </w:rPr>
      </w:pPr>
      <w:r>
        <w:rPr>
          <w:rFonts w:eastAsia="Times New Roman"/>
          <w:szCs w:val="24"/>
        </w:rPr>
        <w:t>Σας</w:t>
      </w:r>
      <w:r>
        <w:rPr>
          <w:rFonts w:eastAsia="Times New Roman"/>
          <w:szCs w:val="24"/>
        </w:rPr>
        <w:t xml:space="preserve"> παρακαλώ, κύριε Λοβέρδο.</w:t>
      </w:r>
    </w:p>
    <w:p w14:paraId="644FC59A"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w:t>
      </w:r>
      <w:proofErr w:type="spellStart"/>
      <w:r>
        <w:rPr>
          <w:rFonts w:eastAsia="Times New Roman"/>
          <w:szCs w:val="24"/>
        </w:rPr>
        <w:t>Γκαρά</w:t>
      </w:r>
      <w:proofErr w:type="spellEnd"/>
      <w:r>
        <w:rPr>
          <w:rFonts w:eastAsia="Times New Roman"/>
          <w:szCs w:val="24"/>
        </w:rPr>
        <w:t>, συνεχίστε.</w:t>
      </w:r>
    </w:p>
    <w:p w14:paraId="644FC59B"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Για τέταρτη φορά ο κύριος Πρόεδρος μου δίνει τον λόγο.</w:t>
      </w:r>
    </w:p>
    <w:p w14:paraId="644FC59C"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Θέλω να μου απαντήσετε. Εφαρμόστε τον Κανονισμό.</w:t>
      </w:r>
    </w:p>
    <w:p w14:paraId="644FC59D"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Στα πλαίσια τη</w:t>
      </w:r>
      <w:r>
        <w:rPr>
          <w:rFonts w:eastAsia="Times New Roman"/>
          <w:szCs w:val="24"/>
        </w:rPr>
        <w:t>ς καλής κοινοβουλευτικής πρακτικής, εγώ τι πρέπει να πράξω, κύριε Λοβέρδο;</w:t>
      </w:r>
    </w:p>
    <w:p w14:paraId="644FC59E" w14:textId="77777777" w:rsidR="0050333C" w:rsidRDefault="00414943">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πρέπει να ρωτήσετε το Σώμα.</w:t>
      </w:r>
    </w:p>
    <w:p w14:paraId="644FC59F"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Εδώ εκλεχθήκατε για να εφαρμόσετε τον Κανονισμό. Κάνατε λάθος που καλέσατε τη συνάδελφο στο Βήμα.</w:t>
      </w:r>
    </w:p>
    <w:p w14:paraId="644FC5A0"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Καθίστε στη θέση σας.</w:t>
      </w:r>
    </w:p>
    <w:p w14:paraId="644FC5A1"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θα καθίσω, αν δεν μου πείτε πώς θα χειριστείτε την πρόταση.</w:t>
      </w:r>
    </w:p>
    <w:p w14:paraId="644FC5A2"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θα διακοπεί η ομιλία της συναδέλφου.</w:t>
      </w:r>
    </w:p>
    <w:p w14:paraId="644FC5A3"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κύριε </w:t>
      </w:r>
      <w:r>
        <w:rPr>
          <w:rFonts w:eastAsia="Times New Roman"/>
          <w:szCs w:val="24"/>
        </w:rPr>
        <w:t>Πρόεδρε.</w:t>
      </w:r>
    </w:p>
    <w:p w14:paraId="644FC5A4"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Λοβέρδο, εγώ διευθύνω τη συνεδρίαση. Δεν θα διακοπεί ο εισηγητής. Θα τελειώσει και θα σας απαντήσω. </w:t>
      </w:r>
    </w:p>
    <w:p w14:paraId="644FC5A5"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θα καθίσω, αν δεν μου απαντήσετε.</w:t>
      </w:r>
    </w:p>
    <w:p w14:paraId="644FC5A6"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Δεν κανονίζε</w:t>
      </w:r>
      <w:r>
        <w:rPr>
          <w:rFonts w:eastAsia="Times New Roman"/>
          <w:szCs w:val="24"/>
        </w:rPr>
        <w:t>τε εσείς τη διαδικασία.</w:t>
      </w:r>
    </w:p>
    <w:p w14:paraId="644FC5A7"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Έχουμε ήδη ερωτηθεί κι έχουμε συναινέσει, κύριε Λοβέρδο.</w:t>
      </w:r>
    </w:p>
    <w:p w14:paraId="644FC5A8"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Πείτε μου.</w:t>
      </w:r>
    </w:p>
    <w:p w14:paraId="644FC5A9"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είμαι υποχρεωμένος να σας πω. Θα απαντήσω μόλις τελειώσει η κ</w:t>
      </w:r>
      <w:r>
        <w:rPr>
          <w:rFonts w:eastAsia="Times New Roman"/>
          <w:szCs w:val="24"/>
        </w:rPr>
        <w:t>.</w:t>
      </w:r>
      <w:r>
        <w:rPr>
          <w:rFonts w:eastAsia="Times New Roman"/>
          <w:szCs w:val="24"/>
        </w:rPr>
        <w:t xml:space="preserve"> </w:t>
      </w:r>
      <w:proofErr w:type="spellStart"/>
      <w:r>
        <w:rPr>
          <w:rFonts w:eastAsia="Times New Roman"/>
          <w:szCs w:val="24"/>
        </w:rPr>
        <w:t>Γκαρά</w:t>
      </w:r>
      <w:proofErr w:type="spellEnd"/>
      <w:r>
        <w:rPr>
          <w:rFonts w:eastAsia="Times New Roman"/>
          <w:szCs w:val="24"/>
        </w:rPr>
        <w:t xml:space="preserve">. Δεν δικαιούστε να </w:t>
      </w:r>
      <w:r>
        <w:rPr>
          <w:rFonts w:eastAsia="Times New Roman"/>
          <w:szCs w:val="24"/>
        </w:rPr>
        <w:t>διακόπτετε τη διαδικασία.</w:t>
      </w:r>
    </w:p>
    <w:p w14:paraId="644FC5AA"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Εάν νομίζετε ότι μας εξέλεξε ο ελληνικός λαός εδώ για να μας περιφρονείτε, κάνετε λάθος. </w:t>
      </w:r>
    </w:p>
    <w:p w14:paraId="644FC5AB"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Λοβέρδο, Καθίστε.</w:t>
      </w:r>
    </w:p>
    <w:p w14:paraId="644FC5AC"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Εγώ είμαι η έκφραση της λαϊκής κυριαρχίας. </w:t>
      </w:r>
    </w:p>
    <w:p w14:paraId="644FC5AD"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Δεν θα διακόψουμε τη διαδικασία της Βουλής.</w:t>
      </w:r>
    </w:p>
    <w:p w14:paraId="644FC5AE"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Όσο προσβάλλετε τις δημοκρατικές διαδικασίες, δεν θα υποχωρήσουμε.</w:t>
      </w:r>
    </w:p>
    <w:p w14:paraId="644FC5AF"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Καθίστε.</w:t>
      </w:r>
    </w:p>
    <w:p w14:paraId="644FC5B0"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Όσο προσβάλλετε τη</w:t>
      </w:r>
      <w:r>
        <w:rPr>
          <w:rFonts w:eastAsia="Times New Roman"/>
          <w:szCs w:val="24"/>
        </w:rPr>
        <w:t xml:space="preserve"> </w:t>
      </w:r>
      <w:r>
        <w:rPr>
          <w:rFonts w:eastAsia="Times New Roman"/>
          <w:szCs w:val="24"/>
        </w:rPr>
        <w:t>δ</w:t>
      </w:r>
      <w:r>
        <w:rPr>
          <w:rFonts w:eastAsia="Times New Roman"/>
          <w:szCs w:val="24"/>
        </w:rPr>
        <w:t>ημοκρατία, θα σας το τονίζουμε.</w:t>
      </w:r>
    </w:p>
    <w:p w14:paraId="644FC5B1"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δικαιούστε να είστε εσείς πάνω από τη Βουλή. Καθίστε.</w:t>
      </w:r>
    </w:p>
    <w:p w14:paraId="644FC5B2" w14:textId="77777777" w:rsidR="0050333C" w:rsidRDefault="00414943">
      <w:pPr>
        <w:spacing w:after="0" w:line="600" w:lineRule="auto"/>
        <w:ind w:firstLine="720"/>
        <w:jc w:val="both"/>
        <w:rPr>
          <w:rFonts w:eastAsia="Times New Roman"/>
          <w:szCs w:val="24"/>
        </w:rPr>
      </w:pPr>
      <w:r>
        <w:rPr>
          <w:rFonts w:eastAsia="Times New Roman"/>
          <w:b/>
          <w:szCs w:val="24"/>
        </w:rPr>
        <w:t>ΓΕΩΡΓΙΟΣ ΚΑΪΣΑΣ:</w:t>
      </w:r>
      <w:r>
        <w:rPr>
          <w:rFonts w:eastAsia="Times New Roman"/>
          <w:szCs w:val="24"/>
        </w:rPr>
        <w:t xml:space="preserve"> … (</w:t>
      </w:r>
      <w:r>
        <w:rPr>
          <w:rFonts w:eastAsia="Times New Roman"/>
          <w:szCs w:val="24"/>
        </w:rPr>
        <w:t>δ</w:t>
      </w:r>
      <w:r>
        <w:rPr>
          <w:rFonts w:eastAsia="Times New Roman"/>
          <w:szCs w:val="24"/>
        </w:rPr>
        <w:t>εν ακούστηκε)</w:t>
      </w:r>
    </w:p>
    <w:p w14:paraId="644FC5B3" w14:textId="77777777" w:rsidR="0050333C" w:rsidRDefault="00414943">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Είστε η Πλειοψηφία. Τι φοβάστε;</w:t>
      </w:r>
    </w:p>
    <w:p w14:paraId="644FC5B4"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Καλέστε το Σώμα να αποφ</w:t>
      </w:r>
      <w:r>
        <w:rPr>
          <w:rFonts w:eastAsia="Times New Roman"/>
          <w:szCs w:val="24"/>
        </w:rPr>
        <w:t xml:space="preserve">ασίσει. </w:t>
      </w:r>
    </w:p>
    <w:p w14:paraId="644FC5B5"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Πριν πάρετε τον λόγο, ερωτήθηκε το Σώμα, κύριε Λοβέρδο και συναινέσαμε.</w:t>
      </w:r>
    </w:p>
    <w:p w14:paraId="644FC5B6"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Θα απαντήσω μόλις τελειώσει η εισηγήτρια.</w:t>
      </w:r>
    </w:p>
    <w:p w14:paraId="644FC5B7"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 (</w:t>
      </w:r>
      <w:r>
        <w:rPr>
          <w:rFonts w:eastAsia="Times New Roman"/>
          <w:szCs w:val="24"/>
        </w:rPr>
        <w:t>δ</w:t>
      </w:r>
      <w:r>
        <w:rPr>
          <w:rFonts w:eastAsia="Times New Roman"/>
          <w:szCs w:val="24"/>
        </w:rPr>
        <w:t>εν ακούστηκε)</w:t>
      </w:r>
    </w:p>
    <w:p w14:paraId="644FC5B8"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θα κ</w:t>
      </w:r>
      <w:r>
        <w:rPr>
          <w:rFonts w:eastAsia="Times New Roman"/>
          <w:szCs w:val="24"/>
        </w:rPr>
        <w:t>ανονίσετε εσείς τη διαδικασία της Βουλής. Εδώ υπάρχει Βουλή, υπάρχει Κανονισμός.</w:t>
      </w:r>
    </w:p>
    <w:p w14:paraId="644FC5B9"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Πρέπει να τον σεβαστείτε. </w:t>
      </w:r>
    </w:p>
    <w:p w14:paraId="644FC5BA"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Προεδρεύω εγώ αυτήν τη στιγμή. Άκουσα την άποψή σας. Δεν θα την επιβάλλετε. Καθίστε, παρακαλώ.</w:t>
      </w:r>
    </w:p>
    <w:p w14:paraId="644FC5BB"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βέβαια. Η </w:t>
      </w:r>
      <w:r>
        <w:rPr>
          <w:rFonts w:eastAsia="Times New Roman"/>
          <w:szCs w:val="24"/>
        </w:rPr>
        <w:t>δ</w:t>
      </w:r>
      <w:r>
        <w:rPr>
          <w:rFonts w:eastAsia="Times New Roman"/>
          <w:szCs w:val="24"/>
        </w:rPr>
        <w:t>ημοκρατία δίνει τη λύση. Καλέστε το Σώμα να αποφασίσει.</w:t>
      </w:r>
    </w:p>
    <w:p w14:paraId="644FC5BC"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θα γίνει αυτό που λέτε. Θα απαντήσω μόλις τελειώσει η κ</w:t>
      </w:r>
      <w:r>
        <w:rPr>
          <w:rFonts w:eastAsia="Times New Roman"/>
          <w:szCs w:val="24"/>
        </w:rPr>
        <w:t>.</w:t>
      </w:r>
      <w:r>
        <w:rPr>
          <w:rFonts w:eastAsia="Times New Roman"/>
          <w:szCs w:val="24"/>
        </w:rPr>
        <w:t xml:space="preserve"> </w:t>
      </w:r>
      <w:proofErr w:type="spellStart"/>
      <w:r>
        <w:rPr>
          <w:rFonts w:eastAsia="Times New Roman"/>
          <w:szCs w:val="24"/>
        </w:rPr>
        <w:t>Γκαρά</w:t>
      </w:r>
      <w:proofErr w:type="spellEnd"/>
      <w:r>
        <w:rPr>
          <w:rFonts w:eastAsia="Times New Roman"/>
          <w:szCs w:val="24"/>
        </w:rPr>
        <w:t xml:space="preserve">. Εφόσον </w:t>
      </w:r>
      <w:proofErr w:type="spellStart"/>
      <w:r>
        <w:rPr>
          <w:rFonts w:eastAsia="Times New Roman"/>
          <w:szCs w:val="24"/>
        </w:rPr>
        <w:t>εδόθη</w:t>
      </w:r>
      <w:proofErr w:type="spellEnd"/>
      <w:r>
        <w:rPr>
          <w:rFonts w:eastAsia="Times New Roman"/>
          <w:szCs w:val="24"/>
        </w:rPr>
        <w:t xml:space="preserve"> ο λόγος, </w:t>
      </w:r>
      <w:r>
        <w:rPr>
          <w:rFonts w:eastAsia="Times New Roman"/>
          <w:szCs w:val="24"/>
        </w:rPr>
        <w:lastRenderedPageBreak/>
        <w:t>δεν προβλέπεται από τον Κανονισμό να γί</w:t>
      </w:r>
      <w:r>
        <w:rPr>
          <w:rFonts w:eastAsia="Times New Roman"/>
          <w:szCs w:val="24"/>
        </w:rPr>
        <w:t>νει διακοπή και να αρχίσει συζήτηση. Θα έπρεπε…</w:t>
      </w:r>
    </w:p>
    <w:p w14:paraId="644FC5B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κύριε Πρόεδρε.</w:t>
      </w:r>
    </w:p>
    <w:p w14:paraId="644FC5B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44FC5B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μας πείτε αν δέχεστε ή αν απορρίπτετε την πρόταση της Δημοκρατικής Συμπαράταξης.</w:t>
      </w:r>
    </w:p>
    <w:p w14:paraId="644FC5C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απαντήσω μόλις τελειώσει η κ. </w:t>
      </w:r>
      <w:proofErr w:type="spellStart"/>
      <w:r>
        <w:rPr>
          <w:rFonts w:eastAsia="Times New Roman" w:cs="Times New Roman"/>
          <w:szCs w:val="24"/>
        </w:rPr>
        <w:t>Γκαρά</w:t>
      </w:r>
      <w:proofErr w:type="spellEnd"/>
      <w:r>
        <w:rPr>
          <w:rFonts w:eastAsia="Times New Roman" w:cs="Times New Roman"/>
          <w:szCs w:val="24"/>
        </w:rPr>
        <w:t xml:space="preserve">. Εφόσον </w:t>
      </w:r>
      <w:proofErr w:type="spellStart"/>
      <w:r>
        <w:rPr>
          <w:rFonts w:eastAsia="Times New Roman" w:cs="Times New Roman"/>
          <w:szCs w:val="24"/>
        </w:rPr>
        <w:t>εδόθη</w:t>
      </w:r>
      <w:proofErr w:type="spellEnd"/>
      <w:r>
        <w:rPr>
          <w:rFonts w:eastAsia="Times New Roman" w:cs="Times New Roman"/>
          <w:szCs w:val="24"/>
        </w:rPr>
        <w:t xml:space="preserve"> ο λόγος, δεν προβλέπεται από τον Κανονισμό να γίνει διακοπή και να αρχίσει συζήτηση. </w:t>
      </w:r>
      <w:proofErr w:type="spellStart"/>
      <w:r>
        <w:rPr>
          <w:rFonts w:eastAsia="Times New Roman" w:cs="Times New Roman"/>
          <w:szCs w:val="24"/>
        </w:rPr>
        <w:t>Εδόθη</w:t>
      </w:r>
      <w:proofErr w:type="spellEnd"/>
      <w:r>
        <w:rPr>
          <w:rFonts w:eastAsia="Times New Roman" w:cs="Times New Roman"/>
          <w:szCs w:val="24"/>
        </w:rPr>
        <w:t xml:space="preserve"> ο λόγος, θα έπρεπε…</w:t>
      </w:r>
    </w:p>
    <w:p w14:paraId="644FC5C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κύριε Πρόεδρε, απαντήστε μου σε έ</w:t>
      </w:r>
      <w:r>
        <w:rPr>
          <w:rFonts w:eastAsia="Times New Roman" w:cs="Times New Roman"/>
          <w:szCs w:val="24"/>
        </w:rPr>
        <w:t xml:space="preserve">να θέμα. </w:t>
      </w:r>
    </w:p>
    <w:p w14:paraId="644FC5C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Θα μιλάτε εσείς συνέχεια; Ωραία, λοιπόν, μιλάτε εσείς να μη μιλάμε εμείς.</w:t>
      </w:r>
    </w:p>
    <w:p w14:paraId="644FC5C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Σας έκανα μια πρόταση, πείτε μου. </w:t>
      </w:r>
    </w:p>
    <w:p w14:paraId="644FC5C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είπα.</w:t>
      </w:r>
    </w:p>
    <w:p w14:paraId="644FC5C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Τι μου είπατε;</w:t>
      </w:r>
    </w:p>
    <w:p w14:paraId="644FC5C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(Δημήτριος Κρεμαστινός): </w:t>
      </w:r>
      <w:r>
        <w:rPr>
          <w:rFonts w:eastAsia="Times New Roman" w:cs="Times New Roman"/>
          <w:szCs w:val="24"/>
        </w:rPr>
        <w:t>Ότι εφόσον άρχισε την ομιλία του η εισηγήτρια, θα τελειώσει και θα σας απαντήσω. Τίποτα παραπάνω.</w:t>
      </w:r>
    </w:p>
    <w:p w14:paraId="644FC5C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μου απαντήσετε τότε;</w:t>
      </w:r>
    </w:p>
    <w:p w14:paraId="644FC5C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Όταν τελειώσει, σας το είπα από την αρχή αυτό.</w:t>
      </w:r>
    </w:p>
    <w:p w14:paraId="644FC5C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 xml:space="preserve">ΝΔΡΕΑΣ ΛΟΒΕΡΔΟΣ: </w:t>
      </w:r>
      <w:r>
        <w:rPr>
          <w:rFonts w:eastAsia="Times New Roman" w:cs="Times New Roman"/>
          <w:szCs w:val="24"/>
        </w:rPr>
        <w:t xml:space="preserve">Θα μου απαντήσετε τότε, εντάξει. </w:t>
      </w:r>
    </w:p>
    <w:p w14:paraId="644FC5C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το είπα από την αρχή, δεν σας το είπα τώρα. Σας το είπα από την αρχή. Παρακαλώ, να σεβαστούμε τη Βουλή και τον Κανονισμό της.</w:t>
      </w:r>
    </w:p>
    <w:p w14:paraId="644FC5C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Συνεχίστε κυρία </w:t>
      </w:r>
      <w:proofErr w:type="spellStart"/>
      <w:r>
        <w:rPr>
          <w:rFonts w:eastAsia="Times New Roman" w:cs="Times New Roman"/>
          <w:szCs w:val="24"/>
        </w:rPr>
        <w:t>Γκαρά</w:t>
      </w:r>
      <w:proofErr w:type="spellEnd"/>
      <w:r>
        <w:rPr>
          <w:rFonts w:eastAsia="Times New Roman" w:cs="Times New Roman"/>
          <w:szCs w:val="24"/>
        </w:rPr>
        <w:t xml:space="preserve">. </w:t>
      </w:r>
    </w:p>
    <w:p w14:paraId="644FC5C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w:t>
      </w:r>
      <w:r>
        <w:rPr>
          <w:rFonts w:eastAsia="Times New Roman" w:cs="Times New Roman"/>
          <w:b/>
          <w:szCs w:val="24"/>
        </w:rPr>
        <w:t xml:space="preserve">Σ: </w:t>
      </w:r>
      <w:r>
        <w:rPr>
          <w:rFonts w:eastAsia="Times New Roman" w:cs="Times New Roman"/>
          <w:szCs w:val="24"/>
        </w:rPr>
        <w:t xml:space="preserve">Εσείς δεν τη σέβεστε. </w:t>
      </w:r>
    </w:p>
    <w:p w14:paraId="644FC5C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καθίστε. Θα σας απαντήσω.</w:t>
      </w:r>
    </w:p>
    <w:p w14:paraId="644FC5C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από ό,τι βλέπω και τον Κανονισμό δεν τον γνωρίζετε, συμβουλεύεστε τη γραμματεία.</w:t>
      </w:r>
    </w:p>
    <w:p w14:paraId="644FC5C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χρειάζεται να σ</w:t>
      </w:r>
      <w:r>
        <w:rPr>
          <w:rFonts w:eastAsia="Times New Roman" w:cs="Times New Roman"/>
          <w:szCs w:val="24"/>
        </w:rPr>
        <w:t>υμβουλεύομαι, έχω μπροστά μου τον Κανονισμό.</w:t>
      </w:r>
    </w:p>
    <w:p w14:paraId="644FC5D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τον φέρανε μετά από πέντε λεπτά. </w:t>
      </w:r>
    </w:p>
    <w:p w14:paraId="644FC5D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έχω μπροστά μου και θα απαντήσω.</w:t>
      </w:r>
    </w:p>
    <w:p w14:paraId="644FC5D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στοιχειώδες όταν μια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w:t>
      </w:r>
    </w:p>
    <w:p w14:paraId="644FC5D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 xml:space="preserve">μήτριος Κρεμαστινός): </w:t>
      </w:r>
      <w:r>
        <w:rPr>
          <w:rFonts w:eastAsia="Times New Roman" w:cs="Times New Roman"/>
          <w:szCs w:val="24"/>
        </w:rPr>
        <w:t>Θα απαντήσω.</w:t>
      </w:r>
    </w:p>
    <w:p w14:paraId="644FC5D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Είστε στο ίδιο κόμμα;</w:t>
      </w:r>
    </w:p>
    <w:p w14:paraId="644FC5D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Νικολόπουλε, όπως ξέρετε, ο Πρόεδρος της Βουλής, ο </w:t>
      </w:r>
      <w:proofErr w:type="spellStart"/>
      <w:r>
        <w:rPr>
          <w:rFonts w:eastAsia="Times New Roman" w:cs="Times New Roman"/>
          <w:szCs w:val="24"/>
        </w:rPr>
        <w:t>Προεδρεύων</w:t>
      </w:r>
      <w:proofErr w:type="spellEnd"/>
      <w:r>
        <w:rPr>
          <w:rFonts w:eastAsia="Times New Roman" w:cs="Times New Roman"/>
          <w:szCs w:val="24"/>
        </w:rPr>
        <w:t>…</w:t>
      </w:r>
    </w:p>
    <w:p w14:paraId="644FC5D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Είστε υπερκομματικός, το ξέρω.</w:t>
      </w:r>
    </w:p>
    <w:p w14:paraId="644FC5D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…είναι υποχρεωμένος να εφαρμόσει τον Κανονισμό. </w:t>
      </w:r>
    </w:p>
    <w:p w14:paraId="644FC5D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Όχι, το λέω, γιατί είπε βαριές κατηγορίες στο πρόσωπό σας. </w:t>
      </w:r>
    </w:p>
    <w:p w14:paraId="644FC5D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Κοιτάξτε...</w:t>
      </w:r>
    </w:p>
    <w:p w14:paraId="644FC5D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Σκεφτείτε να μην </w:t>
      </w:r>
      <w:r>
        <w:rPr>
          <w:rFonts w:eastAsia="Times New Roman" w:cs="Times New Roman"/>
          <w:szCs w:val="24"/>
        </w:rPr>
        <w:t>ήσασταν και στο ίδιο κόμμα.</w:t>
      </w:r>
    </w:p>
    <w:p w14:paraId="644FC5D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644FC5D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Μπορώ να συνεχίσω, κύριε Πρόεδρε; </w:t>
      </w:r>
    </w:p>
    <w:p w14:paraId="644FC5D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Βεβαίως, 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644FC5D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 xml:space="preserve">Μετά και από αυτήν την </w:t>
      </w:r>
      <w:proofErr w:type="spellStart"/>
      <w:r>
        <w:rPr>
          <w:rFonts w:eastAsia="Times New Roman" w:cs="Times New Roman"/>
          <w:szCs w:val="24"/>
        </w:rPr>
        <w:t>οκτάλεπτη-εννιάλ</w:t>
      </w:r>
      <w:r>
        <w:rPr>
          <w:rFonts w:eastAsia="Times New Roman" w:cs="Times New Roman"/>
          <w:szCs w:val="24"/>
        </w:rPr>
        <w:t>επτη</w:t>
      </w:r>
      <w:proofErr w:type="spellEnd"/>
      <w:r>
        <w:rPr>
          <w:rFonts w:eastAsia="Times New Roman" w:cs="Times New Roman"/>
          <w:szCs w:val="24"/>
        </w:rPr>
        <w:t xml:space="preserve"> περίπου διακοπή και μετά το πρωινό σόου που μόλις ζήσαμε, παρακαλώ να μηδενιστεί ο χρόνος μου.</w:t>
      </w:r>
    </w:p>
    <w:p w14:paraId="644FC5D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44FC5E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Προτείνω να επιστρέψουμε σε σοβαρά ζητήματα και επίκαιρα μάλιστα που απασχολούν κυρίως τους συμπολίτες μας, αλλά και τη χώρα συνολ</w:t>
      </w:r>
      <w:r>
        <w:rPr>
          <w:rFonts w:eastAsia="Times New Roman" w:cs="Times New Roman"/>
          <w:szCs w:val="24"/>
        </w:rPr>
        <w:t xml:space="preserve">ικά και κυρίως τους επαγγελματίες και τους εργαζόμενους αυτής της χώρας. Και με την ευκαιρία συζήτησης του παρόντος νομοσχεδίου, θα ήθελα να αναφερθώ γενικότερα στη ζητήματα της οικονομίας. </w:t>
      </w:r>
    </w:p>
    <w:p w14:paraId="644FC5E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επιτυχής ολοκλήρωση της πρώτης αξιολόγησης, καθώς και το προσεχ</w:t>
      </w:r>
      <w:r>
        <w:rPr>
          <w:rFonts w:eastAsia="Times New Roman" w:cs="Times New Roman"/>
          <w:szCs w:val="24"/>
        </w:rPr>
        <w:t>ές κλείσιμο της δεύτερης αξιολόγησης, η συζήτηση για την ελάφρυνση του χρέους, συνοδευόμενα και από απαραίτητες μεταρρυθμίσεις δημιουργούν δεδομένα πολιτικής και δημοσιονομικής σταθερότητας, στήριξη της οικονομίας και της εργασίας και κυρίως, την απελευθέρ</w:t>
      </w:r>
      <w:r>
        <w:rPr>
          <w:rFonts w:eastAsia="Times New Roman" w:cs="Times New Roman"/>
          <w:szCs w:val="24"/>
        </w:rPr>
        <w:t xml:space="preserve">ωση ενός σημαντικού κοινωνικού και αναπτυξιακού δυναμικού στη χώρα. Κυρίως, όμως, </w:t>
      </w:r>
      <w:r>
        <w:rPr>
          <w:rFonts w:eastAsia="Times New Roman" w:cs="Times New Roman"/>
          <w:szCs w:val="24"/>
        </w:rPr>
        <w:lastRenderedPageBreak/>
        <w:t>δημιουργούν ένα ευρύτερο δυναμικό πεδίο προοπτικής, προκειμένου με σταθερά βήματα να βγει η χώρα από την κρίση και να βάλουμε ένα τέλος στην ύφεση, την ανεργία και τη λιτότητ</w:t>
      </w:r>
      <w:r>
        <w:rPr>
          <w:rFonts w:eastAsia="Times New Roman" w:cs="Times New Roman"/>
          <w:szCs w:val="24"/>
        </w:rPr>
        <w:t xml:space="preserve">α. </w:t>
      </w:r>
    </w:p>
    <w:p w14:paraId="644FC5E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σχέδιο, με μικρές και μεγάλες παρεμβάσεις, με δημοκρατικές τομές, με κοινωνική συνοχή, με εκσυγχρονισμό του δημόσιου τομέα, με ενίσχυση της γεωπολιτικής θέσης της χώρας και με στήριξη των υγειών δυνάμεων μπορούμε να γυρίσουμε σελίδα και να περάσουμε</w:t>
      </w:r>
      <w:r>
        <w:rPr>
          <w:rFonts w:eastAsia="Times New Roman" w:cs="Times New Roman"/>
          <w:szCs w:val="24"/>
        </w:rPr>
        <w:t xml:space="preserve"> σε ένα κεφάλαιο ανάπτυξης και δημιουργίας, σε ένα κεφάλαιο για μια άλλη Ελλάδα που όλοι, πιθανόν όλοι, επιθυμούμε.</w:t>
      </w:r>
    </w:p>
    <w:p w14:paraId="644FC5E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Γνωρίζουμε πολύ καλά τις δυσκολίες που υπάρχουν, γνωρίζουμε τις παθογένειες, γνωρίζουμε και τα εμπόδια. Ωστόσο, είμαστε αποφασισμένοι να γυρ</w:t>
      </w:r>
      <w:r>
        <w:rPr>
          <w:rFonts w:eastAsia="Times New Roman" w:cs="Times New Roman"/>
          <w:szCs w:val="24"/>
        </w:rPr>
        <w:t>ίσουμε αυτή τη σελίδα και να αλλάξουμε παραγωγικό και αναπτυξιακό μοντέλο προς όφελος της κοινωνίας. Συχνά τον τελευταίο καιρό τίθεται το ερώτημα τι ανάπτυξη θέλουμε και πάνω σε αυτό το ερώτημα συγκρούονται δυο κόσμοι.</w:t>
      </w:r>
    </w:p>
    <w:p w14:paraId="644FC5E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Ας αναφέρουμε πρώτα τι ανάπτυξη δεν θ</w:t>
      </w:r>
      <w:r>
        <w:rPr>
          <w:rFonts w:eastAsia="Times New Roman" w:cs="Times New Roman"/>
          <w:szCs w:val="24"/>
        </w:rPr>
        <w:t xml:space="preserve">έλουμε. Εμείς δεν θέλουμε μια επίπλαστη ανάπτυξη με δανεικά. Δεν θέλουμε μια ανάπτυξη των </w:t>
      </w:r>
      <w:r>
        <w:rPr>
          <w:rFonts w:eastAsia="Times New Roman" w:cs="Times New Roman"/>
          <w:szCs w:val="24"/>
          <w:lang w:val="en-US"/>
        </w:rPr>
        <w:t>offshore</w:t>
      </w:r>
      <w:r>
        <w:rPr>
          <w:rFonts w:eastAsia="Times New Roman" w:cs="Times New Roman"/>
          <w:szCs w:val="24"/>
        </w:rPr>
        <w:t xml:space="preserve"> και των τυχοδιωκτικών </w:t>
      </w:r>
      <w:r>
        <w:rPr>
          <w:rFonts w:eastAsia="Times New Roman" w:cs="Times New Roman"/>
          <w:szCs w:val="24"/>
          <w:lang w:val="en-US"/>
        </w:rPr>
        <w:t>funds</w:t>
      </w:r>
      <w:r>
        <w:rPr>
          <w:rFonts w:eastAsia="Times New Roman" w:cs="Times New Roman"/>
          <w:szCs w:val="24"/>
        </w:rPr>
        <w:t>. Δεν θέλουμε ανάπτυξη των κερδοσκόπων, των εθνικών εργολάβων, των φίλων και των πολιτών. Δεν θέλουμε την ανάπτυξη των λίγων που λ</w:t>
      </w:r>
      <w:r>
        <w:rPr>
          <w:rFonts w:eastAsia="Times New Roman" w:cs="Times New Roman"/>
          <w:szCs w:val="24"/>
        </w:rPr>
        <w:t xml:space="preserve">εηλατεί τα δικαιώματα των πολλών. Δεν θέλουμε μια ανάπτυξη των κουμπάρων, των τυχάρπαστων, του λαθρεμπορίου, της διαπλοκής, της γραφειοκρατίας, του χαμηλού κόστους εργασίας, των επενδύσεων φάντασμα. </w:t>
      </w:r>
    </w:p>
    <w:p w14:paraId="644FC5E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να, σαν να περιέγραψα την Ελλάδα του πολύ πρόσφατου </w:t>
      </w:r>
      <w:r>
        <w:rPr>
          <w:rFonts w:eastAsia="Times New Roman" w:cs="Times New Roman"/>
          <w:szCs w:val="24"/>
        </w:rPr>
        <w:t>παρελθόντος, αλλά και τα όνειρα που έχουν αρκετοί συνάδελφοί μας για τη χώρα και για ένα μοντέλο που επί δεκαετίες υπηρέτησαν.</w:t>
      </w:r>
    </w:p>
    <w:p w14:paraId="644FC5E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Εμείς από την άλλη, κύριοι συνάδελφοι, εργαζόμαστε για μια δίκαιη ανάπτυξη, που ενισχύει την επιχειρηματικότητα με σεβασμό στην ε</w:t>
      </w:r>
      <w:r>
        <w:rPr>
          <w:rFonts w:eastAsia="Times New Roman" w:cs="Times New Roman"/>
          <w:szCs w:val="24"/>
        </w:rPr>
        <w:t xml:space="preserve">ργασία και την ποιότητα προϊόντος. Μια ανάπτυξη που δεν θα έχει αποκλεισμούς και τα οφέλη θα μοιράζονται στο σύνολο της κοινωνίας. Μια ανάπτυξη που </w:t>
      </w:r>
      <w:r>
        <w:rPr>
          <w:rFonts w:eastAsia="Times New Roman" w:cs="Times New Roman"/>
          <w:szCs w:val="24"/>
        </w:rPr>
        <w:lastRenderedPageBreak/>
        <w:t>θα προστατεύει τα δημόσια αγαθά, θα τα αξιοποιεί για το κοινό συμφέρον. Ένα μοντέλο που θα ενισχύει την παρα</w:t>
      </w:r>
      <w:r>
        <w:rPr>
          <w:rFonts w:eastAsia="Times New Roman" w:cs="Times New Roman"/>
          <w:szCs w:val="24"/>
        </w:rPr>
        <w:t>γωγή, την κυκλική οικονομία, την εξωστρέφεια και θα σέβεται το περιβάλλον.</w:t>
      </w:r>
    </w:p>
    <w:p w14:paraId="644FC5E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στο παραγωγικό και κοινωνικό μοντέλο που εμείς υπηρετούμε θέλουμε έναν ισχυρό δημόσιο τομέα, αξιοποιώντας τη δυναμική που δίνει στην αγορά εργασίας και </w:t>
      </w:r>
      <w:r>
        <w:rPr>
          <w:rFonts w:eastAsia="Times New Roman" w:cs="Times New Roman"/>
          <w:szCs w:val="24"/>
        </w:rPr>
        <w:t xml:space="preserve">την οικονομία ο βραχίονας των δημοσίων επενδύσεων. </w:t>
      </w:r>
    </w:p>
    <w:p w14:paraId="644FC5E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Θέλουμε ένα δημόσιο τομέα με σύγχρονες υπηρεσίες, ψηφιοποιημένες, απλές διαδικασίες που θα απευθύνονται σε όλους τους πολίτες. </w:t>
      </w:r>
    </w:p>
    <w:p w14:paraId="644FC5E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Εκατομμύρια ευρώ δαπανήθηκαν τα προηγούμενα χρόνια και ψηφιοποιημένες υπηρεσ</w:t>
      </w:r>
      <w:r>
        <w:rPr>
          <w:rFonts w:eastAsia="Times New Roman" w:cs="Times New Roman"/>
          <w:szCs w:val="24"/>
        </w:rPr>
        <w:t xml:space="preserve">ίες δεν έχουμε δει ακόμα. Μόνο τους τελευταίους μήνες έχουν αρχίσει στήνονται οι πλατφόρμες αυτές και σε κάποιες υπηρεσίες λειτουργούν. </w:t>
      </w:r>
    </w:p>
    <w:p w14:paraId="644FC5E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Θέλουμε λοιπόν, ένα</w:t>
      </w:r>
      <w:r>
        <w:rPr>
          <w:rFonts w:eastAsia="Times New Roman" w:cs="Times New Roman"/>
          <w:szCs w:val="24"/>
        </w:rPr>
        <w:t>ν</w:t>
      </w:r>
      <w:r>
        <w:rPr>
          <w:rFonts w:eastAsia="Times New Roman" w:cs="Times New Roman"/>
          <w:szCs w:val="24"/>
        </w:rPr>
        <w:t xml:space="preserve"> δημόσιο τομέα που θα βελτιώνει συνεχώς τις δημόσιες υποδομές και έναν δημόσιο τομέα που θα υπηρετε</w:t>
      </w:r>
      <w:r>
        <w:rPr>
          <w:rFonts w:eastAsia="Times New Roman" w:cs="Times New Roman"/>
          <w:szCs w:val="24"/>
        </w:rPr>
        <w:t xml:space="preserve">ί το κοινωνικό </w:t>
      </w:r>
      <w:r>
        <w:rPr>
          <w:rFonts w:eastAsia="Times New Roman" w:cs="Times New Roman"/>
          <w:szCs w:val="24"/>
        </w:rPr>
        <w:lastRenderedPageBreak/>
        <w:t>όφελος. Θέλουμε ένα</w:t>
      </w:r>
      <w:r>
        <w:rPr>
          <w:rFonts w:eastAsia="Times New Roman" w:cs="Times New Roman"/>
          <w:szCs w:val="24"/>
        </w:rPr>
        <w:t>ν</w:t>
      </w:r>
      <w:r>
        <w:rPr>
          <w:rFonts w:eastAsia="Times New Roman" w:cs="Times New Roman"/>
          <w:szCs w:val="24"/>
        </w:rPr>
        <w:t xml:space="preserve"> δημόσιο τομέα που θα υπηρετεί και την ιδιωτική οικονομία και θα δημιουργεί ένα φιλικό περιβάλλον για το </w:t>
      </w:r>
      <w:proofErr w:type="spellStart"/>
      <w:r>
        <w:rPr>
          <w:rFonts w:eastAsia="Times New Roman" w:cs="Times New Roman"/>
          <w:szCs w:val="24"/>
        </w:rPr>
        <w:t>επιχειρείν</w:t>
      </w:r>
      <w:proofErr w:type="spellEnd"/>
      <w:r>
        <w:rPr>
          <w:rFonts w:eastAsia="Times New Roman" w:cs="Times New Roman"/>
          <w:szCs w:val="24"/>
        </w:rPr>
        <w:t xml:space="preserve"> και τις επενδύσεις. </w:t>
      </w:r>
    </w:p>
    <w:p w14:paraId="644FC5E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Μια από τις μεγάλες παθογένειες στη χώρα μας είναι οι κακές δημόσιες υπηρεσίες, η γι</w:t>
      </w:r>
      <w:r>
        <w:rPr>
          <w:rFonts w:eastAsia="Times New Roman" w:cs="Times New Roman"/>
          <w:szCs w:val="24"/>
        </w:rPr>
        <w:t xml:space="preserve">γαντωμένη γραφειοκρατία, το μεγάλο κόστος και ο χρόνος, με τους επαγγελματίες πολλές φορές να δεινοπαθούν μπλεγμένοι στα γρανάζια της γραφειοκρατίας και να μην ξεπλέκουν ποτέ, μη ολοκληρώνοντας επενδύσεις. Είναι ένα σύστημα εν τέλει που γεννά και στηρίζει </w:t>
      </w:r>
      <w:r>
        <w:rPr>
          <w:rFonts w:eastAsia="Times New Roman" w:cs="Times New Roman"/>
          <w:szCs w:val="24"/>
        </w:rPr>
        <w:t xml:space="preserve">τη μίζα και τη διαπλοκή και πολλοί υπηρέτησαν και συνέχισαν αυτό το σύστημα. </w:t>
      </w:r>
    </w:p>
    <w:p w14:paraId="644FC5E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Συχνά επαναλαμβάνουμε πως η μικρομεσαία αγορά είναι η ο βραχίονας της ελληνικής οικονομίας. Για τη στήριξη λοιπόν και την ευελιξία της ιδιωτικής οικονομίας και του </w:t>
      </w:r>
      <w:proofErr w:type="spellStart"/>
      <w:r>
        <w:rPr>
          <w:rFonts w:eastAsia="Times New Roman" w:cs="Times New Roman"/>
          <w:szCs w:val="24"/>
        </w:rPr>
        <w:t>επιχειρείν</w:t>
      </w:r>
      <w:proofErr w:type="spellEnd"/>
      <w:r>
        <w:rPr>
          <w:rFonts w:eastAsia="Times New Roman" w:cs="Times New Roman"/>
          <w:szCs w:val="24"/>
        </w:rPr>
        <w:t>, δη</w:t>
      </w:r>
      <w:r>
        <w:rPr>
          <w:rFonts w:eastAsia="Times New Roman" w:cs="Times New Roman"/>
          <w:szCs w:val="24"/>
        </w:rPr>
        <w:t xml:space="preserve">μιουργούμε ένα πλαίσιο χρηματοδοτικής στήριξης σύγχρονων υπηρεσιών αλλά και διευκόλυνσης για τους εν ενεργεία επαγγελματίες που επλήγησαν ήδη από την κρίση. </w:t>
      </w:r>
    </w:p>
    <w:p w14:paraId="644FC5E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Γνωρίζουμε όλοι ότι ήδη τρέχουν τέσσερα προγράμματα του αναπτυξιακού νόμου, ο οποίος σχεδιάστηκε ώ</w:t>
      </w:r>
      <w:r>
        <w:rPr>
          <w:rFonts w:eastAsia="Times New Roman" w:cs="Times New Roman"/>
          <w:szCs w:val="24"/>
        </w:rPr>
        <w:t xml:space="preserve">στε να υπάρχει διασπορά κονδυλίων στη μικρομεσαία αγορά. </w:t>
      </w:r>
    </w:p>
    <w:p w14:paraId="644FC5E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Παρά τις προβλέψεις από την Αντιπολίτευση ότι δεν θα ενεργοποιηθεί ποτέ ο αναπτυξιακός νόμος ή θα αργήσει πολύ χωρίς να εξυπηρετεί τα συμφέροντα των μικρομεσαίων επαγγελματιών, το επιχειρηματικό ενδ</w:t>
      </w:r>
      <w:r>
        <w:rPr>
          <w:rFonts w:eastAsia="Times New Roman" w:cs="Times New Roman"/>
          <w:szCs w:val="24"/>
        </w:rPr>
        <w:t xml:space="preserve">ιαφέρον είναι ήδη μεγάλο, αφού πρώτα ελέγξαμε και τακτοποιήσαμε την προίκα που μας άφησαν κυβερνήσεις από παλαιότερους αναπτυξιακούς νόμους. </w:t>
      </w:r>
    </w:p>
    <w:p w14:paraId="644FC5E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Να σημειώσω ότι οι παλαιότερες κυβερνήσεις εργάζονταν με υποσχέσεις και μόνο, καθώς ενέτασσαν επενδυτικά σχέδια σε</w:t>
      </w:r>
      <w:r>
        <w:rPr>
          <w:rFonts w:eastAsia="Times New Roman" w:cs="Times New Roman"/>
          <w:szCs w:val="24"/>
        </w:rPr>
        <w:t xml:space="preserve"> αναπτυξιακούς νόμους, χωρίς να υπάρχουν τα απαραίτητα κονδύλια για καλύψουν τα επενδυτικά σχέδια. Αυτή ήταν, άλλωστε, η ανάπτυξη που οραματίζονταν. </w:t>
      </w:r>
    </w:p>
    <w:p w14:paraId="644FC5F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Συνεχίζοντας, γνωρίζουμε ότι ήδη τρέχουν τα προγράμματα του ΕΣΠΑ με τεράστιο επίσης ενδιαφέρον χιλιάδων επ</w:t>
      </w:r>
      <w:r>
        <w:rPr>
          <w:rFonts w:eastAsia="Times New Roman" w:cs="Times New Roman"/>
          <w:szCs w:val="24"/>
        </w:rPr>
        <w:t xml:space="preserve">αγγελματιών. Ξεκίνησαν </w:t>
      </w:r>
      <w:r>
        <w:rPr>
          <w:rFonts w:eastAsia="Times New Roman" w:cs="Times New Roman"/>
          <w:szCs w:val="24"/>
        </w:rPr>
        <w:lastRenderedPageBreak/>
        <w:t xml:space="preserve">τα πρώτα προγράμματα του Προγράμματος Αγροτικής Ανάπτυξης για τον αγροτικό και μεταποιητικό κόσμο. Ξεκίνησε νέο πρόγραμμα «Εξοικονομώ», ενώ αξιοποιείται και το πλεόνασμα από το Πρόγραμμα Δημοσίων Επενδύσεων. </w:t>
      </w:r>
    </w:p>
    <w:p w14:paraId="644FC5F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Ενισχύουμε και χρηματοδο</w:t>
      </w:r>
      <w:r>
        <w:rPr>
          <w:rFonts w:eastAsia="Times New Roman" w:cs="Times New Roman"/>
          <w:szCs w:val="24"/>
        </w:rPr>
        <w:t xml:space="preserve">τικά την έρευνα και την τεχνολογία, κυρίως για τους νέους επιστήμονες. Επίσης, ήδη σχεδιάζεται η δημιουργία Ταμείου Συμμετοχών, ενώ αξιοποιούμε και το πακέτο </w:t>
      </w:r>
      <w:proofErr w:type="spellStart"/>
      <w:r>
        <w:rPr>
          <w:rFonts w:eastAsia="Times New Roman" w:cs="Times New Roman"/>
          <w:szCs w:val="24"/>
        </w:rPr>
        <w:t>Γιούνκερ</w:t>
      </w:r>
      <w:proofErr w:type="spellEnd"/>
      <w:r>
        <w:rPr>
          <w:rFonts w:eastAsia="Times New Roman" w:cs="Times New Roman"/>
          <w:szCs w:val="24"/>
        </w:rPr>
        <w:t xml:space="preserve"> και τη συνεργασία με την Ευρωπαϊκή Τράπεζα Επενδύσεων. </w:t>
      </w:r>
    </w:p>
    <w:p w14:paraId="644FC5F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Παράλληλα, δημιουργούμε ένα </w:t>
      </w:r>
      <w:r>
        <w:rPr>
          <w:rFonts w:eastAsia="Times New Roman" w:cs="Times New Roman"/>
          <w:szCs w:val="24"/>
        </w:rPr>
        <w:t>πλαίσιο ρυθμίσεων στην αγορά με τη ρύθμιση των κόκκινων δανείων, τις εκατό δόσεις που έδωσαν ανάσα σε χιλιάδες συμπολίτες μας, τον συμψηφισμό οφειλών και τον νόμο για την «δεύτερη ευκαιρία».</w:t>
      </w:r>
    </w:p>
    <w:p w14:paraId="644FC5F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Να θυμίσω ότι έχει εισαχθεί και συζητείται το νέο πλαίσιο για την</w:t>
      </w:r>
      <w:r>
        <w:rPr>
          <w:rFonts w:eastAsia="Times New Roman" w:cs="Times New Roman"/>
          <w:szCs w:val="24"/>
        </w:rPr>
        <w:t xml:space="preserve"> απλοποίηση της </w:t>
      </w:r>
      <w:proofErr w:type="spellStart"/>
      <w:r>
        <w:rPr>
          <w:rFonts w:eastAsia="Times New Roman" w:cs="Times New Roman"/>
          <w:szCs w:val="24"/>
        </w:rPr>
        <w:t>αδειοδότησης</w:t>
      </w:r>
      <w:proofErr w:type="spellEnd"/>
      <w:r>
        <w:rPr>
          <w:rFonts w:eastAsia="Times New Roman" w:cs="Times New Roman"/>
          <w:szCs w:val="24"/>
        </w:rPr>
        <w:t xml:space="preserve"> επιχειρήσεων. Ιδρύεται επιχείρηση μέσω γνωστοποίησης με ένα και μόνο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ενώ έχει ήδη ψηφιστεί εδώ στη </w:t>
      </w:r>
      <w:r>
        <w:rPr>
          <w:rFonts w:eastAsia="Times New Roman" w:cs="Times New Roman"/>
          <w:szCs w:val="24"/>
        </w:rPr>
        <w:lastRenderedPageBreak/>
        <w:t xml:space="preserve">Βουλή η σύσταση ανοικτού </w:t>
      </w:r>
      <w:proofErr w:type="spellStart"/>
      <w:r>
        <w:rPr>
          <w:rFonts w:eastAsia="Times New Roman" w:cs="Times New Roman"/>
          <w:szCs w:val="24"/>
        </w:rPr>
        <w:t>καταπιστευτικού</w:t>
      </w:r>
      <w:proofErr w:type="spellEnd"/>
      <w:r>
        <w:rPr>
          <w:rFonts w:eastAsia="Times New Roman" w:cs="Times New Roman"/>
          <w:szCs w:val="24"/>
        </w:rPr>
        <w:t xml:space="preserve"> λογαριασμού και η κατάργηση της ποινικής δίωξης για τον ΟΑΕΕ. </w:t>
      </w:r>
    </w:p>
    <w:p w14:paraId="644FC5F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Απορώ πώς ισχυρί</w:t>
      </w:r>
      <w:r>
        <w:rPr>
          <w:rFonts w:eastAsia="Times New Roman" w:cs="Times New Roman"/>
          <w:szCs w:val="24"/>
        </w:rPr>
        <w:t xml:space="preserve">ζεται ακόμα η Νέα Δημοκρατία ότι στηρίζει την επιχειρηματικότητα, όταν </w:t>
      </w:r>
      <w:proofErr w:type="spellStart"/>
      <w:r>
        <w:rPr>
          <w:rFonts w:eastAsia="Times New Roman" w:cs="Times New Roman"/>
          <w:szCs w:val="24"/>
        </w:rPr>
        <w:t>ποινικοποιούσε</w:t>
      </w:r>
      <w:proofErr w:type="spellEnd"/>
      <w:r>
        <w:rPr>
          <w:rFonts w:eastAsia="Times New Roman" w:cs="Times New Roman"/>
          <w:szCs w:val="24"/>
        </w:rPr>
        <w:t xml:space="preserve"> τους επαγγελματίες για οφειλές ύψους 5.000 ευρώ!</w:t>
      </w:r>
    </w:p>
    <w:p w14:paraId="644FC5F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κύριοι συνάδελφοι, για εμάς η στήριξη και η οργάνωση του </w:t>
      </w:r>
      <w:proofErr w:type="spellStart"/>
      <w:r>
        <w:rPr>
          <w:rFonts w:eastAsia="Times New Roman" w:cs="Times New Roman"/>
          <w:szCs w:val="24"/>
        </w:rPr>
        <w:t>επιχειρείν</w:t>
      </w:r>
      <w:proofErr w:type="spellEnd"/>
      <w:r>
        <w:rPr>
          <w:rFonts w:eastAsia="Times New Roman" w:cs="Times New Roman"/>
          <w:szCs w:val="24"/>
        </w:rPr>
        <w:t xml:space="preserve"> και της ιδιωτικής οικονομίας έχει στρατηγικό π</w:t>
      </w:r>
      <w:r>
        <w:rPr>
          <w:rFonts w:eastAsia="Times New Roman" w:cs="Times New Roman"/>
          <w:szCs w:val="24"/>
        </w:rPr>
        <w:t xml:space="preserve">ροσανατολισμό. Στα πλαίσια αυτά φέρνουμε σήμερα προς ψήφιση το νομοσχέδιο για τις Υπηρεσίες Μίας Στάσης και άλλες ρυθμιστικές διατάξεις που αφορούν σε επαγγελματικές ομάδες ή τη βελτίωση του νομοθετικού πλαισίου και την απλοποίηση αυτού. </w:t>
      </w:r>
    </w:p>
    <w:p w14:paraId="644FC5F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Πολύ συνοπτικά θα</w:t>
      </w:r>
      <w:r>
        <w:rPr>
          <w:rFonts w:eastAsia="Times New Roman" w:cs="Times New Roman"/>
          <w:szCs w:val="24"/>
        </w:rPr>
        <w:t xml:space="preserve"> αναφερθώ στις διατάξεις του νομοσχεδίου, καθώς χθες στις </w:t>
      </w:r>
      <w:r>
        <w:rPr>
          <w:rFonts w:eastAsia="Times New Roman" w:cs="Times New Roman"/>
          <w:szCs w:val="24"/>
        </w:rPr>
        <w:t>ε</w:t>
      </w:r>
      <w:r>
        <w:rPr>
          <w:rFonts w:eastAsia="Times New Roman" w:cs="Times New Roman"/>
          <w:szCs w:val="24"/>
        </w:rPr>
        <w:t xml:space="preserve">πιτροπές αναλύθηκαν σχεδόν όλα τα άρθρα που προβλέπει το νομοσχέδιο. Σήμερα διευρύνουμε και εξελίσσουμε τον θεσμό των </w:t>
      </w:r>
      <w:r>
        <w:rPr>
          <w:rFonts w:eastAsia="Times New Roman" w:cs="Times New Roman"/>
          <w:szCs w:val="24"/>
        </w:rPr>
        <w:lastRenderedPageBreak/>
        <w:t>«</w:t>
      </w:r>
      <w:r>
        <w:rPr>
          <w:rFonts w:eastAsia="Times New Roman" w:cs="Times New Roman"/>
          <w:szCs w:val="24"/>
        </w:rPr>
        <w:t>Υπηρεσιών Μίας Στάσης</w:t>
      </w:r>
      <w:r>
        <w:rPr>
          <w:rFonts w:eastAsia="Times New Roman" w:cs="Times New Roman"/>
          <w:szCs w:val="24"/>
        </w:rPr>
        <w:t>»</w:t>
      </w:r>
      <w:r>
        <w:rPr>
          <w:rFonts w:eastAsia="Times New Roman" w:cs="Times New Roman"/>
          <w:szCs w:val="24"/>
        </w:rPr>
        <w:t xml:space="preserve">, φέρνοντας μία καινοτομία για τα ελληνικά δεδομένα, την ηλεκτρονική </w:t>
      </w:r>
      <w:r>
        <w:rPr>
          <w:rFonts w:eastAsia="Times New Roman" w:cs="Times New Roman"/>
          <w:szCs w:val="24"/>
        </w:rPr>
        <w:t>«</w:t>
      </w:r>
      <w:r>
        <w:rPr>
          <w:rFonts w:eastAsia="Times New Roman" w:cs="Times New Roman"/>
          <w:szCs w:val="24"/>
        </w:rPr>
        <w:t>Υπηρεσία Μίας Στάσης</w:t>
      </w:r>
      <w:r>
        <w:rPr>
          <w:rFonts w:eastAsia="Times New Roman" w:cs="Times New Roman"/>
          <w:szCs w:val="24"/>
        </w:rPr>
        <w:t>»</w:t>
      </w:r>
      <w:r>
        <w:rPr>
          <w:rFonts w:eastAsia="Times New Roman" w:cs="Times New Roman"/>
          <w:szCs w:val="24"/>
        </w:rPr>
        <w:t xml:space="preserve">. </w:t>
      </w:r>
    </w:p>
    <w:p w14:paraId="644FC5F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Με τον ν.3853/2010 καθιερώθηκε για πρώτη φορά η διαδικασία </w:t>
      </w:r>
      <w:r>
        <w:rPr>
          <w:rFonts w:eastAsia="Times New Roman" w:cs="Times New Roman"/>
          <w:szCs w:val="24"/>
        </w:rPr>
        <w:t>Μ</w:t>
      </w:r>
      <w:r>
        <w:rPr>
          <w:rFonts w:eastAsia="Times New Roman" w:cs="Times New Roman"/>
          <w:szCs w:val="24"/>
        </w:rPr>
        <w:t xml:space="preserve">ίας </w:t>
      </w:r>
      <w:r>
        <w:rPr>
          <w:rFonts w:eastAsia="Times New Roman" w:cs="Times New Roman"/>
          <w:szCs w:val="24"/>
        </w:rPr>
        <w:t>Σ</w:t>
      </w:r>
      <w:r>
        <w:rPr>
          <w:rFonts w:eastAsia="Times New Roman" w:cs="Times New Roman"/>
          <w:szCs w:val="24"/>
        </w:rPr>
        <w:t>τάσης για τη σύσταση εμπορικών εταιρειών, με αρκετά θετικά αποτελέσματα. Με τη διαδικασία αυτή οι</w:t>
      </w:r>
      <w:r>
        <w:rPr>
          <w:rFonts w:eastAsia="Times New Roman" w:cs="Times New Roman"/>
          <w:szCs w:val="24"/>
        </w:rPr>
        <w:t xml:space="preserve"> ενδιαφερόμενοι για να συστήσουν μία εταιρεία, προσωπική ή κεφαλαιουχική, προσέρχονταν σε ένα σημείο και εκεί ολοκλήρωναν τόσο τη σύσταση του νομικού προσώπου όσο και την εφαρμογή στο φορολογικό μητρώο. Αλλά, έφτανε μέχρι εκεί. </w:t>
      </w:r>
    </w:p>
    <w:p w14:paraId="644FC5F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τη θεσμοθέτηση των ηλεκτ</w:t>
      </w:r>
      <w:r>
        <w:rPr>
          <w:rFonts w:eastAsia="Times New Roman" w:cs="Times New Roman"/>
          <w:szCs w:val="24"/>
        </w:rPr>
        <w:t>ρονικών Υπηρεσιών Μίας Στάσης εισάγεται μία καινοτομία από εμάς, η οποία συναντάται σε ελάχιστες χώρες της Ευρώπης ακόμη και σήμερα. Ο ενδιαφερόμενος επιχειρηματίας θα μπορεί ηλεκτρονικά να καταθέσει όλα τα απαραίτητα δικαιολογητικά σε μία ηλεκτρονική φόρμ</w:t>
      </w:r>
      <w:r>
        <w:rPr>
          <w:rFonts w:eastAsia="Times New Roman" w:cs="Times New Roman"/>
          <w:szCs w:val="24"/>
        </w:rPr>
        <w:t xml:space="preserve">α και μέσα σε μία ημέρα θα έχει πραγματοποιήσει τη σύσταση της εταιρείας του, διαθέτοντας νομική υπόσταση, εταιρικό </w:t>
      </w:r>
      <w:r>
        <w:rPr>
          <w:rFonts w:eastAsia="Times New Roman" w:cs="Times New Roman"/>
          <w:szCs w:val="24"/>
        </w:rPr>
        <w:lastRenderedPageBreak/>
        <w:t xml:space="preserve">ΑΦΜ, κλειδάριθμο στο </w:t>
      </w:r>
      <w:proofErr w:type="spellStart"/>
      <w:r>
        <w:rPr>
          <w:rFonts w:eastAsia="Times New Roman" w:cs="Times New Roman"/>
          <w:szCs w:val="24"/>
          <w:lang w:val="en-US"/>
        </w:rPr>
        <w:t>taxisnet</w:t>
      </w:r>
      <w:proofErr w:type="spellEnd"/>
      <w:r>
        <w:rPr>
          <w:rFonts w:eastAsia="Times New Roman" w:cs="Times New Roman"/>
          <w:szCs w:val="24"/>
        </w:rPr>
        <w:t xml:space="preserve"> και να έχει ολοκληρώσει την εγγραφή του στα ασφαλιστικά ταμεία, με μία και μόνο πράξη. </w:t>
      </w:r>
    </w:p>
    <w:p w14:paraId="644FC5F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ρύθμιση αυτή θα συμβ</w:t>
      </w:r>
      <w:r>
        <w:rPr>
          <w:rFonts w:eastAsia="Times New Roman" w:cs="Times New Roman"/>
          <w:szCs w:val="24"/>
        </w:rPr>
        <w:t xml:space="preserve">άλλει στην καλύτερη λειτουργία της αγοράς, στην άρση αδικαιολόγητων εμποδίων στον ανταγωνισμό, αλλά και στη μείωση των διοικητικών βαρών, ιδίως για μικρομεσαίες επιχειρήσεις. </w:t>
      </w:r>
    </w:p>
    <w:p w14:paraId="644FC5F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Ιδιαίτερα σημαντικό είναι πως εξοικονομείται χρόνος, αλλά και χρήμα για τους επα</w:t>
      </w:r>
      <w:r>
        <w:rPr>
          <w:rFonts w:eastAsia="Times New Roman" w:cs="Times New Roman"/>
          <w:szCs w:val="24"/>
        </w:rPr>
        <w:t xml:space="preserve">γγελματίες, καθώς απαλλάσσονται από την υποχρέωση της συμβολαιογραφικής αμοιβής, ενώ μειώνεται κατά 70% το γραμμάτιο κόστους συμμετοχής. </w:t>
      </w:r>
    </w:p>
    <w:p w14:paraId="644FC5F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Επιπλέον, τα χρήματα αυτά θα καταβάλλονται απευθείας στην Κεντρική Ένωση Επιμελητηρίων και θα προσδιορίζονται ανταποδο</w:t>
      </w:r>
      <w:r>
        <w:rPr>
          <w:rFonts w:eastAsia="Times New Roman" w:cs="Times New Roman"/>
          <w:szCs w:val="24"/>
        </w:rPr>
        <w:t xml:space="preserve">τικά για τη βελτίωση των υπηρεσιών ΓΕΜΗ και μόνο. Θα επιστρέφουν, δηλαδή, και πάλι στις υπηρεσίες για τους επαγγελματίες. </w:t>
      </w:r>
    </w:p>
    <w:p w14:paraId="644FC5F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Σημειώνουμε ότι τον πρώτο χρόνο πλήρους εφαρμογής του ηλεκτρονικού συστήματος, η σύσταση επιχείρησης θα είναι δωρεάν, ενώ ο ενδιαφερό</w:t>
      </w:r>
      <w:r>
        <w:rPr>
          <w:rFonts w:eastAsia="Times New Roman" w:cs="Times New Roman"/>
          <w:szCs w:val="24"/>
        </w:rPr>
        <w:t xml:space="preserve">μενος απαλλάσσεται και από την κατάθεση φορολογικής ενημερότητας κατά τη σύσταση της εταιρείας. </w:t>
      </w:r>
    </w:p>
    <w:p w14:paraId="644FC5F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Προχωράω στις υπόλοιπες διατάξεις του νομοσχεδίου. </w:t>
      </w:r>
    </w:p>
    <w:p w14:paraId="644FC5F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Μια ιδιαίτερα σημαντική ρύθμιση είναι η εισαγωγή της έννοιας του παραδοσιακού άρτου και του παραδοσιακού φο</w:t>
      </w:r>
      <w:r>
        <w:rPr>
          <w:rFonts w:eastAsia="Times New Roman" w:cs="Times New Roman"/>
          <w:szCs w:val="24"/>
        </w:rPr>
        <w:t xml:space="preserve">ύρνου ή αρτοποιείου. Με τη ρύθμιση αυτή διορθώνουμε λάθη των προηγούμενων κυβερνήσεων, που είχαν προκαλέσει στους αρτοποιούς σοβαρές απώλειες εισοδημάτων με την εξίσωση του παραδοσιακού άρτου με τα </w:t>
      </w:r>
      <w:proofErr w:type="spellStart"/>
      <w:r>
        <w:rPr>
          <w:rFonts w:eastAsia="Times New Roman" w:cs="Times New Roman"/>
          <w:szCs w:val="24"/>
        </w:rPr>
        <w:t>προψημένα</w:t>
      </w:r>
      <w:proofErr w:type="spellEnd"/>
      <w:r>
        <w:rPr>
          <w:rFonts w:eastAsia="Times New Roman" w:cs="Times New Roman"/>
          <w:szCs w:val="24"/>
        </w:rPr>
        <w:t xml:space="preserve"> ή κατεψυγμένα αρτοπαρασκευάσματα, δείγμα, άλλωστ</w:t>
      </w:r>
      <w:r>
        <w:rPr>
          <w:rFonts w:eastAsia="Times New Roman" w:cs="Times New Roman"/>
          <w:szCs w:val="24"/>
        </w:rPr>
        <w:t xml:space="preserve">ε, της διαπραγμάτευσης που έκαναν, αλλά και της ανάπτυξης και των συμφερόντων που υπηρετούν. </w:t>
      </w:r>
    </w:p>
    <w:p w14:paraId="644FC5F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τις παρούσες διατάξεις προβλέπεται η ανάδειξη του άρτου που παράγεται στα πλαίσια μιας ενιαίας διαδικασίας από φρέσκιες πρώτες ύλες σε διακριτό προϊόν, σε αντί</w:t>
      </w:r>
      <w:r>
        <w:rPr>
          <w:rFonts w:eastAsia="Times New Roman" w:cs="Times New Roman"/>
          <w:szCs w:val="24"/>
        </w:rPr>
        <w:t xml:space="preserve">θεση με τα όσα ισχύουν σήμερα. Εκτός </w:t>
      </w:r>
      <w:r>
        <w:rPr>
          <w:rFonts w:eastAsia="Times New Roman" w:cs="Times New Roman"/>
          <w:szCs w:val="24"/>
        </w:rPr>
        <w:lastRenderedPageBreak/>
        <w:t xml:space="preserve">αυτού, καθιερώνεται η δυνατότητα της χρήσης των όρων «παραδοσιακός αρτοποιός», «παραδοσιακό αρτοποιείο» και «παραδοσιακός φούρνος» αποκλειστικά από τους αρτοποιούς που πωλούν μεταξύ άλλων αρτοσκευασμάτων. </w:t>
      </w:r>
    </w:p>
    <w:p w14:paraId="644FC60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τροπο</w:t>
      </w:r>
      <w:r>
        <w:rPr>
          <w:rFonts w:eastAsia="Times New Roman" w:cs="Times New Roman"/>
          <w:szCs w:val="24"/>
        </w:rPr>
        <w:t>ποιούνται και συμπληρώνονται οι διατάξεις του νόμου σχετικά με τις προσωπικές εταιρείες, παρέχοντας εφεξής τη δυνατότητα μετατροπής μίας ομόρρυθμης εταιρείας σε ετερόρρυθμη, ικανοποιώντας με αυτό τον τρόπο ένα πάγιο αίτημα των επαγγελματιών και δημιουργώντ</w:t>
      </w:r>
      <w:r>
        <w:rPr>
          <w:rFonts w:eastAsia="Times New Roman" w:cs="Times New Roman"/>
          <w:szCs w:val="24"/>
        </w:rPr>
        <w:t xml:space="preserve">ας ευελιξία στην επιχειρηματική δραστηριότητα. </w:t>
      </w:r>
    </w:p>
    <w:p w14:paraId="644FC60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Στη συνέχεια διατάξεων, θεσμοθετούμε για πρώτη φορά την υποχρέωση σαφούς αναγραφής της αρχικής και της νέας μειωμένης τιμής των προϊόντων που διατίθενται σε προσφορά, καθώς επίσης και τη δυνατότητα που δίνετα</w:t>
      </w:r>
      <w:r>
        <w:rPr>
          <w:rFonts w:eastAsia="Times New Roman" w:cs="Times New Roman"/>
          <w:szCs w:val="24"/>
        </w:rPr>
        <w:t>ι στην κάθε περιφερειακή ενότητα,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τοπικές ανάγκες, να ορίζει ανά δύο χρόνια μια περίοδο προσφορών, </w:t>
      </w:r>
      <w:r>
        <w:rPr>
          <w:rFonts w:eastAsia="Times New Roman" w:cs="Times New Roman"/>
          <w:szCs w:val="24"/>
        </w:rPr>
        <w:lastRenderedPageBreak/>
        <w:t xml:space="preserve">κατά την οποία επιτρέπεται η προσφορά του συνόλου των ειδών που διαθέτει κάθε κατάστημα. </w:t>
      </w:r>
    </w:p>
    <w:p w14:paraId="644FC60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Επιπλέον, ρυθμίζονται ζητήματα λειτουργίας</w:t>
      </w:r>
      <w:r>
        <w:rPr>
          <w:rFonts w:eastAsia="Times New Roman" w:cs="Times New Roman"/>
          <w:szCs w:val="24"/>
        </w:rPr>
        <w:t xml:space="preserve"> της ενιαίας Ανεξάρτητης Αρχής Δημοσίων Συμβάσεων. </w:t>
      </w:r>
    </w:p>
    <w:p w14:paraId="644FC60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τρίτο μέρος του νομοσχεδίου με τα άρθρα 2</w:t>
      </w:r>
      <w:r>
        <w:rPr>
          <w:rFonts w:eastAsia="Times New Roman" w:cs="Times New Roman"/>
          <w:szCs w:val="24"/>
        </w:rPr>
        <w:t>5</w:t>
      </w:r>
      <w:r>
        <w:rPr>
          <w:rFonts w:eastAsia="Times New Roman" w:cs="Times New Roman"/>
          <w:szCs w:val="24"/>
        </w:rPr>
        <w:t xml:space="preserve"> έως 26 εισάγονται νομοτεχνικές βελτιώσεις σε ζητήματα του Υπουργείου Αγροτικής Ανάπτυξης. Με λίγα λόγια, καταργούνται ουσιαστικά διατάξεις που αφορούν στην τ</w:t>
      </w:r>
      <w:r>
        <w:rPr>
          <w:rFonts w:eastAsia="Times New Roman" w:cs="Times New Roman"/>
          <w:szCs w:val="24"/>
        </w:rPr>
        <w:t xml:space="preserve">αξινόμηση των φορτηγών αυτοκινήτων μέχρι οκτώ τόνους για τους μελισσοκόμους και θεσμοθετούνται διατάξεις για την αγορά, τη χρήση και τον έλεγχο των </w:t>
      </w:r>
      <w:proofErr w:type="spellStart"/>
      <w:r>
        <w:rPr>
          <w:rFonts w:eastAsia="Times New Roman" w:cs="Times New Roman"/>
          <w:szCs w:val="24"/>
        </w:rPr>
        <w:t>βιοκτόνων</w:t>
      </w:r>
      <w:proofErr w:type="spellEnd"/>
      <w:r>
        <w:rPr>
          <w:rFonts w:eastAsia="Times New Roman" w:cs="Times New Roman"/>
          <w:szCs w:val="24"/>
        </w:rPr>
        <w:t xml:space="preserve"> και </w:t>
      </w:r>
      <w:proofErr w:type="spellStart"/>
      <w:r>
        <w:rPr>
          <w:rFonts w:eastAsia="Times New Roman" w:cs="Times New Roman"/>
          <w:szCs w:val="24"/>
        </w:rPr>
        <w:t>φυτοπροστατευτικών</w:t>
      </w:r>
      <w:proofErr w:type="spellEnd"/>
      <w:r>
        <w:rPr>
          <w:rFonts w:eastAsia="Times New Roman" w:cs="Times New Roman"/>
          <w:szCs w:val="24"/>
        </w:rPr>
        <w:t xml:space="preserve"> φαρμάκων. </w:t>
      </w:r>
    </w:p>
    <w:p w14:paraId="644FC60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Ωστόσο, σημαντική διάταξη για εμάς αποτελεί η κατάργηση της υποχ</w:t>
      </w:r>
      <w:r>
        <w:rPr>
          <w:rFonts w:eastAsia="Times New Roman" w:cs="Times New Roman"/>
          <w:szCs w:val="24"/>
        </w:rPr>
        <w:t xml:space="preserve">ρέωσης κατάθεσης εγγυητικής επιστολής για τους εμπόρους αγροτικών προϊόντων ως προϋπόθεση για την εγγραφή τους στο Ενιαίο Μητρώο Εμπόρων Αγροτικών Προϊόντων, Εφοδίων και Εισροών. Η συγκεκριμένη </w:t>
      </w:r>
      <w:r>
        <w:rPr>
          <w:rFonts w:eastAsia="Times New Roman" w:cs="Times New Roman"/>
          <w:szCs w:val="24"/>
        </w:rPr>
        <w:lastRenderedPageBreak/>
        <w:t>διάταξη, άλλωστε, αποτελούσε πάγιο αίτημα αυτού του επαγγελματ</w:t>
      </w:r>
      <w:r>
        <w:rPr>
          <w:rFonts w:eastAsia="Times New Roman" w:cs="Times New Roman"/>
          <w:szCs w:val="24"/>
        </w:rPr>
        <w:t xml:space="preserve">ικού κλάδου. </w:t>
      </w:r>
    </w:p>
    <w:p w14:paraId="644FC60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Ακολούθως, εισάγονται διατάξεις του Υπουργείου Υποδομών και Μεταφορών για τη διευκόλυνση της δραστηριότητας των φορτηγών αυτοκινήτων ιδιωτικής χρήσης, ενώ -τέλος- καταργούνται μια σειρά διατάξεων που αφορούν την παραγωγή κινηματογραφικών έργω</w:t>
      </w:r>
      <w:r>
        <w:rPr>
          <w:rFonts w:eastAsia="Times New Roman" w:cs="Times New Roman"/>
          <w:szCs w:val="24"/>
        </w:rPr>
        <w:t xml:space="preserve">ν και τη βιομηχανία του κινηματογράφου. </w:t>
      </w:r>
    </w:p>
    <w:p w14:paraId="644FC60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επειδή διαβλέπω -παρακολουθώντας και τη χθεσινή </w:t>
      </w:r>
      <w:r>
        <w:rPr>
          <w:rFonts w:eastAsia="Times New Roman" w:cs="Times New Roman"/>
          <w:szCs w:val="24"/>
        </w:rPr>
        <w:t>ε</w:t>
      </w:r>
      <w:r>
        <w:rPr>
          <w:rFonts w:eastAsia="Times New Roman" w:cs="Times New Roman"/>
          <w:szCs w:val="24"/>
        </w:rPr>
        <w:t xml:space="preserve">πιτροπή- πως στην επόμενη ομιλία του </w:t>
      </w:r>
      <w:r>
        <w:rPr>
          <w:rFonts w:eastAsia="Times New Roman" w:cs="Times New Roman"/>
          <w:szCs w:val="24"/>
        </w:rPr>
        <w:t>ε</w:t>
      </w:r>
      <w:r>
        <w:rPr>
          <w:rFonts w:eastAsia="Times New Roman" w:cs="Times New Roman"/>
          <w:szCs w:val="24"/>
        </w:rPr>
        <w:t>ισηγητή της Νέας Δημοκρατίας θα ακούσουμε για το αφήγημα του ΣΥΡΙΖΑ που καταρρέει, θα ήθελα να σχολ</w:t>
      </w:r>
      <w:r>
        <w:rPr>
          <w:rFonts w:eastAsia="Times New Roman" w:cs="Times New Roman"/>
          <w:szCs w:val="24"/>
        </w:rPr>
        <w:t xml:space="preserve">ιάσω από πριν -αφού μου δίνεται αυτή η δυνατότητα- πως το μόνο αφήγημα και πρακτική που καταρρέουν αυτή τη στιγμή είναι η καταστροφολογία της Αντιπολίτευσης, που απαξιώνει τις δυνατότητες της χώρας, αλλά και των συμπολιτών μας. Είναι το αφήγημα της μίζας, </w:t>
      </w:r>
      <w:r>
        <w:rPr>
          <w:rFonts w:eastAsia="Times New Roman" w:cs="Times New Roman"/>
          <w:szCs w:val="24"/>
        </w:rPr>
        <w:lastRenderedPageBreak/>
        <w:t xml:space="preserve">της διαπλοκής και των κολλητών, των φίλων και των μεγάλων επιχειρηματιών και των λίγων επιχειρηματιών. Είναι το αφήγημα μιας Ελλάδας διαφθοράς και διαπλοκής. </w:t>
      </w:r>
    </w:p>
    <w:p w14:paraId="644FC60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Και του σκυψίματος. </w:t>
      </w:r>
    </w:p>
    <w:p w14:paraId="644FC60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Ναι, και του σκυψίματος. Του σκυψίματ</w:t>
      </w:r>
      <w:r>
        <w:rPr>
          <w:rFonts w:eastAsia="Times New Roman" w:cs="Times New Roman"/>
          <w:szCs w:val="24"/>
        </w:rPr>
        <w:t>ος που κάνατε εσείς όλα τα προηγούμενα χρόνια σε διάφορα συμφέροντα που σας πίεζαν και νομοθετούσατε. Άλλωστε, εμείς δεν χειροκροτήσαμε και δεν συγχαρήκαμε για τις εταιρείες που φεύγουν στη Βουλγαρία. Εμείς είμαστε εδώ και παλεύουμε και στηρίζουμε τη μικρή</w:t>
      </w:r>
      <w:r>
        <w:rPr>
          <w:rFonts w:eastAsia="Times New Roman" w:cs="Times New Roman"/>
          <w:szCs w:val="24"/>
        </w:rPr>
        <w:t xml:space="preserve"> επιχειρηματικότητα. Άλλωστε, το αφήγημα που αναδύεται από εδώ και πέρα, που είναι το μόνο αφήγημα που αναδύεται με πολύ σκληρή δουλειά, με μεταρρυθμίσεις, με σχέδιο, με στρατηγικό προσανατολισμό και με άλλη σκέψη, υπηρετώντας διαφορετικά συμφέροντα, τα συ</w:t>
      </w:r>
      <w:r>
        <w:rPr>
          <w:rFonts w:eastAsia="Times New Roman" w:cs="Times New Roman"/>
          <w:szCs w:val="24"/>
        </w:rPr>
        <w:t xml:space="preserve">μφέροντα της κοινωνίας και των πολλών, </w:t>
      </w:r>
      <w:r>
        <w:rPr>
          <w:rFonts w:eastAsia="Times New Roman" w:cs="Times New Roman"/>
          <w:szCs w:val="24"/>
        </w:rPr>
        <w:lastRenderedPageBreak/>
        <w:t>δεν είναι άλλο από αυτό που αναδεικνύει μια σύγχρονη Ελλάδα, που διεκδικεί ρόλους στο ευρωπαϊκό στερέωμα και τους επενδυτικούς διαδρόμους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μια Ελλάδα με σύγχρονες υπηρεσίες, σταθερή οικονομία, φιλικό περιβάλλον </w:t>
      </w:r>
      <w:r>
        <w:rPr>
          <w:rFonts w:eastAsia="Times New Roman" w:cs="Times New Roman"/>
          <w:szCs w:val="24"/>
        </w:rPr>
        <w:t xml:space="preserve">για την επιχειρηματικότητα. Είναι μια χώρα που υπηρετεί τη </w:t>
      </w:r>
      <w:r>
        <w:rPr>
          <w:rFonts w:eastAsia="Times New Roman" w:cs="Times New Roman"/>
          <w:szCs w:val="24"/>
        </w:rPr>
        <w:t>δ</w:t>
      </w:r>
      <w:r>
        <w:rPr>
          <w:rFonts w:eastAsia="Times New Roman" w:cs="Times New Roman"/>
          <w:szCs w:val="24"/>
        </w:rPr>
        <w:t xml:space="preserve">ημοκρατία και το κοινωνικό όφελος, μια χώρα που σέβεται και αξιοποιεί το ανθρώπινο δυναμικό, τους πόρους και τις δυνατότητες που έχει. Είναι μια Ελλάδα της παραγωγής, της εργασίας με δυναμική και αναπτυξιακή προοπτική. </w:t>
      </w:r>
    </w:p>
    <w:p w14:paraId="644FC60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w:t>
      </w:r>
      <w:r>
        <w:rPr>
          <w:rFonts w:eastAsia="Times New Roman" w:cs="Times New Roman"/>
          <w:szCs w:val="24"/>
        </w:rPr>
        <w:t xml:space="preserve"> λήξεως του χρόνου ομιλίας της κυρίας Βουλευτού)</w:t>
      </w:r>
    </w:p>
    <w:p w14:paraId="644FC60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644FC60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Σε αυτή την προσπάθεια καλούμαστε να συμβάλουμε όλοι και όλες, στα μικρά και τα μεγάλα, μακριά από μικροπολιτικές σκοπιμότητες, από καταστροφολογίες και διαχωρισμούς, γιατί σε αυτ</w:t>
      </w:r>
      <w:r>
        <w:rPr>
          <w:rFonts w:eastAsia="Times New Roman" w:cs="Times New Roman"/>
          <w:szCs w:val="24"/>
        </w:rPr>
        <w:t xml:space="preserve">ή τη χώρα, στη δική μας </w:t>
      </w:r>
      <w:r>
        <w:rPr>
          <w:rFonts w:eastAsia="Times New Roman" w:cs="Times New Roman"/>
          <w:szCs w:val="24"/>
        </w:rPr>
        <w:lastRenderedPageBreak/>
        <w:t xml:space="preserve">χώρα και στους ανθρώπους αυτής της χώρας αξίζει να γυρίσει η σελίδα, να αλλάξει κεφάλαιο και να πάρει τη θέση που της αρμόζει. </w:t>
      </w:r>
    </w:p>
    <w:p w14:paraId="644FC60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Καλώ, λοιπόν, να υπερψηφίσουμε το σημερινό νομοσχέδιο. </w:t>
      </w:r>
    </w:p>
    <w:p w14:paraId="644FC60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44FC60E"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644FC60F"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w:t>
      </w:r>
    </w:p>
    <w:p w14:paraId="644FC610" w14:textId="77777777" w:rsidR="0050333C" w:rsidRDefault="00414943">
      <w:pPr>
        <w:spacing w:after="0" w:line="600" w:lineRule="auto"/>
        <w:ind w:firstLine="720"/>
        <w:jc w:val="both"/>
        <w:rPr>
          <w:rFonts w:eastAsia="Times New Roman"/>
          <w:szCs w:val="24"/>
        </w:rPr>
      </w:pPr>
      <w:r>
        <w:rPr>
          <w:rFonts w:eastAsia="Times New Roman"/>
          <w:szCs w:val="24"/>
        </w:rPr>
        <w:t xml:space="preserve">Επί του θέματος που ήγειρε ο κ. Λοβέρδος, είναι πολύ λογικό όταν εγείρεται ένα θέμα, ο Πρόεδρος ή ο </w:t>
      </w:r>
      <w:proofErr w:type="spellStart"/>
      <w:r>
        <w:rPr>
          <w:rFonts w:eastAsia="Times New Roman"/>
          <w:szCs w:val="24"/>
        </w:rPr>
        <w:t>Προεδρεύων</w:t>
      </w:r>
      <w:proofErr w:type="spellEnd"/>
      <w:r>
        <w:rPr>
          <w:rFonts w:eastAsia="Times New Roman"/>
          <w:szCs w:val="24"/>
        </w:rPr>
        <w:t xml:space="preserve"> της συνεδρίασης της Βουλής να επικαλεσθεί τα νομικά επιχειρήματα, για να είναι αντικ</w:t>
      </w:r>
      <w:r>
        <w:rPr>
          <w:rFonts w:eastAsia="Times New Roman"/>
          <w:szCs w:val="24"/>
        </w:rPr>
        <w:t xml:space="preserve">ειμενικός κατά το δυνατό. </w:t>
      </w:r>
    </w:p>
    <w:p w14:paraId="644FC611" w14:textId="77777777" w:rsidR="0050333C" w:rsidRDefault="00414943">
      <w:pPr>
        <w:spacing w:after="0" w:line="600" w:lineRule="auto"/>
        <w:ind w:firstLine="720"/>
        <w:jc w:val="both"/>
        <w:rPr>
          <w:rFonts w:eastAsia="Times New Roman"/>
          <w:szCs w:val="24"/>
        </w:rPr>
      </w:pPr>
      <w:r>
        <w:rPr>
          <w:rFonts w:eastAsia="Times New Roman"/>
          <w:szCs w:val="24"/>
        </w:rPr>
        <w:t>Ο επικαλούμενος, λοιπόν -λέει το άρθρο 67- σύμφωνα με τις προηγούμενες παραγράφους, παρεμπίπτον ζήτημα, οφείλει να το προσδιορίσει σε δύο λεπτά της ώρας και να το στηρίξει σε συγκεκριμένη διάταξη του Κανονισμού. Αυτό είναι σαφές.</w:t>
      </w:r>
    </w:p>
    <w:p w14:paraId="644FC612"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Όταν, λοιπόν, έδωσα τον λόγο στην κ. </w:t>
      </w:r>
      <w:proofErr w:type="spellStart"/>
      <w:r>
        <w:rPr>
          <w:rFonts w:eastAsia="Times New Roman"/>
          <w:szCs w:val="24"/>
        </w:rPr>
        <w:t>Γκαρά</w:t>
      </w:r>
      <w:proofErr w:type="spellEnd"/>
      <w:r>
        <w:rPr>
          <w:rFonts w:eastAsia="Times New Roman"/>
          <w:szCs w:val="24"/>
        </w:rPr>
        <w:t>, ήθελα ακριβώς να συνεννοηθώ με τη Νομική Υπηρεσία της Βουλής. Δεν είχα καμμία πρόθεση να κάνω διαλογική συζήτηση με οποιονδήποτε εγείρει ένα θέμα, εάν δεν είμαι ενημερωμένος επί του Κανονισμού και επί των -αν θέ</w:t>
      </w:r>
      <w:r>
        <w:rPr>
          <w:rFonts w:eastAsia="Times New Roman"/>
          <w:szCs w:val="24"/>
        </w:rPr>
        <w:t xml:space="preserve">λετε- νομικών θεμάτων τα οποία δεν γνωρίζω γιατί δεν είμαι νομικός. </w:t>
      </w:r>
    </w:p>
    <w:p w14:paraId="644FC613" w14:textId="77777777" w:rsidR="0050333C" w:rsidRDefault="00414943">
      <w:pPr>
        <w:spacing w:after="0" w:line="600" w:lineRule="auto"/>
        <w:ind w:firstLine="720"/>
        <w:jc w:val="both"/>
        <w:rPr>
          <w:rFonts w:eastAsia="Times New Roman"/>
          <w:szCs w:val="24"/>
        </w:rPr>
      </w:pPr>
      <w:r>
        <w:rPr>
          <w:rFonts w:eastAsia="Times New Roman"/>
          <w:szCs w:val="24"/>
        </w:rPr>
        <w:t xml:space="preserve">Κατά συνέπεια, το θέμα αυτό νομίζω ότι έχει κλείσει, διότι το ανωτέρω σχέδιο νόμου χαρακτηρίστηκε από την Κυβέρνηση ως κατεπείγον, η </w:t>
      </w:r>
      <w:r>
        <w:rPr>
          <w:rFonts w:eastAsia="Times New Roman"/>
          <w:szCs w:val="24"/>
        </w:rPr>
        <w:t>ε</w:t>
      </w:r>
      <w:r>
        <w:rPr>
          <w:rFonts w:eastAsia="Times New Roman"/>
          <w:szCs w:val="24"/>
        </w:rPr>
        <w:t xml:space="preserve">πιτροπή αποδέχθηκε κατά πλειοψηφία τον χαρακτηρισμό </w:t>
      </w:r>
      <w:r>
        <w:rPr>
          <w:rFonts w:eastAsia="Times New Roman"/>
          <w:szCs w:val="24"/>
        </w:rPr>
        <w:t>τ</w:t>
      </w:r>
      <w:r>
        <w:rPr>
          <w:rFonts w:eastAsia="Times New Roman"/>
          <w:szCs w:val="24"/>
        </w:rPr>
        <w:t xml:space="preserve">ου </w:t>
      </w:r>
      <w:r>
        <w:rPr>
          <w:rFonts w:eastAsia="Times New Roman"/>
          <w:szCs w:val="24"/>
        </w:rPr>
        <w:t xml:space="preserve">ως κατεπείγοντος, σύμφωνα με το άρθρο 109 του Κανονισμού της Βουλής. Δεδομένου, δε, ότι κατά πλειοψηφία το αποδέχθηκε η </w:t>
      </w:r>
      <w:r>
        <w:rPr>
          <w:rFonts w:eastAsia="Times New Roman"/>
          <w:szCs w:val="24"/>
        </w:rPr>
        <w:t>ε</w:t>
      </w:r>
      <w:r>
        <w:rPr>
          <w:rFonts w:eastAsia="Times New Roman"/>
          <w:szCs w:val="24"/>
        </w:rPr>
        <w:t xml:space="preserve">πιτροπή -και την πλειοψηφία διαθέτει η Κυβέρνηση στη Βουλή- είναι βέβαιο ότι η Βουλή θα έχει το ίδιο αποτέλεσμα που είχε η </w:t>
      </w:r>
      <w:r>
        <w:rPr>
          <w:rFonts w:eastAsia="Times New Roman"/>
          <w:szCs w:val="24"/>
        </w:rPr>
        <w:t>ε</w:t>
      </w:r>
      <w:r>
        <w:rPr>
          <w:rFonts w:eastAsia="Times New Roman"/>
          <w:szCs w:val="24"/>
        </w:rPr>
        <w:t>πιτροπή.</w:t>
      </w:r>
      <w:r>
        <w:rPr>
          <w:rFonts w:eastAsia="Times New Roman"/>
          <w:szCs w:val="24"/>
        </w:rPr>
        <w:t xml:space="preserve"> Γι’ αυτό, άλλωστε και ουδέποτε έχει ανατραπεί το κατεπείγον με απόφαση της Ολομέλειας από τότε που υπάρχει η Βουλή των Ελλήνων. Κατά συνέπεια, πώς είναι δυνατόν να ανατραπεί η πλειοψηφία, αφού η ίδια το έχει αποδεχθεί; </w:t>
      </w:r>
    </w:p>
    <w:p w14:paraId="644FC614" w14:textId="77777777" w:rsidR="0050333C" w:rsidRDefault="00414943">
      <w:pPr>
        <w:spacing w:after="0" w:line="600" w:lineRule="auto"/>
        <w:ind w:firstLine="720"/>
        <w:jc w:val="both"/>
        <w:rPr>
          <w:rFonts w:eastAsia="Times New Roman"/>
          <w:szCs w:val="24"/>
        </w:rPr>
      </w:pPr>
      <w:r>
        <w:rPr>
          <w:rFonts w:eastAsia="Times New Roman"/>
          <w:szCs w:val="24"/>
        </w:rPr>
        <w:lastRenderedPageBreak/>
        <w:t>Άρα δεν υφίσταται ουσιαστικό θέμα</w:t>
      </w:r>
      <w:r>
        <w:rPr>
          <w:rFonts w:eastAsia="Times New Roman"/>
          <w:szCs w:val="24"/>
        </w:rPr>
        <w:t>,</w:t>
      </w:r>
      <w:r>
        <w:rPr>
          <w:rFonts w:eastAsia="Times New Roman"/>
          <w:szCs w:val="24"/>
        </w:rPr>
        <w:t xml:space="preserve"> </w:t>
      </w:r>
      <w:r>
        <w:rPr>
          <w:rFonts w:eastAsia="Times New Roman"/>
          <w:szCs w:val="24"/>
        </w:rPr>
        <w:t xml:space="preserve">για να θέσουμε σε ψηφοφορία το ήδη </w:t>
      </w:r>
      <w:proofErr w:type="spellStart"/>
      <w:r>
        <w:rPr>
          <w:rFonts w:eastAsia="Times New Roman"/>
          <w:szCs w:val="24"/>
        </w:rPr>
        <w:t>αποφασισθέν</w:t>
      </w:r>
      <w:proofErr w:type="spellEnd"/>
      <w:r>
        <w:rPr>
          <w:rFonts w:eastAsia="Times New Roman"/>
          <w:szCs w:val="24"/>
        </w:rPr>
        <w:t xml:space="preserve"> θέμα. Κατά συνέπεια δεν τίθεται θέμα προς συζήτηση. </w:t>
      </w:r>
    </w:p>
    <w:p w14:paraId="644FC615"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Κύριε Πρόεδρε, θα ήθελα τον λόγο. </w:t>
      </w:r>
    </w:p>
    <w:p w14:paraId="644FC616"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Λοβέρδο, παρακαλώ, επί </w:t>
      </w:r>
      <w:proofErr w:type="spellStart"/>
      <w:r>
        <w:rPr>
          <w:rFonts w:eastAsia="Times New Roman"/>
          <w:szCs w:val="24"/>
        </w:rPr>
        <w:t>ποίου</w:t>
      </w:r>
      <w:proofErr w:type="spellEnd"/>
      <w:r>
        <w:rPr>
          <w:rFonts w:eastAsia="Times New Roman"/>
          <w:szCs w:val="24"/>
        </w:rPr>
        <w:t xml:space="preserve"> θέματος θέλετε να μιλήσετε; Όχι </w:t>
      </w:r>
      <w:r>
        <w:rPr>
          <w:rFonts w:eastAsia="Times New Roman"/>
          <w:szCs w:val="24"/>
        </w:rPr>
        <w:t>επί του ίδιου, φαντάζομαι.</w:t>
      </w:r>
    </w:p>
    <w:p w14:paraId="644FC617"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Επί της απαντήσεως που μου δώσατε.</w:t>
      </w:r>
    </w:p>
    <w:p w14:paraId="644FC618"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σας δίνω απάντηση. Δίνω απάντηση σε όλη τη Βουλή. Δεν δίνω προσωπική απάντηση. </w:t>
      </w:r>
    </w:p>
    <w:p w14:paraId="644FC619"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Έθεσα ως </w:t>
      </w:r>
      <w:r>
        <w:rPr>
          <w:rFonts w:eastAsia="Times New Roman"/>
          <w:szCs w:val="24"/>
        </w:rPr>
        <w:t>ε</w:t>
      </w:r>
      <w:r>
        <w:rPr>
          <w:rFonts w:eastAsia="Times New Roman"/>
          <w:szCs w:val="24"/>
        </w:rPr>
        <w:t>κπρόσωπος της Κοινοβουλευτικ</w:t>
      </w:r>
      <w:r>
        <w:rPr>
          <w:rFonts w:eastAsia="Times New Roman"/>
          <w:szCs w:val="24"/>
        </w:rPr>
        <w:t xml:space="preserve">ής Ομάδας ένα θέμα. </w:t>
      </w:r>
    </w:p>
    <w:p w14:paraId="644FC61A"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Όχι, εσείς τι θέλετε. </w:t>
      </w:r>
    </w:p>
    <w:p w14:paraId="644FC61B"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Η δική μου άποψη και η πρόταση της Δημοκρατικής Συμπαράταξης θεμελιώθηκε στο άρθρο 109, στην παράγραφο 5. Και εσείς δώσατε μια απάντηση. Θα μπορούσατε να είχα</w:t>
      </w:r>
      <w:r>
        <w:rPr>
          <w:rFonts w:eastAsia="Times New Roman"/>
          <w:szCs w:val="24"/>
        </w:rPr>
        <w:t>τε πει από την αρχή της συνεδρίασης «επιφυλάσσομαι για την απάντηση, για να συμβουλευτώ…».</w:t>
      </w:r>
    </w:p>
    <w:p w14:paraId="644FC61C"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Είναι αυτονόητο αυτό που λέτε. </w:t>
      </w:r>
    </w:p>
    <w:p w14:paraId="644FC61D" w14:textId="77777777" w:rsidR="0050333C" w:rsidRDefault="00414943">
      <w:pPr>
        <w:spacing w:after="0" w:line="600" w:lineRule="auto"/>
        <w:ind w:firstLine="720"/>
        <w:jc w:val="both"/>
        <w:rPr>
          <w:rFonts w:eastAsia="Times New Roman"/>
          <w:szCs w:val="24"/>
        </w:rPr>
      </w:pPr>
      <w:r>
        <w:rPr>
          <w:rFonts w:eastAsia="Times New Roman"/>
          <w:b/>
          <w:szCs w:val="24"/>
          <w:lang w:val="en-US"/>
        </w:rPr>
        <w:t>AN</w:t>
      </w:r>
      <w:r>
        <w:rPr>
          <w:rFonts w:eastAsia="Times New Roman"/>
          <w:b/>
          <w:szCs w:val="24"/>
        </w:rPr>
        <w:t xml:space="preserve">ΔΡΕΑΣ ΛΟΒΕΡΔΟΣ: </w:t>
      </w:r>
      <w:r>
        <w:rPr>
          <w:rFonts w:eastAsia="Times New Roman"/>
          <w:szCs w:val="24"/>
        </w:rPr>
        <w:t>Δεν είπατε λέξη.</w:t>
      </w:r>
    </w:p>
    <w:p w14:paraId="644FC61E"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Τι να πω; Το αυτονόητο; </w:t>
      </w:r>
    </w:p>
    <w:p w14:paraId="644FC61F"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σημειώσατε, όμως, ότι έκανα μια ειδική αναφορά που δεν έχει διεκπεραιωθεί</w:t>
      </w:r>
      <w:r>
        <w:rPr>
          <w:rFonts w:eastAsia="Times New Roman"/>
          <w:szCs w:val="24"/>
        </w:rPr>
        <w:t>,</w:t>
      </w:r>
      <w:r>
        <w:rPr>
          <w:rFonts w:eastAsia="Times New Roman"/>
          <w:szCs w:val="24"/>
        </w:rPr>
        <w:t xml:space="preserve"> με αρνητική απόφαση της Διαρκούς Επιτροπής. Είπα ότι από το σχέδιο νόμου ξεχωρίζω δυο διατάξεις -γιατί και μια τρίτη που υπήρχε αποσύρθηκε- που δεν έχουν καθόλ</w:t>
      </w:r>
      <w:r>
        <w:rPr>
          <w:rFonts w:eastAsia="Times New Roman"/>
          <w:szCs w:val="24"/>
        </w:rPr>
        <w:t>ου κατεπεί</w:t>
      </w:r>
      <w:r>
        <w:rPr>
          <w:rFonts w:eastAsia="Times New Roman"/>
          <w:szCs w:val="24"/>
        </w:rPr>
        <w:lastRenderedPageBreak/>
        <w:t xml:space="preserve">γοντα χαρακτήρα. Η πρώτη είναι για τα </w:t>
      </w:r>
      <w:r>
        <w:rPr>
          <w:rFonts w:eastAsia="Times New Roman"/>
          <w:szCs w:val="24"/>
          <w:lang w:val="en-US"/>
        </w:rPr>
        <w:t>GPS</w:t>
      </w:r>
      <w:r>
        <w:rPr>
          <w:rFonts w:eastAsia="Times New Roman"/>
          <w:szCs w:val="24"/>
        </w:rPr>
        <w:t xml:space="preserve"> στα βυτιοφόρα -που πια τίθεται θέμα ανοι</w:t>
      </w:r>
      <w:r>
        <w:rPr>
          <w:rFonts w:eastAsia="Times New Roman"/>
          <w:szCs w:val="24"/>
        </w:rPr>
        <w:t>κ</w:t>
      </w:r>
      <w:r>
        <w:rPr>
          <w:rFonts w:eastAsia="Times New Roman"/>
          <w:szCs w:val="24"/>
        </w:rPr>
        <w:t>τής διευκόλυνσης λαθρεμπορίου- και η δεύτερη αφορά το ζήτημα των συμβάσεων που δεν αναρτήθηκαν στο σχετικό Μητρώο Δημοσίων Συμβάσεων, άρα δεν είναι νόμιμες και νομ</w:t>
      </w:r>
      <w:r>
        <w:rPr>
          <w:rFonts w:eastAsia="Times New Roman"/>
          <w:szCs w:val="24"/>
        </w:rPr>
        <w:t xml:space="preserve">ιμοποιούνται εκ των υστέρων, για τις οποίες μάλιστα ο </w:t>
      </w:r>
      <w:r>
        <w:rPr>
          <w:rFonts w:eastAsia="Times New Roman"/>
          <w:szCs w:val="24"/>
        </w:rPr>
        <w:t>ε</w:t>
      </w:r>
      <w:r>
        <w:rPr>
          <w:rFonts w:eastAsia="Times New Roman"/>
          <w:szCs w:val="24"/>
        </w:rPr>
        <w:t>ισηγητής μ</w:t>
      </w:r>
      <w:r>
        <w:rPr>
          <w:rFonts w:eastAsia="Times New Roman"/>
          <w:szCs w:val="24"/>
        </w:rPr>
        <w:t>α</w:t>
      </w:r>
      <w:r>
        <w:rPr>
          <w:rFonts w:eastAsia="Times New Roman"/>
          <w:szCs w:val="24"/>
        </w:rPr>
        <w:t xml:space="preserve">ς ζήτησε να κατατεθεί και ο αριθμός τους και ποιες είναι αυτές. </w:t>
      </w:r>
    </w:p>
    <w:p w14:paraId="644FC620" w14:textId="77777777" w:rsidR="0050333C" w:rsidRDefault="00414943">
      <w:pPr>
        <w:spacing w:after="0" w:line="600" w:lineRule="auto"/>
        <w:ind w:firstLine="720"/>
        <w:jc w:val="both"/>
        <w:rPr>
          <w:rFonts w:eastAsia="Times New Roman"/>
          <w:szCs w:val="24"/>
        </w:rPr>
      </w:pPr>
      <w:r>
        <w:rPr>
          <w:rFonts w:eastAsia="Times New Roman"/>
          <w:szCs w:val="24"/>
        </w:rPr>
        <w:t>Για αυτά τα θέματα μίλησα, κύριε Πρόεδρε</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είπα να τεθούν αυτά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Σώματος, για να πάρει απόφαση ως κυρίαρχο Σώμα</w:t>
      </w:r>
      <w:r>
        <w:rPr>
          <w:rFonts w:eastAsia="Times New Roman"/>
          <w:szCs w:val="24"/>
        </w:rPr>
        <w:t xml:space="preserve"> που είναι η Ολομέλεια. </w:t>
      </w:r>
    </w:p>
    <w:p w14:paraId="644FC621" w14:textId="77777777" w:rsidR="0050333C" w:rsidRDefault="00414943">
      <w:pPr>
        <w:spacing w:after="0" w:line="600" w:lineRule="auto"/>
        <w:ind w:firstLine="720"/>
        <w:jc w:val="both"/>
        <w:rPr>
          <w:rFonts w:eastAsia="Times New Roman"/>
          <w:szCs w:val="24"/>
        </w:rPr>
      </w:pPr>
      <w:r>
        <w:rPr>
          <w:rFonts w:eastAsia="Times New Roman"/>
          <w:szCs w:val="24"/>
        </w:rPr>
        <w:t xml:space="preserve">Σας παρακαλώ πάρα πολύ, αυτό να το δείτε με τον σεβασμό που προσιδιάζει στη δημοκρατικότητά σας. Δεν είναι δυνατόν η Εθνική Αντιπροσωπεία να διεκπεραιώνει ως βαποράκι συμφερόντων συγκεκριμένα συμφέροντα. </w:t>
      </w:r>
      <w:r>
        <w:rPr>
          <w:rFonts w:eastAsia="Times New Roman"/>
          <w:szCs w:val="24"/>
        </w:rPr>
        <w:t>Π</w:t>
      </w:r>
      <w:r>
        <w:rPr>
          <w:rFonts w:eastAsia="Times New Roman"/>
          <w:szCs w:val="24"/>
        </w:rPr>
        <w:t>άντως, αυτά δεν έχουν κατε</w:t>
      </w:r>
      <w:r>
        <w:rPr>
          <w:rFonts w:eastAsia="Times New Roman"/>
          <w:szCs w:val="24"/>
        </w:rPr>
        <w:t>πείγοντα χαρακτήρα, όπως και να το κάνουμε, κύριε Πρόεδρε, από όποια σκοπιά κι αν το δει κανείς.</w:t>
      </w:r>
    </w:p>
    <w:p w14:paraId="644FC622" w14:textId="77777777" w:rsidR="0050333C" w:rsidRDefault="00414943">
      <w:pPr>
        <w:spacing w:after="0" w:line="600" w:lineRule="auto"/>
        <w:ind w:firstLine="720"/>
        <w:jc w:val="both"/>
        <w:rPr>
          <w:rFonts w:eastAsia="Times New Roman" w:cs="Times New Roman"/>
          <w:szCs w:val="24"/>
        </w:rPr>
      </w:pPr>
      <w:r>
        <w:rPr>
          <w:rFonts w:eastAsia="Times New Roman"/>
          <w:szCs w:val="24"/>
        </w:rPr>
        <w:lastRenderedPageBreak/>
        <w:t>Α</w:t>
      </w:r>
      <w:r>
        <w:rPr>
          <w:rFonts w:eastAsia="Times New Roman"/>
          <w:szCs w:val="24"/>
        </w:rPr>
        <w:t xml:space="preserve">πευθύνομαι στους συναδέλφους της Πλειοψηφίας, που σωστά λέτε ότι αυτοί διαμορφώνουν και την επιλογή της Ολομέλειας, όπως και των </w:t>
      </w:r>
      <w:r>
        <w:rPr>
          <w:rFonts w:eastAsia="Times New Roman"/>
          <w:szCs w:val="24"/>
        </w:rPr>
        <w:t>ε</w:t>
      </w:r>
      <w:r>
        <w:rPr>
          <w:rFonts w:eastAsia="Times New Roman"/>
          <w:szCs w:val="24"/>
        </w:rPr>
        <w:t>πιτροπών.</w:t>
      </w:r>
    </w:p>
    <w:p w14:paraId="644FC623" w14:textId="77777777" w:rsidR="0050333C" w:rsidRDefault="00414943">
      <w:pPr>
        <w:spacing w:after="0" w:line="600" w:lineRule="auto"/>
        <w:ind w:firstLine="720"/>
        <w:jc w:val="both"/>
        <w:rPr>
          <w:rFonts w:eastAsia="Times New Roman"/>
          <w:szCs w:val="24"/>
        </w:rPr>
      </w:pPr>
      <w:r>
        <w:rPr>
          <w:rFonts w:eastAsia="Times New Roman"/>
          <w:szCs w:val="24"/>
        </w:rPr>
        <w:t>Απευθύνομαι, λοιπό</w:t>
      </w:r>
      <w:r>
        <w:rPr>
          <w:rFonts w:eastAsia="Times New Roman"/>
          <w:szCs w:val="24"/>
        </w:rPr>
        <w:t xml:space="preserve">ν, στους συναδέλφους και τους ζητώ να πουν: Έχει, πράγματι, το θέμα της προαιρετικής τοποθέτησης </w:t>
      </w:r>
      <w:r>
        <w:rPr>
          <w:rFonts w:eastAsia="Times New Roman"/>
          <w:szCs w:val="24"/>
          <w:lang w:val="en-US"/>
        </w:rPr>
        <w:t>GPS</w:t>
      </w:r>
      <w:r>
        <w:rPr>
          <w:rFonts w:eastAsia="Times New Roman"/>
          <w:szCs w:val="24"/>
        </w:rPr>
        <w:t xml:space="preserve"> στα βυτιοφόρα επείγοντα, κατεπείγοντα χαρακτήρα; Έχει η εκ των υστέρων νομιμοποίηση άκυρων συμβάσεων κατεπείγοντα χαρακτήρα; Να το πουν.</w:t>
      </w:r>
    </w:p>
    <w:p w14:paraId="644FC624"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w:t>
      </w:r>
      <w:r>
        <w:rPr>
          <w:rFonts w:eastAsia="Times New Roman"/>
          <w:b/>
          <w:szCs w:val="24"/>
        </w:rPr>
        <w:t xml:space="preserve">ιος Κρεμαστινός): </w:t>
      </w:r>
      <w:r>
        <w:rPr>
          <w:rFonts w:eastAsia="Times New Roman"/>
          <w:szCs w:val="24"/>
        </w:rPr>
        <w:t>Δεν ζητάτε, δηλαδή, να αποχαρακτηριστεί το νομοσχέδιο ως κατεπείγον, αλλά μέρος του νομοσχεδίου.</w:t>
      </w:r>
    </w:p>
    <w:p w14:paraId="644FC625" w14:textId="77777777" w:rsidR="0050333C" w:rsidRDefault="00414943">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ε</w:t>
      </w:r>
      <w:r>
        <w:rPr>
          <w:rFonts w:eastAsia="Times New Roman"/>
          <w:szCs w:val="24"/>
        </w:rPr>
        <w:t>ισηγητής του ΣΥΡΙΖΑ έχει τον λόγο για δύο λεπτά.</w:t>
      </w:r>
    </w:p>
    <w:p w14:paraId="644FC626" w14:textId="77777777" w:rsidR="0050333C" w:rsidRDefault="00414943">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Ευχαριστώ, κύριε Πρόεδρε.</w:t>
      </w:r>
    </w:p>
    <w:p w14:paraId="644FC627" w14:textId="77777777" w:rsidR="0050333C" w:rsidRDefault="00414943">
      <w:pPr>
        <w:spacing w:after="0" w:line="600" w:lineRule="auto"/>
        <w:ind w:firstLine="720"/>
        <w:jc w:val="both"/>
        <w:rPr>
          <w:rFonts w:eastAsia="Times New Roman"/>
          <w:szCs w:val="24"/>
        </w:rPr>
      </w:pPr>
      <w:r>
        <w:rPr>
          <w:rFonts w:eastAsia="Times New Roman"/>
          <w:szCs w:val="24"/>
        </w:rPr>
        <w:lastRenderedPageBreak/>
        <w:t>Κατ’ αρχάς</w:t>
      </w:r>
      <w:r>
        <w:rPr>
          <w:rFonts w:eastAsia="Times New Roman"/>
          <w:szCs w:val="24"/>
        </w:rPr>
        <w:t>,</w:t>
      </w:r>
      <w:r>
        <w:rPr>
          <w:rFonts w:eastAsia="Times New Roman"/>
          <w:szCs w:val="24"/>
        </w:rPr>
        <w:t xml:space="preserve"> θέλω να πω στον αξιότιμο κ. Λοβέρδο </w:t>
      </w:r>
      <w:r>
        <w:rPr>
          <w:rFonts w:eastAsia="Times New Roman"/>
          <w:szCs w:val="24"/>
        </w:rPr>
        <w:t>να πάρει πίσω τη βαρύτατη φράση που χρησιμοποίησε νωρίτερα</w:t>
      </w:r>
      <w:r>
        <w:rPr>
          <w:rFonts w:eastAsia="Times New Roman"/>
          <w:szCs w:val="24"/>
        </w:rPr>
        <w:t>,</w:t>
      </w:r>
      <w:r>
        <w:rPr>
          <w:rFonts w:eastAsia="Times New Roman"/>
          <w:szCs w:val="24"/>
        </w:rPr>
        <w:t xml:space="preserve"> σχετικά με </w:t>
      </w:r>
      <w:r>
        <w:rPr>
          <w:rFonts w:eastAsia="Times New Roman"/>
          <w:szCs w:val="24"/>
        </w:rPr>
        <w:t>«</w:t>
      </w:r>
      <w:r>
        <w:rPr>
          <w:rFonts w:eastAsia="Times New Roman"/>
          <w:szCs w:val="24"/>
        </w:rPr>
        <w:t>βαποράκια</w:t>
      </w:r>
      <w:r>
        <w:rPr>
          <w:rFonts w:eastAsia="Times New Roman"/>
          <w:szCs w:val="24"/>
        </w:rPr>
        <w:t>»</w:t>
      </w:r>
      <w:r>
        <w:rPr>
          <w:rFonts w:eastAsia="Times New Roman"/>
          <w:szCs w:val="24"/>
        </w:rPr>
        <w:t xml:space="preserve"> συμφερόντων.</w:t>
      </w:r>
    </w:p>
    <w:p w14:paraId="644FC628"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rPr>
        <w:t xml:space="preserve"> </w:t>
      </w:r>
      <w:r>
        <w:rPr>
          <w:rFonts w:eastAsia="Times New Roman"/>
          <w:szCs w:val="24"/>
        </w:rPr>
        <w:t>(</w:t>
      </w:r>
      <w:r>
        <w:rPr>
          <w:rFonts w:eastAsia="Times New Roman"/>
          <w:szCs w:val="24"/>
        </w:rPr>
        <w:t xml:space="preserve">δεν </w:t>
      </w:r>
      <w:r>
        <w:rPr>
          <w:rFonts w:eastAsia="Times New Roman"/>
          <w:szCs w:val="24"/>
        </w:rPr>
        <w:t>ακούστηκε)</w:t>
      </w:r>
    </w:p>
    <w:p w14:paraId="644FC629" w14:textId="77777777" w:rsidR="0050333C" w:rsidRDefault="00414943">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Θα την πάρετε πίσω αυτή τη φράση, κύριε Λοβέρδο. </w:t>
      </w:r>
    </w:p>
    <w:p w14:paraId="644FC62A" w14:textId="77777777" w:rsidR="0050333C" w:rsidRDefault="00414943">
      <w:pPr>
        <w:spacing w:after="0" w:line="600" w:lineRule="auto"/>
        <w:ind w:firstLine="720"/>
        <w:jc w:val="both"/>
        <w:rPr>
          <w:rFonts w:eastAsia="Times New Roman"/>
          <w:szCs w:val="24"/>
        </w:rPr>
      </w:pPr>
      <w:r>
        <w:rPr>
          <w:rFonts w:eastAsia="Times New Roman"/>
          <w:szCs w:val="24"/>
        </w:rPr>
        <w:t xml:space="preserve">Όσο για τη διάταξη, θα σας συμβούλευα τον καιρό που </w:t>
      </w:r>
      <w:r>
        <w:rPr>
          <w:rFonts w:eastAsia="Times New Roman"/>
          <w:szCs w:val="24"/>
        </w:rPr>
        <w:t>ασχολείστε</w:t>
      </w:r>
      <w:r>
        <w:rPr>
          <w:rFonts w:eastAsia="Times New Roman"/>
          <w:szCs w:val="24"/>
        </w:rPr>
        <w:t>,</w:t>
      </w:r>
      <w:r>
        <w:rPr>
          <w:rFonts w:eastAsia="Times New Roman"/>
          <w:szCs w:val="24"/>
        </w:rPr>
        <w:t xml:space="preserve"> προκειμένου να εξυπηρετήσετε συμφέροντα όλες οι προηγούμενες κυβερνήσεις, αλλά ακόμα και τώρα</w:t>
      </w:r>
      <w:r>
        <w:rPr>
          <w:rFonts w:eastAsia="Times New Roman"/>
          <w:szCs w:val="24"/>
        </w:rPr>
        <w:t>,</w:t>
      </w:r>
      <w:r>
        <w:rPr>
          <w:rFonts w:eastAsia="Times New Roman"/>
          <w:szCs w:val="24"/>
        </w:rPr>
        <w:t xml:space="preserve"> που υποσκάπτετε τη δική μας προσπάθεια, να διαβάσετε επιτέλους ένα σχέδιο νόμου από την αρχή μέχρι το τέλος, γιατί το θέμα με την εγκατάσταση του </w:t>
      </w:r>
      <w:r>
        <w:rPr>
          <w:rFonts w:eastAsia="Times New Roman"/>
          <w:szCs w:val="24"/>
          <w:lang w:val="en-US"/>
        </w:rPr>
        <w:t>GPS</w:t>
      </w:r>
      <w:r>
        <w:rPr>
          <w:rFonts w:eastAsia="Times New Roman"/>
          <w:szCs w:val="24"/>
        </w:rPr>
        <w:t xml:space="preserve"> αφορά μόνον το ποιος θα επωμιστεί το κόστος. Αυτό γιατί δεν το λέτε;</w:t>
      </w:r>
    </w:p>
    <w:p w14:paraId="644FC62B"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Γιατί δεν το βάζετε…</w:t>
      </w:r>
    </w:p>
    <w:p w14:paraId="644FC62C"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ΜΑΡΙΟΣ ΚΑΤΣΗΣ:</w:t>
      </w:r>
      <w:r>
        <w:rPr>
          <w:rFonts w:eastAsia="Times New Roman"/>
          <w:szCs w:val="24"/>
        </w:rPr>
        <w:t xml:space="preserve"> Κύριε Κωνσταντινόπουλε, εσείς ήσασταν στην </w:t>
      </w:r>
      <w:r>
        <w:rPr>
          <w:rFonts w:eastAsia="Times New Roman"/>
          <w:szCs w:val="24"/>
        </w:rPr>
        <w:t>ε</w:t>
      </w:r>
      <w:r>
        <w:rPr>
          <w:rFonts w:eastAsia="Times New Roman"/>
          <w:szCs w:val="24"/>
        </w:rPr>
        <w:t xml:space="preserve">πιτροπή εχθές. Σας εξηγήσαμε στην </w:t>
      </w:r>
      <w:r>
        <w:rPr>
          <w:rFonts w:eastAsia="Times New Roman"/>
          <w:szCs w:val="24"/>
        </w:rPr>
        <w:t>ε</w:t>
      </w:r>
      <w:r>
        <w:rPr>
          <w:rFonts w:eastAsia="Times New Roman"/>
          <w:szCs w:val="24"/>
        </w:rPr>
        <w:t xml:space="preserve">πιτροπή και δεν θέλατε να καταλάβετε. </w:t>
      </w:r>
    </w:p>
    <w:p w14:paraId="644FC62D" w14:textId="77777777" w:rsidR="0050333C" w:rsidRDefault="00414943">
      <w:pPr>
        <w:spacing w:after="0" w:line="600" w:lineRule="auto"/>
        <w:ind w:firstLine="720"/>
        <w:jc w:val="both"/>
        <w:rPr>
          <w:rFonts w:eastAsia="Times New Roman"/>
          <w:szCs w:val="24"/>
        </w:rPr>
      </w:pPr>
      <w:r>
        <w:rPr>
          <w:rFonts w:eastAsia="Times New Roman"/>
          <w:b/>
          <w:szCs w:val="24"/>
        </w:rPr>
        <w:t>ΑΝΔΡ</w:t>
      </w:r>
      <w:r>
        <w:rPr>
          <w:rFonts w:eastAsia="Times New Roman"/>
          <w:b/>
          <w:szCs w:val="24"/>
        </w:rPr>
        <w:t>ΕΑΣ ΛΟΒΕΡΔΟΣ:</w:t>
      </w:r>
      <w:r>
        <w:rPr>
          <w:rFonts w:eastAsia="Times New Roman"/>
          <w:szCs w:val="24"/>
        </w:rPr>
        <w:t xml:space="preserve"> Ανεπαρκείς εξηγήσεις! Προπ</w:t>
      </w:r>
      <w:r>
        <w:rPr>
          <w:rFonts w:eastAsia="Times New Roman"/>
          <w:szCs w:val="24"/>
        </w:rPr>
        <w:t>έτα</w:t>
      </w:r>
      <w:r>
        <w:rPr>
          <w:rFonts w:eastAsia="Times New Roman"/>
          <w:szCs w:val="24"/>
        </w:rPr>
        <w:t>σμα καπνού.</w:t>
      </w:r>
    </w:p>
    <w:p w14:paraId="644FC62E" w14:textId="77777777" w:rsidR="0050333C" w:rsidRDefault="00414943">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Η Δημοκρατική Συμπαράταξη, για να βγει από τα πολιτικά της αδιέξοδα, δημιουργεί ένα σόου χωρίς λόγο, χωρίς αιτία, προκειμένου να δείξει ότι δήθεν διαφωνεί. Εμείς δεν συναινούμε. Ο κ. Λοβ</w:t>
      </w:r>
      <w:r>
        <w:rPr>
          <w:rFonts w:eastAsia="Times New Roman"/>
          <w:szCs w:val="24"/>
        </w:rPr>
        <w:t>έρδος έπρεπε, εφόσον είναι πολύ πιο έμπειρος κοινοβουλευτικά και εγώ είμαι πολύ νεότερός του, να βλέπει ότι δεν τον παίρνει κιόλας η διαδικασία. Αν θέλει να συζητήσουμε εντός του Σώματος για το κατεπείγον, μπορούμε εμείς να προχωρήσουμε σε αυτή τη διαδικασ</w:t>
      </w:r>
      <w:r>
        <w:rPr>
          <w:rFonts w:eastAsia="Times New Roman"/>
          <w:szCs w:val="24"/>
        </w:rPr>
        <w:t>ία. Η ουσία, όμως, είναι ότι αυτό που κάνει, το κάνει γιατί θέλει να δημιουργήσει εντυπώσεις στο πανελλήνιο</w:t>
      </w:r>
      <w:r>
        <w:rPr>
          <w:rFonts w:eastAsia="Times New Roman"/>
          <w:szCs w:val="24"/>
        </w:rPr>
        <w:t>,</w:t>
      </w:r>
      <w:r>
        <w:rPr>
          <w:rFonts w:eastAsia="Times New Roman"/>
          <w:szCs w:val="24"/>
        </w:rPr>
        <w:t xml:space="preserve"> που δεν υπάρχουν.</w:t>
      </w:r>
    </w:p>
    <w:p w14:paraId="644FC62F" w14:textId="77777777" w:rsidR="0050333C" w:rsidRDefault="00414943">
      <w:pPr>
        <w:spacing w:after="0" w:line="600" w:lineRule="auto"/>
        <w:ind w:firstLine="720"/>
        <w:jc w:val="both"/>
        <w:rPr>
          <w:rFonts w:eastAsia="Times New Roman"/>
          <w:szCs w:val="24"/>
        </w:rPr>
      </w:pPr>
      <w:r>
        <w:rPr>
          <w:rFonts w:eastAsia="Times New Roman"/>
          <w:szCs w:val="24"/>
        </w:rPr>
        <w:lastRenderedPageBreak/>
        <w:t>Ευχαριστώ.</w:t>
      </w:r>
    </w:p>
    <w:p w14:paraId="644FC630" w14:textId="77777777" w:rsidR="0050333C" w:rsidRDefault="00414943">
      <w:pPr>
        <w:spacing w:after="0" w:line="600" w:lineRule="auto"/>
        <w:jc w:val="center"/>
        <w:rPr>
          <w:rFonts w:eastAsia="Times New Roman"/>
          <w:szCs w:val="24"/>
        </w:rPr>
      </w:pPr>
      <w:r>
        <w:rPr>
          <w:rFonts w:eastAsia="Times New Roman"/>
          <w:szCs w:val="24"/>
        </w:rPr>
        <w:t>(Χειροκροτήματα από την πτέρυγα του ΣΥΡΙΖΑ)</w:t>
      </w:r>
    </w:p>
    <w:p w14:paraId="644FC631" w14:textId="77777777" w:rsidR="0050333C" w:rsidRDefault="00414943">
      <w:pPr>
        <w:spacing w:after="0" w:line="600" w:lineRule="auto"/>
        <w:ind w:firstLine="709"/>
        <w:jc w:val="both"/>
        <w:rPr>
          <w:rFonts w:eastAsia="Times New Roman"/>
          <w:szCs w:val="24"/>
        </w:rPr>
      </w:pPr>
      <w:r>
        <w:rPr>
          <w:rFonts w:eastAsia="Times New Roman"/>
          <w:b/>
          <w:szCs w:val="24"/>
        </w:rPr>
        <w:t>ΑΝΔΡΕΑΣ ΛΟΒΕΡΔΟΣ:</w:t>
      </w:r>
      <w:r>
        <w:rPr>
          <w:rFonts w:eastAsia="Times New Roman"/>
          <w:szCs w:val="24"/>
        </w:rPr>
        <w:t xml:space="preserve"> Να γιατί είστε </w:t>
      </w:r>
      <w:r>
        <w:rPr>
          <w:rFonts w:eastAsia="Times New Roman"/>
          <w:szCs w:val="24"/>
        </w:rPr>
        <w:t>«</w:t>
      </w:r>
      <w:r>
        <w:rPr>
          <w:rFonts w:eastAsia="Times New Roman"/>
          <w:szCs w:val="24"/>
        </w:rPr>
        <w:t>βαποράκια</w:t>
      </w:r>
      <w:r>
        <w:rPr>
          <w:rFonts w:eastAsia="Times New Roman"/>
          <w:szCs w:val="24"/>
        </w:rPr>
        <w:t>»</w:t>
      </w:r>
      <w:r>
        <w:rPr>
          <w:rFonts w:eastAsia="Times New Roman"/>
          <w:szCs w:val="24"/>
        </w:rPr>
        <w:t xml:space="preserve">. Γι’ αυτό είστε </w:t>
      </w:r>
      <w:r>
        <w:rPr>
          <w:rFonts w:eastAsia="Times New Roman"/>
          <w:szCs w:val="24"/>
        </w:rPr>
        <w:t>«</w:t>
      </w:r>
      <w:r>
        <w:rPr>
          <w:rFonts w:eastAsia="Times New Roman"/>
          <w:szCs w:val="24"/>
        </w:rPr>
        <w:t>βαποράκια</w:t>
      </w:r>
      <w:r>
        <w:rPr>
          <w:rFonts w:eastAsia="Times New Roman"/>
          <w:szCs w:val="24"/>
        </w:rPr>
        <w:t>»</w:t>
      </w:r>
      <w:r>
        <w:rPr>
          <w:rFonts w:eastAsia="Times New Roman"/>
          <w:szCs w:val="24"/>
        </w:rPr>
        <w:t xml:space="preserve">. </w:t>
      </w:r>
      <w:r>
        <w:rPr>
          <w:rFonts w:eastAsia="Times New Roman"/>
          <w:szCs w:val="24"/>
        </w:rPr>
        <w:t>Οργανωμένο ψεύδος!</w:t>
      </w:r>
    </w:p>
    <w:p w14:paraId="644FC632" w14:textId="77777777" w:rsidR="0050333C" w:rsidRDefault="00414943">
      <w:pPr>
        <w:spacing w:after="0" w:line="600" w:lineRule="auto"/>
        <w:ind w:firstLine="709"/>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644FC633" w14:textId="77777777" w:rsidR="0050333C" w:rsidRDefault="00414943">
      <w:pPr>
        <w:spacing w:after="0" w:line="600" w:lineRule="auto"/>
        <w:ind w:firstLine="709"/>
        <w:jc w:val="center"/>
        <w:rPr>
          <w:rFonts w:eastAsia="Times New Roman"/>
          <w:szCs w:val="24"/>
        </w:rPr>
      </w:pPr>
      <w:r>
        <w:rPr>
          <w:rFonts w:eastAsia="Times New Roman"/>
          <w:szCs w:val="24"/>
        </w:rPr>
        <w:t>(Θόρυβος στην Αίθουσα)</w:t>
      </w:r>
    </w:p>
    <w:p w14:paraId="644FC634" w14:textId="77777777" w:rsidR="0050333C" w:rsidRDefault="00414943">
      <w:pPr>
        <w:spacing w:after="0" w:line="600" w:lineRule="auto"/>
        <w:ind w:firstLine="720"/>
        <w:jc w:val="both"/>
        <w:rPr>
          <w:rFonts w:eastAsia="Times New Roman"/>
          <w:szCs w:val="24"/>
        </w:rPr>
      </w:pPr>
      <w:r>
        <w:rPr>
          <w:rFonts w:eastAsia="Times New Roman"/>
          <w:b/>
          <w:szCs w:val="24"/>
        </w:rPr>
        <w:t>ΠΡΟΔΡΕΥΩΝ (Δημήτριος Κρεμαστινός):</w:t>
      </w:r>
      <w:r>
        <w:rPr>
          <w:rFonts w:eastAsia="Times New Roman"/>
          <w:szCs w:val="24"/>
        </w:rPr>
        <w:t xml:space="preserve"> Παρακαλώ! Νομίζω ότι η άποψη της Πλειοψηφίας είναι δεδομένη.</w:t>
      </w:r>
    </w:p>
    <w:p w14:paraId="644FC635"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Σωστό.</w:t>
      </w:r>
    </w:p>
    <w:p w14:paraId="644FC636"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Δεν προβλέπεται να βάλου</w:t>
      </w:r>
      <w:r>
        <w:rPr>
          <w:rFonts w:eastAsia="Times New Roman"/>
          <w:szCs w:val="24"/>
        </w:rPr>
        <w:t>με ξεχωριστά άρθρα στο κατεπείγον.</w:t>
      </w:r>
    </w:p>
    <w:p w14:paraId="644FC637" w14:textId="77777777" w:rsidR="0050333C" w:rsidRDefault="00414943">
      <w:pPr>
        <w:spacing w:after="0" w:line="600" w:lineRule="auto"/>
        <w:ind w:firstLine="720"/>
        <w:jc w:val="center"/>
        <w:rPr>
          <w:rFonts w:eastAsia="Times New Roman"/>
          <w:szCs w:val="24"/>
        </w:rPr>
      </w:pPr>
      <w:r>
        <w:rPr>
          <w:rFonts w:eastAsia="Times New Roman"/>
          <w:szCs w:val="24"/>
        </w:rPr>
        <w:t>(Θόρυβος στην Αίθουσα)</w:t>
      </w:r>
    </w:p>
    <w:p w14:paraId="644FC638"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ΠΡΟΔΡΕΥΩΝ (Δημήτριος Κρεμαστινός): </w:t>
      </w:r>
      <w:r>
        <w:rPr>
          <w:rFonts w:eastAsia="Times New Roman"/>
          <w:szCs w:val="24"/>
        </w:rPr>
        <w:t>Παρακαλώ, κύριοι συνάδελφοι.</w:t>
      </w:r>
    </w:p>
    <w:p w14:paraId="644FC639"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Σταϊκούρα</w:t>
      </w:r>
      <w:proofErr w:type="spellEnd"/>
      <w:r>
        <w:rPr>
          <w:rFonts w:eastAsia="Times New Roman"/>
          <w:szCs w:val="24"/>
        </w:rPr>
        <w:t>,</w:t>
      </w:r>
      <w:r>
        <w:rPr>
          <w:rFonts w:eastAsia="Times New Roman"/>
          <w:szCs w:val="24"/>
        </w:rPr>
        <w:t xml:space="preserve"> έχετε τον λόγο.</w:t>
      </w:r>
    </w:p>
    <w:p w14:paraId="644FC63A" w14:textId="77777777" w:rsidR="0050333C" w:rsidRDefault="00414943">
      <w:pPr>
        <w:spacing w:after="0"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Κυρίες και κύριοι συνάδελφοι, το υπό συζήτηση σχέδιο νόμου, όπως είπαμε και στην </w:t>
      </w:r>
      <w:r>
        <w:rPr>
          <w:rFonts w:eastAsia="Times New Roman"/>
          <w:szCs w:val="24"/>
        </w:rPr>
        <w:t>ε</w:t>
      </w:r>
      <w:r>
        <w:rPr>
          <w:rFonts w:eastAsia="Times New Roman"/>
          <w:szCs w:val="24"/>
        </w:rPr>
        <w:t xml:space="preserve">πιτροπή, συνιστά μια συρραφή άσχετων μεταξύ τους διατάξεων, όπως αποδεικνύεται κυρίως στο </w:t>
      </w:r>
      <w:r>
        <w:rPr>
          <w:rFonts w:eastAsia="Times New Roman"/>
          <w:szCs w:val="24"/>
        </w:rPr>
        <w:t xml:space="preserve">δεύτερο </w:t>
      </w:r>
      <w:r>
        <w:rPr>
          <w:rFonts w:eastAsia="Times New Roman"/>
          <w:szCs w:val="24"/>
        </w:rPr>
        <w:t>κεφάλαιο, χωρίς εσωτερική συνοχή και συνεκτικότητα. Για τον λόγο αυτόν και η Κυβέρνηση δεν έχει συντάξει -όπως είθισται- μια συνοπτική αιτιολογική έκθεση, πο</w:t>
      </w:r>
      <w:r>
        <w:rPr>
          <w:rFonts w:eastAsia="Times New Roman"/>
          <w:szCs w:val="24"/>
        </w:rPr>
        <w:t xml:space="preserve">υ να καλύπτει το σύνολο του νομοσχεδίου. </w:t>
      </w:r>
    </w:p>
    <w:p w14:paraId="644FC63B" w14:textId="77777777" w:rsidR="0050333C" w:rsidRDefault="00414943">
      <w:pPr>
        <w:spacing w:after="0" w:line="600" w:lineRule="auto"/>
        <w:ind w:firstLine="720"/>
        <w:jc w:val="both"/>
        <w:rPr>
          <w:rFonts w:eastAsia="Times New Roman"/>
          <w:szCs w:val="24"/>
        </w:rPr>
      </w:pPr>
      <w:r>
        <w:rPr>
          <w:rFonts w:eastAsia="Times New Roman"/>
          <w:szCs w:val="24"/>
        </w:rPr>
        <w:t>Προφανώς σκοπός της Κυβέρνησης είναι η ολοκλήρωση, με πολύμηνη καθυστέρηση, κάποιων, ορισμένων</w:t>
      </w:r>
      <w:r>
        <w:rPr>
          <w:rFonts w:eastAsia="Times New Roman"/>
          <w:szCs w:val="24"/>
        </w:rPr>
        <w:t>,</w:t>
      </w:r>
      <w:r>
        <w:rPr>
          <w:rFonts w:eastAsia="Times New Roman"/>
          <w:szCs w:val="24"/>
        </w:rPr>
        <w:t xml:space="preserve"> </w:t>
      </w:r>
      <w:proofErr w:type="spellStart"/>
      <w:r>
        <w:rPr>
          <w:rFonts w:eastAsia="Times New Roman"/>
          <w:szCs w:val="24"/>
        </w:rPr>
        <w:t>μνημονιακών</w:t>
      </w:r>
      <w:proofErr w:type="spellEnd"/>
      <w:r>
        <w:rPr>
          <w:rFonts w:eastAsia="Times New Roman"/>
          <w:szCs w:val="24"/>
        </w:rPr>
        <w:t xml:space="preserve"> υποχρεώσεων. </w:t>
      </w:r>
    </w:p>
    <w:p w14:paraId="644FC63C" w14:textId="77777777" w:rsidR="0050333C" w:rsidRDefault="00414943">
      <w:pPr>
        <w:spacing w:after="0" w:line="600" w:lineRule="auto"/>
        <w:ind w:firstLine="720"/>
        <w:jc w:val="both"/>
        <w:rPr>
          <w:rFonts w:eastAsia="Times New Roman"/>
          <w:szCs w:val="24"/>
        </w:rPr>
      </w:pPr>
      <w:r>
        <w:rPr>
          <w:rFonts w:eastAsia="Times New Roman"/>
          <w:szCs w:val="24"/>
        </w:rPr>
        <w:t xml:space="preserve">Η Κυβέρνηση σέρνεται να νομοθετήσει κάποιες ρυθμίσεις, που εκτιμάται ότι θα ενισχύσουν την </w:t>
      </w:r>
      <w:r>
        <w:rPr>
          <w:rFonts w:eastAsia="Times New Roman"/>
          <w:szCs w:val="24"/>
        </w:rPr>
        <w:t>επιχειρηματικότητα και θα τονώσουν την ανταγωνιστικότητα της οικονομίας. Τις ρυθμίσεις αυτές, όμως, δεν ξέρει πώς να τις εφαρμόσει, αφού πρόσφατα, κυρίως λόγω των ιδεοληψιών της, τις απέρριπτε, αφού δεν τις πίστευε.</w:t>
      </w:r>
    </w:p>
    <w:p w14:paraId="644FC63D"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Με το παρόν σχέδιο νόμου αναδεικνύονται </w:t>
      </w:r>
      <w:r>
        <w:rPr>
          <w:rFonts w:eastAsia="Times New Roman"/>
          <w:szCs w:val="24"/>
        </w:rPr>
        <w:t xml:space="preserve">τέσσερα πράγματα: Καταρρέουν μύθοι και αναδεικνύονται οι </w:t>
      </w:r>
      <w:proofErr w:type="spellStart"/>
      <w:r>
        <w:rPr>
          <w:rFonts w:eastAsia="Times New Roman"/>
          <w:szCs w:val="24"/>
        </w:rPr>
        <w:t>οβιδιακές</w:t>
      </w:r>
      <w:proofErr w:type="spellEnd"/>
      <w:r>
        <w:rPr>
          <w:rFonts w:eastAsia="Times New Roman"/>
          <w:szCs w:val="24"/>
        </w:rPr>
        <w:t xml:space="preserve"> μεταμορφώσεις της Κυβέρνησης. Αναδεικνύονται οι προεκλογικές ψευδαισθήσεις και οι μετεκλογικές αυταπάτες της Κυβέρνησης. Επιβεβαιώνεται η κωλυσιεργία και η αλλεργία της Κυβέρνησης στην υλοπ</w:t>
      </w:r>
      <w:r>
        <w:rPr>
          <w:rFonts w:eastAsia="Times New Roman"/>
          <w:szCs w:val="24"/>
        </w:rPr>
        <w:t xml:space="preserve">οίηση διαρθρωτικών αλλαγών. Αποτυπώνονται η προχειρότητα και τα </w:t>
      </w:r>
      <w:proofErr w:type="spellStart"/>
      <w:r>
        <w:rPr>
          <w:rFonts w:eastAsia="Times New Roman"/>
          <w:szCs w:val="24"/>
        </w:rPr>
        <w:t>γονατογραφήματα</w:t>
      </w:r>
      <w:proofErr w:type="spellEnd"/>
      <w:r>
        <w:rPr>
          <w:rFonts w:eastAsia="Times New Roman"/>
          <w:szCs w:val="24"/>
        </w:rPr>
        <w:t xml:space="preserve"> της Κυβέρνησης.</w:t>
      </w:r>
    </w:p>
    <w:p w14:paraId="644FC63E" w14:textId="77777777" w:rsidR="0050333C" w:rsidRDefault="00414943">
      <w:pPr>
        <w:spacing w:after="0" w:line="600" w:lineRule="auto"/>
        <w:jc w:val="both"/>
        <w:rPr>
          <w:rFonts w:eastAsia="Times New Roman"/>
          <w:szCs w:val="24"/>
        </w:rPr>
      </w:pPr>
      <w:r>
        <w:rPr>
          <w:rFonts w:eastAsia="Times New Roman"/>
          <w:szCs w:val="24"/>
        </w:rPr>
        <w:t xml:space="preserve">Συγκεκριμένα, πρώτον, στο σχέδιο νόμου, όπως είπα, καταρρέουν μύθοι και αναδεικνύονται οι </w:t>
      </w:r>
      <w:proofErr w:type="spellStart"/>
      <w:r>
        <w:rPr>
          <w:rFonts w:eastAsia="Times New Roman"/>
          <w:szCs w:val="24"/>
        </w:rPr>
        <w:t>οβιδιακές</w:t>
      </w:r>
      <w:proofErr w:type="spellEnd"/>
      <w:r>
        <w:rPr>
          <w:rFonts w:eastAsia="Times New Roman"/>
          <w:szCs w:val="24"/>
        </w:rPr>
        <w:t xml:space="preserve"> μεταμορφώσεις της Κυβέρνησης. </w:t>
      </w:r>
    </w:p>
    <w:p w14:paraId="644FC63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Θυμίζουμε ότι τον Απρίλιο του 2014 η Βουλή ψήφισε την περίφημη εργαλειοθήκη του ΟΟΣΑ. Τότε ο ΣΥΡΙΖΑ την πολέμησε λυσσαλέα. Ο κ. Τσίπρας, ως Αρχηγός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ντιπολίτευσης, στις 30 Μαρτίου του 2014, από αυτό το Βήμα, την είχε χαρακτηρίσει ως το σκοι</w:t>
      </w:r>
      <w:r>
        <w:rPr>
          <w:rFonts w:eastAsia="Times New Roman" w:cs="Times New Roman"/>
          <w:szCs w:val="24"/>
        </w:rPr>
        <w:t>νί με το οποίο θα κρεμαστούμε. Το καταθέτω για τα Πρακτικά.</w:t>
      </w:r>
    </w:p>
    <w:p w14:paraId="644FC640"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το προαναφερθέν έγγραφο, το οποίο βρίσκεται στο αρχείο </w:t>
      </w:r>
      <w:r>
        <w:rPr>
          <w:rFonts w:eastAsia="Times New Roman" w:cs="Times New Roman"/>
        </w:rPr>
        <w:lastRenderedPageBreak/>
        <w:t>του Τμήματος Γραμματείας της Διεύθυνσης Στενογραφίας και Πρακτικ</w:t>
      </w:r>
      <w:r>
        <w:rPr>
          <w:rFonts w:eastAsia="Times New Roman" w:cs="Times New Roman"/>
        </w:rPr>
        <w:t>ών της Βουλής)</w:t>
      </w:r>
    </w:p>
    <w:p w14:paraId="644FC641" w14:textId="77777777" w:rsidR="0050333C" w:rsidRDefault="00414943">
      <w:pPr>
        <w:spacing w:after="0" w:line="600" w:lineRule="auto"/>
        <w:ind w:firstLine="720"/>
        <w:jc w:val="both"/>
        <w:rPr>
          <w:rFonts w:eastAsia="Times New Roman" w:cs="Times New Roman"/>
        </w:rPr>
      </w:pPr>
      <w:r>
        <w:rPr>
          <w:rFonts w:eastAsia="Times New Roman" w:cs="Times New Roman"/>
        </w:rPr>
        <w:t>Αργότερα, ως Πρωθυπουργός, από αυτό το Βήμα, στις 18 Μαρτίου του 2015, κατηγόρησε την προηγούμενη κυβέρνηση ότι υπέκλεψε τη σφραγίδα του ΟΟΣΑ. Το καταθέτω για τα Πρακτικά.</w:t>
      </w:r>
    </w:p>
    <w:p w14:paraId="644FC642"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w:t>
      </w:r>
      <w:r>
        <w:rPr>
          <w:rFonts w:eastAsia="Times New Roman" w:cs="Times New Roman"/>
        </w:rPr>
        <w:t>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4FC643"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ίδιο μήκος κύματος και ο σημερινός Υπουργός Οικονομικών, ο οποίος στις 10 Φεβρουαρίου 2015, από αυτό το Βήμα, </w:t>
      </w:r>
      <w:r>
        <w:rPr>
          <w:rFonts w:eastAsia="Times New Roman" w:cs="Times New Roman"/>
        </w:rPr>
        <w:t xml:space="preserve">προσέθετε ότι βεβαίως είναι εδώ ο ΟΟΣΑ και θα συζητήσουμε, αλλά δεν θα συζητήσουμε την εργαλειοθήκη. </w:t>
      </w:r>
      <w:r>
        <w:rPr>
          <w:rFonts w:eastAsia="Times New Roman" w:cs="Times New Roman"/>
        </w:rPr>
        <w:t>Τ</w:t>
      </w:r>
      <w:r>
        <w:rPr>
          <w:rFonts w:eastAsia="Times New Roman" w:cs="Times New Roman"/>
        </w:rPr>
        <w:t>ο μισό σχέδιο νόμου γράφει μέσα για την εργαλειοθήκη. Το καταθέτω και αυτό για τα Πρακτικά.</w:t>
      </w:r>
    </w:p>
    <w:p w14:paraId="644FC644" w14:textId="77777777" w:rsidR="0050333C" w:rsidRDefault="00414943">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w:t>
      </w:r>
      <w:r>
        <w:rPr>
          <w:rFonts w:eastAsia="Times New Roman" w:cs="Times New Roman"/>
        </w:rPr>
        <w:t>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4FC645" w14:textId="77777777" w:rsidR="0050333C" w:rsidRDefault="00414943">
      <w:pPr>
        <w:spacing w:after="0" w:line="600" w:lineRule="auto"/>
        <w:ind w:firstLine="720"/>
        <w:jc w:val="both"/>
        <w:rPr>
          <w:rFonts w:eastAsia="Times New Roman" w:cs="Times New Roman"/>
        </w:rPr>
      </w:pPr>
      <w:r>
        <w:rPr>
          <w:rFonts w:eastAsia="Times New Roman" w:cs="Times New Roman"/>
        </w:rPr>
        <w:t>Σήμερα, συνεπώς, η Κυβέρνηση ΣΥΡΙΖΑ-ΑΝΕΛ υιοθετεί -η αλήθεια είναι, απ’ ό</w:t>
      </w:r>
      <w:r>
        <w:rPr>
          <w:rFonts w:eastAsia="Times New Roman" w:cs="Times New Roman"/>
        </w:rPr>
        <w:t>,</w:t>
      </w:r>
      <w:r>
        <w:rPr>
          <w:rFonts w:eastAsia="Times New Roman" w:cs="Times New Roman"/>
        </w:rPr>
        <w:t xml:space="preserve">τι άκουσα από την </w:t>
      </w:r>
      <w:r>
        <w:rPr>
          <w:rFonts w:eastAsia="Times New Roman" w:cs="Times New Roman"/>
        </w:rPr>
        <w:t>ε</w:t>
      </w:r>
      <w:r>
        <w:rPr>
          <w:rFonts w:eastAsia="Times New Roman" w:cs="Times New Roman"/>
        </w:rPr>
        <w:t>ισηγήτρια, χωρ</w:t>
      </w:r>
      <w:r>
        <w:rPr>
          <w:rFonts w:eastAsia="Times New Roman" w:cs="Times New Roman"/>
        </w:rPr>
        <w:t xml:space="preserve">ίς κλάματα- όλες τις προηγούμενες εργαλειοθήκες του ΟΟΣΑ. Ευτυχώς χωρίς κλάματα! Και προχωρά και σε μια νέα εργαλειοθήκη που παρήγγειλε στα ίδια στελέχη του ΟΟΣΑ, τα οποία δούλεψαν για τις προηγούμενες εργαλειοθήκες. Όμως, τι να περιμένει κανείς και τι να </w:t>
      </w:r>
      <w:r>
        <w:rPr>
          <w:rFonts w:eastAsia="Times New Roman" w:cs="Times New Roman"/>
        </w:rPr>
        <w:t>συζητήσει με μια Κυβέρνηση που διακρίνεται για τις πρωτόγνωρα υψηλές επιδόσεις στις πιρουέτες και τα συνεχή ψεύδη;</w:t>
      </w:r>
    </w:p>
    <w:p w14:paraId="644FC646" w14:textId="77777777" w:rsidR="0050333C" w:rsidRDefault="00414943">
      <w:pPr>
        <w:spacing w:after="0" w:line="600" w:lineRule="auto"/>
        <w:ind w:firstLine="720"/>
        <w:jc w:val="both"/>
        <w:rPr>
          <w:rFonts w:eastAsia="Times New Roman" w:cs="Times New Roman"/>
        </w:rPr>
      </w:pPr>
      <w:r>
        <w:rPr>
          <w:rFonts w:eastAsia="Times New Roman" w:cs="Times New Roman"/>
        </w:rPr>
        <w:t>Δεύτερον, στο σχέδιο νόμου αναδεικνύονται οι προεκλογικές ψευδαισθήσεις και οι μετεκλογικές αυταπάτες της Κυβέρνησης. Η Κυβέρνηση στην αιτιολ</w:t>
      </w:r>
      <w:r>
        <w:rPr>
          <w:rFonts w:eastAsia="Times New Roman" w:cs="Times New Roman"/>
        </w:rPr>
        <w:t>ογική έκθεση αποδέχεται ότι ο θεσμός των «</w:t>
      </w:r>
      <w:r>
        <w:rPr>
          <w:rFonts w:eastAsia="Times New Roman" w:cs="Times New Roman"/>
        </w:rPr>
        <w:t>Υ</w:t>
      </w:r>
      <w:r>
        <w:rPr>
          <w:rFonts w:eastAsia="Times New Roman" w:cs="Times New Roman"/>
        </w:rPr>
        <w:t xml:space="preserve">πηρεσιών </w:t>
      </w:r>
      <w:r>
        <w:rPr>
          <w:rFonts w:eastAsia="Times New Roman" w:cs="Times New Roman"/>
        </w:rPr>
        <w:t>Μ</w:t>
      </w:r>
      <w:r>
        <w:rPr>
          <w:rFonts w:eastAsia="Times New Roman" w:cs="Times New Roman"/>
        </w:rPr>
        <w:t xml:space="preserve">ιας </w:t>
      </w:r>
      <w:r>
        <w:rPr>
          <w:rFonts w:eastAsia="Times New Roman" w:cs="Times New Roman"/>
        </w:rPr>
        <w:lastRenderedPageBreak/>
        <w:t>Σ</w:t>
      </w:r>
      <w:r>
        <w:rPr>
          <w:rFonts w:eastAsia="Times New Roman" w:cs="Times New Roman"/>
        </w:rPr>
        <w:t>τάσης», που νομοθετήθηκε από τις προηγούμενες κυβερνήσεις, όπως λέει, «απέδειξε την επιτυχία του και καθιερώθηκε στη συνείδηση των επιχειρηματιών». Και σήμερα μας λέτε ότι είμαστε ενάντια στους επιχ</w:t>
      </w:r>
      <w:r>
        <w:rPr>
          <w:rFonts w:eastAsia="Times New Roman" w:cs="Times New Roman"/>
        </w:rPr>
        <w:t xml:space="preserve">ειρηματίες; Η εισηγητική σας είναι. Η εισηγητική σας λέει αυτό και εσείς λέτε ότι είμαστε ενάντια στην επιχειρηματικότητα; </w:t>
      </w:r>
    </w:p>
    <w:p w14:paraId="644FC647" w14:textId="77777777" w:rsidR="0050333C" w:rsidRDefault="00414943">
      <w:pPr>
        <w:spacing w:after="0" w:line="600" w:lineRule="auto"/>
        <w:ind w:firstLine="720"/>
        <w:jc w:val="both"/>
        <w:rPr>
          <w:rFonts w:eastAsia="Times New Roman" w:cs="Times New Roman"/>
        </w:rPr>
      </w:pPr>
      <w:r>
        <w:rPr>
          <w:rFonts w:eastAsia="Times New Roman" w:cs="Times New Roman"/>
        </w:rPr>
        <w:t>Προφανώς, η κατάργηση του υφιστάμενου νόμου και η αντικατάστασή του με τις προτεινόμενες διατάξεις γίνεται για επικοινωνιακούς και μ</w:t>
      </w:r>
      <w:r>
        <w:rPr>
          <w:rFonts w:eastAsia="Times New Roman" w:cs="Times New Roman"/>
        </w:rPr>
        <w:t>όνο λόγους, αφού οι πρόσθετες θετικές ρυθμίσεις είναι περιορισμένες, ενώ πολλές προβλεπόμενες εξουσιοδοτικές πράξεις, σε αυτές αλλά και σε άλλες ρυθμίσεις του νομοσχεδίου, είναι γενικές και αόριστες και άρα, πιθανόν</w:t>
      </w:r>
      <w:r>
        <w:rPr>
          <w:rFonts w:eastAsia="Times New Roman" w:cs="Times New Roman"/>
        </w:rPr>
        <w:t>,</w:t>
      </w:r>
      <w:r>
        <w:rPr>
          <w:rFonts w:eastAsia="Times New Roman" w:cs="Times New Roman"/>
        </w:rPr>
        <w:t xml:space="preserve"> μελλοντικά προβληματικές.</w:t>
      </w:r>
    </w:p>
    <w:p w14:paraId="644FC648" w14:textId="77777777" w:rsidR="0050333C" w:rsidRDefault="00414943">
      <w:pPr>
        <w:spacing w:after="0" w:line="600" w:lineRule="auto"/>
        <w:ind w:firstLine="720"/>
        <w:jc w:val="both"/>
        <w:rPr>
          <w:rFonts w:eastAsia="Times New Roman" w:cs="Times New Roman"/>
        </w:rPr>
      </w:pPr>
      <w:r>
        <w:rPr>
          <w:rFonts w:eastAsia="Times New Roman" w:cs="Times New Roman"/>
        </w:rPr>
        <w:t>Επίσης, με άλ</w:t>
      </w:r>
      <w:r>
        <w:rPr>
          <w:rFonts w:eastAsia="Times New Roman" w:cs="Times New Roman"/>
        </w:rPr>
        <w:t>λη ρύθμιση</w:t>
      </w:r>
      <w:r>
        <w:rPr>
          <w:rFonts w:eastAsia="Times New Roman" w:cs="Times New Roman"/>
        </w:rPr>
        <w:t>,</w:t>
      </w:r>
      <w:r>
        <w:rPr>
          <w:rFonts w:eastAsia="Times New Roman" w:cs="Times New Roman"/>
        </w:rPr>
        <w:t xml:space="preserve"> η Κυβέρνηση αποδέχεται πλήρως νομοθετικές παρεμβάσεις του 2013 για τις αγορές προϊόντων, επεκτείνοντας μάλιστα τις προσφορές προϊόντων υπό προϋποθέσεις καθ’ όλη τη διάρκεια του έτους, χωρίς δυνατότητα προηγούμενης γνωστοποίησης. Είναι </w:t>
      </w:r>
      <w:r>
        <w:rPr>
          <w:rFonts w:eastAsia="Times New Roman" w:cs="Times New Roman"/>
        </w:rPr>
        <w:lastRenderedPageBreak/>
        <w:t xml:space="preserve">προφανές </w:t>
      </w:r>
      <w:r>
        <w:rPr>
          <w:rFonts w:eastAsia="Times New Roman" w:cs="Times New Roman"/>
        </w:rPr>
        <w:t>ότι η Κυβέρνηση κατέβασε τα επαναστατικά λάβαρα, αφού, όμως, ταλαιπώρησε και ζημίωσε τη χώρα και την οικονομία της ξοδεύοντας πολύτιμο χρόνο.</w:t>
      </w:r>
    </w:p>
    <w:p w14:paraId="644FC649" w14:textId="77777777" w:rsidR="0050333C" w:rsidRDefault="00414943">
      <w:pPr>
        <w:spacing w:after="0" w:line="600" w:lineRule="auto"/>
        <w:ind w:firstLine="720"/>
        <w:jc w:val="both"/>
        <w:rPr>
          <w:rFonts w:eastAsia="Times New Roman" w:cs="Times New Roman"/>
        </w:rPr>
      </w:pPr>
      <w:r>
        <w:rPr>
          <w:rFonts w:eastAsia="Times New Roman" w:cs="Times New Roman"/>
        </w:rPr>
        <w:t>Τρίτη παρατήρηση. Στο σχέδιο νόμου επιβεβαιώνεται η κωλυσιεργία και η «αλλεργία» της Κυβέρνησης στην υλοποίηση των</w:t>
      </w:r>
      <w:r>
        <w:rPr>
          <w:rFonts w:eastAsia="Times New Roman" w:cs="Times New Roman"/>
        </w:rPr>
        <w:t xml:space="preserve"> διαρθρωτικών αλλαγών. Αφού η σημερινή Κυβέρνηση μαζεύει σήμερα άρον άρον τα σκοινιά που θα κρεμ</w:t>
      </w:r>
      <w:r>
        <w:rPr>
          <w:rFonts w:eastAsia="Times New Roman" w:cs="Times New Roman"/>
        </w:rPr>
        <w:t>ι</w:t>
      </w:r>
      <w:r>
        <w:rPr>
          <w:rFonts w:eastAsia="Times New Roman" w:cs="Times New Roman"/>
        </w:rPr>
        <w:t>όμασταν, δεσμεύτηκε να προχωρήσει στην υλοποίηση συστάσεων της εργαλειοθήκης του ΟΟΣΑ</w:t>
      </w:r>
      <w:r>
        <w:rPr>
          <w:rFonts w:eastAsia="Times New Roman" w:cs="Times New Roman"/>
        </w:rPr>
        <w:t>,</w:t>
      </w:r>
      <w:r>
        <w:rPr>
          <w:rFonts w:eastAsia="Times New Roman" w:cs="Times New Roman"/>
        </w:rPr>
        <w:t xml:space="preserve"> τόσο στο τρίτο μνημόνιο</w:t>
      </w:r>
      <w:r>
        <w:rPr>
          <w:rFonts w:eastAsia="Times New Roman" w:cs="Times New Roman"/>
        </w:rPr>
        <w:t>,</w:t>
      </w:r>
      <w:r>
        <w:rPr>
          <w:rFonts w:eastAsia="Times New Roman" w:cs="Times New Roman"/>
        </w:rPr>
        <w:t xml:space="preserve"> τον Αύγουστο του 2015</w:t>
      </w:r>
      <w:r>
        <w:rPr>
          <w:rFonts w:eastAsia="Times New Roman" w:cs="Times New Roman"/>
        </w:rPr>
        <w:t>,</w:t>
      </w:r>
      <w:r>
        <w:rPr>
          <w:rFonts w:eastAsia="Times New Roman" w:cs="Times New Roman"/>
        </w:rPr>
        <w:t xml:space="preserve"> όσο και στην </w:t>
      </w:r>
      <w:proofErr w:type="spellStart"/>
      <w:r>
        <w:rPr>
          <w:rFonts w:eastAsia="Times New Roman" w:cs="Times New Roman"/>
        </w:rPr>
        <w:t>επικαιροποί</w:t>
      </w:r>
      <w:r>
        <w:rPr>
          <w:rFonts w:eastAsia="Times New Roman" w:cs="Times New Roman"/>
        </w:rPr>
        <w:t>ηση</w:t>
      </w:r>
      <w:proofErr w:type="spellEnd"/>
      <w:r>
        <w:rPr>
          <w:rFonts w:eastAsia="Times New Roman" w:cs="Times New Roman"/>
        </w:rPr>
        <w:t xml:space="preserve"> του μνημονίου</w:t>
      </w:r>
      <w:r>
        <w:rPr>
          <w:rFonts w:eastAsia="Times New Roman" w:cs="Times New Roman"/>
        </w:rPr>
        <w:t>,</w:t>
      </w:r>
      <w:r>
        <w:rPr>
          <w:rFonts w:eastAsia="Times New Roman" w:cs="Times New Roman"/>
        </w:rPr>
        <w:t xml:space="preserve"> τον Ιούνιο του 2016. Τι ακριβώς, όμως, δεσμεύτηκε η Κυβέρνηση να κάνει και κυρίως πότε, για να δούμε αν πιστεύει στις διαρθρωτικές αλλαγές; </w:t>
      </w:r>
    </w:p>
    <w:p w14:paraId="644FC64A" w14:textId="77777777" w:rsidR="0050333C" w:rsidRDefault="00414943">
      <w:pPr>
        <w:spacing w:after="0" w:line="600" w:lineRule="auto"/>
        <w:ind w:firstLine="720"/>
        <w:jc w:val="both"/>
        <w:rPr>
          <w:rFonts w:eastAsia="Times New Roman" w:cs="Times New Roman"/>
        </w:rPr>
      </w:pPr>
      <w:r>
        <w:rPr>
          <w:rFonts w:eastAsia="Times New Roman" w:cs="Times New Roman"/>
        </w:rPr>
        <w:t>Δεσμεύτηκε να μειώσει περαιτέρω το διοικητικό κόστος μέσω των «</w:t>
      </w:r>
      <w:r>
        <w:rPr>
          <w:rFonts w:eastAsia="Times New Roman" w:cs="Times New Roman"/>
        </w:rPr>
        <w:t>Υ</w:t>
      </w:r>
      <w:r>
        <w:rPr>
          <w:rFonts w:eastAsia="Times New Roman" w:cs="Times New Roman"/>
        </w:rPr>
        <w:t xml:space="preserve">πηρεσιών </w:t>
      </w:r>
      <w:r>
        <w:rPr>
          <w:rFonts w:eastAsia="Times New Roman" w:cs="Times New Roman"/>
        </w:rPr>
        <w:t>Μ</w:t>
      </w:r>
      <w:r>
        <w:rPr>
          <w:rFonts w:eastAsia="Times New Roman" w:cs="Times New Roman"/>
        </w:rPr>
        <w:t xml:space="preserve">ιας </w:t>
      </w:r>
      <w:r>
        <w:rPr>
          <w:rFonts w:eastAsia="Times New Roman" w:cs="Times New Roman"/>
        </w:rPr>
        <w:t>Σ</w:t>
      </w:r>
      <w:r>
        <w:rPr>
          <w:rFonts w:eastAsia="Times New Roman" w:cs="Times New Roman"/>
        </w:rPr>
        <w:t xml:space="preserve">τάσης» για τις </w:t>
      </w:r>
      <w:r>
        <w:rPr>
          <w:rFonts w:eastAsia="Times New Roman" w:cs="Times New Roman"/>
        </w:rPr>
        <w:t>επιχειρήσεις, αυτό, δηλαδή, που συζη</w:t>
      </w:r>
      <w:r>
        <w:rPr>
          <w:rFonts w:eastAsia="Times New Roman" w:cs="Times New Roman"/>
        </w:rPr>
        <w:lastRenderedPageBreak/>
        <w:t>τάμε σήμερα. Όμως, η δέσμευση, με την υπογραφή του κυρίου Πρωθυπουργού, ήταν για τον Ιούνιο του 2016. Συγκρατήστε την ημερομηνία. Το καταθέτω για τα Πρακτικά.</w:t>
      </w:r>
    </w:p>
    <w:p w14:paraId="644FC64B"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w:t>
      </w:r>
      <w:r>
        <w:rPr>
          <w:rFonts w:eastAsia="Times New Roman" w:cs="Times New Roman"/>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4FC64C" w14:textId="77777777" w:rsidR="0050333C" w:rsidRDefault="00414943">
      <w:pPr>
        <w:spacing w:after="0" w:line="600" w:lineRule="auto"/>
        <w:ind w:firstLine="720"/>
        <w:jc w:val="both"/>
        <w:rPr>
          <w:rFonts w:eastAsia="Times New Roman" w:cs="Times New Roman"/>
        </w:rPr>
      </w:pPr>
      <w:r>
        <w:rPr>
          <w:rFonts w:eastAsia="Times New Roman" w:cs="Times New Roman"/>
        </w:rPr>
        <w:t>Δεύτερον, δεσμεύτηκε να θεσπίσει μέτρα για την πλήρη εφαρμογή συγκεκριμένων μεταρρυθμίσεων στον ανταγωνισμ</w:t>
      </w:r>
      <w:r>
        <w:rPr>
          <w:rFonts w:eastAsia="Times New Roman" w:cs="Times New Roman"/>
        </w:rPr>
        <w:t xml:space="preserve">ό, την </w:t>
      </w:r>
      <w:proofErr w:type="spellStart"/>
      <w:r>
        <w:rPr>
          <w:rFonts w:eastAsia="Times New Roman" w:cs="Times New Roman"/>
        </w:rPr>
        <w:t>αδειοδότηση</w:t>
      </w:r>
      <w:proofErr w:type="spellEnd"/>
      <w:r>
        <w:rPr>
          <w:rFonts w:eastAsia="Times New Roman" w:cs="Times New Roman"/>
        </w:rPr>
        <w:t xml:space="preserve"> επενδύσεων και το διοικητικό φορτίο μέχρι τον Ιούνιο του 2016. Συγκρατήστε την ημερομηνία. Καταθέτω για τα Πρακτικά και το συμπληρωματικό μνημόνιο.</w:t>
      </w:r>
    </w:p>
    <w:p w14:paraId="644FC64D"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το προαναφερ</w:t>
      </w:r>
      <w:r>
        <w:rPr>
          <w:rFonts w:eastAsia="Times New Roman" w:cs="Times New Roman"/>
        </w:rPr>
        <w:t xml:space="preserve">θέν έγγραφο, το οποίο βρίσκεται στο αρχείο </w:t>
      </w:r>
      <w:r>
        <w:rPr>
          <w:rFonts w:eastAsia="Times New Roman" w:cs="Times New Roman"/>
        </w:rPr>
        <w:lastRenderedPageBreak/>
        <w:t>του Τμήματος Γραμματείας της Διεύθυνσης Στενογραφίας και Πρακτικών της Βουλής)</w:t>
      </w:r>
    </w:p>
    <w:p w14:paraId="644FC64E" w14:textId="77777777" w:rsidR="0050333C" w:rsidRDefault="00414943">
      <w:pPr>
        <w:spacing w:after="0" w:line="600" w:lineRule="auto"/>
        <w:ind w:firstLine="720"/>
        <w:jc w:val="both"/>
        <w:rPr>
          <w:rFonts w:eastAsia="Times New Roman" w:cs="Times New Roman"/>
        </w:rPr>
      </w:pPr>
      <w:r>
        <w:rPr>
          <w:rFonts w:eastAsia="Times New Roman" w:cs="Times New Roman"/>
        </w:rPr>
        <w:t>Επίσης, δεσμεύτηκε να θεσπίσει νομοθεσία, με βάση τις συστάσεις της εργαλειοθήκης του ΟΟΣΑ, που θα αφορούν προβλήματα σε κλάδους της ο</w:t>
      </w:r>
      <w:r>
        <w:rPr>
          <w:rFonts w:eastAsia="Times New Roman" w:cs="Times New Roman"/>
        </w:rPr>
        <w:t>ικονομίας.</w:t>
      </w:r>
    </w:p>
    <w:p w14:paraId="644FC64F" w14:textId="77777777" w:rsidR="0050333C" w:rsidRDefault="00414943">
      <w:pPr>
        <w:spacing w:after="0" w:line="600" w:lineRule="auto"/>
        <w:ind w:firstLine="720"/>
        <w:jc w:val="both"/>
        <w:rPr>
          <w:rFonts w:eastAsia="Times New Roman" w:cs="Times New Roman"/>
          <w:szCs w:val="24"/>
        </w:rPr>
      </w:pPr>
      <w:r>
        <w:rPr>
          <w:rFonts w:eastAsia="Times New Roman" w:cs="Times New Roman"/>
        </w:rPr>
        <w:t xml:space="preserve">Τι σας είπα μέχρι τώρα; Ιούνιο του 2016. Χρειάστηκαν από τότε να περάσουν πέντε μήνες, να φθάσουμε τέλος Νοεμβρίου, και σήμερα να συζητούμε, με τη διαδικασία του κατεπείγοντος -γι’ αυτό και διαφωνήσαμε κυρίως στην </w:t>
      </w:r>
      <w:r>
        <w:rPr>
          <w:rFonts w:eastAsia="Times New Roman" w:cs="Times New Roman"/>
        </w:rPr>
        <w:t>ε</w:t>
      </w:r>
      <w:r>
        <w:rPr>
          <w:rFonts w:eastAsia="Times New Roman" w:cs="Times New Roman"/>
        </w:rPr>
        <w:t>πιτροπή- κάποιες ρυθμίσεις που</w:t>
      </w:r>
      <w:r>
        <w:rPr>
          <w:rFonts w:eastAsia="Times New Roman" w:cs="Times New Roman"/>
        </w:rPr>
        <w:t xml:space="preserve"> εκτιμάται ότι θα ενισχύσουν την επιχειρηματικότητα και την ανταγωνιστικότητα της οικονομίας.</w:t>
      </w:r>
    </w:p>
    <w:p w14:paraId="644FC650"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Επιβεβαιώνεται έτσι ότι η Κυβέρνηση ξοδεύει χρόνο και δυνητικό πλούτο</w:t>
      </w:r>
      <w:r>
        <w:rPr>
          <w:rFonts w:eastAsia="Times New Roman" w:cs="Times New Roman"/>
          <w:szCs w:val="24"/>
        </w:rPr>
        <w:t>,</w:t>
      </w:r>
      <w:r>
        <w:rPr>
          <w:rFonts w:eastAsia="Times New Roman" w:cs="Times New Roman"/>
          <w:szCs w:val="24"/>
        </w:rPr>
        <w:t xml:space="preserve"> για να καταλάβει τι γίνεται στον πραγματικό κόσμο. Δεν έχει αντιληφθεί τι γίνεται στον πραγ</w:t>
      </w:r>
      <w:r>
        <w:rPr>
          <w:rFonts w:eastAsia="Times New Roman" w:cs="Times New Roman"/>
          <w:szCs w:val="24"/>
        </w:rPr>
        <w:t xml:space="preserve">ματικό κόσμο. Δεν μπορεί, αφού δεν ξέρει τι θέλει, να ανατάξει την οικονομία. Δεν πιστεύει στις αναγκαίες διαρθρωτικές αλλαγές για την ενίσχυση του περιβάλλοντος ίδρυσης και λειτουργίας </w:t>
      </w:r>
      <w:r>
        <w:rPr>
          <w:rFonts w:eastAsia="Times New Roman" w:cs="Times New Roman"/>
          <w:szCs w:val="24"/>
        </w:rPr>
        <w:lastRenderedPageBreak/>
        <w:t>ιδιωτικών επιχειρήσεων και δεν διαθέτει σχέδιο για τη διατηρήσιμη ανάπ</w:t>
      </w:r>
      <w:r>
        <w:rPr>
          <w:rFonts w:eastAsia="Times New Roman" w:cs="Times New Roman"/>
          <w:szCs w:val="24"/>
        </w:rPr>
        <w:t>τυξη της οικονομίας.</w:t>
      </w:r>
    </w:p>
    <w:p w14:paraId="644FC651"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την αγαπητή συνάδελφο, </w:t>
      </w:r>
      <w:r>
        <w:rPr>
          <w:rFonts w:eastAsia="Times New Roman" w:cs="Times New Roman"/>
          <w:szCs w:val="24"/>
        </w:rPr>
        <w:t>ε</w:t>
      </w:r>
      <w:r>
        <w:rPr>
          <w:rFonts w:eastAsia="Times New Roman" w:cs="Times New Roman"/>
          <w:szCs w:val="24"/>
        </w:rPr>
        <w:t>ισηγήτρια του ΣΥΡΙΖΑ, να λέει ότι έχουν ένα ολοκληρωμένο σχέδιο. Μάλιστα. Ας το δούμε! Η μη κατάθεση ενός εθνικού στρατηγικού σχεδίου παραγωγικής ανασυγκρότησης της χώρας είναι ολοκληρωμένο σχέδιο; Προφαν</w:t>
      </w:r>
      <w:r>
        <w:rPr>
          <w:rFonts w:eastAsia="Times New Roman" w:cs="Times New Roman"/>
          <w:szCs w:val="24"/>
        </w:rPr>
        <w:t>ώς όχι. Η Κυβέρνηση είχε δεσμευθεί, με βάση τις προβλέψεις του τρίτου μνημονίου, να έχει ολοκληρώσει αυτό το σχέδιο παραγωγικής ανασυγκρότησης της οικονομίας τον Μάρτιο του 2016. Καταθέτω σχετικό έγγραφο για τα Πρακτικά.</w:t>
      </w:r>
    </w:p>
    <w:p w14:paraId="644FC652" w14:textId="77777777" w:rsidR="0050333C" w:rsidRDefault="00414943">
      <w:pPr>
        <w:spacing w:after="0" w:line="600" w:lineRule="auto"/>
        <w:ind w:firstLine="720"/>
        <w:jc w:val="both"/>
        <w:rPr>
          <w:rFonts w:eastAsia="Times New Roman" w:cs="Times New Roman"/>
        </w:rPr>
      </w:pPr>
      <w:r>
        <w:rPr>
          <w:rFonts w:eastAsia="Times New Roman" w:cs="Times New Roman"/>
        </w:rPr>
        <w:t>(Στο σημείο αυτό ο Βουλευτής κ. Χρή</w:t>
      </w:r>
      <w:r>
        <w:rPr>
          <w:rFonts w:eastAsia="Times New Roman" w:cs="Times New Roman"/>
        </w:rPr>
        <w:t xml:space="preserve">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4FC653"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Αυτό δεν έγινε.</w:t>
      </w:r>
    </w:p>
    <w:p w14:paraId="644FC654"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Στη συνέχεια, στο συμπληρωματικό μνημόνιο, η εκπόνηση του σχεδίο</w:t>
      </w:r>
      <w:r>
        <w:rPr>
          <w:rFonts w:eastAsia="Times New Roman" w:cs="Times New Roman"/>
          <w:szCs w:val="24"/>
        </w:rPr>
        <w:t>υ παραγωγικής ανασυγκρότησης της χώρας, που θα πρέπει να μας συγκινήσει όλους και να συμβάλουμε, μετατέθηκε για τον Ιούνιο του 2016. Και αυτό δεν έγινε. Σήμερα μετατίθεται για το 2017. Η Κυβέρνηση ούτε ξέρει ούτε μπορεί και ίσως δεν θέλει να συγκροτήσουμε,</w:t>
      </w:r>
      <w:r>
        <w:rPr>
          <w:rFonts w:eastAsia="Times New Roman" w:cs="Times New Roman"/>
          <w:szCs w:val="24"/>
        </w:rPr>
        <w:t xml:space="preserve"> έστω με μεγάλη καθυστέρηση, το αναγκαίο εθνικό σχέδιο παραγωγικής ανασυγκρότησης.</w:t>
      </w:r>
    </w:p>
    <w:p w14:paraId="644FC655"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Αντίθετα, επιδεικνύει εξαιρετική σπουδή στην υιοθέτηση μέτρων που αυξάνουν τη φορολόγηση νοικοκυριών και επιχειρήσεων. Σε αυτό, πράγματι, έχει εξαιρετική συνέπεια, να βάζει </w:t>
      </w:r>
      <w:r>
        <w:rPr>
          <w:rFonts w:eastAsia="Times New Roman" w:cs="Times New Roman"/>
          <w:szCs w:val="24"/>
        </w:rPr>
        <w:t>φόρους σε νοικοκυριά και επιχειρήσεις.</w:t>
      </w:r>
    </w:p>
    <w:p w14:paraId="644FC656"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Το αποτέλεσμα της κυβερνητικής ασυναρτησίας; Η οικονομία είναι χαμηλότερα από ό,τι την παρέλαβε στις αρχές του 2015, η ρευστότητα συρρικνώθηκε, τα λουκέτα στην αγορά πολλαπλασιάστηκαν, η μετανά</w:t>
      </w:r>
      <w:r>
        <w:rPr>
          <w:rFonts w:eastAsia="Times New Roman" w:cs="Times New Roman"/>
          <w:szCs w:val="24"/>
        </w:rPr>
        <w:lastRenderedPageBreak/>
        <w:t>στευση επιχειρήσεων διογ</w:t>
      </w:r>
      <w:r>
        <w:rPr>
          <w:rFonts w:eastAsia="Times New Roman" w:cs="Times New Roman"/>
          <w:szCs w:val="24"/>
        </w:rPr>
        <w:t xml:space="preserve">κώθηκε και η χώρα κατρακυλάει στους παγκόσμιους δείκτες κατάταξης για την ανταγωνιστικότητα και τη διευκόλυνση της επιχείρησης. </w:t>
      </w:r>
    </w:p>
    <w:p w14:paraId="644FC657"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τον σχετικό πίνακα που επιβεβαιώνει το πώς η χώρα κατρακυλάει επί ΣΥΡΙΖΑ στην ανταγωνιστικότητά της.</w:t>
      </w:r>
    </w:p>
    <w:p w14:paraId="644FC658"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644FC659"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τον δε </w:t>
      </w:r>
      <w:r>
        <w:rPr>
          <w:rFonts w:eastAsia="Times New Roman" w:cs="Times New Roman"/>
          <w:szCs w:val="24"/>
        </w:rPr>
        <w:t>α</w:t>
      </w:r>
      <w:r>
        <w:rPr>
          <w:rFonts w:eastAsia="Times New Roman" w:cs="Times New Roman"/>
          <w:szCs w:val="24"/>
        </w:rPr>
        <w:t xml:space="preserve">ναπτυξιακό </w:t>
      </w:r>
      <w:r>
        <w:rPr>
          <w:rFonts w:eastAsia="Times New Roman" w:cs="Times New Roman"/>
          <w:szCs w:val="24"/>
        </w:rPr>
        <w:t>ν</w:t>
      </w:r>
      <w:r>
        <w:rPr>
          <w:rFonts w:eastAsia="Times New Roman" w:cs="Times New Roman"/>
          <w:szCs w:val="24"/>
        </w:rPr>
        <w:t>όμο που μας είπατε,</w:t>
      </w:r>
      <w:r>
        <w:rPr>
          <w:rFonts w:eastAsia="Times New Roman" w:cs="Times New Roman"/>
          <w:szCs w:val="24"/>
        </w:rPr>
        <w:t xml:space="preserve"> συγγνώμη, αλλά ίσως θα πρέπει να επαναλάβουμε κάποιους αριθμούς. Ο </w:t>
      </w:r>
      <w:r>
        <w:rPr>
          <w:rFonts w:eastAsia="Times New Roman" w:cs="Times New Roman"/>
          <w:szCs w:val="24"/>
        </w:rPr>
        <w:t>α</w:t>
      </w:r>
      <w:r>
        <w:rPr>
          <w:rFonts w:eastAsia="Times New Roman" w:cs="Times New Roman"/>
          <w:szCs w:val="24"/>
        </w:rPr>
        <w:t xml:space="preserve">ναπτυξιακός </w:t>
      </w:r>
      <w:r>
        <w:rPr>
          <w:rFonts w:eastAsia="Times New Roman" w:cs="Times New Roman"/>
          <w:szCs w:val="24"/>
        </w:rPr>
        <w:t>ν</w:t>
      </w:r>
      <w:r>
        <w:rPr>
          <w:rFonts w:eastAsia="Times New Roman" w:cs="Times New Roman"/>
          <w:szCs w:val="24"/>
        </w:rPr>
        <w:t>όμος -και το ξέρετε, αλλά δεν το λέτε- αποτελεί κυριολεκτικά μια σταγόνα ρευστότητας στην αφυδατωμένη από την Κυβέρνηση πραγματική οικονομία, καθώς προβλέπει ενισχύσεις -ακού</w:t>
      </w:r>
      <w:r>
        <w:rPr>
          <w:rFonts w:eastAsia="Times New Roman" w:cs="Times New Roman"/>
          <w:szCs w:val="24"/>
        </w:rPr>
        <w:t>στε τα μεγέθη- 480 εκατομμύρια ευρώ μέχρι το 2022 και φοροαπαλλαγές 127 εκατομμύρια μέχρι το 2020.</w:t>
      </w:r>
    </w:p>
    <w:p w14:paraId="644FC65A"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μεταξύ, όμως, η Κυβέρνηση χρωστάει 6 δισεκατομμύρια στον ιδιωτικό τομέα από ληξιπρόθεσμες οφειλές. Χρωστάει 6 δισεκατομμύρια και θεωρεί ότι με τον </w:t>
      </w:r>
      <w:r>
        <w:rPr>
          <w:rFonts w:eastAsia="Times New Roman" w:cs="Times New Roman"/>
          <w:szCs w:val="24"/>
        </w:rPr>
        <w:t>α</w:t>
      </w:r>
      <w:r>
        <w:rPr>
          <w:rFonts w:eastAsia="Times New Roman" w:cs="Times New Roman"/>
          <w:szCs w:val="24"/>
        </w:rPr>
        <w:t>ναπτυ</w:t>
      </w:r>
      <w:r>
        <w:rPr>
          <w:rFonts w:eastAsia="Times New Roman" w:cs="Times New Roman"/>
          <w:szCs w:val="24"/>
        </w:rPr>
        <w:t xml:space="preserve">ξιακό </w:t>
      </w:r>
      <w:r>
        <w:rPr>
          <w:rFonts w:eastAsia="Times New Roman" w:cs="Times New Roman"/>
          <w:szCs w:val="24"/>
        </w:rPr>
        <w:t>ν</w:t>
      </w:r>
      <w:r>
        <w:rPr>
          <w:rFonts w:eastAsia="Times New Roman" w:cs="Times New Roman"/>
          <w:szCs w:val="24"/>
        </w:rPr>
        <w:t>όμο των κάποιων εκατομμυρίων θα λύσει το θέμα της αφυδάτωσης της ελληνικής οικονομίας.</w:t>
      </w:r>
    </w:p>
    <w:p w14:paraId="644FC65B"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Το κόστος, συνεπώς, της σημερινής διακυβέρνησης για την οικονομία και την κοινωνία είναι τεράστιο και οδυνηρό για όλους.</w:t>
      </w:r>
    </w:p>
    <w:p w14:paraId="644FC65C"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Τέταρτη παρατήρηση: Στο σχέδιο νόμου αποτ</w:t>
      </w:r>
      <w:r>
        <w:rPr>
          <w:rFonts w:eastAsia="Times New Roman" w:cs="Times New Roman"/>
          <w:szCs w:val="24"/>
        </w:rPr>
        <w:t xml:space="preserve">υπώνονται η προχειρότητα και τα </w:t>
      </w:r>
      <w:proofErr w:type="spellStart"/>
      <w:r>
        <w:rPr>
          <w:rFonts w:eastAsia="Times New Roman" w:cs="Times New Roman"/>
          <w:szCs w:val="24"/>
        </w:rPr>
        <w:t>γονατογραφήματα</w:t>
      </w:r>
      <w:proofErr w:type="spellEnd"/>
      <w:r>
        <w:rPr>
          <w:rFonts w:eastAsia="Times New Roman" w:cs="Times New Roman"/>
          <w:szCs w:val="24"/>
        </w:rPr>
        <w:t xml:space="preserve"> της Κυβέρνησης. Για παράδειγμα, τον Αύγουστο η Κυβέρνηση εισήγαγε και η Βουλή ψήφισε τον ν.4412/2016 για τις δημόσιες συμβάσεις έργων, προμηθειών και υπηρεσιών και σήμερα, τρεις μήνες αργότερα, με το υπό συζή</w:t>
      </w:r>
      <w:r>
        <w:rPr>
          <w:rFonts w:eastAsia="Times New Roman" w:cs="Times New Roman"/>
          <w:szCs w:val="24"/>
        </w:rPr>
        <w:t>τηση σχέδιο νόμου εισάγει εβδομήντα τέσσερις τροποποιήσεις σε αυτόν τον νόμο, εβδομήντα τέσσερις τροποποιήσεις μετά από ένα τρίμηνο. Οι εξελίξεις, μάλιστα, επιβεβαίωσαν την ορθότητα της κριτικής που είχαμε ασκήσει τότε, ως Αξιωματική Αντιπολίτευση.</w:t>
      </w:r>
    </w:p>
    <w:p w14:paraId="644FC65D"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Συγκεκρ</w:t>
      </w:r>
      <w:r>
        <w:rPr>
          <w:rFonts w:eastAsia="Times New Roman" w:cs="Times New Roman"/>
          <w:szCs w:val="24"/>
        </w:rPr>
        <w:t>ιμένα, λίγες μέρες μετά την ψήφιση του νόμου, οι αναθέτουσες αρχές της χώρας διαπίστωναν στρεβλώσεις, με αποτέλεσμα να παγώσουν οι δημοπρατήσεις. Ακολούθησε, έναν μήνα μετά, τον Σεπτέμβριο, απόφαση του αρμόδιου Υπουργού</w:t>
      </w:r>
      <w:r>
        <w:rPr>
          <w:rFonts w:eastAsia="Times New Roman" w:cs="Times New Roman"/>
          <w:szCs w:val="24"/>
        </w:rPr>
        <w:t>,</w:t>
      </w:r>
      <w:r>
        <w:rPr>
          <w:rFonts w:eastAsia="Times New Roman" w:cs="Times New Roman"/>
          <w:szCs w:val="24"/>
        </w:rPr>
        <w:t xml:space="preserve"> με την οποία ουσιαστικά αναγνώριζε ότι ο νόμος δεν μπορεί να εφαρμοστεί και συγκροτούσε επιτροπές</w:t>
      </w:r>
      <w:r>
        <w:rPr>
          <w:rFonts w:eastAsia="Times New Roman" w:cs="Times New Roman"/>
          <w:szCs w:val="24"/>
        </w:rPr>
        <w:t>,</w:t>
      </w:r>
      <w:r>
        <w:rPr>
          <w:rFonts w:eastAsia="Times New Roman" w:cs="Times New Roman"/>
          <w:szCs w:val="24"/>
        </w:rPr>
        <w:t xml:space="preserve"> για να υλοποιήσουν τις υπουργικές αποφάσεις. Από τότε, όλες οι αναθέτουσες αρχές και όλοι οι αναθέτοντες φορείς δεν γνωρίζουν τι πραγματικά ισχύει.</w:t>
      </w:r>
    </w:p>
    <w:p w14:paraId="644FC65E" w14:textId="77777777" w:rsidR="0050333C" w:rsidRDefault="00414943">
      <w:pPr>
        <w:spacing w:after="0" w:line="600" w:lineRule="auto"/>
        <w:ind w:firstLine="709"/>
        <w:jc w:val="both"/>
        <w:rPr>
          <w:rFonts w:eastAsia="Times New Roman" w:cs="Times New Roman"/>
          <w:szCs w:val="24"/>
        </w:rPr>
      </w:pPr>
      <w:r>
        <w:rPr>
          <w:rFonts w:eastAsia="Times New Roman" w:cs="Times New Roman"/>
          <w:szCs w:val="24"/>
        </w:rPr>
        <w:t>Αποτέλεσ</w:t>
      </w:r>
      <w:r>
        <w:rPr>
          <w:rFonts w:eastAsia="Times New Roman" w:cs="Times New Roman"/>
          <w:szCs w:val="24"/>
        </w:rPr>
        <w:t>μα αυτού είναι να σταματήσουν οι διαδικασίες δημοπρατήσεων, να εκκρεμεί πλήθος ερωτημάτων προς το αρμόδιο Υπουργείο και να βλάπτεται από τις καθυστερήσεις το δημόσιο συμφέρον.</w:t>
      </w:r>
    </w:p>
    <w:p w14:paraId="644FC65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κυρίες και κύριοι συνάδελφοι, εκφράσαμε και στην </w:t>
      </w:r>
      <w:r>
        <w:rPr>
          <w:rFonts w:eastAsia="Times New Roman" w:cs="Times New Roman"/>
          <w:szCs w:val="24"/>
        </w:rPr>
        <w:t>ε</w:t>
      </w:r>
      <w:r>
        <w:rPr>
          <w:rFonts w:eastAsia="Times New Roman" w:cs="Times New Roman"/>
          <w:szCs w:val="24"/>
        </w:rPr>
        <w:t>πιτροπή τη διαφωνία μας για τη συζήτηση του σχεδίου νόμου με τη μορφή του κατεπείγοντος. Όμως, η Νέα Δημοκρατία, στη μακρά διαδρομή της και ανεξάρτητα από τον ρόλο που εκάστοτε της αναθέ</w:t>
      </w:r>
      <w:r>
        <w:rPr>
          <w:rFonts w:eastAsia="Times New Roman" w:cs="Times New Roman"/>
          <w:szCs w:val="24"/>
        </w:rPr>
        <w:lastRenderedPageBreak/>
        <w:t>τουν οι πολίτες, έχει αποδείξει ότι τηρεί εθνικά υπεύθυνη στάση. Δεν κ</w:t>
      </w:r>
      <w:r>
        <w:rPr>
          <w:rFonts w:eastAsia="Times New Roman" w:cs="Times New Roman"/>
          <w:szCs w:val="24"/>
        </w:rPr>
        <w:t>ερδοσκοπεί κομματικά πάνω στα προβλήματα της χώρας και των πολιτών. Δεν έχει τη λογική του «όχι σε όλα». Δεν είναι ΣΥΡΙΖΑ. Άλλωστε, ο ΣΥΡΙΖΑ έχει καταγραφεί ιστορικά ως ιδιοκτήτης αυτής της θέσης.</w:t>
      </w:r>
    </w:p>
    <w:p w14:paraId="644FC66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Από το καλοκαίρι του 2015 είχαμε τονίσει από αυτό εδώ το Βή</w:t>
      </w:r>
      <w:r>
        <w:rPr>
          <w:rFonts w:eastAsia="Times New Roman" w:cs="Times New Roman"/>
          <w:szCs w:val="24"/>
        </w:rPr>
        <w:t>μα ότι θα αξιολογούμε διαρκώς τη μετάφραση του αριστερού μνημονίου σε πολιτικές και μέτρα. Τις ωφέλιμες πολιτικές και στρατηγικές για την πορεία της χώρας θα τις στηρίζουμε. Τις ωφέλιμες πολιτικές για τα αδύναμα και τα μεσαία κοινωνικά στρώματα θα τις στηρ</w:t>
      </w:r>
      <w:r>
        <w:rPr>
          <w:rFonts w:eastAsia="Times New Roman" w:cs="Times New Roman"/>
          <w:szCs w:val="24"/>
        </w:rPr>
        <w:t xml:space="preserve">ίζουμε. Όλες τις άλλες στρατηγικές και πολιτικές δεν θα τις στηρίζουμε. </w:t>
      </w:r>
    </w:p>
    <w:p w14:paraId="644FC66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44FC66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δύο λεπτά. Ευχαριστώ πολύ.</w:t>
      </w:r>
    </w:p>
    <w:p w14:paraId="644FC663"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πράττουμε ως Αξιωματική Αντιπολίτευση, </w:t>
      </w:r>
      <w:r>
        <w:rPr>
          <w:rFonts w:eastAsia="Times New Roman" w:cs="Times New Roman"/>
          <w:szCs w:val="24"/>
        </w:rPr>
        <w:t>με σταθερές ιδεολογικές συντεταγμένες, αυτές της κοινωνικής οικονομίας της αγοράς, με πολιτικές που θα κινούνται σε καλούς συνδυασμούς οικονομικής αποτελεσματικότητας και κοινωνικής δικαιοσύνης, με στόχο τη βιώσιμη ανάπτυξη, την ανταγωνιστικότητα, την απασ</w:t>
      </w:r>
      <w:r>
        <w:rPr>
          <w:rFonts w:eastAsia="Times New Roman" w:cs="Times New Roman"/>
          <w:szCs w:val="24"/>
        </w:rPr>
        <w:t>χόληση και την κοινωνική συνοχή.</w:t>
      </w:r>
    </w:p>
    <w:p w14:paraId="644FC664"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αυτά τα κριτήρια ψηφίζουμε θετικά επί της αρχής του σχεδίου νόμου. Όμως, έχουμε προβληματισμούς, ενστάσεις και αντιρρήσεις για συγκεκριμένες διατάξεις του σχεδίου νόμου. Ορισμένες από αυτές τις διατυπώσαμε και χθες και ο</w:t>
      </w:r>
      <w:r>
        <w:rPr>
          <w:rFonts w:eastAsia="Times New Roman" w:cs="Times New Roman"/>
          <w:szCs w:val="24"/>
        </w:rPr>
        <w:t>δήγησαν την Κυβέρνηση στην απόσυρση του άρθρου 19.</w:t>
      </w:r>
    </w:p>
    <w:p w14:paraId="644FC665"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Μαθήματα, κυρία </w:t>
      </w:r>
      <w:r>
        <w:rPr>
          <w:rFonts w:eastAsia="Times New Roman" w:cs="Times New Roman"/>
          <w:szCs w:val="24"/>
        </w:rPr>
        <w:t>ε</w:t>
      </w:r>
      <w:r>
        <w:rPr>
          <w:rFonts w:eastAsia="Times New Roman" w:cs="Times New Roman"/>
          <w:szCs w:val="24"/>
        </w:rPr>
        <w:t xml:space="preserve">ισηγήτρια, για μίζες και διαπλοκή όχι σε μας. </w:t>
      </w:r>
    </w:p>
    <w:p w14:paraId="644FC666"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Σε σας. Σε ποιους άλλους;</w:t>
      </w:r>
    </w:p>
    <w:p w14:paraId="644FC667"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Δείτε το άρθρο 19 που αποσύρατε, γιατί εσείς το φέρατε στη Βουλή. Η Κυβέρνηση το</w:t>
      </w:r>
      <w:r>
        <w:rPr>
          <w:rFonts w:eastAsia="Times New Roman" w:cs="Times New Roman"/>
          <w:szCs w:val="24"/>
        </w:rPr>
        <w:t xml:space="preserve"> έφερε.</w:t>
      </w:r>
    </w:p>
    <w:p w14:paraId="644FC668"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ΑΝΑΣΤΑΣΙΑ ΓΚΑΡΑ:</w:t>
      </w:r>
      <w:r>
        <w:rPr>
          <w:rFonts w:eastAsia="Times New Roman" w:cs="Times New Roman"/>
          <w:szCs w:val="24"/>
        </w:rPr>
        <w:t xml:space="preserve"> Εσείς τι είχατε κάνει;</w:t>
      </w:r>
    </w:p>
    <w:p w14:paraId="644FC669" w14:textId="77777777" w:rsidR="0050333C" w:rsidRDefault="00414943">
      <w:pPr>
        <w:spacing w:after="0"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644FC66A"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Άλλες αφορούν</w:t>
      </w:r>
      <w:r>
        <w:rPr>
          <w:rFonts w:eastAsia="Times New Roman" w:cs="Times New Roman"/>
          <w:szCs w:val="24"/>
        </w:rPr>
        <w:t>,</w:t>
      </w:r>
      <w:r>
        <w:rPr>
          <w:rFonts w:eastAsia="Times New Roman" w:cs="Times New Roman"/>
          <w:szCs w:val="24"/>
        </w:rPr>
        <w:t xml:space="preserve"> ενδεικτικά</w:t>
      </w:r>
      <w:r>
        <w:rPr>
          <w:rFonts w:eastAsia="Times New Roman" w:cs="Times New Roman"/>
          <w:szCs w:val="24"/>
        </w:rPr>
        <w:t>,</w:t>
      </w:r>
      <w:r>
        <w:rPr>
          <w:rFonts w:eastAsia="Times New Roman" w:cs="Times New Roman"/>
          <w:szCs w:val="24"/>
        </w:rPr>
        <w:t xml:space="preserve"> στη μεταφορά και διάθεση πετρελαιοειδών –άρθρο 15-</w:t>
      </w:r>
      <w:r>
        <w:rPr>
          <w:rFonts w:eastAsia="Times New Roman" w:cs="Times New Roman"/>
          <w:szCs w:val="24"/>
        </w:rPr>
        <w:t>,</w:t>
      </w:r>
      <w:r>
        <w:rPr>
          <w:rFonts w:eastAsia="Times New Roman" w:cs="Times New Roman"/>
          <w:szCs w:val="24"/>
        </w:rPr>
        <w:t xml:space="preserve"> σε ρυθμίσεις σχετικά με τον αναπτυξιακό νόμο –μ</w:t>
      </w:r>
      <w:r>
        <w:rPr>
          <w:rFonts w:eastAsia="Times New Roman" w:cs="Times New Roman"/>
          <w:szCs w:val="24"/>
        </w:rPr>
        <w:t>ε την καινούργια ρύθμιση, άρθρο 19-</w:t>
      </w:r>
      <w:r>
        <w:rPr>
          <w:rFonts w:eastAsia="Times New Roman" w:cs="Times New Roman"/>
          <w:szCs w:val="24"/>
        </w:rPr>
        <w:t>,</w:t>
      </w:r>
      <w:r>
        <w:rPr>
          <w:rFonts w:eastAsia="Times New Roman" w:cs="Times New Roman"/>
          <w:szCs w:val="24"/>
        </w:rPr>
        <w:t xml:space="preserve"> σε τροποποιήσεις σε θέματα της </w:t>
      </w:r>
      <w:r>
        <w:rPr>
          <w:rFonts w:eastAsia="Times New Roman" w:cs="Times New Roman"/>
          <w:szCs w:val="24"/>
        </w:rPr>
        <w:t>Ε</w:t>
      </w:r>
      <w:r>
        <w:rPr>
          <w:rFonts w:eastAsia="Times New Roman" w:cs="Times New Roman"/>
          <w:szCs w:val="24"/>
        </w:rPr>
        <w:t>νιαίας Ανεξάρτητης Αρχής Δημοσίων Συμβάσεων –με την καινούργια ρύθμιση, άρθρα 21 και 22-</w:t>
      </w:r>
      <w:r>
        <w:rPr>
          <w:rFonts w:eastAsia="Times New Roman" w:cs="Times New Roman"/>
          <w:szCs w:val="24"/>
        </w:rPr>
        <w:t>,</w:t>
      </w:r>
      <w:r>
        <w:rPr>
          <w:rFonts w:eastAsia="Times New Roman" w:cs="Times New Roman"/>
          <w:szCs w:val="24"/>
        </w:rPr>
        <w:t xml:space="preserve"> στην πρόβλεψη για την ανάρτηση ορισμένων αποφάσεων απευθείας ανάθεσης στο ΚΗΜΔΗΣ, που είναι με τη</w:t>
      </w:r>
      <w:r>
        <w:rPr>
          <w:rFonts w:eastAsia="Times New Roman" w:cs="Times New Roman"/>
          <w:szCs w:val="24"/>
        </w:rPr>
        <w:t xml:space="preserve">ν καινούργια ρύθμιση το άρθρο 24. Θα περιμένουμε τις απαντήσεις της Κυβέρνησης επ’ αυτών. </w:t>
      </w:r>
    </w:p>
    <w:p w14:paraId="644FC66B"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θα ήθελα να θίξω ορισμένα σημεία επ’ αυτών. Στο άρθρο 15 ζητάμε από την Κυβέρνηση να είναι ξεκάθαρο αυτό που ισχυρίστηκε στην </w:t>
      </w:r>
      <w:r>
        <w:rPr>
          <w:rFonts w:eastAsia="Times New Roman" w:cs="Times New Roman"/>
          <w:szCs w:val="24"/>
        </w:rPr>
        <w:t>ε</w:t>
      </w:r>
      <w:r>
        <w:rPr>
          <w:rFonts w:eastAsia="Times New Roman" w:cs="Times New Roman"/>
          <w:szCs w:val="24"/>
        </w:rPr>
        <w:t>πιτροπή, δηλαδή να είναι ξεκάθαρ</w:t>
      </w:r>
      <w:r>
        <w:rPr>
          <w:rFonts w:eastAsia="Times New Roman" w:cs="Times New Roman"/>
          <w:szCs w:val="24"/>
        </w:rPr>
        <w:t xml:space="preserve">ο ότι δεν περιορίζεται η εγκατάσταση </w:t>
      </w:r>
      <w:r>
        <w:rPr>
          <w:rFonts w:eastAsia="Times New Roman" w:cs="Times New Roman"/>
          <w:szCs w:val="24"/>
          <w:lang w:val="en-US"/>
        </w:rPr>
        <w:t>GPS</w:t>
      </w:r>
      <w:r>
        <w:rPr>
          <w:rFonts w:eastAsia="Times New Roman" w:cs="Times New Roman"/>
          <w:szCs w:val="24"/>
        </w:rPr>
        <w:t xml:space="preserve"> και ότι παραμένει ο υποχρεωτικός χαρακτήρας</w:t>
      </w:r>
      <w:r>
        <w:rPr>
          <w:rFonts w:eastAsia="Times New Roman" w:cs="Times New Roman"/>
          <w:szCs w:val="24"/>
        </w:rPr>
        <w:t>,</w:t>
      </w:r>
      <w:r>
        <w:rPr>
          <w:rFonts w:eastAsia="Times New Roman" w:cs="Times New Roman"/>
          <w:szCs w:val="24"/>
        </w:rPr>
        <w:t xml:space="preserve"> όπως θεσπίστηκε </w:t>
      </w:r>
      <w:r>
        <w:rPr>
          <w:rFonts w:eastAsia="Times New Roman" w:cs="Times New Roman"/>
          <w:szCs w:val="24"/>
        </w:rPr>
        <w:lastRenderedPageBreak/>
        <w:t>τον Νοέμβριο του 2012. Θέλουμε να δούμε αυτή την προφορική διαβεβαίωση και γραπτώς.</w:t>
      </w:r>
    </w:p>
    <w:p w14:paraId="644FC66C"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Δεύτερον, σε ό,τι αφορά το άρθρο 21, διαφωνούμε</w:t>
      </w:r>
      <w:r>
        <w:rPr>
          <w:rFonts w:eastAsia="Times New Roman" w:cs="Times New Roman"/>
          <w:szCs w:val="24"/>
        </w:rPr>
        <w:t>,</w:t>
      </w:r>
      <w:r>
        <w:rPr>
          <w:rFonts w:eastAsia="Times New Roman" w:cs="Times New Roman"/>
          <w:szCs w:val="24"/>
        </w:rPr>
        <w:t xml:space="preserve"> εκτός των άλλων</w:t>
      </w:r>
      <w:r>
        <w:rPr>
          <w:rFonts w:eastAsia="Times New Roman" w:cs="Times New Roman"/>
          <w:szCs w:val="24"/>
        </w:rPr>
        <w:t>,</w:t>
      </w:r>
      <w:r>
        <w:rPr>
          <w:rFonts w:eastAsia="Times New Roman" w:cs="Times New Roman"/>
          <w:szCs w:val="24"/>
        </w:rPr>
        <w:t xml:space="preserve"> με δύο συγκεκριμένες προβλέψεις. Η πρώτη πρόβλεψη λέει στην παράγραφο 5 ότι οι αποσπάσεις και οι μετατάξεις του προηγούμενου εδαφίου διενεργούνται κατά παρέκκλιση κάθε αντίθετης γενικής ή ειδικής διάταξης με μόνη απόφαση του Υπουργού Οικονομίας και Ανάπτυ</w:t>
      </w:r>
      <w:r>
        <w:rPr>
          <w:rFonts w:eastAsia="Times New Roman" w:cs="Times New Roman"/>
          <w:szCs w:val="24"/>
        </w:rPr>
        <w:t>ξης.</w:t>
      </w:r>
    </w:p>
    <w:p w14:paraId="644FC66D"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Όμως, πρόσφατα, πριν από λίγες μέρες ψήφισε η Βουλή έναν νόμο που αφορά το Ενιαίο Σύστημα Κινητικότητας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όπου στο άρθρο 3 παράγραφος 2 προβλέπει ότι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συμμετέχουν στο Ενιαίο </w:t>
      </w:r>
      <w:r>
        <w:rPr>
          <w:rFonts w:eastAsia="Times New Roman" w:cs="Times New Roman"/>
          <w:szCs w:val="24"/>
        </w:rPr>
        <w:t>Σύστημα Κινητικότητας με την προκήρυξη νέων θέσεων διοικητικού και ειδικού επιστημονικού προσωπικού</w:t>
      </w:r>
      <w:r>
        <w:rPr>
          <w:rFonts w:eastAsia="Times New Roman" w:cs="Times New Roman"/>
          <w:szCs w:val="24"/>
        </w:rPr>
        <w:t>,</w:t>
      </w:r>
      <w:r>
        <w:rPr>
          <w:rFonts w:eastAsia="Times New Roman" w:cs="Times New Roman"/>
          <w:szCs w:val="24"/>
        </w:rPr>
        <w:t xml:space="preserve"> διατηρώντας τις διαδικασίες επιλογής που προβλέπουν οι οικείες διατάξεις και</w:t>
      </w:r>
      <w:r>
        <w:rPr>
          <w:rFonts w:eastAsia="Times New Roman" w:cs="Times New Roman"/>
          <w:szCs w:val="24"/>
        </w:rPr>
        <w:t>,</w:t>
      </w:r>
      <w:r>
        <w:rPr>
          <w:rFonts w:eastAsia="Times New Roman" w:cs="Times New Roman"/>
          <w:szCs w:val="24"/>
        </w:rPr>
        <w:t xml:space="preserve"> εφόσον δεν υπάρχουν, τις διαδικασίες της επιλογής που προβλέπονται για την πρ</w:t>
      </w:r>
      <w:r>
        <w:rPr>
          <w:rFonts w:eastAsia="Times New Roman" w:cs="Times New Roman"/>
          <w:szCs w:val="24"/>
        </w:rPr>
        <w:t>όσληψη.</w:t>
      </w:r>
    </w:p>
    <w:p w14:paraId="644FC66E"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αλλάζει αυτό τώρα; Γιατί δεν υπήρχε η πρόβλεψη πριν από λίγες μέρες; Τι έγινε εδώ και υλοποιείται κάτι διαφορετικό; </w:t>
      </w:r>
    </w:p>
    <w:p w14:paraId="644FC66F"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Επίσης, στο ίδιο άρθρο αναφέρεται ότι με κοινή απόφαση των Υπουργών Οικονομίας και Ανάπτυξης και Οικονομικών μπορεί να συνιστ</w:t>
      </w:r>
      <w:r>
        <w:rPr>
          <w:rFonts w:eastAsia="Times New Roman" w:cs="Times New Roman"/>
          <w:szCs w:val="24"/>
        </w:rPr>
        <w:t>ώνται και άλλες οργανικές θέσεις βοηθών νομικών συμβούλων. Γιατί; Διαφωνούμε ριζικά με τη συγκεκριμένη πρόβλεψη.</w:t>
      </w:r>
    </w:p>
    <w:p w14:paraId="644FC67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Όσον αφορά το άρθρο 22, υπάρχει πλήθος τροποποιήσεων και νομοτεχνικών βελτιώσεων στον ισχύοντα νόμο λίγους μήνες μετά την ψήφισή του.</w:t>
      </w:r>
    </w:p>
    <w:p w14:paraId="644FC67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Τέλος, θα</w:t>
      </w:r>
      <w:r>
        <w:rPr>
          <w:rFonts w:eastAsia="Times New Roman" w:cs="Times New Roman"/>
          <w:szCs w:val="24"/>
        </w:rPr>
        <w:t xml:space="preserve"> αναφερθώ στο άρθρο 23. Διαφωνούμε. Θεραπεύεται, δήθεν, η μη δημοσίευση στο ΚΗΜΔΗΣ όλων των συμβάσεων μέχρι 20.000 ευρώ. Απευθείας ανάθεση</w:t>
      </w:r>
      <w:r>
        <w:rPr>
          <w:rFonts w:eastAsia="Times New Roman" w:cs="Times New Roman"/>
          <w:szCs w:val="24"/>
        </w:rPr>
        <w:t>,</w:t>
      </w:r>
      <w:r>
        <w:rPr>
          <w:rFonts w:eastAsia="Times New Roman" w:cs="Times New Roman"/>
          <w:szCs w:val="24"/>
        </w:rPr>
        <w:t xml:space="preserve"> δηλαδή! </w:t>
      </w:r>
    </w:p>
    <w:p w14:paraId="644FC67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ανάρτηση όλων των δημοσίων συμβάσεων άνω των 1.000 ευρώ προβλέφθηκε για λόγους διαφάνειας από τον νόμο το</w:t>
      </w:r>
      <w:r>
        <w:rPr>
          <w:rFonts w:eastAsia="Times New Roman" w:cs="Times New Roman"/>
          <w:szCs w:val="24"/>
        </w:rPr>
        <w:t xml:space="preserve">υ 2011. Οι </w:t>
      </w:r>
      <w:proofErr w:type="spellStart"/>
      <w:r>
        <w:rPr>
          <w:rFonts w:eastAsia="Times New Roman" w:cs="Times New Roman"/>
          <w:szCs w:val="24"/>
        </w:rPr>
        <w:t>εφαρμοστικές</w:t>
      </w:r>
      <w:proofErr w:type="spellEnd"/>
      <w:r>
        <w:rPr>
          <w:rFonts w:eastAsia="Times New Roman" w:cs="Times New Roman"/>
          <w:szCs w:val="24"/>
        </w:rPr>
        <w:t xml:space="preserve"> υπουργικές αποφάσεις εκδόθηκαν από το 2012 και μετά, και το </w:t>
      </w:r>
      <w:r>
        <w:rPr>
          <w:rFonts w:eastAsia="Times New Roman" w:cs="Times New Roman"/>
          <w:szCs w:val="24"/>
        </w:rPr>
        <w:lastRenderedPageBreak/>
        <w:t>2013, και η ίδια πρόβλεψη επαναλήφθηκε στον νόμο του 2014. Καθ’ όλο το διάστημα αυτό αναρτώνται κανονικά οι αποφάσεις για απευθείας αναθέσεις από τις περισσότερες αναθέτουσ</w:t>
      </w:r>
      <w:r>
        <w:rPr>
          <w:rFonts w:eastAsia="Times New Roman" w:cs="Times New Roman"/>
          <w:szCs w:val="24"/>
        </w:rPr>
        <w:t>ες αρχές, με αποτέλεσμα το ΚΗΜΔΗΣ να έχει πάνω από ένα εκατομμύριο εγγραφές τον Σεπτέμβριο του 2015. Συνεπώς ζητάμε την απόσυρση του συγκεκριμένου άρθρου.</w:t>
      </w:r>
    </w:p>
    <w:p w14:paraId="644FC673"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Παρακαλώ, ολοκληρώστε.</w:t>
      </w:r>
    </w:p>
    <w:p w14:paraId="644FC67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Κλείνοντας, θα ήθελα ν</w:t>
      </w:r>
      <w:r>
        <w:rPr>
          <w:rFonts w:eastAsia="Times New Roman" w:cs="Times New Roman"/>
          <w:szCs w:val="24"/>
        </w:rPr>
        <w:t>α πω το εξής.</w:t>
      </w:r>
    </w:p>
    <w:p w14:paraId="644FC67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Αυτό που διαπιστώνουμε σήμερα στην πραγματική οικονομία είναι το διαθέσιμο εισόδημα των νοικοκυριών να εξακολουθεί να συρρικνώνεται -και θα συρρικνωθεί και το 2017 με την επιβολή νέων φορολογικών μέτρων-, το επιχειρηματικό περιβάλλον να υπονο</w:t>
      </w:r>
      <w:r>
        <w:rPr>
          <w:rFonts w:eastAsia="Times New Roman" w:cs="Times New Roman"/>
          <w:szCs w:val="24"/>
        </w:rPr>
        <w:t xml:space="preserve">μεύεται, το βιοτικό επίπεδο όλων των πολιτών να πέφτει και η οικονομία να βρίσκεται σε χαμηλότερο </w:t>
      </w:r>
      <w:r>
        <w:rPr>
          <w:rFonts w:eastAsia="Times New Roman" w:cs="Times New Roman"/>
          <w:szCs w:val="24"/>
        </w:rPr>
        <w:lastRenderedPageBreak/>
        <w:t xml:space="preserve">σημείο και με ασθενέστερη δυναμική, σε σχέση με αυτή που παρέλαβε η Κυβέρνηση τον Ιανουάριο του 2015. </w:t>
      </w:r>
    </w:p>
    <w:p w14:paraId="644FC67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Άρα χρειάζεται μια αλλαγή της οικονομικής πολιτικής -έχ</w:t>
      </w:r>
      <w:r>
        <w:rPr>
          <w:rFonts w:eastAsia="Times New Roman" w:cs="Times New Roman"/>
          <w:szCs w:val="24"/>
        </w:rPr>
        <w:t xml:space="preserve">ει καταστεί αναγκαία- με την </w:t>
      </w:r>
      <w:proofErr w:type="spellStart"/>
      <w:r>
        <w:rPr>
          <w:rFonts w:eastAsia="Times New Roman" w:cs="Times New Roman"/>
          <w:szCs w:val="24"/>
        </w:rPr>
        <w:t>εμπροσθοβαρή</w:t>
      </w:r>
      <w:proofErr w:type="spellEnd"/>
      <w:r>
        <w:rPr>
          <w:rFonts w:eastAsia="Times New Roman" w:cs="Times New Roman"/>
          <w:szCs w:val="24"/>
        </w:rPr>
        <w:t xml:space="preserve"> υλοποίηση διαθρωτικών αλλαγών και την αλλαγή της δημοσιονομικής πολιτικής στην κατεύθυνση της σταδιακής μείωσης φορολόγησης νοικοκυριών και επιχειρήσεων. Αυτό, όμως, προϋποθέτει νέα διακυβέρνηση με νέα πολιτική φιλ</w:t>
      </w:r>
      <w:r>
        <w:rPr>
          <w:rFonts w:eastAsia="Times New Roman" w:cs="Times New Roman"/>
          <w:szCs w:val="24"/>
        </w:rPr>
        <w:t>οσοφία, προϋποθέτει μια μεταρρυθμιστική κυβέρνηση</w:t>
      </w:r>
      <w:r>
        <w:rPr>
          <w:rFonts w:eastAsia="Times New Roman" w:cs="Times New Roman"/>
          <w:szCs w:val="24"/>
        </w:rPr>
        <w:t>,</w:t>
      </w:r>
      <w:r>
        <w:rPr>
          <w:rFonts w:eastAsia="Times New Roman" w:cs="Times New Roman"/>
          <w:szCs w:val="24"/>
        </w:rPr>
        <w:t xml:space="preserve"> η οποία θα σπάσει το καταστροφικό, καθοδικό σπιράλ</w:t>
      </w:r>
      <w:r>
        <w:rPr>
          <w:rFonts w:eastAsia="Times New Roman" w:cs="Times New Roman"/>
          <w:szCs w:val="24"/>
        </w:rPr>
        <w:t>,</w:t>
      </w:r>
      <w:r>
        <w:rPr>
          <w:rFonts w:eastAsia="Times New Roman" w:cs="Times New Roman"/>
          <w:szCs w:val="24"/>
        </w:rPr>
        <w:t xml:space="preserve"> που οδηγεί όλο και βαθύτερα στο οικονομικό τέλμα και στην κοινωνική μιζέρια.</w:t>
      </w:r>
    </w:p>
    <w:p w14:paraId="644FC67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Σας ε</w:t>
      </w:r>
      <w:r>
        <w:rPr>
          <w:rFonts w:eastAsia="Times New Roman"/>
          <w:szCs w:val="24"/>
        </w:rPr>
        <w:t>υχαριστώ πολύ.</w:t>
      </w:r>
      <w:r>
        <w:rPr>
          <w:rFonts w:eastAsia="Times New Roman" w:cs="Times New Roman"/>
          <w:szCs w:val="24"/>
        </w:rPr>
        <w:t xml:space="preserve"> </w:t>
      </w:r>
    </w:p>
    <w:p w14:paraId="644FC678" w14:textId="77777777" w:rsidR="0050333C" w:rsidRDefault="00414943">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44FC67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w:t>
      </w:r>
    </w:p>
    <w:p w14:paraId="644FC67A"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 xml:space="preserve">προηγουμένως ξεναγήθηκαν στην έκθεση της αίθουσας «ΕΛΕΥΘΕΡΙΟΣ ΒΕΝΙΖΕΛΟΣ» </w:t>
      </w:r>
      <w:r>
        <w:rPr>
          <w:rFonts w:eastAsia="Times New Roman" w:cs="Times New Roman"/>
        </w:rPr>
        <w:t>και ενημερώθηκαν για την ιστορία του κτηρίου και τον τρόπο οργάνωσης και λειτουργίας της Βουλής, σαράντα μαθητές και μαθήτριες και τέσσερις εκπαιδευτικοί συνοδοί τους από το 7</w:t>
      </w:r>
      <w:r>
        <w:rPr>
          <w:rFonts w:eastAsia="Times New Roman" w:cs="Times New Roman"/>
          <w:vertAlign w:val="superscript"/>
        </w:rPr>
        <w:t>ο</w:t>
      </w:r>
      <w:r>
        <w:rPr>
          <w:rFonts w:eastAsia="Times New Roman" w:cs="Times New Roman"/>
        </w:rPr>
        <w:t xml:space="preserve"> Γυμνάσιο Περιστερίου. </w:t>
      </w:r>
    </w:p>
    <w:p w14:paraId="644FC67B"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644FC67C" w14:textId="77777777" w:rsidR="0050333C" w:rsidRDefault="00414943">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w:t>
      </w:r>
      <w:r>
        <w:rPr>
          <w:rFonts w:eastAsia="Times New Roman" w:cs="Times New Roman"/>
        </w:rPr>
        <w:t>τέρυγες της Βουλής)</w:t>
      </w:r>
    </w:p>
    <w:p w14:paraId="644FC67D" w14:textId="77777777" w:rsidR="0050333C" w:rsidRDefault="00414943">
      <w:pPr>
        <w:spacing w:after="0" w:line="600" w:lineRule="auto"/>
        <w:ind w:firstLine="720"/>
        <w:jc w:val="both"/>
        <w:rPr>
          <w:rFonts w:eastAsia="Times New Roman"/>
          <w:szCs w:val="24"/>
        </w:rPr>
      </w:pPr>
      <w:r>
        <w:rPr>
          <w:rFonts w:eastAsia="Times New Roman"/>
          <w:szCs w:val="24"/>
        </w:rPr>
        <w:t xml:space="preserve">Ο ειδικός αγορητής της Χρυσής Αυγής κ. </w:t>
      </w:r>
      <w:proofErr w:type="spellStart"/>
      <w:r>
        <w:rPr>
          <w:rFonts w:eastAsia="Times New Roman"/>
          <w:szCs w:val="24"/>
        </w:rPr>
        <w:t>Σαχινίδης</w:t>
      </w:r>
      <w:proofErr w:type="spellEnd"/>
      <w:r>
        <w:rPr>
          <w:rFonts w:eastAsia="Times New Roman"/>
          <w:szCs w:val="24"/>
        </w:rPr>
        <w:t xml:space="preserve"> έχει τον λόγο.</w:t>
      </w:r>
    </w:p>
    <w:p w14:paraId="644FC67E" w14:textId="77777777" w:rsidR="0050333C" w:rsidRDefault="00414943">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color w:val="000000"/>
          <w:szCs w:val="24"/>
        </w:rPr>
        <w:t>Ευχαριστώ, κύριε Πρόεδρε.</w:t>
      </w:r>
      <w:r>
        <w:rPr>
          <w:rFonts w:eastAsia="Times New Roman"/>
          <w:szCs w:val="24"/>
        </w:rPr>
        <w:t xml:space="preserve"> </w:t>
      </w:r>
    </w:p>
    <w:p w14:paraId="644FC67F" w14:textId="77777777" w:rsidR="0050333C" w:rsidRDefault="00414943">
      <w:pPr>
        <w:spacing w:after="0" w:line="600" w:lineRule="auto"/>
        <w:ind w:firstLine="720"/>
        <w:jc w:val="both"/>
        <w:rPr>
          <w:rFonts w:eastAsia="Times New Roman"/>
          <w:szCs w:val="24"/>
        </w:rPr>
      </w:pPr>
      <w:r>
        <w:rPr>
          <w:rFonts w:eastAsia="Times New Roman"/>
          <w:szCs w:val="24"/>
        </w:rPr>
        <w:t>Πραγματικά ζούμε μεγάλες στιγμές δημοκρατίας και κρίνω σκόπιμο να ενημερώσω το Σώμα, για όσους δεν ήταν στην Επιτροπή Παραγωγή</w:t>
      </w:r>
      <w:r>
        <w:rPr>
          <w:rFonts w:eastAsia="Times New Roman"/>
          <w:szCs w:val="24"/>
        </w:rPr>
        <w:t xml:space="preserve">ς και Εμπορίου χθες, για το πώς ψηφίστηκε το κατεπείγον στην </w:t>
      </w:r>
      <w:r>
        <w:rPr>
          <w:rFonts w:eastAsia="Times New Roman"/>
          <w:szCs w:val="24"/>
        </w:rPr>
        <w:t>ε</w:t>
      </w:r>
      <w:r>
        <w:rPr>
          <w:rFonts w:eastAsia="Times New Roman"/>
          <w:szCs w:val="24"/>
        </w:rPr>
        <w:t xml:space="preserve">πιτροπή. Επειδή είμαι σχετικά νέος Βουλευτής -είμαι Βουλευτής εδώ και δεκατέσσερις μήνες-, δεν ξέρω αν είχε γίνει παλαιότερα κάτι τέτοιο. </w:t>
      </w:r>
    </w:p>
    <w:p w14:paraId="644FC680" w14:textId="77777777" w:rsidR="0050333C" w:rsidRDefault="00414943">
      <w:pPr>
        <w:spacing w:after="0" w:line="600" w:lineRule="auto"/>
        <w:ind w:firstLine="720"/>
        <w:jc w:val="both"/>
        <w:rPr>
          <w:rFonts w:eastAsia="Times New Roman"/>
          <w:szCs w:val="24"/>
        </w:rPr>
      </w:pPr>
      <w:r>
        <w:rPr>
          <w:rFonts w:eastAsia="Times New Roman"/>
          <w:szCs w:val="24"/>
        </w:rPr>
        <w:lastRenderedPageBreak/>
        <w:t>Για το θέμα του κατεπείγοντος πρέπει να αποφανθούν εντό</w:t>
      </w:r>
      <w:r>
        <w:rPr>
          <w:rFonts w:eastAsia="Times New Roman"/>
          <w:szCs w:val="24"/>
        </w:rPr>
        <w:t xml:space="preserve">ς της </w:t>
      </w:r>
      <w:r>
        <w:rPr>
          <w:rFonts w:eastAsia="Times New Roman"/>
          <w:szCs w:val="24"/>
        </w:rPr>
        <w:t>ε</w:t>
      </w:r>
      <w:r>
        <w:rPr>
          <w:rFonts w:eastAsia="Times New Roman"/>
          <w:szCs w:val="24"/>
        </w:rPr>
        <w:t xml:space="preserve">πιτροπής όχι οι Κοινοβουλευτικές Ομάδες, αλλά οι παρόντες. Εχθές κάποια στιγμή η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πιτροπής, επειδή είδε ότι είναι πολύ λίγοι οι Βουλευτές του ΣΥΡΙΖΑ, έκανε διάλειμμα πέντε λεπτών.</w:t>
      </w:r>
    </w:p>
    <w:p w14:paraId="644FC681" w14:textId="77777777" w:rsidR="0050333C" w:rsidRDefault="00414943">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Μιλάμε για άλλο νομοσχέδιο, όμως, τώρα.</w:t>
      </w:r>
    </w:p>
    <w:p w14:paraId="644FC682" w14:textId="77777777" w:rsidR="0050333C" w:rsidRDefault="00414943">
      <w:pPr>
        <w:spacing w:after="0" w:line="600" w:lineRule="auto"/>
        <w:ind w:firstLine="720"/>
        <w:jc w:val="both"/>
        <w:rPr>
          <w:rFonts w:eastAsia="Times New Roman"/>
          <w:szCs w:val="24"/>
        </w:rPr>
      </w:pPr>
      <w:r>
        <w:rPr>
          <w:rFonts w:eastAsia="Times New Roman"/>
          <w:b/>
          <w:szCs w:val="24"/>
        </w:rPr>
        <w:t>Α</w:t>
      </w:r>
      <w:r>
        <w:rPr>
          <w:rFonts w:eastAsia="Times New Roman"/>
          <w:b/>
          <w:szCs w:val="24"/>
        </w:rPr>
        <w:t xml:space="preserve">ΝΑΣΤΑΣΙΑ ΓΚΑΡΑ: </w:t>
      </w:r>
      <w:r>
        <w:rPr>
          <w:rFonts w:eastAsia="Times New Roman"/>
          <w:szCs w:val="24"/>
        </w:rPr>
        <w:t>Σε άλλο νομοσχέδιο έγινε αυτό.</w:t>
      </w:r>
    </w:p>
    <w:p w14:paraId="644FC683" w14:textId="77777777" w:rsidR="0050333C" w:rsidRDefault="00414943">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Μην μπερδεύεστε! Είναι άλλο νομοσχέδιο.</w:t>
      </w:r>
    </w:p>
    <w:p w14:paraId="644FC684" w14:textId="77777777" w:rsidR="0050333C" w:rsidRDefault="00414943">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Δεν μπερδεύομαι καθόλου. Απλώς το λέω</w:t>
      </w:r>
      <w:r>
        <w:rPr>
          <w:rFonts w:eastAsia="Times New Roman"/>
          <w:szCs w:val="24"/>
        </w:rPr>
        <w:t>,</w:t>
      </w:r>
      <w:r>
        <w:rPr>
          <w:rFonts w:eastAsia="Times New Roman"/>
          <w:szCs w:val="24"/>
        </w:rPr>
        <w:t xml:space="preserve"> επειδή μιλάμε για θέματα δημοκρατίας. Θα αναφερθώ και στο νομοσχέδιο. Δεν σας διέκοψα εγώ όταν μ</w:t>
      </w:r>
      <w:r>
        <w:rPr>
          <w:rFonts w:eastAsia="Times New Roman"/>
          <w:szCs w:val="24"/>
        </w:rPr>
        <w:t>ιλήσατε.</w:t>
      </w:r>
    </w:p>
    <w:p w14:paraId="644FC685" w14:textId="77777777" w:rsidR="0050333C" w:rsidRDefault="00414943">
      <w:pPr>
        <w:spacing w:after="0" w:line="600" w:lineRule="auto"/>
        <w:ind w:firstLine="720"/>
        <w:jc w:val="both"/>
        <w:rPr>
          <w:rFonts w:eastAsia="Times New Roman"/>
          <w:szCs w:val="24"/>
        </w:rPr>
      </w:pPr>
      <w:r>
        <w:rPr>
          <w:rFonts w:eastAsia="Times New Roman"/>
          <w:szCs w:val="24"/>
        </w:rPr>
        <w:t xml:space="preserve">Έκανε, λοιπόν, η </w:t>
      </w:r>
      <w:r>
        <w:rPr>
          <w:rFonts w:eastAsia="Times New Roman"/>
          <w:szCs w:val="24"/>
        </w:rPr>
        <w:t>π</w:t>
      </w:r>
      <w:r>
        <w:rPr>
          <w:rFonts w:eastAsia="Times New Roman"/>
          <w:szCs w:val="24"/>
        </w:rPr>
        <w:t xml:space="preserve">ρόεδρος της </w:t>
      </w:r>
      <w:r>
        <w:rPr>
          <w:rFonts w:eastAsia="Times New Roman"/>
          <w:szCs w:val="24"/>
        </w:rPr>
        <w:t>ε</w:t>
      </w:r>
      <w:r>
        <w:rPr>
          <w:rFonts w:eastAsia="Times New Roman"/>
          <w:szCs w:val="24"/>
        </w:rPr>
        <w:t>πιτροπής τη διακοπή της και κάλεσε τους Βουλευτές που κοιμόντουσαν. Οι Βουλευτίνες ήρθαν αμακιγιάριστες, οι Βουλευτές ήρθαν με την «τσίμπλα» στο μάτι, ούτως ώστε να μπορέσουν να ψηφίσουν το επείγον.</w:t>
      </w:r>
    </w:p>
    <w:p w14:paraId="644FC686"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ΑΝΑΣΤΑΣΙΑ ΓΚΑΡΑ: </w:t>
      </w:r>
      <w:r>
        <w:rPr>
          <w:rFonts w:eastAsia="Times New Roman"/>
          <w:szCs w:val="24"/>
        </w:rPr>
        <w:t>Σε άλλο νομοσχέδιο έγινε.</w:t>
      </w:r>
    </w:p>
    <w:p w14:paraId="644FC687" w14:textId="77777777" w:rsidR="0050333C" w:rsidRDefault="00414943">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Έχετε δίκιο. Το ξέρω. Δεν θα με διορθώνετε συνέχεια. Το ξέρω, απλώς μίλησα για θέματα δημοκρατίας.</w:t>
      </w:r>
    </w:p>
    <w:p w14:paraId="644FC688" w14:textId="77777777" w:rsidR="0050333C" w:rsidRDefault="00414943">
      <w:pPr>
        <w:spacing w:after="0" w:line="600" w:lineRule="auto"/>
        <w:ind w:firstLine="720"/>
        <w:jc w:val="both"/>
        <w:rPr>
          <w:rFonts w:eastAsia="Times New Roman"/>
          <w:szCs w:val="24"/>
        </w:rPr>
      </w:pPr>
      <w:r>
        <w:rPr>
          <w:rFonts w:eastAsia="Times New Roman"/>
          <w:szCs w:val="24"/>
        </w:rPr>
        <w:t xml:space="preserve">Σε ό,τι αφορά το παρόν σχέδιο νόμου -να αναφερθούμε και σε αυτό-, εχθές είχαμε την απόσυρση του άρθρου 19, όπως </w:t>
      </w:r>
      <w:r>
        <w:rPr>
          <w:rFonts w:eastAsia="Times New Roman"/>
          <w:szCs w:val="24"/>
        </w:rPr>
        <w:t>ακούστηκε προηγουμένως από τον εισηγητή της Νέας Δημοκρατίας. Πράγματι, ήταν ο πρώτος που έκανε αναφορά, αλλά αυτό έχει να κάνει με τη σειρά τοποθέτησης.</w:t>
      </w:r>
    </w:p>
    <w:p w14:paraId="644FC689" w14:textId="77777777" w:rsidR="0050333C" w:rsidRDefault="00414943">
      <w:pPr>
        <w:spacing w:after="0" w:line="600" w:lineRule="auto"/>
        <w:ind w:firstLine="720"/>
        <w:jc w:val="both"/>
        <w:rPr>
          <w:rFonts w:eastAsia="Times New Roman" w:cs="Times New Roman"/>
          <w:szCs w:val="24"/>
        </w:rPr>
      </w:pPr>
      <w:r>
        <w:rPr>
          <w:rFonts w:eastAsia="Times New Roman"/>
          <w:szCs w:val="24"/>
        </w:rPr>
        <w:t>Κατόπιν και της δικής μου τοποθέτησης, αναγκάστηκαν να αποσύρουν το άρθρο 19, γιατί πράγματι –αν και τ</w:t>
      </w:r>
      <w:r>
        <w:rPr>
          <w:rFonts w:eastAsia="Times New Roman"/>
          <w:szCs w:val="24"/>
        </w:rPr>
        <w:t>ο αρνήθηκε για κάποιο χρονικό διάστημα ο Υπουργός- ήταν φωτογραφική αυτή η ρύθμιση και αφορούσε συγκεκριμένο επιχειρηματία από την Κρήτη, κάτι που το αντελήφθησαν και το απέσυραν την κατάλληλη στιγμή.</w:t>
      </w:r>
    </w:p>
    <w:p w14:paraId="644FC68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 παρόν σχέδιο νόμου αναφέρεται στην απλοποίηση </w:t>
      </w:r>
      <w:r>
        <w:rPr>
          <w:rFonts w:eastAsia="Times New Roman" w:cs="Times New Roman"/>
          <w:szCs w:val="24"/>
        </w:rPr>
        <w:t xml:space="preserve">διαδικασιών σύστασης επιχείρησης. Εμείς από τη Χρυσή Αυγή περιμένουμε με μεγάλη </w:t>
      </w:r>
      <w:r>
        <w:rPr>
          <w:rFonts w:eastAsia="Times New Roman" w:cs="Times New Roman"/>
          <w:szCs w:val="24"/>
        </w:rPr>
        <w:lastRenderedPageBreak/>
        <w:t>ανυπομονησία το πότε θα έρθει ένα σχέδιο νόμου</w:t>
      </w:r>
      <w:r>
        <w:rPr>
          <w:rFonts w:eastAsia="Times New Roman" w:cs="Times New Roman"/>
          <w:szCs w:val="24"/>
        </w:rPr>
        <w:t>,</w:t>
      </w:r>
      <w:r>
        <w:rPr>
          <w:rFonts w:eastAsia="Times New Roman" w:cs="Times New Roman"/>
          <w:szCs w:val="24"/>
        </w:rPr>
        <w:t xml:space="preserve"> το οποίο θα αφορά τη συνέχιση της λειτουργίας των ήδη υφισταμένων μικρομεσαίων επιχειρήσεων. </w:t>
      </w:r>
    </w:p>
    <w:p w14:paraId="644FC68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Επανειλημμένα έχουμε πει ότι η χρή</w:t>
      </w:r>
      <w:r>
        <w:rPr>
          <w:rFonts w:eastAsia="Times New Roman" w:cs="Times New Roman"/>
          <w:szCs w:val="24"/>
        </w:rPr>
        <w:t xml:space="preserve">ση της εργαλειοθήκης του ΟΟΣΑ καταστρέφει τον πρωτογενή τομέα, καταστρέφει τις μικρομεσαίες επιχειρήσεις. Γι’ αυτό και επί της αρχής είχαμε τοποθετηθεί λέγοντας ότι καταψηφίζουμε το παρόν σχέδιο νόμου. </w:t>
      </w:r>
    </w:p>
    <w:p w14:paraId="644FC68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Θα έλεγα ότι είναι λίγο ειρωνικός ο τίτλος. Ποιες επι</w:t>
      </w:r>
      <w:r>
        <w:rPr>
          <w:rFonts w:eastAsia="Times New Roman" w:cs="Times New Roman"/>
          <w:szCs w:val="24"/>
        </w:rPr>
        <w:t xml:space="preserve">χειρήσεις συστήνονται; Οι επιχειρήσεις που συστήνονται πράγματι, ειδικά τουλάχιστον σε ό,τι αφορά τη </w:t>
      </w:r>
      <w:r>
        <w:rPr>
          <w:rFonts w:eastAsia="Times New Roman" w:cs="Times New Roman"/>
          <w:szCs w:val="24"/>
        </w:rPr>
        <w:t>β</w:t>
      </w:r>
      <w:r>
        <w:rPr>
          <w:rFonts w:eastAsia="Times New Roman" w:cs="Times New Roman"/>
          <w:szCs w:val="24"/>
        </w:rPr>
        <w:t>όρεια Ελλάδα, είναι στις γείτονες χώρες. Χώρια το ότι έχουν κλείσει πάρα πολλές επιχειρήσεις, πολλές από τις υφιστάμενες έχουν μετακομίσει -κάτι που έχουμ</w:t>
      </w:r>
      <w:r>
        <w:rPr>
          <w:rFonts w:eastAsia="Times New Roman" w:cs="Times New Roman"/>
          <w:szCs w:val="24"/>
        </w:rPr>
        <w:t>ε αναφέρει επανειλημμένα- στις γείτονες χώρες. Αυτό μόνο ανάπτυξη δεν είναι!</w:t>
      </w:r>
    </w:p>
    <w:p w14:paraId="644FC68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παρόν σχέδιο νόμου και το άρθρο 10, γίνεται μια αναφορά και στα επιμελητήρια. Εντός ολίγου χρονικού διαστήματος, μετά </w:t>
      </w:r>
      <w:r>
        <w:rPr>
          <w:rFonts w:eastAsia="Times New Roman" w:cs="Times New Roman"/>
          <w:szCs w:val="24"/>
        </w:rPr>
        <w:lastRenderedPageBreak/>
        <w:t>τις εκλογές στα εμπορικά επιμελητήρια, θα έρ</w:t>
      </w:r>
      <w:r>
        <w:rPr>
          <w:rFonts w:eastAsia="Times New Roman" w:cs="Times New Roman"/>
          <w:szCs w:val="24"/>
        </w:rPr>
        <w:t>θει και άλλο σχέδιο νόμου εδώ στο Κοινοβούλιο, το οποίο θα έχει σχέση με τα επιμελητήρια. Θα ισχύσει ό,τι ισχύει «</w:t>
      </w:r>
      <w:proofErr w:type="spellStart"/>
      <w:r>
        <w:rPr>
          <w:rFonts w:eastAsia="Times New Roman" w:cs="Times New Roman"/>
          <w:szCs w:val="24"/>
        </w:rPr>
        <w:t>καλλικρατικά</w:t>
      </w:r>
      <w:proofErr w:type="spellEnd"/>
      <w:r>
        <w:rPr>
          <w:rFonts w:eastAsia="Times New Roman" w:cs="Times New Roman"/>
          <w:szCs w:val="24"/>
        </w:rPr>
        <w:t>». Θα γίνει συγχώνευση, θα γίνει κατάργηση εμπορικών επιμελητηρίων. Από τα πενήντα εννέα που υφίστανται, τα σαράντα ένα θα σταματή</w:t>
      </w:r>
      <w:r>
        <w:rPr>
          <w:rFonts w:eastAsia="Times New Roman" w:cs="Times New Roman"/>
          <w:szCs w:val="24"/>
        </w:rPr>
        <w:t xml:space="preserve">σουν να λειτουργούν και θα μείνουν δεκαοκτώ. Ειδικά στη </w:t>
      </w:r>
      <w:r>
        <w:rPr>
          <w:rFonts w:eastAsia="Times New Roman" w:cs="Times New Roman"/>
          <w:szCs w:val="24"/>
        </w:rPr>
        <w:t>β</w:t>
      </w:r>
      <w:r>
        <w:rPr>
          <w:rFonts w:eastAsia="Times New Roman" w:cs="Times New Roman"/>
          <w:szCs w:val="24"/>
        </w:rPr>
        <w:t xml:space="preserve">όρεια Ελλάδα θα παραμείνουν μόνο τέσσερα. Ανατολική Μακεδονία και Θράκη θα έχουν ένα εμπορικό επιμελητήριο, όπως και η </w:t>
      </w:r>
      <w:r>
        <w:rPr>
          <w:rFonts w:eastAsia="Times New Roman" w:cs="Times New Roman"/>
          <w:szCs w:val="24"/>
        </w:rPr>
        <w:t>κ</w:t>
      </w:r>
      <w:r>
        <w:rPr>
          <w:rFonts w:eastAsia="Times New Roman" w:cs="Times New Roman"/>
          <w:szCs w:val="24"/>
        </w:rPr>
        <w:t xml:space="preserve">εντρική Μακεδονία, εκτός της Θεσσαλονίκης. Οι υπόλοιποι έξι νομοί θα έχουν ένα </w:t>
      </w:r>
      <w:r>
        <w:rPr>
          <w:rFonts w:eastAsia="Times New Roman" w:cs="Times New Roman"/>
          <w:szCs w:val="24"/>
        </w:rPr>
        <w:t xml:space="preserve">εμπορικό επιμελητήριο. Η </w:t>
      </w:r>
      <w:r>
        <w:rPr>
          <w:rFonts w:eastAsia="Times New Roman" w:cs="Times New Roman"/>
          <w:szCs w:val="24"/>
        </w:rPr>
        <w:t>δ</w:t>
      </w:r>
      <w:r>
        <w:rPr>
          <w:rFonts w:eastAsia="Times New Roman" w:cs="Times New Roman"/>
          <w:szCs w:val="24"/>
        </w:rPr>
        <w:t xml:space="preserve">υτική Ελλάδα θα έχει ένα εμπορικό επιμελητήριο. Αυτά μόνον ανάπτυξη δεν φέρνουν, κυρίες και κύριοι. </w:t>
      </w:r>
    </w:p>
    <w:p w14:paraId="644FC68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Σκεφτείτε πως ό,τι αγώνας έχει γίνει τα τελευταία χρόνια για να πετύχουμε μια αποκέντρωση, με τα νομοθετήματα της σημερινής </w:t>
      </w:r>
      <w:r>
        <w:rPr>
          <w:rFonts w:eastAsia="Times New Roman" w:cs="Times New Roman"/>
          <w:szCs w:val="24"/>
        </w:rPr>
        <w:t>σ</w:t>
      </w:r>
      <w:r>
        <w:rPr>
          <w:rFonts w:eastAsia="Times New Roman" w:cs="Times New Roman"/>
          <w:szCs w:val="24"/>
        </w:rPr>
        <w:t>υγκυ</w:t>
      </w:r>
      <w:r>
        <w:rPr>
          <w:rFonts w:eastAsia="Times New Roman" w:cs="Times New Roman"/>
          <w:szCs w:val="24"/>
        </w:rPr>
        <w:t>βέρνησης, αλλά και των προκατόχων της</w:t>
      </w:r>
      <w:r>
        <w:rPr>
          <w:rFonts w:eastAsia="Times New Roman" w:cs="Times New Roman"/>
          <w:szCs w:val="24"/>
        </w:rPr>
        <w:t>,</w:t>
      </w:r>
      <w:r>
        <w:rPr>
          <w:rFonts w:eastAsia="Times New Roman" w:cs="Times New Roman"/>
          <w:szCs w:val="24"/>
        </w:rPr>
        <w:t xml:space="preserve"> δημιουργείται αστυφιλία. Καταργείτε και συγχωνεύετε υπηρεσίες, κάτι το οποίο σίγουρα δεν μπορεί να βοηθήσει στην ανάπτυξη. </w:t>
      </w:r>
    </w:p>
    <w:p w14:paraId="644FC68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να επισημάνουμε τα εξής. Το παρόν σχέδιο νόμου είναι άλλη μια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τη γνωστή πλέον διαδικασία του κατεπείγοντος, επειδή πάντοτε φυσικά το επιτάσσουν οι δανειστές, τους οποίους κάποτε ο ΣΥΡΙΖΑ αποκαλούσε «τοκογλύφους» και σήμερα τους αποκαλεί «</w:t>
      </w:r>
      <w:r>
        <w:rPr>
          <w:rFonts w:eastAsia="Times New Roman" w:cs="Times New Roman"/>
          <w:szCs w:val="24"/>
        </w:rPr>
        <w:t>θ</w:t>
      </w:r>
      <w:r>
        <w:rPr>
          <w:rFonts w:eastAsia="Times New Roman" w:cs="Times New Roman"/>
          <w:szCs w:val="24"/>
        </w:rPr>
        <w:t>εσμούς».</w:t>
      </w:r>
    </w:p>
    <w:p w14:paraId="644FC69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Χωρίς ουσιαστική επεξεργασία, χωρίς διάλογο</w:t>
      </w:r>
      <w:r>
        <w:rPr>
          <w:rFonts w:eastAsia="Times New Roman" w:cs="Times New Roman"/>
          <w:szCs w:val="24"/>
        </w:rPr>
        <w:t>,</w:t>
      </w:r>
      <w:r>
        <w:rPr>
          <w:rFonts w:eastAsia="Times New Roman" w:cs="Times New Roman"/>
          <w:szCs w:val="24"/>
        </w:rPr>
        <w:t xml:space="preserve"> απλώς μας φέρνετε νομοσχ</w:t>
      </w:r>
      <w:r>
        <w:rPr>
          <w:rFonts w:eastAsia="Times New Roman" w:cs="Times New Roman"/>
          <w:szCs w:val="24"/>
        </w:rPr>
        <w:t>έδια</w:t>
      </w:r>
      <w:r>
        <w:rPr>
          <w:rFonts w:eastAsia="Times New Roman" w:cs="Times New Roman"/>
          <w:szCs w:val="24"/>
        </w:rPr>
        <w:t>,</w:t>
      </w:r>
      <w:r>
        <w:rPr>
          <w:rFonts w:eastAsia="Times New Roman" w:cs="Times New Roman"/>
          <w:szCs w:val="24"/>
        </w:rPr>
        <w:t xml:space="preserve"> μόνο και μόνο για να παρουσιάσετε στο </w:t>
      </w:r>
      <w:proofErr w:type="spellStart"/>
      <w:r>
        <w:rPr>
          <w:rFonts w:eastAsia="Times New Roman" w:cs="Times New Roman"/>
          <w:szCs w:val="24"/>
          <w:lang w:val="en-US"/>
        </w:rPr>
        <w:t>Eurogroup</w:t>
      </w:r>
      <w:proofErr w:type="spellEnd"/>
      <w:r>
        <w:rPr>
          <w:rFonts w:eastAsia="Times New Roman" w:cs="Times New Roman"/>
          <w:szCs w:val="24"/>
        </w:rPr>
        <w:t xml:space="preserve"> της 5</w:t>
      </w:r>
      <w:r>
        <w:rPr>
          <w:rFonts w:eastAsia="Times New Roman" w:cs="Times New Roman"/>
          <w:szCs w:val="24"/>
          <w:vertAlign w:val="superscript"/>
        </w:rPr>
        <w:t>ης</w:t>
      </w:r>
      <w:r>
        <w:rPr>
          <w:rFonts w:eastAsia="Times New Roman" w:cs="Times New Roman"/>
          <w:szCs w:val="24"/>
        </w:rPr>
        <w:t xml:space="preserve"> Δεκεμβρίου ότι κάτι έχετε κάνει.</w:t>
      </w:r>
    </w:p>
    <w:p w14:paraId="644FC69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Προβλέπεται για πρώτη φορά στο παρόν σχέδιο νόμου η δυνατότητα δημιουργία επιχείρησης εξ αποστάσεως. Ο υπόχρεος, συμπληρώνοντας ηλεκτρονικά μια σειρά πεδίων, θα </w:t>
      </w:r>
      <w:r>
        <w:rPr>
          <w:rFonts w:eastAsia="Times New Roman" w:cs="Times New Roman"/>
          <w:szCs w:val="24"/>
        </w:rPr>
        <w:t xml:space="preserve">λαμβάνει σε πραγματικό χρόνο τη σύσταση της επιχείρησής του χωρίς την παρεμβολή φυσικού προσώπου. </w:t>
      </w:r>
    </w:p>
    <w:p w14:paraId="644FC69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Όλα τα έγγραφα που αποτελούν προϋπόθεση για τη νομική υπόσταση μιας εταιρείας, το εγκεκριμένο καταστατικό και η ανακοίνωση σύστασης, θα αποδίδονται ηλεκτρονι</w:t>
      </w:r>
      <w:r>
        <w:rPr>
          <w:rFonts w:eastAsia="Times New Roman" w:cs="Times New Roman"/>
          <w:szCs w:val="24"/>
        </w:rPr>
        <w:t>κά στον ενδιαφερόμενο</w:t>
      </w:r>
      <w:r>
        <w:rPr>
          <w:rFonts w:eastAsia="Times New Roman" w:cs="Times New Roman"/>
          <w:szCs w:val="24"/>
        </w:rPr>
        <w:t>,</w:t>
      </w:r>
      <w:r>
        <w:rPr>
          <w:rFonts w:eastAsia="Times New Roman" w:cs="Times New Roman"/>
          <w:szCs w:val="24"/>
        </w:rPr>
        <w:t xml:space="preserve"> με βάση την </w:t>
      </w:r>
      <w:r>
        <w:rPr>
          <w:rFonts w:eastAsia="Times New Roman" w:cs="Times New Roman"/>
          <w:szCs w:val="24"/>
        </w:rPr>
        <w:lastRenderedPageBreak/>
        <w:t xml:space="preserve">πλήρως </w:t>
      </w:r>
      <w:proofErr w:type="spellStart"/>
      <w:r>
        <w:rPr>
          <w:rFonts w:eastAsia="Times New Roman" w:cs="Times New Roman"/>
          <w:szCs w:val="24"/>
        </w:rPr>
        <w:t>ηλεκτρονικοποιημένη</w:t>
      </w:r>
      <w:proofErr w:type="spellEnd"/>
      <w:r>
        <w:rPr>
          <w:rFonts w:eastAsia="Times New Roman" w:cs="Times New Roman"/>
          <w:szCs w:val="24"/>
        </w:rPr>
        <w:t xml:space="preserve"> διαδικασία υποβολής αίτησης και ελέγχου. Έτσι, ο χρόνος σύστασης περιορίζεται μόνο στον αναγκαίο χρόνο που απαιτείται από τον υπόχρεο για τη συμπλήρωση των σχετικών πεδίων. </w:t>
      </w:r>
    </w:p>
    <w:p w14:paraId="644FC69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Γραμμάτιο Ενιαίου</w:t>
      </w:r>
      <w:r>
        <w:rPr>
          <w:rFonts w:eastAsia="Times New Roman" w:cs="Times New Roman"/>
          <w:szCs w:val="24"/>
        </w:rPr>
        <w:t xml:space="preserve"> Κόστους Σύστασης Επιχείρησης ορίζεται στο 30% του ποσού που ισχύει για τη σύσταση ενώπιον της φυσικής, ενώ καταργείται και το παράβολο προελέγχου επωνυμίας. </w:t>
      </w:r>
    </w:p>
    <w:p w14:paraId="644FC69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παρέχεται η δυνατότητα δωρεάν σύστασης για το πρώτο έτος εφαρμογής. Με τον τρόπο αυτό δημ</w:t>
      </w:r>
      <w:r>
        <w:rPr>
          <w:rFonts w:eastAsia="Times New Roman" w:cs="Times New Roman"/>
          <w:szCs w:val="24"/>
        </w:rPr>
        <w:t xml:space="preserve">ιουργούνται προϋποθέσεις προσέλκυσης περισσότερων δυνητικών υπόχρεων στη νέα ηλεκτρονική υπηρεσία. </w:t>
      </w:r>
    </w:p>
    <w:p w14:paraId="644FC69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Καταργείται η φορολογική ενημερότητα των ιδρυτών στο στάδιο της σύστασης, κάτι που πραγματικά μ</w:t>
      </w:r>
      <w:r>
        <w:rPr>
          <w:rFonts w:eastAsia="Times New Roman" w:cs="Times New Roman"/>
          <w:szCs w:val="24"/>
        </w:rPr>
        <w:t>ά</w:t>
      </w:r>
      <w:r>
        <w:rPr>
          <w:rFonts w:eastAsia="Times New Roman" w:cs="Times New Roman"/>
          <w:szCs w:val="24"/>
        </w:rPr>
        <w:t xml:space="preserve">ς κάνει εντύπωση. Για ποιον λόγο να καταργηθεί η φορολογική </w:t>
      </w:r>
      <w:r>
        <w:rPr>
          <w:rFonts w:eastAsia="Times New Roman" w:cs="Times New Roman"/>
          <w:szCs w:val="24"/>
        </w:rPr>
        <w:t xml:space="preserve">ενημερότητα; Δεν θα πρέπει να ξέρουμε αν είναι «καθαρά» ή «βρώμικα» τα χρήματα τα οποία θέλει να επενδύσει κάποιος </w:t>
      </w:r>
      <w:r>
        <w:rPr>
          <w:rFonts w:eastAsia="Times New Roman" w:cs="Times New Roman"/>
          <w:szCs w:val="24"/>
        </w:rPr>
        <w:lastRenderedPageBreak/>
        <w:t>και να ανοίξει μια νέα επιχείρηση; Για ποιον λόγο καταργείται εδώ η φορολογική ενημερότητα; Εν αντιθέσει, αν θελήσει κάποιος να κάνει μια δωρ</w:t>
      </w:r>
      <w:r>
        <w:rPr>
          <w:rFonts w:eastAsia="Times New Roman" w:cs="Times New Roman"/>
          <w:szCs w:val="24"/>
        </w:rPr>
        <w:t>εά, χρειάζεται φορολογική ενημερότητα. Αυτό δεν είναι παράλογο, κύριε Υπουργέ;</w:t>
      </w:r>
    </w:p>
    <w:p w14:paraId="644FC69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Δεν δικαιολογείται το διοικητικό βάρος που συνεπάγεται η διαδικασία χορήγησης αυτού του εγγράφου. Ειδικότερα, αυτή η απαίτηση περιγράφεται ως διακριτό βήμα από την έκθεση «</w:t>
      </w:r>
      <w:r>
        <w:rPr>
          <w:rFonts w:eastAsia="Times New Roman" w:cs="Times New Roman"/>
          <w:szCs w:val="24"/>
          <w:lang w:val="en-US"/>
        </w:rPr>
        <w:t>Doing</w:t>
      </w:r>
      <w:r>
        <w:rPr>
          <w:rFonts w:eastAsia="Times New Roman" w:cs="Times New Roman"/>
          <w:szCs w:val="24"/>
        </w:rPr>
        <w:t xml:space="preserve"> </w:t>
      </w:r>
      <w:proofErr w:type="spellStart"/>
      <w:r>
        <w:rPr>
          <w:rFonts w:eastAsia="Times New Roman" w:cs="Times New Roman"/>
          <w:szCs w:val="24"/>
        </w:rPr>
        <w:t>Business</w:t>
      </w:r>
      <w:proofErr w:type="spellEnd"/>
      <w:r>
        <w:rPr>
          <w:rFonts w:eastAsia="Times New Roman" w:cs="Times New Roman"/>
          <w:szCs w:val="24"/>
        </w:rPr>
        <w:t xml:space="preserve">» της Παγκόσμιας Τράπεζας για το 2016. Αυτή η αλλαγή αναμένεται να μειώσει τη διαδικασία σύστασης μόνο κατά μία μέρα. </w:t>
      </w:r>
    </w:p>
    <w:p w14:paraId="644FC69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Προβλέπεται επίσης η απόδοση κλειδάριθμου </w:t>
      </w:r>
      <w:proofErr w:type="spellStart"/>
      <w:r>
        <w:rPr>
          <w:rFonts w:eastAsia="Times New Roman" w:cs="Times New Roman"/>
          <w:szCs w:val="24"/>
          <w:lang w:val="en-US"/>
        </w:rPr>
        <w:t>Taxisnet</w:t>
      </w:r>
      <w:proofErr w:type="spellEnd"/>
      <w:r>
        <w:rPr>
          <w:rFonts w:eastAsia="Times New Roman" w:cs="Times New Roman"/>
          <w:szCs w:val="24"/>
        </w:rPr>
        <w:t xml:space="preserve"> τη στιγμή της σύστασης. Επομένως οι ενδιαφερόμενοι δεν θα χρειάζεται να απευθ</w:t>
      </w:r>
      <w:r>
        <w:rPr>
          <w:rFonts w:eastAsia="Times New Roman" w:cs="Times New Roman"/>
          <w:szCs w:val="24"/>
        </w:rPr>
        <w:t xml:space="preserve">ύνονται στην αρμόδια ΔΟΥ, μετά τη διεκπεραίωση της διαδικασίας. Το ίδιο ισχύει και για την εγγραφή σε ασφαλιστικό φορέα. </w:t>
      </w:r>
    </w:p>
    <w:p w14:paraId="644FC69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Χθες στην ακρόαση των φορέων σε ό,τι αφορά το άρθρο 18, μας ενημέρωσαν οι εκπρόσωποι της </w:t>
      </w:r>
      <w:r>
        <w:rPr>
          <w:rFonts w:eastAsia="Times New Roman" w:cs="Times New Roman"/>
          <w:szCs w:val="24"/>
        </w:rPr>
        <w:t>ο</w:t>
      </w:r>
      <w:r>
        <w:rPr>
          <w:rFonts w:eastAsia="Times New Roman" w:cs="Times New Roman"/>
          <w:szCs w:val="24"/>
        </w:rPr>
        <w:t xml:space="preserve">μοσπονδίας αρτοποιών. Πραγματικά ακούγοντάς </w:t>
      </w:r>
      <w:r>
        <w:rPr>
          <w:rFonts w:eastAsia="Times New Roman" w:cs="Times New Roman"/>
          <w:szCs w:val="24"/>
        </w:rPr>
        <w:t xml:space="preserve">τους μου δημιουργήθηκαν κάποιες αμφιβολίες για το αν θα πρέπει να ψηφίσουμε υπέρ ή κατά. </w:t>
      </w:r>
    </w:p>
    <w:p w14:paraId="644FC69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Ακούγοντας</w:t>
      </w:r>
      <w:r>
        <w:rPr>
          <w:rFonts w:eastAsia="Times New Roman" w:cs="Times New Roman"/>
          <w:szCs w:val="24"/>
        </w:rPr>
        <w:t>,</w:t>
      </w:r>
      <w:r>
        <w:rPr>
          <w:rFonts w:eastAsia="Times New Roman" w:cs="Times New Roman"/>
          <w:szCs w:val="24"/>
        </w:rPr>
        <w:t xml:space="preserve"> όμως, τον εκπρόσωπο των αρτοποιών Αττικής</w:t>
      </w:r>
      <w:r>
        <w:rPr>
          <w:rFonts w:eastAsia="Times New Roman" w:cs="Times New Roman"/>
          <w:szCs w:val="24"/>
        </w:rPr>
        <w:t>,</w:t>
      </w:r>
      <w:r>
        <w:rPr>
          <w:rFonts w:eastAsia="Times New Roman" w:cs="Times New Roman"/>
          <w:szCs w:val="24"/>
        </w:rPr>
        <w:t xml:space="preserve"> μ</w:t>
      </w:r>
      <w:r>
        <w:rPr>
          <w:rFonts w:eastAsia="Times New Roman" w:cs="Times New Roman"/>
          <w:szCs w:val="24"/>
        </w:rPr>
        <w:t>α</w:t>
      </w:r>
      <w:r>
        <w:rPr>
          <w:rFonts w:eastAsia="Times New Roman" w:cs="Times New Roman"/>
          <w:szCs w:val="24"/>
        </w:rPr>
        <w:t>ς λύθηκε η απορία, γιατί</w:t>
      </w:r>
      <w:r>
        <w:rPr>
          <w:rFonts w:eastAsia="Times New Roman" w:cs="Times New Roman"/>
          <w:szCs w:val="24"/>
        </w:rPr>
        <w:t>,</w:t>
      </w:r>
      <w:r>
        <w:rPr>
          <w:rFonts w:eastAsia="Times New Roman" w:cs="Times New Roman"/>
          <w:szCs w:val="24"/>
        </w:rPr>
        <w:t xml:space="preserve"> βάσει του άρθρου 18</w:t>
      </w:r>
      <w:r>
        <w:rPr>
          <w:rFonts w:eastAsia="Times New Roman" w:cs="Times New Roman"/>
          <w:szCs w:val="24"/>
        </w:rPr>
        <w:t>,</w:t>
      </w:r>
      <w:r>
        <w:rPr>
          <w:rFonts w:eastAsia="Times New Roman" w:cs="Times New Roman"/>
          <w:szCs w:val="24"/>
        </w:rPr>
        <w:t xml:space="preserve"> εισάγεται η έννοια του «παραδοσιακού άρτου» και των όρων «παραδοσιακό αρτοποιείο», «παραδοσιακός φούρνος» από τους αρτοποιούς που πωλούν, μεταξύ άλλων αρτοσκευασμάτων, αυτόν τον τύπο άρτου. </w:t>
      </w:r>
    </w:p>
    <w:p w14:paraId="644FC69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Σε παλαιότερο σχέδιο νόμου, το οποίο είχαμε καταψηφίσει, δινόταν</w:t>
      </w:r>
      <w:r>
        <w:rPr>
          <w:rFonts w:eastAsia="Times New Roman" w:cs="Times New Roman"/>
          <w:szCs w:val="24"/>
        </w:rPr>
        <w:t xml:space="preserve"> η δυνατότητα στον καθένα να εμπορεύεται ψωμί. Με το παρόν σχέδιο νόμου απλώς αναφέρονται οι όροι «παραδοσιακός άρτος», «παραδοσιακός φούρνος» κ.λπ., τον οποίο θα χρησιμοποιούν όσοι είναι αρτοποιοί και παρασκευάζουν ψωμί και το εμπορεύονται, αλλά στην πράξ</w:t>
      </w:r>
      <w:r>
        <w:rPr>
          <w:rFonts w:eastAsia="Times New Roman" w:cs="Times New Roman"/>
          <w:szCs w:val="24"/>
        </w:rPr>
        <w:t xml:space="preserve">η, πέρα από την </w:t>
      </w:r>
      <w:r>
        <w:rPr>
          <w:rFonts w:eastAsia="Times New Roman" w:cs="Times New Roman"/>
          <w:szCs w:val="24"/>
        </w:rPr>
        <w:lastRenderedPageBreak/>
        <w:t xml:space="preserve">αναφορά του παραδοσιακού ψωμιού, θα μπορεί να εμπορεύεται ο οποιοσδήποτε, είτε είναι αρτοποιός είτε όχι. </w:t>
      </w:r>
    </w:p>
    <w:p w14:paraId="644FC69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Θα πρέπει να τονιστεί ότι το ζητούμενο είναι η προστασία του Έλληνα αρτοποιού και του φούρνου της γειτονιάς. </w:t>
      </w:r>
      <w:r>
        <w:rPr>
          <w:rFonts w:eastAsia="Times New Roman" w:cs="Times New Roman"/>
          <w:szCs w:val="24"/>
        </w:rPr>
        <w:t>Π</w:t>
      </w:r>
      <w:r>
        <w:rPr>
          <w:rFonts w:eastAsia="Times New Roman" w:cs="Times New Roman"/>
          <w:szCs w:val="24"/>
        </w:rPr>
        <w:t xml:space="preserve">ράγματι, σε επικοινωνία </w:t>
      </w:r>
      <w:r>
        <w:rPr>
          <w:rFonts w:eastAsia="Times New Roman" w:cs="Times New Roman"/>
          <w:szCs w:val="24"/>
        </w:rPr>
        <w:t>που είχα με αρκετούς αρτοποιούς στην περιοχή μου</w:t>
      </w:r>
      <w:r>
        <w:rPr>
          <w:rFonts w:eastAsia="Times New Roman" w:cs="Times New Roman"/>
          <w:szCs w:val="24"/>
        </w:rPr>
        <w:t>,</w:t>
      </w:r>
      <w:r>
        <w:rPr>
          <w:rFonts w:eastAsia="Times New Roman" w:cs="Times New Roman"/>
          <w:szCs w:val="24"/>
        </w:rPr>
        <w:t xml:space="preserve"> διαπίστωσα ότι είναι αντίθετοι στο παρόν σχέδιο νόμου, γιατί δεν διασφαλίζεται το επάγγελμά τους. Εμείς θα προτείναμε μάλιστα να απαγορευτεί η πώληση άρτου σε μεγάλες αλυσίδες καταστημάτων και σε μεγάλα σο</w:t>
      </w:r>
      <w:r>
        <w:rPr>
          <w:rFonts w:eastAsia="Times New Roman" w:cs="Times New Roman"/>
          <w:szCs w:val="24"/>
        </w:rPr>
        <w:t>υ</w:t>
      </w:r>
      <w:r>
        <w:rPr>
          <w:rFonts w:eastAsia="Times New Roman" w:cs="Times New Roman"/>
          <w:szCs w:val="24"/>
        </w:rPr>
        <w:t xml:space="preserve">περμάρκετ. Θα πρέπει να προστατευτεί με κάθε τρόπο ένα παραδοσιακό επάγγελμα, θα πρέπει να κρατηθεί οπωσδήποτε. </w:t>
      </w:r>
    </w:p>
    <w:p w14:paraId="644FC69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Σε ό,τι αφορά το άρθρο 19, είπαμε και χθες ότι ήταν θετική η απόσυρση του συγκεκριμένου άρθρου.</w:t>
      </w:r>
    </w:p>
    <w:p w14:paraId="644FC69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Όσον αφορά το άρθρο 33, το οποίο αφορά τα φαρμα</w:t>
      </w:r>
      <w:r>
        <w:rPr>
          <w:rFonts w:eastAsia="Times New Roman" w:cs="Times New Roman"/>
          <w:szCs w:val="24"/>
        </w:rPr>
        <w:t>κεία, καταργεί τη δυνατότητα παράτασης άδειας λειτουργίας φαρμακείου από αδειούχο φαρμακοποιό</w:t>
      </w:r>
      <w:r>
        <w:rPr>
          <w:rFonts w:eastAsia="Times New Roman" w:cs="Times New Roman"/>
          <w:szCs w:val="24"/>
        </w:rPr>
        <w:t>,</w:t>
      </w:r>
      <w:r>
        <w:rPr>
          <w:rFonts w:eastAsia="Times New Roman" w:cs="Times New Roman"/>
          <w:szCs w:val="24"/>
        </w:rPr>
        <w:t xml:space="preserve"> ο οποίος έχει συμπληρώσει το </w:t>
      </w:r>
      <w:r>
        <w:rPr>
          <w:rFonts w:eastAsia="Times New Roman" w:cs="Times New Roman"/>
          <w:szCs w:val="24"/>
        </w:rPr>
        <w:t xml:space="preserve">εξηκοστό πέμπτο </w:t>
      </w:r>
      <w:r>
        <w:rPr>
          <w:rFonts w:eastAsia="Times New Roman" w:cs="Times New Roman"/>
          <w:szCs w:val="24"/>
        </w:rPr>
        <w:t xml:space="preserve">έτος της </w:t>
      </w:r>
      <w:r>
        <w:rPr>
          <w:rFonts w:eastAsia="Times New Roman" w:cs="Times New Roman"/>
          <w:szCs w:val="24"/>
        </w:rPr>
        <w:lastRenderedPageBreak/>
        <w:t xml:space="preserve">ηλικίας ή </w:t>
      </w:r>
      <w:r>
        <w:rPr>
          <w:rFonts w:eastAsia="Times New Roman" w:cs="Times New Roman"/>
          <w:szCs w:val="24"/>
        </w:rPr>
        <w:t>τριάντα πέντε</w:t>
      </w:r>
      <w:r>
        <w:rPr>
          <w:rFonts w:eastAsia="Times New Roman" w:cs="Times New Roman"/>
          <w:szCs w:val="24"/>
        </w:rPr>
        <w:t xml:space="preserve"> χρόνια υπηρεσίας για επτά έτη και έχει τέκνο που σπουδάζει στη Φαρμακευτική. Το ίδι</w:t>
      </w:r>
      <w:r>
        <w:rPr>
          <w:rFonts w:eastAsia="Times New Roman" w:cs="Times New Roman"/>
          <w:szCs w:val="24"/>
        </w:rPr>
        <w:t xml:space="preserve">ο ισχύει και για τη κληρονομική φαρμακαποθήκη. </w:t>
      </w:r>
    </w:p>
    <w:p w14:paraId="644FC69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νομικά πρόσωπα μπορούν να λαμβάνουν άδεια χονδρικής πώλησης φαρμάκων, χωρίς οι μέτοχοι εταίροι ή τα μέλη της διοικήσεως να είναι φαρμακοποιοί. Όλα αυτά είναι διατάξεις που</w:t>
      </w:r>
      <w:r>
        <w:rPr>
          <w:rFonts w:eastAsia="Times New Roman" w:cs="Times New Roman"/>
          <w:szCs w:val="24"/>
        </w:rPr>
        <w:t>,</w:t>
      </w:r>
      <w:r>
        <w:rPr>
          <w:rFonts w:eastAsia="Times New Roman" w:cs="Times New Roman"/>
          <w:szCs w:val="24"/>
        </w:rPr>
        <w:t xml:space="preserve"> στο πλαίσιο δήθεν της εφαρμ</w:t>
      </w:r>
      <w:r>
        <w:rPr>
          <w:rFonts w:eastAsia="Times New Roman" w:cs="Times New Roman"/>
          <w:szCs w:val="24"/>
        </w:rPr>
        <w:t>ογής συστάσεων της εργαλειοθήκης του ΟΟΣΑ, υποβαθμίζουν τον ρόλο του Έλληνα φαρμακοποιού και του φαρμακείου της γειτονιάς και ανοίγουν τον δρόμο σε πολυεθνικές εταιρ</w:t>
      </w:r>
      <w:r>
        <w:rPr>
          <w:rFonts w:eastAsia="Times New Roman" w:cs="Times New Roman"/>
          <w:szCs w:val="24"/>
        </w:rPr>
        <w:t>ε</w:t>
      </w:r>
      <w:r>
        <w:rPr>
          <w:rFonts w:eastAsia="Times New Roman" w:cs="Times New Roman"/>
          <w:szCs w:val="24"/>
        </w:rPr>
        <w:t>ίες.</w:t>
      </w:r>
    </w:p>
    <w:p w14:paraId="644FC69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Όπως έχουμε πει και από την αρχή και σε όλες τις τοποθετήσεις μας, η Χρυσή Αυγή καταψ</w:t>
      </w:r>
      <w:r>
        <w:rPr>
          <w:rFonts w:eastAsia="Times New Roman" w:cs="Times New Roman"/>
          <w:szCs w:val="24"/>
        </w:rPr>
        <w:t xml:space="preserve">ηφίζει επί της αρχής και θα τοποθετηθούμε στα άρθρα στην ψηφοφορία. </w:t>
      </w:r>
    </w:p>
    <w:p w14:paraId="644FC6A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4FC6A1"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44FC6A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644FC6A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Κωνσταντινόπουλος, ειδικός αγορητής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έχει τον λόγο.</w:t>
      </w:r>
    </w:p>
    <w:p w14:paraId="644FC6A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644FC6A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θα μπορούσα να αρχίσω μιλώντας για το μεγαλείο ψυχής του Πρωθυπουργού, που έναν άνθρωπο όπως ο κ. </w:t>
      </w:r>
      <w:proofErr w:type="spellStart"/>
      <w:r>
        <w:rPr>
          <w:rFonts w:eastAsia="Times New Roman" w:cs="Times New Roman"/>
          <w:szCs w:val="24"/>
        </w:rPr>
        <w:t>Μηλιός</w:t>
      </w:r>
      <w:proofErr w:type="spellEnd"/>
      <w:r>
        <w:rPr>
          <w:rFonts w:eastAsia="Times New Roman" w:cs="Times New Roman"/>
          <w:szCs w:val="24"/>
        </w:rPr>
        <w:t>, που τον έλεγε Βο</w:t>
      </w:r>
      <w:r>
        <w:rPr>
          <w:rFonts w:eastAsia="Times New Roman" w:cs="Times New Roman"/>
          <w:szCs w:val="24"/>
        </w:rPr>
        <w:t xml:space="preserve">ναπάρτη, τον τοποθέτησε στο Φεστιβάλ Αθηνών. </w:t>
      </w:r>
      <w:r>
        <w:rPr>
          <w:rFonts w:eastAsia="Times New Roman" w:cs="Times New Roman"/>
          <w:szCs w:val="24"/>
        </w:rPr>
        <w:t>Θ</w:t>
      </w:r>
      <w:r>
        <w:rPr>
          <w:rFonts w:eastAsia="Times New Roman" w:cs="Times New Roman"/>
          <w:szCs w:val="24"/>
        </w:rPr>
        <w:t xml:space="preserve">α ήταν μεγαλείο ψυχής αυτό, δεν είναι όμως. Ο Πρωθυπουργός γνωρίζει πια την αδυναμία των στελεχών του ΣΥΡΙΖΑ για πολιτική εξουσία και καρέκλα και τη χρησιμοποιεί. Γι’ αυτό ο κ. </w:t>
      </w:r>
      <w:proofErr w:type="spellStart"/>
      <w:r>
        <w:rPr>
          <w:rFonts w:eastAsia="Times New Roman" w:cs="Times New Roman"/>
          <w:szCs w:val="24"/>
        </w:rPr>
        <w:t>Μηλιός</w:t>
      </w:r>
      <w:proofErr w:type="spellEnd"/>
      <w:r>
        <w:rPr>
          <w:rFonts w:eastAsia="Times New Roman" w:cs="Times New Roman"/>
          <w:szCs w:val="24"/>
        </w:rPr>
        <w:t xml:space="preserve"> -που είναι ντροπή του, για</w:t>
      </w:r>
      <w:r>
        <w:rPr>
          <w:rFonts w:eastAsia="Times New Roman" w:cs="Times New Roman"/>
          <w:szCs w:val="24"/>
        </w:rPr>
        <w:t xml:space="preserve"> όλα αυτά που είπε- με μια θεσούλα στο Φεστιβάλ Αθηνών, έριξε πέτρα πίσω του, τα ξέχασε όλα και προχωρά μαζί με τον κ. Τσίπρα!</w:t>
      </w:r>
    </w:p>
    <w:p w14:paraId="644FC6A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όμως, ας πάμε στο νομοσχέδιο. Χθες όλα τα κόμματα έθεσαν τρία θέματα, τα οποία δεν είχαν σχέση με τ</w:t>
      </w:r>
      <w:r>
        <w:rPr>
          <w:rFonts w:eastAsia="Times New Roman" w:cs="Times New Roman"/>
          <w:szCs w:val="24"/>
        </w:rPr>
        <w:t xml:space="preserve">ο θέμα του κατεπείγοντος: Το πρώτο θέμα το άρθρο 19 για τα πλαστά τιμολόγια, </w:t>
      </w:r>
      <w:r>
        <w:rPr>
          <w:rFonts w:eastAsia="Times New Roman" w:cs="Times New Roman"/>
          <w:szCs w:val="24"/>
        </w:rPr>
        <w:lastRenderedPageBreak/>
        <w:t>το δεύτερο θέμα για το άρθρο 24 για τις δημόσιες συμβάσεις και</w:t>
      </w:r>
      <w:r>
        <w:rPr>
          <w:rFonts w:eastAsia="Times New Roman" w:cs="Times New Roman"/>
          <w:szCs w:val="24"/>
        </w:rPr>
        <w:t>,</w:t>
      </w:r>
      <w:r>
        <w:rPr>
          <w:rFonts w:eastAsia="Times New Roman" w:cs="Times New Roman"/>
          <w:szCs w:val="24"/>
        </w:rPr>
        <w:t xml:space="preserve"> τρίτον, για τα πετρελαιοειδή, </w:t>
      </w:r>
      <w:r>
        <w:rPr>
          <w:rFonts w:eastAsia="Times New Roman" w:cs="Times New Roman"/>
          <w:szCs w:val="24"/>
          <w:lang w:val="en-US"/>
        </w:rPr>
        <w:t>GPS</w:t>
      </w:r>
      <w:r>
        <w:rPr>
          <w:rFonts w:eastAsia="Times New Roman" w:cs="Times New Roman"/>
          <w:szCs w:val="24"/>
        </w:rPr>
        <w:t>,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644FC6A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 ίδιος ο Υπουργός, ο οποίος δήλωνε ότι δεν είναι φωτογραφική</w:t>
      </w:r>
      <w:r>
        <w:rPr>
          <w:rFonts w:eastAsia="Times New Roman" w:cs="Times New Roman"/>
          <w:szCs w:val="24"/>
        </w:rPr>
        <w:t xml:space="preserve"> η διάταξη για το άρθρο 19, μετά από πέντε λεπτά το απέσυρε. Ο ίδιος είχε πει πριν </w:t>
      </w:r>
      <w:r>
        <w:rPr>
          <w:rFonts w:eastAsia="Times New Roman" w:cs="Times New Roman"/>
          <w:szCs w:val="24"/>
        </w:rPr>
        <w:t xml:space="preserve">από </w:t>
      </w:r>
      <w:r>
        <w:rPr>
          <w:rFonts w:eastAsia="Times New Roman" w:cs="Times New Roman"/>
          <w:szCs w:val="24"/>
        </w:rPr>
        <w:t xml:space="preserve">πέντε λεπτά ότι δεν υπάρχει κανένα θέμα και μετά το απέσυρε. Μάλιστα, είπε ότι το κάνει γιατί υπάρχει και διάθεση για ένα κόμμα να ψηφίσει. </w:t>
      </w:r>
      <w:r>
        <w:rPr>
          <w:rFonts w:eastAsia="Times New Roman" w:cs="Times New Roman"/>
          <w:szCs w:val="24"/>
        </w:rPr>
        <w:t>Μ</w:t>
      </w:r>
      <w:r>
        <w:rPr>
          <w:rFonts w:eastAsia="Times New Roman" w:cs="Times New Roman"/>
          <w:szCs w:val="24"/>
        </w:rPr>
        <w:t>ετά από λίγο ψήφισε η Νέα Δη</w:t>
      </w:r>
      <w:r>
        <w:rPr>
          <w:rFonts w:eastAsia="Times New Roman" w:cs="Times New Roman"/>
          <w:szCs w:val="24"/>
        </w:rPr>
        <w:t>μοκρατία «</w:t>
      </w:r>
      <w:r>
        <w:rPr>
          <w:rFonts w:eastAsia="Times New Roman" w:cs="Times New Roman"/>
          <w:szCs w:val="24"/>
        </w:rPr>
        <w:t>ν</w:t>
      </w:r>
      <w:r>
        <w:rPr>
          <w:rFonts w:eastAsia="Times New Roman" w:cs="Times New Roman"/>
          <w:szCs w:val="24"/>
        </w:rPr>
        <w:t xml:space="preserve">αι» επί της αρχής. </w:t>
      </w:r>
    </w:p>
    <w:p w14:paraId="644FC6A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Αγαπητοί συνάδελφοι της Νέας Δημοκρατίας, επειδή τα γεγονότα στο ΕΣΡ είναι πολύ πρόσφατα, να σας θυμίσω ότι τότε μας κατηγορήσατε για υπόγειες διαδρομές και υπόγειες συμφωνίες. Εμείς δεν θα το κάνουμε αυτό, δεν θα μιλήσουμε γ</w:t>
      </w:r>
      <w:r>
        <w:rPr>
          <w:rFonts w:eastAsia="Times New Roman" w:cs="Times New Roman"/>
          <w:szCs w:val="24"/>
        </w:rPr>
        <w:t>ια υπόγειες διαδρομές και υπόγειες συμφωνίες. Εάν θέλετε εσείς να φτιάξετε τη μεγάλη παράταξη Νέας Δημοκρατίας-ΣΥΡΙΖΑ, είναι δικό σας θέμα και προχωρήστε το.</w:t>
      </w:r>
    </w:p>
    <w:p w14:paraId="644FC6A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θέμα ήταν οι δημόσιες συμβάσεις. </w:t>
      </w:r>
      <w:r>
        <w:rPr>
          <w:rFonts w:eastAsia="Times New Roman" w:cs="Times New Roman"/>
          <w:szCs w:val="24"/>
        </w:rPr>
        <w:t>Ε</w:t>
      </w:r>
      <w:r>
        <w:rPr>
          <w:rFonts w:eastAsia="Times New Roman" w:cs="Times New Roman"/>
          <w:szCs w:val="24"/>
        </w:rPr>
        <w:t>ίπαμε στον Υπουργό ότι δεν είναι θέμα τα ελληνικά του</w:t>
      </w:r>
      <w:r>
        <w:rPr>
          <w:rFonts w:eastAsia="Times New Roman" w:cs="Times New Roman"/>
          <w:szCs w:val="24"/>
        </w:rPr>
        <w:t>, αλλά το τι είναι πρόθυμος να υπογράψει.</w:t>
      </w:r>
    </w:p>
    <w:p w14:paraId="644FC6AA" w14:textId="77777777" w:rsidR="0050333C" w:rsidRDefault="00414943">
      <w:pPr>
        <w:spacing w:after="0" w:line="600" w:lineRule="auto"/>
        <w:ind w:firstLine="720"/>
        <w:jc w:val="both"/>
        <w:rPr>
          <w:rFonts w:eastAsia="Times New Roman"/>
          <w:szCs w:val="24"/>
        </w:rPr>
      </w:pPr>
      <w:r>
        <w:rPr>
          <w:rFonts w:eastAsia="Times New Roman"/>
          <w:szCs w:val="24"/>
        </w:rPr>
        <w:t>Η νέα Κυβέρνηση</w:t>
      </w:r>
      <w:r>
        <w:rPr>
          <w:rFonts w:eastAsia="Times New Roman"/>
          <w:szCs w:val="24"/>
        </w:rPr>
        <w:t>,</w:t>
      </w:r>
      <w:r>
        <w:rPr>
          <w:rFonts w:eastAsia="Times New Roman"/>
          <w:szCs w:val="24"/>
        </w:rPr>
        <w:t xml:space="preserve"> αυτό που κατά κύριο λόγο είναι</w:t>
      </w:r>
      <w:r>
        <w:rPr>
          <w:rFonts w:eastAsia="Times New Roman"/>
          <w:szCs w:val="24"/>
        </w:rPr>
        <w:t>,</w:t>
      </w:r>
      <w:r>
        <w:rPr>
          <w:rFonts w:eastAsia="Times New Roman"/>
          <w:szCs w:val="24"/>
        </w:rPr>
        <w:t xml:space="preserve"> είναι πως είναι πρόθυμη να υπογράφει τα πάντα. </w:t>
      </w:r>
      <w:r>
        <w:rPr>
          <w:rFonts w:eastAsia="Times New Roman"/>
          <w:szCs w:val="24"/>
        </w:rPr>
        <w:t>Σ</w:t>
      </w:r>
      <w:r>
        <w:rPr>
          <w:rFonts w:eastAsia="Times New Roman"/>
          <w:szCs w:val="24"/>
        </w:rPr>
        <w:t xml:space="preserve">ας λέμε, εσείς ως Καθηγητής που ήρθατε πριν </w:t>
      </w:r>
      <w:r>
        <w:rPr>
          <w:rFonts w:eastAsia="Times New Roman"/>
          <w:szCs w:val="24"/>
        </w:rPr>
        <w:t>από</w:t>
      </w:r>
      <w:r>
        <w:rPr>
          <w:rFonts w:eastAsia="Times New Roman"/>
          <w:szCs w:val="24"/>
        </w:rPr>
        <w:t xml:space="preserve"> λίγες μέρες, ενώ γνωρίζετε ότι η Κυβέρνηση δεν θα έχει πολύ καιρό και</w:t>
      </w:r>
      <w:r>
        <w:rPr>
          <w:rFonts w:eastAsia="Times New Roman"/>
          <w:szCs w:val="24"/>
        </w:rPr>
        <w:t xml:space="preserve"> το κάνατε για κομματικό και πατριωτικό καθήκον</w:t>
      </w:r>
      <w:r>
        <w:rPr>
          <w:rFonts w:eastAsia="Times New Roman"/>
          <w:szCs w:val="24"/>
        </w:rPr>
        <w:t>,</w:t>
      </w:r>
      <w:r>
        <w:rPr>
          <w:rFonts w:eastAsia="Times New Roman"/>
          <w:szCs w:val="24"/>
        </w:rPr>
        <w:t xml:space="preserve"> θα έλεγα εγώ, τι φέρνετε με το άρθρο 24; Προβλέπει ότι η μη ανάρτηση στο Κεντρικό Ηλεκτρονικό Μητρώο Δημοσίων Συμβάσεων αποφάσεως απευθείας ανάθεσης του άρθρου 118 του ν.4412</w:t>
      </w:r>
      <w:r>
        <w:rPr>
          <w:rFonts w:eastAsia="Times New Roman"/>
          <w:szCs w:val="24"/>
        </w:rPr>
        <w:t>,</w:t>
      </w:r>
      <w:r>
        <w:rPr>
          <w:rFonts w:eastAsia="Times New Roman"/>
          <w:szCs w:val="24"/>
        </w:rPr>
        <w:t xml:space="preserve"> μέχρι τη δημοσίευση του παρόντο</w:t>
      </w:r>
      <w:r>
        <w:rPr>
          <w:rFonts w:eastAsia="Times New Roman"/>
          <w:szCs w:val="24"/>
        </w:rPr>
        <w:t>ς νόμου, δεν επηρεάζει το κύρος της σύμβασης.</w:t>
      </w:r>
    </w:p>
    <w:p w14:paraId="644FC6AB" w14:textId="77777777" w:rsidR="0050333C" w:rsidRDefault="00414943">
      <w:pPr>
        <w:spacing w:after="0" w:line="600" w:lineRule="auto"/>
        <w:ind w:firstLine="720"/>
        <w:jc w:val="both"/>
        <w:rPr>
          <w:rFonts w:eastAsia="Times New Roman"/>
          <w:szCs w:val="24"/>
        </w:rPr>
      </w:pPr>
      <w:r>
        <w:rPr>
          <w:rFonts w:eastAsia="Times New Roman"/>
          <w:szCs w:val="24"/>
        </w:rPr>
        <w:t>Σ</w:t>
      </w:r>
      <w:r>
        <w:rPr>
          <w:rFonts w:eastAsia="Times New Roman"/>
          <w:szCs w:val="24"/>
        </w:rPr>
        <w:t>ας λέμε πολύ απλά εμείς ότι μπορεί, κύριε Υπουργέ, να είναι μια σύμβαση και να είχε γίνει ένα λάθος, αλλά μπορεί να είναι και δεκάδες, εκατοντάδες συμβάσεις κάτω των 20.000 ευρώ. Άρα εδώ νομιμοποιείτε όλες τις</w:t>
      </w:r>
      <w:r>
        <w:rPr>
          <w:rFonts w:eastAsia="Times New Roman"/>
          <w:szCs w:val="24"/>
        </w:rPr>
        <w:t xml:space="preserve"> άκυρες συμβάσεις. Γιατί</w:t>
      </w:r>
      <w:r>
        <w:rPr>
          <w:rFonts w:eastAsia="Times New Roman"/>
          <w:szCs w:val="24"/>
        </w:rPr>
        <w:t>,</w:t>
      </w:r>
      <w:r>
        <w:rPr>
          <w:rFonts w:eastAsia="Times New Roman"/>
          <w:szCs w:val="24"/>
        </w:rPr>
        <w:t xml:space="preserve"> βάσει του νόμου, κύριε Υπουργέ –είμαι </w:t>
      </w:r>
      <w:r>
        <w:rPr>
          <w:rFonts w:eastAsia="Times New Roman"/>
          <w:szCs w:val="24"/>
        </w:rPr>
        <w:lastRenderedPageBreak/>
        <w:t>σίγουρος ότι σας ενημέρωσαν-</w:t>
      </w:r>
      <w:r>
        <w:rPr>
          <w:rFonts w:eastAsia="Times New Roman"/>
          <w:szCs w:val="24"/>
        </w:rPr>
        <w:t>,</w:t>
      </w:r>
      <w:r>
        <w:rPr>
          <w:rFonts w:eastAsia="Times New Roman"/>
          <w:szCs w:val="24"/>
        </w:rPr>
        <w:t xml:space="preserve"> όποια σύμβαση δεν ανέβαινε στο Ηλεκτρονικό Μητρώο, δεν ήταν έγκυρη. Γιατί δεν μας φέρνετε τις συμβάσεις; Γιατί δεν φέρνετε τις συμβάσεις</w:t>
      </w:r>
      <w:r>
        <w:rPr>
          <w:rFonts w:eastAsia="Times New Roman"/>
          <w:szCs w:val="24"/>
        </w:rPr>
        <w:t>,</w:t>
      </w:r>
      <w:r>
        <w:rPr>
          <w:rFonts w:eastAsia="Times New Roman"/>
          <w:szCs w:val="24"/>
        </w:rPr>
        <w:t xml:space="preserve"> να δούμε ποιες είναι αυτ</w:t>
      </w:r>
      <w:r>
        <w:rPr>
          <w:rFonts w:eastAsia="Times New Roman"/>
          <w:szCs w:val="24"/>
        </w:rPr>
        <w:t>ές; Τι κρύβετε; Γιατί ήρθατε να καλύψετε τους προηγούμενους και αυτά που έκαναν;</w:t>
      </w:r>
    </w:p>
    <w:p w14:paraId="644FC6AC" w14:textId="77777777" w:rsidR="0050333C" w:rsidRDefault="00414943">
      <w:pPr>
        <w:spacing w:after="0" w:line="600" w:lineRule="auto"/>
        <w:ind w:firstLine="720"/>
        <w:jc w:val="both"/>
        <w:rPr>
          <w:rFonts w:eastAsia="Times New Roman"/>
          <w:szCs w:val="24"/>
        </w:rPr>
      </w:pPr>
      <w:r>
        <w:rPr>
          <w:rFonts w:eastAsia="Times New Roman"/>
          <w:szCs w:val="24"/>
        </w:rPr>
        <w:t>Πάμε στο δεύτερο θέμα</w:t>
      </w:r>
      <w:r>
        <w:rPr>
          <w:rFonts w:eastAsia="Times New Roman"/>
          <w:szCs w:val="24"/>
        </w:rPr>
        <w:t>,</w:t>
      </w:r>
      <w:r>
        <w:rPr>
          <w:rFonts w:eastAsia="Times New Roman"/>
          <w:szCs w:val="24"/>
        </w:rPr>
        <w:t xml:space="preserve"> στο οποίο υπάρχει και μια σύγχυση στην Αξιωματική Αντιπολίτευση, το θέμα των </w:t>
      </w:r>
      <w:r>
        <w:rPr>
          <w:rFonts w:eastAsia="Times New Roman"/>
          <w:szCs w:val="24"/>
          <w:lang w:val="en-US"/>
        </w:rPr>
        <w:t>GPS</w:t>
      </w:r>
      <w:r>
        <w:rPr>
          <w:rFonts w:eastAsia="Times New Roman"/>
          <w:szCs w:val="24"/>
        </w:rPr>
        <w:t xml:space="preserve"> και των καυσίμων. Υπάρχουν δύο θέματα: πρώτον, καταργείται στα οχήματα </w:t>
      </w:r>
      <w:r>
        <w:rPr>
          <w:rFonts w:eastAsia="Times New Roman"/>
          <w:szCs w:val="24"/>
        </w:rPr>
        <w:t>μεταφοράς καυσίμων η υποχρέωση ανάρτησης της επωνυμίας του ιδιοκτήτη και</w:t>
      </w:r>
      <w:r>
        <w:rPr>
          <w:rFonts w:eastAsia="Times New Roman"/>
          <w:szCs w:val="24"/>
        </w:rPr>
        <w:t>,</w:t>
      </w:r>
      <w:r>
        <w:rPr>
          <w:rFonts w:eastAsia="Times New Roman"/>
          <w:szCs w:val="24"/>
        </w:rPr>
        <w:t xml:space="preserve"> δεύτερον, η τοποθέτηση </w:t>
      </w:r>
      <w:r>
        <w:rPr>
          <w:rFonts w:eastAsia="Times New Roman"/>
          <w:szCs w:val="24"/>
          <w:lang w:val="en-US"/>
        </w:rPr>
        <w:t>GPS</w:t>
      </w:r>
      <w:r>
        <w:rPr>
          <w:rFonts w:eastAsia="Times New Roman"/>
          <w:szCs w:val="24"/>
        </w:rPr>
        <w:t xml:space="preserve"> με ένα «παραθυράκι» που αφήνετε, λόγω του κόστους, σε τύπους καυσίμων.</w:t>
      </w:r>
    </w:p>
    <w:p w14:paraId="644FC6AD" w14:textId="77777777" w:rsidR="0050333C" w:rsidRDefault="00414943">
      <w:pPr>
        <w:spacing w:after="0" w:line="600" w:lineRule="auto"/>
        <w:ind w:firstLine="720"/>
        <w:jc w:val="both"/>
        <w:rPr>
          <w:rFonts w:eastAsia="Times New Roman"/>
          <w:szCs w:val="24"/>
        </w:rPr>
      </w:pPr>
      <w:r>
        <w:rPr>
          <w:rFonts w:eastAsia="Times New Roman"/>
          <w:szCs w:val="24"/>
        </w:rPr>
        <w:t>Π</w:t>
      </w:r>
      <w:r>
        <w:rPr>
          <w:rFonts w:eastAsia="Times New Roman"/>
          <w:szCs w:val="24"/>
        </w:rPr>
        <w:t>άμε τώρα, κύριοι της Νέας Δημοκρατίας, να θυμηθούμε. Τι είχαμε ψηφίσει το 2012; Πολ</w:t>
      </w:r>
      <w:r>
        <w:rPr>
          <w:rFonts w:eastAsia="Times New Roman"/>
          <w:szCs w:val="24"/>
        </w:rPr>
        <w:t xml:space="preserve">ύ καλά το είπε ο κ. </w:t>
      </w:r>
      <w:proofErr w:type="spellStart"/>
      <w:r>
        <w:rPr>
          <w:rFonts w:eastAsia="Times New Roman"/>
          <w:szCs w:val="24"/>
        </w:rPr>
        <w:t>Σταϊκούρας</w:t>
      </w:r>
      <w:proofErr w:type="spellEnd"/>
      <w:r>
        <w:rPr>
          <w:rFonts w:eastAsia="Times New Roman"/>
          <w:szCs w:val="24"/>
        </w:rPr>
        <w:t xml:space="preserve">, αλλά τουλάχιστον τη γραμμή να την παίρνουν όλα τα στελέχη. Δεν μπορεί άλλα να λένε τα στελέχη το πρωί στα ραδιόφωνα και άλλα να λέτε τώρα. Τι λέμε; Είναι το ΦΕΚ 3052, 18 Νοεμβρίου του 2012: «Όλα τα βυτιοφόρα φορτηγά οχήματα </w:t>
      </w:r>
      <w:r>
        <w:rPr>
          <w:rFonts w:eastAsia="Times New Roman"/>
          <w:szCs w:val="24"/>
        </w:rPr>
        <w:lastRenderedPageBreak/>
        <w:t>ιδιωτικής χρήσης και δημόσιας χρήσης που μεταφέρουν πετρελαιοειδή προϊόντα, που ορίζονται στο άρθρο 3 του ν.3054/2002, πρέπει υποχρεωτικά να φέρουν το εν λόγω ηλεκτρονικό σύστημα</w:t>
      </w:r>
      <w:r>
        <w:rPr>
          <w:rFonts w:eastAsia="Times New Roman"/>
          <w:szCs w:val="24"/>
        </w:rPr>
        <w:t>.</w:t>
      </w:r>
      <w:r>
        <w:rPr>
          <w:rFonts w:eastAsia="Times New Roman"/>
          <w:szCs w:val="24"/>
        </w:rPr>
        <w:t xml:space="preserve">». </w:t>
      </w:r>
    </w:p>
    <w:p w14:paraId="644FC6AE" w14:textId="77777777" w:rsidR="0050333C" w:rsidRDefault="00414943">
      <w:pPr>
        <w:spacing w:after="0" w:line="600" w:lineRule="auto"/>
        <w:ind w:firstLine="720"/>
        <w:jc w:val="both"/>
        <w:rPr>
          <w:rFonts w:eastAsia="Times New Roman"/>
          <w:szCs w:val="24"/>
        </w:rPr>
      </w:pPr>
      <w:r>
        <w:rPr>
          <w:rFonts w:eastAsia="Times New Roman"/>
          <w:szCs w:val="24"/>
        </w:rPr>
        <w:t>Το καταθέτω για τα Πρακτικά.</w:t>
      </w:r>
    </w:p>
    <w:p w14:paraId="644FC6AF" w14:textId="77777777" w:rsidR="0050333C" w:rsidRDefault="00414943">
      <w:pPr>
        <w:spacing w:after="0" w:line="600" w:lineRule="auto"/>
        <w:ind w:firstLine="720"/>
        <w:jc w:val="both"/>
        <w:rPr>
          <w:rFonts w:eastAsia="Times New Roman"/>
          <w:szCs w:val="24"/>
        </w:rPr>
      </w:pPr>
      <w:r>
        <w:rPr>
          <w:rFonts w:eastAsia="Times New Roman"/>
          <w:szCs w:val="24"/>
        </w:rPr>
        <w:t>(Στο σημείο αυτό ο Βουλευτής κ. Οδυσσέας Κων</w:t>
      </w:r>
      <w:r>
        <w:rPr>
          <w:rFonts w:eastAsia="Times New Roman"/>
          <w:szCs w:val="24"/>
        </w:rPr>
        <w:t>σταντινόπουλος καταθέτει για τα Πρακτικά το προαναφερθέν ΦΕΚ, το οποίο βρίσκεται στο αρχείο του Τμήματος Γραμματείας της Διεύθυνσης Στενογραφίας και  Πρακτικών της Βουλής)</w:t>
      </w:r>
    </w:p>
    <w:p w14:paraId="644FC6B0" w14:textId="77777777" w:rsidR="0050333C" w:rsidRDefault="00414943">
      <w:pPr>
        <w:spacing w:after="0" w:line="600" w:lineRule="auto"/>
        <w:ind w:firstLine="720"/>
        <w:jc w:val="both"/>
        <w:rPr>
          <w:rFonts w:eastAsia="Times New Roman"/>
          <w:szCs w:val="24"/>
        </w:rPr>
      </w:pPr>
      <w:r>
        <w:rPr>
          <w:rFonts w:eastAsia="Times New Roman"/>
          <w:szCs w:val="24"/>
        </w:rPr>
        <w:t xml:space="preserve">Πάμε τώρα στην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 xml:space="preserve">κθεση. Τροποποίηση του ν.3054 της αγοράς πετρελαιοειδών. </w:t>
      </w:r>
      <w:r>
        <w:rPr>
          <w:rFonts w:eastAsia="Times New Roman"/>
          <w:szCs w:val="24"/>
        </w:rPr>
        <w:t>«Καταργείται η υποχρέωση ανάληψης του κόστους τοποθέτησης</w:t>
      </w:r>
      <w:r>
        <w:rPr>
          <w:rFonts w:eastAsia="Times New Roman"/>
          <w:szCs w:val="24"/>
        </w:rPr>
        <w:t>»,</w:t>
      </w:r>
      <w:r>
        <w:rPr>
          <w:rFonts w:eastAsia="Times New Roman"/>
          <w:szCs w:val="24"/>
        </w:rPr>
        <w:t xml:space="preserve"> πώς το περνάμε το «παραθυράκι»…</w:t>
      </w:r>
    </w:p>
    <w:p w14:paraId="644FC6B1" w14:textId="77777777" w:rsidR="0050333C" w:rsidRDefault="00414943">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Του κόστους!</w:t>
      </w:r>
    </w:p>
    <w:p w14:paraId="644FC6B2"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Αφήστε το αυτό.</w:t>
      </w:r>
    </w:p>
    <w:p w14:paraId="644FC6B3" w14:textId="77777777" w:rsidR="0050333C" w:rsidRDefault="00414943">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Του κόστους. Ξέρεις τι σημαίνει κόστος;</w:t>
      </w:r>
    </w:p>
    <w:p w14:paraId="644FC6B4" w14:textId="77777777" w:rsidR="0050333C" w:rsidRDefault="00414943">
      <w:pPr>
        <w:spacing w:after="0" w:line="600" w:lineRule="auto"/>
        <w:ind w:firstLine="720"/>
        <w:jc w:val="both"/>
        <w:rPr>
          <w:rFonts w:eastAsia="Times New Roman"/>
          <w:color w:val="FF0000"/>
          <w:szCs w:val="24"/>
        </w:rPr>
      </w:pPr>
      <w:r>
        <w:rPr>
          <w:rFonts w:eastAsia="Times New Roman"/>
          <w:b/>
          <w:szCs w:val="24"/>
        </w:rPr>
        <w:lastRenderedPageBreak/>
        <w:t>ΟΔΥΣΣΕΑΣ ΚΩΝΣΤΑΝΤΙΝΟΠΟΥΛΟΣ:</w:t>
      </w:r>
      <w:r>
        <w:rPr>
          <w:rFonts w:eastAsia="Times New Roman"/>
          <w:szCs w:val="24"/>
        </w:rPr>
        <w:t xml:space="preserve"> Ξέρω πολύ</w:t>
      </w:r>
      <w:r>
        <w:rPr>
          <w:rFonts w:eastAsia="Times New Roman"/>
          <w:szCs w:val="24"/>
        </w:rPr>
        <w:t xml:space="preserve"> καλά. </w:t>
      </w:r>
      <w:r w:rsidRPr="0076550D">
        <w:rPr>
          <w:rFonts w:eastAsia="Times New Roman"/>
          <w:szCs w:val="24"/>
        </w:rPr>
        <w:t>Εσείς το μάθατε…</w:t>
      </w:r>
    </w:p>
    <w:p w14:paraId="644FC6B5"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w:t>
      </w:r>
      <w:proofErr w:type="spellStart"/>
      <w:r>
        <w:rPr>
          <w:rFonts w:eastAsia="Times New Roman"/>
          <w:szCs w:val="24"/>
        </w:rPr>
        <w:t>Κάτση</w:t>
      </w:r>
      <w:proofErr w:type="spellEnd"/>
      <w:r>
        <w:rPr>
          <w:rFonts w:eastAsia="Times New Roman"/>
          <w:szCs w:val="24"/>
        </w:rPr>
        <w:t>.</w:t>
      </w:r>
    </w:p>
    <w:p w14:paraId="644FC6B6"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Συνάδελφε, το κόστος το μάθατε πολύ αργά και σε λίγο θα γνωρίσετε και το πολιτικό κόστος.</w:t>
      </w:r>
    </w:p>
    <w:p w14:paraId="644FC6B7" w14:textId="77777777" w:rsidR="0050333C" w:rsidRDefault="00414943">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Μιλάμε για κόστος. Απαντήστε, λοιπόν, γι</w:t>
      </w:r>
      <w:r>
        <w:rPr>
          <w:rFonts w:eastAsia="Times New Roman"/>
          <w:szCs w:val="24"/>
        </w:rPr>
        <w:t>α το κόστος.</w:t>
      </w:r>
    </w:p>
    <w:p w14:paraId="644FC6B8"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644FC6B9"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Θα γνωρίσετε και το πολιτικό κόστος για αυτά που λέτε.</w:t>
      </w:r>
    </w:p>
    <w:p w14:paraId="644FC6BA" w14:textId="77777777" w:rsidR="0050333C" w:rsidRDefault="00414943">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Εσείς δεν ξέρατε τι είναι το </w:t>
      </w:r>
      <w:r>
        <w:rPr>
          <w:rFonts w:eastAsia="Times New Roman"/>
          <w:szCs w:val="24"/>
          <w:lang w:val="en-US"/>
        </w:rPr>
        <w:t>GPS</w:t>
      </w:r>
      <w:r>
        <w:rPr>
          <w:rFonts w:eastAsia="Times New Roman"/>
          <w:szCs w:val="24"/>
        </w:rPr>
        <w:t>.</w:t>
      </w:r>
    </w:p>
    <w:p w14:paraId="644FC6BB"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Κάτση</w:t>
      </w:r>
      <w:proofErr w:type="spellEnd"/>
      <w:r>
        <w:rPr>
          <w:rFonts w:eastAsia="Times New Roman"/>
          <w:szCs w:val="24"/>
        </w:rPr>
        <w:t xml:space="preserve">, παρακαλώ μη </w:t>
      </w:r>
      <w:r>
        <w:rPr>
          <w:rFonts w:eastAsia="Times New Roman"/>
          <w:szCs w:val="24"/>
        </w:rPr>
        <w:t>διακόπτετε και μη δημιουργείτε θέματα.</w:t>
      </w:r>
    </w:p>
    <w:p w14:paraId="644FC6BC"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Κοιτάξτε, εγώ σας καταλαβαίνω. Είπα και σε έναν άλλο συνάδελφό σας, όσο και να πιστεύετε στην πολιτική, να θέλετε να την υπερασπιστείτε, άλλος ανασχηματισμός δεν γίνεται. Η Κυβέρνηση θα πέσ</w:t>
      </w:r>
      <w:r>
        <w:rPr>
          <w:rFonts w:eastAsia="Times New Roman"/>
          <w:szCs w:val="24"/>
        </w:rPr>
        <w:t>ει.</w:t>
      </w:r>
    </w:p>
    <w:p w14:paraId="644FC6BD"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Εσύ τότε γιατί φωνάζεις κάθε μέρα, μωρέ;</w:t>
      </w:r>
    </w:p>
    <w:p w14:paraId="644FC6BE"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Η Κυβέρνηση θα πέσει! Δεν υπάρχει περίπτωση να υπουργοποιήσει άλλους ο κ. Τσίπρας. Στο </w:t>
      </w:r>
      <w:r>
        <w:rPr>
          <w:rFonts w:eastAsia="Times New Roman"/>
          <w:szCs w:val="24"/>
        </w:rPr>
        <w:t>φ</w:t>
      </w:r>
      <w:r>
        <w:rPr>
          <w:rFonts w:eastAsia="Times New Roman"/>
          <w:szCs w:val="24"/>
        </w:rPr>
        <w:t xml:space="preserve">εστιβάλ θα βάλει, από εδώ θα βάλει, </w:t>
      </w:r>
      <w:proofErr w:type="spellStart"/>
      <w:r>
        <w:rPr>
          <w:rFonts w:eastAsia="Times New Roman"/>
          <w:szCs w:val="24"/>
        </w:rPr>
        <w:t>υπουργοποίηση</w:t>
      </w:r>
      <w:proofErr w:type="spellEnd"/>
      <w:r>
        <w:rPr>
          <w:rFonts w:eastAsia="Times New Roman"/>
          <w:szCs w:val="24"/>
        </w:rPr>
        <w:t xml:space="preserve"> τέλος.</w:t>
      </w:r>
    </w:p>
    <w:p w14:paraId="644FC6BF" w14:textId="77777777" w:rsidR="0050333C" w:rsidRDefault="00414943">
      <w:pPr>
        <w:spacing w:after="0" w:line="600" w:lineRule="auto"/>
        <w:ind w:firstLine="720"/>
        <w:jc w:val="both"/>
        <w:rPr>
          <w:rFonts w:eastAsia="Times New Roman"/>
          <w:szCs w:val="24"/>
        </w:rPr>
      </w:pPr>
      <w:r>
        <w:rPr>
          <w:rFonts w:eastAsia="Times New Roman"/>
          <w:szCs w:val="24"/>
        </w:rPr>
        <w:t>Πάμε τώρα.</w:t>
      </w:r>
    </w:p>
    <w:p w14:paraId="644FC6C0"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ΑΝΑΣΤΑΣΙΑ </w:t>
      </w:r>
      <w:r>
        <w:rPr>
          <w:rFonts w:eastAsia="Times New Roman"/>
          <w:b/>
          <w:szCs w:val="24"/>
        </w:rPr>
        <w:t>ΓΚΑΡΑ:</w:t>
      </w:r>
      <w:r>
        <w:rPr>
          <w:rFonts w:eastAsia="Times New Roman"/>
          <w:szCs w:val="24"/>
        </w:rPr>
        <w:t xml:space="preserve"> Με ποια διαδικασία θα πέσει;</w:t>
      </w:r>
    </w:p>
    <w:p w14:paraId="644FC6C1"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κυρία </w:t>
      </w:r>
      <w:proofErr w:type="spellStart"/>
      <w:r>
        <w:rPr>
          <w:rFonts w:eastAsia="Times New Roman"/>
          <w:szCs w:val="24"/>
        </w:rPr>
        <w:t>Γκαρά</w:t>
      </w:r>
      <w:proofErr w:type="spellEnd"/>
      <w:r>
        <w:rPr>
          <w:rFonts w:eastAsia="Times New Roman"/>
          <w:szCs w:val="24"/>
        </w:rPr>
        <w:t>, μην ανοίξουμε άλλο θέμα.</w:t>
      </w:r>
    </w:p>
    <w:p w14:paraId="644FC6C2" w14:textId="77777777" w:rsidR="0050333C" w:rsidRDefault="00414943">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Αφού με ενδιαφέρει η άποψη του κ. Κωνσταντινόπουλου.</w:t>
      </w:r>
    </w:p>
    <w:p w14:paraId="644FC6C3"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Η υποχρέωση του κάτοχου της διάθεσης </w:t>
      </w:r>
      <w:proofErr w:type="spellStart"/>
      <w:r>
        <w:rPr>
          <w:rFonts w:eastAsia="Times New Roman"/>
          <w:szCs w:val="24"/>
        </w:rPr>
        <w:t>β</w:t>
      </w:r>
      <w:r>
        <w:rPr>
          <w:rFonts w:eastAsia="Times New Roman"/>
          <w:szCs w:val="24"/>
        </w:rPr>
        <w:t>ιοκαυσίμων</w:t>
      </w:r>
      <w:proofErr w:type="spellEnd"/>
      <w:r>
        <w:rPr>
          <w:rFonts w:eastAsia="Times New Roman"/>
          <w:szCs w:val="24"/>
        </w:rPr>
        <w:t>…</w:t>
      </w:r>
    </w:p>
    <w:p w14:paraId="644FC6C4"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συζητήσουμε πώς θα πέσει η Κυβέρνηση; Δεν είναι το θέμα. </w:t>
      </w:r>
    </w:p>
    <w:p w14:paraId="644FC6C5"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b/>
          <w:szCs w:val="24"/>
        </w:rPr>
        <w:t xml:space="preserve"> </w:t>
      </w:r>
      <w:r>
        <w:rPr>
          <w:rFonts w:eastAsia="Times New Roman"/>
          <w:szCs w:val="24"/>
        </w:rPr>
        <w:t>…καθώς καταργείται η υποχρέωση ανάληψης του κόστους τοποθέτησης του εμπορικού σήματος…</w:t>
      </w:r>
    </w:p>
    <w:p w14:paraId="644FC6C6"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Συνεχίστε, κύριε Κωνσταντινόπουλε.</w:t>
      </w:r>
    </w:p>
    <w:p w14:paraId="644FC6C7"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b/>
          <w:szCs w:val="24"/>
        </w:rPr>
        <w:t xml:space="preserve"> </w:t>
      </w:r>
      <w:r>
        <w:rPr>
          <w:rFonts w:eastAsia="Times New Roman"/>
          <w:szCs w:val="24"/>
        </w:rPr>
        <w:t>…εμπορίας αργού πετρελαίου και πετρελαιοειδών. Δηλαδή πώς θα γίνεται το λαθρεμπόριο, κυρίες και κύριοι συνάδελφοι; Ο ένας θα δηλώνει έναν τύπο-είδος καυσίμου που θα του λέτε ότι έ</w:t>
      </w:r>
      <w:r>
        <w:rPr>
          <w:rFonts w:eastAsia="Times New Roman"/>
          <w:szCs w:val="24"/>
        </w:rPr>
        <w:t xml:space="preserve">χει τη δυνατότητα να μην το πληρώσει, άρα δεν θα βρίσκει ποιος θα το πληρώσει, θα λέει ότι «εγώ έχω αυτόν τον τύπο του καυσίμου, άρα δεν έχω </w:t>
      </w:r>
      <w:r>
        <w:rPr>
          <w:rFonts w:eastAsia="Times New Roman"/>
          <w:szCs w:val="24"/>
          <w:lang w:val="en-US"/>
        </w:rPr>
        <w:t>GPS</w:t>
      </w:r>
      <w:r>
        <w:rPr>
          <w:rFonts w:eastAsia="Times New Roman"/>
          <w:szCs w:val="24"/>
        </w:rPr>
        <w:t xml:space="preserve">» και θα βάζει ό,τι θέλει μέσα. Γιατί δεν ακούσατε τη </w:t>
      </w:r>
      <w:r>
        <w:rPr>
          <w:rFonts w:eastAsia="Times New Roman"/>
          <w:szCs w:val="24"/>
        </w:rPr>
        <w:lastRenderedPageBreak/>
        <w:t>χθεσινή μας παρότρυνση, που είναι και της Αξιωματικής Αντι</w:t>
      </w:r>
      <w:r>
        <w:rPr>
          <w:rFonts w:eastAsia="Times New Roman"/>
          <w:szCs w:val="24"/>
        </w:rPr>
        <w:t xml:space="preserve">πολίτευσης σήμερα; Να βάλουμε υποχρεωτικά σε όλους από τα τάνκερ, που γράφετε πιο κάτω, μέχρι τα ιδιωτικής-δημόσιας χρήσης φορτηγά «τα </w:t>
      </w:r>
      <w:r>
        <w:rPr>
          <w:rFonts w:eastAsia="Times New Roman"/>
          <w:szCs w:val="24"/>
          <w:lang w:val="en-US"/>
        </w:rPr>
        <w:t>GPS</w:t>
      </w:r>
      <w:r>
        <w:rPr>
          <w:rFonts w:eastAsia="Times New Roman"/>
          <w:szCs w:val="24"/>
        </w:rPr>
        <w:t xml:space="preserve"> και η ανάρτηση της επωνυμίας, ανεξαρτήτως του ποιον θα βαρύνει το κόστος».</w:t>
      </w:r>
    </w:p>
    <w:p w14:paraId="644FC6C8" w14:textId="77777777" w:rsidR="0050333C" w:rsidRDefault="00414943">
      <w:pPr>
        <w:spacing w:after="0" w:line="600" w:lineRule="auto"/>
        <w:ind w:firstLine="720"/>
        <w:jc w:val="both"/>
        <w:rPr>
          <w:rFonts w:eastAsia="Times New Roman"/>
          <w:szCs w:val="24"/>
        </w:rPr>
      </w:pPr>
      <w:r>
        <w:rPr>
          <w:rFonts w:eastAsia="Times New Roman"/>
          <w:szCs w:val="24"/>
        </w:rPr>
        <w:t>Αν είχε συμβεί αυτό, δεν θα λέγατε για «βα</w:t>
      </w:r>
      <w:r>
        <w:rPr>
          <w:rFonts w:eastAsia="Times New Roman"/>
          <w:szCs w:val="24"/>
        </w:rPr>
        <w:t>ποράκια» απλά, θα λέγατε ονόματα εδώ μέσα. Τώρα όμως, δεν μπορείτε να μιλάτε για αυτά τα θέματα.</w:t>
      </w:r>
    </w:p>
    <w:p w14:paraId="644FC6C9"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όσον αφορά το ότι συμβαίνουν όλα αυτά μαζί, εσείς που είστε μόνο μια μέρα Υπουργός έρχεστε και φέρνετε όλες αυτές τις ρυθμίσεις!</w:t>
      </w:r>
    </w:p>
    <w:p w14:paraId="644FC6CA" w14:textId="77777777" w:rsidR="0050333C" w:rsidRDefault="00414943">
      <w:pPr>
        <w:spacing w:after="0" w:line="600" w:lineRule="auto"/>
        <w:ind w:firstLine="720"/>
        <w:jc w:val="both"/>
        <w:rPr>
          <w:rFonts w:eastAsia="Times New Roman"/>
          <w:szCs w:val="24"/>
        </w:rPr>
      </w:pPr>
      <w:r>
        <w:rPr>
          <w:rFonts w:eastAsia="Times New Roman"/>
          <w:szCs w:val="24"/>
        </w:rPr>
        <w:t>Κυρίες και κύρι</w:t>
      </w:r>
      <w:r>
        <w:rPr>
          <w:rFonts w:eastAsia="Times New Roman"/>
          <w:szCs w:val="24"/>
        </w:rPr>
        <w:t xml:space="preserve">οι συνάδελφοι, όπως είπα στον Υπουργό χθες -επειδή έλειπε πολλά χρόνια, θα του τα πω και σήμερα- σχετικά με μεταρρυθμίσεις και ΓΕΜΗ, διευκόλυνση της επιχειρηματικότητας και επιτάχυνση των διοικητικών διαδικασιών, το ΠΑΣΟΚ ήταν αυτό που τα έθεσε πρώτο το </w:t>
      </w:r>
      <w:r>
        <w:rPr>
          <w:rFonts w:eastAsia="Times New Roman"/>
          <w:szCs w:val="24"/>
        </w:rPr>
        <w:lastRenderedPageBreak/>
        <w:t>20</w:t>
      </w:r>
      <w:r>
        <w:rPr>
          <w:rFonts w:eastAsia="Times New Roman"/>
          <w:szCs w:val="24"/>
        </w:rPr>
        <w:t>10. Τότε, σε λίγους μήνες φτιάξαμε το Γενικό Εμπορικό Μητρώο και φέραμε μαζί πολλές υπηρεσίες, όπως ασφαλιστικά ταμεία, περιφερειακή αυτοδιοίκηση και συμβολαιογράφους. Αυτό ήταν που αντέστρεψε την καθοδική πορεία της χώρας στους παγκόσμιους δείκτες ανταγων</w:t>
      </w:r>
      <w:r>
        <w:rPr>
          <w:rFonts w:eastAsia="Times New Roman"/>
          <w:szCs w:val="24"/>
        </w:rPr>
        <w:t xml:space="preserve">ιστικότητας. Να το θυμόμαστε όλοι. </w:t>
      </w:r>
    </w:p>
    <w:p w14:paraId="644FC6CB" w14:textId="77777777" w:rsidR="0050333C" w:rsidRDefault="00414943">
      <w:pPr>
        <w:spacing w:after="0" w:line="600" w:lineRule="auto"/>
        <w:ind w:firstLine="720"/>
        <w:jc w:val="both"/>
        <w:rPr>
          <w:rFonts w:eastAsia="Times New Roman"/>
          <w:szCs w:val="24"/>
        </w:rPr>
      </w:pPr>
      <w:r>
        <w:rPr>
          <w:rFonts w:eastAsia="Times New Roman"/>
          <w:szCs w:val="24"/>
        </w:rPr>
        <w:t xml:space="preserve">Δεν σταματήσαμε, όμως, εκεί. Το επιστέγασμα της πολιτικής μας ήταν ο </w:t>
      </w:r>
      <w:r>
        <w:rPr>
          <w:rFonts w:eastAsia="Times New Roman"/>
          <w:szCs w:val="24"/>
        </w:rPr>
        <w:t>ν.</w:t>
      </w:r>
      <w:r>
        <w:rPr>
          <w:rFonts w:eastAsia="Times New Roman"/>
          <w:szCs w:val="24"/>
        </w:rPr>
        <w:t>4072/2012, που αποτελεί τομή, γιατί κατήργησε την υποχρεωτική δημοσίευση των ισολογισμών στις εφημερίδες, ελαφρύνοντας τις επιχειρήσεις με δεκάδες εκ</w:t>
      </w:r>
      <w:r>
        <w:rPr>
          <w:rFonts w:eastAsia="Times New Roman"/>
          <w:szCs w:val="24"/>
        </w:rPr>
        <w:t>ατομμύρια ευρώ. Και εκεί θεσμοθετήθηκε η ΙΚΕ.</w:t>
      </w:r>
    </w:p>
    <w:p w14:paraId="644FC6CC"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Και κλείνοντας εκατοντάδες εφημερίδες.</w:t>
      </w:r>
    </w:p>
    <w:p w14:paraId="644FC6CD"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Αν το θεωρείτε αυτό, πρέπει να το κλείσετε το ΓΕΜΗ. Απ’ ό,τι βλέπω, όμως, και την </w:t>
      </w:r>
      <w:r>
        <w:rPr>
          <w:rFonts w:eastAsia="Times New Roman"/>
          <w:szCs w:val="24"/>
        </w:rPr>
        <w:t>«</w:t>
      </w:r>
      <w:r>
        <w:rPr>
          <w:rFonts w:eastAsia="Times New Roman"/>
          <w:szCs w:val="24"/>
        </w:rPr>
        <w:t>Υπηρεσία Μιας Στάσης</w:t>
      </w:r>
      <w:r>
        <w:rPr>
          <w:rFonts w:eastAsia="Times New Roman"/>
          <w:szCs w:val="24"/>
        </w:rPr>
        <w:t>»</w:t>
      </w:r>
      <w:r>
        <w:rPr>
          <w:rFonts w:eastAsia="Times New Roman"/>
          <w:szCs w:val="24"/>
        </w:rPr>
        <w:t xml:space="preserve"> πάνω στο ΓΕΜΗ την βάζ</w:t>
      </w:r>
      <w:r>
        <w:rPr>
          <w:rFonts w:eastAsia="Times New Roman"/>
          <w:szCs w:val="24"/>
        </w:rPr>
        <w:t xml:space="preserve">ετε, κυρία </w:t>
      </w:r>
      <w:r>
        <w:rPr>
          <w:rFonts w:eastAsia="Times New Roman"/>
          <w:szCs w:val="24"/>
        </w:rPr>
        <w:t>ε</w:t>
      </w:r>
      <w:r>
        <w:rPr>
          <w:rFonts w:eastAsia="Times New Roman"/>
          <w:szCs w:val="24"/>
        </w:rPr>
        <w:t xml:space="preserve">ισηγήτρια. Πρέπει να ξέρετε ότι υπάρχει συνέχεια σε αυτά. Δεν πειράζει. Σας καταλαβαίνω. </w:t>
      </w:r>
    </w:p>
    <w:p w14:paraId="644FC6CE" w14:textId="77777777" w:rsidR="0050333C" w:rsidRDefault="00414943">
      <w:pPr>
        <w:spacing w:after="0" w:line="600" w:lineRule="auto"/>
        <w:ind w:firstLine="720"/>
        <w:jc w:val="both"/>
        <w:rPr>
          <w:rFonts w:eastAsia="Times New Roman"/>
          <w:szCs w:val="24"/>
        </w:rPr>
      </w:pPr>
      <w:r>
        <w:rPr>
          <w:rFonts w:eastAsia="Times New Roman"/>
          <w:szCs w:val="24"/>
        </w:rPr>
        <w:lastRenderedPageBreak/>
        <w:t>Κύριε Υπουργέ, πείτε μας, μια που είστε αρμόδιος, πότε θα φέρετε το</w:t>
      </w:r>
      <w:r>
        <w:rPr>
          <w:rFonts w:eastAsia="Times New Roman"/>
          <w:szCs w:val="24"/>
        </w:rPr>
        <w:t>ν</w:t>
      </w:r>
      <w:r>
        <w:rPr>
          <w:rFonts w:eastAsia="Times New Roman"/>
          <w:szCs w:val="24"/>
        </w:rPr>
        <w:t xml:space="preserve"> νόμο για τα επιμελητήρια, για να δούμε ποιες αρμοδιότητες θα δώσετε;</w:t>
      </w:r>
    </w:p>
    <w:p w14:paraId="644FC6CF" w14:textId="77777777" w:rsidR="0050333C" w:rsidRDefault="00414943">
      <w:pPr>
        <w:spacing w:after="0" w:line="600" w:lineRule="auto"/>
        <w:ind w:firstLine="720"/>
        <w:jc w:val="both"/>
        <w:rPr>
          <w:rFonts w:eastAsia="Times New Roman"/>
          <w:szCs w:val="24"/>
        </w:rPr>
      </w:pPr>
      <w:r>
        <w:rPr>
          <w:rFonts w:eastAsia="Times New Roman"/>
          <w:szCs w:val="24"/>
        </w:rPr>
        <w:t xml:space="preserve">Άρα η </w:t>
      </w:r>
      <w:r>
        <w:rPr>
          <w:rFonts w:eastAsia="Times New Roman"/>
          <w:szCs w:val="24"/>
        </w:rPr>
        <w:t>«</w:t>
      </w:r>
      <w:r>
        <w:rPr>
          <w:rFonts w:eastAsia="Times New Roman"/>
          <w:szCs w:val="24"/>
        </w:rPr>
        <w:t xml:space="preserve">Υπηρεσία </w:t>
      </w:r>
      <w:r>
        <w:rPr>
          <w:rFonts w:eastAsia="Times New Roman"/>
          <w:szCs w:val="24"/>
        </w:rPr>
        <w:t>Μιας Στάσης</w:t>
      </w:r>
      <w:r>
        <w:rPr>
          <w:rFonts w:eastAsia="Times New Roman"/>
          <w:szCs w:val="24"/>
        </w:rPr>
        <w:t>»</w:t>
      </w:r>
      <w:r>
        <w:rPr>
          <w:rFonts w:eastAsia="Times New Roman"/>
          <w:szCs w:val="24"/>
        </w:rPr>
        <w:t xml:space="preserve"> δεν είναι η πρώτη φορά που λειτουργεί ηλεκτρονικά, όπως λέτε. Λειτουργούσε! </w:t>
      </w:r>
    </w:p>
    <w:p w14:paraId="644FC6D0" w14:textId="77777777" w:rsidR="0050333C" w:rsidRDefault="00414943">
      <w:pPr>
        <w:spacing w:after="0" w:line="600" w:lineRule="auto"/>
        <w:ind w:firstLine="720"/>
        <w:jc w:val="both"/>
        <w:rPr>
          <w:rFonts w:eastAsia="Times New Roman"/>
          <w:szCs w:val="24"/>
        </w:rPr>
      </w:pPr>
      <w:r>
        <w:rPr>
          <w:rFonts w:eastAsia="Times New Roman"/>
          <w:szCs w:val="24"/>
        </w:rPr>
        <w:t>Όσο για τη διαδικασία που λέτε ότι θα την κάνει κάποιος όλη από το σπίτι του, το μηχανογραφημένο σύστημα θα πρέπει πάλι να το ελέγξει και να το επιβεβαιώσει από κοντά</w:t>
      </w:r>
      <w:r>
        <w:rPr>
          <w:rFonts w:eastAsia="Times New Roman"/>
          <w:szCs w:val="24"/>
        </w:rPr>
        <w:t xml:space="preserve">, κύριε Υπουργέ. </w:t>
      </w:r>
    </w:p>
    <w:p w14:paraId="644FC6D1" w14:textId="77777777" w:rsidR="0050333C" w:rsidRDefault="00414943">
      <w:pPr>
        <w:spacing w:after="0" w:line="600" w:lineRule="auto"/>
        <w:ind w:firstLine="720"/>
        <w:jc w:val="both"/>
        <w:rPr>
          <w:rFonts w:eastAsia="Times New Roman"/>
          <w:szCs w:val="24"/>
        </w:rPr>
      </w:pPr>
      <w:r>
        <w:rPr>
          <w:rFonts w:eastAsia="Times New Roman"/>
          <w:szCs w:val="24"/>
        </w:rPr>
        <w:t xml:space="preserve">Σας ρώτησα και χθες και ελπίζω στην ομιλία σας σήμερα να μας απαντήσετε: Ποιο είναι αυτό το χρονικό διάστημα και πόσο θα χρειάζεται ένας επαγγελματίας, ένας πολίτης, από το πρώτο βήμα ως το τελευταίο; </w:t>
      </w:r>
    </w:p>
    <w:p w14:paraId="644FC6D2" w14:textId="77777777" w:rsidR="0050333C" w:rsidRDefault="00414943">
      <w:pPr>
        <w:spacing w:after="0" w:line="600" w:lineRule="auto"/>
        <w:ind w:firstLine="720"/>
        <w:jc w:val="both"/>
        <w:rPr>
          <w:rFonts w:eastAsia="Times New Roman"/>
          <w:szCs w:val="24"/>
        </w:rPr>
      </w:pPr>
      <w:r>
        <w:rPr>
          <w:rFonts w:eastAsia="Times New Roman"/>
          <w:szCs w:val="24"/>
        </w:rPr>
        <w:t>Υπάρχουν, όμως, ενδιαφέροντα και θετ</w:t>
      </w:r>
      <w:r>
        <w:rPr>
          <w:rFonts w:eastAsia="Times New Roman"/>
          <w:szCs w:val="24"/>
        </w:rPr>
        <w:t xml:space="preserve">ικά βήματα, τα οποία εμείς τα είπαμε και χθες. Ένα είναι το ότι επιλέγεται ελεύθερα, χωρίς γεωγραφικούς περιορισμούς, υπηρεσία ΓΕΜΗ συμβολαιογράφου. Είναι πολύ σημαντικό αυτό και είναι θετικό. </w:t>
      </w:r>
    </w:p>
    <w:p w14:paraId="644FC6D3" w14:textId="77777777" w:rsidR="0050333C" w:rsidRDefault="00414943">
      <w:pPr>
        <w:spacing w:after="0" w:line="600" w:lineRule="auto"/>
        <w:ind w:firstLine="720"/>
        <w:jc w:val="both"/>
        <w:rPr>
          <w:rFonts w:eastAsia="Times New Roman"/>
          <w:szCs w:val="24"/>
        </w:rPr>
      </w:pPr>
      <w:r>
        <w:rPr>
          <w:rFonts w:eastAsia="Times New Roman"/>
          <w:szCs w:val="24"/>
        </w:rPr>
        <w:lastRenderedPageBreak/>
        <w:t>Δεν άκουσα, όμως, κανέναν από την Αίθουσα να λέει κάτι -και το</w:t>
      </w:r>
      <w:r>
        <w:rPr>
          <w:rFonts w:eastAsia="Times New Roman"/>
          <w:szCs w:val="24"/>
        </w:rPr>
        <w:t xml:space="preserve"> είπαμε και χθες- ούτε τη δική σας πρόταση, κυρία </w:t>
      </w:r>
      <w:r>
        <w:rPr>
          <w:rFonts w:eastAsia="Times New Roman"/>
          <w:szCs w:val="24"/>
        </w:rPr>
        <w:t>ε</w:t>
      </w:r>
      <w:r>
        <w:rPr>
          <w:rFonts w:eastAsia="Times New Roman"/>
          <w:szCs w:val="24"/>
        </w:rPr>
        <w:t>ισηγήτρια, που, όπως λέτε, πιστεύετε στις μικρομεσαίες επιχειρήσεις, σχετικά με το να πηγαίνει στα επιμελητήρια ένα ποσό από το παράβολο που δίνεται και όχι στον κρατικό κορβανά.</w:t>
      </w:r>
    </w:p>
    <w:p w14:paraId="644FC6D4" w14:textId="77777777" w:rsidR="0050333C" w:rsidRDefault="00414943">
      <w:pPr>
        <w:spacing w:after="0" w:line="600" w:lineRule="auto"/>
        <w:ind w:firstLine="720"/>
        <w:jc w:val="both"/>
        <w:rPr>
          <w:rFonts w:eastAsia="Times New Roman"/>
          <w:szCs w:val="24"/>
        </w:rPr>
      </w:pPr>
      <w:r>
        <w:rPr>
          <w:rFonts w:eastAsia="Times New Roman"/>
          <w:szCs w:val="24"/>
        </w:rPr>
        <w:t>Το στηρίζετε αυτό, αγαπητο</w:t>
      </w:r>
      <w:r>
        <w:rPr>
          <w:rFonts w:eastAsia="Times New Roman"/>
          <w:szCs w:val="24"/>
        </w:rPr>
        <w:t xml:space="preserve">ί συνάδελφοι του ΣΥΡΙΖΑ, της Νέας Δημοκρατίας, των υπολοίπων κομμάτων; </w:t>
      </w:r>
    </w:p>
    <w:p w14:paraId="644FC6D5" w14:textId="77777777" w:rsidR="0050333C" w:rsidRDefault="00414943">
      <w:pPr>
        <w:spacing w:after="0" w:line="600" w:lineRule="auto"/>
        <w:ind w:firstLine="720"/>
        <w:jc w:val="both"/>
        <w:rPr>
          <w:rFonts w:eastAsia="Times New Roman"/>
          <w:szCs w:val="24"/>
        </w:rPr>
      </w:pPr>
      <w:r>
        <w:rPr>
          <w:rFonts w:eastAsia="Times New Roman"/>
          <w:szCs w:val="24"/>
        </w:rPr>
        <w:t xml:space="preserve">Εμείς το στηρίζουμε και ζητάμε από τον Υπουργό το 50% από το παράβολο αυτό να πηγαίνει στα επιμελητήρια και στο ΓΕΜΗ, για να στηρίξουμε και έμπρακτα και οικονομικά τα επιμελητήρια. </w:t>
      </w:r>
    </w:p>
    <w:p w14:paraId="644FC6D6" w14:textId="77777777" w:rsidR="0050333C" w:rsidRDefault="00414943">
      <w:pPr>
        <w:spacing w:after="0" w:line="600" w:lineRule="auto"/>
        <w:ind w:firstLine="720"/>
        <w:jc w:val="both"/>
        <w:rPr>
          <w:rFonts w:eastAsia="Times New Roman"/>
          <w:szCs w:val="24"/>
        </w:rPr>
      </w:pPr>
      <w:r>
        <w:rPr>
          <w:rFonts w:eastAsia="Times New Roman"/>
          <w:szCs w:val="24"/>
        </w:rPr>
        <w:t>Θα</w:t>
      </w:r>
      <w:r>
        <w:rPr>
          <w:rFonts w:eastAsia="Times New Roman"/>
          <w:szCs w:val="24"/>
        </w:rPr>
        <w:t xml:space="preserve"> το κάνετε; Ελπίζω η </w:t>
      </w:r>
      <w:r>
        <w:rPr>
          <w:rFonts w:eastAsia="Times New Roman"/>
          <w:szCs w:val="24"/>
        </w:rPr>
        <w:t>ε</w:t>
      </w:r>
      <w:r>
        <w:rPr>
          <w:rFonts w:eastAsia="Times New Roman"/>
          <w:szCs w:val="24"/>
        </w:rPr>
        <w:t xml:space="preserve">ισηγήτρια του ΣΥΡΙΖΑ να το στηρίξει αυτό. </w:t>
      </w:r>
    </w:p>
    <w:p w14:paraId="644FC6D7"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Μα, όλο στο ΓΕΜΗ θα πηγαίνει. Αφού είναι στο νομοσχέδιο. </w:t>
      </w:r>
    </w:p>
    <w:p w14:paraId="644FC6D8"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ΟΔΥΣΣΕΑΣ ΚΩΝΣΤΑΝΤΙΝΟΠΟΥΛΟΣ: </w:t>
      </w:r>
      <w:r>
        <w:rPr>
          <w:rFonts w:eastAsia="Times New Roman"/>
          <w:szCs w:val="24"/>
        </w:rPr>
        <w:t xml:space="preserve">Ρωτήστε τον κύριο Υπουργό. </w:t>
      </w:r>
    </w:p>
    <w:p w14:paraId="644FC6D9" w14:textId="77777777" w:rsidR="0050333C" w:rsidRDefault="00414943">
      <w:pPr>
        <w:spacing w:after="0" w:line="600" w:lineRule="auto"/>
        <w:ind w:firstLine="720"/>
        <w:jc w:val="both"/>
        <w:rPr>
          <w:rFonts w:eastAsia="Times New Roman"/>
          <w:szCs w:val="24"/>
        </w:rPr>
      </w:pPr>
      <w:r>
        <w:rPr>
          <w:rFonts w:eastAsia="Times New Roman"/>
          <w:szCs w:val="24"/>
        </w:rPr>
        <w:t xml:space="preserve">Υπάρχει, όμως, ένα θέμα. Η εποπτεία νομικής τυπικότητας παραμένει στις διευθύνσεις ανωνύμων εταιρειών στην περιφερειακή αυτοδιοίκηση. </w:t>
      </w:r>
    </w:p>
    <w:p w14:paraId="644FC6DA"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το νομοσχέδιο αυτό δεν κάνει κα</w:t>
      </w:r>
      <w:r>
        <w:rPr>
          <w:rFonts w:eastAsia="Times New Roman"/>
          <w:szCs w:val="24"/>
        </w:rPr>
        <w:t>μ</w:t>
      </w:r>
      <w:r>
        <w:rPr>
          <w:rFonts w:eastAsia="Times New Roman"/>
          <w:szCs w:val="24"/>
        </w:rPr>
        <w:t>μία παρέμβαση εκεί που πρέπει να σταματήσει τη γραφειοκρατία και να βοηθήσ</w:t>
      </w:r>
      <w:r>
        <w:rPr>
          <w:rFonts w:eastAsia="Times New Roman"/>
          <w:szCs w:val="24"/>
        </w:rPr>
        <w:t xml:space="preserve">ει τους επαγγελματίες. Επίσης, για να είμαστε </w:t>
      </w:r>
      <w:r>
        <w:rPr>
          <w:rFonts w:eastAsia="Times New Roman"/>
          <w:szCs w:val="24"/>
        </w:rPr>
        <w:t xml:space="preserve">απολύτως </w:t>
      </w:r>
      <w:r>
        <w:rPr>
          <w:rFonts w:eastAsia="Times New Roman"/>
          <w:szCs w:val="24"/>
        </w:rPr>
        <w:t>ειλικρινείς, το νομοσχέδιο δεν φέρνει κα</w:t>
      </w:r>
      <w:r>
        <w:rPr>
          <w:rFonts w:eastAsia="Times New Roman"/>
          <w:szCs w:val="24"/>
        </w:rPr>
        <w:t>μ</w:t>
      </w:r>
      <w:r>
        <w:rPr>
          <w:rFonts w:eastAsia="Times New Roman"/>
          <w:szCs w:val="24"/>
        </w:rPr>
        <w:t xml:space="preserve">μία ανατροπή εκεί που το χρειάζεται περισσότερο η επιχείρηση: </w:t>
      </w:r>
      <w:r>
        <w:rPr>
          <w:rFonts w:eastAsia="Times New Roman"/>
          <w:szCs w:val="24"/>
        </w:rPr>
        <w:t>σ</w:t>
      </w:r>
      <w:r>
        <w:rPr>
          <w:rFonts w:eastAsia="Times New Roman"/>
          <w:szCs w:val="24"/>
        </w:rPr>
        <w:t xml:space="preserve">τη λειτουργία της και στο κλείσιμο. Αυτό είναι ένα πολύ μεγάλο θέμα. </w:t>
      </w:r>
    </w:p>
    <w:p w14:paraId="644FC6DB"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χθες εσείς ο</w:t>
      </w:r>
      <w:r>
        <w:rPr>
          <w:rFonts w:eastAsia="Times New Roman"/>
          <w:szCs w:val="24"/>
        </w:rPr>
        <w:t xml:space="preserve"> ίδιος για πρώτη φορά ακούσατε τους εργαζόμενους της ΜΟΔ. Σας μίλησαν για την αναξιοκρατία που επικρατεί, για κομματικές επιλογές ανάμεσα στους εργαζόμενους. </w:t>
      </w:r>
    </w:p>
    <w:p w14:paraId="644FC6DC" w14:textId="77777777" w:rsidR="0050333C" w:rsidRDefault="00414943">
      <w:pPr>
        <w:spacing w:after="0" w:line="600" w:lineRule="auto"/>
        <w:ind w:firstLine="851"/>
        <w:jc w:val="both"/>
        <w:rPr>
          <w:rFonts w:eastAsia="Times New Roman"/>
          <w:szCs w:val="24"/>
        </w:rPr>
      </w:pPr>
      <w:r>
        <w:rPr>
          <w:rFonts w:eastAsia="Times New Roman"/>
          <w:szCs w:val="24"/>
        </w:rPr>
        <w:lastRenderedPageBreak/>
        <w:t>Μάλιστα, υπάρχει από 9</w:t>
      </w:r>
      <w:r>
        <w:rPr>
          <w:rFonts w:eastAsia="Times New Roman"/>
          <w:szCs w:val="24"/>
        </w:rPr>
        <w:t>-</w:t>
      </w:r>
      <w:r>
        <w:rPr>
          <w:rFonts w:eastAsia="Times New Roman"/>
          <w:szCs w:val="24"/>
        </w:rPr>
        <w:t>11</w:t>
      </w:r>
      <w:r>
        <w:rPr>
          <w:rFonts w:eastAsia="Times New Roman"/>
          <w:szCs w:val="24"/>
        </w:rPr>
        <w:t>-</w:t>
      </w:r>
      <w:r>
        <w:rPr>
          <w:rFonts w:eastAsia="Times New Roman"/>
          <w:szCs w:val="24"/>
        </w:rPr>
        <w:t>2016 καταγγελία σχεδόν όλου του προσωπικού, που αφορά την κατάργηση του</w:t>
      </w:r>
      <w:r>
        <w:rPr>
          <w:rFonts w:eastAsia="Times New Roman"/>
          <w:szCs w:val="24"/>
        </w:rPr>
        <w:t xml:space="preserve"> προϊσταμένου τομέα οικονομικών και διοικητικών υπηρεσιών, το οποίο είναι μια κομματική εμπλοκή του ΣΥΡΙΖΑ. </w:t>
      </w:r>
    </w:p>
    <w:p w14:paraId="644FC6DD" w14:textId="77777777" w:rsidR="0050333C" w:rsidRDefault="00414943">
      <w:pPr>
        <w:spacing w:after="0" w:line="600" w:lineRule="auto"/>
        <w:ind w:firstLine="851"/>
        <w:jc w:val="both"/>
        <w:rPr>
          <w:rFonts w:eastAsia="Times New Roman" w:cs="Times New Roman"/>
        </w:rPr>
      </w:pPr>
      <w:r>
        <w:rPr>
          <w:rFonts w:eastAsia="Times New Roman" w:cs="Times New Roman"/>
        </w:rPr>
        <w:t xml:space="preserve">Είπατε ότι δεν τα ξέρετε αυτά. Εγώ τα καταθέτω σήμερα. </w:t>
      </w:r>
    </w:p>
    <w:p w14:paraId="644FC6DE" w14:textId="77777777" w:rsidR="0050333C" w:rsidRDefault="00414943">
      <w:pPr>
        <w:spacing w:after="0" w:line="600" w:lineRule="auto"/>
        <w:ind w:firstLine="720"/>
        <w:jc w:val="both"/>
        <w:rPr>
          <w:rFonts w:eastAsia="Times New Roman" w:cs="Times New Roman"/>
        </w:rPr>
      </w:pPr>
      <w:r>
        <w:rPr>
          <w:rFonts w:eastAsia="Times New Roman" w:cs="Times New Roman"/>
        </w:rPr>
        <w:t>(Στο σημείο αυτό ο Βουλευτής κ. Οδυσσέας Κωνσταντινόπουλος καταθέτει για τα Πρακτικά τ</w:t>
      </w:r>
      <w:r>
        <w:rPr>
          <w:rFonts w:eastAsia="Times New Roman" w:cs="Times New Roman"/>
          <w:lang w:val="en-US"/>
        </w:rPr>
        <w:t>o</w:t>
      </w:r>
      <w:r>
        <w:rPr>
          <w:rFonts w:eastAsia="Times New Roman" w:cs="Times New Roman"/>
        </w:rPr>
        <w:t xml:space="preserve"> προ</w:t>
      </w:r>
      <w:r>
        <w:rPr>
          <w:rFonts w:eastAsia="Times New Roman" w:cs="Times New Roman"/>
        </w:rPr>
        <w:t>αναφερθέν έγγραφο, το οποίο βρίσκεται στο αρχείο του Τμήματος Γραμματείας της Διεύθυνσης Στενογραφίας και  Πρακτικών της Βουλής)</w:t>
      </w:r>
    </w:p>
    <w:p w14:paraId="644FC6DF"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Ως καθηγητής πανεπιστημίου, πέρα από ότι το μόνο που σας βαραίνει </w:t>
      </w:r>
      <w:r>
        <w:rPr>
          <w:rFonts w:eastAsia="Times New Roman"/>
          <w:bCs/>
        </w:rPr>
        <w:t>είναι</w:t>
      </w:r>
      <w:r>
        <w:rPr>
          <w:rFonts w:eastAsia="Times New Roman" w:cs="Times New Roman"/>
        </w:rPr>
        <w:t xml:space="preserve"> ότι γνωρίσατε τον κ. </w:t>
      </w:r>
      <w:proofErr w:type="spellStart"/>
      <w:r>
        <w:rPr>
          <w:rFonts w:eastAsia="Times New Roman" w:cs="Times New Roman"/>
        </w:rPr>
        <w:t>Βαρουφάκη</w:t>
      </w:r>
      <w:proofErr w:type="spellEnd"/>
      <w:r>
        <w:rPr>
          <w:rFonts w:eastAsia="Times New Roman" w:cs="Times New Roman"/>
        </w:rPr>
        <w:t xml:space="preserve"> στον κ. Τσίπρα, ελπίζω σ</w:t>
      </w:r>
      <w:r>
        <w:rPr>
          <w:rFonts w:eastAsia="Times New Roman" w:cs="Times New Roman"/>
        </w:rPr>
        <w:t xml:space="preserve">τα υπόλοιπα να υπάρχει αξιοκρατία, να γνωρίζετε την αξιοκρατία, να δείτε τους εργαζόμενους και να αλλάξετε τα δεδομένα. </w:t>
      </w:r>
    </w:p>
    <w:p w14:paraId="644FC6E0" w14:textId="77777777" w:rsidR="0050333C" w:rsidRDefault="00414943">
      <w:pPr>
        <w:spacing w:after="0" w:line="600" w:lineRule="auto"/>
        <w:ind w:firstLine="720"/>
        <w:jc w:val="both"/>
        <w:rPr>
          <w:rFonts w:eastAsia="Times New Roman" w:cs="Times New Roman"/>
        </w:rPr>
      </w:pPr>
      <w:r>
        <w:rPr>
          <w:rFonts w:eastAsia="Times New Roman" w:cs="Times New Roman"/>
        </w:rPr>
        <w:lastRenderedPageBreak/>
        <w:t xml:space="preserve">Και τελειώνω με το εξής, </w:t>
      </w:r>
      <w:r>
        <w:rPr>
          <w:rFonts w:eastAsia="Times New Roman"/>
        </w:rPr>
        <w:t>κυρίες και κύριοι συνάδελφοι</w:t>
      </w:r>
      <w:r>
        <w:rPr>
          <w:rFonts w:eastAsia="Times New Roman" w:cs="Times New Roman"/>
        </w:rPr>
        <w:t>, γιατί δεν άκουσα για τους αγρότες και την κατάργηση του μητρώου των αγροτών. Συμ</w:t>
      </w:r>
      <w:r>
        <w:rPr>
          <w:rFonts w:eastAsia="Times New Roman" w:cs="Times New Roman"/>
        </w:rPr>
        <w:t>φωνείτε;</w:t>
      </w:r>
    </w:p>
    <w:p w14:paraId="644FC6E1" w14:textId="77777777" w:rsidR="0050333C" w:rsidRDefault="00414943">
      <w:pPr>
        <w:spacing w:after="0" w:line="600" w:lineRule="auto"/>
        <w:ind w:firstLine="720"/>
        <w:jc w:val="both"/>
        <w:rPr>
          <w:rFonts w:eastAsia="Times New Roman" w:cs="Times New Roman"/>
        </w:rPr>
      </w:pPr>
      <w:r>
        <w:rPr>
          <w:rFonts w:eastAsia="Times New Roman" w:cs="Times New Roman"/>
          <w:b/>
        </w:rPr>
        <w:t>ΑΝΑΣΤΑΣΙΑ ΓΚΑΡΑ:</w:t>
      </w:r>
      <w:r>
        <w:rPr>
          <w:rFonts w:eastAsia="Times New Roman" w:cs="Times New Roman"/>
        </w:rPr>
        <w:t xml:space="preserve"> Δεν καταργείται το μητρώο αγροτών.</w:t>
      </w:r>
    </w:p>
    <w:p w14:paraId="644FC6E2" w14:textId="77777777" w:rsidR="0050333C" w:rsidRDefault="00414943">
      <w:pPr>
        <w:spacing w:after="0"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Στο </w:t>
      </w:r>
      <w:r>
        <w:rPr>
          <w:rFonts w:eastAsia="Times New Roman"/>
        </w:rPr>
        <w:t>άρθρο</w:t>
      </w:r>
      <w:r>
        <w:rPr>
          <w:rFonts w:eastAsia="Times New Roman" w:cs="Times New Roman"/>
        </w:rPr>
        <w:t xml:space="preserve"> 27, πώς θα προστατευτούν…</w:t>
      </w:r>
    </w:p>
    <w:p w14:paraId="644FC6E3"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ΑΝΑΣΤΑΣΙΑ ΓΚΑΡΑ: </w:t>
      </w:r>
      <w:r>
        <w:rPr>
          <w:rFonts w:eastAsia="Times New Roman" w:cs="Times New Roman"/>
        </w:rPr>
        <w:t>Δεν διαβάσατε το νομοσχέδιο.</w:t>
      </w:r>
    </w:p>
    <w:p w14:paraId="644FC6E4"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ΟΔΥΣΣΕΑΣ ΚΩΝΣΤΑΝΤΙΝΟΠΟΥΛΟΣ: </w:t>
      </w:r>
      <w:r>
        <w:rPr>
          <w:rFonts w:eastAsia="Times New Roman" w:cs="Times New Roman"/>
        </w:rPr>
        <w:t xml:space="preserve">Μην τα διαβάζετε όλα. Διαβάζετε </w:t>
      </w:r>
      <w:proofErr w:type="spellStart"/>
      <w:r>
        <w:rPr>
          <w:rFonts w:eastAsia="Times New Roman" w:cs="Times New Roman"/>
        </w:rPr>
        <w:t>συριζέικα</w:t>
      </w:r>
      <w:proofErr w:type="spellEnd"/>
      <w:r>
        <w:rPr>
          <w:rFonts w:eastAsia="Times New Roman" w:cs="Times New Roman"/>
        </w:rPr>
        <w:t xml:space="preserve"> και δεν καταλαβ</w:t>
      </w:r>
      <w:r>
        <w:rPr>
          <w:rFonts w:eastAsia="Times New Roman" w:cs="Times New Roman"/>
        </w:rPr>
        <w:t>αίνετε μάλλον. Υπάρχει άλλη διάλεκτος τώρα.</w:t>
      </w:r>
    </w:p>
    <w:p w14:paraId="644FC6E5" w14:textId="77777777" w:rsidR="0050333C" w:rsidRDefault="00414943">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Παρακαλώ, κύριε Κωνσταντινόπουλε, μην κάνετε διάλογο. </w:t>
      </w:r>
    </w:p>
    <w:p w14:paraId="644FC6E6"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ΑΝΑΣΤΑΣΙΑ ΓΚΑΡΑ: </w:t>
      </w:r>
      <w:r>
        <w:rPr>
          <w:rFonts w:eastAsia="Times New Roman" w:cs="Times New Roman"/>
        </w:rPr>
        <w:t xml:space="preserve">Το εμπορικό μητρώο αγροτικών προϊόντων... </w:t>
      </w:r>
    </w:p>
    <w:p w14:paraId="644FC6E7" w14:textId="77777777" w:rsidR="0050333C" w:rsidRDefault="00414943">
      <w:pPr>
        <w:spacing w:after="0" w:line="600" w:lineRule="auto"/>
        <w:ind w:firstLine="720"/>
        <w:jc w:val="both"/>
        <w:rPr>
          <w:rFonts w:eastAsia="Times New Roman" w:cs="Times New Roman"/>
        </w:rPr>
      </w:pPr>
      <w:r>
        <w:rPr>
          <w:rFonts w:eastAsia="Times New Roman" w:cs="Times New Roman"/>
          <w:b/>
        </w:rPr>
        <w:lastRenderedPageBreak/>
        <w:t xml:space="preserve">ΟΔΥΣΣΕΑΣ ΚΩΝΣΤΑΝΤΙΝΟΠΟΥΛΟΣ: </w:t>
      </w:r>
      <w:r>
        <w:rPr>
          <w:rFonts w:eastAsia="Times New Roman" w:cs="Times New Roman"/>
        </w:rPr>
        <w:t>Θα μας ακούσουν αγρότες και θα το</w:t>
      </w:r>
      <w:r>
        <w:rPr>
          <w:rFonts w:eastAsia="Times New Roman" w:cs="Times New Roman"/>
        </w:rPr>
        <w:t xml:space="preserve"> καταλάβουν. Πώς θα προστατευτούν οι αγρότες;</w:t>
      </w:r>
    </w:p>
    <w:p w14:paraId="644FC6E8" w14:textId="77777777" w:rsidR="0050333C" w:rsidRDefault="00414943">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Κυρία </w:t>
      </w:r>
      <w:proofErr w:type="spellStart"/>
      <w:r>
        <w:rPr>
          <w:rFonts w:eastAsia="Times New Roman" w:cs="Times New Roman"/>
        </w:rPr>
        <w:t>Γκαρά</w:t>
      </w:r>
      <w:proofErr w:type="spellEnd"/>
      <w:r>
        <w:rPr>
          <w:rFonts w:eastAsia="Times New Roman" w:cs="Times New Roman"/>
        </w:rPr>
        <w:t xml:space="preserve">, παρακαλώ. </w:t>
      </w:r>
    </w:p>
    <w:p w14:paraId="644FC6E9"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ΑΝΑΣΤΑΣΙΑ ΓΚΑΡΑ: </w:t>
      </w:r>
      <w:r>
        <w:rPr>
          <w:rFonts w:eastAsia="Times New Roman" w:cs="Times New Roman"/>
        </w:rPr>
        <w:t>Μα, παραπληροφορεί τον κόσμο.</w:t>
      </w:r>
    </w:p>
    <w:p w14:paraId="644FC6EA" w14:textId="77777777" w:rsidR="0050333C" w:rsidRDefault="00414943">
      <w:pPr>
        <w:spacing w:after="0"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Μα, αν τους παραπληροφορούμε, θα τους πληροφορήσετε εσείς σωστά και θα κατα</w:t>
      </w:r>
      <w:r>
        <w:rPr>
          <w:rFonts w:eastAsia="Times New Roman" w:cs="Times New Roman"/>
        </w:rPr>
        <w:t xml:space="preserve">λάβουν. Δεν υπάρχει θέμα. </w:t>
      </w:r>
    </w:p>
    <w:p w14:paraId="644FC6EB" w14:textId="77777777" w:rsidR="0050333C" w:rsidRDefault="00414943">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Παρακαλώ, συνεχίστε.</w:t>
      </w:r>
    </w:p>
    <w:p w14:paraId="644FC6EC" w14:textId="77777777" w:rsidR="0050333C" w:rsidRDefault="00414943">
      <w:pPr>
        <w:spacing w:after="0"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Πώς θα προστατευτούν οι αγρότες από τους εμπόρους που δεν </w:t>
      </w:r>
      <w:r>
        <w:rPr>
          <w:rFonts w:eastAsia="Times New Roman"/>
          <w:bCs/>
        </w:rPr>
        <w:t>είναι</w:t>
      </w:r>
      <w:r>
        <w:rPr>
          <w:rFonts w:eastAsia="Times New Roman" w:cs="Times New Roman"/>
        </w:rPr>
        <w:t xml:space="preserve"> συνεπείς στις δοσοληψίες τους με τους παραγωγούς; Δηλαδή</w:t>
      </w:r>
      <w:r>
        <w:rPr>
          <w:rFonts w:eastAsia="Times New Roman" w:cs="Times New Roman"/>
        </w:rPr>
        <w:t xml:space="preserve"> πώς θα προστατευτούν από τις καθυστερήσεις -ας το θέσαμε και χθες, κύριε Υπουργέ- στην αποπληρωμή των αγροτικών προϊόντων; Πώς θα γνωρίζουν πια οι αγρότες ποιοι </w:t>
      </w:r>
      <w:r>
        <w:rPr>
          <w:rFonts w:eastAsia="Times New Roman"/>
          <w:bCs/>
        </w:rPr>
        <w:t>είναι</w:t>
      </w:r>
      <w:r>
        <w:rPr>
          <w:rFonts w:eastAsia="Times New Roman" w:cs="Times New Roman"/>
        </w:rPr>
        <w:t xml:space="preserve"> οι </w:t>
      </w:r>
      <w:r>
        <w:rPr>
          <w:rFonts w:eastAsia="Times New Roman" w:cs="Times New Roman"/>
        </w:rPr>
        <w:lastRenderedPageBreak/>
        <w:t>κακοπληρωτές και πώς θα αποβάλλονται από το σύστημα εμπορίας αγροτικών προϊόντων; Τελ</w:t>
      </w:r>
      <w:r>
        <w:rPr>
          <w:rFonts w:eastAsia="Times New Roman" w:cs="Times New Roman"/>
        </w:rPr>
        <w:t xml:space="preserve">ικά, ο ΣΥΡΙΖΑ και η </w:t>
      </w:r>
      <w:r>
        <w:rPr>
          <w:rFonts w:eastAsia="Times New Roman"/>
          <w:bCs/>
        </w:rPr>
        <w:t>Κυβέρνηση</w:t>
      </w:r>
      <w:r>
        <w:rPr>
          <w:rFonts w:eastAsia="Times New Roman" w:cs="Times New Roman"/>
        </w:rPr>
        <w:t xml:space="preserve"> ΣΥΡΙΖΑ έχει μια αδυναμία: </w:t>
      </w:r>
      <w:r>
        <w:rPr>
          <w:rFonts w:eastAsia="Times New Roman" w:cs="Times New Roman"/>
        </w:rPr>
        <w:t>κ</w:t>
      </w:r>
      <w:r>
        <w:rPr>
          <w:rFonts w:eastAsia="Times New Roman" w:cs="Times New Roman"/>
        </w:rPr>
        <w:t xml:space="preserve">τυπάει τους πιο αδύναμους. </w:t>
      </w:r>
    </w:p>
    <w:p w14:paraId="644FC6ED" w14:textId="77777777" w:rsidR="0050333C" w:rsidRDefault="00414943">
      <w:pPr>
        <w:spacing w:after="0" w:line="600" w:lineRule="auto"/>
        <w:ind w:firstLine="720"/>
        <w:jc w:val="both"/>
        <w:rPr>
          <w:rFonts w:eastAsia="Times New Roman" w:cs="Times New Roman"/>
        </w:rPr>
      </w:pPr>
      <w:r>
        <w:rPr>
          <w:rFonts w:eastAsia="Times New Roman" w:cs="Times New Roman"/>
        </w:rPr>
        <w:t>Εμείς, κύριε Υπουργέ, ως Δημοκρατική Συμπαράταξη, με τις προτάσεις μας και με τις θέσεις μας και αφού ακούσουμε εσάς, θα αποφασίσουμε για το αν θα ψηφίσουμε ή όχι το νομοσ</w:t>
      </w:r>
      <w:r>
        <w:rPr>
          <w:rFonts w:eastAsia="Times New Roman" w:cs="Times New Roman"/>
        </w:rPr>
        <w:t xml:space="preserve">χέδιο. </w:t>
      </w:r>
    </w:p>
    <w:p w14:paraId="644FC6EE"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Σας ευχαριστώ πάρα πολύ. </w:t>
      </w:r>
    </w:p>
    <w:p w14:paraId="644FC6EF" w14:textId="77777777" w:rsidR="0050333C" w:rsidRDefault="00414943">
      <w:pPr>
        <w:spacing w:after="0" w:line="600" w:lineRule="auto"/>
        <w:ind w:firstLine="709"/>
        <w:jc w:val="both"/>
        <w:rPr>
          <w:rFonts w:eastAsia="Times New Roman" w:cs="Times New Roman"/>
        </w:rPr>
      </w:pPr>
      <w:r>
        <w:rPr>
          <w:rFonts w:eastAsia="Times New Roman" w:cs="Times New Roman"/>
        </w:rPr>
        <w:t xml:space="preserve">(Χειροκροτήματα από την πτέρυγα της Δημοκρατικής Συμπαράταξης </w:t>
      </w:r>
    </w:p>
    <w:p w14:paraId="644FC6F0" w14:textId="77777777" w:rsidR="0050333C" w:rsidRDefault="00414943">
      <w:pPr>
        <w:spacing w:after="0" w:line="600" w:lineRule="auto"/>
        <w:jc w:val="center"/>
        <w:rPr>
          <w:rFonts w:eastAsia="Times New Roman" w:cs="Times New Roman"/>
        </w:rPr>
      </w:pPr>
      <w:r>
        <w:rPr>
          <w:rFonts w:eastAsia="Times New Roman" w:cs="Times New Roman"/>
        </w:rPr>
        <w:t>ΠΑΣΟΚ-ΔΗΜΑΡ)</w:t>
      </w:r>
    </w:p>
    <w:p w14:paraId="644FC6F1"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 </w:t>
      </w:r>
      <w:r>
        <w:rPr>
          <w:rFonts w:eastAsia="Times New Roman"/>
          <w:b/>
          <w:bCs/>
        </w:rPr>
        <w:t>ΠΡΟΕΔΡΕΥΩΝ (Δημήτριος Κρεμαστινός):</w:t>
      </w:r>
      <w:r>
        <w:rPr>
          <w:rFonts w:eastAsia="Times New Roman" w:cs="Times New Roman"/>
        </w:rPr>
        <w:t xml:space="preserve"> Ευχαριστώ. </w:t>
      </w:r>
    </w:p>
    <w:p w14:paraId="644FC6F2"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w:t>
      </w:r>
      <w:r>
        <w:rPr>
          <w:rFonts w:eastAsia="Times New Roman"/>
          <w:bCs/>
        </w:rPr>
        <w:t>Βουλή</w:t>
      </w:r>
      <w:r>
        <w:rPr>
          <w:rFonts w:eastAsia="Times New Roman" w:cs="Times New Roman"/>
        </w:rPr>
        <w:t xml:space="preserve">ς, δεκαεπτά </w:t>
      </w:r>
      <w:r>
        <w:rPr>
          <w:rFonts w:eastAsia="Times New Roman" w:cs="Times New Roman"/>
        </w:rPr>
        <w:t xml:space="preserve">μαθητές </w:t>
      </w:r>
      <w:r>
        <w:rPr>
          <w:rFonts w:eastAsia="Times New Roman" w:cs="Times New Roman"/>
        </w:rPr>
        <w:lastRenderedPageBreak/>
        <w:t>και μαθήτριες και δύο εκπαιδευτικοί συνοδοί τους από το 19</w:t>
      </w:r>
      <w:r>
        <w:rPr>
          <w:rFonts w:eastAsia="Times New Roman" w:cs="Times New Roman"/>
          <w:vertAlign w:val="superscript"/>
        </w:rPr>
        <w:t>ο</w:t>
      </w:r>
      <w:r>
        <w:rPr>
          <w:rFonts w:eastAsia="Times New Roman" w:cs="Times New Roman"/>
        </w:rPr>
        <w:t xml:space="preserve"> Δημοτικό Σχολείο Νέας Ιωνίας. </w:t>
      </w:r>
    </w:p>
    <w:p w14:paraId="644FC6F3"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644FC6F4" w14:textId="77777777" w:rsidR="0050333C" w:rsidRDefault="00414943">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44FC6F5"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 Ο κ. Συντυχάκης, ειδικός αγορητής του Κομμουνιστικού Κόμματος Ελλάδας, έχει τον</w:t>
      </w:r>
      <w:r>
        <w:rPr>
          <w:rFonts w:eastAsia="Times New Roman" w:cs="Times New Roman"/>
        </w:rPr>
        <w:t xml:space="preserve"> λόγο για δώδεκα λεπτά. </w:t>
      </w:r>
    </w:p>
    <w:p w14:paraId="644FC6F6" w14:textId="77777777" w:rsidR="0050333C" w:rsidRDefault="00414943">
      <w:pPr>
        <w:spacing w:after="0" w:line="600" w:lineRule="auto"/>
        <w:ind w:firstLine="720"/>
        <w:jc w:val="both"/>
        <w:rPr>
          <w:rFonts w:eastAsia="Times New Roman" w:cs="Times New Roman"/>
        </w:rPr>
      </w:pPr>
      <w:r>
        <w:rPr>
          <w:rFonts w:eastAsia="Times New Roman" w:cs="Times New Roman"/>
          <w:b/>
        </w:rPr>
        <w:t>ΕΜΜΑΝΟΥΗΛ ΣΥΝΤΥΧΑΚΗΣ:</w:t>
      </w:r>
      <w:r>
        <w:rPr>
          <w:rFonts w:eastAsia="Times New Roman" w:cs="Times New Roman"/>
        </w:rPr>
        <w:t xml:space="preserve"> Ευχαριστώ, κύριε Πρόεδρε.  </w:t>
      </w:r>
    </w:p>
    <w:p w14:paraId="644FC6F7"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Το παρόν σχέδιο νόμου, που καταθέτει η </w:t>
      </w:r>
      <w:r>
        <w:rPr>
          <w:rFonts w:eastAsia="Times New Roman"/>
          <w:bCs/>
        </w:rPr>
        <w:t>Κυβέρνηση</w:t>
      </w:r>
      <w:r>
        <w:rPr>
          <w:rFonts w:eastAsia="Times New Roman" w:cs="Times New Roman"/>
        </w:rPr>
        <w:t xml:space="preserve"> με τη </w:t>
      </w:r>
      <w:r>
        <w:rPr>
          <w:rFonts w:eastAsia="Times New Roman"/>
        </w:rPr>
        <w:t>διαδικασία</w:t>
      </w:r>
      <w:r>
        <w:rPr>
          <w:rFonts w:eastAsia="Times New Roman" w:cs="Times New Roman"/>
        </w:rPr>
        <w:t xml:space="preserve"> του κατεπείγοντος, υλοποιεί την κοινή στρατηγική της Ευρωπαϊκής </w:t>
      </w:r>
      <w:r>
        <w:rPr>
          <w:rFonts w:eastAsia="Times New Roman"/>
          <w:bCs/>
        </w:rPr>
        <w:t>Έ</w:t>
      </w:r>
      <w:r>
        <w:rPr>
          <w:rFonts w:eastAsia="Times New Roman" w:cs="Times New Roman"/>
        </w:rPr>
        <w:t xml:space="preserve">νωσης, του κεφαλαίου, της ίδιας της </w:t>
      </w:r>
      <w:r>
        <w:rPr>
          <w:rFonts w:eastAsia="Times New Roman"/>
          <w:bCs/>
        </w:rPr>
        <w:t>Κυβέρνησης</w:t>
      </w:r>
      <w:r>
        <w:rPr>
          <w:rFonts w:eastAsia="Times New Roman" w:cs="Times New Roman"/>
        </w:rPr>
        <w:t xml:space="preserve"> και</w:t>
      </w:r>
      <w:r>
        <w:rPr>
          <w:rFonts w:eastAsia="Times New Roman" w:cs="Times New Roman"/>
        </w:rPr>
        <w:t xml:space="preserve"> των υπολοίπων κομμάτων του </w:t>
      </w:r>
      <w:proofErr w:type="spellStart"/>
      <w:r>
        <w:rPr>
          <w:rFonts w:eastAsia="Times New Roman" w:cs="Times New Roman"/>
        </w:rPr>
        <w:t>ευρωμονόδρομου</w:t>
      </w:r>
      <w:proofErr w:type="spellEnd"/>
      <w:r>
        <w:rPr>
          <w:rFonts w:eastAsia="Times New Roman" w:cs="Times New Roman"/>
        </w:rPr>
        <w:t xml:space="preserve">, που από ό,τι φάνηκε εδώ πέρα, </w:t>
      </w:r>
      <w:r>
        <w:rPr>
          <w:rFonts w:eastAsia="Times New Roman"/>
          <w:bCs/>
        </w:rPr>
        <w:t>είναι</w:t>
      </w:r>
      <w:r>
        <w:rPr>
          <w:rFonts w:eastAsia="Times New Roman" w:cs="Times New Roman"/>
        </w:rPr>
        <w:t xml:space="preserve"> σε απόλυτη σύμπνοια και ευθυγράμμιση. </w:t>
      </w:r>
    </w:p>
    <w:p w14:paraId="644FC6F8"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rPr>
        <w:t xml:space="preserve">Αυτό το σχέδιο νόμου υλοποιεί -παρά τις όποιες επιμέρους διαφωνίες, οι οποίες στην ουσία έρχονται να σκεπάσουν τη συμφωνία στην κοινή </w:t>
      </w:r>
      <w:r>
        <w:rPr>
          <w:rFonts w:eastAsia="Times New Roman" w:cs="Times New Roman"/>
        </w:rPr>
        <w:lastRenderedPageBreak/>
        <w:t>στρ</w:t>
      </w:r>
      <w:r>
        <w:rPr>
          <w:rFonts w:eastAsia="Times New Roman" w:cs="Times New Roman"/>
        </w:rPr>
        <w:t xml:space="preserve">ατηγική που έχουν, σε σχέση με την απελευθέρωση των επαγγελμάτων και την εργαλειοθήκη του ΟΟΣΑ- την άρση των όποιων εμποδίων στη </w:t>
      </w:r>
      <w:r>
        <w:rPr>
          <w:rFonts w:eastAsia="Times New Roman" w:cs="Times New Roman"/>
          <w:bCs/>
          <w:shd w:val="clear" w:color="auto" w:fill="FFFFFF"/>
        </w:rPr>
        <w:t>λειτουργία του ανταγωνισμού και της επιχειρηματικότητας, όλων εκείνων δηλαδή των διατάξεων και μέτρων που διαμορφώνουν το πλαίσ</w:t>
      </w:r>
      <w:r>
        <w:rPr>
          <w:rFonts w:eastAsia="Times New Roman" w:cs="Times New Roman"/>
          <w:bCs/>
          <w:shd w:val="clear" w:color="auto" w:fill="FFFFFF"/>
        </w:rPr>
        <w:t xml:space="preserve">ιο για τη διευκόλυνση της εισόδου νέων επιχειρηματικών παικτών, πάντα με άξονα τη συγκέντρωση της επιχειρηματικής πίτας και των κερδών σε λίγους. </w:t>
      </w:r>
    </w:p>
    <w:p w14:paraId="644FC6F9"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Μπορεί το </w:t>
      </w:r>
      <w:r>
        <w:rPr>
          <w:rFonts w:eastAsia="Times New Roman"/>
          <w:bCs/>
          <w:shd w:val="clear" w:color="auto" w:fill="FFFFFF"/>
        </w:rPr>
        <w:t>άρθρο</w:t>
      </w:r>
      <w:r>
        <w:rPr>
          <w:rFonts w:eastAsia="Times New Roman" w:cs="Times New Roman"/>
          <w:bCs/>
          <w:shd w:val="clear" w:color="auto" w:fill="FFFFFF"/>
        </w:rPr>
        <w:t xml:space="preserve"> 19, για το οποίο έγινε πάρα πολλή κουβέντα εχθές στην </w:t>
      </w:r>
      <w:r>
        <w:rPr>
          <w:rFonts w:eastAsia="Times New Roman" w:cs="Times New Roman"/>
          <w:bCs/>
          <w:shd w:val="clear" w:color="auto" w:fill="FFFFFF"/>
        </w:rPr>
        <w:t>ε</w:t>
      </w:r>
      <w:r>
        <w:rPr>
          <w:rFonts w:eastAsia="Times New Roman" w:cs="Times New Roman"/>
          <w:bCs/>
          <w:shd w:val="clear" w:color="auto" w:fill="FFFFFF"/>
        </w:rPr>
        <w:t>πιτροπή,  να αποσύρθηκε. Τι δείχνει όμ</w:t>
      </w:r>
      <w:r>
        <w:rPr>
          <w:rFonts w:eastAsia="Times New Roman" w:cs="Times New Roman"/>
          <w:bCs/>
          <w:shd w:val="clear" w:color="auto" w:fill="FFFFFF"/>
        </w:rPr>
        <w:t xml:space="preserve">ως; Δείχνει ότι τσακώνεστε υποκριτικά όλοι σας για το αν το </w:t>
      </w:r>
      <w:r>
        <w:rPr>
          <w:rFonts w:eastAsia="Times New Roman"/>
          <w:bCs/>
          <w:shd w:val="clear" w:color="auto" w:fill="FFFFFF"/>
        </w:rPr>
        <w:t>άρθρο</w:t>
      </w:r>
      <w:r>
        <w:rPr>
          <w:rFonts w:eastAsia="Times New Roman" w:cs="Times New Roman"/>
          <w:bCs/>
          <w:shd w:val="clear" w:color="auto" w:fill="FFFFFF"/>
        </w:rPr>
        <w:t xml:space="preserve"> 19 για τη διευκόλυνση των επενδυτικών σχεδίων, όπως και το </w:t>
      </w:r>
      <w:r>
        <w:rPr>
          <w:rFonts w:eastAsia="Times New Roman"/>
          <w:bCs/>
          <w:shd w:val="clear" w:color="auto" w:fill="FFFFFF"/>
        </w:rPr>
        <w:t>άρθρο</w:t>
      </w:r>
      <w:r>
        <w:rPr>
          <w:rFonts w:eastAsia="Times New Roman" w:cs="Times New Roman"/>
          <w:bCs/>
          <w:shd w:val="clear" w:color="auto" w:fill="FFFFFF"/>
        </w:rPr>
        <w:t xml:space="preserve"> 24 για τις απευθείας αναθέσεις εμπεριέχουν φωτογραφικές διατάξεις. Και όλα αυτά, την ίδια στιγμή που γίνονται κατασχέσεις για</w:t>
      </w:r>
      <w:r>
        <w:rPr>
          <w:rFonts w:eastAsia="Times New Roman" w:cs="Times New Roman"/>
          <w:bCs/>
          <w:shd w:val="clear" w:color="auto" w:fill="FFFFFF"/>
        </w:rPr>
        <w:t xml:space="preserve"> χρέη προς το </w:t>
      </w:r>
      <w:r>
        <w:rPr>
          <w:rFonts w:eastAsia="Times New Roman" w:cs="Times New Roman"/>
          <w:bCs/>
          <w:shd w:val="clear" w:color="auto" w:fill="FFFFFF"/>
        </w:rPr>
        <w:t>δ</w:t>
      </w:r>
      <w:r>
        <w:rPr>
          <w:rFonts w:eastAsia="Times New Roman" w:cs="Times New Roman"/>
          <w:bCs/>
          <w:shd w:val="clear" w:color="auto" w:fill="FFFFFF"/>
        </w:rPr>
        <w:t xml:space="preserve">ημόσιο και τα ασφαλιστικά ταμεία των φτωχών λαϊκών στρωμάτων. Η </w:t>
      </w:r>
      <w:r>
        <w:rPr>
          <w:rFonts w:eastAsia="Times New Roman"/>
          <w:bCs/>
          <w:shd w:val="clear" w:color="auto" w:fill="FFFFFF"/>
        </w:rPr>
        <w:t>Κυβέρνηση</w:t>
      </w:r>
      <w:r>
        <w:rPr>
          <w:rFonts w:eastAsia="Times New Roman" w:cs="Times New Roman"/>
          <w:bCs/>
          <w:shd w:val="clear" w:color="auto" w:fill="FFFFFF"/>
        </w:rPr>
        <w:t xml:space="preserve"> δίνει άφεση αμαρτιών για τα πλαστά στοιχεία επιχειρηματιών που δεν υπερβαίνουν το 1 εκατομμύριο ευρώ. </w:t>
      </w:r>
    </w:p>
    <w:p w14:paraId="644FC6FA" w14:textId="77777777" w:rsidR="0050333C" w:rsidRDefault="00414943">
      <w:pPr>
        <w:spacing w:after="0" w:line="600" w:lineRule="auto"/>
        <w:ind w:firstLine="720"/>
        <w:jc w:val="both"/>
        <w:rPr>
          <w:rFonts w:eastAsia="Times New Roman" w:cs="Times New Roman"/>
        </w:rPr>
      </w:pPr>
      <w:r>
        <w:rPr>
          <w:rFonts w:eastAsia="Times New Roman" w:cs="Times New Roman"/>
          <w:bCs/>
          <w:shd w:val="clear" w:color="auto" w:fill="FFFFFF"/>
        </w:rPr>
        <w:lastRenderedPageBreak/>
        <w:t xml:space="preserve">Το ίδιο ακριβώς γίνεται με τις απευθείας αναθέσεις. Ενώ όλοι σας συμφωνείτε με αυτές, τώρα τσακώνεστε για τις λεπτομέρειες: αν ευνοεί και ποιον ευνοεί η </w:t>
      </w:r>
      <w:r>
        <w:rPr>
          <w:rFonts w:eastAsia="Times New Roman"/>
          <w:bCs/>
          <w:shd w:val="clear" w:color="auto" w:fill="FFFFFF"/>
        </w:rPr>
        <w:t>συγκεκριμένη</w:t>
      </w:r>
      <w:r>
        <w:rPr>
          <w:rFonts w:eastAsia="Times New Roman" w:cs="Times New Roman"/>
          <w:bCs/>
          <w:shd w:val="clear" w:color="auto" w:fill="FFFFFF"/>
        </w:rPr>
        <w:t xml:space="preserve"> φωτογραφική </w:t>
      </w:r>
      <w:r>
        <w:rPr>
          <w:rFonts w:eastAsia="Times New Roman"/>
          <w:bCs/>
          <w:shd w:val="clear" w:color="auto" w:fill="FFFFFF"/>
        </w:rPr>
        <w:t>διάταξη</w:t>
      </w:r>
      <w:r>
        <w:rPr>
          <w:rFonts w:eastAsia="Times New Roman" w:cs="Times New Roman"/>
          <w:bCs/>
          <w:shd w:val="clear" w:color="auto" w:fill="FFFFFF"/>
        </w:rPr>
        <w:t>. Σε κάθε περίπτωση, όμως, αυτό δείχνει τον αντιλαϊκό χαρακτήρα της ανα</w:t>
      </w:r>
      <w:r>
        <w:rPr>
          <w:rFonts w:eastAsia="Times New Roman" w:cs="Times New Roman"/>
          <w:bCs/>
          <w:shd w:val="clear" w:color="auto" w:fill="FFFFFF"/>
        </w:rPr>
        <w:t xml:space="preserve">πτυξιακής νομοθεσίας, με την οποία συμφωνείτε όλοι σας. </w:t>
      </w:r>
    </w:p>
    <w:p w14:paraId="644FC6F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 τσακωμός αυτός εκφράζει την αντιπαράθεση μερίδας του κεφαλαίου για το ποιες από αυτές θα καρπωθούν το μεγαλύτερο κομμάτι της πίτας και ποιες θα ευνοηθούν από τα κίνητρα που τους παρέχει αυτή η νομο</w:t>
      </w:r>
      <w:r>
        <w:rPr>
          <w:rFonts w:eastAsia="Times New Roman" w:cs="Times New Roman"/>
          <w:szCs w:val="24"/>
        </w:rPr>
        <w:t>θεσία. Αποδεικνύει, επίσης, ότι ούτε θέλετε ούτε μπορείτε να πατάξετε τη διαπλοκή και την αδιαφάνεια, διότι τ</w:t>
      </w:r>
      <w:r>
        <w:rPr>
          <w:rFonts w:eastAsia="Times New Roman" w:cs="Times New Roman"/>
          <w:szCs w:val="24"/>
        </w:rPr>
        <w:t>ο</w:t>
      </w:r>
      <w:r>
        <w:rPr>
          <w:rFonts w:eastAsia="Times New Roman" w:cs="Times New Roman"/>
          <w:szCs w:val="24"/>
        </w:rPr>
        <w:t xml:space="preserve"> κριτήριό σας είναι το πώς θα ανδρωθεί ο ανταγωνισμός, η λογική του «ο θάνατός σου η ζωή μου», πώς μέσα από τις αντιλαϊκές νομοθεσίες και διατάξει</w:t>
      </w:r>
      <w:r>
        <w:rPr>
          <w:rFonts w:eastAsia="Times New Roman" w:cs="Times New Roman"/>
          <w:szCs w:val="24"/>
        </w:rPr>
        <w:t xml:space="preserve">ς θα ευνοηθούν τμήματα του κεφαλαίου έναντι άλλων. </w:t>
      </w:r>
    </w:p>
    <w:p w14:paraId="644FC6F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Μόλις πρόσφατα, εσείς, κύριε Υπουργέ, μιλώντας στο ελληνογαλλικό </w:t>
      </w:r>
      <w:r>
        <w:rPr>
          <w:rFonts w:eastAsia="Times New Roman" w:cs="Times New Roman"/>
          <w:szCs w:val="24"/>
          <w:lang w:val="en-US"/>
        </w:rPr>
        <w:t>forum</w:t>
      </w:r>
      <w:r w:rsidRPr="00C41A17">
        <w:rPr>
          <w:rFonts w:eastAsia="Times New Roman" w:cs="Times New Roman"/>
          <w:szCs w:val="24"/>
        </w:rPr>
        <w:t xml:space="preserve"> </w:t>
      </w:r>
      <w:r>
        <w:rPr>
          <w:rFonts w:eastAsia="Times New Roman" w:cs="Times New Roman"/>
          <w:szCs w:val="24"/>
        </w:rPr>
        <w:t>για την επιχειρηματικότητα δηλώσατε βέβαιος πως θα βρούμε μεγάλα περιθώρια επιχειρηματικών συμπράξεων και επενδυτικών ευκαιριών για τ</w:t>
      </w:r>
      <w:r>
        <w:rPr>
          <w:rFonts w:eastAsia="Times New Roman" w:cs="Times New Roman"/>
          <w:szCs w:val="24"/>
        </w:rPr>
        <w:t xml:space="preserve">ις γαλλικές επιχειρήσεις στη χώρα μας. Το ζήτημα είναι </w:t>
      </w:r>
      <w:r>
        <w:rPr>
          <w:rFonts w:eastAsia="Times New Roman" w:cs="Times New Roman"/>
          <w:szCs w:val="24"/>
          <w:lang w:val="en-US"/>
        </w:rPr>
        <w:t>o</w:t>
      </w:r>
      <w:r>
        <w:rPr>
          <w:rFonts w:eastAsia="Times New Roman" w:cs="Times New Roman"/>
          <w:szCs w:val="24"/>
        </w:rPr>
        <w:t xml:space="preserve"> λαός τι κέρδισε ή τι θα πάρει από αυτή τη διαδικασία. Θα συνεχίζει να ζει στη φτώχ</w:t>
      </w:r>
      <w:r>
        <w:rPr>
          <w:rFonts w:eastAsia="Times New Roman" w:cs="Times New Roman"/>
          <w:szCs w:val="24"/>
        </w:rPr>
        <w:t>ε</w:t>
      </w:r>
      <w:r>
        <w:rPr>
          <w:rFonts w:eastAsia="Times New Roman" w:cs="Times New Roman"/>
          <w:szCs w:val="24"/>
        </w:rPr>
        <w:t xml:space="preserve">ια, πνιγμένος στα χρέη, στην ανεργία με </w:t>
      </w:r>
      <w:proofErr w:type="spellStart"/>
      <w:r>
        <w:rPr>
          <w:rFonts w:eastAsia="Times New Roman" w:cs="Times New Roman"/>
          <w:szCs w:val="24"/>
        </w:rPr>
        <w:t>υποκατώτατους</w:t>
      </w:r>
      <w:proofErr w:type="spellEnd"/>
      <w:r>
        <w:rPr>
          <w:rFonts w:eastAsia="Times New Roman" w:cs="Times New Roman"/>
          <w:szCs w:val="24"/>
        </w:rPr>
        <w:t xml:space="preserve"> μισθούς και συντάξεις. </w:t>
      </w:r>
    </w:p>
    <w:p w14:paraId="644FC6F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Ετοιμάζετε την καρατόμηση των </w:t>
      </w:r>
      <w:proofErr w:type="spellStart"/>
      <w:r>
        <w:rPr>
          <w:rFonts w:eastAsia="Times New Roman" w:cs="Times New Roman"/>
          <w:szCs w:val="24"/>
        </w:rPr>
        <w:t>προνοιακ</w:t>
      </w:r>
      <w:r>
        <w:rPr>
          <w:rFonts w:eastAsia="Times New Roman" w:cs="Times New Roman"/>
          <w:szCs w:val="24"/>
        </w:rPr>
        <w:t>ών</w:t>
      </w:r>
      <w:proofErr w:type="spellEnd"/>
      <w:r>
        <w:rPr>
          <w:rFonts w:eastAsia="Times New Roman" w:cs="Times New Roman"/>
          <w:szCs w:val="24"/>
        </w:rPr>
        <w:t xml:space="preserve"> επιδομάτων, την ενίσχυση της </w:t>
      </w:r>
      <w:proofErr w:type="spellStart"/>
      <w:r>
        <w:rPr>
          <w:rFonts w:eastAsia="Times New Roman" w:cs="Times New Roman"/>
          <w:szCs w:val="24"/>
        </w:rPr>
        <w:t>φοροληστείας</w:t>
      </w:r>
      <w:proofErr w:type="spellEnd"/>
      <w:r>
        <w:rPr>
          <w:rFonts w:eastAsia="Times New Roman" w:cs="Times New Roman"/>
          <w:szCs w:val="24"/>
        </w:rPr>
        <w:t xml:space="preserve"> απέναντι στον λαό, την περαιτέρω καρατόμηση του αφορολόγητου ορίου για τους μισθωτούς και συνταξιούχους. Και όχι μόνο αυτό, αλλά σήμερα η Κυβέρνηση με την κ. </w:t>
      </w:r>
      <w:proofErr w:type="spellStart"/>
      <w:r>
        <w:rPr>
          <w:rFonts w:eastAsia="Times New Roman" w:cs="Times New Roman"/>
          <w:szCs w:val="24"/>
        </w:rPr>
        <w:t>Αχτσιόγλου</w:t>
      </w:r>
      <w:proofErr w:type="spellEnd"/>
      <w:r>
        <w:rPr>
          <w:rFonts w:eastAsia="Times New Roman" w:cs="Times New Roman"/>
          <w:szCs w:val="24"/>
        </w:rPr>
        <w:t>, την Υπουργό Εργασίας, φέρνει μία τροπολογ</w:t>
      </w:r>
      <w:r>
        <w:rPr>
          <w:rFonts w:eastAsia="Times New Roman" w:cs="Times New Roman"/>
          <w:szCs w:val="24"/>
        </w:rPr>
        <w:t xml:space="preserve">ία για την οποία δεν είπατε κουβέντα όλοι οι υπόλοιποι ωσάν να μην έχει κατατεθεί, ωσάν </w:t>
      </w:r>
      <w:r>
        <w:rPr>
          <w:rFonts w:eastAsia="Times New Roman" w:cs="Times New Roman"/>
          <w:szCs w:val="24"/>
        </w:rPr>
        <w:t xml:space="preserve">να </w:t>
      </w:r>
      <w:r>
        <w:rPr>
          <w:rFonts w:eastAsia="Times New Roman" w:cs="Times New Roman"/>
          <w:szCs w:val="24"/>
        </w:rPr>
        <w:t>μη συμβαίνει τίποτα, που απελευθερώνει το επάγγελμα των ιδιωτικών γραφείων εύρεσης ερ</w:t>
      </w:r>
      <w:r>
        <w:rPr>
          <w:rFonts w:eastAsia="Times New Roman" w:cs="Times New Roman"/>
          <w:szCs w:val="24"/>
        </w:rPr>
        <w:lastRenderedPageBreak/>
        <w:t xml:space="preserve">γασίας. Είναι ντροπή σας. Και απουσιάζει η κυρία Υπουργός, η οποία κατέθεσε την </w:t>
      </w:r>
      <w:r>
        <w:rPr>
          <w:rFonts w:eastAsia="Times New Roman" w:cs="Times New Roman"/>
          <w:szCs w:val="24"/>
        </w:rPr>
        <w:t>τροπολογία και η οποία έπρεπε να ήταν εδώ, τουλάχιστον να την υπερασπιστεί. Και υποτίθεται ότι πρόκειται για έναν νέο άνθρωπο, που ανέλαβε τον υπουργικό θώκο για να λύσει τα προβλήματα των ανέργων. Φέρνει στα μουλωχτά μια τροπολογία, η πρώτη τροπολογία που</w:t>
      </w:r>
      <w:r>
        <w:rPr>
          <w:rFonts w:eastAsia="Times New Roman" w:cs="Times New Roman"/>
          <w:szCs w:val="24"/>
        </w:rPr>
        <w:t xml:space="preserve"> φέρνει η συγκεκριμένη Υπουργός, με την οποία ρίχνει στα νύχια των δουλεμπόρων των δουλεμπορικών γραφείων ενάμισι εκατομμύριο ανέργους. </w:t>
      </w:r>
    </w:p>
    <w:p w14:paraId="644FC6F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την τροπολογία, λοιπόν, αυτή απελευθερώνετε το επάγγελμα των δουλεμπορικών γραφείων, εσείς ο ΣΥΡΙΖΑ, που έλεγε ότι θ</w:t>
      </w:r>
      <w:r>
        <w:rPr>
          <w:rFonts w:eastAsia="Times New Roman" w:cs="Times New Roman"/>
          <w:szCs w:val="24"/>
        </w:rPr>
        <w:t>α καταργήσει με νόμο τα δουλεμπορικά γραφεία. Και όχι μόνο αυτό, αλλά τελικά τα κατοχυρώνετε, τα απελευθερώνετε, δηλαδή, τα μονιμοποιείτε και τα γιγαντώνετε. Και υποτίθεται ότι αυτόν τον καιρό δίνετε τη μάχη για τις συλλογικές διαπραγματεύσεις. Άξιος ο μισ</w:t>
      </w:r>
      <w:r>
        <w:rPr>
          <w:rFonts w:eastAsia="Times New Roman" w:cs="Times New Roman"/>
          <w:szCs w:val="24"/>
        </w:rPr>
        <w:t xml:space="preserve">θός σας. Υπερασπίζεστε την εργασιακή ζούγκλα, τη μεσιτεία και τα δουλεμπορικά κυκλώματα. </w:t>
      </w:r>
    </w:p>
    <w:p w14:paraId="644FC6F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Δίνετε, επίσης, πλήρη κάλυψη στη λειτουργία των δουλεμπορικών, ρατσιστικών </w:t>
      </w:r>
      <w:proofErr w:type="spellStart"/>
      <w:r>
        <w:rPr>
          <w:rFonts w:eastAsia="Times New Roman" w:cs="Times New Roman"/>
          <w:szCs w:val="24"/>
        </w:rPr>
        <w:t>παραμάγαζων</w:t>
      </w:r>
      <w:proofErr w:type="spellEnd"/>
      <w:r>
        <w:rPr>
          <w:rFonts w:eastAsia="Times New Roman" w:cs="Times New Roman"/>
          <w:szCs w:val="24"/>
        </w:rPr>
        <w:t xml:space="preserve"> της Χρυσής Αυγής. Αντί για επαναφορά των συλλογικών συμβάσεων εργασίας, αντί γι</w:t>
      </w:r>
      <w:r>
        <w:rPr>
          <w:rFonts w:eastAsia="Times New Roman" w:cs="Times New Roman"/>
          <w:szCs w:val="24"/>
        </w:rPr>
        <w:t xml:space="preserve">α μόνιμη και σταθερή δουλειά για όλους που απαιτεί το εργατικό λαϊκό κίνημα, αντί για μέτρα προστασίας υπέρ των ανέργων, εσείς ανδρώνετε τα δουλεμπορικά γραφεία, αφού πρώτα φροντίσατε μαζί με τις προηγούμενες </w:t>
      </w:r>
      <w:r>
        <w:rPr>
          <w:rFonts w:eastAsia="Times New Roman" w:cs="Times New Roman"/>
          <w:szCs w:val="24"/>
        </w:rPr>
        <w:t>κ</w:t>
      </w:r>
      <w:r>
        <w:rPr>
          <w:rFonts w:eastAsia="Times New Roman" w:cs="Times New Roman"/>
          <w:szCs w:val="24"/>
        </w:rPr>
        <w:t>υβερνήσεις να μετατρέψετε τον ΟΑΕΔ σε πυλώνα π</w:t>
      </w:r>
      <w:r>
        <w:rPr>
          <w:rFonts w:eastAsia="Times New Roman" w:cs="Times New Roman"/>
          <w:szCs w:val="24"/>
        </w:rPr>
        <w:t xml:space="preserve">ροώθησης των ελαστικών μορφών εργασίας. </w:t>
      </w:r>
    </w:p>
    <w:p w14:paraId="644FC70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ως νέα «</w:t>
      </w:r>
      <w:proofErr w:type="spellStart"/>
      <w:r>
        <w:rPr>
          <w:rFonts w:eastAsia="Times New Roman" w:cs="Times New Roman"/>
          <w:szCs w:val="24"/>
        </w:rPr>
        <w:t>Θατσερόγλου</w:t>
      </w:r>
      <w:proofErr w:type="spellEnd"/>
      <w:r>
        <w:rPr>
          <w:rFonts w:eastAsia="Times New Roman" w:cs="Times New Roman"/>
          <w:szCs w:val="24"/>
        </w:rPr>
        <w:t xml:space="preserve">», αν έχει ίχνος φιλότιμου και ντροπής, θα πρέπει, λοιπόν, να αποσύρει αυτή την τροπολογία. Διαφορετικά, θα βρει αντιμέτωπους τους εργαζόμενους, το λαϊκό κίνημα. </w:t>
      </w:r>
    </w:p>
    <w:p w14:paraId="644FC70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οι συστάσεις εργαλειοθήκης του ΟΟΣΑ δεν είναι κάτι καινούργιο, αλλά έρχονται από παλιά, προ μνημονίων. Το γεγονός αυτό, ότι δηλαδή οι προτάσεις του ΟΟΣΑ και των ντόπιων μονοπωλίων είναι ίδιες τόσο στην περίοδο των υψηλών ρυθμών καπιταλιστικής ανάπτυξης,</w:t>
      </w:r>
      <w:r>
        <w:rPr>
          <w:rFonts w:eastAsia="Times New Roman" w:cs="Times New Roman"/>
          <w:szCs w:val="24"/>
        </w:rPr>
        <w:t xml:space="preserve"> όσο και στη φάση της βαθιάς καπιταλιστικής κρίσης επιβεβαιώνει </w:t>
      </w:r>
      <w:r>
        <w:rPr>
          <w:rFonts w:eastAsia="Times New Roman" w:cs="Times New Roman"/>
          <w:szCs w:val="24"/>
        </w:rPr>
        <w:lastRenderedPageBreak/>
        <w:t xml:space="preserve">ότι τα αντιλαϊκά μέτρα δεν είναι επιταγή του μνημονίου, όπως τα παρουσιάζουν ο ΣΥΡΙΖΑ και άλλοι </w:t>
      </w:r>
      <w:proofErr w:type="spellStart"/>
      <w:r>
        <w:rPr>
          <w:rFonts w:eastAsia="Times New Roman" w:cs="Times New Roman"/>
          <w:szCs w:val="24"/>
        </w:rPr>
        <w:t>αντιμνημονιακοί</w:t>
      </w:r>
      <w:proofErr w:type="spellEnd"/>
      <w:r>
        <w:rPr>
          <w:rFonts w:eastAsia="Times New Roman" w:cs="Times New Roman"/>
          <w:szCs w:val="24"/>
        </w:rPr>
        <w:t>, αλλά στρατηγικές επιλογές για τη βελτίωση της ανταγωνιστικότητας του κεφαλαίου.</w:t>
      </w:r>
      <w:r>
        <w:rPr>
          <w:rFonts w:eastAsia="Times New Roman" w:cs="Times New Roman"/>
          <w:szCs w:val="24"/>
        </w:rPr>
        <w:t xml:space="preserve"> </w:t>
      </w:r>
    </w:p>
    <w:p w14:paraId="644FC70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καπιταλιστική ανταγωνιστικότητα για την οποία όλοι ενδιαφέρεστε είναι εχθρική για τον λαό. </w:t>
      </w:r>
    </w:p>
    <w:p w14:paraId="644FC70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όποιο περιτύλιγμα και αν προσπαθείτε να την πλασάρετε προϋποθέτει ένταση της εκμετάλλευσης των εργαζομένων, εκτοπισμό των μικρών και μεσαίων επαγγελματιών, τ</w:t>
      </w:r>
      <w:r>
        <w:rPr>
          <w:rFonts w:eastAsia="Times New Roman" w:cs="Times New Roman"/>
          <w:szCs w:val="24"/>
        </w:rPr>
        <w:t>ων μικρομεσαίων επιχειρήσεων, των αυτοαπασχολουμένων. Από αυτή</w:t>
      </w:r>
      <w:r>
        <w:rPr>
          <w:rFonts w:eastAsia="Times New Roman" w:cs="Times New Roman"/>
          <w:szCs w:val="24"/>
        </w:rPr>
        <w:t>ν</w:t>
      </w:r>
      <w:r>
        <w:rPr>
          <w:rFonts w:eastAsia="Times New Roman" w:cs="Times New Roman"/>
          <w:szCs w:val="24"/>
        </w:rPr>
        <w:t>, λοιπόν, τη σκοπιά, κατά τη γνώμη μας, πρέπει να αντιπαλέψει αυτά τα μέτρα ο λαός, απορρίπτοντας κάθε μείγμα πολιτικής που οδηγεί στο ίδιο αποτέλεσμα από άλλο δρόμο.</w:t>
      </w:r>
    </w:p>
    <w:p w14:paraId="644FC70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στο</w:t>
      </w:r>
      <w:r>
        <w:rPr>
          <w:rFonts w:eastAsia="Times New Roman" w:cs="Times New Roman"/>
          <w:szCs w:val="24"/>
        </w:rPr>
        <w:t xml:space="preserve"> πρώτο μέρος, στα άρθρα 1 έως 12, η Κυβέρνηση προχωράει στην απλοποίηση των διαδικασιών για τη σύσταση των εμπορικών επιχειρήσεων. Στην πραγματικότητα κουνάει το μα</w:t>
      </w:r>
      <w:r>
        <w:rPr>
          <w:rFonts w:eastAsia="Times New Roman" w:cs="Times New Roman"/>
          <w:szCs w:val="24"/>
        </w:rPr>
        <w:lastRenderedPageBreak/>
        <w:t>ντήλι στους επιχειρηματικούς ομίλους γύρω από τη διαμόρφωση του κατάλληλου, του φιλικού, όπω</w:t>
      </w:r>
      <w:r>
        <w:rPr>
          <w:rFonts w:eastAsia="Times New Roman" w:cs="Times New Roman"/>
          <w:szCs w:val="24"/>
        </w:rPr>
        <w:t>ς λέτε, επενδυτικού κλίματος, ικανοποιεί γενικές και ειδικές αξιώσεις των επιχειρηματικών ομίλων, εξασφαλίζοντας χρόνο, χρήμα και επιλογές για τους επενδυτικούς καρχαρίες, εντός και εκτός Ελλάδας, που αναμένουν τη δημιουργία αυτού του φιλικού επιχειρηματικ</w:t>
      </w:r>
      <w:r>
        <w:rPr>
          <w:rFonts w:eastAsia="Times New Roman" w:cs="Times New Roman"/>
          <w:szCs w:val="24"/>
        </w:rPr>
        <w:t xml:space="preserve">ού κλίματος ασυδοσίας, ώστε να αποκομίσουν σίγουρα υπερκέρδη και προς αυτή την κατεύθυνση εκσυγχρονίζεται και το αστικό κράτος. Ένα κράτος στενά προσδεμένο στις απαιτήσεις του ξένου και εγχώριου κεφαλαίου που θα διασφαλίζει την καπιταλιστική ανάπτυξη, την </w:t>
      </w:r>
      <w:r>
        <w:rPr>
          <w:rFonts w:eastAsia="Times New Roman" w:cs="Times New Roman"/>
          <w:szCs w:val="24"/>
        </w:rPr>
        <w:t>ανταγωνιστικότητα και επιχειρηματικότητα, τη μεγιστοποίηση της κερδοφορίας των επιχειρηματικών ομίλων.</w:t>
      </w:r>
    </w:p>
    <w:p w14:paraId="644FC70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Γι’ αυτό στο σχέδιο νόμου επανακαθορίζονται σημαντικά ζητήματα. Μειώνει δικαιολογητικά και προϋποθέσεις, θέτει δημόσιες υπηρεσίες στη διάθεση των ιδιωτών</w:t>
      </w:r>
      <w:r>
        <w:rPr>
          <w:rFonts w:eastAsia="Times New Roman" w:cs="Times New Roman"/>
          <w:szCs w:val="24"/>
        </w:rPr>
        <w:t xml:space="preserve">, μειώνει όρια εγγυητικών επιστολών για επενδύσεις, καταργεί, αλλάζει, ανατρέπει δεκάδες ρυθμίσεις προηγούμενων νόμων, </w:t>
      </w:r>
      <w:r>
        <w:rPr>
          <w:rFonts w:eastAsia="Times New Roman" w:cs="Times New Roman"/>
          <w:szCs w:val="24"/>
        </w:rPr>
        <w:lastRenderedPageBreak/>
        <w:t xml:space="preserve">ενώ όλες οι διαδικασίες και οι τεχνικές λεπτομέρειες για τη συνεργασία των </w:t>
      </w:r>
      <w:r>
        <w:rPr>
          <w:rFonts w:eastAsia="Times New Roman" w:cs="Times New Roman"/>
          <w:szCs w:val="24"/>
        </w:rPr>
        <w:t>«</w:t>
      </w:r>
      <w:r>
        <w:rPr>
          <w:rFonts w:eastAsia="Times New Roman" w:cs="Times New Roman"/>
          <w:szCs w:val="24"/>
        </w:rPr>
        <w:t>Υπηρεσιών Μιας Στάσης</w:t>
      </w:r>
      <w:r>
        <w:rPr>
          <w:rFonts w:eastAsia="Times New Roman" w:cs="Times New Roman"/>
          <w:szCs w:val="24"/>
        </w:rPr>
        <w:t>»</w:t>
      </w:r>
      <w:r>
        <w:rPr>
          <w:rFonts w:eastAsia="Times New Roman" w:cs="Times New Roman"/>
          <w:szCs w:val="24"/>
        </w:rPr>
        <w:t xml:space="preserve"> θα καθορίζονται με κοινή υπουργική από</w:t>
      </w:r>
      <w:r>
        <w:rPr>
          <w:rFonts w:eastAsia="Times New Roman" w:cs="Times New Roman"/>
          <w:szCs w:val="24"/>
        </w:rPr>
        <w:t>φαση.</w:t>
      </w:r>
    </w:p>
    <w:p w14:paraId="644FC70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Συμπληρώνοντας την προπαγάνδα του αποπροσανατολισμού η Κυβέρνηση, την ώρα που εκατοντάδες χιλιάδες αυτοαπασχολούμενων, μικρέμποροι, βιοτέχνες, βρίσκονται αντιμέτωποι με το φάσμα της ανεργίας και των χρεών εξαιτίας των αντιλαϊκών σας πολιτικών και των τωριν</w:t>
      </w:r>
      <w:r>
        <w:rPr>
          <w:rFonts w:eastAsia="Times New Roman" w:cs="Times New Roman"/>
          <w:szCs w:val="24"/>
        </w:rPr>
        <w:t xml:space="preserve">ών και των προηγούμενων, επιχειρεί να πείσει ότι μια </w:t>
      </w:r>
      <w:r>
        <w:rPr>
          <w:rFonts w:eastAsia="Times New Roman" w:cs="Times New Roman"/>
          <w:szCs w:val="24"/>
        </w:rPr>
        <w:t>«</w:t>
      </w:r>
      <w:r>
        <w:rPr>
          <w:rFonts w:eastAsia="Times New Roman" w:cs="Times New Roman"/>
          <w:szCs w:val="24"/>
        </w:rPr>
        <w:t>Υπηρεσία Μιας Στάσης</w:t>
      </w:r>
      <w:r>
        <w:rPr>
          <w:rFonts w:eastAsia="Times New Roman" w:cs="Times New Roman"/>
          <w:szCs w:val="24"/>
        </w:rPr>
        <w:t>»</w:t>
      </w:r>
      <w:r>
        <w:rPr>
          <w:rFonts w:eastAsia="Times New Roman" w:cs="Times New Roman"/>
          <w:szCs w:val="24"/>
        </w:rPr>
        <w:t xml:space="preserve">, οι </w:t>
      </w:r>
      <w:proofErr w:type="spellStart"/>
      <w:r>
        <w:rPr>
          <w:rFonts w:eastAsia="Times New Roman" w:cs="Times New Roman"/>
          <w:szCs w:val="24"/>
        </w:rPr>
        <w:t>ηλεκτροποιημένες</w:t>
      </w:r>
      <w:proofErr w:type="spellEnd"/>
      <w:r>
        <w:rPr>
          <w:rFonts w:eastAsia="Times New Roman" w:cs="Times New Roman"/>
          <w:szCs w:val="24"/>
        </w:rPr>
        <w:t xml:space="preserve"> διαδικασίες, η μείωση του γραμματίου ενιαίου κόστους θα ωφελήσουν τη μικρή και μεσαία επιχείρηση.</w:t>
      </w:r>
    </w:p>
    <w:p w14:paraId="644FC70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Στην πράξη, όμως, με αυτά τα μέτρα, με αυτές τις τροποποιήσει</w:t>
      </w:r>
      <w:r>
        <w:rPr>
          <w:rFonts w:eastAsia="Times New Roman" w:cs="Times New Roman"/>
          <w:szCs w:val="24"/>
        </w:rPr>
        <w:t xml:space="preserve">ς διατάξεων, επιλύει προβλήματα που αντιμετωπίζουν κατά βάση οι μεγάλες επιχειρήσεις και όχι οι πολύ μικρές επιχειρήσεις που λόγω της μονοπώλησης της οικονομίας και της μεγάλης αύξησης των δημοσιονομικών βαρών στις σημερινές συνθήκες της κρίσης βλέπουν τη </w:t>
      </w:r>
      <w:r>
        <w:rPr>
          <w:rFonts w:eastAsia="Times New Roman" w:cs="Times New Roman"/>
          <w:szCs w:val="24"/>
        </w:rPr>
        <w:t xml:space="preserve">δραστηριότητά </w:t>
      </w:r>
      <w:r>
        <w:rPr>
          <w:rFonts w:eastAsia="Times New Roman" w:cs="Times New Roman"/>
          <w:szCs w:val="24"/>
        </w:rPr>
        <w:lastRenderedPageBreak/>
        <w:t>τους να περιορίζεται διαρκώς, να πτωχεύουν, να κλείνουν, να μένουν καταχρεωμένοι.</w:t>
      </w:r>
    </w:p>
    <w:p w14:paraId="644FC70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Οι τροποποιήσεις που αφορούν την Ανεξάρτητη Αρχή Δημοσίων Συμβάσεων, κατά τη γνώμη μας, κινούνται σε πιο αντιδραστική κατεύθυνση. Άλλωστε, έχει προηγηθεί η υιοθ</w:t>
      </w:r>
      <w:r>
        <w:rPr>
          <w:rFonts w:eastAsia="Times New Roman" w:cs="Times New Roman"/>
          <w:szCs w:val="24"/>
        </w:rPr>
        <w:t>έτηση όλου του θεσμικού πλαισίου που έχει διαμορφώσει η Ευρωπαϊκή Ένωση και ο ΟΟΣΑ και έχει ως κατευθυντήριους άξονες τις απαιτήσεις, τα ζητούμενα του μεγάλου κεφαλαίου, πάντα βέβαια με ένα γνωστό περιτύλιγμα περί ενίσχυσης μηχανισμών πρόληψης της διαφθορά</w:t>
      </w:r>
      <w:r>
        <w:rPr>
          <w:rFonts w:eastAsia="Times New Roman" w:cs="Times New Roman"/>
          <w:szCs w:val="24"/>
        </w:rPr>
        <w:t>ς.</w:t>
      </w:r>
    </w:p>
    <w:p w14:paraId="644FC70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αναλαμβάνει ακριβώς να υπερασπίσει το νομοθετικό και ρυθμιστικό πλαίσιο, διότι παίζει έναν ρόλο ρυθμιστή-εργοδότη των κανόνων κίνησης του ανταγωνισμού μεταξύ των επιχειρηματικών ομίλων.</w:t>
      </w:r>
    </w:p>
    <w:p w14:paraId="644FC70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Όλα αυτά τα μέτρα, κυρίες και κύριοι, όσο αθώα κα</w:t>
      </w:r>
      <w:r>
        <w:rPr>
          <w:rFonts w:eastAsia="Times New Roman" w:cs="Times New Roman"/>
          <w:szCs w:val="24"/>
        </w:rPr>
        <w:t xml:space="preserve">ι αν εμφανίζονται που τάχατες έρχονται να λύσουν διαδικαστικά ζητήματα, να λύσουν τη </w:t>
      </w:r>
      <w:r>
        <w:rPr>
          <w:rFonts w:eastAsia="Times New Roman" w:cs="Times New Roman"/>
          <w:szCs w:val="24"/>
        </w:rPr>
        <w:lastRenderedPageBreak/>
        <w:t>γραφειοκρατία, οδηγούν σε συγκέντρωση της επιχειρηματικής πίτας και των κερδών σε μια διαδικασία που δείχνει την πόρτα της εξόδου για τους αυτοαπασχολούμενους και άλλους α</w:t>
      </w:r>
      <w:r>
        <w:rPr>
          <w:rFonts w:eastAsia="Times New Roman" w:cs="Times New Roman"/>
          <w:szCs w:val="24"/>
        </w:rPr>
        <w:t>δύναμους κρίκους. Στην κυριολεξία, δηλαδή, τα πάντα υποτάσσονται στην προοπτική ανάκαμψης του κεφαλαίου και της ανταγωνιστικότητάς του. Και τα εργαλεία, βέβαια, τα έχει βρει η Κυβέρνηση. Είναι έτοιμο όλο το πακέτο: ο λεγόμενος «αναπτυξιακός νόμος», τα κονδ</w:t>
      </w:r>
      <w:r>
        <w:rPr>
          <w:rFonts w:eastAsia="Times New Roman" w:cs="Times New Roman"/>
          <w:szCs w:val="24"/>
        </w:rPr>
        <w:t xml:space="preserve">ύλια του ΕΣΠΑ, το επενδυτικό πακέτο </w:t>
      </w:r>
      <w:proofErr w:type="spellStart"/>
      <w:r>
        <w:rPr>
          <w:rFonts w:eastAsia="Times New Roman" w:cs="Times New Roman"/>
          <w:szCs w:val="24"/>
        </w:rPr>
        <w:t>Γιούνκερ</w:t>
      </w:r>
      <w:proofErr w:type="spellEnd"/>
      <w:r>
        <w:rPr>
          <w:rFonts w:eastAsia="Times New Roman" w:cs="Times New Roman"/>
          <w:szCs w:val="24"/>
        </w:rPr>
        <w:t xml:space="preserve"> και άλλα εργαλεία κρατικής χρηματοδότησης.</w:t>
      </w:r>
    </w:p>
    <w:p w14:paraId="644FC70B"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Στο δεύτερο μέρος, στα άρθρα 13-25, τροποποιεί παλιές διατάξεις διαφόρων νόμων που αίρουν εμπόδια για την ενίσχυση της ανταγωνιστικότητας, ιδιαίτερα στο χονδρεμπόριο, σ</w:t>
      </w:r>
      <w:r>
        <w:rPr>
          <w:rFonts w:eastAsia="Times New Roman"/>
          <w:color w:val="000000"/>
          <w:szCs w:val="24"/>
        </w:rPr>
        <w:t>τους κλάδους των εμπορικών αντιπροσώπων, της αγοράς πετρελαιοειδών, στην εμπορία προϊόντων και παροχής υπηρεσιών, τα αρτοποιεία, με στόχο τη βελτίωση, όπως λέει, του επιχειρηματικού περιβάλλοντος. Απλοποιεί διαδικασίες μετατροπής ο</w:t>
      </w:r>
      <w:r>
        <w:rPr>
          <w:rFonts w:eastAsia="Times New Roman"/>
          <w:color w:val="000000"/>
          <w:szCs w:val="24"/>
        </w:rPr>
        <w:lastRenderedPageBreak/>
        <w:t>μόρρυθμων εταιρειών σε ετ</w:t>
      </w:r>
      <w:r>
        <w:rPr>
          <w:rFonts w:eastAsia="Times New Roman"/>
          <w:color w:val="000000"/>
          <w:szCs w:val="24"/>
        </w:rPr>
        <w:t>ερόρρυθμες, αντιμετωπίζοντας ορισμένα υπαρκτά ζητήματα στη σχέση του, που, όμως, αποτελούν ένα κενό όραμα μπροστά στη χρεοκοπία των μικρομεσαίων επιχειρήσεων. Προωθεί τον άνισο ανταγωνισμό των μεγάλων εμπορικών επιχειρήσεων έναντι των μικρότερων, που δεν έ</w:t>
      </w:r>
      <w:r>
        <w:rPr>
          <w:rFonts w:eastAsia="Times New Roman"/>
          <w:color w:val="000000"/>
          <w:szCs w:val="24"/>
        </w:rPr>
        <w:t xml:space="preserve">χουν την ίδια δυνατότητα. </w:t>
      </w:r>
    </w:p>
    <w:p w14:paraId="644FC70C" w14:textId="77777777" w:rsidR="0050333C" w:rsidRDefault="00414943">
      <w:pPr>
        <w:spacing w:after="0" w:line="600" w:lineRule="auto"/>
        <w:ind w:firstLine="720"/>
        <w:jc w:val="both"/>
        <w:rPr>
          <w:rFonts w:eastAsia="Times New Roman" w:cs="Times New Roman"/>
          <w:szCs w:val="24"/>
        </w:rPr>
      </w:pPr>
      <w:r>
        <w:rPr>
          <w:rFonts w:eastAsia="Times New Roman"/>
          <w:color w:val="000000"/>
          <w:szCs w:val="24"/>
        </w:rPr>
        <w:t xml:space="preserve">Επί της ουσίας, πρόκειται για τροποποίηση σε ένα ήδη υπαρκτό </w:t>
      </w:r>
      <w:proofErr w:type="spellStart"/>
      <w:r>
        <w:rPr>
          <w:rFonts w:eastAsia="Times New Roman"/>
          <w:color w:val="000000"/>
          <w:szCs w:val="24"/>
        </w:rPr>
        <w:t>μνημονιακό</w:t>
      </w:r>
      <w:proofErr w:type="spellEnd"/>
      <w:r>
        <w:rPr>
          <w:rFonts w:eastAsia="Times New Roman"/>
          <w:color w:val="000000"/>
          <w:szCs w:val="24"/>
        </w:rPr>
        <w:t xml:space="preserve"> νόμο. Προωθεί την απελευθέρωση του επαγγέλματος των εμπορικών αντιπροσώπων, στους οποίους δίνει τη δυνατότητα άσκησης επαγγέλματος εντός της χώρας με άδεια π</w:t>
      </w:r>
      <w:r>
        <w:rPr>
          <w:rFonts w:eastAsia="Times New Roman"/>
          <w:color w:val="000000"/>
          <w:szCs w:val="24"/>
        </w:rPr>
        <w:t xml:space="preserve">ου έχει εκδοθεί σε άλλη χώρα της </w:t>
      </w:r>
      <w:r>
        <w:rPr>
          <w:rFonts w:eastAsia="Times New Roman" w:cs="Times New Roman"/>
          <w:szCs w:val="24"/>
        </w:rPr>
        <w:t>Ευρωπαϊκής Ένωσης ή του Ευρωπαϊκού κοινωνικού χώρου. Πρόκειται για τροποποίηση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w:t>
      </w:r>
      <w:r>
        <w:rPr>
          <w:rFonts w:eastAsia="Times New Roman" w:cs="Times New Roman"/>
          <w:szCs w:val="24"/>
        </w:rPr>
        <w:t>ο</w:t>
      </w:r>
      <w:r>
        <w:rPr>
          <w:rFonts w:eastAsia="Times New Roman" w:cs="Times New Roman"/>
          <w:szCs w:val="24"/>
        </w:rPr>
        <w:t xml:space="preserve">δηγίας </w:t>
      </w:r>
      <w:proofErr w:type="spellStart"/>
      <w:r>
        <w:rPr>
          <w:rFonts w:eastAsia="Times New Roman" w:cs="Times New Roman"/>
          <w:szCs w:val="24"/>
        </w:rPr>
        <w:t>Goldstein</w:t>
      </w:r>
      <w:proofErr w:type="spellEnd"/>
      <w:r>
        <w:rPr>
          <w:rFonts w:eastAsia="Times New Roman" w:cs="Times New Roman"/>
          <w:szCs w:val="24"/>
        </w:rPr>
        <w:t>. Δίνει τη δυνατότητα στους αρτοποιούς να χρησιμοποιούν τον όρο «παραδοσιακό». Αφού ήδη έχει προχωρήσει η Κυβέρ</w:t>
      </w:r>
      <w:r>
        <w:rPr>
          <w:rFonts w:eastAsia="Times New Roman" w:cs="Times New Roman"/>
          <w:szCs w:val="24"/>
        </w:rPr>
        <w:t>νηση στην παραχώρηση της χρήσης της ορο</w:t>
      </w:r>
      <w:r>
        <w:rPr>
          <w:rFonts w:eastAsia="Times New Roman" w:cs="Times New Roman"/>
          <w:szCs w:val="24"/>
        </w:rPr>
        <w:lastRenderedPageBreak/>
        <w:t>λογίας «φούρνος» σε σο</w:t>
      </w:r>
      <w:r>
        <w:rPr>
          <w:rFonts w:eastAsia="Times New Roman" w:cs="Times New Roman"/>
          <w:szCs w:val="24"/>
        </w:rPr>
        <w:t>υ</w:t>
      </w:r>
      <w:r>
        <w:rPr>
          <w:rFonts w:eastAsia="Times New Roman" w:cs="Times New Roman"/>
          <w:szCs w:val="24"/>
        </w:rPr>
        <w:t>περ</w:t>
      </w:r>
      <w:r>
        <w:rPr>
          <w:rFonts w:eastAsia="Times New Roman" w:cs="Times New Roman"/>
          <w:szCs w:val="24"/>
        </w:rPr>
        <w:t>μ</w:t>
      </w:r>
      <w:r>
        <w:rPr>
          <w:rFonts w:eastAsia="Times New Roman" w:cs="Times New Roman"/>
          <w:szCs w:val="24"/>
        </w:rPr>
        <w:t>άρκετ και εμπορικές αλυσίδες, τώρα επιδιώκει να χρυσώσει το χάπι στους παραδοσιακούς αυτοαπασχολούμενους αρτοποιούς.</w:t>
      </w:r>
    </w:p>
    <w:p w14:paraId="644FC70D" w14:textId="77777777" w:rsidR="0050333C" w:rsidRDefault="00414943">
      <w:pPr>
        <w:spacing w:after="0" w:line="600" w:lineRule="auto"/>
        <w:ind w:left="720"/>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w:t>
      </w:r>
      <w:r>
        <w:rPr>
          <w:rFonts w:eastAsia="Times New Roman" w:cs="Times New Roman"/>
          <w:szCs w:val="24"/>
        </w:rPr>
        <w:t>Βουλευτή)</w:t>
      </w:r>
    </w:p>
    <w:p w14:paraId="644FC70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Παρακαλώ λίγο την ανοχή σας, κύριε Πρόεδρε και ολοκληρώνω. </w:t>
      </w:r>
    </w:p>
    <w:p w14:paraId="644FC70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τρίτο μέρος, στα άρθρα 26-33, εισάγονται τροποποιητικές διατάξεις, άλλες καταργούνται, προκειμένου να εφαρμοστούν οι ίδιες οι συστάσεις της εργαλειοθήκης του ΟΟΣΑ, που αφορούν τα φο</w:t>
      </w:r>
      <w:r>
        <w:rPr>
          <w:rFonts w:eastAsia="Times New Roman" w:cs="Times New Roman"/>
          <w:szCs w:val="24"/>
        </w:rPr>
        <w:t xml:space="preserve">ρτηγά ιδιωτικής χρήσης, τις κινηματογραφικές παραγωγές, το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Ε</w:t>
      </w:r>
      <w:r>
        <w:rPr>
          <w:rFonts w:eastAsia="Times New Roman" w:cs="Times New Roman"/>
          <w:szCs w:val="24"/>
        </w:rPr>
        <w:t xml:space="preserve">μπόρων </w:t>
      </w:r>
      <w:r>
        <w:rPr>
          <w:rFonts w:eastAsia="Times New Roman" w:cs="Times New Roman"/>
          <w:szCs w:val="24"/>
        </w:rPr>
        <w:t>Α</w:t>
      </w:r>
      <w:r>
        <w:rPr>
          <w:rFonts w:eastAsia="Times New Roman" w:cs="Times New Roman"/>
          <w:szCs w:val="24"/>
        </w:rPr>
        <w:t xml:space="preserve">γροτικών </w:t>
      </w:r>
      <w:r>
        <w:rPr>
          <w:rFonts w:eastAsia="Times New Roman" w:cs="Times New Roman"/>
          <w:szCs w:val="24"/>
        </w:rPr>
        <w:t>Π</w:t>
      </w:r>
      <w:r>
        <w:rPr>
          <w:rFonts w:eastAsia="Times New Roman" w:cs="Times New Roman"/>
          <w:szCs w:val="24"/>
        </w:rPr>
        <w:t>ροϊόντων, με ποιους θύματα; Μα, είναι προφανές, με θύματα τους μικρούς αγρότες, τους μικρούς επαγγελματίες φορτηγών ιδιωτικής χρήσης, τους φαρμακοποιούς, τους εργαζ</w:t>
      </w:r>
      <w:r>
        <w:rPr>
          <w:rFonts w:eastAsia="Times New Roman" w:cs="Times New Roman"/>
          <w:szCs w:val="24"/>
        </w:rPr>
        <w:t>όμενους στον χώρο του κινηματογράφου.</w:t>
      </w:r>
    </w:p>
    <w:p w14:paraId="644FC71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κυρίες και κύριοι, απευθυνόμαστε ως Κομμουνιστικό Κόμμα Ελλάδας, στην εργατική τάξη, στο σύνολο των φτωχών λαϊκών στρωμάτων και τους λέμε όταν ακούν λέξεις όπως «ανταγωνιστικότητα», «επιχειρηματικότητα», </w:t>
      </w:r>
      <w:r>
        <w:rPr>
          <w:rFonts w:eastAsia="Times New Roman" w:cs="Times New Roman"/>
          <w:szCs w:val="24"/>
        </w:rPr>
        <w:t xml:space="preserve">«φιλικό επενδυτικό περιβάλλον», «δίκαιη ανάπτυξη» και για «σκληρές μάζες» θα πρέπει να πονηρεύονται και να ανασκουμπώνονται, γιατί ετοιμάζουν νέα μέτρα και νέα σφαγή των εργατικών λαϊκών δικαιωμάτων. </w:t>
      </w:r>
    </w:p>
    <w:p w14:paraId="644FC71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ο λαός πρέπει να βρει τη </w:t>
      </w:r>
      <w:r>
        <w:rPr>
          <w:rFonts w:eastAsia="Times New Roman" w:cs="Times New Roman"/>
          <w:szCs w:val="24"/>
        </w:rPr>
        <w:t>«</w:t>
      </w:r>
      <w:r>
        <w:rPr>
          <w:rFonts w:eastAsia="Times New Roman" w:cs="Times New Roman"/>
          <w:szCs w:val="24"/>
        </w:rPr>
        <w:t>μπόρεση</w:t>
      </w:r>
      <w:r>
        <w:rPr>
          <w:rFonts w:eastAsia="Times New Roman" w:cs="Times New Roman"/>
          <w:szCs w:val="24"/>
        </w:rPr>
        <w:t>»</w:t>
      </w:r>
      <w:r>
        <w:rPr>
          <w:rFonts w:eastAsia="Times New Roman" w:cs="Times New Roman"/>
          <w:szCs w:val="24"/>
        </w:rPr>
        <w:t xml:space="preserve">, πρέπει να βρει το κουράγιο να σηκώσει ανάστημα απέναντι σε αυτές τις αντεργατικές πολιτικές της Κυβέρνησης, της Ευρωπαϊκής Ένωσης, του ΟΟΣΑ, του μεγάλου κεφαλαίου. </w:t>
      </w:r>
    </w:p>
    <w:p w14:paraId="644FC71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ευκαιρία δίνεται στις 8 Δεκέμβρη, στη μεγάλη πανεργατική πανελλαδική απεργία, που πρέπε</w:t>
      </w:r>
      <w:r>
        <w:rPr>
          <w:rFonts w:eastAsia="Times New Roman" w:cs="Times New Roman"/>
          <w:szCs w:val="24"/>
        </w:rPr>
        <w:t>ι να βουλιάξει η Ελλάδα, η Αθήνα, όλες οι πόλεις της χώρας, να κλείσουν τα εργοστάσια και όλοι οι τόποι δουλειάς και να απαιτήσουν ζωή με δικαιώματα.</w:t>
      </w:r>
    </w:p>
    <w:p w14:paraId="644FC71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644FC71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644FC715" w14:textId="77777777" w:rsidR="0050333C" w:rsidRDefault="00414943">
      <w:pPr>
        <w:spacing w:after="0" w:line="600" w:lineRule="auto"/>
        <w:ind w:firstLine="851"/>
        <w:jc w:val="both"/>
        <w:rPr>
          <w:rFonts w:eastAsia="Times New Roman" w:cs="Times New Roman"/>
        </w:rPr>
      </w:pPr>
      <w:r>
        <w:rPr>
          <w:rFonts w:eastAsia="Times New Roman" w:cs="Times New Roman"/>
        </w:rPr>
        <w:t>Κυρίες και κύριοι συνάδελ</w:t>
      </w:r>
      <w:r>
        <w:rPr>
          <w:rFonts w:eastAsia="Times New Roman" w:cs="Times New Roman"/>
        </w:rPr>
        <w:t xml:space="preserve">φοι, έχω την τιμή να ανακοινώσω στο Σώμα ότι τη </w:t>
      </w:r>
      <w:r>
        <w:rPr>
          <w:rFonts w:eastAsia="Times New Roman" w:cs="Times New Roman"/>
        </w:rPr>
        <w:t>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w:t>
      </w:r>
      <w:r>
        <w:rPr>
          <w:rFonts w:eastAsia="Times New Roman" w:cs="Times New Roman"/>
        </w:rPr>
        <w:t>ειτουργίας της Βουλής, σαράντα τέσσερις μαθητές και μαθήτριες και τρεις εκπαιδευτικοί συνοδοί τους από το 7</w:t>
      </w:r>
      <w:r>
        <w:rPr>
          <w:rFonts w:eastAsia="Times New Roman" w:cs="Times New Roman"/>
          <w:vertAlign w:val="superscript"/>
        </w:rPr>
        <w:t>ο</w:t>
      </w:r>
      <w:r>
        <w:rPr>
          <w:rFonts w:eastAsia="Times New Roman" w:cs="Times New Roman"/>
        </w:rPr>
        <w:t xml:space="preserve"> Γενικό Λύκειο Νέας Σμύρνης. </w:t>
      </w:r>
    </w:p>
    <w:p w14:paraId="644FC716" w14:textId="77777777" w:rsidR="0050333C" w:rsidRDefault="00414943">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44FC717" w14:textId="77777777" w:rsidR="0050333C" w:rsidRDefault="00414943">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44FC71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Προχωρούμε, τώρα, στον επόμενο ειδικό αγο</w:t>
      </w:r>
      <w:r>
        <w:rPr>
          <w:rFonts w:eastAsia="Times New Roman" w:cs="Times New Roman"/>
          <w:szCs w:val="24"/>
        </w:rPr>
        <w:t xml:space="preserve">ρητή, τον κ. </w:t>
      </w:r>
      <w:proofErr w:type="spellStart"/>
      <w:r>
        <w:rPr>
          <w:rFonts w:eastAsia="Times New Roman" w:cs="Times New Roman"/>
          <w:szCs w:val="24"/>
        </w:rPr>
        <w:t>Αμυρά</w:t>
      </w:r>
      <w:proofErr w:type="spellEnd"/>
      <w:r>
        <w:rPr>
          <w:rFonts w:eastAsia="Times New Roman" w:cs="Times New Roman"/>
          <w:szCs w:val="24"/>
        </w:rPr>
        <w:t xml:space="preserve"> από το Ποτάμι.</w:t>
      </w:r>
    </w:p>
    <w:p w14:paraId="644FC71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Αμυρά</w:t>
      </w:r>
      <w:proofErr w:type="spellEnd"/>
      <w:r>
        <w:rPr>
          <w:rFonts w:eastAsia="Times New Roman" w:cs="Times New Roman"/>
          <w:szCs w:val="24"/>
        </w:rPr>
        <w:t>, έχετε τον λόγο για δώδεκα λεπτά.</w:t>
      </w:r>
    </w:p>
    <w:p w14:paraId="644FC71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Ευχαριστώ, κύριε Πρόεδρε.</w:t>
      </w:r>
    </w:p>
    <w:p w14:paraId="644FC71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με το παρόν σχέδιο νόμου συζητάμε τρόπους απλοποίησης των διαδικασιών για τη σύσταση των επιχειρήσεων. Και την ίδια στιγμή, την ίδια ώρα, η χώρα μας είναι παγιδευμένη σε δύο μεγάλα πηγάδια. </w:t>
      </w:r>
    </w:p>
    <w:p w14:paraId="644FC71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πρώτο είναι το πη</w:t>
      </w:r>
      <w:r>
        <w:rPr>
          <w:rFonts w:eastAsia="Times New Roman" w:cs="Times New Roman"/>
          <w:szCs w:val="24"/>
        </w:rPr>
        <w:t xml:space="preserve">γάδι που αντανακλάται με στατιστικούς αριθμούς ως τα περισσότερα λουκέτα, για το πρώτο </w:t>
      </w:r>
      <w:proofErr w:type="spellStart"/>
      <w:r>
        <w:rPr>
          <w:rFonts w:eastAsia="Times New Roman" w:cs="Times New Roman"/>
          <w:szCs w:val="24"/>
        </w:rPr>
        <w:t>ενν</w:t>
      </w:r>
      <w:r>
        <w:rPr>
          <w:rFonts w:eastAsia="Times New Roman" w:cs="Times New Roman"/>
          <w:szCs w:val="24"/>
        </w:rPr>
        <w:t>ι</w:t>
      </w:r>
      <w:r>
        <w:rPr>
          <w:rFonts w:eastAsia="Times New Roman" w:cs="Times New Roman"/>
          <w:szCs w:val="24"/>
        </w:rPr>
        <w:t>άμηνο</w:t>
      </w:r>
      <w:proofErr w:type="spellEnd"/>
      <w:r>
        <w:rPr>
          <w:rFonts w:eastAsia="Times New Roman" w:cs="Times New Roman"/>
          <w:szCs w:val="24"/>
        </w:rPr>
        <w:t xml:space="preserve"> του 2016, από ενάρξεις επιχειρήσεων. Άρα περισσότερες επιχειρήσεις κλείνουν από αυτές που ανοίγουν. Να κάτι που πρέπει οπωσδήποτε να μας προβληματίσει και να τ</w:t>
      </w:r>
      <w:r>
        <w:rPr>
          <w:rFonts w:eastAsia="Times New Roman" w:cs="Times New Roman"/>
          <w:szCs w:val="24"/>
        </w:rPr>
        <w:t xml:space="preserve">ο βάλουμε στην πρώτη γραμμή αντιμετώπισής του. </w:t>
      </w:r>
    </w:p>
    <w:p w14:paraId="644FC71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δεύτερο είναι ότι η ελληνική κοινωνία, δυστυχώς, τις τελευταίες δεκαετίες δείχνει μία ανοχή απέναντι στη διαφθορά, μ</w:t>
      </w:r>
      <w:r>
        <w:rPr>
          <w:rFonts w:eastAsia="Times New Roman" w:cs="Times New Roman"/>
          <w:szCs w:val="24"/>
        </w:rPr>
        <w:t>ί</w:t>
      </w:r>
      <w:r>
        <w:rPr>
          <w:rFonts w:eastAsia="Times New Roman" w:cs="Times New Roman"/>
          <w:szCs w:val="24"/>
        </w:rPr>
        <w:t>α κοινωνική, γενικευμένη ανοχή απέναντι στη διαφθορά, η οποία μας πλημμυρίζει και μας έχ</w:t>
      </w:r>
      <w:r>
        <w:rPr>
          <w:rFonts w:eastAsia="Times New Roman" w:cs="Times New Roman"/>
          <w:szCs w:val="24"/>
        </w:rPr>
        <w:t xml:space="preserve">ει πνίξει. </w:t>
      </w:r>
    </w:p>
    <w:p w14:paraId="644FC71E"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Ας τα δούμε λίγο πιο αναλυτικά. Το 2013 το Ευρωπαϊκό Κοινοβούλιο συνέστησε μια ειδική επιτροπή για να αντιμετωπίσει και να προτείνει θέματα που αφορούν στο οργανωμένο έγκλημα. Την επιτροπή αυτή και το έργο της το έτρεξε ο τότε Ευρωβουλευτής, ο </w:t>
      </w:r>
      <w:r>
        <w:rPr>
          <w:rFonts w:eastAsia="Times New Roman"/>
          <w:szCs w:val="24"/>
        </w:rPr>
        <w:t xml:space="preserve">κ. Θεόδωρος </w:t>
      </w:r>
      <w:proofErr w:type="spellStart"/>
      <w:r>
        <w:rPr>
          <w:rFonts w:eastAsia="Times New Roman"/>
          <w:szCs w:val="24"/>
        </w:rPr>
        <w:t>Σκυλακάκης</w:t>
      </w:r>
      <w:proofErr w:type="spellEnd"/>
      <w:r>
        <w:rPr>
          <w:rFonts w:eastAsia="Times New Roman"/>
          <w:szCs w:val="24"/>
        </w:rPr>
        <w:t>. Τα αποτελέσματα, λοιπόν, της έρευνας του Ευρωπαϊκού Κοινοβουλίου για τη διαφθορά στην Ελλάδα είναι συγκλονιστικά και, παράλληλα, αποκρουστικά.</w:t>
      </w:r>
    </w:p>
    <w:p w14:paraId="644FC71F" w14:textId="77777777" w:rsidR="0050333C" w:rsidRDefault="00414943">
      <w:pPr>
        <w:spacing w:after="0" w:line="600" w:lineRule="auto"/>
        <w:ind w:firstLine="720"/>
        <w:jc w:val="both"/>
        <w:rPr>
          <w:rFonts w:eastAsia="Times New Roman"/>
          <w:szCs w:val="24"/>
        </w:rPr>
      </w:pPr>
      <w:r>
        <w:rPr>
          <w:rFonts w:eastAsia="Times New Roman"/>
          <w:szCs w:val="24"/>
        </w:rPr>
        <w:t>Ακούστε, λοιπόν. Είναι 20 δισεκατομμύρια ευρώ τον χρόνο η μικρή και η μεγάλη διαφθορά στη</w:t>
      </w:r>
      <w:r>
        <w:rPr>
          <w:rFonts w:eastAsia="Times New Roman"/>
          <w:szCs w:val="24"/>
        </w:rPr>
        <w:t>ν Ελλάδα. Η γραφειοκρατία κοστίζει στον Έλληνα φορολογούμενο, στον Έλληνα πολίτη, κάθε χρόνο 14 δισεκατομμύρια ευρώ. Δηλαδή, διαφθορά συν γραφειοκρατία, 35 δισεκατομμύρια ευρώ, σ’ έναν κουβά χωρίς πάτο φεύγουν αδιαφανώς κάθε χρόνο από το ελληνικό ΑΕΠ ή δια</w:t>
      </w:r>
      <w:r>
        <w:rPr>
          <w:rFonts w:eastAsia="Times New Roman"/>
          <w:szCs w:val="24"/>
        </w:rPr>
        <w:t>κινούνται έτσι ώστε να μη λογίζονται στο ΑΕΠ. Παλεύ</w:t>
      </w:r>
      <w:r>
        <w:rPr>
          <w:rFonts w:eastAsia="Times New Roman"/>
          <w:szCs w:val="24"/>
        </w:rPr>
        <w:lastRenderedPageBreak/>
        <w:t>ουμε, λοιπόν, με ανεμόμυλους όταν αφήνουμε τη διαφθορά και τον ελέφαντα μαζί με το μαμούθ να κάνουν βόλτα στο δωμάτιο κι εμείς κάνουμε ότι δεν τα βλέπουμε.</w:t>
      </w:r>
    </w:p>
    <w:p w14:paraId="644FC720"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η διεθνής διαφάνεια εξέδωσε τα ετή</w:t>
      </w:r>
      <w:r>
        <w:rPr>
          <w:rFonts w:eastAsia="Times New Roman"/>
          <w:szCs w:val="24"/>
        </w:rPr>
        <w:t xml:space="preserve">σια αποτελέσματά της, επίσης, για τη διαφθορά και τα στοιχεία της στην Ευρώπη. Πρώτη πιο διεφθαρμένη χώρα της Ευρώπης είναι η Ουγγαρία, δεύτερη η Σλοβακία και τρίτη, δυστυχώς, η Ελλάδα. Παίρνουμε το πανευρωπαϊκό χάλκινο μετάλλιο στη διαφθορά. </w:t>
      </w:r>
    </w:p>
    <w:p w14:paraId="644FC721" w14:textId="77777777" w:rsidR="0050333C" w:rsidRDefault="00414943">
      <w:pPr>
        <w:spacing w:after="0" w:line="600" w:lineRule="auto"/>
        <w:ind w:firstLine="720"/>
        <w:jc w:val="both"/>
        <w:rPr>
          <w:rFonts w:eastAsia="Times New Roman"/>
          <w:szCs w:val="24"/>
        </w:rPr>
      </w:pPr>
      <w:r>
        <w:rPr>
          <w:rFonts w:eastAsia="Times New Roman"/>
          <w:szCs w:val="24"/>
        </w:rPr>
        <w:t>Για να μην α</w:t>
      </w:r>
      <w:r>
        <w:rPr>
          <w:rFonts w:eastAsia="Times New Roman"/>
          <w:szCs w:val="24"/>
        </w:rPr>
        <w:t xml:space="preserve">νέβουμε στη δεύτερη και στην πρώτη θέση, κύριε Υπουργέ, σας προτρέπω να αλλάξετε δύο άρθρα του παρόντος σχεδίου νόμου. </w:t>
      </w:r>
    </w:p>
    <w:p w14:paraId="644FC722" w14:textId="77777777" w:rsidR="0050333C" w:rsidRDefault="00414943">
      <w:pPr>
        <w:spacing w:after="0" w:line="600" w:lineRule="auto"/>
        <w:ind w:firstLine="720"/>
        <w:jc w:val="both"/>
        <w:rPr>
          <w:rFonts w:eastAsia="Times New Roman"/>
          <w:szCs w:val="24"/>
        </w:rPr>
      </w:pPr>
      <w:r>
        <w:rPr>
          <w:rFonts w:eastAsia="Times New Roman"/>
          <w:szCs w:val="24"/>
        </w:rPr>
        <w:t>Πρώτα απ’ όλα, στο άρθρο 15 στις διατάξεις για την οργάνωση της αγοράς πετρελαιοειδών πρέπει να φανεί, να διατυπωθεί με ξεκάθαρο τρόπο ό</w:t>
      </w:r>
      <w:r>
        <w:rPr>
          <w:rFonts w:eastAsia="Times New Roman"/>
          <w:szCs w:val="24"/>
        </w:rPr>
        <w:t xml:space="preserve">τι τα </w:t>
      </w:r>
      <w:r>
        <w:rPr>
          <w:rFonts w:eastAsia="Times New Roman"/>
          <w:szCs w:val="24"/>
          <w:lang w:val="en-US"/>
        </w:rPr>
        <w:t>GPS</w:t>
      </w:r>
      <w:r>
        <w:rPr>
          <w:rFonts w:eastAsia="Times New Roman"/>
          <w:szCs w:val="24"/>
        </w:rPr>
        <w:t xml:space="preserve"> πρέπει να είναι υποχρεωτικά από τον φορτηγατζή που ξεφορτώνει από το καράβι μέχρι το πρατήριο. Όλη η αλυσίδα πρέπει να </w:t>
      </w:r>
      <w:r>
        <w:rPr>
          <w:rFonts w:eastAsia="Times New Roman"/>
          <w:szCs w:val="24"/>
        </w:rPr>
        <w:lastRenderedPageBreak/>
        <w:t xml:space="preserve">συνδεθεί με </w:t>
      </w:r>
      <w:r>
        <w:rPr>
          <w:rFonts w:eastAsia="Times New Roman"/>
          <w:szCs w:val="24"/>
          <w:lang w:val="en-US"/>
        </w:rPr>
        <w:t>online</w:t>
      </w:r>
      <w:r>
        <w:rPr>
          <w:rFonts w:eastAsia="Times New Roman"/>
          <w:szCs w:val="24"/>
        </w:rPr>
        <w:t xml:space="preserve"> σύστημα εισροών-εκροών, όπως το έχουμε ακούσει δύο εκατομμύρια ο</w:t>
      </w:r>
      <w:r>
        <w:rPr>
          <w:rFonts w:eastAsia="Times New Roman"/>
          <w:szCs w:val="24"/>
        </w:rPr>
        <w:t>κ</w:t>
      </w:r>
      <w:r>
        <w:rPr>
          <w:rFonts w:eastAsia="Times New Roman"/>
          <w:szCs w:val="24"/>
        </w:rPr>
        <w:t>τακόσιες σαράντα έξι χιλιάδες φορές, και δε</w:t>
      </w:r>
      <w:r>
        <w:rPr>
          <w:rFonts w:eastAsia="Times New Roman"/>
          <w:szCs w:val="24"/>
        </w:rPr>
        <w:t>ν έχει γίνει μέχρι τώρα.</w:t>
      </w:r>
    </w:p>
    <w:p w14:paraId="644FC723" w14:textId="77777777" w:rsidR="0050333C" w:rsidRDefault="00414943">
      <w:pPr>
        <w:spacing w:after="0" w:line="600" w:lineRule="auto"/>
        <w:ind w:firstLine="720"/>
        <w:jc w:val="both"/>
        <w:rPr>
          <w:rFonts w:eastAsia="Times New Roman"/>
          <w:szCs w:val="24"/>
        </w:rPr>
      </w:pPr>
      <w:r>
        <w:rPr>
          <w:rFonts w:eastAsia="Times New Roman"/>
          <w:szCs w:val="24"/>
        </w:rPr>
        <w:t xml:space="preserve">Η Κυβέρνησή σας μας έλεγε ότι 2 δισεκατομμύρια ευρώ τον χρόνο θα φέρει στα δημόσια ταμεία από την καταπολέμηση της λαθρεμπορίας καυσίμων και το πρώτο εξάμηνο του 2016 όλα κι όλα είχαμε </w:t>
      </w:r>
      <w:r>
        <w:rPr>
          <w:rFonts w:eastAsia="Times New Roman"/>
          <w:szCs w:val="24"/>
        </w:rPr>
        <w:t>από</w:t>
      </w:r>
      <w:r>
        <w:rPr>
          <w:rFonts w:eastAsia="Times New Roman"/>
          <w:szCs w:val="24"/>
        </w:rPr>
        <w:t xml:space="preserve"> κατασχέσεις εξήντα ένα λίτρα αμόλυβδης λαθ</w:t>
      </w:r>
      <w:r>
        <w:rPr>
          <w:rFonts w:eastAsia="Times New Roman"/>
          <w:szCs w:val="24"/>
        </w:rPr>
        <w:t xml:space="preserve">ραίας βενζίνης. Χωράει πιο πολλά ένα μεγάλο αυτοκίνητο από αυτά που οι τελωνειακές αρχές της χώρας κατάσχεσαν το πρώτο εξάμηνο του 2016. Πού είναι η αποτελεσματικότητά σας; </w:t>
      </w:r>
    </w:p>
    <w:p w14:paraId="644FC724" w14:textId="77777777" w:rsidR="0050333C" w:rsidRDefault="00414943">
      <w:pPr>
        <w:spacing w:after="0" w:line="600" w:lineRule="auto"/>
        <w:ind w:firstLine="720"/>
        <w:jc w:val="both"/>
        <w:rPr>
          <w:rFonts w:eastAsia="Times New Roman"/>
          <w:szCs w:val="24"/>
        </w:rPr>
      </w:pPr>
      <w:r>
        <w:rPr>
          <w:rFonts w:eastAsia="Times New Roman"/>
          <w:szCs w:val="24"/>
        </w:rPr>
        <w:t>Επίσης, για να μην ανέβουμε και στην πρώτη θέση της διαφθοράς, σας ζητάμε, κύριε Υ</w:t>
      </w:r>
      <w:r>
        <w:rPr>
          <w:rFonts w:eastAsia="Times New Roman"/>
          <w:szCs w:val="24"/>
        </w:rPr>
        <w:t>πουργέ, να αλλάξετε ή να πάρετε πίσω τα άρθρα 23 και 24 με την πλέον μη υποχρεωτική ανάρτηση των απευθείας αναθέσεων στο ΚΗΜΔΗΣ. Εδώ είδαμε και πάθαμε, κάναμε αγώνα, να υπάρχει δια</w:t>
      </w:r>
      <w:r>
        <w:rPr>
          <w:rFonts w:eastAsia="Times New Roman"/>
          <w:szCs w:val="24"/>
        </w:rPr>
        <w:lastRenderedPageBreak/>
        <w:t>φάνεια και να αναρτώνται στο διαδίκτυο όλες οι πράξεις δημόσιας διοίκησης κα</w:t>
      </w:r>
      <w:r>
        <w:rPr>
          <w:rFonts w:eastAsia="Times New Roman"/>
          <w:szCs w:val="24"/>
        </w:rPr>
        <w:t>ι τώρα ξαφνικά αρχίζουμε να κάνουμε βήματα πίσω</w:t>
      </w:r>
      <w:r>
        <w:rPr>
          <w:rFonts w:eastAsia="Times New Roman"/>
          <w:szCs w:val="24"/>
        </w:rPr>
        <w:t>,</w:t>
      </w:r>
      <w:r>
        <w:rPr>
          <w:rFonts w:eastAsia="Times New Roman"/>
          <w:szCs w:val="24"/>
        </w:rPr>
        <w:t xml:space="preserve"> υποχώρησης; Για ποιο</w:t>
      </w:r>
      <w:r>
        <w:rPr>
          <w:rFonts w:eastAsia="Times New Roman"/>
          <w:szCs w:val="24"/>
        </w:rPr>
        <w:t>ν</w:t>
      </w:r>
      <w:r>
        <w:rPr>
          <w:rFonts w:eastAsia="Times New Roman"/>
          <w:szCs w:val="24"/>
        </w:rPr>
        <w:t xml:space="preserve"> λόγο;</w:t>
      </w:r>
    </w:p>
    <w:p w14:paraId="644FC725" w14:textId="77777777" w:rsidR="0050333C" w:rsidRDefault="00414943">
      <w:pPr>
        <w:spacing w:after="0" w:line="600" w:lineRule="auto"/>
        <w:ind w:firstLine="720"/>
        <w:jc w:val="both"/>
        <w:rPr>
          <w:rFonts w:eastAsia="Times New Roman"/>
          <w:szCs w:val="24"/>
        </w:rPr>
      </w:pPr>
      <w:r>
        <w:rPr>
          <w:rFonts w:eastAsia="Times New Roman"/>
          <w:szCs w:val="24"/>
        </w:rPr>
        <w:t xml:space="preserve">Άρα στο άρθρο 15 και στα άρθρα 23 και 24 σας λέω από τώρα ότι η ψήφος μας θα είναι αρνητική, παρά μόνο αν τα αλλάξετε και έτσι υποχρεωθούν να βάλουν και </w:t>
      </w:r>
      <w:r>
        <w:rPr>
          <w:rFonts w:eastAsia="Times New Roman"/>
          <w:szCs w:val="24"/>
          <w:lang w:val="en-US"/>
        </w:rPr>
        <w:t>GPS</w:t>
      </w:r>
      <w:r>
        <w:rPr>
          <w:rFonts w:eastAsia="Times New Roman"/>
          <w:szCs w:val="24"/>
        </w:rPr>
        <w:t xml:space="preserve">, δηλαδή, σύστημα </w:t>
      </w:r>
      <w:r>
        <w:rPr>
          <w:rFonts w:eastAsia="Times New Roman"/>
          <w:szCs w:val="24"/>
        </w:rPr>
        <w:t>εντοπισμού γεωγραφικής θέσης, όλοι όσοι ασχολούνται και αποτελούν την αλυσίδα με τους κρίκους της εμπορίας καυσίμων, αλλά να αλλάξετε και τη μη ανάρτηση των απευθείας αναθέσεων στο πληροφοριακό σύστημα.</w:t>
      </w:r>
    </w:p>
    <w:p w14:paraId="644FC726" w14:textId="77777777" w:rsidR="0050333C" w:rsidRDefault="00414943">
      <w:pPr>
        <w:spacing w:after="0" w:line="600" w:lineRule="auto"/>
        <w:ind w:firstLine="720"/>
        <w:jc w:val="both"/>
        <w:rPr>
          <w:rFonts w:eastAsia="Times New Roman"/>
          <w:szCs w:val="24"/>
        </w:rPr>
      </w:pPr>
      <w:r>
        <w:rPr>
          <w:rFonts w:eastAsia="Times New Roman"/>
          <w:szCs w:val="24"/>
        </w:rPr>
        <w:t>Συζητάμε, λοιπόν, για τρόπους απλοποίησης διαδικασιών</w:t>
      </w:r>
      <w:r>
        <w:rPr>
          <w:rFonts w:eastAsia="Times New Roman"/>
          <w:szCs w:val="24"/>
        </w:rPr>
        <w:t xml:space="preserve"> για ίδρυση ή σύσταση επιχειρήσεων και ερωτώ εγώ τον κύριο Υπουργό:</w:t>
      </w:r>
    </w:p>
    <w:p w14:paraId="644FC727"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-δεν ξέρω αν σας έχουν ενημερώσει, βεβαίως, οι συνεργάτες σας- τι θα γίνει με αυτό το λεγόμενο «</w:t>
      </w:r>
      <w:r>
        <w:rPr>
          <w:rFonts w:eastAsia="Times New Roman"/>
          <w:szCs w:val="24"/>
        </w:rPr>
        <w:t>γ</w:t>
      </w:r>
      <w:r>
        <w:rPr>
          <w:rFonts w:eastAsia="Times New Roman"/>
          <w:szCs w:val="24"/>
        </w:rPr>
        <w:t>ιοφύρι της Άρτας», ήτοι το λατομικό νομοσχέδιο; Έχει σπάσει κάθε παγκόσμιο ρ</w:t>
      </w:r>
      <w:r>
        <w:rPr>
          <w:rFonts w:eastAsia="Times New Roman"/>
          <w:szCs w:val="24"/>
        </w:rPr>
        <w:t xml:space="preserve">εκόρ. Το λατομικό νομοσχέδιο βρίσκεται στη διαβούλευση πόσο καιρό, λέτε; Δώδεκα χρόνια. </w:t>
      </w:r>
      <w:r>
        <w:rPr>
          <w:rFonts w:eastAsia="Times New Roman"/>
          <w:szCs w:val="24"/>
        </w:rPr>
        <w:lastRenderedPageBreak/>
        <w:t>Θα μου πείτε τι είναι τα δώδεκα χρόνια μπροστά σε μια αιωνιότητα. Όμως, δεν πρέπει να ξέρει η χώρα, η Κυβέρνηση, οι επιχειρηματίες οι κάτοικοι πού επιτρέπεται, τι και π</w:t>
      </w:r>
      <w:r>
        <w:rPr>
          <w:rFonts w:eastAsia="Times New Roman"/>
          <w:szCs w:val="24"/>
        </w:rPr>
        <w:t>οιες είναι οι διαδικασίες και οι κανόνες λειτουργίας των λατομείων, ορυχείων, μεταλλείων;</w:t>
      </w:r>
    </w:p>
    <w:p w14:paraId="644FC728" w14:textId="77777777" w:rsidR="0050333C" w:rsidRDefault="00414943">
      <w:pPr>
        <w:spacing w:after="0" w:line="600" w:lineRule="auto"/>
        <w:ind w:firstLine="720"/>
        <w:jc w:val="both"/>
        <w:rPr>
          <w:rFonts w:eastAsia="Times New Roman" w:cs="Times New Roman"/>
          <w:szCs w:val="24"/>
        </w:rPr>
      </w:pPr>
      <w:r>
        <w:rPr>
          <w:rFonts w:eastAsia="Times New Roman"/>
          <w:szCs w:val="24"/>
        </w:rPr>
        <w:t xml:space="preserve">Ο κλάδος αυτός, ο οποίος πάρα πολύ –βαναύσως, θα έλεγα- έχει </w:t>
      </w:r>
      <w:proofErr w:type="spellStart"/>
      <w:r>
        <w:rPr>
          <w:rFonts w:eastAsia="Times New Roman"/>
          <w:szCs w:val="24"/>
        </w:rPr>
        <w:t>πετροβοληθεί</w:t>
      </w:r>
      <w:proofErr w:type="spellEnd"/>
      <w:r>
        <w:rPr>
          <w:rFonts w:eastAsia="Times New Roman"/>
          <w:szCs w:val="24"/>
        </w:rPr>
        <w:t xml:space="preserve"> και αδίκως από μερίδα των Βουλευτών του ΣΥΡΙΖΑ απασχολεί </w:t>
      </w:r>
      <w:proofErr w:type="spellStart"/>
      <w:r>
        <w:rPr>
          <w:rFonts w:eastAsia="Times New Roman"/>
          <w:szCs w:val="24"/>
        </w:rPr>
        <w:t>εκατόν</w:t>
      </w:r>
      <w:proofErr w:type="spellEnd"/>
      <w:r>
        <w:rPr>
          <w:rFonts w:eastAsia="Times New Roman"/>
          <w:szCs w:val="24"/>
        </w:rPr>
        <w:t xml:space="preserve"> είκοσι χιλιάδες εργαζόμενους</w:t>
      </w:r>
      <w:r>
        <w:rPr>
          <w:rFonts w:eastAsia="Times New Roman"/>
          <w:szCs w:val="24"/>
        </w:rPr>
        <w:t>, συμμετέχει στο ΑΕΠ περίπου με επτά δισεκατομμύρια τον χρόνο, δηλαδή με ένα 3% έως 5% του ΑΕΠ και το 70% του κύκλου εργασιών του, του τζίρου, προέρχεται από εξαγωγές.</w:t>
      </w:r>
      <w:r>
        <w:rPr>
          <w:rFonts w:eastAsia="Times New Roman" w:cs="Times New Roman"/>
          <w:szCs w:val="24"/>
        </w:rPr>
        <w:t xml:space="preserve"> </w:t>
      </w:r>
      <w:r>
        <w:rPr>
          <w:rFonts w:eastAsia="Times New Roman" w:cs="Times New Roman"/>
          <w:szCs w:val="24"/>
        </w:rPr>
        <w:t>Μια τέτοια πρώτης γραμμής βιομηχανία -γιατί έχουμε χίλια πεντακόσια ορυχεία, λατομεία κα</w:t>
      </w:r>
      <w:r>
        <w:rPr>
          <w:rFonts w:eastAsia="Times New Roman" w:cs="Times New Roman"/>
          <w:szCs w:val="24"/>
        </w:rPr>
        <w:t>ι μεταλλεία- έπρεπε να βρίσκεται στην κορυφή της προτεραιότητας της οποιασδήποτε κυβέρνησης.</w:t>
      </w:r>
    </w:p>
    <w:p w14:paraId="644FC72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Σας ερωτώ, λοιπόν:</w:t>
      </w:r>
      <w:r>
        <w:rPr>
          <w:rFonts w:eastAsia="Times New Roman" w:cs="Times New Roman"/>
          <w:b/>
          <w:szCs w:val="24"/>
        </w:rPr>
        <w:t xml:space="preserve"> </w:t>
      </w:r>
      <w:r>
        <w:rPr>
          <w:rFonts w:eastAsia="Times New Roman" w:cs="Times New Roman"/>
          <w:szCs w:val="24"/>
        </w:rPr>
        <w:t>Θα φέρετε νομοσχέδιο προς ψήφιση; Για ποιο</w:t>
      </w:r>
      <w:r>
        <w:rPr>
          <w:rFonts w:eastAsia="Times New Roman" w:cs="Times New Roman"/>
          <w:szCs w:val="24"/>
        </w:rPr>
        <w:t>ν</w:t>
      </w:r>
      <w:r>
        <w:rPr>
          <w:rFonts w:eastAsia="Times New Roman" w:cs="Times New Roman"/>
          <w:szCs w:val="24"/>
        </w:rPr>
        <w:t xml:space="preserve"> λόγο επωάζετε εσείς δύο χρόνια -και έτσι, θα πάτε στα δώδεκα συνολικά- </w:t>
      </w:r>
      <w:r>
        <w:rPr>
          <w:rFonts w:eastAsia="Times New Roman" w:cs="Times New Roman"/>
          <w:szCs w:val="24"/>
        </w:rPr>
        <w:lastRenderedPageBreak/>
        <w:t xml:space="preserve">αυτό το λατομικό νομοσχέδιο; </w:t>
      </w:r>
      <w:r>
        <w:rPr>
          <w:rFonts w:eastAsia="Times New Roman" w:cs="Times New Roman"/>
          <w:szCs w:val="24"/>
        </w:rPr>
        <w:t xml:space="preserve">Ποιες είναι οι προθέσεις σας για την ενίσχυση των επιθεωρητών μεταλλείων; </w:t>
      </w:r>
    </w:p>
    <w:p w14:paraId="644FC72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μια που είναι συναφή τα σχέδια νόμου και για την οικονομική δραστηριότητα και για τον τρόπο σύστασης μιας νέας επιχείρησης, θα θέλαμε να ρωτήσουμε: Ο έλεγχος των προϋποθέσεων γι</w:t>
      </w:r>
      <w:r>
        <w:rPr>
          <w:rFonts w:eastAsia="Times New Roman" w:cs="Times New Roman"/>
          <w:szCs w:val="24"/>
        </w:rPr>
        <w:t>α τα λατομεία, τα μεταλλεία και τα ορυχεία θα εξαντληθεί σε έναν τυπικό γραφειοκρατικό έλεγχο δικαιολογητικών και εκ των υστέρων πια; Ή θα υπάρξει ποιοτικός έλεγχος ως προς την τήρηση των όρων και των προϋποθέσεων που έχουν τεθεί; Γιατί έχουμε ιδιαίτερα ση</w:t>
      </w:r>
      <w:r>
        <w:rPr>
          <w:rFonts w:eastAsia="Times New Roman" w:cs="Times New Roman"/>
          <w:szCs w:val="24"/>
        </w:rPr>
        <w:t>μεία, ιδιαίτερα θέματα στην εξορυκτική δραστηριότητα –και όχι μόνο, και τη μεταλλευτική και τη λατομική- διότι πάνω από όλα συνδέεται με αυτήν η υγεία του περιβάλλοντος.</w:t>
      </w:r>
    </w:p>
    <w:p w14:paraId="644FC72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Συνεχίζουμε. Η χώρα, λοιπόν, έφτασε εν έτη 2016 να παλεύει και προσωρινά να κερδίζει τ</w:t>
      </w:r>
      <w:r>
        <w:rPr>
          <w:rFonts w:eastAsia="Times New Roman" w:cs="Times New Roman"/>
          <w:szCs w:val="24"/>
        </w:rPr>
        <w:t xml:space="preserve">ο αυτονόητο. Δηλαδή, με το άρθρο 18, που τροποποιεί τη σχετική παράγραφο του ν.3526/2007, καθορίζεται επιτέλους τι είναι ο παραδοσιακός άρτος, τι είναι το παραδοσιακό αρτοποιείο, ποιος </w:t>
      </w:r>
      <w:r>
        <w:rPr>
          <w:rFonts w:eastAsia="Times New Roman" w:cs="Times New Roman"/>
          <w:szCs w:val="24"/>
        </w:rPr>
        <w:lastRenderedPageBreak/>
        <w:t xml:space="preserve">είναι ο παραδοσιακός φούρναρης. Είναι ένα </w:t>
      </w:r>
      <w:proofErr w:type="spellStart"/>
      <w:r>
        <w:rPr>
          <w:rFonts w:eastAsia="Times New Roman" w:cs="Times New Roman"/>
          <w:szCs w:val="24"/>
        </w:rPr>
        <w:t>βηματάκι</w:t>
      </w:r>
      <w:proofErr w:type="spellEnd"/>
      <w:r>
        <w:rPr>
          <w:rFonts w:eastAsia="Times New Roman" w:cs="Times New Roman"/>
          <w:szCs w:val="24"/>
        </w:rPr>
        <w:t xml:space="preserve"> προς τα εμπρός. Κι ε</w:t>
      </w:r>
      <w:r>
        <w:rPr>
          <w:rFonts w:eastAsia="Times New Roman" w:cs="Times New Roman"/>
          <w:szCs w:val="24"/>
        </w:rPr>
        <w:t xml:space="preserve">μείς το επικροτούμε. Το κατακτήσαμε. Μπορούμε να είμαστε υπερήφανοι. Πάμε τώρα, όμως, να δούμε κάτι άλλο. </w:t>
      </w:r>
    </w:p>
    <w:p w14:paraId="644FC72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Κύριε Υπουργέ, θα ήθελα να με ακούσετε σε αυτό γιατί περιμένω μία απάντηση. Αν μια κυρία, μια νέα κοπέλα, θέλει να ανοίξει στο πατρικό της στα Άνω Πε</w:t>
      </w:r>
      <w:r>
        <w:rPr>
          <w:rFonts w:eastAsia="Times New Roman" w:cs="Times New Roman"/>
          <w:szCs w:val="24"/>
        </w:rPr>
        <w:t xml:space="preserve">τράλωνα, για παράδειγμα, ένα </w:t>
      </w:r>
      <w:proofErr w:type="spellStart"/>
      <w:r>
        <w:rPr>
          <w:rFonts w:eastAsia="Times New Roman" w:cs="Times New Roman"/>
          <w:szCs w:val="24"/>
        </w:rPr>
        <w:t>φυσικοθεραπευτήριο</w:t>
      </w:r>
      <w:proofErr w:type="spellEnd"/>
      <w:r>
        <w:rPr>
          <w:rFonts w:eastAsia="Times New Roman" w:cs="Times New Roman"/>
          <w:szCs w:val="24"/>
        </w:rPr>
        <w:t xml:space="preserve">, μπορεί να πάρει άδεια ή όχι; Σας ερωτώ. </w:t>
      </w:r>
    </w:p>
    <w:p w14:paraId="644FC72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για να βοηθήσω, να πω ότι το </w:t>
      </w:r>
      <w:r>
        <w:rPr>
          <w:rFonts w:eastAsia="Times New Roman" w:cs="Times New Roman"/>
          <w:szCs w:val="24"/>
        </w:rPr>
        <w:t>π.δ.</w:t>
      </w:r>
      <w:r>
        <w:rPr>
          <w:rFonts w:eastAsia="Times New Roman" w:cs="Times New Roman"/>
          <w:szCs w:val="24"/>
        </w:rPr>
        <w:t>23/1987 μας λέει ότι στις περιοχές αμιγούς κατοικίας, όπως είναι τα Πετράλωνα, μπορούν να επιτρέπονται μόνο κατοικίες, ξενώνες μι</w:t>
      </w:r>
      <w:r>
        <w:rPr>
          <w:rFonts w:eastAsia="Times New Roman" w:cs="Times New Roman"/>
          <w:szCs w:val="24"/>
        </w:rPr>
        <w:t>κρού δυναμικού, εμπορικά καταστήματα, κτήρια κοινωνικής πρόνοιας, κτήρια πρωτοβάθμιας και δευτεροβάθμιας εκπαίδευσης, αθλητικές εγκαταστάσεις, θρησκευτικοί χώροι, πολιτιστικά κτήρια και κτήρια περίθαλψης. Να το πω απλά: Ένας οδοντίατρος σε μια πολυκατοικία</w:t>
      </w:r>
      <w:r>
        <w:rPr>
          <w:rFonts w:eastAsia="Times New Roman" w:cs="Times New Roman"/>
          <w:szCs w:val="24"/>
        </w:rPr>
        <w:t xml:space="preserve"> στα Άνω Πετράλωνα μπορεί να ανοίξει και να λειτουργήσει το οδοντιατρείο του. Μια φυσικοθεραπεύτρια μπορεί να κάνει </w:t>
      </w:r>
      <w:r>
        <w:rPr>
          <w:rFonts w:eastAsia="Times New Roman" w:cs="Times New Roman"/>
          <w:szCs w:val="24"/>
        </w:rPr>
        <w:lastRenderedPageBreak/>
        <w:t xml:space="preserve">το ίδιο; </w:t>
      </w:r>
      <w:proofErr w:type="spellStart"/>
      <w:r>
        <w:rPr>
          <w:rFonts w:eastAsia="Times New Roman" w:cs="Times New Roman"/>
          <w:szCs w:val="24"/>
        </w:rPr>
        <w:t>Αμ</w:t>
      </w:r>
      <w:proofErr w:type="spellEnd"/>
      <w:r>
        <w:rPr>
          <w:rFonts w:eastAsia="Times New Roman" w:cs="Times New Roman"/>
          <w:szCs w:val="24"/>
        </w:rPr>
        <w:t xml:space="preserve">, δε! Τα κτήρια περίθαλψης είναι μόνο τα νοσοκομεία και οι κλινικές. Τα </w:t>
      </w:r>
      <w:proofErr w:type="spellStart"/>
      <w:r>
        <w:rPr>
          <w:rFonts w:eastAsia="Times New Roman" w:cs="Times New Roman"/>
          <w:szCs w:val="24"/>
        </w:rPr>
        <w:t>φυσικοθεραπευτήρια</w:t>
      </w:r>
      <w:proofErr w:type="spellEnd"/>
      <w:r>
        <w:rPr>
          <w:rFonts w:eastAsia="Times New Roman" w:cs="Times New Roman"/>
          <w:szCs w:val="24"/>
        </w:rPr>
        <w:t xml:space="preserve">, παρά το γεγονός ότι με άλλο νόμο του </w:t>
      </w:r>
      <w:r>
        <w:rPr>
          <w:rFonts w:eastAsia="Times New Roman" w:cs="Times New Roman"/>
          <w:szCs w:val="24"/>
        </w:rPr>
        <w:t xml:space="preserve">ελληνικού κράτους κατατάσσονται ως προς την </w:t>
      </w:r>
      <w:proofErr w:type="spellStart"/>
      <w:r>
        <w:rPr>
          <w:rFonts w:eastAsia="Times New Roman" w:cs="Times New Roman"/>
          <w:szCs w:val="24"/>
        </w:rPr>
        <w:t>κτηριοδομική</w:t>
      </w:r>
      <w:proofErr w:type="spellEnd"/>
      <w:r>
        <w:rPr>
          <w:rFonts w:eastAsia="Times New Roman" w:cs="Times New Roman"/>
          <w:szCs w:val="24"/>
        </w:rPr>
        <w:t xml:space="preserve"> τους κατάταξη στις μονάδες υγείας και κοινωνικής πρόνοιας, παρ’ όλα αυτά μένουν έξω από την αγορά. </w:t>
      </w:r>
    </w:p>
    <w:p w14:paraId="644FC72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Ερωτώ, λοιπόν, αγαπητέ κύριε Υπουργέ, τι θα κάνετε πρακτικά; Πώς θα αλλάξετε αυτή την αντινομία, η </w:t>
      </w:r>
      <w:r>
        <w:rPr>
          <w:rFonts w:eastAsia="Times New Roman" w:cs="Times New Roman"/>
          <w:szCs w:val="24"/>
        </w:rPr>
        <w:t xml:space="preserve">οποία αποβαίνει σε βάρος του πολίτη, σε βάρος του </w:t>
      </w:r>
      <w:proofErr w:type="spellStart"/>
      <w:r>
        <w:rPr>
          <w:rFonts w:eastAsia="Times New Roman" w:cs="Times New Roman"/>
          <w:szCs w:val="24"/>
        </w:rPr>
        <w:t>επιχειρείν</w:t>
      </w:r>
      <w:proofErr w:type="spellEnd"/>
      <w:r>
        <w:rPr>
          <w:rFonts w:eastAsia="Times New Roman" w:cs="Times New Roman"/>
          <w:szCs w:val="24"/>
        </w:rPr>
        <w:t xml:space="preserve">, σε βάρος του γενικότερου κοινωνικού συνόλου; Περιμένω μία απάντηση. </w:t>
      </w:r>
    </w:p>
    <w:p w14:paraId="644FC72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Μας φέρατε μία υπουργική τροπολογία με γενικό αριθμό 778 της κ. </w:t>
      </w:r>
      <w:proofErr w:type="spellStart"/>
      <w:r>
        <w:rPr>
          <w:rFonts w:eastAsia="Times New Roman" w:cs="Times New Roman"/>
          <w:szCs w:val="24"/>
        </w:rPr>
        <w:t>Αχτσιόγλου</w:t>
      </w:r>
      <w:proofErr w:type="spellEnd"/>
      <w:r>
        <w:rPr>
          <w:rFonts w:eastAsia="Times New Roman" w:cs="Times New Roman"/>
          <w:szCs w:val="24"/>
        </w:rPr>
        <w:t>. Υπάρχει εδώ μια παγίδα και μια τρύπα που θα πρέπε</w:t>
      </w:r>
      <w:r>
        <w:rPr>
          <w:rFonts w:eastAsia="Times New Roman" w:cs="Times New Roman"/>
          <w:szCs w:val="24"/>
        </w:rPr>
        <w:t xml:space="preserve">ι να την προσέξουμε. Τι λέει η τροπολογία; Λέει ότι αν κάποιος έχει ένα γραφείο εύρεσης εργασίας, μπορεί να το μεταβιβάσει σε ένα τρίτο πρόσωπο. Αυτό, όμως, που δεν μας γράφετε στη διάταξη, παρά το γεγονός ότι το αναφέρει η αιτιολογική έκθεση, είναι ότι η </w:t>
      </w:r>
      <w:r>
        <w:rPr>
          <w:rFonts w:eastAsia="Times New Roman" w:cs="Times New Roman"/>
          <w:szCs w:val="24"/>
        </w:rPr>
        <w:t xml:space="preserve">εκχώρηση θα επιτρέπεται μόνο </w:t>
      </w:r>
      <w:r>
        <w:rPr>
          <w:rFonts w:eastAsia="Times New Roman" w:cs="Times New Roman"/>
          <w:szCs w:val="24"/>
        </w:rPr>
        <w:lastRenderedPageBreak/>
        <w:t xml:space="preserve">εάν αυτός που παίρνει το γραφείο εύρεσης, ο </w:t>
      </w:r>
      <w:proofErr w:type="spellStart"/>
      <w:r>
        <w:rPr>
          <w:rFonts w:eastAsia="Times New Roman" w:cs="Times New Roman"/>
          <w:szCs w:val="24"/>
        </w:rPr>
        <w:t>εκδοχέας</w:t>
      </w:r>
      <w:proofErr w:type="spellEnd"/>
      <w:r>
        <w:rPr>
          <w:rFonts w:eastAsia="Times New Roman" w:cs="Times New Roman"/>
          <w:szCs w:val="24"/>
        </w:rPr>
        <w:t xml:space="preserve"> δηλαδή, καλύπτει τις προϋποθέσεις του νόμου. Όμως, αυτό η διάταξη δεν το ορίζει. </w:t>
      </w:r>
    </w:p>
    <w:p w14:paraId="644FC73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Εδώ έχουμε θέμα. Είναι προβληματική η υπουργική τροπολογία. Δηλαδή, μπορεί κάποιος, που πληρ</w:t>
      </w:r>
      <w:r>
        <w:rPr>
          <w:rFonts w:eastAsia="Times New Roman" w:cs="Times New Roman"/>
          <w:szCs w:val="24"/>
        </w:rPr>
        <w:t>οί τις προϋποθέσεις, να λάβει την άδεια για την ίδρυση ενός γραφείου ευρέσεως εργασίας και αμέσως μετά να το πουλήσει σε κάποιον, ο οποίος δεν πληροί τις προϋποθέσεις. Άρα η τροπολογία είναι προβληματική. Δεν θα την ψηφίσουμε, παρά μόνον εάν η επισπεύδουσα</w:t>
      </w:r>
      <w:r>
        <w:rPr>
          <w:rFonts w:eastAsia="Times New Roman" w:cs="Times New Roman"/>
          <w:szCs w:val="24"/>
        </w:rPr>
        <w:t xml:space="preserve"> Υπουργός την επαναδιατυπώσει στη σωστή της διάσταση. </w:t>
      </w:r>
    </w:p>
    <w:p w14:paraId="644FC73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Θεωρούμε θετικό το γεγονός ότι και μετά τη δική μας αντίδραση, βεβαίως, αποσύρατε το άρθρο 19, το οποίο στην ουσία έδινε συγχωροχάρτι σε όλους αυτούς τους επιτήδειους που με πλαστά τιμολόγια πήραν κρατ</w:t>
      </w:r>
      <w:r>
        <w:rPr>
          <w:rFonts w:eastAsia="Times New Roman" w:cs="Times New Roman"/>
          <w:szCs w:val="24"/>
        </w:rPr>
        <w:t>ικές, εθνικές, ευρωπαϊκές επιδοτήσεις, μπήκαν στους αναπτυξιακούς νόμους και μετά θα έστριβαν διά του αρραβώνος.</w:t>
      </w:r>
    </w:p>
    <w:p w14:paraId="644FC73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Καλά κάνατε και την αποσύρατε. Δεν μας απαντήσατε, όμως, για ποιον λόγο μ</w:t>
      </w:r>
      <w:r>
        <w:rPr>
          <w:rFonts w:eastAsia="Times New Roman" w:cs="Times New Roman"/>
          <w:szCs w:val="24"/>
        </w:rPr>
        <w:t>ά</w:t>
      </w:r>
      <w:r>
        <w:rPr>
          <w:rFonts w:eastAsia="Times New Roman" w:cs="Times New Roman"/>
          <w:szCs w:val="24"/>
        </w:rPr>
        <w:t>ς τη φέρατε και ποια ανάγκη κάλυπτε, ποιες επιχειρήσεις και ποιους επ</w:t>
      </w:r>
      <w:r>
        <w:rPr>
          <w:rFonts w:eastAsia="Times New Roman" w:cs="Times New Roman"/>
          <w:szCs w:val="24"/>
        </w:rPr>
        <w:t>ιχειρηματίες;</w:t>
      </w:r>
    </w:p>
    <w:p w14:paraId="644FC73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πιστεύουμε ότι για να βγει η χώρα από το τούνελ θέλει και στα </w:t>
      </w:r>
      <w:proofErr w:type="spellStart"/>
      <w:r>
        <w:rPr>
          <w:rFonts w:eastAsia="Times New Roman" w:cs="Times New Roman"/>
          <w:szCs w:val="24"/>
        </w:rPr>
        <w:t>μπετά</w:t>
      </w:r>
      <w:proofErr w:type="spellEnd"/>
      <w:r>
        <w:rPr>
          <w:rFonts w:eastAsia="Times New Roman" w:cs="Times New Roman"/>
          <w:szCs w:val="24"/>
        </w:rPr>
        <w:t xml:space="preserve"> δουλειά και </w:t>
      </w:r>
      <w:proofErr w:type="spellStart"/>
      <w:r>
        <w:rPr>
          <w:rFonts w:eastAsia="Times New Roman" w:cs="Times New Roman"/>
          <w:szCs w:val="24"/>
        </w:rPr>
        <w:t>λεπτοβελονιά</w:t>
      </w:r>
      <w:proofErr w:type="spellEnd"/>
      <w:r>
        <w:rPr>
          <w:rFonts w:eastAsia="Times New Roman" w:cs="Times New Roman"/>
          <w:szCs w:val="24"/>
        </w:rPr>
        <w:t xml:space="preserve">. Σας είπα πως την ίδια ώρα που ψηφίζουμε μια απλούστευση διαδικασιών σύστασης μιας επιχείρησης, κάποιος ή κάποια </w:t>
      </w:r>
      <w:r>
        <w:rPr>
          <w:rFonts w:eastAsia="Times New Roman" w:cs="Times New Roman"/>
          <w:szCs w:val="24"/>
        </w:rPr>
        <w:t xml:space="preserve">που έχει ένα πατρικό διαμέρισμα στα Κάτω Πετράλωνα δεν μπορεί να ανοίξει ένα </w:t>
      </w:r>
      <w:proofErr w:type="spellStart"/>
      <w:r>
        <w:rPr>
          <w:rFonts w:eastAsia="Times New Roman" w:cs="Times New Roman"/>
          <w:szCs w:val="24"/>
        </w:rPr>
        <w:t>φυσικοθεραπευτήριο</w:t>
      </w:r>
      <w:proofErr w:type="spellEnd"/>
      <w:r>
        <w:rPr>
          <w:rFonts w:eastAsia="Times New Roman" w:cs="Times New Roman"/>
          <w:szCs w:val="24"/>
        </w:rPr>
        <w:t>, ενώ ο αδελφός ή η αδελφή του μπορεί να ανοίξει οδοντιατρείο, γιατί υπάρχει αυτή η αντινομία. Αυτά θα τα λύσει κανείς;</w:t>
      </w:r>
    </w:p>
    <w:p w14:paraId="644FC73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κάτι τελευταίο, που νομίζω ότι θα συν</w:t>
      </w:r>
      <w:r>
        <w:rPr>
          <w:rFonts w:eastAsia="Times New Roman" w:cs="Times New Roman"/>
          <w:szCs w:val="24"/>
        </w:rPr>
        <w:t xml:space="preserve">εχίσω να το λέω για πολλές εβδομάδες. Κάντε κάτι επιτέλους με το λαθρεμπόριο καυσίμων! Αλλάξτε το άρθρο 23 και 24 που στην ουσία τους δίνετε το ελευθέρας να συνεχίσουν να είναι ασύδοτοι εκείνοι που βρίσκονται κοντά στον πειρασμό να είναι εκτός από έμποροι </w:t>
      </w:r>
      <w:r>
        <w:rPr>
          <w:rFonts w:eastAsia="Times New Roman" w:cs="Times New Roman"/>
          <w:szCs w:val="24"/>
        </w:rPr>
        <w:t xml:space="preserve">και λαθρέμποροι καυσίμων. </w:t>
      </w:r>
    </w:p>
    <w:p w14:paraId="644FC73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Εμείς υπερψηφίζουμε. Δεν θα ψηφίσουμε τα άρθρα που σας είπα και περιμένουμε απαντήσεις και για την υπουργική τροπολογία. Τα υπόλοιπα στην επόμενη συζήτηση.</w:t>
      </w:r>
    </w:p>
    <w:p w14:paraId="644FC73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Ευχαριστώ.</w:t>
      </w:r>
    </w:p>
    <w:p w14:paraId="644FC737"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44FC73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Κι εμείς ευχαριστούμε. </w:t>
      </w:r>
    </w:p>
    <w:p w14:paraId="644FC73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 Λαζαρίδη, ειδικό αγορητή των ΑΝΕΛ. </w:t>
      </w:r>
    </w:p>
    <w:p w14:paraId="644FC73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Κύριε Λαζαρίδη, έχετε τον λόγο για δώδεκα λεπτά. </w:t>
      </w:r>
    </w:p>
    <w:p w14:paraId="644FC73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 </w:t>
      </w:r>
    </w:p>
    <w:p w14:paraId="644FC73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κατάθεση και ψήφιση του σχετικού νομοσχεδίου κλείνει ο πρώτος κύκλος που αφορά στην απλοποίηση της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επιχειρήσεων. Πρόκειται για ένα νέο νομοθετικό πλαίσιο με διατάξεις που το καθιστούν πιο λειτου</w:t>
      </w:r>
      <w:r>
        <w:rPr>
          <w:rFonts w:eastAsia="Times New Roman" w:cs="Times New Roman"/>
          <w:szCs w:val="24"/>
        </w:rPr>
        <w:t xml:space="preserve">ργικό, ενώ αφαιρούνται διατάξεις που προσθέτουν γραφειοκρατία. </w:t>
      </w:r>
    </w:p>
    <w:p w14:paraId="644FC73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Σκοπός του παρόντος νομοθετήματος είναι να βελτιώσει περαιτέρω έναν θεσμό, εισάγοντας κατ’ αρχάς την ηλεκτρονική σύσταση επιχειρήσεων και ταυτόχρονα επιφέροντας αλλαγές και βελτιώσεις στις ήδη</w:t>
      </w:r>
      <w:r>
        <w:rPr>
          <w:rFonts w:eastAsia="Times New Roman" w:cs="Times New Roman"/>
          <w:szCs w:val="24"/>
        </w:rPr>
        <w:t xml:space="preserve"> λειτουργούσες </w:t>
      </w:r>
      <w:r>
        <w:rPr>
          <w:rFonts w:eastAsia="Times New Roman" w:cs="Times New Roman"/>
          <w:szCs w:val="24"/>
        </w:rPr>
        <w:t>«</w:t>
      </w:r>
      <w:r>
        <w:rPr>
          <w:rFonts w:eastAsia="Times New Roman" w:cs="Times New Roman"/>
          <w:szCs w:val="24"/>
        </w:rPr>
        <w:t>Υπηρεσίες Μ</w:t>
      </w:r>
      <w:r>
        <w:rPr>
          <w:rFonts w:eastAsia="Times New Roman" w:cs="Times New Roman"/>
          <w:szCs w:val="24"/>
        </w:rPr>
        <w:t>ι</w:t>
      </w:r>
      <w:r>
        <w:rPr>
          <w:rFonts w:eastAsia="Times New Roman" w:cs="Times New Roman"/>
          <w:szCs w:val="24"/>
        </w:rPr>
        <w:t>ας Στάσης</w:t>
      </w:r>
      <w:r>
        <w:rPr>
          <w:rFonts w:eastAsia="Times New Roman" w:cs="Times New Roman"/>
          <w:szCs w:val="24"/>
        </w:rPr>
        <w:t>»</w:t>
      </w:r>
      <w:r>
        <w:rPr>
          <w:rFonts w:eastAsia="Times New Roman" w:cs="Times New Roman"/>
          <w:szCs w:val="24"/>
        </w:rPr>
        <w:t xml:space="preserve">, πάντα με στόχο τη μείωση του χρόνου και κόστους σύστασης εταιρειών. </w:t>
      </w:r>
    </w:p>
    <w:p w14:paraId="644FC73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Ως προς το περιεχόμενο του νομοσχεδίου, διαρθρώνεται σε τρία μέρη. Το πρώτο αφορά στις διατάξεις για την απλοποίηση των διαδικασιών σύστασης της επ</w:t>
      </w:r>
      <w:r>
        <w:rPr>
          <w:rFonts w:eastAsia="Times New Roman" w:cs="Times New Roman"/>
          <w:szCs w:val="24"/>
        </w:rPr>
        <w:t xml:space="preserve">ιχείρησης, το δεύτερο σε ειδικότερες ρυθμίσεις που θα συμβάλουν στην άρση των κανονιστικών εμποδίων στον ανταγωνισμό και το τρίτο σε διατάξεις που αφορούν κυρίως σε τροποποιήσεις και νομοτεχνικές βελτιώσεις ισχυόντων νόμων. </w:t>
      </w:r>
    </w:p>
    <w:p w14:paraId="644FC73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Όπως αναφέραμε και εχθές, η υφι</w:t>
      </w:r>
      <w:r>
        <w:rPr>
          <w:rFonts w:eastAsia="Times New Roman" w:cs="Times New Roman"/>
          <w:szCs w:val="24"/>
        </w:rPr>
        <w:t xml:space="preserve">στάμενη κατάσταση, όσον αφορά στην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των επιχειρήσεων στηριζόταν σχεδόν αποκλειστικά στις εκ των προτέρων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και προέβλεπε </w:t>
      </w:r>
      <w:r>
        <w:rPr>
          <w:rFonts w:eastAsia="Times New Roman" w:cs="Times New Roman"/>
          <w:szCs w:val="24"/>
        </w:rPr>
        <w:lastRenderedPageBreak/>
        <w:t>την προσκόμιση σωρείας δικαιολογητικών στη διοίκηση, ενώ επιτόπιοι έλεγχοι πραγματοποιούν</w:t>
      </w:r>
      <w:r>
        <w:rPr>
          <w:rFonts w:eastAsia="Times New Roman" w:cs="Times New Roman"/>
          <w:szCs w:val="24"/>
        </w:rPr>
        <w:t xml:space="preserve">ταν στις επιχειρήσεις πριν την έναρξη λειτουργίας τους. </w:t>
      </w:r>
    </w:p>
    <w:p w14:paraId="644FC74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πρώτο μέρος, λοιπόν, εισάγεται η ηλεκτρονική σύσταση επιχειρήσεων και ταυτόχρονα επέρχονται αλλαγές και βελτιώσεις στις ήδη υπάρχουσες </w:t>
      </w:r>
      <w:r>
        <w:rPr>
          <w:rFonts w:eastAsia="Times New Roman" w:cs="Times New Roman"/>
          <w:szCs w:val="24"/>
        </w:rPr>
        <w:t>«</w:t>
      </w:r>
      <w:r>
        <w:rPr>
          <w:rFonts w:eastAsia="Times New Roman" w:cs="Times New Roman"/>
          <w:szCs w:val="24"/>
        </w:rPr>
        <w:t>Υπηρεσίες Μ</w:t>
      </w:r>
      <w:r>
        <w:rPr>
          <w:rFonts w:eastAsia="Times New Roman" w:cs="Times New Roman"/>
          <w:szCs w:val="24"/>
        </w:rPr>
        <w:t>ι</w:t>
      </w:r>
      <w:r>
        <w:rPr>
          <w:rFonts w:eastAsia="Times New Roman" w:cs="Times New Roman"/>
          <w:szCs w:val="24"/>
        </w:rPr>
        <w:t>ας Στάσης</w:t>
      </w:r>
      <w:r>
        <w:rPr>
          <w:rFonts w:eastAsia="Times New Roman" w:cs="Times New Roman"/>
          <w:szCs w:val="24"/>
        </w:rPr>
        <w:t>»</w:t>
      </w:r>
      <w:r>
        <w:rPr>
          <w:rFonts w:eastAsia="Times New Roman" w:cs="Times New Roman"/>
          <w:szCs w:val="24"/>
        </w:rPr>
        <w:t>, με στόχο τη μείωση του χρόνου και τ</w:t>
      </w:r>
      <w:r>
        <w:rPr>
          <w:rFonts w:eastAsia="Times New Roman" w:cs="Times New Roman"/>
          <w:szCs w:val="24"/>
        </w:rPr>
        <w:t xml:space="preserve">ου κόστους σύστασης εταιρειών. </w:t>
      </w:r>
    </w:p>
    <w:p w14:paraId="644FC74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Όσον αφορά στο δεύτερο μέρος, έχουμε άρση κανονιστικών εμποδίων στον ανταγωνισμό και πιο ειδικά αυξάνεται από δύο σε τέσσερις μήνες το διάστημα που έχουν στην διάθεσή τους η εταιρεία και οι εταίροι, προκειμένου να τροποποιήσ</w:t>
      </w:r>
      <w:r>
        <w:rPr>
          <w:rFonts w:eastAsia="Times New Roman" w:cs="Times New Roman"/>
          <w:szCs w:val="24"/>
        </w:rPr>
        <w:t xml:space="preserve">ουν το καταστατικό της ετερόρρυθμης εταιρείας σε περίπτωση εξόδου, αποκλεισμού ή θανάτου του μοναδικού ομόρρυθμου εταίρου, ενισχύοντας έτσι τη διαδικασία ανάληψης της σχετικής επιχειρηματικής πρωτοβουλίας. </w:t>
      </w:r>
    </w:p>
    <w:p w14:paraId="644FC742"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Ρυθμίζονται οι όροι και οι προϋποθέσεις για τη με</w:t>
      </w:r>
      <w:r>
        <w:rPr>
          <w:rFonts w:eastAsia="Times New Roman" w:cs="Times New Roman"/>
          <w:szCs w:val="24"/>
        </w:rPr>
        <w:t xml:space="preserve">τατροπή μιας ομόρρυθμης εταιρείας σε ετερόρρυθμη. Ειδικότερα, ενώ η είσοδος του νέου εταίρου με την ιδιότητα του ετερόρρυθμου μπορεί να γίνει χωρίς περιορισμό, η μετατροπή της ιδιότητας του ομόρρυθμου σε ετερόρρυθμο ακολουθεί τη διαδικασία που προβλέπεται </w:t>
      </w:r>
      <w:r>
        <w:rPr>
          <w:rFonts w:eastAsia="Times New Roman" w:cs="Times New Roman"/>
          <w:szCs w:val="24"/>
        </w:rPr>
        <w:t>για τη μετατροπή άλλης εταιρικής μορφής σε ΙΚΕ.</w:t>
      </w:r>
    </w:p>
    <w:p w14:paraId="644FC743"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την προστασία των τρίτων συναλλασσόμενων με την ομόρρυθμη εταιρεία διατηρείται η ευθύνη του ομόρρυθμου εταίρου, ο οποίος μετατράπηκε σε ετερόρρυθμο για μια πενταετία. </w:t>
      </w:r>
    </w:p>
    <w:p w14:paraId="644FC744"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Μεταξύ άλλων, τροποποιείται ο ν.3526</w:t>
      </w:r>
      <w:r>
        <w:rPr>
          <w:rFonts w:eastAsia="Times New Roman" w:cs="Times New Roman"/>
          <w:szCs w:val="24"/>
        </w:rPr>
        <w:t>/2007, «Παραγωγή και διάθεση προϊόντων αρτοποιίας και συναφείς διατάξεις», καθώς εισάγεται η έννοια του παραδοσιακού άρτου και η δυνατότητα της χρήσης των όρων «παραδοσιακός αρτοποιός», «παραδοσιακό αρτοποιείο» και «παραδοσιακός φούρνος» αποκλειστικά για τ</w:t>
      </w:r>
      <w:r>
        <w:rPr>
          <w:rFonts w:eastAsia="Times New Roman" w:cs="Times New Roman"/>
          <w:szCs w:val="24"/>
        </w:rPr>
        <w:t xml:space="preserve">ους αρτοποιούς που πωλούν, μεταξύ </w:t>
      </w:r>
      <w:r>
        <w:rPr>
          <w:rFonts w:eastAsia="Times New Roman" w:cs="Times New Roman"/>
          <w:szCs w:val="24"/>
        </w:rPr>
        <w:lastRenderedPageBreak/>
        <w:t>άλλων αρτοπαρασκευασμάτων και αρτοσκευασμάτων, αυτόν τον τύπο άρτου.</w:t>
      </w:r>
    </w:p>
    <w:p w14:paraId="644FC745"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Κατά συνέπεια διασφαλίζεται η ενημέρωση του καταναλωτή, προάγεται ο υγιής ανταγωνισμός μεταξύ αρτοποιών, σύμφωνα και με τις σχετικές συστάσεις του Κέντρο</w:t>
      </w:r>
      <w:r>
        <w:rPr>
          <w:rFonts w:eastAsia="Times New Roman" w:cs="Times New Roman"/>
          <w:szCs w:val="24"/>
        </w:rPr>
        <w:t xml:space="preserve">υ Προγραμματισμού και Οικονομικών Ερευνών στο πλαίσιο της </w:t>
      </w:r>
      <w:r>
        <w:rPr>
          <w:rFonts w:eastAsia="Times New Roman" w:cs="Times New Roman"/>
          <w:szCs w:val="24"/>
          <w:lang w:val="en-US"/>
        </w:rPr>
        <w:t>ex</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xml:space="preserve"> αξιολόγησης, της </w:t>
      </w:r>
      <w:r>
        <w:rPr>
          <w:rFonts w:eastAsia="Times New Roman" w:cs="Times New Roman"/>
          <w:szCs w:val="24"/>
        </w:rPr>
        <w:t>ε</w:t>
      </w:r>
      <w:r>
        <w:rPr>
          <w:rFonts w:eastAsia="Times New Roman" w:cs="Times New Roman"/>
          <w:szCs w:val="24"/>
        </w:rPr>
        <w:t xml:space="preserve">ργαλειοθήκης 1 του ΟΟΣΑ. </w:t>
      </w:r>
    </w:p>
    <w:p w14:paraId="644FC746"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παρέχεται η δυνατότητα αξιοποίησης της Μονάδας Οργάνωσης, Διαχείρισης των Αναπτυξιακών Προγραμμάτων (ΜΟΔ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σε συγκεκριμένες διαδικασίε</w:t>
      </w:r>
      <w:r>
        <w:rPr>
          <w:rFonts w:eastAsia="Times New Roman" w:cs="Times New Roman"/>
          <w:szCs w:val="24"/>
        </w:rPr>
        <w:t>ς διαχείρισης των επενδυτικών σχεδίων του ν.3299/2004 και του ν.3908/2011, όπως οι διοικητικοί έλεγχοι επενδυτικών σχεδίων και η σύνταξη εισηγήσεων για την ολοκλήρωση και έναρξη της παραγωγικής λειτουργίας των επενδυτικών σχεδίων, ώστε να είναι δυνατή η τα</w:t>
      </w:r>
      <w:r>
        <w:rPr>
          <w:rFonts w:eastAsia="Times New Roman" w:cs="Times New Roman"/>
          <w:szCs w:val="24"/>
        </w:rPr>
        <w:t xml:space="preserve">χύτερη διεκπεραίωση του σχετικού φόρτου εργασίας στις αρμόδιες </w:t>
      </w:r>
      <w:r>
        <w:rPr>
          <w:rFonts w:eastAsia="Times New Roman" w:cs="Times New Roman"/>
          <w:szCs w:val="24"/>
        </w:rPr>
        <w:lastRenderedPageBreak/>
        <w:t xml:space="preserve">υπηρεσίες εφαρμογής των αναπτυξιακών νόμων, προκειμένου να μπορούν να τηρούνται με συνέπεια οι προβλεπόμενες προθεσμίες και τα επιχειρηματικά πλάνα των ενισχυόμενων επενδυτών. </w:t>
      </w:r>
    </w:p>
    <w:p w14:paraId="644FC747"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Επιπλέον, σύμφων</w:t>
      </w:r>
      <w:r>
        <w:rPr>
          <w:rFonts w:eastAsia="Times New Roman" w:cs="Times New Roman"/>
          <w:szCs w:val="24"/>
        </w:rPr>
        <w:t>α με τις συστάσεις του ΚΕΠΕ, βελτιώνεται το καθεστώς λειτουργίας των εμπορικών καταστημάτων, αναφορικά με τις προσφορές και τις προωθητικές ενέργειες, πάντοτε με γνώμονα την προστασία του καταναλωτή, τις ανάγκες των μικρομεσαίων επιχειρήσεων του κλάδου και</w:t>
      </w:r>
      <w:r>
        <w:rPr>
          <w:rFonts w:eastAsia="Times New Roman" w:cs="Times New Roman"/>
          <w:szCs w:val="24"/>
        </w:rPr>
        <w:t xml:space="preserve"> την αποτροπή αθέμιτων πρακτικών. </w:t>
      </w:r>
    </w:p>
    <w:p w14:paraId="644FC748"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το τρίτο μέρος εισάγεται μια σειρά ρυθμίσεων που αποσκοπούν στην ανάπτυξη συγκεκριμένων κλάδων, ενώ λοιπές προτεινόμενες διατάξεις στοχεύουν στη ρητή κατάργηση νομοθετημάτων τα οποία έχουν καταστεί ανενεργά λόγω προηγο</w:t>
      </w:r>
      <w:r>
        <w:rPr>
          <w:rFonts w:eastAsia="Times New Roman" w:cs="Times New Roman"/>
          <w:szCs w:val="24"/>
        </w:rPr>
        <w:t xml:space="preserve">ύμενης κατάργησης των σχετικών συνδεδεμένων ή και εξουσιοδοτικών διατάξεων ή λόγω ρύθμισης του ιδίου θέματος από μεταγενέστερη διάταξη και ως εκ τούτου, κρίνεται σκόπιμη η απάλειψή τους. </w:t>
      </w:r>
    </w:p>
    <w:p w14:paraId="644FC749"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Άλλωστε, η καταπολέμηση της πολυνομίας και η συστηματική ταξινόμηση </w:t>
      </w:r>
      <w:r>
        <w:rPr>
          <w:rFonts w:eastAsia="Times New Roman" w:cs="Times New Roman"/>
          <w:szCs w:val="24"/>
        </w:rPr>
        <w:t xml:space="preserve">των συναφών κανόνων, συμβάλλει αποφασιστικά στην ευχερέστερη επικράτηση των αρχών της νομιμότητας και της ασφάλειας δικαίου και εντάσσονται στη γενικότερη προσπάθεια της Κυβέρνησης να βελτιωθεί η καθημερινότητα του πολίτη. </w:t>
      </w:r>
    </w:p>
    <w:p w14:paraId="644FC74A"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διαφορά σε σχέση με το παρελθόν είναι ότι με το νέο πλαίσιο καταργούνται όλα τα περιττά δικαιολογητικά και μειώνεται η εμπλοκή της διοίκησης στην έναρξη της επιχειρηματικής δραστηριότητας. </w:t>
      </w:r>
    </w:p>
    <w:p w14:paraId="644FC74B"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βασική καινοτομία που εισάγει αφορά την ενοποίηση όλων των απαιτ</w:t>
      </w:r>
      <w:r>
        <w:rPr>
          <w:rFonts w:eastAsia="Times New Roman" w:cs="Times New Roman"/>
          <w:szCs w:val="24"/>
        </w:rPr>
        <w:t xml:space="preserve">ούμενων διαδικασιών σε μια ηλεκτρονική πλατφόρμα, στην οποία ο ενδιαφερόμενος θα έχει άμεση πρόσβαση και η ίδρυση επιχείρησης θα επιτυγχάνεται σε μόλις μία ημέρα. </w:t>
      </w:r>
    </w:p>
    <w:p w14:paraId="644FC74C"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Καταλήγοντας, θεωρούμε ότι συνολικά το νομοσχέδιο θα συμβάλει στην καλύτερη λειτουργία της α</w:t>
      </w:r>
      <w:r>
        <w:rPr>
          <w:rFonts w:eastAsia="Times New Roman" w:cs="Times New Roman"/>
          <w:szCs w:val="24"/>
        </w:rPr>
        <w:t xml:space="preserve">γοράς, στην άρση αδικαιολόγητων εμποδίων στον ανταγωνισμό και στη μείωση των διοικητικών βαρών, ιδίως για τις μικρομεσαίες επιχειρήσεις. Γι’ αυτό στηρίζουμε το παρόν νομοσχέδιο. </w:t>
      </w:r>
    </w:p>
    <w:p w14:paraId="644FC74D"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44FC74E" w14:textId="77777777" w:rsidR="0050333C" w:rsidRDefault="00414943">
      <w:pPr>
        <w:spacing w:after="0" w:line="600" w:lineRule="auto"/>
        <w:ind w:firstLine="720"/>
        <w:jc w:val="both"/>
        <w:rPr>
          <w:rFonts w:eastAsia="Times New Roman"/>
          <w:color w:val="000000" w:themeColor="text1"/>
          <w:szCs w:val="24"/>
        </w:rPr>
      </w:pPr>
      <w:r w:rsidRPr="002932F0">
        <w:rPr>
          <w:rFonts w:eastAsia="Times New Roman"/>
          <w:b/>
          <w:color w:val="000000" w:themeColor="text1"/>
          <w:szCs w:val="24"/>
        </w:rPr>
        <w:t>ΠΡΟΕΔΡΕΥΩΝ (Δημήτριος Κρεμαστινός):</w:t>
      </w:r>
      <w:r w:rsidRPr="002932F0">
        <w:rPr>
          <w:rFonts w:eastAsia="Times New Roman"/>
          <w:color w:val="000000" w:themeColor="text1"/>
          <w:szCs w:val="24"/>
        </w:rPr>
        <w:t xml:space="preserve"> Ευχαριστώ και εγώ, κύριε Λαζαρίδη.</w:t>
      </w:r>
    </w:p>
    <w:p w14:paraId="644FC74F" w14:textId="77777777" w:rsidR="0050333C" w:rsidRDefault="00414943">
      <w:pPr>
        <w:spacing w:after="0" w:line="600" w:lineRule="auto"/>
        <w:ind w:firstLine="720"/>
        <w:jc w:val="both"/>
        <w:rPr>
          <w:rFonts w:eastAsia="Times New Roman"/>
          <w:color w:val="000000" w:themeColor="text1"/>
          <w:szCs w:val="24"/>
        </w:rPr>
      </w:pPr>
      <w:r w:rsidRPr="002932F0">
        <w:rPr>
          <w:rFonts w:eastAsia="Times New Roman"/>
          <w:color w:val="000000" w:themeColor="text1"/>
          <w:szCs w:val="24"/>
        </w:rPr>
        <w:t xml:space="preserve">Προχωρούμε με τον </w:t>
      </w:r>
      <w:r w:rsidRPr="002932F0">
        <w:rPr>
          <w:rFonts w:eastAsia="Times New Roman"/>
          <w:color w:val="000000" w:themeColor="text1"/>
          <w:szCs w:val="24"/>
        </w:rPr>
        <w:t>ειδικό α</w:t>
      </w:r>
      <w:r w:rsidRPr="002932F0">
        <w:rPr>
          <w:rFonts w:eastAsia="Times New Roman"/>
          <w:color w:val="000000" w:themeColor="text1"/>
          <w:szCs w:val="24"/>
        </w:rPr>
        <w:t>γορητή της Ένωσης Κεντρώων, τον κ. Γεωργιάδη.</w:t>
      </w:r>
    </w:p>
    <w:p w14:paraId="644FC750" w14:textId="77777777" w:rsidR="0050333C" w:rsidRDefault="00414943">
      <w:pPr>
        <w:spacing w:after="0" w:line="600" w:lineRule="auto"/>
        <w:ind w:firstLine="720"/>
        <w:jc w:val="both"/>
        <w:rPr>
          <w:rFonts w:eastAsia="Times New Roman"/>
          <w:szCs w:val="24"/>
        </w:rPr>
      </w:pPr>
      <w:r>
        <w:rPr>
          <w:rFonts w:eastAsia="Times New Roman"/>
          <w:szCs w:val="24"/>
        </w:rPr>
        <w:t>Παρακαλώ, κύριε Γεωργιάδη, έχετε τον λόγο για δώδεκα λεπτά.</w:t>
      </w:r>
    </w:p>
    <w:p w14:paraId="644FC751" w14:textId="77777777" w:rsidR="0050333C" w:rsidRDefault="00414943">
      <w:pPr>
        <w:spacing w:after="0"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Ευχαριστώ, κύριε Πρόεδρε.</w:t>
      </w:r>
    </w:p>
    <w:p w14:paraId="644FC752" w14:textId="77777777" w:rsidR="0050333C" w:rsidRDefault="00414943">
      <w:pPr>
        <w:spacing w:after="0" w:line="600" w:lineRule="auto"/>
        <w:ind w:firstLine="720"/>
        <w:jc w:val="both"/>
        <w:rPr>
          <w:rFonts w:eastAsia="Times New Roman"/>
          <w:szCs w:val="24"/>
        </w:rPr>
      </w:pPr>
      <w:r>
        <w:rPr>
          <w:rFonts w:eastAsia="Times New Roman"/>
          <w:szCs w:val="24"/>
        </w:rPr>
        <w:t>Αγαπητοί συνάδελφοι Βουλευτές, καλημέρα και</w:t>
      </w:r>
      <w:r>
        <w:rPr>
          <w:rFonts w:eastAsia="Times New Roman"/>
          <w:szCs w:val="24"/>
        </w:rPr>
        <w:t xml:space="preserve"> από εμένα.</w:t>
      </w:r>
    </w:p>
    <w:p w14:paraId="644FC753" w14:textId="77777777" w:rsidR="0050333C" w:rsidRDefault="00414943">
      <w:pPr>
        <w:spacing w:after="0" w:line="600" w:lineRule="auto"/>
        <w:ind w:firstLine="720"/>
        <w:jc w:val="both"/>
        <w:rPr>
          <w:rFonts w:eastAsia="Times New Roman"/>
          <w:szCs w:val="24"/>
        </w:rPr>
      </w:pPr>
      <w:r>
        <w:rPr>
          <w:rFonts w:eastAsia="Times New Roman"/>
          <w:szCs w:val="24"/>
        </w:rPr>
        <w:t xml:space="preserve">Βασική αρχή της Ένωσης Κεντρώων είναι να στηρίζουμε τις μεταρρυθμίσεις, γιατί πιστεύουμε ότι αυτές είναι οι μόνες που μπορούν να μας </w:t>
      </w:r>
      <w:r>
        <w:rPr>
          <w:rFonts w:eastAsia="Times New Roman"/>
          <w:szCs w:val="24"/>
        </w:rPr>
        <w:lastRenderedPageBreak/>
        <w:t>οδηγήσουν να βγούμε από την κρίση. Ο τόπος χρειάζεται βαθιές τομές</w:t>
      </w:r>
      <w:r>
        <w:rPr>
          <w:rFonts w:eastAsia="Times New Roman"/>
          <w:szCs w:val="24"/>
        </w:rPr>
        <w:t>,</w:t>
      </w:r>
      <w:r>
        <w:rPr>
          <w:rFonts w:eastAsia="Times New Roman"/>
          <w:szCs w:val="24"/>
        </w:rPr>
        <w:t xml:space="preserve"> για να ξεφύγει από όσα δεινά τού έχουν φορτ</w:t>
      </w:r>
      <w:r>
        <w:rPr>
          <w:rFonts w:eastAsia="Times New Roman"/>
          <w:szCs w:val="24"/>
        </w:rPr>
        <w:t>ώσει τα τελευταία χρόνια, τις τελευταίες δεκαετίες.</w:t>
      </w:r>
    </w:p>
    <w:p w14:paraId="644FC754" w14:textId="77777777" w:rsidR="0050333C" w:rsidRDefault="00414943">
      <w:pPr>
        <w:spacing w:after="0" w:line="600" w:lineRule="auto"/>
        <w:ind w:firstLine="720"/>
        <w:jc w:val="both"/>
        <w:rPr>
          <w:rFonts w:eastAsia="Times New Roman"/>
          <w:szCs w:val="24"/>
        </w:rPr>
      </w:pPr>
      <w:r>
        <w:rPr>
          <w:rFonts w:eastAsia="Times New Roman"/>
          <w:szCs w:val="24"/>
        </w:rPr>
        <w:t>Παρά, όμως, την καλή θέληση</w:t>
      </w:r>
      <w:r>
        <w:rPr>
          <w:rFonts w:eastAsia="Times New Roman"/>
          <w:szCs w:val="24"/>
        </w:rPr>
        <w:t>,</w:t>
      </w:r>
      <w:r>
        <w:rPr>
          <w:rFonts w:eastAsia="Times New Roman"/>
          <w:szCs w:val="24"/>
        </w:rPr>
        <w:t xml:space="preserve"> που πάντα </w:t>
      </w:r>
      <w:r>
        <w:rPr>
          <w:rFonts w:eastAsia="Times New Roman"/>
          <w:szCs w:val="24"/>
        </w:rPr>
        <w:t>την</w:t>
      </w:r>
      <w:r>
        <w:rPr>
          <w:rFonts w:eastAsia="Times New Roman"/>
          <w:szCs w:val="24"/>
        </w:rPr>
        <w:t xml:space="preserve"> επιδιώκουμε και επιδεικνύουμε, για άλλη μία φορά ένα </w:t>
      </w:r>
      <w:proofErr w:type="spellStart"/>
      <w:r>
        <w:rPr>
          <w:rFonts w:eastAsia="Times New Roman"/>
          <w:szCs w:val="24"/>
        </w:rPr>
        <w:t>πολυαναμενόμενο</w:t>
      </w:r>
      <w:proofErr w:type="spellEnd"/>
      <w:r>
        <w:rPr>
          <w:rFonts w:eastAsia="Times New Roman"/>
          <w:szCs w:val="24"/>
        </w:rPr>
        <w:t xml:space="preserve"> και πολυδιαφημιζόμενο μεταρρυθμιστικό σχέδιο νόμου η Κυβέρνηση ΣΥΡΙΖΑ</w:t>
      </w:r>
      <w:r>
        <w:rPr>
          <w:rFonts w:eastAsia="Times New Roman"/>
          <w:szCs w:val="24"/>
        </w:rPr>
        <w:t xml:space="preserve"> </w:t>
      </w:r>
      <w:r>
        <w:rPr>
          <w:rFonts w:eastAsia="Times New Roman"/>
          <w:szCs w:val="24"/>
        </w:rPr>
        <w:t xml:space="preserve">- ΑΝΕΛ επιλέγει να το </w:t>
      </w:r>
      <w:r>
        <w:rPr>
          <w:rFonts w:eastAsia="Times New Roman"/>
          <w:szCs w:val="24"/>
        </w:rPr>
        <w:t xml:space="preserve">φέρει ως ένα πρόχειρο πολυνομοσχέδιο, </w:t>
      </w:r>
      <w:r>
        <w:rPr>
          <w:rFonts w:eastAsia="Times New Roman"/>
          <w:szCs w:val="24"/>
        </w:rPr>
        <w:t xml:space="preserve">που χαρακτηρίζεται </w:t>
      </w:r>
      <w:r>
        <w:rPr>
          <w:rFonts w:eastAsia="Times New Roman"/>
          <w:szCs w:val="24"/>
        </w:rPr>
        <w:t xml:space="preserve">όχι απλά κακό αλλά και απαράδεκτο. Διότι πέρα από την απλοποίηση των διαδικασιών για τη σύσταση των επιχειρήσεων, δηλαδή διατάξεις του Υπουργείου Οικονομίας και Ανάπτυξης, περιλαμβάνει και ρυθμίσεις </w:t>
      </w:r>
      <w:r>
        <w:rPr>
          <w:rFonts w:eastAsia="Times New Roman"/>
          <w:szCs w:val="24"/>
        </w:rPr>
        <w:t>αρκετών ακόμη Υπουργείων, με αόριστη επίκληση και αναγκαιότητα εφαρμογής της εργαλειοθήκης του ΟΟΣΑ.</w:t>
      </w:r>
    </w:p>
    <w:p w14:paraId="644FC755" w14:textId="77777777" w:rsidR="0050333C" w:rsidRDefault="00414943">
      <w:pPr>
        <w:spacing w:after="0"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εφόσον για τις «Υπηρεσίες Μίας Στάσης</w:t>
      </w:r>
      <w:r>
        <w:rPr>
          <w:rFonts w:eastAsia="Times New Roman"/>
          <w:szCs w:val="24"/>
        </w:rPr>
        <w:t>»</w:t>
      </w:r>
      <w:r>
        <w:rPr>
          <w:rFonts w:eastAsia="Times New Roman"/>
          <w:szCs w:val="24"/>
        </w:rPr>
        <w:t xml:space="preserve"> -τα άρθρα 1 έως 12- η Κυβέρνηση προτίμησε αντί της αποσπασματικής τροποποίησης- συμπλήρωσης</w:t>
      </w:r>
      <w:r>
        <w:rPr>
          <w:rFonts w:eastAsia="Times New Roman"/>
          <w:szCs w:val="24"/>
        </w:rPr>
        <w:t xml:space="preserve"> ορισμένων άρθρων του, την κατάργηση </w:t>
      </w:r>
      <w:r>
        <w:rPr>
          <w:rFonts w:eastAsia="Times New Roman"/>
          <w:szCs w:val="24"/>
        </w:rPr>
        <w:lastRenderedPageBreak/>
        <w:t xml:space="preserve">του υφιστάμενου σήμερα ν.3853/2010 και την αντικατάστασή του με ένα νέο -πλήρες, όπως λέει- νομοθέτημα, ερωτώ: Γιατί δεν έπραξε το ίδιο και με τα υπόλοιπα άρθρα, από το 13 έως το 35, αλλά, αντίθετα, προτίμησε τη μέθοδο </w:t>
      </w:r>
      <w:r>
        <w:rPr>
          <w:rFonts w:eastAsia="Times New Roman"/>
          <w:szCs w:val="24"/>
        </w:rPr>
        <w:t>των εκατοντάδων τροποποιήσεων και διορθώσεων;</w:t>
      </w:r>
    </w:p>
    <w:p w14:paraId="644FC756" w14:textId="77777777" w:rsidR="0050333C" w:rsidRDefault="00414943">
      <w:pPr>
        <w:spacing w:after="0" w:line="600" w:lineRule="auto"/>
        <w:ind w:firstLine="720"/>
        <w:jc w:val="both"/>
        <w:rPr>
          <w:rFonts w:eastAsia="Times New Roman"/>
          <w:szCs w:val="24"/>
        </w:rPr>
      </w:pPr>
      <w:r>
        <w:rPr>
          <w:rFonts w:eastAsia="Times New Roman"/>
          <w:szCs w:val="24"/>
        </w:rPr>
        <w:t xml:space="preserve">Η απάντηση είναι απλή: Προφανώς γιατί ο κάθε Υπουργός ό,τι θυμήθηκε, ήθελε να το βάλει στο εν λόγω νομοσχέδιο. Σκόρπια ριγμένες ρυθμίσεις και διατάξεις, δήθεν εργαλεία του ΟΟΣΑ, τα οποία είναι βέβαιο ότι άνετα </w:t>
      </w:r>
      <w:r>
        <w:rPr>
          <w:rFonts w:eastAsia="Times New Roman"/>
          <w:szCs w:val="24"/>
        </w:rPr>
        <w:t>θα μπορούσαν να έχουν έρθει για συζήτηση και για ψήφιση τουλάχιστον δύο με τρεις εβδομάδες νωρίτερα, γιατί πολύ απλά η εργαλειοθήκη του ΟΟΣΑ είναι γνωστή εδώ και μήνες, η δε διαβούλευση για το πρώτο μέρος του σχεδίου νόμου είχε ολοκληρωθεί από τις 5 Οκτωβρ</w:t>
      </w:r>
      <w:r>
        <w:rPr>
          <w:rFonts w:eastAsia="Times New Roman"/>
          <w:szCs w:val="24"/>
        </w:rPr>
        <w:t>ίου.</w:t>
      </w:r>
    </w:p>
    <w:p w14:paraId="644FC757" w14:textId="77777777" w:rsidR="0050333C" w:rsidRDefault="00414943">
      <w:pPr>
        <w:spacing w:after="0" w:line="600" w:lineRule="auto"/>
        <w:ind w:firstLine="720"/>
        <w:jc w:val="both"/>
        <w:rPr>
          <w:rFonts w:eastAsia="Times New Roman"/>
          <w:szCs w:val="24"/>
        </w:rPr>
      </w:pPr>
      <w:r>
        <w:rPr>
          <w:rFonts w:eastAsia="Times New Roman"/>
          <w:szCs w:val="24"/>
        </w:rPr>
        <w:t xml:space="preserve">Τελικά οι Υπουργοί πρέπει να πείστηκαν από τον επικεφαλής οικονομολόγο του διεθνούς Οργανισμού, τον κ. </w:t>
      </w:r>
      <w:proofErr w:type="spellStart"/>
      <w:r>
        <w:rPr>
          <w:rFonts w:eastAsia="Times New Roman"/>
          <w:szCs w:val="24"/>
        </w:rPr>
        <w:t>Σιν</w:t>
      </w:r>
      <w:proofErr w:type="spellEnd"/>
      <w:r>
        <w:rPr>
          <w:rFonts w:eastAsia="Times New Roman"/>
          <w:szCs w:val="24"/>
        </w:rPr>
        <w:t xml:space="preserve"> </w:t>
      </w:r>
      <w:proofErr w:type="spellStart"/>
      <w:r>
        <w:rPr>
          <w:rFonts w:eastAsia="Times New Roman"/>
          <w:szCs w:val="24"/>
        </w:rPr>
        <w:t>Ένις</w:t>
      </w:r>
      <w:proofErr w:type="spellEnd"/>
      <w:r>
        <w:rPr>
          <w:rFonts w:eastAsia="Times New Roman"/>
          <w:szCs w:val="24"/>
        </w:rPr>
        <w:t>,</w:t>
      </w:r>
      <w:r>
        <w:rPr>
          <w:rFonts w:eastAsia="Times New Roman"/>
          <w:szCs w:val="24"/>
        </w:rPr>
        <w:t xml:space="preserve"> ο οποίος δήλωσε πρόσφατα στην Αθήνα ότι «Με τη συνταγή του ΟΟΣΑ η Ελλάδα θα ξεχωρίσει σε τομείς που κάνουν τη διαφορά». Άρα μας διαβεβαιών</w:t>
      </w:r>
      <w:r>
        <w:rPr>
          <w:rFonts w:eastAsia="Times New Roman"/>
          <w:szCs w:val="24"/>
        </w:rPr>
        <w:t xml:space="preserve">ει ότι δεν </w:t>
      </w:r>
      <w:r>
        <w:rPr>
          <w:rFonts w:eastAsia="Times New Roman"/>
          <w:szCs w:val="24"/>
        </w:rPr>
        <w:lastRenderedPageBreak/>
        <w:t>έχουμε παρά να περιμένουμε λίγο και τα βάσανά μας έχουν τελειώσει. Οι τριακόσιες εξήντα πέντε συστάσεις για μεταρρυθμίσεις, που περιλαμβάνει αυτή η περίφημη εργαλειοθήκη και που, όπως ειπώθηκε, θα επιφέρει κέρδος 414 εκατομμύρια ευρώ ανά έτος, ή</w:t>
      </w:r>
      <w:r>
        <w:rPr>
          <w:rFonts w:eastAsia="Times New Roman"/>
          <w:szCs w:val="24"/>
        </w:rPr>
        <w:t xml:space="preserve">ταν αυτό που μας έλειπε για να εκτιναχθεί η ελληνική οικονομία και να έρθουμε στην ανάπτυξη. Διαβάζουμε στον Τύπο ότι για να υλοποιηθούν αυτές οι συστάσεις, συνεργάστηκαν δεκαπέντε ερευνητές και πλήθος στελεχών από πέντε Υπουργεία και έγιναν </w:t>
      </w:r>
      <w:proofErr w:type="spellStart"/>
      <w:r>
        <w:rPr>
          <w:rFonts w:eastAsia="Times New Roman"/>
          <w:szCs w:val="24"/>
        </w:rPr>
        <w:t>εκατόν</w:t>
      </w:r>
      <w:proofErr w:type="spellEnd"/>
      <w:r>
        <w:rPr>
          <w:rFonts w:eastAsia="Times New Roman"/>
          <w:szCs w:val="24"/>
        </w:rPr>
        <w:t xml:space="preserve"> είκοσι </w:t>
      </w:r>
      <w:r>
        <w:rPr>
          <w:rFonts w:eastAsia="Times New Roman"/>
          <w:szCs w:val="24"/>
        </w:rPr>
        <w:t>συναντήσεις με τριάντα τέσσερις φορείς, ενώ αξιολογήθηκαν χίλια διακόσια ενενήντα νομοθετήματα.</w:t>
      </w:r>
    </w:p>
    <w:p w14:paraId="644FC758" w14:textId="77777777" w:rsidR="0050333C" w:rsidRDefault="00414943">
      <w:pPr>
        <w:spacing w:after="0" w:line="600" w:lineRule="auto"/>
        <w:ind w:firstLine="720"/>
        <w:jc w:val="both"/>
        <w:rPr>
          <w:rFonts w:eastAsia="Times New Roman"/>
          <w:szCs w:val="24"/>
        </w:rPr>
      </w:pPr>
      <w:r>
        <w:rPr>
          <w:rFonts w:eastAsia="Times New Roman"/>
          <w:szCs w:val="24"/>
        </w:rPr>
        <w:t xml:space="preserve">Τώρα, βέβαια, δεν μας έχει εξηγηθεί πώς γίνεται, για παράδειγμα, οι παραγωγοί κινηματογραφικών ταινιών, οι οδηγοί φορτηγών αυτοκινήτων ή οι φαρμακοποιοί και οι </w:t>
      </w:r>
      <w:r>
        <w:rPr>
          <w:rFonts w:eastAsia="Times New Roman"/>
          <w:szCs w:val="24"/>
        </w:rPr>
        <w:t xml:space="preserve">αρτοποιοί να έχουν φέρει την κρίση, να εμπόδιζαν τόσα χρόνια την ανάπτυξη και το </w:t>
      </w:r>
      <w:proofErr w:type="spellStart"/>
      <w:r>
        <w:rPr>
          <w:rFonts w:eastAsia="Times New Roman"/>
          <w:szCs w:val="24"/>
        </w:rPr>
        <w:t>επιχειρείν</w:t>
      </w:r>
      <w:proofErr w:type="spellEnd"/>
      <w:r>
        <w:rPr>
          <w:rFonts w:eastAsia="Times New Roman"/>
          <w:szCs w:val="24"/>
        </w:rPr>
        <w:t xml:space="preserve"> και να απαγορεύουν τις επενδύσεις. </w:t>
      </w:r>
    </w:p>
    <w:p w14:paraId="644FC759" w14:textId="77777777" w:rsidR="0050333C" w:rsidRDefault="00414943">
      <w:pPr>
        <w:spacing w:after="0" w:line="600" w:lineRule="auto"/>
        <w:ind w:firstLine="720"/>
        <w:jc w:val="both"/>
        <w:rPr>
          <w:rFonts w:eastAsia="Times New Roman"/>
          <w:szCs w:val="24"/>
        </w:rPr>
      </w:pPr>
      <w:r>
        <w:rPr>
          <w:rFonts w:eastAsia="Times New Roman"/>
          <w:szCs w:val="24"/>
        </w:rPr>
        <w:lastRenderedPageBreak/>
        <w:t>Όλοι, όμως, γνωρίζουμε ότι δεν φταίνε οι συγκεκριμένοι συμπολίτες μας ή οι άλλοι κλάδοι για την επιδείνωση της γενικότερης κατάσ</w:t>
      </w:r>
      <w:r>
        <w:rPr>
          <w:rFonts w:eastAsia="Times New Roman"/>
          <w:szCs w:val="24"/>
        </w:rPr>
        <w:t>τασης τους τελευταίους είκοσι μήνες. Φταίει απλά ότι η επιχειρηματικότητα και οι επενδύσεις από τη μία πλευρά και το περιβάλλον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από την άλλη είναι αλληλοσυγκρουόμενες διαδικασίες. Οι δύο έννοιες είναι ασύμβατες και απλά δεν μπορούν να συνυπάρ</w:t>
      </w:r>
      <w:r>
        <w:rPr>
          <w:rFonts w:eastAsia="Times New Roman"/>
          <w:szCs w:val="24"/>
        </w:rPr>
        <w:t xml:space="preserve">ξουν. </w:t>
      </w:r>
    </w:p>
    <w:p w14:paraId="644FC75A" w14:textId="77777777" w:rsidR="0050333C" w:rsidRDefault="00414943">
      <w:pPr>
        <w:spacing w:after="0" w:line="600" w:lineRule="auto"/>
        <w:ind w:firstLine="720"/>
        <w:jc w:val="both"/>
        <w:rPr>
          <w:rFonts w:eastAsia="Times New Roman"/>
          <w:szCs w:val="24"/>
        </w:rPr>
      </w:pPr>
      <w:r>
        <w:rPr>
          <w:rFonts w:eastAsia="Times New Roman"/>
          <w:szCs w:val="24"/>
        </w:rPr>
        <w:t xml:space="preserve">Με ΣΥΡΙΖΑ στην Κυβέρνηση δεν υπάρχουν επενδυτές και δεν υπάρχουν αγοραστές, εκτός βέβαια και αν πουλάμε «ασημικά» όσο-όσο. Με ΣΥΡΙΖΑ δεν υπάρχει πρόγραμμα, δεν υπάρχει ρευστότητα, υπάρχουν μόνο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εκτίναξη των κόκκινων δανείων. </w:t>
      </w:r>
    </w:p>
    <w:p w14:paraId="644FC75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καλή είναι η σύσταση νέων εταιρειών σε μία ημέρα, αλλά και όλα τα άλλα ωραία που μας φέρνετε μέσα σε αυτό το νομοσχέδιο. Μέτρα, όμως, για τις υπάρχουσες εταιρείες, που κατά δεκάδες κλείνουν καθημερινά, θα παρθούν επιτέλους;</w:t>
      </w:r>
    </w:p>
    <w:p w14:paraId="644FC75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Επιπρόσθετα,</w:t>
      </w:r>
      <w:r>
        <w:rPr>
          <w:rFonts w:eastAsia="Times New Roman" w:cs="Times New Roman"/>
          <w:szCs w:val="24"/>
        </w:rPr>
        <w:t xml:space="preserve"> κανένας λογικός άνθρωπος, Έλληνας ή ξένος, δεν μπορεί να εμπιστευτεί μια αλλοπρόσαλλη και αδύναμη Κυβέρνηση, της οποίας οι Υπουργοί ακυρώνουν ακόμη και τις ελάχιστες επενδυτικές αποφάσεις του ίδιου του Πρωθυπουργού. Κανένας σοβαρός επενδυτής δεν μπορεί να</w:t>
      </w:r>
      <w:r>
        <w:rPr>
          <w:rFonts w:eastAsia="Times New Roman" w:cs="Times New Roman"/>
          <w:szCs w:val="24"/>
        </w:rPr>
        <w:t xml:space="preserve"> εμπιστευθεί μια Κυβέρνηση που αλλάζει κάθε μήνα προς τα πάνω τους φορολογικούς συντελεστές και παίζει με τον ΦΠΑ.</w:t>
      </w:r>
    </w:p>
    <w:p w14:paraId="644FC75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Με αυτές τις συνθήκες, κυρίες και κύριοι, ποιος μπορεί να προγραμματίσει τις επενδυτικές του ανάγκες και να υπολογίσει από πριν, έστω και σε </w:t>
      </w:r>
      <w:r>
        <w:rPr>
          <w:rFonts w:eastAsia="Times New Roman" w:cs="Times New Roman"/>
          <w:szCs w:val="24"/>
        </w:rPr>
        <w:t>βάθος τριετίας, την απόδοση της επένδυσής του; Και αν αυτή η μέθοδος του ΟΟΣΑ με τους ερευνητές αποδίδει τόσο πολύ, γιατί, κύριοι της Κυβερνήσεως, δεν την εφαρμόσατε και στη σύνταξη του ν.4412 που ψηφίστηκε μόλις τον Αύγουστο;</w:t>
      </w:r>
    </w:p>
    <w:p w14:paraId="644FC75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Και το ρωτώ αυτό γιατί έρχεστ</w:t>
      </w:r>
      <w:r>
        <w:rPr>
          <w:rFonts w:eastAsia="Times New Roman" w:cs="Times New Roman"/>
          <w:szCs w:val="24"/>
        </w:rPr>
        <w:t xml:space="preserve">ε τώρα, με το άρθρο 23 του παρόντος σχεδίου νόμου, να προβείτε σε εβδομήντα τέσσερις –επαναλαμβάνω, εβδομήντα τέσσερις- τροποποιήσεις ενός νόμου που ψηφίστηκε μόλις πριν από τρεις μήνες. </w:t>
      </w:r>
    </w:p>
    <w:p w14:paraId="644FC75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δε πιο απίθανο από όλα είναι ότι αυτός ο νόμος, ο ν.4412, για τις</w:t>
      </w:r>
      <w:r>
        <w:rPr>
          <w:rFonts w:eastAsia="Times New Roman" w:cs="Times New Roman"/>
          <w:szCs w:val="24"/>
        </w:rPr>
        <w:t xml:space="preserve"> δημόσιες συμβάσεις, αφορούσε προσαρμογή σε ευρωπαϊκή </w:t>
      </w:r>
      <w:r>
        <w:rPr>
          <w:rFonts w:eastAsia="Times New Roman" w:cs="Times New Roman"/>
          <w:szCs w:val="24"/>
        </w:rPr>
        <w:t>ο</w:t>
      </w:r>
      <w:r>
        <w:rPr>
          <w:rFonts w:eastAsia="Times New Roman" w:cs="Times New Roman"/>
          <w:szCs w:val="24"/>
        </w:rPr>
        <w:t xml:space="preserve">δηγία, δηλαδή ήταν ένας τυφλοσούρτης. Κι, όμως, τα στελέχη σας κατάφεραν να κάνουν τουλάχιστον εβδομήντα τέσσερα λάθη στην αντιγραφή, χωρίς να έχουν καν την ευθιξία να δηλώσουν παραίτηση ή τουλάχιστον </w:t>
      </w:r>
      <w:r>
        <w:rPr>
          <w:rFonts w:eastAsia="Times New Roman" w:cs="Times New Roman"/>
          <w:szCs w:val="24"/>
        </w:rPr>
        <w:t xml:space="preserve">δεν το έχουν κάνει μέχρι στιγμής. Δηλαδή, η εκ νέου σήμερα ενασχόλησή μας με τον νόμο του Αυγούστου, ήδη μας έχει κοστίσει, για φέτος τουλάχιστον, τα οφέλη από την εργαλειοθήκη του ΟΟΣΑ. </w:t>
      </w:r>
    </w:p>
    <w:p w14:paraId="644FC76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Καλώ αυτή τη στιγμή τον κάθε Έλληνα πολίτη που μας παρακολουθεί, να </w:t>
      </w:r>
      <w:r>
        <w:rPr>
          <w:rFonts w:eastAsia="Times New Roman" w:cs="Times New Roman"/>
          <w:szCs w:val="24"/>
        </w:rPr>
        <w:t xml:space="preserve">αναζητήσει και να διαβάσει το άρθρο 23 του σημερινού σχεδίου </w:t>
      </w:r>
      <w:r>
        <w:rPr>
          <w:rFonts w:eastAsia="Times New Roman" w:cs="Times New Roman"/>
          <w:szCs w:val="24"/>
        </w:rPr>
        <w:lastRenderedPageBreak/>
        <w:t>νόμου και να το συγκρίνει με το αντίστοιχο κείμενο της εισηγητικής έκθεσης, για να θαυμάσει τον τρόπο που κυβερνά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644FC76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λέξη «ντροπή» δεν αρκεί, κύριοι. Λίγος σεβασμός στο</w:t>
      </w:r>
      <w:r>
        <w:rPr>
          <w:rFonts w:eastAsia="Times New Roman" w:cs="Times New Roman"/>
          <w:szCs w:val="24"/>
        </w:rPr>
        <w:t xml:space="preserve"> Κοινοβούλιο και μια ταπεινή συγγνώμη δεν θα έβλαπταν κανέναν.</w:t>
      </w:r>
    </w:p>
    <w:p w14:paraId="644FC76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Πάμε τώρα σε κάποιες επιπρόσθετες παρατηρήσεις. Δεν μπορώ να μην παραδεχθώ και να μην καλωσορίσω μια σειρά απαραίτητων καινοτομιών, όπως: </w:t>
      </w:r>
    </w:p>
    <w:p w14:paraId="644FC76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Την ενοποίηση όλων των απαιτούμενων διαδικασιών σε μια</w:t>
      </w:r>
      <w:r>
        <w:rPr>
          <w:rFonts w:eastAsia="Times New Roman" w:cs="Times New Roman"/>
          <w:szCs w:val="24"/>
        </w:rPr>
        <w:t xml:space="preserve"> ηλεκτρονική πλατφόρμα, στην οποία ο ενδιαφερόμενος θα έχει άμεση πρόσβαση. Να το δούμε και να μην το πιστέψουμε! Περιμένουμε την υλοποίησή της. </w:t>
      </w:r>
    </w:p>
    <w:p w14:paraId="644FC76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Την ίδρυση επιχείρησης που δεν θα απαιτεί περισσότερο από μία ημέρα. Αυτό και αν θα είναι εξέλιξη για την Ελλά</w:t>
      </w:r>
      <w:r>
        <w:rPr>
          <w:rFonts w:eastAsia="Times New Roman" w:cs="Times New Roman"/>
          <w:szCs w:val="24"/>
        </w:rPr>
        <w:t>δα! Σήμερα κατά μέσο όρο απαιτούνται τριάντα οκτώ ημέρες, όπως έχει ειπωθεί από το αρμόδιο Υπουργείο.</w:t>
      </w:r>
    </w:p>
    <w:p w14:paraId="644FC76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Εργάσιμες. Άρα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δύο μήνες</w:t>
      </w:r>
      <w:r>
        <w:rPr>
          <w:rFonts w:eastAsia="Times New Roman" w:cs="Times New Roman"/>
          <w:szCs w:val="24"/>
        </w:rPr>
        <w:t>!</w:t>
      </w:r>
    </w:p>
    <w:p w14:paraId="644FC76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Πολύ σωστά. Πηγαίνει πολύ παραπάνω.</w:t>
      </w:r>
    </w:p>
    <w:p w14:paraId="644FC76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Την ύπαρξη πλατφόρμας που θα είναι συνδεδεμένη τόσο με </w:t>
      </w:r>
      <w:r>
        <w:rPr>
          <w:rFonts w:eastAsia="Times New Roman" w:cs="Times New Roman"/>
          <w:szCs w:val="24"/>
        </w:rPr>
        <w:t xml:space="preserve">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όσο και με τα ασφαλιστικά ταμεία και που θα μπορεί να χορηγεί -ίσως πάντα- και όλα τα απαραίτητα έγγραφα. </w:t>
      </w:r>
    </w:p>
    <w:p w14:paraId="644FC76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Την κατάργηση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συμβολαιογραφικού εγγράφου. </w:t>
      </w:r>
    </w:p>
    <w:p w14:paraId="644FC76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μείωση των χρόνων εξυπηρέτησης των επιχειρήσεων στις συναλλαγές με τ</w:t>
      </w:r>
      <w:r>
        <w:rPr>
          <w:rFonts w:eastAsia="Times New Roman" w:cs="Times New Roman"/>
          <w:szCs w:val="24"/>
        </w:rPr>
        <w:t xml:space="preserve">ο δημόσιο και η περαιτέρω </w:t>
      </w:r>
      <w:proofErr w:type="spellStart"/>
      <w:r>
        <w:rPr>
          <w:rFonts w:eastAsia="Times New Roman" w:cs="Times New Roman"/>
          <w:szCs w:val="24"/>
        </w:rPr>
        <w:t>ηλεκτρονικοποίηση</w:t>
      </w:r>
      <w:proofErr w:type="spellEnd"/>
      <w:r>
        <w:rPr>
          <w:rFonts w:eastAsia="Times New Roman" w:cs="Times New Roman"/>
          <w:szCs w:val="24"/>
        </w:rPr>
        <w:t xml:space="preserve"> των διαδικασιών ήταν και αίτημα των παραγωγικών και συλλογικών φορέων της χώρας, προκειμένου να διευκολυνθεί η υγιής επιχειρηματικότητα και η ανταγωνιστικότητα.</w:t>
      </w:r>
    </w:p>
    <w:p w14:paraId="644FC76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Σίγουρα το εν λόγω νομοσχέδιο θα ήταν πιο ολοκληρωμ</w:t>
      </w:r>
      <w:r>
        <w:rPr>
          <w:rFonts w:eastAsia="Times New Roman" w:cs="Times New Roman"/>
          <w:szCs w:val="24"/>
        </w:rPr>
        <w:t xml:space="preserve">ένο αν προχωρούσατε ακόμη περισσότερο εις βάθος και προέβλεπε απλοποιήσεις </w:t>
      </w:r>
      <w:r>
        <w:rPr>
          <w:rFonts w:eastAsia="Times New Roman" w:cs="Times New Roman"/>
          <w:szCs w:val="24"/>
        </w:rPr>
        <w:lastRenderedPageBreak/>
        <w:t>στις διαδικασίες που αφορούν ολόκληρο τον κύκλο ζωής μιας επιχείρησης, δηλαδή, πέραν από τη σύσταση, να περιλαμβάνει και τη λειτουργία ή ακόμη και τη λήξη της.</w:t>
      </w:r>
    </w:p>
    <w:p w14:paraId="644FC76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Γνωρίζουμε ότι για μια επιχειρησιακή μονάδα δεν συνιστούν εμπόδιο μόνο τα πρώτα βήματα, αλλά και γενικότερα όλο το υπόλοιπο του βίου της. Η γραφειοκρατία είναι γνωστό ότι καραδοκεί παντού και πάντοτε. Έτσι, για παράδειγμα, αν στη συνέχεια απαιτηθεί μια τρο</w:t>
      </w:r>
      <w:r>
        <w:rPr>
          <w:rFonts w:eastAsia="Times New Roman" w:cs="Times New Roman"/>
          <w:szCs w:val="24"/>
        </w:rPr>
        <w:t xml:space="preserve">ποποίηση καταστατικού, πολύ πιθανό είναι να γυρίσουμε στη χειροκίνητη διαδικασία και την επίσκεψη στις αρμόδιες δημόσιες υπηρεσίες. </w:t>
      </w:r>
    </w:p>
    <w:p w14:paraId="644FC76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Δηλαδή, ίσως να ήταν πιο συνετό -και είναι μια πρόταση από εμάς προς εσάς για να σκεφθείτε- να συμπεριληφθούν οι αλλαγές έδ</w:t>
      </w:r>
      <w:r>
        <w:rPr>
          <w:rFonts w:eastAsia="Times New Roman" w:cs="Times New Roman"/>
          <w:szCs w:val="24"/>
        </w:rPr>
        <w:t xml:space="preserve">ρας ή επωνυμίας, οι αλλαγές στο μετοχικό κεφάλαιο, οι αλλαγές σκοπού, καθώς και η απλοποίηση των διαδικασιών για τις ατομικές εταιρείες. </w:t>
      </w:r>
    </w:p>
    <w:p w14:paraId="644FC76D" w14:textId="77777777" w:rsidR="0050333C" w:rsidRDefault="00414943">
      <w:pPr>
        <w:spacing w:after="0" w:line="600" w:lineRule="auto"/>
        <w:ind w:firstLine="709"/>
        <w:jc w:val="both"/>
        <w:rPr>
          <w:rFonts w:eastAsia="Times New Roman" w:cs="Times New Roman"/>
          <w:szCs w:val="24"/>
        </w:rPr>
      </w:pPr>
      <w:r>
        <w:rPr>
          <w:rFonts w:eastAsia="Times New Roman" w:cs="Times New Roman"/>
          <w:szCs w:val="24"/>
        </w:rPr>
        <w:t>Αγαπητοί συνάδελφοι Βουλευτές, καλούμαστε σήμερα να ψηφίσουμε νόμο για την απλοποίηση των διαδικασιών ιδρύσεως επιχείρ</w:t>
      </w:r>
      <w:r>
        <w:rPr>
          <w:rFonts w:eastAsia="Times New Roman" w:cs="Times New Roman"/>
          <w:szCs w:val="24"/>
        </w:rPr>
        <w:t xml:space="preserve">ησης, που </w:t>
      </w:r>
      <w:r>
        <w:rPr>
          <w:rFonts w:eastAsia="Times New Roman" w:cs="Times New Roman"/>
          <w:szCs w:val="24"/>
        </w:rPr>
        <w:lastRenderedPageBreak/>
        <w:t xml:space="preserve">είναι αυτονόητο ότι θα έπρεπε να είχε ψηφιστεί εδώ και χρόνια, για να μην πω δεκαετίες. Διότι το να ανοίξει κάποιος μια επιχείρηση αυτή τη στιγμή στην Ελλάδα αποτελεί άθλο του Ηρακλή. Η πολυνομία, το απέραντο γραφειοκρατικό σύστημα και ορισμένοι </w:t>
      </w:r>
      <w:r>
        <w:rPr>
          <w:rFonts w:eastAsia="Times New Roman" w:cs="Times New Roman"/>
          <w:szCs w:val="24"/>
        </w:rPr>
        <w:t>διεφθαρμένοι κρατικοί λειτουργοί έχουν κάνει τη χώρα μας τριτοκοσμική σε σχέση με την επιχειρηματικότητα. Και σε αυτό το σημείο κυριολεκτώ. Τεκμηριωμένα, με συγκεκριμένα στοιχεία, είμαστε η τελευταία χώρα στην ευρωπαϊκή ήπειρο στον δείκτη οικονομικής ελευθ</w:t>
      </w:r>
      <w:r>
        <w:rPr>
          <w:rFonts w:eastAsia="Times New Roman" w:cs="Times New Roman"/>
          <w:szCs w:val="24"/>
        </w:rPr>
        <w:t>ερίας, μετά από τη Ρωσία, τη Λευκορωσία και την Ουκρανία. Ταυτόχρονα, είμαστε στη θέση 138 του κόσμου ανάμεσα σε Μπαγκλαντές και Μοζαμβίκη.</w:t>
      </w:r>
    </w:p>
    <w:p w14:paraId="644FC76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 δείκτης οικονομικής ελευθερίας είναι η πιο αξιόπιστη μέτρηση -το γνωρίζετε όλοι- για την επιχειρηματικότητα και τι</w:t>
      </w:r>
      <w:r>
        <w:rPr>
          <w:rFonts w:eastAsia="Times New Roman" w:cs="Times New Roman"/>
          <w:szCs w:val="24"/>
        </w:rPr>
        <w:t xml:space="preserve">ς επενδύσεις σε μια χώρα. Περιλαμβάνει πολλούς παράγοντες που εξετάζει ο εκάστοτε επιχειρηματίας ή επενδυτής, για να μπορέσει να κάνει μια επένδυση σε οποιαδήποτε </w:t>
      </w:r>
      <w:r>
        <w:rPr>
          <w:rFonts w:eastAsia="Times New Roman" w:cs="Times New Roman"/>
          <w:szCs w:val="24"/>
        </w:rPr>
        <w:lastRenderedPageBreak/>
        <w:t>χώρα του κόσμου. Σε όλους αυτούς τους παράγοντες εμείς είμαστε πάρα πολύ χαμηλά.</w:t>
      </w:r>
    </w:p>
    <w:p w14:paraId="644FC76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Καταθέτω για</w:t>
      </w:r>
      <w:r>
        <w:rPr>
          <w:rFonts w:eastAsia="Times New Roman" w:cs="Times New Roman"/>
          <w:szCs w:val="24"/>
        </w:rPr>
        <w:t xml:space="preserve"> τα Πρακτικά και σχετικό πίνακα με τα εν λόγω στατιστικά.</w:t>
      </w:r>
    </w:p>
    <w:p w14:paraId="644FC770" w14:textId="77777777" w:rsidR="0050333C" w:rsidRDefault="00414943">
      <w:pPr>
        <w:spacing w:after="0" w:line="600" w:lineRule="auto"/>
        <w:ind w:firstLine="720"/>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w:t>
      </w:r>
      <w:r>
        <w:rPr>
          <w:rFonts w:eastAsia="Times New Roman" w:cs="Times New Roman"/>
        </w:rPr>
        <w:t>ν της Βουλής)</w:t>
      </w:r>
    </w:p>
    <w:p w14:paraId="644FC77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για να σας προλάβω, δεν φταίνε μόνο τα μνημόνια, αγαπητοί συνάδελφοι. Τα μνημόνια είναι το αποτέλεσμα της κατάντιας μας και όχι η αιτία της. Για να φθάσουμε στα μνημόνια, έχουν προηγηθεί δεκαετίες ανεξέλεγκτου δανεισμού και σπατάλης του δ</w:t>
      </w:r>
      <w:r>
        <w:rPr>
          <w:rFonts w:eastAsia="Times New Roman" w:cs="Times New Roman"/>
          <w:szCs w:val="24"/>
        </w:rPr>
        <w:t>ημοσίου χρήματος από όλες τις κυβερνήσεις.</w:t>
      </w:r>
    </w:p>
    <w:p w14:paraId="644FC77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και επειδή το σχέδιο νόμου, στο Α΄ μέρος τουλάχιστον, περιλαμβάνει κάποιες μεταρρυθμιστικές διατάξεις για την έστω μερική εξάλειψη της γραφειοκρατίας ως προς την αντιμετώπιση της επιχειρηματικότητας,</w:t>
      </w:r>
      <w:r>
        <w:rPr>
          <w:rFonts w:eastAsia="Times New Roman" w:cs="Times New Roman"/>
          <w:szCs w:val="24"/>
        </w:rPr>
        <w:t xml:space="preserve"> που είναι κάτι για το οποίο εμείς αγωνιζόμαστε χρόνια, θα το στηρίξουμε και θα το ψηφίσουμε και θα επιφυλαχθούμε για κάποια άρθρα για τη σχετική ψηφοφορία.</w:t>
      </w:r>
    </w:p>
    <w:p w14:paraId="644FC77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44FC774" w14:textId="77777777" w:rsidR="0050333C" w:rsidRDefault="00414943">
      <w:pPr>
        <w:spacing w:after="0" w:line="600" w:lineRule="auto"/>
        <w:jc w:val="center"/>
        <w:rPr>
          <w:rFonts w:eastAsia="Times New Roman"/>
          <w:bCs/>
        </w:rPr>
      </w:pPr>
      <w:r>
        <w:rPr>
          <w:rFonts w:eastAsia="Times New Roman"/>
          <w:bCs/>
        </w:rPr>
        <w:t>(Χειροκροτήματα)</w:t>
      </w:r>
    </w:p>
    <w:p w14:paraId="644FC775" w14:textId="77777777" w:rsidR="0050333C" w:rsidRDefault="00414943">
      <w:pPr>
        <w:spacing w:after="0" w:line="600" w:lineRule="auto"/>
        <w:ind w:firstLine="720"/>
        <w:jc w:val="both"/>
        <w:rPr>
          <w:rFonts w:eastAsia="Times New Roman"/>
          <w:bCs/>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bCs/>
        </w:rPr>
        <w:t>Ευχαριστώ κι εγώ.</w:t>
      </w:r>
    </w:p>
    <w:p w14:paraId="644FC776" w14:textId="77777777" w:rsidR="0050333C" w:rsidRDefault="00414943">
      <w:pPr>
        <w:spacing w:after="0" w:line="600" w:lineRule="auto"/>
        <w:ind w:firstLine="720"/>
        <w:jc w:val="both"/>
        <w:rPr>
          <w:rFonts w:eastAsia="Times New Roman"/>
          <w:bCs/>
        </w:rPr>
      </w:pPr>
      <w:r>
        <w:rPr>
          <w:rFonts w:eastAsia="Times New Roman"/>
          <w:bCs/>
        </w:rPr>
        <w:t>Ο Υ</w:t>
      </w:r>
      <w:r>
        <w:rPr>
          <w:rFonts w:eastAsia="Times New Roman"/>
          <w:bCs/>
        </w:rPr>
        <w:t>πουργός κ. Παπαδημητρίου έχει τον λόγο.</w:t>
      </w:r>
    </w:p>
    <w:p w14:paraId="644FC777" w14:textId="77777777" w:rsidR="0050333C" w:rsidRDefault="00414943">
      <w:pPr>
        <w:spacing w:after="0" w:line="600" w:lineRule="auto"/>
        <w:ind w:firstLine="720"/>
        <w:jc w:val="both"/>
        <w:rPr>
          <w:rFonts w:eastAsia="Times New Roman"/>
          <w:bCs/>
        </w:rPr>
      </w:pPr>
      <w:r>
        <w:rPr>
          <w:rFonts w:eastAsia="Times New Roman"/>
          <w:bCs/>
        </w:rPr>
        <w:t>Κατά τον Κανονισμό έχετε δεκατρία λεπτά, αλλά θα δοθεί παραπάνω χρόνος, κύριε Υπουργέ.</w:t>
      </w:r>
    </w:p>
    <w:p w14:paraId="644FC778" w14:textId="77777777" w:rsidR="0050333C" w:rsidRDefault="00414943">
      <w:pPr>
        <w:spacing w:after="0" w:line="600" w:lineRule="auto"/>
        <w:ind w:firstLine="720"/>
        <w:jc w:val="both"/>
        <w:rPr>
          <w:rFonts w:eastAsia="Times New Roman"/>
          <w:bCs/>
        </w:rPr>
      </w:pPr>
      <w:r>
        <w:rPr>
          <w:rFonts w:eastAsia="Times New Roman"/>
          <w:b/>
          <w:bCs/>
        </w:rPr>
        <w:t>ΔΗΜ</w:t>
      </w:r>
      <w:r>
        <w:rPr>
          <w:rFonts w:eastAsia="Times New Roman"/>
          <w:b/>
          <w:bCs/>
        </w:rPr>
        <w:t>ΟΣ</w:t>
      </w:r>
      <w:r>
        <w:rPr>
          <w:rFonts w:eastAsia="Times New Roman"/>
          <w:b/>
          <w:bCs/>
        </w:rPr>
        <w:t xml:space="preserve"> ΠΑΠΑΔΗΜΗΤΡΙΟΥ (Υπουργός Οικονομίας και Ανάπτυξης):</w:t>
      </w:r>
      <w:r>
        <w:rPr>
          <w:rFonts w:eastAsia="Times New Roman"/>
          <w:bCs/>
        </w:rPr>
        <w:t xml:space="preserve"> Ευχαριστώ πολύ, κύριε Πρόεδρε.</w:t>
      </w:r>
    </w:p>
    <w:p w14:paraId="644FC779" w14:textId="77777777" w:rsidR="0050333C" w:rsidRDefault="00414943">
      <w:pPr>
        <w:spacing w:after="0" w:line="600" w:lineRule="auto"/>
        <w:ind w:firstLine="720"/>
        <w:jc w:val="both"/>
        <w:rPr>
          <w:rFonts w:eastAsia="Times New Roman"/>
          <w:bCs/>
        </w:rPr>
      </w:pPr>
      <w:r>
        <w:rPr>
          <w:rFonts w:eastAsia="Times New Roman"/>
          <w:bCs/>
        </w:rPr>
        <w:lastRenderedPageBreak/>
        <w:t>Θα ήθελα εξαρχής να αναφέρω ότι είναι μεγ</w:t>
      </w:r>
      <w:r>
        <w:rPr>
          <w:rFonts w:eastAsia="Times New Roman"/>
          <w:bCs/>
        </w:rPr>
        <w:t>άλη μου τιμή, ως Έλληνας της διασποράς, να απευθύνομαι στη Βουλή των Ελλήνων, έστω και υπό τις παρούσες, ομολογουμένως, πολύ δύσκολες περιστάσεις.</w:t>
      </w:r>
    </w:p>
    <w:p w14:paraId="644FC77A" w14:textId="77777777" w:rsidR="0050333C" w:rsidRDefault="00414943">
      <w:pPr>
        <w:spacing w:after="0" w:line="600" w:lineRule="auto"/>
        <w:ind w:firstLine="720"/>
        <w:jc w:val="both"/>
        <w:rPr>
          <w:rFonts w:eastAsia="Times New Roman"/>
          <w:bCs/>
        </w:rPr>
      </w:pPr>
      <w:r>
        <w:rPr>
          <w:rFonts w:eastAsia="Times New Roman"/>
          <w:bCs/>
        </w:rPr>
        <w:t>Προτού αρχίσω την εισήγησή μου, θα ήθελα να καταθέσω στα Πρακτικά τις νομοτεχνικές βελτιώσεις στο σχέδιο νόμο</w:t>
      </w:r>
      <w:r>
        <w:rPr>
          <w:rFonts w:eastAsia="Times New Roman"/>
          <w:bCs/>
        </w:rPr>
        <w:t>υ, οι οποίες αφορούν κυρίως στα άρθρα 21 και 22.</w:t>
      </w:r>
    </w:p>
    <w:p w14:paraId="644FC77B"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bCs/>
        </w:rPr>
        <w:t>Υπουργός Οικονομίας και Ανάπτυξης κ.</w:t>
      </w:r>
      <w:r>
        <w:rPr>
          <w:rFonts w:eastAsia="Times New Roman" w:cs="Times New Roman"/>
        </w:rPr>
        <w:t xml:space="preserve"> </w:t>
      </w:r>
      <w:r>
        <w:rPr>
          <w:rFonts w:eastAsia="Times New Roman"/>
          <w:bCs/>
        </w:rPr>
        <w:t>Δ</w:t>
      </w:r>
      <w:r>
        <w:rPr>
          <w:rFonts w:eastAsia="Times New Roman"/>
          <w:bCs/>
        </w:rPr>
        <w:t>ημήτρης</w:t>
      </w:r>
      <w:r>
        <w:rPr>
          <w:rFonts w:eastAsia="Times New Roman"/>
          <w:bCs/>
        </w:rPr>
        <w:t xml:space="preserve"> Παπαδημητρίου </w:t>
      </w:r>
      <w:r>
        <w:rPr>
          <w:rFonts w:eastAsia="Times New Roman" w:cs="Times New Roman"/>
        </w:rPr>
        <w:t>καταθέτει για τα Πρακτικά τις προαναφερθείσες νομοτεχνικές βελτιώσεις, οι οποί</w:t>
      </w:r>
      <w:r>
        <w:rPr>
          <w:rFonts w:eastAsia="Times New Roman" w:cs="Times New Roman"/>
        </w:rPr>
        <w:t>ες</w:t>
      </w:r>
      <w:r>
        <w:rPr>
          <w:rFonts w:eastAsia="Times New Roman" w:cs="Times New Roman"/>
        </w:rPr>
        <w:t xml:space="preserve"> έχουν ως εξής:</w:t>
      </w:r>
    </w:p>
    <w:p w14:paraId="644FC77C" w14:textId="77777777" w:rsidR="0050333C" w:rsidRDefault="00414943">
      <w:pPr>
        <w:spacing w:line="600" w:lineRule="auto"/>
        <w:ind w:firstLine="720"/>
        <w:jc w:val="center"/>
        <w:rPr>
          <w:rFonts w:eastAsia="Times New Roman"/>
          <w:color w:val="FF0000"/>
          <w:szCs w:val="24"/>
        </w:rPr>
      </w:pPr>
      <w:r w:rsidRPr="0087209B">
        <w:rPr>
          <w:rFonts w:eastAsia="Times New Roman"/>
          <w:color w:val="FF0000"/>
          <w:szCs w:val="24"/>
        </w:rPr>
        <w:t>ΑΛΛΑΓΗ ΣΕΛΙΔΑΣ</w:t>
      </w:r>
    </w:p>
    <w:p w14:paraId="644FC77D" w14:textId="77777777" w:rsidR="0050333C" w:rsidRDefault="00414943">
      <w:pPr>
        <w:spacing w:line="600" w:lineRule="auto"/>
        <w:ind w:firstLine="720"/>
        <w:jc w:val="center"/>
        <w:rPr>
          <w:rFonts w:eastAsia="Times New Roman"/>
          <w:szCs w:val="24"/>
        </w:rPr>
      </w:pPr>
      <w:r>
        <w:rPr>
          <w:rFonts w:eastAsia="Times New Roman"/>
          <w:szCs w:val="24"/>
        </w:rPr>
        <w:t>(Να μπουν οι σελ.</w:t>
      </w:r>
      <w:r>
        <w:rPr>
          <w:rFonts w:eastAsia="Times New Roman"/>
          <w:szCs w:val="24"/>
        </w:rPr>
        <w:t xml:space="preserve"> 111</w:t>
      </w:r>
      <w:r w:rsidRPr="0087209B">
        <w:rPr>
          <w:rFonts w:eastAsia="Times New Roman"/>
          <w:szCs w:val="24"/>
        </w:rPr>
        <w:t>-1</w:t>
      </w:r>
      <w:r>
        <w:rPr>
          <w:rFonts w:eastAsia="Times New Roman"/>
          <w:szCs w:val="24"/>
        </w:rPr>
        <w:t>1</w:t>
      </w:r>
      <w:r w:rsidRPr="0087209B">
        <w:rPr>
          <w:rFonts w:eastAsia="Times New Roman"/>
          <w:szCs w:val="24"/>
        </w:rPr>
        <w:t>2)</w:t>
      </w:r>
    </w:p>
    <w:p w14:paraId="644FC77E" w14:textId="77777777" w:rsidR="0050333C" w:rsidRDefault="00414943">
      <w:pPr>
        <w:spacing w:line="600" w:lineRule="auto"/>
        <w:ind w:firstLine="720"/>
        <w:jc w:val="center"/>
        <w:rPr>
          <w:rFonts w:eastAsia="Times New Roman"/>
          <w:color w:val="FF0000"/>
          <w:szCs w:val="24"/>
        </w:rPr>
      </w:pPr>
      <w:r w:rsidRPr="0087209B">
        <w:rPr>
          <w:rFonts w:eastAsia="Times New Roman"/>
          <w:color w:val="FF0000"/>
          <w:szCs w:val="24"/>
        </w:rPr>
        <w:t>(ΑΛΛΑΓΗ ΣΕΛΙΔΑΣ)</w:t>
      </w:r>
    </w:p>
    <w:p w14:paraId="644FC77F" w14:textId="77777777" w:rsidR="0050333C" w:rsidRDefault="00414943">
      <w:pPr>
        <w:spacing w:after="0" w:line="600" w:lineRule="auto"/>
        <w:ind w:firstLine="720"/>
        <w:jc w:val="both"/>
        <w:rPr>
          <w:rFonts w:eastAsia="Times New Roman" w:cs="Times New Roman"/>
          <w:szCs w:val="24"/>
        </w:rPr>
      </w:pPr>
      <w:r>
        <w:rPr>
          <w:rFonts w:eastAsia="Times New Roman"/>
          <w:b/>
          <w:bCs/>
        </w:rPr>
        <w:t>ΔΗΜ</w:t>
      </w:r>
      <w:r>
        <w:rPr>
          <w:rFonts w:eastAsia="Times New Roman"/>
          <w:b/>
          <w:bCs/>
        </w:rPr>
        <w:t>Ο</w:t>
      </w:r>
      <w:r>
        <w:rPr>
          <w:rFonts w:eastAsia="Times New Roman"/>
          <w:b/>
          <w:bCs/>
        </w:rPr>
        <w:t>Σ</w:t>
      </w:r>
      <w:r>
        <w:rPr>
          <w:rFonts w:eastAsia="Times New Roman"/>
          <w:b/>
          <w:bCs/>
        </w:rPr>
        <w:t xml:space="preserve"> ΠΑΠΑΔΗΜΗΤΡΙΟΥ (Υπουργός Οικονομίας και Ανάπτυξης):</w:t>
      </w:r>
      <w:r>
        <w:rPr>
          <w:rFonts w:eastAsia="Times New Roman"/>
          <w:bCs/>
        </w:rPr>
        <w:t xml:space="preserve"> </w:t>
      </w:r>
      <w:r>
        <w:rPr>
          <w:rFonts w:eastAsia="Times New Roman" w:cs="Times New Roman"/>
          <w:szCs w:val="24"/>
        </w:rPr>
        <w:t xml:space="preserve">Κυρίες και κύριοι Βουλευτές, το παρόν νομοσχέδιο αποτελεί μέρος </w:t>
      </w:r>
      <w:r>
        <w:rPr>
          <w:rFonts w:eastAsia="Times New Roman" w:cs="Times New Roman"/>
          <w:szCs w:val="24"/>
        </w:rPr>
        <w:lastRenderedPageBreak/>
        <w:t>της στρατηγικής της Κυβέρνησης για τη βελτίωση του επιχειρηματικού περιβάλλοντος και την ενίσχυση της ανταγωνιστικότητας της ελληνικής οικονομίας. Εντάσσεται σε μία σειρά παρεμβάσεων οι οποίες ξεκίνησαν με τους νόμους για τις δημόσιες συμβάσεις και τις ιδι</w:t>
      </w:r>
      <w:r>
        <w:rPr>
          <w:rFonts w:eastAsia="Times New Roman" w:cs="Times New Roman"/>
          <w:szCs w:val="24"/>
        </w:rPr>
        <w:t xml:space="preserve">ωτικές επενδύσεις και θα ολοκληρωθούν με την ψήφιση των νομοσχεδίων για τις «Υπηρεσίες Μιας Στάσης» και την </w:t>
      </w:r>
      <w:proofErr w:type="spellStart"/>
      <w:r>
        <w:rPr>
          <w:rFonts w:eastAsia="Times New Roman" w:cs="Times New Roman"/>
          <w:szCs w:val="24"/>
        </w:rPr>
        <w:t>αδειοδότηση</w:t>
      </w:r>
      <w:proofErr w:type="spellEnd"/>
      <w:r>
        <w:rPr>
          <w:rFonts w:eastAsia="Times New Roman" w:cs="Times New Roman"/>
          <w:szCs w:val="24"/>
        </w:rPr>
        <w:t xml:space="preserve"> επιχειρήσεων.</w:t>
      </w:r>
    </w:p>
    <w:p w14:paraId="644FC78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μπορεί να διακριθεί σε πέντε ενότητες: Πρώτον, στην απλοποίηση διαδικασιών σύστασης επιχειρήσεων, δεύτερον, </w:t>
      </w:r>
      <w:r>
        <w:rPr>
          <w:rFonts w:eastAsia="Times New Roman" w:cs="Times New Roman"/>
          <w:szCs w:val="24"/>
        </w:rPr>
        <w:t xml:space="preserve">στην άρση κανονιστικών εμποδίων στον ανταγωνισμό, στο πλαίσιο της εργαλειοθήκης ΙΙΙ του ΟΟΣΑ, τρίτον, στην υλοποίηση συστάσεων του ΚΕΠΕ κατόπιν αξιολόγησης επιλεγμένων μεταρρυθμίσεων της εργαλειοθήκης </w:t>
      </w:r>
      <w:r>
        <w:rPr>
          <w:rFonts w:eastAsia="Times New Roman" w:cs="Times New Roman"/>
          <w:szCs w:val="24"/>
          <w:lang w:val="en-US"/>
        </w:rPr>
        <w:t>I</w:t>
      </w:r>
      <w:r>
        <w:rPr>
          <w:rFonts w:eastAsia="Times New Roman" w:cs="Times New Roman"/>
          <w:szCs w:val="24"/>
        </w:rPr>
        <w:t>, αξιολόγηση η οποία αποτελεί κατάκτηση της Κυβέρνησης</w:t>
      </w:r>
      <w:r>
        <w:rPr>
          <w:rFonts w:eastAsia="Times New Roman" w:cs="Times New Roman"/>
          <w:szCs w:val="24"/>
        </w:rPr>
        <w:t xml:space="preserve"> και πραγματοποιήθηκε για πρώτη φορά, τέταρτον, στη ρύθμιση θεμάτων δημοσίων συμβάσεων και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πέμπτον</w:t>
      </w:r>
      <w:proofErr w:type="spellEnd"/>
      <w:r>
        <w:rPr>
          <w:rFonts w:eastAsia="Times New Roman" w:cs="Times New Roman"/>
          <w:szCs w:val="24"/>
        </w:rPr>
        <w:t xml:space="preserve">, στη ρύθμιση θεμάτων που συνδέονται με τον </w:t>
      </w:r>
      <w:r>
        <w:rPr>
          <w:rFonts w:eastAsia="Times New Roman" w:cs="Times New Roman"/>
          <w:szCs w:val="24"/>
        </w:rPr>
        <w:t>αναπτυξιακό ν</w:t>
      </w:r>
      <w:r>
        <w:rPr>
          <w:rFonts w:eastAsia="Times New Roman" w:cs="Times New Roman"/>
          <w:szCs w:val="24"/>
        </w:rPr>
        <w:t>όμο.</w:t>
      </w:r>
    </w:p>
    <w:p w14:paraId="644FC78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Από αυτή τη συνοπτική περιγραφή προκύπτει ότι το σύνολο του νομοσχεδίου αφορά τη βελτίωση του ε</w:t>
      </w:r>
      <w:r>
        <w:rPr>
          <w:rFonts w:eastAsia="Times New Roman" w:cs="Times New Roman"/>
          <w:szCs w:val="24"/>
        </w:rPr>
        <w:t xml:space="preserve">πιχειρηματικού περιβάλλοντος και την ενίσχυση της ανταγωνιστικότητας της ελληνικής οικονομίας. Επομένως, παρά το γεγονός ότι περιλαμβάνονται διατάξεις με τις οποίες υλοποιούνται δράσεις στο πλαίσιο της δεύτερης αξιολόγησης, γεγονός που δικαιολογεί και τον </w:t>
      </w:r>
      <w:r>
        <w:rPr>
          <w:rFonts w:eastAsia="Times New Roman" w:cs="Times New Roman"/>
          <w:szCs w:val="24"/>
        </w:rPr>
        <w:t>κατεπείγοντα χαρακτήρα της διαδικασίας, αποφεύγονται οι αποσπασματικές ρυθμίσεις.</w:t>
      </w:r>
    </w:p>
    <w:p w14:paraId="644FC78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βασικό αντικείμενο του νομοσχεδίου</w:t>
      </w:r>
      <w:r>
        <w:rPr>
          <w:rFonts w:eastAsia="Times New Roman" w:cs="Times New Roman"/>
          <w:szCs w:val="24"/>
        </w:rPr>
        <w:t>,</w:t>
      </w:r>
      <w:r>
        <w:rPr>
          <w:rFonts w:eastAsia="Times New Roman" w:cs="Times New Roman"/>
          <w:szCs w:val="24"/>
        </w:rPr>
        <w:t xml:space="preserve"> που καταθέτουμε σήμερα, είναι η περαιτέρω απλοποίηση των διαδικασιών σύστασης εταιρειών μέσω των «Υπηρεσιών Μιας Στάσης».</w:t>
      </w:r>
    </w:p>
    <w:p w14:paraId="644FC78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Θεωρούμε ότι </w:t>
      </w:r>
      <w:r>
        <w:rPr>
          <w:rFonts w:eastAsia="Times New Roman" w:cs="Times New Roman"/>
          <w:szCs w:val="24"/>
        </w:rPr>
        <w:t>η ελαχιστοποίηση του διοικητικού βάρους</w:t>
      </w:r>
      <w:r>
        <w:rPr>
          <w:rFonts w:eastAsia="Times New Roman" w:cs="Times New Roman"/>
          <w:szCs w:val="24"/>
        </w:rPr>
        <w:t>,</w:t>
      </w:r>
      <w:r>
        <w:rPr>
          <w:rFonts w:eastAsia="Times New Roman" w:cs="Times New Roman"/>
          <w:szCs w:val="24"/>
        </w:rPr>
        <w:t xml:space="preserve"> που αντιμετωπίζει μία επιχείρηση στο στάδιο της σύστασής της, αποτελεί βασική προϋπόθεση για την ομαλή έναρξη της λειτουργίας της και την ταχεία ανάπτυξη των εργασιών της.</w:t>
      </w:r>
    </w:p>
    <w:p w14:paraId="644FC78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η συγκεκριμένη διαδικασία αποτε</w:t>
      </w:r>
      <w:r>
        <w:rPr>
          <w:rFonts w:eastAsia="Times New Roman" w:cs="Times New Roman"/>
          <w:szCs w:val="24"/>
        </w:rPr>
        <w:t xml:space="preserve">λεί συχνά την πρώτη επαφή νέων επιχειρηματιών με τη </w:t>
      </w:r>
      <w:r>
        <w:rPr>
          <w:rFonts w:eastAsia="Times New Roman" w:cs="Times New Roman"/>
          <w:szCs w:val="24"/>
        </w:rPr>
        <w:t>δημόσια δ</w:t>
      </w:r>
      <w:r>
        <w:rPr>
          <w:rFonts w:eastAsia="Times New Roman" w:cs="Times New Roman"/>
          <w:szCs w:val="24"/>
        </w:rPr>
        <w:t xml:space="preserve">ιοίκηση και το ευρύτερο θεσμικό πλαίσιο που διέπει τη σύσταση εταιρειών. </w:t>
      </w:r>
    </w:p>
    <w:p w14:paraId="644FC78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Επομένως είναι απαραίτητο να αποδείξουμε έμπρακτα σε όσους και όσες ξεκινούν μία τέτοια προσπάθεια ότι η πολιτεία είναι δ</w:t>
      </w:r>
      <w:r>
        <w:rPr>
          <w:rFonts w:eastAsia="Times New Roman" w:cs="Times New Roman"/>
          <w:szCs w:val="24"/>
        </w:rPr>
        <w:t>ίπλα τους ως συμπαραστάτης και όχι απέναντί τους ως μία απρόσωπη γραφειοκρατία.</w:t>
      </w:r>
    </w:p>
    <w:p w14:paraId="644FC78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εφαρμογή του σχεδιασμού μας, ο οποίος έγινε δεκτός από τους θεσμούς τον Ιούνιο του 2016, θα βασιστεί στις υφιστάμενες «Υπηρεσίες Μιας Στάσης», δηλαδή στα επιμελητήρια και στι</w:t>
      </w:r>
      <w:r>
        <w:rPr>
          <w:rFonts w:eastAsia="Times New Roman" w:cs="Times New Roman"/>
          <w:szCs w:val="24"/>
        </w:rPr>
        <w:t xml:space="preserve">ς προσωπικές και ιδιωτικές κεφαλαιουχικές εταιρείες και τους συμβολαιογράφους. </w:t>
      </w:r>
    </w:p>
    <w:p w14:paraId="644FC78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λειτουργία αυτών των </w:t>
      </w:r>
      <w:r>
        <w:rPr>
          <w:rFonts w:eastAsia="Times New Roman" w:cs="Times New Roman"/>
          <w:szCs w:val="24"/>
        </w:rPr>
        <w:t>υ</w:t>
      </w:r>
      <w:r>
        <w:rPr>
          <w:rFonts w:eastAsia="Times New Roman" w:cs="Times New Roman"/>
          <w:szCs w:val="24"/>
        </w:rPr>
        <w:t xml:space="preserve">πηρεσιών εδώ και περίπου έξι έτη αποτιμάται θετικά σε γενικές γραμμές. Ωστόσο, υπάρχουν σημαντικά περιθώρια βελτίωσης σε δύο επίπεδα: Πρώτον, στην </w:t>
      </w:r>
      <w:proofErr w:type="spellStart"/>
      <w:r>
        <w:rPr>
          <w:rFonts w:eastAsia="Times New Roman" w:cs="Times New Roman"/>
          <w:szCs w:val="24"/>
        </w:rPr>
        <w:t>ηλεκτ</w:t>
      </w:r>
      <w:r>
        <w:rPr>
          <w:rFonts w:eastAsia="Times New Roman" w:cs="Times New Roman"/>
          <w:szCs w:val="24"/>
        </w:rPr>
        <w:t>ρονικοποίηση</w:t>
      </w:r>
      <w:proofErr w:type="spellEnd"/>
      <w:r>
        <w:rPr>
          <w:rFonts w:eastAsia="Times New Roman" w:cs="Times New Roman"/>
          <w:szCs w:val="24"/>
        </w:rPr>
        <w:t xml:space="preserve"> των διαδικασιών σύστασης και, δεύτερον</w:t>
      </w:r>
      <w:r>
        <w:rPr>
          <w:rFonts w:eastAsia="Times New Roman" w:cs="Times New Roman"/>
          <w:szCs w:val="24"/>
        </w:rPr>
        <w:t>,</w:t>
      </w:r>
      <w:r>
        <w:rPr>
          <w:rFonts w:eastAsia="Times New Roman" w:cs="Times New Roman"/>
          <w:szCs w:val="24"/>
        </w:rPr>
        <w:t xml:space="preserve"> στη διεύρυνση των αρμοδιοτήτων των </w:t>
      </w:r>
      <w:r>
        <w:rPr>
          <w:rFonts w:eastAsia="Times New Roman" w:cs="Times New Roman"/>
          <w:szCs w:val="24"/>
        </w:rPr>
        <w:lastRenderedPageBreak/>
        <w:t>«Υπηρεσιών Μ</w:t>
      </w:r>
      <w:r>
        <w:rPr>
          <w:rFonts w:eastAsia="Times New Roman" w:cs="Times New Roman"/>
          <w:szCs w:val="24"/>
        </w:rPr>
        <w:t>ι</w:t>
      </w:r>
      <w:r>
        <w:rPr>
          <w:rFonts w:eastAsia="Times New Roman" w:cs="Times New Roman"/>
          <w:szCs w:val="24"/>
        </w:rPr>
        <w:t>ας Στάσης», ώστε να μειωθεί ο αριθμός των δημοσίων υπηρεσιών, στις οποίες πρέπει να απευθυνθεί μία επιχείρηση.</w:t>
      </w:r>
    </w:p>
    <w:p w14:paraId="644FC78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Αυτές οι ανάγκες προέκυψαν και από τη δημόσι</w:t>
      </w:r>
      <w:r>
        <w:rPr>
          <w:rFonts w:eastAsia="Times New Roman" w:cs="Times New Roman"/>
          <w:szCs w:val="24"/>
        </w:rPr>
        <w:t xml:space="preserve">α διαβούλευση που οργάνωσε το Υπουργείο Οικονομίας και Ανάπτυξης τον Απρίλιο του 2016, με αντικείμενο τη μέτρηση της ικανοποίησης των χρηστών των «Υπηρεσιών Μιας Στάσης». Για πρώτη φορά, οι αποδέκτες μίας δημόσιας </w:t>
      </w:r>
      <w:r>
        <w:rPr>
          <w:rFonts w:eastAsia="Times New Roman" w:cs="Times New Roman"/>
          <w:szCs w:val="24"/>
        </w:rPr>
        <w:t>υ</w:t>
      </w:r>
      <w:r>
        <w:rPr>
          <w:rFonts w:eastAsia="Times New Roman" w:cs="Times New Roman"/>
          <w:szCs w:val="24"/>
        </w:rPr>
        <w:t xml:space="preserve">πηρεσίας είχαν την ευκαιρία να εκφράσουν </w:t>
      </w:r>
      <w:r>
        <w:rPr>
          <w:rFonts w:eastAsia="Times New Roman" w:cs="Times New Roman"/>
          <w:szCs w:val="24"/>
        </w:rPr>
        <w:t>άμεσα και οργανωμένα τις απόψεις τους επί διαδικασιών που τους αφορούν άμεσα, πριν καταρτιστεί το σχέδιο νόμου.</w:t>
      </w:r>
    </w:p>
    <w:p w14:paraId="644FC78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Επομένως θεωρούμε ότι η μεταρρύθμιση που προτείνουμε σήμερα, απηχεί σε σημαντικό βαθμό τις αντιλήψεις της σύγχρονης και υγιούς επιχειρηματικότητ</w:t>
      </w:r>
      <w:r>
        <w:rPr>
          <w:rFonts w:eastAsia="Times New Roman" w:cs="Times New Roman"/>
          <w:szCs w:val="24"/>
        </w:rPr>
        <w:t xml:space="preserve">ας. Προς αυτή την κατεύθυνση θεσπίζεται μία πλήρως ηλεκτρονική διαδικασία σύστασης επιχειρήσεων. Οι ενδιαφερόμενοι θα υποβάλλουν ηλεκτρονικά όλα τα αναγκαία δικαιολογητικά και θα επιβεβαιώνουν μέσω διαδικτύου τη σύσταση της εταιρείας τους. </w:t>
      </w:r>
    </w:p>
    <w:p w14:paraId="644FC78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συγκεκριμένη </w:t>
      </w:r>
      <w:r>
        <w:rPr>
          <w:rFonts w:eastAsia="Times New Roman" w:cs="Times New Roman"/>
          <w:szCs w:val="24"/>
        </w:rPr>
        <w:t>διαδικασία δεν θα είναι μόνο λιγότερο χρονοβόρα</w:t>
      </w:r>
      <w:r>
        <w:rPr>
          <w:rFonts w:eastAsia="Times New Roman" w:cs="Times New Roman"/>
          <w:szCs w:val="24"/>
        </w:rPr>
        <w:t xml:space="preserve"> </w:t>
      </w:r>
      <w:r>
        <w:rPr>
          <w:rFonts w:eastAsia="Times New Roman" w:cs="Times New Roman"/>
          <w:szCs w:val="24"/>
        </w:rPr>
        <w:t>αλλά και περισσότερο προσιτή οικονομικά. Το Γραμμάτιο Κόστους Σύστασης θα μειωθεί κατά 70%, ενώ κατά τον πρώτο χρόνο λειτουργίας της διαδικτυακής πλατφόρμας</w:t>
      </w:r>
      <w:r>
        <w:rPr>
          <w:rFonts w:eastAsia="Times New Roman" w:cs="Times New Roman"/>
          <w:szCs w:val="24"/>
        </w:rPr>
        <w:t>,</w:t>
      </w:r>
      <w:r>
        <w:rPr>
          <w:rFonts w:eastAsia="Times New Roman" w:cs="Times New Roman"/>
          <w:szCs w:val="24"/>
        </w:rPr>
        <w:t xml:space="preserve"> που θα δημιουργηθεί γι’ αυτόν τον σκοπό, η συγκεκρ</w:t>
      </w:r>
      <w:r>
        <w:rPr>
          <w:rFonts w:eastAsia="Times New Roman" w:cs="Times New Roman"/>
          <w:szCs w:val="24"/>
        </w:rPr>
        <w:t xml:space="preserve">ιμένη </w:t>
      </w:r>
      <w:r>
        <w:rPr>
          <w:rFonts w:eastAsia="Times New Roman" w:cs="Times New Roman"/>
          <w:szCs w:val="24"/>
        </w:rPr>
        <w:t>υ</w:t>
      </w:r>
      <w:r>
        <w:rPr>
          <w:rFonts w:eastAsia="Times New Roman" w:cs="Times New Roman"/>
          <w:szCs w:val="24"/>
        </w:rPr>
        <w:t>πηρεσία θα διατίθεται δωρεάν.</w:t>
      </w:r>
    </w:p>
    <w:p w14:paraId="644FC78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Επιπλέον, στην πλατφόρμα θα αναρτηθούν πρότυπα καταστατικά, μέσω των οποίων η χρήση συμβολαιογραφικού εγγράφου για την ίδρυση ανώνυμης εταιρείας ή εταιρείας περιορισμένης ευθύνης θα καταστεί προαιρετική. Αυτό καθίσταται</w:t>
      </w:r>
      <w:r>
        <w:rPr>
          <w:rFonts w:eastAsia="Times New Roman" w:cs="Times New Roman"/>
          <w:szCs w:val="24"/>
        </w:rPr>
        <w:t xml:space="preserve"> δυνατό μόνο κατά την ηλεκτρονική διαδικασία σύστασης και εφόσον οι ενδιαφερόμενοι ιδρυτές θα χρησιμοποιούν αποκλειστικά και χωρίς κα</w:t>
      </w:r>
      <w:r>
        <w:rPr>
          <w:rFonts w:eastAsia="Times New Roman" w:cs="Times New Roman"/>
          <w:szCs w:val="24"/>
        </w:rPr>
        <w:t>μ</w:t>
      </w:r>
      <w:r>
        <w:rPr>
          <w:rFonts w:eastAsia="Times New Roman" w:cs="Times New Roman"/>
          <w:szCs w:val="24"/>
        </w:rPr>
        <w:t>μία παρέκκλιση τα ως άνω πρότυπα καταστατικά, τα οποία θα προβλεφθούν σε υπουργική απόφαση και θα τεκμαίρονται νόμιμα.</w:t>
      </w:r>
    </w:p>
    <w:p w14:paraId="644FC78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 xml:space="preserve">αυτόν τον τρόπο διασφαλίζεται η συνέπεια προς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 xml:space="preserve">ίκαιο, το οποίο απαιτεί δημόσιο έγγραφο για τη σύσταση κεφαλαιουχικών </w:t>
      </w:r>
      <w:r>
        <w:rPr>
          <w:rFonts w:eastAsia="Times New Roman" w:cs="Times New Roman"/>
          <w:szCs w:val="24"/>
        </w:rPr>
        <w:lastRenderedPageBreak/>
        <w:t>εταιρειών, καθώς και η απαιτούμενη ασφάλεια δικαίου. Με αυτή τη ρύθμιση δημιουργούνται οι προϋποθέσεις για σημαντική μείωση το</w:t>
      </w:r>
      <w:r>
        <w:rPr>
          <w:rFonts w:eastAsia="Times New Roman" w:cs="Times New Roman"/>
          <w:szCs w:val="24"/>
        </w:rPr>
        <w:t xml:space="preserve">υ κόστους σύστασης αυτών των νομικών μορφών. Τα έσοδα από την ηλεκτρονική σύσταση εταιρειών θα εγγράφονται στον </w:t>
      </w:r>
      <w:r>
        <w:rPr>
          <w:rFonts w:eastAsia="Times New Roman" w:cs="Times New Roman"/>
          <w:szCs w:val="24"/>
        </w:rPr>
        <w:t>κρατικό προϋπολογισμό</w:t>
      </w:r>
      <w:r>
        <w:rPr>
          <w:rFonts w:eastAsia="Times New Roman" w:cs="Times New Roman"/>
          <w:szCs w:val="24"/>
        </w:rPr>
        <w:t xml:space="preserve"> και θα διατίθενται για την ενίσχυση των ηλεκτρονικών υπηρεσιών που απευθύνονται στην επιχειρηματικότητα. </w:t>
      </w:r>
    </w:p>
    <w:p w14:paraId="644FC78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την ενίσχυση των αρμοδιοτήτων των «Υπηρεσιών Μιας Στάσης», το παρόν νομοσχέδιο προβλέπει τη χορήγηση κλειδαρίθμων </w:t>
      </w:r>
      <w:r>
        <w:rPr>
          <w:rFonts w:eastAsia="Times New Roman" w:cs="Times New Roman"/>
          <w:szCs w:val="24"/>
        </w:rPr>
        <w:t>«</w:t>
      </w:r>
      <w:r>
        <w:rPr>
          <w:rFonts w:eastAsia="Times New Roman" w:cs="Times New Roman"/>
          <w:szCs w:val="24"/>
          <w:lang w:val="en-US"/>
        </w:rPr>
        <w:t>TAXIS</w:t>
      </w:r>
      <w:r>
        <w:rPr>
          <w:rFonts w:eastAsia="Times New Roman" w:cs="Times New Roman"/>
          <w:szCs w:val="24"/>
        </w:rPr>
        <w:t xml:space="preserve">» στις </w:t>
      </w:r>
      <w:proofErr w:type="spellStart"/>
      <w:r>
        <w:rPr>
          <w:rFonts w:eastAsia="Times New Roman" w:cs="Times New Roman"/>
          <w:szCs w:val="24"/>
        </w:rPr>
        <w:t>νεοσυσταθείσες</w:t>
      </w:r>
      <w:proofErr w:type="spellEnd"/>
      <w:r>
        <w:rPr>
          <w:rFonts w:eastAsia="Times New Roman" w:cs="Times New Roman"/>
          <w:szCs w:val="24"/>
        </w:rPr>
        <w:t xml:space="preserve"> εταιρείες, καθώς και τη διεκπεραίωση της διαδικασίας εγγραφής των ιδρυτών -όπου αυτό απαιτείται- στον</w:t>
      </w:r>
      <w:r>
        <w:rPr>
          <w:rFonts w:eastAsia="Times New Roman" w:cs="Times New Roman"/>
          <w:szCs w:val="24"/>
        </w:rPr>
        <w:t xml:space="preserve"> ενιαίο φορέα κοινωνικής ασφάλισης.</w:t>
      </w:r>
    </w:p>
    <w:p w14:paraId="644FC78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Με αυτές τις ρυθμίσεις επιταχύνεται η πλήρης λειτουργία μιας επιχείρησης, χωρίς να απαιτείται ένας κύκλος υποβολής δικαιολογητικών σε διαφορετικές δημόσιες υπηρεσίες. </w:t>
      </w:r>
    </w:p>
    <w:p w14:paraId="644FC78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Επομένως το κόστος σύστασης μιας εταιρείας μειώνεται</w:t>
      </w:r>
      <w:r>
        <w:rPr>
          <w:rFonts w:eastAsia="Times New Roman" w:cs="Times New Roman"/>
          <w:szCs w:val="24"/>
        </w:rPr>
        <w:t xml:space="preserve"> όχι μόνο επειδή στην ηλεκτρονική διαδικασία τα τέλη θα είναι χαμηλότερα, αλλά και χάρη στις λιγότερες εργατοώρες που θα απαιτεί η διεκπεραίωση των παραπάνω διαδικασιών μετά την ανάθεσή τους στις «Υπηρεσίες Μιας Στάσης».</w:t>
      </w:r>
    </w:p>
    <w:p w14:paraId="644FC79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Οι καινοτομίες που αναφέρθηκαν παρα</w:t>
      </w:r>
      <w:r>
        <w:rPr>
          <w:rFonts w:eastAsia="Times New Roman" w:cs="Times New Roman"/>
          <w:szCs w:val="24"/>
        </w:rPr>
        <w:t xml:space="preserve">πάνω, απαιτούν εκτεταμένες νομοθετικές παρεμβάσεις, </w:t>
      </w:r>
      <w:r>
        <w:rPr>
          <w:rFonts w:eastAsia="Times New Roman"/>
          <w:szCs w:val="24"/>
        </w:rPr>
        <w:t>οι οποίες</w:t>
      </w:r>
      <w:r>
        <w:rPr>
          <w:rFonts w:eastAsia="Times New Roman" w:cs="Times New Roman"/>
          <w:szCs w:val="24"/>
        </w:rPr>
        <w:t xml:space="preserve"> δικαιολογούν την επιλογή μας για αντικατάσταση του ν.3853/2010 από νέο</w:t>
      </w:r>
      <w:r>
        <w:rPr>
          <w:rFonts w:eastAsia="Times New Roman" w:cs="Times New Roman"/>
          <w:szCs w:val="24"/>
        </w:rPr>
        <w:t>ν</w:t>
      </w:r>
      <w:r>
        <w:rPr>
          <w:rFonts w:eastAsia="Times New Roman" w:cs="Times New Roman"/>
          <w:szCs w:val="24"/>
        </w:rPr>
        <w:t xml:space="preserve"> νόμο. Η εφαρμογή του νόμου θα βασιστεί στη συνεργασία μας με τα συναρμόδια Υπουργεία, κυρίως το Υπουργείο Οικονομικών και </w:t>
      </w:r>
      <w:r>
        <w:rPr>
          <w:rFonts w:eastAsia="Times New Roman" w:cs="Times New Roman"/>
          <w:szCs w:val="24"/>
        </w:rPr>
        <w:t xml:space="preserve">το Υπουργείο Εργασίας. </w:t>
      </w:r>
    </w:p>
    <w:p w14:paraId="644FC79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Στόχος μας είναι οι υπουργικές αποφάσεις</w:t>
      </w:r>
      <w:r>
        <w:rPr>
          <w:rFonts w:eastAsia="Times New Roman" w:cs="Times New Roman"/>
          <w:szCs w:val="24"/>
        </w:rPr>
        <w:t>,</w:t>
      </w:r>
      <w:r>
        <w:rPr>
          <w:rFonts w:eastAsia="Times New Roman" w:cs="Times New Roman"/>
          <w:szCs w:val="24"/>
        </w:rPr>
        <w:t xml:space="preserve"> που θα ρυθμίσουν τις αναγκαίες τεχνικές λεπτομέρειες</w:t>
      </w:r>
      <w:r>
        <w:rPr>
          <w:rFonts w:eastAsia="Times New Roman" w:cs="Times New Roman"/>
          <w:szCs w:val="24"/>
        </w:rPr>
        <w:t>,</w:t>
      </w:r>
      <w:r>
        <w:rPr>
          <w:rFonts w:eastAsia="Times New Roman" w:cs="Times New Roman"/>
          <w:szCs w:val="24"/>
        </w:rPr>
        <w:t xml:space="preserve"> για τη διασύνδεση πληροφοριακών συστημάτων και τις λειτουργικές προδιαγραφές της ηλεκτρονικής «Υπηρεσίας Μιας Στάσης», λαμβάνοντας υπ’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xml:space="preserve"> και τις ειδικές πρόνοιες για την πρόσβαση στην πλατφόρμα ατόμων με αναπηρία, να εκδοθούν εντός δύο </w:t>
      </w:r>
      <w:r>
        <w:rPr>
          <w:rFonts w:eastAsia="Times New Roman" w:cs="Times New Roman"/>
          <w:szCs w:val="24"/>
        </w:rPr>
        <w:lastRenderedPageBreak/>
        <w:t xml:space="preserve">μηνών από τη δημοσίευση του νόμου, ώστε η ηλεκτρονική πλατφόρμα σύστασης να τεθεί σε πιλοτική λειτουργία εντός του Μαρτίου του 2017. </w:t>
      </w:r>
    </w:p>
    <w:p w14:paraId="644FC79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αυστηρό χρονοδιά</w:t>
      </w:r>
      <w:r>
        <w:rPr>
          <w:rFonts w:eastAsia="Times New Roman" w:cs="Times New Roman"/>
          <w:szCs w:val="24"/>
        </w:rPr>
        <w:t>γραμμα</w:t>
      </w:r>
      <w:r>
        <w:rPr>
          <w:rFonts w:eastAsia="Times New Roman" w:cs="Times New Roman"/>
          <w:szCs w:val="24"/>
        </w:rPr>
        <w:t>,</w:t>
      </w:r>
      <w:r>
        <w:rPr>
          <w:rFonts w:eastAsia="Times New Roman" w:cs="Times New Roman"/>
          <w:szCs w:val="24"/>
        </w:rPr>
        <w:t xml:space="preserve"> που έχει τεθεί</w:t>
      </w:r>
      <w:r>
        <w:rPr>
          <w:rFonts w:eastAsia="Times New Roman" w:cs="Times New Roman"/>
          <w:szCs w:val="24"/>
        </w:rPr>
        <w:t>,</w:t>
      </w:r>
      <w:r>
        <w:rPr>
          <w:rFonts w:eastAsia="Times New Roman" w:cs="Times New Roman"/>
          <w:szCs w:val="24"/>
        </w:rPr>
        <w:t xml:space="preserve"> ήταν δική μας επιλογή και δικαιολογείται από τις επιτακτικές ανάγκες που εξυπηρετεί η συγκεκριμένη μεταρρύθμιση.</w:t>
      </w:r>
    </w:p>
    <w:p w14:paraId="644FC79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δεύτερο μέρος του νομοσχεδίου αφορά την υλοποίηση συστάσεων του Κέντρου Οικονομικών Ερευνών και Προγραμματισμ</w:t>
      </w:r>
      <w:r>
        <w:rPr>
          <w:rFonts w:eastAsia="Times New Roman" w:cs="Times New Roman"/>
          <w:szCs w:val="24"/>
        </w:rPr>
        <w:t>ο</w:t>
      </w:r>
      <w:r>
        <w:rPr>
          <w:rFonts w:eastAsia="Times New Roman" w:cs="Times New Roman"/>
          <w:szCs w:val="24"/>
        </w:rPr>
        <w:t xml:space="preserve">ύ, το </w:t>
      </w:r>
      <w:r>
        <w:rPr>
          <w:rFonts w:eastAsia="Times New Roman" w:cs="Times New Roman"/>
          <w:szCs w:val="24"/>
        </w:rPr>
        <w:t xml:space="preserve">οποίο ολοκλήρωσε πρόσφατα μια μελέτη αξιολόγησης της εφαρμογής της εργαλειοθήκης </w:t>
      </w:r>
      <w:r>
        <w:rPr>
          <w:rFonts w:eastAsia="Times New Roman" w:cs="Times New Roman"/>
          <w:szCs w:val="24"/>
        </w:rPr>
        <w:t>Ι</w:t>
      </w:r>
      <w:r>
        <w:rPr>
          <w:rFonts w:eastAsia="Times New Roman" w:cs="Times New Roman"/>
          <w:szCs w:val="24"/>
        </w:rPr>
        <w:t xml:space="preserve"> του ΟΟΣΑ στους τομείς των εκπτώσεων και προσφορών και της λειτουργίας των αρτοποιείων.</w:t>
      </w:r>
    </w:p>
    <w:p w14:paraId="644FC79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μελέτη, κατ’ </w:t>
      </w:r>
      <w:proofErr w:type="spellStart"/>
      <w:r>
        <w:rPr>
          <w:rFonts w:eastAsia="Times New Roman" w:cs="Times New Roman"/>
          <w:szCs w:val="24"/>
        </w:rPr>
        <w:t>εφαρμογή</w:t>
      </w:r>
      <w:r>
        <w:rPr>
          <w:rFonts w:eastAsia="Times New Roman" w:cs="Times New Roman"/>
          <w:szCs w:val="24"/>
        </w:rPr>
        <w:t>ν</w:t>
      </w:r>
      <w:proofErr w:type="spellEnd"/>
      <w:r>
        <w:rPr>
          <w:rFonts w:eastAsia="Times New Roman" w:cs="Times New Roman"/>
          <w:szCs w:val="24"/>
        </w:rPr>
        <w:t xml:space="preserve"> της </w:t>
      </w:r>
      <w:r>
        <w:rPr>
          <w:rFonts w:eastAsia="Times New Roman" w:cs="Times New Roman"/>
          <w:szCs w:val="24"/>
        </w:rPr>
        <w:t>σ</w:t>
      </w:r>
      <w:r>
        <w:rPr>
          <w:rFonts w:eastAsia="Times New Roman" w:cs="Times New Roman"/>
          <w:szCs w:val="24"/>
        </w:rPr>
        <w:t>υμφωνίας του Ιουλίου του 2015, εξέτασε ορισ</w:t>
      </w:r>
      <w:r>
        <w:rPr>
          <w:rFonts w:eastAsia="Times New Roman" w:cs="Times New Roman"/>
          <w:szCs w:val="24"/>
        </w:rPr>
        <w:t xml:space="preserve">μένες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που είχαν αναλάβει προηγούμενες κυβερνήσεις υπό το πρίσμα των αρχών της καλής νομοθέτησης και της επιστημονικής ανάλυσης, κάτι που συμβαίνει για πρώτη φορά, από το 2010.</w:t>
      </w:r>
    </w:p>
    <w:p w14:paraId="644FC79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Η σημαντικότερη ρύθμιση που περιλαμβάνει το παρόν νομοσχ</w:t>
      </w:r>
      <w:r>
        <w:rPr>
          <w:rFonts w:eastAsia="Times New Roman" w:cs="Times New Roman"/>
          <w:szCs w:val="24"/>
        </w:rPr>
        <w:t xml:space="preserve">έδιο, ως αποτέλεσμα αυτής της μελέτης, αφορά τους όρους «παραδοσιακός άρτος», «παραδοσιακό αρτοποιείο» και «παραδοσιακός φούρνος». </w:t>
      </w:r>
    </w:p>
    <w:p w14:paraId="644FC79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αποδοχή της χρήσης του όρου «αρτοποιείο» από εκείνες τις επιχειρήσεις που πωλούν ψωμί το οποίο βασίζεται σε </w:t>
      </w:r>
      <w:proofErr w:type="spellStart"/>
      <w:r>
        <w:rPr>
          <w:rFonts w:eastAsia="Times New Roman" w:cs="Times New Roman"/>
          <w:szCs w:val="24"/>
        </w:rPr>
        <w:t>προψημένη</w:t>
      </w:r>
      <w:proofErr w:type="spellEnd"/>
      <w:r>
        <w:rPr>
          <w:rFonts w:eastAsia="Times New Roman" w:cs="Times New Roman"/>
          <w:szCs w:val="24"/>
        </w:rPr>
        <w:t xml:space="preserve"> ή κα</w:t>
      </w:r>
      <w:r>
        <w:rPr>
          <w:rFonts w:eastAsia="Times New Roman" w:cs="Times New Roman"/>
          <w:szCs w:val="24"/>
        </w:rPr>
        <w:t>τεψυγμένη ζύμη, τα λεγόμενα «</w:t>
      </w:r>
      <w:r>
        <w:rPr>
          <w:rFonts w:eastAsia="Times New Roman" w:cs="Times New Roman"/>
          <w:szCs w:val="24"/>
          <w:lang w:val="en-US"/>
        </w:rPr>
        <w:t>bake</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είχε αρνητικές συνέπειες, τόσο για την ενημέρωση των καταναλωτών όσο και για την τήρηση των αρχών του υγιούς ανταγωνισμού. Αυτή η πραγματικότητα αναγνωρίστηκε από τη μελέτη του ΚΕΠΕ, η οποία μας οδήγησε στην εισαγωγή</w:t>
      </w:r>
      <w:r>
        <w:rPr>
          <w:rFonts w:eastAsia="Times New Roman" w:cs="Times New Roman"/>
          <w:szCs w:val="24"/>
        </w:rPr>
        <w:t xml:space="preserve"> των όρων «παραδοσιακός άρτος», «παραδοσιακό αρτοποιείο» και «παραδοσιακός φούρνος», </w:t>
      </w:r>
      <w:r>
        <w:rPr>
          <w:rFonts w:eastAsia="Times New Roman"/>
          <w:bCs/>
        </w:rPr>
        <w:t>προκειμένου να</w:t>
      </w:r>
      <w:r>
        <w:rPr>
          <w:rFonts w:eastAsia="Times New Roman" w:cs="Times New Roman"/>
          <w:szCs w:val="24"/>
        </w:rPr>
        <w:t xml:space="preserve"> επιτευχθούν τρεις βασικοί στόχοι: </w:t>
      </w:r>
    </w:p>
    <w:p w14:paraId="644FC79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Πρώτον, να διακρίνονται σαφώς οι επιχειρήσεις που παράγουν ψωμί από φρέσκια ζύμη στο πλαίσιο μιας ενιαίας διαδικασίας. Δε</w:t>
      </w:r>
      <w:r>
        <w:rPr>
          <w:rFonts w:eastAsia="Times New Roman" w:cs="Times New Roman"/>
          <w:szCs w:val="24"/>
        </w:rPr>
        <w:t xml:space="preserve">ύτερον, να δημιουργηθούν προϋποθέσεις για την ενίσχυση της </w:t>
      </w:r>
      <w:proofErr w:type="spellStart"/>
      <w:r>
        <w:rPr>
          <w:rFonts w:eastAsia="Times New Roman" w:cs="Times New Roman"/>
          <w:szCs w:val="24"/>
        </w:rPr>
        <w:t>αναγνωρισιμότητας</w:t>
      </w:r>
      <w:proofErr w:type="spellEnd"/>
      <w:r>
        <w:rPr>
          <w:rFonts w:eastAsia="Times New Roman" w:cs="Times New Roman"/>
          <w:szCs w:val="24"/>
        </w:rPr>
        <w:t xml:space="preserve"> και </w:t>
      </w:r>
      <w:r>
        <w:rPr>
          <w:rFonts w:eastAsia="Times New Roman" w:cs="Times New Roman"/>
          <w:szCs w:val="24"/>
        </w:rPr>
        <w:lastRenderedPageBreak/>
        <w:t>της εμπορικής αξίας του ελληνικού άρτου ως μέρος της εθνικής μας παραγωγής. Τρίτον, να μη διαταραχθεί η λειτουργία επιχειρήσεων «</w:t>
      </w:r>
      <w:r>
        <w:rPr>
          <w:rFonts w:eastAsia="Times New Roman" w:cs="Times New Roman"/>
          <w:szCs w:val="24"/>
          <w:lang w:val="en-US"/>
        </w:rPr>
        <w:t>bake</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από νέες ρυθμίσεις.</w:t>
      </w:r>
    </w:p>
    <w:p w14:paraId="644FC79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υφιστάμενο θε</w:t>
      </w:r>
      <w:r>
        <w:rPr>
          <w:rFonts w:eastAsia="Times New Roman" w:cs="Times New Roman"/>
          <w:szCs w:val="24"/>
        </w:rPr>
        <w:t xml:space="preserve">σμικό πλαίσιο ορίζει το φρέσκο ψωμί ως προϊόν, αλλά δεν περιέχει αντίστοιχα ορισμό για το κατάστημα που το παρασκευάζει. Η προτεινόμενη διατύπωση καλύπτει αυτό το κενό με την εισαγωγή όρων, </w:t>
      </w:r>
      <w:r>
        <w:rPr>
          <w:rFonts w:eastAsia="Times New Roman"/>
          <w:szCs w:val="24"/>
        </w:rPr>
        <w:t>οι οποίοι</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 xml:space="preserve">ενός διακρίνουν με σαφήνεια τους παραγωγούς φρέσκου </w:t>
      </w:r>
      <w:r>
        <w:rPr>
          <w:rFonts w:eastAsia="Times New Roman" w:cs="Times New Roman"/>
          <w:szCs w:val="24"/>
        </w:rPr>
        <w:t xml:space="preserve">άρτου, </w:t>
      </w:r>
      <w:r>
        <w:rPr>
          <w:rFonts w:eastAsia="Times New Roman"/>
          <w:szCs w:val="24"/>
        </w:rPr>
        <w:t>οι οποίοι</w:t>
      </w:r>
      <w:r>
        <w:rPr>
          <w:rFonts w:eastAsia="Times New Roman" w:cs="Times New Roman"/>
          <w:szCs w:val="24"/>
        </w:rPr>
        <w:t xml:space="preserve"> έχουν τη συνολική επιμέλεια της διαδικασίας παραγωγής, αφ</w:t>
      </w:r>
      <w:r>
        <w:rPr>
          <w:rFonts w:eastAsia="Times New Roman" w:cs="Times New Roman"/>
          <w:szCs w:val="24"/>
        </w:rPr>
        <w:t xml:space="preserve">’ </w:t>
      </w:r>
      <w:r>
        <w:rPr>
          <w:rFonts w:eastAsia="Times New Roman" w:cs="Times New Roman"/>
          <w:szCs w:val="24"/>
        </w:rPr>
        <w:t>ετέρου ενισχύει την εμπορική αξία του ελληνικού άρτου, σύμφωνα με διεθνείς καλές πρακτικές, όπως είναι, για παράδειγμα, η χρήση αντίστοιχων όρων από τη γαλλική νομοθεσία.</w:t>
      </w:r>
    </w:p>
    <w:p w14:paraId="644FC79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σύμφωνα με τις συστάσεις του ΚΕΠΕ, βελτιώνεται το καθεστώς λειτουργίας των εμπορικών καταστημάτων αναφορικά με τις προ</w:t>
      </w:r>
      <w:r>
        <w:rPr>
          <w:rFonts w:eastAsia="Times New Roman" w:cs="Times New Roman"/>
          <w:szCs w:val="24"/>
        </w:rPr>
        <w:lastRenderedPageBreak/>
        <w:t>σφορές και τις προωθητικές ενέργειες, πάντοτε με γνώμονα την προστασία του καταναλωτή, τις ανάγκες των μικρομεσαίων επιχειρήσεων του κλάδ</w:t>
      </w:r>
      <w:r>
        <w:rPr>
          <w:rFonts w:eastAsia="Times New Roman" w:cs="Times New Roman"/>
          <w:szCs w:val="24"/>
        </w:rPr>
        <w:t>ου και την αποτροπή αθέμιτων πρακτικών.</w:t>
      </w:r>
    </w:p>
    <w:p w14:paraId="644FC79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τονίσω ότι το παρόν νομοσχέδιο υλοποιεί ορισμένες συστάσεις του ΟΟΣΑ, σχετικά με τη βελτίωση του ανταγωνισμού στο χονδρικό εμπόριο. </w:t>
      </w:r>
    </w:p>
    <w:p w14:paraId="644FC79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Θα σταθώ στη θέσπιση δυνατότητας μετατροπής ομόρρυθμων σε ετερ</w:t>
      </w:r>
      <w:r>
        <w:rPr>
          <w:rFonts w:eastAsia="Times New Roman" w:cs="Times New Roman"/>
          <w:szCs w:val="24"/>
        </w:rPr>
        <w:t xml:space="preserve">όρρυθμες εταιρείες. Η συγκεκριμένη ρύθμιση αποτελεί πάγιο αίτημα φορέων της αγοράς και κυρίως των μικρομεσαίων επιχειρήσεων. </w:t>
      </w:r>
    </w:p>
    <w:p w14:paraId="644FC79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644FC79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szCs w:val="24"/>
        </w:rPr>
        <w:t xml:space="preserve">δυνατότητα </w:t>
      </w:r>
      <w:r>
        <w:rPr>
          <w:rFonts w:eastAsia="Times New Roman" w:cs="Times New Roman"/>
          <w:szCs w:val="24"/>
        </w:rPr>
        <w:t>ενισχύει την ευελιξία και τη</w:t>
      </w:r>
      <w:r>
        <w:rPr>
          <w:rFonts w:eastAsia="Times New Roman" w:cs="Times New Roman"/>
          <w:szCs w:val="24"/>
        </w:rPr>
        <w:t>ν προσαρμοστικότητα των επιχειρηματιών, διευκολύνει τη διεύρυνση των επιχειρηματικών σχημάτων και παράλληλα διασφαλίζει απόλυτα τρίτους που συναλλάσσονται με μια μετατρεπόμενη εταιρεία, καθώς η ευθύνη του ομόρρυθμου εταίρου</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καθίσταται ετερόρρυθμος</w:t>
      </w:r>
      <w:r>
        <w:rPr>
          <w:rFonts w:eastAsia="Times New Roman" w:cs="Times New Roman"/>
          <w:szCs w:val="24"/>
        </w:rPr>
        <w:t>,</w:t>
      </w:r>
      <w:r>
        <w:rPr>
          <w:rFonts w:eastAsia="Times New Roman" w:cs="Times New Roman"/>
          <w:szCs w:val="24"/>
        </w:rPr>
        <w:t xml:space="preserve"> δι</w:t>
      </w:r>
      <w:r>
        <w:rPr>
          <w:rFonts w:eastAsia="Times New Roman" w:cs="Times New Roman"/>
          <w:szCs w:val="24"/>
        </w:rPr>
        <w:t xml:space="preserve">ατηρείται για πέντε έτη για όσες αξιώσεις έχουν δημιουργηθεί μέχρι την ημέρα μετατροπής ακολουθώντας τον κανόνα παραγραφής εμπορικών απαιτήσεων. </w:t>
      </w:r>
    </w:p>
    <w:p w14:paraId="644FC79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Οι υπόλοιπες ρυθμίσεις για θέματα συμβατικών σχέσεων μεταξύ εταιρειών χονδρικής εμπορίας καυσίμων και πρατηριούχων ή μεταφορέων, καθώς και για την αποτίμηση της αξίας μεταποιημένων </w:t>
      </w:r>
      <w:proofErr w:type="spellStart"/>
      <w:r>
        <w:rPr>
          <w:rFonts w:eastAsia="Times New Roman" w:cs="Times New Roman"/>
          <w:szCs w:val="24"/>
        </w:rPr>
        <w:t>αγροδιατροφικών</w:t>
      </w:r>
      <w:proofErr w:type="spellEnd"/>
      <w:r>
        <w:rPr>
          <w:rFonts w:eastAsia="Times New Roman" w:cs="Times New Roman"/>
          <w:szCs w:val="24"/>
        </w:rPr>
        <w:t xml:space="preserve"> προϊόντων ενισχύουν τη συμβατική ελευθερία των μερών. </w:t>
      </w:r>
    </w:p>
    <w:p w14:paraId="644FC79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Ειδι</w:t>
      </w:r>
      <w:r>
        <w:rPr>
          <w:rFonts w:eastAsia="Times New Roman" w:cs="Times New Roman"/>
          <w:szCs w:val="24"/>
        </w:rPr>
        <w:t xml:space="preserve">κά στον τομέα των καυσίμων ενισχύεται τόσο η ευελιξία όσο και οι διαπραγματευτικές </w:t>
      </w:r>
      <w:r>
        <w:rPr>
          <w:rFonts w:eastAsia="Times New Roman"/>
          <w:szCs w:val="24"/>
        </w:rPr>
        <w:t xml:space="preserve">δυνατότητες των πρατηριούχων κυρίως όταν συνάπτουν αποκλειστικές συμφωνίες με εταιρείες χονδρικής πώλησης καυσίμων. </w:t>
      </w:r>
      <w:r>
        <w:rPr>
          <w:rFonts w:eastAsia="Times New Roman" w:cs="Times New Roman"/>
          <w:szCs w:val="24"/>
        </w:rPr>
        <w:t xml:space="preserve"> </w:t>
      </w:r>
    </w:p>
    <w:p w14:paraId="644FC7A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Ταυτόχρονα δεν θίγονται οι υφιστάμενες ρυθμίσεις που εξ</w:t>
      </w:r>
      <w:r>
        <w:rPr>
          <w:rFonts w:eastAsia="Times New Roman" w:cs="Times New Roman"/>
          <w:szCs w:val="24"/>
        </w:rPr>
        <w:t xml:space="preserve">ασφαλίζουν την ιχνηλασιμότητα των καυσίμων. Θα αναφέρω χαρακτηριστικά την υποχρέωση ενσωμάτωσης συστήματος </w:t>
      </w:r>
      <w:r>
        <w:rPr>
          <w:rFonts w:eastAsia="Times New Roman" w:cs="Times New Roman"/>
          <w:szCs w:val="24"/>
          <w:lang w:val="en-US"/>
        </w:rPr>
        <w:t>GPS</w:t>
      </w:r>
      <w:r>
        <w:rPr>
          <w:rFonts w:eastAsia="Times New Roman" w:cs="Times New Roman"/>
          <w:szCs w:val="24"/>
        </w:rPr>
        <w:t xml:space="preserve"> στα βυτιοφόρα καυσίμων. </w:t>
      </w:r>
      <w:r>
        <w:rPr>
          <w:rFonts w:eastAsia="Times New Roman" w:cs="Times New Roman"/>
          <w:szCs w:val="24"/>
        </w:rPr>
        <w:lastRenderedPageBreak/>
        <w:t xml:space="preserve">Το σύστημα </w:t>
      </w:r>
      <w:r>
        <w:rPr>
          <w:rFonts w:eastAsia="Times New Roman" w:cs="Times New Roman"/>
          <w:szCs w:val="24"/>
          <w:lang w:val="en-US"/>
        </w:rPr>
        <w:t>GPS</w:t>
      </w:r>
      <w:r>
        <w:rPr>
          <w:rFonts w:eastAsia="Times New Roman" w:cs="Times New Roman"/>
          <w:szCs w:val="24"/>
        </w:rPr>
        <w:t xml:space="preserve"> δεν καταργείται. Δεν είναι προαιρετικό. Αυτό που αλλάζει είναι ότι πλέον το κόστος αυτού του συστήματος δε</w:t>
      </w:r>
      <w:r>
        <w:rPr>
          <w:rFonts w:eastAsia="Times New Roman" w:cs="Times New Roman"/>
          <w:szCs w:val="24"/>
        </w:rPr>
        <w:t xml:space="preserve">ν θα καταβάλλεται υποχρεωτικά από τον ιδιοκτήτη ή τον μισθωτή του βυτιοφόρου. </w:t>
      </w:r>
    </w:p>
    <w:p w14:paraId="644FC7A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την ανάλυση του παλαιού σχεδίου με αυτό το καινούργιο, για να γίνει πιο σαφές</w:t>
      </w:r>
      <w:r>
        <w:rPr>
          <w:rFonts w:eastAsia="Times New Roman" w:cs="Times New Roman"/>
          <w:szCs w:val="24"/>
        </w:rPr>
        <w:t xml:space="preserve">, </w:t>
      </w:r>
      <w:r>
        <w:rPr>
          <w:rFonts w:eastAsia="Times New Roman" w:cs="Times New Roman"/>
          <w:szCs w:val="24"/>
        </w:rPr>
        <w:t xml:space="preserve">ιδίως στον κ. Λοβέρδο και σε άλλους συναδέλφους που είχαν ερωτήσεις. </w:t>
      </w:r>
    </w:p>
    <w:p w14:paraId="644FC7A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ο Υπουργός Οικονομίας και Ανάπτυξης κ. Δ</w:t>
      </w:r>
      <w:r>
        <w:rPr>
          <w:rFonts w:eastAsia="Times New Roman" w:cs="Times New Roman"/>
          <w:szCs w:val="24"/>
        </w:rPr>
        <w:t>ημήτρης</w:t>
      </w:r>
      <w:r>
        <w:rPr>
          <w:rFonts w:eastAsia="Times New Roman" w:cs="Times New Roman"/>
          <w:szCs w:val="24"/>
        </w:rPr>
        <w:t xml:space="preserve"> Παπαδημητρίου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44FC7A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Αυτές οι κατηγορί</w:t>
      </w:r>
      <w:r>
        <w:rPr>
          <w:rFonts w:eastAsia="Times New Roman" w:cs="Times New Roman"/>
          <w:szCs w:val="24"/>
        </w:rPr>
        <w:t xml:space="preserve">ες επαγγελματιών θα έχουν πλέον τη </w:t>
      </w:r>
      <w:r>
        <w:rPr>
          <w:rFonts w:eastAsia="Times New Roman"/>
          <w:szCs w:val="24"/>
        </w:rPr>
        <w:t xml:space="preserve">δυνατότητα </w:t>
      </w:r>
      <w:r>
        <w:rPr>
          <w:rFonts w:eastAsia="Times New Roman" w:cs="Times New Roman"/>
          <w:szCs w:val="24"/>
        </w:rPr>
        <w:t>να διαπραγματευθούν ελεύθερα την κάλυψη αυτού του κόστους με την εταιρεία χονδρικής εμπορίας καυσίμων</w:t>
      </w:r>
      <w:r>
        <w:rPr>
          <w:rFonts w:eastAsia="Times New Roman" w:cs="Times New Roman"/>
          <w:szCs w:val="24"/>
        </w:rPr>
        <w:t>,</w:t>
      </w:r>
      <w:r>
        <w:rPr>
          <w:rFonts w:eastAsia="Times New Roman" w:cs="Times New Roman"/>
          <w:szCs w:val="24"/>
        </w:rPr>
        <w:t xml:space="preserve"> με την οποία συνεργάζονται. </w:t>
      </w:r>
    </w:p>
    <w:p w14:paraId="644FC7A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Με τις τροποποιήσεις επί των αναπτυξιακών νόμων επιχειρείται να αντιμετωπιστού</w:t>
      </w:r>
      <w:r>
        <w:rPr>
          <w:rFonts w:eastAsia="Times New Roman" w:cs="Times New Roman"/>
          <w:szCs w:val="24"/>
        </w:rPr>
        <w:t xml:space="preserve">ν με ορθολογικότερο τρόπο ζητήματα που απασχολούν τόσο τη δημόσια διοίκηση όσο και τους επενδυτές. </w:t>
      </w:r>
    </w:p>
    <w:p w14:paraId="644FC7A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Πρώτον, με τις προτεινόμενες ρυθμίσεις διασαφηνίζονται τεχνικής φύσεως θέματα</w:t>
      </w:r>
      <w:r>
        <w:rPr>
          <w:rFonts w:eastAsia="Times New Roman" w:cs="Times New Roman"/>
          <w:szCs w:val="24"/>
        </w:rPr>
        <w:t>,</w:t>
      </w:r>
      <w:r>
        <w:rPr>
          <w:rFonts w:eastAsia="Times New Roman" w:cs="Times New Roman"/>
          <w:szCs w:val="24"/>
        </w:rPr>
        <w:t xml:space="preserve"> που αφορούν επιλέξιμες δαπάνες, είδη και ενστάσεις ενίσχυσης του νέου αναπτυξ</w:t>
      </w:r>
      <w:r>
        <w:rPr>
          <w:rFonts w:eastAsia="Times New Roman" w:cs="Times New Roman"/>
          <w:szCs w:val="24"/>
        </w:rPr>
        <w:t xml:space="preserve">ιακού νόμου 4399/2016, τα οποία αναδείχθηκαν στο διάστημα από την ψήφισή του μέχρι την ενεργοποίηση των τεσσάρων χρόνων καθεστώτων του. </w:t>
      </w:r>
    </w:p>
    <w:p w14:paraId="644FC7A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οφείλουμε να τονίσουμε ότι παρά τις επανειλημμένες δυσοίωνες προβλέψεις και διαβεβαιώσεις της Αντιπολίτ</w:t>
      </w:r>
      <w:r>
        <w:rPr>
          <w:rFonts w:eastAsia="Times New Roman" w:cs="Times New Roman"/>
          <w:szCs w:val="24"/>
        </w:rPr>
        <w:t xml:space="preserve">ευσης για τη μη έγκαιρη ενεργοποίηση των καθεστώτων του νέου αναπτυξιακού νόμου, έχουν εκκινήσει οι υποβολές επενδυτικών σχεδίων σε τέσσερα καθεστώτα και το ενδιαφέρον των επενδυτών είναι πολύ μεγάλο και πολύ ενθαρρυντικό. </w:t>
      </w:r>
    </w:p>
    <w:p w14:paraId="644FC7A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w:t>
      </w:r>
      <w:r>
        <w:rPr>
          <w:rFonts w:eastAsia="Times New Roman" w:cs="Times New Roman"/>
          <w:szCs w:val="24"/>
        </w:rPr>
        <w:t xml:space="preserve">δρα καταλαμβάνει ο Δ΄ Αντιπρόεδρος της Βουλής κ. </w:t>
      </w:r>
      <w:r w:rsidRPr="00DF15E9">
        <w:rPr>
          <w:rFonts w:eastAsia="Times New Roman" w:cs="Times New Roman"/>
          <w:b/>
          <w:szCs w:val="24"/>
        </w:rPr>
        <w:t>ΝΙΚΗΤΑΣ ΚΑΚΛΑΜΑΝΗΣ</w:t>
      </w:r>
      <w:r>
        <w:rPr>
          <w:rFonts w:eastAsia="Times New Roman" w:cs="Times New Roman"/>
          <w:szCs w:val="24"/>
        </w:rPr>
        <w:t>)</w:t>
      </w:r>
    </w:p>
    <w:p w14:paraId="644FC7A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Ειδικότερα, έχουν ήδη υποβληθεί πενήντα επενδυτικά σχέδια, ενώ βρίσκονται σε διαδικασία υποβολής περίπου άλλα χίλια πενήντα. </w:t>
      </w:r>
    </w:p>
    <w:p w14:paraId="644FC7A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Δεύτερον, επί ζητημάτων καταβολής επιχορήγησης ορίζεται ότι </w:t>
      </w:r>
      <w:r>
        <w:rPr>
          <w:rFonts w:eastAsia="Times New Roman" w:cs="Times New Roman"/>
          <w:szCs w:val="24"/>
        </w:rPr>
        <w:t>αιτήματα καταβολής της επιχορήγησης που αφορούν επενδυτικά σχέδια των οποίων η απόφαση ολοκλήρωσης και έναρξης της παραγωγικής λειτουργίας της επένδυσης είχε δημοσιευθεί στην Εφημερίδα της Κυβερνήσεως πριν τη δημοσίευση του ν.4399/2016, δεν καταλαμβάνονται</w:t>
      </w:r>
      <w:r>
        <w:rPr>
          <w:rFonts w:eastAsia="Times New Roman" w:cs="Times New Roman"/>
          <w:szCs w:val="24"/>
        </w:rPr>
        <w:t xml:space="preserve"> από τις ρυθμίσεις περί τμηματικής καταβολής της επιχορήγησης. </w:t>
      </w:r>
    </w:p>
    <w:p w14:paraId="644FC7AA" w14:textId="77777777" w:rsidR="0050333C" w:rsidRDefault="00414943">
      <w:pPr>
        <w:spacing w:after="0" w:line="600" w:lineRule="auto"/>
        <w:ind w:firstLine="720"/>
        <w:jc w:val="both"/>
        <w:rPr>
          <w:rFonts w:eastAsia="Times New Roman" w:cs="Times New Roman"/>
          <w:b/>
          <w:szCs w:val="24"/>
        </w:rPr>
      </w:pPr>
      <w:r>
        <w:rPr>
          <w:rFonts w:eastAsia="Times New Roman" w:cs="Times New Roman"/>
          <w:szCs w:val="24"/>
        </w:rPr>
        <w:t>Αντιστοίχως δεν προβλέπεται ότι η καταβολή της ενίσχυσης για επενδυτικά σχέδια τα οποία υλοποιούνται</w:t>
      </w:r>
      <w:r>
        <w:rPr>
          <w:rFonts w:eastAsia="Times New Roman" w:cs="Times New Roman"/>
          <w:szCs w:val="24"/>
        </w:rPr>
        <w:t>,</w:t>
      </w:r>
      <w:r>
        <w:rPr>
          <w:rFonts w:eastAsia="Times New Roman" w:cs="Times New Roman"/>
          <w:szCs w:val="24"/>
        </w:rPr>
        <w:t xml:space="preserve"> είτε στα νησιά με αυξημένες μεταναστευτικές ροές είτε σε περιοχές που έχουν πληγεί από φυσ</w:t>
      </w:r>
      <w:r>
        <w:rPr>
          <w:rFonts w:eastAsia="Times New Roman" w:cs="Times New Roman"/>
          <w:szCs w:val="24"/>
        </w:rPr>
        <w:t>ικές καταστροφές</w:t>
      </w:r>
      <w:r>
        <w:rPr>
          <w:rFonts w:eastAsia="Times New Roman" w:cs="Times New Roman"/>
          <w:szCs w:val="24"/>
        </w:rPr>
        <w:t>,</w:t>
      </w:r>
      <w:r>
        <w:rPr>
          <w:rFonts w:eastAsia="Times New Roman" w:cs="Times New Roman"/>
          <w:szCs w:val="24"/>
        </w:rPr>
        <w:t xml:space="preserve"> θα πραγματοποιείται σε λιγότερες συνολικά δόσεις και μικρότερο χρονικό διάστημα. </w:t>
      </w:r>
    </w:p>
    <w:p w14:paraId="644FC7AB" w14:textId="77777777" w:rsidR="0050333C" w:rsidRDefault="00414943">
      <w:pPr>
        <w:tabs>
          <w:tab w:val="left" w:pos="1138"/>
          <w:tab w:val="left" w:pos="1565"/>
          <w:tab w:val="left" w:pos="2965"/>
          <w:tab w:val="center" w:pos="4753"/>
        </w:tabs>
        <w:spacing w:after="0" w:line="600" w:lineRule="auto"/>
        <w:ind w:firstLine="720"/>
        <w:jc w:val="both"/>
        <w:rPr>
          <w:rFonts w:eastAsia="Times New Roman"/>
          <w:color w:val="000000"/>
          <w:szCs w:val="24"/>
        </w:rPr>
      </w:pPr>
      <w:r>
        <w:rPr>
          <w:rFonts w:eastAsia="Times New Roman"/>
          <w:color w:val="000000"/>
          <w:szCs w:val="24"/>
        </w:rPr>
        <w:lastRenderedPageBreak/>
        <w:t>Τρίτον, παρέχεται η δυνατότητα αξιοποίησης της Μονάδας Οργάνωσης Διαχείρισης των Αναπτυξιακών Προγραμμάτων σε συγκεκριμένες διαδικασίες διαχείρισης των επεν</w:t>
      </w:r>
      <w:r>
        <w:rPr>
          <w:rFonts w:eastAsia="Times New Roman"/>
          <w:color w:val="000000"/>
          <w:szCs w:val="24"/>
        </w:rPr>
        <w:t>δυτικών σχεδίων του ν.3299/2004 και του ν.3908/2011, όπως οι διοικητικοί έλεγχοι επενδυτικών σχεδίων και η σύνταξη εισηγήσεων για την ολοκλήρωση και έναρξη της παραγωγικής λειτουργίας των επενδυτικών σχεδίων, ώστε να είναι δυνατή η ταχύτερη διεκπεραίωση το</w:t>
      </w:r>
      <w:r>
        <w:rPr>
          <w:rFonts w:eastAsia="Times New Roman"/>
          <w:color w:val="000000"/>
          <w:szCs w:val="24"/>
        </w:rPr>
        <w:t xml:space="preserve">υ σχετικού φόρτου εργασίας της αρμόδιας υπηρεσίας εφαρμογής των αναπτυξιακών νόμων. </w:t>
      </w:r>
    </w:p>
    <w:p w14:paraId="644FC7AC" w14:textId="77777777" w:rsidR="0050333C" w:rsidRDefault="00414943">
      <w:pPr>
        <w:tabs>
          <w:tab w:val="left" w:pos="1138"/>
          <w:tab w:val="left" w:pos="1565"/>
          <w:tab w:val="left" w:pos="2965"/>
          <w:tab w:val="center" w:pos="4753"/>
        </w:tabs>
        <w:spacing w:after="0" w:line="600" w:lineRule="auto"/>
        <w:ind w:firstLine="720"/>
        <w:jc w:val="both"/>
        <w:rPr>
          <w:rFonts w:eastAsia="Times New Roman"/>
          <w:color w:val="000000"/>
          <w:szCs w:val="24"/>
        </w:rPr>
      </w:pPr>
      <w:r>
        <w:rPr>
          <w:rFonts w:eastAsia="Times New Roman"/>
          <w:color w:val="000000"/>
          <w:szCs w:val="24"/>
        </w:rPr>
        <w:t xml:space="preserve">Με τη ρύθμιση αυτή, σε συνδυασμό με την εν εξελίξει διεύρυνση των Εθνικών Μητρώων Πιστοποιημένων </w:t>
      </w:r>
      <w:proofErr w:type="spellStart"/>
      <w:r>
        <w:rPr>
          <w:rFonts w:eastAsia="Times New Roman"/>
          <w:color w:val="000000"/>
          <w:szCs w:val="24"/>
        </w:rPr>
        <w:t>Αξιολογητών</w:t>
      </w:r>
      <w:proofErr w:type="spellEnd"/>
      <w:r>
        <w:rPr>
          <w:rFonts w:eastAsia="Times New Roman"/>
          <w:color w:val="000000"/>
          <w:szCs w:val="24"/>
        </w:rPr>
        <w:t xml:space="preserve"> και Ελεγκτών, η οποία θα έχει ολοκληρωθεί εντός του επόμενου μ</w:t>
      </w:r>
      <w:r>
        <w:rPr>
          <w:rFonts w:eastAsia="Times New Roman"/>
          <w:color w:val="000000"/>
          <w:szCs w:val="24"/>
        </w:rPr>
        <w:t xml:space="preserve">ήνα, πιστεύουμε ότι θα επιτευχθεί επιτέλους η αποσυμφόρηση των εκκρεμοτήτων των προηγούμενων αναπτυξιακών νόμων, προκειμένου να μπορούν να τηρούνται με συνέπεια οι προβλεπόμενες προθεσμίες και τα επιχειρηματικά πλάνα των ενισχυόμενων επενδυτών. </w:t>
      </w:r>
    </w:p>
    <w:p w14:paraId="644FC7AD" w14:textId="77777777" w:rsidR="0050333C" w:rsidRDefault="00414943">
      <w:pPr>
        <w:tabs>
          <w:tab w:val="left" w:pos="1138"/>
          <w:tab w:val="left" w:pos="1565"/>
          <w:tab w:val="left" w:pos="2965"/>
          <w:tab w:val="center" w:pos="4753"/>
        </w:tabs>
        <w:spacing w:after="0" w:line="600" w:lineRule="auto"/>
        <w:ind w:firstLine="720"/>
        <w:jc w:val="both"/>
        <w:rPr>
          <w:rFonts w:eastAsia="Times New Roman"/>
          <w:color w:val="000000"/>
          <w:szCs w:val="24"/>
        </w:rPr>
      </w:pPr>
      <w:r>
        <w:rPr>
          <w:rFonts w:eastAsia="Times New Roman"/>
          <w:color w:val="000000"/>
          <w:szCs w:val="24"/>
        </w:rPr>
        <w:lastRenderedPageBreak/>
        <w:t>Στο σημείο</w:t>
      </w:r>
      <w:r>
        <w:rPr>
          <w:rFonts w:eastAsia="Times New Roman"/>
          <w:color w:val="000000"/>
          <w:szCs w:val="24"/>
        </w:rPr>
        <w:t xml:space="preserve"> αυτό, προς άρση κάθε αμφιβολίας, θα ήθελα να διευκρινίσω σχετικά με το αποσυρθέν άρθρο 19 τα κάτωθι: </w:t>
      </w:r>
    </w:p>
    <w:p w14:paraId="644FC7AE" w14:textId="77777777" w:rsidR="0050333C" w:rsidRDefault="00414943">
      <w:pPr>
        <w:tabs>
          <w:tab w:val="left" w:pos="1138"/>
          <w:tab w:val="left" w:pos="1565"/>
          <w:tab w:val="left" w:pos="2965"/>
          <w:tab w:val="center" w:pos="4753"/>
        </w:tabs>
        <w:spacing w:after="0" w:line="600" w:lineRule="auto"/>
        <w:ind w:firstLine="720"/>
        <w:jc w:val="both"/>
        <w:rPr>
          <w:rFonts w:eastAsia="Times New Roman"/>
          <w:color w:val="000000"/>
          <w:szCs w:val="24"/>
        </w:rPr>
      </w:pPr>
      <w:r>
        <w:rPr>
          <w:rFonts w:eastAsia="Times New Roman"/>
          <w:color w:val="000000"/>
          <w:szCs w:val="24"/>
        </w:rPr>
        <w:t>Υπονοήθηκε εχθές στη Διαρκή Επιτροπή Παραγωγής και Εμπορίου από μερίδα εκπροσώπων κομμάτων της Αντιπολίτευσης ότι η εν λόγω ρύθμιση συνιστά μία φωτογραφι</w:t>
      </w:r>
      <w:r>
        <w:rPr>
          <w:rFonts w:eastAsia="Times New Roman"/>
          <w:color w:val="000000"/>
          <w:szCs w:val="24"/>
        </w:rPr>
        <w:t>κή διάταξη, πράγμα απολύτως ψευδές. Στην πραγματικότητα πρόκειται για ρύθμιση η οποία αποκαθιστά μία ενιαία διοικητική προσέγγιση στο ζήτημα της ίδιας συμμετοχής κατά τα πρότυπα του εν ισχύι αναπτυξιακού ν.4399/2016. Μάλιστα, εξ όσων γνωρίζω, το αντίστοιχο</w:t>
      </w:r>
      <w:r>
        <w:rPr>
          <w:rFonts w:eastAsia="Times New Roman"/>
          <w:color w:val="000000"/>
          <w:szCs w:val="24"/>
        </w:rPr>
        <w:t xml:space="preserve"> κανονιστικό πλαίσιο χαιρετίστηκε από τους επαγγελματικούς φορείς, κατά την ψήφιση του πρόσφατου αναπτυξιακού νόμου. Αξίζει δε να επισημανθεί ότι στο εν λόγω άρθρο προβλέπεται και η </w:t>
      </w:r>
      <w:proofErr w:type="spellStart"/>
      <w:r>
        <w:rPr>
          <w:rFonts w:eastAsia="Times New Roman"/>
          <w:color w:val="000000"/>
          <w:szCs w:val="24"/>
        </w:rPr>
        <w:t>αυστηροποίηση</w:t>
      </w:r>
      <w:proofErr w:type="spellEnd"/>
      <w:r>
        <w:rPr>
          <w:rFonts w:eastAsia="Times New Roman"/>
          <w:color w:val="000000"/>
          <w:szCs w:val="24"/>
        </w:rPr>
        <w:t xml:space="preserve"> του θεσμικού πλαισίου, για την αποτροπή της χρήσης εικονικών</w:t>
      </w:r>
      <w:r>
        <w:rPr>
          <w:rFonts w:eastAsia="Times New Roman"/>
          <w:color w:val="000000"/>
          <w:szCs w:val="24"/>
        </w:rPr>
        <w:t xml:space="preserve"> τιμολογίων από τους φορείς επενδυτικών σχεδίων, γεγονός το οποίο επιμελώς αγνόησε ή συσκότισε μερίδα της Αντιπολίτευσης. </w:t>
      </w:r>
    </w:p>
    <w:p w14:paraId="644FC7AF" w14:textId="77777777" w:rsidR="0050333C" w:rsidRDefault="00414943">
      <w:pPr>
        <w:tabs>
          <w:tab w:val="left" w:pos="1138"/>
          <w:tab w:val="left" w:pos="1565"/>
          <w:tab w:val="left" w:pos="2965"/>
          <w:tab w:val="center" w:pos="4753"/>
        </w:tabs>
        <w:spacing w:after="0" w:line="600" w:lineRule="auto"/>
        <w:ind w:firstLine="720"/>
        <w:jc w:val="both"/>
        <w:rPr>
          <w:rFonts w:eastAsia="Times New Roman"/>
          <w:color w:val="000000"/>
          <w:szCs w:val="24"/>
        </w:rPr>
      </w:pPr>
      <w:r>
        <w:rPr>
          <w:rFonts w:eastAsia="Times New Roman"/>
          <w:color w:val="000000"/>
          <w:szCs w:val="24"/>
        </w:rPr>
        <w:lastRenderedPageBreak/>
        <w:t>Παρ’ όλα αυτά, δεδομένου τού ότι η ψηφοφορία για το εν λόγω νομοσχέδιο συνδέεται με τη δεύτερη αξιολόγηση και την προσπάθεια της χώρα</w:t>
      </w:r>
      <w:r>
        <w:rPr>
          <w:rFonts w:eastAsia="Times New Roman"/>
          <w:color w:val="000000"/>
          <w:szCs w:val="24"/>
        </w:rPr>
        <w:t>ς</w:t>
      </w:r>
      <w:r>
        <w:rPr>
          <w:rFonts w:eastAsia="Times New Roman"/>
          <w:color w:val="000000"/>
          <w:szCs w:val="24"/>
        </w:rPr>
        <w:t>,</w:t>
      </w:r>
      <w:r>
        <w:rPr>
          <w:rFonts w:eastAsia="Times New Roman"/>
          <w:color w:val="000000"/>
          <w:szCs w:val="24"/>
        </w:rPr>
        <w:t xml:space="preserve"> που καταβάλλουμε διεθνώς για τη διευθέτηση του χρέους και όχι με ζητήματα μικροπολιτικής, άρα ζητούμενο… </w:t>
      </w:r>
    </w:p>
    <w:p w14:paraId="644FC7B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πρέπει να κλείσετε.</w:t>
      </w:r>
    </w:p>
    <w:p w14:paraId="644FC7B1" w14:textId="77777777" w:rsidR="0050333C" w:rsidRDefault="00414943">
      <w:pPr>
        <w:spacing w:after="0" w:line="600" w:lineRule="auto"/>
        <w:ind w:firstLine="720"/>
        <w:jc w:val="both"/>
        <w:rPr>
          <w:rFonts w:eastAsia="Times New Roman" w:cs="Times New Roman"/>
          <w:szCs w:val="24"/>
        </w:rPr>
      </w:pPr>
      <w:r>
        <w:rPr>
          <w:rFonts w:eastAsia="Times New Roman"/>
          <w:b/>
          <w:bCs/>
        </w:rPr>
        <w:t>ΔΗΜΟΣ</w:t>
      </w:r>
      <w:r>
        <w:rPr>
          <w:rFonts w:eastAsia="Times New Roman" w:cs="Times New Roman"/>
          <w:b/>
          <w:szCs w:val="24"/>
        </w:rPr>
        <w:t xml:space="preserve"> ΠΑΠΑΔΗΜΗΤΡΙΟΥ (Υπουργός Οικονομίας και Ανάπτυξης):</w:t>
      </w:r>
      <w:r>
        <w:rPr>
          <w:rFonts w:eastAsia="Times New Roman" w:cs="Times New Roman"/>
          <w:szCs w:val="24"/>
        </w:rPr>
        <w:t xml:space="preserve"> Σε τρία λεπτά.</w:t>
      </w:r>
    </w:p>
    <w:p w14:paraId="644FC7B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Όχι, δεν έχετε τρία λεπτά.</w:t>
      </w:r>
    </w:p>
    <w:p w14:paraId="644FC7B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Ήδη ξεπεράσαμε και τον επιπλέον χρόνο που έβαλε ο κ. Κρεμαστινός, κατά τρία λεπτά.</w:t>
      </w:r>
    </w:p>
    <w:p w14:paraId="644FC7B4" w14:textId="77777777" w:rsidR="0050333C" w:rsidRDefault="00414943">
      <w:pPr>
        <w:spacing w:after="0" w:line="600" w:lineRule="auto"/>
        <w:ind w:firstLine="720"/>
        <w:jc w:val="both"/>
        <w:rPr>
          <w:rFonts w:eastAsia="Times New Roman" w:cs="Times New Roman"/>
          <w:szCs w:val="24"/>
        </w:rPr>
      </w:pPr>
      <w:r>
        <w:rPr>
          <w:rFonts w:eastAsia="Times New Roman"/>
          <w:b/>
          <w:bCs/>
        </w:rPr>
        <w:t>ΔΗΜΟΣ</w:t>
      </w:r>
      <w:r>
        <w:rPr>
          <w:rFonts w:eastAsia="Times New Roman" w:cs="Times New Roman"/>
          <w:b/>
          <w:szCs w:val="24"/>
        </w:rPr>
        <w:t xml:space="preserve"> ΠΑΠΑΔΗΜΗΤΡΙΟΥ (Υπουργός Οικονομίας και Ανάπτυξης):</w:t>
      </w:r>
      <w:r>
        <w:rPr>
          <w:rFonts w:eastAsia="Times New Roman" w:cs="Times New Roman"/>
          <w:szCs w:val="24"/>
        </w:rPr>
        <w:t xml:space="preserve"> Κύριε Πρόεδρε, είναι η πρώτη μου εισαγωγική τοποθέτηση.</w:t>
      </w:r>
    </w:p>
    <w:p w14:paraId="644FC7B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ΔΡΕΥΩΝ (Νικήτας Κακλαμάνης):</w:t>
      </w:r>
      <w:r>
        <w:rPr>
          <w:rFonts w:eastAsia="Times New Roman" w:cs="Times New Roman"/>
          <w:szCs w:val="24"/>
        </w:rPr>
        <w:t xml:space="preserve"> Ωραία, εντάξει να δείξουμε μια ανοχή, γιατί είναι η πρώτη σας εμφάνιση στο Κοινοβούλιο.</w:t>
      </w:r>
    </w:p>
    <w:p w14:paraId="644FC7B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Παρακαλώ ολοκληρώστε σε δύο λεπτά.</w:t>
      </w:r>
    </w:p>
    <w:p w14:paraId="644FC7B7" w14:textId="77777777" w:rsidR="0050333C" w:rsidRDefault="00414943">
      <w:pPr>
        <w:spacing w:after="0" w:line="600" w:lineRule="auto"/>
        <w:ind w:firstLine="720"/>
        <w:jc w:val="both"/>
        <w:rPr>
          <w:rFonts w:eastAsia="Times New Roman" w:cs="Times New Roman"/>
          <w:szCs w:val="24"/>
        </w:rPr>
      </w:pPr>
      <w:r>
        <w:rPr>
          <w:rFonts w:eastAsia="Times New Roman"/>
          <w:b/>
          <w:bCs/>
        </w:rPr>
        <w:t>ΔΗΜΟΣ</w:t>
      </w:r>
      <w:r>
        <w:rPr>
          <w:rFonts w:eastAsia="Times New Roman" w:cs="Times New Roman"/>
          <w:b/>
          <w:szCs w:val="24"/>
        </w:rPr>
        <w:t xml:space="preserve"> ΠΑΠΑΔΗΜΗΤΡΙΟΥ (Υπουργός Οικονομίας και Ανάπτυξης):</w:t>
      </w:r>
      <w:r>
        <w:rPr>
          <w:rFonts w:eastAsia="Times New Roman" w:cs="Times New Roman"/>
          <w:szCs w:val="24"/>
        </w:rPr>
        <w:t xml:space="preserve"> Ευχαριστώ, κύριε Πρόεδρε.</w:t>
      </w:r>
    </w:p>
    <w:p w14:paraId="644FC7B8" w14:textId="77777777" w:rsidR="0050333C" w:rsidRDefault="00414943">
      <w:pPr>
        <w:spacing w:after="0" w:line="600" w:lineRule="auto"/>
        <w:ind w:firstLine="720"/>
        <w:jc w:val="both"/>
        <w:rPr>
          <w:rFonts w:eastAsia="Times New Roman" w:cs="Times New Roman"/>
          <w:szCs w:val="24"/>
        </w:rPr>
      </w:pPr>
      <w:r>
        <w:rPr>
          <w:rFonts w:eastAsia="Times New Roman"/>
          <w:color w:val="000000"/>
          <w:szCs w:val="24"/>
        </w:rPr>
        <w:t>Άρα, επειδή ζητούμενο</w:t>
      </w:r>
      <w:r>
        <w:rPr>
          <w:rFonts w:eastAsia="Times New Roman"/>
          <w:color w:val="000000"/>
          <w:szCs w:val="24"/>
        </w:rPr>
        <w:t xml:space="preserve"> είναι μία αρραγής εθνική γραμμή, χωρίς αστερίσκους, έκ</w:t>
      </w:r>
      <w:r>
        <w:rPr>
          <w:rFonts w:eastAsia="Times New Roman" w:cs="Times New Roman"/>
          <w:szCs w:val="24"/>
        </w:rPr>
        <w:t>ρινα σκόπιμο να αποσυρθεί το εν λόγω άρθρο, τόσο για την περαιτέρω νομοτεχνική του επεξεργασία όσο και για να δοθεί κατά το προσεχές διάστημα η δυνατότητα πληρέστερου διαλόγου με φορείς της αγοράς.</w:t>
      </w:r>
    </w:p>
    <w:p w14:paraId="644FC7B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κάθε περίπτωση πρέπει να τονίσω ότι η στάση του Υπουργείου</w:t>
      </w:r>
      <w:r>
        <w:rPr>
          <w:rFonts w:eastAsia="Times New Roman" w:cs="Times New Roman"/>
          <w:szCs w:val="24"/>
        </w:rPr>
        <w:t>,</w:t>
      </w:r>
      <w:r>
        <w:rPr>
          <w:rFonts w:eastAsia="Times New Roman" w:cs="Times New Roman"/>
          <w:szCs w:val="24"/>
        </w:rPr>
        <w:t xml:space="preserve"> αναφορικά με την ολοκλήρωση των συσσωρευμένων εκκρεμοτήτων των προηγούμενων αναπτυξιακών νόμων παραμένει αταλάντευτη, μακράν και πέρα από συμφέροντα και σκοπιμότητες που επικρατούσαν στον πολιτικό</w:t>
      </w:r>
      <w:r>
        <w:rPr>
          <w:rFonts w:eastAsia="Times New Roman" w:cs="Times New Roman"/>
          <w:szCs w:val="24"/>
        </w:rPr>
        <w:t xml:space="preserve"> </w:t>
      </w:r>
      <w:r>
        <w:rPr>
          <w:rFonts w:eastAsia="Times New Roman" w:cs="Times New Roman"/>
          <w:szCs w:val="24"/>
        </w:rPr>
        <w:lastRenderedPageBreak/>
        <w:t>βίο περασμένων ετών. Η βούλησή μας είναι ο νέος αναπτυξιακός νόμος να αποτελέσει το βασικό εργαλείο επενδύσεων στη χώρα και να οδηγηθούμε σε ένα άλλο παραγωγικό μοντέλο δίκαι</w:t>
      </w:r>
      <w:r>
        <w:rPr>
          <w:rFonts w:eastAsia="Times New Roman" w:cs="Times New Roman"/>
          <w:szCs w:val="24"/>
        </w:rPr>
        <w:t>η</w:t>
      </w:r>
      <w:r>
        <w:rPr>
          <w:rFonts w:eastAsia="Times New Roman" w:cs="Times New Roman"/>
          <w:szCs w:val="24"/>
        </w:rPr>
        <w:t xml:space="preserve">ς κοινωνικής ανάπτυξης. </w:t>
      </w:r>
    </w:p>
    <w:p w14:paraId="644FC7B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Επί του νομοσχεδίου να συνεχίζω λέγοντας ότι </w:t>
      </w:r>
      <w:r>
        <w:rPr>
          <w:rFonts w:eastAsia="Times New Roman" w:cs="Times New Roman"/>
          <w:szCs w:val="24"/>
        </w:rPr>
        <w:t>περιλαμβάνονται, επίσης, ρυθμίσεις για την Ενιαία Ανεξάρτητη Αρχή Δημοσίων Συμβάσεων, ώστε να αντιμετωπιστούν θέματα που προκύπτουν λόγω της πρόσφατης μεταβολής του θεσμικού πλαισίου για τις δημόσιες συμβάσεις αλλά και για την ενίσχυση της εύρυθμης λειτουρ</w:t>
      </w:r>
      <w:r>
        <w:rPr>
          <w:rFonts w:eastAsia="Times New Roman" w:cs="Times New Roman"/>
          <w:szCs w:val="24"/>
        </w:rPr>
        <w:t xml:space="preserve">γίας της </w:t>
      </w:r>
      <w:r>
        <w:rPr>
          <w:rFonts w:eastAsia="Times New Roman" w:cs="Times New Roman"/>
          <w:szCs w:val="24"/>
        </w:rPr>
        <w:t>α</w:t>
      </w:r>
      <w:r>
        <w:rPr>
          <w:rFonts w:eastAsia="Times New Roman" w:cs="Times New Roman"/>
          <w:szCs w:val="24"/>
        </w:rPr>
        <w:t xml:space="preserve">ρχής. </w:t>
      </w:r>
    </w:p>
    <w:p w14:paraId="644FC7B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Ακολούθως, επιχειρείται η διόρθωση σειράς λαθών, που διαπιστώθηκε ότι υπεισήλθαν στις διαδοχικές επεξεργασίες του ν.4412 και οι οποίες, για λόγους ασφάλειας δικαίου, κρίνεται σκόπιμο να επιλυθούν διά της νομοθετικής οδού, ενώ αποσαφηνίζοντ</w:t>
      </w:r>
      <w:r>
        <w:rPr>
          <w:rFonts w:eastAsia="Times New Roman" w:cs="Times New Roman"/>
          <w:szCs w:val="24"/>
        </w:rPr>
        <w:t xml:space="preserve">αι ερμηνευτικά ζητήματα που διαπιστώθηκε ότι γεννήθηκαν μετά τη θέσπιση του σχετικού νόμου. </w:t>
      </w:r>
    </w:p>
    <w:p w14:paraId="644FC7B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η μη ανάρτηση στο Κεντρικό Ηλεκτρονικό Μητρώο Δημοσίων Συμβάσεων αποφάσεων απευθείας ανάθεσης έρχεται να καλύψει </w:t>
      </w:r>
      <w:r>
        <w:rPr>
          <w:rFonts w:eastAsia="Times New Roman" w:cs="Times New Roman"/>
          <w:szCs w:val="24"/>
        </w:rPr>
        <w:lastRenderedPageBreak/>
        <w:t>με μία μεταβατική περίοδο ένα ερμηνε</w:t>
      </w:r>
      <w:r>
        <w:rPr>
          <w:rFonts w:eastAsia="Times New Roman" w:cs="Times New Roman"/>
          <w:szCs w:val="24"/>
        </w:rPr>
        <w:t xml:space="preserve">υτικό κενό που έχει δημιουργηθεί λόγω της πρόσφατης αλλαγής του νομοθετικού πλαισίου περί δημοσίων συμβάσεων και θα καλυφθεί άμεσα με την έκδοση υπουργικής απόφασης, η οποία θα επιβάλλει </w:t>
      </w:r>
      <w:proofErr w:type="spellStart"/>
      <w:r>
        <w:rPr>
          <w:rFonts w:eastAsia="Times New Roman" w:cs="Times New Roman"/>
          <w:szCs w:val="24"/>
        </w:rPr>
        <w:t>υποχρεωτικότητα</w:t>
      </w:r>
      <w:proofErr w:type="spellEnd"/>
      <w:r>
        <w:rPr>
          <w:rFonts w:eastAsia="Times New Roman" w:cs="Times New Roman"/>
          <w:szCs w:val="24"/>
        </w:rPr>
        <w:t xml:space="preserve"> δημοσίευσης. </w:t>
      </w:r>
    </w:p>
    <w:p w14:paraId="644FC7B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Τέλος, ας σημειωθεί ότι υπό το πρίσμα τ</w:t>
      </w:r>
      <w:r>
        <w:rPr>
          <w:rFonts w:eastAsia="Times New Roman" w:cs="Times New Roman"/>
          <w:szCs w:val="24"/>
        </w:rPr>
        <w:t>ης καλής νομοθέτησης και της ασφάλειας δικαίου, συναρτήσει και των συστάσεων του ΟΟΣΑ, επιχειρείται με τις ρυθμίσεις του παρόντος νόμου η κατάργηση μιας σειράς διατάξεων</w:t>
      </w:r>
      <w:r>
        <w:rPr>
          <w:rFonts w:eastAsia="Times New Roman" w:cs="Times New Roman"/>
          <w:szCs w:val="24"/>
        </w:rPr>
        <w:t>,</w:t>
      </w:r>
      <w:r>
        <w:rPr>
          <w:rFonts w:eastAsia="Times New Roman" w:cs="Times New Roman"/>
          <w:szCs w:val="24"/>
        </w:rPr>
        <w:t xml:space="preserve"> οι οποίες έχουν καταστεί ανενεργές, είναι άνευ αντικειμένου</w:t>
      </w:r>
      <w:r>
        <w:rPr>
          <w:rFonts w:eastAsia="Times New Roman" w:cs="Times New Roman"/>
          <w:szCs w:val="24"/>
        </w:rPr>
        <w:t>,</w:t>
      </w:r>
      <w:r>
        <w:rPr>
          <w:rFonts w:eastAsia="Times New Roman" w:cs="Times New Roman"/>
          <w:szCs w:val="24"/>
        </w:rPr>
        <w:t xml:space="preserve"> είτε λόγω μεταγενέστερης</w:t>
      </w:r>
      <w:r>
        <w:rPr>
          <w:rFonts w:eastAsia="Times New Roman" w:cs="Times New Roman"/>
          <w:szCs w:val="24"/>
        </w:rPr>
        <w:t xml:space="preserve"> διαφορετικής νομοθετικής ρύθμισης είτε λόγω μεταβολής των πραγματικών συνθηκών που επέβαλλαν και δικαιολογούσαν την τότε νομοθέτησή τους.  </w:t>
      </w:r>
    </w:p>
    <w:p w14:paraId="644FC7BE" w14:textId="77777777" w:rsidR="0050333C" w:rsidRDefault="00414943">
      <w:pPr>
        <w:spacing w:after="0" w:line="600" w:lineRule="auto"/>
        <w:ind w:firstLine="720"/>
        <w:jc w:val="both"/>
        <w:rPr>
          <w:rFonts w:eastAsia="Times New Roman"/>
          <w:szCs w:val="24"/>
        </w:rPr>
      </w:pPr>
      <w:r>
        <w:rPr>
          <w:rFonts w:eastAsia="Times New Roman"/>
          <w:szCs w:val="24"/>
        </w:rPr>
        <w:t>Καταλήγοντας</w:t>
      </w:r>
      <w:r>
        <w:rPr>
          <w:rFonts w:eastAsia="Times New Roman"/>
          <w:szCs w:val="24"/>
        </w:rPr>
        <w:t xml:space="preserve"> </w:t>
      </w:r>
      <w:r>
        <w:rPr>
          <w:rFonts w:eastAsia="Times New Roman"/>
          <w:szCs w:val="24"/>
        </w:rPr>
        <w:t xml:space="preserve">εκτιμούμε ότι συνολικά το νομοσχέδιο θα συμβάλει στην καλύτερη λειτουργία της αγοράς, στην άρση </w:t>
      </w:r>
      <w:proofErr w:type="spellStart"/>
      <w:r>
        <w:rPr>
          <w:rFonts w:eastAsia="Times New Roman"/>
          <w:szCs w:val="24"/>
        </w:rPr>
        <w:t>αδικαι</w:t>
      </w:r>
      <w:r>
        <w:rPr>
          <w:rFonts w:eastAsia="Times New Roman"/>
          <w:szCs w:val="24"/>
        </w:rPr>
        <w:t>ολογήτων</w:t>
      </w:r>
      <w:proofErr w:type="spellEnd"/>
      <w:r>
        <w:rPr>
          <w:rFonts w:eastAsia="Times New Roman"/>
          <w:szCs w:val="24"/>
        </w:rPr>
        <w:t xml:space="preserve"> εμποδίων στον ανταγωνισμό και στη μείωση των διοικητικών βαρών, ιδίως για μικρομεσαίες επιχειρήσεις.</w:t>
      </w:r>
    </w:p>
    <w:p w14:paraId="644FC7BF" w14:textId="77777777" w:rsidR="0050333C" w:rsidRDefault="00414943">
      <w:pPr>
        <w:spacing w:after="0" w:line="600" w:lineRule="auto"/>
        <w:ind w:firstLine="720"/>
        <w:jc w:val="both"/>
        <w:rPr>
          <w:rFonts w:eastAsia="Times New Roman"/>
          <w:szCs w:val="24"/>
        </w:rPr>
      </w:pPr>
      <w:r>
        <w:rPr>
          <w:rFonts w:eastAsia="Times New Roman"/>
          <w:szCs w:val="24"/>
        </w:rPr>
        <w:lastRenderedPageBreak/>
        <w:t>Σας ευχαριστώ πολύ, ιδίως εσάς, κύριε Πρόεδρε.</w:t>
      </w:r>
    </w:p>
    <w:p w14:paraId="644FC7C0" w14:textId="77777777" w:rsidR="0050333C" w:rsidRDefault="00414943">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44FC7C1"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w:t>
      </w:r>
      <w:r>
        <w:rPr>
          <w:rFonts w:eastAsia="Times New Roman"/>
          <w:szCs w:val="24"/>
        </w:rPr>
        <w:t xml:space="preserve">δελφοι, έχω την τιμή να ανακοινώσω στο Σώμα ότι τη συνεδρίασή μας παρακολουθούν από τα άνω δυτικά θεωρεία της Βουλής, αφού προηγουμένως ξεναγήθηκαν στην </w:t>
      </w:r>
      <w:r>
        <w:rPr>
          <w:rFonts w:eastAsia="Times New Roman"/>
          <w:szCs w:val="24"/>
        </w:rPr>
        <w:t>έκθεση</w:t>
      </w:r>
      <w:r>
        <w:rPr>
          <w:rFonts w:eastAsia="Times New Roman"/>
          <w:szCs w:val="24"/>
        </w:rPr>
        <w:t xml:space="preserve"> της </w:t>
      </w:r>
      <w:r>
        <w:rPr>
          <w:rFonts w:eastAsia="Times New Roman"/>
          <w:szCs w:val="24"/>
        </w:rPr>
        <w:t>αίθουσας</w:t>
      </w:r>
      <w:r>
        <w:rPr>
          <w:rFonts w:eastAsia="Times New Roman"/>
          <w:szCs w:val="24"/>
        </w:rPr>
        <w:t xml:space="preserve"> «ΕΛΕΥΘΕΡΙΟΣ ΒΕΝΙΖΕΛΟΣ» και ενημερώθηκαν για την ιστορία του κτηρίου και τον τρόπο ο</w:t>
      </w:r>
      <w:r>
        <w:rPr>
          <w:rFonts w:eastAsia="Times New Roman"/>
          <w:szCs w:val="24"/>
        </w:rPr>
        <w:t>ργάνωσης και λειτουργίας της Βουλής, είκοσι επτά μαθητές και μαθήτριες και τρεις συνοδοί εκπαιδευτικοί τους από το Γυμνάσιο Νέας Ερυθραίας.</w:t>
      </w:r>
    </w:p>
    <w:p w14:paraId="644FC7C2" w14:textId="77777777" w:rsidR="0050333C" w:rsidRDefault="00414943">
      <w:pPr>
        <w:spacing w:after="0" w:line="600" w:lineRule="auto"/>
        <w:ind w:firstLine="720"/>
        <w:jc w:val="both"/>
        <w:rPr>
          <w:rFonts w:eastAsia="Times New Roman"/>
          <w:szCs w:val="24"/>
        </w:rPr>
      </w:pPr>
      <w:r>
        <w:rPr>
          <w:rFonts w:eastAsia="Times New Roman"/>
          <w:szCs w:val="24"/>
        </w:rPr>
        <w:t>Καλ</w:t>
      </w:r>
      <w:r>
        <w:rPr>
          <w:rFonts w:eastAsia="Times New Roman"/>
          <w:szCs w:val="24"/>
        </w:rPr>
        <w:t>ωσο</w:t>
      </w:r>
      <w:r>
        <w:rPr>
          <w:rFonts w:eastAsia="Times New Roman"/>
          <w:szCs w:val="24"/>
        </w:rPr>
        <w:t xml:space="preserve">ρίσατε στη Βουλή. </w:t>
      </w:r>
    </w:p>
    <w:p w14:paraId="644FC7C3" w14:textId="77777777" w:rsidR="0050333C" w:rsidRDefault="00414943">
      <w:pPr>
        <w:spacing w:after="0"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44FC7C4" w14:textId="77777777" w:rsidR="0050333C" w:rsidRDefault="00414943">
      <w:pPr>
        <w:spacing w:after="0" w:line="600" w:lineRule="auto"/>
        <w:ind w:firstLine="720"/>
        <w:jc w:val="both"/>
        <w:rPr>
          <w:rFonts w:eastAsia="Times New Roman"/>
          <w:szCs w:val="24"/>
        </w:rPr>
      </w:pPr>
      <w:r>
        <w:rPr>
          <w:rFonts w:eastAsia="Times New Roman"/>
          <w:szCs w:val="24"/>
        </w:rPr>
        <w:t>Κύριε Λοβέρδο, θα παρακαλούσα να παραχωρή</w:t>
      </w:r>
      <w:r>
        <w:rPr>
          <w:rFonts w:eastAsia="Times New Roman"/>
          <w:szCs w:val="24"/>
        </w:rPr>
        <w:t xml:space="preserve">σετε τη θέση σας στην κ. Αντωνοπούλου, επειδή φεύγει για </w:t>
      </w:r>
      <w:proofErr w:type="spellStart"/>
      <w:r>
        <w:rPr>
          <w:rFonts w:eastAsia="Times New Roman"/>
          <w:szCs w:val="24"/>
        </w:rPr>
        <w:t>Μπρατισλάβα</w:t>
      </w:r>
      <w:proofErr w:type="spellEnd"/>
      <w:r>
        <w:rPr>
          <w:rFonts w:eastAsia="Times New Roman"/>
          <w:szCs w:val="24"/>
        </w:rPr>
        <w:t xml:space="preserve"> και θέλει να πει για την τροπολογία της. Θα πάρει τον λόγο για τρία λεπτά.</w:t>
      </w:r>
    </w:p>
    <w:p w14:paraId="644FC7C5"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Παρακαλώ, κύριε Πρόεδρε.</w:t>
      </w:r>
    </w:p>
    <w:p w14:paraId="644FC7C6"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κυρία Υπουργέ, έχετε τον λόγ</w:t>
      </w:r>
      <w:r>
        <w:rPr>
          <w:rFonts w:eastAsia="Times New Roman"/>
          <w:szCs w:val="24"/>
        </w:rPr>
        <w:t>ο.</w:t>
      </w:r>
    </w:p>
    <w:p w14:paraId="644FC7C7" w14:textId="77777777" w:rsidR="0050333C" w:rsidRDefault="00414943">
      <w:pPr>
        <w:spacing w:after="0" w:line="600" w:lineRule="auto"/>
        <w:ind w:firstLine="720"/>
        <w:jc w:val="both"/>
        <w:rPr>
          <w:rFonts w:eastAsia="Times New Roman"/>
          <w:szCs w:val="24"/>
        </w:rPr>
      </w:pPr>
      <w:r>
        <w:rPr>
          <w:rFonts w:eastAsia="Times New Roman"/>
          <w:b/>
          <w:szCs w:val="24"/>
        </w:rPr>
        <w:t>ΟΥΡΑΝΙΑ ΑΝΤΩΝΟΠΟΥΛΟΥ (Αναπληρώτρια Υπουργός Εργασίας, Κοινωνικής Ασφάλισης και Κοινωνικής Αλληλεγγύης):</w:t>
      </w:r>
      <w:r>
        <w:rPr>
          <w:rFonts w:eastAsia="Times New Roman"/>
          <w:szCs w:val="24"/>
        </w:rPr>
        <w:t xml:space="preserve"> Ευχαριστώ, κύριε Πρόεδρε.</w:t>
      </w:r>
    </w:p>
    <w:p w14:paraId="644FC7C8" w14:textId="77777777" w:rsidR="0050333C" w:rsidRDefault="00414943">
      <w:pPr>
        <w:spacing w:after="0" w:line="600" w:lineRule="auto"/>
        <w:ind w:firstLine="720"/>
        <w:jc w:val="both"/>
        <w:rPr>
          <w:rFonts w:eastAsia="Times New Roman"/>
          <w:szCs w:val="24"/>
        </w:rPr>
      </w:pPr>
      <w:r>
        <w:rPr>
          <w:rFonts w:eastAsia="Times New Roman"/>
          <w:szCs w:val="24"/>
        </w:rPr>
        <w:t>Υπάρχει μια τροπολογία-προσθήκη στον νόμο με τίτλο: «Απλοποίηση διαδικασιών σύστασης επιχειρήσεων, άρση κανονιστικών εμποδί</w:t>
      </w:r>
      <w:r>
        <w:rPr>
          <w:rFonts w:eastAsia="Times New Roman"/>
          <w:szCs w:val="24"/>
        </w:rPr>
        <w:t>ων στον ανταγωνισμό και λοιπές διατάξεις».</w:t>
      </w:r>
    </w:p>
    <w:p w14:paraId="644FC7C9" w14:textId="77777777" w:rsidR="0050333C" w:rsidRDefault="00414943">
      <w:pPr>
        <w:spacing w:after="0" w:line="600" w:lineRule="auto"/>
        <w:ind w:firstLine="720"/>
        <w:jc w:val="both"/>
        <w:rPr>
          <w:rFonts w:eastAsia="Times New Roman"/>
          <w:szCs w:val="24"/>
        </w:rPr>
      </w:pPr>
      <w:r>
        <w:rPr>
          <w:rFonts w:eastAsia="Times New Roman"/>
          <w:szCs w:val="24"/>
        </w:rPr>
        <w:t>Όπως γνωρίζετε, τα ιδιωτικά γραφεία συμβούλων εργασίας είναι ένας θεσμός που θεσπίστηκε το 1998 με τον ν.2639. Για να μη μακρηγορήσω, πηγαίνω κατευθείαν στον ν.3919/2011, όπου εκεί στο άρθρο 2 αναφέρεται η αρχή τη</w:t>
      </w:r>
      <w:r>
        <w:rPr>
          <w:rFonts w:eastAsia="Times New Roman"/>
          <w:szCs w:val="24"/>
        </w:rPr>
        <w:t xml:space="preserve">ς επαγγελματικής ελευθερίας, κατάργηση </w:t>
      </w:r>
      <w:proofErr w:type="spellStart"/>
      <w:r>
        <w:rPr>
          <w:rFonts w:eastAsia="Times New Roman"/>
          <w:szCs w:val="24"/>
        </w:rPr>
        <w:t>αδικαιολογήτων</w:t>
      </w:r>
      <w:proofErr w:type="spellEnd"/>
      <w:r>
        <w:rPr>
          <w:rFonts w:eastAsia="Times New Roman"/>
          <w:szCs w:val="24"/>
        </w:rPr>
        <w:t xml:space="preserve"> περιορισμών στην πρόσβαση και άσκηση επαγγελμάτων και εκεί </w:t>
      </w:r>
      <w:r>
        <w:rPr>
          <w:rFonts w:eastAsia="Times New Roman"/>
          <w:szCs w:val="24"/>
        </w:rPr>
        <w:lastRenderedPageBreak/>
        <w:t>ακριβώς αναφέρεται ότι πρέπει να καταργηθούν οι αδικαιολόγητοι περιορισμοί στην πρόσβαση και άσκηση επαγγελμάτων.</w:t>
      </w:r>
    </w:p>
    <w:p w14:paraId="644FC7CA" w14:textId="77777777" w:rsidR="0050333C" w:rsidRDefault="00414943">
      <w:pPr>
        <w:spacing w:after="0" w:line="600" w:lineRule="auto"/>
        <w:ind w:firstLine="720"/>
        <w:jc w:val="both"/>
        <w:rPr>
          <w:rFonts w:eastAsia="Times New Roman"/>
          <w:szCs w:val="24"/>
        </w:rPr>
      </w:pPr>
      <w:r>
        <w:rPr>
          <w:rFonts w:eastAsia="Times New Roman"/>
          <w:szCs w:val="24"/>
        </w:rPr>
        <w:t>Αν κοιτάξει κ</w:t>
      </w:r>
      <w:r>
        <w:rPr>
          <w:rFonts w:eastAsia="Times New Roman"/>
          <w:szCs w:val="24"/>
        </w:rPr>
        <w:t>άποιος</w:t>
      </w:r>
      <w:r>
        <w:rPr>
          <w:rFonts w:eastAsia="Times New Roman"/>
          <w:szCs w:val="24"/>
        </w:rPr>
        <w:t xml:space="preserve"> τον ν.405</w:t>
      </w:r>
      <w:r>
        <w:rPr>
          <w:rFonts w:eastAsia="Times New Roman"/>
          <w:szCs w:val="24"/>
        </w:rPr>
        <w:t>2/2012, θα δει ότι στη συνέχεια έρχεται ο ν.4093/2012 και φέρνει κάποιες αλλαγές. Για παράδειγμα, περιορίζει τα τέσσερα χρόνια λειτουργίας σε δύο χρόνια κ.λπ., για να μπορέσει να διευκολύνει την επιχειρηματικότητα και την επαγγελματική ελευθερία.</w:t>
      </w:r>
    </w:p>
    <w:p w14:paraId="644FC7CB" w14:textId="77777777" w:rsidR="0050333C" w:rsidRDefault="00414943">
      <w:pPr>
        <w:spacing w:after="0" w:line="600" w:lineRule="auto"/>
        <w:ind w:firstLine="720"/>
        <w:jc w:val="both"/>
        <w:rPr>
          <w:rFonts w:eastAsia="Times New Roman"/>
          <w:szCs w:val="24"/>
        </w:rPr>
      </w:pPr>
      <w:r>
        <w:rPr>
          <w:rFonts w:eastAsia="Times New Roman"/>
          <w:szCs w:val="24"/>
        </w:rPr>
        <w:t xml:space="preserve">Τι κάνει </w:t>
      </w:r>
      <w:r>
        <w:rPr>
          <w:rFonts w:eastAsia="Times New Roman"/>
          <w:szCs w:val="24"/>
        </w:rPr>
        <w:t>τώρα αυτή η τροπολογία: Η παράγραφος 3 του άρθρου 99 του ν.4052/2012 καταργείται. Η προτεινόμενη αυτή διάταξη κρίνεται αναγκαία στο πλαίσιο της εφαρμογής του ν.3919/2011, ώστε στην πραγματικότητα αυτό που αλλάζει είναι ότι η μεταβίβαση ή η εκχώρηση της δρα</w:t>
      </w:r>
      <w:r>
        <w:rPr>
          <w:rFonts w:eastAsia="Times New Roman"/>
          <w:szCs w:val="24"/>
        </w:rPr>
        <w:t xml:space="preserve">στηριότητας του ιδιωτικού γραφείου εργασίας γίνεται ελεύθερα πλέον, εφόσον τηρούνται και πληρούνται οι προϋποθέσεις που θέτουν οι διατάξεις των άρθρων 98 και 102 του ν.4052, που καθορίζουν τα προσόντα που θα </w:t>
      </w:r>
      <w:r>
        <w:rPr>
          <w:rFonts w:eastAsia="Times New Roman"/>
          <w:szCs w:val="24"/>
        </w:rPr>
        <w:lastRenderedPageBreak/>
        <w:t>πρέπει να έχει</w:t>
      </w:r>
      <w:r>
        <w:rPr>
          <w:rFonts w:eastAsia="Times New Roman"/>
          <w:szCs w:val="24"/>
        </w:rPr>
        <w:t>,</w:t>
      </w:r>
      <w:r>
        <w:rPr>
          <w:rFonts w:eastAsia="Times New Roman"/>
          <w:szCs w:val="24"/>
        </w:rPr>
        <w:t xml:space="preserve"> είτε ο ιδιοκτήτης είτε ο διευθυντής</w:t>
      </w:r>
      <w:r>
        <w:rPr>
          <w:rFonts w:eastAsia="Times New Roman"/>
          <w:szCs w:val="24"/>
        </w:rPr>
        <w:t>,</w:t>
      </w:r>
      <w:r>
        <w:rPr>
          <w:rFonts w:eastAsia="Times New Roman"/>
          <w:szCs w:val="24"/>
        </w:rPr>
        <w:t xml:space="preserve"> κάποιου τέτοιου γραφείου. Έτσι μειώνεται η γραφειοκρατία και ικανοποιούνται ταυτόχρονα οι υποχρεώσεις του άρθρου 104 του ίδιου νόμου.</w:t>
      </w:r>
    </w:p>
    <w:p w14:paraId="644FC7CC" w14:textId="77777777" w:rsidR="0050333C" w:rsidRDefault="00414943">
      <w:pPr>
        <w:spacing w:after="0" w:line="600" w:lineRule="auto"/>
        <w:ind w:firstLine="720"/>
        <w:jc w:val="both"/>
        <w:rPr>
          <w:rFonts w:eastAsia="Times New Roman"/>
          <w:szCs w:val="24"/>
        </w:rPr>
      </w:pPr>
      <w:r>
        <w:rPr>
          <w:rFonts w:eastAsia="Times New Roman"/>
          <w:szCs w:val="24"/>
        </w:rPr>
        <w:t>Ευχαριστώ.</w:t>
      </w:r>
    </w:p>
    <w:p w14:paraId="644FC7CD"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Κι εμείς.</w:t>
      </w:r>
    </w:p>
    <w:p w14:paraId="644FC7CE" w14:textId="77777777" w:rsidR="0050333C" w:rsidRDefault="00414943">
      <w:pPr>
        <w:spacing w:after="0" w:line="600" w:lineRule="auto"/>
        <w:ind w:firstLine="720"/>
        <w:jc w:val="both"/>
        <w:rPr>
          <w:rFonts w:eastAsia="Times New Roman"/>
          <w:szCs w:val="24"/>
        </w:rPr>
      </w:pPr>
      <w:r>
        <w:rPr>
          <w:rFonts w:eastAsia="Times New Roman"/>
          <w:szCs w:val="24"/>
        </w:rPr>
        <w:t>Ελάτε, κύριε Λοβέρδο, έχετε το</w:t>
      </w:r>
      <w:r>
        <w:rPr>
          <w:rFonts w:eastAsia="Times New Roman"/>
          <w:szCs w:val="24"/>
        </w:rPr>
        <w:t>ν λόγο.</w:t>
      </w:r>
    </w:p>
    <w:p w14:paraId="644FC7CF" w14:textId="77777777" w:rsidR="0050333C" w:rsidRDefault="00414943">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Υπουργέ, σας καλωσορίζω από την πλευρά της Δημοκρατικής Συμπαράταξης στο ελληνικό Κοινοβούλιο. Σας εύχομαι καλή επιτυχία.</w:t>
      </w:r>
    </w:p>
    <w:p w14:paraId="644FC7D0" w14:textId="77777777" w:rsidR="0050333C" w:rsidRDefault="00414943">
      <w:pPr>
        <w:spacing w:after="0" w:line="600" w:lineRule="auto"/>
        <w:ind w:firstLine="720"/>
        <w:jc w:val="both"/>
        <w:rPr>
          <w:rFonts w:eastAsia="Times New Roman"/>
          <w:szCs w:val="24"/>
        </w:rPr>
      </w:pPr>
      <w:r>
        <w:rPr>
          <w:rFonts w:eastAsia="Times New Roman"/>
          <w:szCs w:val="24"/>
        </w:rPr>
        <w:t xml:space="preserve">Και επειδή είχα την ευκαιρία να ακούσω τώρα την πρώτη σας ομιλία στο Σώμα, να σας πω ότι είναι πάρα </w:t>
      </w:r>
      <w:r>
        <w:rPr>
          <w:rFonts w:eastAsia="Times New Roman"/>
          <w:szCs w:val="24"/>
        </w:rPr>
        <w:t>πολλοί οι συνάδελφοι, κυρίως οι Υπουργοί που ήταν εξωκοινοβουλευτικοί, που κατάλαβαν</w:t>
      </w:r>
      <w:r>
        <w:rPr>
          <w:rFonts w:eastAsia="Times New Roman"/>
          <w:szCs w:val="24"/>
        </w:rPr>
        <w:t>,</w:t>
      </w:r>
      <w:r>
        <w:rPr>
          <w:rFonts w:eastAsia="Times New Roman"/>
          <w:szCs w:val="24"/>
        </w:rPr>
        <w:t xml:space="preserve"> όταν ολοκλήρωσαν την παρουσία τους στο Υπουργικό Συμβούλιο και αποχώρησαν</w:t>
      </w:r>
      <w:r>
        <w:rPr>
          <w:rFonts w:eastAsia="Times New Roman"/>
          <w:szCs w:val="24"/>
        </w:rPr>
        <w:t>,</w:t>
      </w:r>
      <w:r>
        <w:rPr>
          <w:rFonts w:eastAsia="Times New Roman"/>
          <w:szCs w:val="24"/>
        </w:rPr>
        <w:t xml:space="preserve"> ότι τελικά το χρονικό διάστημα που παρέμειναν στη Βουλή και εξέφραζαν </w:t>
      </w:r>
      <w:r>
        <w:rPr>
          <w:rFonts w:eastAsia="Times New Roman"/>
          <w:szCs w:val="24"/>
        </w:rPr>
        <w:lastRenderedPageBreak/>
        <w:t>εδώ την Κυβέρνηση δεν έκα</w:t>
      </w:r>
      <w:r>
        <w:rPr>
          <w:rFonts w:eastAsia="Times New Roman"/>
          <w:szCs w:val="24"/>
        </w:rPr>
        <w:t xml:space="preserve">ναν τίποτε περισσότερο από το να εκφράζουν τις απόψεις της γραφειοκρατίας, μετατρεπόμενη σε </w:t>
      </w:r>
      <w:proofErr w:type="spellStart"/>
      <w:r>
        <w:rPr>
          <w:rFonts w:eastAsia="Times New Roman"/>
          <w:szCs w:val="24"/>
        </w:rPr>
        <w:t>porte-</w:t>
      </w:r>
      <w:r>
        <w:rPr>
          <w:rFonts w:eastAsia="Times New Roman"/>
          <w:bCs/>
          <w:szCs w:val="24"/>
        </w:rPr>
        <w:t>parole</w:t>
      </w:r>
      <w:proofErr w:type="spellEnd"/>
      <w:r>
        <w:rPr>
          <w:rFonts w:eastAsia="Times New Roman"/>
          <w:szCs w:val="24"/>
        </w:rPr>
        <w:t xml:space="preserve"> των θελήσεων και των λεπτομερειών των θελήσεων της γραφειοκρατίας.</w:t>
      </w:r>
    </w:p>
    <w:p w14:paraId="644FC7D1" w14:textId="77777777" w:rsidR="0050333C" w:rsidRDefault="00414943">
      <w:pPr>
        <w:spacing w:after="0" w:line="600" w:lineRule="auto"/>
        <w:ind w:firstLine="720"/>
        <w:jc w:val="both"/>
        <w:rPr>
          <w:rFonts w:eastAsia="Times New Roman"/>
          <w:szCs w:val="24"/>
        </w:rPr>
      </w:pPr>
      <w:r w:rsidRPr="008C28F2">
        <w:rPr>
          <w:rFonts w:eastAsia="Times New Roman"/>
          <w:szCs w:val="24"/>
        </w:rPr>
        <w:t>Δεν το λέω τυχαία αυτό, το λέω γιατί σε κάποια παρατήρηση που είχε κάνει με τρόπο πο</w:t>
      </w:r>
      <w:r w:rsidRPr="008C28F2">
        <w:rPr>
          <w:rFonts w:eastAsia="Times New Roman"/>
          <w:szCs w:val="24"/>
        </w:rPr>
        <w:t xml:space="preserve">λύ επίμονο και αναλυτικό ο κ. Κωνσταντινόπουλος και την </w:t>
      </w:r>
      <w:r>
        <w:rPr>
          <w:rFonts w:eastAsia="Times New Roman"/>
          <w:szCs w:val="24"/>
        </w:rPr>
        <w:t xml:space="preserve">οποία επικαλέστηκα στη διαδικαστική μου πρόταση το πρωί απαντήσατε και θα σχολιάσω την απάντησή σας στην πορεία της ομιλίας μου. </w:t>
      </w:r>
    </w:p>
    <w:p w14:paraId="644FC7D2" w14:textId="77777777" w:rsidR="0050333C" w:rsidRDefault="00414943">
      <w:pPr>
        <w:spacing w:after="0" w:line="600" w:lineRule="auto"/>
        <w:ind w:firstLine="720"/>
        <w:jc w:val="both"/>
        <w:rPr>
          <w:rFonts w:eastAsia="Times New Roman"/>
          <w:szCs w:val="24"/>
        </w:rPr>
      </w:pPr>
      <w:r>
        <w:rPr>
          <w:rFonts w:eastAsia="Times New Roman"/>
          <w:szCs w:val="24"/>
        </w:rPr>
        <w:t>Κυρίες και κύριοι του ΣΥΡΙΖΑ, γενικά μέσα σε δύο χρόνια έχετε καταφέρε</w:t>
      </w:r>
      <w:r>
        <w:rPr>
          <w:rFonts w:eastAsia="Times New Roman"/>
          <w:szCs w:val="24"/>
        </w:rPr>
        <w:t xml:space="preserve">ι, εσείς του </w:t>
      </w:r>
      <w:r>
        <w:rPr>
          <w:rFonts w:eastAsia="Times New Roman"/>
          <w:szCs w:val="24"/>
        </w:rPr>
        <w:t>π</w:t>
      </w:r>
      <w:r>
        <w:rPr>
          <w:rFonts w:eastAsia="Times New Roman"/>
          <w:szCs w:val="24"/>
        </w:rPr>
        <w:t xml:space="preserve">ρογράμματος Θεσσαλονίκης και του </w:t>
      </w:r>
      <w:r>
        <w:rPr>
          <w:rFonts w:eastAsia="Times New Roman"/>
          <w:szCs w:val="24"/>
        </w:rPr>
        <w:t>π</w:t>
      </w:r>
      <w:r>
        <w:rPr>
          <w:rFonts w:eastAsia="Times New Roman"/>
          <w:szCs w:val="24"/>
        </w:rPr>
        <w:t xml:space="preserve">αράλληλου </w:t>
      </w:r>
      <w:r>
        <w:rPr>
          <w:rFonts w:eastAsia="Times New Roman"/>
          <w:szCs w:val="24"/>
        </w:rPr>
        <w:t>π</w:t>
      </w:r>
      <w:r>
        <w:rPr>
          <w:rFonts w:eastAsia="Times New Roman"/>
          <w:szCs w:val="24"/>
        </w:rPr>
        <w:t xml:space="preserve">ρογράμματος του Σεπτεμβρίου 2015, το 89% των πολιτών </w:t>
      </w:r>
      <w:r>
        <w:rPr>
          <w:rFonts w:eastAsia="Times New Roman"/>
          <w:szCs w:val="24"/>
        </w:rPr>
        <w:t xml:space="preserve">και το 79% των ψηφοφόρων σας </w:t>
      </w:r>
      <w:r>
        <w:rPr>
          <w:rFonts w:eastAsia="Times New Roman"/>
          <w:szCs w:val="24"/>
        </w:rPr>
        <w:t xml:space="preserve">να είναι αντίθετο με τις πολιτικές </w:t>
      </w:r>
      <w:r>
        <w:rPr>
          <w:rFonts w:eastAsia="Times New Roman"/>
          <w:szCs w:val="24"/>
        </w:rPr>
        <w:t>σας.</w:t>
      </w:r>
      <w:r>
        <w:rPr>
          <w:rFonts w:eastAsia="Times New Roman"/>
          <w:szCs w:val="24"/>
        </w:rPr>
        <w:t xml:space="preserve"> Αυτά τα λένε οι δημοσκοπήσεις. Αυτά τα λέει, όμως, και ο δρόμος στον οποίο </w:t>
      </w:r>
      <w:r>
        <w:rPr>
          <w:rFonts w:eastAsia="Times New Roman"/>
          <w:szCs w:val="24"/>
        </w:rPr>
        <w:t xml:space="preserve">περπατάμε και οι πολίτες μάς μιλάνε. </w:t>
      </w:r>
    </w:p>
    <w:p w14:paraId="644FC7D3" w14:textId="77777777" w:rsidR="0050333C" w:rsidRDefault="00414943">
      <w:pPr>
        <w:spacing w:after="0" w:line="600" w:lineRule="auto"/>
        <w:ind w:firstLine="720"/>
        <w:jc w:val="both"/>
        <w:rPr>
          <w:rFonts w:eastAsia="Times New Roman"/>
          <w:szCs w:val="24"/>
        </w:rPr>
      </w:pPr>
      <w:r>
        <w:rPr>
          <w:rFonts w:eastAsia="Times New Roman"/>
          <w:szCs w:val="24"/>
        </w:rPr>
        <w:lastRenderedPageBreak/>
        <w:t>Εμείς που είμαστε πολιτικοί με ανάληψη πρώτης ευθύνης μόνο στα χρόνια της κρίσης</w:t>
      </w:r>
      <w:r>
        <w:rPr>
          <w:rFonts w:eastAsia="Times New Roman"/>
          <w:szCs w:val="24"/>
        </w:rPr>
        <w:t>,</w:t>
      </w:r>
      <w:r>
        <w:rPr>
          <w:rFonts w:eastAsia="Times New Roman"/>
          <w:szCs w:val="24"/>
        </w:rPr>
        <w:t xml:space="preserve"> ξέρουμε πάρα πολύ καλά τι λένε οι άνθρωποι και τι έλεγαν το 2010, το 2012, το 2014 και το 2016. </w:t>
      </w:r>
    </w:p>
    <w:p w14:paraId="644FC7D4" w14:textId="77777777" w:rsidR="0050333C" w:rsidRDefault="00414943">
      <w:pPr>
        <w:spacing w:after="0" w:line="600" w:lineRule="auto"/>
        <w:ind w:firstLine="720"/>
        <w:jc w:val="both"/>
        <w:rPr>
          <w:rFonts w:eastAsia="Times New Roman"/>
          <w:szCs w:val="24"/>
        </w:rPr>
      </w:pPr>
      <w:r>
        <w:rPr>
          <w:rFonts w:eastAsia="Times New Roman"/>
          <w:szCs w:val="24"/>
        </w:rPr>
        <w:t>Κυρίες και κύριοι της Πλειοψηφίας, τώρα</w:t>
      </w:r>
      <w:r>
        <w:rPr>
          <w:rFonts w:eastAsia="Times New Roman"/>
          <w:szCs w:val="24"/>
        </w:rPr>
        <w:t xml:space="preserve"> καταλαβαίνετε ότι άλλο είναι ο κ. </w:t>
      </w:r>
      <w:proofErr w:type="spellStart"/>
      <w:r>
        <w:rPr>
          <w:rFonts w:eastAsia="Times New Roman"/>
          <w:szCs w:val="24"/>
        </w:rPr>
        <w:t>Κατρούγκαλος</w:t>
      </w:r>
      <w:proofErr w:type="spellEnd"/>
      <w:r>
        <w:rPr>
          <w:rFonts w:eastAsia="Times New Roman"/>
          <w:szCs w:val="24"/>
        </w:rPr>
        <w:t xml:space="preserve"> και ο κ. </w:t>
      </w:r>
      <w:proofErr w:type="spellStart"/>
      <w:r>
        <w:rPr>
          <w:rFonts w:eastAsia="Times New Roman"/>
          <w:szCs w:val="24"/>
        </w:rPr>
        <w:t>Τσακαλώτος</w:t>
      </w:r>
      <w:proofErr w:type="spellEnd"/>
      <w:r>
        <w:rPr>
          <w:rFonts w:eastAsia="Times New Roman"/>
          <w:szCs w:val="24"/>
        </w:rPr>
        <w:t xml:space="preserve"> να δικάζουν σε λαϊκά δικαστήρια στις πλατείες τον ιμπεριαλισμό, να τρώνε μετά κα</w:t>
      </w:r>
      <w:r>
        <w:rPr>
          <w:rFonts w:eastAsia="Times New Roman"/>
          <w:szCs w:val="24"/>
        </w:rPr>
        <w:t>μ</w:t>
      </w:r>
      <w:r>
        <w:rPr>
          <w:rFonts w:eastAsia="Times New Roman"/>
          <w:szCs w:val="24"/>
        </w:rPr>
        <w:t xml:space="preserve">μιά ντομάτα λιαστή στο Μοναστηράκι, μετά την επιτέλεση του επαναστατικού τους καθήκοντος, της λαϊκής δίκης </w:t>
      </w:r>
      <w:r>
        <w:rPr>
          <w:rFonts w:eastAsia="Times New Roman"/>
          <w:szCs w:val="24"/>
        </w:rPr>
        <w:t xml:space="preserve">δηλαδή, και άλλο να αναλαμβάνουν να σηκώσουν στις πλάτες τους τα συμφέροντα, τις επιδιώξεις, τις επιθυμίες, τη βούληση και τον πόνο του ελληνικού λαού. </w:t>
      </w:r>
    </w:p>
    <w:p w14:paraId="644FC7D5" w14:textId="77777777" w:rsidR="0050333C" w:rsidRDefault="00414943">
      <w:pPr>
        <w:spacing w:after="0" w:line="600" w:lineRule="auto"/>
        <w:ind w:firstLine="720"/>
        <w:jc w:val="both"/>
        <w:rPr>
          <w:rFonts w:eastAsia="Times New Roman"/>
          <w:szCs w:val="24"/>
        </w:rPr>
      </w:pPr>
      <w:r>
        <w:rPr>
          <w:rFonts w:eastAsia="Times New Roman"/>
          <w:szCs w:val="24"/>
        </w:rPr>
        <w:t>Έχετε αντιληφθεί πόση αρνητική επιρροή ασκεί στον κόσμο που ακούει</w:t>
      </w:r>
      <w:r>
        <w:rPr>
          <w:rFonts w:eastAsia="Times New Roman"/>
          <w:szCs w:val="24"/>
        </w:rPr>
        <w:t>,</w:t>
      </w:r>
      <w:r>
        <w:rPr>
          <w:rFonts w:eastAsia="Times New Roman"/>
          <w:szCs w:val="24"/>
        </w:rPr>
        <w:t xml:space="preserve"> αυτό που είπε ο κ. </w:t>
      </w:r>
      <w:proofErr w:type="spellStart"/>
      <w:r>
        <w:rPr>
          <w:rFonts w:eastAsia="Times New Roman"/>
          <w:szCs w:val="24"/>
        </w:rPr>
        <w:t>Ρέγκλινγκ</w:t>
      </w:r>
      <w:proofErr w:type="spellEnd"/>
      <w:r>
        <w:rPr>
          <w:rFonts w:eastAsia="Times New Roman"/>
          <w:szCs w:val="24"/>
        </w:rPr>
        <w:t xml:space="preserve"> του </w:t>
      </w:r>
      <w:r>
        <w:rPr>
          <w:rFonts w:eastAsia="Times New Roman"/>
          <w:szCs w:val="24"/>
          <w:lang w:val="en-US"/>
        </w:rPr>
        <w:t>ES</w:t>
      </w:r>
      <w:r>
        <w:rPr>
          <w:rFonts w:eastAsia="Times New Roman"/>
          <w:szCs w:val="24"/>
          <w:lang w:val="en-US"/>
        </w:rPr>
        <w:t>M</w:t>
      </w:r>
      <w:r>
        <w:rPr>
          <w:rFonts w:eastAsia="Times New Roman"/>
          <w:szCs w:val="24"/>
        </w:rPr>
        <w:t xml:space="preserve">, από τους προνομιακούς συνομιλητές των ελληνικών κυβερνήσεων και της δικής σας; Είπε τις προάλλες ότι γίνεται μάχη για να φτάσουμε στα επίπεδα του 2014! </w:t>
      </w:r>
    </w:p>
    <w:p w14:paraId="644FC7D6" w14:textId="77777777" w:rsidR="0050333C" w:rsidRDefault="00414943">
      <w:pPr>
        <w:spacing w:after="0" w:line="600" w:lineRule="auto"/>
        <w:ind w:firstLine="720"/>
        <w:jc w:val="both"/>
        <w:rPr>
          <w:rFonts w:eastAsia="Times New Roman"/>
          <w:szCs w:val="24"/>
        </w:rPr>
      </w:pPr>
      <w:r>
        <w:rPr>
          <w:rFonts w:eastAsia="Times New Roman"/>
          <w:szCs w:val="24"/>
        </w:rPr>
        <w:lastRenderedPageBreak/>
        <w:t>Έχετε αντιληφθεί πόσο είναι απόδειξη αυτό ότι πήγατε την χώρα πίσω, ότι πρέπει να κάνει ο λαός και ά</w:t>
      </w:r>
      <w:r>
        <w:rPr>
          <w:rFonts w:eastAsia="Times New Roman"/>
          <w:szCs w:val="24"/>
        </w:rPr>
        <w:t xml:space="preserve">λλες θυσίες και τα ίδια βήματα, παράδειγμα χαρακτηριστικό του μύθου του Σισύφου, απλώς για να είναι ο κ. Τσίπρας Πρωθυπουργός και εσείς στις υπουργικές καρέκλες; </w:t>
      </w:r>
      <w:r>
        <w:rPr>
          <w:rFonts w:eastAsia="Times New Roman"/>
          <w:szCs w:val="24"/>
        </w:rPr>
        <w:t>Σ</w:t>
      </w:r>
      <w:r>
        <w:rPr>
          <w:rFonts w:eastAsia="Times New Roman"/>
          <w:szCs w:val="24"/>
        </w:rPr>
        <w:t>υνεχίζετε απτόητοι με δύο χαρακτηριστικά σε επίπεδο λόγου</w:t>
      </w:r>
      <w:r>
        <w:rPr>
          <w:rFonts w:eastAsia="Times New Roman"/>
          <w:szCs w:val="24"/>
        </w:rPr>
        <w:t>.</w:t>
      </w:r>
      <w:r>
        <w:rPr>
          <w:rFonts w:eastAsia="Times New Roman"/>
          <w:szCs w:val="24"/>
        </w:rPr>
        <w:t xml:space="preserve"> Δημαγωγία στα λόγια, κρατισμός στη</w:t>
      </w:r>
      <w:r>
        <w:rPr>
          <w:rFonts w:eastAsia="Times New Roman"/>
          <w:szCs w:val="24"/>
        </w:rPr>
        <w:t xml:space="preserve">ν πράξη! </w:t>
      </w:r>
    </w:p>
    <w:p w14:paraId="644FC7D7" w14:textId="77777777" w:rsidR="0050333C" w:rsidRDefault="00414943">
      <w:pPr>
        <w:spacing w:after="0" w:line="600" w:lineRule="auto"/>
        <w:ind w:firstLine="720"/>
        <w:jc w:val="both"/>
        <w:rPr>
          <w:rFonts w:eastAsia="Times New Roman"/>
          <w:szCs w:val="24"/>
        </w:rPr>
      </w:pPr>
      <w:r>
        <w:rPr>
          <w:rFonts w:eastAsia="Times New Roman"/>
          <w:szCs w:val="24"/>
        </w:rPr>
        <w:t>Βγαίνουν τα πρώτα στατιστικά. Είναι λάθος να σας λένε ότι ανακαλύψατε εσείς τους μετακλητούς υπαλλήλους. Είναι μεγάλο λάθος. Οι μετακλητοί υπάλληλοι είναι χρήσιμοι. Είναι, όμως, σωστό να σας λένε ότι έχετε τοποθετήσει διακόσιους περισσότερους από</w:t>
      </w:r>
      <w:r>
        <w:rPr>
          <w:rFonts w:eastAsia="Times New Roman"/>
          <w:szCs w:val="24"/>
        </w:rPr>
        <w:t xml:space="preserve"> όλους τους προηγούμενους αυξάνοντας και τις αποδοχές τους, για να έχει επιβαρυνθεί από αυτή σας την πολιτική με 146 εκατομμύρια ο κρατικός προϋπολογισμός. </w:t>
      </w:r>
    </w:p>
    <w:p w14:paraId="644FC7D8" w14:textId="77777777" w:rsidR="0050333C" w:rsidRDefault="00414943">
      <w:pPr>
        <w:spacing w:after="0" w:line="600" w:lineRule="auto"/>
        <w:ind w:firstLine="720"/>
        <w:jc w:val="both"/>
        <w:rPr>
          <w:rFonts w:eastAsia="Times New Roman"/>
          <w:szCs w:val="24"/>
        </w:rPr>
      </w:pPr>
      <w:r>
        <w:rPr>
          <w:rFonts w:eastAsia="Times New Roman"/>
          <w:szCs w:val="24"/>
        </w:rPr>
        <w:t>Επίσης είναι τεράστιο λάθος σε κάθε σχέδιο νόμου</w:t>
      </w:r>
      <w:r>
        <w:rPr>
          <w:rFonts w:eastAsia="Times New Roman"/>
          <w:szCs w:val="24"/>
        </w:rPr>
        <w:t>,</w:t>
      </w:r>
      <w:r>
        <w:rPr>
          <w:rFonts w:eastAsia="Times New Roman"/>
          <w:szCs w:val="24"/>
        </w:rPr>
        <w:t xml:space="preserve"> να ιδρύονται νέες υπηρεσίες. Όπου έχω πρόβλημα απ</w:t>
      </w:r>
      <w:r>
        <w:rPr>
          <w:rFonts w:eastAsia="Times New Roman"/>
          <w:szCs w:val="24"/>
        </w:rPr>
        <w:t>αντάω με την ίδρυση νέας υπηρεσίας</w:t>
      </w:r>
      <w:r>
        <w:rPr>
          <w:rFonts w:eastAsia="Times New Roman"/>
          <w:szCs w:val="24"/>
        </w:rPr>
        <w:t>.</w:t>
      </w:r>
      <w:r>
        <w:rPr>
          <w:rFonts w:eastAsia="Times New Roman"/>
          <w:szCs w:val="24"/>
        </w:rPr>
        <w:t xml:space="preserve"> </w:t>
      </w:r>
      <w:r>
        <w:rPr>
          <w:rFonts w:eastAsia="Times New Roman"/>
          <w:szCs w:val="24"/>
        </w:rPr>
        <w:lastRenderedPageBreak/>
        <w:t xml:space="preserve">Ειδικές </w:t>
      </w:r>
      <w:r>
        <w:rPr>
          <w:rFonts w:eastAsia="Times New Roman"/>
          <w:szCs w:val="24"/>
        </w:rPr>
        <w:t>γ</w:t>
      </w:r>
      <w:r>
        <w:rPr>
          <w:rFonts w:eastAsia="Times New Roman"/>
          <w:szCs w:val="24"/>
        </w:rPr>
        <w:t xml:space="preserve">ραμματείες, </w:t>
      </w:r>
      <w:r>
        <w:rPr>
          <w:rFonts w:eastAsia="Times New Roman"/>
          <w:szCs w:val="24"/>
        </w:rPr>
        <w:t>γ</w:t>
      </w:r>
      <w:r>
        <w:rPr>
          <w:rFonts w:eastAsia="Times New Roman"/>
          <w:szCs w:val="24"/>
        </w:rPr>
        <w:t xml:space="preserve">ενικές </w:t>
      </w:r>
      <w:r>
        <w:rPr>
          <w:rFonts w:eastAsia="Times New Roman"/>
          <w:szCs w:val="24"/>
        </w:rPr>
        <w:t>γ</w:t>
      </w:r>
      <w:r>
        <w:rPr>
          <w:rFonts w:eastAsia="Times New Roman"/>
          <w:szCs w:val="24"/>
        </w:rPr>
        <w:t xml:space="preserve">ραμματείες, </w:t>
      </w:r>
      <w:r>
        <w:rPr>
          <w:rFonts w:eastAsia="Times New Roman"/>
          <w:szCs w:val="24"/>
        </w:rPr>
        <w:t>γ</w:t>
      </w:r>
      <w:r>
        <w:rPr>
          <w:rFonts w:eastAsia="Times New Roman"/>
          <w:szCs w:val="24"/>
        </w:rPr>
        <w:t xml:space="preserve">ενικές </w:t>
      </w:r>
      <w:r>
        <w:rPr>
          <w:rFonts w:eastAsia="Times New Roman"/>
          <w:szCs w:val="24"/>
        </w:rPr>
        <w:t>δ</w:t>
      </w:r>
      <w:r>
        <w:rPr>
          <w:rFonts w:eastAsia="Times New Roman"/>
          <w:szCs w:val="24"/>
        </w:rPr>
        <w:t xml:space="preserve">ιευθύνσεις! Αυτή είναι η καθημερινή σας πολιτική! </w:t>
      </w:r>
    </w:p>
    <w:p w14:paraId="644FC7D9" w14:textId="77777777" w:rsidR="0050333C" w:rsidRDefault="00414943">
      <w:pPr>
        <w:spacing w:after="0" w:line="600" w:lineRule="auto"/>
        <w:ind w:firstLine="720"/>
        <w:jc w:val="both"/>
        <w:rPr>
          <w:rFonts w:eastAsia="Times New Roman"/>
          <w:szCs w:val="24"/>
        </w:rPr>
      </w:pPr>
      <w:r>
        <w:rPr>
          <w:rFonts w:eastAsia="Times New Roman"/>
          <w:szCs w:val="24"/>
        </w:rPr>
        <w:t xml:space="preserve">Ενώ κάνετε μια παρέμβαση στο </w:t>
      </w:r>
      <w:r>
        <w:rPr>
          <w:rFonts w:eastAsia="Times New Roman"/>
          <w:szCs w:val="24"/>
        </w:rPr>
        <w:t>α</w:t>
      </w:r>
      <w:r>
        <w:rPr>
          <w:rFonts w:eastAsia="Times New Roman"/>
          <w:szCs w:val="24"/>
        </w:rPr>
        <w:t xml:space="preserve">σφαλιστικό, για την οποία οι εργαζόμενοι αποκάλεσαν τον κ. </w:t>
      </w:r>
      <w:proofErr w:type="spellStart"/>
      <w:r>
        <w:rPr>
          <w:rFonts w:eastAsia="Times New Roman"/>
          <w:szCs w:val="24"/>
        </w:rPr>
        <w:t>Κατρούγκαλο</w:t>
      </w:r>
      <w:proofErr w:type="spellEnd"/>
      <w:r>
        <w:rPr>
          <w:rFonts w:eastAsia="Times New Roman"/>
          <w:szCs w:val="24"/>
        </w:rPr>
        <w:t xml:space="preserve"> «</w:t>
      </w:r>
      <w:proofErr w:type="spellStart"/>
      <w:r>
        <w:rPr>
          <w:rFonts w:eastAsia="Times New Roman"/>
          <w:szCs w:val="24"/>
        </w:rPr>
        <w:t>ψαλιδοχέρη</w:t>
      </w:r>
      <w:proofErr w:type="spellEnd"/>
      <w:r>
        <w:rPr>
          <w:rFonts w:eastAsia="Times New Roman"/>
          <w:szCs w:val="24"/>
        </w:rPr>
        <w:t xml:space="preserve">», </w:t>
      </w:r>
      <w:r>
        <w:rPr>
          <w:rFonts w:eastAsia="Times New Roman"/>
          <w:szCs w:val="24"/>
        </w:rPr>
        <w:t xml:space="preserve">λέτε ότι τα λύσατε όλα τον Μάιο και φέρνετε τροπολογία περί μεταβίβασης, με άδεια των δανειστών, 1 δισεκατομμυρίου ευρώ, για να ανταποκριθείτε στις ανάγκες των νέων συντάξεων </w:t>
      </w:r>
      <w:r>
        <w:rPr>
          <w:rFonts w:eastAsia="Times New Roman"/>
          <w:szCs w:val="24"/>
        </w:rPr>
        <w:t>κ</w:t>
      </w:r>
      <w:r>
        <w:rPr>
          <w:rFonts w:eastAsia="Times New Roman"/>
          <w:szCs w:val="24"/>
        </w:rPr>
        <w:t>αι αυτό με προθεσμία, που αν δεν την εκπληρώσετε, θα χαθούν τα χρήματα, θα επιστ</w:t>
      </w:r>
      <w:r>
        <w:rPr>
          <w:rFonts w:eastAsia="Times New Roman"/>
          <w:szCs w:val="24"/>
        </w:rPr>
        <w:t xml:space="preserve">ρέψουν εκεί από όπου έφυγαν, δηλαδή στην εξυπηρέτηση του χρέους. </w:t>
      </w:r>
    </w:p>
    <w:p w14:paraId="644FC7DA" w14:textId="77777777" w:rsidR="0050333C" w:rsidRDefault="00414943">
      <w:pPr>
        <w:spacing w:after="0" w:line="600" w:lineRule="auto"/>
        <w:ind w:firstLine="720"/>
        <w:jc w:val="both"/>
        <w:rPr>
          <w:rFonts w:eastAsia="Times New Roman"/>
          <w:szCs w:val="24"/>
        </w:rPr>
      </w:pPr>
      <w:r>
        <w:rPr>
          <w:rFonts w:eastAsia="Times New Roman"/>
          <w:szCs w:val="24"/>
        </w:rPr>
        <w:t>Κυρίες και κύριοι Βουλευτές, τριακόσιες ογδόντα έξι χιλιάδες δικαιούχοι του ΕΚΑΣ έφαγαν στην καθημερινή τους ζωή τα αποτελέσματα των πολιτικών σας. Το 2016</w:t>
      </w:r>
      <w:r>
        <w:rPr>
          <w:rFonts w:eastAsia="Times New Roman"/>
          <w:szCs w:val="24"/>
        </w:rPr>
        <w:t>,</w:t>
      </w:r>
      <w:r>
        <w:rPr>
          <w:rFonts w:eastAsia="Times New Roman"/>
          <w:szCs w:val="24"/>
        </w:rPr>
        <w:t xml:space="preserve"> έγιναν περικοπές 160 εκατομμυρίων</w:t>
      </w:r>
      <w:r>
        <w:rPr>
          <w:rFonts w:eastAsia="Times New Roman"/>
          <w:szCs w:val="24"/>
        </w:rPr>
        <w:t xml:space="preserve"> ευρώ και για το έτος που έρχεται σε λίγες εβδομάδες αναλογούν 421 εκατομμύρια ευρώ μείον στους δικαιούχους του ΕΚΑΣ. </w:t>
      </w:r>
    </w:p>
    <w:p w14:paraId="644FC7DB"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Αντισταθμιστικά μέτρα λέτε, όπως το </w:t>
      </w:r>
      <w:r>
        <w:rPr>
          <w:rFonts w:eastAsia="Times New Roman"/>
          <w:szCs w:val="24"/>
        </w:rPr>
        <w:t>π</w:t>
      </w:r>
      <w:r>
        <w:rPr>
          <w:rFonts w:eastAsia="Times New Roman"/>
          <w:szCs w:val="24"/>
        </w:rPr>
        <w:t xml:space="preserve">αράλληλο </w:t>
      </w:r>
      <w:r>
        <w:rPr>
          <w:rFonts w:eastAsia="Times New Roman"/>
          <w:szCs w:val="24"/>
        </w:rPr>
        <w:t>π</w:t>
      </w:r>
      <w:r>
        <w:rPr>
          <w:rFonts w:eastAsia="Times New Roman"/>
          <w:szCs w:val="24"/>
        </w:rPr>
        <w:t>ρόγραμμα του 2015, ευαίσθητες και ευαίσθητοι συνάδελφοι της Πλειοψηφίας! Είκοσι δύο εκατομ</w:t>
      </w:r>
      <w:r>
        <w:rPr>
          <w:rFonts w:eastAsia="Times New Roman"/>
          <w:szCs w:val="24"/>
        </w:rPr>
        <w:t xml:space="preserve">μύρια ευρώ είναι η αντιστάθμιση. </w:t>
      </w:r>
    </w:p>
    <w:p w14:paraId="644FC7DC" w14:textId="77777777" w:rsidR="0050333C" w:rsidRDefault="00414943">
      <w:pPr>
        <w:spacing w:after="0" w:line="600" w:lineRule="auto"/>
        <w:ind w:firstLine="851"/>
        <w:jc w:val="both"/>
        <w:rPr>
          <w:rFonts w:eastAsia="Times New Roman" w:cs="Times New Roman"/>
        </w:rPr>
      </w:pPr>
      <w:r>
        <w:rPr>
          <w:rFonts w:eastAsia="Times New Roman" w:cs="Times New Roman"/>
        </w:rPr>
        <w:t>Κάντε την πρόσθεση των 421 και των 160 και αφαιρέστε τα 22 των πολιτικών της κ</w:t>
      </w:r>
      <w:r>
        <w:rPr>
          <w:rFonts w:eastAsia="Times New Roman" w:cs="Times New Roman"/>
        </w:rPr>
        <w:t>.</w:t>
      </w:r>
      <w:r>
        <w:rPr>
          <w:rFonts w:eastAsia="Times New Roman" w:cs="Times New Roman"/>
        </w:rPr>
        <w:t xml:space="preserve"> Φωτίου. Αυτή </w:t>
      </w:r>
      <w:r>
        <w:rPr>
          <w:rFonts w:eastAsia="Times New Roman"/>
          <w:bCs/>
        </w:rPr>
        <w:t>είναι</w:t>
      </w:r>
      <w:r>
        <w:rPr>
          <w:rFonts w:eastAsia="Times New Roman" w:cs="Times New Roman"/>
        </w:rPr>
        <w:t xml:space="preserve"> η πολιτική σας ταυτότητα. </w:t>
      </w:r>
    </w:p>
    <w:p w14:paraId="644FC7DD" w14:textId="77777777" w:rsidR="0050333C" w:rsidRDefault="00414943">
      <w:pPr>
        <w:spacing w:after="0" w:line="600" w:lineRule="auto"/>
        <w:ind w:firstLine="851"/>
        <w:jc w:val="both"/>
        <w:rPr>
          <w:rFonts w:eastAsia="Times New Roman" w:cs="Times New Roman"/>
        </w:rPr>
      </w:pPr>
      <w:r>
        <w:rPr>
          <w:rFonts w:eastAsia="Times New Roman" w:cs="Times New Roman"/>
        </w:rPr>
        <w:t>Πάμε να δούμε τώρα γιατί συμβαίνει αυτό, γιατί τα ψηφίζετε εσείς αυτά, οι κήρυκες των αντιθέτων.</w:t>
      </w:r>
      <w:r>
        <w:rPr>
          <w:rFonts w:eastAsia="Times New Roman" w:cs="Times New Roman"/>
        </w:rPr>
        <w:t xml:space="preserve"> Τα ψηφίζετε γιατί έχετε κάποιο σκοπό; Υπηρετείτε την ιδεολογία, τις αρχές, την αξιοπρέπειά σας; Τις καρέκλες υπηρετείτε. </w:t>
      </w:r>
      <w:r>
        <w:rPr>
          <w:rFonts w:eastAsia="Times New Roman"/>
          <w:bCs/>
        </w:rPr>
        <w:t>Ε</w:t>
      </w:r>
      <w:r>
        <w:rPr>
          <w:rFonts w:eastAsia="Times New Roman"/>
          <w:bCs/>
        </w:rPr>
        <w:t>ίναι</w:t>
      </w:r>
      <w:r>
        <w:rPr>
          <w:rFonts w:eastAsia="Times New Roman" w:cs="Times New Roman"/>
        </w:rPr>
        <w:t xml:space="preserve"> πολύ χαρακτηριστικό το παράδειγμα του κ. </w:t>
      </w:r>
      <w:proofErr w:type="spellStart"/>
      <w:r>
        <w:rPr>
          <w:rFonts w:eastAsia="Times New Roman" w:cs="Times New Roman"/>
        </w:rPr>
        <w:t>Μηλιού</w:t>
      </w:r>
      <w:proofErr w:type="spellEnd"/>
      <w:r>
        <w:rPr>
          <w:rFonts w:eastAsia="Times New Roman" w:cs="Times New Roman"/>
        </w:rPr>
        <w:t xml:space="preserve">, που ανέφερε στην αρχή της ομιλίας του σήμερα ο κ. Κωνσταντινόπουλος. </w:t>
      </w:r>
    </w:p>
    <w:p w14:paraId="644FC7DE" w14:textId="77777777" w:rsidR="0050333C" w:rsidRDefault="00414943">
      <w:pPr>
        <w:spacing w:after="0" w:line="600" w:lineRule="auto"/>
        <w:ind w:firstLine="851"/>
        <w:jc w:val="both"/>
        <w:rPr>
          <w:rFonts w:eastAsia="Times New Roman" w:cs="Times New Roman"/>
        </w:rPr>
      </w:pPr>
      <w:r>
        <w:rPr>
          <w:rFonts w:eastAsia="Times New Roman" w:cs="Times New Roman"/>
        </w:rPr>
        <w:t>Δ</w:t>
      </w:r>
      <w:r>
        <w:rPr>
          <w:rFonts w:eastAsia="Times New Roman" w:cs="Times New Roman"/>
        </w:rPr>
        <w:t>εν μου λ</w:t>
      </w:r>
      <w:r>
        <w:rPr>
          <w:rFonts w:eastAsia="Times New Roman" w:cs="Times New Roman"/>
        </w:rPr>
        <w:t xml:space="preserve">έτε, κύριε Υπουργέ του Ιδρύματος </w:t>
      </w:r>
      <w:r>
        <w:rPr>
          <w:rFonts w:eastAsia="Times New Roman" w:cs="Times New Roman"/>
          <w:lang w:val="en-US"/>
        </w:rPr>
        <w:t>Levy</w:t>
      </w:r>
      <w:r>
        <w:rPr>
          <w:rFonts w:eastAsia="Times New Roman" w:cs="Times New Roman"/>
        </w:rPr>
        <w:t xml:space="preserve">, σας παρακαλώ, τι </w:t>
      </w:r>
      <w:r>
        <w:rPr>
          <w:rFonts w:eastAsia="Times New Roman"/>
          <w:bCs/>
        </w:rPr>
        <w:t>είναι</w:t>
      </w:r>
      <w:r>
        <w:rPr>
          <w:rFonts w:eastAsia="Times New Roman" w:cs="Times New Roman"/>
        </w:rPr>
        <w:t xml:space="preserve"> αυτή η τροπολογία που φέρατε σήμερα; Κατά σύμπτωση πέφτετε πάνω μου, που </w:t>
      </w:r>
      <w:r>
        <w:rPr>
          <w:rFonts w:eastAsia="Times New Roman"/>
          <w:bCs/>
        </w:rPr>
        <w:t>έ</w:t>
      </w:r>
      <w:r>
        <w:rPr>
          <w:rFonts w:eastAsia="Times New Roman" w:cs="Times New Roman"/>
        </w:rPr>
        <w:t xml:space="preserve">χω υποστεί την παράταξη την οποία στηρίζετε. Φέρνετε τροπολογία, με την οποία καταργείτε την </w:t>
      </w:r>
      <w:r>
        <w:rPr>
          <w:rFonts w:eastAsia="Times New Roman" w:cs="Times New Roman"/>
          <w:bCs/>
          <w:shd w:val="clear" w:color="auto" w:fill="FFFFFF"/>
        </w:rPr>
        <w:t>παράγραφο</w:t>
      </w:r>
      <w:r>
        <w:rPr>
          <w:rFonts w:eastAsia="Times New Roman" w:cs="Times New Roman"/>
        </w:rPr>
        <w:t xml:space="preserve"> 3 του </w:t>
      </w:r>
      <w:r>
        <w:rPr>
          <w:rFonts w:eastAsia="Times New Roman"/>
        </w:rPr>
        <w:t>άρθρου</w:t>
      </w:r>
      <w:r>
        <w:rPr>
          <w:rFonts w:eastAsia="Times New Roman" w:cs="Times New Roman"/>
        </w:rPr>
        <w:t xml:space="preserve"> 99 τ</w:t>
      </w:r>
      <w:r>
        <w:rPr>
          <w:rFonts w:eastAsia="Times New Roman" w:cs="Times New Roman"/>
        </w:rPr>
        <w:t xml:space="preserve">ου </w:t>
      </w:r>
      <w:r>
        <w:rPr>
          <w:rFonts w:eastAsia="Times New Roman" w:cs="Times New Roman"/>
        </w:rPr>
        <w:lastRenderedPageBreak/>
        <w:t>ν.4052/2012. Με τον νόμο αυτό ρυθμίστηκε ότι τα ιδιωτικά ινστιτούτα ευρέσεως εργασίας</w:t>
      </w:r>
      <w:r>
        <w:rPr>
          <w:rFonts w:eastAsia="Times New Roman" w:cs="Times New Roman"/>
        </w:rPr>
        <w:t>,</w:t>
      </w:r>
      <w:r>
        <w:rPr>
          <w:rFonts w:eastAsia="Times New Roman" w:cs="Times New Roman"/>
        </w:rPr>
        <w:t xml:space="preserve"> δεν εκχωρούνται σε φυσικά ή νομικά πρόσωπα. </w:t>
      </w:r>
    </w:p>
    <w:p w14:paraId="644FC7DF" w14:textId="77777777" w:rsidR="0050333C" w:rsidRDefault="00414943">
      <w:pPr>
        <w:spacing w:after="0" w:line="600" w:lineRule="auto"/>
        <w:ind w:firstLine="851"/>
        <w:jc w:val="both"/>
        <w:rPr>
          <w:rFonts w:eastAsia="Times New Roman" w:cs="Times New Roman"/>
          <w:bCs/>
          <w:shd w:val="clear" w:color="auto" w:fill="FFFFFF"/>
        </w:rPr>
      </w:pPr>
      <w:r>
        <w:rPr>
          <w:rFonts w:eastAsia="Times New Roman" w:cs="Times New Roman"/>
        </w:rPr>
        <w:t xml:space="preserve">Όταν ως Υπουργός Εργασίας την είχα εισαγάγει στο Σώμα, η </w:t>
      </w:r>
      <w:r>
        <w:rPr>
          <w:rFonts w:eastAsia="Times New Roman" w:cs="Times New Roman"/>
        </w:rPr>
        <w:t>α</w:t>
      </w:r>
      <w:r>
        <w:rPr>
          <w:rFonts w:eastAsia="Times New Roman" w:cs="Times New Roman"/>
        </w:rPr>
        <w:t xml:space="preserve">ντιπολίτευση του τότε ΣΥΡΙΖΑ ήταν στα κάγκελα. Όταν βάλαμε τις προϋποθέσεις </w:t>
      </w:r>
      <w:r>
        <w:rPr>
          <w:rFonts w:eastAsia="Times New Roman" w:cs="Times New Roman"/>
          <w:bCs/>
          <w:shd w:val="clear" w:color="auto" w:fill="FFFFFF"/>
        </w:rPr>
        <w:t xml:space="preserve">λειτουργίας, λέγοντας ότι δεν </w:t>
      </w:r>
      <w:r>
        <w:rPr>
          <w:rFonts w:eastAsia="Times New Roman"/>
          <w:bCs/>
          <w:shd w:val="clear" w:color="auto" w:fill="FFFFFF"/>
        </w:rPr>
        <w:t>είναι</w:t>
      </w:r>
      <w:r>
        <w:rPr>
          <w:rFonts w:eastAsia="Times New Roman" w:cs="Times New Roman"/>
          <w:bCs/>
          <w:shd w:val="clear" w:color="auto" w:fill="FFFFFF"/>
        </w:rPr>
        <w:t xml:space="preserve"> κακά μέτρα, τις θεωρούσατε άνευ λόγου και σημασίας, γιατί το μέτρο </w:t>
      </w:r>
      <w:r>
        <w:rPr>
          <w:rFonts w:eastAsia="Times New Roman"/>
          <w:bCs/>
          <w:shd w:val="clear" w:color="auto" w:fill="FFFFFF"/>
        </w:rPr>
        <w:t>είναι</w:t>
      </w:r>
      <w:r>
        <w:rPr>
          <w:rFonts w:eastAsia="Times New Roman" w:cs="Times New Roman"/>
          <w:bCs/>
          <w:shd w:val="clear" w:color="auto" w:fill="FFFFFF"/>
        </w:rPr>
        <w:t xml:space="preserve"> τα ίδια τα ινστιτούτα. </w:t>
      </w:r>
    </w:p>
    <w:p w14:paraId="644FC7E0" w14:textId="77777777" w:rsidR="0050333C" w:rsidRDefault="00414943">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Τώρα τι τροπολογείτε, με την ευθύνη του κ. Παπα</w:t>
      </w:r>
      <w:r>
        <w:rPr>
          <w:rFonts w:eastAsia="Times New Roman" w:cs="Times New Roman"/>
          <w:bCs/>
          <w:shd w:val="clear" w:color="auto" w:fill="FFFFFF"/>
        </w:rPr>
        <w:t xml:space="preserve">δημητρίου και όλων των μελών της </w:t>
      </w:r>
      <w:r>
        <w:rPr>
          <w:rFonts w:eastAsia="Times New Roman"/>
          <w:bCs/>
          <w:shd w:val="clear" w:color="auto" w:fill="FFFFFF"/>
        </w:rPr>
        <w:t>Κυβέρνηση</w:t>
      </w:r>
      <w:r>
        <w:rPr>
          <w:rFonts w:eastAsia="Times New Roman" w:cs="Times New Roman"/>
          <w:bCs/>
          <w:shd w:val="clear" w:color="auto" w:fill="FFFFFF"/>
        </w:rPr>
        <w:t xml:space="preserve">ς; Τροπολογείτε σήμερα την άρση της δέσμευσης, που έγινε για λόγους εγγυητικούς, της εκχώρησης σε φυσικό ή νομικό πρόσωπο αυτών των ινστιτούτων ευρέσεως εργασίας. </w:t>
      </w:r>
    </w:p>
    <w:p w14:paraId="644FC7E1" w14:textId="77777777" w:rsidR="0050333C" w:rsidRDefault="00414943">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Έχετε συναίσθηση πολιτικής ντροπής; Νομίζετε ότι η</w:t>
      </w:r>
      <w:r>
        <w:rPr>
          <w:rFonts w:eastAsia="Times New Roman" w:cs="Times New Roman"/>
          <w:bCs/>
          <w:shd w:val="clear" w:color="auto" w:fill="FFFFFF"/>
        </w:rPr>
        <w:t xml:space="preserve"> </w:t>
      </w:r>
      <w:r>
        <w:rPr>
          <w:rFonts w:eastAsia="Times New Roman"/>
          <w:bCs/>
          <w:shd w:val="clear" w:color="auto" w:fill="FFFFFF"/>
        </w:rPr>
        <w:t>Βουλή</w:t>
      </w:r>
      <w:r>
        <w:rPr>
          <w:rFonts w:eastAsia="Times New Roman" w:cs="Times New Roman"/>
          <w:bCs/>
          <w:shd w:val="clear" w:color="auto" w:fill="FFFFFF"/>
        </w:rPr>
        <w:t xml:space="preserve"> δεν γνωρίζει; Νομίζετε ότι γεννηθήκατε με την τελευταία βροχή, για να γελάτε συνάδελφε, που το χεράκι θα το σηκώσετε σε λίγο σε ό,τι καταγγέλλατε; Πρέπει λιγάκι να έρχεστε με συναίσθηση ντροπής </w:t>
      </w:r>
      <w:r>
        <w:rPr>
          <w:rFonts w:eastAsia="Times New Roman" w:cs="Times New Roman"/>
          <w:bCs/>
          <w:shd w:val="clear" w:color="auto" w:fill="FFFFFF"/>
        </w:rPr>
        <w:t>και</w:t>
      </w:r>
      <w:r>
        <w:rPr>
          <w:rFonts w:eastAsia="Times New Roman" w:cs="Times New Roman"/>
          <w:bCs/>
          <w:shd w:val="clear" w:color="auto" w:fill="FFFFFF"/>
        </w:rPr>
        <w:t xml:space="preserve"> μετάνοιας </w:t>
      </w:r>
      <w:r>
        <w:rPr>
          <w:rFonts w:eastAsia="Times New Roman" w:cs="Times New Roman"/>
          <w:bCs/>
          <w:shd w:val="clear" w:color="auto" w:fill="FFFFFF"/>
        </w:rPr>
        <w:t xml:space="preserve">εδώ </w:t>
      </w:r>
      <w:r>
        <w:rPr>
          <w:rFonts w:eastAsia="Times New Roman" w:cs="Times New Roman"/>
          <w:bCs/>
          <w:shd w:val="clear" w:color="auto" w:fill="FFFFFF"/>
        </w:rPr>
        <w:t xml:space="preserve">και </w:t>
      </w:r>
      <w:r>
        <w:rPr>
          <w:rFonts w:eastAsia="Times New Roman" w:cs="Times New Roman"/>
          <w:bCs/>
          <w:shd w:val="clear" w:color="auto" w:fill="FFFFFF"/>
        </w:rPr>
        <w:lastRenderedPageBreak/>
        <w:t>να ζητήσετε και μια συγγνώμη</w:t>
      </w:r>
      <w:r>
        <w:rPr>
          <w:rFonts w:eastAsia="Times New Roman" w:cs="Times New Roman"/>
          <w:bCs/>
          <w:shd w:val="clear" w:color="auto" w:fill="FFFFFF"/>
        </w:rPr>
        <w:t>,</w:t>
      </w:r>
      <w:r>
        <w:rPr>
          <w:rFonts w:eastAsia="Times New Roman" w:cs="Times New Roman"/>
          <w:bCs/>
          <w:shd w:val="clear" w:color="auto" w:fill="FFFFFF"/>
        </w:rPr>
        <w:t xml:space="preserve"> για</w:t>
      </w:r>
      <w:r>
        <w:rPr>
          <w:rFonts w:eastAsia="Times New Roman" w:cs="Times New Roman"/>
          <w:bCs/>
          <w:shd w:val="clear" w:color="auto" w:fill="FFFFFF"/>
        </w:rPr>
        <w:t xml:space="preserve"> τη βαρβαρότητα με την οποία αντιμετωπίσατε τον πολιτικό λόγο. «Γελά ο μωρός», έλεγαν κάποιοι παλαιότερα πριν από εμάς. Υποχείριο της καρέκλας και με κάθε τίμημα με κάθε τρόπο, χωρίς όρια, χωρίς προϋποθέσεις «ναι σε όλα», αφού αυτό εξασφαλίζει την παραμονή</w:t>
      </w:r>
      <w:r>
        <w:rPr>
          <w:rFonts w:eastAsia="Times New Roman" w:cs="Times New Roman"/>
          <w:bCs/>
          <w:shd w:val="clear" w:color="auto" w:fill="FFFFFF"/>
        </w:rPr>
        <w:t xml:space="preserve"> σας εδώ! </w:t>
      </w:r>
    </w:p>
    <w:p w14:paraId="644FC7E2" w14:textId="77777777" w:rsidR="0050333C" w:rsidRDefault="00414943">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Θ</w:t>
      </w:r>
      <w:r>
        <w:rPr>
          <w:rFonts w:eastAsia="Times New Roman" w:cs="Times New Roman"/>
          <w:bCs/>
          <w:shd w:val="clear" w:color="auto" w:fill="FFFFFF"/>
        </w:rPr>
        <w:t>α το λέμε κάθε φορά που παίρνουμε τον λόγο</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Ε</w:t>
      </w:r>
      <w:r>
        <w:rPr>
          <w:rFonts w:eastAsia="Times New Roman" w:cs="Times New Roman"/>
          <w:bCs/>
          <w:shd w:val="clear" w:color="auto" w:fill="FFFFFF"/>
        </w:rPr>
        <w:t xml:space="preserve">χθρός </w:t>
      </w:r>
      <w:r>
        <w:rPr>
          <w:rFonts w:eastAsia="Times New Roman"/>
          <w:bCs/>
          <w:shd w:val="clear" w:color="auto" w:fill="FFFFFF"/>
        </w:rPr>
        <w:t>είναι</w:t>
      </w:r>
      <w:r>
        <w:rPr>
          <w:rFonts w:eastAsia="Times New Roman" w:cs="Times New Roman"/>
          <w:bCs/>
          <w:shd w:val="clear" w:color="auto" w:fill="FFFFFF"/>
        </w:rPr>
        <w:t xml:space="preserve"> ο </w:t>
      </w:r>
      <w:proofErr w:type="spellStart"/>
      <w:r>
        <w:rPr>
          <w:rFonts w:eastAsia="Times New Roman" w:cs="Times New Roman"/>
          <w:bCs/>
          <w:shd w:val="clear" w:color="auto" w:fill="FFFFFF"/>
        </w:rPr>
        <w:t>φιλολαϊκισμός</w:t>
      </w:r>
      <w:proofErr w:type="spellEnd"/>
      <w:r>
        <w:rPr>
          <w:rFonts w:eastAsia="Times New Roman" w:cs="Times New Roman"/>
          <w:bCs/>
          <w:shd w:val="clear" w:color="auto" w:fill="FFFFFF"/>
        </w:rPr>
        <w:t xml:space="preserve">, που δεν </w:t>
      </w:r>
      <w:r>
        <w:rPr>
          <w:rFonts w:eastAsia="Times New Roman"/>
          <w:bCs/>
          <w:shd w:val="clear" w:color="auto" w:fill="FFFFFF"/>
        </w:rPr>
        <w:t>είναι</w:t>
      </w:r>
      <w:r>
        <w:rPr>
          <w:rFonts w:eastAsia="Times New Roman" w:cs="Times New Roman"/>
          <w:bCs/>
          <w:shd w:val="clear" w:color="auto" w:fill="FFFFFF"/>
        </w:rPr>
        <w:t xml:space="preserve"> φιλολαϊκή η πολιτική. Ο λαϊκισμός -το αποδεικνύουν τα έργα σας με τον πιο χαρακτηριστικό τρόπο και τα ιστορικά σας παραδείγματα, τα συγκριτικά σας δεδομένα </w:t>
      </w:r>
      <w:r>
        <w:rPr>
          <w:rFonts w:eastAsia="Times New Roman" w:cs="Times New Roman"/>
          <w:bCs/>
          <w:shd w:val="clear" w:color="auto" w:fill="FFFFFF"/>
        </w:rPr>
        <w:t xml:space="preserve">του </w:t>
      </w:r>
      <w:proofErr w:type="spellStart"/>
      <w:r>
        <w:rPr>
          <w:rFonts w:eastAsia="Times New Roman" w:cs="Times New Roman"/>
          <w:bCs/>
          <w:shd w:val="clear" w:color="auto" w:fill="FFFFFF"/>
        </w:rPr>
        <w:t>Μαδούρο</w:t>
      </w:r>
      <w:proofErr w:type="spellEnd"/>
      <w:r>
        <w:rPr>
          <w:rFonts w:eastAsia="Times New Roman" w:cs="Times New Roman"/>
          <w:bCs/>
          <w:shd w:val="clear" w:color="auto" w:fill="FFFFFF"/>
        </w:rPr>
        <w:t>, του Τσάβες, όσων λατρέψατε- εν</w:t>
      </w:r>
      <w:r>
        <w:rPr>
          <w:rFonts w:eastAsia="Times New Roman" w:cs="Times New Roman"/>
          <w:bCs/>
          <w:shd w:val="clear" w:color="auto" w:fill="FFFFFF"/>
        </w:rPr>
        <w:t xml:space="preserve"> </w:t>
      </w:r>
      <w:r>
        <w:rPr>
          <w:rFonts w:eastAsia="Times New Roman" w:cs="Times New Roman"/>
          <w:bCs/>
          <w:shd w:val="clear" w:color="auto" w:fill="FFFFFF"/>
        </w:rPr>
        <w:t xml:space="preserve">τέλει </w:t>
      </w:r>
      <w:r>
        <w:rPr>
          <w:rFonts w:eastAsia="Times New Roman" w:cs="Times New Roman"/>
          <w:bCs/>
          <w:shd w:val="clear" w:color="auto" w:fill="FFFFFF"/>
        </w:rPr>
        <w:t xml:space="preserve">στρέφεται </w:t>
      </w:r>
      <w:r>
        <w:rPr>
          <w:rFonts w:eastAsia="Times New Roman" w:cs="Times New Roman"/>
          <w:bCs/>
          <w:shd w:val="clear" w:color="auto" w:fill="FFFFFF"/>
        </w:rPr>
        <w:t xml:space="preserve">εναντίον του λαού. </w:t>
      </w:r>
    </w:p>
    <w:p w14:paraId="644FC7E3" w14:textId="77777777" w:rsidR="0050333C" w:rsidRDefault="00414943">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Ε</w:t>
      </w:r>
      <w:r>
        <w:rPr>
          <w:rFonts w:eastAsia="Times New Roman"/>
          <w:bCs/>
          <w:shd w:val="clear" w:color="auto" w:fill="FFFFFF"/>
        </w:rPr>
        <w:t>ίναι</w:t>
      </w:r>
      <w:r>
        <w:rPr>
          <w:rFonts w:eastAsia="Times New Roman" w:cs="Times New Roman"/>
          <w:bCs/>
          <w:shd w:val="clear" w:color="auto" w:fill="FFFFFF"/>
        </w:rPr>
        <w:t xml:space="preserve"> λαϊκή ευεργεσία</w:t>
      </w:r>
      <w:r>
        <w:rPr>
          <w:rFonts w:eastAsia="Times New Roman" w:cs="Times New Roman"/>
          <w:bCs/>
          <w:shd w:val="clear" w:color="auto" w:fill="FFFFFF"/>
        </w:rPr>
        <w:t>,</w:t>
      </w:r>
      <w:r>
        <w:rPr>
          <w:rFonts w:eastAsia="Times New Roman" w:cs="Times New Roman"/>
          <w:bCs/>
          <w:shd w:val="clear" w:color="auto" w:fill="FFFFFF"/>
        </w:rPr>
        <w:t xml:space="preserve"> να καταφέρουμε να μηδενίσουμε στην Ελλάδα τον λαϊκισμό και </w:t>
      </w:r>
      <w:r>
        <w:rPr>
          <w:rFonts w:eastAsia="Times New Roman"/>
          <w:bCs/>
          <w:shd w:val="clear" w:color="auto" w:fill="FFFFFF"/>
        </w:rPr>
        <w:t>είναι</w:t>
      </w:r>
      <w:r>
        <w:rPr>
          <w:rFonts w:eastAsia="Times New Roman" w:cs="Times New Roman"/>
          <w:bCs/>
          <w:shd w:val="clear" w:color="auto" w:fill="FFFFFF"/>
        </w:rPr>
        <w:t xml:space="preserve"> και εθνική ευεργεσία. Διότι φάνηκε τους τελευταίους μήνες</w:t>
      </w:r>
      <w:r>
        <w:rPr>
          <w:rFonts w:eastAsia="Times New Roman" w:cs="Times New Roman"/>
          <w:bCs/>
          <w:shd w:val="clear" w:color="auto" w:fill="FFFFFF"/>
        </w:rPr>
        <w:t>,</w:t>
      </w:r>
      <w:r>
        <w:rPr>
          <w:rFonts w:eastAsia="Times New Roman" w:cs="Times New Roman"/>
          <w:bCs/>
          <w:shd w:val="clear" w:color="auto" w:fill="FFFFFF"/>
        </w:rPr>
        <w:t xml:space="preserve"> ότι όσα είχαν μέσα στο στόμα και στην ψυχή τους όλοι οι γείτονές μας με τις επιθετικές πολιτικές επί δεκαετίες και δεν τα άρθρωναν, </w:t>
      </w:r>
      <w:r>
        <w:rPr>
          <w:rFonts w:eastAsia="Times New Roman" w:cs="Times New Roman"/>
          <w:bCs/>
          <w:shd w:val="clear" w:color="auto" w:fill="FFFFFF"/>
        </w:rPr>
        <w:lastRenderedPageBreak/>
        <w:t>τα αρθρώνουν τώρα. Γιατί βρήκαν αδύναμο χειριστή των ελληνικών θεμάτων.</w:t>
      </w:r>
    </w:p>
    <w:p w14:paraId="644FC7E4" w14:textId="77777777" w:rsidR="0050333C" w:rsidRDefault="00414943">
      <w:pPr>
        <w:spacing w:after="0" w:line="600" w:lineRule="auto"/>
        <w:ind w:firstLine="851"/>
        <w:jc w:val="both"/>
        <w:rPr>
          <w:rFonts w:eastAsia="Times New Roman" w:cs="Times New Roman"/>
          <w:bCs/>
          <w:shd w:val="clear" w:color="auto" w:fill="FFFFFF"/>
        </w:rPr>
      </w:pPr>
      <w:r>
        <w:rPr>
          <w:rFonts w:eastAsia="Times New Roman" w:cs="Times New Roman"/>
          <w:bCs/>
          <w:shd w:val="clear" w:color="auto" w:fill="FFFFFF"/>
        </w:rPr>
        <w:t xml:space="preserve">Κύριε Υπουργέ, εμείς αναφερθήκαμε στο </w:t>
      </w:r>
      <w:r>
        <w:rPr>
          <w:rFonts w:eastAsia="Times New Roman"/>
          <w:bCs/>
          <w:shd w:val="clear" w:color="auto" w:fill="FFFFFF"/>
        </w:rPr>
        <w:t>άρθρο</w:t>
      </w:r>
      <w:r>
        <w:rPr>
          <w:rFonts w:eastAsia="Times New Roman" w:cs="Times New Roman"/>
          <w:bCs/>
          <w:shd w:val="clear" w:color="auto" w:fill="FFFFFF"/>
        </w:rPr>
        <w:t xml:space="preserve"> 15. Υπά</w:t>
      </w:r>
      <w:r>
        <w:rPr>
          <w:rFonts w:eastAsia="Times New Roman" w:cs="Times New Roman"/>
          <w:bCs/>
          <w:shd w:val="clear" w:color="auto" w:fill="FFFFFF"/>
        </w:rPr>
        <w:t xml:space="preserve">ρχει πρόβλημα με τα </w:t>
      </w:r>
      <w:r>
        <w:rPr>
          <w:rFonts w:eastAsia="Times New Roman" w:cs="Times New Roman"/>
          <w:bCs/>
          <w:shd w:val="clear" w:color="auto" w:fill="FFFFFF"/>
          <w:lang w:val="en-US"/>
        </w:rPr>
        <w:t>GPS</w:t>
      </w:r>
      <w:r>
        <w:rPr>
          <w:rFonts w:eastAsia="Times New Roman" w:cs="Times New Roman"/>
          <w:bCs/>
          <w:shd w:val="clear" w:color="auto" w:fill="FFFFFF"/>
        </w:rPr>
        <w:t xml:space="preserve"> στα βυτιοφόρα. Θεσμοθετήθηκαν το 2012 και δεν έχουν εφαρμογή. Πριν από λίγο καιρό η κ. </w:t>
      </w:r>
      <w:proofErr w:type="spellStart"/>
      <w:r>
        <w:rPr>
          <w:rFonts w:eastAsia="Times New Roman" w:cs="Times New Roman"/>
          <w:bCs/>
          <w:shd w:val="clear" w:color="auto" w:fill="FFFFFF"/>
        </w:rPr>
        <w:t>Τζάκρη</w:t>
      </w:r>
      <w:proofErr w:type="spellEnd"/>
      <w:r>
        <w:rPr>
          <w:rFonts w:eastAsia="Times New Roman" w:cs="Times New Roman"/>
          <w:bCs/>
          <w:shd w:val="clear" w:color="auto" w:fill="FFFFFF"/>
        </w:rPr>
        <w:t xml:space="preserve"> προκάτοχος του κ. Παπαδημητρίου είχε φέρει την επίταση των ποινών για την πάταξη της λαθρεμπορίας και της είχα πει εδώ, ότι η αύξηση των π</w:t>
      </w:r>
      <w:r>
        <w:rPr>
          <w:rFonts w:eastAsia="Times New Roman" w:cs="Times New Roman"/>
          <w:bCs/>
          <w:shd w:val="clear" w:color="auto" w:fill="FFFFFF"/>
        </w:rPr>
        <w:t xml:space="preserve">οινών δεν </w:t>
      </w:r>
      <w:r>
        <w:rPr>
          <w:rFonts w:eastAsia="Times New Roman"/>
          <w:bCs/>
          <w:shd w:val="clear" w:color="auto" w:fill="FFFFFF"/>
        </w:rPr>
        <w:t>είναι</w:t>
      </w:r>
      <w:r>
        <w:rPr>
          <w:rFonts w:eastAsia="Times New Roman" w:cs="Times New Roman"/>
          <w:bCs/>
          <w:shd w:val="clear" w:color="auto" w:fill="FFFFFF"/>
        </w:rPr>
        <w:t xml:space="preserve"> σίγουρο ότι φέρνει τα επιθυμητά αποτελέσματα, εάν δεν συνοδευτεί και με άλλες πολιτικές. Ήρθε η ζωή να αποδείξει ότι </w:t>
      </w:r>
      <w:r>
        <w:rPr>
          <w:rFonts w:eastAsia="Times New Roman"/>
          <w:bCs/>
          <w:shd w:val="clear" w:color="auto" w:fill="FFFFFF"/>
        </w:rPr>
        <w:t>εί</w:t>
      </w:r>
      <w:r>
        <w:rPr>
          <w:rFonts w:eastAsia="Times New Roman" w:cs="Times New Roman"/>
          <w:bCs/>
          <w:shd w:val="clear" w:color="auto" w:fill="FFFFFF"/>
        </w:rPr>
        <w:t xml:space="preserve">χα δίκιο. Δεν φτάνει. </w:t>
      </w:r>
    </w:p>
    <w:p w14:paraId="644FC7E5" w14:textId="77777777" w:rsidR="0050333C" w:rsidRDefault="00414943">
      <w:pPr>
        <w:spacing w:after="0" w:line="600" w:lineRule="auto"/>
        <w:ind w:firstLine="851"/>
        <w:jc w:val="both"/>
        <w:rPr>
          <w:rFonts w:eastAsia="Times New Roman" w:cs="Times New Roman"/>
        </w:rPr>
      </w:pPr>
      <w:r>
        <w:rPr>
          <w:rFonts w:eastAsia="Times New Roman" w:cs="Times New Roman"/>
          <w:bCs/>
          <w:shd w:val="clear" w:color="auto" w:fill="FFFFFF"/>
        </w:rPr>
        <w:t xml:space="preserve">Αντί να επιτείνετε τους ελέγχους ή τα μέσα ελέγχου, που </w:t>
      </w:r>
      <w:r>
        <w:rPr>
          <w:rFonts w:eastAsia="Times New Roman"/>
          <w:bCs/>
          <w:shd w:val="clear" w:color="auto" w:fill="FFFFFF"/>
        </w:rPr>
        <w:t>είναι</w:t>
      </w:r>
      <w:r>
        <w:rPr>
          <w:rFonts w:eastAsia="Times New Roman" w:cs="Times New Roman"/>
          <w:bCs/>
          <w:shd w:val="clear" w:color="auto" w:fill="FFFFFF"/>
        </w:rPr>
        <w:t xml:space="preserve"> απαραίτητα, έρχεστε σήμερα και τι λέ</w:t>
      </w:r>
      <w:r>
        <w:rPr>
          <w:rFonts w:eastAsia="Times New Roman" w:cs="Times New Roman"/>
          <w:bCs/>
          <w:shd w:val="clear" w:color="auto" w:fill="FFFFFF"/>
        </w:rPr>
        <w:t xml:space="preserve">τε; Λέτε -όχι εγώ, εσείς, η γραφειοκρατία που σας τα γράφει και τα διαβάζετε εδώ - ότι με το σχετικό </w:t>
      </w:r>
      <w:r>
        <w:rPr>
          <w:rFonts w:eastAsia="Times New Roman"/>
          <w:bCs/>
          <w:shd w:val="clear" w:color="auto" w:fill="FFFFFF"/>
        </w:rPr>
        <w:t>άρθρο</w:t>
      </w:r>
      <w:r>
        <w:rPr>
          <w:rFonts w:eastAsia="Times New Roman" w:cs="Times New Roman"/>
          <w:bCs/>
          <w:shd w:val="clear" w:color="auto" w:fill="FFFFFF"/>
        </w:rPr>
        <w:t xml:space="preserve">, το </w:t>
      </w:r>
      <w:r>
        <w:rPr>
          <w:rFonts w:eastAsia="Times New Roman"/>
          <w:bCs/>
          <w:shd w:val="clear" w:color="auto" w:fill="FFFFFF"/>
        </w:rPr>
        <w:t>άρθρο</w:t>
      </w:r>
      <w:r>
        <w:rPr>
          <w:rFonts w:eastAsia="Times New Roman" w:cs="Times New Roman"/>
          <w:bCs/>
          <w:shd w:val="clear" w:color="auto" w:fill="FFFFFF"/>
        </w:rPr>
        <w:t xml:space="preserve"> 15, -ακούστε συνάδελφοι και εσείς που φωνάζετε- καταργείται η υποχρέωση ανάληψης του κόστους τοποθέτησης του εμπορικού σήματος </w:t>
      </w:r>
      <w:r>
        <w:rPr>
          <w:rFonts w:eastAsia="Times New Roman" w:cs="Times New Roman"/>
          <w:bCs/>
          <w:shd w:val="clear" w:color="auto" w:fill="FFFFFF"/>
        </w:rPr>
        <w:lastRenderedPageBreak/>
        <w:t xml:space="preserve">του κατόχου </w:t>
      </w:r>
      <w:r>
        <w:rPr>
          <w:rFonts w:eastAsia="Times New Roman" w:cs="Times New Roman"/>
          <w:bCs/>
          <w:shd w:val="clear" w:color="auto" w:fill="FFFFFF"/>
        </w:rPr>
        <w:t xml:space="preserve">της αδείας διάθεσης </w:t>
      </w:r>
      <w:proofErr w:type="spellStart"/>
      <w:r>
        <w:rPr>
          <w:rFonts w:eastAsia="Times New Roman" w:cs="Times New Roman"/>
          <w:bCs/>
          <w:shd w:val="clear" w:color="auto" w:fill="FFFFFF"/>
        </w:rPr>
        <w:t>βιοκαυσίμων</w:t>
      </w:r>
      <w:proofErr w:type="spellEnd"/>
      <w:r>
        <w:rPr>
          <w:rFonts w:eastAsia="Times New Roman" w:cs="Times New Roman"/>
          <w:bCs/>
          <w:shd w:val="clear" w:color="auto" w:fill="FFFFFF"/>
        </w:rPr>
        <w:t xml:space="preserve"> ή του εμπορικού σήματος του μεταφορέα. </w:t>
      </w:r>
    </w:p>
    <w:p w14:paraId="644FC7E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Αυτό γιατί; Γιατί το σήμα τι σας ενοχλεί; </w:t>
      </w:r>
      <w:r>
        <w:rPr>
          <w:rFonts w:eastAsia="Times New Roman" w:cs="Times New Roman"/>
          <w:szCs w:val="24"/>
        </w:rPr>
        <w:t>Π</w:t>
      </w:r>
      <w:r>
        <w:rPr>
          <w:rFonts w:eastAsia="Times New Roman" w:cs="Times New Roman"/>
          <w:szCs w:val="24"/>
        </w:rPr>
        <w:t xml:space="preserve">αρακάτω «καταργείται η υποχρέωση ανάληψης του κόστους τοποθέτησης του εμπορικού σήματος </w:t>
      </w:r>
      <w:proofErr w:type="spellStart"/>
      <w:r>
        <w:rPr>
          <w:rFonts w:eastAsia="Times New Roman" w:cs="Times New Roman"/>
          <w:szCs w:val="24"/>
        </w:rPr>
        <w:t>κ.λπ</w:t>
      </w:r>
      <w:proofErr w:type="spellEnd"/>
      <w:r>
        <w:rPr>
          <w:rFonts w:eastAsia="Times New Roman" w:cs="Times New Roman"/>
          <w:szCs w:val="24"/>
        </w:rPr>
        <w:t>». Η κατάργηση της υποχρέωσης σημαίνει δυνατότητα</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όψει της μη ανάληψης του χρέους- να μην είσαι υποχρεωμένος να εγκαταστήσεις το συγκεκριμένο μέσο ελέγχου. Αυτό είναι μια «τρύπα». Η υποχρεωτική επιβολή του μέτρου, η καθολικότητα της επιβολής με την ειδική ρύθμιση του ποιος θα αναλαμβάνει το χρέος, θα</w:t>
      </w:r>
      <w:r>
        <w:rPr>
          <w:rFonts w:eastAsia="Times New Roman" w:cs="Times New Roman"/>
          <w:szCs w:val="24"/>
        </w:rPr>
        <w:t xml:space="preserve"> ήταν η λύση. Αντί να πάτε σε αυτό, ανοίγετε εξαίρεση. Ανοίγοντας την εξαίρεση -ξέρουν οι γνώστες της ελληνικής πραγματικότητας- ανατρέπετε τον κανόνα και η καθημερινή λαθρεμπορία στον χώρο των καυσίμων είναι μια πραγματικότητα</w:t>
      </w:r>
      <w:r>
        <w:rPr>
          <w:rFonts w:eastAsia="Times New Roman" w:cs="Times New Roman"/>
          <w:szCs w:val="24"/>
        </w:rPr>
        <w:t>,</w:t>
      </w:r>
      <w:r>
        <w:rPr>
          <w:rFonts w:eastAsia="Times New Roman" w:cs="Times New Roman"/>
          <w:szCs w:val="24"/>
        </w:rPr>
        <w:t xml:space="preserve"> που θα έπρεπε να σας έχει κ</w:t>
      </w:r>
      <w:r>
        <w:rPr>
          <w:rFonts w:eastAsia="Times New Roman" w:cs="Times New Roman"/>
          <w:szCs w:val="24"/>
        </w:rPr>
        <w:t xml:space="preserve">άνει να ανησυχείτε. </w:t>
      </w:r>
    </w:p>
    <w:p w14:paraId="644FC7E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ψηφίσαμε την επίταση των ποινών, λέγοντας ότι είναι αναποτελεσματικός νόμος - μέτρο. Έρχεστε τώρα και μειώνετε τις νομικές προϋποθέσεις άσκησης του ελέγχου και εντοπισμού της λαθρεμπορίας. </w:t>
      </w:r>
    </w:p>
    <w:p w14:paraId="644FC7E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κόμα σας είπα για τις συμβάσεις. Ποιες σ</w:t>
      </w:r>
      <w:r>
        <w:rPr>
          <w:rFonts w:eastAsia="Times New Roman" w:cs="Times New Roman"/>
          <w:szCs w:val="24"/>
        </w:rPr>
        <w:t>υμβάσεις που δεν καταγράφηκαν στο Μητρώο Δημοσίων Συμβάσεων κάτω του ποσού που ορίζει ο νόμος σας, είναι αυτές που καθίστανται έγκυρες, αφού αίρεται η προϋπόθεση της μη νομιμότητάς τους; Ποιες είναι; Αφορούν όλα τα θέματα που σχετίζονται με τη μετανάστευση</w:t>
      </w:r>
      <w:r>
        <w:rPr>
          <w:rFonts w:eastAsia="Times New Roman" w:cs="Times New Roman"/>
          <w:szCs w:val="24"/>
        </w:rPr>
        <w:t xml:space="preserve"> και το προσφυγικό; Ποιες είναι; Έχετε κάτι στο νου σας; Είναι, όπως είπε ο κ. Κωνσταντινόπουλος, μία «άρα συγχωρητέα τα πάντα;» Είναι πολλές; </w:t>
      </w:r>
      <w:r>
        <w:rPr>
          <w:rFonts w:eastAsia="Times New Roman" w:cs="Times New Roman"/>
          <w:szCs w:val="24"/>
        </w:rPr>
        <w:t>Π</w:t>
      </w:r>
      <w:r>
        <w:rPr>
          <w:rFonts w:eastAsia="Times New Roman" w:cs="Times New Roman"/>
          <w:szCs w:val="24"/>
        </w:rPr>
        <w:t xml:space="preserve">οιους τομείς αφορούν; Αυτά θα πρέπει να τα δείτε. </w:t>
      </w:r>
    </w:p>
    <w:p w14:paraId="644FC7E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τέλος…</w:t>
      </w:r>
    </w:p>
    <w:p w14:paraId="644FC7E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κλείνετε με </w:t>
      </w:r>
      <w:r>
        <w:rPr>
          <w:rFonts w:eastAsia="Times New Roman" w:cs="Times New Roman"/>
          <w:szCs w:val="24"/>
        </w:rPr>
        <w:t>αυτό, κύριε Λοβέρδο.</w:t>
      </w:r>
    </w:p>
    <w:p w14:paraId="644FC7E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Ναι, ολοκληρώνω, κύριε Πρόεδρε.</w:t>
      </w:r>
    </w:p>
    <w:p w14:paraId="644FC7E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Υπηρεσία Μιας Στάσης</w:t>
      </w:r>
      <w:r>
        <w:rPr>
          <w:rFonts w:eastAsia="Times New Roman" w:cs="Times New Roman"/>
          <w:szCs w:val="24"/>
        </w:rPr>
        <w:t>»</w:t>
      </w:r>
      <w:r>
        <w:rPr>
          <w:rFonts w:eastAsia="Times New Roman" w:cs="Times New Roman"/>
          <w:szCs w:val="24"/>
        </w:rPr>
        <w:t xml:space="preserve"> νομοθετήθηκε το 2010. Είναι μια από τις πολλές μεταρρυθμίσεις της </w:t>
      </w:r>
      <w:r>
        <w:rPr>
          <w:rFonts w:eastAsia="Times New Roman" w:cs="Times New Roman"/>
          <w:szCs w:val="24"/>
        </w:rPr>
        <w:t>κ</w:t>
      </w:r>
      <w:r>
        <w:rPr>
          <w:rFonts w:eastAsia="Times New Roman" w:cs="Times New Roman"/>
          <w:szCs w:val="24"/>
        </w:rPr>
        <w:t>υβέρνησης Παπανδρέου. Παραδέχεστε στην εισηγητική έκθεση ότι λειτούργησε θετικά. Γιατί αντικα</w:t>
      </w:r>
      <w:r>
        <w:rPr>
          <w:rFonts w:eastAsia="Times New Roman" w:cs="Times New Roman"/>
          <w:szCs w:val="24"/>
        </w:rPr>
        <w:t xml:space="preserve">θιστάτε όλη τη νομοθεσία με μια καινούργια; Γιατί αυτή η πρακτική; Δεν ανησυχείτε μήπως μέσα σε αυτά που αλλάζετε, αφαιρείτε και κάποια πράγματα που είναι πάρα πολύ χρήσιμα; </w:t>
      </w:r>
      <w:r>
        <w:rPr>
          <w:rFonts w:eastAsia="Times New Roman" w:cs="Times New Roman"/>
          <w:szCs w:val="24"/>
        </w:rPr>
        <w:t>Γ</w:t>
      </w:r>
      <w:r>
        <w:rPr>
          <w:rFonts w:eastAsia="Times New Roman" w:cs="Times New Roman"/>
          <w:szCs w:val="24"/>
        </w:rPr>
        <w:t>ιατί αντί να κάνετε αυτή την καθολική κατάργηση, πάτε διατηρώντας μερικότητες; Γι</w:t>
      </w:r>
      <w:r>
        <w:rPr>
          <w:rFonts w:eastAsia="Times New Roman" w:cs="Times New Roman"/>
          <w:szCs w:val="24"/>
        </w:rPr>
        <w:t xml:space="preserve">ατί λόγου χάρη, στις νέες ρυθμίσεις δεν προβλέπεται και η κάλυψη των ατομικών επιχειρήσεων; Γιατί; Εδώ είμαστε μια χώρα με μικρομεσαίες επιχειρήσεις, με δεκάδες χιλιάδες ατομικές. Γιατί αυτές δεν τις καλύπτετε; </w:t>
      </w:r>
      <w:r>
        <w:rPr>
          <w:rFonts w:eastAsia="Times New Roman" w:cs="Times New Roman"/>
          <w:szCs w:val="24"/>
        </w:rPr>
        <w:t>Γ</w:t>
      </w:r>
      <w:r>
        <w:rPr>
          <w:rFonts w:eastAsia="Times New Roman" w:cs="Times New Roman"/>
          <w:szCs w:val="24"/>
        </w:rPr>
        <w:t>ιατί η εμβέλεια της ρύθμισης των άρθρων 1 κα</w:t>
      </w:r>
      <w:r>
        <w:rPr>
          <w:rFonts w:eastAsia="Times New Roman" w:cs="Times New Roman"/>
          <w:szCs w:val="24"/>
        </w:rPr>
        <w:t>ι επόμενα, δεν καλύπτει και τις τροποποιήσεις…</w:t>
      </w:r>
    </w:p>
    <w:p w14:paraId="644FC7E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Λοβέρδο.</w:t>
      </w:r>
    </w:p>
    <w:p w14:paraId="644FC7E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…των εταιρειών και όλες τις υπόλοιπες φάσεις της λειτουργίας τους; </w:t>
      </w:r>
    </w:p>
    <w:p w14:paraId="644FC7E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Κοιτάξτε, ανταποκρίνεστε με δυο σχέδια νόμου σήμερα και αύριο </w:t>
      </w:r>
      <w:r>
        <w:rPr>
          <w:rFonts w:eastAsia="Times New Roman" w:cs="Times New Roman"/>
          <w:szCs w:val="24"/>
        </w:rPr>
        <w:t xml:space="preserve">σε ανάγκες κατά τους τίτλους των σχεδίων νόμων, όχι κατά τα περιεχόμενα. </w:t>
      </w:r>
      <w:r>
        <w:rPr>
          <w:rFonts w:eastAsia="Times New Roman" w:cs="Times New Roman"/>
          <w:szCs w:val="24"/>
        </w:rPr>
        <w:t>Π</w:t>
      </w:r>
      <w:r>
        <w:rPr>
          <w:rFonts w:eastAsia="Times New Roman" w:cs="Times New Roman"/>
          <w:szCs w:val="24"/>
        </w:rPr>
        <w:t>λάι σε αυτά με τη δόλια μέθοδο του κατεπείγοντος εισάγετε και διατάξεις</w:t>
      </w:r>
      <w:r>
        <w:rPr>
          <w:rFonts w:eastAsia="Times New Roman" w:cs="Times New Roman"/>
          <w:szCs w:val="24"/>
        </w:rPr>
        <w:t>,</w:t>
      </w:r>
      <w:r>
        <w:rPr>
          <w:rFonts w:eastAsia="Times New Roman" w:cs="Times New Roman"/>
          <w:szCs w:val="24"/>
        </w:rPr>
        <w:t xml:space="preserve"> που με κάνουν να σας αποκαλώ «βαποράκια». Όμως, κύριε Υπουργέ, συνειδητοποιήστε -γιατί αύριο θα έχουμε νέα δυ</w:t>
      </w:r>
      <w:r>
        <w:rPr>
          <w:rFonts w:eastAsia="Times New Roman" w:cs="Times New Roman"/>
          <w:szCs w:val="24"/>
        </w:rPr>
        <w:t>νατότητα συζήτησης- ότι άλλο είναι η σύσταση εταιρείας και άλλο η άδεια σε αυτή να ασκήσει τη λειτουργία και τη δραστηριότητα για την οποία συστήνεται. Αύριο, λοιπόν, θα πούμε τα υπόλοιπα.</w:t>
      </w:r>
    </w:p>
    <w:p w14:paraId="644FC7F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44FC7F1" w14:textId="77777777" w:rsidR="0050333C" w:rsidRDefault="00414943">
      <w:pPr>
        <w:spacing w:after="0" w:line="600" w:lineRule="auto"/>
        <w:ind w:firstLine="720"/>
        <w:rPr>
          <w:rFonts w:eastAsia="Times New Roman" w:cs="Times New Roman"/>
          <w:szCs w:val="24"/>
        </w:rPr>
      </w:pPr>
      <w:r>
        <w:rPr>
          <w:rFonts w:eastAsia="Times New Roman" w:cs="Times New Roman"/>
          <w:szCs w:val="24"/>
        </w:rPr>
        <w:t xml:space="preserve"> (Χειροκροτήματα από την πτέρυγα της Δημοκρατικ</w:t>
      </w:r>
      <w:r>
        <w:rPr>
          <w:rFonts w:eastAsia="Times New Roman" w:cs="Times New Roman"/>
          <w:szCs w:val="24"/>
        </w:rPr>
        <w:t>ής Συμπαράταξης ΠΑΣΟΚ-ΔΗΜΑΡ)</w:t>
      </w:r>
    </w:p>
    <w:p w14:paraId="644FC7F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Κατ’ αρχάς, κύριε Υπουργέ, επειδή θα μπουν ερωτήματα, γράψτε τα όλα και παρ</w:t>
      </w:r>
      <w:r>
        <w:rPr>
          <w:rFonts w:eastAsia="Times New Roman" w:cs="Times New Roman"/>
          <w:szCs w:val="24"/>
        </w:rPr>
        <w:t xml:space="preserve">’ </w:t>
      </w:r>
      <w:r>
        <w:rPr>
          <w:rFonts w:eastAsia="Times New Roman" w:cs="Times New Roman"/>
          <w:szCs w:val="24"/>
        </w:rPr>
        <w:t>ότι δεν προβλέπεται εκ της διαδικασίας που η Κυβέρνηση επέλεξε για να συζητηθεί το παρόν σχέδιο νόμου, παρά την αντίθ</w:t>
      </w:r>
      <w:r>
        <w:rPr>
          <w:rFonts w:eastAsia="Times New Roman" w:cs="Times New Roman"/>
          <w:szCs w:val="24"/>
        </w:rPr>
        <w:t xml:space="preserve">ετη άποψη της Αντιπολίτευσης, εγώ θα σας δώσω -εφόσον είμαι στην Έδρα- πέντε λεπτά για να απαντήσετε, γιατί μπορεί να δοθούν εξηγήσεις και για κάποια άρθρα μπορεί να αλλάξουν άποψη οι συνάδελφοι. Αυτό είναι το ένα. </w:t>
      </w:r>
    </w:p>
    <w:p w14:paraId="644FC7F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Δεύτερον, θα προχωρήσουμε ως εξής: Θα μι</w:t>
      </w:r>
      <w:r>
        <w:rPr>
          <w:rFonts w:eastAsia="Times New Roman" w:cs="Times New Roman"/>
          <w:szCs w:val="24"/>
        </w:rPr>
        <w:t xml:space="preserve">λήσουν δυο συνάδελφοι, ο κ. </w:t>
      </w:r>
      <w:proofErr w:type="spellStart"/>
      <w:r>
        <w:rPr>
          <w:rFonts w:eastAsia="Times New Roman" w:cs="Times New Roman"/>
          <w:szCs w:val="24"/>
        </w:rPr>
        <w:t>Ουρσουζίδης</w:t>
      </w:r>
      <w:proofErr w:type="spellEnd"/>
      <w:r>
        <w:rPr>
          <w:rFonts w:eastAsia="Times New Roman" w:cs="Times New Roman"/>
          <w:szCs w:val="24"/>
        </w:rPr>
        <w:t xml:space="preserve"> και ο κ. Γεωργιάδης, αμέσως μετά ο Κοινοβουλευτικός Εκπρόσωπος της Χρυσής Αυγής κ. Παππάς, με τη σειρά που έχουν ζητήσει τον λόγο οι Κοινοβουλευτικοί -και μέχρι στιγμής έχουν ζητήσει δυο- και στη συνέχεια ο κ. Αποστό</w:t>
      </w:r>
      <w:r>
        <w:rPr>
          <w:rFonts w:eastAsia="Times New Roman" w:cs="Times New Roman"/>
          <w:szCs w:val="24"/>
        </w:rPr>
        <w:t>λου που είναι παρών εδώ. Είδατε, σας είδα, αλλά δεν θα το πάμε συνέχεια με Υπουργούς, πρέπει να εναλλασσόμαστε. Μετά θα πάμε πάλι, ανά δυο συναδέλφους θα μιλάει ένας Κοινοβου</w:t>
      </w:r>
      <w:r>
        <w:rPr>
          <w:rFonts w:eastAsia="Times New Roman" w:cs="Times New Roman"/>
          <w:szCs w:val="24"/>
        </w:rPr>
        <w:lastRenderedPageBreak/>
        <w:t>λευτικός</w:t>
      </w:r>
      <w:r>
        <w:rPr>
          <w:rFonts w:eastAsia="Times New Roman" w:cs="Times New Roman"/>
          <w:szCs w:val="24"/>
        </w:rPr>
        <w:t xml:space="preserve"> Εκπρόσωπος</w:t>
      </w:r>
      <w:r>
        <w:rPr>
          <w:rFonts w:eastAsia="Times New Roman" w:cs="Times New Roman"/>
          <w:szCs w:val="24"/>
        </w:rPr>
        <w:t xml:space="preserve"> ώστε οι δεκαέξι συνάδελφοι και οι οκτώ Κοινοβουλευτικοί </w:t>
      </w:r>
      <w:r>
        <w:rPr>
          <w:rFonts w:eastAsia="Times New Roman" w:cs="Times New Roman"/>
          <w:szCs w:val="24"/>
        </w:rPr>
        <w:t>Εκπρόσ</w:t>
      </w:r>
      <w:r>
        <w:rPr>
          <w:rFonts w:eastAsia="Times New Roman" w:cs="Times New Roman"/>
          <w:szCs w:val="24"/>
        </w:rPr>
        <w:t xml:space="preserve">ωποι </w:t>
      </w:r>
      <w:r>
        <w:rPr>
          <w:rFonts w:eastAsia="Times New Roman" w:cs="Times New Roman"/>
          <w:szCs w:val="24"/>
        </w:rPr>
        <w:t>θα πηγαίνουν εναλλάξ και θα πάμε γρήγορα. Επειδή είναι συγκεκριμένη η διαδικασία –είναι κλειστή διαδικασία- γι’ αυτό είμαι και λίγο ανεκτικός. Δεν χάλασε ο κόσμος αν καθυστερήσουμε συνολικά μισή ώρα. Το λέω</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 τους Βουλευτές που έχουν χρόνο </w:t>
      </w:r>
      <w:r>
        <w:rPr>
          <w:rFonts w:eastAsia="Times New Roman" w:cs="Times New Roman"/>
          <w:szCs w:val="24"/>
        </w:rPr>
        <w:t xml:space="preserve">μόνο πέντε λεπτά.  </w:t>
      </w:r>
    </w:p>
    <w:p w14:paraId="644FC7F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Ουρσουζίδης</w:t>
      </w:r>
      <w:proofErr w:type="spellEnd"/>
      <w:r>
        <w:rPr>
          <w:rFonts w:eastAsia="Times New Roman" w:cs="Times New Roman"/>
          <w:szCs w:val="24"/>
        </w:rPr>
        <w:t xml:space="preserve"> έχει τον λόγο.</w:t>
      </w:r>
    </w:p>
    <w:p w14:paraId="644FC7F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Ευχαριστώ, κύριε Πρόεδρε. </w:t>
      </w:r>
    </w:p>
    <w:p w14:paraId="644FC7F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Κύριε Υπουργέ, σήμερα συζητάμε έναν νόμο, ο οποίος θα έπρεπε να είναι πραγματικότητα στη χώρα εδώ και πολλές δεκαετίες, έναν νόμο που ευελπιστούμε</w:t>
      </w:r>
      <w:r>
        <w:rPr>
          <w:rFonts w:eastAsia="Times New Roman" w:cs="Times New Roman"/>
          <w:szCs w:val="24"/>
        </w:rPr>
        <w:t>,</w:t>
      </w:r>
      <w:r>
        <w:rPr>
          <w:rFonts w:eastAsia="Times New Roman" w:cs="Times New Roman"/>
          <w:szCs w:val="24"/>
        </w:rPr>
        <w:t xml:space="preserve"> να ανατ</w:t>
      </w:r>
      <w:r>
        <w:rPr>
          <w:rFonts w:eastAsia="Times New Roman" w:cs="Times New Roman"/>
          <w:szCs w:val="24"/>
        </w:rPr>
        <w:t xml:space="preserve">ρέψει την οδυνηρή πραγματικότητα που βιώνουν οι ελεύθεροι επαγγελματίες, οι επιχειρηματίες για πολλές δεκαετίες, αφού ήταν υποχρεωμένοι να ανέχονται την απροθυμία, τη σκοπιμότητα </w:t>
      </w:r>
      <w:r>
        <w:rPr>
          <w:rFonts w:eastAsia="Times New Roman" w:cs="Times New Roman"/>
          <w:szCs w:val="24"/>
        </w:rPr>
        <w:lastRenderedPageBreak/>
        <w:t>και την ανεπάρκεια του κάθε γραφειοκράτη και τη συμπεριφορά των επιτήδειων τα</w:t>
      </w:r>
      <w:r>
        <w:rPr>
          <w:rFonts w:eastAsia="Times New Roman" w:cs="Times New Roman"/>
          <w:szCs w:val="24"/>
        </w:rPr>
        <w:t xml:space="preserve">γών του </w:t>
      </w:r>
      <w:r>
        <w:rPr>
          <w:rFonts w:eastAsia="Times New Roman" w:cs="Times New Roman"/>
          <w:szCs w:val="24"/>
        </w:rPr>
        <w:t>δ</w:t>
      </w:r>
      <w:r>
        <w:rPr>
          <w:rFonts w:eastAsia="Times New Roman" w:cs="Times New Roman"/>
          <w:szCs w:val="24"/>
        </w:rPr>
        <w:t xml:space="preserve">ημοσίου, συναλλασσόμενοι αναγκαστικά και με </w:t>
      </w:r>
      <w:proofErr w:type="spellStart"/>
      <w:r>
        <w:rPr>
          <w:rFonts w:eastAsia="Times New Roman" w:cs="Times New Roman"/>
          <w:szCs w:val="24"/>
        </w:rPr>
        <w:t>γρηγορόσημα</w:t>
      </w:r>
      <w:proofErr w:type="spellEnd"/>
      <w:r>
        <w:rPr>
          <w:rFonts w:eastAsia="Times New Roman" w:cs="Times New Roman"/>
          <w:szCs w:val="24"/>
        </w:rPr>
        <w:t xml:space="preserve">. </w:t>
      </w:r>
    </w:p>
    <w:p w14:paraId="644FC7F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Φυσικά το πολιτικό κατεστημένο της χώρας μπήκε στο παιχνίδι της συναλλαγής, αφού έτσι απέκτησε ρόλο, τον γνωστό ρόλο της επίσπευσης των ράθυμων ρυθμών του </w:t>
      </w:r>
      <w:r>
        <w:rPr>
          <w:rFonts w:eastAsia="Times New Roman" w:cs="Times New Roman"/>
          <w:szCs w:val="24"/>
        </w:rPr>
        <w:t>δ</w:t>
      </w:r>
      <w:r>
        <w:rPr>
          <w:rFonts w:eastAsia="Times New Roman" w:cs="Times New Roman"/>
          <w:szCs w:val="24"/>
        </w:rPr>
        <w:t xml:space="preserve">ημοσίου, πολλές φορές και με άλλα οφέλη πέραν των ψηφοθηρικών. </w:t>
      </w:r>
    </w:p>
    <w:p w14:paraId="644FC7F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«Στην καλοκαιρία ο νους πρέπει να είναι στην κακοκαιρία», έλεγαν οι παλιοί. Αυτά είναι ψιλά γράμματα για τους επί σαράντα χρόνια εξουσιαστές. Σήμερα κάτω από εξαιρετικά δύσκολες συνθήκες δεν έ</w:t>
      </w:r>
      <w:r>
        <w:rPr>
          <w:rFonts w:eastAsia="Times New Roman" w:cs="Times New Roman"/>
          <w:szCs w:val="24"/>
        </w:rPr>
        <w:t>χουμε άλλον τρόπο</w:t>
      </w:r>
      <w:r>
        <w:rPr>
          <w:rFonts w:eastAsia="Times New Roman" w:cs="Times New Roman"/>
          <w:szCs w:val="24"/>
        </w:rPr>
        <w:t>,</w:t>
      </w:r>
      <w:r>
        <w:rPr>
          <w:rFonts w:eastAsia="Times New Roman" w:cs="Times New Roman"/>
          <w:szCs w:val="24"/>
        </w:rPr>
        <w:t xml:space="preserve"> παρά να συνεννοηθούμε για τα αυτονόητα, να εξασφαλίσουμε πρόσβαση σε δραστηριότητες ξανά σε αυτούς που ξέρουν να επιχειρούν.</w:t>
      </w:r>
    </w:p>
    <w:p w14:paraId="644FC7F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Αυτός ο νόμος, λοιπόν, ενθαρρύνει τους ανθρώπους</w:t>
      </w:r>
      <w:r>
        <w:rPr>
          <w:rFonts w:eastAsia="Times New Roman" w:cs="Times New Roman"/>
          <w:szCs w:val="24"/>
        </w:rPr>
        <w:t>,</w:t>
      </w:r>
      <w:r>
        <w:rPr>
          <w:rFonts w:eastAsia="Times New Roman" w:cs="Times New Roman"/>
          <w:szCs w:val="24"/>
        </w:rPr>
        <w:t xml:space="preserve"> που αστόχησαν λόγω της κρίσης να ξεπεράσουν μια σειρά από ζητή</w:t>
      </w:r>
      <w:r>
        <w:rPr>
          <w:rFonts w:eastAsia="Times New Roman" w:cs="Times New Roman"/>
          <w:szCs w:val="24"/>
        </w:rPr>
        <w:t xml:space="preserve">ματα που σήμερα τους κρατούν έξω από την παραγωγική διαδικασία. Θα αναφέρω αυτά που </w:t>
      </w:r>
      <w:r>
        <w:rPr>
          <w:rFonts w:eastAsia="Times New Roman" w:cs="Times New Roman"/>
          <w:szCs w:val="24"/>
        </w:rPr>
        <w:lastRenderedPageBreak/>
        <w:t xml:space="preserve">θεωρώ σημαντικά, αυτά που ζητάει η αγορά, όπως ακριβώς τα αντιλαμβάνομαι. </w:t>
      </w:r>
    </w:p>
    <w:p w14:paraId="644FC7F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Πρώτος όρος</w:t>
      </w:r>
      <w:r>
        <w:rPr>
          <w:rFonts w:eastAsia="Times New Roman" w:cs="Times New Roman"/>
          <w:szCs w:val="24"/>
        </w:rPr>
        <w:t>.</w:t>
      </w:r>
      <w:r>
        <w:rPr>
          <w:rFonts w:eastAsia="Times New Roman" w:cs="Times New Roman"/>
          <w:szCs w:val="24"/>
        </w:rPr>
        <w:t xml:space="preserve"> Απλοποίηση διαδικασιών. Αφορά στη δημιουργία επιχείρησης εξ αποστάσεως. Ο ενδιαφερόμ</w:t>
      </w:r>
      <w:r>
        <w:rPr>
          <w:rFonts w:eastAsia="Times New Roman" w:cs="Times New Roman"/>
          <w:szCs w:val="24"/>
        </w:rPr>
        <w:t>ενος αναλαμβάνει σε πραγματικό χρόνο τη σύσταση της επιχείρησής του χωρίς παρεμβολή φυσικού προσώπου. Πολύ καλό για να είναι αληθινό</w:t>
      </w:r>
      <w:r>
        <w:rPr>
          <w:rFonts w:eastAsia="Times New Roman" w:cs="Times New Roman"/>
          <w:szCs w:val="24"/>
        </w:rPr>
        <w:t>,</w:t>
      </w:r>
      <w:r>
        <w:rPr>
          <w:rFonts w:eastAsia="Times New Roman" w:cs="Times New Roman"/>
          <w:szCs w:val="24"/>
        </w:rPr>
        <w:t xml:space="preserve"> για την ελληνική πραγματικότητα αυτή που βιώσαμε τις περασμένες δεκαετίες. </w:t>
      </w:r>
    </w:p>
    <w:p w14:paraId="644FC7F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Όλα τα έγγραφα για τη νομική υπόσταση μιας σει</w:t>
      </w:r>
      <w:r>
        <w:rPr>
          <w:rFonts w:eastAsia="Times New Roman" w:cs="Times New Roman"/>
          <w:szCs w:val="24"/>
        </w:rPr>
        <w:t>ράς απαραίτητων ενεργειών καταργούνται, κυρίως χωρίς την παρεμβολή φυσικού προσώπου. Αυτό πρακτικά σημαίνει οικονομία σε χρήμα, χρόνο και</w:t>
      </w:r>
      <w:r>
        <w:rPr>
          <w:rFonts w:eastAsia="Times New Roman" w:cs="Times New Roman"/>
          <w:szCs w:val="24"/>
        </w:rPr>
        <w:t>,</w:t>
      </w:r>
      <w:r>
        <w:rPr>
          <w:rFonts w:eastAsia="Times New Roman" w:cs="Times New Roman"/>
          <w:szCs w:val="24"/>
        </w:rPr>
        <w:t xml:space="preserve"> προφανώς, περιορισμό στη διαφθορά. Το κόστος σύστασης της επιχείρησης ορίζεται στο 30% του ποσού που ισχύει για τη σύ</w:t>
      </w:r>
      <w:r>
        <w:rPr>
          <w:rFonts w:eastAsia="Times New Roman" w:cs="Times New Roman"/>
          <w:szCs w:val="24"/>
        </w:rPr>
        <w:t xml:space="preserve">σταση ενώπιον φυσικής </w:t>
      </w:r>
      <w:r>
        <w:rPr>
          <w:rFonts w:eastAsia="Times New Roman" w:cs="Times New Roman"/>
          <w:szCs w:val="24"/>
        </w:rPr>
        <w:t>«</w:t>
      </w:r>
      <w:r>
        <w:rPr>
          <w:rFonts w:eastAsia="Times New Roman" w:cs="Times New Roman"/>
          <w:szCs w:val="24"/>
        </w:rPr>
        <w:t>Υπηρεσίας Μιας Στάσης</w:t>
      </w:r>
      <w:r>
        <w:rPr>
          <w:rFonts w:eastAsia="Times New Roman" w:cs="Times New Roman"/>
          <w:szCs w:val="24"/>
        </w:rPr>
        <w:t>»</w:t>
      </w:r>
      <w:r>
        <w:rPr>
          <w:rFonts w:eastAsia="Times New Roman" w:cs="Times New Roman"/>
          <w:szCs w:val="24"/>
        </w:rPr>
        <w:t>, ενώ καταργείται το παράβολο προελέγχου και επωνυμίας. Επίσης καταργείται η φορολογική ενημερότητα. Σήμερα όλοι γνωρίζουμε πάρα πολύ καλά</w:t>
      </w:r>
      <w:r>
        <w:rPr>
          <w:rFonts w:eastAsia="Times New Roman" w:cs="Times New Roman"/>
          <w:szCs w:val="24"/>
        </w:rPr>
        <w:t>,</w:t>
      </w:r>
      <w:r>
        <w:rPr>
          <w:rFonts w:eastAsia="Times New Roman" w:cs="Times New Roman"/>
          <w:szCs w:val="24"/>
        </w:rPr>
        <w:t xml:space="preserve"> ότι λόγω των συνεπειών της κρίσης που </w:t>
      </w:r>
      <w:r>
        <w:rPr>
          <w:rFonts w:eastAsia="Times New Roman" w:cs="Times New Roman"/>
          <w:szCs w:val="24"/>
        </w:rPr>
        <w:lastRenderedPageBreak/>
        <w:t>σοβεί στη χώρα τα τελευταία χρόνι</w:t>
      </w:r>
      <w:r>
        <w:rPr>
          <w:rFonts w:eastAsia="Times New Roman" w:cs="Times New Roman"/>
          <w:szCs w:val="24"/>
        </w:rPr>
        <w:t xml:space="preserve">α, πολλοί λίγοι Έλληνες πολίτες έχουν τη δυνατότητα –ή μάλλον δεν είναι καθόλου αυτονόητο- πρόσβασης σε φορολογική ενημερότητα ή σε ενημερότητα που αφορά τα ασφαλιστικά ταμεία. Έτσι, λοιπόν, ξεπερνιέται αυτός ο σκόπελος και μπαίνει μια σειρά από ανθρώπους </w:t>
      </w:r>
      <w:r>
        <w:rPr>
          <w:rFonts w:eastAsia="Times New Roman" w:cs="Times New Roman"/>
          <w:szCs w:val="24"/>
        </w:rPr>
        <w:t xml:space="preserve">που ξέρουν να επιχειρούν, καταργώντας αυτό το ανυπέρβλητο εμπόδιο. </w:t>
      </w:r>
    </w:p>
    <w:p w14:paraId="644FC7F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Προβλέπεται, επίσης, η απόδοση κλειδάριθμου </w:t>
      </w:r>
      <w:proofErr w:type="spellStart"/>
      <w:r>
        <w:rPr>
          <w:rFonts w:eastAsia="Times New Roman" w:cs="Times New Roman"/>
          <w:szCs w:val="24"/>
          <w:lang w:val="en-US"/>
        </w:rPr>
        <w:t>T</w:t>
      </w:r>
      <w:r>
        <w:rPr>
          <w:rFonts w:eastAsia="Times New Roman" w:cs="Times New Roman"/>
          <w:szCs w:val="24"/>
          <w:lang w:val="en-US"/>
        </w:rPr>
        <w:t>axisnet</w:t>
      </w:r>
      <w:proofErr w:type="spellEnd"/>
      <w:r>
        <w:rPr>
          <w:rFonts w:eastAsia="Times New Roman" w:cs="Times New Roman"/>
          <w:szCs w:val="24"/>
        </w:rPr>
        <w:t xml:space="preserve"> τη στιγμή της σύστασης της επιχείρησης. Επομένως οι ενδιαφερόμενοι δεν χρειάζεται να απευθύνονται στην αρμόδια ΔΟΥ κατά την διεκπεραίωσ</w:t>
      </w:r>
      <w:r>
        <w:rPr>
          <w:rFonts w:eastAsia="Times New Roman" w:cs="Times New Roman"/>
          <w:szCs w:val="24"/>
        </w:rPr>
        <w:t xml:space="preserve">η της διαδικασίας </w:t>
      </w:r>
      <w:r>
        <w:rPr>
          <w:rFonts w:eastAsia="Times New Roman" w:cs="Times New Roman"/>
          <w:szCs w:val="24"/>
        </w:rPr>
        <w:t>«</w:t>
      </w:r>
      <w:r>
        <w:rPr>
          <w:rFonts w:eastAsia="Times New Roman" w:cs="Times New Roman"/>
          <w:szCs w:val="24"/>
        </w:rPr>
        <w:t>Υπηρεσιών Μιας Στάσης</w:t>
      </w:r>
      <w:r>
        <w:rPr>
          <w:rFonts w:eastAsia="Times New Roman" w:cs="Times New Roman"/>
          <w:szCs w:val="24"/>
        </w:rPr>
        <w:t>»</w:t>
      </w:r>
      <w:r>
        <w:rPr>
          <w:rFonts w:eastAsia="Times New Roman" w:cs="Times New Roman"/>
          <w:szCs w:val="24"/>
        </w:rPr>
        <w:t xml:space="preserve">. </w:t>
      </w:r>
    </w:p>
    <w:p w14:paraId="644FC7F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Αν τα παραπάνω καταφέρουμε να τα συνδυάσουμε με τη ρύθμιση ή το πάγωμα οφειλών προς ΔΟΥ και ΕΦΚΑ για ορισμένο χρονικό διάστημα και παράλληλα απαλλαγούν από τις παράλογες προσαυξήσεις που επιβλήθηκαν τα τελευταία </w:t>
      </w:r>
      <w:r>
        <w:rPr>
          <w:rFonts w:eastAsia="Times New Roman" w:cs="Times New Roman"/>
          <w:szCs w:val="24"/>
        </w:rPr>
        <w:t>χρόνια σε αυτούς τους πολίτες, μαζί με τη διασφά</w:t>
      </w:r>
      <w:r>
        <w:rPr>
          <w:rFonts w:eastAsia="Times New Roman" w:cs="Times New Roman"/>
          <w:szCs w:val="24"/>
        </w:rPr>
        <w:lastRenderedPageBreak/>
        <w:t>λιση ενός ακατάσχετου τραπεζικού λογαριασμού αποκλειστικά για τη λειτουργία των επιχειρήσεων, τότε νομίζω πως αυτό θα είναι ένα πολύ θετικό βήμα. Αποτελεί την αναγκαία συνθήκη για την ανάκαμψη της επιχειρηματ</w:t>
      </w:r>
      <w:r>
        <w:rPr>
          <w:rFonts w:eastAsia="Times New Roman" w:cs="Times New Roman"/>
          <w:szCs w:val="24"/>
        </w:rPr>
        <w:t>ικής δραστηριότητας. Για να είναι, όμως, και ικανή, θα πρέπει να εξασφαλιστούν τα απαραίτητα κεφάλαια κίνησης. Για τον σκοπό αυτό, θα πρέπει να ευοδωθεί η προσπάθεια που καταβάλλει η Κυβέρνηση αυτής της χώρας στις 5 Δεκέμβρη, έτσι ώστε να αποκτήσει πρόσβασ</w:t>
      </w:r>
      <w:r>
        <w:rPr>
          <w:rFonts w:eastAsia="Times New Roman" w:cs="Times New Roman"/>
          <w:szCs w:val="24"/>
        </w:rPr>
        <w:t>η στα κεφάλαια</w:t>
      </w:r>
      <w:r>
        <w:rPr>
          <w:rFonts w:eastAsia="Times New Roman" w:cs="Times New Roman"/>
          <w:szCs w:val="24"/>
        </w:rPr>
        <w:t>,</w:t>
      </w:r>
      <w:r>
        <w:rPr>
          <w:rFonts w:eastAsia="Times New Roman" w:cs="Times New Roman"/>
          <w:szCs w:val="24"/>
        </w:rPr>
        <w:t xml:space="preserve"> τα οποία μέσω του τραπεζικού συστήματος οφείλουν, επιτέλους, οι εταίροι μας να διαθέσουν στην πατρίδα μας. </w:t>
      </w:r>
    </w:p>
    <w:p w14:paraId="644FC7F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σε μια παρατήρηση που αφορά στην κωλυσιεργία της Κυβέρνησης. Δηλαδή μας κατηγορούν ότι ενώ από τον </w:t>
      </w:r>
      <w:r>
        <w:rPr>
          <w:rFonts w:eastAsia="Times New Roman" w:cs="Times New Roman"/>
          <w:szCs w:val="24"/>
        </w:rPr>
        <w:t xml:space="preserve">Ιούνιο του 2016 είχαμε την υποχρέωση να καταθέσουμε το υπ’ </w:t>
      </w:r>
      <w:proofErr w:type="spellStart"/>
      <w:r>
        <w:rPr>
          <w:rFonts w:eastAsia="Times New Roman" w:cs="Times New Roman"/>
          <w:szCs w:val="24"/>
        </w:rPr>
        <w:t>όψιν</w:t>
      </w:r>
      <w:proofErr w:type="spellEnd"/>
      <w:r>
        <w:rPr>
          <w:rFonts w:eastAsia="Times New Roman" w:cs="Times New Roman"/>
          <w:szCs w:val="24"/>
        </w:rPr>
        <w:t xml:space="preserve"> νομοσχέδιο, το καταθέτουμε με τέσσερις μήνες καθυστέρηση, τον Νοέμβριο. </w:t>
      </w:r>
    </w:p>
    <w:p w14:paraId="644FC7F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Σαράντα χρόνια γι’ αυτά τα αυτονόητα, όταν σε όμορες χώρες όπως η Βουλγαρία, η Ρουμανία, από το 2000 ισχύουν αυτά τα οπ</w:t>
      </w:r>
      <w:r>
        <w:rPr>
          <w:rFonts w:eastAsia="Times New Roman" w:cs="Times New Roman"/>
          <w:szCs w:val="24"/>
        </w:rPr>
        <w:t xml:space="preserve">οία σήμερα ψηφίζει η </w:t>
      </w:r>
      <w:r>
        <w:rPr>
          <w:rFonts w:eastAsia="Times New Roman" w:cs="Times New Roman"/>
          <w:szCs w:val="24"/>
        </w:rPr>
        <w:t>ε</w:t>
      </w:r>
      <w:r>
        <w:rPr>
          <w:rFonts w:eastAsia="Times New Roman" w:cs="Times New Roman"/>
          <w:szCs w:val="24"/>
        </w:rPr>
        <w:t xml:space="preserve">λληνική Βουλή, τι έκαναν αυτοί οι άνθρωποι; </w:t>
      </w:r>
    </w:p>
    <w:p w14:paraId="644FC800"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Η ανεπάρκεια είναι πρόδηλη. Λυπάμαι αλλά έπρεπε να έρθει μια νέα  για να αρθούν οι όροι διαπλοκής που κρατούσε το σύστημα στην Ελλάδα στην κατάσταση που βρίσκεται σήμερα.</w:t>
      </w:r>
    </w:p>
    <w:p w14:paraId="644FC801"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Σας ευχαριστώ </w:t>
      </w:r>
      <w:r>
        <w:rPr>
          <w:rFonts w:eastAsia="Times New Roman"/>
          <w:color w:val="000000"/>
          <w:szCs w:val="24"/>
        </w:rPr>
        <w:t>πολύ.</w:t>
      </w:r>
    </w:p>
    <w:p w14:paraId="644FC802" w14:textId="77777777" w:rsidR="0050333C" w:rsidRDefault="00414943">
      <w:pPr>
        <w:spacing w:after="0" w:line="600" w:lineRule="auto"/>
        <w:ind w:firstLine="720"/>
        <w:jc w:val="center"/>
        <w:rPr>
          <w:rFonts w:eastAsia="Times New Roman"/>
          <w:color w:val="000000"/>
          <w:szCs w:val="24"/>
        </w:rPr>
      </w:pPr>
      <w:r>
        <w:rPr>
          <w:rFonts w:eastAsia="Times New Roman"/>
          <w:color w:val="000000"/>
          <w:szCs w:val="24"/>
        </w:rPr>
        <w:t>(Χειροκροτήματα από την πτέρυγα του ΣΥΡΙΖΑ)</w:t>
      </w:r>
    </w:p>
    <w:p w14:paraId="644FC803" w14:textId="77777777" w:rsidR="0050333C" w:rsidRDefault="00414943">
      <w:pPr>
        <w:spacing w:after="0" w:line="600" w:lineRule="auto"/>
        <w:ind w:firstLine="720"/>
        <w:jc w:val="both"/>
        <w:rPr>
          <w:rFonts w:eastAsia="Times New Roman"/>
          <w:color w:val="000000"/>
          <w:szCs w:val="24"/>
        </w:rPr>
      </w:pPr>
      <w:r>
        <w:rPr>
          <w:rFonts w:eastAsia="Times New Roman"/>
          <w:b/>
          <w:color w:val="000000"/>
          <w:szCs w:val="24"/>
        </w:rPr>
        <w:t>ΠΡΟΕΔΡΕΥΩΝ (Νικήτας Κακλαμάνης):</w:t>
      </w:r>
      <w:r>
        <w:rPr>
          <w:rFonts w:eastAsia="Times New Roman"/>
          <w:color w:val="000000"/>
          <w:szCs w:val="24"/>
        </w:rPr>
        <w:t xml:space="preserve"> Κι εγώ σας ευχαριστώ.</w:t>
      </w:r>
    </w:p>
    <w:p w14:paraId="644FC804"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Καλείται στο Βήμα ο ειδικός αγορητής από τη Νέα Δημοκρατία, κ. Άδωνις Γεωργιάδης. </w:t>
      </w:r>
    </w:p>
    <w:p w14:paraId="644FC805" w14:textId="77777777" w:rsidR="0050333C" w:rsidRDefault="00414943">
      <w:pPr>
        <w:spacing w:after="0" w:line="600" w:lineRule="auto"/>
        <w:ind w:firstLine="720"/>
        <w:jc w:val="both"/>
        <w:rPr>
          <w:rFonts w:eastAsia="Times New Roman"/>
          <w:color w:val="000000"/>
          <w:szCs w:val="24"/>
        </w:rPr>
      </w:pPr>
      <w:r>
        <w:rPr>
          <w:rFonts w:eastAsia="Times New Roman"/>
          <w:b/>
          <w:color w:val="000000"/>
          <w:szCs w:val="24"/>
        </w:rPr>
        <w:t xml:space="preserve">ΣΠΥΡΙΔΩΝ-ΑΔΩΝΙΣ ΓΕΩΡΓΙΑΔΗΣ: </w:t>
      </w:r>
      <w:r>
        <w:rPr>
          <w:rFonts w:eastAsia="Times New Roman"/>
          <w:color w:val="000000"/>
          <w:szCs w:val="24"/>
        </w:rPr>
        <w:t xml:space="preserve">Κατ’ αρχάς, κύριε Υπουργέ, να σας καλωσορίσω κι εγώ από την πλευρά μου. Εύχομαι μια καλή κι επιτυχημένη θητεία. </w:t>
      </w:r>
    </w:p>
    <w:p w14:paraId="644FC806"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lastRenderedPageBreak/>
        <w:t>Διαβάζω την τροπολογία που καταθέσατε την ώρα που μπήκα στη Βουλή: «Η προτεινόμενη διάταξη είναι αναγκαία στο πλαίσιο της εφαρμογής του ν.3919/</w:t>
      </w:r>
      <w:r>
        <w:rPr>
          <w:rFonts w:eastAsia="Times New Roman"/>
          <w:color w:val="000000"/>
          <w:szCs w:val="24"/>
        </w:rPr>
        <w:t xml:space="preserve">2011 (Α 32) «Αρχή της επαγγελματικής ελευθερίας, κατάργηση αδικαιολόγητων περιορισμών στην πρόσβαση και άσκηση επαγγελμάτων». </w:t>
      </w:r>
    </w:p>
    <w:p w14:paraId="644FC807"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Δ</w:t>
      </w:r>
      <w:r>
        <w:rPr>
          <w:rFonts w:eastAsia="Times New Roman"/>
          <w:color w:val="000000"/>
          <w:szCs w:val="24"/>
        </w:rPr>
        <w:t xml:space="preserve">ιαβάζω και τη διάταξη: «Η παράγραφος 3 του άρθρου 99 του ν.4052/2012 (Α΄ 41) καταργείται». </w:t>
      </w:r>
    </w:p>
    <w:p w14:paraId="644FC808"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Δρίτσα</w:t>
      </w:r>
      <w:proofErr w:type="spellEnd"/>
      <w:r>
        <w:rPr>
          <w:rFonts w:eastAsia="Times New Roman"/>
          <w:color w:val="000000"/>
          <w:szCs w:val="24"/>
        </w:rPr>
        <w:t>, γιατί εσείς είστε λίγο</w:t>
      </w:r>
      <w:r>
        <w:rPr>
          <w:rFonts w:eastAsia="Times New Roman"/>
          <w:color w:val="000000"/>
          <w:szCs w:val="24"/>
        </w:rPr>
        <w:t xml:space="preserve"> παλιότερος, φαντάζεστε να έφερνε ο Άδωνις Γεωργιάδης και ο Κωστής Χατζηδάκης μια τέτοια διάταξη εδώ, για τα </w:t>
      </w:r>
      <w:r>
        <w:rPr>
          <w:rFonts w:eastAsia="Times New Roman"/>
          <w:color w:val="000000"/>
          <w:szCs w:val="24"/>
        </w:rPr>
        <w:t xml:space="preserve">ιδιωτικά </w:t>
      </w:r>
      <w:r>
        <w:rPr>
          <w:rFonts w:eastAsia="Times New Roman"/>
          <w:color w:val="000000"/>
          <w:szCs w:val="24"/>
        </w:rPr>
        <w:t>γραφεία ευρέσεως εργασίας</w:t>
      </w:r>
      <w:r>
        <w:rPr>
          <w:rFonts w:eastAsia="Times New Roman"/>
          <w:color w:val="000000"/>
          <w:szCs w:val="24"/>
        </w:rPr>
        <w:t>,</w:t>
      </w:r>
      <w:r>
        <w:rPr>
          <w:rFonts w:eastAsia="Times New Roman"/>
          <w:color w:val="000000"/>
          <w:szCs w:val="24"/>
        </w:rPr>
        <w:t xml:space="preserve"> τι θα έλεγε ο ΣΥΡΙΖΑ κι εσείς προσωπικά; Ότι είμαστε οι δούλοι του νεοφιλελευθερισμού, ότι είμαστε τα όργανα το</w:t>
      </w:r>
      <w:r>
        <w:rPr>
          <w:rFonts w:eastAsia="Times New Roman"/>
          <w:color w:val="000000"/>
          <w:szCs w:val="24"/>
        </w:rPr>
        <w:t>υ Σόιμπλε!</w:t>
      </w:r>
    </w:p>
    <w:p w14:paraId="644FC809"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Μ</w:t>
      </w:r>
      <w:r>
        <w:rPr>
          <w:rFonts w:eastAsia="Times New Roman"/>
          <w:color w:val="000000"/>
          <w:szCs w:val="24"/>
        </w:rPr>
        <w:t xml:space="preserve">η νομίζετε ότι τέτοια δεν λέγονταν στη Βουλή, κυρίες και κύριοι, διότι εγώ ήμουν Υπουργός Υγείας μαζί με τον Κωστή Χατζηδάκη, όταν φέραμε στη Βουλή αυτή την εργαλειοθήκη του ΟΟΣΑ. Ωιμέ! </w:t>
      </w:r>
    </w:p>
    <w:p w14:paraId="644FC80A"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lastRenderedPageBreak/>
        <w:t>Τι περάσαμε γι’ αυτή την εργαλειοθήκη, κύριε Υπουργέ! Εσε</w:t>
      </w:r>
      <w:r>
        <w:rPr>
          <w:rFonts w:eastAsia="Times New Roman"/>
          <w:color w:val="000000"/>
          <w:szCs w:val="24"/>
        </w:rPr>
        <w:t>ίς ήσασταν στην Αμερική και δεν τα ζήσατε. Ήσασταν καλά εκεί</w:t>
      </w:r>
      <w:r>
        <w:rPr>
          <w:rFonts w:eastAsia="Times New Roman"/>
          <w:color w:val="000000"/>
          <w:szCs w:val="24"/>
        </w:rPr>
        <w:t>.</w:t>
      </w:r>
      <w:r>
        <w:rPr>
          <w:rFonts w:eastAsia="Times New Roman"/>
          <w:color w:val="000000"/>
          <w:szCs w:val="24"/>
        </w:rPr>
        <w:t xml:space="preserve"> Ο κ. Αποστόλου, δίπλα, γελάει. Δεν μπορείτε να φανταστείτε τι γινόταν στη Βουλή γι’ αυτή την εργαλειοθήκη του ΟΟΣΑ, τι μας έλεγε ο κ. Τσίπρας, ότι έχουμε βάλει το σχοινί που θα μας κρεμάσουν, βγ</w:t>
      </w:r>
      <w:r>
        <w:rPr>
          <w:rFonts w:eastAsia="Times New Roman"/>
          <w:color w:val="000000"/>
          <w:szCs w:val="24"/>
        </w:rPr>
        <w:t xml:space="preserve">αίναμε έξω και οι φαρμακοποιοί φωνάζανε ότι πληρώσαμε 700.000 του ελληνικού λαού, για να αγοράσουμε την έκθεση του ΟΟΣΑ. </w:t>
      </w:r>
    </w:p>
    <w:p w14:paraId="644FC80B"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Δρίτσα</w:t>
      </w:r>
      <w:proofErr w:type="spellEnd"/>
      <w:r>
        <w:rPr>
          <w:rFonts w:eastAsia="Times New Roman"/>
          <w:color w:val="000000"/>
          <w:szCs w:val="24"/>
        </w:rPr>
        <w:t>, θέλω να σας το πω και ξέρετε πόσο σας εκτιμώ…</w:t>
      </w:r>
    </w:p>
    <w:p w14:paraId="644FC80C" w14:textId="77777777" w:rsidR="0050333C" w:rsidRDefault="00414943">
      <w:pPr>
        <w:spacing w:after="0" w:line="600" w:lineRule="auto"/>
        <w:ind w:firstLine="720"/>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Όχι ονομαστικές αναφορές παρακαλώ, παρ’ ό</w:t>
      </w:r>
      <w:r>
        <w:rPr>
          <w:rFonts w:eastAsia="Times New Roman"/>
          <w:color w:val="000000"/>
          <w:szCs w:val="24"/>
        </w:rPr>
        <w:t>τι είναι συμπαθής…</w:t>
      </w:r>
    </w:p>
    <w:p w14:paraId="644FC80D" w14:textId="77777777" w:rsidR="0050333C" w:rsidRDefault="00414943">
      <w:pPr>
        <w:spacing w:after="0" w:line="600" w:lineRule="auto"/>
        <w:ind w:firstLine="720"/>
        <w:jc w:val="both"/>
        <w:rPr>
          <w:rFonts w:eastAsia="Times New Roman"/>
          <w:color w:val="000000"/>
          <w:szCs w:val="24"/>
        </w:rPr>
      </w:pPr>
      <w:r>
        <w:rPr>
          <w:rFonts w:eastAsia="Times New Roman"/>
          <w:b/>
          <w:color w:val="000000"/>
          <w:szCs w:val="24"/>
        </w:rPr>
        <w:t>ΣΠΥΡΙΔΩΝ-ΑΔΩΝΙΣ ΓΕΩΡΓΙΑΔΗΣ:</w:t>
      </w:r>
      <w:r>
        <w:rPr>
          <w:rFonts w:eastAsia="Times New Roman"/>
          <w:color w:val="000000"/>
          <w:szCs w:val="24"/>
        </w:rPr>
        <w:t xml:space="preserve"> Όλα όσα δεν τολμήσαμε να κάνουμε εμείς, φοβούμενοι εσάς που φωνάζατε, αλλά και πολλούς δικούς μας που αντιδρούσαν, έρχεται σήμερα η Κυβέρνηση του Αλέξη Τσίπρα και τα ψηφίζει όλα</w:t>
      </w:r>
      <w:r>
        <w:rPr>
          <w:rFonts w:eastAsia="Times New Roman"/>
          <w:color w:val="000000"/>
          <w:szCs w:val="24"/>
        </w:rPr>
        <w:t>,</w:t>
      </w:r>
      <w:r>
        <w:rPr>
          <w:rFonts w:eastAsia="Times New Roman"/>
          <w:color w:val="000000"/>
          <w:szCs w:val="24"/>
        </w:rPr>
        <w:t xml:space="preserve"> για να επιβεβαιωθεί η ρήση του</w:t>
      </w:r>
      <w:r>
        <w:rPr>
          <w:rFonts w:eastAsia="Times New Roman"/>
          <w:color w:val="000000"/>
          <w:szCs w:val="24"/>
        </w:rPr>
        <w:t xml:space="preserve"> </w:t>
      </w:r>
      <w:proofErr w:type="spellStart"/>
      <w:r>
        <w:rPr>
          <w:rFonts w:eastAsia="Times New Roman"/>
          <w:color w:val="000000"/>
          <w:szCs w:val="24"/>
        </w:rPr>
        <w:t>Ανιέλι</w:t>
      </w:r>
      <w:proofErr w:type="spellEnd"/>
      <w:r>
        <w:rPr>
          <w:rFonts w:eastAsia="Times New Roman"/>
          <w:color w:val="000000"/>
          <w:szCs w:val="24"/>
        </w:rPr>
        <w:t xml:space="preserve">, ότι «υπάρχει </w:t>
      </w:r>
      <w:r>
        <w:rPr>
          <w:rFonts w:eastAsia="Times New Roman"/>
          <w:color w:val="000000"/>
          <w:szCs w:val="24"/>
        </w:rPr>
        <w:lastRenderedPageBreak/>
        <w:t>αυτή η χρήσιμη Αριστερά, που έρχεται και ψηφίζει αυτά που δεν μπορεί να ψηφίσει η Δεξιά». Το ξέρετε, φυσικά, αυτό.</w:t>
      </w:r>
    </w:p>
    <w:p w14:paraId="644FC80E"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Κύριε Αποστόλου, αν σας γνώριζε ο </w:t>
      </w:r>
      <w:proofErr w:type="spellStart"/>
      <w:r>
        <w:rPr>
          <w:rFonts w:eastAsia="Times New Roman"/>
          <w:color w:val="000000"/>
          <w:szCs w:val="24"/>
        </w:rPr>
        <w:t>Ανιέλι</w:t>
      </w:r>
      <w:proofErr w:type="spellEnd"/>
      <w:r>
        <w:rPr>
          <w:rFonts w:eastAsia="Times New Roman"/>
          <w:color w:val="000000"/>
          <w:szCs w:val="24"/>
        </w:rPr>
        <w:t xml:space="preserve">, πολύ θα σας αγαπούσε. Όλα αυτά που η δική μας </w:t>
      </w:r>
      <w:r>
        <w:rPr>
          <w:rFonts w:eastAsia="Times New Roman"/>
          <w:color w:val="000000"/>
          <w:szCs w:val="24"/>
        </w:rPr>
        <w:t>Κ</w:t>
      </w:r>
      <w:r>
        <w:rPr>
          <w:rFonts w:eastAsia="Times New Roman"/>
          <w:color w:val="000000"/>
          <w:szCs w:val="24"/>
        </w:rPr>
        <w:t xml:space="preserve">οινοβουλευτική </w:t>
      </w:r>
      <w:r>
        <w:rPr>
          <w:rFonts w:eastAsia="Times New Roman"/>
          <w:color w:val="000000"/>
          <w:szCs w:val="24"/>
        </w:rPr>
        <w:t>Ο</w:t>
      </w:r>
      <w:r>
        <w:rPr>
          <w:rFonts w:eastAsia="Times New Roman"/>
          <w:color w:val="000000"/>
          <w:szCs w:val="24"/>
        </w:rPr>
        <w:t>μάδα δεν μπορο</w:t>
      </w:r>
      <w:r>
        <w:rPr>
          <w:rFonts w:eastAsia="Times New Roman"/>
          <w:color w:val="000000"/>
          <w:szCs w:val="24"/>
        </w:rPr>
        <w:t xml:space="preserve">ύσε να ψηφίσει, τα φέρνετε στο παρόν νομοσχέδιο. </w:t>
      </w:r>
      <w:r>
        <w:rPr>
          <w:rFonts w:eastAsia="Times New Roman"/>
          <w:color w:val="000000"/>
          <w:szCs w:val="24"/>
        </w:rPr>
        <w:t>Φ</w:t>
      </w:r>
      <w:r>
        <w:rPr>
          <w:rFonts w:eastAsia="Times New Roman"/>
          <w:color w:val="000000"/>
          <w:szCs w:val="24"/>
        </w:rPr>
        <w:t>υσικά εμείς τα ψηφίζουμε, γιατί θέλω να είμαι ειλικρινής, και τότε θέλαμε να τα ψηφίσουμε, αλλά πώς να τα ψηφίσουμε, όταν στέλνατε τους προβοκάτορές σας έξω από τις ταβέρνες και πετάγατε γιαούρτια και πέτρε</w:t>
      </w:r>
      <w:r>
        <w:rPr>
          <w:rFonts w:eastAsia="Times New Roman"/>
          <w:color w:val="000000"/>
          <w:szCs w:val="24"/>
        </w:rPr>
        <w:t xml:space="preserve">ς στους Βουλευτές της συμπολιτεύσεως τότε και κάνατε όλες τις προβοκάτσιες στις παρελάσεις και κατεβάζατε κάθε μέρα τον τρόμο στους δρόμους; </w:t>
      </w:r>
    </w:p>
    <w:p w14:paraId="644FC80F"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Δ</w:t>
      </w:r>
      <w:r>
        <w:rPr>
          <w:rFonts w:eastAsia="Times New Roman"/>
          <w:color w:val="000000"/>
          <w:szCs w:val="24"/>
        </w:rPr>
        <w:t xml:space="preserve">είτε τώρα τι ωραία που περνάει! Με μια μικρή </w:t>
      </w:r>
      <w:proofErr w:type="spellStart"/>
      <w:r>
        <w:rPr>
          <w:rFonts w:eastAsia="Times New Roman"/>
          <w:color w:val="000000"/>
          <w:szCs w:val="24"/>
        </w:rPr>
        <w:t>τροπολογιούλα</w:t>
      </w:r>
      <w:proofErr w:type="spellEnd"/>
      <w:r>
        <w:rPr>
          <w:rFonts w:eastAsia="Times New Roman"/>
          <w:color w:val="000000"/>
          <w:szCs w:val="24"/>
        </w:rPr>
        <w:t xml:space="preserve"> περνάει ένα –ακούστε τη φρασεολογία- έξτρα νεοφιλελεύθ</w:t>
      </w:r>
      <w:r>
        <w:rPr>
          <w:rFonts w:eastAsia="Times New Roman"/>
          <w:color w:val="000000"/>
          <w:szCs w:val="24"/>
        </w:rPr>
        <w:t xml:space="preserve">ερο μέτρο, ένα έξτρα νεοφιλελεύθερο μέτρο σε ένα έξτρα νεοφιλελεύθερο νομοσχέδιο –χρησιμοποιώ δική σας φρασεολογία- το οποίο και θα ψηφίσετε οι Βουλευτές του ΣΥΡΙΖΑ μετά χαράς και με τα δυο σας τα χεράκια κι έτσι θα έχει αυτή </w:t>
      </w:r>
      <w:r>
        <w:rPr>
          <w:rFonts w:eastAsia="Times New Roman"/>
          <w:color w:val="000000"/>
          <w:szCs w:val="24"/>
        </w:rPr>
        <w:lastRenderedPageBreak/>
        <w:t>η μεγάλη μεταρρυθμιστική προσπ</w:t>
      </w:r>
      <w:r>
        <w:rPr>
          <w:rFonts w:eastAsia="Times New Roman"/>
          <w:color w:val="000000"/>
          <w:szCs w:val="24"/>
        </w:rPr>
        <w:t xml:space="preserve">άθεια και αριστερό πρόσημο και υπογραφή από τα </w:t>
      </w:r>
      <w:r>
        <w:rPr>
          <w:rFonts w:eastAsia="Times New Roman"/>
          <w:color w:val="000000"/>
          <w:szCs w:val="24"/>
        </w:rPr>
        <w:t>α</w:t>
      </w:r>
      <w:r>
        <w:rPr>
          <w:rFonts w:eastAsia="Times New Roman"/>
          <w:color w:val="000000"/>
          <w:szCs w:val="24"/>
        </w:rPr>
        <w:t xml:space="preserve">ριστερά. Θερμά συγχαρητήρια! </w:t>
      </w:r>
    </w:p>
    <w:p w14:paraId="644FC810"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Είναι μεγάλο κέρδος για τον ελληνικό λαό για την ωρίμανση της κοινωνίας μας, ότι καταφέρατε να αποκοπείτε από όλες τις αριστερές ιδεοληψίες της νιότης σας. Φυσικά</w:t>
      </w:r>
      <w:r>
        <w:rPr>
          <w:rFonts w:eastAsia="Times New Roman"/>
          <w:color w:val="000000"/>
          <w:szCs w:val="24"/>
        </w:rPr>
        <w:t xml:space="preserve"> έχουμε και το τραγελαφικό σήμερα, που συμβαίνει με αυτό το νομοσχέδιο, να είναι ο Πρωθυπουργός της χώρας στην Αβάνα. Αυτό είναι σχεδόν αστείο. Στην ελληνική Βουλή, σήμερα, ψηφίζετε την εργαλειοθήκη του ΟΟΣΑ, δηλαδή το πιο νεοφιλελεύθερο κείμενο που έχει </w:t>
      </w:r>
      <w:r>
        <w:rPr>
          <w:rFonts w:eastAsia="Times New Roman"/>
          <w:color w:val="000000"/>
          <w:szCs w:val="24"/>
        </w:rPr>
        <w:t>έ</w:t>
      </w:r>
      <w:r>
        <w:rPr>
          <w:rFonts w:eastAsia="Times New Roman"/>
          <w:color w:val="000000"/>
          <w:szCs w:val="24"/>
        </w:rPr>
        <w:t>ρθ</w:t>
      </w:r>
      <w:r>
        <w:rPr>
          <w:rFonts w:eastAsia="Times New Roman"/>
          <w:color w:val="000000"/>
          <w:szCs w:val="24"/>
        </w:rPr>
        <w:t>ε</w:t>
      </w:r>
      <w:r>
        <w:rPr>
          <w:rFonts w:eastAsia="Times New Roman"/>
          <w:color w:val="000000"/>
          <w:szCs w:val="24"/>
        </w:rPr>
        <w:t>ι</w:t>
      </w:r>
      <w:r>
        <w:rPr>
          <w:rFonts w:eastAsia="Times New Roman"/>
          <w:color w:val="000000"/>
          <w:szCs w:val="24"/>
        </w:rPr>
        <w:t xml:space="preserve"> στη Βουλή αυτά τα επτά χρόνια. Αυτό που ψηφίζετε εδώ</w:t>
      </w:r>
      <w:r>
        <w:rPr>
          <w:rFonts w:eastAsia="Times New Roman"/>
          <w:color w:val="000000"/>
          <w:szCs w:val="24"/>
        </w:rPr>
        <w:t>,</w:t>
      </w:r>
      <w:r>
        <w:rPr>
          <w:rFonts w:eastAsia="Times New Roman"/>
          <w:color w:val="000000"/>
          <w:szCs w:val="24"/>
        </w:rPr>
        <w:t xml:space="preserve"> είναι το πιο νεοφιλελεύθερο κείμενο που έχει ψηφιστεί από την πρώτη μέρα του μνημονίου. Είναι όλες εκείνες οι μεταρρυθμίσεις</w:t>
      </w:r>
      <w:r>
        <w:rPr>
          <w:rFonts w:eastAsia="Times New Roman"/>
          <w:color w:val="000000"/>
          <w:szCs w:val="24"/>
        </w:rPr>
        <w:t>,</w:t>
      </w:r>
      <w:r>
        <w:rPr>
          <w:rFonts w:eastAsia="Times New Roman"/>
          <w:color w:val="000000"/>
          <w:szCs w:val="24"/>
        </w:rPr>
        <w:t xml:space="preserve"> που δεν είχαν τολμήσει να κάνουν οι προηγούμενες κυβερνήσεις των «γερμα</w:t>
      </w:r>
      <w:r>
        <w:rPr>
          <w:rFonts w:eastAsia="Times New Roman"/>
          <w:color w:val="000000"/>
          <w:szCs w:val="24"/>
        </w:rPr>
        <w:t xml:space="preserve">νοτσολιάδων» και έρχεται και τις κάνει η Αριστερά. </w:t>
      </w:r>
      <w:r>
        <w:rPr>
          <w:rFonts w:eastAsia="Times New Roman"/>
          <w:color w:val="000000"/>
          <w:szCs w:val="24"/>
        </w:rPr>
        <w:t>Τ</w:t>
      </w:r>
      <w:r>
        <w:rPr>
          <w:rFonts w:eastAsia="Times New Roman"/>
          <w:color w:val="000000"/>
          <w:szCs w:val="24"/>
        </w:rPr>
        <w:t xml:space="preserve">ην ώρα που ο Πρωθυπουργός Αλέξης Τσίπρας βάζει τη Βουλή με τη διαδικασία του κατεπείγοντος να ψηφίσει αυτό και οι αγωνιστές της Αριστεράς, όπως ο κ. </w:t>
      </w:r>
      <w:proofErr w:type="spellStart"/>
      <w:r>
        <w:rPr>
          <w:rFonts w:eastAsia="Times New Roman"/>
          <w:color w:val="000000"/>
          <w:szCs w:val="24"/>
        </w:rPr>
        <w:t>Δρίτσας</w:t>
      </w:r>
      <w:proofErr w:type="spellEnd"/>
      <w:r>
        <w:rPr>
          <w:rFonts w:eastAsia="Times New Roman"/>
          <w:color w:val="000000"/>
          <w:szCs w:val="24"/>
        </w:rPr>
        <w:t xml:space="preserve"> ή ο κ. </w:t>
      </w:r>
      <w:r>
        <w:rPr>
          <w:rFonts w:eastAsia="Times New Roman"/>
          <w:color w:val="000000"/>
          <w:szCs w:val="24"/>
        </w:rPr>
        <w:lastRenderedPageBreak/>
        <w:t>Αποστόλου, θα τα ψηφίσουν με τα δυο τους</w:t>
      </w:r>
      <w:r>
        <w:rPr>
          <w:rFonts w:eastAsia="Times New Roman"/>
          <w:color w:val="000000"/>
          <w:szCs w:val="24"/>
        </w:rPr>
        <w:t xml:space="preserve"> τα χεράκια, την ίδια</w:t>
      </w:r>
      <w:r>
        <w:rPr>
          <w:rFonts w:eastAsia="Times New Roman"/>
          <w:color w:val="000000"/>
          <w:szCs w:val="24"/>
        </w:rPr>
        <w:t>,</w:t>
      </w:r>
      <w:r>
        <w:rPr>
          <w:rFonts w:eastAsia="Times New Roman"/>
          <w:color w:val="000000"/>
          <w:szCs w:val="24"/>
        </w:rPr>
        <w:t xml:space="preserve"> λοιπόν</w:t>
      </w:r>
      <w:r>
        <w:rPr>
          <w:rFonts w:eastAsia="Times New Roman"/>
          <w:color w:val="000000"/>
          <w:szCs w:val="24"/>
        </w:rPr>
        <w:t>,</w:t>
      </w:r>
      <w:r>
        <w:rPr>
          <w:rFonts w:eastAsia="Times New Roman"/>
          <w:color w:val="000000"/>
          <w:szCs w:val="24"/>
        </w:rPr>
        <w:t xml:space="preserve"> ώρα ο ίδιος είναι στην Αβάνα για να πουλήσει επανάσταση, για να μας πει ότι είναι υπέρ των επαναστάσεων των λαών μέχρι την τελική νίκη.</w:t>
      </w:r>
    </w:p>
    <w:p w14:paraId="644FC811" w14:textId="77777777" w:rsidR="0050333C" w:rsidRDefault="00414943">
      <w:pPr>
        <w:spacing w:after="0" w:line="600" w:lineRule="auto"/>
        <w:ind w:firstLine="720"/>
        <w:jc w:val="both"/>
        <w:rPr>
          <w:rFonts w:eastAsia="Times New Roman"/>
          <w:szCs w:val="24"/>
        </w:rPr>
      </w:pPr>
      <w:r>
        <w:rPr>
          <w:rFonts w:eastAsia="Times New Roman"/>
          <w:szCs w:val="24"/>
        </w:rPr>
        <w:t>Προσπερνώ το γεγονός ότι η χώρα και ο ηγέτης, που πάει να τιμήσει σήμερα, δεν έκανε εκλογ</w:t>
      </w:r>
      <w:r>
        <w:rPr>
          <w:rFonts w:eastAsia="Times New Roman"/>
          <w:szCs w:val="24"/>
        </w:rPr>
        <w:t>ές για πενήντα χρόνια. Πενήντα χρόνια δεν έχει κάνει εκλογές η Κούβα. Δεν ξέρω πως ακριβώς ταιριάζει στα δημοκρατικά σας αντανακλαστικά</w:t>
      </w:r>
      <w:r>
        <w:rPr>
          <w:rFonts w:eastAsia="Times New Roman"/>
          <w:szCs w:val="24"/>
        </w:rPr>
        <w:t>,</w:t>
      </w:r>
      <w:r>
        <w:rPr>
          <w:rFonts w:eastAsia="Times New Roman"/>
          <w:szCs w:val="24"/>
        </w:rPr>
        <w:t xml:space="preserve"> το να τιμάτε έναν ηγέτη</w:t>
      </w:r>
      <w:r>
        <w:rPr>
          <w:rFonts w:eastAsia="Times New Roman"/>
          <w:szCs w:val="24"/>
        </w:rPr>
        <w:t>,</w:t>
      </w:r>
      <w:r>
        <w:rPr>
          <w:rFonts w:eastAsia="Times New Roman"/>
          <w:szCs w:val="24"/>
        </w:rPr>
        <w:t xml:space="preserve"> που επί πενήντα χρόνια δεν έκανε εκλογές. Όμως καταλαβαίνω ότι πρόκειται γι’ αυτές τις ιδεοληψ</w:t>
      </w:r>
      <w:r>
        <w:rPr>
          <w:rFonts w:eastAsia="Times New Roman"/>
          <w:szCs w:val="24"/>
        </w:rPr>
        <w:t>ίες σας και αυτές τις φαντασιώσεις σας, που θέλετε με κάποιον τρόπο να τις τονίσετε, γιατί, βεβαίως, η εργαλειοθήκη του ΟΟΣΑ σας έχει πέσει κάπως βαριά.</w:t>
      </w:r>
    </w:p>
    <w:p w14:paraId="644FC812" w14:textId="77777777" w:rsidR="0050333C" w:rsidRDefault="00414943">
      <w:pPr>
        <w:spacing w:after="0" w:line="600" w:lineRule="auto"/>
        <w:ind w:firstLine="720"/>
        <w:jc w:val="both"/>
        <w:rPr>
          <w:rFonts w:eastAsia="Times New Roman"/>
          <w:szCs w:val="24"/>
        </w:rPr>
      </w:pPr>
      <w:r>
        <w:rPr>
          <w:rFonts w:eastAsia="Times New Roman"/>
          <w:szCs w:val="24"/>
        </w:rPr>
        <w:t>Κυρίες και κύριοι συνάδελφοι, επί της ουσίας, λοιπόν -για να κλείσω- είναι απολύτως προφανές ότι αυτό ε</w:t>
      </w:r>
      <w:r>
        <w:rPr>
          <w:rFonts w:eastAsia="Times New Roman"/>
          <w:szCs w:val="24"/>
        </w:rPr>
        <w:t xml:space="preserve">ίναι ένα νομοσχέδιο, που γίνεται στη σωστή κατεύθυνση. Η εργαλειοθήκη του ΟΟΣΑ είναι ένα μεταρρυθμιστικό κείμενο, που κι εμείς το υποστηρίξαμε από την πρώτη στιγμή, παρά τις </w:t>
      </w:r>
      <w:r>
        <w:rPr>
          <w:rFonts w:eastAsia="Times New Roman"/>
          <w:szCs w:val="24"/>
        </w:rPr>
        <w:lastRenderedPageBreak/>
        <w:t>ύβρεις και τις συκοφαντίες και τη λάσπη που δεχθήκαμε</w:t>
      </w:r>
      <w:r>
        <w:rPr>
          <w:rFonts w:eastAsia="Times New Roman"/>
          <w:szCs w:val="24"/>
        </w:rPr>
        <w:t>,</w:t>
      </w:r>
      <w:r>
        <w:rPr>
          <w:rFonts w:eastAsia="Times New Roman"/>
          <w:szCs w:val="24"/>
        </w:rPr>
        <w:t xml:space="preserve"> την ώρα που ο λαϊκισμός τα </w:t>
      </w:r>
      <w:r>
        <w:rPr>
          <w:rFonts w:eastAsia="Times New Roman"/>
          <w:szCs w:val="24"/>
        </w:rPr>
        <w:t xml:space="preserve">έσκαγε όλα. </w:t>
      </w:r>
    </w:p>
    <w:p w14:paraId="644FC813" w14:textId="77777777" w:rsidR="0050333C" w:rsidRDefault="00414943">
      <w:pPr>
        <w:spacing w:after="0" w:line="600" w:lineRule="auto"/>
        <w:ind w:firstLine="720"/>
        <w:jc w:val="both"/>
        <w:rPr>
          <w:rFonts w:eastAsia="Times New Roman"/>
          <w:szCs w:val="24"/>
        </w:rPr>
      </w:pPr>
      <w:r>
        <w:rPr>
          <w:rFonts w:eastAsia="Times New Roman"/>
          <w:szCs w:val="24"/>
        </w:rPr>
        <w:t xml:space="preserve">Βεβαίως η Νέα Δημοκρατία είναι υπέρ της φιλελευθεροποίησης της οικονομίας </w:t>
      </w:r>
      <w:r>
        <w:rPr>
          <w:rFonts w:eastAsia="Times New Roman"/>
          <w:szCs w:val="24"/>
        </w:rPr>
        <w:t>μας,</w:t>
      </w:r>
      <w:r>
        <w:rPr>
          <w:rFonts w:eastAsia="Times New Roman"/>
          <w:szCs w:val="24"/>
        </w:rPr>
        <w:t xml:space="preserve"> για να έχουμε, επιτέλους, οικονομική πρόοδο, γιατί, βεβαίως, οικονομική πρόοδο δεν θα έχουμε με το οικονομικό μοντέλο της Κούβας, που πήγε τώρα εκεί ο Τσίπρας να πρ</w:t>
      </w:r>
      <w:r>
        <w:rPr>
          <w:rFonts w:eastAsia="Times New Roman"/>
          <w:szCs w:val="24"/>
        </w:rPr>
        <w:t>οσκυνήσει αλλά με το οικονομικό μοντέλο της φιλελεύθερης οικονομίας. Εντάξ</w:t>
      </w:r>
      <w:r>
        <w:rPr>
          <w:rFonts w:eastAsia="Times New Roman"/>
          <w:szCs w:val="24"/>
        </w:rPr>
        <w:t>ει</w:t>
      </w:r>
      <w:r>
        <w:rPr>
          <w:rFonts w:eastAsia="Times New Roman"/>
          <w:szCs w:val="24"/>
        </w:rPr>
        <w:t xml:space="preserve"> ας ψηφίζει τη φιλελεύθερη οικονομία στη Βουλή κι ας προσκυνάει και τον Κάστρο. Δεν χάλασε ο κόσμος.</w:t>
      </w:r>
    </w:p>
    <w:p w14:paraId="644FC814" w14:textId="77777777" w:rsidR="0050333C" w:rsidRDefault="00414943">
      <w:pPr>
        <w:spacing w:after="0" w:line="600" w:lineRule="auto"/>
        <w:ind w:firstLine="720"/>
        <w:jc w:val="both"/>
        <w:rPr>
          <w:rFonts w:eastAsia="Times New Roman"/>
          <w:szCs w:val="24"/>
        </w:rPr>
      </w:pPr>
      <w:r>
        <w:rPr>
          <w:rFonts w:eastAsia="Times New Roman"/>
          <w:szCs w:val="24"/>
        </w:rPr>
        <w:t>Κλείνω, όμως, μ’ ένα θέμα πιο σημαντικό. Βλέπω τον συνάδελφο, τον κ. Δημητριάδη</w:t>
      </w:r>
      <w:r>
        <w:rPr>
          <w:rFonts w:eastAsia="Times New Roman"/>
          <w:szCs w:val="24"/>
        </w:rPr>
        <w:t>.</w:t>
      </w:r>
    </w:p>
    <w:p w14:paraId="644FC815" w14:textId="77777777" w:rsidR="0050333C" w:rsidRDefault="00414943">
      <w:pPr>
        <w:spacing w:after="0" w:line="600" w:lineRule="auto"/>
        <w:ind w:firstLine="720"/>
        <w:jc w:val="both"/>
        <w:rPr>
          <w:rFonts w:eastAsia="Times New Roman"/>
          <w:szCs w:val="24"/>
        </w:rPr>
      </w:pPr>
      <w:r>
        <w:rPr>
          <w:rFonts w:eastAsia="Times New Roman"/>
          <w:szCs w:val="24"/>
        </w:rPr>
        <w:t xml:space="preserve">Κύριε Δημητριάδη, εδώ είμαστε Βουλευτές. </w:t>
      </w:r>
    </w:p>
    <w:p w14:paraId="644FC816"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Σύμφωνα με τον Κανονισμό, γνωρίζετε ότι οι προσωπικές αναφορές απαγορεύονται.</w:t>
      </w:r>
    </w:p>
    <w:p w14:paraId="644FC817"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Κλείνω αμέσως</w:t>
      </w:r>
      <w:r>
        <w:rPr>
          <w:rFonts w:eastAsia="Times New Roman"/>
          <w:szCs w:val="24"/>
        </w:rPr>
        <w:t>,</w:t>
      </w:r>
      <w:r>
        <w:rPr>
          <w:rFonts w:eastAsia="Times New Roman"/>
          <w:szCs w:val="24"/>
        </w:rPr>
        <w:t xml:space="preserve"> κύριε Πρόεδρε,.</w:t>
      </w:r>
    </w:p>
    <w:p w14:paraId="644FC818" w14:textId="77777777" w:rsidR="0050333C" w:rsidRDefault="00414943">
      <w:pPr>
        <w:spacing w:after="0" w:line="600" w:lineRule="auto"/>
        <w:ind w:firstLine="720"/>
        <w:jc w:val="both"/>
        <w:rPr>
          <w:rFonts w:eastAsia="Times New Roman"/>
          <w:szCs w:val="24"/>
        </w:rPr>
      </w:pPr>
      <w:r>
        <w:rPr>
          <w:rFonts w:eastAsia="Times New Roman"/>
          <w:szCs w:val="24"/>
        </w:rPr>
        <w:t>Είδα μια συνέντευξή σας, στην οποία είπατε</w:t>
      </w:r>
      <w:r>
        <w:rPr>
          <w:rFonts w:eastAsia="Times New Roman"/>
          <w:szCs w:val="24"/>
        </w:rPr>
        <w:t xml:space="preserve"> ότι το ΤΑΙΠΕΔ κάνει ιδιωτικοποιήσεις</w:t>
      </w:r>
      <w:r>
        <w:rPr>
          <w:rFonts w:eastAsia="Times New Roman"/>
          <w:szCs w:val="24"/>
        </w:rPr>
        <w:t>,</w:t>
      </w:r>
      <w:r>
        <w:rPr>
          <w:rFonts w:eastAsia="Times New Roman"/>
          <w:szCs w:val="24"/>
        </w:rPr>
        <w:t xml:space="preserve"> μόνο και μόνο για να παίρνουν μίζες οι </w:t>
      </w:r>
      <w:proofErr w:type="spellStart"/>
      <w:r>
        <w:rPr>
          <w:rFonts w:eastAsia="Times New Roman"/>
          <w:szCs w:val="24"/>
        </w:rPr>
        <w:t>ΤΑΙΠΕΔετζήδες</w:t>
      </w:r>
      <w:proofErr w:type="spellEnd"/>
      <w:r>
        <w:rPr>
          <w:rFonts w:eastAsia="Times New Roman"/>
          <w:szCs w:val="24"/>
        </w:rPr>
        <w:t xml:space="preserve">. Επειδή Πρόεδρος του ΤΑΙΠΕΔ ήταν ο κ. </w:t>
      </w:r>
      <w:proofErr w:type="spellStart"/>
      <w:r>
        <w:rPr>
          <w:rFonts w:eastAsia="Times New Roman"/>
          <w:szCs w:val="24"/>
        </w:rPr>
        <w:t>Πιτσιόρλας</w:t>
      </w:r>
      <w:proofErr w:type="spellEnd"/>
      <w:r>
        <w:rPr>
          <w:rFonts w:eastAsia="Times New Roman"/>
          <w:szCs w:val="24"/>
        </w:rPr>
        <w:t>, ο οποίος έγινε και Υφυπουργός, θα ήθελα πάρα πολύ καλά να μου εξηγήσετε</w:t>
      </w:r>
      <w:r>
        <w:rPr>
          <w:rFonts w:eastAsia="Times New Roman"/>
          <w:szCs w:val="24"/>
        </w:rPr>
        <w:t>,</w:t>
      </w:r>
      <w:r>
        <w:rPr>
          <w:rFonts w:eastAsia="Times New Roman"/>
          <w:szCs w:val="24"/>
        </w:rPr>
        <w:t xml:space="preserve"> σε ποιες μίζες αναφερόσασταν –το βίντεο υπάρχει, το έχω αναρτήσει στο </w:t>
      </w:r>
      <w:r>
        <w:rPr>
          <w:rFonts w:eastAsia="Times New Roman"/>
          <w:szCs w:val="24"/>
          <w:lang w:val="en-US"/>
        </w:rPr>
        <w:t>twitter</w:t>
      </w:r>
      <w:r>
        <w:rPr>
          <w:rFonts w:eastAsia="Times New Roman"/>
          <w:szCs w:val="24"/>
        </w:rPr>
        <w:t xml:space="preserve"> μου</w:t>
      </w:r>
      <w:r>
        <w:rPr>
          <w:rFonts w:eastAsia="Times New Roman"/>
          <w:szCs w:val="24"/>
        </w:rPr>
        <w:t>,</w:t>
      </w:r>
      <w:r>
        <w:rPr>
          <w:rFonts w:eastAsia="Times New Roman"/>
          <w:szCs w:val="24"/>
        </w:rPr>
        <w:t xml:space="preserve"> από χθες παιζόταν στα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σε ποιους </w:t>
      </w:r>
      <w:proofErr w:type="spellStart"/>
      <w:r>
        <w:rPr>
          <w:rFonts w:eastAsia="Times New Roman"/>
          <w:szCs w:val="24"/>
        </w:rPr>
        <w:t>ΤΑΙΠΕΔετζήδες</w:t>
      </w:r>
      <w:proofErr w:type="spellEnd"/>
      <w:r>
        <w:rPr>
          <w:rFonts w:eastAsia="Times New Roman"/>
          <w:szCs w:val="24"/>
        </w:rPr>
        <w:t xml:space="preserve"> κι αν επιμένετε στη δήλωσή σας, γιατί είστε Βουλευτής της Κυβερνήσεως, ότι ο μόνος λόγος που το ΤΑΙΠΕΔ κάνει απο</w:t>
      </w:r>
      <w:r>
        <w:rPr>
          <w:rFonts w:eastAsia="Times New Roman"/>
          <w:szCs w:val="24"/>
        </w:rPr>
        <w:t>κρατικοποιήσεις</w:t>
      </w:r>
      <w:r>
        <w:rPr>
          <w:rFonts w:eastAsia="Times New Roman"/>
          <w:szCs w:val="24"/>
        </w:rPr>
        <w:t>,</w:t>
      </w:r>
      <w:r>
        <w:rPr>
          <w:rFonts w:eastAsia="Times New Roman"/>
          <w:szCs w:val="24"/>
        </w:rPr>
        <w:t xml:space="preserve"> είναι για να μοιράζουν μεταξύ τους οι </w:t>
      </w:r>
      <w:proofErr w:type="spellStart"/>
      <w:r>
        <w:rPr>
          <w:rFonts w:eastAsia="Times New Roman"/>
          <w:szCs w:val="24"/>
        </w:rPr>
        <w:t>ΤΑΙΠΕΔετζήδες</w:t>
      </w:r>
      <w:proofErr w:type="spellEnd"/>
      <w:r>
        <w:rPr>
          <w:rFonts w:eastAsia="Times New Roman"/>
          <w:szCs w:val="24"/>
        </w:rPr>
        <w:t xml:space="preserve"> μίζες.</w:t>
      </w:r>
    </w:p>
    <w:p w14:paraId="644FC819" w14:textId="77777777" w:rsidR="0050333C" w:rsidRDefault="00414943">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κύριε Δημητριάδη, θα πρέπει να συνειδητοποιήσετε τώρα πια που μιλάτε στα κανάλια</w:t>
      </w:r>
      <w:r>
        <w:rPr>
          <w:rFonts w:eastAsia="Times New Roman"/>
          <w:szCs w:val="24"/>
        </w:rPr>
        <w:t>,</w:t>
      </w:r>
      <w:r>
        <w:rPr>
          <w:rFonts w:eastAsia="Times New Roman"/>
          <w:szCs w:val="24"/>
        </w:rPr>
        <w:t xml:space="preserve"> για όσο καιρό είστε ακόμα Βουλευτής, ότι είστε Βουλευτή</w:t>
      </w:r>
      <w:r>
        <w:rPr>
          <w:rFonts w:eastAsia="Times New Roman"/>
          <w:szCs w:val="24"/>
        </w:rPr>
        <w:t>ς</w:t>
      </w:r>
      <w:r>
        <w:rPr>
          <w:rFonts w:eastAsia="Times New Roman"/>
          <w:szCs w:val="24"/>
        </w:rPr>
        <w:t xml:space="preserve"> και αυτά που λέτε, δε</w:t>
      </w:r>
      <w:r>
        <w:rPr>
          <w:rFonts w:eastAsia="Times New Roman"/>
          <w:szCs w:val="24"/>
        </w:rPr>
        <w:t xml:space="preserve">ν θα τα λέτε όπως τα λέγατε μεταξύ σας στο καφενείο. Οι αριστερές ιδεοληψίες τελείωσαν με </w:t>
      </w:r>
      <w:r>
        <w:rPr>
          <w:rFonts w:eastAsia="Times New Roman"/>
          <w:szCs w:val="24"/>
        </w:rPr>
        <w:lastRenderedPageBreak/>
        <w:t>αυτό που ψηφίζετε τώρα. Τώρα γίνεστε σοβαρός άνθρωπος. Ψηφίζετε ΟΟΣΑ. Αφήστε, λοιπόν, αυτά που δεν ψηφίζατε τόσα χρόνια.</w:t>
      </w:r>
    </w:p>
    <w:p w14:paraId="644FC81A"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Τελειώστε, κ</w:t>
      </w:r>
      <w:r>
        <w:rPr>
          <w:rFonts w:eastAsia="Times New Roman"/>
          <w:szCs w:val="24"/>
        </w:rPr>
        <w:t>ύριε Γεωργιάδη.</w:t>
      </w:r>
    </w:p>
    <w:p w14:paraId="644FC81B" w14:textId="77777777" w:rsidR="0050333C" w:rsidRDefault="00414943">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Ευχαριστώ πάρα πολύ.</w:t>
      </w:r>
    </w:p>
    <w:p w14:paraId="644FC81C" w14:textId="77777777" w:rsidR="0050333C" w:rsidRDefault="0041494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44FC81D" w14:textId="77777777" w:rsidR="0050333C" w:rsidRDefault="00414943">
      <w:pPr>
        <w:spacing w:after="0"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Θα ήθελα τον λόγο, κύριε Πρόεδρε, επί προσωπικού.</w:t>
      </w:r>
    </w:p>
    <w:p w14:paraId="644FC81E"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Τώρα βλέπετε τι ανοίγουμε; Εγώ αντελήφθην. Ανταπάντηση δεν υπάρχει.</w:t>
      </w:r>
    </w:p>
    <w:p w14:paraId="644FC81F" w14:textId="77777777" w:rsidR="0050333C" w:rsidRDefault="00414943">
      <w:pPr>
        <w:spacing w:after="0" w:line="600" w:lineRule="auto"/>
        <w:ind w:firstLine="720"/>
        <w:jc w:val="both"/>
        <w:rPr>
          <w:rFonts w:eastAsia="Times New Roman"/>
          <w:szCs w:val="24"/>
        </w:rPr>
      </w:pPr>
      <w:r>
        <w:rPr>
          <w:rFonts w:eastAsia="Times New Roman"/>
          <w:szCs w:val="24"/>
        </w:rPr>
        <w:t xml:space="preserve">Ένα λεπτό έχετε τον λόγο για να απαντήστε, κύριε Δημητριάδη. </w:t>
      </w:r>
    </w:p>
    <w:p w14:paraId="644FC820" w14:textId="77777777" w:rsidR="0050333C" w:rsidRDefault="00414943">
      <w:pPr>
        <w:spacing w:after="0"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Κύριε Γεωργιάδη, θα σας παρακαλούσα</w:t>
      </w:r>
      <w:r>
        <w:rPr>
          <w:rFonts w:eastAsia="Times New Roman"/>
          <w:szCs w:val="24"/>
        </w:rPr>
        <w:t>,</w:t>
      </w:r>
      <w:r>
        <w:rPr>
          <w:rFonts w:eastAsia="Times New Roman"/>
          <w:szCs w:val="24"/>
        </w:rPr>
        <w:t xml:space="preserve"> κατ’ αρχάς όταν κάνετε μία δήλωση για έναν συνάδελφό σας - </w:t>
      </w:r>
      <w:r>
        <w:rPr>
          <w:rFonts w:eastAsia="Times New Roman"/>
          <w:szCs w:val="24"/>
        </w:rPr>
        <w:lastRenderedPageBreak/>
        <w:t>ε</w:t>
      </w:r>
      <w:r>
        <w:rPr>
          <w:rFonts w:eastAsia="Times New Roman"/>
          <w:szCs w:val="24"/>
        </w:rPr>
        <w:t xml:space="preserve">μένα ή οποιονδήποτε άλλον- να ενημερώνεστε γι’ αυτό για το οποίο δηλώνετε. Αναπαράγετε ένα </w:t>
      </w:r>
      <w:proofErr w:type="spellStart"/>
      <w:r>
        <w:rPr>
          <w:rFonts w:eastAsia="Times New Roman"/>
          <w:szCs w:val="24"/>
        </w:rPr>
        <w:t>τρολ</w:t>
      </w:r>
      <w:proofErr w:type="spellEnd"/>
      <w:r>
        <w:rPr>
          <w:rFonts w:eastAsia="Times New Roman"/>
          <w:szCs w:val="24"/>
        </w:rPr>
        <w:t xml:space="preserve"> συγκεκριμένο, που το ξέρετε πάρα πολύ καλά και το οποίο δεν ξέρω πο</w:t>
      </w:r>
      <w:r>
        <w:rPr>
          <w:rFonts w:eastAsia="Times New Roman"/>
          <w:szCs w:val="24"/>
        </w:rPr>
        <w:t>ύ</w:t>
      </w:r>
      <w:r>
        <w:rPr>
          <w:rFonts w:eastAsia="Times New Roman"/>
          <w:szCs w:val="24"/>
        </w:rPr>
        <w:t xml:space="preserve"> το βρήκατε ή από πού προκύπτει. </w:t>
      </w:r>
    </w:p>
    <w:p w14:paraId="644FC821" w14:textId="77777777" w:rsidR="0050333C" w:rsidRDefault="00414943">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Μα είδα το βίντεο.</w:t>
      </w:r>
    </w:p>
    <w:p w14:paraId="644FC822" w14:textId="77777777" w:rsidR="0050333C" w:rsidRDefault="00414943">
      <w:pPr>
        <w:spacing w:after="0" w:line="600" w:lineRule="auto"/>
        <w:ind w:firstLine="720"/>
        <w:jc w:val="both"/>
        <w:rPr>
          <w:rFonts w:eastAsia="Times New Roman"/>
          <w:szCs w:val="24"/>
        </w:rPr>
      </w:pPr>
      <w:r>
        <w:rPr>
          <w:rFonts w:eastAsia="Times New Roman"/>
          <w:b/>
          <w:szCs w:val="24"/>
        </w:rPr>
        <w:t>ΔΗΜΗΤΡΙΟΣ Δ</w:t>
      </w:r>
      <w:r>
        <w:rPr>
          <w:rFonts w:eastAsia="Times New Roman"/>
          <w:b/>
          <w:szCs w:val="24"/>
        </w:rPr>
        <w:t xml:space="preserve">ΗΜΗΤΡΙΑΔΗΣ: </w:t>
      </w:r>
      <w:r>
        <w:rPr>
          <w:rFonts w:eastAsia="Times New Roman"/>
          <w:szCs w:val="24"/>
        </w:rPr>
        <w:t xml:space="preserve">Εγώ σε μια συνέντευξή μου -μιλάμε για μια συνέντευξή μου προφανώς σε κάποιο τοπικό κανάλι πριν από δεκαπέντε ημέρες, γιατί εκεί μίλησα για το ΤΑΙΠΕΔ κι έχει να κάνει με τη ΔΕΗ- είπα και ξεκαθάρισα την άποψή μας, η οποία είναι η εξής: Το ΤΑΙΠΕΔ </w:t>
      </w:r>
      <w:r>
        <w:rPr>
          <w:rFonts w:eastAsia="Times New Roman"/>
          <w:szCs w:val="24"/>
        </w:rPr>
        <w:t>είναι ένα ταμείο, το οποίο εξ ορισμού κάνει αποκρατικοποιήσεις</w:t>
      </w:r>
      <w:r>
        <w:rPr>
          <w:rFonts w:eastAsia="Times New Roman"/>
          <w:szCs w:val="24"/>
        </w:rPr>
        <w:t>,</w:t>
      </w:r>
      <w:r>
        <w:rPr>
          <w:rFonts w:eastAsia="Times New Roman"/>
          <w:szCs w:val="24"/>
        </w:rPr>
        <w:t xml:space="preserve"> με στόχο να πηγαίνουν τα χρήματα απευθείας στο χρέος μείον τα έξοδα ποσοστών, που έχουν να κάνουν με κάποια έξοδα από τις πωλήσεις. Αυτό είπα και τίποτε άλλο. </w:t>
      </w:r>
    </w:p>
    <w:p w14:paraId="644FC823" w14:textId="77777777" w:rsidR="0050333C" w:rsidRDefault="00414943">
      <w:pPr>
        <w:spacing w:after="0" w:line="600" w:lineRule="auto"/>
        <w:ind w:firstLine="720"/>
        <w:jc w:val="both"/>
        <w:rPr>
          <w:rFonts w:eastAsia="Times New Roman"/>
          <w:szCs w:val="24"/>
        </w:rPr>
      </w:pPr>
      <w:r>
        <w:rPr>
          <w:rFonts w:eastAsia="Times New Roman"/>
          <w:szCs w:val="24"/>
        </w:rPr>
        <w:t>Πρώτον, δεν κατήγγειλα κανέναν ό</w:t>
      </w:r>
      <w:r>
        <w:rPr>
          <w:rFonts w:eastAsia="Times New Roman"/>
          <w:szCs w:val="24"/>
        </w:rPr>
        <w:t xml:space="preserve">τι παίρνει χρήματα. Δεν αναφέρθηκα ποτέ. Κατ’ αρχάς δεν το γνωρίζω για να το πω. Σας παρακαλώ πολύ. </w:t>
      </w:r>
    </w:p>
    <w:p w14:paraId="644FC824" w14:textId="77777777" w:rsidR="0050333C" w:rsidRDefault="00414943">
      <w:pPr>
        <w:spacing w:after="0" w:line="600" w:lineRule="auto"/>
        <w:ind w:firstLine="720"/>
        <w:jc w:val="both"/>
        <w:rPr>
          <w:rFonts w:eastAsia="Times New Roman"/>
          <w:szCs w:val="24"/>
        </w:rPr>
      </w:pPr>
      <w:r>
        <w:rPr>
          <w:rFonts w:eastAsia="Times New Roman"/>
          <w:szCs w:val="24"/>
        </w:rPr>
        <w:lastRenderedPageBreak/>
        <w:t>Δεύτερον, έχω κάνει επανειλημμένες δηλώσεις. Την άποψη που σας λέω</w:t>
      </w:r>
      <w:r>
        <w:rPr>
          <w:rFonts w:eastAsia="Times New Roman"/>
          <w:szCs w:val="24"/>
        </w:rPr>
        <w:t>,</w:t>
      </w:r>
      <w:r>
        <w:rPr>
          <w:rFonts w:eastAsia="Times New Roman"/>
          <w:szCs w:val="24"/>
        </w:rPr>
        <w:t xml:space="preserve"> αυτή γνωρίζετε εσείς πάρα πολύ καλά ότι την έχω επαναλάβει επανειλημμένα και στο Κοινοβ</w:t>
      </w:r>
      <w:r>
        <w:rPr>
          <w:rFonts w:eastAsia="Times New Roman"/>
          <w:szCs w:val="24"/>
        </w:rPr>
        <w:t xml:space="preserve">ούλιο σε διάφορες εισηγήσεις. Το ΤΑΙΠΕΔ είναι το δικό σας μοντέλο ανάπτυξης. Το </w:t>
      </w:r>
      <w:proofErr w:type="spellStart"/>
      <w:r>
        <w:rPr>
          <w:rFonts w:eastAsia="Times New Roman"/>
          <w:szCs w:val="24"/>
        </w:rPr>
        <w:t>υπερταμείο</w:t>
      </w:r>
      <w:proofErr w:type="spellEnd"/>
      <w:r>
        <w:rPr>
          <w:rFonts w:eastAsia="Times New Roman"/>
          <w:szCs w:val="24"/>
        </w:rPr>
        <w:t xml:space="preserve"> είναι το δικό μας μοντέλο ανάπτυξης. Αυτή είναι η τοποθέτησή μου. Αυτή ήταν πάντα.</w:t>
      </w:r>
    </w:p>
    <w:p w14:paraId="644FC825" w14:textId="77777777" w:rsidR="0050333C" w:rsidRDefault="00414943">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Συγχαρητήρια!</w:t>
      </w:r>
    </w:p>
    <w:p w14:paraId="644FC826" w14:textId="77777777" w:rsidR="0050333C" w:rsidRDefault="00414943">
      <w:pPr>
        <w:spacing w:after="0"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 xml:space="preserve">Σας παρακαλούσα, </w:t>
      </w:r>
      <w:r>
        <w:rPr>
          <w:rFonts w:eastAsia="Times New Roman"/>
          <w:szCs w:val="24"/>
        </w:rPr>
        <w:t>λοιπόν, να ανακαλέσετε επί του προσωπικού, γιατί απλά με αδικείτε.</w:t>
      </w:r>
    </w:p>
    <w:p w14:paraId="644FC827"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είχε σκοπό ο κ. Γεωργιάδης να σας προσβάλλει. Δώσατε τις εξηγήσεις. Εντάξει. </w:t>
      </w:r>
    </w:p>
    <w:p w14:paraId="644FC828" w14:textId="77777777" w:rsidR="0050333C" w:rsidRDefault="00414943">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Κύριε Πρόεδρε, εγώ δεν έχω καμμία αντίρρηση. Α</w:t>
      </w:r>
      <w:r>
        <w:rPr>
          <w:rFonts w:eastAsia="Times New Roman"/>
          <w:szCs w:val="24"/>
        </w:rPr>
        <w:t xml:space="preserve">πλώς ανέφερε αυτά που έλεγαν τα </w:t>
      </w:r>
      <w:r>
        <w:rPr>
          <w:rFonts w:eastAsia="Times New Roman"/>
          <w:szCs w:val="24"/>
          <w:lang w:val="en-US"/>
        </w:rPr>
        <w:t>sites</w:t>
      </w:r>
      <w:r>
        <w:rPr>
          <w:rFonts w:eastAsia="Times New Roman"/>
          <w:szCs w:val="24"/>
        </w:rPr>
        <w:t xml:space="preserve">. </w:t>
      </w:r>
    </w:p>
    <w:p w14:paraId="644FC829"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Το καταλαβαίνω, κύριε Γεωργιάδη. Τελείωσε το θέμα. Δώσατε τις εξηγήσεις. Δεν γράφεται τίποτα στα Πρακτικά.</w:t>
      </w:r>
    </w:p>
    <w:p w14:paraId="644FC82A" w14:textId="77777777" w:rsidR="0050333C" w:rsidRDefault="00414943">
      <w:pPr>
        <w:spacing w:after="0" w:line="600" w:lineRule="auto"/>
        <w:ind w:firstLine="720"/>
        <w:jc w:val="both"/>
        <w:rPr>
          <w:rFonts w:eastAsia="Times New Roman"/>
          <w:szCs w:val="24"/>
        </w:rPr>
      </w:pPr>
      <w:r>
        <w:rPr>
          <w:rFonts w:eastAsia="Times New Roman"/>
          <w:szCs w:val="24"/>
        </w:rPr>
        <w:t xml:space="preserve">Κύριε Δημητριάδη, δώσατε τις εξηγήσεις σας, ακούστηκαν και κατεγράφησαν. Ο </w:t>
      </w:r>
      <w:r>
        <w:rPr>
          <w:rFonts w:eastAsia="Times New Roman"/>
          <w:szCs w:val="24"/>
        </w:rPr>
        <w:t>κ. Γεωργιάδης είπε ότι τις δέχεται τις εξηγήσεις σας. Τελειώσαμε.</w:t>
      </w:r>
    </w:p>
    <w:p w14:paraId="644FC82B" w14:textId="77777777" w:rsidR="0050333C" w:rsidRDefault="00414943">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συμμετείχαν στο εκπαιδευτικό πρόγραμμα «ΚΑΠ</w:t>
      </w:r>
      <w:r>
        <w:rPr>
          <w:rFonts w:eastAsia="Times New Roman" w:cs="Times New Roman"/>
          <w:szCs w:val="24"/>
        </w:rPr>
        <w:t xml:space="preserve">ΟΔΙΣΤΡΙΑΣ», που οργανώνει το Ίδρυμα της Βουλής, τριάντα τέσσερις μαθήτριες και μαθητές και τέσσερις εκπαιδευτικοί συνοδοί από το Γυμνάσιο της Νέας Ερυθραίας </w:t>
      </w:r>
      <w:r>
        <w:rPr>
          <w:rFonts w:eastAsia="Times New Roman" w:cs="Times New Roman"/>
          <w:szCs w:val="24"/>
        </w:rPr>
        <w:t>(</w:t>
      </w:r>
      <w:r>
        <w:rPr>
          <w:rFonts w:eastAsia="Times New Roman" w:cs="Times New Roman"/>
          <w:szCs w:val="24"/>
        </w:rPr>
        <w:t>δεύτερο τμήμα</w:t>
      </w:r>
      <w:r>
        <w:rPr>
          <w:rFonts w:eastAsia="Times New Roman" w:cs="Times New Roman"/>
          <w:szCs w:val="24"/>
        </w:rPr>
        <w:t>)</w:t>
      </w:r>
      <w:r>
        <w:rPr>
          <w:rFonts w:eastAsia="Times New Roman" w:cs="Times New Roman"/>
          <w:szCs w:val="24"/>
        </w:rPr>
        <w:t xml:space="preserve">. </w:t>
      </w:r>
    </w:p>
    <w:p w14:paraId="644FC82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44FC82D"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644FC82E" w14:textId="77777777" w:rsidR="0050333C" w:rsidRDefault="00414943">
      <w:pPr>
        <w:spacing w:after="0" w:line="600" w:lineRule="auto"/>
        <w:ind w:firstLine="720"/>
        <w:jc w:val="both"/>
        <w:rPr>
          <w:rFonts w:eastAsia="Times New Roman"/>
          <w:szCs w:val="24"/>
        </w:rPr>
      </w:pPr>
      <w:r>
        <w:rPr>
          <w:rFonts w:eastAsia="Times New Roman"/>
          <w:szCs w:val="24"/>
        </w:rPr>
        <w:t xml:space="preserve">Ο κ. </w:t>
      </w:r>
      <w:r>
        <w:rPr>
          <w:rFonts w:eastAsia="Times New Roman"/>
          <w:szCs w:val="24"/>
        </w:rPr>
        <w:t>Παππάς έχει τον λόγο.</w:t>
      </w:r>
    </w:p>
    <w:p w14:paraId="644FC82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Ευχαριστώ, κύριε Πρόεδρε.</w:t>
      </w:r>
    </w:p>
    <w:p w14:paraId="644FC83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Ειλικρινά απόλαυσα τον Αντιπρόεδρο της Νέας Δημοκρατίας και τον αξιότιμο κ. </w:t>
      </w:r>
      <w:proofErr w:type="spellStart"/>
      <w:r>
        <w:rPr>
          <w:rFonts w:eastAsia="Times New Roman" w:cs="Times New Roman"/>
          <w:szCs w:val="24"/>
        </w:rPr>
        <w:t>Σταϊκούρα</w:t>
      </w:r>
      <w:proofErr w:type="spellEnd"/>
      <w:r>
        <w:rPr>
          <w:rFonts w:eastAsia="Times New Roman" w:cs="Times New Roman"/>
          <w:szCs w:val="24"/>
        </w:rPr>
        <w:t>, που ήταν εισηγητής σε αυτό το νομοσχέδιο, οι οποίοι με τις γνωστές αντιπολιτευτικές κορώνες επί του παρόν</w:t>
      </w:r>
      <w:r>
        <w:rPr>
          <w:rFonts w:eastAsia="Times New Roman" w:cs="Times New Roman"/>
          <w:szCs w:val="24"/>
        </w:rPr>
        <w:t xml:space="preserve">τος κατεπείγοντος νομοσχεδίου -ο κ. </w:t>
      </w:r>
      <w:proofErr w:type="spellStart"/>
      <w:r>
        <w:rPr>
          <w:rFonts w:eastAsia="Times New Roman" w:cs="Times New Roman"/>
          <w:szCs w:val="24"/>
        </w:rPr>
        <w:t>Σταϊκούρας</w:t>
      </w:r>
      <w:proofErr w:type="spellEnd"/>
      <w:r>
        <w:rPr>
          <w:rFonts w:eastAsia="Times New Roman" w:cs="Times New Roman"/>
          <w:szCs w:val="24"/>
        </w:rPr>
        <w:t xml:space="preserve"> το έκανε αυτό, εσείς δεν το κάνατε, κύριε Γεωργιάδη- δήλωσαν πως η Νέα Δημοκρατία υπερψηφίζει το νομοσχέδιο. Δηλαδή είχαμε σήμερα και ομολογία διά στόματος </w:t>
      </w:r>
      <w:proofErr w:type="spellStart"/>
      <w:r>
        <w:rPr>
          <w:rFonts w:eastAsia="Times New Roman" w:cs="Times New Roman"/>
          <w:szCs w:val="24"/>
        </w:rPr>
        <w:t>Αδώνιδος</w:t>
      </w:r>
      <w:proofErr w:type="spellEnd"/>
      <w:r>
        <w:rPr>
          <w:rFonts w:eastAsia="Times New Roman" w:cs="Times New Roman"/>
          <w:szCs w:val="24"/>
        </w:rPr>
        <w:t>,</w:t>
      </w:r>
      <w:r>
        <w:rPr>
          <w:rFonts w:eastAsia="Times New Roman" w:cs="Times New Roman"/>
          <w:szCs w:val="24"/>
        </w:rPr>
        <w:t xml:space="preserve"> να δίδονται εύσημα προς τον ΣΥΡΙΖΑ, ο οποίο</w:t>
      </w:r>
      <w:r>
        <w:rPr>
          <w:rFonts w:eastAsia="Times New Roman" w:cs="Times New Roman"/>
          <w:szCs w:val="24"/>
        </w:rPr>
        <w:t xml:space="preserve">ς ψηφίζει τα νομοσχέδια που δεν μπορούσε λέει, όπως είπε ο κ. Γεωργιάδης, να ψηφίσει η Νέα Δημοκρατία. Δηλαδή τι έχουμε σήμερα εδώ; ΣΥΡΙΖΑ και Νέα Δημοκρατία χέρι-χέρι, όπως έλεγε και ένας παλιός πολιτικός και δημοσιογράφος. </w:t>
      </w:r>
    </w:p>
    <w:p w14:paraId="644FC83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Νομοσχέδιο συζητάμε σήμερα. Κα</w:t>
      </w:r>
      <w:r>
        <w:rPr>
          <w:rFonts w:eastAsia="Times New Roman" w:cs="Times New Roman"/>
          <w:szCs w:val="24"/>
        </w:rPr>
        <w:t xml:space="preserve">ι τι ακριβώς είναι; Αυτό </w:t>
      </w:r>
      <w:r>
        <w:rPr>
          <w:rFonts w:eastAsia="Times New Roman" w:cs="Times New Roman"/>
          <w:szCs w:val="24"/>
        </w:rPr>
        <w:t xml:space="preserve">είναι </w:t>
      </w:r>
      <w:r>
        <w:rPr>
          <w:rFonts w:eastAsia="Times New Roman" w:cs="Times New Roman"/>
          <w:szCs w:val="24"/>
        </w:rPr>
        <w:t xml:space="preserve">το νομοσχέδιο που ανέφερε χαρακτηριστικά και ο Πρόεδρος της Βουλής, οι ουρές του μνημονίου. Διερωτώμαι, λοιπόν, αν ήσασταν εσείς κυβέρνηση, </w:t>
      </w:r>
      <w:r>
        <w:rPr>
          <w:rFonts w:eastAsia="Times New Roman" w:cs="Times New Roman"/>
          <w:szCs w:val="24"/>
        </w:rPr>
        <w:lastRenderedPageBreak/>
        <w:t>θα κάνατε κάτι διαφορετικό; Όχι. Θα ψηφίζατε τα ίδια πράγματα. Αλλά τι διαφορετικό θα</w:t>
      </w:r>
      <w:r>
        <w:rPr>
          <w:rFonts w:eastAsia="Times New Roman" w:cs="Times New Roman"/>
          <w:szCs w:val="24"/>
        </w:rPr>
        <w:t xml:space="preserve"> κάνατε;</w:t>
      </w:r>
    </w:p>
    <w:p w14:paraId="644FC83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Θα μειώναμε τους φόρους.</w:t>
      </w:r>
    </w:p>
    <w:p w14:paraId="644FC83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Δεν κάνω διάλογο μαζί σας. Απλώς το τονίζω</w:t>
      </w:r>
      <w:r>
        <w:rPr>
          <w:rFonts w:eastAsia="Times New Roman" w:cs="Times New Roman"/>
          <w:szCs w:val="24"/>
        </w:rPr>
        <w:t>,</w:t>
      </w:r>
      <w:r>
        <w:rPr>
          <w:rFonts w:eastAsia="Times New Roman" w:cs="Times New Roman"/>
          <w:szCs w:val="24"/>
        </w:rPr>
        <w:t xml:space="preserve"> για να μάθετε να ακούτε κάποτε και να μη μιλάτε συνέχεια.</w:t>
      </w:r>
    </w:p>
    <w:p w14:paraId="644FC83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Γεωργιάδη, σας παρακαλώ. </w:t>
      </w:r>
    </w:p>
    <w:p w14:paraId="644FC83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ΧΡΗΣΤΟΣ ΠΑΠ</w:t>
      </w:r>
      <w:r>
        <w:rPr>
          <w:rFonts w:eastAsia="Times New Roman" w:cs="Times New Roman"/>
          <w:b/>
          <w:szCs w:val="24"/>
        </w:rPr>
        <w:t xml:space="preserve">ΠΑΣ: </w:t>
      </w:r>
      <w:r>
        <w:rPr>
          <w:rFonts w:eastAsia="Times New Roman" w:cs="Times New Roman"/>
          <w:szCs w:val="24"/>
        </w:rPr>
        <w:t xml:space="preserve">Θα κάνατε κάτι διαφορετικό; Όχι. Ενδεχομένως θα το φέρνατε νωρίτερα, διότι είναι γνωστή η σχέση σας με τον ξένο παράγοντα και είναι και πολυετής η κυβερνητική σας εμπειρία. Το μόνο διαφορετικό που θα κάνατε </w:t>
      </w:r>
      <w:r>
        <w:rPr>
          <w:rFonts w:eastAsia="Times New Roman" w:cs="Times New Roman"/>
          <w:szCs w:val="24"/>
        </w:rPr>
        <w:t>εσείς,</w:t>
      </w:r>
      <w:r>
        <w:rPr>
          <w:rFonts w:eastAsia="Times New Roman" w:cs="Times New Roman"/>
          <w:szCs w:val="24"/>
        </w:rPr>
        <w:t xml:space="preserve"> είναι ότι θα φέρνατε νωρίτερα αυτό το</w:t>
      </w:r>
      <w:r>
        <w:rPr>
          <w:rFonts w:eastAsia="Times New Roman" w:cs="Times New Roman"/>
          <w:szCs w:val="24"/>
        </w:rPr>
        <w:t xml:space="preserve"> νομοσχέδιο, παρά πέντε-έξι μέρες πριν από το </w:t>
      </w:r>
      <w:proofErr w:type="spellStart"/>
      <w:r>
        <w:rPr>
          <w:rFonts w:eastAsia="Times New Roman" w:cs="Times New Roman"/>
          <w:szCs w:val="24"/>
          <w:lang w:val="en-US"/>
        </w:rPr>
        <w:t>Eurogroup</w:t>
      </w:r>
      <w:proofErr w:type="spellEnd"/>
      <w:r>
        <w:rPr>
          <w:rFonts w:eastAsia="Times New Roman" w:cs="Times New Roman"/>
          <w:szCs w:val="24"/>
        </w:rPr>
        <w:t xml:space="preserve">. Αυτή είναι </w:t>
      </w:r>
      <w:r>
        <w:rPr>
          <w:rFonts w:eastAsia="Times New Roman" w:cs="Times New Roman"/>
          <w:szCs w:val="24"/>
        </w:rPr>
        <w:t xml:space="preserve">και μόνο </w:t>
      </w:r>
      <w:r>
        <w:rPr>
          <w:rFonts w:eastAsia="Times New Roman" w:cs="Times New Roman"/>
          <w:szCs w:val="24"/>
        </w:rPr>
        <w:t xml:space="preserve">η διαφορά σας με τον ΣΥΡΙΖΑ. </w:t>
      </w:r>
    </w:p>
    <w:p w14:paraId="644FC83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Κύριες και κύριοι, διερωτώμαι και πάλι</w:t>
      </w:r>
      <w:r w:rsidRPr="00255E92">
        <w:rPr>
          <w:rFonts w:eastAsia="Times New Roman" w:cs="Times New Roman"/>
          <w:szCs w:val="24"/>
        </w:rPr>
        <w:t>.</w:t>
      </w:r>
      <w:r>
        <w:rPr>
          <w:rFonts w:eastAsia="Times New Roman" w:cs="Times New Roman"/>
          <w:szCs w:val="24"/>
        </w:rPr>
        <w:t xml:space="preserve"> Τι συζητάμε σήμερα; Συζητάμε τις υποχρεώσεις</w:t>
      </w:r>
      <w:r w:rsidRPr="00B932F4">
        <w:rPr>
          <w:rFonts w:eastAsia="Times New Roman" w:cs="Times New Roman"/>
          <w:szCs w:val="24"/>
        </w:rPr>
        <w:t>,</w:t>
      </w:r>
      <w:r>
        <w:rPr>
          <w:rFonts w:eastAsia="Times New Roman" w:cs="Times New Roman"/>
          <w:szCs w:val="24"/>
        </w:rPr>
        <w:t xml:space="preserve"> που υπολείπονται σε αυτό που αρέσκεται να λέει η Κυβέρνηση του ΣΥΡΙΖΑ «συμφωνία», δηλαδή το τρίτο μνημόνιο, που πάλι μαζί χέρι-χέρι ψηφίσατε Νέα Δημοκρατία και ΣΥΡΙΖΑ και οι υπόλοιποι </w:t>
      </w:r>
      <w:proofErr w:type="spellStart"/>
      <w:r>
        <w:rPr>
          <w:rFonts w:eastAsia="Times New Roman" w:cs="Times New Roman"/>
          <w:szCs w:val="24"/>
        </w:rPr>
        <w:t>μνημονιακοί</w:t>
      </w:r>
      <w:proofErr w:type="spellEnd"/>
      <w:r>
        <w:rPr>
          <w:rFonts w:eastAsia="Times New Roman" w:cs="Times New Roman"/>
          <w:szCs w:val="24"/>
        </w:rPr>
        <w:t xml:space="preserve"> στις 14 Αυγούστου 2015 σε μια ολονύχτια συζήτηση τότε </w:t>
      </w:r>
      <w:r>
        <w:rPr>
          <w:rFonts w:eastAsia="Times New Roman" w:cs="Times New Roman"/>
          <w:szCs w:val="24"/>
          <w:lang w:val="en-US"/>
        </w:rPr>
        <w:t>k</w:t>
      </w:r>
      <w:r>
        <w:rPr>
          <w:rFonts w:eastAsia="Times New Roman" w:cs="Times New Roman"/>
          <w:szCs w:val="24"/>
        </w:rPr>
        <w:t>αι τ</w:t>
      </w:r>
      <w:r>
        <w:rPr>
          <w:rFonts w:eastAsia="Times New Roman" w:cs="Times New Roman"/>
          <w:szCs w:val="24"/>
        </w:rPr>
        <w:t xml:space="preserve">ο ψηφίσατε και οι δύο. Τις υποχρεώσεις ψηφίζετε σήμερα. </w:t>
      </w:r>
      <w:r>
        <w:rPr>
          <w:rFonts w:eastAsia="Times New Roman" w:cs="Times New Roman"/>
          <w:szCs w:val="24"/>
          <w:lang w:val="en-US"/>
        </w:rPr>
        <w:t>E</w:t>
      </w:r>
      <w:proofErr w:type="spellStart"/>
      <w:r>
        <w:rPr>
          <w:rFonts w:eastAsia="Times New Roman" w:cs="Times New Roman"/>
          <w:szCs w:val="24"/>
        </w:rPr>
        <w:t>ίστε</w:t>
      </w:r>
      <w:proofErr w:type="spellEnd"/>
      <w:r>
        <w:rPr>
          <w:rFonts w:eastAsia="Times New Roman" w:cs="Times New Roman"/>
          <w:szCs w:val="24"/>
        </w:rPr>
        <w:t xml:space="preserve"> άριστοι</w:t>
      </w:r>
      <w:r w:rsidRPr="007049B4">
        <w:rPr>
          <w:rFonts w:eastAsia="Times New Roman" w:cs="Times New Roman"/>
          <w:szCs w:val="24"/>
        </w:rPr>
        <w:t>,</w:t>
      </w:r>
      <w:r>
        <w:rPr>
          <w:rFonts w:eastAsia="Times New Roman" w:cs="Times New Roman"/>
          <w:szCs w:val="24"/>
        </w:rPr>
        <w:t xml:space="preserve"> γιατί τις υπερψηφίζετε και εσείς και οι αντιπολιτευόμενοι δήθεν νεοδημοκράτες. Αποδεικνύεται, λοιπόν, περίτρανα στα μάτια του λαού</w:t>
      </w:r>
      <w:r w:rsidRPr="007049B4">
        <w:rPr>
          <w:rFonts w:eastAsia="Times New Roman" w:cs="Times New Roman"/>
          <w:szCs w:val="24"/>
        </w:rPr>
        <w:t>,</w:t>
      </w:r>
      <w:r>
        <w:rPr>
          <w:rFonts w:eastAsia="Times New Roman" w:cs="Times New Roman"/>
          <w:szCs w:val="24"/>
        </w:rPr>
        <w:t xml:space="preserve"> πως </w:t>
      </w:r>
      <w:r>
        <w:rPr>
          <w:rFonts w:eastAsia="Times New Roman" w:cs="Times New Roman"/>
          <w:szCs w:val="24"/>
        </w:rPr>
        <w:t>Α</w:t>
      </w:r>
      <w:r>
        <w:rPr>
          <w:rFonts w:eastAsia="Times New Roman" w:cs="Times New Roman"/>
          <w:szCs w:val="24"/>
        </w:rPr>
        <w:t xml:space="preserve">ριστερά και </w:t>
      </w:r>
      <w:r>
        <w:rPr>
          <w:rFonts w:eastAsia="Times New Roman" w:cs="Times New Roman"/>
          <w:szCs w:val="24"/>
        </w:rPr>
        <w:t>Δ</w:t>
      </w:r>
      <w:r>
        <w:rPr>
          <w:rFonts w:eastAsia="Times New Roman" w:cs="Times New Roman"/>
          <w:szCs w:val="24"/>
        </w:rPr>
        <w:t>εξιά είστε αδελφές ιδεολογίες. Είστ</w:t>
      </w:r>
      <w:r>
        <w:rPr>
          <w:rFonts w:eastAsia="Times New Roman" w:cs="Times New Roman"/>
          <w:szCs w:val="24"/>
        </w:rPr>
        <w:t xml:space="preserve">ε οι δύο όψεις του αυτού </w:t>
      </w:r>
      <w:proofErr w:type="spellStart"/>
      <w:r>
        <w:rPr>
          <w:rFonts w:eastAsia="Times New Roman" w:cs="Times New Roman"/>
          <w:szCs w:val="24"/>
        </w:rPr>
        <w:t>μνημονιακού</w:t>
      </w:r>
      <w:proofErr w:type="spellEnd"/>
      <w:r>
        <w:rPr>
          <w:rFonts w:eastAsia="Times New Roman" w:cs="Times New Roman"/>
          <w:szCs w:val="24"/>
        </w:rPr>
        <w:t xml:space="preserve"> νομίσματος, του αγίου δισκοπότηρου της </w:t>
      </w:r>
      <w:r>
        <w:rPr>
          <w:rFonts w:eastAsia="Times New Roman" w:cs="Times New Roman"/>
          <w:szCs w:val="24"/>
          <w:lang w:val="en-US"/>
        </w:rPr>
        <w:t>E</w:t>
      </w:r>
      <w:proofErr w:type="spellStart"/>
      <w:r>
        <w:rPr>
          <w:rFonts w:eastAsia="Times New Roman" w:cs="Times New Roman"/>
          <w:szCs w:val="24"/>
        </w:rPr>
        <w:t>υρωζώνης</w:t>
      </w:r>
      <w:proofErr w:type="spellEnd"/>
      <w:r>
        <w:rPr>
          <w:rFonts w:eastAsia="Times New Roman" w:cs="Times New Roman"/>
          <w:szCs w:val="24"/>
        </w:rPr>
        <w:t xml:space="preserve">, που λέγεται ευρώ. </w:t>
      </w:r>
    </w:p>
    <w:p w14:paraId="644FC83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Θαυμάσαμε τον κ. Τσίπρα, τον δήθεν αριστερό, να υποδέχεται τον πλανητάρχη Ομπάμα, εκστασιασμένος και ναρκωμένος στην πολυθρόνα του και τον κ. Μητσοτάκ</w:t>
      </w:r>
      <w:r>
        <w:rPr>
          <w:rFonts w:eastAsia="Times New Roman" w:cs="Times New Roman"/>
          <w:szCs w:val="24"/>
        </w:rPr>
        <w:t xml:space="preserve">η να στέκεται στην ουρά για ένα ενσταντανέ με </w:t>
      </w:r>
      <w:r>
        <w:rPr>
          <w:rFonts w:eastAsia="Times New Roman" w:cs="Times New Roman"/>
          <w:szCs w:val="24"/>
        </w:rPr>
        <w:lastRenderedPageBreak/>
        <w:t xml:space="preserve">τον απερχόμενο </w:t>
      </w:r>
      <w:r>
        <w:rPr>
          <w:rFonts w:eastAsia="Times New Roman" w:cs="Times New Roman"/>
          <w:szCs w:val="24"/>
        </w:rPr>
        <w:t>Α</w:t>
      </w:r>
      <w:r>
        <w:rPr>
          <w:rFonts w:eastAsia="Times New Roman" w:cs="Times New Roman"/>
          <w:szCs w:val="24"/>
        </w:rPr>
        <w:t>μερικανό Πρόεδρο. Πιο νεοφιλελεύθερο δίδυμο από το δίδυμο Τσίπρα</w:t>
      </w:r>
      <w:r>
        <w:rPr>
          <w:rFonts w:eastAsia="Times New Roman" w:cs="Times New Roman"/>
          <w:szCs w:val="24"/>
        </w:rPr>
        <w:t xml:space="preserve">, </w:t>
      </w:r>
      <w:r>
        <w:rPr>
          <w:rFonts w:eastAsia="Times New Roman" w:cs="Times New Roman"/>
          <w:szCs w:val="24"/>
        </w:rPr>
        <w:t xml:space="preserve">Μητσοτάκη δεν υπάρχει. </w:t>
      </w:r>
    </w:p>
    <w:p w14:paraId="644FC83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συμβαίνει σήμερα που μιλούμε για το νομοσχέδιο, με την κουβέντα που κάνουμε; Ο μεν Τσίπρας οδεύει προ</w:t>
      </w:r>
      <w:r>
        <w:rPr>
          <w:rFonts w:eastAsia="Times New Roman" w:cs="Times New Roman"/>
          <w:szCs w:val="24"/>
        </w:rPr>
        <w:t>ς Κούβα</w:t>
      </w:r>
      <w:r>
        <w:rPr>
          <w:rFonts w:eastAsia="Times New Roman" w:cs="Times New Roman"/>
          <w:szCs w:val="24"/>
        </w:rPr>
        <w:t>,</w:t>
      </w:r>
      <w:r>
        <w:rPr>
          <w:rFonts w:eastAsia="Times New Roman" w:cs="Times New Roman"/>
          <w:szCs w:val="24"/>
        </w:rPr>
        <w:t xml:space="preserve"> για να πενθήσει και να κλάψει πάνω στη σωρό του κομμουνιστή δικτάτορα </w:t>
      </w:r>
      <w:proofErr w:type="spellStart"/>
      <w:r>
        <w:rPr>
          <w:rFonts w:eastAsia="Times New Roman" w:cs="Times New Roman"/>
          <w:szCs w:val="24"/>
        </w:rPr>
        <w:t>Φιντέλ</w:t>
      </w:r>
      <w:proofErr w:type="spellEnd"/>
      <w:r>
        <w:rPr>
          <w:rFonts w:eastAsia="Times New Roman" w:cs="Times New Roman"/>
          <w:szCs w:val="24"/>
        </w:rPr>
        <w:t xml:space="preserve"> Κάστρο. Αλήθεια θα τρίζουν τα κόκαλα του πραγματικού αγωνιστή -και δεν έχω πρόβλημα να το πω- Τσε </w:t>
      </w:r>
      <w:proofErr w:type="spellStart"/>
      <w:r>
        <w:rPr>
          <w:rFonts w:eastAsia="Times New Roman" w:cs="Times New Roman"/>
          <w:szCs w:val="24"/>
        </w:rPr>
        <w:t>Γκεβάρα</w:t>
      </w:r>
      <w:proofErr w:type="spellEnd"/>
      <w:r>
        <w:rPr>
          <w:rFonts w:eastAsia="Times New Roman" w:cs="Times New Roman"/>
          <w:szCs w:val="24"/>
        </w:rPr>
        <w:t xml:space="preserve">, βλέποντας τον Τσίπρα να πηγαίνει στην Κούβα. Ο Τσε </w:t>
      </w:r>
      <w:proofErr w:type="spellStart"/>
      <w:r>
        <w:rPr>
          <w:rFonts w:eastAsia="Times New Roman" w:cs="Times New Roman"/>
          <w:szCs w:val="24"/>
        </w:rPr>
        <w:t>Γκεβάρα</w:t>
      </w:r>
      <w:proofErr w:type="spellEnd"/>
      <w:r>
        <w:rPr>
          <w:rFonts w:eastAsia="Times New Roman" w:cs="Times New Roman"/>
          <w:szCs w:val="24"/>
        </w:rPr>
        <w:t xml:space="preserve"> έφυγ</w:t>
      </w:r>
      <w:r>
        <w:rPr>
          <w:rFonts w:eastAsia="Times New Roman" w:cs="Times New Roman"/>
          <w:szCs w:val="24"/>
        </w:rPr>
        <w:t xml:space="preserve">ε νωρίς από τα κουβανικά δρώμενα </w:t>
      </w:r>
      <w:r>
        <w:rPr>
          <w:rFonts w:eastAsia="Times New Roman" w:cs="Times New Roman"/>
          <w:szCs w:val="24"/>
        </w:rPr>
        <w:t>κ</w:t>
      </w:r>
      <w:r>
        <w:rPr>
          <w:rFonts w:eastAsia="Times New Roman" w:cs="Times New Roman"/>
          <w:szCs w:val="24"/>
        </w:rPr>
        <w:t xml:space="preserve">αι μη γελάτε, γιατί δεν ξέρετε τι εξέλιξη θα είχε η ιστορία με τον Τσε </w:t>
      </w:r>
      <w:proofErr w:type="spellStart"/>
      <w:r>
        <w:rPr>
          <w:rFonts w:eastAsia="Times New Roman" w:cs="Times New Roman"/>
          <w:szCs w:val="24"/>
        </w:rPr>
        <w:t>Γκεβάρα</w:t>
      </w:r>
      <w:proofErr w:type="spellEnd"/>
      <w:r>
        <w:rPr>
          <w:rFonts w:eastAsia="Times New Roman" w:cs="Times New Roman"/>
          <w:szCs w:val="24"/>
        </w:rPr>
        <w:t>, που φώναζε</w:t>
      </w:r>
      <w:r>
        <w:rPr>
          <w:rFonts w:eastAsia="Times New Roman" w:cs="Times New Roman"/>
          <w:szCs w:val="24"/>
        </w:rPr>
        <w:t>:</w:t>
      </w:r>
      <w:r>
        <w:rPr>
          <w:rFonts w:eastAsia="Times New Roman" w:cs="Times New Roman"/>
          <w:szCs w:val="24"/>
        </w:rPr>
        <w:t xml:space="preserve"> «Ζήτω η πατρίδα». Θα δούμε τον Τσίπρα</w:t>
      </w:r>
      <w:r>
        <w:rPr>
          <w:rFonts w:eastAsia="Times New Roman" w:cs="Times New Roman"/>
          <w:szCs w:val="24"/>
        </w:rPr>
        <w:t>,</w:t>
      </w:r>
      <w:r>
        <w:rPr>
          <w:rFonts w:eastAsia="Times New Roman" w:cs="Times New Roman"/>
          <w:szCs w:val="24"/>
        </w:rPr>
        <w:t xml:space="preserve"> να καταθέτει στεφάνι ή λουλούδι -δεν ξέρω τι θα σκεφτεί- στον τάφο του Τσε. </w:t>
      </w:r>
    </w:p>
    <w:p w14:paraId="644FC83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δικός σας, ο</w:t>
      </w:r>
      <w:r>
        <w:rPr>
          <w:rFonts w:eastAsia="Times New Roman" w:cs="Times New Roman"/>
          <w:szCs w:val="24"/>
        </w:rPr>
        <w:t xml:space="preserve"> έτερος </w:t>
      </w:r>
      <w:proofErr w:type="spellStart"/>
      <w:r>
        <w:rPr>
          <w:rFonts w:eastAsia="Times New Roman" w:cs="Times New Roman"/>
          <w:szCs w:val="24"/>
        </w:rPr>
        <w:t>Καππαδόκης</w:t>
      </w:r>
      <w:proofErr w:type="spellEnd"/>
      <w:r>
        <w:rPr>
          <w:rFonts w:eastAsia="Times New Roman" w:cs="Times New Roman"/>
          <w:szCs w:val="24"/>
        </w:rPr>
        <w:t xml:space="preserve"> του μνημονίου, ο κ. Μητσοτάκης πήγε στη Βουλγαρία </w:t>
      </w:r>
      <w:r>
        <w:rPr>
          <w:rFonts w:eastAsia="Times New Roman" w:cs="Times New Roman"/>
          <w:szCs w:val="24"/>
        </w:rPr>
        <w:t>κ</w:t>
      </w:r>
      <w:r>
        <w:rPr>
          <w:rFonts w:eastAsia="Times New Roman" w:cs="Times New Roman"/>
          <w:szCs w:val="24"/>
        </w:rPr>
        <w:t xml:space="preserve">αι </w:t>
      </w:r>
      <w:proofErr w:type="spellStart"/>
      <w:r>
        <w:rPr>
          <w:rFonts w:eastAsia="Times New Roman" w:cs="Times New Roman"/>
          <w:szCs w:val="24"/>
        </w:rPr>
        <w:t>άκουσον-άκουσον</w:t>
      </w:r>
      <w:proofErr w:type="spellEnd"/>
      <w:r>
        <w:rPr>
          <w:rFonts w:eastAsia="Times New Roman" w:cs="Times New Roman"/>
          <w:szCs w:val="24"/>
        </w:rPr>
        <w:t xml:space="preserve">, σε δηλώσεις του επιβραβεύει όλα τα </w:t>
      </w:r>
      <w:proofErr w:type="spellStart"/>
      <w:r>
        <w:rPr>
          <w:rFonts w:eastAsia="Times New Roman" w:cs="Times New Roman"/>
          <w:szCs w:val="24"/>
        </w:rPr>
        <w:t>λαμόγια</w:t>
      </w:r>
      <w:proofErr w:type="spellEnd"/>
      <w:r>
        <w:rPr>
          <w:rFonts w:eastAsia="Times New Roman" w:cs="Times New Roman"/>
          <w:szCs w:val="24"/>
        </w:rPr>
        <w:t xml:space="preserve"> από την Ελλάδα που πήγαν τις επιχειρήσεις τους στη Βουλγαρία. Είπε συγκεκριμένα: «Είχα, επίσης, την ευκαιρία να έχω μια </w:t>
      </w:r>
      <w:r>
        <w:rPr>
          <w:rFonts w:eastAsia="Times New Roman" w:cs="Times New Roman"/>
          <w:szCs w:val="24"/>
        </w:rPr>
        <w:lastRenderedPageBreak/>
        <w:t>εξα</w:t>
      </w:r>
      <w:r>
        <w:rPr>
          <w:rFonts w:eastAsia="Times New Roman" w:cs="Times New Roman"/>
          <w:szCs w:val="24"/>
        </w:rPr>
        <w:t xml:space="preserve">ιρετικά ουσιαστική και παραγωγική συζήτηση». Γιατί συζήτηση με τον νέο Πρόεδρο και </w:t>
      </w:r>
      <w:r>
        <w:rPr>
          <w:rFonts w:eastAsia="Times New Roman" w:cs="Times New Roman"/>
          <w:szCs w:val="24"/>
        </w:rPr>
        <w:t>Ρ</w:t>
      </w:r>
      <w:r>
        <w:rPr>
          <w:rFonts w:eastAsia="Times New Roman" w:cs="Times New Roman"/>
          <w:szCs w:val="24"/>
        </w:rPr>
        <w:t>ωσόφιλο της Βουλγαρίας δεν είχε. Έφαγε πόρτα ο Μητσοτάκης. Ζήτησε συνάντηση και του έριξε πόρτα.</w:t>
      </w:r>
    </w:p>
    <w:p w14:paraId="644FC83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Δεν είχε ακόμα ορκιστεί. </w:t>
      </w:r>
    </w:p>
    <w:p w14:paraId="644FC83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Λέει, λοιπόν, ο Μητσοτάκης: «Είχα μια εξαιρετική, ουσιαστική και παραγωγική συζήτηση με εκπροσώπους από σημαντικές ελληνικές επιχειρήσεις, οι οποίες δραστηριοποιούνται εδώ στη Βουλγαρία. </w:t>
      </w:r>
      <w:r>
        <w:rPr>
          <w:rFonts w:eastAsia="Times New Roman" w:cs="Times New Roman"/>
          <w:szCs w:val="24"/>
        </w:rPr>
        <w:t>Θ</w:t>
      </w:r>
      <w:r>
        <w:rPr>
          <w:rFonts w:eastAsia="Times New Roman" w:cs="Times New Roman"/>
          <w:szCs w:val="24"/>
        </w:rPr>
        <w:t>α ήθελα με την ευκαιρία αυτή να επαναλάβω ότι οι ελληνικές επιχειρήσ</w:t>
      </w:r>
      <w:r>
        <w:rPr>
          <w:rFonts w:eastAsia="Times New Roman" w:cs="Times New Roman"/>
          <w:szCs w:val="24"/>
        </w:rPr>
        <w:t>εις που δραστηριοποιούνται εδώ και πολλά χρόνια στην Βουλγαρία</w:t>
      </w:r>
      <w:r>
        <w:rPr>
          <w:rFonts w:eastAsia="Times New Roman" w:cs="Times New Roman"/>
          <w:szCs w:val="24"/>
        </w:rPr>
        <w:t>,</w:t>
      </w:r>
      <w:r>
        <w:rPr>
          <w:rFonts w:eastAsia="Times New Roman" w:cs="Times New Roman"/>
          <w:szCs w:val="24"/>
        </w:rPr>
        <w:t xml:space="preserve"> αποτελούν παράδειγμα εξωστρέφειας και επιχειρηματικότητας. Είναι επιχειρήσεις, οι οποίες ξέφυγαν από τα στενά όρια της Ελλάδας και αποφάσισαν να επενδύσουν εκτός Ελλάδας, αυξάνοντας με αυτό</w:t>
      </w:r>
      <w:r>
        <w:rPr>
          <w:rFonts w:eastAsia="Times New Roman" w:cs="Times New Roman"/>
          <w:szCs w:val="24"/>
        </w:rPr>
        <w:t>ν</w:t>
      </w:r>
      <w:r>
        <w:rPr>
          <w:rFonts w:eastAsia="Times New Roman" w:cs="Times New Roman"/>
          <w:szCs w:val="24"/>
        </w:rPr>
        <w:t xml:space="preserve"> τ</w:t>
      </w:r>
      <w:r>
        <w:rPr>
          <w:rFonts w:eastAsia="Times New Roman" w:cs="Times New Roman"/>
          <w:szCs w:val="24"/>
        </w:rPr>
        <w:t xml:space="preserve">ον τρόπο τη δική τους δυναμική». </w:t>
      </w:r>
    </w:p>
    <w:p w14:paraId="644FC83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Να τον χαίρεστε, κύριες και κύριοι της Νέας Δημοκρατίας!</w:t>
      </w:r>
    </w:p>
    <w:p w14:paraId="644FC83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lang w:val="en-US"/>
        </w:rPr>
        <w:lastRenderedPageBreak/>
        <w:t>K</w:t>
      </w:r>
      <w:proofErr w:type="spellStart"/>
      <w:r>
        <w:rPr>
          <w:rFonts w:eastAsia="Times New Roman" w:cs="Times New Roman"/>
          <w:szCs w:val="24"/>
        </w:rPr>
        <w:t>υρίες</w:t>
      </w:r>
      <w:proofErr w:type="spellEnd"/>
      <w:r>
        <w:rPr>
          <w:rFonts w:eastAsia="Times New Roman" w:cs="Times New Roman"/>
          <w:szCs w:val="24"/>
        </w:rPr>
        <w:t xml:space="preserve"> και κύριοι Βουλευτές, η χώρα καταρρέει με ευθύνη του σάπιου και διεφθαρμένου πολιτικού κατεστημένου, που αυτοονομάζεται «συνταγματικό τόξο». Βρίσκεται προ τερ</w:t>
      </w:r>
      <w:r>
        <w:rPr>
          <w:rFonts w:eastAsia="Times New Roman" w:cs="Times New Roman"/>
          <w:szCs w:val="24"/>
        </w:rPr>
        <w:t xml:space="preserve">αστίου εθνικού κινδύνου, όχι μόνο εξαιτίας της αναμονής εκατομμυρίων –τρία εκατομμύρια λέει ο </w:t>
      </w:r>
      <w:proofErr w:type="spellStart"/>
      <w:r>
        <w:rPr>
          <w:rFonts w:eastAsia="Times New Roman" w:cs="Times New Roman"/>
          <w:szCs w:val="24"/>
        </w:rPr>
        <w:t>Ερντογάν</w:t>
      </w:r>
      <w:proofErr w:type="spellEnd"/>
      <w:r>
        <w:rPr>
          <w:rFonts w:eastAsia="Times New Roman" w:cs="Times New Roman"/>
          <w:szCs w:val="24"/>
        </w:rPr>
        <w:t>- εισβολέων αλλοφύλων που βρίσκονται στα παράλια της Τουρκίας, αλλά κινδυνεύει ακόμα και με διαμελισμό. Αυτό δεν είναι υπερβολή. Τα σύνορα δεν είναι θέσφα</w:t>
      </w:r>
      <w:r>
        <w:rPr>
          <w:rFonts w:eastAsia="Times New Roman" w:cs="Times New Roman"/>
          <w:szCs w:val="24"/>
        </w:rPr>
        <w:t>το, αλλάζουν συνέχεια εάν διαβάσετε ιστορία.</w:t>
      </w:r>
    </w:p>
    <w:p w14:paraId="644FC83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Τα μαύρα σύννεφα έχουν πυκνώσει στον ελληνικό ουρανό και στη Θράκη και στα νησιά του Αιγαίου, και αναμένουμε τα δύσκολα. Τσίπρας, όμως, και Μητσοτάκης πάνε χέρι </w:t>
      </w:r>
      <w:proofErr w:type="spellStart"/>
      <w:r>
        <w:rPr>
          <w:rFonts w:eastAsia="Times New Roman" w:cs="Times New Roman"/>
          <w:szCs w:val="24"/>
        </w:rPr>
        <w:t>χέρι</w:t>
      </w:r>
      <w:proofErr w:type="spellEnd"/>
      <w:r>
        <w:rPr>
          <w:rFonts w:eastAsia="Times New Roman" w:cs="Times New Roman"/>
          <w:szCs w:val="24"/>
        </w:rPr>
        <w:t>! Αυτούς, Έλληνες, στείλατε για να σας κυβερνή</w:t>
      </w:r>
      <w:r>
        <w:rPr>
          <w:rFonts w:eastAsia="Times New Roman" w:cs="Times New Roman"/>
          <w:szCs w:val="24"/>
        </w:rPr>
        <w:t xml:space="preserve">σουν και αυτούς καταριέσαι τώρα εσύ </w:t>
      </w:r>
      <w:r>
        <w:rPr>
          <w:rFonts w:eastAsia="Times New Roman" w:cs="Times New Roman"/>
          <w:szCs w:val="24"/>
        </w:rPr>
        <w:t>λ</w:t>
      </w:r>
      <w:r>
        <w:rPr>
          <w:rFonts w:eastAsia="Times New Roman" w:cs="Times New Roman"/>
          <w:szCs w:val="24"/>
        </w:rPr>
        <w:t>αέ, πάντα ευκολόπιστε και πάντα προδομένε!</w:t>
      </w:r>
    </w:p>
    <w:p w14:paraId="644FC83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Σε ό,τι αφορά αυτό καθαυτό το νομοσχέδιο, κύριε Υπουργέ, έχω να πω τα εξής: Δράττομαι της ευκαιρίας βασιζόμενος στον τίτλο του νομοσχεδίου, να αποκαλύψω σήμερα, κύριε Υπουργέ, </w:t>
      </w:r>
      <w:r>
        <w:rPr>
          <w:rFonts w:eastAsia="Times New Roman" w:cs="Times New Roman"/>
          <w:szCs w:val="24"/>
        </w:rPr>
        <w:t xml:space="preserve">ένα μεγάλο σκάνδαλο </w:t>
      </w:r>
      <w:r>
        <w:rPr>
          <w:rFonts w:eastAsia="Times New Roman" w:cs="Times New Roman"/>
          <w:szCs w:val="24"/>
        </w:rPr>
        <w:lastRenderedPageBreak/>
        <w:t xml:space="preserve">που σοβεί, που συμβαίνει αυτή τη στιγμή στην Ελλάδα και στην ελληνική αγορά, που είναι το όργιο των καρτέλ των πολυεθνικών εταιρειών. Οι εταιρείες αυτές πωλούν τα προϊόντα τους στις πιο υψηλές τιμές στην Ευρώπη! </w:t>
      </w:r>
    </w:p>
    <w:p w14:paraId="644FC84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Είμαστε, κυρίες και κύρ</w:t>
      </w:r>
      <w:r>
        <w:rPr>
          <w:rFonts w:eastAsia="Times New Roman" w:cs="Times New Roman"/>
          <w:szCs w:val="24"/>
        </w:rPr>
        <w:t xml:space="preserve">ιοι, μια χώρα ηττημένη, μέχρι στιγμής βέβαια, στον οικονομικό πόλεμο που μας κήρυξαν η Ευρώπη, το Διεθνές Νομισματικό Ταμείο και τα μεγάλα υπερατλαντικά αφεντικά. </w:t>
      </w:r>
    </w:p>
    <w:p w14:paraId="644FC84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Είμαστε μία χώρα</w:t>
      </w:r>
      <w:r>
        <w:rPr>
          <w:rFonts w:eastAsia="Times New Roman" w:cs="Times New Roman"/>
          <w:szCs w:val="24"/>
        </w:rPr>
        <w:t>,</w:t>
      </w:r>
      <w:r>
        <w:rPr>
          <w:rFonts w:eastAsia="Times New Roman" w:cs="Times New Roman"/>
          <w:szCs w:val="24"/>
        </w:rPr>
        <w:t xml:space="preserve"> που βρίσκεται σε μεγάλη οικονομική κρίση καθώς και σε κρίση αξιών, με την </w:t>
      </w:r>
      <w:r>
        <w:rPr>
          <w:rFonts w:eastAsia="Times New Roman" w:cs="Times New Roman"/>
          <w:szCs w:val="24"/>
        </w:rPr>
        <w:t xml:space="preserve">ευθύνη πάλι των κομμάτων της Μεταπολίτευσης </w:t>
      </w:r>
      <w:r>
        <w:rPr>
          <w:rFonts w:eastAsia="Times New Roman" w:cs="Times New Roman"/>
          <w:szCs w:val="24"/>
        </w:rPr>
        <w:t>κ</w:t>
      </w:r>
      <w:r>
        <w:rPr>
          <w:rFonts w:eastAsia="Times New Roman" w:cs="Times New Roman"/>
          <w:szCs w:val="24"/>
        </w:rPr>
        <w:t>αι ο Έλληνας καταναλωτής, ο ελληνικός λαός τώρα, ο άεργος δηλαδή, που συντηρείται με ένα κομμάτι από την πενιχρή σύνταξη του παππού και της γιαγιάς, ο οικογενειάρχης που έχει το καθημερινό άγχος να προσφέρει φαγ</w:t>
      </w:r>
      <w:r>
        <w:rPr>
          <w:rFonts w:eastAsia="Times New Roman" w:cs="Times New Roman"/>
          <w:szCs w:val="24"/>
        </w:rPr>
        <w:t xml:space="preserve">ητό στα παιδιά του, που έχει το άγχος να προσφέρει τα καθημερινά στα παιδιά του, είναι έρμαιο στις ορέξεις οποιουδήποτε καρεκλοκένταυρου, αρπακτικού των πολυεθνικών αλλά και των εδώ εκπροσώπων τους. </w:t>
      </w:r>
    </w:p>
    <w:p w14:paraId="644FC84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γίνω συγκεκριμένος, έχει θεσπιστεί η ύπαρξη μιας </w:t>
      </w:r>
      <w:r>
        <w:rPr>
          <w:rFonts w:eastAsia="Times New Roman" w:cs="Times New Roman"/>
          <w:szCs w:val="24"/>
        </w:rPr>
        <w:t xml:space="preserve">Ανεξάρτητης Αρχής, που λέγεται Αρχή Προστασίας του Ανταγωνισμού και ο Πρόεδρός της που είναι τοποθετημένος επί Νέας Δημοκρατίας, είναι ο παλαιός Αρεοπαγίτης, κ. </w:t>
      </w:r>
      <w:proofErr w:type="spellStart"/>
      <w:r>
        <w:rPr>
          <w:rFonts w:eastAsia="Times New Roman" w:cs="Times New Roman"/>
          <w:szCs w:val="24"/>
        </w:rPr>
        <w:t>Κυριτσάκης</w:t>
      </w:r>
      <w:proofErr w:type="spellEnd"/>
      <w:r>
        <w:rPr>
          <w:rFonts w:eastAsia="Times New Roman" w:cs="Times New Roman"/>
          <w:szCs w:val="24"/>
        </w:rPr>
        <w:t>.</w:t>
      </w:r>
    </w:p>
    <w:p w14:paraId="644FC84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Δεν θα θέσω το ερώτημα, ποιος ελέγχει τους ελεγκτές, γιατί είναι βασικό, αλλά το ερ</w:t>
      </w:r>
      <w:r>
        <w:rPr>
          <w:rFonts w:eastAsia="Times New Roman" w:cs="Times New Roman"/>
          <w:szCs w:val="24"/>
        </w:rPr>
        <w:t xml:space="preserve">ώτημα εάν η αρχή αυτή είναι για το καλό του ελληνικού λαού, εάν βρίσκεται στο πλευρό του λαού ή στο πλευρό των πολυεθνικών. Ή είναι η </w:t>
      </w:r>
      <w:r>
        <w:rPr>
          <w:rFonts w:eastAsia="Times New Roman" w:cs="Times New Roman"/>
          <w:szCs w:val="24"/>
        </w:rPr>
        <w:t>α</w:t>
      </w:r>
      <w:r>
        <w:rPr>
          <w:rFonts w:eastAsia="Times New Roman" w:cs="Times New Roman"/>
          <w:szCs w:val="24"/>
        </w:rPr>
        <w:t>ρχή αυτή –και είναι νομοθετημένα στο απυρόβλητο- που αποτελεί την καλύτερη εργαλειοθήκη πλουτισμού των πολυεθνικών και όχ</w:t>
      </w:r>
      <w:r>
        <w:rPr>
          <w:rFonts w:eastAsia="Times New Roman" w:cs="Times New Roman"/>
          <w:szCs w:val="24"/>
        </w:rPr>
        <w:t>ι μόνο;</w:t>
      </w:r>
    </w:p>
    <w:p w14:paraId="644FC84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Στέλεχος του ΣΥΡΙΖΑ μου είχε πει: «Μα, κύριε Παππά, τους προστατεύουν από την Ευρώπη». Θα θέσω, λοιπόν, άμεσα σε εσάς, κύριε Υπουργέ, που μόλις αναλάβατε τα καθήκοντά σας, αλλά ξέρετε ότι το </w:t>
      </w:r>
      <w:r>
        <w:rPr>
          <w:rFonts w:eastAsia="Times New Roman" w:cs="Times New Roman"/>
          <w:szCs w:val="24"/>
        </w:rPr>
        <w:t>κ</w:t>
      </w:r>
      <w:r>
        <w:rPr>
          <w:rFonts w:eastAsia="Times New Roman" w:cs="Times New Roman"/>
          <w:szCs w:val="24"/>
        </w:rPr>
        <w:t xml:space="preserve">ράτος έχει συνέχεια στις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του, όπ</w:t>
      </w:r>
      <w:r>
        <w:rPr>
          <w:rFonts w:eastAsia="Times New Roman" w:cs="Times New Roman"/>
          <w:szCs w:val="24"/>
        </w:rPr>
        <w:t>ως έχει ομολο</w:t>
      </w:r>
      <w:r>
        <w:rPr>
          <w:rFonts w:eastAsia="Times New Roman" w:cs="Times New Roman"/>
          <w:szCs w:val="24"/>
        </w:rPr>
        <w:lastRenderedPageBreak/>
        <w:t xml:space="preserve">γήσει και ο Σαμαράς και ο Τσίπρας, κάποια ερωτήματα, για να σας ενεργοποιήσω στο ζητούμενο που θέτει ο Λαϊκός Σύνδεσμος-Χρυσή Αυγή, που είναι </w:t>
      </w:r>
      <w:r>
        <w:rPr>
          <w:rFonts w:eastAsia="Times New Roman" w:cs="Times New Roman"/>
          <w:szCs w:val="24"/>
        </w:rPr>
        <w:t xml:space="preserve">όχι </w:t>
      </w:r>
      <w:r>
        <w:rPr>
          <w:rFonts w:eastAsia="Times New Roman" w:cs="Times New Roman"/>
          <w:szCs w:val="24"/>
        </w:rPr>
        <w:t xml:space="preserve">η προστασία του καταναλωτή αλλά η προστασία του εμπόρου. </w:t>
      </w:r>
    </w:p>
    <w:p w14:paraId="644FC84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Για παράδειγμα θα αναφερθώ στην εταιρ</w:t>
      </w:r>
      <w:r>
        <w:rPr>
          <w:rFonts w:eastAsia="Times New Roman" w:cs="Times New Roman"/>
          <w:szCs w:val="24"/>
        </w:rPr>
        <w:t>ε</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w:t>
      </w:r>
      <w:r>
        <w:rPr>
          <w:rFonts w:eastAsia="Times New Roman" w:cs="Times New Roman"/>
          <w:szCs w:val="24"/>
          <w:lang w:val="en-US"/>
        </w:rPr>
        <w:t>NESTLE</w:t>
      </w:r>
      <w:r>
        <w:rPr>
          <w:rFonts w:eastAsia="Times New Roman" w:cs="Times New Roman"/>
          <w:szCs w:val="24"/>
        </w:rPr>
        <w:t>»</w:t>
      </w:r>
      <w:r>
        <w:rPr>
          <w:rFonts w:eastAsia="Times New Roman" w:cs="Times New Roman"/>
          <w:szCs w:val="24"/>
        </w:rPr>
        <w:t xml:space="preserve">, αυτή τη μεγάλη πολυεθνική που έχει τζίρους μεγαλύτερους και από τον προϋπολογισμό της Ελλάδος, η οποία έχει καταδικασθεί με απόφαση της </w:t>
      </w:r>
      <w:r>
        <w:rPr>
          <w:rFonts w:eastAsia="Times New Roman" w:cs="Times New Roman"/>
          <w:szCs w:val="24"/>
        </w:rPr>
        <w:t>ε</w:t>
      </w:r>
      <w:r>
        <w:rPr>
          <w:rFonts w:eastAsia="Times New Roman" w:cs="Times New Roman"/>
          <w:szCs w:val="24"/>
        </w:rPr>
        <w:t xml:space="preserve">πιτροπής. Προφανώς είτε δεν τα βρήκανε είτε έτσι έπρεπε για ξεκάρφωμα. </w:t>
      </w:r>
    </w:p>
    <w:p w14:paraId="644FC84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Ενώ, λοιπόν, έχει καταδικασθεί, </w:t>
      </w:r>
      <w:r>
        <w:rPr>
          <w:rFonts w:eastAsia="Times New Roman" w:cs="Times New Roman"/>
          <w:szCs w:val="24"/>
        </w:rPr>
        <w:t>συνεχίζει και υποτροπιάζει</w:t>
      </w:r>
      <w:r>
        <w:rPr>
          <w:rFonts w:eastAsia="Times New Roman" w:cs="Times New Roman"/>
          <w:szCs w:val="24"/>
        </w:rPr>
        <w:t>,</w:t>
      </w:r>
      <w:r>
        <w:rPr>
          <w:rFonts w:eastAsia="Times New Roman" w:cs="Times New Roman"/>
          <w:szCs w:val="24"/>
        </w:rPr>
        <w:t xml:space="preserve"> γιατί όπως ακούγεται παντού, την προστατεύει η Επιτροπή Ανταγωνισμού. Η </w:t>
      </w:r>
      <w:r>
        <w:rPr>
          <w:rFonts w:eastAsia="Times New Roman" w:cs="Times New Roman"/>
          <w:szCs w:val="24"/>
        </w:rPr>
        <w:t>ε</w:t>
      </w:r>
      <w:r>
        <w:rPr>
          <w:rFonts w:eastAsia="Times New Roman" w:cs="Times New Roman"/>
          <w:szCs w:val="24"/>
        </w:rPr>
        <w:t xml:space="preserve">πιτροπή δεν έχει κάνει εδώ και επτά χρόνια μετά την καταδικαστική απόφαση σε βάρος της </w:t>
      </w:r>
      <w:r>
        <w:rPr>
          <w:rFonts w:eastAsia="Times New Roman" w:cs="Times New Roman"/>
          <w:szCs w:val="24"/>
        </w:rPr>
        <w:t>«</w:t>
      </w:r>
      <w:r>
        <w:rPr>
          <w:rFonts w:eastAsia="Times New Roman" w:cs="Times New Roman"/>
          <w:szCs w:val="24"/>
          <w:lang w:val="en-US"/>
        </w:rPr>
        <w:t>NESTLE</w:t>
      </w:r>
      <w:r>
        <w:rPr>
          <w:rFonts w:eastAsia="Times New Roman" w:cs="Times New Roman"/>
          <w:szCs w:val="24"/>
        </w:rPr>
        <w:t>»</w:t>
      </w:r>
      <w:r>
        <w:rPr>
          <w:rFonts w:eastAsia="Times New Roman" w:cs="Times New Roman"/>
          <w:szCs w:val="24"/>
        </w:rPr>
        <w:t xml:space="preserve"> τον παραμικρό έλεγχο για τη συμμόρφωσή της. Αρκείται σε ψευ</w:t>
      </w:r>
      <w:r>
        <w:rPr>
          <w:rFonts w:eastAsia="Times New Roman" w:cs="Times New Roman"/>
          <w:szCs w:val="24"/>
        </w:rPr>
        <w:t xml:space="preserve">δείς απαντήσεις και παίρνει ένα απλό ερωτηματολόγιο το οποίο γράφει η εταιρεία και πέραν αυτού, ουδέν. </w:t>
      </w:r>
    </w:p>
    <w:p w14:paraId="644FC84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τα κότσια ή αρκείστε μόνο στη χαρά της </w:t>
      </w:r>
      <w:proofErr w:type="spellStart"/>
      <w:r>
        <w:rPr>
          <w:rFonts w:eastAsia="Times New Roman" w:cs="Times New Roman"/>
          <w:szCs w:val="24"/>
        </w:rPr>
        <w:t>υπουργοποίησης</w:t>
      </w:r>
      <w:proofErr w:type="spellEnd"/>
      <w:r>
        <w:rPr>
          <w:rFonts w:eastAsia="Times New Roman" w:cs="Times New Roman"/>
          <w:szCs w:val="24"/>
        </w:rPr>
        <w:t xml:space="preserve">; Σας καλώ να θέσετε το δάχτυλο επί τον τύπον των ήλων. </w:t>
      </w:r>
      <w:r>
        <w:rPr>
          <w:rFonts w:eastAsia="Times New Roman" w:cs="Times New Roman"/>
          <w:szCs w:val="24"/>
        </w:rPr>
        <w:lastRenderedPageBreak/>
        <w:t xml:space="preserve">Επίσης κάτι που αφορά </w:t>
      </w:r>
      <w:r>
        <w:rPr>
          <w:rFonts w:eastAsia="Times New Roman" w:cs="Times New Roman"/>
          <w:szCs w:val="24"/>
        </w:rPr>
        <w:t xml:space="preserve">όλο το Σώμα γιατί εσείς το ψηφήσατε, άλλοι υπέρ ή κατά δεν έχει σημασία, αλλά συζητήθηκε εδώ τον Φεβρουάριο του 2016, όταν είχε έρθει πάλι στην επιφάνεια θέμα με την Επιτροπή Ανταγωνισμού, είναι το ζήτημα με το αμάξι του Αντιπροέδρου της Επιτροπής, του κ. </w:t>
      </w:r>
      <w:r>
        <w:rPr>
          <w:rFonts w:eastAsia="Times New Roman" w:cs="Times New Roman"/>
          <w:szCs w:val="24"/>
        </w:rPr>
        <w:t>Λουκά, λόγω του ασυμβίβαστου να έχει σύζυγο Βουλευτή.</w:t>
      </w:r>
    </w:p>
    <w:p w14:paraId="644FC84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Παρ’ όλη την πλειοψηφική απόφαση υπέρ της απομάκρυνσης του κ. Λουκά, ούτε ο αρμόδιος Υπουργός –του οποίου πήρατε τη θέση- ο κ. Σταθάκης έπραξε κάτι, ούτε ο ίδιος ο κ. Λουκάς για λόγους ευθιξίας απομακρύ</w:t>
      </w:r>
      <w:r>
        <w:rPr>
          <w:rFonts w:eastAsia="Times New Roman" w:cs="Times New Roman"/>
          <w:szCs w:val="24"/>
        </w:rPr>
        <w:t>νθηκε.</w:t>
      </w:r>
    </w:p>
    <w:p w14:paraId="644FC84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44FC84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Δείξτε την ανοχή σας για λίγο, κύριε Πρόεδρε.</w:t>
      </w:r>
    </w:p>
    <w:p w14:paraId="644FC84B"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Όπως πληροφορούμαι, βαραίνει ακόμα το έργο της </w:t>
      </w:r>
      <w:r>
        <w:rPr>
          <w:rFonts w:eastAsia="Times New Roman" w:cs="Times New Roman"/>
          <w:szCs w:val="24"/>
        </w:rPr>
        <w:t>ε</w:t>
      </w:r>
      <w:r>
        <w:rPr>
          <w:rFonts w:eastAsia="Times New Roman" w:cs="Times New Roman"/>
          <w:szCs w:val="24"/>
        </w:rPr>
        <w:t xml:space="preserve">πιτροπής με την παρουσία του. Συνεχίζει να λύνει και να δένει ο Λουκάς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και </w:t>
      </w:r>
      <w:r>
        <w:rPr>
          <w:rFonts w:eastAsia="Times New Roman" w:cs="Times New Roman"/>
          <w:szCs w:val="24"/>
        </w:rPr>
        <w:lastRenderedPageBreak/>
        <w:t>έτσι δίνει νομικά ερείσματα</w:t>
      </w:r>
      <w:r>
        <w:rPr>
          <w:rFonts w:eastAsia="Times New Roman" w:cs="Times New Roman"/>
          <w:szCs w:val="24"/>
        </w:rPr>
        <w:t>,</w:t>
      </w:r>
      <w:r>
        <w:rPr>
          <w:rFonts w:eastAsia="Times New Roman" w:cs="Times New Roman"/>
          <w:szCs w:val="24"/>
        </w:rPr>
        <w:t xml:space="preserve"> να καταστούν ακυρώσιμες όποιες αποφάσεις –καταδικαστικές ή μη- γίνονται με εκείνον στη σύνθεσή της. </w:t>
      </w:r>
    </w:p>
    <w:p w14:paraId="644FC84C"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Γνωρίζετε για το σκάνδαλο της αρνητικής </w:t>
      </w:r>
      <w:proofErr w:type="spellStart"/>
      <w:r>
        <w:rPr>
          <w:rFonts w:eastAsia="Times New Roman" w:cs="Times New Roman"/>
          <w:szCs w:val="24"/>
        </w:rPr>
        <w:t>μοριοδότησης</w:t>
      </w:r>
      <w:proofErr w:type="spellEnd"/>
      <w:r>
        <w:rPr>
          <w:rFonts w:eastAsia="Times New Roman" w:cs="Times New Roman"/>
          <w:szCs w:val="24"/>
        </w:rPr>
        <w:t xml:space="preserve">, κύριε Υπουργέ; Ο </w:t>
      </w:r>
      <w:proofErr w:type="spellStart"/>
      <w:r>
        <w:rPr>
          <w:rFonts w:eastAsia="Times New Roman" w:cs="Times New Roman"/>
          <w:szCs w:val="24"/>
        </w:rPr>
        <w:t>Κυριτσάκης</w:t>
      </w:r>
      <w:proofErr w:type="spellEnd"/>
      <w:r>
        <w:rPr>
          <w:rFonts w:eastAsia="Times New Roman" w:cs="Times New Roman"/>
          <w:szCs w:val="24"/>
        </w:rPr>
        <w:t xml:space="preserve"> και οι συν αυτώ –η καμόρα </w:t>
      </w:r>
      <w:r>
        <w:rPr>
          <w:rFonts w:eastAsia="Times New Roman" w:cs="Times New Roman"/>
          <w:szCs w:val="24"/>
        </w:rPr>
        <w:t xml:space="preserve">αυτή- στην ολομέλεια της Επιτροπής Θεσμών και Διαφάνειας της Ελληνικής Βουλής στις 24-9-2015 απέκρυψε δολίως την απόφαση 616, η οποία μιλάει για αρνητική </w:t>
      </w:r>
      <w:proofErr w:type="spellStart"/>
      <w:r>
        <w:rPr>
          <w:rFonts w:eastAsia="Times New Roman" w:cs="Times New Roman"/>
          <w:szCs w:val="24"/>
        </w:rPr>
        <w:t>μοριοδότηση</w:t>
      </w:r>
      <w:proofErr w:type="spellEnd"/>
      <w:r>
        <w:rPr>
          <w:rFonts w:eastAsia="Times New Roman" w:cs="Times New Roman"/>
          <w:szCs w:val="24"/>
        </w:rPr>
        <w:t xml:space="preserve"> που δεν υπάρχει ούτε στην Ουγκάντα, για να έρθει και να την πει όχι τον Γενάρη </w:t>
      </w:r>
      <w:r>
        <w:rPr>
          <w:rFonts w:eastAsia="Times New Roman" w:cs="Times New Roman"/>
          <w:szCs w:val="24"/>
        </w:rPr>
        <w:t xml:space="preserve">ή </w:t>
      </w:r>
      <w:r>
        <w:rPr>
          <w:rFonts w:eastAsia="Times New Roman" w:cs="Times New Roman"/>
          <w:szCs w:val="24"/>
        </w:rPr>
        <w:t>τον Φλεβά</w:t>
      </w:r>
      <w:r>
        <w:rPr>
          <w:rFonts w:eastAsia="Times New Roman" w:cs="Times New Roman"/>
          <w:szCs w:val="24"/>
        </w:rPr>
        <w:t xml:space="preserve">ρη που είχαμε την </w:t>
      </w:r>
      <w:r>
        <w:rPr>
          <w:rFonts w:eastAsia="Times New Roman" w:cs="Times New Roman"/>
          <w:szCs w:val="24"/>
        </w:rPr>
        <w:t>ε</w:t>
      </w:r>
      <w:r>
        <w:rPr>
          <w:rFonts w:eastAsia="Times New Roman" w:cs="Times New Roman"/>
          <w:szCs w:val="24"/>
        </w:rPr>
        <w:t xml:space="preserve">πιτροπή αλλά τον Μάρτη. </w:t>
      </w:r>
      <w:r>
        <w:rPr>
          <w:rFonts w:eastAsia="Times New Roman" w:cs="Times New Roman"/>
          <w:szCs w:val="24"/>
        </w:rPr>
        <w:t>Τ</w:t>
      </w:r>
      <w:r>
        <w:rPr>
          <w:rFonts w:eastAsia="Times New Roman" w:cs="Times New Roman"/>
          <w:szCs w:val="24"/>
        </w:rPr>
        <w:t xml:space="preserve">ο έκανε αυτό, για να μη δημιουργηθεί σάλος από την πρωτοφανή διαδικασία αυτής της </w:t>
      </w:r>
      <w:r>
        <w:rPr>
          <w:rFonts w:eastAsia="Times New Roman" w:cs="Times New Roman"/>
          <w:szCs w:val="24"/>
        </w:rPr>
        <w:t>ε</w:t>
      </w:r>
      <w:r>
        <w:rPr>
          <w:rFonts w:eastAsia="Times New Roman" w:cs="Times New Roman"/>
          <w:szCs w:val="24"/>
        </w:rPr>
        <w:t xml:space="preserve">πιτροπής, που χειραγωγεί πολιτικά την Επιτροπή Ανταγωνισμού και υποβιβάζει αυτή την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σε φθηνό υποχείριο πολιτικών </w:t>
      </w:r>
      <w:r>
        <w:rPr>
          <w:rFonts w:eastAsia="Times New Roman" w:cs="Times New Roman"/>
          <w:szCs w:val="24"/>
        </w:rPr>
        <w:t xml:space="preserve">υπολογισμών. </w:t>
      </w:r>
    </w:p>
    <w:p w14:paraId="644FC84D"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τοποθέτηση αυτή, κύριε Υπουργέ, δεν αποτελεί αυθαίρετο συμπέρασμα αλλά απόδειξη της σκοπιμότητας με την οποία η πολιτική ηγεσία του Υπουργείου επιχειρεί, όπως και οι προηγούμενες, να διασφαλίσει τον </w:t>
      </w:r>
      <w:r>
        <w:rPr>
          <w:rFonts w:eastAsia="Times New Roman" w:cs="Times New Roman"/>
          <w:szCs w:val="24"/>
        </w:rPr>
        <w:lastRenderedPageBreak/>
        <w:t xml:space="preserve">πλήρη έλεγχο της Επιτροπής Ανταγωνισμού, </w:t>
      </w:r>
      <w:r>
        <w:rPr>
          <w:rFonts w:eastAsia="Times New Roman" w:cs="Times New Roman"/>
          <w:szCs w:val="24"/>
        </w:rPr>
        <w:t xml:space="preserve">υπαγορεύοντας το περιεχόμενο των αποφάσεών της. </w:t>
      </w:r>
    </w:p>
    <w:p w14:paraId="644FC84E"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 Σταθάκης επί σειρά μηνών δεν υπέγραφε την ενεργοποίηση του μηχανισμού ελέγχου, ο οποίος θα γίνεται με δική σας προτροπή στην Επιτροπή Ανταγωνισμού. Αυτοί οι άνθρωποι κάθονται και πληρώνονται στο Υπουργε</w:t>
      </w:r>
      <w:r>
        <w:rPr>
          <w:rFonts w:eastAsia="Times New Roman" w:cs="Times New Roman"/>
          <w:szCs w:val="24"/>
        </w:rPr>
        <w:t xml:space="preserve">ίο σας, ξύνοντας τα μολύβια. Δεν υπέγραφε, διότι είχε έξωθεν πιέσεις, όπως λέγεται. </w:t>
      </w:r>
    </w:p>
    <w:p w14:paraId="644FC84F"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Τολμήστε το, λοιπόν! Τολμήστε το στο πλαίσιο του ν. 3959</w:t>
      </w:r>
      <w:r>
        <w:rPr>
          <w:rFonts w:eastAsia="Times New Roman" w:cs="Times New Roman"/>
          <w:szCs w:val="24"/>
        </w:rPr>
        <w:t>,</w:t>
      </w:r>
      <w:r>
        <w:rPr>
          <w:rFonts w:eastAsia="Times New Roman" w:cs="Times New Roman"/>
          <w:szCs w:val="24"/>
        </w:rPr>
        <w:t xml:space="preserve"> να ασκήσετε τις εποπτικές σας αρμοδιότητες, για να γίνει ο θεσμικός έλεγχος, επιτέλους, σε αυτό το όργιο που λέγεται Επιτροπή Ανταγωνισμού, να δείτε ποια είναι η εξέλιξη καίριων υποθέσεων, να δείτε ποιες υποθέσεις βρίσκονται χρόνια στα συρτάρια, να δείτε </w:t>
      </w:r>
      <w:r>
        <w:rPr>
          <w:rFonts w:eastAsia="Times New Roman" w:cs="Times New Roman"/>
          <w:szCs w:val="24"/>
        </w:rPr>
        <w:t xml:space="preserve">εν τέλει και το «πόθεν έσχες» των μελών της </w:t>
      </w:r>
      <w:r>
        <w:rPr>
          <w:rFonts w:eastAsia="Times New Roman" w:cs="Times New Roman"/>
          <w:szCs w:val="24"/>
        </w:rPr>
        <w:t>ε</w:t>
      </w:r>
      <w:r>
        <w:rPr>
          <w:rFonts w:eastAsia="Times New Roman" w:cs="Times New Roman"/>
          <w:szCs w:val="24"/>
        </w:rPr>
        <w:t xml:space="preserve">πιτροπής. </w:t>
      </w:r>
    </w:p>
    <w:p w14:paraId="644FC850"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 κάτι στον κ. </w:t>
      </w:r>
      <w:proofErr w:type="spellStart"/>
      <w:r>
        <w:rPr>
          <w:rFonts w:eastAsia="Times New Roman" w:cs="Times New Roman"/>
          <w:szCs w:val="24"/>
        </w:rPr>
        <w:t>Κυριτσάκη</w:t>
      </w:r>
      <w:proofErr w:type="spellEnd"/>
      <w:r>
        <w:rPr>
          <w:rFonts w:eastAsia="Times New Roman" w:cs="Times New Roman"/>
          <w:szCs w:val="24"/>
        </w:rPr>
        <w:t xml:space="preserve"> στην Επιτροπή Θεσμών και Διαφάνειας της </w:t>
      </w:r>
      <w:r>
        <w:rPr>
          <w:rFonts w:eastAsia="Times New Roman" w:cs="Times New Roman"/>
          <w:szCs w:val="24"/>
        </w:rPr>
        <w:t>ε</w:t>
      </w:r>
      <w:r>
        <w:rPr>
          <w:rFonts w:eastAsia="Times New Roman" w:cs="Times New Roman"/>
          <w:szCs w:val="24"/>
        </w:rPr>
        <w:t>λληνικής Βουλής, όπου ήμουν μέλος και μου απάντησε «για ένα τρύπιο σακάκι» και κάτι άλλα γραφικά. Για την ουσία τίποτα! Για τα «πόθ</w:t>
      </w:r>
      <w:r>
        <w:rPr>
          <w:rFonts w:eastAsia="Times New Roman" w:cs="Times New Roman"/>
          <w:szCs w:val="24"/>
        </w:rPr>
        <w:t xml:space="preserve">εν έσχες» του τίποτα! Για τα πολυτελή σπίτια τίποτα! </w:t>
      </w:r>
    </w:p>
    <w:p w14:paraId="644FC85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44FC852"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 Δώστε μου, σας παρακαλώ, τον χρόνο που δώσατε στον κ. Λοβέρδο.</w:t>
      </w:r>
    </w:p>
    <w:p w14:paraId="644FC853"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Ήδη σας έχω δώσει παραπάνω λεπτά. </w:t>
      </w:r>
    </w:p>
    <w:p w14:paraId="644FC854" w14:textId="77777777" w:rsidR="0050333C" w:rsidRDefault="00414943">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Ο κ. Λοβέρδος μίλησε δεκατέσσερα λεπτά. Εγώ έχω μιλήσει δέκα λεπτά και μισό. </w:t>
      </w:r>
    </w:p>
    <w:p w14:paraId="644FC855"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Είκοσι λεπτά. </w:t>
      </w:r>
    </w:p>
    <w:p w14:paraId="644FC856" w14:textId="77777777" w:rsidR="0050333C" w:rsidRDefault="00414943">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Δεν θα μαλώσουμε τώρα για τα λεπτά. </w:t>
      </w:r>
    </w:p>
    <w:p w14:paraId="644FC857"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Εντάξει, ωραία, απλά να μη με διορθώνετε. </w:t>
      </w:r>
    </w:p>
    <w:p w14:paraId="644FC858" w14:textId="77777777" w:rsidR="0050333C" w:rsidRDefault="00414943">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Δεν σας διορθώνω, με καλή διάθεση το λέω. </w:t>
      </w:r>
    </w:p>
    <w:p w14:paraId="644FC859"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με καλή διάθεση. </w:t>
      </w:r>
    </w:p>
    <w:p w14:paraId="644FC85A" w14:textId="77777777" w:rsidR="0050333C" w:rsidRDefault="00414943">
      <w:pPr>
        <w:spacing w:after="0"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Συγγνώμη, δεν το ήθελα. </w:t>
      </w:r>
    </w:p>
    <w:p w14:paraId="644FC85B" w14:textId="77777777" w:rsidR="0050333C" w:rsidRDefault="00414943">
      <w:pPr>
        <w:spacing w:after="0" w:line="600" w:lineRule="auto"/>
        <w:ind w:firstLine="720"/>
        <w:jc w:val="both"/>
        <w:rPr>
          <w:rFonts w:eastAsia="Times New Roman"/>
          <w:szCs w:val="24"/>
        </w:rPr>
      </w:pPr>
      <w:r>
        <w:rPr>
          <w:rFonts w:eastAsia="Times New Roman"/>
          <w:szCs w:val="24"/>
        </w:rPr>
        <w:t>Όμως, δεν θα διαφωνή</w:t>
      </w:r>
      <w:r>
        <w:rPr>
          <w:rFonts w:eastAsia="Times New Roman"/>
          <w:szCs w:val="24"/>
        </w:rPr>
        <w:t>σετε και εσείς, όταν γίνεται διάλογος, βέβαια και κανείς από τους παρευρισκόμενους ότι ο λαός μας φέτος θα κάνει τα πιο μαύρα</w:t>
      </w:r>
      <w:r>
        <w:rPr>
          <w:rFonts w:eastAsia="Times New Roman"/>
          <w:szCs w:val="24"/>
        </w:rPr>
        <w:t xml:space="preserve"> </w:t>
      </w:r>
      <w:r>
        <w:rPr>
          <w:rFonts w:eastAsia="Times New Roman"/>
          <w:szCs w:val="24"/>
        </w:rPr>
        <w:t xml:space="preserve">Χριστούγεννα της Μεταπολίτευσης. </w:t>
      </w:r>
    </w:p>
    <w:p w14:paraId="644FC85C" w14:textId="77777777" w:rsidR="0050333C" w:rsidRDefault="00414943">
      <w:pPr>
        <w:spacing w:after="0" w:line="600" w:lineRule="auto"/>
        <w:ind w:firstLine="720"/>
        <w:jc w:val="both"/>
        <w:rPr>
          <w:rFonts w:eastAsia="Times New Roman"/>
          <w:szCs w:val="24"/>
        </w:rPr>
      </w:pPr>
      <w:r>
        <w:rPr>
          <w:rFonts w:eastAsia="Times New Roman"/>
          <w:szCs w:val="24"/>
        </w:rPr>
        <w:t xml:space="preserve">Έχετε και εσείς την ευθύνη, κύριε Υπουργέ, παρ’ όλο που είστε </w:t>
      </w:r>
      <w:proofErr w:type="spellStart"/>
      <w:r>
        <w:rPr>
          <w:rFonts w:eastAsia="Times New Roman"/>
          <w:szCs w:val="24"/>
        </w:rPr>
        <w:t>νεοδιορισθείς</w:t>
      </w:r>
      <w:proofErr w:type="spellEnd"/>
      <w:r>
        <w:rPr>
          <w:rFonts w:eastAsia="Times New Roman"/>
          <w:szCs w:val="24"/>
        </w:rPr>
        <w:t>. Έχει ευθύνη και ο Σ</w:t>
      </w:r>
      <w:r>
        <w:rPr>
          <w:rFonts w:eastAsia="Times New Roman"/>
          <w:szCs w:val="24"/>
        </w:rPr>
        <w:t xml:space="preserve">ΥΡΙΖΑ και η Νέα Δημοκρατία και όλα τα κόμματα του </w:t>
      </w:r>
      <w:proofErr w:type="spellStart"/>
      <w:r>
        <w:rPr>
          <w:rFonts w:eastAsia="Times New Roman"/>
          <w:szCs w:val="24"/>
        </w:rPr>
        <w:t>μνημονιακού</w:t>
      </w:r>
      <w:proofErr w:type="spellEnd"/>
      <w:r>
        <w:rPr>
          <w:rFonts w:eastAsia="Times New Roman"/>
          <w:szCs w:val="24"/>
        </w:rPr>
        <w:t xml:space="preserve"> τόξου. </w:t>
      </w:r>
    </w:p>
    <w:p w14:paraId="644FC85D" w14:textId="77777777" w:rsidR="0050333C" w:rsidRDefault="00414943">
      <w:pPr>
        <w:spacing w:after="0" w:line="600" w:lineRule="auto"/>
        <w:ind w:firstLine="720"/>
        <w:jc w:val="both"/>
        <w:rPr>
          <w:rFonts w:eastAsia="Times New Roman"/>
          <w:szCs w:val="24"/>
        </w:rPr>
      </w:pPr>
      <w:r>
        <w:rPr>
          <w:rFonts w:eastAsia="Times New Roman"/>
          <w:szCs w:val="24"/>
        </w:rPr>
        <w:t>Αναλάβετε, επιτέλους, τις ευθύνες σας έναντι του έθνους και της ιστορίας! Τιμήστε τις ιδέες που κάποιοι από εσάς είχαν παλιά και ορθώστε το ανάστημά σας στους τοκογλύφους και στην ανθελλ</w:t>
      </w:r>
      <w:r>
        <w:rPr>
          <w:rFonts w:eastAsia="Times New Roman"/>
          <w:szCs w:val="24"/>
        </w:rPr>
        <w:t xml:space="preserve">ηνική Ευρωπαϊκή </w:t>
      </w:r>
      <w:r>
        <w:rPr>
          <w:rFonts w:eastAsia="Times New Roman"/>
          <w:szCs w:val="24"/>
        </w:rPr>
        <w:lastRenderedPageBreak/>
        <w:t xml:space="preserve">Ένωση της λιτότητας! Πείτε: «Εδώ είναι Ελλάδα και ο τράχηλος του Έλληνα ζυγό δεν υπομένει!». </w:t>
      </w:r>
    </w:p>
    <w:p w14:paraId="644FC85E" w14:textId="77777777" w:rsidR="0050333C" w:rsidRDefault="00414943">
      <w:pPr>
        <w:spacing w:after="0" w:line="600" w:lineRule="auto"/>
        <w:ind w:firstLine="720"/>
        <w:jc w:val="both"/>
        <w:rPr>
          <w:rFonts w:eastAsia="Times New Roman"/>
          <w:szCs w:val="24"/>
        </w:rPr>
      </w:pPr>
      <w:r>
        <w:rPr>
          <w:rFonts w:eastAsia="Times New Roman"/>
          <w:szCs w:val="24"/>
        </w:rPr>
        <w:t>Πολύ αμφιβάλλω για το ότι θα το κάνετε, αλλά να ξέρετε ότι σίγουρα θα το κάνουν αυτοί που τιμούν την ελληνική σημαία, αυτοί που λατρεύουν την πατρ</w:t>
      </w:r>
      <w:r>
        <w:rPr>
          <w:rFonts w:eastAsia="Times New Roman"/>
          <w:szCs w:val="24"/>
        </w:rPr>
        <w:t xml:space="preserve">ίδα, αυτοί που θυσιάζονται για τις ιδέες τους, που δεν είναι άλλοι από τους εθνικιστές της Χρυσής Αυγής. </w:t>
      </w:r>
    </w:p>
    <w:p w14:paraId="644FC85F" w14:textId="77777777" w:rsidR="0050333C" w:rsidRDefault="00414943">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644FC860" w14:textId="77777777" w:rsidR="0050333C" w:rsidRDefault="00414943">
      <w:pPr>
        <w:spacing w:after="0" w:line="600" w:lineRule="auto"/>
        <w:ind w:firstLine="720"/>
        <w:jc w:val="both"/>
        <w:rPr>
          <w:rFonts w:eastAsia="Times New Roman" w:cs="Times New Roman"/>
        </w:rPr>
      </w:pPr>
      <w:r>
        <w:rPr>
          <w:rFonts w:eastAsia="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w:t>
      </w:r>
      <w:r>
        <w:rPr>
          <w:rFonts w:eastAsia="Times New Roman" w:cs="Times New Roman"/>
        </w:rPr>
        <w:t>τι τη συνεδρίασή μας παρακολουθούν από τα άνω δυτικά θεωρεία, αφού προηγουμένως ξεναγήθηκαν στην έκθεση της αίθουσας «ΕΛΕΥΘΕΡΙΟΣ ΒΕΝΙΖΕΛΟΣ», τριάντα εννέα μαθήτριες και μαθητές και δύο εκπαιδευτικοί συνοδοί από το 2</w:t>
      </w:r>
      <w:r>
        <w:rPr>
          <w:rFonts w:eastAsia="Times New Roman" w:cs="Times New Roman"/>
          <w:vertAlign w:val="superscript"/>
        </w:rPr>
        <w:t>ο</w:t>
      </w:r>
      <w:r>
        <w:rPr>
          <w:rFonts w:eastAsia="Times New Roman" w:cs="Times New Roman"/>
        </w:rPr>
        <w:t xml:space="preserve"> Δημοτικό Σχολείο Πάτρας. </w:t>
      </w:r>
    </w:p>
    <w:p w14:paraId="644FC861" w14:textId="77777777" w:rsidR="0050333C" w:rsidRDefault="00414943">
      <w:pPr>
        <w:spacing w:after="0" w:line="600" w:lineRule="auto"/>
        <w:ind w:firstLine="720"/>
        <w:jc w:val="both"/>
        <w:rPr>
          <w:rFonts w:eastAsia="Times New Roman" w:cs="Times New Roman"/>
        </w:rPr>
      </w:pPr>
      <w:r>
        <w:rPr>
          <w:rFonts w:eastAsia="Times New Roman" w:cs="Times New Roman"/>
        </w:rPr>
        <w:t>Καλώς ορίσατε</w:t>
      </w:r>
      <w:r>
        <w:rPr>
          <w:rFonts w:eastAsia="Times New Roman" w:cs="Times New Roman"/>
        </w:rPr>
        <w:t xml:space="preserve"> στη Βουλή από την ωραία Πάτρα! </w:t>
      </w:r>
    </w:p>
    <w:p w14:paraId="644FC862" w14:textId="77777777" w:rsidR="0050333C" w:rsidRDefault="00414943">
      <w:pPr>
        <w:spacing w:after="0"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44FC863" w14:textId="77777777" w:rsidR="0050333C" w:rsidRDefault="00414943">
      <w:pPr>
        <w:spacing w:after="0" w:line="600" w:lineRule="auto"/>
        <w:ind w:firstLine="720"/>
        <w:jc w:val="both"/>
        <w:rPr>
          <w:rFonts w:eastAsia="Times New Roman" w:cs="Times New Roman"/>
        </w:rPr>
      </w:pPr>
      <w:r>
        <w:rPr>
          <w:rFonts w:eastAsia="Times New Roman" w:cs="Times New Roman"/>
        </w:rPr>
        <w:lastRenderedPageBreak/>
        <w:t xml:space="preserve">Τον λόγο έχει τώρα ο Υπουργός κ. Αποστόλου, μετά ο κ. </w:t>
      </w:r>
      <w:proofErr w:type="spellStart"/>
      <w:r>
        <w:rPr>
          <w:rFonts w:eastAsia="Times New Roman" w:cs="Times New Roman"/>
        </w:rPr>
        <w:t>Μπαρμπαρούσης</w:t>
      </w:r>
      <w:proofErr w:type="spellEnd"/>
      <w:r>
        <w:rPr>
          <w:rFonts w:eastAsia="Times New Roman" w:cs="Times New Roman"/>
        </w:rPr>
        <w:t>, ο κ. Καραγιάννης</w:t>
      </w:r>
      <w:r>
        <w:rPr>
          <w:rFonts w:eastAsia="Times New Roman" w:cs="Times New Roman"/>
        </w:rPr>
        <w:t>,</w:t>
      </w:r>
      <w:r>
        <w:rPr>
          <w:rFonts w:eastAsia="Times New Roman" w:cs="Times New Roman"/>
        </w:rPr>
        <w:t xml:space="preserve"> ο κ. </w:t>
      </w:r>
      <w:proofErr w:type="spellStart"/>
      <w:r>
        <w:rPr>
          <w:rFonts w:eastAsia="Times New Roman" w:cs="Times New Roman"/>
        </w:rPr>
        <w:t>Μηταράκης</w:t>
      </w:r>
      <w:proofErr w:type="spellEnd"/>
      <w:r>
        <w:rPr>
          <w:rFonts w:eastAsia="Times New Roman" w:cs="Times New Roman"/>
        </w:rPr>
        <w:t xml:space="preserve"> και ύστερα ο κ. Τζαβάρας. Έχουν ζητήσει, επίσης, τον λόγο ο κ. </w:t>
      </w:r>
      <w:proofErr w:type="spellStart"/>
      <w:r>
        <w:rPr>
          <w:rFonts w:eastAsia="Times New Roman" w:cs="Times New Roman"/>
        </w:rPr>
        <w:t>Κάτσης</w:t>
      </w:r>
      <w:proofErr w:type="spellEnd"/>
      <w:r>
        <w:rPr>
          <w:rFonts w:eastAsia="Times New Roman" w:cs="Times New Roman"/>
        </w:rPr>
        <w:t xml:space="preserve"> κ</w:t>
      </w:r>
      <w:r>
        <w:rPr>
          <w:rFonts w:eastAsia="Times New Roman" w:cs="Times New Roman"/>
        </w:rPr>
        <w:t xml:space="preserve">αι ο κ. Μεγαλομύστακας σε επίπεδο Κοινοβουλευτικών Εκπροσώπων. Τα λέω για να ξέρουμε και τη σειρά. </w:t>
      </w:r>
    </w:p>
    <w:p w14:paraId="644FC864" w14:textId="77777777" w:rsidR="0050333C" w:rsidRDefault="00414943">
      <w:pPr>
        <w:spacing w:after="0" w:line="600" w:lineRule="auto"/>
        <w:ind w:firstLine="720"/>
        <w:jc w:val="both"/>
        <w:rPr>
          <w:rFonts w:eastAsia="Times New Roman" w:cs="Times New Roman"/>
          <w:szCs w:val="24"/>
        </w:rPr>
      </w:pPr>
      <w:r>
        <w:rPr>
          <w:rFonts w:eastAsia="Times New Roman" w:cs="Times New Roman"/>
        </w:rPr>
        <w:t xml:space="preserve">Ορίστε, κύριε Υπουργέ, έχετε τον λόγο. </w:t>
      </w:r>
    </w:p>
    <w:p w14:paraId="644FC865" w14:textId="77777777" w:rsidR="0050333C" w:rsidRDefault="00414943">
      <w:pPr>
        <w:spacing w:after="0"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Κύριοι συνάδελφοι, θα σταθώ σε δύο άρθρα, που έρχον</w:t>
      </w:r>
      <w:r>
        <w:rPr>
          <w:rFonts w:eastAsia="Times New Roman"/>
          <w:szCs w:val="24"/>
        </w:rPr>
        <w:t xml:space="preserve">ται ως συστάσεις της εργαλειοθήκης του ΟΟΣΑ. Θα έλεγα, όμως, ότι μας πρόφτασαν. </w:t>
      </w:r>
    </w:p>
    <w:p w14:paraId="644FC866" w14:textId="77777777" w:rsidR="0050333C" w:rsidRDefault="00414943">
      <w:pPr>
        <w:spacing w:after="0" w:line="600" w:lineRule="auto"/>
        <w:ind w:firstLine="720"/>
        <w:jc w:val="both"/>
        <w:rPr>
          <w:rFonts w:eastAsia="Times New Roman"/>
          <w:szCs w:val="24"/>
        </w:rPr>
      </w:pPr>
      <w:r>
        <w:rPr>
          <w:rFonts w:eastAsia="Times New Roman"/>
          <w:szCs w:val="24"/>
        </w:rPr>
        <w:t>Ξεκινώ με το άρθρο 26. Κατ’ αρχάς να αναφέρω ότι δεν πρόκειται για κατάργηση του Ενιαίου Μητρώου Εμπόρων Αγροτικών Προϊόντων. Αυτό που φέρνουμε είναι διατάξεις που καταργούν τ</w:t>
      </w:r>
      <w:r>
        <w:rPr>
          <w:rFonts w:eastAsia="Times New Roman"/>
          <w:szCs w:val="24"/>
        </w:rPr>
        <w:t xml:space="preserve">ην υποχρέωση κατάθεσης εγγυητικής επιστολής και κανονιστικές πράξεις, οι οποίες εμπόδιζαν την </w:t>
      </w:r>
      <w:r>
        <w:rPr>
          <w:rFonts w:eastAsia="Times New Roman"/>
          <w:szCs w:val="24"/>
        </w:rPr>
        <w:lastRenderedPageBreak/>
        <w:t>εφαρμογή του μητρώου, με αποτέλεσμα να είναι σήμερα εγγεγραμμένοι στο μητρώο εμπόρων μόνο διακόσιοι -γνωρίζετε ότι πρόκειται για χιλιάδες- οι οποίοι, βεβαίως, είν</w:t>
      </w:r>
      <w:r>
        <w:rPr>
          <w:rFonts w:eastAsia="Times New Roman"/>
          <w:szCs w:val="24"/>
        </w:rPr>
        <w:t xml:space="preserve">αι αυτοί που σύμφωνα με τις υφιστάμενες διατάξεις δεν είχαν την υποχρέωση κατάθεσης εγγυητικής επιστολής. </w:t>
      </w:r>
    </w:p>
    <w:p w14:paraId="644FC867" w14:textId="77777777" w:rsidR="0050333C" w:rsidRDefault="00414943">
      <w:pPr>
        <w:spacing w:after="0" w:line="600" w:lineRule="auto"/>
        <w:ind w:firstLine="720"/>
        <w:jc w:val="both"/>
        <w:rPr>
          <w:rFonts w:eastAsia="Times New Roman"/>
          <w:szCs w:val="24"/>
        </w:rPr>
      </w:pPr>
      <w:r>
        <w:rPr>
          <w:rFonts w:eastAsia="Times New Roman"/>
          <w:szCs w:val="24"/>
        </w:rPr>
        <w:t xml:space="preserve">Με τον </w:t>
      </w:r>
      <w:r>
        <w:rPr>
          <w:rFonts w:eastAsia="Times New Roman"/>
          <w:szCs w:val="24"/>
        </w:rPr>
        <w:t>ν.</w:t>
      </w:r>
      <w:r>
        <w:rPr>
          <w:rFonts w:eastAsia="Times New Roman"/>
          <w:szCs w:val="24"/>
        </w:rPr>
        <w:t xml:space="preserve">4235/2014 τροποποιήθηκαν αρκετά άρθρα του </w:t>
      </w:r>
      <w:r>
        <w:rPr>
          <w:rFonts w:eastAsia="Times New Roman"/>
          <w:szCs w:val="24"/>
        </w:rPr>
        <w:t>ν.</w:t>
      </w:r>
      <w:r>
        <w:rPr>
          <w:rFonts w:eastAsia="Times New Roman"/>
          <w:szCs w:val="24"/>
        </w:rPr>
        <w:t xml:space="preserve">3955/2001 και εξουσιοδοτήθηκε ο Υπουργός Αγροτικής Ανάπτυξης να καθορίζει λεπτομέρειες που </w:t>
      </w:r>
      <w:r>
        <w:rPr>
          <w:rFonts w:eastAsia="Times New Roman"/>
          <w:szCs w:val="24"/>
        </w:rPr>
        <w:t>αφορούν τις εγγυητικές επιστολές. Με υπουργική του απόφαση αργότερα, παρ’ ότι καθορίστηκαν λεπτομέρειες σχετικές, ουσιαστικά κατέστη αδύνατη η εφαρμογή της συγκεκριμένης υπουργικής απόφασης. Βεβαίως, δεσμεύτηκε ότι θα κάνει τις σχετικές τροποποιήσεις, πράγ</w:t>
      </w:r>
      <w:r>
        <w:rPr>
          <w:rFonts w:eastAsia="Times New Roman"/>
          <w:szCs w:val="24"/>
        </w:rPr>
        <w:t>μα το οποίο δεν έγινε μέχρι σήμερα.</w:t>
      </w:r>
    </w:p>
    <w:p w14:paraId="644FC868" w14:textId="77777777" w:rsidR="0050333C" w:rsidRDefault="00414943">
      <w:pPr>
        <w:spacing w:after="0" w:line="600" w:lineRule="auto"/>
        <w:ind w:firstLine="720"/>
        <w:jc w:val="both"/>
        <w:rPr>
          <w:rFonts w:eastAsia="Times New Roman"/>
          <w:szCs w:val="24"/>
        </w:rPr>
      </w:pPr>
      <w:r>
        <w:rPr>
          <w:rFonts w:eastAsia="Times New Roman"/>
          <w:szCs w:val="24"/>
        </w:rPr>
        <w:t xml:space="preserve">Εμείς, λοιπόν -το επαναλαμβάνω- πέραν της συμμόρφωσης με την εργαλειοθήκη, θέλουμε να χρησιμοποιήσουμε το συγκεκριμένο μητρώο για την ασφάλεια και αξιοπιστία των σχετικών με τα αγροτικά προϊόντα </w:t>
      </w:r>
      <w:r>
        <w:rPr>
          <w:rFonts w:eastAsia="Times New Roman"/>
          <w:szCs w:val="24"/>
        </w:rPr>
        <w:lastRenderedPageBreak/>
        <w:t>συναλλαγών. Αυτό το αποφα</w:t>
      </w:r>
      <w:r>
        <w:rPr>
          <w:rFonts w:eastAsia="Times New Roman"/>
          <w:szCs w:val="24"/>
        </w:rPr>
        <w:t xml:space="preserve">σίσαμε όχι μόνο συμμορφούμενοι με τη συγκεκριμένη εργαλειοθήκη, αλλά, αφού αξιολογήσαμε και όλο το θεσμικό πλαίσιο. Έχουμε πλέον ετοιμάσει σχετικές προτάσεις για τη λειτουργία του </w:t>
      </w:r>
      <w:r>
        <w:rPr>
          <w:rFonts w:eastAsia="Times New Roman"/>
          <w:szCs w:val="24"/>
        </w:rPr>
        <w:t>Μ</w:t>
      </w:r>
      <w:r>
        <w:rPr>
          <w:rFonts w:eastAsia="Times New Roman"/>
          <w:szCs w:val="24"/>
        </w:rPr>
        <w:t xml:space="preserve">ητρώου </w:t>
      </w:r>
      <w:r>
        <w:rPr>
          <w:rFonts w:eastAsia="Times New Roman"/>
          <w:szCs w:val="24"/>
        </w:rPr>
        <w:t xml:space="preserve">Εμπόρων </w:t>
      </w:r>
      <w:r>
        <w:rPr>
          <w:rFonts w:eastAsia="Times New Roman"/>
          <w:szCs w:val="24"/>
        </w:rPr>
        <w:t>που επαναλαμβάνω ότι δεν έχει λειτουργήσει μέχρι σήμερα. Και θα έλεγα ότι δεν είναι μόνο το ζήτημα της διασφάλισης της εξόφλησης των αγροτικών προϊόντων που κυρίως μας απασχόλησε, αλλά με τη ρύθμιση, το σχέδιο νόμου που ετοιμάζουμε που αφορά τη διακίνηση τ</w:t>
      </w:r>
      <w:r>
        <w:rPr>
          <w:rFonts w:eastAsia="Times New Roman"/>
          <w:szCs w:val="24"/>
        </w:rPr>
        <w:t xml:space="preserve">ων αγροτικών προϊόντων προσπαθούμε να ανταποκριθούμε κυρίως σε δύο ζητήματα: Καταλαβαίνετε όλοι ότι οι συγκεκριμένες εγγυητικές επιστολές, ιδιαίτερα στους αγοραστές αγροτικών προϊόντων που έχουν μεγάλο κύκλο εργασιών, δεν σήμαινε τίποτα. </w:t>
      </w:r>
    </w:p>
    <w:p w14:paraId="644FC869" w14:textId="77777777" w:rsidR="0050333C" w:rsidRDefault="00414943">
      <w:pPr>
        <w:spacing w:after="0" w:line="600" w:lineRule="auto"/>
        <w:ind w:firstLine="720"/>
        <w:jc w:val="both"/>
        <w:rPr>
          <w:rFonts w:eastAsia="Times New Roman"/>
          <w:szCs w:val="24"/>
        </w:rPr>
      </w:pPr>
      <w:r>
        <w:rPr>
          <w:rFonts w:eastAsia="Times New Roman"/>
          <w:szCs w:val="24"/>
        </w:rPr>
        <w:t>Άρα, εμείς δεν θέ</w:t>
      </w:r>
      <w:r>
        <w:rPr>
          <w:rFonts w:eastAsia="Times New Roman"/>
          <w:szCs w:val="24"/>
        </w:rPr>
        <w:t xml:space="preserve">λουμε απλά να ενεργοποιήσουμε τις διατάξεις που προβλέπονται από τον </w:t>
      </w:r>
      <w:r>
        <w:rPr>
          <w:rFonts w:eastAsia="Times New Roman"/>
          <w:szCs w:val="24"/>
        </w:rPr>
        <w:t>ν.</w:t>
      </w:r>
      <w:r>
        <w:rPr>
          <w:rFonts w:eastAsia="Times New Roman"/>
          <w:szCs w:val="24"/>
        </w:rPr>
        <w:t xml:space="preserve">4152/2013 και τον </w:t>
      </w:r>
      <w:r>
        <w:rPr>
          <w:rFonts w:eastAsia="Times New Roman"/>
          <w:szCs w:val="24"/>
        </w:rPr>
        <w:t>ν.</w:t>
      </w:r>
      <w:r>
        <w:rPr>
          <w:rFonts w:eastAsia="Times New Roman"/>
          <w:szCs w:val="24"/>
        </w:rPr>
        <w:t xml:space="preserve">2011/2007, που είναι μια συμμόρφωση προς την κοινοτική </w:t>
      </w:r>
      <w:r>
        <w:rPr>
          <w:rFonts w:eastAsia="Times New Roman"/>
          <w:szCs w:val="24"/>
        </w:rPr>
        <w:t>οδηγία</w:t>
      </w:r>
      <w:r>
        <w:rPr>
          <w:rFonts w:eastAsia="Times New Roman"/>
          <w:szCs w:val="24"/>
        </w:rPr>
        <w:t xml:space="preserve">. Θέλουμε να καταπολεμήσουμε τις καθυστερήσεις στις πληρωμές των αγροτικών προϊόντων. Δεν υπάρχει </w:t>
      </w:r>
      <w:r>
        <w:rPr>
          <w:rFonts w:eastAsia="Times New Roman"/>
          <w:szCs w:val="24"/>
        </w:rPr>
        <w:lastRenderedPageBreak/>
        <w:t>μεγαλύ</w:t>
      </w:r>
      <w:r>
        <w:rPr>
          <w:rFonts w:eastAsia="Times New Roman"/>
          <w:szCs w:val="24"/>
        </w:rPr>
        <w:t xml:space="preserve">τερο πρόβλημα στον αγροτικό χώρο σήμερα από το να έχει καταντήσει ο βασικός εφοδιαστής ιδιαίτερα στα μεγάλα σούπερ </w:t>
      </w:r>
      <w:proofErr w:type="spellStart"/>
      <w:r>
        <w:rPr>
          <w:rFonts w:eastAsia="Times New Roman"/>
          <w:szCs w:val="24"/>
        </w:rPr>
        <w:t>μάρκετ</w:t>
      </w:r>
      <w:proofErr w:type="spellEnd"/>
      <w:r>
        <w:rPr>
          <w:rFonts w:eastAsia="Times New Roman"/>
          <w:szCs w:val="24"/>
        </w:rPr>
        <w:t xml:space="preserve"> και να πληρώνεται, για παράδειγμα, το γάλα διάρκειας πέντε ημερών με επιταγές τουλάχιστον δέκα μηνών. Είναι ένα βασικό θέμα αυτό. </w:t>
      </w:r>
    </w:p>
    <w:p w14:paraId="644FC86A" w14:textId="77777777" w:rsidR="0050333C" w:rsidRDefault="00414943">
      <w:pPr>
        <w:spacing w:after="0" w:line="600" w:lineRule="auto"/>
        <w:ind w:firstLine="720"/>
        <w:jc w:val="both"/>
        <w:rPr>
          <w:rFonts w:eastAsia="Times New Roman"/>
          <w:szCs w:val="24"/>
        </w:rPr>
      </w:pPr>
      <w:r>
        <w:rPr>
          <w:rFonts w:eastAsia="Times New Roman"/>
          <w:szCs w:val="24"/>
        </w:rPr>
        <w:t>Δεύ</w:t>
      </w:r>
      <w:r>
        <w:rPr>
          <w:rFonts w:eastAsia="Times New Roman"/>
          <w:szCs w:val="24"/>
        </w:rPr>
        <w:t xml:space="preserve">τερον, θα τροποποιήσουμε το θεσμικό πλαίσιο, συνδέοντάς το με τα κλαδικά μητρώα και το ΓΕΜΗ. Θα είναι, δηλαδή, ουσιαστικά ένα μητρώο υποχρεωτικού χαρακτήρα πιστοποιημένων προϊόντων. </w:t>
      </w:r>
    </w:p>
    <w:p w14:paraId="644FC86B" w14:textId="77777777" w:rsidR="0050333C" w:rsidRDefault="00414943">
      <w:pPr>
        <w:spacing w:after="0" w:line="600" w:lineRule="auto"/>
        <w:ind w:firstLine="720"/>
        <w:jc w:val="both"/>
        <w:rPr>
          <w:rFonts w:eastAsia="Times New Roman"/>
          <w:szCs w:val="24"/>
        </w:rPr>
      </w:pPr>
      <w:r>
        <w:rPr>
          <w:rFonts w:eastAsia="Times New Roman"/>
          <w:szCs w:val="24"/>
        </w:rPr>
        <w:t>Όσον αφορά το άρθρο 27 τροποποιούμε μόνο στο σημείο που αναφέρεται στην π</w:t>
      </w:r>
      <w:r>
        <w:rPr>
          <w:rFonts w:eastAsia="Times New Roman"/>
          <w:szCs w:val="24"/>
        </w:rPr>
        <w:t xml:space="preserve">αρουσία υπεύθυνου επιστήμονα στην εμπορία λιπασμάτων και μάλιστα προς το </w:t>
      </w:r>
      <w:proofErr w:type="spellStart"/>
      <w:r>
        <w:rPr>
          <w:rFonts w:eastAsia="Times New Roman"/>
          <w:szCs w:val="24"/>
        </w:rPr>
        <w:t>καθολικότερο</w:t>
      </w:r>
      <w:proofErr w:type="spellEnd"/>
      <w:r>
        <w:rPr>
          <w:rFonts w:eastAsia="Times New Roman"/>
          <w:szCs w:val="24"/>
        </w:rPr>
        <w:t>. Ως φυσικά και νομικά πρόσωπα που εμπορεύονται λιπάσματα νοούνται επιχειρήσεις που εμπορεύονται λιπάσματα τύπου άλφα και βήτα.</w:t>
      </w:r>
    </w:p>
    <w:p w14:paraId="644FC86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Κι</w:t>
      </w:r>
      <w:r>
        <w:rPr>
          <w:rFonts w:eastAsia="Times New Roman" w:cs="Times New Roman"/>
          <w:szCs w:val="24"/>
        </w:rPr>
        <w:t xml:space="preserve"> επομένως, σε κάθε σημείο πώλησης των αντ</w:t>
      </w:r>
      <w:r>
        <w:rPr>
          <w:rFonts w:eastAsia="Times New Roman" w:cs="Times New Roman"/>
          <w:szCs w:val="24"/>
        </w:rPr>
        <w:t>ίστοιχων λιπασμάτων θα απασχολείται, με σύμβαση εξαρτημένης εργασίας, υπεύθυνος επιστή</w:t>
      </w:r>
      <w:r>
        <w:rPr>
          <w:rFonts w:eastAsia="Times New Roman" w:cs="Times New Roman"/>
          <w:szCs w:val="24"/>
        </w:rPr>
        <w:lastRenderedPageBreak/>
        <w:t>μονας, ώστε να διασφαλίζεται η ορθή ενημέρωση των χρηστών-αγοραστών και να ελαχιστοποιείται ο κίνδυνος επιβάρυνσης ή υποβάθμισης του περιβάλλοντος.</w:t>
      </w:r>
    </w:p>
    <w:p w14:paraId="644FC86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Άρα, αγαπητοί συνάδελφ</w:t>
      </w:r>
      <w:r>
        <w:rPr>
          <w:rFonts w:eastAsia="Times New Roman" w:cs="Times New Roman"/>
          <w:szCs w:val="24"/>
        </w:rPr>
        <w:t>οι, όπως αντιλαμβάνεστε, δεν είναι μια απλή συμμόρφωση στην εργαλειοθήκη του ΟΟΣΑ, αλλά κάνουμε κινήσεις βελτιωτικές, ιδιαίτερα για την προστασία του εισοδήματος του αγρότη, αλλά πάνω απ’ όλα για την προστασία του περιβάλλοντος.</w:t>
      </w:r>
    </w:p>
    <w:p w14:paraId="644FC86E"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(Νικήτας Κακλαμά</w:t>
      </w:r>
      <w:r>
        <w:rPr>
          <w:rFonts w:eastAsia="Times New Roman"/>
          <w:b/>
          <w:bCs/>
        </w:rPr>
        <w:t>νης):</w:t>
      </w:r>
      <w:r>
        <w:rPr>
          <w:rFonts w:eastAsia="Times New Roman" w:cs="Times New Roman"/>
          <w:szCs w:val="24"/>
        </w:rPr>
        <w:t xml:space="preserve"> Τον λόγο έχει ο κ. Κωνσταντίνος </w:t>
      </w:r>
      <w:proofErr w:type="spellStart"/>
      <w:r>
        <w:rPr>
          <w:rFonts w:eastAsia="Times New Roman" w:cs="Times New Roman"/>
          <w:szCs w:val="24"/>
        </w:rPr>
        <w:t>Μπαρμπαρούσης</w:t>
      </w:r>
      <w:proofErr w:type="spellEnd"/>
      <w:r>
        <w:rPr>
          <w:rFonts w:eastAsia="Times New Roman" w:cs="Times New Roman"/>
          <w:szCs w:val="24"/>
        </w:rPr>
        <w:t>.</w:t>
      </w:r>
    </w:p>
    <w:p w14:paraId="644FC86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Ευχαριστώ.</w:t>
      </w:r>
    </w:p>
    <w:p w14:paraId="644FC87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εκπληκτική η ταχύτητα με την οποία φέρνετε τα νομοσχέδια προς ψήφιση, προκειμένου να ικανοποιήσετε τις απαιτήσεις των διεθνών τοκογλύφων. </w:t>
      </w:r>
    </w:p>
    <w:p w14:paraId="644FC87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Μετά από</w:t>
      </w:r>
      <w:r>
        <w:rPr>
          <w:rFonts w:eastAsia="Times New Roman" w:cs="Times New Roman"/>
          <w:szCs w:val="24"/>
        </w:rPr>
        <w:t xml:space="preserve"> σχεδόν δύο έτη διακυβέρνησης της χώρας από το συνονθύλευμα ΣΥΡΙΖΑ-ΑΝΕΛ, είμαστε σε θέση να συμπεράνουμε πως επάξια εσείς οι Αριστεροί λαμβάνετε τον τίτλο των επαγγελματιών για το πώς να στριμώχνετε σε ένα νομοσχέδιο πλήθος άσχετων διατάξεων. Είναι, πάντως</w:t>
      </w:r>
      <w:r>
        <w:rPr>
          <w:rFonts w:eastAsia="Times New Roman" w:cs="Times New Roman"/>
          <w:szCs w:val="24"/>
        </w:rPr>
        <w:t>, μια τέχνη και αυτή.</w:t>
      </w:r>
    </w:p>
    <w:p w14:paraId="644FC87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Βέβαια, μιλάμε για άσχετες διατάξεις μεταξύ τους. Όμως, αν τις δούμε ξεχωριστά, η μια είναι πιο σημαντική από την άλλη. Έτσι και σήμερα, προκειμένου να προλάβετε το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xml:space="preserve"> της 5</w:t>
      </w:r>
      <w:r>
        <w:rPr>
          <w:rFonts w:eastAsia="Times New Roman" w:cs="Times New Roman"/>
          <w:szCs w:val="24"/>
          <w:vertAlign w:val="superscript"/>
        </w:rPr>
        <w:t>ης</w:t>
      </w:r>
      <w:r>
        <w:rPr>
          <w:rFonts w:eastAsia="Times New Roman" w:cs="Times New Roman"/>
          <w:szCs w:val="24"/>
        </w:rPr>
        <w:t xml:space="preserve"> Δεκεμβρίου και να δείξετε ότι κάτι έχετε κάνει, μας</w:t>
      </w:r>
      <w:r>
        <w:rPr>
          <w:rFonts w:eastAsia="Times New Roman" w:cs="Times New Roman"/>
          <w:szCs w:val="24"/>
        </w:rPr>
        <w:t xml:space="preserve"> φέρατε ακόμη ένα νομοσχέδιο «Βαβέλ». </w:t>
      </w:r>
    </w:p>
    <w:p w14:paraId="644FC87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Πιο συγκεκριμένα, σε αυτό το νομοσχέδιο-έκτρωμα από τη μια, αναφέρεστε στην τελειοποίηση του συστήματος σύστασης εταιρειών μέσω της «Υπηρεσίας Μιας Στάσης» και από την άλλη, εμπλέκετε τις ρυθμίσεις για τις άρσεις κανο</w:t>
      </w:r>
      <w:r>
        <w:rPr>
          <w:rFonts w:eastAsia="Times New Roman" w:cs="Times New Roman"/>
          <w:szCs w:val="24"/>
        </w:rPr>
        <w:t>νιστικών εμποδίων στον ανταγωνισμό και πετάτε μέσα και ό,τι σχετίζεται με τροποποιήσεις-βελτιώσεις υφιστάμενων νόμων.</w:t>
      </w:r>
    </w:p>
    <w:p w14:paraId="644FC87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Άντε τώρα να βγάλουμε άκρη και να ψηφίσουμε για κάτι που στην τελική ήδη έχετε αποφασίσει και γι’ αυτό μας το πλασάρατε, άλλωστε, και με τ</w:t>
      </w:r>
      <w:r>
        <w:rPr>
          <w:rFonts w:eastAsia="Times New Roman" w:cs="Times New Roman"/>
          <w:szCs w:val="24"/>
        </w:rPr>
        <w:t xml:space="preserve">η μορφή του κατεπείγοντος. </w:t>
      </w:r>
    </w:p>
    <w:p w14:paraId="644FC87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Ας αναφερθούμε, όμως, λίγο πιο αναλυτικά στο υπό ψήφιση νομοσχέδιο. </w:t>
      </w:r>
    </w:p>
    <w:p w14:paraId="644FC87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Μιλάτε για σύσταση εταιρειών μέσω της «Υπηρεσίας Μιας Στάσης» και ηλεκτρονικά. Όλα θα γίνονται ηλεκτρονικά, χωρίς να απαιτείται η φυσική παρουσία του υπόχρεου.</w:t>
      </w:r>
      <w:r>
        <w:rPr>
          <w:rFonts w:eastAsia="Times New Roman" w:cs="Times New Roman"/>
          <w:szCs w:val="24"/>
        </w:rPr>
        <w:t xml:space="preserve"> Μάλιστα. Θέλουμε, δηλαδή, ηλεκτρονική «Υπηρεσία Μιας Στάσης», τη στιγμή που για να δηλώσουμε τη νέα μας ταυτότητα, είμαστε υποχρεωμένοι να πάμε στο μητρώο της εκάστοτε δημόσιας </w:t>
      </w:r>
      <w:r>
        <w:rPr>
          <w:rFonts w:eastAsia="Times New Roman" w:cs="Times New Roman"/>
          <w:szCs w:val="24"/>
        </w:rPr>
        <w:t>αρχής</w:t>
      </w:r>
      <w:r>
        <w:rPr>
          <w:rFonts w:eastAsia="Times New Roman" w:cs="Times New Roman"/>
          <w:szCs w:val="24"/>
        </w:rPr>
        <w:t>. Είναι πολύ ενδιαφέρον. Είμαι περίεργος να δω πώς θα λειτουργήσει αυτό σ</w:t>
      </w:r>
      <w:r>
        <w:rPr>
          <w:rFonts w:eastAsia="Times New Roman" w:cs="Times New Roman"/>
          <w:szCs w:val="24"/>
        </w:rPr>
        <w:t>την πράξη.</w:t>
      </w:r>
    </w:p>
    <w:p w14:paraId="644FC87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Επίσης, μιλάτε για τελειοποίηση ενός ηλεκτρονικού συστήματος σύστασης εταιρειών, τη στιγμή που στην πατρίδα μας κλείνει η μία επιχείρηση μετά την άλλη εξαιτίας της αβάσταχτης φορολόγησης. Αντί να βρείτε </w:t>
      </w:r>
      <w:r>
        <w:rPr>
          <w:rFonts w:eastAsia="Times New Roman" w:cs="Times New Roman"/>
          <w:szCs w:val="24"/>
        </w:rPr>
        <w:lastRenderedPageBreak/>
        <w:t xml:space="preserve">κίνητρα και λύσεις έτσι ώστε να επιβιώσει </w:t>
      </w:r>
      <w:r>
        <w:rPr>
          <w:rFonts w:eastAsia="Times New Roman" w:cs="Times New Roman"/>
          <w:szCs w:val="24"/>
        </w:rPr>
        <w:t>η ελληνική επιχείρηση, εσείς κοιτάτε να δημιουργήσετε και άλλες, νέες προβληματικές επιχειρήσεις.</w:t>
      </w:r>
    </w:p>
    <w:p w14:paraId="644FC87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Λέτε ότι καταργείται η φορολογική ενημερότητα στο στάδιο της σύστασης. Μα, αν δεν απαιτηθεί στο στάδιο της σύστασης, πότε θα απαιτηθεί; Όταν θα έχει ο ενδιαφε</w:t>
      </w:r>
      <w:r>
        <w:rPr>
          <w:rFonts w:eastAsia="Times New Roman" w:cs="Times New Roman"/>
          <w:szCs w:val="24"/>
        </w:rPr>
        <w:t>ρόμενος βρει τον χώρο που θα στεγάσει την επιχείρησή του; Αν δεν απαιτείται η φορολογική ενημερότητα, τότε τι θα απαιτείται; Οποιοσδήποτε, δηλαδή, που έχει χρέη στο δημόσιο ή που θα έχει χρήματα αγνώστου προελεύσεως –κοινώς «μαύρα»- θα μπορεί να κάνει σύστ</w:t>
      </w:r>
      <w:r>
        <w:rPr>
          <w:rFonts w:eastAsia="Times New Roman" w:cs="Times New Roman"/>
          <w:szCs w:val="24"/>
        </w:rPr>
        <w:t xml:space="preserve">αση εταιρείας; Πολύ ενδιαφέρον. Πάρα πολύ ενδιαφέρον! Πραγματικά δεν μπορώ να καταλάβω το σκεπτικό σας. Εκτός αν θέλετε να μας πείτε ότι η υπηρεσία αυτή θα συνδέεται απευθείας με το σύστημα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και θα έχει όλη τη φορολογική εικόνα του υπόχρεου. Και μην</w:t>
      </w:r>
      <w:r>
        <w:rPr>
          <w:rFonts w:eastAsia="Times New Roman" w:cs="Times New Roman"/>
          <w:szCs w:val="24"/>
        </w:rPr>
        <w:t xml:space="preserve"> μας πείτε ότι θα συνδέεται ηλεκτρονικά με το ΙΚΑ ή τον ΟΑΕΕ για να έχει και την ασφαλιστική του εικόνα! Αυτό πραγματικά, αν γίνει στην Ελλάδα, θα ήθελα να το ζήσω.</w:t>
      </w:r>
    </w:p>
    <w:p w14:paraId="644FC87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Βέβαια, μέχρι στιγμής δεν έχει γίνει τίποτα από τα παραπάνω. Και για να είμαστε ρεαλιστές και έτσι όπως έχει η κατάσταση με τα σημερινά δεδομένα, όλα αυτά φαντάζουν σενάριο επιστημονικής φαντασίας. </w:t>
      </w:r>
    </w:p>
    <w:p w14:paraId="644FC87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Εν συνεχεία, λέτε ότι καταργείται η συμβολαιογραφική πράξ</w:t>
      </w:r>
      <w:r>
        <w:rPr>
          <w:rFonts w:eastAsia="Times New Roman" w:cs="Times New Roman"/>
          <w:szCs w:val="24"/>
        </w:rPr>
        <w:t>η στις Α.Ε. και ΕΠΕ, καταργείται το παράβολο ελέγχου επωνυμίας κ</w:t>
      </w:r>
      <w:r>
        <w:rPr>
          <w:rFonts w:eastAsia="Times New Roman" w:cs="Times New Roman"/>
          <w:szCs w:val="24"/>
        </w:rPr>
        <w:t>.</w:t>
      </w:r>
      <w:r>
        <w:rPr>
          <w:rFonts w:eastAsia="Times New Roman" w:cs="Times New Roman"/>
          <w:szCs w:val="24"/>
        </w:rPr>
        <w:t xml:space="preserve">λπ.. Με λίγα λόγια, απλοποιείτε τα πράγματα. Με </w:t>
      </w:r>
      <w:proofErr w:type="spellStart"/>
      <w:r>
        <w:rPr>
          <w:rFonts w:eastAsia="Times New Roman" w:cs="Times New Roman"/>
          <w:szCs w:val="24"/>
        </w:rPr>
        <w:t>συγχωρείτε</w:t>
      </w:r>
      <w:proofErr w:type="spellEnd"/>
      <w:r>
        <w:rPr>
          <w:rFonts w:eastAsia="Times New Roman" w:cs="Times New Roman"/>
          <w:szCs w:val="24"/>
        </w:rPr>
        <w:t>, αλλά δεν αλλάζει και κάτι δραματικά. Έτσι κι αλλιώς, τα τελευταία χρόνια γίνεται προσπάθεια για να γίνει η «Υπηρεσία Μιας Στάσης» ο</w:t>
      </w:r>
      <w:r>
        <w:rPr>
          <w:rFonts w:eastAsia="Times New Roman" w:cs="Times New Roman"/>
          <w:szCs w:val="24"/>
        </w:rPr>
        <w:t>λοένα και καλύτερη. Και αυτό γίνεται προς όφελος της εθνικής οικονομίας και όχι επειδή το επιβάλλει η κάθε τρόικα.</w:t>
      </w:r>
    </w:p>
    <w:p w14:paraId="644FC87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Όσον αφορά τώρα στο άρθρο 16, σε σχέση με τις εκπτώσεις, καλό θα είναι να βρείτε τρόπο έτσι ώστε να προστατέψετε τους καταναλωτές από τις απά</w:t>
      </w:r>
      <w:r>
        <w:rPr>
          <w:rFonts w:eastAsia="Times New Roman" w:cs="Times New Roman"/>
          <w:szCs w:val="24"/>
        </w:rPr>
        <w:t>τες των καταστημάτων. Και υπήρξαν πολλές την προηγούμενη Παρασκευή ή, για να την ονομάσω πιο σωστά, τη «Μαύρη Παρασκευή» που μας πέρασε!</w:t>
      </w:r>
    </w:p>
    <w:p w14:paraId="644FC87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18 επανέρχεσθε στο θέμα των φούρνων. Ουσιαστικά, θέλετε να καταργήσετε τον φούρνο της γειτονιάς, να αφανίσε</w:t>
      </w:r>
      <w:r>
        <w:rPr>
          <w:rFonts w:eastAsia="Times New Roman" w:cs="Times New Roman"/>
          <w:szCs w:val="24"/>
        </w:rPr>
        <w:t>τε τη μικρομεσαία επιχείρηση και να μπορεί ο καθένας να εμπορεύεται ψωμί.</w:t>
      </w:r>
    </w:p>
    <w:p w14:paraId="644FC87D" w14:textId="77777777" w:rsidR="0050333C" w:rsidRDefault="00414943">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44FC87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644FC87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Προχωρώντας στο άρθρο 20, το οποίο αναφέρεται στις ενισχύσεις σε επιχει</w:t>
      </w:r>
      <w:r>
        <w:rPr>
          <w:rFonts w:eastAsia="Times New Roman" w:cs="Times New Roman"/>
          <w:szCs w:val="24"/>
        </w:rPr>
        <w:t>ρηματικότητα, επενδύσεις κ</w:t>
      </w:r>
      <w:r>
        <w:rPr>
          <w:rFonts w:eastAsia="Times New Roman" w:cs="Times New Roman"/>
          <w:szCs w:val="24"/>
        </w:rPr>
        <w:t>.</w:t>
      </w:r>
      <w:r>
        <w:rPr>
          <w:rFonts w:eastAsia="Times New Roman" w:cs="Times New Roman"/>
          <w:szCs w:val="24"/>
        </w:rPr>
        <w:t xml:space="preserve">λπ., είναι αξιοσημείωτο ότι ουσιαστικά οι επιχειρήσεις που θα ενισχυθούν είναι αυτές που έχουν στήσει οι ΜΚΟ, εκμεταλλευόμενες τη </w:t>
      </w:r>
      <w:proofErr w:type="spellStart"/>
      <w:r>
        <w:rPr>
          <w:rFonts w:eastAsia="Times New Roman" w:cs="Times New Roman"/>
          <w:szCs w:val="24"/>
        </w:rPr>
        <w:t>λαθρομεταναστευτική</w:t>
      </w:r>
      <w:proofErr w:type="spellEnd"/>
      <w:r>
        <w:rPr>
          <w:rFonts w:eastAsia="Times New Roman" w:cs="Times New Roman"/>
          <w:szCs w:val="24"/>
        </w:rPr>
        <w:t xml:space="preserve"> κρίση. Αυτές θα επιχορηγηθούν και με την έγκρισή σας, αφού αυτοί είναι τα </w:t>
      </w:r>
      <w:r>
        <w:rPr>
          <w:rFonts w:eastAsia="Times New Roman" w:cs="Times New Roman"/>
          <w:szCs w:val="24"/>
        </w:rPr>
        <w:t>«</w:t>
      </w:r>
      <w:r>
        <w:rPr>
          <w:rFonts w:eastAsia="Times New Roman" w:cs="Times New Roman"/>
          <w:szCs w:val="24"/>
        </w:rPr>
        <w:t>δικά</w:t>
      </w:r>
      <w:r>
        <w:rPr>
          <w:rFonts w:eastAsia="Times New Roman" w:cs="Times New Roman"/>
          <w:szCs w:val="24"/>
        </w:rPr>
        <w:t xml:space="preserve"> σας παιδιά</w:t>
      </w:r>
      <w:r>
        <w:rPr>
          <w:rFonts w:eastAsia="Times New Roman" w:cs="Times New Roman"/>
          <w:szCs w:val="24"/>
        </w:rPr>
        <w:t>»</w:t>
      </w:r>
      <w:r>
        <w:rPr>
          <w:rFonts w:eastAsia="Times New Roman" w:cs="Times New Roman"/>
          <w:szCs w:val="24"/>
        </w:rPr>
        <w:t>, που στο όνομα της λαθρομετανάστευσης κάνουν τώρα γερές κονόμες.</w:t>
      </w:r>
    </w:p>
    <w:p w14:paraId="644FC88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Σιγά μην ενδιαφερθείτε για τις ελληνικές επιχειρήσεις που έχουν πληγεί από την οικονομική κρίση! Πραγματικά, είναι λυπηρό να βλέπουμε πώς </w:t>
      </w:r>
      <w:r>
        <w:rPr>
          <w:rFonts w:eastAsia="Times New Roman" w:cs="Times New Roman"/>
          <w:szCs w:val="24"/>
        </w:rPr>
        <w:lastRenderedPageBreak/>
        <w:t xml:space="preserve">ακολουθείτε τις προσταγές των δανειστών </w:t>
      </w:r>
      <w:r>
        <w:rPr>
          <w:rFonts w:eastAsia="Times New Roman" w:cs="Times New Roman"/>
          <w:szCs w:val="24"/>
        </w:rPr>
        <w:t xml:space="preserve">τοκογλύφων και έχετε την Ελλάδα μας συρόμενη πίσω από πολιτικές επιλογές που σας επιβάλλονται. </w:t>
      </w:r>
    </w:p>
    <w:p w14:paraId="644FC88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Από την άλλη, βέβαια, είναι καλό ότι όλα αυτά τα κάνετε εσείς, οι καλοί οι Αριστεροί, που παραμυθιάζατε τον λαό τόσα χρόνια ότι κόπτεσθε για το δίκιο του εργάτη</w:t>
      </w:r>
      <w:r>
        <w:rPr>
          <w:rFonts w:eastAsia="Times New Roman" w:cs="Times New Roman"/>
          <w:szCs w:val="24"/>
        </w:rPr>
        <w:t xml:space="preserve"> και ότι ήσασταν ένα με τη λαϊκή τάξη. Εγώ αυτό που έχω να πω είναι ένα: Τέτοιο ξεβράκωμα, συντρόφια, ούτε στο </w:t>
      </w:r>
      <w:proofErr w:type="spellStart"/>
      <w:r>
        <w:rPr>
          <w:rFonts w:eastAsia="Times New Roman" w:cs="Times New Roman"/>
          <w:szCs w:val="24"/>
        </w:rPr>
        <w:t>Μουλέν</w:t>
      </w:r>
      <w:proofErr w:type="spellEnd"/>
      <w:r>
        <w:rPr>
          <w:rFonts w:eastAsia="Times New Roman" w:cs="Times New Roman"/>
          <w:szCs w:val="24"/>
        </w:rPr>
        <w:t xml:space="preserve"> Ρουζ!</w:t>
      </w:r>
    </w:p>
    <w:p w14:paraId="644FC882" w14:textId="77777777" w:rsidR="0050333C" w:rsidRDefault="00414943">
      <w:pPr>
        <w:spacing w:after="0" w:line="600" w:lineRule="auto"/>
        <w:jc w:val="center"/>
        <w:rPr>
          <w:rFonts w:eastAsia="Times New Roman"/>
          <w:bCs/>
        </w:rPr>
      </w:pPr>
      <w:r>
        <w:rPr>
          <w:rFonts w:eastAsia="Times New Roman"/>
          <w:bCs/>
        </w:rPr>
        <w:t xml:space="preserve">        (Χειροκροτήματα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644FC88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Πάμε, λοιπόν, στον δεύτερο συνάδελφο από τον δεύτερο κύκλο, τον κ. Ιωάννη Καραγιάννη από τον ΣΥΡΙΖΑ. Μετά θα ακολουθήσουν ο κ. </w:t>
      </w:r>
      <w:proofErr w:type="spellStart"/>
      <w:r>
        <w:rPr>
          <w:rFonts w:eastAsia="Times New Roman" w:cs="Times New Roman"/>
          <w:szCs w:val="24"/>
        </w:rPr>
        <w:t>Μηταράκης</w:t>
      </w:r>
      <w:proofErr w:type="spellEnd"/>
      <w:r>
        <w:rPr>
          <w:rFonts w:eastAsia="Times New Roman" w:cs="Times New Roman"/>
          <w:szCs w:val="24"/>
        </w:rPr>
        <w:t xml:space="preserve"> και ο κ. Τζαβάρας.</w:t>
      </w:r>
    </w:p>
    <w:p w14:paraId="644FC88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44FC88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Ευχαριστώ, κύριε Πρόεδρε.</w:t>
      </w:r>
    </w:p>
    <w:p w14:paraId="644FC88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κύριοι συνάδελφοι, το παρόν νομοσχέδιο έχει σαφή αναπτυξιακά χαρακτηριστικά, διότι βελτιώνει το επιχειρηματικό περιβάλλον, ενισχύει την ανταγωνιστικότητα της οικονομίας, συμβάλλει στην καλύτερη λειτουργία της αγοράς, μειώνει τα διοικητικά βάρη για τις μικρ</w:t>
      </w:r>
      <w:r>
        <w:rPr>
          <w:rFonts w:eastAsia="Times New Roman" w:cs="Times New Roman"/>
          <w:szCs w:val="24"/>
        </w:rPr>
        <w:t>ομεσαίες επιχειρήσεις και αναβαθμίζει το επενδυτικό περιβάλλον της χώρας.</w:t>
      </w:r>
    </w:p>
    <w:p w14:paraId="644FC88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ελληνική οικονομία έχει πληρώσει ακριβά τις παραπάνω καθυστερήσεις, με το κόστος της προβληματικής σχέσης μεταξύ γραφειοκρατίας και αποτελεσματικότητας να αποτιμάται το 2008 στα 7 </w:t>
      </w:r>
      <w:r>
        <w:rPr>
          <w:rFonts w:eastAsia="Times New Roman" w:cs="Times New Roman"/>
          <w:szCs w:val="24"/>
        </w:rPr>
        <w:t>δισεκατομμύρια ευρώ από μελέτη της Ευρωπαϊκής Κεντρικής Τράπεζας, ενώ με στοιχεία του 2009, το ίδιο κόστος ανήλθε στο 23,3% του ΑΕΠ, σύμφωνα με μελέτη της Παγκόσμιας Τράπεζας.</w:t>
      </w:r>
    </w:p>
    <w:p w14:paraId="644FC88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ίδιο μήκος κύματος διαμορφώθηκαν εδώ και σαράντα χρόνια οι περισσότερες προβ</w:t>
      </w:r>
      <w:r>
        <w:rPr>
          <w:rFonts w:eastAsia="Times New Roman" w:cs="Times New Roman"/>
          <w:szCs w:val="24"/>
        </w:rPr>
        <w:t xml:space="preserve">ληματικές σχέσεις που είχαν να κάνουν κυρίως με μεγάλες επενδύσεις -αλλά δεν είναι της παρούσης- με τις σχετικές αναφορές να ξαναγυρίσουμε στον τόπο του εγκλήματος. Ήδη έχει συσταθεί ειδική </w:t>
      </w:r>
      <w:r>
        <w:rPr>
          <w:rFonts w:eastAsia="Times New Roman" w:cs="Times New Roman"/>
          <w:szCs w:val="24"/>
        </w:rPr>
        <w:lastRenderedPageBreak/>
        <w:t>επιτροπή, η οποία θα παρεμβαίνει και θα απεγκλωβίζει επιχειρηματικ</w:t>
      </w:r>
      <w:r>
        <w:rPr>
          <w:rFonts w:eastAsia="Times New Roman" w:cs="Times New Roman"/>
          <w:szCs w:val="24"/>
        </w:rPr>
        <w:t>ά σχέδια που έχουν τελματώσει σε γραφειοκρατικές διαδικασίες.</w:t>
      </w:r>
    </w:p>
    <w:p w14:paraId="644FC88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Με το παρόν σχέδιο νόμου απλοποιούνται και εκσυγχρονίζονται όλες οι διαδικασίες σύστασης επιχειρήσεων, που από εδώ και πέρα θα γίνονται μέσω των «Υπηρεσιών Μιας Στάσης». Έτσι, παρέχεται η δυνατό</w:t>
      </w:r>
      <w:r>
        <w:rPr>
          <w:rFonts w:eastAsia="Times New Roman" w:cs="Times New Roman"/>
          <w:szCs w:val="24"/>
        </w:rPr>
        <w:t xml:space="preserve">τητα ίδρυσης εταιρείας από απόσταση, μειώνεται σημαντικά ο χρόνος σύστασης, όπως και το κόστος σύστασης κατά 30%, καταργείται η φορολογική ενημερότητα των ιδρυτών στο στάδιο σύστασης και αποδίδεται κλειδάριθμος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τη στιγμή της εταιρικής σύστασης. Εισ</w:t>
      </w:r>
      <w:r>
        <w:rPr>
          <w:rFonts w:eastAsia="Times New Roman" w:cs="Times New Roman"/>
          <w:szCs w:val="24"/>
        </w:rPr>
        <w:t>άγεται, δε, για πρώτη φορά η δυνατότητα κατ’ εξαίρεση σύστασης ανώνυμης εταιρείας ή ΕΠΕ χωρίς συμβολαιογραφικό έγγραφο, καταργείται το παράβολο προελέγχου επωνυμίας και δεν απαιτείται η φυσική παρουσία στις ΔΟΥ λόγω ηλεκτρονικών διαδικασιών.</w:t>
      </w:r>
    </w:p>
    <w:p w14:paraId="644FC88A" w14:textId="77777777" w:rsidR="0050333C" w:rsidRDefault="00414943">
      <w:pPr>
        <w:spacing w:after="0" w:line="600" w:lineRule="auto"/>
        <w:jc w:val="both"/>
        <w:rPr>
          <w:rFonts w:eastAsia="Times New Roman" w:cs="Times New Roman"/>
          <w:szCs w:val="24"/>
        </w:rPr>
      </w:pPr>
      <w:r>
        <w:rPr>
          <w:rFonts w:eastAsia="Times New Roman" w:cs="Times New Roman"/>
          <w:szCs w:val="24"/>
        </w:rPr>
        <w:lastRenderedPageBreak/>
        <w:t>Οι παραπάνω αλ</w:t>
      </w:r>
      <w:r>
        <w:rPr>
          <w:rFonts w:eastAsia="Times New Roman" w:cs="Times New Roman"/>
          <w:szCs w:val="24"/>
        </w:rPr>
        <w:t>λαγές διαμορφώνουν ένα πολύ ευνοϊκό επιχειρηματικό και επενδυτικό πλαίσιο, στηρίζουν τις μικρομεσαίες επιχειρήσεις και μπλοκάρουν μεγάλες επενδύσεις που έχει ανάγκη η χώρα.</w:t>
      </w:r>
    </w:p>
    <w:p w14:paraId="644FC88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 Όμως, για να μπορέσουμε να γίνουμε ακόμη πιο ανταγωνιστικοί, θα πρέπει να ολοκληρώ</w:t>
      </w:r>
      <w:r>
        <w:rPr>
          <w:rFonts w:eastAsia="Times New Roman" w:cs="Times New Roman"/>
          <w:szCs w:val="24"/>
        </w:rPr>
        <w:t>σουμε τις μεταρρυθμίσεις, να χαράξουμε εθνικές και περιφερειακές στρατηγικές, να αυξήσουμε το κοινωνικό κεφάλαιο της οικονομίας και όταν οι συνθήκες το επιτρέψουν, να προχωρήσουμε σε μείωση της φορολογίας των επιχειρήσεων και των ελεύθερων επαγγελματιών.</w:t>
      </w:r>
    </w:p>
    <w:p w14:paraId="644FC88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αράλληλα, κύριε Υπουργέ, πρέπει να συγκροτήσουμε τους φορείς εξωστρέφειας, καθώς και την οικονομική μας διπλωματία στο εξωτερικό, για να μπορέσουμε να προσελκύσουμε επενδύσεις και να προωθήσουμε τις ελληνικές εξαγωγές.</w:t>
      </w:r>
    </w:p>
    <w:p w14:paraId="644FC88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τρί</w:t>
      </w:r>
      <w:r>
        <w:rPr>
          <w:rFonts w:eastAsia="Times New Roman" w:cs="Times New Roman"/>
          <w:szCs w:val="24"/>
        </w:rPr>
        <w:t xml:space="preserve">το μέρος του νομοθετήματος και συγκεκριμένα στο άρθρο 26 -αναφέρθηκε ήδη ο καθ’ ύλην Υπουργός </w:t>
      </w:r>
      <w:r>
        <w:rPr>
          <w:rFonts w:eastAsia="Times New Roman" w:cs="Times New Roman"/>
          <w:szCs w:val="24"/>
        </w:rPr>
        <w:lastRenderedPageBreak/>
        <w:t>Αγροτικής Ανάπτυξης- έχουμε κατάργηση των εγγυητικών επιστολών εκ μέρους των εμπόρων. Με την τροπολογία προτείνεται η κατάργηση των διατάξεων που αφορούν την υποχ</w:t>
      </w:r>
      <w:r>
        <w:rPr>
          <w:rFonts w:eastAsia="Times New Roman" w:cs="Times New Roman"/>
          <w:szCs w:val="24"/>
        </w:rPr>
        <w:t xml:space="preserve">ρέωση κατάθεσης εγγυητικής επιστολής για τον βασικό λόγο ότι ο </w:t>
      </w:r>
      <w:r>
        <w:rPr>
          <w:rFonts w:eastAsia="Times New Roman" w:cs="Times New Roman"/>
          <w:szCs w:val="24"/>
        </w:rPr>
        <w:t>ν.</w:t>
      </w:r>
      <w:r>
        <w:rPr>
          <w:rFonts w:eastAsia="Times New Roman" w:cs="Times New Roman"/>
          <w:szCs w:val="24"/>
        </w:rPr>
        <w:t>3955/2011 κατέστη ανενεργός, πρώτον, γιατί το ποσό της εγγυητικής ανέρχεται στις 100.000 ευρώ τον χρόνο. Σε πολλές περιπτώσεις οι εμπορικές συναλλαγές ξεπερνούν αυτό το ποσό και μοιραία μένει ακάλυπτο το ασθενέστερο ή ευάλωτο μέρος των συναλλαγών που δεν ε</w:t>
      </w:r>
      <w:r>
        <w:rPr>
          <w:rFonts w:eastAsia="Times New Roman" w:cs="Times New Roman"/>
          <w:szCs w:val="24"/>
        </w:rPr>
        <w:t xml:space="preserve">ίναι άλλο από τον παραγωγό. Ο δεύτερος λόγος είναι διότι κάποιοι από τους εμπόρους δεν είχαν την υποχρέωση να καταβάλουν εγγυητική επιστολή. Αυτό το γεγονός από μόνο του προκαλεί στρεβλώσεις του υγιούς ανταγωνισμού. </w:t>
      </w:r>
    </w:p>
    <w:p w14:paraId="644FC88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 κίνδυνος στρέβλωσης επιτείνεται λόγω </w:t>
      </w:r>
      <w:r>
        <w:rPr>
          <w:rFonts w:eastAsia="Times New Roman" w:cs="Times New Roman"/>
          <w:szCs w:val="24"/>
        </w:rPr>
        <w:t>της διακριτής μεταχείρισης μεταξύ διαφόρων κατηγοριών εμπόρων, οι οποίοι μπορεί να εξαιρούνται με απόφαση του Υπουργού Αγροτικής Ανάπτυξης.</w:t>
      </w:r>
    </w:p>
    <w:p w14:paraId="644FC88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παραπάνω βελτιώσεις, σε συνδυασμό με την εφαρμογή της ευρωπαϊκής </w:t>
      </w:r>
      <w:r>
        <w:rPr>
          <w:rFonts w:eastAsia="Times New Roman" w:cs="Times New Roman"/>
          <w:szCs w:val="24"/>
        </w:rPr>
        <w:t>ο</w:t>
      </w:r>
      <w:r>
        <w:rPr>
          <w:rFonts w:eastAsia="Times New Roman" w:cs="Times New Roman"/>
          <w:szCs w:val="24"/>
        </w:rPr>
        <w:t>δηγίας 7/2011 που ενσωματώθηκε το 2013 στην ελλ</w:t>
      </w:r>
      <w:r>
        <w:rPr>
          <w:rFonts w:eastAsia="Times New Roman" w:cs="Times New Roman"/>
          <w:szCs w:val="24"/>
        </w:rPr>
        <w:t>ηνική νομοθεσία, αλλά δεν εφαρμόστηκε ποτέ, και αφορά τους χρόνους πληρωμής παραγωγών από τις μεγάλες αλυσίδες λιανεμπορίου, θα βοηθήσουν τους προμηθευτές και ειδικά τους αγρότες και τους παραγωγούς νωπών προϊόντων.</w:t>
      </w:r>
    </w:p>
    <w:p w14:paraId="644FC89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w:t>
      </w:r>
      <w:r>
        <w:rPr>
          <w:rFonts w:eastAsia="Times New Roman" w:cs="Times New Roman"/>
          <w:szCs w:val="24"/>
        </w:rPr>
        <w:t>, σας ευχαρι</w:t>
      </w:r>
      <w:r>
        <w:rPr>
          <w:rFonts w:eastAsia="Times New Roman" w:cs="Times New Roman"/>
          <w:szCs w:val="24"/>
        </w:rPr>
        <w:t>στώ για την προσοχή σας.</w:t>
      </w:r>
    </w:p>
    <w:p w14:paraId="644FC891"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44FC89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ευχαριστώ, κύριε Καραγιάννη, γιατί ήσασταν συνεπής στον χρόνο.</w:t>
      </w:r>
    </w:p>
    <w:p w14:paraId="644FC89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Μηταράκης</w:t>
      </w:r>
      <w:proofErr w:type="spellEnd"/>
      <w:r>
        <w:rPr>
          <w:rFonts w:eastAsia="Times New Roman" w:cs="Times New Roman"/>
          <w:szCs w:val="24"/>
        </w:rPr>
        <w:t xml:space="preserve"> έχει τον λόγο και μετά ο κ. Τζαβάρας ως Κοινοβουλευτικός Ε</w:t>
      </w:r>
      <w:r>
        <w:rPr>
          <w:rFonts w:eastAsia="Times New Roman" w:cs="Times New Roman"/>
          <w:szCs w:val="24"/>
        </w:rPr>
        <w:t>κπρόσωπος της Νέας Δημοκρατίας.</w:t>
      </w:r>
    </w:p>
    <w:p w14:paraId="644FC89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p>
    <w:p w14:paraId="644FC89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Ευχαριστώ πολύ, κύριε Πρόεδρε.</w:t>
      </w:r>
    </w:p>
    <w:p w14:paraId="644FC89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όλοι πλέον αντιλαμβάνονται τον τρόπο με τον οποίο νομοθετεί η Κυβέρνηση ΣΥΡΙΖΑ-ΑΝΕΛ. Κατ’ </w:t>
      </w:r>
      <w:r>
        <w:rPr>
          <w:rFonts w:eastAsia="Times New Roman" w:cs="Times New Roman"/>
          <w:szCs w:val="24"/>
        </w:rPr>
        <w:t>αρχάς</w:t>
      </w:r>
      <w:r>
        <w:rPr>
          <w:rFonts w:eastAsia="Times New Roman" w:cs="Times New Roman"/>
          <w:szCs w:val="24"/>
        </w:rPr>
        <w:t>, με π</w:t>
      </w:r>
      <w:r>
        <w:rPr>
          <w:rFonts w:eastAsia="Times New Roman" w:cs="Times New Roman"/>
          <w:szCs w:val="24"/>
        </w:rPr>
        <w:t>ερισσή υποκρισία συνειδητοποιείτε, κυρίες και κύριοι συνάδελφοι, ότι σήμερα ψηφίζουμε την περίφημη εργαλειοθήκη του ΟΟΣΑ. Μάλιστα, ήρθε και ο Αναπληρωτής Υπουργός Εργασίας να καταθέσει κι άλλη τροπολογία, ακόμα πιο φιλελεύθερη, ανοίγοντας κι άλλους κλάδους</w:t>
      </w:r>
      <w:r>
        <w:rPr>
          <w:rFonts w:eastAsia="Times New Roman" w:cs="Times New Roman"/>
          <w:szCs w:val="24"/>
        </w:rPr>
        <w:t xml:space="preserve"> της ελληνικής οικονομίας.</w:t>
      </w:r>
    </w:p>
    <w:p w14:paraId="644FC89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Νομοθετείτε, όμως, και με προχειρότητα. Δεν μπορώ να μην τονίσω ότι σήμερα με το άρθρο 22 προτείνετε εβδομήντα τέσσερις αλλαγές στον </w:t>
      </w:r>
      <w:r>
        <w:rPr>
          <w:rFonts w:eastAsia="Times New Roman" w:cs="Times New Roman"/>
          <w:szCs w:val="24"/>
        </w:rPr>
        <w:t>ν.</w:t>
      </w:r>
      <w:r>
        <w:rPr>
          <w:rFonts w:eastAsia="Times New Roman" w:cs="Times New Roman"/>
          <w:szCs w:val="24"/>
        </w:rPr>
        <w:t xml:space="preserve">4412 που πριν από λίγους μήνες ψηφίσατε και με νομοτεχνική βελτίωση άλλες δώδεκα αλλαγές. Δεν </w:t>
      </w:r>
      <w:r>
        <w:rPr>
          <w:rFonts w:eastAsia="Times New Roman" w:cs="Times New Roman"/>
          <w:szCs w:val="24"/>
        </w:rPr>
        <w:t>μπορώ, επίσης, να μην πω ότι είναι πρόχειρος ο τρόπος με τον οποίο νομοθετήσατε τον αναπτυξιακό νόμο και, ήδη, ενώ έχουν περάσει μόνο λίγες εβδομάδες από την ψήφισή του, έρχονται οι πρώτες τροπολογίες στη Βουλή.</w:t>
      </w:r>
    </w:p>
    <w:p w14:paraId="644FC89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Είναι θετικό ότι αποσύρατε το άρθρο 19.</w:t>
      </w:r>
    </w:p>
    <w:p w14:paraId="644FC89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Κύρι</w:t>
      </w:r>
      <w:r>
        <w:rPr>
          <w:rFonts w:eastAsia="Times New Roman" w:cs="Times New Roman"/>
          <w:szCs w:val="24"/>
        </w:rPr>
        <w:t>ε Υπουργέ, προς Θεού, δεν είναι βασικό εργαλείο ο αναπτυξιακός νόμος από εδώ και πέρα, γιατί αν θυμάστε, έχει σχεδόν μηδενική χρηματοδότηση. Οι πόροι οι οποίοι θα δοθούν από τον αναπτυξιακό νόμο δεν είναι ούτε καν σταγόνα στον ωκεανό.</w:t>
      </w:r>
    </w:p>
    <w:p w14:paraId="644FC89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Τρίτον, νομοθετούμε </w:t>
      </w:r>
      <w:r>
        <w:rPr>
          <w:rFonts w:eastAsia="Times New Roman" w:cs="Times New Roman"/>
          <w:szCs w:val="24"/>
        </w:rPr>
        <w:t>και πάλι σήμερα ως κατεπείγον και αύριο ως επείγον, ίσως γιατί δεν θέλετε οι Βουλευτές του ΣΥΡΙΖΑ να προλάβουν να καταλάβουν τι περιλαμβάνουν τα νομοσχέδια που ψηφίζετε. Εχθές ψάχνατε να βρείτε τους Βουλευτές για να στηρίξουν το άλλο επείγον νομοσχέδιο.</w:t>
      </w:r>
    </w:p>
    <w:p w14:paraId="644FC89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ως, κυρίες και κύριοι συνάδελφοι, φέρνετε ένα νομοσχέδιο επί της αρχής θετικό, το οποίο διευκολύνει τις διαδικασίες σύστασης επιχειρήσεων και αίρει συγκεκριμένα κανονιστικά εμπόδια. Μην προσπαθείτε, όμως, να μας πείσετε ότι είστε μία κυβέρνηση που αγαπά τι</w:t>
      </w:r>
      <w:r>
        <w:rPr>
          <w:rFonts w:eastAsia="Times New Roman" w:cs="Times New Roman"/>
          <w:szCs w:val="24"/>
        </w:rPr>
        <w:t xml:space="preserve">ς μεταρρυθμίσεις και τις προωθεί ή που πιστεύει στην επιχειρηματικότητα, γιατί τα στοιχεία μιλάνε από μόνα τους. </w:t>
      </w:r>
    </w:p>
    <w:p w14:paraId="644FC89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Ελλάδα το 2010 ήταν στην </w:t>
      </w:r>
      <w:r>
        <w:rPr>
          <w:rFonts w:eastAsia="Times New Roman" w:cs="Times New Roman"/>
          <w:szCs w:val="24"/>
        </w:rPr>
        <w:t xml:space="preserve">εκατοστή ένατη </w:t>
      </w:r>
      <w:r>
        <w:rPr>
          <w:rFonts w:eastAsia="Times New Roman" w:cs="Times New Roman"/>
          <w:szCs w:val="24"/>
        </w:rPr>
        <w:t xml:space="preserve">θέση στην κατάταξη της Παγκόσμιας Τράπεζας ως προς το </w:t>
      </w:r>
      <w:proofErr w:type="spellStart"/>
      <w:r>
        <w:rPr>
          <w:rFonts w:eastAsia="Times New Roman" w:cs="Times New Roman"/>
          <w:szCs w:val="24"/>
        </w:rPr>
        <w:t>επιχειρείν</w:t>
      </w:r>
      <w:proofErr w:type="spellEnd"/>
      <w:r>
        <w:rPr>
          <w:rFonts w:eastAsia="Times New Roman" w:cs="Times New Roman"/>
          <w:szCs w:val="24"/>
        </w:rPr>
        <w:t xml:space="preserve">. Μετά από λίγα χρόνια ανέβηκε στην </w:t>
      </w:r>
      <w:r>
        <w:rPr>
          <w:rFonts w:eastAsia="Times New Roman" w:cs="Times New Roman"/>
          <w:szCs w:val="24"/>
        </w:rPr>
        <w:t>ε</w:t>
      </w:r>
      <w:r>
        <w:rPr>
          <w:rFonts w:eastAsia="Times New Roman" w:cs="Times New Roman"/>
          <w:szCs w:val="24"/>
        </w:rPr>
        <w:t>ξηκοστή πρώτη</w:t>
      </w:r>
      <w:r>
        <w:rPr>
          <w:rFonts w:eastAsia="Times New Roman" w:cs="Times New Roman"/>
          <w:szCs w:val="24"/>
        </w:rPr>
        <w:t xml:space="preserve"> </w:t>
      </w:r>
      <w:r>
        <w:rPr>
          <w:rFonts w:eastAsia="Times New Roman" w:cs="Times New Roman"/>
          <w:szCs w:val="24"/>
        </w:rPr>
        <w:t xml:space="preserve">θέση, δηλαδή σαράντα οκτώ θέσεις, χάρη στις μεταρρυθμίσεις της προηγούμενης κυβέρνησης. Και σήμερα, δύο χρόνια μετά, εξακολουθεί να βρίσκεται καθηλωμένη, ενώ σε επιμέρους τομείς χάνει θέσεις, όπως στην ευκολία να ανοίξεις μία επιχείρηση και </w:t>
      </w:r>
      <w:r>
        <w:rPr>
          <w:rFonts w:eastAsia="Times New Roman" w:cs="Times New Roman"/>
          <w:szCs w:val="24"/>
        </w:rPr>
        <w:t xml:space="preserve">στην πρόσθετη χρηματοδότηση λόγω των δικών σας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644FC89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Σήμερα, ως αποτέλεσμα της δικής σας «περήφανης» διαπραγμάτευσης, οι επιχειρήσεις και οι εργαζόμενοι έχουν επιβαρυνθεί υπέρμετρα και άδικα. Για παράδειγμα, αυξήσατε τις ασφαλιστικές σας εισφορ</w:t>
      </w:r>
      <w:r>
        <w:rPr>
          <w:rFonts w:eastAsia="Times New Roman" w:cs="Times New Roman"/>
          <w:szCs w:val="24"/>
        </w:rPr>
        <w:t>ές, τις οποίες μείωσε η Νέα Δημοκρατία το 2014. Αυξήσατε το ΦΠΑ παντού και επιβάλατε και ειδικούς φόρους κατανάλωσης σε συγκεκριμένα προϊόντα και υπηρεσίες. Από 1</w:t>
      </w:r>
      <w:r>
        <w:rPr>
          <w:rFonts w:eastAsia="Times New Roman" w:cs="Times New Roman"/>
          <w:szCs w:val="24"/>
          <w:vertAlign w:val="superscript"/>
        </w:rPr>
        <w:t>η</w:t>
      </w:r>
      <w:r>
        <w:rPr>
          <w:rFonts w:eastAsia="Times New Roman" w:cs="Times New Roman"/>
          <w:szCs w:val="24"/>
        </w:rPr>
        <w:t xml:space="preserve"> Ιανουάριου αυξάνετε το ΦΠΑ σε όλα τα νησιά, παραβλέποντας τη συνταγματική ρήτρα </w:t>
      </w:r>
      <w:proofErr w:type="spellStart"/>
      <w:r>
        <w:rPr>
          <w:rFonts w:eastAsia="Times New Roman" w:cs="Times New Roman"/>
          <w:szCs w:val="24"/>
        </w:rPr>
        <w:t>νησιωτικότητ</w:t>
      </w:r>
      <w:r>
        <w:rPr>
          <w:rFonts w:eastAsia="Times New Roman" w:cs="Times New Roman"/>
          <w:szCs w:val="24"/>
        </w:rPr>
        <w:t>ας</w:t>
      </w:r>
      <w:proofErr w:type="spellEnd"/>
      <w:r>
        <w:rPr>
          <w:rFonts w:eastAsia="Times New Roman" w:cs="Times New Roman"/>
          <w:szCs w:val="24"/>
        </w:rPr>
        <w:t xml:space="preserve">, ενώ η Νέα Δημοκρατία το 2014 είχε μειώσει το ΦΠΑ στην εστίαση κατά δέκα μονάδες και </w:t>
      </w:r>
      <w:r>
        <w:rPr>
          <w:rFonts w:eastAsia="Times New Roman" w:cs="Times New Roman"/>
          <w:szCs w:val="24"/>
        </w:rPr>
        <w:lastRenderedPageBreak/>
        <w:t xml:space="preserve">είχαμε στόχο να μειώσουμε και άλλους φόρους. Αυξήσατε τον </w:t>
      </w:r>
      <w:r>
        <w:rPr>
          <w:rFonts w:eastAsia="Times New Roman" w:cs="Times New Roman"/>
          <w:szCs w:val="24"/>
        </w:rPr>
        <w:t>ειδικό</w:t>
      </w:r>
      <w:r>
        <w:rPr>
          <w:rFonts w:eastAsia="Times New Roman" w:cs="Times New Roman"/>
          <w:szCs w:val="24"/>
        </w:rPr>
        <w:t xml:space="preserve"> </w:t>
      </w:r>
      <w:r>
        <w:rPr>
          <w:rFonts w:eastAsia="Times New Roman" w:cs="Times New Roman"/>
          <w:szCs w:val="24"/>
        </w:rPr>
        <w:t xml:space="preserve">φόρο κατανάλωσης </w:t>
      </w:r>
      <w:r>
        <w:rPr>
          <w:rFonts w:eastAsia="Times New Roman" w:cs="Times New Roman"/>
          <w:szCs w:val="24"/>
        </w:rPr>
        <w:t xml:space="preserve">στην ενέργεια, ενώ η Νέα Δημοκρατία είχε μειώσει κατά 30% τον φόρο στο πετρέλαιο θέρμανσης. Αυξήσατε την εισφορά αλληλεγγύης, την οποία, επίσης, εμείς είχαμε μειώσει. </w:t>
      </w:r>
    </w:p>
    <w:p w14:paraId="644FC89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τώρα τι συζητάμε; Λόγω της αποτυχίας της πολιτικής σας, μιλάμε πλέον για την πιθανότ</w:t>
      </w:r>
      <w:r>
        <w:rPr>
          <w:rFonts w:eastAsia="Times New Roman" w:cs="Times New Roman"/>
          <w:szCs w:val="24"/>
        </w:rPr>
        <w:t>ητα κατάργησης της προσωπικής διαφοράς στις κύριες συντάξεις, για τη μείωση του αφορολόγητου, που αφορά τις κατώτερες και μεσαίες οικονομικά τάξεις. Μιλάμε για την κατάργηση της ειδικής φορολογίας των ναυτικών, ενώ αυτοί περνάνε όλο τον χρόνο σχεδόν στα πλ</w:t>
      </w:r>
      <w:r>
        <w:rPr>
          <w:rFonts w:eastAsia="Times New Roman" w:cs="Times New Roman"/>
          <w:szCs w:val="24"/>
        </w:rPr>
        <w:t>οία στο εξωτερικό, για να οδηγήσουμε στον πλήρη αφελληνισμό των πληρωμάτων και της ελληνικής ναυτιλίας.</w:t>
      </w:r>
    </w:p>
    <w:p w14:paraId="644FC89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η χώρα οπισθοδρομεί. Παίρνετε σκληρά μέτρα όχι γιατί τα χρειαζόταν το πρόγραμμα το 2014. Το καταλαβαίνει πλέον αυτό</w:t>
      </w:r>
      <w:r>
        <w:rPr>
          <w:rFonts w:eastAsia="Times New Roman" w:cs="Times New Roman"/>
          <w:szCs w:val="24"/>
        </w:rPr>
        <w:t xml:space="preserve"> ο ελληνικός λαός. Τα παίρνετε, γιατί το 2015 αποδείξατε ότι δεν είχατε σχέδιο πλεύσης και δεχθήκατε πρωτοφανή μέτρα, </w:t>
      </w:r>
      <w:r>
        <w:rPr>
          <w:rFonts w:eastAsia="Times New Roman" w:cs="Times New Roman"/>
          <w:szCs w:val="24"/>
        </w:rPr>
        <w:lastRenderedPageBreak/>
        <w:t xml:space="preserve">μέτρα τα οποία δεν χρειαζόμασταν. Διατηρήσατε πολύ υψηλό τον στόχο πρωτογενών πλεονασμάτων. Δεν κερδίσατε τίποτα καινούργιο για το χρέος, </w:t>
      </w:r>
      <w:r>
        <w:rPr>
          <w:rFonts w:eastAsia="Times New Roman" w:cs="Times New Roman"/>
          <w:szCs w:val="24"/>
        </w:rPr>
        <w:t>για το οποίο δεν έχετε κα</w:t>
      </w:r>
      <w:r>
        <w:rPr>
          <w:rFonts w:eastAsia="Times New Roman" w:cs="Times New Roman"/>
          <w:szCs w:val="24"/>
        </w:rPr>
        <w:t>μ</w:t>
      </w:r>
      <w:r>
        <w:rPr>
          <w:rFonts w:eastAsia="Times New Roman" w:cs="Times New Roman"/>
          <w:szCs w:val="24"/>
        </w:rPr>
        <w:t xml:space="preserve">μία ουσιαστική πρόταση, ενώ πλέον ακόμα και εσείς πανηγυρίζετε για το </w:t>
      </w:r>
      <w:r>
        <w:rPr>
          <w:rFonts w:eastAsia="Times New Roman" w:cs="Times New Roman"/>
          <w:szCs w:val="24"/>
          <w:lang w:val="en-US"/>
        </w:rPr>
        <w:t>PSI</w:t>
      </w:r>
      <w:r>
        <w:rPr>
          <w:rFonts w:eastAsia="Times New Roman" w:cs="Times New Roman"/>
          <w:szCs w:val="24"/>
        </w:rPr>
        <w:t xml:space="preserve"> και την εθελοντική επαναγορά.</w:t>
      </w:r>
    </w:p>
    <w:p w14:paraId="644FC8A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Προσδοκάτε ανάπτυξη το 2017, κύριε Υπουργέ, ενώ η ελληνική οικονομία συνεχίζει να πάσχει από έλλειψη αξιοπιστίας, έλλειψη ρευσ</w:t>
      </w:r>
      <w:r>
        <w:rPr>
          <w:rFonts w:eastAsia="Times New Roman" w:cs="Times New Roman"/>
          <w:szCs w:val="24"/>
        </w:rPr>
        <w:t xml:space="preserve">τότητας, βιώνει μια πρωτοφανή </w:t>
      </w:r>
      <w:proofErr w:type="spellStart"/>
      <w:r>
        <w:rPr>
          <w:rFonts w:eastAsia="Times New Roman" w:cs="Times New Roman"/>
          <w:szCs w:val="24"/>
        </w:rPr>
        <w:t>φοροκαταιγίδα</w:t>
      </w:r>
      <w:proofErr w:type="spellEnd"/>
      <w:r>
        <w:rPr>
          <w:rFonts w:eastAsia="Times New Roman" w:cs="Times New Roman"/>
          <w:szCs w:val="24"/>
        </w:rPr>
        <w:t xml:space="preserve"> και επενδυτική άπνοια. Και μόλις χθες ο ΟΑΣΑ μείωσε κατά μία ποσοστιαία μονάδα την προσδοκία ανάπτυξης το 2019. </w:t>
      </w:r>
    </w:p>
    <w:p w14:paraId="644FC8A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Ενώ την περίοδο 2012-2014 η Ελλάδα είχε έναν άνεμο νέων επενδύσεων, σύμφωνα με μελέτη του ΚΕΠΕ -κύρ</w:t>
      </w:r>
      <w:r>
        <w:rPr>
          <w:rFonts w:eastAsia="Times New Roman" w:cs="Times New Roman"/>
          <w:szCs w:val="24"/>
        </w:rPr>
        <w:t>ιε Υπουργέ, αναφέρατε το ΚΕΠΕ- παρουσιάστηκαν εκείνη την περίοδο πεντακόσια εβδομήντα τέσσερα νέα επενδυτικά έργα συνολικού προϋπολογισμού 37,6 δισεκατομμυρίων ευρώ.</w:t>
      </w:r>
    </w:p>
    <w:p w14:paraId="644FC8A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το νομοσχέδιο που φέρνετε σήμερα, το οποίο μιλάει, παραδείγματος </w:t>
      </w:r>
      <w:r>
        <w:rPr>
          <w:rFonts w:eastAsia="Times New Roman" w:cs="Times New Roman"/>
          <w:szCs w:val="24"/>
        </w:rPr>
        <w:t>χάριν</w:t>
      </w:r>
      <w:r>
        <w:rPr>
          <w:rFonts w:eastAsia="Times New Roman" w:cs="Times New Roman"/>
          <w:szCs w:val="24"/>
        </w:rPr>
        <w:t>, για τη δ</w:t>
      </w:r>
      <w:r>
        <w:rPr>
          <w:rFonts w:eastAsia="Times New Roman" w:cs="Times New Roman"/>
          <w:szCs w:val="24"/>
        </w:rPr>
        <w:t xml:space="preserve">ιευκόλυνση της έναρξης δραστηριότητας, ίσως πριν δύο χρόνια να έκανε κάτι. Σήμερα, όμως φαντάζει, σαν μια σταγόνα στον ωκεανό. </w:t>
      </w:r>
      <w:r>
        <w:rPr>
          <w:rFonts w:eastAsia="Times New Roman" w:cs="Times New Roman"/>
          <w:szCs w:val="24"/>
        </w:rPr>
        <w:t>«</w:t>
      </w:r>
      <w:r>
        <w:rPr>
          <w:rFonts w:eastAsia="Times New Roman" w:cs="Times New Roman"/>
          <w:szCs w:val="24"/>
          <w:lang w:val="en-US"/>
        </w:rPr>
        <w:t>Too</w:t>
      </w:r>
      <w:r>
        <w:rPr>
          <w:rFonts w:eastAsia="Times New Roman" w:cs="Times New Roman"/>
          <w:szCs w:val="24"/>
        </w:rPr>
        <w:t xml:space="preserve"> </w:t>
      </w:r>
      <w:r>
        <w:rPr>
          <w:rFonts w:eastAsia="Times New Roman" w:cs="Times New Roman"/>
          <w:szCs w:val="24"/>
          <w:lang w:val="en-US"/>
        </w:rPr>
        <w:t>little</w:t>
      </w:r>
      <w:r>
        <w:rPr>
          <w:rFonts w:eastAsia="Times New Roman" w:cs="Times New Roman"/>
          <w:szCs w:val="24"/>
        </w:rPr>
        <w:t xml:space="preserve"> </w:t>
      </w:r>
      <w:r>
        <w:rPr>
          <w:rFonts w:eastAsia="Times New Roman" w:cs="Times New Roman"/>
          <w:szCs w:val="24"/>
          <w:lang w:val="en-US"/>
        </w:rPr>
        <w:t>too</w:t>
      </w:r>
      <w:r>
        <w:rPr>
          <w:rFonts w:eastAsia="Times New Roman" w:cs="Times New Roman"/>
          <w:szCs w:val="24"/>
        </w:rPr>
        <w:t xml:space="preserve"> </w:t>
      </w:r>
      <w:r>
        <w:rPr>
          <w:rFonts w:eastAsia="Times New Roman" w:cs="Times New Roman"/>
          <w:szCs w:val="24"/>
          <w:lang w:val="en-US"/>
        </w:rPr>
        <w:t>late</w:t>
      </w:r>
      <w:r>
        <w:rPr>
          <w:rFonts w:eastAsia="Times New Roman" w:cs="Times New Roman"/>
          <w:szCs w:val="24"/>
        </w:rPr>
        <w:t>»</w:t>
      </w:r>
      <w:r>
        <w:rPr>
          <w:rFonts w:eastAsia="Times New Roman" w:cs="Times New Roman"/>
          <w:szCs w:val="24"/>
        </w:rPr>
        <w:t xml:space="preserve">, που θα λέγαν και </w:t>
      </w:r>
      <w:r>
        <w:rPr>
          <w:rFonts w:eastAsia="Times New Roman" w:cs="Times New Roman"/>
          <w:szCs w:val="24"/>
        </w:rPr>
        <w:t>οι Αγγλοσάξονες</w:t>
      </w:r>
      <w:r>
        <w:rPr>
          <w:rFonts w:eastAsia="Times New Roman" w:cs="Times New Roman"/>
          <w:szCs w:val="24"/>
        </w:rPr>
        <w:t>.</w:t>
      </w:r>
    </w:p>
    <w:p w14:paraId="644FC8A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έχει έρθει ο καιρός να αφήσετε τον σχεδιασ</w:t>
      </w:r>
      <w:r>
        <w:rPr>
          <w:rFonts w:eastAsia="Times New Roman" w:cs="Times New Roman"/>
          <w:szCs w:val="24"/>
        </w:rPr>
        <w:t>μό και την υλοποίηση των μεταρρυθμίσεων σε αυτούς που θέλουν, σε αυτούς που ξέρουν και σε αυτούς που μπορούν.</w:t>
      </w:r>
    </w:p>
    <w:p w14:paraId="644FC8A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 πολύ.</w:t>
      </w:r>
      <w:r>
        <w:rPr>
          <w:rFonts w:eastAsia="Times New Roman" w:cs="Times New Roman"/>
          <w:szCs w:val="24"/>
        </w:rPr>
        <w:t xml:space="preserve"> </w:t>
      </w:r>
    </w:p>
    <w:p w14:paraId="644FC8A5" w14:textId="77777777" w:rsidR="0050333C" w:rsidRDefault="00414943">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44FC8A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Κοινοβουλευτικός </w:t>
      </w:r>
      <w:r>
        <w:rPr>
          <w:rFonts w:eastAsia="Times New Roman" w:cs="Times New Roman"/>
          <w:szCs w:val="24"/>
        </w:rPr>
        <w:t>Εκπρόσωπος της Νέας Δημοκρατίας ο συνάδελφος κ. Κωνσταντίνος Τζαβάρας.</w:t>
      </w:r>
    </w:p>
    <w:p w14:paraId="644FC8A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olor w:val="000000"/>
          <w:szCs w:val="24"/>
        </w:rPr>
        <w:t>Ευχαριστώ πολύ, κύριε Πρόεδρε.</w:t>
      </w:r>
      <w:r>
        <w:rPr>
          <w:rFonts w:eastAsia="Times New Roman" w:cs="Times New Roman"/>
          <w:szCs w:val="24"/>
        </w:rPr>
        <w:t xml:space="preserve"> </w:t>
      </w:r>
    </w:p>
    <w:p w14:paraId="644FC8A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ήταν 30 Μαρτίου του 2014 όταν η Βουλή εψήφιζε ένα νομοσχέδιο που η τότε κυβέρνηση Σαμαρά-Βενιζέλου είχε προτείν</w:t>
      </w:r>
      <w:r>
        <w:rPr>
          <w:rFonts w:eastAsia="Times New Roman" w:cs="Times New Roman"/>
          <w:szCs w:val="24"/>
        </w:rPr>
        <w:t xml:space="preserve">ει. Αυτό το συγκεκριμένο νομοσχέδιο είχε σκοπό να ενσωματώσει υποδείξεις του ΟΟΣΑ, τη λεγόμενη «εργαλειοθήκη του ΟΟΣΑ» τότε, για να ενισχυθεί ο ελεύθερος ανταγωνισμός στο πλαίσιο των δυνάμεων εκείνων </w:t>
      </w:r>
      <w:r>
        <w:rPr>
          <w:rFonts w:eastAsia="Times New Roman"/>
          <w:szCs w:val="24"/>
        </w:rPr>
        <w:t>οι οποίες</w:t>
      </w:r>
      <w:r>
        <w:rPr>
          <w:rFonts w:eastAsia="Times New Roman" w:cs="Times New Roman"/>
          <w:szCs w:val="24"/>
        </w:rPr>
        <w:t xml:space="preserve"> ενισχύουν τη δυναμικότητα και τον δυναμισμό τη</w:t>
      </w:r>
      <w:r>
        <w:rPr>
          <w:rFonts w:eastAsia="Times New Roman" w:cs="Times New Roman"/>
          <w:szCs w:val="24"/>
        </w:rPr>
        <w:t>ς ελληνικής οικονομίας. Τότε ήταν που ο τότε Αρχηγός της Αξιωματικής Αντιπολίτευσης και νυν Πρωθυπουργός της χώρας κ. Αλέξιος Τσίπρας, απευθυνόμενος στην παράταξη της Νέας Δημοκρατίας, έλεγε: «Σαν του</w:t>
      </w:r>
      <w:r>
        <w:rPr>
          <w:rFonts w:eastAsia="Times New Roman" w:cs="Times New Roman"/>
          <w:szCs w:val="24"/>
        </w:rPr>
        <w:t>ς</w:t>
      </w:r>
      <w:r>
        <w:rPr>
          <w:rFonts w:eastAsia="Times New Roman" w:cs="Times New Roman"/>
          <w:szCs w:val="24"/>
        </w:rPr>
        <w:t xml:space="preserve"> κλέφτες βιαστικά φέρνετε σήμερα με τη διαδικασία του κ</w:t>
      </w:r>
      <w:r>
        <w:rPr>
          <w:rFonts w:eastAsia="Times New Roman" w:cs="Times New Roman"/>
          <w:szCs w:val="24"/>
        </w:rPr>
        <w:t>ατεπείγοντος ένα νομοσχέδιο το οποίο δεν έχει σκοπό άλλο από το να αλώσει την οικονομία, από το να ξεπουλήσει τον εθνικό πλούτο και από το να απαλλάξει το τραπεζικό σύστημα από τον ελληνικό του χαρακτήρα».</w:t>
      </w:r>
    </w:p>
    <w:p w14:paraId="644FC8A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Έχουν περάσει δυόμισι χρόνια. Και ενώ όλα αυτά </w:t>
      </w:r>
      <w:r>
        <w:rPr>
          <w:rFonts w:eastAsia="Times New Roman" w:cs="Times New Roman"/>
          <w:szCs w:val="24"/>
        </w:rPr>
        <w:t>εσείς πλέον τα κάνετε - εκόντες άκοντες, βέβαια- με έναν τρόπο που είναι πραγματικός, εκείνη την ημέρα και εκείνη την περίοδο δίνατε με όλη την ένταση της ψυχής και της πολιτικής σας δράσης στον κόσμο να καταλάβει ότι είναι μια πολιτική προδοτική, μια πολι</w:t>
      </w:r>
      <w:r>
        <w:rPr>
          <w:rFonts w:eastAsia="Times New Roman" w:cs="Times New Roman"/>
          <w:szCs w:val="24"/>
        </w:rPr>
        <w:t>τική ξεπουλήματος της χώρας σε αλλότρια συμφέροντα. Σήμερα, λοιπόν, ω του θαύματος, είστε εσείς οι πρωταγωνιστές προς την ίδια κατεύθυνση, οι μπροστάρηδες προς την ίδια κατεύθυνση.</w:t>
      </w:r>
    </w:p>
    <w:p w14:paraId="644FC8A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Βέβαια, εμείς το κατανοούμε. Και επειδή </w:t>
      </w:r>
      <w:proofErr w:type="spellStart"/>
      <w:r>
        <w:rPr>
          <w:rFonts w:eastAsia="Times New Roman" w:cs="Times New Roman"/>
          <w:szCs w:val="24"/>
        </w:rPr>
        <w:t>διαπνεόμεθα</w:t>
      </w:r>
      <w:proofErr w:type="spellEnd"/>
      <w:r>
        <w:rPr>
          <w:rFonts w:eastAsia="Times New Roman" w:cs="Times New Roman"/>
          <w:szCs w:val="24"/>
        </w:rPr>
        <w:t xml:space="preserve"> και </w:t>
      </w:r>
      <w:proofErr w:type="spellStart"/>
      <w:r>
        <w:rPr>
          <w:rFonts w:eastAsia="Times New Roman" w:cs="Times New Roman"/>
          <w:szCs w:val="24"/>
        </w:rPr>
        <w:t>διακατεχόμεθα</w:t>
      </w:r>
      <w:proofErr w:type="spellEnd"/>
      <w:r>
        <w:rPr>
          <w:rFonts w:eastAsia="Times New Roman" w:cs="Times New Roman"/>
          <w:szCs w:val="24"/>
        </w:rPr>
        <w:t xml:space="preserve"> εις τ</w:t>
      </w:r>
      <w:r>
        <w:rPr>
          <w:rFonts w:eastAsia="Times New Roman" w:cs="Times New Roman"/>
          <w:szCs w:val="24"/>
        </w:rPr>
        <w:t xml:space="preserve">ην </w:t>
      </w:r>
      <w:proofErr w:type="spellStart"/>
      <w:r>
        <w:rPr>
          <w:rFonts w:eastAsia="Times New Roman" w:cs="Times New Roman"/>
          <w:szCs w:val="24"/>
        </w:rPr>
        <w:t>πολιτικήν</w:t>
      </w:r>
      <w:proofErr w:type="spellEnd"/>
      <w:r>
        <w:rPr>
          <w:rFonts w:eastAsia="Times New Roman" w:cs="Times New Roman"/>
          <w:szCs w:val="24"/>
        </w:rPr>
        <w:t xml:space="preserve"> από μια μακροθυμία και από μια ανωτερότητα έναντι των αντιπάλων μας, αυτό για το οποίο θα περιοριστώ εγώ προσωπικά από του Βήματος αυτού να σχολιάσω είναι ότι, πράγματι, «</w:t>
      </w:r>
      <w:proofErr w:type="spellStart"/>
      <w:r>
        <w:rPr>
          <w:rFonts w:eastAsia="Times New Roman" w:cs="Times New Roman"/>
          <w:szCs w:val="24"/>
        </w:rPr>
        <w:t>έξεστιν</w:t>
      </w:r>
      <w:proofErr w:type="spellEnd"/>
      <w:r>
        <w:rPr>
          <w:rFonts w:eastAsia="Times New Roman" w:cs="Times New Roman"/>
          <w:szCs w:val="24"/>
        </w:rPr>
        <w:t xml:space="preserve"> ημίν» γιατί στην 18</w:t>
      </w:r>
      <w:r>
        <w:rPr>
          <w:rFonts w:eastAsia="Times New Roman" w:cs="Times New Roman"/>
          <w:szCs w:val="24"/>
          <w:vertAlign w:val="superscript"/>
        </w:rPr>
        <w:t>η</w:t>
      </w:r>
      <w:r>
        <w:rPr>
          <w:rFonts w:eastAsia="Times New Roman" w:cs="Times New Roman"/>
          <w:szCs w:val="24"/>
        </w:rPr>
        <w:t xml:space="preserve"> </w:t>
      </w:r>
      <w:proofErr w:type="spellStart"/>
      <w:r>
        <w:rPr>
          <w:rFonts w:eastAsia="Times New Roman" w:cs="Times New Roman"/>
          <w:szCs w:val="24"/>
        </w:rPr>
        <w:t>Μπρυμαίρ</w:t>
      </w:r>
      <w:proofErr w:type="spellEnd"/>
      <w:r>
        <w:rPr>
          <w:rFonts w:eastAsia="Times New Roman" w:cs="Times New Roman"/>
          <w:szCs w:val="24"/>
        </w:rPr>
        <w:t xml:space="preserve"> του Λουδοβίκου Βοναπάρτη ο Κάρολος</w:t>
      </w:r>
      <w:r>
        <w:rPr>
          <w:rFonts w:eastAsia="Times New Roman" w:cs="Times New Roman"/>
          <w:szCs w:val="24"/>
        </w:rPr>
        <w:t xml:space="preserve"> Μαρξ έχει πει, «Η συνείδηση έρχεται πάντοτε καθυστερημένη, η συνείδηση έρχεται κατόπιν εορτής». </w:t>
      </w:r>
    </w:p>
    <w:p w14:paraId="644FC8A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Και εσείς μεν αποδεικνύεστε συνεπείς ως προς τα κείμενα του Μαρξ, όσον αφορά την καθυστέρηση, αλλά ασυνεπείς όσον αφορά το περιεχόμενο της συνειδητοποίησης. Δ</w:t>
      </w:r>
      <w:r>
        <w:rPr>
          <w:rFonts w:eastAsia="Times New Roman" w:cs="Times New Roman"/>
          <w:szCs w:val="24"/>
        </w:rPr>
        <w:t xml:space="preserve">ηλαδή, αυτό που σήμερα αποτελεί περιεχόμενο της κυβερνητικής συνείδησης ήταν εκείνο το περιεχόμενο που ήταν διαφορετικό και εντελώς άλλο της Αξιωματικής Αντιπολίτευσης του τότε ΣΥΡΙΖΑ. </w:t>
      </w:r>
    </w:p>
    <w:p w14:paraId="644FC8A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Όμως, εγώ δεν θα μεμφθώ ούτε και θα ψέξω κανέναν από εσάς. Αυτό, όμως,</w:t>
      </w:r>
      <w:r>
        <w:rPr>
          <w:rFonts w:eastAsia="Times New Roman" w:cs="Times New Roman"/>
          <w:szCs w:val="24"/>
        </w:rPr>
        <w:t xml:space="preserve"> για το οποίο είστε υποχρεωμένοι ως υπεύθυνοι πολιτικοί άνδρες και γυναίκες να κάνετε απέναντι στον ελληνικό λαό, τον οποίο εξαπατήσατε, είναι να αναγνωρίσετε και να παραδεχθείτε το αυτονόητο, τη μεγάλη αλήθεια. Ότι, δηλαδή, δεν υπάρχει άλλος τρόπος αντιμε</w:t>
      </w:r>
      <w:r>
        <w:rPr>
          <w:rFonts w:eastAsia="Times New Roman" w:cs="Times New Roman"/>
          <w:szCs w:val="24"/>
        </w:rPr>
        <w:t>τώπισης της κρίσης, εκτός από εκείνον που είχε ξεκινήσει να υλοποιεί η κυβέρνηση Σαμαρά-Βενιζέλου. Διότι, πράγματι, εσείς με καθυστέρηση δυόμισι ετών προσπαθείτε να συνδέσετε το παρόν με τη νύχτα εκείνη της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2004, </w:t>
      </w:r>
      <w:r>
        <w:rPr>
          <w:rFonts w:eastAsia="Times New Roman" w:cs="Times New Roman"/>
          <w:szCs w:val="24"/>
        </w:rPr>
        <w:lastRenderedPageBreak/>
        <w:t>όπου ο σημερινός Πρωθυπουργός έλεγε αυ</w:t>
      </w:r>
      <w:r>
        <w:rPr>
          <w:rFonts w:eastAsia="Times New Roman" w:cs="Times New Roman"/>
          <w:szCs w:val="24"/>
        </w:rPr>
        <w:t xml:space="preserve">τά τα λόγια που ανέφερα προηγουμένως από του Βήματος της Βουλής. </w:t>
      </w:r>
    </w:p>
    <w:p w14:paraId="644FC8A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Αυτά τα δυόμισι χρόνια της ιστορίας, δηλαδή, λείπουν από τον ελληνικό λαό, λείπουν από την οικονομία, λείπουν από την εθνική αξιοπρέπεια και την ανεξαρτησία. Είναι ένα έλλειμμα για μας, το ο</w:t>
      </w:r>
      <w:r>
        <w:rPr>
          <w:rFonts w:eastAsia="Times New Roman" w:cs="Times New Roman"/>
          <w:szCs w:val="24"/>
        </w:rPr>
        <w:t xml:space="preserve">ποίο πράγματι δεν νομίζω ότι είστε σε θέση σήμερα να καλύψετε και γι’ αυτό ήδη είστε μια Κυβέρνηση, που κάτω από τη γενική, δημόσια και λαϊκή κραυγή, βρίσκεστε σε αποδρομή. </w:t>
      </w:r>
    </w:p>
    <w:p w14:paraId="644FC8A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Όμως, υπάρχει κι ένα άλλο θέμα, το οποίο επίσης προκύπτει αβίαστα για έναν λογικό </w:t>
      </w:r>
      <w:r>
        <w:rPr>
          <w:rFonts w:eastAsia="Times New Roman" w:cs="Times New Roman"/>
          <w:szCs w:val="24"/>
        </w:rPr>
        <w:t>άνθρωπο, που δεν χρειάζεται να έχει ιδιαίτερα ιδεοληπτική σχέση με την πολιτική ή με την ιστορία αυτού του τόπου. Αυτό που κατά δεύτερο λόγο αποδεικνύεται, είναι ότι δεν υπάρχει -τουλάχιστον τη σημερινή ημέρα που ζούμε όλοι εδώ και σε όλον τον κόσμο- εναλλ</w:t>
      </w:r>
      <w:r>
        <w:rPr>
          <w:rFonts w:eastAsia="Times New Roman" w:cs="Times New Roman"/>
          <w:szCs w:val="24"/>
        </w:rPr>
        <w:t xml:space="preserve">ακτική πρόταση αριστερής εξουσίας. Η εξουσία είναι μία! Και αυτήν την εξουσία εσείς σήμερα την κατέχετε. Και υπηρετώντας, βέβαια, όπως έχω πει και άλλη </w:t>
      </w:r>
      <w:r>
        <w:rPr>
          <w:rFonts w:eastAsia="Times New Roman" w:cs="Times New Roman"/>
          <w:szCs w:val="24"/>
        </w:rPr>
        <w:lastRenderedPageBreak/>
        <w:t>φορά από το Βήμα αυτό, τους φιλελεύθερους θεσμούς που ιδρύει και οργανώνει και συντάσσει το ελληνικό Σύν</w:t>
      </w:r>
      <w:r>
        <w:rPr>
          <w:rFonts w:eastAsia="Times New Roman" w:cs="Times New Roman"/>
          <w:szCs w:val="24"/>
        </w:rPr>
        <w:t>ταγμα του 1975, έχετε αφεθεί στη γλύκα της κατοχής της και δρέπετε όλους τους καρπούς διορίζοντας αυτούς που θέλετε ως μετακλητούς υπαλλήλους και κάνοντας ακριβώς. στον πιο υπερθετικό βαθμό, όλα αυτά για τα οποία πριν από δυόμισι χρόνια μάς κατηγορούσατε κ</w:t>
      </w:r>
      <w:r>
        <w:rPr>
          <w:rFonts w:eastAsia="Times New Roman" w:cs="Times New Roman"/>
          <w:szCs w:val="24"/>
        </w:rPr>
        <w:t xml:space="preserve">αι γινόσασταν εσείς οι εισαγγελείς της πολιτικής ζωής. Βέβαια, σήμερα δεν το έχετε πια αυτό το δικαίωμα. Και ευτυχώς! </w:t>
      </w:r>
    </w:p>
    <w:p w14:paraId="644FC8A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 xml:space="preserve">όμως </w:t>
      </w:r>
      <w:r>
        <w:rPr>
          <w:rFonts w:eastAsia="Times New Roman" w:cs="Times New Roman"/>
          <w:szCs w:val="24"/>
        </w:rPr>
        <w:t xml:space="preserve">και ένα άλλο θέμα: Εάν αφαιρέσουμε αυτές τις δύο διαπιστώσεις, θεωρώ ότι όσοι προηγούμενοι </w:t>
      </w:r>
      <w:proofErr w:type="spellStart"/>
      <w:r>
        <w:rPr>
          <w:rFonts w:eastAsia="Times New Roman" w:cs="Times New Roman"/>
          <w:szCs w:val="24"/>
        </w:rPr>
        <w:t>παρ</w:t>
      </w:r>
      <w:r>
        <w:rPr>
          <w:rFonts w:eastAsia="Times New Roman" w:cs="Times New Roman"/>
          <w:szCs w:val="24"/>
        </w:rPr>
        <w:t>ήλ</w:t>
      </w:r>
      <w:r>
        <w:rPr>
          <w:rFonts w:eastAsia="Times New Roman" w:cs="Times New Roman"/>
          <w:szCs w:val="24"/>
        </w:rPr>
        <w:t>ασαν</w:t>
      </w:r>
      <w:proofErr w:type="spellEnd"/>
      <w:r>
        <w:rPr>
          <w:rFonts w:eastAsia="Times New Roman" w:cs="Times New Roman"/>
          <w:szCs w:val="24"/>
        </w:rPr>
        <w:t xml:space="preserve"> από αυτό το Βήμα και με</w:t>
      </w:r>
      <w:r>
        <w:rPr>
          <w:rFonts w:eastAsia="Times New Roman" w:cs="Times New Roman"/>
          <w:szCs w:val="24"/>
        </w:rPr>
        <w:t xml:space="preserve"> επηρμένη την </w:t>
      </w:r>
      <w:proofErr w:type="spellStart"/>
      <w:r>
        <w:rPr>
          <w:rFonts w:eastAsia="Times New Roman" w:cs="Times New Roman"/>
          <w:szCs w:val="24"/>
        </w:rPr>
        <w:t>οφρύν</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απευθύνοντο</w:t>
      </w:r>
      <w:proofErr w:type="spellEnd"/>
      <w:r>
        <w:rPr>
          <w:rFonts w:eastAsia="Times New Roman" w:cs="Times New Roman"/>
          <w:szCs w:val="24"/>
        </w:rPr>
        <w:t xml:space="preserve"> στα κόμματα που κυβέρνησαν τον τόπο τα προηγούμενα χρόνια, για ένα πράγμα δεν δικαιούνται να μιλούν, για το ότι υπήρξε δήθεν από την πλευρά της Νέας Δημοκρατίας ή του ΠΑΣΟΚ ή των άλλων κομμάτων ένα αφήγημα. Αυτή είναι μια π</w:t>
      </w:r>
      <w:r>
        <w:rPr>
          <w:rFonts w:eastAsia="Times New Roman" w:cs="Times New Roman"/>
          <w:szCs w:val="24"/>
        </w:rPr>
        <w:t xml:space="preserve">ολύ ωραία λέξη, η οποία από την πολλή χρήση έχει χάσει και το νόημά της. Εγώ απλώς θα τη χρησιμοποιήσω, γιατί παραπέμπω στα λόγια αυτών οι </w:t>
      </w:r>
      <w:r>
        <w:rPr>
          <w:rFonts w:eastAsia="Times New Roman" w:cs="Times New Roman"/>
          <w:szCs w:val="24"/>
        </w:rPr>
        <w:lastRenderedPageBreak/>
        <w:t xml:space="preserve">οποίοι </w:t>
      </w:r>
      <w:proofErr w:type="spellStart"/>
      <w:r>
        <w:rPr>
          <w:rFonts w:eastAsia="Times New Roman" w:cs="Times New Roman"/>
          <w:szCs w:val="24"/>
        </w:rPr>
        <w:t>προλάλησαν</w:t>
      </w:r>
      <w:proofErr w:type="spellEnd"/>
      <w:r>
        <w:rPr>
          <w:rFonts w:eastAsia="Times New Roman" w:cs="Times New Roman"/>
          <w:szCs w:val="24"/>
        </w:rPr>
        <w:t xml:space="preserve"> από αυτού του Βήματος. Το αφήγημα, λοιπόν, των άλλων, αυτών που εσείς θέλετε να τους βάλετε στο παρ</w:t>
      </w:r>
      <w:r>
        <w:rPr>
          <w:rFonts w:eastAsia="Times New Roman" w:cs="Times New Roman"/>
          <w:szCs w:val="24"/>
        </w:rPr>
        <w:t xml:space="preserve">ελθόν, ήταν ένα αφήγημα που είχε να κάνει με τη μίζα, τη διαπλοκή και τη διαφθορά. Και είναι συγκλονιστική, πράγματι, αυτή η διαπίστωση και αυτή η </w:t>
      </w:r>
      <w:proofErr w:type="spellStart"/>
      <w:r>
        <w:rPr>
          <w:rFonts w:eastAsia="Times New Roman" w:cs="Times New Roman"/>
          <w:szCs w:val="24"/>
        </w:rPr>
        <w:t>απεύθυνση</w:t>
      </w:r>
      <w:proofErr w:type="spellEnd"/>
      <w:r>
        <w:rPr>
          <w:rFonts w:eastAsia="Times New Roman" w:cs="Times New Roman"/>
          <w:szCs w:val="24"/>
        </w:rPr>
        <w:t xml:space="preserve"> προς τον αντίπαλο, όταν προέρχεται από ένα κόμμα το οποίο ισχυρίζεται ότι είναι δημοκρατικό και αρι</w:t>
      </w:r>
      <w:r>
        <w:rPr>
          <w:rFonts w:eastAsia="Times New Roman" w:cs="Times New Roman"/>
          <w:szCs w:val="24"/>
        </w:rPr>
        <w:t>στερό.</w:t>
      </w:r>
    </w:p>
    <w:p w14:paraId="644FC8B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αλήθεια, για πείτε μου, εσείς τα κόμματα τα κατατάσσετε στη συνείδησή σας -αυτήν την καθυστερημένη, που σας έλεγα προηγουμένως- με βάση την ιδέα που έχετε εσείς για αυτά ή για τον ρόλο που παίζουν μέσα στην Ιστορία; Αλήθεια, έχετε διανοηθεί ή έχ</w:t>
      </w:r>
      <w:r>
        <w:rPr>
          <w:rFonts w:eastAsia="Times New Roman" w:cs="Times New Roman"/>
          <w:szCs w:val="24"/>
        </w:rPr>
        <w:t>ετε αντιληφθεί ποτέ ότι η Ιστορία γίνεται μεν με ιδέες, αλλά δεν γίνεται με παρανομίες, στον βαθμό που εσείς θέλετε να καταμαρτυρήσετε εναντίον κομμάτων δημοκρατικών, που ευρίσκονται σήμερα στη Βουλή με την έγκριση και την εμπιστοσύνη του ελληνικού λαού, ό</w:t>
      </w:r>
      <w:r>
        <w:rPr>
          <w:rFonts w:eastAsia="Times New Roman" w:cs="Times New Roman"/>
          <w:szCs w:val="24"/>
        </w:rPr>
        <w:t xml:space="preserve">τι έχουν αυτό τον ρόλο που καθημερινά μας λέτε; </w:t>
      </w:r>
    </w:p>
    <w:p w14:paraId="644FC8B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Τότε εμείς τι θα πούμε για τον Πρωθυπουργό -γιατί η υπόθεση αυτή ακόμα δεν έχει τελειώσει- όταν δηλώνει στον </w:t>
      </w:r>
      <w:r>
        <w:rPr>
          <w:rFonts w:eastAsia="Times New Roman" w:cs="Times New Roman"/>
          <w:szCs w:val="24"/>
        </w:rPr>
        <w:t xml:space="preserve">υποθηκοφύλακα </w:t>
      </w:r>
      <w:r>
        <w:rPr>
          <w:rFonts w:eastAsia="Times New Roman" w:cs="Times New Roman"/>
          <w:szCs w:val="24"/>
        </w:rPr>
        <w:t>Αθηνών ότι είναι ο ΣΥΡΙΖΑ ιδιοκτήτης ενός ακινήτου που δεν του ανήκει και πετυχαίνει</w:t>
      </w:r>
      <w:r>
        <w:rPr>
          <w:rFonts w:eastAsia="Times New Roman" w:cs="Times New Roman"/>
          <w:szCs w:val="24"/>
        </w:rPr>
        <w:t xml:space="preserve"> με αυτόν τον τρόπο να παραπείσει τον υποθηκοφύλακα και να υφαρπάξει έναν δήθεν τίτλο ιδιοκτησίας για το ακίνητο της Κουμουνδούρου το οποίο δεν σας ανήκει; Πώς λέγεται αυτό, συνάδελφε; Αυτό λέγεται επαναστατική Αριστερά; Αυτό λέγεται ηθικό πλεονέκτημα της </w:t>
      </w:r>
      <w:r>
        <w:rPr>
          <w:rFonts w:eastAsia="Times New Roman" w:cs="Times New Roman"/>
          <w:szCs w:val="24"/>
        </w:rPr>
        <w:t xml:space="preserve">Αριστεράς; </w:t>
      </w:r>
    </w:p>
    <w:p w14:paraId="644FC8B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644FC8B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44FC8B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 κάποιοι από εσάς πρέπει επιτέλους να σιωπήσουν και να σιωπήσουν αιδημόνως. Ξέρετε γιατί; Γιατί υπάρχει και ένα άλλο ζήτημα, κύριε Υπουργέ. Και πράγματι σας καλωσορίζουμε στην Ελλάδα, γιατί από ό,τι διάβασα στο βιογραφικό σας, υπήρξατε πρόεδρος του Ινστι</w:t>
      </w:r>
      <w:r>
        <w:rPr>
          <w:rFonts w:eastAsia="Times New Roman" w:cs="Times New Roman"/>
          <w:szCs w:val="24"/>
        </w:rPr>
        <w:t xml:space="preserve">τούτου </w:t>
      </w:r>
      <w:r>
        <w:rPr>
          <w:rFonts w:eastAsia="Times New Roman" w:cs="Times New Roman"/>
          <w:szCs w:val="24"/>
          <w:lang w:val="en-US"/>
        </w:rPr>
        <w:t>Levy</w:t>
      </w:r>
      <w:r>
        <w:rPr>
          <w:rFonts w:eastAsia="Times New Roman" w:cs="Times New Roman"/>
          <w:szCs w:val="24"/>
        </w:rPr>
        <w:t xml:space="preserve">. </w:t>
      </w:r>
    </w:p>
    <w:p w14:paraId="644FC8B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ξέρω, λοιπόν, και θα ήθελα να μου απαντήσετε σε αυτό που θα σας ρωτήσω. Εάν κάνατε το ίδιο λειτούργημα στις Ηνωμένες Πολιτείες της Αμερικής, υπήρχε δυνατότητα σε μια άλλη Βουλή δημοκρατικής πολιτείας να εισηγηθείτε διάταξη σαν κι </w:t>
      </w:r>
      <w:r>
        <w:rPr>
          <w:rFonts w:eastAsia="Times New Roman" w:cs="Times New Roman"/>
          <w:szCs w:val="24"/>
        </w:rPr>
        <w:t>αυτή που έχει το νομοσχέδιο στο άρθρο 23; Δηλαδή, εσείς ως άνθρωπος ακαδημαϊκής συγκρότησης τέτοιας που σας δίνει το αξίωμα του καθηγητή, έχετε πράγματι πειστεί ότι αυτό το κενό του νόμου, που λέτε ότι υπήρξε λόγω του ότι η Κυβέρνηση δεν έχει εκδώσει ακόμα</w:t>
      </w:r>
      <w:r>
        <w:rPr>
          <w:rFonts w:eastAsia="Times New Roman" w:cs="Times New Roman"/>
          <w:szCs w:val="24"/>
        </w:rPr>
        <w:t xml:space="preserve"> την </w:t>
      </w:r>
      <w:r>
        <w:rPr>
          <w:rFonts w:eastAsia="Times New Roman" w:cs="Times New Roman"/>
          <w:szCs w:val="24"/>
        </w:rPr>
        <w:t>κοινή υπουργική απόφαση</w:t>
      </w:r>
      <w:r>
        <w:rPr>
          <w:rFonts w:eastAsia="Times New Roman" w:cs="Times New Roman"/>
          <w:szCs w:val="24"/>
        </w:rPr>
        <w:t xml:space="preserve"> με την οποία θα συγκροτηθεί το Κεντρικό Ηλεκτρονικό Μητρώο Δημοσίευσης των Συμβάσεων που καταρτίζονται με απευθείας ανάθεση, αυτό το λεγόμενο κενό -γιατί δεν είναι κενό-, αυτή η καθυστέρηση δίνει το δικαίωμα σε οποιαδήποτε δημο</w:t>
      </w:r>
      <w:r>
        <w:rPr>
          <w:rFonts w:eastAsia="Times New Roman" w:cs="Times New Roman"/>
          <w:szCs w:val="24"/>
        </w:rPr>
        <w:t xml:space="preserve">κρατική Κυβέρνηση που σέβεται τη διαφάνεια και καταπολεμά τη διαφθορά να έρχεται να λέει ότι όσες συμβάσεις με απευθείας ανάθεση -δηλαδή οι πάνω από 20.000 ευρώ χωρίς τον ΦΠΑ- αφορούν εκτέλεση </w:t>
      </w:r>
      <w:r>
        <w:rPr>
          <w:rFonts w:eastAsia="Times New Roman" w:cs="Times New Roman"/>
          <w:szCs w:val="24"/>
        </w:rPr>
        <w:lastRenderedPageBreak/>
        <w:t>δημοσίων έργων, προμήθειες αγαθών και παροχή υπηρεσιών, αυτές α</w:t>
      </w:r>
      <w:r>
        <w:rPr>
          <w:rFonts w:eastAsia="Times New Roman" w:cs="Times New Roman"/>
          <w:szCs w:val="24"/>
        </w:rPr>
        <w:t xml:space="preserve">παλλάσσονται από την υποχρέωση της δημοσίευσής τους και η μη δημοσίευσή τους, μέχρι να δημοσιευθεί αυτός ο νόμος, δεν δημιουργεί κανένα πρόβλημα, κανένα πλήγμα για το κύρος τους, τη στιγμή που το άρθρο 118 του νόμου που εσείς έχετε ψηφίσει έλεγε ότι αυτές </w:t>
      </w:r>
      <w:r>
        <w:rPr>
          <w:rFonts w:eastAsia="Times New Roman" w:cs="Times New Roman"/>
          <w:szCs w:val="24"/>
        </w:rPr>
        <w:t>είναι αυτοδικαίως άκυρες; Γιατί το κάνετε αυτό;</w:t>
      </w:r>
    </w:p>
    <w:p w14:paraId="644FC8B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γιατί, εάν έχετε τουλάχιστον ειλικρινή πρόθεση να διορθώσετε κάποια αρρυθμία, κάποια δυσκολία, δεν λέτε ότι μετά τη σύνταξη και τη δημοσίευση αυτών των συγκεκριμένων υπουργικών αποφάσεων, αναδρομικά, εάν </w:t>
      </w:r>
      <w:r>
        <w:rPr>
          <w:rFonts w:eastAsia="Times New Roman" w:cs="Times New Roman"/>
          <w:szCs w:val="24"/>
        </w:rPr>
        <w:t xml:space="preserve">δεν δημοσιευτούν στο συγκεκριμένο </w:t>
      </w:r>
      <w:r>
        <w:rPr>
          <w:rFonts w:eastAsia="Times New Roman" w:cs="Times New Roman"/>
          <w:szCs w:val="24"/>
        </w:rPr>
        <w:t xml:space="preserve">μητρώο </w:t>
      </w:r>
      <w:r>
        <w:rPr>
          <w:rFonts w:eastAsia="Times New Roman" w:cs="Times New Roman"/>
          <w:szCs w:val="24"/>
        </w:rPr>
        <w:t xml:space="preserve">αυτές οι συμβάσεις, τότε θα είναι άκυρες; Γιατί δεν το κάνετε αυτό; </w:t>
      </w:r>
    </w:p>
    <w:p w14:paraId="644FC8B7" w14:textId="77777777" w:rsidR="0050333C" w:rsidRDefault="00414943">
      <w:pPr>
        <w:spacing w:after="0" w:line="600" w:lineRule="auto"/>
        <w:ind w:firstLine="720"/>
        <w:jc w:val="both"/>
        <w:rPr>
          <w:rFonts w:eastAsia="Times New Roman"/>
          <w:bCs/>
          <w:szCs w:val="24"/>
        </w:rPr>
      </w:pPr>
      <w:r>
        <w:rPr>
          <w:rFonts w:eastAsia="Times New Roman"/>
          <w:szCs w:val="24"/>
        </w:rPr>
        <w:t xml:space="preserve">Εγώ ξέρω γιατί δεν το κάνετε, αλλά και ξέρω γιατί ακριβώς κι εμείς βρισκόμαστε σε αυτήν την θέση απέναντί σας. Γιατί εμείς είμαστε διαφορετικοί από εσάς. Ας το καταλάβουμε επιτέλους. Και γιατί κάποτε οι Ρωμαίοι, οι σοφοί αυτοί νομοδιδάσκαλοι, έλεγαν στο </w:t>
      </w:r>
      <w:r>
        <w:rPr>
          <w:rFonts w:eastAsia="Times New Roman"/>
          <w:szCs w:val="24"/>
        </w:rPr>
        <w:t>Ρω</w:t>
      </w:r>
      <w:r>
        <w:rPr>
          <w:rFonts w:eastAsia="Times New Roman"/>
          <w:szCs w:val="24"/>
        </w:rPr>
        <w:t>μαϊκό Δίκαιο</w:t>
      </w:r>
      <w:r>
        <w:rPr>
          <w:rFonts w:eastAsia="Times New Roman"/>
          <w:szCs w:val="24"/>
        </w:rPr>
        <w:t xml:space="preserve">, σε πολύ </w:t>
      </w:r>
      <w:r>
        <w:rPr>
          <w:rFonts w:eastAsia="Times New Roman"/>
          <w:szCs w:val="24"/>
        </w:rPr>
        <w:lastRenderedPageBreak/>
        <w:t xml:space="preserve">λίγες λέξεις, κάτι πολύ ορθό και κάτι πολύ σοφό: </w:t>
      </w:r>
      <w:r>
        <w:rPr>
          <w:rFonts w:eastAsia="Times New Roman"/>
          <w:szCs w:val="24"/>
        </w:rPr>
        <w:t>«</w:t>
      </w:r>
      <w:proofErr w:type="spellStart"/>
      <w:r>
        <w:rPr>
          <w:rFonts w:eastAsia="Times New Roman"/>
          <w:bCs/>
          <w:szCs w:val="24"/>
        </w:rPr>
        <w:t>Nemo</w:t>
      </w:r>
      <w:proofErr w:type="spellEnd"/>
      <w:r>
        <w:rPr>
          <w:rFonts w:eastAsia="Times New Roman"/>
          <w:bCs/>
          <w:szCs w:val="24"/>
        </w:rPr>
        <w:t xml:space="preserve"> </w:t>
      </w:r>
      <w:proofErr w:type="spellStart"/>
      <w:r>
        <w:rPr>
          <w:rFonts w:eastAsia="Times New Roman"/>
          <w:bCs/>
          <w:szCs w:val="24"/>
        </w:rPr>
        <w:t>auditur</w:t>
      </w:r>
      <w:proofErr w:type="spellEnd"/>
      <w:r>
        <w:rPr>
          <w:rFonts w:eastAsia="Times New Roman"/>
          <w:szCs w:val="24"/>
        </w:rPr>
        <w:t xml:space="preserve"> </w:t>
      </w:r>
      <w:proofErr w:type="spellStart"/>
      <w:r>
        <w:rPr>
          <w:rFonts w:eastAsia="Times New Roman"/>
          <w:szCs w:val="24"/>
          <w:lang w:val="en-US"/>
        </w:rPr>
        <w:t>sua</w:t>
      </w:r>
      <w:proofErr w:type="spellEnd"/>
      <w:r>
        <w:rPr>
          <w:rFonts w:eastAsia="Times New Roman"/>
          <w:szCs w:val="24"/>
        </w:rPr>
        <w:t xml:space="preserve">m </w:t>
      </w:r>
      <w:proofErr w:type="spellStart"/>
      <w:r>
        <w:rPr>
          <w:rFonts w:eastAsia="Times New Roman"/>
          <w:szCs w:val="24"/>
        </w:rPr>
        <w:t>turpitudine</w:t>
      </w:r>
      <w:proofErr w:type="spellEnd"/>
      <w:r>
        <w:rPr>
          <w:rFonts w:eastAsia="Times New Roman"/>
          <w:szCs w:val="24"/>
          <w:lang w:val="en-US"/>
        </w:rPr>
        <w:t>m</w:t>
      </w:r>
      <w:r>
        <w:rPr>
          <w:rFonts w:eastAsia="Times New Roman"/>
          <w:szCs w:val="24"/>
        </w:rPr>
        <w:t xml:space="preserve"> </w:t>
      </w:r>
      <w:proofErr w:type="spellStart"/>
      <w:r>
        <w:rPr>
          <w:rFonts w:eastAsia="Times New Roman"/>
          <w:bCs/>
          <w:szCs w:val="24"/>
        </w:rPr>
        <w:t>allegans</w:t>
      </w:r>
      <w:proofErr w:type="spellEnd"/>
      <w:r>
        <w:rPr>
          <w:rFonts w:eastAsia="Times New Roman"/>
          <w:bCs/>
          <w:szCs w:val="24"/>
        </w:rPr>
        <w:t>»</w:t>
      </w:r>
      <w:r>
        <w:rPr>
          <w:rFonts w:eastAsia="Times New Roman"/>
          <w:bCs/>
          <w:szCs w:val="24"/>
        </w:rPr>
        <w:t xml:space="preserve">, δηλαδή κανένας δεν εισακούεται σε πολιτισμένες και </w:t>
      </w:r>
      <w:proofErr w:type="spellStart"/>
      <w:r>
        <w:rPr>
          <w:rFonts w:eastAsia="Times New Roman"/>
          <w:bCs/>
          <w:szCs w:val="24"/>
        </w:rPr>
        <w:t>δικαιοκρατούμενες</w:t>
      </w:r>
      <w:proofErr w:type="spellEnd"/>
      <w:r>
        <w:rPr>
          <w:rFonts w:eastAsia="Times New Roman"/>
          <w:bCs/>
          <w:szCs w:val="24"/>
        </w:rPr>
        <w:t xml:space="preserve"> κοινωνίες, όταν επικαλείται την ιδία αυτού υπαιτιότητα, την ιδία αυτού αι</w:t>
      </w:r>
      <w:r>
        <w:rPr>
          <w:rFonts w:eastAsia="Times New Roman"/>
          <w:bCs/>
          <w:szCs w:val="24"/>
        </w:rPr>
        <w:t>σχρότητα. Εσείς, λοιπόν, απαλλάσσετε από την υποχρέωση της δημοσίευσης αυτές τις συμβάσεις, δηλαδή δημιουργείτε έναν θύλακα αδιαφάνειας και διαφθοράς, με επιχείρημα μοναδικό ότι εσείς φταίτε για το ότι μέχρι σήμερα δεν έχει δημοσιευθεί η συγκεκριμένη απόφα</w:t>
      </w:r>
      <w:r>
        <w:rPr>
          <w:rFonts w:eastAsia="Times New Roman"/>
          <w:bCs/>
          <w:szCs w:val="24"/>
        </w:rPr>
        <w:t>ση. Αυτή είναι η διαφορά μας, κύριοι, και αυτό θα μας χωρίζει στον αιώνα τον άπαντα. Για αυτό, λοιπόν, καλό είναι να σιωπάτε μερικοί.</w:t>
      </w:r>
    </w:p>
    <w:p w14:paraId="644FC8B8" w14:textId="77777777" w:rsidR="0050333C" w:rsidRDefault="0041494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44FC8B9"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Επειδή ο κ. Παππάς δεν είναι εδώ, μ</w:t>
      </w:r>
      <w:r>
        <w:rPr>
          <w:rFonts w:eastAsia="Times New Roman"/>
          <w:szCs w:val="24"/>
        </w:rPr>
        <w:t xml:space="preserve">παίνουμε στον κατάλογο. Τον λόγο θα πάρουν ο κ. </w:t>
      </w:r>
      <w:proofErr w:type="spellStart"/>
      <w:r>
        <w:rPr>
          <w:rFonts w:eastAsia="Times New Roman"/>
          <w:szCs w:val="24"/>
        </w:rPr>
        <w:t>Κεγκέρογλου</w:t>
      </w:r>
      <w:proofErr w:type="spellEnd"/>
      <w:r>
        <w:rPr>
          <w:rFonts w:eastAsia="Times New Roman"/>
          <w:szCs w:val="24"/>
        </w:rPr>
        <w:t xml:space="preserve">, ο κ. Τριανταφυλλίδης και ο κ. Σκρέκας και μετά είναι ο Κοινοβουλευτικός Εκπρόσωπος του ΣΥΡΙΖΑ ο κ. Μάριος </w:t>
      </w:r>
      <w:proofErr w:type="spellStart"/>
      <w:r>
        <w:rPr>
          <w:rFonts w:eastAsia="Times New Roman"/>
          <w:szCs w:val="24"/>
        </w:rPr>
        <w:t>Κάτσης</w:t>
      </w:r>
      <w:proofErr w:type="spellEnd"/>
      <w:r>
        <w:rPr>
          <w:rFonts w:eastAsia="Times New Roman"/>
          <w:szCs w:val="24"/>
        </w:rPr>
        <w:t>.</w:t>
      </w:r>
    </w:p>
    <w:p w14:paraId="644FC8BA" w14:textId="77777777" w:rsidR="0050333C" w:rsidRDefault="00414943">
      <w:pPr>
        <w:spacing w:after="0" w:line="600" w:lineRule="auto"/>
        <w:ind w:firstLine="720"/>
        <w:jc w:val="both"/>
        <w:rPr>
          <w:rFonts w:eastAsia="Times New Roman"/>
          <w:b/>
          <w:szCs w:val="24"/>
        </w:rPr>
      </w:pP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έχετε τον λόγο.</w:t>
      </w:r>
    </w:p>
    <w:p w14:paraId="644FC8BB"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Ευχαριστώ, κύρι</w:t>
      </w:r>
      <w:r>
        <w:rPr>
          <w:rFonts w:eastAsia="Times New Roman"/>
          <w:szCs w:val="24"/>
        </w:rPr>
        <w:t>ε Πρόεδρε.</w:t>
      </w:r>
    </w:p>
    <w:p w14:paraId="644FC8BC" w14:textId="77777777" w:rsidR="0050333C" w:rsidRDefault="00414943">
      <w:pPr>
        <w:spacing w:after="0" w:line="600" w:lineRule="auto"/>
        <w:ind w:firstLine="720"/>
        <w:jc w:val="both"/>
        <w:rPr>
          <w:rFonts w:eastAsia="Times New Roman"/>
          <w:szCs w:val="24"/>
        </w:rPr>
      </w:pPr>
      <w:r>
        <w:rPr>
          <w:rFonts w:eastAsia="Times New Roman"/>
          <w:szCs w:val="24"/>
        </w:rPr>
        <w:t>Δεν θα ασχοληθώ με θέματα που ανέφερε ο κ. Τζαβάρας για τις αντιφάσεις του ΣΥΡΙΖΑ πριν τις εκλογές του 2015 και μετά, για τα ψέματα και όλα όσα υποσχέθηκε στον ελληνικό λαό και στη συνέχεια τα αθέτησε ή για τις αυταπάτες, όπως τις ονόμασε ο κ. Τ</w:t>
      </w:r>
      <w:r>
        <w:rPr>
          <w:rFonts w:eastAsia="Times New Roman"/>
          <w:szCs w:val="24"/>
        </w:rPr>
        <w:t>σίπρας, για να μειώσει την ποινή. Θα ασχοληθώ, όμως, με αυτά τα οποία έλεγε μετά τις εκλογές και με αυτά που συμβαίνουν σήμερα.</w:t>
      </w:r>
    </w:p>
    <w:p w14:paraId="644FC8BD" w14:textId="77777777" w:rsidR="0050333C" w:rsidRDefault="00414943">
      <w:pPr>
        <w:spacing w:after="0" w:line="600" w:lineRule="auto"/>
        <w:ind w:firstLine="720"/>
        <w:jc w:val="both"/>
        <w:rPr>
          <w:rFonts w:eastAsia="Times New Roman"/>
          <w:szCs w:val="24"/>
        </w:rPr>
      </w:pPr>
      <w:r>
        <w:rPr>
          <w:rFonts w:eastAsia="Times New Roman"/>
          <w:szCs w:val="24"/>
        </w:rPr>
        <w:t>Να θυμίσω ότι στις 12 Μάρτη του 2015, απευθυνόμενος προς τον ΟΟΣΑ σε μια συνάντηση που είχε, είπε συγκεκριμένα: Δεν θέλουμε να α</w:t>
      </w:r>
      <w:r>
        <w:rPr>
          <w:rFonts w:eastAsia="Times New Roman"/>
          <w:szCs w:val="24"/>
        </w:rPr>
        <w:t>ναμορφώσουμε την Ελλάδα, αλλά να τη μεταμορφώσουμε. Θα στοχεύσουμε το λαθρεμπόριο καυσίμων και καπνού, θα κάνουμε πιο αυστηρή τη νομοθεσία. Μεγάλα λόγια!</w:t>
      </w:r>
    </w:p>
    <w:p w14:paraId="644FC8BE" w14:textId="77777777" w:rsidR="0050333C" w:rsidRDefault="00414943">
      <w:pPr>
        <w:spacing w:after="0" w:line="600" w:lineRule="auto"/>
        <w:ind w:firstLine="720"/>
        <w:jc w:val="both"/>
        <w:rPr>
          <w:rFonts w:eastAsia="Times New Roman"/>
          <w:szCs w:val="24"/>
        </w:rPr>
      </w:pPr>
      <w:r>
        <w:rPr>
          <w:rFonts w:eastAsia="Times New Roman"/>
          <w:szCs w:val="24"/>
        </w:rPr>
        <w:t>Απ’ ό,τι φαίνεται με την πορεία του χρόνου ο κ. Τσίπρας και με τις διατάξεις που σήμερα εισάγονται αντ</w:t>
      </w:r>
      <w:r>
        <w:rPr>
          <w:rFonts w:eastAsia="Times New Roman"/>
          <w:szCs w:val="24"/>
        </w:rPr>
        <w:t>ί να μεταμορφώσει την Ελλάδα, με</w:t>
      </w:r>
      <w:r>
        <w:rPr>
          <w:rFonts w:eastAsia="Times New Roman"/>
          <w:szCs w:val="24"/>
        </w:rPr>
        <w:lastRenderedPageBreak/>
        <w:t xml:space="preserve">ταμορφώθηκε ο ίδιος. Προσαρμόστηκε, θα έλεγα, στις επιταγές των συστημάτων και των κλειστών κυκλωμάτων. Η </w:t>
      </w:r>
      <w:proofErr w:type="spellStart"/>
      <w:r>
        <w:rPr>
          <w:rFonts w:eastAsia="Times New Roman"/>
          <w:szCs w:val="24"/>
        </w:rPr>
        <w:t>οβιδιακή</w:t>
      </w:r>
      <w:proofErr w:type="spellEnd"/>
      <w:r>
        <w:rPr>
          <w:rFonts w:eastAsia="Times New Roman"/>
          <w:szCs w:val="24"/>
        </w:rPr>
        <w:t xml:space="preserve"> μεταμόρφωση αποτυπώνεται όχι μόνο με την άκριτη αποδοχή των εργαλείων του ΟΟΣΑ, τα οποία είχε καταγγείλει με </w:t>
      </w:r>
      <w:r>
        <w:rPr>
          <w:rFonts w:eastAsia="Times New Roman"/>
          <w:szCs w:val="24"/>
        </w:rPr>
        <w:t xml:space="preserve">κάθε τρόπο μέσα κι έξω από τη Βουλή, αλλά και με συγκεκριμένα άρθρα του νομοσχεδίου, στα οποία ήδη έχουν αναφερθεί ο </w:t>
      </w:r>
      <w:r>
        <w:rPr>
          <w:rFonts w:eastAsia="Times New Roman"/>
          <w:szCs w:val="24"/>
        </w:rPr>
        <w:t xml:space="preserve">εισηγητής </w:t>
      </w:r>
      <w:r>
        <w:rPr>
          <w:rFonts w:eastAsia="Times New Roman"/>
          <w:szCs w:val="24"/>
        </w:rPr>
        <w:t>μας και ο Κοινοβουλευτικός μας Εκπρόσωπος.</w:t>
      </w:r>
    </w:p>
    <w:p w14:paraId="644FC8BF" w14:textId="77777777" w:rsidR="0050333C" w:rsidRDefault="00414943">
      <w:pPr>
        <w:spacing w:after="0" w:line="600" w:lineRule="auto"/>
        <w:ind w:firstLine="720"/>
        <w:jc w:val="both"/>
        <w:rPr>
          <w:rFonts w:eastAsia="Times New Roman"/>
          <w:szCs w:val="24"/>
        </w:rPr>
      </w:pPr>
      <w:r>
        <w:rPr>
          <w:rFonts w:eastAsia="Times New Roman"/>
          <w:szCs w:val="24"/>
        </w:rPr>
        <w:t>Αυτό το οποίο αποσύρατε, κύριε Υπουργέ, για τα πλαστά τιμολόγια, το άρθρο 15 για το οπ</w:t>
      </w:r>
      <w:r>
        <w:rPr>
          <w:rFonts w:eastAsia="Times New Roman"/>
          <w:szCs w:val="24"/>
        </w:rPr>
        <w:t>οίο επιμένετε, για τη χαλάρωση των συστημάτων ελέγχου της διακίνησης των καυσίμων -</w:t>
      </w:r>
      <w:proofErr w:type="spellStart"/>
      <w:r>
        <w:rPr>
          <w:rFonts w:eastAsia="Times New Roman"/>
          <w:szCs w:val="24"/>
        </w:rPr>
        <w:t>βιοκαυσίμων</w:t>
      </w:r>
      <w:proofErr w:type="spellEnd"/>
      <w:r>
        <w:rPr>
          <w:rFonts w:eastAsia="Times New Roman"/>
          <w:szCs w:val="24"/>
        </w:rPr>
        <w:t xml:space="preserve"> λέτε-, η κατάργηση του Μητρώου Εμπόρων Αγροτικών Προϊόντων είναι πολύ χαρακτηριστικά παραδείγματα, ειδικά το τελευταίο. Είχε μια προστασία ο αγρότης. Ήξερε ότι α</w:t>
      </w:r>
      <w:r>
        <w:rPr>
          <w:rFonts w:eastAsia="Times New Roman"/>
          <w:szCs w:val="24"/>
        </w:rPr>
        <w:t xml:space="preserve">υτός ο οποίος είναι εγγεγραμμένος στο Μητρώο Εμπόρων είχε περάσει από κάποια πιστοποίηση και εκ των προτέρων μπορούσε με σχετική </w:t>
      </w:r>
      <w:r>
        <w:rPr>
          <w:rFonts w:eastAsia="Times New Roman"/>
          <w:szCs w:val="24"/>
        </w:rPr>
        <w:lastRenderedPageBreak/>
        <w:t xml:space="preserve">ασφάλεια να </w:t>
      </w:r>
      <w:proofErr w:type="spellStart"/>
      <w:r>
        <w:rPr>
          <w:rFonts w:eastAsia="Times New Roman"/>
          <w:szCs w:val="24"/>
        </w:rPr>
        <w:t>συναλλαγεί</w:t>
      </w:r>
      <w:proofErr w:type="spellEnd"/>
      <w:r>
        <w:rPr>
          <w:rFonts w:eastAsia="Times New Roman"/>
          <w:szCs w:val="24"/>
        </w:rPr>
        <w:t xml:space="preserve"> μαζί του. Έτσι ξεμπλέξαμε από αυτούς που εξέδιδαν κατά συρροή πλαστά τιμολόγια και που δεν πλήρωναν τους</w:t>
      </w:r>
      <w:r>
        <w:rPr>
          <w:rFonts w:eastAsia="Times New Roman"/>
          <w:szCs w:val="24"/>
        </w:rPr>
        <w:t xml:space="preserve"> παραγωγούς.</w:t>
      </w:r>
    </w:p>
    <w:p w14:paraId="644FC8C0" w14:textId="77777777" w:rsidR="0050333C" w:rsidRDefault="00414943">
      <w:pPr>
        <w:spacing w:after="0" w:line="600" w:lineRule="auto"/>
        <w:ind w:firstLine="720"/>
        <w:jc w:val="both"/>
        <w:rPr>
          <w:rFonts w:eastAsia="Times New Roman"/>
          <w:szCs w:val="24"/>
        </w:rPr>
      </w:pPr>
      <w:r>
        <w:rPr>
          <w:rFonts w:eastAsia="Times New Roman"/>
          <w:szCs w:val="24"/>
        </w:rPr>
        <w:t xml:space="preserve">Πρέπει, βέβαια, να σας θυμίσω εδώ ότι ο κ. Αλεξιάδης ερχόταν και μας έλεγε για τους ελέγχους που θα γίνονται με βάση αυτό το </w:t>
      </w:r>
      <w:r>
        <w:rPr>
          <w:rFonts w:eastAsia="Times New Roman"/>
          <w:szCs w:val="24"/>
        </w:rPr>
        <w:t>μητρώο</w:t>
      </w:r>
      <w:r>
        <w:rPr>
          <w:rFonts w:eastAsia="Times New Roman"/>
          <w:szCs w:val="24"/>
        </w:rPr>
        <w:t>, ερχόταν εδώ και μας έλεγε για τις υπουργικές αποφάσεις τις οποίες εξέδιδε και για τους ελέγχους που διέτασσε κ</w:t>
      </w:r>
      <w:r>
        <w:rPr>
          <w:rFonts w:eastAsia="Times New Roman"/>
          <w:szCs w:val="24"/>
        </w:rPr>
        <w:t>αι για την αντιμετώπιση του λαθρεμπορίου καυσίμων. Όμως φαίνεται ότι τα πήρε μαζί του ο κ. Αλεξιάδης με την αναδόμηση, όπως πήρε μαζί του και τα διακόσια εβδομήντα ονόματα των μεγαλοαπατεώνων στους οποίους η Κυβέρνηση ΣΥΡΙΖΑ-ΑΝΕΛ χάρισε 1 δισεκατομμύριο πρ</w:t>
      </w:r>
      <w:r>
        <w:rPr>
          <w:rFonts w:eastAsia="Times New Roman"/>
          <w:szCs w:val="24"/>
        </w:rPr>
        <w:t>όστιμα και προσαυξήσεις για λαθρεμπόριο καυσίμων κυρίως. Αυτά τα ονόματα οφείλει η Κυβέρνηση ενάμιση χρόνο τώρα να τα φέρει στη Βουλή και δεν το κάνει. Πλήρης αδιαφάνεια και σε σχέση και με τα ονόματα τώρα αυτών των συμβάσεων που έρχονται παρακάτω!</w:t>
      </w:r>
    </w:p>
    <w:p w14:paraId="644FC8C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Όμως, κ</w:t>
      </w:r>
      <w:r>
        <w:rPr>
          <w:rFonts w:eastAsia="Times New Roman" w:cs="Times New Roman"/>
          <w:szCs w:val="24"/>
        </w:rPr>
        <w:t xml:space="preserve">ύριε Υπουργέ, με τις δικαιολογίες τις οποίες παραθέσατε -άκουσα προσεκτικά  την ομιλία σας- δήθεν ότι η διάταξη αφορά τη συμφωνία ανάμεσα στον αυτοκινητιστή και στον έμπορο -στην εταιρεία- και αφορά μόνο το κόστος των συστημάτων και των </w:t>
      </w:r>
      <w:r>
        <w:rPr>
          <w:rFonts w:eastAsia="Times New Roman" w:cs="Times New Roman"/>
          <w:szCs w:val="24"/>
          <w:lang w:val="en-US"/>
        </w:rPr>
        <w:t>GPS</w:t>
      </w:r>
      <w:r>
        <w:rPr>
          <w:rFonts w:eastAsia="Times New Roman" w:cs="Times New Roman"/>
          <w:szCs w:val="24"/>
        </w:rPr>
        <w:t>, με αυτές τις δ</w:t>
      </w:r>
      <w:r>
        <w:rPr>
          <w:rFonts w:eastAsia="Times New Roman" w:cs="Times New Roman"/>
          <w:szCs w:val="24"/>
        </w:rPr>
        <w:t xml:space="preserve">ήθεν δικαιολογίες, τις αμφιβολίες μας μάς τις κάνατε βεβαιότητες. </w:t>
      </w:r>
    </w:p>
    <w:p w14:paraId="644FC8C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Δεν ξέρω αν νομίζετε ότι μπορείτε να μας ρίξετε στάχτη στα μάτια. Ο λαός μας έλεγε μια φράση παλαιότερα «για </w:t>
      </w:r>
      <w:r>
        <w:rPr>
          <w:rFonts w:eastAsia="Times New Roman" w:cs="Times New Roman"/>
          <w:szCs w:val="24"/>
        </w:rPr>
        <w:t xml:space="preserve">Αμερικανάκια </w:t>
      </w:r>
      <w:r>
        <w:rPr>
          <w:rFonts w:eastAsia="Times New Roman" w:cs="Times New Roman"/>
          <w:szCs w:val="24"/>
        </w:rPr>
        <w:t>μάς περνάτε;» Προσέξτε, αυτό που είπατε δεν έχει κα</w:t>
      </w:r>
      <w:r>
        <w:rPr>
          <w:rFonts w:eastAsia="Times New Roman" w:cs="Times New Roman"/>
          <w:szCs w:val="24"/>
        </w:rPr>
        <w:t>μ</w:t>
      </w:r>
      <w:r>
        <w:rPr>
          <w:rFonts w:eastAsia="Times New Roman" w:cs="Times New Roman"/>
          <w:szCs w:val="24"/>
        </w:rPr>
        <w:t xml:space="preserve">μία σχέση. Εδώ </w:t>
      </w:r>
      <w:r>
        <w:rPr>
          <w:rFonts w:eastAsia="Times New Roman" w:cs="Times New Roman"/>
          <w:szCs w:val="24"/>
        </w:rPr>
        <w:t xml:space="preserve">εισάγετε μία διάταξη όπου λέτε ότι τα βυτιοφόρα και τα πλωτά μέσα που μεταφέρουν </w:t>
      </w:r>
      <w:proofErr w:type="spellStart"/>
      <w:r>
        <w:rPr>
          <w:rFonts w:eastAsia="Times New Roman" w:cs="Times New Roman"/>
          <w:szCs w:val="24"/>
        </w:rPr>
        <w:t>βιοκαύσιμα</w:t>
      </w:r>
      <w:proofErr w:type="spellEnd"/>
      <w:r>
        <w:rPr>
          <w:rFonts w:eastAsia="Times New Roman" w:cs="Times New Roman"/>
          <w:szCs w:val="24"/>
        </w:rPr>
        <w:t xml:space="preserve"> δύνανται -και όχι υποχρεούνται- να έχουν συστήματα ελέγχου ποιοτικού και ποσοτικού. Αυτό λέτε. Κα</w:t>
      </w:r>
      <w:r>
        <w:rPr>
          <w:rFonts w:eastAsia="Times New Roman" w:cs="Times New Roman"/>
          <w:szCs w:val="24"/>
        </w:rPr>
        <w:t>μ</w:t>
      </w:r>
      <w:r>
        <w:rPr>
          <w:rFonts w:eastAsia="Times New Roman" w:cs="Times New Roman"/>
          <w:szCs w:val="24"/>
        </w:rPr>
        <w:t>μία σχέση με τα κόστη. Το «δύνανται», λοιπόν, πρέπει να αλλάξει κα</w:t>
      </w:r>
      <w:r>
        <w:rPr>
          <w:rFonts w:eastAsia="Times New Roman" w:cs="Times New Roman"/>
          <w:szCs w:val="24"/>
        </w:rPr>
        <w:t xml:space="preserve">ι να γίνει «υποχρεούνται» και ας βρουν το κόστος ποιος θα το πληρώσει. Υποχρεούνται. Αυτή είναι η φράση η ελληνική που πρέπει να μπει στη θέση του «δύνανται». Άλλως, θα πρέπει να μας εξηγήσετε: Όλα αυτά η τρόικα σάς τα λέει; Αυτές τις </w:t>
      </w:r>
      <w:r>
        <w:rPr>
          <w:rFonts w:eastAsia="Times New Roman" w:cs="Times New Roman"/>
          <w:szCs w:val="24"/>
        </w:rPr>
        <w:lastRenderedPageBreak/>
        <w:t>τρεις συγκεκριμένες δ</w:t>
      </w:r>
      <w:r>
        <w:rPr>
          <w:rFonts w:eastAsia="Times New Roman" w:cs="Times New Roman"/>
          <w:szCs w:val="24"/>
        </w:rPr>
        <w:t xml:space="preserve">ιατάξεις και τα πλαστά τιμολόγια που αποσύρατε, η τρόικα σας είπε να τα βάλετε, οι </w:t>
      </w:r>
      <w:r>
        <w:rPr>
          <w:rFonts w:eastAsia="Times New Roman" w:cs="Times New Roman"/>
          <w:szCs w:val="24"/>
        </w:rPr>
        <w:t xml:space="preserve">θεσμοί </w:t>
      </w:r>
      <w:r>
        <w:rPr>
          <w:rFonts w:eastAsia="Times New Roman" w:cs="Times New Roman"/>
          <w:szCs w:val="24"/>
        </w:rPr>
        <w:t>-πώς τους λέτε- ή κάποιοι σύμβουλοί σας; Πρέπει να μας εξηγήσετε.</w:t>
      </w:r>
    </w:p>
    <w:p w14:paraId="644FC8C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στις δημόσιες συμβάσεις. Με τον </w:t>
      </w:r>
      <w:r>
        <w:rPr>
          <w:rFonts w:eastAsia="Times New Roman" w:cs="Times New Roman"/>
          <w:szCs w:val="24"/>
        </w:rPr>
        <w:t>ν.</w:t>
      </w:r>
      <w:r>
        <w:rPr>
          <w:rFonts w:eastAsia="Times New Roman" w:cs="Times New Roman"/>
          <w:szCs w:val="24"/>
        </w:rPr>
        <w:t xml:space="preserve">4412 για τις δημόσιες συμβάσεις που ψηφίστηκε τον Αύγουστο, ανατράπηκε όλο το πρόγραμμα δημοπρασιών είτε για έργα είτε για προμήθειες του </w:t>
      </w:r>
      <w:r>
        <w:rPr>
          <w:rFonts w:eastAsia="Times New Roman" w:cs="Times New Roman"/>
          <w:szCs w:val="24"/>
        </w:rPr>
        <w:t xml:space="preserve">δημοσίου </w:t>
      </w:r>
      <w:r>
        <w:rPr>
          <w:rFonts w:eastAsia="Times New Roman" w:cs="Times New Roman"/>
          <w:szCs w:val="24"/>
        </w:rPr>
        <w:t xml:space="preserve">και των ΟΤΑ και έχουμε μία φωνή απόγνωσης από όλους </w:t>
      </w:r>
      <w:r>
        <w:rPr>
          <w:rFonts w:eastAsia="Times New Roman" w:cs="Times New Roman"/>
          <w:szCs w:val="24"/>
        </w:rPr>
        <w:t xml:space="preserve">όσοι </w:t>
      </w:r>
      <w:r>
        <w:rPr>
          <w:rFonts w:eastAsia="Times New Roman" w:cs="Times New Roman"/>
          <w:szCs w:val="24"/>
        </w:rPr>
        <w:t>ασχολούνται με την υλοποίηση του ΕΣΠΑ. Χάθηκε τουλάχ</w:t>
      </w:r>
      <w:r>
        <w:rPr>
          <w:rFonts w:eastAsia="Times New Roman" w:cs="Times New Roman"/>
          <w:szCs w:val="24"/>
        </w:rPr>
        <w:t>ιστον ένα εξάμηνο από αυτόν το</w:t>
      </w:r>
      <w:r>
        <w:rPr>
          <w:rFonts w:eastAsia="Times New Roman" w:cs="Times New Roman"/>
          <w:szCs w:val="24"/>
        </w:rPr>
        <w:t>ν</w:t>
      </w:r>
      <w:r>
        <w:rPr>
          <w:rFonts w:eastAsia="Times New Roman" w:cs="Times New Roman"/>
          <w:szCs w:val="24"/>
        </w:rPr>
        <w:t xml:space="preserve"> νόμο ο οποίος δεν προέβλεψε ρητά μεταβατικό διάστημα. Βεβαίως, θα πρέπει να πούμε ότι το Υπουργείο Υποδομών υποστηρίζει ότι υπάρχει μεταβατικό διάστημα. Είναι χαρακτηριστικό το παράδειγμα της δημοπράτησης του έργου της β΄ φά</w:t>
      </w:r>
      <w:r>
        <w:rPr>
          <w:rFonts w:eastAsia="Times New Roman" w:cs="Times New Roman"/>
          <w:szCs w:val="24"/>
        </w:rPr>
        <w:t xml:space="preserve">σης του </w:t>
      </w:r>
      <w:proofErr w:type="spellStart"/>
      <w:r>
        <w:rPr>
          <w:rFonts w:eastAsia="Times New Roman" w:cs="Times New Roman"/>
          <w:szCs w:val="24"/>
        </w:rPr>
        <w:t>Καπετανάκειου</w:t>
      </w:r>
      <w:proofErr w:type="spellEnd"/>
      <w:r>
        <w:rPr>
          <w:rFonts w:eastAsia="Times New Roman" w:cs="Times New Roman"/>
          <w:szCs w:val="24"/>
        </w:rPr>
        <w:t xml:space="preserve"> στο Ηράκλειο, που έχει απασχολήσει ξανά στη Βουλή, όπου ο κ. </w:t>
      </w:r>
      <w:proofErr w:type="spellStart"/>
      <w:r>
        <w:rPr>
          <w:rFonts w:eastAsia="Times New Roman" w:cs="Times New Roman"/>
          <w:szCs w:val="24"/>
        </w:rPr>
        <w:t>Σπίρτζης</w:t>
      </w:r>
      <w:proofErr w:type="spellEnd"/>
      <w:r>
        <w:rPr>
          <w:rFonts w:eastAsia="Times New Roman" w:cs="Times New Roman"/>
          <w:szCs w:val="24"/>
        </w:rPr>
        <w:t xml:space="preserve"> έρχεται και μας λέει ότι υπάρχει μεταβατικό διάστημα και «θα δώσουμε οδηγίες ούτως ώστε να </w:t>
      </w:r>
      <w:r>
        <w:rPr>
          <w:rFonts w:eastAsia="Times New Roman" w:cs="Times New Roman"/>
          <w:szCs w:val="24"/>
        </w:rPr>
        <w:lastRenderedPageBreak/>
        <w:t>γίνει η δημοπράτηση» και έρχεται το Υπουργείο Οικονομίας διά των διαχειρι</w:t>
      </w:r>
      <w:r>
        <w:rPr>
          <w:rFonts w:eastAsia="Times New Roman" w:cs="Times New Roman"/>
          <w:szCs w:val="24"/>
        </w:rPr>
        <w:t xml:space="preserve">στικών αρχών -και της συγκεκριμένης </w:t>
      </w:r>
      <w:r>
        <w:rPr>
          <w:rFonts w:eastAsia="Times New Roman" w:cs="Times New Roman"/>
          <w:szCs w:val="24"/>
        </w:rPr>
        <w:t>διαχειριστικής αρχής</w:t>
      </w:r>
      <w:r>
        <w:rPr>
          <w:rFonts w:eastAsia="Times New Roman" w:cs="Times New Roman"/>
          <w:szCs w:val="24"/>
        </w:rPr>
        <w:t xml:space="preserve"> θα καταθέσω το έγγραφο- και λέει ότι όχι, δεν μπορούν να εφαρμοστούν αυτά τα οποία λέει ο κ. </w:t>
      </w:r>
      <w:proofErr w:type="spellStart"/>
      <w:r>
        <w:rPr>
          <w:rFonts w:eastAsia="Times New Roman" w:cs="Times New Roman"/>
          <w:szCs w:val="24"/>
        </w:rPr>
        <w:t>Σπίρτζης</w:t>
      </w:r>
      <w:proofErr w:type="spellEnd"/>
      <w:r>
        <w:rPr>
          <w:rFonts w:eastAsia="Times New Roman" w:cs="Times New Roman"/>
          <w:szCs w:val="24"/>
        </w:rPr>
        <w:t xml:space="preserve">, πρέπει να βγουν οι </w:t>
      </w:r>
      <w:proofErr w:type="spellStart"/>
      <w:r>
        <w:rPr>
          <w:rFonts w:eastAsia="Times New Roman" w:cs="Times New Roman"/>
          <w:szCs w:val="24"/>
        </w:rPr>
        <w:t>εφαρμοστικές</w:t>
      </w:r>
      <w:proofErr w:type="spellEnd"/>
      <w:r>
        <w:rPr>
          <w:rFonts w:eastAsia="Times New Roman" w:cs="Times New Roman"/>
          <w:szCs w:val="24"/>
        </w:rPr>
        <w:t xml:space="preserve"> κανονιστικές αποφάσεις. Συνεννοηθείτε επιτέλους τα δύο Υπουργεία</w:t>
      </w:r>
      <w:r>
        <w:rPr>
          <w:rFonts w:eastAsia="Times New Roman" w:cs="Times New Roman"/>
          <w:szCs w:val="24"/>
        </w:rPr>
        <w:t>, για να ξέρουμε τι ισχύει. Δεν μπορεί να βαλτώνει η υλοποίηση του ΕΣΠΑ, λόγω του ότι υπάρχει αυτή η ασυνεννοησία ανάμεσα στα δύο Υπουργεία. Θα καταθέσω το έγγραφο της Διαχειριστικής Αρχής της Κρήτης και περιμένω να έχουμε μια εξέλιξη στο συγκεκριμένο θέμα</w:t>
      </w:r>
      <w:r>
        <w:rPr>
          <w:rFonts w:eastAsia="Times New Roman" w:cs="Times New Roman"/>
          <w:szCs w:val="24"/>
        </w:rPr>
        <w:t xml:space="preserve">. </w:t>
      </w:r>
    </w:p>
    <w:p w14:paraId="644FC8C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Τέλος, για το θέμα των συμβάσεων που λέτε με το άρθρο</w:t>
      </w:r>
      <w:r>
        <w:rPr>
          <w:rFonts w:eastAsia="Times New Roman" w:cs="Times New Roman"/>
          <w:szCs w:val="24"/>
        </w:rPr>
        <w:t>,</w:t>
      </w:r>
      <w:r>
        <w:rPr>
          <w:rFonts w:eastAsia="Times New Roman" w:cs="Times New Roman"/>
          <w:szCs w:val="24"/>
        </w:rPr>
        <w:t xml:space="preserve"> εκεί να μην αναρτηθούν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Όχι. Εμείς βεβαίως δεν το ψηφίζουμε, αλλά έχετε ηθική υποχρέωση, όπως και για τα ονόματα των </w:t>
      </w:r>
      <w:r>
        <w:rPr>
          <w:rFonts w:eastAsia="Times New Roman" w:cs="Times New Roman"/>
          <w:szCs w:val="24"/>
        </w:rPr>
        <w:t>διακοσίων εβδομήντα</w:t>
      </w:r>
      <w:r>
        <w:rPr>
          <w:rFonts w:eastAsia="Times New Roman" w:cs="Times New Roman"/>
          <w:szCs w:val="24"/>
        </w:rPr>
        <w:t>, έστω εκ των υστέρων, να υπάρχει υποχρέωση ανάρτησης. Τ</w:t>
      </w:r>
      <w:r>
        <w:rPr>
          <w:rFonts w:eastAsia="Times New Roman" w:cs="Times New Roman"/>
          <w:szCs w:val="24"/>
        </w:rPr>
        <w:t>ώρα, γιατί δεν λέτε να αναρτηθούν τον επόμενο μήνα, το επόμενο δίμηνο; Τι θέλετε να κρύ</w:t>
      </w:r>
      <w:r>
        <w:rPr>
          <w:rFonts w:eastAsia="Times New Roman" w:cs="Times New Roman"/>
          <w:szCs w:val="24"/>
        </w:rPr>
        <w:lastRenderedPageBreak/>
        <w:t>ψετε; Αυτά είναι ανεξήγητα πράγματα, εντελώς ανεξήγητα, και οι εξηγήσεις τις οποίες προσπαθείτε να δώσετε επιβεβαιώνουν τις υποψίες ότι πράγματι αυτά θέλουν να κρύψουν κ</w:t>
      </w:r>
      <w:r>
        <w:rPr>
          <w:rFonts w:eastAsia="Times New Roman" w:cs="Times New Roman"/>
          <w:szCs w:val="24"/>
        </w:rPr>
        <w:t xml:space="preserve">άποια πράγματα τα οποία έχουν γίνει, αλλά θέλετε νομικά να κλείσετε, για να μην υπάρχουν ευθύνες στο μέλλον. </w:t>
      </w:r>
    </w:p>
    <w:p w14:paraId="644FC8C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44FC8C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καταθέτει για τα Πρακτικά το προαναφερθέν έγγραφο, το οποίο βρίσ</w:t>
      </w:r>
      <w:r>
        <w:rPr>
          <w:rFonts w:eastAsia="Times New Roman" w:cs="Times New Roman"/>
          <w:szCs w:val="24"/>
        </w:rPr>
        <w:t>κεται στο αρχείο του Τμήματος Γραμματείας της Διεύθυνσης Στενογραφίας και Πρακτικών της Βουλής)</w:t>
      </w:r>
    </w:p>
    <w:p w14:paraId="644FC8C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συνάδελφος κ. Αλέξανδρος Τριανταφυλλίδης έχει τον λόγο. </w:t>
      </w:r>
    </w:p>
    <w:p w14:paraId="644FC8C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Κυρίες και κύριοι συνάδελφοι, κύριε Πρόε</w:t>
      </w:r>
      <w:r>
        <w:rPr>
          <w:rFonts w:eastAsia="Times New Roman" w:cs="Times New Roman"/>
          <w:szCs w:val="24"/>
        </w:rPr>
        <w:t xml:space="preserve">δρε, πριν αρχίσω την παρέμβασή μου, θα ήθελα να καταθέσω δυο έγγραφα. </w:t>
      </w:r>
    </w:p>
    <w:p w14:paraId="644FC8C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Το πρώτο είναι «ζεστό -ζεστό» σαν τον παραδοσιακό άρτο που διασφαλίζουμε με το νομοσχέδιό μας και έχει βρει την ευμενή απήχηση του συνόλου του κλάδου των αρτοποιών. Είναι από τον Σύνδεσ</w:t>
      </w:r>
      <w:r>
        <w:rPr>
          <w:rFonts w:eastAsia="Times New Roman" w:cs="Times New Roman"/>
          <w:szCs w:val="24"/>
        </w:rPr>
        <w:t>μο Βιομηχανιών Βορείου Ελλάδος. Αποτιμά και αξιολογεί και τα δύο νομοσχέδια που καταθέτουμε ως Υπουργείο Ανάπτυξης και Οικονομίας, λέγοντας ο Σύνδεσμος Βιομηχανιών Βορείου Ελλάδος: «…το νομοσχέδιο κινείται προς την σωστή κατεύθυνση…», «…μία ακόμη θετική πρ</w:t>
      </w:r>
      <w:r>
        <w:rPr>
          <w:rFonts w:eastAsia="Times New Roman" w:cs="Times New Roman"/>
          <w:szCs w:val="24"/>
        </w:rPr>
        <w:t xml:space="preserve">ωτοβουλία...», «Συμπληρωματικά, μία ακόμη θετική πρωτοβουλία της </w:t>
      </w:r>
      <w:r>
        <w:rPr>
          <w:rFonts w:eastAsia="Times New Roman" w:cs="Times New Roman"/>
          <w:szCs w:val="24"/>
        </w:rPr>
        <w:t xml:space="preserve">πολιτείας </w:t>
      </w:r>
      <w:r>
        <w:rPr>
          <w:rFonts w:eastAsia="Times New Roman" w:cs="Times New Roman"/>
          <w:szCs w:val="24"/>
        </w:rPr>
        <w:t xml:space="preserve">αποτελεί η επιλογή των τριών κλάδων από τους οποίους εκκινεί η θεσμοθέτηση του νομοθετικού πλαισίου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των επιχειρήσεων».</w:t>
      </w:r>
    </w:p>
    <w:p w14:paraId="644FC8CA" w14:textId="77777777" w:rsidR="0050333C" w:rsidRDefault="00414943">
      <w:pPr>
        <w:spacing w:after="0" w:line="600" w:lineRule="auto"/>
        <w:ind w:firstLine="720"/>
        <w:jc w:val="both"/>
        <w:rPr>
          <w:rFonts w:eastAsia="Times New Roman"/>
          <w:szCs w:val="24"/>
        </w:rPr>
      </w:pPr>
      <w:r>
        <w:rPr>
          <w:rFonts w:eastAsia="Times New Roman"/>
          <w:szCs w:val="24"/>
        </w:rPr>
        <w:t>Και πιο κάτω</w:t>
      </w:r>
      <w:r>
        <w:rPr>
          <w:rFonts w:eastAsia="Times New Roman"/>
          <w:szCs w:val="24"/>
        </w:rPr>
        <w:t>,</w:t>
      </w:r>
      <w:r>
        <w:rPr>
          <w:rFonts w:eastAsia="Times New Roman"/>
          <w:szCs w:val="24"/>
        </w:rPr>
        <w:t xml:space="preserve"> αναφέρουν και το πι</w:t>
      </w:r>
      <w:r>
        <w:rPr>
          <w:rFonts w:eastAsia="Times New Roman"/>
          <w:szCs w:val="24"/>
        </w:rPr>
        <w:t>ο σημαντικό: «Θεωρούμε ότι και το δεύτερο νομοσχέδιο συνιστά μια σημαντική μεταρρυθμιστική προσπάθεια της Κυβέρνησης, αφού με την ορθή εφαρμογή του σχετικού νομοθετικού πλαισίου καταργείται σειρά δικαιολογητικών και πλήθος ανούσιων γραφειοκρατικών διαδικασ</w:t>
      </w:r>
      <w:r>
        <w:rPr>
          <w:rFonts w:eastAsia="Times New Roman"/>
          <w:szCs w:val="24"/>
        </w:rPr>
        <w:t xml:space="preserve">ιών, τα οποία επανειλημμένα κατά το παρελθόν </w:t>
      </w:r>
      <w:r>
        <w:rPr>
          <w:rFonts w:eastAsia="Times New Roman"/>
          <w:szCs w:val="24"/>
        </w:rPr>
        <w:lastRenderedPageBreak/>
        <w:t>είχε επισημάνει</w:t>
      </w:r>
      <w:r>
        <w:rPr>
          <w:rFonts w:eastAsia="Times New Roman"/>
          <w:szCs w:val="24"/>
        </w:rPr>
        <w:t>,</w:t>
      </w:r>
      <w:r>
        <w:rPr>
          <w:rFonts w:eastAsia="Times New Roman"/>
          <w:szCs w:val="24"/>
        </w:rPr>
        <w:t xml:space="preserve"> τόσο ο Σύνδεσμος Βιομηχανιών Βορείου Ελλάδος» -που δεν εζήλωσε </w:t>
      </w:r>
      <w:proofErr w:type="spellStart"/>
      <w:r>
        <w:rPr>
          <w:rFonts w:eastAsia="Times New Roman"/>
          <w:szCs w:val="24"/>
        </w:rPr>
        <w:t>δόξαν</w:t>
      </w:r>
      <w:proofErr w:type="spellEnd"/>
      <w:r>
        <w:rPr>
          <w:rFonts w:eastAsia="Times New Roman"/>
          <w:szCs w:val="24"/>
        </w:rPr>
        <w:t xml:space="preserve"> ΣΥΡΙΖΑ, ας μην εξειδικεύσω- «όσο και άλλοι φορείς υποστήριξης της επιχειρηματικής δραστηριότητας στη χώρα». </w:t>
      </w:r>
    </w:p>
    <w:p w14:paraId="644FC8CB" w14:textId="77777777" w:rsidR="0050333C" w:rsidRDefault="00414943">
      <w:pPr>
        <w:spacing w:after="0" w:line="600" w:lineRule="auto"/>
        <w:ind w:firstLine="720"/>
        <w:jc w:val="both"/>
        <w:rPr>
          <w:rFonts w:eastAsia="Times New Roman"/>
          <w:szCs w:val="24"/>
        </w:rPr>
      </w:pPr>
      <w:r>
        <w:rPr>
          <w:rFonts w:eastAsia="Times New Roman"/>
          <w:szCs w:val="24"/>
        </w:rPr>
        <w:t xml:space="preserve">Το καταθέτω στα </w:t>
      </w:r>
      <w:r>
        <w:rPr>
          <w:rFonts w:eastAsia="Times New Roman"/>
          <w:szCs w:val="24"/>
        </w:rPr>
        <w:t xml:space="preserve">Πρακτικά ζεστό-ζεστό από τον Σύνδεσμο Βιομηχανιών Βορείου Ελλάδος. </w:t>
      </w:r>
    </w:p>
    <w:p w14:paraId="644FC8C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w:t>
      </w:r>
      <w:r>
        <w:rPr>
          <w:rFonts w:eastAsia="Times New Roman" w:cs="Times New Roman"/>
          <w:szCs w:val="24"/>
        </w:rPr>
        <w:t>φίας και Πρακτικών της Βουλής)</w:t>
      </w:r>
    </w:p>
    <w:p w14:paraId="644FC8CD" w14:textId="77777777" w:rsidR="0050333C" w:rsidRDefault="00414943">
      <w:pPr>
        <w:spacing w:after="0" w:line="600" w:lineRule="auto"/>
        <w:ind w:firstLine="720"/>
        <w:jc w:val="both"/>
        <w:rPr>
          <w:rFonts w:eastAsia="Times New Roman"/>
          <w:szCs w:val="24"/>
        </w:rPr>
      </w:pPr>
      <w:r>
        <w:rPr>
          <w:rFonts w:eastAsia="Times New Roman"/>
          <w:szCs w:val="24"/>
        </w:rPr>
        <w:t xml:space="preserve">Στον αντίποδα, θέλω να καταθέσω τη δήλωση του κ. Μητσοτάκη στη Βουλγαρία, που λέει μεταξύ άλλων: «Είχα, επίσης, την ευκαιρία να έχω μια εξαιρετική και ουσιαστική παραγωγική συζήτηση με εκπροσώπους από σημαντικές ελληνικές </w:t>
      </w:r>
      <w:r>
        <w:rPr>
          <w:rFonts w:eastAsia="Times New Roman"/>
          <w:szCs w:val="24"/>
        </w:rPr>
        <w:t>επιχειρήσεις οι οποίες δραστηριοποιούνται εδώ στη Βουλγαρία. Και θα ήθελα με την ευκαιρία αυτή</w:t>
      </w:r>
      <w:r>
        <w:rPr>
          <w:rFonts w:eastAsia="Times New Roman"/>
          <w:szCs w:val="24"/>
        </w:rPr>
        <w:t>,</w:t>
      </w:r>
      <w:r>
        <w:rPr>
          <w:rFonts w:eastAsia="Times New Roman"/>
          <w:szCs w:val="24"/>
        </w:rPr>
        <w:t xml:space="preserve"> να επαναλάβω ότι οι </w:t>
      </w:r>
      <w:r>
        <w:rPr>
          <w:rFonts w:eastAsia="Times New Roman"/>
          <w:szCs w:val="24"/>
        </w:rPr>
        <w:lastRenderedPageBreak/>
        <w:t>ελληνικές επιχειρήσεις, οι οποίες δραστηριοποιούνται εδώ και πολλά χρόνια στη Βουλγαρία, αποτελούν παράδειγμα εξωστρέφειας και επιχειρηματικ</w:t>
      </w:r>
      <w:r>
        <w:rPr>
          <w:rFonts w:eastAsia="Times New Roman"/>
          <w:szCs w:val="24"/>
        </w:rPr>
        <w:t xml:space="preserve">ότητας». </w:t>
      </w:r>
    </w:p>
    <w:p w14:paraId="644FC8CE" w14:textId="77777777" w:rsidR="0050333C" w:rsidRDefault="00414943">
      <w:pPr>
        <w:spacing w:after="0" w:line="600" w:lineRule="auto"/>
        <w:ind w:firstLine="720"/>
        <w:jc w:val="both"/>
        <w:rPr>
          <w:rFonts w:eastAsia="Times New Roman"/>
          <w:szCs w:val="24"/>
        </w:rPr>
      </w:pPr>
      <w:r>
        <w:rPr>
          <w:rFonts w:eastAsia="Times New Roman"/>
          <w:szCs w:val="24"/>
        </w:rPr>
        <w:t xml:space="preserve">Δεν έφτανε, όμως, μόνο αυτό. Λέει και προσθέτει: «Είναι επιχειρήσεις οι οποίες ξέφυγαν από τα στενά όρια της Ελλάδας» -έτσι λέει ο κ. Μητσοτάκης- «και αποφάσισαν να επενδύσουν εκτός Ελλάδας, αυξάνοντας με αυτόν τον τρόπο τη δική τους δυναμική». </w:t>
      </w:r>
    </w:p>
    <w:p w14:paraId="644FC8CF" w14:textId="77777777" w:rsidR="0050333C" w:rsidRDefault="00414943">
      <w:pPr>
        <w:spacing w:after="0" w:line="600" w:lineRule="auto"/>
        <w:ind w:firstLine="720"/>
        <w:jc w:val="both"/>
        <w:rPr>
          <w:rFonts w:eastAsia="Times New Roman"/>
          <w:szCs w:val="24"/>
        </w:rPr>
      </w:pPr>
      <w:r>
        <w:rPr>
          <w:rFonts w:eastAsia="Times New Roman"/>
          <w:szCs w:val="24"/>
        </w:rPr>
        <w:t>Εύγε, κύριε Μητσοτάκη! Αυτό είναι Συμφωνία Αλήθειας. Τα είπατε όλα! Σαλπίζετε έξοδο των επιχειρήσεων από τη χώρα που ονειρεύεστε να κυβερνήσετε. Ας περιμένουν θέσεις εργασίας οι συμπολίτες μου οι Θεσσαλονικείς, αλλά και άνθρωποι από όλοι την Ελλάδα και ο τ</w:t>
      </w:r>
      <w:r>
        <w:rPr>
          <w:rFonts w:eastAsia="Times New Roman"/>
          <w:szCs w:val="24"/>
        </w:rPr>
        <w:t xml:space="preserve">ελευταίος να κλείσει την πόρτα! </w:t>
      </w:r>
    </w:p>
    <w:p w14:paraId="644FC8D0" w14:textId="77777777" w:rsidR="0050333C" w:rsidRDefault="00414943">
      <w:pPr>
        <w:spacing w:after="0" w:line="600" w:lineRule="auto"/>
        <w:ind w:firstLine="720"/>
        <w:jc w:val="both"/>
        <w:rPr>
          <w:rFonts w:eastAsia="Times New Roman"/>
          <w:szCs w:val="24"/>
        </w:rPr>
      </w:pPr>
      <w:r>
        <w:rPr>
          <w:rFonts w:eastAsia="Times New Roman"/>
          <w:szCs w:val="24"/>
        </w:rPr>
        <w:t xml:space="preserve">Καταθέτω από την ιστοσελίδα </w:t>
      </w:r>
      <w:proofErr w:type="spellStart"/>
      <w:r>
        <w:rPr>
          <w:rFonts w:eastAsia="Times New Roman"/>
          <w:szCs w:val="24"/>
          <w:lang w:val="en-US"/>
        </w:rPr>
        <w:t>nd</w:t>
      </w:r>
      <w:proofErr w:type="spellEnd"/>
      <w:r>
        <w:rPr>
          <w:rFonts w:eastAsia="Times New Roman"/>
          <w:szCs w:val="24"/>
        </w:rPr>
        <w:t>.</w:t>
      </w:r>
      <w:r>
        <w:rPr>
          <w:rFonts w:eastAsia="Times New Roman"/>
          <w:szCs w:val="24"/>
          <w:lang w:val="en-US"/>
        </w:rPr>
        <w:t>gr</w:t>
      </w:r>
      <w:r>
        <w:rPr>
          <w:rFonts w:eastAsia="Times New Roman"/>
          <w:szCs w:val="24"/>
        </w:rPr>
        <w:t xml:space="preserve">, την ιστοσελίδα της Νέας Δημοκρατίας, τη σχετική δήλωση, που είναι μέσα σε εισαγωγικά. </w:t>
      </w:r>
    </w:p>
    <w:p w14:paraId="644FC8D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Αλέξανδρος Τριανταφυλλίδης καταθέτει για τα Πρακτικά το προαναφερθέν </w:t>
      </w:r>
      <w:r>
        <w:rPr>
          <w:rFonts w:eastAsia="Times New Roman" w:cs="Times New Roman"/>
          <w:szCs w:val="24"/>
        </w:rPr>
        <w:t xml:space="preserve">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44FC8D2" w14:textId="77777777" w:rsidR="0050333C" w:rsidRDefault="00414943">
      <w:pPr>
        <w:spacing w:after="0" w:line="600" w:lineRule="auto"/>
        <w:ind w:firstLine="720"/>
        <w:jc w:val="both"/>
        <w:rPr>
          <w:rFonts w:eastAsia="Times New Roman"/>
          <w:szCs w:val="24"/>
        </w:rPr>
      </w:pPr>
      <w:r>
        <w:rPr>
          <w:rFonts w:eastAsia="Times New Roman"/>
          <w:szCs w:val="24"/>
        </w:rPr>
        <w:t xml:space="preserve">Έρχομαι τώρα στην ομιλία μου. Παρακαλώ, αν γίνεται, να μετρήσει από τώρα ο χρόνος. </w:t>
      </w:r>
    </w:p>
    <w:p w14:paraId="644FC8D3" w14:textId="77777777" w:rsidR="0050333C" w:rsidRDefault="00414943">
      <w:pPr>
        <w:spacing w:after="0" w:line="600" w:lineRule="auto"/>
        <w:ind w:firstLine="720"/>
        <w:jc w:val="both"/>
        <w:rPr>
          <w:rFonts w:eastAsia="Times New Roman"/>
          <w:szCs w:val="24"/>
        </w:rPr>
      </w:pPr>
      <w:r>
        <w:rPr>
          <w:rFonts w:eastAsia="Times New Roman"/>
          <w:szCs w:val="24"/>
        </w:rPr>
        <w:t xml:space="preserve">Ευχαριστώ. </w:t>
      </w:r>
    </w:p>
    <w:p w14:paraId="644FC8D4" w14:textId="77777777" w:rsidR="0050333C" w:rsidRDefault="00414943">
      <w:pPr>
        <w:spacing w:after="0" w:line="600" w:lineRule="auto"/>
        <w:ind w:firstLine="720"/>
        <w:jc w:val="both"/>
        <w:rPr>
          <w:rFonts w:eastAsia="Times New Roman"/>
          <w:szCs w:val="24"/>
        </w:rPr>
      </w:pPr>
      <w:r>
        <w:rPr>
          <w:rFonts w:eastAsia="Times New Roman"/>
          <w:szCs w:val="24"/>
        </w:rPr>
        <w:t>Με τη διπλή νομοθετική πρωτοβουλία ενίσχυσ</w:t>
      </w:r>
      <w:r>
        <w:rPr>
          <w:rFonts w:eastAsia="Times New Roman"/>
          <w:szCs w:val="24"/>
        </w:rPr>
        <w:t>ης και υποστήριξης των εν δυνάμει επενδύσεων, με την απαλλαγή τους από χρόνια πάθη, εμπόδια και αγκυλώσεις στέλνουμε ένα ισχυρό μήνυμα στον κόσμο της πραγματικής οικονομίας, μήνυμα δημιουργίας των ικανών και αναγκαίων εργαλείων δουλειάς, κύριε Υπουργέ, στή</w:t>
      </w:r>
      <w:r>
        <w:rPr>
          <w:rFonts w:eastAsia="Times New Roman"/>
          <w:szCs w:val="24"/>
        </w:rPr>
        <w:t xml:space="preserve">ριξης και ενίσχυσης της επιχειρηματικότητας και της ιδιωτικής πρωτοβουλίας ως πλοηγού της ανάπτυξης, ως του ενός από τους τρεις τομείς-αναδόχους της ανάκαμψης και της ανάπτυξης: Δημόσιος τομέας, ιδιωτικός τομέας, κοινωνική οικονομία. </w:t>
      </w:r>
    </w:p>
    <w:p w14:paraId="644FC8D5" w14:textId="77777777" w:rsidR="0050333C" w:rsidRDefault="00414943">
      <w:pPr>
        <w:spacing w:after="0" w:line="600" w:lineRule="auto"/>
        <w:ind w:firstLine="720"/>
        <w:jc w:val="both"/>
        <w:rPr>
          <w:rFonts w:eastAsia="Times New Roman"/>
          <w:szCs w:val="24"/>
        </w:rPr>
      </w:pPr>
      <w:r>
        <w:rPr>
          <w:rFonts w:eastAsia="Times New Roman"/>
          <w:szCs w:val="24"/>
        </w:rPr>
        <w:lastRenderedPageBreak/>
        <w:t>Το ισχυρό, όμως, μήνυ</w:t>
      </w:r>
      <w:r>
        <w:rPr>
          <w:rFonts w:eastAsia="Times New Roman"/>
          <w:szCs w:val="24"/>
        </w:rPr>
        <w:t>μα πως αυτή η Κυβέρνηση στηρίζει την ιδιωτική πρωτοβουλία και την επιχειρηματικότητα, με θέσεις εργασίας ως πλοηγό της ανάπτυξης, μαζί με την κοινωνική οικονομία και τις συνέργειες δημόσιου και ιδιωτικού τομέα, είναι ένα μήνυμα που πρέπει να εκπέμπεται καθ</w:t>
      </w:r>
      <w:r>
        <w:rPr>
          <w:rFonts w:eastAsia="Times New Roman"/>
          <w:szCs w:val="24"/>
        </w:rPr>
        <w:t xml:space="preserve">ημερινά. </w:t>
      </w:r>
    </w:p>
    <w:p w14:paraId="644FC8D6" w14:textId="77777777" w:rsidR="0050333C" w:rsidRDefault="00414943">
      <w:pPr>
        <w:spacing w:after="0" w:line="600" w:lineRule="auto"/>
        <w:ind w:firstLine="720"/>
        <w:jc w:val="both"/>
        <w:rPr>
          <w:rFonts w:eastAsia="Times New Roman"/>
          <w:szCs w:val="24"/>
        </w:rPr>
      </w:pPr>
      <w:r>
        <w:rPr>
          <w:rFonts w:eastAsia="Times New Roman"/>
          <w:szCs w:val="24"/>
        </w:rPr>
        <w:t>Εδώ</w:t>
      </w:r>
      <w:r>
        <w:rPr>
          <w:rFonts w:eastAsia="Times New Roman"/>
          <w:szCs w:val="24"/>
        </w:rPr>
        <w:t>,</w:t>
      </w:r>
      <w:r>
        <w:rPr>
          <w:rFonts w:eastAsia="Times New Roman"/>
          <w:szCs w:val="24"/>
        </w:rPr>
        <w:t xml:space="preserve"> είναι αναγκαία μια ουσιαστική διευκρίνιση και διάκριση. Δεν επιθυμώ και είμαι απέναντι στο μοντέλο του επιχειρηματία «τα λεφτά στην Ελβετία, τα σπίτια σε </w:t>
      </w:r>
      <w:r>
        <w:rPr>
          <w:rFonts w:eastAsia="Times New Roman"/>
          <w:szCs w:val="24"/>
          <w:lang w:val="en-US"/>
        </w:rPr>
        <w:t>offshore</w:t>
      </w:r>
      <w:r>
        <w:rPr>
          <w:rFonts w:eastAsia="Times New Roman"/>
          <w:szCs w:val="24"/>
        </w:rPr>
        <w:t xml:space="preserve"> και οι ζημιές της επιχείρησης στο άρθρο 91, για να τις επωμιστεί ο κρατικός πρ</w:t>
      </w:r>
      <w:r>
        <w:rPr>
          <w:rFonts w:eastAsia="Times New Roman"/>
          <w:szCs w:val="24"/>
        </w:rPr>
        <w:t xml:space="preserve">οϋπολογισμός». </w:t>
      </w:r>
    </w:p>
    <w:p w14:paraId="644FC8D7" w14:textId="77777777" w:rsidR="0050333C" w:rsidRDefault="00414943">
      <w:pPr>
        <w:spacing w:after="0" w:line="600" w:lineRule="auto"/>
        <w:ind w:firstLine="720"/>
        <w:jc w:val="both"/>
        <w:rPr>
          <w:rFonts w:eastAsia="Times New Roman"/>
          <w:szCs w:val="24"/>
        </w:rPr>
      </w:pPr>
      <w:r>
        <w:rPr>
          <w:rFonts w:eastAsia="Times New Roman"/>
          <w:szCs w:val="24"/>
        </w:rPr>
        <w:t>Προσβλέπω και στηρίζω την ιδιωτική οικονομία σε ένα μοντέλο επιχειρηματία</w:t>
      </w:r>
      <w:r>
        <w:rPr>
          <w:rFonts w:eastAsia="Times New Roman"/>
          <w:szCs w:val="24"/>
        </w:rPr>
        <w:t>,</w:t>
      </w:r>
      <w:r>
        <w:rPr>
          <w:rFonts w:eastAsia="Times New Roman"/>
          <w:szCs w:val="24"/>
        </w:rPr>
        <w:t xml:space="preserve"> που είναι συνεπής στις υποχρεώσεις του απέναντι στο </w:t>
      </w:r>
      <w:r>
        <w:rPr>
          <w:rFonts w:eastAsia="Times New Roman"/>
          <w:szCs w:val="24"/>
        </w:rPr>
        <w:t>δ</w:t>
      </w:r>
      <w:r>
        <w:rPr>
          <w:rFonts w:eastAsia="Times New Roman"/>
          <w:szCs w:val="24"/>
        </w:rPr>
        <w:t>ημόσιο, στις τράπεζες, στα ασφαλιστικά ταμεία και κυρίως στους εργαζόμενους -όχι σε καθεστώς γαλέρας- και στη ρή</w:t>
      </w:r>
      <w:r>
        <w:rPr>
          <w:rFonts w:eastAsia="Times New Roman"/>
          <w:szCs w:val="24"/>
        </w:rPr>
        <w:t xml:space="preserve">τρα του απόλυτου σεβασμού στα εργασιακά δικαιώματα και στις συλλογικές συμβάσεις εργασίας.  </w:t>
      </w:r>
    </w:p>
    <w:p w14:paraId="644FC8D8" w14:textId="77777777" w:rsidR="0050333C" w:rsidRDefault="00414943">
      <w:pPr>
        <w:spacing w:after="0" w:line="600" w:lineRule="auto"/>
        <w:ind w:firstLine="720"/>
        <w:jc w:val="both"/>
        <w:rPr>
          <w:rFonts w:eastAsia="Times New Roman"/>
          <w:szCs w:val="24"/>
        </w:rPr>
      </w:pPr>
      <w:r>
        <w:rPr>
          <w:rFonts w:eastAsia="Times New Roman"/>
          <w:szCs w:val="24"/>
        </w:rPr>
        <w:lastRenderedPageBreak/>
        <w:t>Η ανάπτυξη είναι κυρίως ψυχολογία. Είναι αναγκαίο, λοιπόν, μετά την ψήφιση και του νέου αναπτυξιακού νόμου και την κατάθεση επτακοσίων αιτήσεων ένταξης στον νέο αν</w:t>
      </w:r>
      <w:r>
        <w:rPr>
          <w:rFonts w:eastAsia="Times New Roman"/>
          <w:szCs w:val="24"/>
        </w:rPr>
        <w:t xml:space="preserve">απτυξιακό, να σταλεί σε κάθε γωνιά της πατρίδας το μήνυμα της πανεθνικής επανεκκίνησης για νέες παραγωγικές μονάδες παντού, σε όλη την ελληνική περιφέρεια. </w:t>
      </w:r>
    </w:p>
    <w:p w14:paraId="644FC8D9" w14:textId="77777777" w:rsidR="0050333C" w:rsidRDefault="00414943">
      <w:pPr>
        <w:spacing w:after="0" w:line="600" w:lineRule="auto"/>
        <w:ind w:firstLine="720"/>
        <w:jc w:val="both"/>
        <w:rPr>
          <w:rFonts w:eastAsia="Times New Roman"/>
          <w:szCs w:val="24"/>
        </w:rPr>
      </w:pPr>
      <w:r>
        <w:rPr>
          <w:rFonts w:eastAsia="Times New Roman"/>
          <w:szCs w:val="24"/>
        </w:rPr>
        <w:t>Είναι αναγκαίο να εμπνεύσουμε, να ωθήσουμε, να κινητοποιήσουμε τον άνεργο κόσμο να ξεκινήσει από το</w:t>
      </w:r>
      <w:r>
        <w:rPr>
          <w:rFonts w:eastAsia="Times New Roman"/>
          <w:szCs w:val="24"/>
        </w:rPr>
        <w:t xml:space="preserve"> μηδέν. Δεν έχουμε χρόνο. Πρέπει να κόψουμε δρόμο. Η κοινωνία δεν μπορεί να περιμένει. Η επανάληψη και η εστίαση στους όρους «δάνεια, φόροι, ελλείμματα, χρέη» και ξανά μανά από την αρχή, αυτό που ονομάζουμε «δημοσιονομική κρίση», δεν αρκεί. </w:t>
      </w:r>
    </w:p>
    <w:p w14:paraId="644FC8DA" w14:textId="77777777" w:rsidR="0050333C" w:rsidRDefault="00414943">
      <w:pPr>
        <w:spacing w:after="0" w:line="600" w:lineRule="auto"/>
        <w:ind w:firstLine="720"/>
        <w:jc w:val="both"/>
        <w:rPr>
          <w:rFonts w:eastAsia="Times New Roman"/>
          <w:szCs w:val="24"/>
        </w:rPr>
      </w:pPr>
      <w:r>
        <w:rPr>
          <w:rFonts w:eastAsia="Times New Roman"/>
          <w:szCs w:val="24"/>
        </w:rPr>
        <w:t>Είναι αναγκαίο</w:t>
      </w:r>
      <w:r>
        <w:rPr>
          <w:rFonts w:eastAsia="Times New Roman"/>
          <w:szCs w:val="24"/>
        </w:rPr>
        <w:t xml:space="preserve"> να ξεφύγουμε από τη μικρή -επιτρέψτε μου- συζήτηση για επιδόματα, βοηθήματα, ενισχύσεις, δηλαδή το μοίρασμα της φτώχειας, την ανακύκλωση της τρέχουσας μιζέριας και να πάμε στη μεγάλη συζήτηση, την ουσιαστική συζήτηση για νέες δουλειές, νέες θέσεις εργασία</w:t>
      </w:r>
      <w:r>
        <w:rPr>
          <w:rFonts w:eastAsia="Times New Roman"/>
          <w:szCs w:val="24"/>
        </w:rPr>
        <w:t xml:space="preserve">ς, νέες επενδύσεις, για την οικονομία της κοινωνίας, που αφορά τον κόσμο </w:t>
      </w:r>
      <w:r>
        <w:rPr>
          <w:rFonts w:eastAsia="Times New Roman"/>
          <w:szCs w:val="24"/>
        </w:rPr>
        <w:lastRenderedPageBreak/>
        <w:t>της παραγωγής και της ανάπτυξης, μέσα σε ένα συνολικό σχέδιο εθνικής και κοινωνικής συμμετοχικής αναγέννησης και ανασυγκρότησης, όπου ο κάθε Έλληνας και η κάθε Ελληνίδα, ατομικά και σ</w:t>
      </w:r>
      <w:r>
        <w:rPr>
          <w:rFonts w:eastAsia="Times New Roman"/>
          <w:szCs w:val="24"/>
        </w:rPr>
        <w:t xml:space="preserve">υλλογικά, θα μπορεί να βλέπει τον εαυτό του, την προοπτική του, το μέλλον του, ανάλογα με τις ικανότητες και τις ανάγκες του, για να μην αναγκάζεται να επιλέξει την έξοδο από τη χώρα. </w:t>
      </w:r>
    </w:p>
    <w:p w14:paraId="644FC8DB" w14:textId="77777777" w:rsidR="0050333C" w:rsidRDefault="00414943">
      <w:pPr>
        <w:spacing w:after="0" w:line="600" w:lineRule="auto"/>
        <w:ind w:firstLine="720"/>
        <w:jc w:val="both"/>
        <w:rPr>
          <w:rFonts w:eastAsia="Times New Roman"/>
          <w:szCs w:val="24"/>
        </w:rPr>
      </w:pPr>
      <w:r>
        <w:rPr>
          <w:rFonts w:eastAsia="Times New Roman"/>
          <w:szCs w:val="24"/>
        </w:rPr>
        <w:t>Αυτός ο πόλεμος της ατάκας, του εύκολου και ανέξοδου εντυπωσιασμού, των</w:t>
      </w:r>
      <w:r>
        <w:rPr>
          <w:rFonts w:eastAsia="Times New Roman"/>
          <w:szCs w:val="24"/>
        </w:rPr>
        <w:t xml:space="preserve"> στείρων αντιπαραθέσεων -με δυο κουβέντες- του ανταγωνισμού φθοράς συνεχίζει να περιθωριοποιεί την κοινωνία, την απογοητεύει. Την εθίζει σε αυτό το είδος της μη πολιτικής, της διαχείρισης και τελικά την οδηγεί στην αποχή.</w:t>
      </w:r>
    </w:p>
    <w:p w14:paraId="644FC8DC" w14:textId="77777777" w:rsidR="0050333C" w:rsidRDefault="00414943">
      <w:pPr>
        <w:spacing w:after="0" w:line="600" w:lineRule="auto"/>
        <w:ind w:firstLine="851"/>
        <w:jc w:val="both"/>
        <w:rPr>
          <w:rFonts w:eastAsia="Times New Roman" w:cs="Times New Roman"/>
        </w:rPr>
      </w:pPr>
      <w:r>
        <w:rPr>
          <w:rFonts w:eastAsia="Times New Roman" w:cs="Times New Roman"/>
        </w:rPr>
        <w:t xml:space="preserve">Ισχυρίζομαι ταπεινά, αγαπητοί μου </w:t>
      </w:r>
      <w:r>
        <w:rPr>
          <w:rFonts w:eastAsia="Times New Roman" w:cs="Times New Roman"/>
        </w:rPr>
        <w:t xml:space="preserve">συνάδελφοι, πως αυτός ο ανταγωνισμός φθοράς δεν αναπτύσσει τις κοινωνικές δυνάμεις, δεν αναπτύσσει πολιτική συνείδηση, δεν βελτιώνει το επίπεδο κοινωνικής συμμετοχής και αποτελεσματικότητας ούτε στην οικονομία ούτε στην κοινωνία ούτε και </w:t>
      </w:r>
      <w:r>
        <w:rPr>
          <w:rFonts w:eastAsia="Times New Roman" w:cs="Times New Roman"/>
        </w:rPr>
        <w:lastRenderedPageBreak/>
        <w:t>στον πολιτισμό και</w:t>
      </w:r>
      <w:r>
        <w:rPr>
          <w:rFonts w:eastAsia="Times New Roman" w:cs="Times New Roman"/>
        </w:rPr>
        <w:t xml:space="preserve"> γι’ αυτό ο ανταγωνισμός φθοράς μεταξύ των κομμάτων δεν πρέπει να μας αφορά. Οφείλουμε απέναντι στην πατρίδα</w:t>
      </w:r>
      <w:r>
        <w:rPr>
          <w:rFonts w:eastAsia="Times New Roman" w:cs="Times New Roman"/>
        </w:rPr>
        <w:t>,</w:t>
      </w:r>
      <w:r>
        <w:rPr>
          <w:rFonts w:eastAsia="Times New Roman" w:cs="Times New Roman"/>
        </w:rPr>
        <w:t xml:space="preserve"> η θέση όλων μας να οδηγεί στη μεγιστοποίηση της κοινωνικής συμμετοχής</w:t>
      </w:r>
      <w:r>
        <w:rPr>
          <w:rFonts w:eastAsia="Times New Roman" w:cs="Times New Roman"/>
        </w:rPr>
        <w:t>,</w:t>
      </w:r>
      <w:r>
        <w:rPr>
          <w:rFonts w:eastAsia="Times New Roman" w:cs="Times New Roman"/>
        </w:rPr>
        <w:t xml:space="preserve"> μέσα από έναν συναγωνισμό προσφοράς στον λαό και στην πατρίδα μας. </w:t>
      </w:r>
    </w:p>
    <w:p w14:paraId="644FC8DD" w14:textId="77777777" w:rsidR="0050333C" w:rsidRDefault="00414943">
      <w:pPr>
        <w:spacing w:after="0" w:line="600" w:lineRule="auto"/>
        <w:ind w:firstLine="851"/>
        <w:jc w:val="both"/>
        <w:rPr>
          <w:rFonts w:eastAsia="Times New Roman" w:cs="Times New Roman"/>
        </w:rPr>
      </w:pPr>
      <w:r>
        <w:rPr>
          <w:rFonts w:eastAsia="Times New Roman" w:cs="Times New Roman"/>
        </w:rPr>
        <w:t>Πού βρι</w:t>
      </w:r>
      <w:r>
        <w:rPr>
          <w:rFonts w:eastAsia="Times New Roman" w:cs="Times New Roman"/>
        </w:rPr>
        <w:t xml:space="preserve">σκόμαστε; Έρχομαι στο </w:t>
      </w:r>
      <w:r>
        <w:rPr>
          <w:rFonts w:eastAsia="Times New Roman"/>
          <w:bCs/>
        </w:rPr>
        <w:t>συγκεκριμένο</w:t>
      </w:r>
      <w:r>
        <w:rPr>
          <w:rFonts w:eastAsia="Times New Roman" w:cs="Times New Roman"/>
        </w:rPr>
        <w:t xml:space="preserve"> νομοσχέδιο. Εξοπλίζουμε την πραγματική οικονομία…</w:t>
      </w:r>
    </w:p>
    <w:p w14:paraId="644FC8DE" w14:textId="77777777" w:rsidR="0050333C" w:rsidRDefault="00414943">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Ναι, αλλά δεν έχουμε άλλον χρόνο. </w:t>
      </w:r>
    </w:p>
    <w:p w14:paraId="644FC8DF" w14:textId="77777777" w:rsidR="0050333C" w:rsidRDefault="00414943">
      <w:pPr>
        <w:spacing w:after="0" w:line="600" w:lineRule="auto"/>
        <w:ind w:firstLine="709"/>
        <w:jc w:val="both"/>
        <w:rPr>
          <w:rFonts w:eastAsia="Times New Roman" w:cs="Times New Roman"/>
        </w:rPr>
      </w:pPr>
      <w:r>
        <w:rPr>
          <w:rFonts w:eastAsia="Times New Roman" w:cs="Times New Roman"/>
          <w:b/>
        </w:rPr>
        <w:t>ΑΛΕΞΑΝΔΡΟΣ ΤΡΙΑΝΤΑΦΥΛΛΙΔΗΣ:</w:t>
      </w:r>
      <w:r>
        <w:rPr>
          <w:rFonts w:eastAsia="Times New Roman" w:cs="Times New Roman"/>
        </w:rPr>
        <w:t xml:space="preserve"> Ολοκληρώνω, κύριε Πρόεδρε.</w:t>
      </w:r>
    </w:p>
    <w:p w14:paraId="644FC8E0" w14:textId="77777777" w:rsidR="0050333C" w:rsidRDefault="00414943">
      <w:pPr>
        <w:spacing w:after="0" w:line="600" w:lineRule="auto"/>
        <w:ind w:firstLine="709"/>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Μπράβο. </w:t>
      </w:r>
    </w:p>
    <w:p w14:paraId="644FC8E1" w14:textId="77777777" w:rsidR="0050333C" w:rsidRDefault="00414943">
      <w:pPr>
        <w:spacing w:after="0" w:line="600" w:lineRule="auto"/>
        <w:ind w:firstLine="709"/>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 xml:space="preserve">Ευχαριστώ. </w:t>
      </w:r>
    </w:p>
    <w:p w14:paraId="644FC8E2" w14:textId="77777777" w:rsidR="0050333C" w:rsidRDefault="00414943">
      <w:pPr>
        <w:spacing w:after="0" w:line="600" w:lineRule="auto"/>
        <w:ind w:firstLine="709"/>
        <w:jc w:val="both"/>
        <w:rPr>
          <w:rFonts w:eastAsia="Times New Roman" w:cs="Times New Roman"/>
        </w:rPr>
      </w:pPr>
      <w:r>
        <w:rPr>
          <w:rFonts w:eastAsia="Times New Roman" w:cs="Times New Roman"/>
        </w:rPr>
        <w:t xml:space="preserve">Εξοπλίζουμε την πραγματική οικονομία με εργαλεία και τρόπους για να ξεπεράσουμε χρόνιες παθογένειες, που ακυρώνουν, αδρανοποιούν, </w:t>
      </w:r>
      <w:r>
        <w:rPr>
          <w:rFonts w:eastAsia="Times New Roman" w:cs="Times New Roman"/>
        </w:rPr>
        <w:lastRenderedPageBreak/>
        <w:t>λειτουργούν ως αντικίνητρα κάθε σκέψης για επένδυση. Εντελώς τηλεγραφικά αναφέρω: γραφ</w:t>
      </w:r>
      <w:r>
        <w:rPr>
          <w:rFonts w:eastAsia="Times New Roman" w:cs="Times New Roman"/>
        </w:rPr>
        <w:t xml:space="preserve">ειοκρατία, χρονοβόρες </w:t>
      </w:r>
      <w:r>
        <w:rPr>
          <w:rFonts w:eastAsia="Times New Roman"/>
        </w:rPr>
        <w:t>διαδικασίες</w:t>
      </w:r>
      <w:r>
        <w:rPr>
          <w:rFonts w:eastAsia="Times New Roman" w:cs="Times New Roman"/>
        </w:rPr>
        <w:t>, διαφθορά, «</w:t>
      </w:r>
      <w:proofErr w:type="spellStart"/>
      <w:r>
        <w:rPr>
          <w:rFonts w:eastAsia="Times New Roman" w:cs="Times New Roman"/>
        </w:rPr>
        <w:t>λαδόσημα</w:t>
      </w:r>
      <w:proofErr w:type="spellEnd"/>
      <w:r>
        <w:rPr>
          <w:rFonts w:eastAsia="Times New Roman" w:cs="Times New Roman"/>
        </w:rPr>
        <w:t xml:space="preserve">», απουσία οικονομικών κινήτρων, φορολογική αστάθεια, πολυνομία με αλληλοσυγκρουόμενες διατάξεις. </w:t>
      </w:r>
    </w:p>
    <w:p w14:paraId="644FC8E3" w14:textId="77777777" w:rsidR="0050333C" w:rsidRDefault="00414943">
      <w:pPr>
        <w:spacing w:after="0" w:line="600" w:lineRule="auto"/>
        <w:ind w:firstLine="709"/>
        <w:jc w:val="both"/>
        <w:rPr>
          <w:rFonts w:eastAsia="Times New Roman" w:cs="Times New Roman"/>
        </w:rPr>
      </w:pPr>
      <w:r>
        <w:rPr>
          <w:rFonts w:eastAsia="Times New Roman" w:cs="Times New Roman"/>
        </w:rPr>
        <w:t>Τι κάνουμε; Θεσπίζουμε για πρώτη φορά την εξ αποστάσεως σύσταση επιχειρήσεων</w:t>
      </w:r>
      <w:r>
        <w:rPr>
          <w:rFonts w:eastAsia="Times New Roman" w:cs="Times New Roman"/>
        </w:rPr>
        <w:t>,</w:t>
      </w:r>
      <w:r>
        <w:rPr>
          <w:rFonts w:eastAsia="Times New Roman" w:cs="Times New Roman"/>
        </w:rPr>
        <w:t xml:space="preserve"> μέσω ηλεκτρονικής πλατφόρ</w:t>
      </w:r>
      <w:r>
        <w:rPr>
          <w:rFonts w:eastAsia="Times New Roman" w:cs="Times New Roman"/>
        </w:rPr>
        <w:t xml:space="preserve">μας. Καταργούμε την </w:t>
      </w:r>
      <w:proofErr w:type="spellStart"/>
      <w:r>
        <w:rPr>
          <w:rFonts w:eastAsia="Times New Roman" w:cs="Times New Roman"/>
        </w:rPr>
        <w:t>υποχρεωτικότητα</w:t>
      </w:r>
      <w:proofErr w:type="spellEnd"/>
      <w:r>
        <w:rPr>
          <w:rFonts w:eastAsia="Times New Roman" w:cs="Times New Roman"/>
        </w:rPr>
        <w:t xml:space="preserve"> του συμβολαιογραφικού εγγράφου κατά τη </w:t>
      </w:r>
      <w:r>
        <w:rPr>
          <w:rFonts w:eastAsia="Times New Roman"/>
        </w:rPr>
        <w:t>διαδικασία</w:t>
      </w:r>
      <w:r>
        <w:rPr>
          <w:rFonts w:eastAsia="Times New Roman" w:cs="Times New Roman"/>
        </w:rPr>
        <w:t xml:space="preserve"> σύστασης των Α</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και των Ε</w:t>
      </w:r>
      <w:r>
        <w:rPr>
          <w:rFonts w:eastAsia="Times New Roman" w:cs="Times New Roman"/>
        </w:rPr>
        <w:t>.</w:t>
      </w:r>
      <w:r>
        <w:rPr>
          <w:rFonts w:eastAsia="Times New Roman" w:cs="Times New Roman"/>
        </w:rPr>
        <w:t>Π</w:t>
      </w:r>
      <w:r>
        <w:rPr>
          <w:rFonts w:eastAsia="Times New Roman" w:cs="Times New Roman"/>
        </w:rPr>
        <w:t>.</w:t>
      </w:r>
      <w:r>
        <w:rPr>
          <w:rFonts w:eastAsia="Times New Roman" w:cs="Times New Roman"/>
        </w:rPr>
        <w:t xml:space="preserve">Ε. Εξελίσσουμε τον θεσμό των </w:t>
      </w:r>
      <w:r>
        <w:rPr>
          <w:rFonts w:eastAsia="Times New Roman" w:cs="Times New Roman"/>
        </w:rPr>
        <w:t>υ</w:t>
      </w:r>
      <w:r>
        <w:rPr>
          <w:rFonts w:eastAsia="Times New Roman" w:cs="Times New Roman"/>
        </w:rPr>
        <w:t xml:space="preserve">πηρεσιών </w:t>
      </w:r>
      <w:r>
        <w:rPr>
          <w:rFonts w:eastAsia="Times New Roman" w:cs="Times New Roman"/>
        </w:rPr>
        <w:t>μ</w:t>
      </w:r>
      <w:r>
        <w:rPr>
          <w:rFonts w:eastAsia="Times New Roman" w:cs="Times New Roman"/>
        </w:rPr>
        <w:t xml:space="preserve">ιας </w:t>
      </w:r>
      <w:r>
        <w:rPr>
          <w:rFonts w:eastAsia="Times New Roman" w:cs="Times New Roman"/>
        </w:rPr>
        <w:t>σ</w:t>
      </w:r>
      <w:r>
        <w:rPr>
          <w:rFonts w:eastAsia="Times New Roman" w:cs="Times New Roman"/>
        </w:rPr>
        <w:t xml:space="preserve">τάσης, καθώς δίνουμε πλέον την ευέλικτη λύση με την </w:t>
      </w:r>
      <w:r>
        <w:rPr>
          <w:rFonts w:eastAsia="Times New Roman"/>
          <w:bCs/>
        </w:rPr>
        <w:t>έ</w:t>
      </w:r>
      <w:r>
        <w:rPr>
          <w:rFonts w:eastAsia="Times New Roman" w:cs="Times New Roman"/>
        </w:rPr>
        <w:t>κδοση απαραίτητων υπουργικών αποφάσεων. Με</w:t>
      </w:r>
      <w:r>
        <w:rPr>
          <w:rFonts w:eastAsia="Times New Roman" w:cs="Times New Roman"/>
        </w:rPr>
        <w:t xml:space="preserve"> την ισχυροποίηση του θεσμού και κυρίως…</w:t>
      </w:r>
    </w:p>
    <w:p w14:paraId="644FC8E4"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Τριανταφυλλίδη, πρέπει να κλείσετε. </w:t>
      </w:r>
    </w:p>
    <w:p w14:paraId="644FC8E5" w14:textId="77777777" w:rsidR="0050333C" w:rsidRDefault="00414943">
      <w:pPr>
        <w:spacing w:after="0" w:line="600" w:lineRule="auto"/>
        <w:ind w:firstLine="720"/>
        <w:jc w:val="both"/>
        <w:rPr>
          <w:rFonts w:eastAsia="Times New Roman" w:cs="Times New Roman"/>
        </w:rPr>
      </w:pPr>
      <w:r>
        <w:rPr>
          <w:rFonts w:eastAsia="Times New Roman" w:cs="Times New Roman"/>
          <w:b/>
        </w:rPr>
        <w:lastRenderedPageBreak/>
        <w:t>ΑΛΕΞΑΝΔΡΟΣ ΤΡΙΑΝΤΑΦΥΛΛΙΔΗΣ</w:t>
      </w:r>
      <w:r>
        <w:rPr>
          <w:rFonts w:eastAsia="Times New Roman" w:cs="Times New Roman"/>
        </w:rPr>
        <w:t>: Ολοκληρώνω. Σας ευχαριστώ πολύ για την κατανόησή σας, κύριε Πρόεδρε. Κλείνω.</w:t>
      </w:r>
    </w:p>
    <w:p w14:paraId="644FC8E6" w14:textId="77777777" w:rsidR="0050333C" w:rsidRDefault="00414943">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Ναι, δείχνω κατανόηση, αλλά να μην το παρατραβήξουμε. </w:t>
      </w:r>
    </w:p>
    <w:p w14:paraId="644FC8E7"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 xml:space="preserve">Η σύσταση της εταιρείας γίνεται μέσω πληροφορικής ηλεκτρονικής πλατφόρμας. Θα μειωθεί </w:t>
      </w:r>
      <w:r>
        <w:rPr>
          <w:rFonts w:eastAsia="Times New Roman" w:cs="Times New Roman"/>
        </w:rPr>
        <w:t xml:space="preserve">εξαιρετικά, </w:t>
      </w:r>
      <w:r>
        <w:rPr>
          <w:rFonts w:eastAsia="Times New Roman" w:cs="Times New Roman"/>
        </w:rPr>
        <w:t>τόσο το κόστος</w:t>
      </w:r>
      <w:r>
        <w:rPr>
          <w:rFonts w:eastAsia="Times New Roman" w:cs="Times New Roman"/>
        </w:rPr>
        <w:t>,</w:t>
      </w:r>
      <w:r>
        <w:rPr>
          <w:rFonts w:eastAsia="Times New Roman" w:cs="Times New Roman"/>
        </w:rPr>
        <w:t xml:space="preserve"> όσο και ο χρόνος σύστασης των εταιρειών. </w:t>
      </w:r>
    </w:p>
    <w:p w14:paraId="644FC8E8" w14:textId="77777777" w:rsidR="0050333C" w:rsidRDefault="00414943">
      <w:pPr>
        <w:spacing w:after="0" w:line="600" w:lineRule="auto"/>
        <w:ind w:firstLine="720"/>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προβλέπετ</w:t>
      </w:r>
      <w:r>
        <w:rPr>
          <w:rFonts w:eastAsia="Times New Roman" w:cs="Times New Roman"/>
        </w:rPr>
        <w:t xml:space="preserve">αι η δωρεάν σύσταση για το πρώτο έτος. </w:t>
      </w:r>
    </w:p>
    <w:p w14:paraId="644FC8E9"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Και κλείνω με την </w:t>
      </w:r>
      <w:r>
        <w:rPr>
          <w:rFonts w:eastAsia="Times New Roman" w:cs="Times New Roman"/>
          <w:bCs/>
          <w:shd w:val="clear" w:color="auto" w:fill="FFFFFF"/>
        </w:rPr>
        <w:t>τροποποίηση</w:t>
      </w:r>
      <w:r>
        <w:rPr>
          <w:rFonts w:eastAsia="Times New Roman" w:cs="Times New Roman"/>
        </w:rPr>
        <w:t xml:space="preserve"> και τη συμπλήρωση, που ήταν αίτημα του επαγγελματικού </w:t>
      </w:r>
      <w:r>
        <w:rPr>
          <w:rFonts w:eastAsia="Times New Roman"/>
          <w:bCs/>
        </w:rPr>
        <w:t>κό</w:t>
      </w:r>
      <w:r>
        <w:rPr>
          <w:rFonts w:eastAsia="Times New Roman" w:cs="Times New Roman"/>
        </w:rPr>
        <w:t xml:space="preserve">σμου, μιας ομόρρυθμης εταιρείας σε ετερόρρυθμη. </w:t>
      </w:r>
    </w:p>
    <w:p w14:paraId="644FC8EA"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Σχετικά με το ζήτημα, κύριε Υπουργέ, του </w:t>
      </w:r>
      <w:r>
        <w:rPr>
          <w:rFonts w:eastAsia="Times New Roman"/>
        </w:rPr>
        <w:t>άρθρο</w:t>
      </w:r>
      <w:r>
        <w:rPr>
          <w:rFonts w:eastAsia="Times New Roman" w:cs="Times New Roman"/>
        </w:rPr>
        <w:t>υ 25, για τους συνταξιούχους της ΕΛ</w:t>
      </w:r>
      <w:r>
        <w:rPr>
          <w:rFonts w:eastAsia="Times New Roman" w:cs="Times New Roman"/>
        </w:rPr>
        <w:t xml:space="preserve">ΒΟ, κάνω θερμή παράκληση. Τα λεφτά </w:t>
      </w:r>
      <w:r>
        <w:rPr>
          <w:rFonts w:eastAsia="Times New Roman" w:cs="Times New Roman"/>
          <w:bCs/>
          <w:shd w:val="clear" w:color="auto" w:fill="FFFFFF"/>
        </w:rPr>
        <w:t>υπάρχουν</w:t>
      </w:r>
      <w:r>
        <w:rPr>
          <w:rFonts w:eastAsia="Times New Roman" w:cs="Times New Roman"/>
        </w:rPr>
        <w:t xml:space="preserve">. Ας μην συνεχίζουμε αυτή τη </w:t>
      </w:r>
      <w:r>
        <w:rPr>
          <w:rFonts w:eastAsia="Times New Roman"/>
        </w:rPr>
        <w:t>διαδικασία,</w:t>
      </w:r>
      <w:r>
        <w:rPr>
          <w:rFonts w:eastAsia="Times New Roman" w:cs="Times New Roman"/>
        </w:rPr>
        <w:t xml:space="preserve"> που εδώ και επτά χρόνια οδηγεί αυτούς τους συνταξιούχους στην απελπισία και στην απόγνωση. </w:t>
      </w:r>
    </w:p>
    <w:p w14:paraId="644FC8EB" w14:textId="77777777" w:rsidR="0050333C" w:rsidRDefault="00414943">
      <w:pPr>
        <w:spacing w:after="0" w:line="600" w:lineRule="auto"/>
        <w:ind w:firstLine="720"/>
        <w:jc w:val="both"/>
        <w:rPr>
          <w:rFonts w:eastAsia="Times New Roman" w:cs="Times New Roman"/>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cs="Times New Roman"/>
        </w:rPr>
        <w:t xml:space="preserve">Κύριε Τριανταφυλλίδη, τέρμα. </w:t>
      </w:r>
    </w:p>
    <w:p w14:paraId="644FC8EC"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Ε</w:t>
      </w:r>
      <w:r>
        <w:rPr>
          <w:rFonts w:eastAsia="Times New Roman"/>
          <w:bCs/>
        </w:rPr>
        <w:t>ίναι</w:t>
      </w:r>
      <w:r>
        <w:rPr>
          <w:rFonts w:eastAsia="Times New Roman" w:cs="Times New Roman"/>
        </w:rPr>
        <w:t xml:space="preserve"> αίτημα τεσσάρων κομμάτων, τεσσάρων Βουλευτών. </w:t>
      </w:r>
    </w:p>
    <w:p w14:paraId="644FC8ED"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σας άκουσε ο Υπουργός. Κλείστε. </w:t>
      </w:r>
    </w:p>
    <w:p w14:paraId="644FC8EE"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 xml:space="preserve">Κλείνω. </w:t>
      </w:r>
    </w:p>
    <w:p w14:paraId="644FC8EF" w14:textId="77777777" w:rsidR="0050333C" w:rsidRDefault="00414943">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Ναι, το έχετε πει πέντε φορές το</w:t>
      </w:r>
      <w:r>
        <w:rPr>
          <w:rFonts w:eastAsia="Times New Roman" w:cs="Times New Roman"/>
        </w:rPr>
        <w:t xml:space="preserve"> «κλείνω» μέχρι στιγμής. </w:t>
      </w:r>
    </w:p>
    <w:p w14:paraId="644FC8F0" w14:textId="77777777" w:rsidR="0050333C" w:rsidRDefault="00414943">
      <w:pPr>
        <w:spacing w:after="0" w:line="600" w:lineRule="auto"/>
        <w:ind w:firstLine="720"/>
        <w:jc w:val="both"/>
        <w:rPr>
          <w:rFonts w:eastAsia="Times New Roman" w:cs="Times New Roman"/>
        </w:rPr>
      </w:pPr>
      <w:r>
        <w:rPr>
          <w:rFonts w:eastAsia="Times New Roman" w:cs="Times New Roman"/>
          <w:b/>
        </w:rPr>
        <w:t xml:space="preserve">ΑΛΕΞΑΝΔΡΟΣ ΤΡΙΑΝΤΑΦΥΛΛΙΔΗΣ: </w:t>
      </w:r>
      <w:r>
        <w:rPr>
          <w:rFonts w:eastAsia="Times New Roman" w:cs="Times New Roman"/>
        </w:rPr>
        <w:t xml:space="preserve">Την ίδια ώρα, λοιπόν, εργαζόμαστε ως κοινοβουλευτική πλειοψηφία και ως </w:t>
      </w:r>
      <w:r>
        <w:rPr>
          <w:rFonts w:eastAsia="Times New Roman"/>
          <w:bCs/>
        </w:rPr>
        <w:t>Κυβέρνηση</w:t>
      </w:r>
      <w:r>
        <w:rPr>
          <w:rFonts w:eastAsia="Times New Roman" w:cs="Times New Roman"/>
        </w:rPr>
        <w:t xml:space="preserve"> για μια κρίσιμη μάζα θετικών εξελίξεων, ώστε να ξεκολλήσει η χώρα από την ανακύκλωση της κρίσης των τελευταίων επτά ετών</w:t>
      </w:r>
      <w:r>
        <w:rPr>
          <w:rFonts w:eastAsia="Times New Roman" w:cs="Times New Roman"/>
        </w:rPr>
        <w:t>,</w:t>
      </w:r>
      <w:r>
        <w:rPr>
          <w:rFonts w:eastAsia="Times New Roman" w:cs="Times New Roman"/>
        </w:rPr>
        <w:t xml:space="preserve"> που έχει αφήσει πίσω της άνεργους, άπορους και άστεγους και να εισέλθουμε στο 2017, χρονιά που </w:t>
      </w:r>
      <w:r>
        <w:rPr>
          <w:rFonts w:eastAsia="Times New Roman" w:cs="Times New Roman"/>
        </w:rPr>
        <w:lastRenderedPageBreak/>
        <w:t>η χώρα μας και ο λαός μας θα καταλάβουν, θα νιώσουν, θα συμμετέχουν -εξοπλισμένοι με τα αναγκαία νομοθετικά εργαλεία- στο γύρισμα της σελίδας προς την ελπίδα κα</w:t>
      </w:r>
      <w:r>
        <w:rPr>
          <w:rFonts w:eastAsia="Times New Roman" w:cs="Times New Roman"/>
        </w:rPr>
        <w:t xml:space="preserve">ι την προοπτική. </w:t>
      </w:r>
    </w:p>
    <w:p w14:paraId="644FC8F1"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rPr>
        <w:t>Σας ε</w:t>
      </w:r>
      <w:r>
        <w:rPr>
          <w:rFonts w:eastAsia="Times New Roman" w:cs="Times New Roman"/>
          <w:bCs/>
          <w:shd w:val="clear" w:color="auto" w:fill="FFFFFF"/>
        </w:rPr>
        <w:t xml:space="preserve">υχαριστώ πολύ. </w:t>
      </w:r>
    </w:p>
    <w:p w14:paraId="644FC8F2" w14:textId="77777777" w:rsidR="0050333C" w:rsidRDefault="00414943">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644FC8F3"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w:t>
      </w: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Να </w:t>
      </w:r>
      <w:proofErr w:type="spellStart"/>
      <w:r>
        <w:rPr>
          <w:rFonts w:eastAsia="Times New Roman" w:cs="Times New Roman"/>
          <w:bCs/>
          <w:shd w:val="clear" w:color="auto" w:fill="FFFFFF"/>
        </w:rPr>
        <w:t>χρονομετράτε</w:t>
      </w:r>
      <w:proofErr w:type="spellEnd"/>
      <w:r>
        <w:rPr>
          <w:rFonts w:eastAsia="Times New Roman" w:cs="Times New Roman"/>
          <w:bCs/>
          <w:shd w:val="clear" w:color="auto" w:fill="FFFFFF"/>
        </w:rPr>
        <w:t xml:space="preserve"> όλοι οι συνάδελφοι τις ομιλίες σας, πριν ανέβετε στο Βήμα. Σήμερα, υπάρχει ανοχή σε όποιον μου τη ζήτησε -δικαίως εσείς, κύ</w:t>
      </w:r>
      <w:r>
        <w:rPr>
          <w:rFonts w:eastAsia="Times New Roman" w:cs="Times New Roman"/>
          <w:bCs/>
          <w:shd w:val="clear" w:color="auto" w:fill="FFFFFF"/>
        </w:rPr>
        <w:t xml:space="preserve">ριε </w:t>
      </w:r>
      <w:proofErr w:type="spellStart"/>
      <w:r>
        <w:rPr>
          <w:rFonts w:eastAsia="Times New Roman" w:cs="Times New Roman"/>
          <w:bCs/>
          <w:shd w:val="clear" w:color="auto" w:fill="FFFFFF"/>
        </w:rPr>
        <w:t>Μηταράκη</w:t>
      </w:r>
      <w:proofErr w:type="spellEnd"/>
      <w:r>
        <w:rPr>
          <w:rFonts w:eastAsia="Times New Roman" w:cs="Times New Roman"/>
          <w:bCs/>
          <w:shd w:val="clear" w:color="auto" w:fill="FFFFFF"/>
        </w:rPr>
        <w:t xml:space="preserve">, διαμαρτυρηθήκατε, γιατί είχατε πέντε λεπτά- </w:t>
      </w:r>
      <w:r>
        <w:rPr>
          <w:rFonts w:eastAsia="Times New Roman"/>
          <w:bCs/>
          <w:shd w:val="clear" w:color="auto" w:fill="FFFFFF"/>
        </w:rPr>
        <w:t>δι</w:t>
      </w:r>
      <w:r>
        <w:rPr>
          <w:rFonts w:eastAsia="Times New Roman" w:cs="Times New Roman"/>
          <w:bCs/>
          <w:shd w:val="clear" w:color="auto" w:fill="FFFFFF"/>
        </w:rPr>
        <w:t xml:space="preserve">ότι πάει καλά η </w:t>
      </w:r>
      <w:r>
        <w:rPr>
          <w:rFonts w:eastAsia="Times New Roman"/>
          <w:bCs/>
          <w:shd w:val="clear" w:color="auto" w:fill="FFFFFF"/>
        </w:rPr>
        <w:t>συνεδρίαση</w:t>
      </w:r>
      <w:r>
        <w:rPr>
          <w:rFonts w:eastAsia="Times New Roman" w:cs="Times New Roman"/>
          <w:bCs/>
          <w:shd w:val="clear" w:color="auto" w:fill="FFFFFF"/>
        </w:rPr>
        <w:t xml:space="preserve"> και θα τελειώσουμε νωρίτερα από τον προκαθορισμένο χρόνο. Γι’ αυτό δείχνω και μια ανοχή. Μπορεί, όμως, να μην ήταν έτσι, να ήταν άλλη η </w:t>
      </w:r>
      <w:r>
        <w:rPr>
          <w:rFonts w:eastAsia="Times New Roman"/>
          <w:bCs/>
          <w:shd w:val="clear" w:color="auto" w:fill="FFFFFF"/>
        </w:rPr>
        <w:t>διαδικασία</w:t>
      </w:r>
      <w:r>
        <w:rPr>
          <w:rFonts w:eastAsia="Times New Roman" w:cs="Times New Roman"/>
          <w:bCs/>
          <w:shd w:val="clear" w:color="auto" w:fill="FFFFFF"/>
        </w:rPr>
        <w:t xml:space="preserve">. Δεν μου </w:t>
      </w:r>
      <w:r>
        <w:rPr>
          <w:rFonts w:eastAsia="Times New Roman"/>
          <w:bCs/>
          <w:shd w:val="clear" w:color="auto" w:fill="FFFFFF"/>
        </w:rPr>
        <w:t>είναι</w:t>
      </w:r>
      <w:r>
        <w:rPr>
          <w:rFonts w:eastAsia="Times New Roman" w:cs="Times New Roman"/>
          <w:bCs/>
          <w:shd w:val="clear" w:color="auto" w:fill="FFFFFF"/>
        </w:rPr>
        <w:t xml:space="preserve"> ευχάρισ</w:t>
      </w:r>
      <w:r>
        <w:rPr>
          <w:rFonts w:eastAsia="Times New Roman" w:cs="Times New Roman"/>
          <w:bCs/>
          <w:shd w:val="clear" w:color="auto" w:fill="FFFFFF"/>
        </w:rPr>
        <w:t xml:space="preserve">το ούτε εμένα ούτε κανενός συναδέλφου να κάνουμε παρατηρήσεις και να υπάρχουν παράπονα. </w:t>
      </w:r>
    </w:p>
    <w:p w14:paraId="644FC8F4"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έχει ο κ. Σκρέκας και μετά ο Κοινοβουλευτικός Εκπρόσωπος του ΣΥΡΙΖΑ κ. Μάριος </w:t>
      </w:r>
      <w:proofErr w:type="spellStart"/>
      <w:r>
        <w:rPr>
          <w:rFonts w:eastAsia="Times New Roman" w:cs="Times New Roman"/>
          <w:bCs/>
          <w:shd w:val="clear" w:color="auto" w:fill="FFFFFF"/>
        </w:rPr>
        <w:t>Κάτσης</w:t>
      </w:r>
      <w:proofErr w:type="spellEnd"/>
      <w:r>
        <w:rPr>
          <w:rFonts w:eastAsia="Times New Roman" w:cs="Times New Roman"/>
          <w:bCs/>
          <w:shd w:val="clear" w:color="auto" w:fill="FFFFFF"/>
        </w:rPr>
        <w:t xml:space="preserve">. </w:t>
      </w:r>
    </w:p>
    <w:p w14:paraId="644FC8F5"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Ελάτε, κύριε Σκρέκα. Έχετε τον λόγο. Θα υπάρξει σχετική ανοχή και σε εσ</w:t>
      </w:r>
      <w:r>
        <w:rPr>
          <w:rFonts w:eastAsia="Times New Roman" w:cs="Times New Roman"/>
          <w:bCs/>
          <w:shd w:val="clear" w:color="auto" w:fill="FFFFFF"/>
        </w:rPr>
        <w:t xml:space="preserve">άς. </w:t>
      </w:r>
    </w:p>
    <w:p w14:paraId="644FC8F6"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ΚΩΝΣΤΑΝΤΙΝΟΣ ΣΚΡΕΚΑΣ:</w:t>
      </w:r>
      <w:r>
        <w:rPr>
          <w:rFonts w:eastAsia="Times New Roman" w:cs="Times New Roman"/>
          <w:bCs/>
          <w:shd w:val="clear" w:color="auto" w:fill="FFFFFF"/>
        </w:rPr>
        <w:t xml:space="preserve"> Ευχαριστώ, κύριε Πρόεδρε.  </w:t>
      </w:r>
    </w:p>
    <w:p w14:paraId="644FC8F7"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Λυπούμαι πάρα πολύ,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γιατί βλέπω ότι ο </w:t>
      </w:r>
      <w:proofErr w:type="spellStart"/>
      <w:r>
        <w:rPr>
          <w:rFonts w:eastAsia="Times New Roman" w:cs="Times New Roman"/>
          <w:bCs/>
          <w:shd w:val="clear" w:color="auto" w:fill="FFFFFF"/>
        </w:rPr>
        <w:t>προλαλήσας</w:t>
      </w:r>
      <w:proofErr w:type="spellEnd"/>
      <w:r>
        <w:rPr>
          <w:rFonts w:eastAsia="Times New Roman" w:cs="Times New Roman"/>
          <w:bCs/>
          <w:shd w:val="clear" w:color="auto" w:fill="FFFFFF"/>
        </w:rPr>
        <w:t xml:space="preserve"> Βουλευτής συνάδελφος κ. Τριανταφυλλίδης συνεχίζει να εφαρμόζει τη λογική και την πρακτική της παραποίησης των λεγομένων, σ</w:t>
      </w:r>
      <w:r>
        <w:rPr>
          <w:rFonts w:eastAsia="Times New Roman" w:cs="Times New Roman"/>
          <w:bCs/>
          <w:shd w:val="clear" w:color="auto" w:fill="FFFFFF"/>
        </w:rPr>
        <w:t xml:space="preserve">την παρούσα φάση του Αρχηγού της Αξιωματικής Αντιπολίτευσης, του Κυριάκου Μητσοτάκη, σε μια προσπάθεια να εξαπατήσει και να διαστρεβλώσει αυτά τα οποία λένε οι εκπρόσωποι της Αντιπολίτευσης. </w:t>
      </w:r>
    </w:p>
    <w:p w14:paraId="644FC8F8"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θέλω να πω με αυτό; Ότι αν ο αγαπητός συνάδελφος διάβαζε λίγο</w:t>
      </w:r>
      <w:r>
        <w:rPr>
          <w:rFonts w:eastAsia="Times New Roman" w:cs="Times New Roman"/>
          <w:bCs/>
          <w:shd w:val="clear" w:color="auto" w:fill="FFFFFF"/>
        </w:rPr>
        <w:t xml:space="preserve"> παρακάτω αυτά τα οποία είπε ο Κυριάκος Μητσοτάκης στην ομιλία του στη Βουλγαρία, θα έβλεπε ότι ακριβώς μετά από αυτό που αναφέρατε εσείς, κύριε συνάδελφε, είπε ότι η Ελλάδα θα πρέπει να δει τι πρέπει να </w:t>
      </w:r>
      <w:r>
        <w:rPr>
          <w:rFonts w:eastAsia="Times New Roman" w:cs="Times New Roman"/>
          <w:bCs/>
          <w:shd w:val="clear" w:color="auto" w:fill="FFFFFF"/>
        </w:rPr>
        <w:lastRenderedPageBreak/>
        <w:t xml:space="preserve">κάνει, ώστε να επαναφέρει τις επενδύσεις που </w:t>
      </w:r>
      <w:r>
        <w:rPr>
          <w:rFonts w:eastAsia="Times New Roman"/>
          <w:bCs/>
          <w:shd w:val="clear" w:color="auto" w:fill="FFFFFF"/>
        </w:rPr>
        <w:t>έ</w:t>
      </w:r>
      <w:r>
        <w:rPr>
          <w:rFonts w:eastAsia="Times New Roman" w:cs="Times New Roman"/>
          <w:bCs/>
          <w:shd w:val="clear" w:color="auto" w:fill="FFFFFF"/>
        </w:rPr>
        <w:t>χουν φ</w:t>
      </w:r>
      <w:r>
        <w:rPr>
          <w:rFonts w:eastAsia="Times New Roman" w:cs="Times New Roman"/>
          <w:bCs/>
          <w:shd w:val="clear" w:color="auto" w:fill="FFFFFF"/>
        </w:rPr>
        <w:t xml:space="preserve">ύγει από την Ελλάδα, εξαιτίας -τα τελευταία χρόνια μάλιστα- της φορομπηχτικής πολιτικής που ακολουθείτε. </w:t>
      </w:r>
    </w:p>
    <w:p w14:paraId="644FC8F9" w14:textId="77777777" w:rsidR="0050333C" w:rsidRDefault="00414943">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Μάλιστα, </w:t>
      </w:r>
      <w:r>
        <w:rPr>
          <w:rFonts w:eastAsia="Times New Roman"/>
          <w:bCs/>
          <w:shd w:val="clear" w:color="auto" w:fill="FFFFFF"/>
        </w:rPr>
        <w:t>έ</w:t>
      </w:r>
      <w:r>
        <w:rPr>
          <w:rFonts w:eastAsia="Times New Roman" w:cs="Times New Roman"/>
          <w:bCs/>
          <w:shd w:val="clear" w:color="auto" w:fill="FFFFFF"/>
        </w:rPr>
        <w:t>χω εδώ πέρα τα στοιχεία από τα οποία φαίνεται ότι το κλείσιμο των επιχειρήσεων φέτος</w:t>
      </w:r>
      <w:r>
        <w:rPr>
          <w:rFonts w:eastAsia="Times New Roman" w:cs="Times New Roman"/>
          <w:bCs/>
          <w:shd w:val="clear" w:color="auto" w:fill="FFFFFF"/>
        </w:rPr>
        <w:t>,</w:t>
      </w:r>
      <w:r>
        <w:rPr>
          <w:rFonts w:eastAsia="Times New Roman" w:cs="Times New Roman"/>
          <w:bCs/>
          <w:shd w:val="clear" w:color="auto" w:fill="FFFFFF"/>
        </w:rPr>
        <w:t xml:space="preserve"> σε σχέση με πέρσι αυξήθηκε κατά έξι χιλιάδες. Έξι χιλιάδες περίπου περισσότερες επιχειρήσεις, κύριε Υπουργέ της Ανάπτυξης, που θέλετε ανάπτυξη και θέλετε την ίδρυση νέων επιχειρήσεων, έκλεισαν σε σχέση με πέρσι από τη φορομπηχτική πολιτική που ακολουθεί η</w:t>
      </w:r>
      <w:r>
        <w:rPr>
          <w:rFonts w:eastAsia="Times New Roman" w:cs="Times New Roman"/>
          <w:bCs/>
          <w:shd w:val="clear" w:color="auto" w:fill="FFFFFF"/>
        </w:rPr>
        <w:t xml:space="preserve"> </w:t>
      </w:r>
      <w:r>
        <w:rPr>
          <w:rFonts w:eastAsia="Times New Roman"/>
          <w:bCs/>
          <w:shd w:val="clear" w:color="auto" w:fill="FFFFFF"/>
        </w:rPr>
        <w:t>Κυβέρνησή</w:t>
      </w:r>
      <w:r>
        <w:rPr>
          <w:rFonts w:eastAsia="Times New Roman" w:cs="Times New Roman"/>
          <w:bCs/>
          <w:shd w:val="clear" w:color="auto" w:fill="FFFFFF"/>
        </w:rPr>
        <w:t xml:space="preserve"> σας, τη δήθεν αναπτυξιακή. </w:t>
      </w:r>
    </w:p>
    <w:p w14:paraId="644FC8F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Μάλιστα, φέτος μόνο, έκλεισαν τρεις χιλιάδες περισσότερες επιχειρήσεις από αυτές που άνοιξαν.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προς γνώση και συμμόρφωση. Αυτά να βλέπετε, την κατάντια αυτών που κάνετε. Αντί να ψάχνετε να βρείτε τις ευθύ</w:t>
      </w:r>
      <w:r>
        <w:rPr>
          <w:rFonts w:eastAsia="Times New Roman" w:cs="Times New Roman"/>
          <w:szCs w:val="24"/>
        </w:rPr>
        <w:t xml:space="preserve">νες στην Αντιπολίτευση, που άλλο πράγμα σας παρέδωσε και άλλο αυτή τη στιγμή έχετε φέρει στην Ελλάδα, να δείτε τι θα </w:t>
      </w:r>
      <w:r>
        <w:rPr>
          <w:rFonts w:eastAsia="Times New Roman" w:cs="Times New Roman"/>
          <w:szCs w:val="24"/>
        </w:rPr>
        <w:lastRenderedPageBreak/>
        <w:t>κάνετε για να αντιστρέψετε αυτήν την κατάντια</w:t>
      </w:r>
      <w:r>
        <w:rPr>
          <w:rFonts w:eastAsia="Times New Roman" w:cs="Times New Roman"/>
          <w:szCs w:val="24"/>
        </w:rPr>
        <w:t>,</w:t>
      </w:r>
      <w:r>
        <w:rPr>
          <w:rFonts w:eastAsia="Times New Roman" w:cs="Times New Roman"/>
          <w:szCs w:val="24"/>
        </w:rPr>
        <w:t xml:space="preserve"> στην οποία έχετε φέρει την ελληνική οικονομία. </w:t>
      </w:r>
    </w:p>
    <w:p w14:paraId="644FC8F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Όμως πώς να το κάνετε αυτό, όταν εχθές είπε </w:t>
      </w: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ότι πραγματικά η παρούσα διαπραγμάτευση, την οποία προσδοκά η Κυβέρνηση να ολοκληρωθεί στις 5 Δεκεμβρίου, δηλαδή σε έξι ημέρες από τώρα, είναι η πιο δύσκολη μετά τον Αύγουστο, το καλοκαίρι του 2015; Και γι’ αυτήν την πολύ δύσκολη διαπραγμάτ</w:t>
      </w:r>
      <w:r>
        <w:rPr>
          <w:rFonts w:eastAsia="Times New Roman" w:cs="Times New Roman"/>
          <w:szCs w:val="24"/>
        </w:rPr>
        <w:t>ευση, κυρίες και κύριοι συνάδελφοι, και κύριε Υπουργέ της Οικονομίας και της Ανάπτυξης, που κρίνονται πάρα πολλά σε ό,τι αφορά το μέλλον της χώρας, τι κάνει ο Πρωθυπουργός της Ελλάδας; Τι κάνει</w:t>
      </w:r>
      <w:r>
        <w:rPr>
          <w:rFonts w:eastAsia="Times New Roman" w:cs="Times New Roman"/>
          <w:szCs w:val="24"/>
        </w:rPr>
        <w:t>,</w:t>
      </w:r>
      <w:r>
        <w:rPr>
          <w:rFonts w:eastAsia="Times New Roman" w:cs="Times New Roman"/>
          <w:szCs w:val="24"/>
        </w:rPr>
        <w:t xml:space="preserve"> έξι ημέρες πριν λήξει η προθεσμία του στόχου</w:t>
      </w:r>
      <w:r>
        <w:rPr>
          <w:rFonts w:eastAsia="Times New Roman" w:cs="Times New Roman"/>
          <w:szCs w:val="24"/>
        </w:rPr>
        <w:t>,</w:t>
      </w:r>
      <w:r>
        <w:rPr>
          <w:rFonts w:eastAsia="Times New Roman" w:cs="Times New Roman"/>
          <w:szCs w:val="24"/>
        </w:rPr>
        <w:t xml:space="preserve"> που εκείνος έχε</w:t>
      </w:r>
      <w:r>
        <w:rPr>
          <w:rFonts w:eastAsia="Times New Roman" w:cs="Times New Roman"/>
          <w:szCs w:val="24"/>
        </w:rPr>
        <w:t xml:space="preserve">ι θέσει για να κλείσει η διαπραγμάτευση; Φεύγει τετραήμερο ταξίδι διακοπών στην Κούβα, για να τιμήσει έναν άνθρωπο </w:t>
      </w:r>
      <w:r>
        <w:rPr>
          <w:rFonts w:eastAsia="Times New Roman" w:cs="Times New Roman"/>
          <w:szCs w:val="24"/>
        </w:rPr>
        <w:t xml:space="preserve">για τον οποίο </w:t>
      </w:r>
      <w:r>
        <w:rPr>
          <w:rFonts w:eastAsia="Times New Roman" w:cs="Times New Roman"/>
          <w:szCs w:val="24"/>
        </w:rPr>
        <w:t>πολλά έχουν αναφερθεί. Ξεκίνησε ως επαναστάτης, αλλά ξέχασε να κάνει εκλογές δημοκρατικές για πενήντα χρόνια στη χώρα του και κ</w:t>
      </w:r>
      <w:r>
        <w:rPr>
          <w:rFonts w:eastAsia="Times New Roman" w:cs="Times New Roman"/>
          <w:szCs w:val="24"/>
        </w:rPr>
        <w:t xml:space="preserve">ατέληξε να </w:t>
      </w:r>
      <w:r>
        <w:rPr>
          <w:rFonts w:eastAsia="Times New Roman" w:cs="Times New Roman"/>
          <w:szCs w:val="24"/>
        </w:rPr>
        <w:lastRenderedPageBreak/>
        <w:t xml:space="preserve">ακολουθήσει την πρακτική όλων των </w:t>
      </w:r>
      <w:proofErr w:type="spellStart"/>
      <w:r>
        <w:rPr>
          <w:rFonts w:eastAsia="Times New Roman" w:cs="Times New Roman"/>
          <w:szCs w:val="24"/>
        </w:rPr>
        <w:t>ολιγαρχών</w:t>
      </w:r>
      <w:proofErr w:type="spellEnd"/>
      <w:r>
        <w:rPr>
          <w:rFonts w:eastAsia="Times New Roman" w:cs="Times New Roman"/>
          <w:szCs w:val="24"/>
        </w:rPr>
        <w:t xml:space="preserve"> και δικτατόρων</w:t>
      </w:r>
      <w:r>
        <w:rPr>
          <w:rFonts w:eastAsia="Times New Roman" w:cs="Times New Roman"/>
          <w:szCs w:val="24"/>
        </w:rPr>
        <w:t>,</w:t>
      </w:r>
      <w:r>
        <w:rPr>
          <w:rFonts w:eastAsia="Times New Roman" w:cs="Times New Roman"/>
          <w:szCs w:val="24"/>
        </w:rPr>
        <w:t xml:space="preserve"> που έχουν ακολουθήσει παρόμοιες τακτικές. Ο μοναδικός Ευρωπαίος ηγέτης</w:t>
      </w:r>
      <w:r>
        <w:rPr>
          <w:rFonts w:eastAsia="Times New Roman" w:cs="Times New Roman"/>
          <w:szCs w:val="24"/>
        </w:rPr>
        <w:t>,</w:t>
      </w:r>
      <w:r>
        <w:rPr>
          <w:rFonts w:eastAsia="Times New Roman" w:cs="Times New Roman"/>
          <w:szCs w:val="24"/>
        </w:rPr>
        <w:t xml:space="preserve"> μέχρι σήμερα</w:t>
      </w:r>
      <w:r>
        <w:rPr>
          <w:rFonts w:eastAsia="Times New Roman" w:cs="Times New Roman"/>
          <w:szCs w:val="24"/>
        </w:rPr>
        <w:t>,</w:t>
      </w:r>
      <w:r>
        <w:rPr>
          <w:rFonts w:eastAsia="Times New Roman" w:cs="Times New Roman"/>
          <w:szCs w:val="24"/>
        </w:rPr>
        <w:t xml:space="preserve"> που πάει τέσσερις μέρες διακοπές στην Κούβα είναι ο κ. Τσίπρας, αυτή τη στιγμή που το μέλλον της χώ</w:t>
      </w:r>
      <w:r>
        <w:rPr>
          <w:rFonts w:eastAsia="Times New Roman" w:cs="Times New Roman"/>
          <w:szCs w:val="24"/>
        </w:rPr>
        <w:t xml:space="preserve">ρας κρίνεται! </w:t>
      </w:r>
    </w:p>
    <w:p w14:paraId="644FC8F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έχω περάσει κι εγώ από το Υπουργείο σας. Χρειάστηκε να μεταβώ στη Νέα Υόρκη σε μια δύσκολη περίοδο. Σε σαράντα οχτώ ώρες, πήγα, ήρθα κι έκανα και τις συναντήσεις που έπρεπε να κάνω με τους επενδυτές, για να έρθουν εδώ </w:t>
      </w:r>
      <w:r>
        <w:rPr>
          <w:rFonts w:eastAsia="Times New Roman" w:cs="Times New Roman"/>
          <w:szCs w:val="24"/>
        </w:rPr>
        <w:t>και να επενδύσουν στη χώρα, να βοηθήσουν στην ανάπτυξη της χώρας και να δημιουργήσουν δουλειές. Αυτό κάνει αυτός ο Πρωθυπουργός. Έτσι αισθάνεται την ευθύνη και τη σοβαρότητα! Σηκώνεται και φεύγει ο καπετάνιος και αφήνει το τιμόνι του καραβιού, τη στιγμή τη</w:t>
      </w:r>
      <w:r>
        <w:rPr>
          <w:rFonts w:eastAsia="Times New Roman" w:cs="Times New Roman"/>
          <w:szCs w:val="24"/>
        </w:rPr>
        <w:t xml:space="preserve">ς θύελλας; Και θέλετε η χώρα να ανακάμψει; </w:t>
      </w:r>
    </w:p>
    <w:p w14:paraId="644FC8F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Πείτε μου, κύριε Υπουργέ της Ανάπτυξης και της Οικονομίας, υπάρχει περίπτωση να ανακάμψει η χώρα και να πετύχει ρυθμούς αύξησης και διόγκωσης του ΑΕΠ κατά 2,7%, όταν θα εφαρμόσετε 2,5 δισεκατομμύρια </w:t>
      </w:r>
      <w:r>
        <w:rPr>
          <w:rFonts w:eastAsia="Times New Roman" w:cs="Times New Roman"/>
          <w:szCs w:val="24"/>
        </w:rPr>
        <w:lastRenderedPageBreak/>
        <w:t>επιπλέον φόρο</w:t>
      </w:r>
      <w:r>
        <w:rPr>
          <w:rFonts w:eastAsia="Times New Roman" w:cs="Times New Roman"/>
          <w:szCs w:val="24"/>
        </w:rPr>
        <w:t>υς</w:t>
      </w:r>
      <w:r>
        <w:rPr>
          <w:rFonts w:eastAsia="Times New Roman" w:cs="Times New Roman"/>
          <w:szCs w:val="24"/>
        </w:rPr>
        <w:t>,</w:t>
      </w:r>
      <w:r>
        <w:rPr>
          <w:rFonts w:eastAsia="Times New Roman" w:cs="Times New Roman"/>
          <w:szCs w:val="24"/>
        </w:rPr>
        <w:t xml:space="preserve"> σε σχέση με πέρσι και όταν θα προχωρήσετε σε περικοπές 1,5 δισεκατομμυρίου ευρώ; Αυτά τα μαθηματικά βγαίνουν σε εσάς</w:t>
      </w:r>
      <w:r>
        <w:rPr>
          <w:rFonts w:eastAsia="Times New Roman" w:cs="Times New Roman"/>
          <w:szCs w:val="24"/>
        </w:rPr>
        <w:t>,</w:t>
      </w:r>
      <w:r>
        <w:rPr>
          <w:rFonts w:eastAsia="Times New Roman" w:cs="Times New Roman"/>
          <w:szCs w:val="24"/>
        </w:rPr>
        <w:t xml:space="preserve"> που ήρθατε πριν μερικές μέρες; Όχι, σας έκαναν χάρη. Τα έβαλαν αυτά, αλλά να ξέρετε ότι δεν θα βγουν. Δεν θα βγουν και θα το πληρώσει </w:t>
      </w:r>
      <w:r>
        <w:rPr>
          <w:rFonts w:eastAsia="Times New Roman" w:cs="Times New Roman"/>
          <w:szCs w:val="24"/>
        </w:rPr>
        <w:t>ο λαός</w:t>
      </w:r>
      <w:r>
        <w:rPr>
          <w:rFonts w:eastAsia="Times New Roman" w:cs="Times New Roman"/>
          <w:szCs w:val="24"/>
        </w:rPr>
        <w:t>,</w:t>
      </w:r>
      <w:r>
        <w:rPr>
          <w:rFonts w:eastAsia="Times New Roman" w:cs="Times New Roman"/>
          <w:szCs w:val="24"/>
        </w:rPr>
        <w:t xml:space="preserve"> σε λίγους μήνες</w:t>
      </w:r>
      <w:r>
        <w:rPr>
          <w:rFonts w:eastAsia="Times New Roman" w:cs="Times New Roman"/>
          <w:szCs w:val="24"/>
        </w:rPr>
        <w:t>,</w:t>
      </w:r>
      <w:r>
        <w:rPr>
          <w:rFonts w:eastAsia="Times New Roman" w:cs="Times New Roman"/>
          <w:szCs w:val="24"/>
        </w:rPr>
        <w:t xml:space="preserve"> που δεν θα βγαίνουν τα νούμερα για άλλη μια φορά. Και θα πάτε πάλι σε περικοπές συντάξεων και πάλι σε αύξηση της φορολογίας, όπως κάνατε αυτά τα δύο χρόνια, που έχει αυξηθεί η φορολογία στη βενζίνη, στο πετρέλαιο θέρμανσης, στα τσι</w:t>
      </w:r>
      <w:r>
        <w:rPr>
          <w:rFonts w:eastAsia="Times New Roman" w:cs="Times New Roman"/>
          <w:szCs w:val="24"/>
        </w:rPr>
        <w:t>γάρα. Τώρα βάζετε φόρο στον καφέ. Αυξήσατε τον ΦΠΑ. Αυξήσατε τη φορολογία των εισοδημάτων των φυσικών και νομικών προσώπων. Αυξάνετε τις εισφορές. Κάνετε όλα αυτά και θέλετε να έρθουν επενδυτές να επενδύσουν; Μα, γιατί δεν κοιτάτε τι κάνουν οι γειτονικές χ</w:t>
      </w:r>
      <w:r>
        <w:rPr>
          <w:rFonts w:eastAsia="Times New Roman" w:cs="Times New Roman"/>
          <w:szCs w:val="24"/>
        </w:rPr>
        <w:t>ώρες; Τι κάνει η Βουλγαρία</w:t>
      </w:r>
      <w:r>
        <w:rPr>
          <w:rFonts w:eastAsia="Times New Roman" w:cs="Times New Roman"/>
          <w:szCs w:val="24"/>
        </w:rPr>
        <w:t>,</w:t>
      </w:r>
      <w:r>
        <w:rPr>
          <w:rFonts w:eastAsia="Times New Roman" w:cs="Times New Roman"/>
          <w:szCs w:val="24"/>
        </w:rPr>
        <w:t xml:space="preserve"> που έλεγε ο κ. Τριανταφυλλίδης; Αύξησε φορολογικούς συντελεστές</w:t>
      </w:r>
      <w:r>
        <w:rPr>
          <w:rFonts w:eastAsia="Times New Roman" w:cs="Times New Roman"/>
          <w:szCs w:val="24"/>
        </w:rPr>
        <w:t>,</w:t>
      </w:r>
      <w:r>
        <w:rPr>
          <w:rFonts w:eastAsia="Times New Roman" w:cs="Times New Roman"/>
          <w:szCs w:val="24"/>
        </w:rPr>
        <w:t xml:space="preserve"> για να προσελκύσει επενδύσεις; Το αντίθετο έκανε. </w:t>
      </w:r>
    </w:p>
    <w:p w14:paraId="644FC8F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 παρόν νομοσχέδιο, το είχαμε ξεκινήσει αυτό. Ως Υπουργός Ανάπτυξης, ουσιαστικά υλοποιώντας τη δο</w:t>
      </w:r>
      <w:r>
        <w:rPr>
          <w:rFonts w:eastAsia="Times New Roman" w:cs="Times New Roman"/>
          <w:szCs w:val="24"/>
        </w:rPr>
        <w:t xml:space="preserve">υλειά που είχαν κάνει οι προηγούμενοι, οι προκάτοχοί μου, ο κ. Χατζηδάκης και ο κ. </w:t>
      </w:r>
      <w:proofErr w:type="spellStart"/>
      <w:r>
        <w:rPr>
          <w:rFonts w:eastAsia="Times New Roman" w:cs="Times New Roman"/>
          <w:szCs w:val="24"/>
        </w:rPr>
        <w:t>Δένδιας</w:t>
      </w:r>
      <w:proofErr w:type="spellEnd"/>
      <w:r>
        <w:rPr>
          <w:rFonts w:eastAsia="Times New Roman" w:cs="Times New Roman"/>
          <w:szCs w:val="24"/>
        </w:rPr>
        <w:t xml:space="preserve">, συνυπογράψαμε με τον σημερινό Αρχηγό της Αξιωματικής Αντιπολίτευσης, Κυριάκο Μητσοτάκη, την κατάργηση της άδειας λειτουργίας στο 25% των επαγγελμάτων της χώρας που </w:t>
      </w:r>
      <w:r>
        <w:rPr>
          <w:rFonts w:eastAsia="Times New Roman" w:cs="Times New Roman"/>
          <w:szCs w:val="24"/>
        </w:rPr>
        <w:t xml:space="preserve">αποτελούν περίπου το 16,5% του ΑΕΠ. </w:t>
      </w:r>
    </w:p>
    <w:p w14:paraId="644FC8F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644FC90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Σκρέκας καταθέτει για τα Πρακτικά το προαναφερθέν έγγραφο, το οποίο βρίσκεται στο αρχείο του Τμήματος Γραμματείας της Διεύθυνσης Στενογραφίας </w:t>
      </w:r>
      <w:r>
        <w:rPr>
          <w:rFonts w:eastAsia="Times New Roman" w:cs="Times New Roman"/>
          <w:szCs w:val="24"/>
        </w:rPr>
        <w:t>και  Πρακτικών της Βουλής)</w:t>
      </w:r>
    </w:p>
    <w:p w14:paraId="644FC90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Τι κάνατε από τότε μέχρι σήμερα; Τίποτα. Τελευταία στιγμή έρχεστε και φέρνετε ένα νομοσχέδιο, το οποίο είναι γεμάτο «μπαλώματα», δήθεν, για να δείξετε τον μεταρρυθμιστικό σας οίστρο και με αυτόν τον τρόπο να </w:t>
      </w:r>
      <w:r>
        <w:rPr>
          <w:rFonts w:eastAsia="Times New Roman" w:cs="Times New Roman"/>
          <w:szCs w:val="24"/>
        </w:rPr>
        <w:lastRenderedPageBreak/>
        <w:t>δώσετε το σημάδι στου</w:t>
      </w:r>
      <w:r>
        <w:rPr>
          <w:rFonts w:eastAsia="Times New Roman" w:cs="Times New Roman"/>
          <w:szCs w:val="24"/>
        </w:rPr>
        <w:t xml:space="preserve">ς διεθνείς επενδυτές ότι θέλετε να έρθουν εδώ και να επενδύσουν στη χώρα. Όμως όλα τα υπόλοιπα, αυτά που κάνετε, διώχνουν τους επενδυτές. </w:t>
      </w:r>
    </w:p>
    <w:p w14:paraId="644FC90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Τελευταίο παράδειγμα βέβαια</w:t>
      </w:r>
      <w:r>
        <w:rPr>
          <w:rFonts w:eastAsia="Times New Roman" w:cs="Times New Roman"/>
          <w:szCs w:val="24"/>
        </w:rPr>
        <w:t>,</w:t>
      </w:r>
      <w:r>
        <w:rPr>
          <w:rFonts w:eastAsia="Times New Roman" w:cs="Times New Roman"/>
          <w:szCs w:val="24"/>
        </w:rPr>
        <w:t xml:space="preserve"> είναι και ο ΔΕΣΦΑ. Τι θα γίνει, κύριε Υπουργέ της Ανάπτυξης, με αυτήν την επένδυση που θ</w:t>
      </w:r>
      <w:r>
        <w:rPr>
          <w:rFonts w:eastAsia="Times New Roman" w:cs="Times New Roman"/>
          <w:szCs w:val="24"/>
        </w:rPr>
        <w:t xml:space="preserve">α έφερνε 400 εκατομμύρια στη χώρα και περίπου 2,5 δισεκατομμύρια ευρώ επενδυτικό πλάνο; Θα προχωρήσει; Η ανάδοχη κοινοπραξία έχει δώσει δύο μήνες παράταση στην εγγυητική της τραπεζική επιστολή. Τι θα κάνετε; Θα προχωρήσει ή και αυτό το πράγμα θα πάει στις </w:t>
      </w:r>
      <w:r>
        <w:rPr>
          <w:rFonts w:eastAsia="Times New Roman" w:cs="Times New Roman"/>
          <w:szCs w:val="24"/>
        </w:rPr>
        <w:t xml:space="preserve">καλένδες; </w:t>
      </w:r>
    </w:p>
    <w:p w14:paraId="644FC90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44FC904"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44FC90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υπάρχει Υπουργός που να θέλει να παρέμβει. Δεν εννοώ τον κ. Παπαδημητρίου, ο οποίος στο τέλος θα τοποθετηθεί. </w:t>
      </w:r>
    </w:p>
    <w:p w14:paraId="644FC90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Οπότε τον λόγο έχει ο κ. </w:t>
      </w:r>
      <w:proofErr w:type="spellStart"/>
      <w:r>
        <w:rPr>
          <w:rFonts w:eastAsia="Times New Roman" w:cs="Times New Roman"/>
          <w:szCs w:val="24"/>
        </w:rPr>
        <w:t>Κάτσης</w:t>
      </w:r>
      <w:proofErr w:type="spellEnd"/>
      <w:r>
        <w:rPr>
          <w:rFonts w:eastAsia="Times New Roman" w:cs="Times New Roman"/>
          <w:szCs w:val="24"/>
        </w:rPr>
        <w:t xml:space="preserve">. </w:t>
      </w:r>
    </w:p>
    <w:p w14:paraId="644FC907" w14:textId="77777777" w:rsidR="0050333C" w:rsidRDefault="00414943">
      <w:pPr>
        <w:spacing w:after="0" w:line="600" w:lineRule="auto"/>
        <w:ind w:firstLine="720"/>
        <w:jc w:val="both"/>
        <w:rPr>
          <w:rFonts w:eastAsia="Times New Roman"/>
          <w:color w:val="000000"/>
          <w:szCs w:val="24"/>
        </w:rPr>
      </w:pPr>
      <w:r>
        <w:rPr>
          <w:rFonts w:eastAsia="Times New Roman"/>
          <w:b/>
          <w:color w:val="000000"/>
          <w:szCs w:val="24"/>
        </w:rPr>
        <w:lastRenderedPageBreak/>
        <w:t>ΜΑΡΙΟΣ ΚΑΤΣΗΣ:</w:t>
      </w:r>
      <w:r>
        <w:rPr>
          <w:rFonts w:eastAsia="Times New Roman"/>
          <w:color w:val="000000"/>
          <w:szCs w:val="24"/>
        </w:rPr>
        <w:t xml:space="preserve"> Ευχαριστώ, κύριε Πρόεδρε.</w:t>
      </w:r>
    </w:p>
    <w:p w14:paraId="644FC908"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Θα ήθελα να ξεκινήσω την ομιλία </w:t>
      </w:r>
      <w:r>
        <w:rPr>
          <w:rFonts w:eastAsia="Times New Roman"/>
          <w:color w:val="000000"/>
          <w:szCs w:val="24"/>
        </w:rPr>
        <w:t>-</w:t>
      </w:r>
      <w:r>
        <w:rPr>
          <w:rFonts w:eastAsia="Times New Roman"/>
          <w:color w:val="000000"/>
          <w:szCs w:val="24"/>
        </w:rPr>
        <w:t>γιατί πραγματικά</w:t>
      </w:r>
      <w:r>
        <w:rPr>
          <w:rFonts w:eastAsia="Times New Roman"/>
          <w:color w:val="000000"/>
          <w:szCs w:val="24"/>
        </w:rPr>
        <w:t>,</w:t>
      </w:r>
      <w:r>
        <w:rPr>
          <w:rFonts w:eastAsia="Times New Roman"/>
          <w:color w:val="000000"/>
          <w:szCs w:val="24"/>
        </w:rPr>
        <w:t xml:space="preserve"> εξεπλάγην από την τοποθέτηση του κ. Γεωργιάδη, του Αντιπροέδρου της Νέας Δημοκρατίας και του κ. Λοβέρδου</w:t>
      </w:r>
      <w:r>
        <w:rPr>
          <w:rFonts w:eastAsia="Times New Roman"/>
          <w:color w:val="000000"/>
          <w:szCs w:val="24"/>
        </w:rPr>
        <w:t>-</w:t>
      </w:r>
      <w:r>
        <w:rPr>
          <w:rFonts w:eastAsia="Times New Roman"/>
          <w:color w:val="000000"/>
          <w:szCs w:val="24"/>
        </w:rPr>
        <w:t xml:space="preserve"> λέγοντας τα εξής: Ο κ. Γεωργιάδης, ένας ακραιφνής</w:t>
      </w:r>
      <w:r>
        <w:rPr>
          <w:rFonts w:eastAsia="Times New Roman"/>
          <w:color w:val="000000"/>
          <w:szCs w:val="24"/>
        </w:rPr>
        <w:t xml:space="preserve"> δεξιός και νεοφιλελεύθερος, κατάντησε να διαβάσει εδώ στο ελληνικό Κοινοβούλιο μια προκήρυξη του </w:t>
      </w:r>
      <w:r>
        <w:rPr>
          <w:rFonts w:eastAsia="Times New Roman"/>
          <w:color w:val="000000"/>
          <w:szCs w:val="24"/>
        </w:rPr>
        <w:t>«</w:t>
      </w:r>
      <w:proofErr w:type="spellStart"/>
      <w:r>
        <w:rPr>
          <w:rFonts w:eastAsia="Times New Roman"/>
          <w:color w:val="000000"/>
          <w:szCs w:val="24"/>
        </w:rPr>
        <w:t>Ρουβίκωνα</w:t>
      </w:r>
      <w:proofErr w:type="spellEnd"/>
      <w:r>
        <w:rPr>
          <w:rFonts w:eastAsia="Times New Roman"/>
          <w:color w:val="000000"/>
          <w:szCs w:val="24"/>
        </w:rPr>
        <w:t>»</w:t>
      </w:r>
      <w:r>
        <w:rPr>
          <w:rFonts w:eastAsia="Times New Roman"/>
          <w:color w:val="000000"/>
          <w:szCs w:val="24"/>
        </w:rPr>
        <w:t xml:space="preserve"> και να μιλάει για τον </w:t>
      </w:r>
      <w:proofErr w:type="spellStart"/>
      <w:r>
        <w:rPr>
          <w:rFonts w:eastAsia="Times New Roman"/>
          <w:color w:val="000000"/>
          <w:szCs w:val="24"/>
        </w:rPr>
        <w:t>Ανιέλι</w:t>
      </w:r>
      <w:proofErr w:type="spellEnd"/>
      <w:r>
        <w:rPr>
          <w:rFonts w:eastAsia="Times New Roman"/>
          <w:color w:val="000000"/>
          <w:szCs w:val="24"/>
        </w:rPr>
        <w:t xml:space="preserve"> και για τη χρήσιμη Αριστερά. Και ο κ. Λοβέρδος φρόντισε να μιλήσει σε αυτό το Κοινοβούλιο για τις καρέκλες, με τις οπ</w:t>
      </w:r>
      <w:r>
        <w:rPr>
          <w:rFonts w:eastAsia="Times New Roman"/>
          <w:color w:val="000000"/>
          <w:szCs w:val="24"/>
        </w:rPr>
        <w:t xml:space="preserve">οίες είμαστε δεμένοι εμείς οι </w:t>
      </w:r>
      <w:proofErr w:type="spellStart"/>
      <w:r>
        <w:rPr>
          <w:rFonts w:eastAsia="Times New Roman"/>
          <w:color w:val="000000"/>
          <w:szCs w:val="24"/>
        </w:rPr>
        <w:t>συριζαίοι</w:t>
      </w:r>
      <w:proofErr w:type="spellEnd"/>
      <w:r>
        <w:rPr>
          <w:rFonts w:eastAsia="Times New Roman"/>
          <w:color w:val="000000"/>
          <w:szCs w:val="24"/>
        </w:rPr>
        <w:t xml:space="preserve">, τάχα μου, όταν ο ίδιος εκλέγεται Βουλευτής –εγώ ήμουν δεκαπέντε χρονών τότε- από το 2000 και δεν θυμάμαι να μην ήταν σε θέση Υπουργείου, να μην ήταν Υπουργός, σε κάθε κυβέρνηση. </w:t>
      </w:r>
    </w:p>
    <w:p w14:paraId="644FC909"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Προκαλούν, πραγματικά, εντύπωση αυτά</w:t>
      </w:r>
      <w:r>
        <w:rPr>
          <w:rFonts w:eastAsia="Times New Roman"/>
          <w:color w:val="000000"/>
          <w:szCs w:val="24"/>
        </w:rPr>
        <w:t xml:space="preserve"> τα οποία ακούμε από την </w:t>
      </w:r>
      <w:r>
        <w:rPr>
          <w:rFonts w:eastAsia="Times New Roman"/>
          <w:color w:val="000000"/>
          <w:szCs w:val="24"/>
        </w:rPr>
        <w:t xml:space="preserve">Αντιπολίτευση </w:t>
      </w:r>
      <w:r>
        <w:rPr>
          <w:rFonts w:eastAsia="Times New Roman"/>
          <w:color w:val="000000"/>
          <w:szCs w:val="24"/>
        </w:rPr>
        <w:t>και προφανώς</w:t>
      </w:r>
      <w:r>
        <w:rPr>
          <w:rFonts w:eastAsia="Times New Roman"/>
          <w:color w:val="000000"/>
          <w:szCs w:val="24"/>
        </w:rPr>
        <w:t>,</w:t>
      </w:r>
      <w:r>
        <w:rPr>
          <w:rFonts w:eastAsia="Times New Roman"/>
          <w:color w:val="000000"/>
          <w:szCs w:val="24"/>
        </w:rPr>
        <w:t xml:space="preserve"> μαρτυρούν ένα στρατηγικό αδιέξοδο, το </w:t>
      </w:r>
      <w:r>
        <w:rPr>
          <w:rFonts w:eastAsia="Times New Roman"/>
          <w:color w:val="000000"/>
          <w:szCs w:val="24"/>
        </w:rPr>
        <w:lastRenderedPageBreak/>
        <w:t xml:space="preserve">στρατηγικό αδιέξοδο της πολιτικής του </w:t>
      </w:r>
      <w:r>
        <w:rPr>
          <w:rFonts w:eastAsia="Times New Roman"/>
          <w:color w:val="000000"/>
          <w:szCs w:val="24"/>
          <w:lang w:val="en-US"/>
        </w:rPr>
        <w:t>success</w:t>
      </w:r>
      <w:r>
        <w:rPr>
          <w:rFonts w:eastAsia="Times New Roman"/>
          <w:color w:val="000000"/>
          <w:szCs w:val="24"/>
        </w:rPr>
        <w:t xml:space="preserve"> </w:t>
      </w:r>
      <w:r>
        <w:rPr>
          <w:rFonts w:eastAsia="Times New Roman"/>
          <w:color w:val="000000"/>
          <w:szCs w:val="24"/>
          <w:lang w:val="en-US"/>
        </w:rPr>
        <w:t>story</w:t>
      </w:r>
      <w:r>
        <w:rPr>
          <w:rFonts w:eastAsia="Times New Roman"/>
          <w:color w:val="000000"/>
          <w:szCs w:val="24"/>
        </w:rPr>
        <w:t>,</w:t>
      </w:r>
      <w:r>
        <w:rPr>
          <w:rFonts w:eastAsia="Times New Roman"/>
          <w:color w:val="000000"/>
          <w:szCs w:val="24"/>
        </w:rPr>
        <w:t xml:space="preserve"> που συνεχίζουν ακόμα και σήμερα να υπερασπίζονται με την κυβέρνηση και τα πεπραγμένα της κυβέρνησης Σαμαρά-Βενιζ</w:t>
      </w:r>
      <w:r>
        <w:rPr>
          <w:rFonts w:eastAsia="Times New Roman"/>
          <w:color w:val="000000"/>
          <w:szCs w:val="24"/>
        </w:rPr>
        <w:t xml:space="preserve">έλου. </w:t>
      </w:r>
    </w:p>
    <w:p w14:paraId="644FC90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θα σας αφήσουμε σε αυτήν την κατάσταση, καθώς με τη σημερινή διαδικασία, με το σημερινό νομοσχέδιο σε μια χρονική περίοδο</w:t>
      </w:r>
      <w:r>
        <w:rPr>
          <w:rFonts w:eastAsia="Times New Roman" w:cs="Times New Roman"/>
          <w:szCs w:val="24"/>
        </w:rPr>
        <w:t>,</w:t>
      </w:r>
      <w:r>
        <w:rPr>
          <w:rFonts w:eastAsia="Times New Roman" w:cs="Times New Roman"/>
          <w:szCs w:val="24"/>
        </w:rPr>
        <w:t xml:space="preserve"> που η ελληνική οικονομία βρίσκεται σε μια κρίσιμη καμπή και μετά από έξι χρόνια παρατεταμέ</w:t>
      </w:r>
      <w:r>
        <w:rPr>
          <w:rFonts w:eastAsia="Times New Roman" w:cs="Times New Roman"/>
          <w:szCs w:val="24"/>
        </w:rPr>
        <w:t xml:space="preserve">νης ύφεσης και συρρίκνωσης του ΑΕΠ, φαίνεται ότι για πρώτη φορά η οικονομία σταθεροποιείται και είναι έτοιμη να περάσει στη φάση της ανάκαμψης. </w:t>
      </w:r>
    </w:p>
    <w:p w14:paraId="644FC90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 στόχος μας είναι</w:t>
      </w:r>
      <w:r>
        <w:rPr>
          <w:rFonts w:eastAsia="Times New Roman" w:cs="Times New Roman"/>
          <w:szCs w:val="24"/>
        </w:rPr>
        <w:t>,</w:t>
      </w:r>
      <w:r>
        <w:rPr>
          <w:rFonts w:eastAsia="Times New Roman" w:cs="Times New Roman"/>
          <w:szCs w:val="24"/>
        </w:rPr>
        <w:t xml:space="preserve"> τα θετικά επακόλουθα της ανάκαμψης να κατευθυνθούν σε αυτές τις ευαίσθητες κοινωνικές ομάδε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δέχθηκαν το μεγαλύτερο βάρος της κρίσης, σε αυτούς τους πολίτες που βρέθηκαν στον αέρα, χωρίς μάλιστα να υπάρχει κανένα κοινωνικό δίχτυ προστασίας. Η βιώσιμη οικονομική ανάπτυξη, όμως, δεν αποτελεί μια νομοτέλεια. Δεν έρχεται με αυτόματο πιλότο ούτε</w:t>
      </w:r>
      <w:r>
        <w:rPr>
          <w:rFonts w:eastAsia="Times New Roman" w:cs="Times New Roman"/>
          <w:szCs w:val="24"/>
        </w:rPr>
        <w:t xml:space="preserve"> μπορεί να βασιστεί στο αντιπαραγωγικό </w:t>
      </w:r>
      <w:r>
        <w:rPr>
          <w:rFonts w:eastAsia="Times New Roman" w:cs="Times New Roman"/>
          <w:szCs w:val="24"/>
        </w:rPr>
        <w:lastRenderedPageBreak/>
        <w:t>μοντέλο κρατικοδίαιτης επιχειρηματικότητας και των εγγυημένων κερδών</w:t>
      </w:r>
      <w:r>
        <w:rPr>
          <w:rFonts w:eastAsia="Times New Roman" w:cs="Times New Roman"/>
          <w:szCs w:val="24"/>
        </w:rPr>
        <w:t>,</w:t>
      </w:r>
      <w:r>
        <w:rPr>
          <w:rFonts w:eastAsia="Times New Roman" w:cs="Times New Roman"/>
          <w:szCs w:val="24"/>
        </w:rPr>
        <w:t xml:space="preserve"> που άνθισε στο παρελθόν και σε μεγάλο βαθμό συνέβαλε στη χρεοκοπία της χώρας. Όλοι γνωρίζουν ότι οι σοβαρές επενδύσεις για να ενεργοποιηθούν και να</w:t>
      </w:r>
      <w:r>
        <w:rPr>
          <w:rFonts w:eastAsia="Times New Roman" w:cs="Times New Roman"/>
          <w:szCs w:val="24"/>
        </w:rPr>
        <w:t xml:space="preserve"> υπολογίσουν στο επενδυτικό τους πλάνο, χρειάζονται τρία πράγματα:</w:t>
      </w:r>
      <w:r w:rsidDel="00F30EFA">
        <w:rPr>
          <w:rFonts w:eastAsia="Times New Roman" w:cs="Times New Roman"/>
          <w:szCs w:val="24"/>
        </w:rPr>
        <w:t xml:space="preserve"> </w:t>
      </w:r>
      <w:r>
        <w:rPr>
          <w:rFonts w:eastAsia="Times New Roman" w:cs="Times New Roman"/>
          <w:szCs w:val="24"/>
        </w:rPr>
        <w:t>Πρώτον, χρειάζονται σταθερό και προβλεπόμενο</w:t>
      </w:r>
      <w:r>
        <w:rPr>
          <w:rFonts w:eastAsia="Times New Roman" w:cs="Times New Roman"/>
          <w:szCs w:val="24"/>
        </w:rPr>
        <w:t>,</w:t>
      </w:r>
      <w:r>
        <w:rPr>
          <w:rFonts w:eastAsia="Times New Roman" w:cs="Times New Roman"/>
          <w:szCs w:val="24"/>
        </w:rPr>
        <w:t xml:space="preserve"> μακροπρόθεσμα</w:t>
      </w:r>
      <w:r>
        <w:rPr>
          <w:rFonts w:eastAsia="Times New Roman" w:cs="Times New Roman"/>
          <w:szCs w:val="24"/>
        </w:rPr>
        <w:t>,</w:t>
      </w:r>
      <w:r>
        <w:rPr>
          <w:rFonts w:eastAsia="Times New Roman" w:cs="Times New Roman"/>
          <w:szCs w:val="24"/>
        </w:rPr>
        <w:t xml:space="preserve"> οικονομικό περιβάλλον στη χώρα.</w:t>
      </w:r>
    </w:p>
    <w:p w14:paraId="644FC90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Δεύτερον, χρειάζονται σταθερή φορολογία και χρηματοδοτικά εργαλεία που λειτουργούν ως κίνητρα.</w:t>
      </w:r>
    </w:p>
    <w:p w14:paraId="644FC90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Τρίτον, χρειάζονται πάταξη της γραφειοκρατίας και ίσους και διαφανείς κανόνες για όλους. </w:t>
      </w:r>
    </w:p>
    <w:p w14:paraId="644FC90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Κυβέρνησή μας εργάζεται με σχέδιο και με μεθοδικότητα</w:t>
      </w:r>
      <w:r>
        <w:rPr>
          <w:rFonts w:eastAsia="Times New Roman" w:cs="Times New Roman"/>
          <w:szCs w:val="24"/>
        </w:rPr>
        <w:t>,</w:t>
      </w:r>
      <w:r>
        <w:rPr>
          <w:rFonts w:eastAsia="Times New Roman" w:cs="Times New Roman"/>
          <w:szCs w:val="24"/>
        </w:rPr>
        <w:t xml:space="preserve"> για να απαντήσει πειστικά και στα τρία αυτά ζητήματα και στις τρεις παραπάνω προϋποθέσεις και παράλληλα παλεύ</w:t>
      </w:r>
      <w:r>
        <w:rPr>
          <w:rFonts w:eastAsia="Times New Roman" w:cs="Times New Roman"/>
          <w:szCs w:val="24"/>
        </w:rPr>
        <w:t xml:space="preserve">ει για την έξοδο από την επιτροπεία. </w:t>
      </w:r>
    </w:p>
    <w:p w14:paraId="644FC90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για καθένα από τα παραπάνω: Πρώτον, η ρύθμιση του χρέους, η ένταξη στο </w:t>
      </w:r>
      <w:r>
        <w:rPr>
          <w:rFonts w:eastAsia="Times New Roman" w:cs="Times New Roman"/>
          <w:szCs w:val="24"/>
          <w:lang w:val="en-US"/>
        </w:rPr>
        <w:t>QE</w:t>
      </w:r>
      <w:r>
        <w:rPr>
          <w:rFonts w:eastAsia="Times New Roman" w:cs="Times New Roman"/>
          <w:szCs w:val="24"/>
        </w:rPr>
        <w:t xml:space="preserve">, στην ποσοτική χαλάρωση, και η μείωση των </w:t>
      </w:r>
      <w:r>
        <w:rPr>
          <w:rFonts w:eastAsia="Times New Roman" w:cs="Times New Roman"/>
          <w:szCs w:val="24"/>
        </w:rPr>
        <w:lastRenderedPageBreak/>
        <w:t>πλεονασμάτων μετά το 2018 που διεκδικούνται με σοβαρούς όρους στη διαπραγμάτευση, μπ</w:t>
      </w:r>
      <w:r>
        <w:rPr>
          <w:rFonts w:eastAsia="Times New Roman" w:cs="Times New Roman"/>
          <w:szCs w:val="24"/>
        </w:rPr>
        <w:t>ορούν να διαμορφώσουν έναν καθαρό δρόμο για επενδύσεις και οικονομική σταθερότητα.</w:t>
      </w:r>
    </w:p>
    <w:p w14:paraId="644FC91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Δεύτερον, με τις διατάξεις του νέου αναπτυξιακού νόμου, θεσπίζεται</w:t>
      </w:r>
      <w:r>
        <w:rPr>
          <w:rFonts w:eastAsia="Times New Roman" w:cs="Times New Roman"/>
          <w:szCs w:val="24"/>
        </w:rPr>
        <w:t>,</w:t>
      </w:r>
      <w:r>
        <w:rPr>
          <w:rFonts w:eastAsia="Times New Roman" w:cs="Times New Roman"/>
          <w:szCs w:val="24"/>
        </w:rPr>
        <w:t xml:space="preserve"> εκτός των χρηματοδοτικών εργαλείων</w:t>
      </w:r>
      <w:r>
        <w:rPr>
          <w:rFonts w:eastAsia="Times New Roman" w:cs="Times New Roman"/>
          <w:szCs w:val="24"/>
        </w:rPr>
        <w:t>,</w:t>
      </w:r>
      <w:r>
        <w:rPr>
          <w:rFonts w:eastAsia="Times New Roman" w:cs="Times New Roman"/>
          <w:szCs w:val="24"/>
        </w:rPr>
        <w:t xml:space="preserve"> σταθερό φορολογικό περιβάλλον για δώδεκα χρόνια και σε συνδυασμό </w:t>
      </w:r>
      <w:r>
        <w:rPr>
          <w:rFonts w:eastAsia="Times New Roman" w:cs="Times New Roman"/>
          <w:szCs w:val="24"/>
        </w:rPr>
        <w:t xml:space="preserve">με </w:t>
      </w:r>
      <w:r>
        <w:rPr>
          <w:rFonts w:eastAsia="Times New Roman" w:cs="Times New Roman"/>
          <w:szCs w:val="24"/>
        </w:rPr>
        <w:t>τ</w:t>
      </w:r>
      <w:r>
        <w:rPr>
          <w:rFonts w:eastAsia="Times New Roman" w:cs="Times New Roman"/>
          <w:szCs w:val="24"/>
        </w:rPr>
        <w:t xml:space="preserve">ην πλήρη απορρόφηση του ΕΣΠΑ, την </w:t>
      </w:r>
      <w:proofErr w:type="spellStart"/>
      <w:r>
        <w:rPr>
          <w:rFonts w:eastAsia="Times New Roman" w:cs="Times New Roman"/>
          <w:szCs w:val="24"/>
        </w:rPr>
        <w:t>επανακατεύθυνσή</w:t>
      </w:r>
      <w:proofErr w:type="spellEnd"/>
      <w:r>
        <w:rPr>
          <w:rFonts w:eastAsia="Times New Roman" w:cs="Times New Roman"/>
          <w:szCs w:val="24"/>
        </w:rPr>
        <w:t xml:space="preserve"> του στους κλάδους που αποτελούν ανταγωνιστικό πλεονέκτημα για τη χώρα μας και όχι στους φίλους και κολλητούς, η </w:t>
      </w:r>
      <w:proofErr w:type="spellStart"/>
      <w:r>
        <w:rPr>
          <w:rFonts w:eastAsia="Times New Roman" w:cs="Times New Roman"/>
          <w:szCs w:val="24"/>
        </w:rPr>
        <w:t>μόχλευση</w:t>
      </w:r>
      <w:proofErr w:type="spellEnd"/>
      <w:r>
        <w:rPr>
          <w:rFonts w:eastAsia="Times New Roman" w:cs="Times New Roman"/>
          <w:szCs w:val="24"/>
        </w:rPr>
        <w:t xml:space="preserve"> κονδυλίων από την Ευρωπαϊκή Τράπεζα Επενδύσεων με κατεύθυνση τη μικρομεσαία επιχειρημ</w:t>
      </w:r>
      <w:r>
        <w:rPr>
          <w:rFonts w:eastAsia="Times New Roman" w:cs="Times New Roman"/>
          <w:szCs w:val="24"/>
        </w:rPr>
        <w:t>ατικότητα, αποτελούν όντως χρηματοδοτικά εργαλεία</w:t>
      </w:r>
      <w:r>
        <w:rPr>
          <w:rFonts w:eastAsia="Times New Roman" w:cs="Times New Roman"/>
          <w:szCs w:val="24"/>
        </w:rPr>
        <w:t>,</w:t>
      </w:r>
      <w:r>
        <w:rPr>
          <w:rFonts w:eastAsia="Times New Roman" w:cs="Times New Roman"/>
          <w:szCs w:val="24"/>
        </w:rPr>
        <w:t xml:space="preserve"> που ενισχύουν το επενδυτικό κλίμα. </w:t>
      </w:r>
    </w:p>
    <w:p w14:paraId="644FC91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τρίτον, με το παρόν σχέδιο νόμου δίνουμε ένα ισχυρό χτύπημα στη γραφειοκρατία και τις πολύπλοκες διαδικασίες</w:t>
      </w:r>
      <w:r>
        <w:rPr>
          <w:rFonts w:eastAsia="Times New Roman" w:cs="Times New Roman"/>
          <w:szCs w:val="24"/>
        </w:rPr>
        <w:t>,</w:t>
      </w:r>
      <w:r>
        <w:rPr>
          <w:rFonts w:eastAsia="Times New Roman" w:cs="Times New Roman"/>
          <w:szCs w:val="24"/>
        </w:rPr>
        <w:t xml:space="preserve"> που αποθαρρύνουν την υγιή επιχειρηματικότητα και δημιου</w:t>
      </w:r>
      <w:r>
        <w:rPr>
          <w:rFonts w:eastAsia="Times New Roman" w:cs="Times New Roman"/>
          <w:szCs w:val="24"/>
        </w:rPr>
        <w:t xml:space="preserve">ργούν πυρήνες διαφθοράς και διαπλοκής. </w:t>
      </w:r>
    </w:p>
    <w:p w14:paraId="644FC91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Άρα, μιλάμε για ένα συνολικό πλέγμα δράσεων</w:t>
      </w:r>
      <w:r>
        <w:rPr>
          <w:rFonts w:eastAsia="Times New Roman" w:cs="Times New Roman"/>
          <w:szCs w:val="24"/>
        </w:rPr>
        <w:t>,</w:t>
      </w:r>
      <w:r>
        <w:rPr>
          <w:rFonts w:eastAsia="Times New Roman" w:cs="Times New Roman"/>
          <w:szCs w:val="24"/>
        </w:rPr>
        <w:t xml:space="preserve"> που στόχο έχει να θέσει τις βάσεις για βιώσιμη και δίκαιη ανάπτυξη, αλλαγή του παραγωγικού μοντέλου της χώρας και διευκόλυνση του </w:t>
      </w:r>
      <w:proofErr w:type="spellStart"/>
      <w:r>
        <w:rPr>
          <w:rFonts w:eastAsia="Times New Roman" w:cs="Times New Roman"/>
          <w:szCs w:val="24"/>
        </w:rPr>
        <w:t>επιχειρείν</w:t>
      </w:r>
      <w:proofErr w:type="spellEnd"/>
      <w:r>
        <w:rPr>
          <w:rFonts w:eastAsia="Times New Roman" w:cs="Times New Roman"/>
          <w:szCs w:val="24"/>
        </w:rPr>
        <w:t xml:space="preserve"> σε μία δύσκολη επιχειρηματικά </w:t>
      </w:r>
      <w:r>
        <w:rPr>
          <w:rFonts w:eastAsia="Times New Roman" w:cs="Times New Roman"/>
          <w:szCs w:val="24"/>
        </w:rPr>
        <w:t xml:space="preserve">περίοδο. Η βελτίωση του επιχειρηματικού περιβάλλοντος είναι απαραίτητη για την ενίσχυση της ανταγωνιστικότητας της ελληνικής οικονομίας. </w:t>
      </w:r>
    </w:p>
    <w:p w14:paraId="644FC91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Τονίζω ότι, μιλώντας για βήματα ενίσχυσης της ανταγωνιστικότητας, αναφέρομαι σε δράσεις που συμβάλλουν στην καλύτερη λ</w:t>
      </w:r>
      <w:r>
        <w:rPr>
          <w:rFonts w:eastAsia="Times New Roman" w:cs="Times New Roman"/>
          <w:szCs w:val="24"/>
        </w:rPr>
        <w:t>ειτουργία της αγοράς, με οφέλη κυρίως όμως για τις μικρομεσαίες επιχειρήσεις. Η Νέα Δημοκρατία, αντ’ αυτού, μιλάει για βελτίωση της ανταγωνιστικότητας με συντριβή του εργατικού εισοδήματος και την απορρύθμιση της αγοράς εργασίας. Μας κατηγορεί διαρκώς η Αξ</w:t>
      </w:r>
      <w:r>
        <w:rPr>
          <w:rFonts w:eastAsia="Times New Roman" w:cs="Times New Roman"/>
          <w:szCs w:val="24"/>
        </w:rPr>
        <w:t xml:space="preserve">ιωματική Αντιπολίτευση ότι είμαστε ιδεοληπτικοί και ότι στρεφόμαστε ενάντια σε νέα ή υφιστάμενα επιχειρηματικά εγχειρήματα. Οι κρατικοδίαιτοι επιχειρηματίες, όμως, και οι εθνικοί εργολάβοι δεν ήταν δικό μας δημιούργημα. Εμείς τους βρήκαμε μπροστά </w:t>
      </w:r>
      <w:r>
        <w:rPr>
          <w:rFonts w:eastAsia="Times New Roman" w:cs="Times New Roman"/>
          <w:szCs w:val="24"/>
        </w:rPr>
        <w:lastRenderedPageBreak/>
        <w:t>μας και μ</w:t>
      </w:r>
      <w:r>
        <w:rPr>
          <w:rFonts w:eastAsia="Times New Roman" w:cs="Times New Roman"/>
          <w:szCs w:val="24"/>
        </w:rPr>
        <w:t>άλιστα</w:t>
      </w:r>
      <w:r>
        <w:rPr>
          <w:rFonts w:eastAsia="Times New Roman" w:cs="Times New Roman"/>
          <w:szCs w:val="24"/>
        </w:rPr>
        <w:t>,</w:t>
      </w:r>
      <w:r>
        <w:rPr>
          <w:rFonts w:eastAsia="Times New Roman" w:cs="Times New Roman"/>
          <w:szCs w:val="24"/>
        </w:rPr>
        <w:t xml:space="preserve"> γεμάτους αλαζονεία, μια αλαζονεία</w:t>
      </w:r>
      <w:r>
        <w:rPr>
          <w:rFonts w:eastAsia="Times New Roman" w:cs="Times New Roman"/>
          <w:szCs w:val="24"/>
        </w:rPr>
        <w:t>,</w:t>
      </w:r>
      <w:r>
        <w:rPr>
          <w:rFonts w:eastAsia="Times New Roman" w:cs="Times New Roman"/>
          <w:szCs w:val="24"/>
        </w:rPr>
        <w:t xml:space="preserve"> που προερχόταν από την εξουσία</w:t>
      </w:r>
      <w:r>
        <w:rPr>
          <w:rFonts w:eastAsia="Times New Roman" w:cs="Times New Roman"/>
          <w:szCs w:val="24"/>
        </w:rPr>
        <w:t>,</w:t>
      </w:r>
      <w:r>
        <w:rPr>
          <w:rFonts w:eastAsia="Times New Roman" w:cs="Times New Roman"/>
          <w:szCs w:val="24"/>
        </w:rPr>
        <w:t xml:space="preserve"> που παρείχατε </w:t>
      </w:r>
      <w:r>
        <w:rPr>
          <w:rFonts w:eastAsia="Times New Roman" w:cs="Times New Roman"/>
          <w:szCs w:val="24"/>
        </w:rPr>
        <w:t>εσείς,</w:t>
      </w:r>
      <w:r>
        <w:rPr>
          <w:rFonts w:eastAsia="Times New Roman" w:cs="Times New Roman"/>
          <w:szCs w:val="24"/>
        </w:rPr>
        <w:t xml:space="preserve"> με αντάλλαγμα τη στήριξή τους.</w:t>
      </w:r>
    </w:p>
    <w:p w14:paraId="644FC914" w14:textId="77777777" w:rsidR="0050333C" w:rsidRDefault="00414943">
      <w:pPr>
        <w:spacing w:after="0" w:line="600" w:lineRule="auto"/>
        <w:ind w:firstLine="720"/>
        <w:jc w:val="both"/>
        <w:rPr>
          <w:rFonts w:eastAsia="Times New Roman"/>
          <w:szCs w:val="24"/>
        </w:rPr>
      </w:pPr>
      <w:r>
        <w:rPr>
          <w:rFonts w:eastAsia="Times New Roman"/>
          <w:szCs w:val="24"/>
        </w:rPr>
        <w:t xml:space="preserve">Την ευρεία </w:t>
      </w:r>
      <w:proofErr w:type="spellStart"/>
      <w:r>
        <w:rPr>
          <w:rFonts w:eastAsia="Times New Roman"/>
          <w:szCs w:val="24"/>
        </w:rPr>
        <w:t>αποεπένδυση</w:t>
      </w:r>
      <w:proofErr w:type="spellEnd"/>
      <w:r>
        <w:rPr>
          <w:rFonts w:eastAsia="Times New Roman"/>
          <w:szCs w:val="24"/>
        </w:rPr>
        <w:t xml:space="preserve"> και την αποβιομηχάνιση της ελληνικής οικονομίας την κληρονομήσαμε από εσάς. Δεν τη δημιουργήσαμε εμείς. Τη</w:t>
      </w:r>
      <w:r>
        <w:rPr>
          <w:rFonts w:eastAsia="Times New Roman"/>
          <w:szCs w:val="24"/>
        </w:rPr>
        <w:t xml:space="preserve">ν ανεργία δεν τη φτάσαμε εμείς στο 28%. Εμείς οι </w:t>
      </w:r>
      <w:r>
        <w:rPr>
          <w:rFonts w:eastAsia="Times New Roman"/>
          <w:szCs w:val="24"/>
        </w:rPr>
        <w:t>«</w:t>
      </w:r>
      <w:r>
        <w:rPr>
          <w:rFonts w:eastAsia="Times New Roman"/>
          <w:szCs w:val="24"/>
        </w:rPr>
        <w:t>ιδεοληπτικοί</w:t>
      </w:r>
      <w:r>
        <w:rPr>
          <w:rFonts w:eastAsia="Times New Roman"/>
          <w:szCs w:val="24"/>
        </w:rPr>
        <w:t>»</w:t>
      </w:r>
      <w:r>
        <w:rPr>
          <w:rFonts w:eastAsia="Times New Roman"/>
          <w:szCs w:val="24"/>
        </w:rPr>
        <w:t xml:space="preserve"> τη μειώσαμε σχεδόν στο 23%. Η μείωση είναι μικρή, αλλά έχει τη σημασία της και αυτή. </w:t>
      </w:r>
    </w:p>
    <w:p w14:paraId="644FC915" w14:textId="77777777" w:rsidR="0050333C" w:rsidRDefault="00414943">
      <w:pPr>
        <w:spacing w:after="0" w:line="600" w:lineRule="auto"/>
        <w:ind w:firstLine="720"/>
        <w:jc w:val="both"/>
        <w:rPr>
          <w:rFonts w:eastAsia="Times New Roman"/>
          <w:szCs w:val="24"/>
        </w:rPr>
      </w:pPr>
      <w:r>
        <w:rPr>
          <w:rFonts w:eastAsia="Times New Roman"/>
          <w:szCs w:val="24"/>
        </w:rPr>
        <w:t xml:space="preserve">Το τέρας της γραφειοκρατίας, της </w:t>
      </w:r>
      <w:proofErr w:type="spellStart"/>
      <w:r>
        <w:rPr>
          <w:rFonts w:eastAsia="Times New Roman"/>
          <w:szCs w:val="24"/>
        </w:rPr>
        <w:t>χαρτούρας</w:t>
      </w:r>
      <w:proofErr w:type="spellEnd"/>
      <w:r>
        <w:rPr>
          <w:rFonts w:eastAsia="Times New Roman"/>
          <w:szCs w:val="24"/>
        </w:rPr>
        <w:t xml:space="preserve"> και της ταλαιπωρίας οι δικές σας κυβερνήσεις το δημιούργησαν κα</w:t>
      </w:r>
      <w:r>
        <w:rPr>
          <w:rFonts w:eastAsia="Times New Roman"/>
          <w:szCs w:val="24"/>
        </w:rPr>
        <w:t>ι όλες το συντήρησαν</w:t>
      </w:r>
      <w:r>
        <w:rPr>
          <w:rFonts w:eastAsia="Times New Roman"/>
          <w:szCs w:val="24"/>
        </w:rPr>
        <w:t>,</w:t>
      </w:r>
      <w:r>
        <w:rPr>
          <w:rFonts w:eastAsia="Times New Roman"/>
          <w:szCs w:val="24"/>
        </w:rPr>
        <w:t xml:space="preserve"> πλην της παρούσας Κυβέρνησης. Ο λόγος είναι απλός και σαφής: Η γραφειοκρατία αναβάθμιζε το πολιτικό προσωπικό της χώρας και εξυπηρετούσε τους όρους αναπαραγωγής του. Αν δεν είχες πρόσβαση σε Υπουργό, σε Βουλευτή, σε Γενικό Γραμματέα Υ</w:t>
      </w:r>
      <w:r>
        <w:rPr>
          <w:rFonts w:eastAsia="Times New Roman"/>
          <w:szCs w:val="24"/>
        </w:rPr>
        <w:t>πουργείου</w:t>
      </w:r>
      <w:r>
        <w:rPr>
          <w:rFonts w:eastAsia="Times New Roman"/>
          <w:szCs w:val="24"/>
        </w:rPr>
        <w:t>,</w:t>
      </w:r>
      <w:r>
        <w:rPr>
          <w:rFonts w:eastAsia="Times New Roman"/>
          <w:szCs w:val="24"/>
        </w:rPr>
        <w:t xml:space="preserve"> για να κάνει παρέμβαση</w:t>
      </w:r>
      <w:r>
        <w:rPr>
          <w:rFonts w:eastAsia="Times New Roman"/>
          <w:szCs w:val="24"/>
        </w:rPr>
        <w:t>,</w:t>
      </w:r>
      <w:r>
        <w:rPr>
          <w:rFonts w:eastAsia="Times New Roman"/>
          <w:szCs w:val="24"/>
        </w:rPr>
        <w:t xml:space="preserve"> σε </w:t>
      </w:r>
      <w:r>
        <w:rPr>
          <w:rFonts w:eastAsia="Times New Roman"/>
          <w:szCs w:val="24"/>
        </w:rPr>
        <w:lastRenderedPageBreak/>
        <w:t xml:space="preserve">έτρωγε η γραφειοκρατία και το μαύρο σκοτάδι. Το </w:t>
      </w:r>
      <w:proofErr w:type="spellStart"/>
      <w:r>
        <w:rPr>
          <w:rFonts w:eastAsia="Times New Roman"/>
          <w:szCs w:val="24"/>
        </w:rPr>
        <w:t>γρηγορόσημο</w:t>
      </w:r>
      <w:proofErr w:type="spellEnd"/>
      <w:r>
        <w:rPr>
          <w:rFonts w:eastAsia="Times New Roman"/>
          <w:szCs w:val="24"/>
        </w:rPr>
        <w:t xml:space="preserve"> σε υπηρεσιακούς και μη είχε καταντήσει να υπολογίζεται από τους επενδυτές στο κεφάλαιο της επένδυσης. </w:t>
      </w:r>
    </w:p>
    <w:p w14:paraId="644FC916" w14:textId="77777777" w:rsidR="0050333C" w:rsidRDefault="00414943">
      <w:pPr>
        <w:spacing w:after="0" w:line="600" w:lineRule="auto"/>
        <w:ind w:firstLine="720"/>
        <w:jc w:val="both"/>
        <w:rPr>
          <w:rFonts w:eastAsia="Times New Roman"/>
          <w:szCs w:val="24"/>
        </w:rPr>
      </w:pPr>
      <w:r>
        <w:rPr>
          <w:rFonts w:eastAsia="Times New Roman"/>
          <w:szCs w:val="24"/>
        </w:rPr>
        <w:t>Για να μη μιλήσουμε για τα παρένθετα πρόσωπα, όπου το α</w:t>
      </w:r>
      <w:r>
        <w:rPr>
          <w:rFonts w:eastAsia="Times New Roman"/>
          <w:szCs w:val="24"/>
        </w:rPr>
        <w:t>ποτέλεσμα ήταν τα πολιτικά πρόσωπα και επιχειρηματίες να βρίσκονται σε σφιχτό εναγκαλισμό, «</w:t>
      </w:r>
      <w:r>
        <w:rPr>
          <w:rFonts w:eastAsia="Times New Roman"/>
          <w:szCs w:val="24"/>
          <w:lang w:val="en-US"/>
        </w:rPr>
        <w:t>Win</w:t>
      </w:r>
      <w:r>
        <w:rPr>
          <w:rFonts w:eastAsia="Times New Roman"/>
          <w:szCs w:val="24"/>
        </w:rPr>
        <w:t>-</w:t>
      </w:r>
      <w:r>
        <w:rPr>
          <w:rFonts w:eastAsia="Times New Roman"/>
          <w:szCs w:val="24"/>
          <w:lang w:val="en-US"/>
        </w:rPr>
        <w:t>Win</w:t>
      </w:r>
      <w:r>
        <w:rPr>
          <w:rFonts w:eastAsia="Times New Roman"/>
          <w:szCs w:val="24"/>
        </w:rPr>
        <w:t>», και ο υγιής επιχειρηματικός κόσμος στον πάγκο.</w:t>
      </w:r>
    </w:p>
    <w:p w14:paraId="644FC917" w14:textId="77777777" w:rsidR="0050333C" w:rsidRDefault="00414943">
      <w:pPr>
        <w:spacing w:after="0" w:line="600" w:lineRule="auto"/>
        <w:ind w:firstLine="720"/>
        <w:jc w:val="both"/>
        <w:rPr>
          <w:rFonts w:eastAsia="Times New Roman"/>
          <w:szCs w:val="24"/>
        </w:rPr>
      </w:pPr>
      <w:r>
        <w:rPr>
          <w:rFonts w:eastAsia="Times New Roman"/>
          <w:szCs w:val="24"/>
        </w:rPr>
        <w:t>Ερωτώ ευθέως: Γιατί δεν φέρατε εσείς, οι φιλικοί προς την επιχειρηματικότητα, τόσα χρόνια νόμο για τη σύστα</w:t>
      </w:r>
      <w:r>
        <w:rPr>
          <w:rFonts w:eastAsia="Times New Roman"/>
          <w:szCs w:val="24"/>
        </w:rPr>
        <w:t>ση επιχείρησης σε μια μέρα και, μάλιστα, ψηφιακά, τη στιγμή που τόσες φορές το ζητούσαμε; Νομίζω ότι η απάντηση βρίσκεται στο κυρίαρχο στάτους κβο</w:t>
      </w:r>
      <w:r>
        <w:rPr>
          <w:rFonts w:eastAsia="Times New Roman"/>
          <w:szCs w:val="24"/>
        </w:rPr>
        <w:t>,</w:t>
      </w:r>
      <w:r>
        <w:rPr>
          <w:rFonts w:eastAsia="Times New Roman"/>
          <w:szCs w:val="24"/>
        </w:rPr>
        <w:t xml:space="preserve"> που υπήρχε στη χώρα, το οποίο προσπαθούμε να ανατρέψουμε σε κάθε του πτυχή. Θα ήθελα, ωστόσο, να σημειώσω ρη</w:t>
      </w:r>
      <w:r>
        <w:rPr>
          <w:rFonts w:eastAsia="Times New Roman"/>
          <w:szCs w:val="24"/>
        </w:rPr>
        <w:t>τά ότι υπάρχουν και εξαιρέσεις σε όλες τις πλευρές, αποφεύγοντας το «τσουβάλιασμα» εννοείται.</w:t>
      </w:r>
    </w:p>
    <w:p w14:paraId="644FC918" w14:textId="77777777" w:rsidR="0050333C" w:rsidRDefault="00414943">
      <w:pPr>
        <w:spacing w:after="0" w:line="600" w:lineRule="auto"/>
        <w:ind w:firstLine="720"/>
        <w:jc w:val="both"/>
        <w:rPr>
          <w:rFonts w:eastAsia="Times New Roman"/>
          <w:szCs w:val="24"/>
        </w:rPr>
      </w:pPr>
      <w:r>
        <w:rPr>
          <w:rFonts w:eastAsia="Times New Roman"/>
          <w:szCs w:val="24"/>
        </w:rPr>
        <w:lastRenderedPageBreak/>
        <w:t>Δεν θα επεκταθώ, όμως, άλλο σε αυτά τα πράγματα, καθώς είναι γνωστό στους πολίτες</w:t>
      </w:r>
      <w:r>
        <w:rPr>
          <w:rFonts w:eastAsia="Times New Roman"/>
          <w:szCs w:val="24"/>
        </w:rPr>
        <w:t>,</w:t>
      </w:r>
      <w:r>
        <w:rPr>
          <w:rFonts w:eastAsia="Times New Roman"/>
          <w:szCs w:val="24"/>
        </w:rPr>
        <w:t xml:space="preserve"> όσο και αν κάποιοι προσπαθούν να μας πείσουν για το αντίθετο.</w:t>
      </w:r>
    </w:p>
    <w:p w14:paraId="644FC919" w14:textId="77777777" w:rsidR="0050333C" w:rsidRDefault="00414943">
      <w:pPr>
        <w:spacing w:after="0"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συνάδελφοι, παράλληλα με τη συζήτηση, έχουμε και εξελίξεις που αφορούν το κλείσιμο της δεύτερης αξιολόγησης και της συζήτησης  που έχει ανοίξει για το χρέος. Αυτά είναι δύο κομβικά ζητήματα, που αφορούν το αύριο της πορείας της ελληνικής οικονομίας και τη</w:t>
      </w:r>
      <w:r>
        <w:rPr>
          <w:rFonts w:eastAsia="Times New Roman"/>
          <w:szCs w:val="24"/>
        </w:rPr>
        <w:t>ς χώρας γενικότερα. Δεν γίνεται να τα αγνοούμε στον δημόσιο λόγο ούτε, φυσικά, μπορούμε να τα εντάσσουμε σ’ ένα παιχνίδι μικροπολιτικών σκοπιμοτήτων. Είναι ζήτημα εθνικής σημασίας είτε το θέλουμε είτε όχι.</w:t>
      </w:r>
    </w:p>
    <w:p w14:paraId="644FC91A" w14:textId="77777777" w:rsidR="0050333C" w:rsidRDefault="00414943">
      <w:pPr>
        <w:spacing w:after="0" w:line="600" w:lineRule="auto"/>
        <w:ind w:firstLine="720"/>
        <w:jc w:val="both"/>
        <w:rPr>
          <w:rFonts w:eastAsia="Times New Roman"/>
          <w:szCs w:val="24"/>
        </w:rPr>
      </w:pPr>
      <w:r>
        <w:rPr>
          <w:rFonts w:eastAsia="Times New Roman"/>
          <w:szCs w:val="24"/>
        </w:rPr>
        <w:t xml:space="preserve">Χθες είχαμε δύο σημαντικές επισκέψεις στη χώρα </w:t>
      </w:r>
      <w:r>
        <w:rPr>
          <w:rFonts w:eastAsia="Times New Roman"/>
          <w:szCs w:val="24"/>
        </w:rPr>
        <w:t>μας, του Επιτρόπου κ</w:t>
      </w:r>
      <w:r>
        <w:rPr>
          <w:rFonts w:eastAsia="Times New Roman"/>
          <w:szCs w:val="24"/>
        </w:rPr>
        <w:t>.</w:t>
      </w:r>
      <w:r>
        <w:rPr>
          <w:rFonts w:eastAsia="Times New Roman"/>
          <w:szCs w:val="24"/>
        </w:rPr>
        <w:t xml:space="preserve"> </w:t>
      </w:r>
      <w:proofErr w:type="spellStart"/>
      <w:r>
        <w:rPr>
          <w:rFonts w:eastAsia="Times New Roman"/>
          <w:szCs w:val="24"/>
        </w:rPr>
        <w:t>Μοσκοβισί</w:t>
      </w:r>
      <w:proofErr w:type="spellEnd"/>
      <w:r>
        <w:rPr>
          <w:rFonts w:eastAsia="Times New Roman"/>
          <w:szCs w:val="24"/>
        </w:rPr>
        <w:t xml:space="preserve"> και του εκτελεστικού μέλους της Κεντρικής Τράπεζας, κ</w:t>
      </w:r>
      <w:r>
        <w:rPr>
          <w:rFonts w:eastAsia="Times New Roman"/>
          <w:szCs w:val="24"/>
        </w:rPr>
        <w:t>.</w:t>
      </w:r>
      <w:r>
        <w:rPr>
          <w:rFonts w:eastAsia="Times New Roman"/>
          <w:szCs w:val="24"/>
        </w:rPr>
        <w:t xml:space="preserve"> </w:t>
      </w:r>
      <w:proofErr w:type="spellStart"/>
      <w:r>
        <w:rPr>
          <w:rFonts w:eastAsia="Times New Roman"/>
          <w:szCs w:val="24"/>
        </w:rPr>
        <w:t>Κερέ</w:t>
      </w:r>
      <w:proofErr w:type="spellEnd"/>
      <w:r>
        <w:rPr>
          <w:rFonts w:eastAsia="Times New Roman"/>
          <w:szCs w:val="24"/>
        </w:rPr>
        <w:t xml:space="preserve">, που έκαναν ισχυρές παρεμβάσεις υπέρ της ρύθμισης του ελληνικού χρέους και της ανάγκης να κλείσει εγκαίρως η δεύτερη αξιολόγηση. </w:t>
      </w:r>
    </w:p>
    <w:p w14:paraId="644FC91B"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Παρατηρούμε ολόκληρο το τελευταίο </w:t>
      </w:r>
      <w:r>
        <w:rPr>
          <w:rFonts w:eastAsia="Times New Roman"/>
          <w:szCs w:val="24"/>
        </w:rPr>
        <w:t>διάστημα, δυστυχώς, όμως, ότι η Αξιωματική Αντιπολίτευση δεν τα αντιλαμβάνεται έτσι αυτά τα ζητήματα. Χαρακτηριστικές για τον τρόπο που τοποθετείται σ’ αυτά τα κρίσιμα ζητήματα η Αξιωματική Αντιπολίτευση είναι οι δηλώσεις του Ευρωβουλευτή της, του κυρίου Κ</w:t>
      </w:r>
      <w:r>
        <w:rPr>
          <w:rFonts w:eastAsia="Times New Roman"/>
          <w:szCs w:val="24"/>
        </w:rPr>
        <w:t>εφαλογιάννη. Σ’ ένα κρεσέντο νεοφιλελευθερισμού πραγματικά, από τη μία, μας είπε ο κ. Κεφαλογιάννης ότι το θέμα του χρέους δεν έχει καμμία απολύτως σημασία για την Ελλάδα έως το 2023 και, από την άλλη, υπεραμύνθηκε της πλήρους απορρύθμισης της αγοράς εργασ</w:t>
      </w:r>
      <w:r>
        <w:rPr>
          <w:rFonts w:eastAsia="Times New Roman"/>
          <w:szCs w:val="24"/>
        </w:rPr>
        <w:t xml:space="preserve">ίας, χαρακτηρίζοντας ιδεοληψία και λαϊκισμό την υπεράσπιση των συλλογικών συμβάσεων και των εργασιακών δικαιωμάτων. </w:t>
      </w:r>
    </w:p>
    <w:p w14:paraId="644FC91C" w14:textId="77777777" w:rsidR="0050333C" w:rsidRDefault="00414943">
      <w:pPr>
        <w:spacing w:after="0" w:line="600" w:lineRule="auto"/>
        <w:ind w:firstLine="720"/>
        <w:jc w:val="both"/>
        <w:rPr>
          <w:rFonts w:eastAsia="Times New Roman"/>
          <w:szCs w:val="24"/>
        </w:rPr>
      </w:pPr>
      <w:r>
        <w:rPr>
          <w:rFonts w:eastAsia="Times New Roman"/>
          <w:szCs w:val="24"/>
        </w:rPr>
        <w:t>Τέτοιου είδους τοποθετήσεις, οι οποίες ευθυγραμμίζονται με τις πιο σκληρές και ακραίες θέσεις μερίδας των δανειστών, εκπέμπουν αρνητικά μην</w:t>
      </w:r>
      <w:r>
        <w:rPr>
          <w:rFonts w:eastAsia="Times New Roman"/>
          <w:szCs w:val="24"/>
        </w:rPr>
        <w:t xml:space="preserve">ύματα στη διεθνή κοινότητα και, παράλληλα, καταδεικνύουν και κάτι άλλο, ότι το πολιτικό σας αφήγημα είναι ακόμα το πλήρως αποτυχημένο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του </w:t>
      </w:r>
      <w:r>
        <w:rPr>
          <w:rFonts w:eastAsia="Times New Roman"/>
          <w:szCs w:val="24"/>
        </w:rPr>
        <w:t>κ.</w:t>
      </w:r>
      <w:r>
        <w:rPr>
          <w:rFonts w:eastAsia="Times New Roman"/>
          <w:szCs w:val="24"/>
        </w:rPr>
        <w:t xml:space="preserve"> Σαμαρά και η καύσιμη ύλη σας, η άσβεστη δίψα για </w:t>
      </w:r>
      <w:r>
        <w:rPr>
          <w:rFonts w:eastAsia="Times New Roman"/>
          <w:szCs w:val="24"/>
        </w:rPr>
        <w:lastRenderedPageBreak/>
        <w:t>επαναφορά στην εξουσία ως αυτοσκοπός. Θα ήταν συνετό</w:t>
      </w:r>
      <w:r>
        <w:rPr>
          <w:rFonts w:eastAsia="Times New Roman"/>
          <w:szCs w:val="24"/>
        </w:rPr>
        <w:t xml:space="preserve"> να μην πιστεύετε ότι ο κόσμος που σας ακούει γεννήθηκε στη χώρα των Λωτοφάγων και δεν θυμάται τι έχει γίνει στη χώρα τα τελευταία χρόνια. </w:t>
      </w:r>
    </w:p>
    <w:p w14:paraId="644FC91D" w14:textId="77777777" w:rsidR="0050333C" w:rsidRDefault="00414943">
      <w:pPr>
        <w:spacing w:after="0" w:line="600" w:lineRule="auto"/>
        <w:ind w:firstLine="720"/>
        <w:jc w:val="both"/>
        <w:rPr>
          <w:rFonts w:eastAsia="Times New Roman"/>
          <w:szCs w:val="24"/>
        </w:rPr>
      </w:pPr>
      <w:r>
        <w:rPr>
          <w:rFonts w:eastAsia="Times New Roman"/>
          <w:szCs w:val="24"/>
        </w:rPr>
        <w:t>Ισχυρίζεστε υποκριτικά και παντού ότι το χρέος το έκανε μη βιώσιμο ο ΣΥΡΙΖΑ, ότι βγαίναμε από το μνημόνιο και ότι αν</w:t>
      </w:r>
      <w:r>
        <w:rPr>
          <w:rFonts w:eastAsia="Times New Roman"/>
          <w:szCs w:val="24"/>
        </w:rPr>
        <w:t xml:space="preserve"> πετύχει το πρόγραμμά μας, στην καλύτερη θα επιστρέψουμε εκεί που ήμαστε το 2014. Μάλιστα. Γιατί δεν μας καταθέτετε την αίτηση προς τους δανειστές, που κάνατε εσείς, για το πιστωτικό βιωσιμότητας του χρέους</w:t>
      </w:r>
      <w:r>
        <w:rPr>
          <w:rFonts w:eastAsia="Times New Roman"/>
          <w:szCs w:val="24"/>
        </w:rPr>
        <w:t>,</w:t>
      </w:r>
      <w:r>
        <w:rPr>
          <w:rFonts w:eastAsia="Times New Roman"/>
          <w:szCs w:val="24"/>
        </w:rPr>
        <w:t xml:space="preserve"> που ζητούσατε για να δούμε τα στοιχεία; Καταθέστ</w:t>
      </w:r>
      <w:r>
        <w:rPr>
          <w:rFonts w:eastAsia="Times New Roman"/>
          <w:szCs w:val="24"/>
        </w:rPr>
        <w:t>ε τα εδώ</w:t>
      </w:r>
      <w:r>
        <w:rPr>
          <w:rFonts w:eastAsia="Times New Roman"/>
          <w:szCs w:val="24"/>
        </w:rPr>
        <w:t>,</w:t>
      </w:r>
      <w:r>
        <w:rPr>
          <w:rFonts w:eastAsia="Times New Roman"/>
          <w:szCs w:val="24"/>
        </w:rPr>
        <w:t xml:space="preserve"> να δούμε τι τους λέγατε.</w:t>
      </w:r>
    </w:p>
    <w:p w14:paraId="644FC91E" w14:textId="77777777" w:rsidR="0050333C" w:rsidRDefault="00414943">
      <w:pPr>
        <w:spacing w:after="0" w:line="600" w:lineRule="auto"/>
        <w:ind w:firstLine="720"/>
        <w:jc w:val="both"/>
        <w:rPr>
          <w:rFonts w:eastAsia="Times New Roman"/>
          <w:szCs w:val="24"/>
        </w:rPr>
      </w:pPr>
      <w:r>
        <w:rPr>
          <w:rFonts w:eastAsia="Times New Roman"/>
          <w:szCs w:val="24"/>
        </w:rPr>
        <w:t>Με ποια νούμερα θα βγαίναμε από το ΔΝΤ το 2014</w:t>
      </w:r>
      <w:r>
        <w:rPr>
          <w:rFonts w:eastAsia="Times New Roman"/>
          <w:szCs w:val="24"/>
        </w:rPr>
        <w:t>,</w:t>
      </w:r>
      <w:r>
        <w:rPr>
          <w:rFonts w:eastAsia="Times New Roman"/>
          <w:szCs w:val="24"/>
        </w:rPr>
        <w:t xml:space="preserve"> πριν παραδώσετε την εξουσία; Ποιο ήταν το ύψος του δεκαετούς ομολόγου; Ο δείκτης της κεφαλαιακής επάρκειας των τραπεζών; Το ύψος των </w:t>
      </w:r>
      <w:r>
        <w:rPr>
          <w:rFonts w:eastAsia="Times New Roman"/>
          <w:szCs w:val="24"/>
          <w:lang w:val="en-US"/>
        </w:rPr>
        <w:t>NPL</w:t>
      </w:r>
      <w:r>
        <w:rPr>
          <w:rFonts w:eastAsia="Times New Roman"/>
          <w:szCs w:val="24"/>
        </w:rPr>
        <w:t xml:space="preserve">; Τι στόχους είχατε για την ανάπτυξη </w:t>
      </w:r>
      <w:r>
        <w:rPr>
          <w:rFonts w:eastAsia="Times New Roman"/>
          <w:szCs w:val="24"/>
        </w:rPr>
        <w:t>και το πλεόνασμα και τι καταφέρατε, εντέλει; Τι παραδώσατε; Ήταν βιώσιμα ή ήταν νεκροφάνεια της οικονομίας</w:t>
      </w:r>
      <w:r>
        <w:rPr>
          <w:rFonts w:eastAsia="Times New Roman"/>
          <w:szCs w:val="24"/>
        </w:rPr>
        <w:t>,</w:t>
      </w:r>
      <w:r>
        <w:rPr>
          <w:rFonts w:eastAsia="Times New Roman"/>
          <w:szCs w:val="24"/>
        </w:rPr>
        <w:t xml:space="preserve"> επειδή </w:t>
      </w:r>
      <w:r>
        <w:rPr>
          <w:rFonts w:eastAsia="Times New Roman"/>
          <w:szCs w:val="24"/>
        </w:rPr>
        <w:lastRenderedPageBreak/>
        <w:t>σταματήσατε την εφαρμογή του λάθος δεύτερου μνημονίου μετά τις ευρωεκλογές; Κι αν ακόμα εμείς χρεώσαμε τη χώρα με 86 δισεκατομμύρια, με τα αχ</w:t>
      </w:r>
      <w:r>
        <w:rPr>
          <w:rFonts w:eastAsia="Times New Roman"/>
          <w:szCs w:val="24"/>
        </w:rPr>
        <w:t>ρείαστα 86 δισεκατομμύρια, γιατί το χρέος της χώρας σήμερα δεν ανέβηκε ισόποσα 86 δισεκατομμύρια, αλλά είναι κατά τι μειωμένο;</w:t>
      </w:r>
    </w:p>
    <w:p w14:paraId="644FC91F" w14:textId="77777777" w:rsidR="0050333C" w:rsidRDefault="00414943">
      <w:pPr>
        <w:spacing w:after="0" w:line="600" w:lineRule="auto"/>
        <w:ind w:firstLine="720"/>
        <w:jc w:val="both"/>
        <w:rPr>
          <w:rFonts w:eastAsia="Times New Roman"/>
          <w:szCs w:val="24"/>
        </w:rPr>
      </w:pPr>
      <w:r>
        <w:rPr>
          <w:rFonts w:eastAsia="Times New Roman"/>
          <w:szCs w:val="24"/>
        </w:rPr>
        <w:t xml:space="preserve">Οι απαντήσεις σας έχουν κατατεθεί στη δημόσια συζήτηση </w:t>
      </w:r>
      <w:proofErr w:type="spellStart"/>
      <w:r>
        <w:rPr>
          <w:rFonts w:eastAsia="Times New Roman"/>
          <w:szCs w:val="24"/>
        </w:rPr>
        <w:t>πολλάκις</w:t>
      </w:r>
      <w:proofErr w:type="spellEnd"/>
      <w:r>
        <w:rPr>
          <w:rFonts w:eastAsia="Times New Roman"/>
          <w:szCs w:val="24"/>
        </w:rPr>
        <w:t xml:space="preserve"> κι όλοι γνωρίζουν, μέχρι κι οι δανειστές, ότι τα επιχειρήματά σας</w:t>
      </w:r>
      <w:r>
        <w:rPr>
          <w:rFonts w:eastAsia="Times New Roman"/>
          <w:szCs w:val="24"/>
        </w:rPr>
        <w:t xml:space="preserve"> δεν αντέχουν στη βάσανο της κριτικής και των στοιχείων, γιατί πολύ απλά</w:t>
      </w:r>
      <w:r>
        <w:rPr>
          <w:rFonts w:eastAsia="Times New Roman"/>
          <w:szCs w:val="24"/>
        </w:rPr>
        <w:t>,</w:t>
      </w:r>
      <w:r>
        <w:rPr>
          <w:rFonts w:eastAsia="Times New Roman"/>
          <w:szCs w:val="24"/>
        </w:rPr>
        <w:t xml:space="preserve"> είναι ψέματα.</w:t>
      </w:r>
    </w:p>
    <w:p w14:paraId="644FC920" w14:textId="77777777" w:rsidR="0050333C" w:rsidRDefault="00414943">
      <w:pPr>
        <w:spacing w:after="0" w:line="600" w:lineRule="auto"/>
        <w:ind w:firstLine="720"/>
        <w:jc w:val="both"/>
        <w:rPr>
          <w:rFonts w:eastAsia="Times New Roman"/>
          <w:szCs w:val="24"/>
        </w:rPr>
      </w:pPr>
      <w:r>
        <w:rPr>
          <w:rFonts w:eastAsia="Times New Roman"/>
          <w:szCs w:val="24"/>
        </w:rPr>
        <w:t>Εμείς εδώ πρέπει να είμαστε ειλικρινείς και ξεκάθαροι. Η υπονόμευση της εθνικής προσπάθειας, που καταβάλλει η ελληνική Κυβέρνηση</w:t>
      </w:r>
      <w:r>
        <w:rPr>
          <w:rFonts w:eastAsia="Times New Roman"/>
          <w:szCs w:val="24"/>
        </w:rPr>
        <w:t>,</w:t>
      </w:r>
      <w:r>
        <w:rPr>
          <w:rFonts w:eastAsia="Times New Roman"/>
          <w:szCs w:val="24"/>
        </w:rPr>
        <w:t xml:space="preserve"> ώστε να έχουμε θετική έκβαση στα μεγάλ</w:t>
      </w:r>
      <w:r>
        <w:rPr>
          <w:rFonts w:eastAsia="Times New Roman"/>
          <w:szCs w:val="24"/>
        </w:rPr>
        <w:t>α αυτά ζητήματα του χρέους και των πλεονασμάτων, δεν κάνει κακό στην Κυβέρνηση, αλλά στη χώρα. Γι’ αυτό χρειάζεται ιδιαίτερη προσοχή τι λέμε και, επιτέλους, μια ενιαία φωνή στην Αντιπολίτευση για το αν συντάσσεται τελικά με την εθνική γραμμή ή όχι.</w:t>
      </w:r>
    </w:p>
    <w:p w14:paraId="644FC921" w14:textId="77777777" w:rsidR="0050333C" w:rsidRDefault="00414943">
      <w:pPr>
        <w:spacing w:after="0" w:line="600" w:lineRule="auto"/>
        <w:ind w:firstLine="720"/>
        <w:jc w:val="both"/>
        <w:rPr>
          <w:rFonts w:eastAsia="Times New Roman" w:cs="Times New Roman"/>
          <w:szCs w:val="24"/>
        </w:rPr>
      </w:pPr>
      <w:r>
        <w:rPr>
          <w:rFonts w:eastAsia="Times New Roman"/>
          <w:szCs w:val="24"/>
        </w:rPr>
        <w:lastRenderedPageBreak/>
        <w:t>Θέλω να</w:t>
      </w:r>
      <w:r>
        <w:rPr>
          <w:rFonts w:eastAsia="Times New Roman"/>
          <w:szCs w:val="24"/>
        </w:rPr>
        <w:t xml:space="preserve"> απαντήσω ρητά και σαφώς σε δύο ζητήματα, που έχουν απασχολήσει το σημερινό νομοσχέδιο και αφορούν, πρώτον, το </w:t>
      </w:r>
      <w:proofErr w:type="spellStart"/>
      <w:r>
        <w:rPr>
          <w:rFonts w:eastAsia="Times New Roman"/>
          <w:szCs w:val="24"/>
        </w:rPr>
        <w:t>το</w:t>
      </w:r>
      <w:proofErr w:type="spellEnd"/>
      <w:r>
        <w:rPr>
          <w:rFonts w:eastAsia="Times New Roman"/>
          <w:szCs w:val="24"/>
        </w:rPr>
        <w:t xml:space="preserve"> άρθρο 24 για τις δημόσιες συμβάσεις.</w:t>
      </w:r>
      <w:r w:rsidDel="00294D0D">
        <w:rPr>
          <w:rFonts w:eastAsia="Times New Roman"/>
          <w:szCs w:val="24"/>
        </w:rPr>
        <w:t xml:space="preserve"> </w:t>
      </w:r>
      <w:r>
        <w:rPr>
          <w:rFonts w:eastAsia="Times New Roman" w:cs="Times New Roman"/>
          <w:szCs w:val="24"/>
        </w:rPr>
        <w:t>Αλήθεια, μέχρι τον Αύγουστο που ψηφίσαμε το νομοσχέδιο δεν υπήρχε η διαδικασία των απευθείας αναθέσεων, η</w:t>
      </w:r>
      <w:r>
        <w:rPr>
          <w:rFonts w:eastAsia="Times New Roman" w:cs="Times New Roman"/>
          <w:szCs w:val="24"/>
        </w:rPr>
        <w:t xml:space="preserve"> υποχρέωση δηλαδή να βγει στο ΚΗΜΔΗΣ; Εμείς το ζητήσαμε, εμείς το φέραμε. Μέχρι τότε ήταν αλλιώς. </w:t>
      </w:r>
    </w:p>
    <w:p w14:paraId="644FC92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για </w:t>
      </w:r>
      <w:r>
        <w:rPr>
          <w:rFonts w:eastAsia="Times New Roman" w:cs="Times New Roman"/>
          <w:szCs w:val="24"/>
        </w:rPr>
        <w:t>το γεγονός ότι ο ν.4412 είναι ο νόμος που άλλαξε το παλιό καθεστώς και επειδή υπάρχει αυτό το μεσοδιάστημα</w:t>
      </w:r>
      <w:r>
        <w:rPr>
          <w:rFonts w:eastAsia="Times New Roman" w:cs="Times New Roman"/>
          <w:szCs w:val="24"/>
        </w:rPr>
        <w:t>,</w:t>
      </w:r>
      <w:r>
        <w:rPr>
          <w:rFonts w:eastAsia="Times New Roman" w:cs="Times New Roman"/>
          <w:szCs w:val="24"/>
        </w:rPr>
        <w:t xml:space="preserve"> που πάρα πολλοί </w:t>
      </w:r>
      <w:proofErr w:type="spellStart"/>
      <w:r>
        <w:rPr>
          <w:rFonts w:eastAsia="Times New Roman" w:cs="Times New Roman"/>
          <w:szCs w:val="24"/>
        </w:rPr>
        <w:t>αυτοδιοικητικοί</w:t>
      </w:r>
      <w:proofErr w:type="spellEnd"/>
      <w:r>
        <w:rPr>
          <w:rFonts w:eastAsia="Times New Roman" w:cs="Times New Roman"/>
          <w:szCs w:val="24"/>
        </w:rPr>
        <w:t>, δήμαρχοι</w:t>
      </w:r>
      <w:r>
        <w:rPr>
          <w:rFonts w:eastAsia="Times New Roman" w:cs="Times New Roman"/>
          <w:szCs w:val="24"/>
        </w:rPr>
        <w:t xml:space="preserve">, περιφερειάρχες που </w:t>
      </w:r>
      <w:proofErr w:type="spellStart"/>
      <w:r>
        <w:rPr>
          <w:rFonts w:eastAsia="Times New Roman" w:cs="Times New Roman"/>
          <w:szCs w:val="24"/>
        </w:rPr>
        <w:t>πρόσκεινται</w:t>
      </w:r>
      <w:proofErr w:type="spellEnd"/>
      <w:r>
        <w:rPr>
          <w:rFonts w:eastAsia="Times New Roman" w:cs="Times New Roman"/>
          <w:szCs w:val="24"/>
        </w:rPr>
        <w:t xml:space="preserve"> στη δική σας παράταξη έχουν πρόβλημα, γιατί δεν είναι έτοιμο το πληροφοριακό σύστημα, ζητούν να λυθούν μια σειρά από τέτοια ζητήματα</w:t>
      </w:r>
      <w:r>
        <w:rPr>
          <w:rFonts w:eastAsia="Times New Roman" w:cs="Times New Roman"/>
          <w:szCs w:val="24"/>
        </w:rPr>
        <w:t>, τ</w:t>
      </w:r>
      <w:r>
        <w:rPr>
          <w:rFonts w:eastAsia="Times New Roman" w:cs="Times New Roman"/>
          <w:szCs w:val="24"/>
        </w:rPr>
        <w:t xml:space="preserve">ι λέτε; Τους ρωτήσατε τους δικούς σας </w:t>
      </w:r>
      <w:proofErr w:type="spellStart"/>
      <w:r>
        <w:rPr>
          <w:rFonts w:eastAsia="Times New Roman" w:cs="Times New Roman"/>
          <w:szCs w:val="24"/>
        </w:rPr>
        <w:t>αυτοδιοικητικούς</w:t>
      </w:r>
      <w:proofErr w:type="spellEnd"/>
      <w:r>
        <w:rPr>
          <w:rFonts w:eastAsia="Times New Roman" w:cs="Times New Roman"/>
          <w:szCs w:val="24"/>
        </w:rPr>
        <w:t>, για να δούμε τι λένε γι’ αυτά τα</w:t>
      </w:r>
      <w:r>
        <w:rPr>
          <w:rFonts w:eastAsia="Times New Roman" w:cs="Times New Roman"/>
          <w:szCs w:val="24"/>
        </w:rPr>
        <w:t xml:space="preserve"> ζητήματα;</w:t>
      </w:r>
    </w:p>
    <w:p w14:paraId="644FC92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δεν έχει καμμία βάση, δεν ευσταθεί να κατηγορείτε εμάς για απευθείας αναθέσεις, όταν εσείς δεν έχετε κάνει τίποτα σχετικά με τη διαφάνεια στο ζήτημα αυτό. </w:t>
      </w:r>
    </w:p>
    <w:p w14:paraId="644FC92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 δεύτερο ζήτημα είναι αυτό του </w:t>
      </w:r>
      <w:r>
        <w:rPr>
          <w:rFonts w:eastAsia="Times New Roman" w:cs="Times New Roman"/>
          <w:szCs w:val="24"/>
          <w:lang w:val="en-US"/>
        </w:rPr>
        <w:t>GPS</w:t>
      </w:r>
      <w:r>
        <w:rPr>
          <w:rFonts w:eastAsia="Times New Roman" w:cs="Times New Roman"/>
          <w:szCs w:val="24"/>
        </w:rPr>
        <w:t>. Μάλλον, διαβάζουμε διαφορετικό νομοσχέδιο, δεν</w:t>
      </w:r>
      <w:r>
        <w:rPr>
          <w:rFonts w:eastAsia="Times New Roman" w:cs="Times New Roman"/>
          <w:szCs w:val="24"/>
        </w:rPr>
        <w:t xml:space="preserve"> εξηγείται αλλιώς. Η παράγραφος 8α του άρθρου 15 του ν.3054/2002 έχει ως εξής: «Δεν επιτρέπεται η διακίνηση πετρελαιοειδών προϊόντων από κατόχους άδειας εμπορίας, λιανικής εμπορίας και διάθεσης </w:t>
      </w:r>
      <w:proofErr w:type="spellStart"/>
      <w:r>
        <w:rPr>
          <w:rFonts w:eastAsia="Times New Roman" w:cs="Times New Roman"/>
          <w:szCs w:val="24"/>
        </w:rPr>
        <w:t>βιοκαυσίμων</w:t>
      </w:r>
      <w:proofErr w:type="spellEnd"/>
      <w:r>
        <w:rPr>
          <w:rFonts w:eastAsia="Times New Roman" w:cs="Times New Roman"/>
          <w:szCs w:val="24"/>
        </w:rPr>
        <w:t xml:space="preserve"> με μεταφορικά μέσα, βυτιοφόρα ή πλωτά εφοδιαστικά,</w:t>
      </w:r>
      <w:r>
        <w:rPr>
          <w:rFonts w:eastAsia="Times New Roman" w:cs="Times New Roman"/>
          <w:szCs w:val="24"/>
        </w:rPr>
        <w:t xml:space="preserve"> όπως δεξαμενόπλοια και σλέπια, ιδιόκτητα ή μισθωμένα, τα οποία δεν φέρουν…»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44FC92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Τελικά, αλλάζουμε το εδάφιο </w:t>
      </w:r>
      <w:proofErr w:type="spellStart"/>
      <w:r>
        <w:rPr>
          <w:rFonts w:eastAsia="Times New Roman" w:cs="Times New Roman"/>
          <w:szCs w:val="24"/>
        </w:rPr>
        <w:t>ββ</w:t>
      </w:r>
      <w:proofErr w:type="spellEnd"/>
      <w:r>
        <w:rPr>
          <w:rFonts w:eastAsia="Times New Roman" w:cs="Times New Roman"/>
          <w:szCs w:val="24"/>
        </w:rPr>
        <w:t>’</w:t>
      </w:r>
      <w:r>
        <w:rPr>
          <w:rFonts w:eastAsia="Times New Roman" w:cs="Times New Roman"/>
          <w:szCs w:val="24"/>
        </w:rPr>
        <w:t>, που λέει: «Η δαπάνη εγκατάστασης του σήματος αυτού βαρύνει τον ιδιοκτήτη του μεταφορικού μέσου, ενώ σε περίπτωση χρηματοδοτικής μίσθωσης ή</w:t>
      </w:r>
      <w:r>
        <w:rPr>
          <w:rFonts w:eastAsia="Times New Roman" w:cs="Times New Roman"/>
          <w:szCs w:val="24"/>
        </w:rPr>
        <w:t xml:space="preserve"> αγοράς με παρακράτηση κυριότητας η δαπάνη βαρύνει τον μισθωτή ή τον αγοραστή του μεταφορικού </w:t>
      </w:r>
      <w:r>
        <w:rPr>
          <w:rFonts w:eastAsia="Times New Roman" w:cs="Times New Roman"/>
          <w:szCs w:val="24"/>
        </w:rPr>
        <w:lastRenderedPageBreak/>
        <w:t>μέσου αντίστοιχα. Με απόφαση του Υπουργού Ανάπτυξης, Ανταγωνιστικότητας, Υποδομών, Μεταφορών και Δικτύων καθορίζονται οι προδιαγραφές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644FC92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Πού προκύπτει ότι δεν είναι υποχρεωτική η ύπαρξη γεωγραφικού συστήματος πληροφοριών πάνω στα βυτιοφόρα; Από πού προκύπτει αυτό; Ή διαβάζουμε διαφορετικό νομοσχέδιο ή κοροϊδεύετε τον κόσμο. Ένα από τα δύο συμβαίνει. Δεν μπορεί να είμαστε τρελοί εδώ μέσα! </w:t>
      </w:r>
    </w:p>
    <w:p w14:paraId="644FC92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λείνοντας, κύριε Πρόεδρε, θα ήθελα να πω ότι το σημερινό νομοσχέδιο είναι ένα σύγχρονο θεσμικό πλαίσιο, που απαντά στις πραγματικές ανάγκες και στην πάταξη του τέρατος της γραφειοκρατίας και την αντικατάστασή τους από την ψηφιακή διοίκηση. Δίνει την δυνατό</w:t>
      </w:r>
      <w:r>
        <w:rPr>
          <w:rFonts w:eastAsia="Times New Roman" w:cs="Times New Roman"/>
          <w:szCs w:val="24"/>
        </w:rPr>
        <w:t>τητα στους νέους επιστήμονες να καινοτομήσουν επιχειρώντας</w:t>
      </w:r>
      <w:r>
        <w:rPr>
          <w:rFonts w:eastAsia="Times New Roman" w:cs="Times New Roman"/>
          <w:szCs w:val="24"/>
        </w:rPr>
        <w:t>,</w:t>
      </w:r>
      <w:r>
        <w:rPr>
          <w:rFonts w:eastAsia="Times New Roman" w:cs="Times New Roman"/>
          <w:szCs w:val="24"/>
        </w:rPr>
        <w:t xml:space="preserve"> χωρίς να τρομάζουν από τις πολύπλοκες και ατέρμονες διαδικασίες, στους επίδοξους νέους επιχειρηματίες να βλέπουν το κράτος ως αρωγό και όχι ως εμπόδιο. </w:t>
      </w:r>
    </w:p>
    <w:p w14:paraId="644FC92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Τέλος, είναι ένα ισχυρό εργαλείο που διευκο</w:t>
      </w:r>
      <w:r>
        <w:rPr>
          <w:rFonts w:eastAsia="Times New Roman" w:cs="Times New Roman"/>
          <w:szCs w:val="24"/>
        </w:rPr>
        <w:t xml:space="preserve">λύνει τη στροφή του παραγωγικού μας μοντέλου προς την κατεύθυνση της καινοτομίας, της υψηλής προστιθέμενης αξίας και της αξιοποίησης εξειδικευμένου ανθρώπινου δυναμικού και των νέων τεχνολογιών. </w:t>
      </w:r>
    </w:p>
    <w:p w14:paraId="644FC92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θετική στάση των φορέων που κλήθηκαν να καταθέσουν τις από</w:t>
      </w:r>
      <w:r>
        <w:rPr>
          <w:rFonts w:eastAsia="Times New Roman" w:cs="Times New Roman"/>
          <w:szCs w:val="24"/>
        </w:rPr>
        <w:t xml:space="preserve">ψεις </w:t>
      </w:r>
      <w:r>
        <w:rPr>
          <w:rFonts w:eastAsia="Times New Roman" w:cs="Times New Roman"/>
          <w:szCs w:val="24"/>
        </w:rPr>
        <w:t>τους,</w:t>
      </w:r>
      <w:r>
        <w:rPr>
          <w:rFonts w:eastAsia="Times New Roman" w:cs="Times New Roman"/>
          <w:szCs w:val="24"/>
        </w:rPr>
        <w:t xml:space="preserve"> μας υποδεικνύει ότι θα πρέπει να κινηθούμε συντεταγμένα και ως Σώμα στην κατεύθυνση της υπερψήφισης. </w:t>
      </w:r>
    </w:p>
    <w:p w14:paraId="644FC92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44FC92B"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44FC92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έχουν τώρα ο κ. </w:t>
      </w:r>
      <w:proofErr w:type="spellStart"/>
      <w:r>
        <w:rPr>
          <w:rFonts w:eastAsia="Times New Roman" w:cs="Times New Roman"/>
          <w:szCs w:val="24"/>
        </w:rPr>
        <w:t>Κωνσταντινέας</w:t>
      </w:r>
      <w:proofErr w:type="spellEnd"/>
      <w:r>
        <w:rPr>
          <w:rFonts w:eastAsia="Times New Roman" w:cs="Times New Roman"/>
          <w:szCs w:val="24"/>
        </w:rPr>
        <w:t xml:space="preserve"> και ο κ. Καματε</w:t>
      </w:r>
      <w:r>
        <w:rPr>
          <w:rFonts w:eastAsia="Times New Roman" w:cs="Times New Roman"/>
          <w:szCs w:val="24"/>
        </w:rPr>
        <w:t xml:space="preserve">ρός. Θα ακολουθήσει ο Κοινοβουλευτικός Εκπρόσωπος της Ένωσης Κεντρώων, ο κ. Μεγαλομύστακας και θα κλείσουμε με τον κ. </w:t>
      </w:r>
      <w:proofErr w:type="spellStart"/>
      <w:r>
        <w:rPr>
          <w:rFonts w:eastAsia="Times New Roman" w:cs="Times New Roman"/>
          <w:szCs w:val="24"/>
        </w:rPr>
        <w:t>Παπαχριστόπουλο</w:t>
      </w:r>
      <w:proofErr w:type="spellEnd"/>
      <w:r>
        <w:rPr>
          <w:rFonts w:eastAsia="Times New Roman" w:cs="Times New Roman"/>
          <w:szCs w:val="24"/>
        </w:rPr>
        <w:t xml:space="preserve">, την κ. </w:t>
      </w:r>
      <w:proofErr w:type="spellStart"/>
      <w:r>
        <w:rPr>
          <w:rFonts w:eastAsia="Times New Roman" w:cs="Times New Roman"/>
          <w:szCs w:val="24"/>
        </w:rPr>
        <w:t>Μεγαλοοικονόμου</w:t>
      </w:r>
      <w:proofErr w:type="spellEnd"/>
      <w:r>
        <w:rPr>
          <w:rFonts w:eastAsia="Times New Roman" w:cs="Times New Roman"/>
          <w:szCs w:val="24"/>
        </w:rPr>
        <w:t xml:space="preserve"> και τον κ. Θεοχάρη. Δεν έχει ζητήσει τον λόγο άλλος Κοινοβουλευτικός Εκπρόσωπος</w:t>
      </w:r>
      <w:r>
        <w:rPr>
          <w:rFonts w:eastAsia="Times New Roman" w:cs="Times New Roman"/>
          <w:szCs w:val="24"/>
        </w:rPr>
        <w:t>,</w:t>
      </w:r>
      <w:r>
        <w:rPr>
          <w:rFonts w:eastAsia="Times New Roman" w:cs="Times New Roman"/>
          <w:szCs w:val="24"/>
        </w:rPr>
        <w:t xml:space="preserve"> μέχρι στιγμής. </w:t>
      </w:r>
    </w:p>
    <w:p w14:paraId="644FC92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άν δεν παρουσιασθεί</w:t>
      </w:r>
      <w:r>
        <w:rPr>
          <w:rFonts w:eastAsia="Times New Roman" w:cs="Times New Roman"/>
          <w:szCs w:val="24"/>
        </w:rPr>
        <w:t xml:space="preserve"> άλλος</w:t>
      </w:r>
      <w:r>
        <w:rPr>
          <w:rFonts w:eastAsia="Times New Roman" w:cs="Times New Roman"/>
          <w:szCs w:val="24"/>
        </w:rPr>
        <w:t xml:space="preserve">, θα ολοκληρωθεί η συνεδρίαση. </w:t>
      </w:r>
    </w:p>
    <w:p w14:paraId="644FC92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Ο</w:t>
      </w:r>
      <w:r>
        <w:rPr>
          <w:rFonts w:eastAsia="Times New Roman" w:cs="Times New Roman"/>
          <w:b/>
          <w:szCs w:val="24"/>
        </w:rPr>
        <w:t>Σ ΠΑΠΑΔΗΜΗΤΡΙΟΥ (Υπουργός Οικονομίας και Ανάπτυξης):</w:t>
      </w:r>
      <w:r>
        <w:rPr>
          <w:rFonts w:eastAsia="Times New Roman" w:cs="Times New Roman"/>
          <w:szCs w:val="24"/>
        </w:rPr>
        <w:t xml:space="preserve"> Κύριε Πρόεδρε, μπορώ να έχω τον λόγο</w:t>
      </w:r>
      <w:r>
        <w:rPr>
          <w:rFonts w:eastAsia="Times New Roman" w:cs="Times New Roman"/>
          <w:szCs w:val="24"/>
        </w:rPr>
        <w:t>,</w:t>
      </w:r>
      <w:r>
        <w:rPr>
          <w:rFonts w:eastAsia="Times New Roman" w:cs="Times New Roman"/>
          <w:szCs w:val="24"/>
        </w:rPr>
        <w:t xml:space="preserve"> για να αναφερθώ σε κάποιες νομοτεχνικές βελτιώσεις;</w:t>
      </w:r>
    </w:p>
    <w:p w14:paraId="644FC92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τον λόγο, κύρ</w:t>
      </w:r>
      <w:r>
        <w:rPr>
          <w:rFonts w:eastAsia="Times New Roman" w:cs="Times New Roman"/>
          <w:szCs w:val="24"/>
        </w:rPr>
        <w:t xml:space="preserve">ιε Υπουργέ. </w:t>
      </w:r>
    </w:p>
    <w:p w14:paraId="644FC93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Ο</w:t>
      </w:r>
      <w:r>
        <w:rPr>
          <w:rFonts w:eastAsia="Times New Roman" w:cs="Times New Roman"/>
          <w:b/>
          <w:szCs w:val="24"/>
        </w:rPr>
        <w:t>Σ ΠΑΠΑΔΗΜΗΤΡΙΟΥ (Υπουργός Οικονομίας και Ανάπτυξης):</w:t>
      </w:r>
      <w:r>
        <w:rPr>
          <w:rFonts w:eastAsia="Times New Roman" w:cs="Times New Roman"/>
          <w:szCs w:val="24"/>
        </w:rPr>
        <w:t xml:space="preserve"> </w:t>
      </w:r>
    </w:p>
    <w:p w14:paraId="644FC93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Οι νομοτεχνικές βελτιώσεις είναι δύο: Η μία είναι από τον κ. Παππά και έχει να κάνει με το άρθρο 33 και η άλλη είναι μια νομοτεχνική βελτίωση σε αυτό που παρέδωσα προηγουμένως για το άρ</w:t>
      </w:r>
      <w:r>
        <w:rPr>
          <w:rFonts w:eastAsia="Times New Roman" w:cs="Times New Roman"/>
          <w:szCs w:val="24"/>
        </w:rPr>
        <w:t xml:space="preserve">θρο 21. </w:t>
      </w:r>
    </w:p>
    <w:p w14:paraId="644FC93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Οικονομίας και Ανάπτυξης κ. Δήμος Παπαδημητρίου καταθέτει τις προαναφερθείσες νομοτεχνικές βελτιώσεις, οι οποίες έχουν ως εξής:</w:t>
      </w:r>
    </w:p>
    <w:p w14:paraId="644FC93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(ΑΛΛΑΓΗ ΣΕΛ.)</w:t>
      </w:r>
    </w:p>
    <w:p w14:paraId="644FC93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(ΝΑ ΜΠΟΥΝ ΟΙ ΣΕΛ 226, 227)</w:t>
      </w:r>
    </w:p>
    <w:p w14:paraId="644FC93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(ΑΛΛΑΓΗ ΣΕΛ.)</w:t>
      </w:r>
    </w:p>
    <w:p w14:paraId="644FC93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Οπότε, πρακτικά μας λέτε ότι δεν θα υπερασπιστεί το άρθρο του ο κ. Παππάς. Να μην τον αναμένουμε ως ομιλητή. </w:t>
      </w:r>
    </w:p>
    <w:p w14:paraId="644FC93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ΔΗΜ</w:t>
      </w:r>
      <w:r>
        <w:rPr>
          <w:rFonts w:eastAsia="Times New Roman" w:cs="Times New Roman"/>
          <w:b/>
          <w:szCs w:val="24"/>
        </w:rPr>
        <w:t>Ο</w:t>
      </w:r>
      <w:r>
        <w:rPr>
          <w:rFonts w:eastAsia="Times New Roman" w:cs="Times New Roman"/>
          <w:b/>
          <w:szCs w:val="24"/>
        </w:rPr>
        <w:t>Σ ΠΑΠΑΔΗΜΗΤΡΙΟΥ (Υπουργός Οικονομίας και Ανάπτυξης):</w:t>
      </w:r>
      <w:r>
        <w:rPr>
          <w:rFonts w:eastAsia="Times New Roman" w:cs="Times New Roman"/>
          <w:szCs w:val="24"/>
        </w:rPr>
        <w:t xml:space="preserve"> Όχι. </w:t>
      </w:r>
    </w:p>
    <w:p w14:paraId="644FC93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Κωνσταντινέα</w:t>
      </w:r>
      <w:proofErr w:type="spellEnd"/>
      <w:r>
        <w:rPr>
          <w:rFonts w:eastAsia="Times New Roman" w:cs="Times New Roman"/>
          <w:szCs w:val="24"/>
        </w:rPr>
        <w:t>, έχετε τον λόγο.</w:t>
      </w:r>
    </w:p>
    <w:p w14:paraId="644FC93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ΠΕΤΡΟΣ ΚΩΝΣΤΑΝ</w:t>
      </w:r>
      <w:r>
        <w:rPr>
          <w:rFonts w:eastAsia="Times New Roman" w:cs="Times New Roman"/>
          <w:b/>
          <w:szCs w:val="24"/>
        </w:rPr>
        <w:t>ΤΙΝΕΑΣ:</w:t>
      </w:r>
      <w:r>
        <w:rPr>
          <w:rFonts w:eastAsia="Times New Roman" w:cs="Times New Roman"/>
          <w:szCs w:val="24"/>
        </w:rPr>
        <w:t xml:space="preserve"> Αγαπητοί συνάδελφοι, θα ήθελα να κάνω μια διαπίστωση, γιατί έχω ακούσει εδώ όλους τους συναδέλφους και έχω τρελαθεί. Ή εγώ δεν πάω καλά ή αυτοί που μας ακούνε, οι πολίτες. </w:t>
      </w:r>
    </w:p>
    <w:p w14:paraId="644FC93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Ο κ. Τζαβάρας, ο Κοινοβουλευτικός Εκπρόσωπος της Νέας Δημοκρατίας, πρέπει ν</w:t>
      </w:r>
      <w:r>
        <w:rPr>
          <w:rFonts w:eastAsia="Times New Roman" w:cs="Times New Roman"/>
          <w:szCs w:val="24"/>
        </w:rPr>
        <w:t>α αποφασίσει για το κόμμα του, εάν τη Δευτέρα, την Τετάρτη και την Παρασκευή μας λένε «</w:t>
      </w:r>
      <w:proofErr w:type="spellStart"/>
      <w:r>
        <w:rPr>
          <w:rFonts w:eastAsia="Times New Roman" w:cs="Times New Roman"/>
          <w:szCs w:val="24"/>
        </w:rPr>
        <w:t>αντιμνημονιακούς</w:t>
      </w:r>
      <w:proofErr w:type="spellEnd"/>
      <w:r>
        <w:rPr>
          <w:rFonts w:eastAsia="Times New Roman" w:cs="Times New Roman"/>
          <w:szCs w:val="24"/>
        </w:rPr>
        <w:t>» και την Τρίτη, την Πέμπτη και το Σάββατο ότι «τα δίνουμε όλα». Αποφασίστε, κύριε Τζαβάρα, εσείς και το κόμμα σας!</w:t>
      </w:r>
    </w:p>
    <w:p w14:paraId="644FC93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Εμείς</w:t>
      </w:r>
      <w:r>
        <w:rPr>
          <w:rFonts w:eastAsia="Times New Roman" w:cs="Times New Roman"/>
          <w:szCs w:val="24"/>
        </w:rPr>
        <w:t>,</w:t>
      </w:r>
      <w:r>
        <w:rPr>
          <w:rFonts w:eastAsia="Times New Roman" w:cs="Times New Roman"/>
          <w:szCs w:val="24"/>
        </w:rPr>
        <w:t xml:space="preserve"> απλώς σας θεωρούμε αναξιόπιστους!</w:t>
      </w:r>
    </w:p>
    <w:p w14:paraId="644FC93C"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Αποφασίστε, κύριε Τζαβάρα, εσείς και το κόμμα σας: Θέλετε να κλείσει η αξιολόγηση; Κλείσαμε δύο αξιολογήσεις σε ενάμιση χρόνο, ενώ εσείς δεν είχατε κλείσει σε πεντέμισι χρόνια!</w:t>
      </w:r>
    </w:p>
    <w:p w14:paraId="644FC93D"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b/>
          <w:szCs w:val="24"/>
        </w:rPr>
        <w:t xml:space="preserve"> </w:t>
      </w:r>
      <w:r>
        <w:rPr>
          <w:rFonts w:eastAsia="Times New Roman" w:cs="Times New Roman"/>
          <w:szCs w:val="24"/>
        </w:rPr>
        <w:t xml:space="preserve">Συγχαρητήρια! </w:t>
      </w:r>
    </w:p>
    <w:p w14:paraId="644FC93E"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Και όσον αφορά τις αξιολογήσεις –που λεγόσασταν εσείς μεταρρυθμιστές- δεν έχετε κάνει τίποτα για την εξυπηρέτηση των πολιτών. </w:t>
      </w:r>
    </w:p>
    <w:p w14:paraId="644FC93F"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Όσο για τα στοιχεία</w:t>
      </w:r>
      <w:r>
        <w:rPr>
          <w:rFonts w:eastAsia="Times New Roman" w:cs="Times New Roman"/>
          <w:szCs w:val="24"/>
        </w:rPr>
        <w:t>,</w:t>
      </w:r>
      <w:r>
        <w:rPr>
          <w:rFonts w:eastAsia="Times New Roman" w:cs="Times New Roman"/>
          <w:szCs w:val="24"/>
        </w:rPr>
        <w:t xml:space="preserve"> που έδωσε ο κ. Σκρέκας –ο οποίος λείπει- για τις επιχειρήσεις</w:t>
      </w:r>
      <w:r>
        <w:rPr>
          <w:rFonts w:eastAsia="Times New Roman" w:cs="Times New Roman"/>
          <w:szCs w:val="24"/>
        </w:rPr>
        <w:t>,</w:t>
      </w:r>
      <w:r>
        <w:rPr>
          <w:rFonts w:eastAsia="Times New Roman" w:cs="Times New Roman"/>
          <w:szCs w:val="24"/>
        </w:rPr>
        <w:t xml:space="preserve"> που πήγ</w:t>
      </w:r>
      <w:r>
        <w:rPr>
          <w:rFonts w:eastAsia="Times New Roman" w:cs="Times New Roman"/>
          <w:szCs w:val="24"/>
        </w:rPr>
        <w:t xml:space="preserve">αν στη Βουλγαρία, όσο είναι Κυβέρνηση ο ΣΥΡΙΖΑ-ΑΝΕΛ, είναι πολύ λιγότερες οι επιχειρήσεις από ό,τι όταν ήταν εκείνοι κυβέρνηση. </w:t>
      </w:r>
    </w:p>
    <w:p w14:paraId="644FC940"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Συνεχίζω –για να μη μακρηγορώ- και θα ήθελα απλώς να κάνω ένα σχόλιο, κύριε Τζαβάρα. </w:t>
      </w:r>
    </w:p>
    <w:p w14:paraId="644FC941"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ονομ</w:t>
      </w:r>
      <w:r>
        <w:rPr>
          <w:rFonts w:eastAsia="Times New Roman"/>
          <w:szCs w:val="24"/>
        </w:rPr>
        <w:t xml:space="preserve">αστικές αναφορές, παρακαλώ, επί της πολιτικής το σχόλιο. </w:t>
      </w:r>
    </w:p>
    <w:p w14:paraId="644FC942" w14:textId="77777777" w:rsidR="0050333C" w:rsidRDefault="00414943">
      <w:pPr>
        <w:spacing w:after="0"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 xml:space="preserve">Ναι, κύριε Πρόεδρε. </w:t>
      </w:r>
    </w:p>
    <w:p w14:paraId="644FC943" w14:textId="77777777" w:rsidR="0050333C" w:rsidRDefault="00414943">
      <w:pPr>
        <w:spacing w:after="0" w:line="600" w:lineRule="auto"/>
        <w:ind w:firstLine="720"/>
        <w:jc w:val="both"/>
        <w:rPr>
          <w:rFonts w:eastAsia="Times New Roman"/>
          <w:szCs w:val="24"/>
        </w:rPr>
      </w:pPr>
      <w:r>
        <w:rPr>
          <w:rFonts w:eastAsia="Times New Roman"/>
          <w:szCs w:val="24"/>
        </w:rPr>
        <w:t>Το πρώτο θέμα είναι το εξής: Το ένα σας σενάριο έφυγε, η πρώτη αξιολόγηση. Το δεύτερο είναι ότι θα μπει ο κόφτης. Το τρίτο είναι η δεύτερη αξιολόγηση. Θα τ</w:t>
      </w:r>
      <w:r>
        <w:rPr>
          <w:rFonts w:eastAsia="Times New Roman"/>
          <w:szCs w:val="24"/>
        </w:rPr>
        <w:t xml:space="preserve">α κλείσουμε και θα μείνουμε, μην αγχώνεστε! Θα κάνουμε αυτά που δεν κάνατε εσείς τριάντα χρόνια. Δεν είναι κακό αυτό! Πρέπει να «βάλετε πλάτη» και εσείς σε αυτό! </w:t>
      </w:r>
    </w:p>
    <w:p w14:paraId="644FC944"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Και συνεχίζω επί του νομοσχεδίου. </w:t>
      </w:r>
    </w:p>
    <w:p w14:paraId="644FC945" w14:textId="77777777" w:rsidR="0050333C" w:rsidRDefault="00414943">
      <w:pPr>
        <w:spacing w:after="0" w:line="600" w:lineRule="auto"/>
        <w:ind w:firstLine="720"/>
        <w:jc w:val="both"/>
        <w:rPr>
          <w:rFonts w:eastAsia="Times New Roman"/>
          <w:szCs w:val="24"/>
        </w:rPr>
      </w:pPr>
      <w:r>
        <w:rPr>
          <w:rFonts w:eastAsia="Times New Roman"/>
          <w:szCs w:val="24"/>
        </w:rPr>
        <w:t>Με την κατάθεση και ψήφιση του σημερινού σχεδίου νόμου κλε</w:t>
      </w:r>
      <w:r>
        <w:rPr>
          <w:rFonts w:eastAsia="Times New Roman"/>
          <w:szCs w:val="24"/>
        </w:rPr>
        <w:t xml:space="preserve">ίνει, επιτέλους, ο </w:t>
      </w:r>
      <w:r>
        <w:rPr>
          <w:rFonts w:eastAsia="Times New Roman"/>
          <w:szCs w:val="24"/>
        </w:rPr>
        <w:t xml:space="preserve">κύκλος, </w:t>
      </w:r>
      <w:r>
        <w:rPr>
          <w:rFonts w:eastAsia="Times New Roman"/>
          <w:szCs w:val="24"/>
        </w:rPr>
        <w:t xml:space="preserve">που αφορά τις διαδικασίες απλοποίησης της </w:t>
      </w:r>
      <w:proofErr w:type="spellStart"/>
      <w:r>
        <w:rPr>
          <w:rFonts w:eastAsia="Times New Roman"/>
          <w:szCs w:val="24"/>
        </w:rPr>
        <w:t>αδειοδότησης</w:t>
      </w:r>
      <w:proofErr w:type="spellEnd"/>
      <w:r>
        <w:rPr>
          <w:rFonts w:eastAsia="Times New Roman"/>
          <w:szCs w:val="24"/>
        </w:rPr>
        <w:t xml:space="preserve"> επενδύσεων. Είναι ένα πάγιο αίτημα των ανθρώπων του </w:t>
      </w:r>
      <w:proofErr w:type="spellStart"/>
      <w:r>
        <w:rPr>
          <w:rFonts w:eastAsia="Times New Roman"/>
          <w:szCs w:val="24"/>
        </w:rPr>
        <w:t>επιχειρείν</w:t>
      </w:r>
      <w:proofErr w:type="spellEnd"/>
      <w:r>
        <w:rPr>
          <w:rFonts w:eastAsia="Times New Roman"/>
          <w:szCs w:val="24"/>
        </w:rPr>
        <w:t>, οι οποίοι</w:t>
      </w:r>
      <w:r>
        <w:rPr>
          <w:rFonts w:eastAsia="Times New Roman"/>
          <w:szCs w:val="24"/>
        </w:rPr>
        <w:t>,</w:t>
      </w:r>
      <w:r>
        <w:rPr>
          <w:rFonts w:eastAsia="Times New Roman"/>
          <w:szCs w:val="24"/>
        </w:rPr>
        <w:t xml:space="preserve"> επί σειρά ετών</w:t>
      </w:r>
      <w:r>
        <w:rPr>
          <w:rFonts w:eastAsia="Times New Roman"/>
          <w:szCs w:val="24"/>
        </w:rPr>
        <w:t>,</w:t>
      </w:r>
      <w:r>
        <w:rPr>
          <w:rFonts w:eastAsia="Times New Roman"/>
          <w:szCs w:val="24"/>
        </w:rPr>
        <w:t xml:space="preserve"> περίμεναν από την πολιτεία σχετικές πρωτοβουλίες προς την κατεύθυνση αυτή. Πέρα από</w:t>
      </w:r>
      <w:r>
        <w:rPr>
          <w:rFonts w:eastAsia="Times New Roman"/>
          <w:szCs w:val="24"/>
        </w:rPr>
        <w:t xml:space="preserve"> το φορολογικό επίπεδο -που πρέπει όντως να μειωθεί- φορείς της αγοράς θέτουν ζητήματα, όπως είναι η απλοποίηση των διαδικασιών σύστασης μιας επιχείρησης, η πλήρης διαφάνεια του νομοθετικού πλαισίου, η μείωση της γραφειοκρατίας και του κόστους</w:t>
      </w:r>
      <w:r>
        <w:rPr>
          <w:rFonts w:eastAsia="Times New Roman"/>
          <w:szCs w:val="24"/>
        </w:rPr>
        <w:t>,</w:t>
      </w:r>
      <w:r>
        <w:rPr>
          <w:rFonts w:eastAsia="Times New Roman"/>
          <w:szCs w:val="24"/>
        </w:rPr>
        <w:t xml:space="preserve"> που προκαλε</w:t>
      </w:r>
      <w:r>
        <w:rPr>
          <w:rFonts w:eastAsia="Times New Roman"/>
          <w:szCs w:val="24"/>
        </w:rPr>
        <w:t xml:space="preserve">ί αυτή. </w:t>
      </w:r>
    </w:p>
    <w:p w14:paraId="644FC946" w14:textId="77777777" w:rsidR="0050333C" w:rsidRDefault="00414943">
      <w:pPr>
        <w:spacing w:after="0" w:line="600" w:lineRule="auto"/>
        <w:ind w:firstLine="720"/>
        <w:jc w:val="both"/>
        <w:rPr>
          <w:rFonts w:eastAsia="Times New Roman"/>
          <w:szCs w:val="24"/>
        </w:rPr>
      </w:pPr>
      <w:r>
        <w:rPr>
          <w:rFonts w:eastAsia="Times New Roman"/>
          <w:szCs w:val="24"/>
        </w:rPr>
        <w:t xml:space="preserve">Αξίζει να σημειωθεί ότι ενώ τα προηγούμενα χρόνια είχαμε κυβερνήσεις που υποτίθεται ότι παρουσιάζονταν φιλικές προς το </w:t>
      </w:r>
      <w:proofErr w:type="spellStart"/>
      <w:r>
        <w:rPr>
          <w:rFonts w:eastAsia="Times New Roman"/>
          <w:szCs w:val="24"/>
        </w:rPr>
        <w:t>επιχειρείν</w:t>
      </w:r>
      <w:proofErr w:type="spellEnd"/>
      <w:r>
        <w:rPr>
          <w:rFonts w:eastAsia="Times New Roman"/>
          <w:szCs w:val="24"/>
        </w:rPr>
        <w:t xml:space="preserve">, αντί αυτού, γιγάντωναν με τις πολιτικές τους αποφάσεις το τέρας της γραφειοκρατίας -και λέγονταν και μεταρρυθμιστές </w:t>
      </w:r>
      <w:r>
        <w:rPr>
          <w:rFonts w:eastAsia="Times New Roman"/>
          <w:szCs w:val="24"/>
        </w:rPr>
        <w:t>αυτοί οι κύριοι- ένα τέρας</w:t>
      </w:r>
      <w:r>
        <w:rPr>
          <w:rFonts w:eastAsia="Times New Roman"/>
          <w:szCs w:val="24"/>
        </w:rPr>
        <w:t>,</w:t>
      </w:r>
      <w:r>
        <w:rPr>
          <w:rFonts w:eastAsia="Times New Roman"/>
          <w:szCs w:val="24"/>
        </w:rPr>
        <w:t xml:space="preserve"> το </w:t>
      </w:r>
      <w:r>
        <w:rPr>
          <w:rFonts w:eastAsia="Times New Roman"/>
          <w:szCs w:val="24"/>
        </w:rPr>
        <w:lastRenderedPageBreak/>
        <w:t>οποίο με τη σειρά του γιγάντωνε την αδιαφάνεια, τη διαπλοκή και τις εξαρτήσεις. Μόνο την τελευταία δεκαετία</w:t>
      </w:r>
      <w:r>
        <w:rPr>
          <w:rFonts w:eastAsia="Times New Roman"/>
          <w:szCs w:val="24"/>
        </w:rPr>
        <w:t>,</w:t>
      </w:r>
      <w:r>
        <w:rPr>
          <w:rFonts w:eastAsia="Times New Roman"/>
          <w:szCs w:val="24"/>
        </w:rPr>
        <w:t xml:space="preserve"> έχουν δαπανηθεί εκατομμύρια ευρώ για την </w:t>
      </w:r>
      <w:proofErr w:type="spellStart"/>
      <w:r>
        <w:rPr>
          <w:rFonts w:eastAsia="Times New Roman"/>
          <w:szCs w:val="24"/>
        </w:rPr>
        <w:t>ψηφιοποίηση</w:t>
      </w:r>
      <w:proofErr w:type="spellEnd"/>
      <w:r>
        <w:rPr>
          <w:rFonts w:eastAsia="Times New Roman"/>
          <w:szCs w:val="24"/>
        </w:rPr>
        <w:t xml:space="preserve"> και σύνδεση των δημόσιων υπηρεσιών. Ωστόσο, μόνο τους τελευταίο</w:t>
      </w:r>
      <w:r>
        <w:rPr>
          <w:rFonts w:eastAsia="Times New Roman"/>
          <w:szCs w:val="24"/>
        </w:rPr>
        <w:t xml:space="preserve">υς μήνες βλέπουμε να γίνεται κάτι. Ο </w:t>
      </w:r>
      <w:proofErr w:type="spellStart"/>
      <w:r>
        <w:rPr>
          <w:rFonts w:eastAsia="Times New Roman"/>
          <w:szCs w:val="24"/>
        </w:rPr>
        <w:t>νοών</w:t>
      </w:r>
      <w:proofErr w:type="spellEnd"/>
      <w:r>
        <w:rPr>
          <w:rFonts w:eastAsia="Times New Roman"/>
          <w:szCs w:val="24"/>
        </w:rPr>
        <w:t xml:space="preserve"> </w:t>
      </w:r>
      <w:proofErr w:type="spellStart"/>
      <w:r>
        <w:rPr>
          <w:rFonts w:eastAsia="Times New Roman"/>
          <w:szCs w:val="24"/>
        </w:rPr>
        <w:t>νοείτω</w:t>
      </w:r>
      <w:proofErr w:type="spellEnd"/>
      <w:r>
        <w:rPr>
          <w:rFonts w:eastAsia="Times New Roman"/>
          <w:szCs w:val="24"/>
        </w:rPr>
        <w:t xml:space="preserve">.  </w:t>
      </w:r>
    </w:p>
    <w:p w14:paraId="644FC947" w14:textId="77777777" w:rsidR="0050333C" w:rsidRDefault="00414943">
      <w:pPr>
        <w:spacing w:after="0" w:line="600" w:lineRule="auto"/>
        <w:ind w:firstLine="720"/>
        <w:jc w:val="both"/>
        <w:rPr>
          <w:rFonts w:eastAsia="Times New Roman"/>
          <w:szCs w:val="24"/>
        </w:rPr>
      </w:pPr>
      <w:r>
        <w:rPr>
          <w:rFonts w:eastAsia="Times New Roman"/>
          <w:szCs w:val="24"/>
        </w:rPr>
        <w:t xml:space="preserve">Αγαπητοί συνάδελφοι, τα επιμέρους άρθρα του σχεδίου νόμου είναι </w:t>
      </w:r>
      <w:proofErr w:type="spellStart"/>
      <w:r>
        <w:rPr>
          <w:rFonts w:eastAsia="Times New Roman"/>
          <w:szCs w:val="24"/>
        </w:rPr>
        <w:t>προσβάσιμα</w:t>
      </w:r>
      <w:proofErr w:type="spellEnd"/>
      <w:r>
        <w:rPr>
          <w:rFonts w:eastAsia="Times New Roman"/>
          <w:szCs w:val="24"/>
        </w:rPr>
        <w:t xml:space="preserve"> σε όλους μας -και στους πολίτες- και θα ήθελα να μην κουράσω πάνω σε αυτά που έχουν πει όλοι οι συνάδελφοι. </w:t>
      </w:r>
    </w:p>
    <w:p w14:paraId="644FC948" w14:textId="77777777" w:rsidR="0050333C" w:rsidRDefault="00414943">
      <w:pPr>
        <w:spacing w:after="0" w:line="600" w:lineRule="auto"/>
        <w:ind w:firstLine="720"/>
        <w:jc w:val="both"/>
        <w:rPr>
          <w:rFonts w:eastAsia="Times New Roman"/>
          <w:szCs w:val="24"/>
        </w:rPr>
      </w:pPr>
      <w:r>
        <w:rPr>
          <w:rFonts w:eastAsia="Times New Roman"/>
          <w:szCs w:val="24"/>
        </w:rPr>
        <w:t>Όμως, θα ήθελα να στ</w:t>
      </w:r>
      <w:r>
        <w:rPr>
          <w:rFonts w:eastAsia="Times New Roman"/>
          <w:szCs w:val="24"/>
        </w:rPr>
        <w:t>αθώ σε μια ιδιαίτερα σημαντική ρύθμιση, η οποία αφορά έναν κλάδο</w:t>
      </w:r>
      <w:r>
        <w:rPr>
          <w:rFonts w:eastAsia="Times New Roman"/>
          <w:szCs w:val="24"/>
        </w:rPr>
        <w:t>,</w:t>
      </w:r>
      <w:r>
        <w:rPr>
          <w:rFonts w:eastAsia="Times New Roman"/>
          <w:szCs w:val="24"/>
        </w:rPr>
        <w:t xml:space="preserve"> τον οποίο βιώνω εγώ προσωπικά ως αρτοποιός. Βιώνω και εγώ, όπως όλοι οι αρτοποιοί, την αγωνία και το άγχος της επόμενης μέρας. Αυτή η ρύθμιση αφορά την εισαγωγή της έννοιας του παραδοσιακού </w:t>
      </w:r>
      <w:r>
        <w:rPr>
          <w:rFonts w:eastAsia="Times New Roman"/>
          <w:szCs w:val="24"/>
        </w:rPr>
        <w:t>άρτου και του παραδοσιακού φούρνου της γειτονιάς. Με τον τρόπο αυτό</w:t>
      </w:r>
      <w:r>
        <w:rPr>
          <w:rFonts w:eastAsia="Times New Roman"/>
          <w:szCs w:val="24"/>
        </w:rPr>
        <w:t>,</w:t>
      </w:r>
      <w:r>
        <w:rPr>
          <w:rFonts w:eastAsia="Times New Roman"/>
          <w:szCs w:val="24"/>
        </w:rPr>
        <w:t xml:space="preserve"> διορθώνουμε τραγικά λάθη των προηγούμενων κυβερνήσεων</w:t>
      </w:r>
      <w:r>
        <w:rPr>
          <w:rFonts w:eastAsia="Times New Roman"/>
          <w:szCs w:val="24"/>
        </w:rPr>
        <w:t>,</w:t>
      </w:r>
      <w:r>
        <w:rPr>
          <w:rFonts w:eastAsia="Times New Roman"/>
          <w:szCs w:val="24"/>
        </w:rPr>
        <w:t xml:space="preserve"> που οδήγησαν σε αφανισμό άνω του 50% του κλάδου. </w:t>
      </w:r>
    </w:p>
    <w:p w14:paraId="644FC949"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Η τραγική εξίσωση από πλευράς </w:t>
      </w:r>
      <w:r>
        <w:rPr>
          <w:rFonts w:eastAsia="Times New Roman"/>
          <w:szCs w:val="24"/>
        </w:rPr>
        <w:t>τους,</w:t>
      </w:r>
      <w:r>
        <w:rPr>
          <w:rFonts w:eastAsia="Times New Roman"/>
          <w:szCs w:val="24"/>
        </w:rPr>
        <w:t xml:space="preserve"> του παραδοσιακού άρτου, που αποτελεί κοπιώδη κ</w:t>
      </w:r>
      <w:r>
        <w:rPr>
          <w:rFonts w:eastAsia="Times New Roman"/>
          <w:szCs w:val="24"/>
        </w:rPr>
        <w:t xml:space="preserve">αι καθημερινή προσπάθεια, με </w:t>
      </w:r>
      <w:proofErr w:type="spellStart"/>
      <w:r>
        <w:rPr>
          <w:rFonts w:eastAsia="Times New Roman"/>
          <w:szCs w:val="24"/>
        </w:rPr>
        <w:t>προψημένα</w:t>
      </w:r>
      <w:proofErr w:type="spellEnd"/>
      <w:r>
        <w:rPr>
          <w:rFonts w:eastAsia="Times New Roman"/>
          <w:szCs w:val="24"/>
        </w:rPr>
        <w:t xml:space="preserve"> και κατεψυγμένα αρτοσκευάσματα, οδήγησε στην απώλεια σοβαρών εισοδημάτων πάνω από δεκαπέντε χιλιάδες φούρνους στην Ελλάδα. </w:t>
      </w:r>
    </w:p>
    <w:p w14:paraId="644FC94A" w14:textId="77777777" w:rsidR="0050333C" w:rsidRDefault="00414943">
      <w:pPr>
        <w:spacing w:after="0" w:line="600" w:lineRule="auto"/>
        <w:ind w:firstLine="720"/>
        <w:jc w:val="both"/>
        <w:rPr>
          <w:rFonts w:eastAsia="Times New Roman"/>
          <w:szCs w:val="24"/>
        </w:rPr>
      </w:pPr>
      <w:r>
        <w:rPr>
          <w:rFonts w:eastAsia="Times New Roman"/>
          <w:szCs w:val="24"/>
        </w:rPr>
        <w:t>Αυτή η πραγματικότητα αναγνωρίστηκε από τη μελέτη του ΚΕΠΕ, η οποία μας οδήγησε στην εισαγωγή</w:t>
      </w:r>
      <w:r>
        <w:rPr>
          <w:rFonts w:eastAsia="Times New Roman"/>
          <w:szCs w:val="24"/>
        </w:rPr>
        <w:t xml:space="preserve"> των όρων «παραδοσιακός άρτος» και «παραδοσιακός φούρνος». Με αυτόν τον τρόπο</w:t>
      </w:r>
      <w:r>
        <w:rPr>
          <w:rFonts w:eastAsia="Times New Roman"/>
          <w:szCs w:val="24"/>
        </w:rPr>
        <w:t>,</w:t>
      </w:r>
      <w:r>
        <w:rPr>
          <w:rFonts w:eastAsia="Times New Roman"/>
          <w:szCs w:val="24"/>
        </w:rPr>
        <w:t xml:space="preserve"> θα επιτύχουμε τη διάκριση των επιχειρήσεων που παράγουν ψωμί από φρέσκια ζύμη και θα διασφαλίσουμε την ορθή ενημέρωση του καταναλωτή. </w:t>
      </w:r>
    </w:p>
    <w:p w14:paraId="644FC94B" w14:textId="77777777" w:rsidR="0050333C" w:rsidRDefault="00414943">
      <w:pPr>
        <w:spacing w:after="0" w:line="600" w:lineRule="auto"/>
        <w:ind w:firstLine="720"/>
        <w:jc w:val="both"/>
        <w:rPr>
          <w:rFonts w:eastAsia="Times New Roman"/>
          <w:szCs w:val="24"/>
        </w:rPr>
      </w:pPr>
      <w:r>
        <w:rPr>
          <w:rFonts w:eastAsia="Times New Roman"/>
          <w:szCs w:val="24"/>
        </w:rPr>
        <w:t>Προάγουμε την εμπορική αξία ενός προϊόντος</w:t>
      </w:r>
      <w:r>
        <w:rPr>
          <w:rFonts w:eastAsia="Times New Roman"/>
          <w:szCs w:val="24"/>
        </w:rPr>
        <w:t xml:space="preserve">, συνώνυμου της παράδοσής μας ως αρτοποιοί. </w:t>
      </w:r>
    </w:p>
    <w:p w14:paraId="644FC94C" w14:textId="77777777" w:rsidR="0050333C" w:rsidRDefault="00414943">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44FC94D" w14:textId="77777777" w:rsidR="0050333C" w:rsidRDefault="00414943">
      <w:pPr>
        <w:tabs>
          <w:tab w:val="left" w:pos="2738"/>
          <w:tab w:val="center" w:pos="4753"/>
          <w:tab w:val="left" w:pos="5723"/>
        </w:tabs>
        <w:spacing w:after="0" w:line="600" w:lineRule="auto"/>
        <w:ind w:firstLine="720"/>
        <w:jc w:val="both"/>
        <w:rPr>
          <w:rFonts w:eastAsia="Times New Roman"/>
          <w:szCs w:val="24"/>
        </w:rPr>
      </w:pPr>
      <w:r>
        <w:rPr>
          <w:rFonts w:eastAsia="Times New Roman" w:cs="Times New Roman"/>
          <w:szCs w:val="24"/>
        </w:rPr>
        <w:t xml:space="preserve">Θα ήθελα την ανοχή σας για μισό λεπτό, κύριε Πρόεδρε. </w:t>
      </w:r>
      <w:r>
        <w:rPr>
          <w:rFonts w:eastAsia="Times New Roman"/>
          <w:szCs w:val="24"/>
        </w:rPr>
        <w:t xml:space="preserve"> </w:t>
      </w:r>
    </w:p>
    <w:p w14:paraId="644FC94E"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Προχωρήστε, κύριε συνάδελφε. </w:t>
      </w:r>
    </w:p>
    <w:p w14:paraId="644FC94F" w14:textId="77777777" w:rsidR="0050333C" w:rsidRDefault="00414943">
      <w:pPr>
        <w:spacing w:after="0" w:line="600" w:lineRule="auto"/>
        <w:ind w:firstLine="720"/>
        <w:jc w:val="both"/>
        <w:rPr>
          <w:rFonts w:eastAsia="Times New Roman" w:cs="Times New Roman"/>
          <w:szCs w:val="24"/>
        </w:rPr>
      </w:pPr>
      <w:r>
        <w:rPr>
          <w:rFonts w:eastAsia="Times New Roman"/>
          <w:b/>
          <w:szCs w:val="24"/>
        </w:rPr>
        <w:t xml:space="preserve">ΠΕΤΡΟΣ ΚΩΝΣΤΑΝΤΙΝΕΑΣ: </w:t>
      </w:r>
      <w:r>
        <w:rPr>
          <w:rFonts w:eastAsia="Times New Roman"/>
          <w:szCs w:val="24"/>
        </w:rPr>
        <w:t xml:space="preserve">Είναι ένα προϊόν που ήταν στόχος συγκεκριμένων </w:t>
      </w:r>
      <w:proofErr w:type="spellStart"/>
      <w:r>
        <w:rPr>
          <w:rFonts w:eastAsia="Times New Roman"/>
          <w:szCs w:val="24"/>
        </w:rPr>
        <w:t>αετονύχηδων</w:t>
      </w:r>
      <w:proofErr w:type="spellEnd"/>
      <w:r>
        <w:rPr>
          <w:rFonts w:eastAsia="Times New Roman"/>
          <w:szCs w:val="24"/>
        </w:rPr>
        <w:t xml:space="preserve"> από την </w:t>
      </w:r>
      <w:r>
        <w:rPr>
          <w:rFonts w:eastAsia="Times New Roman"/>
          <w:szCs w:val="24"/>
        </w:rPr>
        <w:t>πρώτη</w:t>
      </w:r>
      <w:r>
        <w:rPr>
          <w:rFonts w:eastAsia="Times New Roman"/>
          <w:szCs w:val="24"/>
        </w:rPr>
        <w:t xml:space="preserve"> </w:t>
      </w:r>
      <w:r>
        <w:rPr>
          <w:rFonts w:eastAsia="Times New Roman"/>
          <w:szCs w:val="24"/>
        </w:rPr>
        <w:t>ε</w:t>
      </w:r>
      <w:r>
        <w:rPr>
          <w:rFonts w:eastAsia="Times New Roman"/>
          <w:szCs w:val="24"/>
        </w:rPr>
        <w:t>ργαλειοθήκη του ΟΟΣΑ, όπου τα έδωσαν όλα -η σκληρή σας διαπραγμάτευση διά του Υπουργού σας, του κ. Χατζηδάκη!- που έσπρωχναν προς την εξόντωση χιλιάδες οικογένε</w:t>
      </w:r>
      <w:r>
        <w:rPr>
          <w:rFonts w:eastAsia="Times New Roman"/>
          <w:szCs w:val="24"/>
        </w:rPr>
        <w:t xml:space="preserve">ιες, μικρομεσαίους αρτοποιούς. Δεν θα τους περάσει τελικά! </w:t>
      </w:r>
      <w:r>
        <w:rPr>
          <w:rFonts w:eastAsia="Times New Roman" w:cs="Times New Roman"/>
          <w:szCs w:val="24"/>
        </w:rPr>
        <w:t xml:space="preserve"> </w:t>
      </w:r>
    </w:p>
    <w:p w14:paraId="644FC950" w14:textId="77777777" w:rsidR="0050333C" w:rsidRDefault="00414943">
      <w:pPr>
        <w:spacing w:after="0" w:line="600" w:lineRule="auto"/>
        <w:ind w:firstLine="720"/>
        <w:jc w:val="both"/>
        <w:rPr>
          <w:rFonts w:eastAsia="Times New Roman"/>
          <w:szCs w:val="24"/>
        </w:rPr>
      </w:pPr>
      <w:r>
        <w:rPr>
          <w:rFonts w:eastAsia="Times New Roman"/>
          <w:szCs w:val="24"/>
        </w:rPr>
        <w:t xml:space="preserve">Δεν θα βρουν συμμάχους σε αυτήν την Κυβέρνηση. Το είχαμε υποσχεθεί και το τηρούμε, δυστυχώς γι’ αυτούς, ευτυχώς για εμάς. Πρέπει να απολογηθεί η </w:t>
      </w:r>
      <w:r>
        <w:rPr>
          <w:rFonts w:eastAsia="Times New Roman"/>
          <w:szCs w:val="24"/>
        </w:rPr>
        <w:t>κ</w:t>
      </w:r>
      <w:r>
        <w:rPr>
          <w:rFonts w:eastAsia="Times New Roman"/>
          <w:szCs w:val="24"/>
        </w:rPr>
        <w:t>υβέρνηση της Νέας Δημοκρατίας στους αρτοποιούς γι</w:t>
      </w:r>
      <w:r>
        <w:rPr>
          <w:rFonts w:eastAsia="Times New Roman"/>
          <w:szCs w:val="24"/>
        </w:rPr>
        <w:t xml:space="preserve">’ αυτά που κάνατε. Και να ξέρετε ότι το πολιτικό σας κόστος για δεκαπέντε χιλιάδες αρτοποιούς θα είναι πολύ μεγάλο. Θα ανοίξει μαύρη σελίδα. Και αυτό σας το λέει ένας αρτοποιός. </w:t>
      </w:r>
    </w:p>
    <w:p w14:paraId="644FC951" w14:textId="77777777" w:rsidR="0050333C" w:rsidRDefault="00414943">
      <w:pPr>
        <w:spacing w:after="0" w:line="600" w:lineRule="auto"/>
        <w:ind w:firstLine="720"/>
        <w:jc w:val="both"/>
        <w:rPr>
          <w:rFonts w:eastAsia="Times New Roman"/>
          <w:szCs w:val="24"/>
        </w:rPr>
      </w:pPr>
      <w:r>
        <w:rPr>
          <w:rFonts w:eastAsia="Times New Roman"/>
          <w:szCs w:val="24"/>
        </w:rPr>
        <w:lastRenderedPageBreak/>
        <w:t>Κλείνοντας, να πω ότι ο ιδιωτικός τομέας δεν έχει να φοβ</w:t>
      </w:r>
      <w:r>
        <w:rPr>
          <w:rFonts w:eastAsia="Times New Roman"/>
          <w:szCs w:val="24"/>
        </w:rPr>
        <w:t>ηθεί</w:t>
      </w:r>
      <w:r>
        <w:rPr>
          <w:rFonts w:eastAsia="Times New Roman"/>
          <w:szCs w:val="24"/>
        </w:rPr>
        <w:t xml:space="preserve"> τίποτα από αυτήν</w:t>
      </w:r>
      <w:r>
        <w:rPr>
          <w:rFonts w:eastAsia="Times New Roman"/>
          <w:szCs w:val="24"/>
        </w:rPr>
        <w:t xml:space="preserve"> την Κυβέρνηση, το αντίθετο μάλιστα. Τους εργατοπατέρες τώρα που έβλεπαν την ιδιωτική πρωτοβουλία ως ευκαιρία εκμετάλλευσης της επιχειρηματικής αγωνίας, τους αφήνουμε στο περιθώριο. </w:t>
      </w:r>
    </w:p>
    <w:p w14:paraId="644FC952" w14:textId="77777777" w:rsidR="0050333C" w:rsidRDefault="00414943">
      <w:pPr>
        <w:spacing w:after="0" w:line="600" w:lineRule="auto"/>
        <w:ind w:firstLine="720"/>
        <w:jc w:val="both"/>
        <w:rPr>
          <w:rFonts w:eastAsia="Times New Roman"/>
          <w:szCs w:val="24"/>
        </w:rPr>
      </w:pPr>
      <w:r>
        <w:rPr>
          <w:rFonts w:eastAsia="Times New Roman"/>
          <w:szCs w:val="24"/>
        </w:rPr>
        <w:t xml:space="preserve">Πρέπει να πάρει μπρος το </w:t>
      </w:r>
      <w:proofErr w:type="spellStart"/>
      <w:r>
        <w:rPr>
          <w:rFonts w:eastAsia="Times New Roman"/>
          <w:szCs w:val="24"/>
        </w:rPr>
        <w:t>επιχειρείν</w:t>
      </w:r>
      <w:proofErr w:type="spellEnd"/>
      <w:r>
        <w:rPr>
          <w:rFonts w:eastAsia="Times New Roman"/>
          <w:szCs w:val="24"/>
        </w:rPr>
        <w:t xml:space="preserve">, κύριος δρόμος που θα μας βγάλει πιο </w:t>
      </w:r>
      <w:r>
        <w:rPr>
          <w:rFonts w:eastAsia="Times New Roman"/>
          <w:szCs w:val="24"/>
        </w:rPr>
        <w:t>σύντομα στο ξέφωτο και όχι να γίνονται μεταρρυθμίσεις της πλάκας όπως τις εννοούσατε εσείς.</w:t>
      </w:r>
    </w:p>
    <w:p w14:paraId="644FC953" w14:textId="77777777" w:rsidR="0050333C" w:rsidRDefault="00414943">
      <w:pPr>
        <w:spacing w:after="0" w:line="600" w:lineRule="auto"/>
        <w:ind w:firstLine="720"/>
        <w:jc w:val="both"/>
        <w:rPr>
          <w:rFonts w:eastAsia="Times New Roman"/>
          <w:szCs w:val="24"/>
        </w:rPr>
      </w:pPr>
      <w:r>
        <w:rPr>
          <w:rFonts w:eastAsia="Times New Roman"/>
          <w:szCs w:val="24"/>
        </w:rPr>
        <w:t>Και το τελευταίο που θα ήθελα να πω: Κατάγομαι από τη Μεσσηνία, όπου υπάρχει μια μεγάλη κωμόπολη, η Κορώνη. Όπως ξέρετε, οι μεταρρυθμίσεις που κάνατε εσείς και οι π</w:t>
      </w:r>
      <w:r>
        <w:rPr>
          <w:rFonts w:eastAsia="Times New Roman"/>
          <w:szCs w:val="24"/>
        </w:rPr>
        <w:t>ροηγούμενοι</w:t>
      </w:r>
      <w:r>
        <w:rPr>
          <w:rFonts w:eastAsia="Times New Roman"/>
          <w:szCs w:val="24"/>
        </w:rPr>
        <w:t>,</w:t>
      </w:r>
      <w:r>
        <w:rPr>
          <w:rFonts w:eastAsia="Times New Roman"/>
          <w:szCs w:val="24"/>
        </w:rPr>
        <w:t xml:space="preserve"> ήταν με το ρητό «έχω μπάρμπα στην Κορώνη». Εμείς θα κάνουμε μεταρρυθμίσεις για να εξυπηρετηθούν οι πολίτες αυτής της χώρας, που ταλαιπωρούνται τριάντα χρόνια με εσάς.</w:t>
      </w:r>
    </w:p>
    <w:p w14:paraId="644FC954" w14:textId="77777777" w:rsidR="0050333C" w:rsidRDefault="00414943">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44FC955"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b/>
          <w:szCs w:val="24"/>
        </w:rPr>
        <w:t xml:space="preserve"> </w:t>
      </w:r>
      <w:r>
        <w:rPr>
          <w:rFonts w:eastAsia="Times New Roman"/>
          <w:szCs w:val="24"/>
        </w:rPr>
        <w:t xml:space="preserve">Κυρίες και κύριοι συνάδελφοι, έχω την τιμή να σας ανακοινώσω ότι η Ειδική </w:t>
      </w:r>
      <w:r>
        <w:rPr>
          <w:rFonts w:eastAsia="Times New Roman"/>
          <w:szCs w:val="24"/>
        </w:rPr>
        <w:t xml:space="preserve">Μόνιμη </w:t>
      </w:r>
      <w:r>
        <w:rPr>
          <w:rFonts w:eastAsia="Times New Roman"/>
          <w:szCs w:val="24"/>
        </w:rPr>
        <w:t>Επιτροπή Σωφρονιστικού Συστήματος και λοιπών Δομών Εγκλεισμού Κρατουμένων καταθέτει την Έκθεσή της, σύμφωνα με το άρθρο 43Α παράγραφος 5 του Κανονισμού της Βουλής.</w:t>
      </w:r>
    </w:p>
    <w:p w14:paraId="644FC956" w14:textId="77777777" w:rsidR="0050333C" w:rsidRDefault="00414943">
      <w:pPr>
        <w:spacing w:after="0" w:line="600" w:lineRule="auto"/>
        <w:ind w:firstLine="720"/>
        <w:jc w:val="both"/>
        <w:rPr>
          <w:rFonts w:eastAsia="Times New Roman"/>
          <w:szCs w:val="24"/>
        </w:rPr>
      </w:pPr>
      <w:r>
        <w:rPr>
          <w:rFonts w:eastAsia="Times New Roman"/>
          <w:szCs w:val="24"/>
        </w:rPr>
        <w:t>(</w:t>
      </w:r>
      <w:r>
        <w:rPr>
          <w:rFonts w:eastAsia="Times New Roman"/>
          <w:szCs w:val="24"/>
        </w:rPr>
        <w:t>Η σχετική</w:t>
      </w:r>
      <w:r>
        <w:rPr>
          <w:rFonts w:eastAsia="Times New Roman"/>
          <w:szCs w:val="24"/>
        </w:rPr>
        <w:t xml:space="preserve"> </w:t>
      </w:r>
      <w:r>
        <w:rPr>
          <w:rFonts w:eastAsia="Times New Roman"/>
          <w:szCs w:val="24"/>
        </w:rPr>
        <w:t>Έ</w:t>
      </w:r>
      <w:r>
        <w:rPr>
          <w:rFonts w:eastAsia="Times New Roman"/>
          <w:szCs w:val="24"/>
        </w:rPr>
        <w:t xml:space="preserve">κθεση θα </w:t>
      </w:r>
      <w:r>
        <w:rPr>
          <w:rFonts w:eastAsia="Times New Roman"/>
          <w:szCs w:val="24"/>
        </w:rPr>
        <w:t>βρίσκεται σε ηλεκτρονική μορφή στη «ΔΙΑΥΓΕΙΑ»</w:t>
      </w:r>
      <w:r w:rsidRPr="0012387F">
        <w:rPr>
          <w:rFonts w:eastAsia="Times New Roman"/>
          <w:szCs w:val="24"/>
        </w:rPr>
        <w:t>)</w:t>
      </w:r>
    </w:p>
    <w:p w14:paraId="644FC957" w14:textId="77777777" w:rsidR="0050333C" w:rsidRDefault="00414943">
      <w:pPr>
        <w:spacing w:after="0"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w:t>
      </w:r>
      <w:r>
        <w:rPr>
          <w:rFonts w:eastAsia="Times New Roman" w:cs="Times New Roman"/>
        </w:rPr>
        <w:t>ΝΙΖΕΛΟΣ» και ενημερώθηκαν για την ιστορία του κτηρίου και τον τρόπο οργάνωσης και λειτουργίας της Βουλής, σαράντα μαθητές και μαθήτριες και τέσσερις εκπαιδευτικοί συνοδοί τους από το 2</w:t>
      </w:r>
      <w:r w:rsidRPr="00B051C9">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Ψαχνών Ευβοίας. </w:t>
      </w:r>
    </w:p>
    <w:p w14:paraId="644FC958" w14:textId="77777777" w:rsidR="0050333C" w:rsidRDefault="00414943">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44FC959" w14:textId="77777777" w:rsidR="0050333C" w:rsidRDefault="00414943">
      <w:pPr>
        <w:spacing w:after="0" w:line="600" w:lineRule="auto"/>
        <w:ind w:left="360"/>
        <w:jc w:val="center"/>
        <w:rPr>
          <w:rFonts w:eastAsia="Times New Roman" w:cs="Times New Roman"/>
        </w:rPr>
      </w:pPr>
      <w:r>
        <w:rPr>
          <w:rFonts w:eastAsia="Times New Roman" w:cs="Times New Roman"/>
        </w:rPr>
        <w:lastRenderedPageBreak/>
        <w:t>(Χειροκρο</w:t>
      </w:r>
      <w:r>
        <w:rPr>
          <w:rFonts w:eastAsia="Times New Roman" w:cs="Times New Roman"/>
        </w:rPr>
        <w:t>τήματα απ’ όλες τις πτέρυγες της Βουλής)</w:t>
      </w:r>
    </w:p>
    <w:p w14:paraId="644FC95A" w14:textId="77777777" w:rsidR="0050333C" w:rsidRDefault="00414943">
      <w:pPr>
        <w:spacing w:after="0" w:line="600" w:lineRule="auto"/>
        <w:ind w:firstLine="720"/>
        <w:jc w:val="both"/>
        <w:rPr>
          <w:rFonts w:eastAsia="Times New Roman"/>
          <w:szCs w:val="24"/>
        </w:rPr>
      </w:pPr>
      <w:r>
        <w:rPr>
          <w:rFonts w:eastAsia="Times New Roman"/>
          <w:szCs w:val="24"/>
        </w:rPr>
        <w:t xml:space="preserve">Τον λόγο έχει ο κ. Καματερός και μετά, όπως είπα, ο κ. Μεγαλομύστακας, ο κ. </w:t>
      </w:r>
      <w:proofErr w:type="spellStart"/>
      <w:r>
        <w:rPr>
          <w:rFonts w:eastAsia="Times New Roman"/>
          <w:szCs w:val="24"/>
        </w:rPr>
        <w:t>Παπαχριστόπουλος</w:t>
      </w:r>
      <w:proofErr w:type="spellEnd"/>
      <w:r>
        <w:rPr>
          <w:rFonts w:eastAsia="Times New Roman"/>
          <w:szCs w:val="24"/>
        </w:rPr>
        <w:t xml:space="preserve">, η κ. </w:t>
      </w:r>
      <w:proofErr w:type="spellStart"/>
      <w:r>
        <w:rPr>
          <w:rFonts w:eastAsia="Times New Roman"/>
          <w:szCs w:val="24"/>
        </w:rPr>
        <w:t>Μεγαλοοικονόμου</w:t>
      </w:r>
      <w:proofErr w:type="spellEnd"/>
      <w:r>
        <w:rPr>
          <w:rFonts w:eastAsia="Times New Roman"/>
          <w:szCs w:val="24"/>
        </w:rPr>
        <w:t>, ο κ. Θεοχάρης και κλείνει ο κατάλογος των ομιλητών.</w:t>
      </w:r>
    </w:p>
    <w:p w14:paraId="644FC95B" w14:textId="77777777" w:rsidR="0050333C" w:rsidRDefault="00414943">
      <w:pPr>
        <w:spacing w:after="0" w:line="600" w:lineRule="auto"/>
        <w:ind w:firstLine="720"/>
        <w:jc w:val="both"/>
        <w:rPr>
          <w:rFonts w:eastAsia="Times New Roman"/>
          <w:szCs w:val="24"/>
        </w:rPr>
      </w:pPr>
      <w:r>
        <w:rPr>
          <w:rFonts w:eastAsia="Times New Roman"/>
          <w:szCs w:val="24"/>
        </w:rPr>
        <w:t>Ορίστε, κύριε Καματερέ, έχετε τον λόγο.</w:t>
      </w:r>
    </w:p>
    <w:p w14:paraId="644FC95C" w14:textId="77777777" w:rsidR="0050333C" w:rsidRDefault="00414943">
      <w:pPr>
        <w:spacing w:after="0" w:line="600" w:lineRule="auto"/>
        <w:ind w:firstLine="720"/>
        <w:jc w:val="both"/>
        <w:rPr>
          <w:rFonts w:eastAsia="Times New Roman"/>
          <w:szCs w:val="24"/>
        </w:rPr>
      </w:pPr>
      <w:r>
        <w:rPr>
          <w:rFonts w:eastAsia="Times New Roman"/>
          <w:b/>
          <w:szCs w:val="24"/>
        </w:rPr>
        <w:t>ΗΛΙΑΣ Κ</w:t>
      </w:r>
      <w:r>
        <w:rPr>
          <w:rFonts w:eastAsia="Times New Roman"/>
          <w:b/>
          <w:szCs w:val="24"/>
        </w:rPr>
        <w:t xml:space="preserve">ΑΜΑΤΕΡΟΣ: </w:t>
      </w:r>
      <w:r>
        <w:rPr>
          <w:rFonts w:eastAsia="Times New Roman"/>
          <w:szCs w:val="24"/>
        </w:rPr>
        <w:t>Κυρίες και κύριοι συνάδελφοι, κύριε Πρόεδρε, μας κατηγορούν –η Νέα Δημοκρατία κυρίως, αλλά και άλλοι- ότι κάνουμε τα πάντα για να μείνουμε στην εξουσία, γιατί είμαστε γαντζωμένοι σε αυτήν. Τα λένε σε εμάς που είμαστε στην εξουσία είκοσι μήνες περ</w:t>
      </w:r>
      <w:r>
        <w:rPr>
          <w:rFonts w:eastAsia="Times New Roman"/>
          <w:szCs w:val="24"/>
        </w:rPr>
        <w:t>ίπου. Και ποιοι τα λένε; Αυτοί που έχουν μεγαλώσει εδώ μέσα, στη Βουλή, από τα διάφορα «τζάκια», από οικογένειες κ.λπ</w:t>
      </w:r>
      <w:r>
        <w:rPr>
          <w:rFonts w:eastAsia="Times New Roman"/>
          <w:szCs w:val="24"/>
        </w:rPr>
        <w:t>.</w:t>
      </w:r>
      <w:r>
        <w:rPr>
          <w:rFonts w:eastAsia="Times New Roman"/>
          <w:szCs w:val="24"/>
        </w:rPr>
        <w:t>.</w:t>
      </w:r>
    </w:p>
    <w:p w14:paraId="644FC95D" w14:textId="77777777" w:rsidR="0050333C" w:rsidRDefault="00414943">
      <w:pPr>
        <w:spacing w:after="0" w:line="600" w:lineRule="auto"/>
        <w:ind w:firstLine="720"/>
        <w:jc w:val="both"/>
        <w:rPr>
          <w:rFonts w:eastAsia="Times New Roman"/>
          <w:szCs w:val="24"/>
        </w:rPr>
      </w:pPr>
      <w:r>
        <w:rPr>
          <w:rFonts w:eastAsia="Times New Roman"/>
          <w:szCs w:val="24"/>
        </w:rPr>
        <w:t xml:space="preserve">Για να δούμε, όμως, τη στάση τους που δείχνει ακριβώς αυτό το πράγμα, ότι αυτοί είναι που θέλουν να ξαναέρθουν στην εξουσία πάρα πολύ </w:t>
      </w:r>
      <w:r>
        <w:rPr>
          <w:rFonts w:eastAsia="Times New Roman"/>
          <w:szCs w:val="24"/>
        </w:rPr>
        <w:t>σύντομα γιατί έχουν χάσει τις καρέκλες τους.</w:t>
      </w:r>
    </w:p>
    <w:p w14:paraId="644FC95E" w14:textId="77777777" w:rsidR="0050333C" w:rsidRDefault="00414943">
      <w:pPr>
        <w:spacing w:after="0" w:line="600" w:lineRule="auto"/>
        <w:ind w:firstLine="720"/>
        <w:jc w:val="both"/>
        <w:rPr>
          <w:rFonts w:eastAsia="Times New Roman"/>
          <w:szCs w:val="24"/>
        </w:rPr>
      </w:pPr>
      <w:r>
        <w:rPr>
          <w:rFonts w:eastAsia="Times New Roman"/>
          <w:szCs w:val="24"/>
        </w:rPr>
        <w:lastRenderedPageBreak/>
        <w:t>Χθες είχαμε ένα επεισόδιο στην Επιτροπή Παραγωγής και Εμπορίου. Συζητάγαμε ένα άλλο νομοσχέδιο, αλλά είναι χαρακτηριστική η στάση τους για το τι επιδιώκουν. Προσπάθησαν με τεχνικό τρόπο να αποτρέψουν το να συζητ</w:t>
      </w:r>
      <w:r>
        <w:rPr>
          <w:rFonts w:eastAsia="Times New Roman"/>
          <w:szCs w:val="24"/>
        </w:rPr>
        <w:t>ηθεί με τη διαδικασία του επείγοντος το συγκεκριμένο νομοσχέδιο, όχι αυτό που συζητάμε τώρα, αυτό που θα συζητήσουμε τις επόμενες ημέρες.</w:t>
      </w:r>
    </w:p>
    <w:p w14:paraId="644FC95F" w14:textId="77777777" w:rsidR="0050333C" w:rsidRDefault="00414943">
      <w:pPr>
        <w:spacing w:after="0" w:line="600" w:lineRule="auto"/>
        <w:ind w:firstLine="720"/>
        <w:jc w:val="both"/>
        <w:rPr>
          <w:rFonts w:eastAsia="Times New Roman"/>
          <w:szCs w:val="24"/>
        </w:rPr>
      </w:pPr>
      <w:r>
        <w:rPr>
          <w:rFonts w:eastAsia="Times New Roman"/>
          <w:szCs w:val="24"/>
        </w:rPr>
        <w:t>Ποιος ήταν ο στόχος; Ξέρουμε πολύ καλά ότι αυτά τα νομοσχέδια, αν θέλουμε να κλείσει η αξιολόγηση, πρέπει να τα προχωρ</w:t>
      </w:r>
      <w:r>
        <w:rPr>
          <w:rFonts w:eastAsia="Times New Roman"/>
          <w:szCs w:val="24"/>
        </w:rPr>
        <w:t>ήσουμε με όποιες διαδικασίες. Ο στόχος τους είναι να μην κλείσει η αξιολόγηση -και το λένε σε κάθε περίπτωση-, να μην πάνε καλά οι διαπραγματεύσεις, να μην έχουμε ρύθμιση στο χρέος και να πάμε για εκλογές. Το λένε και κάθε μέρα.</w:t>
      </w:r>
    </w:p>
    <w:p w14:paraId="644FC960" w14:textId="77777777" w:rsidR="0050333C" w:rsidRDefault="00414943">
      <w:pPr>
        <w:spacing w:after="0" w:line="600" w:lineRule="auto"/>
        <w:ind w:firstLine="720"/>
        <w:jc w:val="both"/>
        <w:rPr>
          <w:rFonts w:eastAsia="Times New Roman"/>
          <w:szCs w:val="24"/>
        </w:rPr>
      </w:pPr>
      <w:r>
        <w:rPr>
          <w:rFonts w:eastAsia="Times New Roman"/>
          <w:szCs w:val="24"/>
        </w:rPr>
        <w:t>Τι σημαίνει αυτό για τη χώρ</w:t>
      </w:r>
      <w:r>
        <w:rPr>
          <w:rFonts w:eastAsia="Times New Roman"/>
          <w:szCs w:val="24"/>
        </w:rPr>
        <w:t xml:space="preserve">α; Αυτό τι δείχνει; Ότι νοιάζονται για τη χώρα, για το καλό της χώρας ή για τις καρέκλες τους; Ξέρουμε πολύ καλά ότι μια τέτοια αποτυχία οδηγεί σίγουρα σε τέταρτο μνημόνιο, το οποίο δεν θέλουμε ούτε εμείς ούτε οι εταίροι, όπως χαρακτηριστικά ακούσαμε σε </w:t>
      </w:r>
      <w:r>
        <w:rPr>
          <w:rFonts w:eastAsia="Times New Roman"/>
          <w:szCs w:val="24"/>
        </w:rPr>
        <w:lastRenderedPageBreak/>
        <w:t>δη</w:t>
      </w:r>
      <w:r>
        <w:rPr>
          <w:rFonts w:eastAsia="Times New Roman"/>
          <w:szCs w:val="24"/>
        </w:rPr>
        <w:t>λώσεις τις προηγούμενες ημέρες, και ξέρουμε επίσης τι σημαίνει η επαναφορά της ίδιας πολιτικής που ακολουθούνταν ως τα τώρα και μας έφερε εδώ που είμαστε και ότι θα είναι πιο σκληρή. Τη διατυμπανίζουν μάλιστα από τώρα, τις περικοπές κ.λπ</w:t>
      </w:r>
      <w:r>
        <w:rPr>
          <w:rFonts w:eastAsia="Times New Roman"/>
          <w:szCs w:val="24"/>
        </w:rPr>
        <w:t>.</w:t>
      </w:r>
      <w:r>
        <w:rPr>
          <w:rFonts w:eastAsia="Times New Roman"/>
          <w:szCs w:val="24"/>
        </w:rPr>
        <w:t>.</w:t>
      </w:r>
    </w:p>
    <w:p w14:paraId="644FC961" w14:textId="77777777" w:rsidR="0050333C" w:rsidRDefault="00414943">
      <w:pPr>
        <w:spacing w:after="0" w:line="600" w:lineRule="auto"/>
        <w:ind w:firstLine="720"/>
        <w:jc w:val="both"/>
        <w:rPr>
          <w:rFonts w:eastAsia="Times New Roman"/>
          <w:szCs w:val="24"/>
        </w:rPr>
      </w:pPr>
      <w:r>
        <w:rPr>
          <w:rFonts w:eastAsia="Times New Roman"/>
          <w:szCs w:val="24"/>
        </w:rPr>
        <w:t xml:space="preserve">Θα αναφερθώ σε </w:t>
      </w:r>
      <w:r>
        <w:rPr>
          <w:rFonts w:eastAsia="Times New Roman"/>
          <w:szCs w:val="24"/>
        </w:rPr>
        <w:t>δύο ζητήματα τα οποία είναι σε αυτήν εδώ την κατεύθυνση.</w:t>
      </w:r>
      <w:r>
        <w:rPr>
          <w:rFonts w:eastAsia="Times New Roman"/>
          <w:szCs w:val="24"/>
        </w:rPr>
        <w:t xml:space="preserve"> </w:t>
      </w:r>
      <w:r>
        <w:rPr>
          <w:rFonts w:eastAsia="Times New Roman"/>
          <w:szCs w:val="24"/>
        </w:rPr>
        <w:t>Προσπαθώντας ακριβώς να επανέλθουν στην εξουσία</w:t>
      </w:r>
      <w:r>
        <w:rPr>
          <w:rFonts w:eastAsia="Times New Roman"/>
          <w:szCs w:val="24"/>
        </w:rPr>
        <w:t>,</w:t>
      </w:r>
      <w:r>
        <w:rPr>
          <w:rFonts w:eastAsia="Times New Roman"/>
          <w:szCs w:val="24"/>
        </w:rPr>
        <w:t xml:space="preserve"> μας προσάπτουν την κατηγορία ότι αυτά που κάνουμε δεν είναι της Αριστεράς, ότι δεν έχουν κα</w:t>
      </w:r>
      <w:r>
        <w:rPr>
          <w:rFonts w:eastAsia="Times New Roman"/>
          <w:szCs w:val="24"/>
        </w:rPr>
        <w:t>μ</w:t>
      </w:r>
      <w:r>
        <w:rPr>
          <w:rFonts w:eastAsia="Times New Roman"/>
          <w:szCs w:val="24"/>
        </w:rPr>
        <w:t>μία σχέση με την Αριστερά και ότι κάνουμε αυτά που πιστεύο</w:t>
      </w:r>
      <w:r>
        <w:rPr>
          <w:rFonts w:eastAsia="Times New Roman"/>
          <w:szCs w:val="24"/>
        </w:rPr>
        <w:t xml:space="preserve">υν αυτοί. Μιλάνε σοβαρά; Δηλαδή για </w:t>
      </w:r>
      <w:r>
        <w:rPr>
          <w:rFonts w:eastAsia="Times New Roman"/>
          <w:szCs w:val="24"/>
        </w:rPr>
        <w:t xml:space="preserve">να </w:t>
      </w:r>
      <w:r>
        <w:rPr>
          <w:rFonts w:eastAsia="Times New Roman"/>
          <w:szCs w:val="24"/>
        </w:rPr>
        <w:t>μιλήσουμε πιο συγκεκριμένα, αναγνωρίζουν, την ιδεολογική ηγεμονία της Αριστεράς, αναγνωρίζουν, δηλαδή, ότι πραγματικά οι ιδέες της Αριστεράς είναι αυτές οι οποίες ωφελούν την πλειοψηφία του κόσμου, είναι υπέρ των αδυν</w:t>
      </w:r>
      <w:r>
        <w:rPr>
          <w:rFonts w:eastAsia="Times New Roman"/>
          <w:szCs w:val="24"/>
        </w:rPr>
        <w:t xml:space="preserve">άμων. </w:t>
      </w:r>
    </w:p>
    <w:p w14:paraId="644FC96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Θέλουν, όμως, παράλληλα να πουν ότι εμείς δεν μπορούμε να τα κάνουμε, δεν τα κάνουμε, και κάνουμε αυτά που θα έκαναν αυτοί. Ας </w:t>
      </w:r>
      <w:r>
        <w:rPr>
          <w:rFonts w:eastAsia="Times New Roman" w:cs="Times New Roman"/>
          <w:szCs w:val="24"/>
        </w:rPr>
        <w:lastRenderedPageBreak/>
        <w:t>πούμε, λοιπόν, και για τις μεταρρυθμίσεις. Γιατί στο θέμα της φοροδιαφυγής δεν έκαναν κάτι όλα αυτά τα χρόνια που κυβερνού</w:t>
      </w:r>
      <w:r>
        <w:rPr>
          <w:rFonts w:eastAsia="Times New Roman" w:cs="Times New Roman"/>
          <w:szCs w:val="24"/>
        </w:rPr>
        <w:t xml:space="preserve">σαν; </w:t>
      </w:r>
    </w:p>
    <w:p w14:paraId="644FC96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ρωτάω: Είναι αριστερό ή όχι; Ξέρουμε ότι σοσιαλισμό δεν κάνουμε  και ότι δεν είναι σοσιαλιστικό μέτρο να πατάξεις τη φοροδιαφυγή.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όμως, του υπάρχοντος συστήματος, έχει αριστερή κατεύθυνση το να πατάξεις τη φοροδιαφυγή; Ωφελεί το</w:t>
      </w:r>
      <w:r>
        <w:rPr>
          <w:rFonts w:eastAsia="Times New Roman" w:cs="Times New Roman"/>
          <w:szCs w:val="24"/>
        </w:rPr>
        <w:t xml:space="preserve">υς αδύναμους και τον κόσμο και χτυπά αυτούς που κερδοσκοπούν τόσα χρόνια στις πλάτες του λαού; </w:t>
      </w:r>
    </w:p>
    <w:p w14:paraId="644FC96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να πατάξεις τη γραφειοκρατία δεν είναι σοσιαλιστικό μέτρο.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όμως, του συστήματος, μια τέτοια μεταρρύθμιση ποιον ωφελεί; Ωφελεί τον λαό, ο οπ</w:t>
      </w:r>
      <w:r>
        <w:rPr>
          <w:rFonts w:eastAsia="Times New Roman" w:cs="Times New Roman"/>
          <w:szCs w:val="24"/>
        </w:rPr>
        <w:t>οίος δεν μπορεί να εξυπηρετηθεί, ενώ εξυπηρετούνται οι άλλοι με τον γνωστό τρόπο που ξέρουμε, αυτοί που τόσα χρόνια κερδοσκοπούν; Είναι σε αριστερή κατεύθυνση το να πατάξεις τη γραφειοκρατία ή όχι;</w:t>
      </w:r>
    </w:p>
    <w:p w14:paraId="644FC96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αυτό που συζητάμε σήμερα, λοιπόν–για να έρθουμε</w:t>
      </w:r>
      <w:r>
        <w:rPr>
          <w:rFonts w:eastAsia="Times New Roman" w:cs="Times New Roman"/>
          <w:szCs w:val="24"/>
        </w:rPr>
        <w:t xml:space="preserve"> και στο νομοσχέδιο- είναι σε αριστερή κατεύθυνση το να λες ότι οι επιχειρήσεις –οι μικρές επιχειρήσεις, γιατί αυτές μας ενδιαφέρουν πιο πολύ- μπορούν να ανοίξουν με τις υπηρεσίες μιας στάσης; </w:t>
      </w:r>
    </w:p>
    <w:p w14:paraId="644FC96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για να αναφερθώ και σε ένα άλλο ζήτημα, μας κατηγορούν ότι</w:t>
      </w:r>
      <w:r>
        <w:rPr>
          <w:rFonts w:eastAsia="Times New Roman" w:cs="Times New Roman"/>
          <w:szCs w:val="24"/>
        </w:rPr>
        <w:t xml:space="preserve"> νομοθετούμε πρόχειρα και ότι δεν ξέρουμε, ενώ αυτοί ξέρουν καλύτερα τόσα χρόνια, και ότι ψηφίζουμε σήμερα κάτι και μετά από κάποιους μήνες το αλλάζουμε και ότι ψηφίζουμε με τέτοια προχειρότητα. </w:t>
      </w:r>
    </w:p>
    <w:p w14:paraId="644FC96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μάλιστα, αναφέρουν εδώ ότι με το άρθρο 23 του σημερινού </w:t>
      </w:r>
      <w:r>
        <w:rPr>
          <w:rFonts w:eastAsia="Times New Roman" w:cs="Times New Roman"/>
          <w:szCs w:val="24"/>
        </w:rPr>
        <w:t>νομοσχεδίου</w:t>
      </w:r>
      <w:r>
        <w:rPr>
          <w:rFonts w:eastAsia="Times New Roman" w:cs="Times New Roman"/>
          <w:szCs w:val="24"/>
        </w:rPr>
        <w:t>,</w:t>
      </w:r>
      <w:r>
        <w:rPr>
          <w:rFonts w:eastAsia="Times New Roman" w:cs="Times New Roman"/>
          <w:szCs w:val="24"/>
        </w:rPr>
        <w:t xml:space="preserve"> κάνουμε εβδομήντα τέσσερις αλλαγές-τροποποιήσεις στον ν.4412, δηλαδή τον αναπτυξιακό νόμο που ψηφίσαμε πριν από λίγους μήνες. Δεν μας λένε, όμως, τι τροποποιήσεις είναι αυτές, σκόπιμα. Θέλετε να σας πω δυο-τρεις από αυτές, λόγω χρόνου, γιατί κ</w:t>
      </w:r>
      <w:r>
        <w:rPr>
          <w:rFonts w:eastAsia="Times New Roman" w:cs="Times New Roman"/>
          <w:szCs w:val="24"/>
        </w:rPr>
        <w:t>αλό θα ήταν να τις διαβάσουμε ολόκληρες. Ακούτε τι τροποποιήσεις κάνουμε και λένε ότι νομοθετούμε πρόχειρα.</w:t>
      </w:r>
    </w:p>
    <w:p w14:paraId="644FC96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Στην παράγραφο 2 λέει: «Στην περίπτωση (2) της παρ. 1 του άρθρου 2, λέξη «ΚΑΑ» αντικαθίσταται στο ορθό από τη λέξη «ΚΚΑ». Αυτή είναι τροποποίηση του</w:t>
      </w:r>
      <w:r>
        <w:rPr>
          <w:rFonts w:eastAsia="Times New Roman" w:cs="Times New Roman"/>
          <w:szCs w:val="24"/>
        </w:rPr>
        <w:t xml:space="preserve"> νόμου.</w:t>
      </w:r>
    </w:p>
    <w:p w14:paraId="644FC96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Δεύτερον: «Στην υποπερίπτωση β΄ της περίπτωσης (9) της παρ. 1 του άρθρου 2, στο τέλος της φράσης «πλην των αναφερομένων στην υποπερίπτωση α΄ της παρούσας περίπτωσης» προστίθεται το παραληφθέν κόμμα (,)».</w:t>
      </w:r>
    </w:p>
    <w:p w14:paraId="644FC96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w:t>
      </w:r>
      <w:r>
        <w:rPr>
          <w:rFonts w:eastAsia="Times New Roman" w:cs="Times New Roman"/>
          <w:szCs w:val="24"/>
        </w:rPr>
        <w:t xml:space="preserve">άνει ο Α΄ Αντιπρόεδρος της Βουλής κ. </w:t>
      </w:r>
      <w:r w:rsidRPr="00092938">
        <w:rPr>
          <w:rFonts w:eastAsia="Times New Roman" w:cs="Times New Roman"/>
          <w:b/>
          <w:szCs w:val="24"/>
        </w:rPr>
        <w:t>ΑΝΑΣΤΑΣΙΟΣ ΚΟΥΡΑΚΗΣ</w:t>
      </w:r>
      <w:r>
        <w:rPr>
          <w:rFonts w:eastAsia="Times New Roman" w:cs="Times New Roman"/>
          <w:szCs w:val="24"/>
        </w:rPr>
        <w:t>)</w:t>
      </w:r>
    </w:p>
    <w:p w14:paraId="644FC96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Δηλαδή τροποποιούμε σήμερα τον νόμο και βάζουμε ένα κόμμα εκεί που δεν υπήρχε. Δεν τα λένε, όμως, αυτά. Και θα ακούμε στα κανάλια το βράδυ ότι ο ΣΥΡΙΖΑ άλλαξε εβδομήντα τέσσερα άρθρα του προηγούμενο</w:t>
      </w:r>
      <w:r>
        <w:rPr>
          <w:rFonts w:eastAsia="Times New Roman" w:cs="Times New Roman"/>
          <w:szCs w:val="24"/>
        </w:rPr>
        <w:t>υ νόμου.</w:t>
      </w:r>
    </w:p>
    <w:p w14:paraId="644FC96C" w14:textId="77777777" w:rsidR="0050333C" w:rsidRDefault="00414943">
      <w:pPr>
        <w:spacing w:after="0" w:line="600" w:lineRule="auto"/>
        <w:ind w:firstLine="720"/>
        <w:jc w:val="both"/>
        <w:rPr>
          <w:rFonts w:eastAsia="Times New Roman" w:cs="Times New Roman"/>
          <w:szCs w:val="24"/>
        </w:rPr>
      </w:pPr>
      <w:r>
        <w:rPr>
          <w:rFonts w:eastAsia="Times New Roman"/>
          <w:bCs/>
        </w:rPr>
        <w:t>(Στο σημείο αυτό κτυπάει το κουδούνι λήξεως του χρόνου ομιλίας του κυρίου Βουλευτή)</w:t>
      </w:r>
    </w:p>
    <w:p w14:paraId="644FC96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Γίνονται κάποιες αλλαγές στον αναπτυξιακό νόμο και είναι θετικές, όπως για παράδειγμα, το άρθρο 20 στην παράγραφο 5β που προβλέπει για να </w:t>
      </w:r>
      <w:r>
        <w:rPr>
          <w:rFonts w:eastAsia="Times New Roman" w:cs="Times New Roman"/>
          <w:szCs w:val="24"/>
        </w:rPr>
        <w:t>νησιά με αυξημένες μεταναστευτικές ροές κάποια πλεονεκτήματα, όπως, για παράδειγμα, να πληρώνονται σε πέντε δόσεις αντί για επτά αυτοί που εντάσσονται στον νόμο.</w:t>
      </w:r>
    </w:p>
    <w:p w14:paraId="644FC96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Τελειώνω με αυτό, κύριε Υπουργέ. Αυτά, όμως, είναι πολύ δειλά, δεν είναι τίποτα γι’ αυτά που χ</w:t>
      </w:r>
      <w:r>
        <w:rPr>
          <w:rFonts w:eastAsia="Times New Roman" w:cs="Times New Roman"/>
          <w:szCs w:val="24"/>
        </w:rPr>
        <w:t xml:space="preserve">ρειάζονται τα νησιά μας, το να δίνουμε σε αυτούς που μπαίνουν στον αναπτυξιακό νόμο πέντε δόσεις αντί για επτά. Έχουμε πάρα πολλά να κάνουμε στην κατεύθυνση της ελάφρυνσης των νησιών. </w:t>
      </w:r>
    </w:p>
    <w:p w14:paraId="644FC96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δεν είναι μόνο τα νησιά με το μεταναστευτικό. Καλά κάνουμε και αξιο</w:t>
      </w:r>
      <w:r>
        <w:rPr>
          <w:rFonts w:eastAsia="Times New Roman" w:cs="Times New Roman"/>
          <w:szCs w:val="24"/>
        </w:rPr>
        <w:t>ποιούμε το φαινόμενο αυτό που υπάρχει, για να καταφέρουμε και στη διαπραγμάτευση θετικά σημεία και για τα νησιά. Όμως είναι για όλα τα νησιά. Κι εγώ θα σας πω και κάτι άλλο.</w:t>
      </w:r>
    </w:p>
    <w:p w14:paraId="644FC970" w14:textId="77777777" w:rsidR="0050333C" w:rsidRDefault="00414943">
      <w:pPr>
        <w:spacing w:after="0" w:line="600" w:lineRule="auto"/>
        <w:ind w:firstLine="720"/>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Ολοκληρώστε παρακαλώ, όμως, σιγά σιγά.</w:t>
      </w:r>
    </w:p>
    <w:p w14:paraId="644FC97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ΗΛΙΑΣ ΚΑΜ</w:t>
      </w:r>
      <w:r>
        <w:rPr>
          <w:rFonts w:eastAsia="Times New Roman" w:cs="Times New Roman"/>
          <w:b/>
          <w:szCs w:val="24"/>
        </w:rPr>
        <w:t>ΑΤΕΡΟΣ:</w:t>
      </w:r>
      <w:r>
        <w:rPr>
          <w:rFonts w:eastAsia="Times New Roman" w:cs="Times New Roman"/>
          <w:szCs w:val="24"/>
        </w:rPr>
        <w:t xml:space="preserve"> Τελείωσα, κύριε Πρόεδρε.</w:t>
      </w:r>
    </w:p>
    <w:p w14:paraId="644FC97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Ιδιαίτερα για τα μικρά νησιά, πώς δηλαδή να πάρουμε μέτρα για νησιά όπως είναι η Λέσβος, η Κως, η Λέρος και να μην πάρουμε για το Αγαθονήσι ή για τους </w:t>
      </w:r>
      <w:proofErr w:type="spellStart"/>
      <w:r>
        <w:rPr>
          <w:rFonts w:eastAsia="Times New Roman" w:cs="Times New Roman"/>
          <w:szCs w:val="24"/>
        </w:rPr>
        <w:t>Αρκιούς</w:t>
      </w:r>
      <w:proofErr w:type="spellEnd"/>
      <w:r>
        <w:rPr>
          <w:rFonts w:eastAsia="Times New Roman" w:cs="Times New Roman"/>
          <w:szCs w:val="24"/>
        </w:rPr>
        <w:t xml:space="preserve"> με τους είκοσι πέντε κατοίκους ή για την Ψέριμο. Δεν είναι καθόλου δίκαιο. Είναι δειλά αυτά και πρέπει να κάνουμε πολύ περισσότερα.</w:t>
      </w:r>
    </w:p>
    <w:p w14:paraId="644FC97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Ευχαριστώ.</w:t>
      </w:r>
    </w:p>
    <w:p w14:paraId="644FC974"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44FC975"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 </w:t>
      </w:r>
      <w:r>
        <w:rPr>
          <w:rFonts w:eastAsia="Times New Roman" w:cs="Times New Roman"/>
          <w:szCs w:val="24"/>
        </w:rPr>
        <w:t>Ηλία Καματερό</w:t>
      </w:r>
      <w:r>
        <w:rPr>
          <w:rFonts w:eastAsia="Times New Roman" w:cs="Times New Roman"/>
          <w:szCs w:val="24"/>
        </w:rPr>
        <w:t>,</w:t>
      </w:r>
      <w:r>
        <w:rPr>
          <w:rFonts w:eastAsia="Times New Roman" w:cs="Times New Roman"/>
          <w:szCs w:val="24"/>
        </w:rPr>
        <w:t xml:space="preserve"> Βουλευτή του ΣΥΡΙΖΑ.</w:t>
      </w:r>
    </w:p>
    <w:p w14:paraId="644FC97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Προχωρούμε με τον Κοινοβουλευτικό Εκπρόσωπο της Ένωσης Κεντρώων κ. Αναστάσιο Μεγαλομύστακα.</w:t>
      </w:r>
    </w:p>
    <w:p w14:paraId="644FC97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Κύριε Πρόεδρε, κύριε Υπουργέ, κυρίες και κύριοι συνάδελφοι, καλούμαστε σήμερα να ψηφίσουμε έναν νόμο</w:t>
      </w:r>
      <w:r>
        <w:rPr>
          <w:rFonts w:eastAsia="Times New Roman" w:cs="Times New Roman"/>
          <w:szCs w:val="24"/>
        </w:rPr>
        <w:t>,</w:t>
      </w:r>
      <w:r>
        <w:rPr>
          <w:rFonts w:eastAsia="Times New Roman" w:cs="Times New Roman"/>
          <w:szCs w:val="24"/>
        </w:rPr>
        <w:t xml:space="preserve"> ο οποίος είναι ευεργετικός για την ελληνική οικονομία και την επιχειρηματικότητα και θα λύσει πολλά προβλήματα, ειδικά το πρόβλημα της γραφειοκρατίας που τόσα χρόνια ταλάνιζε αυτό τον τομέα, όπως ταλανίζει και όλους τους τομείς της ελληνικής οικονομίας.</w:t>
      </w:r>
    </w:p>
    <w:p w14:paraId="644FC97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ξετάζοντας, όμως, το νομοσχέδιο</w:t>
      </w:r>
      <w:r>
        <w:rPr>
          <w:rFonts w:eastAsia="Times New Roman" w:cs="Times New Roman"/>
          <w:szCs w:val="24"/>
        </w:rPr>
        <w:t>,</w:t>
      </w:r>
      <w:r>
        <w:rPr>
          <w:rFonts w:eastAsia="Times New Roman" w:cs="Times New Roman"/>
          <w:szCs w:val="24"/>
        </w:rPr>
        <w:t xml:space="preserve"> είναι σαν να το βγάλαμε μέσα από </w:t>
      </w:r>
      <w:proofErr w:type="spellStart"/>
      <w:r>
        <w:rPr>
          <w:rFonts w:eastAsia="Times New Roman" w:cs="Times New Roman"/>
          <w:szCs w:val="24"/>
        </w:rPr>
        <w:t>χρονοκάψουλα</w:t>
      </w:r>
      <w:proofErr w:type="spellEnd"/>
      <w:r>
        <w:rPr>
          <w:rFonts w:eastAsia="Times New Roman" w:cs="Times New Roman"/>
          <w:szCs w:val="24"/>
        </w:rPr>
        <w:t xml:space="preserve">, μια </w:t>
      </w:r>
      <w:proofErr w:type="spellStart"/>
      <w:r>
        <w:rPr>
          <w:rFonts w:eastAsia="Times New Roman" w:cs="Times New Roman"/>
          <w:szCs w:val="24"/>
        </w:rPr>
        <w:t>χρονοκάψουλα</w:t>
      </w:r>
      <w:proofErr w:type="spellEnd"/>
      <w:r>
        <w:rPr>
          <w:rFonts w:eastAsia="Times New Roman" w:cs="Times New Roman"/>
          <w:szCs w:val="24"/>
        </w:rPr>
        <w:t xml:space="preserve"> από το παρελθόν, καθώς τέτοιον νόμο έπρεπε να έχουμε φέρει δεκαετίες πριν, όπως εισήγαγε η Ευρώπη στη δική της νομοθεσία, όπως εισήγαγε, μάλιστα και η Βουλγαρί</w:t>
      </w:r>
      <w:r>
        <w:rPr>
          <w:rFonts w:eastAsia="Times New Roman" w:cs="Times New Roman"/>
          <w:szCs w:val="24"/>
        </w:rPr>
        <w:t>α από το 2000.</w:t>
      </w:r>
    </w:p>
    <w:p w14:paraId="644FC97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Θα μιλήσω για τη Βουλγαρία, γιατί είναι μια όμορφη χώρα, η οποία έχει αυτή τη στιγμή δεκαεπτά χιλιάδες ελληνικές επιχειρήσεις και απασχολεί σε αυτές τις επιχειρήσεις εβδομήντα χιλιάδες ανθρώπους. Ιδιαίτερη αναφορά θα κάνω και στον λόγο του Κ</w:t>
      </w:r>
      <w:r>
        <w:rPr>
          <w:rFonts w:eastAsia="Times New Roman" w:cs="Times New Roman"/>
          <w:szCs w:val="24"/>
        </w:rPr>
        <w:t xml:space="preserve">οινοβουλευτικού Εκπροσώπου της </w:t>
      </w:r>
      <w:r>
        <w:rPr>
          <w:rFonts w:eastAsia="Times New Roman" w:cs="Times New Roman"/>
          <w:szCs w:val="24"/>
        </w:rPr>
        <w:lastRenderedPageBreak/>
        <w:t>Χρυσής Αυγής, ο οποίος χαρακτήρισε «</w:t>
      </w:r>
      <w:proofErr w:type="spellStart"/>
      <w:r>
        <w:rPr>
          <w:rFonts w:eastAsia="Times New Roman" w:cs="Times New Roman"/>
          <w:szCs w:val="24"/>
        </w:rPr>
        <w:t>λαμόγια</w:t>
      </w:r>
      <w:proofErr w:type="spellEnd"/>
      <w:r>
        <w:rPr>
          <w:rFonts w:eastAsia="Times New Roman" w:cs="Times New Roman"/>
          <w:szCs w:val="24"/>
        </w:rPr>
        <w:t>» -και του ζητώ να ανακαλέσει αυτόν τον χαρακτηρισμό- τους ανθρώπους οι οποίοι έφυγαν για τη Βουλγαρία.</w:t>
      </w:r>
    </w:p>
    <w:p w14:paraId="644FC97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Έχω πάρα πολλούς συμπολίτες που έχουν υποστεί αυτό το μαρτύριο, γιατί περί μαρ</w:t>
      </w:r>
      <w:r>
        <w:rPr>
          <w:rFonts w:eastAsia="Times New Roman" w:cs="Times New Roman"/>
          <w:szCs w:val="24"/>
        </w:rPr>
        <w:t xml:space="preserve">τυρίου πρόκειται το να φεύγεις από την χώρα σου, να πηγαίνεις σε μια άλλη χώρα για να δουλέψεις. Είναι μικρές βιοτεχνίες που, απλώς, εξαιτίας της </w:t>
      </w:r>
      <w:proofErr w:type="spellStart"/>
      <w:r>
        <w:rPr>
          <w:rFonts w:eastAsia="Times New Roman" w:cs="Times New Roman"/>
          <w:szCs w:val="24"/>
        </w:rPr>
        <w:t>μνημονιακής</w:t>
      </w:r>
      <w:proofErr w:type="spellEnd"/>
      <w:r>
        <w:rPr>
          <w:rFonts w:eastAsia="Times New Roman" w:cs="Times New Roman"/>
          <w:szCs w:val="24"/>
        </w:rPr>
        <w:t xml:space="preserve"> πολιτικής, δεν μπορούσαν να έχουν ζωή στην Ελλάδα.</w:t>
      </w:r>
    </w:p>
    <w:p w14:paraId="644FC97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Επομένως, σας παρακαλώ, αν μπορεί κάποιος να το</w:t>
      </w:r>
      <w:r>
        <w:rPr>
          <w:rFonts w:eastAsia="Times New Roman" w:cs="Times New Roman"/>
          <w:szCs w:val="24"/>
        </w:rPr>
        <w:t xml:space="preserve"> καταφέρει, γιατί κανένας δεν είναι εδώ, να ανακαλέσει αυτόν τον χαρακτηρισμό, γιατί μόνο «</w:t>
      </w:r>
      <w:proofErr w:type="spellStart"/>
      <w:r>
        <w:rPr>
          <w:rFonts w:eastAsia="Times New Roman" w:cs="Times New Roman"/>
          <w:szCs w:val="24"/>
        </w:rPr>
        <w:t>λαμόγια</w:t>
      </w:r>
      <w:proofErr w:type="spellEnd"/>
      <w:r>
        <w:rPr>
          <w:rFonts w:eastAsia="Times New Roman" w:cs="Times New Roman"/>
          <w:szCs w:val="24"/>
        </w:rPr>
        <w:t>» δεν είναι αυτοί οι άνθρωποι, οι οποίοι θέλουν να ταΐσουν τις οικογένειές τους και να παλέψουν για τα προς το ζην.</w:t>
      </w:r>
    </w:p>
    <w:p w14:paraId="644FC97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Οι παθογένειες, όμως, της οικονομίας δεν ε</w:t>
      </w:r>
      <w:r>
        <w:rPr>
          <w:rFonts w:eastAsia="Times New Roman" w:cs="Times New Roman"/>
          <w:szCs w:val="24"/>
        </w:rPr>
        <w:t xml:space="preserve">ίναι μόνο αυτές που λύνει το νομοσχέδιο. Είναι πάρα πολλές, όπως το ασταθές πολιτικό και οικονομικό περιβάλλον. Ο Πρωθυπουργός κάθε φορά που έρχεται σε δύσκολη </w:t>
      </w:r>
      <w:r>
        <w:rPr>
          <w:rFonts w:eastAsia="Times New Roman" w:cs="Times New Roman"/>
          <w:szCs w:val="24"/>
        </w:rPr>
        <w:lastRenderedPageBreak/>
        <w:t>θέση μιλάει για εκλογές, η φορολογία αλλάζει συνεχώς. Αν δεν το παλέψουμε και αυτό, ανάπτυξη δεν</w:t>
      </w:r>
      <w:r>
        <w:rPr>
          <w:rFonts w:eastAsia="Times New Roman" w:cs="Times New Roman"/>
          <w:szCs w:val="24"/>
        </w:rPr>
        <w:t xml:space="preserve"> θα δούμε.</w:t>
      </w:r>
    </w:p>
    <w:p w14:paraId="644FC97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πολύ σημαντική παθογένεια που μας κρατάει πίσω</w:t>
      </w:r>
      <w:r>
        <w:rPr>
          <w:rFonts w:eastAsia="Times New Roman" w:cs="Times New Roman"/>
          <w:szCs w:val="24"/>
        </w:rPr>
        <w:t>,</w:t>
      </w:r>
      <w:r>
        <w:rPr>
          <w:rFonts w:eastAsia="Times New Roman" w:cs="Times New Roman"/>
          <w:szCs w:val="24"/>
        </w:rPr>
        <w:t xml:space="preserve"> είναι η έλλειψη οικονομικής ελευθερίας, η </w:t>
      </w:r>
      <w:proofErr w:type="spellStart"/>
      <w:r>
        <w:rPr>
          <w:rFonts w:eastAsia="Times New Roman" w:cs="Times New Roman"/>
          <w:szCs w:val="24"/>
        </w:rPr>
        <w:t>υπερφορολόγηση</w:t>
      </w:r>
      <w:proofErr w:type="spellEnd"/>
      <w:r>
        <w:rPr>
          <w:rFonts w:eastAsia="Times New Roman" w:cs="Times New Roman"/>
          <w:szCs w:val="24"/>
        </w:rPr>
        <w:t xml:space="preserve">. Τι να μιλήσουμε; Για τους συντελεστές; Για την 100% προκαταβολή; Για τον ΦΠΑ; Για τις ειδικές εισφορές; Δεν ξέρω αν αυτά καθιστούν </w:t>
      </w:r>
      <w:r>
        <w:rPr>
          <w:rFonts w:eastAsia="Times New Roman" w:cs="Times New Roman"/>
          <w:szCs w:val="24"/>
        </w:rPr>
        <w:t>βιώσιμη μια επιχείρηση. Να μην προσθέσω και τις ασφαλιστικές εισφορές.</w:t>
      </w:r>
    </w:p>
    <w:p w14:paraId="644FC97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Μία ακόμη τροχοπέδη στην οικονομία και στην επιχειρηματικότητα είναι η πολυνομία, αλλά και η έλλειψη ανταποδοτικών παροχών. Τι σημαίνει αυτό; Έχοντας στοιχεία από το Γενικό Λογιστήριο τ</w:t>
      </w:r>
      <w:r>
        <w:rPr>
          <w:rFonts w:eastAsia="Times New Roman" w:cs="Times New Roman"/>
          <w:szCs w:val="24"/>
        </w:rPr>
        <w:t xml:space="preserve">ου Κράτους, βλέπουμε ότι το 60% των εξόδων του ΑΕΠ αφορούν έξοδα του κράτους. Σε συνδυασμό με την </w:t>
      </w:r>
      <w:proofErr w:type="spellStart"/>
      <w:r>
        <w:rPr>
          <w:rFonts w:eastAsia="Times New Roman" w:cs="Times New Roman"/>
          <w:szCs w:val="24"/>
        </w:rPr>
        <w:t>υπερφορολόγηση</w:t>
      </w:r>
      <w:proofErr w:type="spellEnd"/>
      <w:r>
        <w:rPr>
          <w:rFonts w:eastAsia="Times New Roman" w:cs="Times New Roman"/>
          <w:szCs w:val="24"/>
        </w:rPr>
        <w:t>, οι πολίτες αναρωτιούνται πού πηγαίνουν αυτά τα λεφτά.</w:t>
      </w:r>
    </w:p>
    <w:p w14:paraId="644FC97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Να σας πω εγώ ένα κομμάτι αυτών των χρημάτων πού πηγαίνει. Για φέτος σε σχέση με την περ</w:t>
      </w:r>
      <w:r>
        <w:rPr>
          <w:rFonts w:eastAsia="Times New Roman" w:cs="Times New Roman"/>
          <w:szCs w:val="24"/>
        </w:rPr>
        <w:t xml:space="preserve">σινή χρονιά, αυξήθηκε η μισθοδοσία της δημόσιας κεντρικής διοίκησης κατά 2,1%, δηλαδή 146 εκατομμύρια, </w:t>
      </w:r>
      <w:proofErr w:type="spellStart"/>
      <w:r>
        <w:rPr>
          <w:rFonts w:eastAsia="Times New Roman" w:cs="Times New Roman"/>
          <w:szCs w:val="24"/>
        </w:rPr>
        <w:t>εκατόν</w:t>
      </w:r>
      <w:proofErr w:type="spellEnd"/>
      <w:r>
        <w:rPr>
          <w:rFonts w:eastAsia="Times New Roman" w:cs="Times New Roman"/>
          <w:szCs w:val="24"/>
        </w:rPr>
        <w:t xml:space="preserve"> εξήντα έξι επιπλέον μετακλητοί. Τι σημαίνει αυτό; Σημαίνει </w:t>
      </w:r>
      <w:proofErr w:type="spellStart"/>
      <w:r>
        <w:rPr>
          <w:rFonts w:eastAsia="Times New Roman" w:cs="Times New Roman"/>
          <w:szCs w:val="24"/>
        </w:rPr>
        <w:t>εκατόν</w:t>
      </w:r>
      <w:proofErr w:type="spellEnd"/>
      <w:r>
        <w:rPr>
          <w:rFonts w:eastAsia="Times New Roman" w:cs="Times New Roman"/>
          <w:szCs w:val="24"/>
        </w:rPr>
        <w:t xml:space="preserve"> εξήντα έξι επιπλέον παιδιά του ΣΥΡΙΖΑ και των ΑΝΕΛ. Αυτό χρειαζόμαστε για να ανα</w:t>
      </w:r>
      <w:r>
        <w:rPr>
          <w:rFonts w:eastAsia="Times New Roman" w:cs="Times New Roman"/>
          <w:szCs w:val="24"/>
        </w:rPr>
        <w:t>πτυχθεί η οικονομία μας; Περισσότερο κράτος; Δεν νομίζω.</w:t>
      </w:r>
    </w:p>
    <w:p w14:paraId="644FC98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Ως Αντιπολίτευση, ασκούσατε δριμεία κριτική απέναντι στην εργαλειοθήκη του ΟΟΣΑ και τώρα έρχεσθε να την εφαρμόσετε. Δεν σας αδικώ, καλά κάνετε. Είναι μεταρρυθμίσεις που πολλές από αυτές έπρεπε να γίν</w:t>
      </w:r>
      <w:r>
        <w:rPr>
          <w:rFonts w:eastAsia="Times New Roman" w:cs="Times New Roman"/>
          <w:szCs w:val="24"/>
        </w:rPr>
        <w:t xml:space="preserve">ουν, αλλά αυτό σας σήκωσε, σας έβαλε στον θρόνο του λαϊκισμού και επάξια κρατάτε αυτόν τον τίτλο. Αυτό γιατί; Γιατί δεν είχατε κανένα απολύτως σχέδιο. Αυτό είναι και πρόδηλο και μέσα σε αυτό το νομοσχέδιο και φαίνεται και στο άρθρο 19, το οποίο αποσύρατε, </w:t>
      </w:r>
      <w:r>
        <w:rPr>
          <w:rFonts w:eastAsia="Times New Roman" w:cs="Times New Roman"/>
          <w:szCs w:val="24"/>
        </w:rPr>
        <w:t xml:space="preserve">γιατί υπήρχαν σκιές διαφθοράς και από τα </w:t>
      </w:r>
      <w:r>
        <w:rPr>
          <w:rFonts w:eastAsia="Times New Roman" w:cs="Times New Roman"/>
          <w:szCs w:val="24"/>
          <w:lang w:val="en-US"/>
        </w:rPr>
        <w:t>GPS</w:t>
      </w:r>
      <w:r>
        <w:rPr>
          <w:rFonts w:eastAsia="Times New Roman" w:cs="Times New Roman"/>
          <w:szCs w:val="24"/>
        </w:rPr>
        <w:t xml:space="preserve"> στα πετρελαιοφόρα.</w:t>
      </w:r>
    </w:p>
    <w:p w14:paraId="644FC98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Δεν μπορώ να καταλάβω. Αυτή τη στιγμή χάνουμε, σύμφωνα και με δηλώσεις Υπουργών σας, 5 δισεκατομμύρια από το λαθρεμπόριο καυσίμων και εμείς ασχολούμαστε με το πόσο κοστίζει να τοποθετήσουμε έν</w:t>
      </w:r>
      <w:r>
        <w:rPr>
          <w:rFonts w:eastAsia="Times New Roman" w:cs="Times New Roman"/>
          <w:szCs w:val="24"/>
        </w:rPr>
        <w:t xml:space="preserve">α </w:t>
      </w:r>
      <w:r>
        <w:rPr>
          <w:rFonts w:eastAsia="Times New Roman" w:cs="Times New Roman"/>
          <w:szCs w:val="24"/>
          <w:lang w:val="en-US"/>
        </w:rPr>
        <w:t>GPS</w:t>
      </w:r>
      <w:r>
        <w:rPr>
          <w:rFonts w:eastAsia="Times New Roman" w:cs="Times New Roman"/>
          <w:szCs w:val="24"/>
        </w:rPr>
        <w:t>; Ας υποχρεώσουμε τις μεγάλες πετρελαϊκές να τα εγκαταστήσουν σε όσα οχήματα συνεργάζονται μαζί τους. Δεν είναι το κόστος. Το όφελος που θα έχουμε θα είναι πολύ μεγαλύτερο.</w:t>
      </w:r>
    </w:p>
    <w:p w14:paraId="644FC98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Μιλάμε για τους αρτοποιούς. Είναι προς τη θετική κατεύθυνση αυτό το άρθρο. Ωστ</w:t>
      </w:r>
      <w:r>
        <w:rPr>
          <w:rFonts w:eastAsia="Times New Roman" w:cs="Times New Roman"/>
          <w:szCs w:val="24"/>
        </w:rPr>
        <w:t>όσο, σε καμμία περίπτωση δεν λύνει το πρόβλημά τους. Κατεψυγμένο ψωμί έχει μπει παντού πλέον. Δεν νομίζω ότι θα λυθεί, όταν ένας πάει την επόμενη μέρα και αγοράζει χθεσινό ψωμί για να το πάρει στη μισή τιμή. Αυτό δεν λύνει οριστικά το πρόβλημα ούτε δίνει σ</w:t>
      </w:r>
      <w:r>
        <w:rPr>
          <w:rFonts w:eastAsia="Times New Roman" w:cs="Times New Roman"/>
          <w:szCs w:val="24"/>
        </w:rPr>
        <w:t>ωτηρία στον κλάδο των αρτοποιών.</w:t>
      </w:r>
    </w:p>
    <w:p w14:paraId="644FC98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Άλλα παραδείγματα της έλλειψης σχεδιασμού</w:t>
      </w:r>
      <w:r>
        <w:rPr>
          <w:rFonts w:eastAsia="Times New Roman" w:cs="Times New Roman"/>
          <w:szCs w:val="24"/>
        </w:rPr>
        <w:t>,</w:t>
      </w:r>
      <w:r>
        <w:rPr>
          <w:rFonts w:eastAsia="Times New Roman" w:cs="Times New Roman"/>
          <w:szCs w:val="24"/>
        </w:rPr>
        <w:t xml:space="preserve"> είναι το άρθρο 23 για το οποίο μας μίλησαν όλοι, με το οποίο διορθώνετε και τροποποιείτε τον νόμο που φέρατε πριν τρεις μήνες, ενώ βλέπουμε ότι μας έχετε πει βασικά </w:t>
      </w:r>
      <w:r>
        <w:rPr>
          <w:rFonts w:eastAsia="Times New Roman" w:cs="Times New Roman"/>
          <w:szCs w:val="24"/>
        </w:rPr>
        <w:lastRenderedPageBreak/>
        <w:t>ότι μέχρι τον Μ</w:t>
      </w:r>
      <w:r>
        <w:rPr>
          <w:rFonts w:eastAsia="Times New Roman" w:cs="Times New Roman"/>
          <w:szCs w:val="24"/>
        </w:rPr>
        <w:t>άρτιο θα εφαρμοστούν. Μακάρι να συμβεί, να εφαρμοστούν και να λειτουργήσουν κανονικά οι «Υπηρεσίες Μιας Στάσης». Ωστόσο, δεν ξέρω αν προλαβαίνουμε και να τις στελεχώσουμε, αλλά και να επιμορφώσουμε το προσωπικό που θα τις επανδρώσει.</w:t>
      </w:r>
    </w:p>
    <w:p w14:paraId="644FC98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Θα κάνω τώρα και μια α</w:t>
      </w:r>
      <w:r>
        <w:rPr>
          <w:rFonts w:eastAsia="Times New Roman" w:cs="Times New Roman"/>
          <w:szCs w:val="24"/>
        </w:rPr>
        <w:t>ναφορά στη Νέα Δημοκρατία και το ΠΑΣΟΚ, οι οποίοι θέλω να μας απαντήσουν ποιος μας έφερε στα μνημόνια, ποια πολιτική. Γιατί δεν κάνουν πρώτα την αυτοκριτική τους;</w:t>
      </w:r>
    </w:p>
    <w:p w14:paraId="644FC98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Άκουσα τον κ. Γεωργιάδη να κάνει μία άσκοπη αντιπολίτευση και να λέει «Γιατί κάνετε αυτά που </w:t>
      </w:r>
      <w:r>
        <w:rPr>
          <w:rFonts w:eastAsia="Times New Roman" w:cs="Times New Roman"/>
          <w:szCs w:val="24"/>
        </w:rPr>
        <w:t xml:space="preserve">λέγαμε εμείς;». Νομίζετε ότι τον κόσμο τον νοιάζει αυτό; Γιατί δεν το κάνατε νωρίτερα; Εσείς τόσα χρόνια τι κάνατε; Εσείς δημιουργήσατε την πολιτική όπου κυρίαρχα ήταν η μίζα, η </w:t>
      </w:r>
      <w:proofErr w:type="spellStart"/>
      <w:r>
        <w:rPr>
          <w:rFonts w:eastAsia="Times New Roman" w:cs="Times New Roman"/>
          <w:szCs w:val="24"/>
        </w:rPr>
        <w:t>λαμογιά</w:t>
      </w:r>
      <w:proofErr w:type="spellEnd"/>
      <w:r>
        <w:rPr>
          <w:rFonts w:eastAsia="Times New Roman" w:cs="Times New Roman"/>
          <w:szCs w:val="24"/>
        </w:rPr>
        <w:t xml:space="preserve"> και τα </w:t>
      </w:r>
      <w:r>
        <w:rPr>
          <w:rFonts w:eastAsia="Times New Roman" w:cs="Times New Roman"/>
          <w:szCs w:val="24"/>
        </w:rPr>
        <w:t>π</w:t>
      </w:r>
      <w:r>
        <w:rPr>
          <w:rFonts w:eastAsia="Times New Roman" w:cs="Times New Roman"/>
          <w:szCs w:val="24"/>
        </w:rPr>
        <w:t>αραθυράκια. Δυστυχώς, ρουσφέτια, ρουσφέτια και πάλι ρουσφέτια.</w:t>
      </w:r>
      <w:r>
        <w:rPr>
          <w:rFonts w:eastAsia="Times New Roman" w:cs="Times New Roman"/>
          <w:szCs w:val="24"/>
        </w:rPr>
        <w:t xml:space="preserve"> Και αυτά μας κατάντησαν εδώ που μας κατάντησαν. </w:t>
      </w:r>
    </w:p>
    <w:p w14:paraId="644FC98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Τώρα, μ’ αυτό το νομοσχέδιο και μ’ αυτά που παρακολούθησα στην </w:t>
      </w:r>
      <w:r>
        <w:rPr>
          <w:rFonts w:eastAsia="Times New Roman" w:cs="Times New Roman"/>
          <w:szCs w:val="24"/>
        </w:rPr>
        <w:t>ε</w:t>
      </w:r>
      <w:r>
        <w:rPr>
          <w:rFonts w:eastAsia="Times New Roman" w:cs="Times New Roman"/>
          <w:szCs w:val="24"/>
        </w:rPr>
        <w:t xml:space="preserve">πιτροπή, προκύπτει και ένα άλλο θέμα, ένα θέμα εθνικής κυριαρχίας. </w:t>
      </w:r>
      <w:r>
        <w:rPr>
          <w:rFonts w:eastAsia="Times New Roman" w:cs="Times New Roman"/>
          <w:szCs w:val="24"/>
        </w:rPr>
        <w:lastRenderedPageBreak/>
        <w:t xml:space="preserve">Αυτό το λέω γιατί άκουσα την πρώην Υπουργό κυρία </w:t>
      </w:r>
      <w:proofErr w:type="spellStart"/>
      <w:r>
        <w:rPr>
          <w:rFonts w:eastAsia="Times New Roman" w:cs="Times New Roman"/>
          <w:szCs w:val="24"/>
        </w:rPr>
        <w:t>Τζάκρη</w:t>
      </w:r>
      <w:proofErr w:type="spellEnd"/>
      <w:r>
        <w:rPr>
          <w:rFonts w:eastAsia="Times New Roman" w:cs="Times New Roman"/>
          <w:szCs w:val="24"/>
        </w:rPr>
        <w:t>,</w:t>
      </w:r>
      <w:r>
        <w:rPr>
          <w:rFonts w:eastAsia="Times New Roman" w:cs="Times New Roman"/>
          <w:szCs w:val="24"/>
        </w:rPr>
        <w:t xml:space="preserve"> να λέει ότι καθυστ</w:t>
      </w:r>
      <w:r>
        <w:rPr>
          <w:rFonts w:eastAsia="Times New Roman" w:cs="Times New Roman"/>
          <w:szCs w:val="24"/>
        </w:rPr>
        <w:t>ερούμε να φέρουμε το παρόμοιο με αυτό το νομοσχέδιο που συζητάμε, δηλαδή αυτό που θα συζητήσουμε αύριο, γιατί δεν μας άφησαν οι δανειστές. Και τώρα τι κάνουμε; Φέρνουμε άμεσα κάποιες φορομπηχτικές μεταρρυθμίσεις. Από την άλλη, κάποιες ευεργετικές μεταρρυθμ</w:t>
      </w:r>
      <w:r>
        <w:rPr>
          <w:rFonts w:eastAsia="Times New Roman" w:cs="Times New Roman"/>
          <w:szCs w:val="24"/>
        </w:rPr>
        <w:t xml:space="preserve">ίσεις, όπως αυτή, θα έπρεπε να έχουν γίνει χρόνια πριν. Εσείς από την πρώτη στιγμή που αναλάβατε την εξουσία θα έπρεπε να τις κάνετε –δεν κατηγορώ τον ΣΥΡΙΖΑ και τους ΑΝΕΛ αυτή τη στιγμή- γιατί έτσι θα βγούμε από την κρίση και με κανέναν άλλο τρόπο. </w:t>
      </w:r>
    </w:p>
    <w:p w14:paraId="644FC98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Δεν μ</w:t>
      </w:r>
      <w:r>
        <w:rPr>
          <w:rFonts w:eastAsia="Times New Roman" w:cs="Times New Roman"/>
          <w:szCs w:val="24"/>
        </w:rPr>
        <w:t>πορούμε να είμαστε πιόνια τους. Αυτή τη στιγμή θα σας πω ότι για να λυθεί αυτό το πρόβλημα, δεν πρέπει να ρωτάμε για το οτιδήποτε τους δανειστές, ακόμη και για τις ευεργετικές μεταρρυθμίσεις. Πρέπει να έχουμε μία ισχυρή κυβέρνηση. Δεν μπορεί να είναι ισχυρ</w:t>
      </w:r>
      <w:r>
        <w:rPr>
          <w:rFonts w:eastAsia="Times New Roman" w:cs="Times New Roman"/>
          <w:szCs w:val="24"/>
        </w:rPr>
        <w:t xml:space="preserve">ή η Κυβέρνηση, όταν άλλα λέει ο Πρωθυπουργός, άλλα λέει ο Υπουργός και άλλα λένε οι Βουλευτές του ΣΥΡΙΖΑ. Όταν μιλάμε για κυβερνήσεις συνεργασίας, δεν </w:t>
      </w:r>
      <w:r>
        <w:rPr>
          <w:rFonts w:eastAsia="Times New Roman" w:cs="Times New Roman"/>
          <w:szCs w:val="24"/>
        </w:rPr>
        <w:lastRenderedPageBreak/>
        <w:t>το κάνουμε από γραφικότητα ούτε γιατί αυτό είναι το καπρίτσιο μας, αλλά επειδή αυτό είναι που ζητάει ο κό</w:t>
      </w:r>
      <w:r>
        <w:rPr>
          <w:rFonts w:eastAsia="Times New Roman" w:cs="Times New Roman"/>
          <w:szCs w:val="24"/>
        </w:rPr>
        <w:t>σμος. Το λένε οι έρευνες, το λένε όλες οι δημοσκοπήσεις, το λένε οι απλοί άνθρωποι. Όταν μιλήσετε μαζί τους και τους συναναστραφείτε, θα καταλάβετε ότι αυτό είναι που ζητάνε, δηλαδή μία κυβέρνηση που δεν έχει μικροπολιτικές σκοπιμότητες και μία κυβέρνηση π</w:t>
      </w:r>
      <w:r>
        <w:rPr>
          <w:rFonts w:eastAsia="Times New Roman" w:cs="Times New Roman"/>
          <w:szCs w:val="24"/>
        </w:rPr>
        <w:t xml:space="preserve">ου το μόνο που την ενδιαφέρει είναι να βγούμε απ’ αυτήν την κρίση, χωρίς να την ενδιαφέρει καθόλου το πολιτικό κόστος. </w:t>
      </w:r>
    </w:p>
    <w:p w14:paraId="644FC98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Αυτό, λοιπόν, πρέπει να διεκδικήσουμε και αυτό διεκδικούμε. Δεν θέλουμε μία κυβέρνηση υποτακτική προς τους ξένους, αλλά μία ισχυρή κυβέρ</w:t>
      </w:r>
      <w:r>
        <w:rPr>
          <w:rFonts w:eastAsia="Times New Roman" w:cs="Times New Roman"/>
          <w:szCs w:val="24"/>
        </w:rPr>
        <w:t xml:space="preserve">νηση που να έχει όραμα και σχέδιο. Το παρόν σχέδιο νόμου, το οποίο πιστεύω ότι θα ψηφίσουμε γιατί θα βοηθήσει πάρα πολύ και θα ενισχύσει την οικονομία μας, δεν φθάνει αν δεν καταπολεμήσουμε τις παθογένειες που ανέφερα και προηγουμένως. </w:t>
      </w:r>
    </w:p>
    <w:p w14:paraId="644FC98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θέλω να </w:t>
      </w:r>
      <w:r>
        <w:rPr>
          <w:rFonts w:eastAsia="Times New Roman" w:cs="Times New Roman"/>
          <w:szCs w:val="24"/>
        </w:rPr>
        <w:t>σας ρωτήσω –και μ’ αυτό να κλείσω την ομιλία μου, καθώς δεν χρειάζεται να συμπληρώσω κάτι άλλο- είναι το εξής: Γνωρίζετε καμ</w:t>
      </w:r>
      <w:r>
        <w:rPr>
          <w:rFonts w:eastAsia="Times New Roman" w:cs="Times New Roman"/>
          <w:szCs w:val="24"/>
        </w:rPr>
        <w:t>μ</w:t>
      </w:r>
      <w:r>
        <w:rPr>
          <w:rFonts w:eastAsia="Times New Roman" w:cs="Times New Roman"/>
          <w:szCs w:val="24"/>
        </w:rPr>
        <w:t>ία χώρα ή κα</w:t>
      </w:r>
      <w:r>
        <w:rPr>
          <w:rFonts w:eastAsia="Times New Roman" w:cs="Times New Roman"/>
          <w:szCs w:val="24"/>
        </w:rPr>
        <w:t>μ</w:t>
      </w:r>
      <w:r>
        <w:rPr>
          <w:rFonts w:eastAsia="Times New Roman" w:cs="Times New Roman"/>
          <w:szCs w:val="24"/>
        </w:rPr>
        <w:t xml:space="preserve">μία οικονομία –αν μπορείτε, απαντήστε μας- η οποία άνθισε με την </w:t>
      </w:r>
      <w:proofErr w:type="spellStart"/>
      <w:r>
        <w:rPr>
          <w:rFonts w:eastAsia="Times New Roman" w:cs="Times New Roman"/>
          <w:szCs w:val="24"/>
        </w:rPr>
        <w:t>υπερφορολόγηση</w:t>
      </w:r>
      <w:proofErr w:type="spellEnd"/>
      <w:r>
        <w:rPr>
          <w:rFonts w:eastAsia="Times New Roman" w:cs="Times New Roman"/>
          <w:szCs w:val="24"/>
        </w:rPr>
        <w:t>; Αν γνωρίζετε, θα ήθελα να την ακούσω.</w:t>
      </w:r>
      <w:r>
        <w:rPr>
          <w:rFonts w:eastAsia="Times New Roman" w:cs="Times New Roman"/>
          <w:szCs w:val="24"/>
        </w:rPr>
        <w:t xml:space="preserve"> </w:t>
      </w:r>
    </w:p>
    <w:p w14:paraId="644FC98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44FC98B"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44FC98C"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Κοινοβουλευτικό Εκπρόσωπο της Ένωσης Κεντρώων κ. Αναστάσιο Μεγαλομύστακα. </w:t>
      </w:r>
    </w:p>
    <w:p w14:paraId="644FC98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ομιλητής </w:t>
      </w:r>
      <w:r>
        <w:rPr>
          <w:rFonts w:eastAsia="Times New Roman" w:cs="Times New Roman"/>
          <w:szCs w:val="24"/>
        </w:rPr>
        <w:t xml:space="preserve">κ. </w:t>
      </w:r>
      <w:r>
        <w:rPr>
          <w:rFonts w:eastAsia="Times New Roman" w:cs="Times New Roman"/>
          <w:szCs w:val="24"/>
        </w:rPr>
        <w:t xml:space="preserve">Αθανάσιος </w:t>
      </w:r>
      <w:proofErr w:type="spellStart"/>
      <w:r>
        <w:rPr>
          <w:rFonts w:eastAsia="Times New Roman" w:cs="Times New Roman"/>
          <w:szCs w:val="24"/>
        </w:rPr>
        <w:t>Παπαχρ</w:t>
      </w:r>
      <w:r>
        <w:rPr>
          <w:rFonts w:eastAsia="Times New Roman" w:cs="Times New Roman"/>
          <w:szCs w:val="24"/>
        </w:rPr>
        <w:t>ιστόπουλος</w:t>
      </w:r>
      <w:proofErr w:type="spellEnd"/>
      <w:r>
        <w:rPr>
          <w:rFonts w:eastAsia="Times New Roman" w:cs="Times New Roman"/>
          <w:szCs w:val="24"/>
        </w:rPr>
        <w:t xml:space="preserve"> από τους Ανεξάρτητους Έλληνες για πέντε λεπτά.</w:t>
      </w:r>
    </w:p>
    <w:p w14:paraId="644FC98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644FC98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Ξέρουμε όλοι ότι οι κεντρικοί τραπεζίτες είναι πάρα πολύ φειδωλοί στις δηλώσεις τους. Πολύ συχνά, μάλιστα, ο Μάριο </w:t>
      </w:r>
      <w:proofErr w:type="spellStart"/>
      <w:r>
        <w:rPr>
          <w:rFonts w:eastAsia="Times New Roman" w:cs="Times New Roman"/>
          <w:szCs w:val="24"/>
        </w:rPr>
        <w:t>Ντράγκι</w:t>
      </w:r>
      <w:proofErr w:type="spellEnd"/>
      <w:r>
        <w:rPr>
          <w:rFonts w:eastAsia="Times New Roman" w:cs="Times New Roman"/>
          <w:szCs w:val="24"/>
        </w:rPr>
        <w:t>, χωρίς κανέναν ενδοια</w:t>
      </w:r>
      <w:r>
        <w:rPr>
          <w:rFonts w:eastAsia="Times New Roman" w:cs="Times New Roman"/>
          <w:szCs w:val="24"/>
        </w:rPr>
        <w:t xml:space="preserve">σμό, αποφεύγει να απαντήσει σε δεκάδες ερωτήσεις που μπορεί να του κάνουν στο Ευρωκοινοβούλιο. Εχθές έκανε μία εξαίρεση. Όταν ο Ευρωβουλευτής της Νέας Δημοκρατίας, ο σεβαστός Γιώργος </w:t>
      </w:r>
      <w:proofErr w:type="spellStart"/>
      <w:r>
        <w:rPr>
          <w:rFonts w:eastAsia="Times New Roman" w:cs="Times New Roman"/>
          <w:szCs w:val="24"/>
        </w:rPr>
        <w:t>Κύρτσος</w:t>
      </w:r>
      <w:proofErr w:type="spellEnd"/>
      <w:r>
        <w:rPr>
          <w:rFonts w:eastAsia="Times New Roman" w:cs="Times New Roman"/>
          <w:szCs w:val="24"/>
        </w:rPr>
        <w:t xml:space="preserve">, του έκανε μία ερώτηση για το χρέος, ο </w:t>
      </w:r>
      <w:proofErr w:type="spellStart"/>
      <w:r>
        <w:rPr>
          <w:rFonts w:eastAsia="Times New Roman" w:cs="Times New Roman"/>
          <w:szCs w:val="24"/>
        </w:rPr>
        <w:t>ολιγομίλητος</w:t>
      </w:r>
      <w:proofErr w:type="spellEnd"/>
      <w:r>
        <w:rPr>
          <w:rFonts w:eastAsia="Times New Roman" w:cs="Times New Roman"/>
          <w:szCs w:val="24"/>
        </w:rPr>
        <w:t xml:space="preserve"> Μάριο </w:t>
      </w:r>
      <w:proofErr w:type="spellStart"/>
      <w:r>
        <w:rPr>
          <w:rFonts w:eastAsia="Times New Roman" w:cs="Times New Roman"/>
          <w:szCs w:val="24"/>
        </w:rPr>
        <w:t>Ντράγκι</w:t>
      </w:r>
      <w:proofErr w:type="spellEnd"/>
      <w:r>
        <w:rPr>
          <w:rFonts w:eastAsia="Times New Roman" w:cs="Times New Roman"/>
          <w:szCs w:val="24"/>
        </w:rPr>
        <w:t xml:space="preserve"> ήταν σαφής. Δεν ήταν μόνο υπέρ </w:t>
      </w:r>
      <w:r>
        <w:rPr>
          <w:rFonts w:eastAsia="Times New Roman" w:cs="Times New Roman"/>
          <w:szCs w:val="24"/>
        </w:rPr>
        <w:t>της,</w:t>
      </w:r>
      <w:r>
        <w:rPr>
          <w:rFonts w:eastAsia="Times New Roman" w:cs="Times New Roman"/>
          <w:szCs w:val="24"/>
        </w:rPr>
        <w:t xml:space="preserve"> με τον έναν ή τον άλλο τρόπο</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απομείωσης</w:t>
      </w:r>
      <w:proofErr w:type="spellEnd"/>
      <w:r>
        <w:rPr>
          <w:rFonts w:eastAsia="Times New Roman" w:cs="Times New Roman"/>
          <w:szCs w:val="24"/>
        </w:rPr>
        <w:t xml:space="preserve"> του ελληνικού χρέους, αλλά με σαφήνεια είπε ότι αυτό δεν βοηθά μόνο την Ελλάδα, αλλά και την Ευρωζώνη. </w:t>
      </w:r>
    </w:p>
    <w:p w14:paraId="644FC99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Θέλω ακόμη να υπενθυμίσω ότι δεν ήρθε για ταξίδι αναψυχής ο Κοινοτικός Επί</w:t>
      </w:r>
      <w:r>
        <w:rPr>
          <w:rFonts w:eastAsia="Times New Roman" w:cs="Times New Roman"/>
          <w:szCs w:val="24"/>
        </w:rPr>
        <w:t xml:space="preserve">τροπος κ. </w:t>
      </w:r>
      <w:proofErr w:type="spellStart"/>
      <w:r>
        <w:rPr>
          <w:rFonts w:eastAsia="Times New Roman" w:cs="Times New Roman"/>
          <w:szCs w:val="24"/>
        </w:rPr>
        <w:t>Μοσκοβισί</w:t>
      </w:r>
      <w:proofErr w:type="spellEnd"/>
      <w:r>
        <w:rPr>
          <w:rFonts w:eastAsia="Times New Roman" w:cs="Times New Roman"/>
          <w:szCs w:val="24"/>
        </w:rPr>
        <w:t xml:space="preserve"> ούτε βέβαια το δεξί χέρι του Μάριο </w:t>
      </w:r>
      <w:proofErr w:type="spellStart"/>
      <w:r>
        <w:rPr>
          <w:rFonts w:eastAsia="Times New Roman" w:cs="Times New Roman"/>
          <w:szCs w:val="24"/>
        </w:rPr>
        <w:t>Ντράγκι</w:t>
      </w:r>
      <w:proofErr w:type="spellEnd"/>
      <w:r>
        <w:rPr>
          <w:rFonts w:eastAsia="Times New Roman" w:cs="Times New Roman"/>
          <w:szCs w:val="24"/>
        </w:rPr>
        <w:t xml:space="preserve"> </w:t>
      </w:r>
      <w:proofErr w:type="spellStart"/>
      <w:r>
        <w:rPr>
          <w:rFonts w:eastAsia="Times New Roman" w:cs="Times New Roman"/>
          <w:szCs w:val="24"/>
        </w:rPr>
        <w:t>Μπενουά</w:t>
      </w:r>
      <w:proofErr w:type="spellEnd"/>
      <w:r>
        <w:rPr>
          <w:rFonts w:eastAsia="Times New Roman" w:cs="Times New Roman"/>
          <w:szCs w:val="24"/>
        </w:rPr>
        <w:t xml:space="preserve"> </w:t>
      </w:r>
      <w:proofErr w:type="spellStart"/>
      <w:r>
        <w:rPr>
          <w:rFonts w:eastAsia="Times New Roman" w:cs="Times New Roman"/>
          <w:szCs w:val="24"/>
        </w:rPr>
        <w:t>Κερέ</w:t>
      </w:r>
      <w:proofErr w:type="spellEnd"/>
      <w:r>
        <w:rPr>
          <w:rFonts w:eastAsia="Times New Roman" w:cs="Times New Roman"/>
          <w:szCs w:val="24"/>
        </w:rPr>
        <w:t>. Αυτά τα λέω, διότι πιστεύω ότι είμαστε στο τέλος μίας μαραθώνιας διαδρομής που έχει τρία βήματα. Το ένα είναι η δεύτερη αξιολόγηση, με ελάχιστες πιθανότητες –κάτω από το 5%- να βρ</w:t>
      </w:r>
      <w:r>
        <w:rPr>
          <w:rFonts w:eastAsia="Times New Roman" w:cs="Times New Roman"/>
          <w:szCs w:val="24"/>
        </w:rPr>
        <w:t xml:space="preserve">ει εμπόδιο. </w:t>
      </w:r>
    </w:p>
    <w:p w14:paraId="644FC99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το χρέος που μπαίνει στο τραπέζι. Εδώ θέλω να κάνω μια διευκρίνιση, για όσους ίσως δεν είναι καλά πληροφορημένοι. Μιλάμε για μια </w:t>
      </w:r>
      <w:proofErr w:type="spellStart"/>
      <w:r>
        <w:rPr>
          <w:rFonts w:eastAsia="Times New Roman" w:cs="Times New Roman"/>
          <w:szCs w:val="24"/>
        </w:rPr>
        <w:t>απομείωση</w:t>
      </w:r>
      <w:proofErr w:type="spellEnd"/>
      <w:r>
        <w:rPr>
          <w:rFonts w:eastAsia="Times New Roman" w:cs="Times New Roman"/>
          <w:szCs w:val="24"/>
        </w:rPr>
        <w:t xml:space="preserve"> γύρ</w:t>
      </w:r>
      <w:r>
        <w:rPr>
          <w:rFonts w:eastAsia="Times New Roman" w:cs="Times New Roman"/>
          <w:szCs w:val="24"/>
        </w:rPr>
        <w:t xml:space="preserve">ω </w:t>
      </w:r>
      <w:r>
        <w:rPr>
          <w:rFonts w:eastAsia="Times New Roman" w:cs="Times New Roman"/>
          <w:szCs w:val="24"/>
        </w:rPr>
        <w:t>στα 65 δισεκατομμύρια, το 20% δηλαδή των 320 δισεκατομμυρίων. Μιλάμε για σταθερά ε</w:t>
      </w:r>
      <w:r>
        <w:rPr>
          <w:rFonts w:eastAsia="Times New Roman" w:cs="Times New Roman"/>
          <w:szCs w:val="24"/>
        </w:rPr>
        <w:t>πιτόκια, γιατί ξέρουμε ότι στο μέλλον κάποια επιτόκια θα αυξηθούν, δηλαδή τα κυμαινόμενα να γίνουν σταθερά στο 1,5% με 1%.</w:t>
      </w:r>
    </w:p>
    <w:p w14:paraId="644FC99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 τρίτο πολύ σημαντικό είναι η έκδοση, ίσως, ενός ομολόγου τριάντα χρόνων, για να ανταλλαχθούν τα παλιά με τα καινούργια και να μην </w:t>
      </w:r>
      <w:r>
        <w:rPr>
          <w:rFonts w:eastAsia="Times New Roman" w:cs="Times New Roman"/>
          <w:szCs w:val="24"/>
        </w:rPr>
        <w:t xml:space="preserve">βρεθεί κανένας εκτεθειμένος. </w:t>
      </w:r>
    </w:p>
    <w:p w14:paraId="644FC99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Όλα αυτά δεν χρειάζεται να περάσουν από κανένα κοινοβούλιο. Δηλαδή οι ενδοιασμοί του κ. Σόιμπλε -γιατί περί αυτού πρόκειται- δεν έχουν βάση. </w:t>
      </w:r>
    </w:p>
    <w:p w14:paraId="644FC99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Επίσης, να υπενθυμίσω ότι χθες με πολύ σαφή τρόπο ο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είπε: Τα πλ</w:t>
      </w:r>
      <w:r>
        <w:rPr>
          <w:rFonts w:eastAsia="Times New Roman" w:cs="Times New Roman"/>
          <w:szCs w:val="24"/>
        </w:rPr>
        <w:t xml:space="preserve">εονάσματα εμείς, μετά το 2018 -το 2019, το 2020-, δεν τα αντέχουμε με 3,5% και θα σας προτείναμε, επειδή μας λέτε ότι το </w:t>
      </w:r>
      <w:r>
        <w:rPr>
          <w:rFonts w:eastAsia="Times New Roman" w:cs="Times New Roman"/>
          <w:szCs w:val="24"/>
        </w:rPr>
        <w:lastRenderedPageBreak/>
        <w:t>χρέος δεν είναι πρόβλημα, είναι η ανταγωνιστικότητα, να μας το κατεβάσετε έστω στο 2,5%, και αυτό το 1% να το δώσουμε για να βελτιώσουμ</w:t>
      </w:r>
      <w:r>
        <w:rPr>
          <w:rFonts w:eastAsia="Times New Roman" w:cs="Times New Roman"/>
          <w:szCs w:val="24"/>
        </w:rPr>
        <w:t>ε την ανταγωνιστικότητα, χαμηλώνοντας του φόρους και τις φορολογικές εισφορές.</w:t>
      </w:r>
    </w:p>
    <w:p w14:paraId="644FC99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Τα λέω αυτά γιατί πιστεύω ότι βρισκόμαστε στο τέλος ενός μαραθωνίου. Θέλω να πιστεύω ότι θα τερματίσει αυτός ο μαραθώνιος οριστικά και αμετάκλητα. </w:t>
      </w:r>
    </w:p>
    <w:p w14:paraId="644FC99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Θέλω, όμως, να επισημάνω δύο σημεία. Το ένα είναι ότι άκουσα με μεγάλο σεβασμό τον κ. Σκρέκα να μιλάει για ιστορικές στιγμές που ζει η χώρα, να τις περιγράφει και μάλιστα, μου έκανε εντύπωση, γιατί σχεδόν έφτασε στα όρια της υπερβολής. Συμμερίζομαι αυτήν τ</w:t>
      </w:r>
      <w:r>
        <w:rPr>
          <w:rFonts w:eastAsia="Times New Roman" w:cs="Times New Roman"/>
          <w:szCs w:val="24"/>
        </w:rPr>
        <w:t xml:space="preserve">ην άποψη. Πράγματι είναι ιστορικές οι στιγμές, γιατί η χώρα αλλάζει ρότα. Και βρήκε να πει γιατί ο Πρωθυπουργός αυτές τις στιγμές πηγαίνει στην κηδεία του </w:t>
      </w:r>
      <w:proofErr w:type="spellStart"/>
      <w:r>
        <w:rPr>
          <w:rFonts w:eastAsia="Times New Roman" w:cs="Times New Roman"/>
          <w:szCs w:val="24"/>
        </w:rPr>
        <w:t>Φιντέλ</w:t>
      </w:r>
      <w:proofErr w:type="spellEnd"/>
      <w:r>
        <w:rPr>
          <w:rFonts w:eastAsia="Times New Roman" w:cs="Times New Roman"/>
          <w:szCs w:val="24"/>
        </w:rPr>
        <w:t xml:space="preserve"> Κάστρο. </w:t>
      </w:r>
    </w:p>
    <w:p w14:paraId="644FC99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δεν είμαι αριστερός, ούτε έχω ανάγκη από την ταμπέλα του αριστερού, αλλά θέλω να </w:t>
      </w:r>
      <w:r>
        <w:rPr>
          <w:rFonts w:eastAsia="Times New Roman" w:cs="Times New Roman"/>
          <w:szCs w:val="24"/>
        </w:rPr>
        <w:t xml:space="preserve">θυμίσω ότι το αποτύπωμα αυτού του ανθρώπου είναι παγκόσμιο αποτύπωμα, είτε συμφωνεί, είτε διαφωνεί κανείς μαζί του. Αν θέλετε την προσωπική μου γνώμη, καλά έκανε ο Πρωθυπουργός και πήγε στην Αβάνα. </w:t>
      </w:r>
    </w:p>
    <w:p w14:paraId="644FC99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Μου κάνει, όμως, εντύπωση και θα πρέπει να αποφασίσει η Α</w:t>
      </w:r>
      <w:r>
        <w:rPr>
          <w:rFonts w:eastAsia="Times New Roman" w:cs="Times New Roman"/>
          <w:szCs w:val="24"/>
        </w:rPr>
        <w:t>ξιωματική Αντιπολίτευση, είναι όντως ιστορικές στιγμές -που συμφωνώ με τον κ. Σκρέκα- ή είναι στιγμές για να λέμε εκλογές κάθε μέρα; Τι σημαίνει να ζητάς εκλογές από το πρωί ως το βράδυ;</w:t>
      </w:r>
    </w:p>
    <w:p w14:paraId="644FC99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Βέβαια, οφείλω να ομολογήσω ότι η Νέα Δημοκρατία</w:t>
      </w:r>
      <w:r>
        <w:rPr>
          <w:rFonts w:eastAsia="Times New Roman" w:cs="Times New Roman"/>
          <w:szCs w:val="24"/>
        </w:rPr>
        <w:t>,</w:t>
      </w:r>
      <w:r>
        <w:rPr>
          <w:rFonts w:eastAsia="Times New Roman" w:cs="Times New Roman"/>
          <w:szCs w:val="24"/>
        </w:rPr>
        <w:t xml:space="preserve"> τις τελευταίες δύο </w:t>
      </w:r>
      <w:r>
        <w:rPr>
          <w:rFonts w:eastAsia="Times New Roman" w:cs="Times New Roman"/>
          <w:szCs w:val="24"/>
        </w:rPr>
        <w:t>εβδομάδες</w:t>
      </w:r>
      <w:r>
        <w:rPr>
          <w:rFonts w:eastAsia="Times New Roman" w:cs="Times New Roman"/>
          <w:szCs w:val="24"/>
        </w:rPr>
        <w:t>,</w:t>
      </w:r>
      <w:r>
        <w:rPr>
          <w:rFonts w:eastAsia="Times New Roman" w:cs="Times New Roman"/>
          <w:szCs w:val="24"/>
        </w:rPr>
        <w:t xml:space="preserve"> έχει χαμηλώσει τους τόνους. Εγώ το χαιρετίζω. Δεν είναι ποτέ αργά να συνετιστείς, γιατί δεν βοηθάει σε τίποτα η πόλωση χωρίς λόγο. Ξέρουμε όλοι ότι πράγματι είναι ιστορικές οι στιγμές, κάτι θα αλλάξει στη χώρα, γιατί αν τα καταφέρουμε αυτά τα τρ</w:t>
      </w:r>
      <w:r>
        <w:rPr>
          <w:rFonts w:eastAsia="Times New Roman" w:cs="Times New Roman"/>
          <w:szCs w:val="24"/>
        </w:rPr>
        <w:t xml:space="preserve">ία βήματα, έχουμε μετά τη δυνατότητα να κάνουμε διορθωτικές κινήσεις και στη φορολογία και στις </w:t>
      </w:r>
      <w:r>
        <w:rPr>
          <w:rFonts w:eastAsia="Times New Roman" w:cs="Times New Roman"/>
          <w:szCs w:val="24"/>
        </w:rPr>
        <w:lastRenderedPageBreak/>
        <w:t>εισφορές και στον ΦΠΑ και στον ΕΝΦΙΑ και στις συντάξεις και παντού. Αν δεν είναι 2,7% η ανάπτυξη, και είναι 1,9% ή 1,8%, και αυτό το θέλουμε. Αλλάζει ρότα η χώρ</w:t>
      </w:r>
      <w:r>
        <w:rPr>
          <w:rFonts w:eastAsia="Times New Roman" w:cs="Times New Roman"/>
          <w:szCs w:val="24"/>
        </w:rPr>
        <w:t xml:space="preserve">α. </w:t>
      </w:r>
    </w:p>
    <w:p w14:paraId="644FC99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 ό,τι αφορά το νομοσχέδιο, θέλω εγώ να επαινέσω και να χαιρετήσω την ομοφωνία που υπήρχε στο άρθρο 24 για την κινητικότητα, για την ηλεκτρονική υπογραφή. Είχαμε τη δυνατότητα από το 2001 να μπούμε στην ηλεκτρονική υπογραφή και δεν έκανε κανείς τίποτα</w:t>
      </w:r>
      <w:r>
        <w:rPr>
          <w:rFonts w:eastAsia="Times New Roman" w:cs="Times New Roman"/>
          <w:szCs w:val="24"/>
        </w:rPr>
        <w:t>. Κριτική ακούω, έργα δεν ακούω.</w:t>
      </w:r>
    </w:p>
    <w:p w14:paraId="644FC99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44FC99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Θέλω ένα λεπτό ακόμη, κύριε Πρόεδρε.</w:t>
      </w:r>
    </w:p>
    <w:p w14:paraId="644FC99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νομοσχέδιο της κινητικότητας χάρηκα που υπήρχε ομοφωνία σε αυτό το άρθρο. Όλα τα κόμματα του δημοκ</w:t>
      </w:r>
      <w:r>
        <w:rPr>
          <w:rFonts w:eastAsia="Times New Roman" w:cs="Times New Roman"/>
          <w:szCs w:val="24"/>
        </w:rPr>
        <w:t xml:space="preserve">ρατικού τόξου το ψήφισαν και το χαιρετίζω. </w:t>
      </w:r>
    </w:p>
    <w:p w14:paraId="644FC99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επίσης χαιρετίζω το άρθρο 9, την </w:t>
      </w:r>
      <w:r>
        <w:rPr>
          <w:rFonts w:eastAsia="Times New Roman" w:cs="Times New Roman"/>
          <w:szCs w:val="24"/>
        </w:rPr>
        <w:t>«</w:t>
      </w:r>
      <w:r>
        <w:rPr>
          <w:rFonts w:eastAsia="Times New Roman" w:cs="Times New Roman"/>
          <w:szCs w:val="24"/>
        </w:rPr>
        <w:t>Υπηρεσία Μιας Στάσης</w:t>
      </w:r>
      <w:r>
        <w:rPr>
          <w:rFonts w:eastAsia="Times New Roman" w:cs="Times New Roman"/>
          <w:szCs w:val="24"/>
        </w:rPr>
        <w:t>»</w:t>
      </w:r>
      <w:r>
        <w:rPr>
          <w:rFonts w:eastAsia="Times New Roman" w:cs="Times New Roman"/>
          <w:szCs w:val="24"/>
        </w:rPr>
        <w:t xml:space="preserve">, το οποίο σε συνδυασμό με το άρθρο 9, δίνει φοβερές δυνατότητες. </w:t>
      </w:r>
    </w:p>
    <w:p w14:paraId="644FC99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Είμαι από αυτούς που θα κουράζω να λέω ότι ανάπτυξη και ηλεκτρονική διακυβέρνηση είνα</w:t>
      </w:r>
      <w:r>
        <w:rPr>
          <w:rFonts w:eastAsia="Times New Roman" w:cs="Times New Roman"/>
          <w:szCs w:val="24"/>
        </w:rPr>
        <w:t>ι δύο ταυτόσημες έννοιες. Είμαι από αυτούς που θα φωνάζω και θα ουρλιάζω ότι η Εσθονία, μια χώρα που δεν υπήρχε στα χαρτιά πριν από είκοσι πέντε χρόνια, σήμερα, επειδή έχει κάνει βίωμα την ηλεκτρονική διακυβέρνηση, φτιάχνει μία εταιρεία ηλεκτρονικά σε δεκα</w:t>
      </w:r>
      <w:r>
        <w:rPr>
          <w:rFonts w:eastAsia="Times New Roman" w:cs="Times New Roman"/>
          <w:szCs w:val="24"/>
        </w:rPr>
        <w:t xml:space="preserve">οκτώ λεπτά. Όπως το ακούτε! Στη χώρα μας χρειάζονται δύο μήνες, πάνω από τριάντα τρεις υπογραφές και πάει λέγοντας. </w:t>
      </w:r>
    </w:p>
    <w:p w14:paraId="644FC9A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Δεν θέλω να φάω άλλο χρόνο. Θέλω να πω ότι γίνονται καθημερινά βήματα και πρέπει να γίνουν και άλλα.</w:t>
      </w:r>
    </w:p>
    <w:p w14:paraId="644FC9A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κάνω έκκληση. Ένταση χωρίς λόγο δε</w:t>
      </w:r>
      <w:r>
        <w:rPr>
          <w:rFonts w:eastAsia="Times New Roman" w:cs="Times New Roman"/>
          <w:szCs w:val="24"/>
        </w:rPr>
        <w:t xml:space="preserve">ν βοηθάει τη χώρα, έστω και στο κλαμπ των μικρών πλεονασμάτων. Γιατί μας έδιναν 3,5% και 4% πλεόνασμα και μας έλεγαν για πολλά χρόνια ότι το χρέος είναι βιώσιμο. Τα ξεχνάμε αυτά! Δεν κάνουμε συμψηφισμό λαθών εδώ μέσα. </w:t>
      </w:r>
    </w:p>
    <w:p w14:paraId="644FC9A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Όμως αυτή τη στιγμή χρειαζόμαστε τη σ</w:t>
      </w:r>
      <w:r>
        <w:rPr>
          <w:rFonts w:eastAsia="Times New Roman" w:cs="Times New Roman"/>
          <w:szCs w:val="24"/>
        </w:rPr>
        <w:t>υμπαράσταση όλων των κομμάτων, για να καταφέρουμε το στόχο μας, τα χαμηλά πλεονάσματα που θέλουμε. Γιατί αυτή είναι η μεγάλη κόντρα ανάμεσα στο ΔΝΤ και το Σόιμπλε, τα χαμηλά πλεονάσματα που θέλουν από το 2018 και ότι το χρέος δεν είναι βιώσιμο. Και το διεκ</w:t>
      </w:r>
      <w:r>
        <w:rPr>
          <w:rFonts w:eastAsia="Times New Roman" w:cs="Times New Roman"/>
          <w:szCs w:val="24"/>
        </w:rPr>
        <w:t xml:space="preserve">δικούμε! </w:t>
      </w:r>
    </w:p>
    <w:p w14:paraId="644FC9A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Πιστεύω -και τελειώνω- ότι αυτή γιγάντια προσπάθεια που είχε και εσωτερικούς εχθρούς θα τελειώσει θετικά!</w:t>
      </w:r>
    </w:p>
    <w:p w14:paraId="644FC9A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44FC9A5"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44FC9A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Βουλευτή των ΑΝΕΛ κ. Αθανάσιο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644FC9A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για πέντε λεπτά η κ. Θεοδώρα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 που είναι και η τελευταία ομιλήτρια. </w:t>
      </w:r>
    </w:p>
    <w:p w14:paraId="644FC9A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κύριε Πρόεδρε.</w:t>
      </w:r>
    </w:p>
    <w:p w14:paraId="644FC9A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w:t>
      </w:r>
      <w:r>
        <w:rPr>
          <w:rFonts w:eastAsia="Times New Roman" w:cs="Times New Roman"/>
          <w:szCs w:val="24"/>
        </w:rPr>
        <w:t xml:space="preserve"> κυρίες και κύριοι συνάδελφοι, σήμερα μας φέρνετε αρκετές ευεργετικές ρυθμίσεις για την απλοποίηση της διαδικασίας σύστασης εταιρειών. Βέβαια, γνωρίζουμε ότι αυτό δεν αποτελεί δική σας πρωτοβουλία. Εντάσσεται στις απαραίτητες προϋποθέσεις των εταίρων μας γ</w:t>
      </w:r>
      <w:r>
        <w:rPr>
          <w:rFonts w:eastAsia="Times New Roman" w:cs="Times New Roman"/>
          <w:szCs w:val="24"/>
        </w:rPr>
        <w:t xml:space="preserve">ια την πολυπόθητη αξιολόγηση. </w:t>
      </w:r>
    </w:p>
    <w:p w14:paraId="644FC9A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Βλέπουμε λοιπόν στο τρέχον νομοσχέδιο την πρόθεση λειτουργίας μιας ηλεκτρονικής διαδικασίας σύστασης επιχειρήσεων. Δηλαδή, κάθε δυνητικός επιχειρηματίας θα υποβάλλει ηλεκτρονικά όλα τα αναγκαία δικαιολογητικά και θα επιβεβαιώ</w:t>
      </w:r>
      <w:r>
        <w:rPr>
          <w:rFonts w:eastAsia="Times New Roman" w:cs="Times New Roman"/>
          <w:szCs w:val="24"/>
        </w:rPr>
        <w:t xml:space="preserve">νει μέσω διαδικτύου τη σύσταση της εταιρείας του. Μάλιστα, μέσα στο νομοσχέδιο αναφέρεται με μεγάλη αισιοδοξία ότι αυτό θα γίνεται, είτε αυθημερόν είτε αμέσως την επόμενη μέρα. </w:t>
      </w:r>
    </w:p>
    <w:p w14:paraId="644FC9A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χαίρομαι ιδιαίτερα γιατί διάβασα στο άρθρο 13 ότι επιτρέπεται επιτέλου</w:t>
      </w:r>
      <w:r>
        <w:rPr>
          <w:rFonts w:eastAsia="Times New Roman" w:cs="Times New Roman"/>
          <w:szCs w:val="24"/>
        </w:rPr>
        <w:t>ς η μετατροπή ομόρρυθμης εταιρίας σε ετερόρρυθμη. Μέχρι σήμερα υπήρχε μια παράλειψη στον ν</w:t>
      </w:r>
      <w:r>
        <w:rPr>
          <w:rFonts w:eastAsia="Times New Roman" w:cs="Times New Roman"/>
          <w:szCs w:val="24"/>
        </w:rPr>
        <w:t>.</w:t>
      </w:r>
      <w:r>
        <w:rPr>
          <w:rFonts w:eastAsia="Times New Roman" w:cs="Times New Roman"/>
          <w:szCs w:val="24"/>
        </w:rPr>
        <w:t xml:space="preserve">4072/2012, την οποία μάλιστα, κύριε Υπουργέ, σας είχα τονίσει σε σχετική ερώτησή μου προ ολίγων μηνών. </w:t>
      </w:r>
    </w:p>
    <w:p w14:paraId="644FC9A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Η ρύθμιση που φέρνετε σήμερα επιτέλους διευκολύνει εκατοντάδε</w:t>
      </w:r>
      <w:r>
        <w:rPr>
          <w:rFonts w:eastAsia="Times New Roman" w:cs="Times New Roman"/>
          <w:szCs w:val="24"/>
        </w:rPr>
        <w:t>ς επιχειρήσεις</w:t>
      </w:r>
      <w:r>
        <w:rPr>
          <w:rFonts w:eastAsia="Times New Roman" w:cs="Times New Roman"/>
          <w:szCs w:val="24"/>
        </w:rPr>
        <w:t>,</w:t>
      </w:r>
      <w:r>
        <w:rPr>
          <w:rFonts w:eastAsia="Times New Roman" w:cs="Times New Roman"/>
          <w:szCs w:val="24"/>
        </w:rPr>
        <w:t xml:space="preserve"> οι οποίες παρέμεναν εγκλωβισμένες σε ένα παράλογο νομοθετικό κενό. Εξίσου παράλογο ήταν και το γεγονός ότι μέχρι σήμερα μια εταιρεία που είχε συσταθεί με την </w:t>
      </w:r>
      <w:r>
        <w:rPr>
          <w:rFonts w:eastAsia="Times New Roman" w:cs="Times New Roman"/>
          <w:szCs w:val="24"/>
        </w:rPr>
        <w:t>«</w:t>
      </w:r>
      <w:r>
        <w:rPr>
          <w:rFonts w:eastAsia="Times New Roman" w:cs="Times New Roman"/>
          <w:szCs w:val="24"/>
        </w:rPr>
        <w:t>Υπηρεσία Μιας Στάσης</w:t>
      </w:r>
      <w:r>
        <w:rPr>
          <w:rFonts w:eastAsia="Times New Roman" w:cs="Times New Roman"/>
          <w:szCs w:val="24"/>
        </w:rPr>
        <w:t>»</w:t>
      </w:r>
      <w:r>
        <w:rPr>
          <w:rFonts w:eastAsia="Times New Roman" w:cs="Times New Roman"/>
          <w:szCs w:val="24"/>
        </w:rPr>
        <w:t xml:space="preserve"> εάν χρειαζόταν κάποια τροποποίηση του καταστατικού της, η τ</w:t>
      </w:r>
      <w:r>
        <w:rPr>
          <w:rFonts w:eastAsia="Times New Roman" w:cs="Times New Roman"/>
          <w:szCs w:val="24"/>
        </w:rPr>
        <w:t xml:space="preserve">ροποποίηση αυτή ακολουθούσε την παλιά αργή γραφειοκρατική διαδικασία. Όλα αυτά τα χρονοβόρα κωλύματα δυσκόλευαν και δυσκολεύουν υπέρμετρα τη ζωή ενός επαγγελματία και πρέπει επιτέλους να ξεπεραστούν. </w:t>
      </w:r>
    </w:p>
    <w:p w14:paraId="644FC9A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Ωστόσο, αυτό το μεγαλεπήβολο εγχείρημα του σημερινού νο</w:t>
      </w:r>
      <w:r>
        <w:rPr>
          <w:rFonts w:eastAsia="Times New Roman" w:cs="Times New Roman"/>
          <w:szCs w:val="24"/>
        </w:rPr>
        <w:t>μοσχεδίου</w:t>
      </w:r>
      <w:r>
        <w:rPr>
          <w:rFonts w:eastAsia="Times New Roman" w:cs="Times New Roman"/>
          <w:szCs w:val="24"/>
        </w:rPr>
        <w:t>,</w:t>
      </w:r>
      <w:r>
        <w:rPr>
          <w:rFonts w:eastAsia="Times New Roman" w:cs="Times New Roman"/>
          <w:szCs w:val="24"/>
        </w:rPr>
        <w:t xml:space="preserve"> προϋποθέτει ότι έχει προηγηθεί η αποτελεσματική πληροφοριακή διασύνδεση όλων των υπηρεσιών που σχετίζονται με την έναρξη του επιτηδεύματος, δηλαδή τις εφορίες, τα επιμελητήρια, τα ταμεία κοινωνικής ασφάλισης. </w:t>
      </w:r>
    </w:p>
    <w:p w14:paraId="644FC9A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Αυτήν τη στιγμή στην αγορά υπάρχει </w:t>
      </w:r>
      <w:r>
        <w:rPr>
          <w:rFonts w:eastAsia="Times New Roman" w:cs="Times New Roman"/>
          <w:szCs w:val="24"/>
        </w:rPr>
        <w:t>μεγάλη ταλαιπωρία, ακόμα και για την έκδοση μιας φορολογικής ή ασφαλιστικής ενημερότητας. Επομένως, το να ισχύει στην πράξη η διαδικασία έναρξης εταιρείας αυθημερόν και μάλιστα μέσω του διαδικτύου αποτελεί στα μάτια μας μια ουτοπία. Πρέπει πρωτίστως να ολο</w:t>
      </w:r>
      <w:r>
        <w:rPr>
          <w:rFonts w:eastAsia="Times New Roman" w:cs="Times New Roman"/>
          <w:szCs w:val="24"/>
        </w:rPr>
        <w:t xml:space="preserve">κληρώσετε την ηλεκτρονική πλατφόρμα, να τη δοκιμάσετε, να εκπαιδευτεί το προσωπικό και να γίνουν οι διασυνδέσεις σε επίπεδο δεδομένων όλων των επιμέρους υπηρεσιών. </w:t>
      </w:r>
    </w:p>
    <w:p w14:paraId="644FC9A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το βασικό ερώτημα είναι αν όντως υπάρχει από την πλευρά σας η σχετική πολιτική βούληση να ολοκληρωθεί μια ουσιαστική μεταρρύθμιση στον τομέα της σύνδεσης των εταιρειών και τη σχετική γραφειοκρατία. Και αυτό το ερώτημα δεν αφορά μόνο την τρέχουσα Κυβέρνηση</w:t>
      </w:r>
      <w:r>
        <w:rPr>
          <w:rFonts w:eastAsia="Times New Roman" w:cs="Times New Roman"/>
          <w:szCs w:val="24"/>
        </w:rPr>
        <w:t xml:space="preserve">, αλλά και την αξιωματική αντιπολίτευση. </w:t>
      </w:r>
    </w:p>
    <w:p w14:paraId="644FC9B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Κατ’ αρχάς υποτίθεται ότι η Νέα Δημοκρατία ήταν ένας υπέρμαχος της ελεύθερης αγοράς και της επιχειρηματικότητας. Γιατί τόσο καιρό δεν </w:t>
      </w:r>
      <w:r>
        <w:rPr>
          <w:rFonts w:eastAsia="Times New Roman" w:cs="Times New Roman"/>
          <w:szCs w:val="24"/>
        </w:rPr>
        <w:lastRenderedPageBreak/>
        <w:t xml:space="preserve">έκανε τίποτα για να γίνει καλύτερη η ζωή του επενδυτή; Μήπως στην πολυπλοκότητα </w:t>
      </w:r>
      <w:r>
        <w:rPr>
          <w:rFonts w:eastAsia="Times New Roman" w:cs="Times New Roman"/>
          <w:szCs w:val="24"/>
        </w:rPr>
        <w:t xml:space="preserve">του νομοθετικού μας συστήματος ευνοούνται οι επιμέρους παθογένειες του πελατειακού κράτους; </w:t>
      </w:r>
    </w:p>
    <w:p w14:paraId="644FC9B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w:t>
      </w:r>
      <w:r>
        <w:rPr>
          <w:rFonts w:eastAsia="Times New Roman" w:cs="Times New Roman"/>
          <w:szCs w:val="24"/>
        </w:rPr>
        <w:t xml:space="preserve"> το παρόν νομοσχέδιο κινείται σε πολύ καλή κατεύθυνση σε σχέση με την απλοποίηση του συστήματος των επιχειρήσεων. Όμως αυτό από μόνο του δεν αρκε</w:t>
      </w:r>
      <w:r>
        <w:rPr>
          <w:rFonts w:eastAsia="Times New Roman" w:cs="Times New Roman"/>
          <w:szCs w:val="24"/>
        </w:rPr>
        <w:t xml:space="preserve">ί. Μπορεί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να μας λέει ότι αυτό το νομοσχέδιο φέρνει ανάπτυξη, αλλά μακάρι να ήταν τόσο απλό. Για να έρθει η ανάπτυξη δεν χρειάζεται μόνο να συστήνεται γρήγορα και εύκολα μια επιχείρηση, αλλά χρειάζεται κατ’ αρχάς το ενδιαφέρον από </w:t>
      </w:r>
      <w:r>
        <w:rPr>
          <w:rFonts w:eastAsia="Times New Roman" w:cs="Times New Roman"/>
          <w:szCs w:val="24"/>
        </w:rPr>
        <w:t>επενδυτές να ασχοληθούν με την ελληνική αγορά. Αυτό βεβαίως σημαίνει ότι χρειαζόμαστε πάνω από όλα πολιτική σταθερότητα. Σας λέμε συνεχώς για κυβερνήσεις ευρείας συνεργασίας με τεχνοκράτες Υπουργούς μέχρι να βγούμε από την κρίση. Αυτή η πρόταση μας είναι α</w:t>
      </w:r>
      <w:r>
        <w:rPr>
          <w:rFonts w:eastAsia="Times New Roman" w:cs="Times New Roman"/>
          <w:szCs w:val="24"/>
        </w:rPr>
        <w:t>ποτέλεσμα κοινής λογικής.</w:t>
      </w:r>
    </w:p>
    <w:p w14:paraId="644FC9B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Επίσης, λέμε να απλοποιηθεί το φορολογικό σύστημα και να γίνει πιο δίκαιο. Δεν γίνεται να πληρώνει ο επιχειρηματίας μέχρι και 80% του εισοδήματός του σε φορολογική βάση. Το φορολογικό και φοροεισπρακτικό σύστημα πρέπει να είναι δί</w:t>
      </w:r>
      <w:r>
        <w:rPr>
          <w:rFonts w:eastAsia="Times New Roman" w:cs="Times New Roman"/>
          <w:szCs w:val="24"/>
        </w:rPr>
        <w:t xml:space="preserve">καιο και να δίνει πραγματικά κίνητρα. Αυτό θα το καταφέρουμε μόνο εφόσον υπάρξει απλοποίηση του συστήματος και κατάργηση διακρίσεων ανάμεσα στους κλάδους. </w:t>
      </w:r>
    </w:p>
    <w:p w14:paraId="644FC9B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τρέχον νομοσχέδιο μας αναδεικνύει το μέγα ζήτημα με τα κλαδικά ρουσφέτια που είχαν κάνει οι κυβερ</w:t>
      </w:r>
      <w:r>
        <w:rPr>
          <w:rFonts w:eastAsia="Times New Roman" w:cs="Times New Roman"/>
          <w:szCs w:val="24"/>
        </w:rPr>
        <w:t xml:space="preserve">νήσεις του παρελθόντος. Η απλοποίηση των διαδικασιών ως </w:t>
      </w:r>
      <w:proofErr w:type="spellStart"/>
      <w:r>
        <w:rPr>
          <w:rFonts w:eastAsia="Times New Roman" w:cs="Times New Roman"/>
          <w:szCs w:val="24"/>
        </w:rPr>
        <w:t>προαπαιτούμενο</w:t>
      </w:r>
      <w:proofErr w:type="spellEnd"/>
      <w:r>
        <w:rPr>
          <w:rFonts w:eastAsia="Times New Roman" w:cs="Times New Roman"/>
          <w:szCs w:val="24"/>
        </w:rPr>
        <w:t xml:space="preserve"> της αξιολόγησης</w:t>
      </w:r>
      <w:r>
        <w:rPr>
          <w:rFonts w:eastAsia="Times New Roman" w:cs="Times New Roman"/>
          <w:szCs w:val="24"/>
        </w:rPr>
        <w:t>,</w:t>
      </w:r>
      <w:r>
        <w:rPr>
          <w:rFonts w:eastAsia="Times New Roman" w:cs="Times New Roman"/>
          <w:szCs w:val="24"/>
        </w:rPr>
        <w:t xml:space="preserve"> μας βρίσκει σύμφωνους. Δεν θέλουμε να ταλαιπωρείται περαιτέρω ένας νέος επιχειρηματίας στην χώρα μας και να μπλέκει σε περιττές διαδικασίες. Αλλά, κακά τα ψέματα, αυτές</w:t>
      </w:r>
      <w:r>
        <w:rPr>
          <w:rFonts w:eastAsia="Times New Roman" w:cs="Times New Roman"/>
          <w:szCs w:val="24"/>
        </w:rPr>
        <w:t xml:space="preserve"> οι ρυθμίσεις είναι ασπιρίνη στο καρκίνωμα και το καρκίνωμα είναι το πελατειακό κράτος και η αναξιοκρατία με την οποία έχει εμποτιστεί εδώ και δεκαετίες η ελληνική κοινωνία. </w:t>
      </w:r>
    </w:p>
    <w:p w14:paraId="644FC9B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ως Ένωση Κεντρώων</w:t>
      </w:r>
      <w:r>
        <w:rPr>
          <w:rFonts w:eastAsia="Times New Roman" w:cs="Times New Roman"/>
          <w:szCs w:val="24"/>
        </w:rPr>
        <w:t>,</w:t>
      </w:r>
      <w:r>
        <w:rPr>
          <w:rFonts w:eastAsia="Times New Roman" w:cs="Times New Roman"/>
          <w:szCs w:val="24"/>
        </w:rPr>
        <w:t xml:space="preserve"> θεωρούμε ότι είστε και </w:t>
      </w:r>
      <w:r>
        <w:rPr>
          <w:rFonts w:eastAsia="Times New Roman" w:cs="Times New Roman"/>
          <w:szCs w:val="24"/>
        </w:rPr>
        <w:t>εσείς,</w:t>
      </w:r>
      <w:r>
        <w:rPr>
          <w:rFonts w:eastAsia="Times New Roman" w:cs="Times New Roman"/>
          <w:szCs w:val="24"/>
        </w:rPr>
        <w:t xml:space="preserve"> της σημερινής Κυβέρνησης</w:t>
      </w:r>
      <w:r>
        <w:rPr>
          <w:rFonts w:eastAsia="Times New Roman" w:cs="Times New Roman"/>
          <w:szCs w:val="24"/>
        </w:rPr>
        <w:t>,</w:t>
      </w:r>
      <w:r>
        <w:rPr>
          <w:rFonts w:eastAsia="Times New Roman" w:cs="Times New Roman"/>
          <w:szCs w:val="24"/>
        </w:rPr>
        <w:t xml:space="preserve"> συνένοχοι στην κατάντιας της πατρίδας μας, τόσο συνένοχοι όσο και οι προηγούμενες Κυβερνήσεις των περασμένων δεκαετιών. </w:t>
      </w:r>
    </w:p>
    <w:p w14:paraId="644FC9B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44FC9B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44FC9B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Ήρθε η στιγμή η χώρα μα</w:t>
      </w:r>
      <w:r>
        <w:rPr>
          <w:rFonts w:eastAsia="Times New Roman" w:cs="Times New Roman"/>
          <w:szCs w:val="24"/>
        </w:rPr>
        <w:t>ς να αλλάξει κατεύθυνση δημοκρατικά και κεντρώα, με πραγματική και όχι κάλπικη αξιοπρέπεια.</w:t>
      </w:r>
    </w:p>
    <w:p w14:paraId="644FC9B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4FC9B9"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644FC9B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από την Ένωση Κεντρώων. </w:t>
      </w:r>
    </w:p>
    <w:p w14:paraId="644FC9B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τώρα ο Κοινοβουλευτικός Εκπρόσωπος από το Ποτάμι κ. Σπυρίδων </w:t>
      </w:r>
      <w:proofErr w:type="spellStart"/>
      <w:r>
        <w:rPr>
          <w:rFonts w:eastAsia="Times New Roman" w:cs="Times New Roman"/>
          <w:szCs w:val="24"/>
        </w:rPr>
        <w:t>Δανέλλης</w:t>
      </w:r>
      <w:proofErr w:type="spellEnd"/>
      <w:r>
        <w:rPr>
          <w:rFonts w:eastAsia="Times New Roman" w:cs="Times New Roman"/>
          <w:szCs w:val="24"/>
        </w:rPr>
        <w:t xml:space="preserve"> για δέκα λεπτά. </w:t>
      </w:r>
    </w:p>
    <w:p w14:paraId="644FC9B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Ευχαριστώ, κύριε Πρόεδρε.</w:t>
      </w:r>
    </w:p>
    <w:p w14:paraId="644FC9B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Κύριε Υπουργέ, μιας και είναι η πρώτη φορά που σας απευθύνομαι μετά την ανάληψη των καθηκόντων σας, σας εύχομαι</w:t>
      </w:r>
      <w:r>
        <w:rPr>
          <w:rFonts w:eastAsia="Times New Roman" w:cs="Times New Roman"/>
          <w:szCs w:val="24"/>
        </w:rPr>
        <w:t xml:space="preserve"> καλή δύναμη, σιδεροκέφαλος και καλή επιτυχία στη δύσκολη δουλειά σας. </w:t>
      </w:r>
    </w:p>
    <w:p w14:paraId="644FC9B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5 Σεπτεμβρίου του 2009, ο Κώστας Καραμανλής στη ΔΕΘ μιλούσε για τις νέες ρυθμίσεις που θα έφερνε η </w:t>
      </w:r>
      <w:r>
        <w:rPr>
          <w:rFonts w:eastAsia="Times New Roman" w:cs="Times New Roman"/>
          <w:szCs w:val="24"/>
        </w:rPr>
        <w:t>κ</w:t>
      </w:r>
      <w:r>
        <w:rPr>
          <w:rFonts w:eastAsia="Times New Roman" w:cs="Times New Roman"/>
          <w:szCs w:val="24"/>
        </w:rPr>
        <w:t xml:space="preserve">υβέρνησή του, για την περαιτέρω απλοποίηση των διαδικασιών ίδρυσης επιχειρήσεων λέγοντας χαρακτηριστικά ότι τα στάδια για το ξεκίνημά τους από 14 έως 18, θα γίνονταν μόλις 4. Στο ίδιο πλαίσιο η </w:t>
      </w:r>
      <w:r>
        <w:rPr>
          <w:rFonts w:eastAsia="Times New Roman" w:cs="Times New Roman"/>
          <w:szCs w:val="24"/>
        </w:rPr>
        <w:t>κ</w:t>
      </w:r>
      <w:r>
        <w:rPr>
          <w:rFonts w:eastAsia="Times New Roman" w:cs="Times New Roman"/>
          <w:szCs w:val="24"/>
        </w:rPr>
        <w:t xml:space="preserve">υβέρνηση του Γιώργου Παπανδρέου ίδρυσε την «Υπηρεσία </w:t>
      </w:r>
      <w:r>
        <w:rPr>
          <w:rFonts w:eastAsia="Times New Roman" w:cs="Times New Roman"/>
          <w:szCs w:val="24"/>
        </w:rPr>
        <w:t>Μι</w:t>
      </w:r>
      <w:r>
        <w:rPr>
          <w:rFonts w:eastAsia="Times New Roman" w:cs="Times New Roman"/>
          <w:szCs w:val="24"/>
        </w:rPr>
        <w:t xml:space="preserve">ας </w:t>
      </w:r>
      <w:r>
        <w:rPr>
          <w:rFonts w:eastAsia="Times New Roman" w:cs="Times New Roman"/>
          <w:szCs w:val="24"/>
        </w:rPr>
        <w:t>Σ</w:t>
      </w:r>
      <w:r>
        <w:rPr>
          <w:rFonts w:eastAsia="Times New Roman" w:cs="Times New Roman"/>
          <w:szCs w:val="24"/>
        </w:rPr>
        <w:t>τά</w:t>
      </w:r>
      <w:r>
        <w:rPr>
          <w:rFonts w:eastAsia="Times New Roman" w:cs="Times New Roman"/>
          <w:szCs w:val="24"/>
        </w:rPr>
        <w:t>σης» για την ίδρυση επιχειρήσεων, τα γνωστά ως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stop</w:t>
      </w:r>
      <w:r>
        <w:rPr>
          <w:rFonts w:eastAsia="Times New Roman" w:cs="Times New Roman"/>
          <w:szCs w:val="24"/>
        </w:rPr>
        <w:t xml:space="preserve"> </w:t>
      </w:r>
      <w:r>
        <w:rPr>
          <w:rFonts w:eastAsia="Times New Roman" w:cs="Times New Roman"/>
          <w:szCs w:val="24"/>
          <w:lang w:val="en-US"/>
        </w:rPr>
        <w:t>shops</w:t>
      </w:r>
      <w:r>
        <w:rPr>
          <w:rFonts w:eastAsia="Times New Roman" w:cs="Times New Roman"/>
          <w:szCs w:val="24"/>
        </w:rPr>
        <w:t xml:space="preserve">». Σε αυτές τις πρωτοβουλίες θα πρέπει να προστεθεί και ο ν.4072/2012 για τη βελτίωση του επιχειρηματικού περιβάλλοντος την περίοδο της </w:t>
      </w:r>
      <w:r>
        <w:rPr>
          <w:rFonts w:eastAsia="Times New Roman" w:cs="Times New Roman"/>
          <w:szCs w:val="24"/>
        </w:rPr>
        <w:t>σ</w:t>
      </w:r>
      <w:r>
        <w:rPr>
          <w:rFonts w:eastAsia="Times New Roman" w:cs="Times New Roman"/>
          <w:szCs w:val="24"/>
        </w:rPr>
        <w:t>υγκυβέρνησης Σαμαρά-Βενιζέλου.</w:t>
      </w:r>
    </w:p>
    <w:p w14:paraId="644FC9B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Παρατηρούμε πως κατά την τ</w:t>
      </w:r>
      <w:r>
        <w:rPr>
          <w:rFonts w:eastAsia="Times New Roman" w:cs="Times New Roman"/>
          <w:szCs w:val="24"/>
        </w:rPr>
        <w:t xml:space="preserve">ελευταία δεκαετία όλες ανεξαιρέτως οι </w:t>
      </w:r>
      <w:r>
        <w:rPr>
          <w:rFonts w:eastAsia="Times New Roman" w:cs="Times New Roman"/>
          <w:szCs w:val="24"/>
        </w:rPr>
        <w:t>κ</w:t>
      </w:r>
      <w:r>
        <w:rPr>
          <w:rFonts w:eastAsia="Times New Roman" w:cs="Times New Roman"/>
          <w:szCs w:val="24"/>
        </w:rPr>
        <w:t>υβερνήσεις νομοθετούν την απλοποίηση των διαδικασιών σύστασης επιχειρήσεων, δυστυχώς όχι με επιτυχία. Και τονίζω, όχι με επιτυχία, αφού η γραφειοκρατία στην Ελλάδα μοιάζει με τα κεφάλια της Λερναίας Ύδρας, που ένα κόβ</w:t>
      </w:r>
      <w:r>
        <w:rPr>
          <w:rFonts w:eastAsia="Times New Roman" w:cs="Times New Roman"/>
          <w:szCs w:val="24"/>
        </w:rPr>
        <w:t xml:space="preserve">εις και δύο εμφανίζονται. Και υπάρχει ένα σύστημα αυτοσυντήρησης το οποίο αρνείται οποιαδήποτε μετεξέλιξη. </w:t>
      </w:r>
    </w:p>
    <w:p w14:paraId="644FC9C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Η σύσταση μιας επιχείρησης, ακόμη και σήμερα, μετά από ο</w:t>
      </w:r>
      <w:r>
        <w:rPr>
          <w:rFonts w:eastAsia="Times New Roman" w:cs="Times New Roman"/>
          <w:szCs w:val="24"/>
        </w:rPr>
        <w:t>κ</w:t>
      </w:r>
      <w:r>
        <w:rPr>
          <w:rFonts w:eastAsia="Times New Roman" w:cs="Times New Roman"/>
          <w:szCs w:val="24"/>
        </w:rPr>
        <w:t>τώ χρόνια κρίσης και ατέρμονων σχετικών συζητήσεων, παραμένει εγχείρημα ή για πολύ τολμηρού</w:t>
      </w:r>
      <w:r>
        <w:rPr>
          <w:rFonts w:eastAsia="Times New Roman" w:cs="Times New Roman"/>
          <w:szCs w:val="24"/>
        </w:rPr>
        <w:t xml:space="preserve">ς ή για πολύ απελπισμένους. Είναι φανερό πως η μακροχρόνια οικονομική κρίση δεν λειτούργησε θετικά στο να χτίσουμε ένα έστω και στοιχειωδώς φιλικό περιβάλλον για το </w:t>
      </w:r>
      <w:proofErr w:type="spellStart"/>
      <w:r>
        <w:rPr>
          <w:rFonts w:eastAsia="Times New Roman" w:cs="Times New Roman"/>
          <w:szCs w:val="24"/>
        </w:rPr>
        <w:t>επιχειρείν</w:t>
      </w:r>
      <w:proofErr w:type="spellEnd"/>
      <w:r>
        <w:rPr>
          <w:rFonts w:eastAsia="Times New Roman" w:cs="Times New Roman"/>
          <w:szCs w:val="24"/>
        </w:rPr>
        <w:t>. Σε πολλές περιπτώσεις μάλιστα ο δημόσιος λόγος, όχι μόνο δεν προώθησε την έννοι</w:t>
      </w:r>
      <w:r>
        <w:rPr>
          <w:rFonts w:eastAsia="Times New Roman" w:cs="Times New Roman"/>
          <w:szCs w:val="24"/>
        </w:rPr>
        <w:t xml:space="preserve">α της επιχειρηματικότητας, αλλά αντίθετα βρέθηκε σε ευθεία αντιπαράθεση με αυτήν.  </w:t>
      </w:r>
    </w:p>
    <w:p w14:paraId="644FC9C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δεν είναι τυχαίο πως ακόμη και φέτος η Ελλάδα κατρακύλησε άλλες τρεις θέσεις στην κατάταξη της </w:t>
      </w:r>
      <w:r>
        <w:rPr>
          <w:rFonts w:eastAsia="Times New Roman" w:cs="Times New Roman"/>
          <w:szCs w:val="24"/>
        </w:rPr>
        <w:t>Π</w:t>
      </w:r>
      <w:r>
        <w:rPr>
          <w:rFonts w:eastAsia="Times New Roman" w:cs="Times New Roman"/>
          <w:szCs w:val="24"/>
        </w:rPr>
        <w:t xml:space="preserve">αγκόσμιας </w:t>
      </w:r>
      <w:r>
        <w:rPr>
          <w:rFonts w:eastAsia="Times New Roman" w:cs="Times New Roman"/>
          <w:szCs w:val="24"/>
        </w:rPr>
        <w:t>Τ</w:t>
      </w:r>
      <w:r>
        <w:rPr>
          <w:rFonts w:eastAsia="Times New Roman" w:cs="Times New Roman"/>
          <w:szCs w:val="24"/>
        </w:rPr>
        <w:t xml:space="preserve">ράπεζας όσον αφορά την ευκολία στο </w:t>
      </w:r>
      <w:proofErr w:type="spellStart"/>
      <w:r>
        <w:rPr>
          <w:rFonts w:eastAsia="Times New Roman" w:cs="Times New Roman"/>
          <w:szCs w:val="24"/>
        </w:rPr>
        <w:t>επιχειρείν</w:t>
      </w:r>
      <w:proofErr w:type="spellEnd"/>
      <w:r>
        <w:rPr>
          <w:rFonts w:eastAsia="Times New Roman" w:cs="Times New Roman"/>
          <w:szCs w:val="24"/>
        </w:rPr>
        <w:t>. Συγκεκριμένα</w:t>
      </w:r>
      <w:r>
        <w:rPr>
          <w:rFonts w:eastAsia="Times New Roman" w:cs="Times New Roman"/>
          <w:szCs w:val="24"/>
        </w:rPr>
        <w:t>, βρέθηκε στην εξηκοστή πρώτη, από την πεντηκοστή όγδοη θέση που ήμασταν πέρ</w:t>
      </w:r>
      <w:r>
        <w:rPr>
          <w:rFonts w:eastAsia="Times New Roman" w:cs="Times New Roman"/>
          <w:szCs w:val="24"/>
        </w:rPr>
        <w:t>υ</w:t>
      </w:r>
      <w:r>
        <w:rPr>
          <w:rFonts w:eastAsia="Times New Roman" w:cs="Times New Roman"/>
          <w:szCs w:val="24"/>
        </w:rPr>
        <w:t xml:space="preserve">σι, μεταξύ </w:t>
      </w:r>
      <w:proofErr w:type="spellStart"/>
      <w:r>
        <w:rPr>
          <w:rFonts w:eastAsia="Times New Roman" w:cs="Times New Roman"/>
          <w:szCs w:val="24"/>
        </w:rPr>
        <w:t>εκατόν</w:t>
      </w:r>
      <w:proofErr w:type="spellEnd"/>
      <w:r>
        <w:rPr>
          <w:rFonts w:eastAsia="Times New Roman" w:cs="Times New Roman"/>
          <w:szCs w:val="24"/>
        </w:rPr>
        <w:t xml:space="preserve"> ενενήντα</w:t>
      </w:r>
      <w:r>
        <w:rPr>
          <w:rFonts w:eastAsia="Times New Roman" w:cs="Times New Roman"/>
          <w:szCs w:val="24"/>
        </w:rPr>
        <w:t xml:space="preserve"> χωρών. Ποιοι είναι οι επιμέρους δείκτες που μας φέρνουν σε αυτήν διόλου αξιοζήλευτη θέση; Έναρξη επιχείρησης, κατασκευαστικές άδειες, ηλεκτροδότηση, το </w:t>
      </w:r>
      <w:r>
        <w:rPr>
          <w:rFonts w:eastAsia="Times New Roman" w:cs="Times New Roman"/>
          <w:szCs w:val="24"/>
        </w:rPr>
        <w:t xml:space="preserve">διαβόητο επιχειρηματικό ρεύμα, καταχώρηση ακίνητης περιουσίας, λήψη πιστώσεων, προστασία επενδυτών μειοψηφίας. </w:t>
      </w:r>
    </w:p>
    <w:p w14:paraId="644FC9C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αποτελεί έκπληξη πως στην πρώτη θέση της κατάταξης της Παγκόσμιας Τράπεζας για την ευκολία του </w:t>
      </w:r>
      <w:proofErr w:type="spellStart"/>
      <w:r>
        <w:rPr>
          <w:rFonts w:eastAsia="Times New Roman" w:cs="Times New Roman"/>
          <w:szCs w:val="24"/>
        </w:rPr>
        <w:t>επιχειρείν</w:t>
      </w:r>
      <w:proofErr w:type="spellEnd"/>
      <w:r>
        <w:rPr>
          <w:rFonts w:eastAsia="Times New Roman" w:cs="Times New Roman"/>
          <w:szCs w:val="24"/>
        </w:rPr>
        <w:t xml:space="preserve"> φιγουράρει μία χώρα όπως</w:t>
      </w:r>
      <w:r>
        <w:rPr>
          <w:rFonts w:eastAsia="Times New Roman" w:cs="Times New Roman"/>
          <w:szCs w:val="24"/>
        </w:rPr>
        <w:t xml:space="preserve"> η Νέα Ζηλανδία, αλλά το γεγονός πως μέσα στη πρώτη δεκάδα, </w:t>
      </w:r>
      <w:r>
        <w:rPr>
          <w:rFonts w:eastAsia="Times New Roman" w:cs="Times New Roman"/>
          <w:szCs w:val="24"/>
        </w:rPr>
        <w:t xml:space="preserve">πενήντα μία </w:t>
      </w:r>
      <w:r>
        <w:rPr>
          <w:rFonts w:eastAsia="Times New Roman" w:cs="Times New Roman"/>
          <w:szCs w:val="24"/>
        </w:rPr>
        <w:t xml:space="preserve">θέσεις πάνω από μας, θα βρίσκονταν η πρώην Γιουγκοσλαβική Δημοκρατία της Μακεδονίας, η οποία σκαρφάλωσε κατά </w:t>
      </w:r>
      <w:r>
        <w:rPr>
          <w:rFonts w:eastAsia="Times New Roman" w:cs="Times New Roman"/>
          <w:szCs w:val="24"/>
        </w:rPr>
        <w:t xml:space="preserve">έξι </w:t>
      </w:r>
      <w:r>
        <w:rPr>
          <w:rFonts w:eastAsia="Times New Roman" w:cs="Times New Roman"/>
          <w:szCs w:val="24"/>
        </w:rPr>
        <w:t>θέσεις σε σχέση με πέρ</w:t>
      </w:r>
      <w:r>
        <w:rPr>
          <w:rFonts w:eastAsia="Times New Roman" w:cs="Times New Roman"/>
          <w:szCs w:val="24"/>
        </w:rPr>
        <w:t>υ</w:t>
      </w:r>
      <w:r>
        <w:rPr>
          <w:rFonts w:eastAsia="Times New Roman" w:cs="Times New Roman"/>
          <w:szCs w:val="24"/>
        </w:rPr>
        <w:t xml:space="preserve">σι, πραγματικά πρέπει να μας προβληματίσει </w:t>
      </w:r>
      <w:r>
        <w:rPr>
          <w:rFonts w:eastAsia="Times New Roman" w:cs="Times New Roman"/>
          <w:szCs w:val="24"/>
        </w:rPr>
        <w:lastRenderedPageBreak/>
        <w:t>συνολ</w:t>
      </w:r>
      <w:r>
        <w:rPr>
          <w:rFonts w:eastAsia="Times New Roman" w:cs="Times New Roman"/>
          <w:szCs w:val="24"/>
        </w:rPr>
        <w:t xml:space="preserve">ικά και συλλογικά. Και δεν είναι μόνο η </w:t>
      </w:r>
      <w:r>
        <w:rPr>
          <w:rFonts w:eastAsia="Times New Roman" w:cs="Times New Roman"/>
          <w:szCs w:val="24"/>
          <w:lang w:val="en-US"/>
        </w:rPr>
        <w:t>FYROM</w:t>
      </w:r>
      <w:r>
        <w:rPr>
          <w:rFonts w:eastAsia="Times New Roman" w:cs="Times New Roman"/>
          <w:szCs w:val="24"/>
        </w:rPr>
        <w:t xml:space="preserve">, η Αλβανία, η Βουλγαρία και η Ιταλία, άμεσα ανταγωνιστικές χώρες δηλαδή λόγω θέσης σε εμάς, βρίσκονται πολύ ψηλότερα από ό,τι εμείς στην σχετική κατάταξη. </w:t>
      </w:r>
    </w:p>
    <w:p w14:paraId="644FC9C3" w14:textId="77777777" w:rsidR="0050333C" w:rsidRDefault="00414943">
      <w:pPr>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Τα παραπάνω μαρτυρούν πως η χώρα μας είναι μάλλον ιδι</w:t>
      </w:r>
      <w:r>
        <w:rPr>
          <w:rFonts w:eastAsia="Times New Roman"/>
          <w:szCs w:val="24"/>
        </w:rPr>
        <w:t>αίτερα αφιλόξενη για τις επιχειρήσεις. Και πώς να μην είναι; Σε ξένες επενδύσεις μαμούθ χρονοτριβήσαμε με όλους τους δυνατούς τρόπους και χρονοτριβούμε ακόμα, εξαντλώντας κάθε χρονικό περιθώριο, εμφορούμενοι από ιδεοληψίες, αμφιθυμία, ψευδαισθήσεις, φτάνον</w:t>
      </w:r>
      <w:r>
        <w:rPr>
          <w:rFonts w:eastAsia="Times New Roman"/>
          <w:szCs w:val="24"/>
        </w:rPr>
        <w:t>τας στα όρια τους επίδοξους επενδυτές και αποθαρρύνοντας βεβαίως τους δυνητικά μελλοντικούς.</w:t>
      </w:r>
    </w:p>
    <w:p w14:paraId="644FC9C4" w14:textId="77777777" w:rsidR="0050333C" w:rsidRDefault="00414943">
      <w:pPr>
        <w:spacing w:after="0" w:line="600" w:lineRule="auto"/>
        <w:ind w:firstLine="720"/>
        <w:jc w:val="both"/>
        <w:rPr>
          <w:rFonts w:eastAsia="Times New Roman"/>
          <w:szCs w:val="24"/>
        </w:rPr>
      </w:pPr>
      <w:r>
        <w:rPr>
          <w:rFonts w:eastAsia="Times New Roman"/>
          <w:szCs w:val="24"/>
        </w:rPr>
        <w:t xml:space="preserve">Η λίστα είναι πολύ μεγάλη. Δεν κουραζόμαστε να την αναφέρουμε συνεχώς: </w:t>
      </w:r>
      <w:r>
        <w:rPr>
          <w:rFonts w:eastAsia="Times New Roman"/>
          <w:szCs w:val="24"/>
        </w:rPr>
        <w:t xml:space="preserve">Ελληνικό, για το οποίο μόλις πρόσφατα, ευτυχώς, ομονοήσαμε. Η περίπτωση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και της ιδιω</w:t>
      </w:r>
      <w:r>
        <w:rPr>
          <w:rFonts w:eastAsia="Times New Roman"/>
          <w:szCs w:val="24"/>
        </w:rPr>
        <w:t xml:space="preserve">τικοποίησης του ΟΛΠ αποτελεί ακόμη ένα </w:t>
      </w:r>
      <w:proofErr w:type="spellStart"/>
      <w:r>
        <w:rPr>
          <w:rFonts w:eastAsia="Times New Roman"/>
          <w:szCs w:val="24"/>
        </w:rPr>
        <w:t>κακοπαιγμένο</w:t>
      </w:r>
      <w:proofErr w:type="spellEnd"/>
      <w:r>
        <w:rPr>
          <w:rFonts w:eastAsia="Times New Roman"/>
          <w:szCs w:val="24"/>
        </w:rPr>
        <w:t xml:space="preserve"> σήριαλ με πολλά επεισόδια. Τα δεκατέσσερα περιφε</w:t>
      </w:r>
      <w:r>
        <w:rPr>
          <w:rFonts w:eastAsia="Times New Roman"/>
          <w:szCs w:val="24"/>
        </w:rPr>
        <w:lastRenderedPageBreak/>
        <w:t>ρειακά αεροδρόμια ακόμα εκκρεμούν στην ολοκλήρωσή τους και την έναρξη της διαφορετικής λειτουργίας τους. Σχετικά με τη ΔΕΣΦΑ απανωτές μάχες χαρακωμάτων. Μεθ</w:t>
      </w:r>
      <w:r>
        <w:rPr>
          <w:rFonts w:eastAsia="Times New Roman"/>
          <w:szCs w:val="24"/>
        </w:rPr>
        <w:t>αύριο 1</w:t>
      </w:r>
      <w:r>
        <w:rPr>
          <w:rFonts w:eastAsia="Times New Roman"/>
          <w:szCs w:val="24"/>
          <w:vertAlign w:val="superscript"/>
        </w:rPr>
        <w:t>η</w:t>
      </w:r>
      <w:r>
        <w:rPr>
          <w:rFonts w:eastAsia="Times New Roman"/>
          <w:szCs w:val="24"/>
        </w:rPr>
        <w:t xml:space="preserve"> του μήνα</w:t>
      </w:r>
      <w:r>
        <w:rPr>
          <w:rFonts w:eastAsia="Times New Roman"/>
          <w:szCs w:val="24"/>
        </w:rPr>
        <w:t>,</w:t>
      </w:r>
      <w:r>
        <w:rPr>
          <w:rFonts w:eastAsia="Times New Roman"/>
          <w:szCs w:val="24"/>
        </w:rPr>
        <w:t xml:space="preserve"> δεν ξέρουμε αν εξακολουθούν οι επενδυτές να ενδιαφέρονται. Θα το δούμε αυτό. Στην </w:t>
      </w:r>
      <w:proofErr w:type="spellStart"/>
      <w:r>
        <w:rPr>
          <w:rFonts w:eastAsia="Times New Roman"/>
          <w:szCs w:val="24"/>
        </w:rPr>
        <w:t>Αφάντου</w:t>
      </w:r>
      <w:proofErr w:type="spellEnd"/>
      <w:r>
        <w:rPr>
          <w:rFonts w:eastAsia="Times New Roman"/>
          <w:szCs w:val="24"/>
        </w:rPr>
        <w:t xml:space="preserve"> εκεί πια έχουμε τη συνάντηση του βαθέως κράτους με το βαθύ κόμμα και τις ανατροπές που γνωρίσαμε. Και η λίστα δεν έχει τέλος.</w:t>
      </w:r>
    </w:p>
    <w:p w14:paraId="644FC9C5" w14:textId="77777777" w:rsidR="0050333C" w:rsidRDefault="00414943">
      <w:pPr>
        <w:spacing w:after="0" w:line="600" w:lineRule="auto"/>
        <w:ind w:firstLine="720"/>
        <w:jc w:val="both"/>
        <w:rPr>
          <w:rFonts w:eastAsia="Times New Roman"/>
          <w:szCs w:val="24"/>
        </w:rPr>
      </w:pPr>
      <w:r>
        <w:rPr>
          <w:rFonts w:eastAsia="Times New Roman"/>
          <w:szCs w:val="24"/>
        </w:rPr>
        <w:t xml:space="preserve">Συζητούμε στην </w:t>
      </w:r>
      <w:r>
        <w:rPr>
          <w:rFonts w:eastAsia="Times New Roman"/>
          <w:szCs w:val="24"/>
        </w:rPr>
        <w:t>ε</w:t>
      </w:r>
      <w:r>
        <w:rPr>
          <w:rFonts w:eastAsia="Times New Roman"/>
          <w:szCs w:val="24"/>
        </w:rPr>
        <w:t>πιτρο</w:t>
      </w:r>
      <w:r>
        <w:rPr>
          <w:rFonts w:eastAsia="Times New Roman"/>
          <w:szCs w:val="24"/>
        </w:rPr>
        <w:t xml:space="preserve">πή </w:t>
      </w:r>
      <w:r>
        <w:rPr>
          <w:rFonts w:eastAsia="Times New Roman"/>
          <w:szCs w:val="24"/>
        </w:rPr>
        <w:t>ο</w:t>
      </w:r>
      <w:r>
        <w:rPr>
          <w:rFonts w:eastAsia="Times New Roman"/>
          <w:szCs w:val="24"/>
        </w:rPr>
        <w:t xml:space="preserve">ικονομικών τον προϋπολογισμό, όπου πάλι υπεραισιόδοξα προϋπολογίζουμε γύρω στα 2,6 δισεκατομμύρια, αν θυμάμαι καλά, ότι θα εισρεύσουν στα </w:t>
      </w:r>
      <w:r>
        <w:rPr>
          <w:rFonts w:eastAsia="Times New Roman"/>
          <w:szCs w:val="24"/>
        </w:rPr>
        <w:t>τ</w:t>
      </w:r>
      <w:r>
        <w:rPr>
          <w:rFonts w:eastAsia="Times New Roman"/>
          <w:szCs w:val="24"/>
        </w:rPr>
        <w:t xml:space="preserve">αμεία από την υλοποίηση των ιδιωτικοποιήσεων που βρίσκονται σε εξέλιξη. Φέτος είχαμε προϋπολογίσει 2,5 </w:t>
      </w:r>
      <w:r>
        <w:rPr>
          <w:rFonts w:eastAsia="Times New Roman"/>
          <w:szCs w:val="24"/>
        </w:rPr>
        <w:t>δισεκατομμύρια και τελικά κλείνουμε με ούτε 500 εκατομμύρια ευρώ.</w:t>
      </w:r>
    </w:p>
    <w:p w14:paraId="644FC9C6" w14:textId="77777777" w:rsidR="0050333C" w:rsidRDefault="00414943">
      <w:pPr>
        <w:spacing w:after="0" w:line="600" w:lineRule="auto"/>
        <w:ind w:firstLine="720"/>
        <w:jc w:val="both"/>
        <w:rPr>
          <w:rFonts w:eastAsia="Times New Roman"/>
          <w:szCs w:val="24"/>
        </w:rPr>
      </w:pPr>
      <w:r>
        <w:rPr>
          <w:rFonts w:eastAsia="Times New Roman"/>
          <w:szCs w:val="24"/>
        </w:rPr>
        <w:t>Όλα αυτά, βεβαίως, ανατρέπουν και σχεδιασμούς και δεσμεύσεις και προϋπολογισμούς και μεταφέρουν τα κόστη και το βάρος αλλού. Αλλά πού πλέον;</w:t>
      </w:r>
    </w:p>
    <w:p w14:paraId="644FC9C7" w14:textId="77777777" w:rsidR="0050333C" w:rsidRDefault="00414943">
      <w:pPr>
        <w:spacing w:after="0" w:line="600" w:lineRule="auto"/>
        <w:ind w:firstLine="720"/>
        <w:jc w:val="both"/>
        <w:rPr>
          <w:rFonts w:eastAsia="Times New Roman"/>
          <w:szCs w:val="24"/>
        </w:rPr>
      </w:pPr>
      <w:r>
        <w:rPr>
          <w:rFonts w:eastAsia="Times New Roman"/>
          <w:szCs w:val="24"/>
        </w:rPr>
        <w:lastRenderedPageBreak/>
        <w:t>Είναι σαφές πως μέσα σε αυτό το περιβάλλον, κυρίε</w:t>
      </w:r>
      <w:r>
        <w:rPr>
          <w:rFonts w:eastAsia="Times New Roman"/>
          <w:szCs w:val="24"/>
        </w:rPr>
        <w:t>ς και κύριοι συνάδελφοι, η Ελλάδα δεν μπορεί να πείσει τόσο τους εγχώριους επιχειρηματίες, όσο και τους ξένους επενδυτές που έχει ανάγκη περισσότερο από ποτέ σήμερα. Και βεβαίως, θα πρέπει να είναι ξεκάθαρο ότι παρ</w:t>
      </w:r>
      <w:r>
        <w:rPr>
          <w:rFonts w:eastAsia="Times New Roman"/>
          <w:szCs w:val="24"/>
        </w:rPr>
        <w:t xml:space="preserve">’ </w:t>
      </w:r>
      <w:r>
        <w:rPr>
          <w:rFonts w:eastAsia="Times New Roman"/>
          <w:szCs w:val="24"/>
        </w:rPr>
        <w:t>ότι η επιχειρηματικότητα είναι δύσκολη κ</w:t>
      </w:r>
      <w:r>
        <w:rPr>
          <w:rFonts w:eastAsia="Times New Roman"/>
          <w:szCs w:val="24"/>
        </w:rPr>
        <w:t xml:space="preserve">αι ως έννοια εν πολλοίς ύποπτη και </w:t>
      </w:r>
      <w:proofErr w:type="spellStart"/>
      <w:r>
        <w:rPr>
          <w:rFonts w:eastAsia="Times New Roman"/>
          <w:szCs w:val="24"/>
        </w:rPr>
        <w:t>δαιμονοποιημένη</w:t>
      </w:r>
      <w:proofErr w:type="spellEnd"/>
      <w:r>
        <w:rPr>
          <w:rFonts w:eastAsia="Times New Roman"/>
          <w:szCs w:val="24"/>
        </w:rPr>
        <w:t xml:space="preserve"> στη χώρα μας, ωστόσο αποδίδει και δεν έχουμε κι άλλες επιλογές.</w:t>
      </w:r>
    </w:p>
    <w:p w14:paraId="644FC9C8" w14:textId="77777777" w:rsidR="0050333C" w:rsidRDefault="00414943">
      <w:pPr>
        <w:spacing w:after="0" w:line="600" w:lineRule="auto"/>
        <w:ind w:firstLine="720"/>
        <w:jc w:val="both"/>
        <w:rPr>
          <w:rFonts w:eastAsia="Times New Roman"/>
          <w:szCs w:val="24"/>
        </w:rPr>
      </w:pPr>
      <w:r>
        <w:rPr>
          <w:rFonts w:eastAsia="Times New Roman"/>
          <w:szCs w:val="24"/>
        </w:rPr>
        <w:t xml:space="preserve">Η πολιτική της </w:t>
      </w:r>
      <w:proofErr w:type="spellStart"/>
      <w:r>
        <w:rPr>
          <w:rFonts w:eastAsia="Times New Roman"/>
          <w:szCs w:val="24"/>
        </w:rPr>
        <w:t>υπερφορολόγησης</w:t>
      </w:r>
      <w:proofErr w:type="spellEnd"/>
      <w:r>
        <w:rPr>
          <w:rFonts w:eastAsia="Times New Roman"/>
          <w:szCs w:val="24"/>
        </w:rPr>
        <w:t xml:space="preserve"> και των εξοντωτικών περικοπών στους μισθούς και τις συντάξεις</w:t>
      </w:r>
      <w:r>
        <w:rPr>
          <w:rFonts w:eastAsia="Times New Roman"/>
          <w:szCs w:val="24"/>
        </w:rPr>
        <w:t>,</w:t>
      </w:r>
      <w:r>
        <w:rPr>
          <w:rFonts w:eastAsia="Times New Roman"/>
          <w:szCs w:val="24"/>
        </w:rPr>
        <w:t xml:space="preserve"> αφ’ ενός έχει εξαντλήσει τα όποια περιθώρια εσό</w:t>
      </w:r>
      <w:r>
        <w:rPr>
          <w:rFonts w:eastAsia="Times New Roman"/>
          <w:szCs w:val="24"/>
        </w:rPr>
        <w:t xml:space="preserve">δων για τα δημόσια </w:t>
      </w:r>
      <w:r>
        <w:rPr>
          <w:rFonts w:eastAsia="Times New Roman"/>
          <w:szCs w:val="24"/>
        </w:rPr>
        <w:t>τ</w:t>
      </w:r>
      <w:r>
        <w:rPr>
          <w:rFonts w:eastAsia="Times New Roman"/>
          <w:szCs w:val="24"/>
        </w:rPr>
        <w:t>αμεία, αφ’ ετέρου είναι και κοντόφθαλμη και βεβαίως δεν μπορεί να πάει μακριά. Και πρέπει να γίνει κατανοητό απ’ όλους πως η περίφημη βιωσιμότητα του χρέους αποτελεί προφανώς αναγκαία συνθήκη για τη βιωσιμότητα της εθνικής μας οικονομία</w:t>
      </w:r>
      <w:r>
        <w:rPr>
          <w:rFonts w:eastAsia="Times New Roman"/>
          <w:szCs w:val="24"/>
        </w:rPr>
        <w:t xml:space="preserve">ς και το να ορθοποδήσουμε και να δώσουμε και την αίσθηση της δημιουργίας μιας σταθερότητας. Όμως η παραγωγή πλούτου μονάχα και η συνακόλουθη </w:t>
      </w:r>
      <w:r>
        <w:rPr>
          <w:rFonts w:eastAsia="Times New Roman"/>
          <w:szCs w:val="24"/>
        </w:rPr>
        <w:lastRenderedPageBreak/>
        <w:t>δημιουργία στέρεων θέσεων εργασίας καθιστά τη συνθήκη και ικανή. Γιατί ακόμα και η ολική διαγραφή του χρέους -και τ</w:t>
      </w:r>
      <w:r>
        <w:rPr>
          <w:rFonts w:eastAsia="Times New Roman"/>
          <w:szCs w:val="24"/>
        </w:rPr>
        <w:t>ο έχουμε πει πάρα πολλές φορές μέσα στη διάρκεια της κρίσης-, με διαιώνιση όμως εξάρτησης από τα δανεικά, μας εγκλωβίζει σε έναν φαύλο κύκλο δημιουργίας ελλειμμάτων και διεύρυνσης του χρέους ή παραγωγής συνεχώς νέου χρέους.</w:t>
      </w:r>
    </w:p>
    <w:p w14:paraId="644FC9C9" w14:textId="77777777" w:rsidR="0050333C" w:rsidRDefault="00414943">
      <w:pPr>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άλλο ένα κατεπείγον νομοσχέδιο. Γιατί κατεπείγον αλήθεια; Χρειάζονταν και πάλι να φτάσουμε στο παρά ένα της αξιολόγησης για να συμφωνήσουμε σε πράγματα που, όπως φάνηκε, συμφωνούσαμε καιρό τώρα. Χρειάζονταν να μας προλάβει η επικαιρότητα και οι τίτλοι των </w:t>
      </w:r>
      <w:r>
        <w:rPr>
          <w:rFonts w:eastAsia="Times New Roman"/>
          <w:szCs w:val="24"/>
        </w:rPr>
        <w:t>εφημερίδων για να φέρουμε ένα νομοσχέδιο για το οποίο, όπως αποδείχθηκε, η Αντιπολίτευση - στο σύνολό της σχεδόν- συναινεί.</w:t>
      </w:r>
    </w:p>
    <w:p w14:paraId="644FC9CA" w14:textId="77777777" w:rsidR="0050333C" w:rsidRDefault="00414943">
      <w:pPr>
        <w:spacing w:after="0" w:line="600" w:lineRule="auto"/>
        <w:ind w:firstLine="720"/>
        <w:jc w:val="both"/>
        <w:rPr>
          <w:rFonts w:eastAsia="Times New Roman"/>
          <w:szCs w:val="24"/>
        </w:rPr>
      </w:pPr>
      <w:r>
        <w:rPr>
          <w:rFonts w:eastAsia="Times New Roman"/>
          <w:szCs w:val="24"/>
        </w:rPr>
        <w:t xml:space="preserve">Η έλλειψη στοιχειώδους νομοθετικού προγραμματισμού δεν μας επιτρέπει να έχουμε και τις συνθέσεις, ακόμα κι εκεί που μπορούμε να τις </w:t>
      </w:r>
      <w:r>
        <w:rPr>
          <w:rFonts w:eastAsia="Times New Roman"/>
          <w:szCs w:val="24"/>
        </w:rPr>
        <w:t xml:space="preserve">πετύχουμε, για να βελτιώσουμε και το προϊόν του </w:t>
      </w:r>
      <w:proofErr w:type="spellStart"/>
      <w:r>
        <w:rPr>
          <w:rFonts w:eastAsia="Times New Roman"/>
          <w:szCs w:val="24"/>
        </w:rPr>
        <w:t>νομοθετείν</w:t>
      </w:r>
      <w:proofErr w:type="spellEnd"/>
      <w:r>
        <w:rPr>
          <w:rFonts w:eastAsia="Times New Roman"/>
          <w:szCs w:val="24"/>
        </w:rPr>
        <w:t xml:space="preserve">. Όλοι συμφωνούμε ότι απαιτείται η δημιουργία προϋποθέσεων, έτσι ώστε να μιλάμε </w:t>
      </w:r>
      <w:r>
        <w:rPr>
          <w:rFonts w:eastAsia="Times New Roman"/>
          <w:szCs w:val="24"/>
        </w:rPr>
        <w:lastRenderedPageBreak/>
        <w:t>ρεαλιστικά για τη φιλικότητα περιβάλλοντος για την υγιή επιχειρηματικότητα. Και κανείς μας πλέον, φαντάζομαι, δεν αναφ</w:t>
      </w:r>
      <w:r>
        <w:rPr>
          <w:rFonts w:eastAsia="Times New Roman"/>
          <w:szCs w:val="24"/>
        </w:rPr>
        <w:t xml:space="preserve">έρεται στην κρατικοδίαιτη επιχειρηματικότητα </w:t>
      </w:r>
      <w:r>
        <w:rPr>
          <w:rFonts w:eastAsia="Times New Roman"/>
          <w:szCs w:val="24"/>
        </w:rPr>
        <w:t xml:space="preserve">την οποία </w:t>
      </w:r>
      <w:r>
        <w:rPr>
          <w:rFonts w:eastAsia="Times New Roman"/>
          <w:szCs w:val="24"/>
        </w:rPr>
        <w:t xml:space="preserve">ζήσαμε επί δεκαετίες, </w:t>
      </w:r>
      <w:r>
        <w:rPr>
          <w:rFonts w:eastAsia="Times New Roman"/>
          <w:szCs w:val="24"/>
        </w:rPr>
        <w:t xml:space="preserve">αλλά </w:t>
      </w:r>
      <w:r>
        <w:rPr>
          <w:rFonts w:eastAsia="Times New Roman"/>
          <w:szCs w:val="24"/>
        </w:rPr>
        <w:t xml:space="preserve">όμως </w:t>
      </w:r>
      <w:r>
        <w:rPr>
          <w:rFonts w:eastAsia="Times New Roman"/>
          <w:szCs w:val="24"/>
        </w:rPr>
        <w:t>κατέρρευσε, αφού το κράτος στη χρεοκοπία του δεν μπορεί να την υποστηρίξει πλέον. Όμως ο βιαστικός τρόπος νομοθέτησης δεν επιτρέπει και να εξεταστούν και βελτιώσεις, ενα</w:t>
      </w:r>
      <w:r>
        <w:rPr>
          <w:rFonts w:eastAsia="Times New Roman"/>
          <w:szCs w:val="24"/>
        </w:rPr>
        <w:t>λλακτικές προτάσεις, προκειμένου να καταστεί και ποιοτικότερο το παραγόμενο έργο.</w:t>
      </w:r>
    </w:p>
    <w:p w14:paraId="644FC9CB" w14:textId="77777777" w:rsidR="0050333C" w:rsidRDefault="00414943">
      <w:pPr>
        <w:spacing w:after="0" w:line="600" w:lineRule="auto"/>
        <w:ind w:firstLine="720"/>
        <w:jc w:val="both"/>
        <w:rPr>
          <w:rFonts w:eastAsia="Times New Roman"/>
          <w:szCs w:val="24"/>
        </w:rPr>
      </w:pPr>
      <w:r>
        <w:rPr>
          <w:rFonts w:eastAsia="Times New Roman"/>
          <w:szCs w:val="24"/>
        </w:rPr>
        <w:t>Είμαστε θετικοί, προφανώς, σε αυτό το νομοσχέδιο. Πρόβλημα μας δημιουργούν κάποιες συγκεκριμένες διατάξεις, όπως το άρθρο στο οποίο αναφέρθηκαν όλοι, το άρθρο 15 που αφορά στ</w:t>
      </w:r>
      <w:r>
        <w:rPr>
          <w:rFonts w:eastAsia="Times New Roman"/>
          <w:szCs w:val="24"/>
        </w:rPr>
        <w:t xml:space="preserve">ην κατάργηση των </w:t>
      </w:r>
      <w:r>
        <w:rPr>
          <w:rFonts w:eastAsia="Times New Roman"/>
          <w:szCs w:val="24"/>
          <w:lang w:val="en-US"/>
        </w:rPr>
        <w:t>GPS</w:t>
      </w:r>
      <w:r>
        <w:rPr>
          <w:rFonts w:eastAsia="Times New Roman"/>
          <w:szCs w:val="24"/>
        </w:rPr>
        <w:t xml:space="preserve"> στα βυτιοφόρα καυσίμων. Μετά από πολλά χρόνια μιας άλλης ρητορικής και άλλων προσεγγίσεων, νομίζω, ότι θα μπορούσε αυτό να έχει λυθεί πολύ διαφορετικά.</w:t>
      </w:r>
    </w:p>
    <w:p w14:paraId="644FC9CC" w14:textId="77777777" w:rsidR="0050333C" w:rsidRDefault="00414943">
      <w:pPr>
        <w:spacing w:after="0" w:line="600" w:lineRule="auto"/>
        <w:ind w:firstLine="720"/>
        <w:jc w:val="both"/>
        <w:rPr>
          <w:rFonts w:eastAsia="Times New Roman"/>
          <w:szCs w:val="24"/>
        </w:rPr>
      </w:pPr>
      <w:r>
        <w:rPr>
          <w:rFonts w:eastAsia="Times New Roman"/>
          <w:szCs w:val="24"/>
        </w:rPr>
        <w:lastRenderedPageBreak/>
        <w:t>Το άρθρο 23, το πρώην 24, εγείρει ερωτηματικά, γιατί νομίζουμε ότι είναι κακογραμμέ</w:t>
      </w:r>
      <w:r>
        <w:rPr>
          <w:rFonts w:eastAsia="Times New Roman"/>
          <w:szCs w:val="24"/>
        </w:rPr>
        <w:t xml:space="preserve">νο και έτσι αφήνει περιθώρια δυσλειτουργιών. </w:t>
      </w:r>
      <w:r>
        <w:rPr>
          <w:rFonts w:eastAsia="Times New Roman"/>
          <w:szCs w:val="24"/>
        </w:rPr>
        <w:t xml:space="preserve">Επιπρόσθετα, έρχεται βεβαίως να τροποποιήσει ένα πρόσφατα ψηφισμένο άρθρο του νόμου του περασμένου Αυγούστου, του ν.4412/2016, που αφορά τις δημόσιες συμβάσεις και απευθείας αναθέσεις. </w:t>
      </w:r>
    </w:p>
    <w:p w14:paraId="644FC9CD" w14:textId="77777777" w:rsidR="0050333C" w:rsidRDefault="00414943">
      <w:pPr>
        <w:spacing w:after="0" w:line="600" w:lineRule="auto"/>
        <w:ind w:firstLine="720"/>
        <w:jc w:val="both"/>
        <w:rPr>
          <w:rFonts w:eastAsia="Times New Roman"/>
          <w:szCs w:val="24"/>
        </w:rPr>
      </w:pPr>
      <w:r>
        <w:rPr>
          <w:rFonts w:eastAsia="Times New Roman"/>
          <w:szCs w:val="24"/>
        </w:rPr>
        <w:t>Η υπουργική τροπολογία 77</w:t>
      </w:r>
      <w:r>
        <w:rPr>
          <w:rFonts w:eastAsia="Times New Roman"/>
          <w:szCs w:val="24"/>
        </w:rPr>
        <w:t xml:space="preserve">1, που αφορά την εκχώρηση δραστηριότητας των γραφείων εύρεσης εργασίας, νομίζουμε ότι έχει προβληματική διατύπωση και υπάρχουν περιθώρια να βελτιωθεί για να προλάβουμε κάποιες δυσλειτουργίες. Ενώ στην </w:t>
      </w:r>
      <w:r>
        <w:rPr>
          <w:rFonts w:eastAsia="Times New Roman"/>
          <w:szCs w:val="24"/>
        </w:rPr>
        <w:t>α</w:t>
      </w:r>
      <w:r>
        <w:rPr>
          <w:rFonts w:eastAsia="Times New Roman"/>
          <w:szCs w:val="24"/>
        </w:rPr>
        <w:t xml:space="preserve">ιτιολογική </w:t>
      </w:r>
      <w:r>
        <w:rPr>
          <w:rFonts w:eastAsia="Times New Roman"/>
          <w:szCs w:val="24"/>
        </w:rPr>
        <w:t>έ</w:t>
      </w:r>
      <w:r>
        <w:rPr>
          <w:rFonts w:eastAsia="Times New Roman"/>
          <w:szCs w:val="24"/>
        </w:rPr>
        <w:t>κθεση αναφέρεται ότι η εκχώρηση θα επιτρέπ</w:t>
      </w:r>
      <w:r>
        <w:rPr>
          <w:rFonts w:eastAsia="Times New Roman"/>
          <w:szCs w:val="24"/>
        </w:rPr>
        <w:t xml:space="preserve">εται μόνο εφόσον πληρούνται και στο πρόσωπο του </w:t>
      </w:r>
      <w:proofErr w:type="spellStart"/>
      <w:r>
        <w:rPr>
          <w:rFonts w:eastAsia="Times New Roman"/>
          <w:szCs w:val="24"/>
        </w:rPr>
        <w:t>εκδοχέα</w:t>
      </w:r>
      <w:proofErr w:type="spellEnd"/>
      <w:r>
        <w:rPr>
          <w:rFonts w:eastAsia="Times New Roman"/>
          <w:szCs w:val="24"/>
        </w:rPr>
        <w:t xml:space="preserve"> όλες οι προϋποθέσεις του νόμου, αυτό δεν ορίζεται με σαφήνεια από την ίδια τη διάταξη. </w:t>
      </w:r>
    </w:p>
    <w:p w14:paraId="644FC9CE"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νομίζω ότι δεν περιττεύει η ρητή πρόβλεψη ότι και στην περίπτωση εκχώρησης</w:t>
      </w:r>
      <w:r>
        <w:rPr>
          <w:rFonts w:eastAsia="Times New Roman"/>
          <w:szCs w:val="24"/>
        </w:rPr>
        <w:t>,</w:t>
      </w:r>
      <w:r>
        <w:rPr>
          <w:rFonts w:eastAsia="Times New Roman"/>
          <w:szCs w:val="24"/>
        </w:rPr>
        <w:t xml:space="preserve"> ο </w:t>
      </w:r>
      <w:proofErr w:type="spellStart"/>
      <w:r>
        <w:rPr>
          <w:rFonts w:eastAsia="Times New Roman"/>
          <w:szCs w:val="24"/>
        </w:rPr>
        <w:t>εκδοχέας</w:t>
      </w:r>
      <w:proofErr w:type="spellEnd"/>
      <w:r>
        <w:rPr>
          <w:rFonts w:eastAsia="Times New Roman"/>
          <w:szCs w:val="24"/>
        </w:rPr>
        <w:t xml:space="preserve"> οφείλει να</w:t>
      </w:r>
      <w:r>
        <w:rPr>
          <w:rFonts w:eastAsia="Times New Roman"/>
          <w:szCs w:val="24"/>
        </w:rPr>
        <w:t xml:space="preserve"> αναγγείλει αυτή κατά την προηγούμενη παράγραφο. Διότι νομίζουμε ότι ενέχει αυτή η διάταξη </w:t>
      </w:r>
      <w:r>
        <w:rPr>
          <w:rFonts w:eastAsia="Times New Roman"/>
          <w:szCs w:val="24"/>
        </w:rPr>
        <w:lastRenderedPageBreak/>
        <w:t>ως έχει διατυπωθεί, παρά τη θέλησή σας, κίνδυνο καταστρατήγησης. Δηλαδή, κάποιος που μπορεί να πληροί τις προϋποθέσεις να πάρει άδεια και εν συνεχεία με σύμβαση να τ</w:t>
      </w:r>
      <w:r>
        <w:rPr>
          <w:rFonts w:eastAsia="Times New Roman"/>
          <w:szCs w:val="24"/>
        </w:rPr>
        <w:t xml:space="preserve">ην εκχωρήσει σε κάποιον που δεν πληροί τις προϋποθέσεις, εκείνος να συνεχίσει να ασκεί το επάγγελμα αυτό. </w:t>
      </w:r>
    </w:p>
    <w:p w14:paraId="644FC9CF" w14:textId="77777777" w:rsidR="0050333C" w:rsidRDefault="00414943">
      <w:pPr>
        <w:spacing w:after="0" w:line="600" w:lineRule="auto"/>
        <w:ind w:firstLine="720"/>
        <w:jc w:val="both"/>
        <w:rPr>
          <w:rFonts w:eastAsia="Times New Roman"/>
          <w:szCs w:val="24"/>
        </w:rPr>
      </w:pPr>
      <w:r>
        <w:rPr>
          <w:rFonts w:eastAsia="Times New Roman"/>
          <w:szCs w:val="24"/>
        </w:rPr>
        <w:t>Νομίζω ότι με κάποιες τέτοιες βελτιώσεις μπορεί να υπάρξει πλήρης συναίνεση και στα επιμέρους άρθρα. Επαναλαμβάνω</w:t>
      </w:r>
      <w:r>
        <w:rPr>
          <w:rFonts w:eastAsia="Times New Roman"/>
          <w:szCs w:val="24"/>
        </w:rPr>
        <w:t>,</w:t>
      </w:r>
      <w:r>
        <w:rPr>
          <w:rFonts w:eastAsia="Times New Roman"/>
          <w:szCs w:val="24"/>
        </w:rPr>
        <w:t xml:space="preserve"> ότι επί της αρχής </w:t>
      </w:r>
      <w:r>
        <w:rPr>
          <w:rFonts w:eastAsia="Times New Roman"/>
          <w:szCs w:val="24"/>
        </w:rPr>
        <w:t>τ</w:t>
      </w:r>
      <w:r>
        <w:rPr>
          <w:rFonts w:eastAsia="Times New Roman"/>
          <w:szCs w:val="24"/>
        </w:rPr>
        <w:t>ο Ποτάμι υπερψη</w:t>
      </w:r>
      <w:r>
        <w:rPr>
          <w:rFonts w:eastAsia="Times New Roman"/>
          <w:szCs w:val="24"/>
        </w:rPr>
        <w:t xml:space="preserve">φίζει το νομοσχέδιο. </w:t>
      </w:r>
    </w:p>
    <w:p w14:paraId="644FC9D0" w14:textId="77777777" w:rsidR="0050333C" w:rsidRDefault="00414943">
      <w:pPr>
        <w:spacing w:after="0" w:line="600" w:lineRule="auto"/>
        <w:ind w:firstLine="720"/>
        <w:jc w:val="both"/>
        <w:rPr>
          <w:rFonts w:eastAsia="Times New Roman"/>
          <w:szCs w:val="24"/>
        </w:rPr>
      </w:pPr>
      <w:r>
        <w:rPr>
          <w:rFonts w:eastAsia="Times New Roman"/>
          <w:szCs w:val="24"/>
        </w:rPr>
        <w:t xml:space="preserve">Σας ευχαριστώ. </w:t>
      </w:r>
    </w:p>
    <w:p w14:paraId="644FC9D1"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Σπυρίδωνα </w:t>
      </w:r>
      <w:proofErr w:type="spellStart"/>
      <w:r>
        <w:rPr>
          <w:rFonts w:eastAsia="Times New Roman"/>
          <w:szCs w:val="24"/>
        </w:rPr>
        <w:t>Δανέλλη</w:t>
      </w:r>
      <w:proofErr w:type="spellEnd"/>
      <w:r>
        <w:rPr>
          <w:rFonts w:eastAsia="Times New Roman"/>
          <w:szCs w:val="24"/>
        </w:rPr>
        <w:t xml:space="preserve">, Κοινοβουλευτικό Εκπρόσωπο από </w:t>
      </w:r>
      <w:r>
        <w:rPr>
          <w:rFonts w:eastAsia="Times New Roman"/>
          <w:szCs w:val="24"/>
        </w:rPr>
        <w:t xml:space="preserve">το </w:t>
      </w:r>
      <w:r>
        <w:rPr>
          <w:rFonts w:eastAsia="Times New Roman"/>
          <w:szCs w:val="24"/>
        </w:rPr>
        <w:t xml:space="preserve">Ποτάμι. </w:t>
      </w:r>
    </w:p>
    <w:p w14:paraId="644FC9D2" w14:textId="77777777" w:rsidR="0050333C" w:rsidRDefault="00414943">
      <w:pPr>
        <w:spacing w:after="0" w:line="600" w:lineRule="auto"/>
        <w:ind w:firstLine="720"/>
        <w:jc w:val="both"/>
        <w:rPr>
          <w:rFonts w:eastAsia="Times New Roman"/>
          <w:szCs w:val="24"/>
        </w:rPr>
      </w:pPr>
      <w:r>
        <w:rPr>
          <w:rFonts w:eastAsia="Times New Roman"/>
          <w:szCs w:val="24"/>
        </w:rPr>
        <w:t xml:space="preserve">Το λόγο έχει τώρα ο Υπουργός Υποδομών, Μεταφορών και Δικτύων κ. Χρήστος </w:t>
      </w:r>
      <w:proofErr w:type="spellStart"/>
      <w:r>
        <w:rPr>
          <w:rFonts w:eastAsia="Times New Roman"/>
          <w:szCs w:val="24"/>
        </w:rPr>
        <w:t>Σπίρτζης</w:t>
      </w:r>
      <w:proofErr w:type="spellEnd"/>
      <w:r>
        <w:rPr>
          <w:rFonts w:eastAsia="Times New Roman"/>
          <w:szCs w:val="24"/>
        </w:rPr>
        <w:t xml:space="preserve"> και μετά θα κλείσει ο </w:t>
      </w:r>
      <w:r>
        <w:rPr>
          <w:rFonts w:eastAsia="Times New Roman"/>
          <w:szCs w:val="24"/>
        </w:rPr>
        <w:t xml:space="preserve">Υπουργός κ. Παπαδημητρίου. </w:t>
      </w:r>
    </w:p>
    <w:p w14:paraId="644FC9D3"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Κύριε Πρόεδρε, έχει συμφωνηθεί με τον κ. Κακλαμάνη μετά τον Υπουργό κ. Παπαδημητρίου να μιλήσει καθένας από τους Κοινοβουλευτικούς Εκπροσώπους για τρία λεπτά.</w:t>
      </w:r>
    </w:p>
    <w:p w14:paraId="644FC9D4" w14:textId="77777777" w:rsidR="0050333C" w:rsidRDefault="00414943">
      <w:pPr>
        <w:spacing w:after="0" w:line="600" w:lineRule="auto"/>
        <w:ind w:firstLine="720"/>
        <w:jc w:val="both"/>
        <w:rPr>
          <w:rFonts w:eastAsia="Times New Roman"/>
          <w:szCs w:val="24"/>
        </w:rPr>
      </w:pPr>
      <w:r>
        <w:rPr>
          <w:rFonts w:eastAsia="Times New Roman"/>
          <w:b/>
          <w:szCs w:val="24"/>
        </w:rPr>
        <w:t xml:space="preserve">ΧΡΗΣΤΟΣ ΣΤΑΪΚΟΥΡΑΣ: </w:t>
      </w:r>
      <w:r>
        <w:rPr>
          <w:rFonts w:eastAsia="Times New Roman"/>
          <w:szCs w:val="24"/>
        </w:rPr>
        <w:t>Αυτή ήταν η συμφωνία.</w:t>
      </w:r>
    </w:p>
    <w:p w14:paraId="644FC9D5" w14:textId="77777777" w:rsidR="0050333C" w:rsidRDefault="00414943">
      <w:pPr>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(Αναστάσιος Κουράκης): </w:t>
      </w:r>
      <w:r>
        <w:rPr>
          <w:rFonts w:eastAsia="Times New Roman"/>
          <w:szCs w:val="24"/>
        </w:rPr>
        <w:t xml:space="preserve">Καλώς. </w:t>
      </w:r>
    </w:p>
    <w:p w14:paraId="644FC9D6"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έχετε το</w:t>
      </w:r>
      <w:r>
        <w:rPr>
          <w:rFonts w:eastAsia="Times New Roman"/>
          <w:szCs w:val="24"/>
        </w:rPr>
        <w:t>ν</w:t>
      </w:r>
      <w:r>
        <w:rPr>
          <w:rFonts w:eastAsia="Times New Roman"/>
          <w:szCs w:val="24"/>
        </w:rPr>
        <w:t xml:space="preserve"> λόγο. </w:t>
      </w:r>
    </w:p>
    <w:p w14:paraId="644FC9D7" w14:textId="77777777" w:rsidR="0050333C" w:rsidRDefault="00414943">
      <w:pPr>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w:t>
      </w:r>
      <w:r>
        <w:rPr>
          <w:rFonts w:eastAsia="Times New Roman"/>
          <w:b/>
          <w:szCs w:val="24"/>
        </w:rPr>
        <w:t>και</w:t>
      </w:r>
      <w:r>
        <w:rPr>
          <w:rFonts w:eastAsia="Times New Roman"/>
          <w:b/>
          <w:szCs w:val="24"/>
        </w:rPr>
        <w:t xml:space="preserve"> Μεταφορών): </w:t>
      </w:r>
      <w:r>
        <w:rPr>
          <w:rFonts w:eastAsia="Times New Roman"/>
          <w:szCs w:val="24"/>
        </w:rPr>
        <w:t xml:space="preserve">Δεν θα σας απασχολήσω πολύ. Πρόκειται για τα άρθρα 31 και 32, τα οποία ήρθα να σας εξηγήσω και να τα στηρίξω. </w:t>
      </w:r>
    </w:p>
    <w:p w14:paraId="644FC9D8" w14:textId="77777777" w:rsidR="0050333C" w:rsidRDefault="00414943">
      <w:pPr>
        <w:spacing w:after="0" w:line="600" w:lineRule="auto"/>
        <w:ind w:firstLine="720"/>
        <w:jc w:val="both"/>
        <w:rPr>
          <w:rFonts w:eastAsia="Times New Roman"/>
          <w:szCs w:val="24"/>
        </w:rPr>
      </w:pPr>
      <w:r>
        <w:rPr>
          <w:rFonts w:eastAsia="Times New Roman"/>
          <w:szCs w:val="24"/>
        </w:rPr>
        <w:t>Τα δύο άρθρα είναι επί της ο</w:t>
      </w:r>
      <w:r>
        <w:rPr>
          <w:rFonts w:eastAsia="Times New Roman"/>
          <w:szCs w:val="24"/>
        </w:rPr>
        <w:t xml:space="preserve">υσίας </w:t>
      </w:r>
      <w:proofErr w:type="spellStart"/>
      <w:r>
        <w:rPr>
          <w:rFonts w:eastAsia="Times New Roman"/>
          <w:szCs w:val="24"/>
        </w:rPr>
        <w:t>επαναδιατύπωση</w:t>
      </w:r>
      <w:proofErr w:type="spellEnd"/>
      <w:r>
        <w:rPr>
          <w:rFonts w:eastAsia="Times New Roman"/>
          <w:szCs w:val="24"/>
        </w:rPr>
        <w:t xml:space="preserve"> του νομοθετικού διατάγματος 49/1968 και των παραγράφων 1 και 2 του Κεφαλαίου Β΄ της υπουργικής απόφασης του 1991. </w:t>
      </w:r>
    </w:p>
    <w:p w14:paraId="644FC9D9" w14:textId="77777777" w:rsidR="0050333C" w:rsidRDefault="00414943">
      <w:pPr>
        <w:spacing w:after="0" w:line="600" w:lineRule="auto"/>
        <w:ind w:firstLine="720"/>
        <w:jc w:val="both"/>
        <w:rPr>
          <w:rFonts w:eastAsia="Times New Roman"/>
          <w:szCs w:val="24"/>
        </w:rPr>
      </w:pPr>
      <w:r>
        <w:rPr>
          <w:rFonts w:eastAsia="Times New Roman"/>
          <w:szCs w:val="24"/>
        </w:rPr>
        <w:t>Καταργούνται ρητά διατάξεις οι οποίες είχαν καταργηθεί με τον ν.</w:t>
      </w:r>
      <w:r>
        <w:rPr>
          <w:rFonts w:eastAsia="Times New Roman"/>
          <w:szCs w:val="24"/>
        </w:rPr>
        <w:t xml:space="preserve">3887/2010, καταργούνται ρητά άλλες διατάξεις που είχαν καταργηθεί με </w:t>
      </w:r>
      <w:r>
        <w:rPr>
          <w:rFonts w:eastAsia="Times New Roman"/>
          <w:szCs w:val="24"/>
        </w:rPr>
        <w:lastRenderedPageBreak/>
        <w:t xml:space="preserve">τον ν.4336/2015 και εισάγονται δύο νέες τροποποιήσεις που ακολουθούν τον Κανονισμό 1072/2009. </w:t>
      </w:r>
    </w:p>
    <w:p w14:paraId="644FC9DA" w14:textId="77777777" w:rsidR="0050333C" w:rsidRDefault="00414943">
      <w:pPr>
        <w:spacing w:after="0" w:line="600" w:lineRule="auto"/>
        <w:ind w:firstLine="720"/>
        <w:jc w:val="both"/>
        <w:rPr>
          <w:rFonts w:eastAsia="Times New Roman"/>
          <w:szCs w:val="24"/>
        </w:rPr>
      </w:pPr>
      <w:r>
        <w:rPr>
          <w:rFonts w:eastAsia="Times New Roman"/>
          <w:szCs w:val="24"/>
        </w:rPr>
        <w:t>Συγκεκριμένα, η πρώτη έχει να κάνει με την προσθήκη όλων των τρόπων μίσθωσης, σύμφωνα με τον</w:t>
      </w:r>
      <w:r>
        <w:rPr>
          <w:rFonts w:eastAsia="Times New Roman"/>
          <w:szCs w:val="24"/>
        </w:rPr>
        <w:t xml:space="preserve"> Κανονισμό, και η δεύτερη είναι η άρση της απαγόρευσης μεταφοράς απευθείας στον πελάτη για φορτηγά των τεσσάρων τόνων, όπου γινόταν καταστρατήγηση με ενδιάμεσα «τυπικά» στρεβλά, αν θέλετε, δελτία αποστολής ή φορτωτικές. </w:t>
      </w:r>
    </w:p>
    <w:p w14:paraId="644FC9DB" w14:textId="77777777" w:rsidR="0050333C" w:rsidRDefault="00414943">
      <w:pPr>
        <w:spacing w:after="0" w:line="600" w:lineRule="auto"/>
        <w:ind w:firstLine="720"/>
        <w:jc w:val="both"/>
        <w:rPr>
          <w:rFonts w:eastAsia="Times New Roman"/>
          <w:szCs w:val="24"/>
        </w:rPr>
      </w:pPr>
      <w:r>
        <w:rPr>
          <w:rFonts w:eastAsia="Times New Roman"/>
          <w:szCs w:val="24"/>
        </w:rPr>
        <w:t xml:space="preserve">Μια και άκουσα τον κ. </w:t>
      </w:r>
      <w:proofErr w:type="spellStart"/>
      <w:r>
        <w:rPr>
          <w:rFonts w:eastAsia="Times New Roman"/>
          <w:szCs w:val="24"/>
        </w:rPr>
        <w:t>Δανέλλη</w:t>
      </w:r>
      <w:proofErr w:type="spellEnd"/>
      <w:r>
        <w:rPr>
          <w:rFonts w:eastAsia="Times New Roman"/>
          <w:szCs w:val="24"/>
        </w:rPr>
        <w:t>, κύρι</w:t>
      </w:r>
      <w:r>
        <w:rPr>
          <w:rFonts w:eastAsia="Times New Roman"/>
          <w:szCs w:val="24"/>
        </w:rPr>
        <w:t xml:space="preserve">ε </w:t>
      </w:r>
      <w:proofErr w:type="spellStart"/>
      <w:r>
        <w:rPr>
          <w:rFonts w:eastAsia="Times New Roman"/>
          <w:szCs w:val="24"/>
        </w:rPr>
        <w:t>Δανέλλη</w:t>
      </w:r>
      <w:proofErr w:type="spellEnd"/>
      <w:r>
        <w:rPr>
          <w:rFonts w:eastAsia="Times New Roman"/>
          <w:szCs w:val="24"/>
        </w:rPr>
        <w:t>, θα ήθελα, όποτε έχετε χρόνο -το έχω πει και άλλη φορά στη Βουλή- να σας ενημερώσουμε σχετικά με ιδιωτικές επενδύσεις. Πολλές φορές δεν φταίνε οι δημόσιες υπηρεσίες για τις καθυστερήσεις, αλλά οι επενδυτές που καθυστερούν να προχωρήσουν τις επενδ</w:t>
      </w:r>
      <w:r>
        <w:rPr>
          <w:rFonts w:eastAsia="Times New Roman"/>
          <w:szCs w:val="24"/>
        </w:rPr>
        <w:t>ύσεις τους, παρ</w:t>
      </w:r>
      <w:r>
        <w:rPr>
          <w:rFonts w:eastAsia="Times New Roman"/>
          <w:szCs w:val="24"/>
        </w:rPr>
        <w:t xml:space="preserve">’ </w:t>
      </w:r>
      <w:r>
        <w:rPr>
          <w:rFonts w:eastAsia="Times New Roman"/>
          <w:szCs w:val="24"/>
        </w:rPr>
        <w:t xml:space="preserve">ότι οι συγκεκριμένες επενδύσεις ήταν σημαίες ευκαιρίας με τον τρόπο που έγινε ο διαγωνισμός, τουλάχιστον κάποιες από αυτές που αναφέρατε. </w:t>
      </w:r>
    </w:p>
    <w:p w14:paraId="644FC9DC" w14:textId="77777777" w:rsidR="0050333C" w:rsidRDefault="00414943">
      <w:pPr>
        <w:spacing w:after="0" w:line="600" w:lineRule="auto"/>
        <w:ind w:firstLine="720"/>
        <w:jc w:val="both"/>
        <w:rPr>
          <w:rFonts w:eastAsia="Times New Roman"/>
          <w:szCs w:val="24"/>
        </w:rPr>
      </w:pPr>
      <w:r>
        <w:rPr>
          <w:rFonts w:eastAsia="Times New Roman"/>
          <w:szCs w:val="24"/>
        </w:rPr>
        <w:t xml:space="preserve">Ευχαριστώ πολύ. </w:t>
      </w:r>
    </w:p>
    <w:p w14:paraId="644FC9DD"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Ευχαριστούμε τον Υπουργό κ. Χρήστο </w:t>
      </w:r>
      <w:proofErr w:type="spellStart"/>
      <w:r>
        <w:rPr>
          <w:rFonts w:eastAsia="Times New Roman"/>
          <w:szCs w:val="24"/>
        </w:rPr>
        <w:t>Σπίρτζη</w:t>
      </w:r>
      <w:proofErr w:type="spellEnd"/>
      <w:r>
        <w:rPr>
          <w:rFonts w:eastAsia="Times New Roman"/>
          <w:szCs w:val="24"/>
        </w:rPr>
        <w:t xml:space="preserve">. </w:t>
      </w:r>
    </w:p>
    <w:p w14:paraId="644FC9DE" w14:textId="77777777" w:rsidR="0050333C" w:rsidRDefault="00414943">
      <w:pPr>
        <w:spacing w:after="0" w:line="600" w:lineRule="auto"/>
        <w:ind w:firstLine="720"/>
        <w:jc w:val="both"/>
        <w:rPr>
          <w:rFonts w:eastAsia="Times New Roman"/>
          <w:szCs w:val="24"/>
        </w:rPr>
      </w:pPr>
      <w:r>
        <w:rPr>
          <w:rFonts w:eastAsia="Times New Roman"/>
          <w:b/>
          <w:szCs w:val="24"/>
        </w:rPr>
        <w:t>ΣΠΥΡ</w:t>
      </w:r>
      <w:r>
        <w:rPr>
          <w:rFonts w:eastAsia="Times New Roman"/>
          <w:b/>
          <w:szCs w:val="24"/>
        </w:rPr>
        <w:t>ΙΔΩΝ ΔΑΝΕΛΛΗΣ:</w:t>
      </w:r>
      <w:r>
        <w:rPr>
          <w:rFonts w:eastAsia="Times New Roman"/>
          <w:szCs w:val="24"/>
        </w:rPr>
        <w:t xml:space="preserve"> Κύριε Πρόεδρε, θα μπορούσα να έχω το</w:t>
      </w:r>
      <w:r>
        <w:rPr>
          <w:rFonts w:eastAsia="Times New Roman"/>
          <w:szCs w:val="24"/>
        </w:rPr>
        <w:t>ν</w:t>
      </w:r>
      <w:r>
        <w:rPr>
          <w:rFonts w:eastAsia="Times New Roman"/>
          <w:szCs w:val="24"/>
        </w:rPr>
        <w:t xml:space="preserve"> λόγο; </w:t>
      </w:r>
    </w:p>
    <w:p w14:paraId="644FC9DF"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Βεβαίως.</w:t>
      </w:r>
      <w:r>
        <w:rPr>
          <w:rFonts w:eastAsia="Times New Roman"/>
          <w:b/>
          <w:szCs w:val="24"/>
        </w:rPr>
        <w:t xml:space="preserve"> </w:t>
      </w:r>
    </w:p>
    <w:p w14:paraId="644FC9E0" w14:textId="77777777" w:rsidR="0050333C" w:rsidRDefault="00414943">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Κύριε Υπουργέ, ήμουν σε προηγούμενη συζήτηση στην Ολομέλεια, όπου αναφερθήκατε στην εκκρεμούσα στην υλοποίησή της πλέον επένδυση του </w:t>
      </w:r>
      <w:r>
        <w:rPr>
          <w:rFonts w:eastAsia="Times New Roman"/>
          <w:szCs w:val="24"/>
        </w:rPr>
        <w:t>Ελληνικού, όμως νομίζω ότι ο τρόπος με τον οποίο η διοίκηση αντιμετώπισε όλους αυτούς τους σχεδιασμούς και η απώλεια χρόνου σε διάφορες φάσεις που θα μπορούσαν να είχαν συντμηθεί μεταφέρει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τις καθυστερήσεις αναγκαστικά και προς την πλευρά των επε</w:t>
      </w:r>
      <w:r>
        <w:rPr>
          <w:rFonts w:eastAsia="Times New Roman"/>
          <w:szCs w:val="24"/>
        </w:rPr>
        <w:t xml:space="preserve">νδυτών. </w:t>
      </w:r>
    </w:p>
    <w:p w14:paraId="644FC9E1" w14:textId="77777777" w:rsidR="0050333C" w:rsidRDefault="00414943">
      <w:pPr>
        <w:spacing w:after="0" w:line="600" w:lineRule="auto"/>
        <w:ind w:firstLine="720"/>
        <w:jc w:val="both"/>
        <w:rPr>
          <w:rFonts w:eastAsia="Times New Roman"/>
          <w:szCs w:val="24"/>
        </w:rPr>
      </w:pPr>
      <w:r>
        <w:rPr>
          <w:rFonts w:eastAsia="Times New Roman"/>
          <w:szCs w:val="24"/>
        </w:rPr>
        <w:t>Συνολικότερα, όμως, δεν μπαίνω σε επιμέρους ζητήματα</w:t>
      </w:r>
      <w:r>
        <w:rPr>
          <w:rFonts w:eastAsia="Times New Roman"/>
          <w:szCs w:val="24"/>
        </w:rPr>
        <w:t>,</w:t>
      </w:r>
      <w:r>
        <w:rPr>
          <w:rFonts w:eastAsia="Times New Roman"/>
          <w:szCs w:val="24"/>
        </w:rPr>
        <w:t xml:space="preserve"> τα οποία και πιθανώς στις λεπτομέρειές τους να αγνοώ. </w:t>
      </w:r>
    </w:p>
    <w:p w14:paraId="644FC9E2"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Όμως</w:t>
      </w:r>
      <w:r>
        <w:rPr>
          <w:rFonts w:eastAsia="Times New Roman" w:cs="Times New Roman"/>
        </w:rPr>
        <w:t xml:space="preserve">, γενικά, νομίζω ότι το κλίμα </w:t>
      </w:r>
      <w:r>
        <w:rPr>
          <w:rFonts w:eastAsia="Times New Roman"/>
          <w:bCs/>
        </w:rPr>
        <w:t>είναι</w:t>
      </w:r>
      <w:r>
        <w:rPr>
          <w:rFonts w:eastAsia="Times New Roman" w:cs="Times New Roman"/>
        </w:rPr>
        <w:t xml:space="preserve"> αυτό. Το κλίμα </w:t>
      </w:r>
      <w:r>
        <w:rPr>
          <w:rFonts w:eastAsia="Times New Roman"/>
          <w:bCs/>
        </w:rPr>
        <w:t>είναι</w:t>
      </w:r>
      <w:r>
        <w:rPr>
          <w:rFonts w:eastAsia="Times New Roman" w:cs="Times New Roman"/>
        </w:rPr>
        <w:t xml:space="preserve"> αποκαρδιωτικό, με την έννοια ότι από τη μια αντιλαμβανόμαστε ότι </w:t>
      </w:r>
      <w:r>
        <w:rPr>
          <w:rFonts w:eastAsia="Times New Roman"/>
          <w:bCs/>
        </w:rPr>
        <w:t>είναι</w:t>
      </w:r>
      <w:r>
        <w:rPr>
          <w:rFonts w:eastAsia="Times New Roman" w:cs="Times New Roman"/>
        </w:rPr>
        <w:t xml:space="preserve"> απόλυτ</w:t>
      </w:r>
      <w:r>
        <w:rPr>
          <w:rFonts w:eastAsia="Times New Roman" w:cs="Times New Roman"/>
        </w:rPr>
        <w:t xml:space="preserve">η </w:t>
      </w:r>
      <w:r>
        <w:rPr>
          <w:rFonts w:eastAsia="Times New Roman" w:cs="Times New Roman"/>
          <w:bCs/>
          <w:shd w:val="clear" w:color="auto" w:fill="FFFFFF"/>
        </w:rPr>
        <w:t>αναγκαιότητα να τρέξουν επενδύσεις και από την άλλη δημιουργούνται δυο χιλιάδες προβλήματα και σε σχέση με τον χρόνο και σε σχέση με τις απαιτήσεις. Γενικότερα, νομίζω ότι δεν διαφωνεί κανένας έχων καλή πρόθεση ότι το κλίμα το οποίο επικρατεί και οι προϋ</w:t>
      </w:r>
      <w:r>
        <w:rPr>
          <w:rFonts w:eastAsia="Times New Roman" w:cs="Times New Roman"/>
          <w:bCs/>
          <w:shd w:val="clear" w:color="auto" w:fill="FFFFFF"/>
        </w:rPr>
        <w:t xml:space="preserve">ποθέσεις που σήμερα υπάρχουν στην ελληνική αγορά κάθε άλλο παρά φιλικά </w:t>
      </w:r>
      <w:r>
        <w:rPr>
          <w:rFonts w:eastAsia="Times New Roman"/>
          <w:bCs/>
          <w:shd w:val="clear" w:color="auto" w:fill="FFFFFF"/>
        </w:rPr>
        <w:t>είναι</w:t>
      </w:r>
      <w:r>
        <w:rPr>
          <w:rFonts w:eastAsia="Times New Roman" w:cs="Times New Roman"/>
          <w:bCs/>
          <w:shd w:val="clear" w:color="auto" w:fill="FFFFFF"/>
        </w:rPr>
        <w:t xml:space="preserve"> στην αντιμετώπιση της επιχειρηματικότητας. </w:t>
      </w:r>
    </w:p>
    <w:p w14:paraId="644FC9E3"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έχουμε πολύ δρόμο για να βελτιώσουμε τα πράγματα. Νομίζω ότι εδώ κανείς δεν μπορεί να αμφισβητήσει την αναγκαιότητα αυτή. Ξαναλέω </w:t>
      </w:r>
      <w:r>
        <w:rPr>
          <w:rFonts w:eastAsia="Times New Roman" w:cs="Times New Roman"/>
          <w:bCs/>
          <w:shd w:val="clear" w:color="auto" w:fill="FFFFFF"/>
        </w:rPr>
        <w:t xml:space="preserve">ότι δεν μπαίνω σε επιμέρους ζητήματα, που πιθανώς οι ιδιομορφίες και τα επιμέρους χαρακτηριστικά τους να δημιουργούν και άλλου είδους εκκρεμότητες που υπάρχουν. </w:t>
      </w:r>
    </w:p>
    <w:p w14:paraId="644FC9E4"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ΣΠΙΡΤΖΗΣ (Υπουργός Υποδομών και Μεταφορών):</w:t>
      </w:r>
      <w:r>
        <w:rPr>
          <w:rFonts w:eastAsia="Times New Roman" w:cs="Times New Roman"/>
          <w:bCs/>
          <w:shd w:val="clear" w:color="auto" w:fill="FFFFFF"/>
        </w:rPr>
        <w:t xml:space="preserve"> </w:t>
      </w:r>
      <w:r>
        <w:rPr>
          <w:rFonts w:eastAsia="Times New Roman"/>
          <w:bCs/>
          <w:shd w:val="clear" w:color="auto" w:fill="FFFFFF"/>
        </w:rPr>
        <w:t>Κύριε Πρόεδρε, μπορώ να έχω τον λόγο;</w:t>
      </w:r>
    </w:p>
    <w:p w14:paraId="644FC9E5"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b/>
          <w:bCs/>
        </w:rPr>
        <w:lastRenderedPageBreak/>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Ναι, κύριε Υπουργέ. </w:t>
      </w:r>
    </w:p>
    <w:p w14:paraId="644FC9E6"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ΧΡΗΣΤΟΣ ΣΠΙΡΤΖΗΣ (Υπουργός Υποδομών και Μεταφορών): </w:t>
      </w:r>
      <w:r>
        <w:rPr>
          <w:rFonts w:eastAsia="Times New Roman" w:cs="Times New Roman"/>
          <w:bCs/>
          <w:shd w:val="clear" w:color="auto" w:fill="FFFFFF"/>
        </w:rPr>
        <w:t xml:space="preserve">Θα μιλήσω για ένα λεπτό μόνο. </w:t>
      </w:r>
      <w:r>
        <w:rPr>
          <w:rFonts w:eastAsia="Times New Roman"/>
          <w:bCs/>
          <w:shd w:val="clear" w:color="auto" w:fill="FFFFFF"/>
        </w:rPr>
        <w:t>Είναι</w:t>
      </w:r>
      <w:r>
        <w:rPr>
          <w:rFonts w:eastAsia="Times New Roman" w:cs="Times New Roman"/>
          <w:bCs/>
          <w:shd w:val="clear" w:color="auto" w:fill="FFFFFF"/>
        </w:rPr>
        <w:t xml:space="preserve"> πραγματικά καλό να γίνεται ένας γόνιμος διάλογος και να διαπιστώνουμε πού πάσχει το σύστημα παραγωγής έργων ή οι </w:t>
      </w:r>
      <w:r>
        <w:rPr>
          <w:rFonts w:eastAsia="Times New Roman" w:cs="Times New Roman"/>
          <w:bCs/>
          <w:shd w:val="clear" w:color="auto" w:fill="FFFFFF"/>
        </w:rPr>
        <w:t xml:space="preserve">επενδύσεις ή η γραφειοκρατία που υπάρχει, η οποία δεν </w:t>
      </w:r>
      <w:r>
        <w:rPr>
          <w:rFonts w:eastAsia="Times New Roman"/>
          <w:bCs/>
          <w:shd w:val="clear" w:color="auto" w:fill="FFFFFF"/>
        </w:rPr>
        <w:t>είναι</w:t>
      </w:r>
      <w:r>
        <w:rPr>
          <w:rFonts w:eastAsia="Times New Roman" w:cs="Times New Roman"/>
          <w:bCs/>
          <w:shd w:val="clear" w:color="auto" w:fill="FFFFFF"/>
        </w:rPr>
        <w:t xml:space="preserve"> μόνο στη χώρα μας. Όμως, δεν </w:t>
      </w:r>
      <w:r>
        <w:rPr>
          <w:rFonts w:eastAsia="Times New Roman"/>
          <w:bCs/>
          <w:shd w:val="clear" w:color="auto" w:fill="FFFFFF"/>
        </w:rPr>
        <w:t>είναι</w:t>
      </w:r>
      <w:r>
        <w:rPr>
          <w:rFonts w:eastAsia="Times New Roman" w:cs="Times New Roman"/>
          <w:bCs/>
          <w:shd w:val="clear" w:color="auto" w:fill="FFFFFF"/>
        </w:rPr>
        <w:t xml:space="preserve"> καλό να θίγουμε έτσι τη χώρα μας, χωρίς να βλέπουμε τι γίνεται στις υπόλοιπες χώρες σε σχέση με αυτές τις διαδικασίες και κυρίως όταν δεν έχουμε εκτίμηση του τι γίνεται στην ευρωπαϊκή και διεθνή αγορά. </w:t>
      </w:r>
    </w:p>
    <w:p w14:paraId="644FC9E7"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w:t>
      </w:r>
      <w:proofErr w:type="spellStart"/>
      <w:r>
        <w:rPr>
          <w:rFonts w:eastAsia="Times New Roman" w:cs="Times New Roman"/>
          <w:bCs/>
          <w:shd w:val="clear" w:color="auto" w:fill="FFFFFF"/>
        </w:rPr>
        <w:t>Δανέλλη</w:t>
      </w:r>
      <w:proofErr w:type="spellEnd"/>
      <w:r>
        <w:rPr>
          <w:rFonts w:eastAsia="Times New Roman" w:cs="Times New Roman"/>
          <w:bCs/>
          <w:shd w:val="clear" w:color="auto" w:fill="FFFFFF"/>
        </w:rPr>
        <w:t>, πάρα πολλές φορές το διεθνές και ευρω</w:t>
      </w:r>
      <w:r>
        <w:rPr>
          <w:rFonts w:eastAsia="Times New Roman" w:cs="Times New Roman"/>
          <w:bCs/>
          <w:shd w:val="clear" w:color="auto" w:fill="FFFFFF"/>
        </w:rPr>
        <w:t xml:space="preserve">παϊκό περιβάλλον δεν </w:t>
      </w:r>
      <w:r>
        <w:rPr>
          <w:rFonts w:eastAsia="Times New Roman"/>
          <w:bCs/>
          <w:shd w:val="clear" w:color="auto" w:fill="FFFFFF"/>
        </w:rPr>
        <w:t>είναι</w:t>
      </w:r>
      <w:r>
        <w:rPr>
          <w:rFonts w:eastAsia="Times New Roman" w:cs="Times New Roman"/>
          <w:bCs/>
          <w:shd w:val="clear" w:color="auto" w:fill="FFFFFF"/>
        </w:rPr>
        <w:t xml:space="preserve"> το καλύτερο, όπως ξέρετε, για τις επενδύσεις. Δεν </w:t>
      </w:r>
      <w:r>
        <w:rPr>
          <w:rFonts w:eastAsia="Times New Roman"/>
          <w:bCs/>
          <w:shd w:val="clear" w:color="auto" w:fill="FFFFFF"/>
        </w:rPr>
        <w:t>είναι</w:t>
      </w:r>
      <w:r>
        <w:rPr>
          <w:rFonts w:eastAsia="Times New Roman" w:cs="Times New Roman"/>
          <w:bCs/>
          <w:shd w:val="clear" w:color="auto" w:fill="FFFFFF"/>
        </w:rPr>
        <w:t xml:space="preserve"> θέμα Ελλάδας αυτό. </w:t>
      </w:r>
      <w:r>
        <w:rPr>
          <w:rFonts w:eastAsia="Times New Roman"/>
          <w:bCs/>
          <w:shd w:val="clear" w:color="auto" w:fill="FFFFFF"/>
        </w:rPr>
        <w:t>Είναι</w:t>
      </w:r>
      <w:r>
        <w:rPr>
          <w:rFonts w:eastAsia="Times New Roman" w:cs="Times New Roman"/>
          <w:bCs/>
          <w:shd w:val="clear" w:color="auto" w:fill="FFFFFF"/>
        </w:rPr>
        <w:t xml:space="preserve"> γενικότερο το πρόβλημα. Θα δείτε ότι πολλοί επενδυτές δεν έχουν φροντίσει, ενώ έχουν κερδίσει τους διαγωνισμούς ή </w:t>
      </w:r>
      <w:r>
        <w:rPr>
          <w:rFonts w:eastAsia="Times New Roman" w:cs="Times New Roman"/>
          <w:bCs/>
          <w:shd w:val="clear" w:color="auto" w:fill="FFFFFF"/>
        </w:rPr>
        <w:lastRenderedPageBreak/>
        <w:t>τις ιδιωτικοποιήσεις, να έχουν στη</w:t>
      </w:r>
      <w:r>
        <w:rPr>
          <w:rFonts w:eastAsia="Times New Roman" w:cs="Times New Roman"/>
          <w:bCs/>
          <w:shd w:val="clear" w:color="auto" w:fill="FFFFFF"/>
        </w:rPr>
        <w:t xml:space="preserve">ν άκρη το απαιτούμενο ποσό, για να προχωρήσουν αυτές οι επενδύσεις. </w:t>
      </w:r>
    </w:p>
    <w:p w14:paraId="644FC9E8"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θα έλεγα το ίδιο για άλλου είδους διαγωνισμούς, όπως αυτός που έγινε και έχει να κάνει με την πατρίδα σας, το αεροδρόμιο στο Καστέλι, που περίμεναν όλοι ότι δεν θα υπάρχει επενδυτής, </w:t>
      </w:r>
      <w:r>
        <w:rPr>
          <w:rFonts w:eastAsia="Times New Roman" w:cs="Times New Roman"/>
          <w:bCs/>
          <w:shd w:val="clear" w:color="auto" w:fill="FFFFFF"/>
        </w:rPr>
        <w:t xml:space="preserve">όπως το </w:t>
      </w:r>
      <w:proofErr w:type="spellStart"/>
      <w:r>
        <w:rPr>
          <w:rFonts w:eastAsia="Times New Roman" w:cs="Times New Roman"/>
          <w:bCs/>
          <w:shd w:val="clear" w:color="auto" w:fill="FFFFFF"/>
        </w:rPr>
        <w:t>Θριάσιο</w:t>
      </w:r>
      <w:proofErr w:type="spellEnd"/>
      <w:r>
        <w:rPr>
          <w:rFonts w:eastAsia="Times New Roman" w:cs="Times New Roman"/>
          <w:bCs/>
          <w:shd w:val="clear" w:color="auto" w:fill="FFFFFF"/>
        </w:rPr>
        <w:t xml:space="preserve">, που βγήκε προσωρινός μειοδότης. Εκεί φαίνεται ότι αν έχουμε μια άλλη λογική στους διαγωνισμούς, στις συμπράξεις δημόσιου και ιδιωτικού τομέα και δεν απαξιώνουμε τη δημόσια περιουσία, μάλλον </w:t>
      </w:r>
      <w:r>
        <w:rPr>
          <w:rFonts w:eastAsia="Times New Roman"/>
          <w:bCs/>
          <w:shd w:val="clear" w:color="auto" w:fill="FFFFFF"/>
        </w:rPr>
        <w:t>έ</w:t>
      </w:r>
      <w:r>
        <w:rPr>
          <w:rFonts w:eastAsia="Times New Roman" w:cs="Times New Roman"/>
          <w:bCs/>
          <w:shd w:val="clear" w:color="auto" w:fill="FFFFFF"/>
        </w:rPr>
        <w:t xml:space="preserve">χουμε καλύτερα αποτελέσματα από αυτά που είχαμε </w:t>
      </w:r>
      <w:r>
        <w:rPr>
          <w:rFonts w:eastAsia="Times New Roman" w:cs="Times New Roman"/>
          <w:bCs/>
          <w:shd w:val="clear" w:color="auto" w:fill="FFFFFF"/>
        </w:rPr>
        <w:t xml:space="preserve">στο παρελθόν. </w:t>
      </w:r>
    </w:p>
    <w:p w14:paraId="644FC9E9"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644FC9EA"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Καλώς, ευχαριστούμε. Εάν δεν έχετε αντίρρηση, να μιλήσει ο Υπουργός, να μιλήσουν οι </w:t>
      </w:r>
      <w:r>
        <w:rPr>
          <w:rFonts w:eastAsia="Times New Roman" w:cs="Times New Roman"/>
          <w:bCs/>
          <w:shd w:val="clear" w:color="auto" w:fill="FFFFFF"/>
        </w:rPr>
        <w:t xml:space="preserve">Κοινοβουλευτικοί </w:t>
      </w:r>
      <w:r>
        <w:rPr>
          <w:rFonts w:eastAsia="Times New Roman" w:cs="Times New Roman"/>
          <w:bCs/>
          <w:shd w:val="clear" w:color="auto" w:fill="FFFFFF"/>
        </w:rPr>
        <w:t xml:space="preserve">και στο τέλος, αν θέλει, να προσθέσει κάτι ο Υπουργός. </w:t>
      </w:r>
    </w:p>
    <w:p w14:paraId="644FC9EB"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λόγο έχει ο Υπουργός Οικονομίας κα</w:t>
      </w:r>
      <w:r>
        <w:rPr>
          <w:rFonts w:eastAsia="Times New Roman" w:cs="Times New Roman"/>
          <w:bCs/>
          <w:shd w:val="clear" w:color="auto" w:fill="FFFFFF"/>
        </w:rPr>
        <w:t xml:space="preserve">ι Ανάπτυξης κ. </w:t>
      </w:r>
      <w:r>
        <w:rPr>
          <w:rFonts w:eastAsia="Times New Roman" w:cs="Times New Roman"/>
          <w:bCs/>
          <w:shd w:val="clear" w:color="auto" w:fill="FFFFFF"/>
        </w:rPr>
        <w:t>Δ</w:t>
      </w:r>
      <w:r>
        <w:rPr>
          <w:rFonts w:eastAsia="Times New Roman" w:cs="Times New Roman"/>
          <w:bCs/>
          <w:shd w:val="clear" w:color="auto" w:fill="FFFFFF"/>
        </w:rPr>
        <w:t>ήμος</w:t>
      </w:r>
      <w:r>
        <w:rPr>
          <w:rFonts w:eastAsia="Times New Roman" w:cs="Times New Roman"/>
          <w:bCs/>
          <w:shd w:val="clear" w:color="auto" w:fill="FFFFFF"/>
        </w:rPr>
        <w:t xml:space="preserve"> </w:t>
      </w:r>
      <w:r>
        <w:rPr>
          <w:rFonts w:eastAsia="Times New Roman" w:cs="Times New Roman"/>
          <w:bCs/>
          <w:shd w:val="clear" w:color="auto" w:fill="FFFFFF"/>
        </w:rPr>
        <w:t xml:space="preserve">Παπαδημητρίου. </w:t>
      </w:r>
    </w:p>
    <w:p w14:paraId="644FC9EC"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ΔΗΜ</w:t>
      </w:r>
      <w:r>
        <w:rPr>
          <w:rFonts w:eastAsia="Times New Roman" w:cs="Times New Roman"/>
          <w:b/>
          <w:bCs/>
          <w:shd w:val="clear" w:color="auto" w:fill="FFFFFF"/>
        </w:rPr>
        <w:t>ΟΣ</w:t>
      </w:r>
      <w:r>
        <w:rPr>
          <w:rFonts w:eastAsia="Times New Roman" w:cs="Times New Roman"/>
          <w:b/>
          <w:bCs/>
          <w:shd w:val="clear" w:color="auto" w:fill="FFFFFF"/>
        </w:rPr>
        <w:t xml:space="preserve"> ΠΑΠΑΔΗΜΗΤΡΙΟΥ (Υπουργός Οικονομίας και Ανάπτυξης):</w:t>
      </w:r>
      <w:r>
        <w:rPr>
          <w:rFonts w:eastAsia="Times New Roman" w:cs="Times New Roman"/>
          <w:bCs/>
          <w:shd w:val="clear" w:color="auto" w:fill="FFFFFF"/>
        </w:rPr>
        <w:t xml:space="preserve"> Ευχαριστώ, κύριε Πρόεδρε. </w:t>
      </w:r>
    </w:p>
    <w:p w14:paraId="644FC9ED"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πρώτο που θέλω να πω </w:t>
      </w:r>
      <w:r>
        <w:rPr>
          <w:rFonts w:eastAsia="Times New Roman"/>
          <w:bCs/>
          <w:shd w:val="clear" w:color="auto" w:fill="FFFFFF"/>
        </w:rPr>
        <w:t>είναι</w:t>
      </w:r>
      <w:r>
        <w:rPr>
          <w:rFonts w:eastAsia="Times New Roman" w:cs="Times New Roman"/>
          <w:bCs/>
          <w:shd w:val="clear" w:color="auto" w:fill="FFFFFF"/>
        </w:rPr>
        <w:t xml:space="preserve"> ότι την τροπολογία της Υπουργού Εργασίας, κυρίας </w:t>
      </w:r>
      <w:proofErr w:type="spellStart"/>
      <w:r>
        <w:rPr>
          <w:rFonts w:eastAsia="Times New Roman" w:cs="Times New Roman"/>
          <w:bCs/>
          <w:shd w:val="clear" w:color="auto" w:fill="FFFFFF"/>
        </w:rPr>
        <w:t>Αχτσιόγλου</w:t>
      </w:r>
      <w:proofErr w:type="spellEnd"/>
      <w:r>
        <w:rPr>
          <w:rFonts w:eastAsia="Times New Roman" w:cs="Times New Roman"/>
          <w:bCs/>
          <w:shd w:val="clear" w:color="auto" w:fill="FFFFFF"/>
        </w:rPr>
        <w:t xml:space="preserve">, μάλλον δεν την υπέγραψα. Θέλω να δηλώσω ότι </w:t>
      </w:r>
      <w:r>
        <w:rPr>
          <w:rFonts w:eastAsia="Times New Roman" w:cs="Times New Roman"/>
          <w:bCs/>
          <w:shd w:val="clear" w:color="auto" w:fill="FFFFFF"/>
        </w:rPr>
        <w:t xml:space="preserve">την αποδέχομαι. </w:t>
      </w:r>
    </w:p>
    <w:p w14:paraId="644FC9EE"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Ως Έλληνας του εξωτερικού που επιστρέφει στην πατρίδα του και όταν απευθύνομαι στη διεθνή κοινότητα και διαπραγματεύομαι για ζητήματα που ταλανίζουν την ελληνική κοινωνία, όπως η διευθέτηση του χρέους, θέλω να μιλάω εξ ονόματος όλου του ελ</w:t>
      </w:r>
      <w:r>
        <w:rPr>
          <w:rFonts w:eastAsia="Times New Roman" w:cs="Times New Roman"/>
          <w:bCs/>
          <w:shd w:val="clear" w:color="auto" w:fill="FFFFFF"/>
        </w:rPr>
        <w:t xml:space="preserve">ληνικού λαού. Και γι’ αυτό θα επιζητήσω τη μεγαλύτερη δυνατή πλειοψηφία σε αντίστοιχες ψηφοφορίες στη </w:t>
      </w:r>
      <w:r>
        <w:rPr>
          <w:rFonts w:eastAsia="Times New Roman"/>
          <w:bCs/>
          <w:shd w:val="clear" w:color="auto" w:fill="FFFFFF"/>
        </w:rPr>
        <w:t>Βουλή</w:t>
      </w:r>
      <w:r>
        <w:rPr>
          <w:rFonts w:eastAsia="Times New Roman" w:cs="Times New Roman"/>
          <w:bCs/>
          <w:shd w:val="clear" w:color="auto" w:fill="FFFFFF"/>
        </w:rPr>
        <w:t xml:space="preserve">. </w:t>
      </w:r>
    </w:p>
    <w:p w14:paraId="644FC9EF"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να μου επιτρέψετε να μην δεχτώ υποδείξεις για μαθήματα ηθικής. Αντιλαμβάνομαι πλήρως την ανάγκη πολιτικής διαφοροποίησης </w:t>
      </w:r>
      <w:r>
        <w:rPr>
          <w:rFonts w:eastAsia="Times New Roman" w:cs="Times New Roman"/>
          <w:bCs/>
          <w:shd w:val="clear" w:color="auto" w:fill="FFFFFF"/>
        </w:rPr>
        <w:lastRenderedPageBreak/>
        <w:t>και κριτικής απέν</w:t>
      </w:r>
      <w:r>
        <w:rPr>
          <w:rFonts w:eastAsia="Times New Roman" w:cs="Times New Roman"/>
          <w:bCs/>
          <w:shd w:val="clear" w:color="auto" w:fill="FFFFFF"/>
        </w:rPr>
        <w:t xml:space="preserve">αντι στην </w:t>
      </w:r>
      <w:r>
        <w:rPr>
          <w:rFonts w:eastAsia="Times New Roman"/>
          <w:bCs/>
          <w:shd w:val="clear" w:color="auto" w:fill="FFFFFF"/>
        </w:rPr>
        <w:t>Κυβέρνηση</w:t>
      </w:r>
      <w:r>
        <w:rPr>
          <w:rFonts w:eastAsia="Times New Roman" w:cs="Times New Roman"/>
          <w:bCs/>
          <w:shd w:val="clear" w:color="auto" w:fill="FFFFFF"/>
        </w:rPr>
        <w:t xml:space="preserve">, αλλά ας μην φαντασιώνονται ορισμένοι θεωρίες συνωμοσίας, με σκοπό μάλιστα να συγκαλύψουν παλαιοκομματικές τακτικές. </w:t>
      </w:r>
    </w:p>
    <w:p w14:paraId="644FC9F0"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w:t>
      </w:r>
      <w:r>
        <w:rPr>
          <w:rFonts w:eastAsia="Times New Roman"/>
          <w:bCs/>
          <w:shd w:val="clear" w:color="auto" w:fill="FFFFFF"/>
        </w:rPr>
        <w:t>Κυβέρνηση</w:t>
      </w:r>
      <w:r>
        <w:rPr>
          <w:rFonts w:eastAsia="Times New Roman" w:cs="Times New Roman"/>
          <w:bCs/>
          <w:shd w:val="clear" w:color="auto" w:fill="FFFFFF"/>
        </w:rPr>
        <w:t xml:space="preserve"> επί θεμάτων επενδύσεων, που </w:t>
      </w:r>
      <w:r>
        <w:rPr>
          <w:rFonts w:eastAsia="Times New Roman"/>
          <w:bCs/>
          <w:shd w:val="clear" w:color="auto" w:fill="FFFFFF"/>
        </w:rPr>
        <w:t>είναι</w:t>
      </w:r>
      <w:r>
        <w:rPr>
          <w:rFonts w:eastAsia="Times New Roman" w:cs="Times New Roman"/>
          <w:bCs/>
          <w:shd w:val="clear" w:color="auto" w:fill="FFFFFF"/>
        </w:rPr>
        <w:t xml:space="preserve"> το χαρτοφυλάκιό μου, θα κινηθεί αποφασιστικά με διαφάνεια και με ευρύτερες κοινωνικές συναινέσεις για την αποκατάσταση του </w:t>
      </w:r>
      <w:proofErr w:type="spellStart"/>
      <w:r>
        <w:rPr>
          <w:rFonts w:eastAsia="Times New Roman" w:cs="Times New Roman"/>
          <w:bCs/>
          <w:shd w:val="clear" w:color="auto" w:fill="FFFFFF"/>
        </w:rPr>
        <w:t>επιχειρείν</w:t>
      </w:r>
      <w:proofErr w:type="spellEnd"/>
      <w:r>
        <w:rPr>
          <w:rFonts w:eastAsia="Times New Roman" w:cs="Times New Roman"/>
          <w:bCs/>
          <w:shd w:val="clear" w:color="auto" w:fill="FFFFFF"/>
        </w:rPr>
        <w:t xml:space="preserve"> στη χώρα, σε συνθήκες όμως κοινωνικής δικαιοσύνης, χωρίς αποκλεισμούς και διακρίσεις. </w:t>
      </w:r>
    </w:p>
    <w:p w14:paraId="644FC9F1"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Κυρίες και κύριοι </w:t>
      </w:r>
      <w:r>
        <w:rPr>
          <w:rFonts w:eastAsia="Times New Roman" w:cs="Times New Roman"/>
          <w:bCs/>
          <w:shd w:val="clear" w:color="auto" w:fill="FFFFFF"/>
        </w:rPr>
        <w:t>Βουλευτές</w:t>
      </w:r>
      <w:r>
        <w:rPr>
          <w:rFonts w:eastAsia="Times New Roman" w:cs="Times New Roman"/>
          <w:bCs/>
          <w:shd w:val="clear" w:color="auto" w:fill="FFFFFF"/>
        </w:rPr>
        <w:t xml:space="preserve">, θέλω </w:t>
      </w:r>
      <w:r>
        <w:rPr>
          <w:rFonts w:eastAsia="Times New Roman" w:cs="Times New Roman"/>
          <w:bCs/>
          <w:shd w:val="clear" w:color="auto" w:fill="FFFFFF"/>
        </w:rPr>
        <w:t xml:space="preserve">να σας παροτρύνω να υπερψηφίσετε το νομοσχέδιο, που θα συμβάλλει στη προσέλκυση των επενδύσεων και στη καλύτερη λειτουργία της αγοράς. </w:t>
      </w:r>
    </w:p>
    <w:p w14:paraId="644FC9F2"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644FC9F3" w14:textId="77777777" w:rsidR="0050333C" w:rsidRDefault="00414943">
      <w:pPr>
        <w:spacing w:after="0" w:line="600" w:lineRule="auto"/>
        <w:ind w:firstLine="720"/>
        <w:jc w:val="both"/>
        <w:rPr>
          <w:rFonts w:eastAsia="Times New Roman" w:cs="Times New Roman"/>
          <w:bCs/>
          <w:shd w:val="clear" w:color="auto" w:fill="FFFFFF"/>
        </w:rPr>
      </w:pPr>
      <w:r>
        <w:rPr>
          <w:rFonts w:eastAsia="Times New Roman"/>
          <w:b/>
          <w:bCs/>
        </w:rPr>
        <w:t>ΠΡΟΕΔΡΕΥΩΝ (Αναστάσιος Κουράκης):</w:t>
      </w:r>
      <w:r>
        <w:rPr>
          <w:rFonts w:eastAsia="Times New Roman" w:cs="Times New Roman"/>
        </w:rPr>
        <w:t xml:space="preserve">  </w:t>
      </w:r>
      <w:r>
        <w:rPr>
          <w:rFonts w:eastAsia="Times New Roman" w:cs="Times New Roman"/>
          <w:bCs/>
          <w:shd w:val="clear" w:color="auto" w:fill="FFFFFF"/>
        </w:rPr>
        <w:t xml:space="preserve">Ευχαριστούμε πολύ τον κύριο Υπουργό. </w:t>
      </w:r>
    </w:p>
    <w:p w14:paraId="644FC9F4" w14:textId="77777777" w:rsidR="0050333C" w:rsidRDefault="00414943">
      <w:pPr>
        <w:spacing w:after="0" w:line="600" w:lineRule="auto"/>
        <w:ind w:firstLine="720"/>
        <w:jc w:val="both"/>
        <w:rPr>
          <w:rFonts w:eastAsia="Times New Roman" w:cs="Times New Roman"/>
        </w:rPr>
      </w:pPr>
      <w:r>
        <w:rPr>
          <w:rFonts w:eastAsia="Times New Roman" w:cs="Times New Roman"/>
          <w:bCs/>
          <w:shd w:val="clear" w:color="auto" w:fill="FFFFFF"/>
        </w:rPr>
        <w:t xml:space="preserve">Ο κ. </w:t>
      </w:r>
      <w:proofErr w:type="spellStart"/>
      <w:r>
        <w:rPr>
          <w:rFonts w:eastAsia="Times New Roman" w:cs="Times New Roman"/>
          <w:bCs/>
          <w:shd w:val="clear" w:color="auto" w:fill="FFFFFF"/>
        </w:rPr>
        <w:t>Σταϊκούρας</w:t>
      </w:r>
      <w:proofErr w:type="spellEnd"/>
      <w:r>
        <w:rPr>
          <w:rFonts w:eastAsia="Times New Roman" w:cs="Times New Roman"/>
          <w:bCs/>
          <w:shd w:val="clear" w:color="auto" w:fill="FFFFFF"/>
        </w:rPr>
        <w:t>, Κοινοβουλευτι</w:t>
      </w:r>
      <w:r>
        <w:rPr>
          <w:rFonts w:eastAsia="Times New Roman" w:cs="Times New Roman"/>
          <w:bCs/>
          <w:shd w:val="clear" w:color="auto" w:fill="FFFFFF"/>
        </w:rPr>
        <w:t xml:space="preserve">κός Εκπρόσωπος της Νέας Δημοκρατίας, έχει τον λόγο για τρία λεπτά. </w:t>
      </w:r>
    </w:p>
    <w:p w14:paraId="644FC9F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ΣΤΑΪΚΟΥΡΑΣ: </w:t>
      </w:r>
      <w:r>
        <w:rPr>
          <w:rFonts w:eastAsia="Times New Roman" w:cs="Times New Roman"/>
          <w:szCs w:val="24"/>
        </w:rPr>
        <w:t xml:space="preserve">Εισηγητής, είμαι κύριε Πρόεδρε. Ευχαριστώ. </w:t>
      </w:r>
    </w:p>
    <w:p w14:paraId="644FC9F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Κύριε Υπουργέ, μιλήσαμε καθ’ όλη τη διάρκεια αυτού του διημέρου για ανταγωνιστικότητα, για επιχειρηματικότητα, για διαθρωτικ</w:t>
      </w:r>
      <w:r>
        <w:rPr>
          <w:rFonts w:eastAsia="Times New Roman" w:cs="Times New Roman"/>
          <w:szCs w:val="24"/>
        </w:rPr>
        <w:t>ές αλλαγές, που θα βοηθήσουν την επιχειρηματικότητα. Θα πρέπει συνεπώς να ξέρουμε πού ήμασταν και πού είμαστε. Συνεπώς, επειδή ενσωματώνεται μέσα στο νομοσχέδιο ο φορέας, θα καταθέσω την τελευταία έκθεση του ΟΟΣΑ του 2016 για τις διαρθρωτικές αλλαγές της π</w:t>
      </w:r>
      <w:r>
        <w:rPr>
          <w:rFonts w:eastAsia="Times New Roman" w:cs="Times New Roman"/>
          <w:szCs w:val="24"/>
        </w:rPr>
        <w:t>εριόδου 2011-2014. Την περίοδο 2011-2014, κύριε Υπουργέ, έγιναν οι περισσότερες διαρθρωτικές αλλαγές στην Ελλάδα από οποιαδήποτε άλλη χώρα του κόσμου. Αυτό λέει η έκθεση του ΟΟΣΑ «</w:t>
      </w:r>
      <w:r>
        <w:rPr>
          <w:rFonts w:eastAsia="Times New Roman" w:cs="Times New Roman"/>
          <w:szCs w:val="24"/>
          <w:lang w:val="en-US"/>
        </w:rPr>
        <w:t>Going</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Growth</w:t>
      </w:r>
      <w:r>
        <w:rPr>
          <w:rFonts w:eastAsia="Times New Roman" w:cs="Times New Roman"/>
          <w:szCs w:val="24"/>
        </w:rPr>
        <w:t xml:space="preserve">» του 2016, η τελευταία έκθεση δηλαδή, η φετινή. </w:t>
      </w:r>
    </w:p>
    <w:p w14:paraId="644FC9F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w:t>
      </w:r>
      <w:r>
        <w:rPr>
          <w:rFonts w:eastAsia="Times New Roman" w:cs="Times New Roman"/>
          <w:szCs w:val="24"/>
        </w:rPr>
        <w:lastRenderedPageBreak/>
        <w:t>του Τμήματος Γραμματείας της Διεύθυνσης Στενογραφίας και Πρακτικών της Βουλής)</w:t>
      </w:r>
    </w:p>
    <w:p w14:paraId="644FC9F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Σε τι κατάσταση είναι, όμως, σήμερα η επιχειρηματικότητ</w:t>
      </w:r>
      <w:r>
        <w:rPr>
          <w:rFonts w:eastAsia="Times New Roman" w:cs="Times New Roman"/>
          <w:szCs w:val="24"/>
        </w:rPr>
        <w:t xml:space="preserve">α; </w:t>
      </w:r>
      <w:proofErr w:type="spellStart"/>
      <w:r>
        <w:rPr>
          <w:rFonts w:eastAsia="Times New Roman" w:cs="Times New Roman"/>
          <w:szCs w:val="24"/>
        </w:rPr>
        <w:t>Υπερφορολόγηση</w:t>
      </w:r>
      <w:proofErr w:type="spellEnd"/>
      <w:r>
        <w:rPr>
          <w:rFonts w:eastAsia="Times New Roman" w:cs="Times New Roman"/>
          <w:szCs w:val="24"/>
        </w:rPr>
        <w:t>, στάση πληρωμών από το κράτος, έλλειψη ρευστότητας. Κατατέθηκαν κάποια στοιχεία. Πρέπει να είμαστε ακριβείς. Έκλεισαν έξι χιλιάδες περισσότερες επιχειρήσεις φέτος απ’ ό,τι πέρ</w:t>
      </w:r>
      <w:r>
        <w:rPr>
          <w:rFonts w:eastAsia="Times New Roman" w:cs="Times New Roman"/>
          <w:szCs w:val="24"/>
        </w:rPr>
        <w:t>υ</w:t>
      </w:r>
      <w:r>
        <w:rPr>
          <w:rFonts w:eastAsia="Times New Roman" w:cs="Times New Roman"/>
          <w:szCs w:val="24"/>
        </w:rPr>
        <w:t>σι. Φέτος, για πρώτη φορά, το κλείσιμο των επιχειρήσεων υπερβα</w:t>
      </w:r>
      <w:r>
        <w:rPr>
          <w:rFonts w:eastAsia="Times New Roman" w:cs="Times New Roman"/>
          <w:szCs w:val="24"/>
        </w:rPr>
        <w:t xml:space="preserve">ίνει το άνοιγμα επιχειρήσεων. Θα καταθέσω τον σχετικό πίνακα στα Πρακτικά. </w:t>
      </w:r>
    </w:p>
    <w:p w14:paraId="644FC9F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w:t>
      </w:r>
      <w:r>
        <w:rPr>
          <w:rFonts w:eastAsia="Times New Roman" w:cs="Times New Roman"/>
          <w:szCs w:val="24"/>
        </w:rPr>
        <w:t>φίας και Πρακτικών της Βουλής)</w:t>
      </w:r>
    </w:p>
    <w:p w14:paraId="644FC9F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Η Κυβέρνησή σας, κύριε Υπουργέ, έχει αυξήσει τις ληξιπρόθεσμες οφειλές του </w:t>
      </w:r>
      <w:r>
        <w:rPr>
          <w:rFonts w:eastAsia="Times New Roman" w:cs="Times New Roman"/>
          <w:szCs w:val="24"/>
        </w:rPr>
        <w:t>δημοσίου</w:t>
      </w:r>
      <w:r>
        <w:rPr>
          <w:rFonts w:eastAsia="Times New Roman" w:cs="Times New Roman"/>
          <w:szCs w:val="24"/>
        </w:rPr>
        <w:t xml:space="preserve">, δηλαδή τη ρευστότητα στις επιχειρήσεις κατά 62%. </w:t>
      </w:r>
      <w:r>
        <w:rPr>
          <w:rFonts w:eastAsia="Times New Roman" w:cs="Times New Roman"/>
          <w:szCs w:val="24"/>
        </w:rPr>
        <w:lastRenderedPageBreak/>
        <w:t xml:space="preserve">Έχουμε 62% αύξηση των ληξιπρόθεσμων οφειλών του </w:t>
      </w:r>
      <w:r>
        <w:rPr>
          <w:rFonts w:eastAsia="Times New Roman" w:cs="Times New Roman"/>
          <w:szCs w:val="24"/>
        </w:rPr>
        <w:t>δημοσίου</w:t>
      </w:r>
      <w:r>
        <w:rPr>
          <w:rFonts w:eastAsia="Times New Roman" w:cs="Times New Roman"/>
          <w:szCs w:val="24"/>
        </w:rPr>
        <w:t>. Λείπει το αίμα από τις επιχειρήσε</w:t>
      </w:r>
      <w:r>
        <w:rPr>
          <w:rFonts w:eastAsia="Times New Roman" w:cs="Times New Roman"/>
          <w:szCs w:val="24"/>
        </w:rPr>
        <w:t xml:space="preserve">ις. Καταθέτω τον σχετικό πίνακα. </w:t>
      </w:r>
    </w:p>
    <w:p w14:paraId="644FC9F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4FC9F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δημιουρ</w:t>
      </w:r>
      <w:r>
        <w:rPr>
          <w:rFonts w:eastAsia="Times New Roman" w:cs="Times New Roman"/>
          <w:szCs w:val="24"/>
        </w:rPr>
        <w:t xml:space="preserve">γεί και νέα γενιά ληξιπρόθεσμων οφειλών. Άρα, πώς θα πάει μπροστά η επιχειρηματικότητα; </w:t>
      </w:r>
    </w:p>
    <w:p w14:paraId="644FC9F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Εμείς, συνεπώς, λέμε και θέλουμε να συμβάλλουμε και το πράξαμε από εχθές: Ναι, στην </w:t>
      </w:r>
      <w:proofErr w:type="spellStart"/>
      <w:r>
        <w:rPr>
          <w:rFonts w:eastAsia="Times New Roman" w:cs="Times New Roman"/>
          <w:szCs w:val="24"/>
        </w:rPr>
        <w:t>εμπροσθοβαρή</w:t>
      </w:r>
      <w:proofErr w:type="spellEnd"/>
      <w:r>
        <w:rPr>
          <w:rFonts w:eastAsia="Times New Roman" w:cs="Times New Roman"/>
          <w:szCs w:val="24"/>
        </w:rPr>
        <w:t xml:space="preserve"> υλοποίηση διαρθρωτικών αλλαγών που ενισχύουν την επιχειρηματικότητα κα</w:t>
      </w:r>
      <w:r>
        <w:rPr>
          <w:rFonts w:eastAsia="Times New Roman" w:cs="Times New Roman"/>
          <w:szCs w:val="24"/>
        </w:rPr>
        <w:t xml:space="preserve">ι την ανταγωνιστικότητα της οικονομίας και αλλαγή του μείγματος της δημοσιονομικής πολιτικής στην κατεύθυνση </w:t>
      </w:r>
      <w:proofErr w:type="spellStart"/>
      <w:r>
        <w:rPr>
          <w:rFonts w:eastAsia="Times New Roman" w:cs="Times New Roman"/>
          <w:szCs w:val="24"/>
        </w:rPr>
        <w:t>στοχευμένων</w:t>
      </w:r>
      <w:proofErr w:type="spellEnd"/>
      <w:r>
        <w:rPr>
          <w:rFonts w:eastAsia="Times New Roman" w:cs="Times New Roman"/>
          <w:szCs w:val="24"/>
        </w:rPr>
        <w:t xml:space="preserve"> φορολογικών ελαφρύνσεων. Δεν θα πρέπει να περιμένουμε την αλλαγή των </w:t>
      </w:r>
      <w:proofErr w:type="spellStart"/>
      <w:r>
        <w:rPr>
          <w:rFonts w:eastAsia="Times New Roman" w:cs="Times New Roman"/>
          <w:szCs w:val="24"/>
        </w:rPr>
        <w:t>μεσομακροπρόθεσμων</w:t>
      </w:r>
      <w:proofErr w:type="spellEnd"/>
      <w:r>
        <w:rPr>
          <w:rFonts w:eastAsia="Times New Roman" w:cs="Times New Roman"/>
          <w:szCs w:val="24"/>
        </w:rPr>
        <w:t xml:space="preserve"> δημοσιονομικών στόχων για να μειώσουμε τη φορολ</w:t>
      </w:r>
      <w:r>
        <w:rPr>
          <w:rFonts w:eastAsia="Times New Roman" w:cs="Times New Roman"/>
          <w:szCs w:val="24"/>
        </w:rPr>
        <w:t xml:space="preserve">όγηση στις επιχειρήσεις, όπως είπε ο </w:t>
      </w:r>
      <w:r>
        <w:rPr>
          <w:rFonts w:eastAsia="Times New Roman" w:cs="Times New Roman"/>
          <w:szCs w:val="24"/>
        </w:rPr>
        <w:lastRenderedPageBreak/>
        <w:t xml:space="preserve">Υπουργός Οικονομικών. Πρέπει να το κάνουμε άμεσα με χρήση δημοσιονομικών ισοδυνάμων. </w:t>
      </w:r>
    </w:p>
    <w:p w14:paraId="644FC9F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Επί των άρθρων, στο άρθρο 15, κύριε Υπουργέ, σας ζήτησα, επειδή έχετε κάνει προφορική αναφορά και χθες και σήμερα, αλλά εξακολουθούν </w:t>
      </w:r>
      <w:r>
        <w:rPr>
          <w:rFonts w:eastAsia="Times New Roman" w:cs="Times New Roman"/>
          <w:szCs w:val="24"/>
        </w:rPr>
        <w:t xml:space="preserve">εντός κι εκτός Αιθούσης να υπάρχουν αμφιβολίες και αμφισβητήσεις, να υπάρξει γραπτώς αυτή η προφορική σας αναφορά, σε ό,τι αφορά τη μη κατάργηση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w:t>
      </w:r>
      <w:r>
        <w:rPr>
          <w:rFonts w:eastAsia="Times New Roman" w:cs="Times New Roman"/>
          <w:szCs w:val="24"/>
          <w:lang w:val="en-US"/>
        </w:rPr>
        <w:t>GPS</w:t>
      </w:r>
      <w:r>
        <w:rPr>
          <w:rFonts w:eastAsia="Times New Roman" w:cs="Times New Roman"/>
          <w:szCs w:val="24"/>
        </w:rPr>
        <w:t xml:space="preserve">. Δεν το έχετε κάνει ακόμα. </w:t>
      </w:r>
    </w:p>
    <w:p w14:paraId="644FC9F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Στα άρθρα 21 και 22, τα προβλήματα τα οποία ανέφερα κα</w:t>
      </w:r>
      <w:r>
        <w:rPr>
          <w:rFonts w:eastAsia="Times New Roman" w:cs="Times New Roman"/>
          <w:szCs w:val="24"/>
        </w:rPr>
        <w:t>ι υφίστανται και διογκώνονται. Οι εβδομήντα τέσσερις αλλαγές δεν υπάρχουν πλέον. Είναι ενενήντα οι αλλαγές. Κατατέθηκαν κι άλλες μέσα από νομοθετικές βελτιώσεις. Και όλες ή αρκετές, αν θέλετε, δεν είναι μικρής σημασίας. Αλλάζουν μέχρι και τα προσόντα που π</w:t>
      </w:r>
      <w:r>
        <w:rPr>
          <w:rFonts w:eastAsia="Times New Roman" w:cs="Times New Roman"/>
          <w:szCs w:val="24"/>
        </w:rPr>
        <w:t>ρέπει να έχει κάποιος στη χρήση ξένης γλώσσας. Από «</w:t>
      </w:r>
      <w:r>
        <w:rPr>
          <w:rFonts w:eastAsia="Times New Roman" w:cs="Times New Roman"/>
          <w:szCs w:val="24"/>
        </w:rPr>
        <w:t>Άριστα</w:t>
      </w:r>
      <w:r>
        <w:rPr>
          <w:rFonts w:eastAsia="Times New Roman" w:cs="Times New Roman"/>
          <w:szCs w:val="24"/>
        </w:rPr>
        <w:t>» πήγε σε «</w:t>
      </w:r>
      <w:r>
        <w:rPr>
          <w:rFonts w:eastAsia="Times New Roman" w:cs="Times New Roman"/>
          <w:szCs w:val="24"/>
        </w:rPr>
        <w:t>Πολύ καλά</w:t>
      </w:r>
      <w:r>
        <w:rPr>
          <w:rFonts w:eastAsia="Times New Roman" w:cs="Times New Roman"/>
          <w:szCs w:val="24"/>
        </w:rPr>
        <w:t xml:space="preserve">». Αλλάζει ριζικά δηλαδή το κριτήριο αξιολόγησης κάποιου. Όπως δεν έχουν αρθεί και </w:t>
      </w:r>
      <w:r>
        <w:rPr>
          <w:rFonts w:eastAsia="Times New Roman" w:cs="Times New Roman"/>
          <w:szCs w:val="24"/>
        </w:rPr>
        <w:lastRenderedPageBreak/>
        <w:t xml:space="preserve">οι ενστάσεις για τις οργανικές θέσεις βοηθών νομικών συμβούλων για τις αποσπάσεις και τις μετατάξεις. </w:t>
      </w:r>
    </w:p>
    <w:p w14:paraId="644FCA0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Άρθρο 23: Ζητήσαμε την απόσυρση του. Θεωρούμε μείζον ζήτημα να αποσυρθεί το άρθρο 23. Επαναλαμβάνω, η ανάρτηση όλων των δημοσίων συμβάσεων άνω των χιλίων</w:t>
      </w:r>
      <w:r>
        <w:rPr>
          <w:rFonts w:eastAsia="Times New Roman" w:cs="Times New Roman"/>
          <w:szCs w:val="24"/>
        </w:rPr>
        <w:t xml:space="preserve"> ευρώ προβλέφθηκε για λόγους διαφάνειας με τον ν.4013/2011. Όλες οι μεταγενέστερες Κυβερνήσεις και όλοι οι νόμοι και όλες οι </w:t>
      </w:r>
      <w:r>
        <w:rPr>
          <w:rFonts w:eastAsia="Times New Roman" w:cs="Times New Roman"/>
          <w:szCs w:val="24"/>
        </w:rPr>
        <w:t xml:space="preserve">υπουργικές </w:t>
      </w:r>
      <w:r>
        <w:rPr>
          <w:rFonts w:eastAsia="Times New Roman" w:cs="Times New Roman"/>
          <w:szCs w:val="24"/>
        </w:rPr>
        <w:t>αποφάσεις με τελευταίο νόμο, τον ν.4281/2014, επιβεβαίωσαν αυτό. Καθ’ όλο το διάστημα αυτό αναρτώνται κανονικά οι αποφάσ</w:t>
      </w:r>
      <w:r>
        <w:rPr>
          <w:rFonts w:eastAsia="Times New Roman" w:cs="Times New Roman"/>
          <w:szCs w:val="24"/>
        </w:rPr>
        <w:t xml:space="preserve">εις για απευθείας αναθέσεις από τις περισσότερες αναθέτουσες αρχές, με αποτέλεσμα το ΚΗΜΔΗΣ να έχει πάνω από ένα εκατομμύριο εγγραφές τον Σεπτέμβριο του 2015. </w:t>
      </w:r>
    </w:p>
    <w:p w14:paraId="644FCA0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Επομένως, δεν ισχύει ο ισχυρισμός της αιτιολογικής έκθεσης ότι η πρόβλεψη γίνεται λόγω της μη έκδοσης της </w:t>
      </w:r>
      <w:proofErr w:type="spellStart"/>
      <w:r>
        <w:rPr>
          <w:rFonts w:eastAsia="Times New Roman" w:cs="Times New Roman"/>
          <w:szCs w:val="24"/>
        </w:rPr>
        <w:t>εφαρμοστικής</w:t>
      </w:r>
      <w:proofErr w:type="spellEnd"/>
      <w:r>
        <w:rPr>
          <w:rFonts w:eastAsia="Times New Roman" w:cs="Times New Roman"/>
          <w:szCs w:val="24"/>
        </w:rPr>
        <w:t xml:space="preserve"> </w:t>
      </w:r>
      <w:r>
        <w:rPr>
          <w:rFonts w:eastAsia="Times New Roman" w:cs="Times New Roman"/>
          <w:szCs w:val="24"/>
        </w:rPr>
        <w:t xml:space="preserve">υπουργικής </w:t>
      </w:r>
      <w:r>
        <w:rPr>
          <w:rFonts w:eastAsia="Times New Roman" w:cs="Times New Roman"/>
          <w:szCs w:val="24"/>
        </w:rPr>
        <w:t xml:space="preserve">απόφασης για το ΚΗΜΔΗΣ. Επιμένουμε συνεπώς στην απόσυρση του συγκεκριμένου άρθρου. </w:t>
      </w:r>
    </w:p>
    <w:p w14:paraId="644FCA0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Τέλος, σε ό,τι αφορά την τροπολογία, νομίζ</w:t>
      </w:r>
      <w:r>
        <w:rPr>
          <w:rFonts w:eastAsia="Times New Roman" w:cs="Times New Roman"/>
          <w:szCs w:val="24"/>
        </w:rPr>
        <w:t xml:space="preserve">ω και ο κοινοβουλευτικός εκπρόσωπος του Ποταμιού αναφέρθηκε σε αυτή. Θα ήθελα να είμαι λίγο πιο συγκεκριμένος. </w:t>
      </w:r>
    </w:p>
    <w:p w14:paraId="644FCA0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Στην παράγραφο 3 του άρθρου 99 του ν.4052/2012 υφίσταται απόλυτος περιορισμός ως προς την άσκηση της δραστηριότητας του ιδιωτικού γραφείου ευρέσ</w:t>
      </w:r>
      <w:r>
        <w:rPr>
          <w:rFonts w:eastAsia="Times New Roman" w:cs="Times New Roman"/>
          <w:szCs w:val="24"/>
        </w:rPr>
        <w:t xml:space="preserve">εως εργασίας από πρόσωπο, φυσικό ή νομικό, διαφορετικό από αυτό που προέβη στη σύστασή του. </w:t>
      </w:r>
    </w:p>
    <w:p w14:paraId="644FCA04"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Η άρση του περιορισμού, όπως αναφέρεται στην αιτιολογική έκθεση της τροπολογίας, παρίσταται αναγκαία, απ’ ό,τι αντιλαμβάνομαι, στο πλαίσιο της ευρύτερης εναρμόνιση</w:t>
      </w:r>
      <w:r>
        <w:rPr>
          <w:rFonts w:eastAsia="Times New Roman"/>
          <w:color w:val="000000"/>
          <w:szCs w:val="24"/>
        </w:rPr>
        <w:t xml:space="preserve">ς με τις διατάξεις του ν.3919/2011. </w:t>
      </w:r>
    </w:p>
    <w:p w14:paraId="644FCA05"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Ωστόσο, η προτεινόμενη τροπολογία προβαίνει απλώς στην κατάργηση του περιορισμού, με την κατάργηση της σχετικής διάταξης, με αποτέλεσμα να δημιουργείται κενό νόμου, κύριε Υπουργέ. </w:t>
      </w:r>
    </w:p>
    <w:p w14:paraId="644FCA06"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Ειδικότερα, οι διατάξεις του ν.4052/20</w:t>
      </w:r>
      <w:r>
        <w:rPr>
          <w:rFonts w:eastAsia="Times New Roman"/>
          <w:color w:val="000000"/>
          <w:szCs w:val="24"/>
        </w:rPr>
        <w:t xml:space="preserve">12 αναφέρονταν στη σύσταση και λειτουργία του ιδιωτικού γραφείου ευρέσεως εργασίας. Δεδομένου ότι </w:t>
      </w:r>
      <w:r>
        <w:rPr>
          <w:rFonts w:eastAsia="Times New Roman"/>
          <w:color w:val="000000"/>
          <w:szCs w:val="24"/>
        </w:rPr>
        <w:lastRenderedPageBreak/>
        <w:t>στο Διοικητικό Δίκαιο, ό,τι δεν προβλέπεται, απαγορεύεται, η απαλοιφή της απαγόρευσης εκχώρησης δεν θεσπίζει διαδικασία εκχώρησης. Επιπλέον, πρέπει να αναφερθ</w:t>
      </w:r>
      <w:r>
        <w:rPr>
          <w:rFonts w:eastAsia="Times New Roman"/>
          <w:color w:val="000000"/>
          <w:szCs w:val="24"/>
        </w:rPr>
        <w:t>εί ρητά ως νομοθετική επιταγή η συνδρομή των νόμιμων προϋποθέσεων σύστασης και λειτουργίας και στην περίπτωση εκχώρησης. Το γεγονός, δε, ότι στην αιτιολογική έκθεση γίνεται μνεία περί της τήρησης των διατάξεων του ν.4052/2012, δεν εξασφαλίζει από περιπτώσε</w:t>
      </w:r>
      <w:r>
        <w:rPr>
          <w:rFonts w:eastAsia="Times New Roman"/>
          <w:color w:val="000000"/>
          <w:szCs w:val="24"/>
        </w:rPr>
        <w:t xml:space="preserve">ις καταστρατηγήσεως του νόμου. </w:t>
      </w:r>
    </w:p>
    <w:p w14:paraId="644FCA07" w14:textId="77777777" w:rsidR="0050333C" w:rsidRDefault="00414943">
      <w:pPr>
        <w:spacing w:after="0" w:line="600" w:lineRule="auto"/>
        <w:ind w:firstLine="720"/>
        <w:jc w:val="both"/>
        <w:rPr>
          <w:rFonts w:eastAsia="Times New Roman"/>
          <w:color w:val="000000"/>
          <w:szCs w:val="24"/>
        </w:rPr>
      </w:pPr>
      <w:r>
        <w:rPr>
          <w:rFonts w:eastAsia="Times New Roman"/>
          <w:color w:val="000000"/>
          <w:szCs w:val="24"/>
        </w:rPr>
        <w:t xml:space="preserve">Συνεπώς, προτείνεται από την πλευρά της Αξιωματικής Αντιπολίτευσης, σε διαφορετική περίπτωση θα καταψηφίσει την τροπολογία, ως νομοτεχνικά αλλά και ουσιαστικά ορθότερο, η διάταξη της τροπολογίας να αναδιατυπωθεί ως εξής: «Η </w:t>
      </w:r>
      <w:r>
        <w:rPr>
          <w:rFonts w:eastAsia="Times New Roman"/>
          <w:color w:val="000000"/>
          <w:szCs w:val="24"/>
        </w:rPr>
        <w:t xml:space="preserve">παράγραφος 3 του άρθρου 99 του ν.4052/2012 αντικαθίσταται ως εξής: η άσκηση της δραστηριότητας ιδιωτικού γραφείου ευρέσεως εργασίας και υποκαταστήματός του, μπορεί να εκχωρηθεί σε άλλο φυσικό ή νομικό πρόσωπο, εφόσον πληρούνται οι όροι και οι προϋποθέσεις </w:t>
      </w:r>
      <w:r>
        <w:rPr>
          <w:rFonts w:eastAsia="Times New Roman"/>
          <w:color w:val="000000"/>
          <w:szCs w:val="24"/>
        </w:rPr>
        <w:t>που τίθενται από την οικεία νομοθεσία».</w:t>
      </w:r>
    </w:p>
    <w:p w14:paraId="644FCA08" w14:textId="77777777" w:rsidR="0050333C" w:rsidRDefault="00414943">
      <w:pPr>
        <w:spacing w:after="0" w:line="600" w:lineRule="auto"/>
        <w:jc w:val="both"/>
        <w:rPr>
          <w:rFonts w:eastAsia="Times New Roman"/>
          <w:color w:val="000000"/>
          <w:szCs w:val="24"/>
        </w:rPr>
      </w:pPr>
      <w:r>
        <w:rPr>
          <w:rFonts w:eastAsia="Times New Roman"/>
          <w:color w:val="000000"/>
          <w:szCs w:val="24"/>
        </w:rPr>
        <w:lastRenderedPageBreak/>
        <w:t xml:space="preserve">Σας ευχαριστώ πολύ. </w:t>
      </w:r>
    </w:p>
    <w:p w14:paraId="644FCA09" w14:textId="77777777" w:rsidR="0050333C" w:rsidRDefault="00414943">
      <w:pPr>
        <w:spacing w:after="0" w:line="720" w:lineRule="auto"/>
        <w:ind w:firstLine="720"/>
        <w:jc w:val="both"/>
        <w:rPr>
          <w:rFonts w:eastAsia="Times New Roman" w:cs="Times New Roman"/>
        </w:rPr>
      </w:pPr>
      <w:r>
        <w:rPr>
          <w:rFonts w:eastAsia="Times New Roman"/>
          <w:b/>
          <w:color w:val="000000"/>
          <w:szCs w:val="24"/>
        </w:rPr>
        <w:t>ΠΡΟΕΔΡΕΥΩΝ (Αναστάσιος Κουράκης):</w:t>
      </w:r>
      <w:r>
        <w:rPr>
          <w:rFonts w:eastAsia="Times New Roman"/>
          <w:color w:val="000000"/>
          <w:szCs w:val="24"/>
        </w:rPr>
        <w:t xml:space="preserve"> </w:t>
      </w:r>
      <w:r>
        <w:rPr>
          <w:rFonts w:eastAsia="Times New Roman" w:cs="Times New Roman"/>
        </w:rPr>
        <w:t>Κυρίες και κύριοι συνάδελφοι,</w:t>
      </w:r>
      <w:r>
        <w:rPr>
          <w:rFonts w:eastAsia="Times New Roman" w:cs="Times New Roman"/>
        </w:rPr>
        <w:t xml:space="preserve">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w:t>
      </w:r>
      <w:r>
        <w:rPr>
          <w:rFonts w:eastAsia="Times New Roman" w:cs="Times New Roman"/>
        </w:rPr>
        <w:t xml:space="preserve">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τρεις εκπαιδευτικοί συνοδοί από το Γυμνάσιο </w:t>
      </w:r>
      <w:proofErr w:type="spellStart"/>
      <w:r>
        <w:rPr>
          <w:rFonts w:eastAsia="Times New Roman" w:cs="Times New Roman"/>
        </w:rPr>
        <w:t>Κροκέων</w:t>
      </w:r>
      <w:proofErr w:type="spellEnd"/>
      <w:r>
        <w:rPr>
          <w:rFonts w:eastAsia="Times New Roman" w:cs="Times New Roman"/>
        </w:rPr>
        <w:t xml:space="preserve"> Λακωνίας. </w:t>
      </w:r>
    </w:p>
    <w:p w14:paraId="644FCA0A" w14:textId="77777777" w:rsidR="0050333C" w:rsidRDefault="00414943">
      <w:pPr>
        <w:spacing w:after="0" w:line="600" w:lineRule="auto"/>
        <w:ind w:left="360" w:firstLine="360"/>
        <w:jc w:val="both"/>
        <w:rPr>
          <w:rFonts w:eastAsia="Times New Roman" w:cs="Times New Roman"/>
        </w:rPr>
      </w:pPr>
      <w:r>
        <w:rPr>
          <w:rFonts w:eastAsia="Times New Roman" w:cs="Times New Roman"/>
        </w:rPr>
        <w:t>Η Βουλή τού</w:t>
      </w:r>
      <w:r>
        <w:rPr>
          <w:rFonts w:eastAsia="Times New Roman" w:cs="Times New Roman"/>
        </w:rPr>
        <w:t xml:space="preserve">ς καλωσορίζει. </w:t>
      </w:r>
    </w:p>
    <w:p w14:paraId="644FCA0B" w14:textId="77777777" w:rsidR="0050333C" w:rsidRDefault="00414943">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44FCA0C"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Προχωρούμε τώρα, και θα έλεγα να δούμε πρώτα τους ειδικούς αγορητές και εισηγητές και μετά να πάμε στους </w:t>
      </w:r>
      <w:r>
        <w:rPr>
          <w:rFonts w:eastAsia="Times New Roman" w:cs="Times New Roman"/>
        </w:rPr>
        <w:t xml:space="preserve">Κοινοβουλευτικούς </w:t>
      </w:r>
      <w:r>
        <w:rPr>
          <w:rFonts w:eastAsia="Times New Roman" w:cs="Times New Roman"/>
        </w:rPr>
        <w:t>και μετά να κλείνουμε.</w:t>
      </w:r>
    </w:p>
    <w:p w14:paraId="644FCA0D" w14:textId="77777777" w:rsidR="0050333C" w:rsidRDefault="00414943">
      <w:pPr>
        <w:spacing w:after="0" w:line="600" w:lineRule="auto"/>
        <w:ind w:firstLine="709"/>
        <w:jc w:val="both"/>
        <w:rPr>
          <w:rFonts w:eastAsia="Times New Roman" w:cs="Times New Roman"/>
        </w:rPr>
      </w:pPr>
      <w:r>
        <w:rPr>
          <w:rFonts w:eastAsia="Times New Roman" w:cs="Times New Roman"/>
        </w:rPr>
        <w:lastRenderedPageBreak/>
        <w:t xml:space="preserve">Τον λόγο έχει ο κ. </w:t>
      </w:r>
      <w:proofErr w:type="spellStart"/>
      <w:r>
        <w:rPr>
          <w:rFonts w:eastAsia="Times New Roman" w:cs="Times New Roman"/>
        </w:rPr>
        <w:t>Σαχινίδης</w:t>
      </w:r>
      <w:proofErr w:type="spellEnd"/>
      <w:r>
        <w:rPr>
          <w:rFonts w:eastAsia="Times New Roman" w:cs="Times New Roman"/>
        </w:rPr>
        <w:t xml:space="preserve"> για πέντε λεπτά</w:t>
      </w:r>
      <w:r>
        <w:rPr>
          <w:rFonts w:eastAsia="Times New Roman" w:cs="Times New Roman"/>
        </w:rPr>
        <w:t>.</w:t>
      </w:r>
    </w:p>
    <w:p w14:paraId="644FCA0E" w14:textId="77777777" w:rsidR="0050333C" w:rsidRDefault="00414943">
      <w:pPr>
        <w:spacing w:after="0" w:line="600" w:lineRule="auto"/>
        <w:ind w:firstLine="720"/>
        <w:jc w:val="both"/>
        <w:rPr>
          <w:rFonts w:eastAsia="Times New Roman" w:cs="Times New Roman"/>
        </w:rPr>
      </w:pPr>
      <w:r>
        <w:rPr>
          <w:rFonts w:eastAsia="Times New Roman" w:cs="Times New Roman"/>
          <w:b/>
        </w:rPr>
        <w:t>ΙΩΑΝΝΗΣ ΣΑΧΙΝΙΔΗΣ:</w:t>
      </w:r>
      <w:r>
        <w:rPr>
          <w:rFonts w:eastAsia="Times New Roman" w:cs="Times New Roman"/>
        </w:rPr>
        <w:t xml:space="preserve"> Ευχαριστώ, κύριε Πρόεδρε. </w:t>
      </w:r>
    </w:p>
    <w:p w14:paraId="644FCA0F"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Εις ό,τι αφορά το παρόν σχέδιο νόμου και το πρώτο μέρος του, για την απλοποίηση διαδικασιών σύστασης επιχειρήσεων, είμαστε θετικοί και στα δώδεκα άρθρα και ψηφίζουμε «παρών». Για το νομοσχέδιο στο σύνολό του </w:t>
      </w:r>
      <w:r>
        <w:rPr>
          <w:rFonts w:eastAsia="Times New Roman" w:cs="Times New Roman"/>
        </w:rPr>
        <w:t xml:space="preserve">είμαστε οριακά στο να το καταψηφίσουμε και το έχουμε εξηγήσει. </w:t>
      </w:r>
    </w:p>
    <w:p w14:paraId="644FCA10"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Στην αγόρευσή μου σας είχα πει, κύριε Υπουργέ, ότι θα πρέπει κάποια στιγμή να μεριμνήσετε για τη συνέχιση της λειτουργίας των υφισταμένων επιχειρήσεων. Σίγουρα είναι θεμιτό το να μπορέσουν να </w:t>
      </w:r>
      <w:r>
        <w:rPr>
          <w:rFonts w:eastAsia="Times New Roman" w:cs="Times New Roman"/>
        </w:rPr>
        <w:t>γίνουν νέες επενδύσεις και να μπορέσουν να ανοίξουν νέες επιχειρήσεις, αλλά για να καταφέρουμε να διατηρήσουμε τις ήδη υφιστάμενες επιχειρήσεις, θα πρέπει πρώτα και πάνω απ’ όλα να δημιουργήσετε ένα σταθερό φορολογικό πλαίσιο, που πιστεύω είναι το άλφα και</w:t>
      </w:r>
      <w:r>
        <w:rPr>
          <w:rFonts w:eastAsia="Times New Roman" w:cs="Times New Roman"/>
        </w:rPr>
        <w:t xml:space="preserve"> το ωμέγα στο να προσελκύσει και άλλους επενδυτές. Και το κρίνω από τον εαυτό μου. Εάν ήμουν κάποιος επενδυτής ή κάποιος που κατείχε χρήματα, με το να αλλάζει συνέχεια όλα </w:t>
      </w:r>
      <w:r>
        <w:rPr>
          <w:rFonts w:eastAsia="Times New Roman" w:cs="Times New Roman"/>
        </w:rPr>
        <w:lastRenderedPageBreak/>
        <w:t>τα τελευταία χρόνια το φορολογικό πλαίσιο, σίγουρα η Ελλάδα δεν θα ήταν ένας χώρος ε</w:t>
      </w:r>
      <w:r>
        <w:rPr>
          <w:rFonts w:eastAsia="Times New Roman" w:cs="Times New Roman"/>
        </w:rPr>
        <w:t xml:space="preserve">λκυστικός για κάποιους επενδυτές, όταν το φορολογικό πλαίσιο δεν είναι σταθερό. </w:t>
      </w:r>
    </w:p>
    <w:p w14:paraId="644FCA11" w14:textId="77777777" w:rsidR="0050333C" w:rsidRDefault="00414943">
      <w:pPr>
        <w:spacing w:after="0" w:line="600" w:lineRule="auto"/>
        <w:ind w:firstLine="720"/>
        <w:jc w:val="both"/>
        <w:rPr>
          <w:rFonts w:eastAsia="Times New Roman" w:cs="Times New Roman"/>
        </w:rPr>
      </w:pPr>
      <w:r>
        <w:rPr>
          <w:rFonts w:eastAsia="Times New Roman" w:cs="Times New Roman"/>
        </w:rPr>
        <w:t xml:space="preserve">Και το αμέσως επόμενο κομμάτι, είναι η αυξημένη φορολογία σε σχέση, όχι μόνο με τα Βαλκάνια, αλλά γενικότερα με την </w:t>
      </w:r>
      <w:r>
        <w:rPr>
          <w:rFonts w:eastAsia="Times New Roman" w:cs="Times New Roman"/>
          <w:szCs w:val="24"/>
        </w:rPr>
        <w:t>Ευρωπαϊκή Ένωση. Πρόσφατα, υπήρξε και μια συνάντηση με κάπο</w:t>
      </w:r>
      <w:r>
        <w:rPr>
          <w:rFonts w:eastAsia="Times New Roman" w:cs="Times New Roman"/>
          <w:szCs w:val="24"/>
        </w:rPr>
        <w:t>ιους Βουλευτές από το γερμανικό κοινοβούλιο στην Επιτροπή Παραγωγής Εμπορίου, όπου τους είπα και κάποια άλλα πράγματα, τα οποία θα πρέπει κάποια στιγμή να τα υιοθετήσει και η Ευρωπαϊκή Ένωση και αυτό είναι ένα κομμάτι, στο οποίο μπορείτε να συνεισφέρετε.</w:t>
      </w:r>
    </w:p>
    <w:p w14:paraId="644FCA1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ατ’ </w:t>
      </w:r>
      <w:r>
        <w:rPr>
          <w:rFonts w:eastAsia="Times New Roman" w:cs="Times New Roman"/>
          <w:szCs w:val="24"/>
        </w:rPr>
        <w:t>αρχάς</w:t>
      </w:r>
      <w:r>
        <w:rPr>
          <w:rFonts w:eastAsia="Times New Roman" w:cs="Times New Roman"/>
          <w:szCs w:val="24"/>
        </w:rPr>
        <w:t>, δεν υπάρχει προστασία για τα προϊόντα που παράγονται εντός των κρατών-μελών της Ευρωπαϊκής Ένωσης. Εισάγουμε προϊόντα από τρίτες χώρες. Αυτά θα έπρεπε να δασμολογούνται, όπως ακριβώς γίνεται και στις Ηνωμένες Πολιτείες -απ’ όπου έχετε έρθει κιόλ</w:t>
      </w:r>
      <w:r>
        <w:rPr>
          <w:rFonts w:eastAsia="Times New Roman" w:cs="Times New Roman"/>
          <w:szCs w:val="24"/>
        </w:rPr>
        <w:t xml:space="preserve">ας και θα τα γνωρίζετε πολύ καλύτερα. Προϊόντα, τα οποία δεν παράγονται εντός των </w:t>
      </w:r>
      <w:r>
        <w:rPr>
          <w:rFonts w:eastAsia="Times New Roman" w:cs="Times New Roman"/>
          <w:szCs w:val="24"/>
        </w:rPr>
        <w:lastRenderedPageBreak/>
        <w:t xml:space="preserve">Ηνωμένων Πολιτειών, φορολογούνται, δασμολογούνται, ούτως ώστε οι πολίτες να θέλουν και να μπορούν να καταναλώσουν πρωτίστως τα προϊόντα που παράγει η πατρίδα τους. </w:t>
      </w:r>
    </w:p>
    <w:p w14:paraId="644FCA13" w14:textId="77777777" w:rsidR="0050333C" w:rsidRDefault="00414943">
      <w:pPr>
        <w:spacing w:after="0" w:line="600" w:lineRule="auto"/>
        <w:ind w:firstLine="720"/>
        <w:jc w:val="both"/>
        <w:rPr>
          <w:rFonts w:eastAsia="Times New Roman"/>
          <w:szCs w:val="24"/>
        </w:rPr>
      </w:pPr>
      <w:r>
        <w:rPr>
          <w:rFonts w:eastAsia="Times New Roman"/>
          <w:szCs w:val="24"/>
        </w:rPr>
        <w:t>Σε ό,τι αφορά και την τροπολογία, η δυνατότητα εκχώρησης άσκησης δραστηριότητας ιδιωτικών γραφείων ευρέσεως εργασίας σε διαφορετικό πρόσωπο από εκείνο που το σύστησε, η παράγραφος-διάταξη του ν.4052/2012, που καταργείται με την παρούσα τροπολογία, αφορά τα</w:t>
      </w:r>
      <w:r>
        <w:rPr>
          <w:rFonts w:eastAsia="Times New Roman"/>
          <w:szCs w:val="24"/>
        </w:rPr>
        <w:t xml:space="preserve"> ιδιωτικά γραφεία ευρέσεως εργασίας και είναι ένα από τα επαγγέλματα που απελευθέρωσε το μνημόνιο. Η δυνατότητα άσκησης της δραστηριότητάς τους σε διαφορετικό φυσικό ή νομικό πρόσωπο από εκείνο που τα σύστησε θα οδηγήσει σε περαιτέρω αύξηση των φαινομένων </w:t>
      </w:r>
      <w:r>
        <w:rPr>
          <w:rFonts w:eastAsia="Times New Roman"/>
          <w:szCs w:val="24"/>
        </w:rPr>
        <w:t>της «μαύρης» αγοράς εργασίας και σε αύξηση των παράτυπων κυκλωμάτων εκμετάλλευσης και εξαπάτησης των απεγνωσμένων πλέον ανέργων. Την τροπολογία θα την καταψηφίσουμε.</w:t>
      </w:r>
    </w:p>
    <w:p w14:paraId="644FCA14" w14:textId="77777777" w:rsidR="0050333C" w:rsidRDefault="00414943">
      <w:pPr>
        <w:spacing w:after="0" w:line="600" w:lineRule="auto"/>
        <w:ind w:firstLine="720"/>
        <w:jc w:val="both"/>
        <w:rPr>
          <w:rFonts w:eastAsia="Times New Roman"/>
          <w:szCs w:val="24"/>
        </w:rPr>
      </w:pPr>
      <w:r>
        <w:rPr>
          <w:rFonts w:eastAsia="Times New Roman"/>
          <w:szCs w:val="24"/>
        </w:rPr>
        <w:t>Ευχαριστώ.</w:t>
      </w:r>
    </w:p>
    <w:p w14:paraId="644FCA15" w14:textId="77777777" w:rsidR="0050333C" w:rsidRDefault="00414943">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w:t>
      </w:r>
    </w:p>
    <w:p w14:paraId="644FCA16" w14:textId="77777777" w:rsidR="0050333C" w:rsidRDefault="00414943">
      <w:pPr>
        <w:spacing w:after="0" w:line="600" w:lineRule="auto"/>
        <w:ind w:firstLine="720"/>
        <w:jc w:val="both"/>
        <w:rPr>
          <w:rFonts w:eastAsia="Times New Roman"/>
          <w:szCs w:val="24"/>
        </w:rPr>
      </w:pPr>
      <w:r>
        <w:rPr>
          <w:rFonts w:eastAsia="Times New Roman"/>
          <w:szCs w:val="24"/>
        </w:rPr>
        <w:t xml:space="preserve">Τον λόγο έχει ο κ. Οδυσσέας </w:t>
      </w:r>
      <w:r>
        <w:rPr>
          <w:rFonts w:eastAsia="Times New Roman"/>
          <w:szCs w:val="24"/>
        </w:rPr>
        <w:t>Κωνσταντινόπουλος από τη Δημοκρατική Συμπαράταξη.</w:t>
      </w:r>
    </w:p>
    <w:p w14:paraId="644FCA17" w14:textId="77777777" w:rsidR="0050333C" w:rsidRDefault="00414943">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Ευχαριστώ, κύριε Πρόεδρε.</w:t>
      </w:r>
    </w:p>
    <w:p w14:paraId="644FCA18" w14:textId="77777777" w:rsidR="0050333C" w:rsidRDefault="00414943">
      <w:pPr>
        <w:spacing w:after="0" w:line="600" w:lineRule="auto"/>
        <w:ind w:firstLine="720"/>
        <w:jc w:val="both"/>
        <w:rPr>
          <w:rFonts w:eastAsia="Times New Roman"/>
          <w:szCs w:val="24"/>
        </w:rPr>
      </w:pPr>
      <w:r>
        <w:rPr>
          <w:rFonts w:eastAsia="Times New Roman"/>
          <w:szCs w:val="24"/>
        </w:rPr>
        <w:t>Κύριε Υπουργέ, όπως καταλαβαίνετε, έχουμε και άλλη συνεδρίαση πάνω του Υπουργείου σας. Έχουμε τους φορείς για το άλλο νομοσχέδιο και την ίδια ώρα είμαστ</w:t>
      </w:r>
      <w:r>
        <w:rPr>
          <w:rFonts w:eastAsia="Times New Roman"/>
          <w:szCs w:val="24"/>
        </w:rPr>
        <w:t>ε κι εδώ ως εισηγητές.</w:t>
      </w:r>
    </w:p>
    <w:p w14:paraId="644FCA19" w14:textId="77777777" w:rsidR="0050333C" w:rsidRDefault="00414943">
      <w:pPr>
        <w:spacing w:after="0" w:line="600" w:lineRule="auto"/>
        <w:ind w:firstLine="720"/>
        <w:jc w:val="both"/>
        <w:rPr>
          <w:rFonts w:eastAsia="Times New Roman"/>
          <w:szCs w:val="24"/>
        </w:rPr>
      </w:pPr>
      <w:r>
        <w:rPr>
          <w:rFonts w:eastAsia="Times New Roman"/>
          <w:szCs w:val="24"/>
        </w:rPr>
        <w:t>Όμως, για να είμαστε πολύ ξεκάθαροι για τη θέση μας, εμείς τα θετικά που αφορούν το νομοσχέδιο τα είπαμε. Θα τα ψηφίσουμε στα άρθρα.</w:t>
      </w:r>
    </w:p>
    <w:p w14:paraId="644FCA1A" w14:textId="77777777" w:rsidR="0050333C" w:rsidRDefault="00414943">
      <w:pPr>
        <w:spacing w:after="0" w:line="600" w:lineRule="auto"/>
        <w:ind w:firstLine="720"/>
        <w:jc w:val="both"/>
        <w:rPr>
          <w:rFonts w:eastAsia="Times New Roman"/>
          <w:szCs w:val="24"/>
        </w:rPr>
      </w:pPr>
      <w:r>
        <w:rPr>
          <w:rFonts w:eastAsia="Times New Roman"/>
          <w:szCs w:val="24"/>
        </w:rPr>
        <w:t>Δυστυχώς, ο Υπουργός δεν δέχθηκε να υπάρξει για το θέμα των πετρελαιοειδών μια αλλαγή εντός του άρθρ</w:t>
      </w:r>
      <w:r>
        <w:rPr>
          <w:rFonts w:eastAsia="Times New Roman"/>
          <w:szCs w:val="24"/>
        </w:rPr>
        <w:t>ου, στην οποία να μην υπάρχει καμμία υπόνοια από κανέναν ότι είναι υποχρεωτική για όλους, ανεξαρτήτως του ποιος θα το επωμιστεί το κόστος.</w:t>
      </w:r>
    </w:p>
    <w:p w14:paraId="644FCA1B" w14:textId="77777777" w:rsidR="0050333C" w:rsidRDefault="00414943">
      <w:pPr>
        <w:spacing w:after="0" w:line="600" w:lineRule="auto"/>
        <w:ind w:firstLine="720"/>
        <w:jc w:val="both"/>
        <w:rPr>
          <w:rFonts w:eastAsia="Times New Roman"/>
          <w:szCs w:val="24"/>
        </w:rPr>
      </w:pPr>
      <w:r>
        <w:rPr>
          <w:rFonts w:eastAsia="Times New Roman"/>
          <w:szCs w:val="24"/>
        </w:rPr>
        <w:lastRenderedPageBreak/>
        <w:t>Βεβαίως, ο κύριος Υπουργός δεν μιλάει για τις δημόσιες συμβάσεις. Το ποσό των δημοσίων συμβάσεων που φαίνεται μέσα, ε</w:t>
      </w:r>
      <w:r>
        <w:rPr>
          <w:rFonts w:eastAsia="Times New Roman"/>
          <w:szCs w:val="24"/>
        </w:rPr>
        <w:t xml:space="preserve">ίναι συμβάσεις του προσφυγικού, τις οποίες ο κύριος Υπουργός τώρα έρχεται να καλύψει. Μιλάμε για εκατοντάδες συμβάσεις. </w:t>
      </w:r>
    </w:p>
    <w:p w14:paraId="644FCA1C" w14:textId="77777777" w:rsidR="0050333C" w:rsidRDefault="00414943">
      <w:pPr>
        <w:spacing w:after="0" w:line="600" w:lineRule="auto"/>
        <w:ind w:firstLine="720"/>
        <w:jc w:val="both"/>
        <w:rPr>
          <w:rFonts w:eastAsia="Times New Roman"/>
          <w:szCs w:val="24"/>
        </w:rPr>
      </w:pPr>
      <w:r>
        <w:rPr>
          <w:rFonts w:eastAsia="Times New Roman"/>
          <w:szCs w:val="24"/>
        </w:rPr>
        <w:t>Δεν είναι τυχαίο ότι πολλά κόμματα, κόμματα των άκρων, πολλές φορές όταν μιλάμε για λαθρεμπόριο ή για οτιδήποτε, μιλάνε για επιχειρηματ</w:t>
      </w:r>
      <w:r>
        <w:rPr>
          <w:rFonts w:eastAsia="Times New Roman"/>
          <w:szCs w:val="24"/>
        </w:rPr>
        <w:t>ίες και είναι μπροστά σ’ όλη αυτήν τη διαδικασία, αλλά όταν μιλάμε για λαθρεμπόριο καυσίμων δεν μιλάνε. Στο λαθρεμπόριο καυσίμων δεν μιλάει κανένας.</w:t>
      </w:r>
    </w:p>
    <w:p w14:paraId="644FCA1D" w14:textId="77777777" w:rsidR="0050333C" w:rsidRDefault="00414943">
      <w:pPr>
        <w:spacing w:after="0" w:line="600" w:lineRule="auto"/>
        <w:ind w:firstLine="720"/>
        <w:jc w:val="both"/>
        <w:rPr>
          <w:rFonts w:eastAsia="Times New Roman"/>
          <w:szCs w:val="24"/>
        </w:rPr>
      </w:pPr>
      <w:r>
        <w:rPr>
          <w:rFonts w:eastAsia="Times New Roman"/>
          <w:szCs w:val="24"/>
        </w:rPr>
        <w:t>Γυρίζω ξανά στις συμβάσεις, όπου δεν μας φέρατε να μας πείτε, κύριε Υπουργέ, ότι οι συμβάσεις είναι δύο και</w:t>
      </w:r>
      <w:r>
        <w:rPr>
          <w:rFonts w:eastAsia="Times New Roman"/>
          <w:szCs w:val="24"/>
        </w:rPr>
        <w:t xml:space="preserve"> κάναμε λάθος που δεν τις αναρτήσαμε, γιατί ξέρω ότι είναι δεκάδες. Δεν είχατε ως καθηγητής, ως νέος Υπουργός δύο ημερών, το θάρρος να πείτε ότι «αυτές οι συμβάσεις </w:t>
      </w:r>
      <w:r>
        <w:rPr>
          <w:rFonts w:eastAsia="Times New Roman"/>
          <w:szCs w:val="24"/>
        </w:rPr>
        <w:lastRenderedPageBreak/>
        <w:t>είναι πέντε-δέκα, αυτές είναι, τις καταθέτω στη Βουλή»</w:t>
      </w:r>
      <w:r>
        <w:rPr>
          <w:rFonts w:eastAsia="Times New Roman"/>
          <w:szCs w:val="24"/>
        </w:rPr>
        <w:t>.</w:t>
      </w:r>
      <w:r>
        <w:rPr>
          <w:rFonts w:eastAsia="Times New Roman"/>
          <w:szCs w:val="24"/>
        </w:rPr>
        <w:t xml:space="preserve"> Δυστυχώς, καλύπτετε όλες τις ανομίε</w:t>
      </w:r>
      <w:r>
        <w:rPr>
          <w:rFonts w:eastAsia="Times New Roman"/>
          <w:szCs w:val="24"/>
        </w:rPr>
        <w:t>ς και τους φίλους της Κυβέρνησης. Φέρουν πια και την προσωπική σας σφραγίδα, αφού δεν καταθέσατε τις συμβάσεις αυτές.</w:t>
      </w:r>
    </w:p>
    <w:p w14:paraId="644FCA1E" w14:textId="77777777" w:rsidR="0050333C" w:rsidRDefault="00414943">
      <w:pPr>
        <w:spacing w:after="0" w:line="600" w:lineRule="auto"/>
        <w:ind w:firstLine="720"/>
        <w:jc w:val="both"/>
        <w:rPr>
          <w:rFonts w:eastAsia="Times New Roman"/>
          <w:szCs w:val="24"/>
        </w:rPr>
      </w:pPr>
      <w:r>
        <w:rPr>
          <w:rFonts w:eastAsia="Times New Roman"/>
          <w:szCs w:val="24"/>
        </w:rPr>
        <w:t xml:space="preserve">Επειδή κουνάτε το κεφάλι και λέτε «ναι», εμείς, κύριε Υπουργέ, επειδή αυτά χαρακτηρίζουν το νομοσχέδιο, θα το καταψηφίσουμε. </w:t>
      </w:r>
    </w:p>
    <w:p w14:paraId="644FCA1F" w14:textId="77777777" w:rsidR="0050333C" w:rsidRDefault="00414943">
      <w:pPr>
        <w:spacing w:after="0" w:line="600" w:lineRule="auto"/>
        <w:ind w:firstLine="720"/>
        <w:jc w:val="both"/>
        <w:rPr>
          <w:rFonts w:eastAsia="Times New Roman"/>
          <w:szCs w:val="24"/>
        </w:rPr>
      </w:pPr>
      <w:r>
        <w:rPr>
          <w:rFonts w:eastAsia="Times New Roman"/>
          <w:szCs w:val="24"/>
        </w:rPr>
        <w:t>Από εκεί και</w:t>
      </w:r>
      <w:r>
        <w:rPr>
          <w:rFonts w:eastAsia="Times New Roman"/>
          <w:szCs w:val="24"/>
        </w:rPr>
        <w:t xml:space="preserve"> πέρα, θα αναφερθώ στα άρθρα, στα θετικά άρθρα, τα οποία δεν αφορούν την αξιολόγηση τα άρθρα για το λαθρεμπόριο και τα άρθρα για να καλύψουν οι συμβάσεις. Δεν τα ζητάνε οι θεσμοί. Δεν ζητάνε, δηλαδή, οι θεσμοί να μην ξέρει το ελληνικό Κοινοβούλιο ποιες είν</w:t>
      </w:r>
      <w:r>
        <w:rPr>
          <w:rFonts w:eastAsia="Times New Roman"/>
          <w:szCs w:val="24"/>
        </w:rPr>
        <w:t xml:space="preserve">αι οι συμβάσεις και πόσες και για ποια θέματα. Σας το ζητάμε τρεις μέρες. Εφόσον ισχύουν αυτά, δεν θα ψηφίσουμε. </w:t>
      </w:r>
    </w:p>
    <w:p w14:paraId="644FCA20" w14:textId="77777777" w:rsidR="0050333C" w:rsidRDefault="00414943">
      <w:pPr>
        <w:spacing w:after="0" w:line="600" w:lineRule="auto"/>
        <w:ind w:firstLine="720"/>
        <w:jc w:val="both"/>
        <w:rPr>
          <w:rFonts w:eastAsia="Times New Roman"/>
          <w:szCs w:val="24"/>
        </w:rPr>
      </w:pPr>
      <w:r>
        <w:rPr>
          <w:rFonts w:eastAsia="Times New Roman"/>
          <w:szCs w:val="24"/>
        </w:rPr>
        <w:t>Θα καταψηφίσουμε το νομοσχέδιο και όσον αφορά τα άρθρα, τα οποία κι εμείς είπαμε ότι είναι θετικά, θα τα υπερψηφίσουμε.</w:t>
      </w:r>
    </w:p>
    <w:p w14:paraId="644FCA21" w14:textId="77777777" w:rsidR="0050333C" w:rsidRDefault="00414943">
      <w:pPr>
        <w:spacing w:after="0" w:line="600" w:lineRule="auto"/>
        <w:ind w:firstLine="720"/>
        <w:jc w:val="both"/>
        <w:rPr>
          <w:rFonts w:eastAsia="Times New Roman"/>
          <w:szCs w:val="24"/>
        </w:rPr>
      </w:pPr>
      <w:r>
        <w:rPr>
          <w:rFonts w:eastAsia="Times New Roman"/>
          <w:szCs w:val="24"/>
        </w:rPr>
        <w:t>Σας ευχαριστώ πολύ.</w:t>
      </w:r>
    </w:p>
    <w:p w14:paraId="644FCA22" w14:textId="77777777" w:rsidR="0050333C" w:rsidRDefault="00414943">
      <w:pPr>
        <w:spacing w:after="0" w:line="600" w:lineRule="auto"/>
        <w:ind w:firstLine="720"/>
        <w:jc w:val="both"/>
        <w:rPr>
          <w:rFonts w:eastAsia="Times New Roman"/>
          <w:szCs w:val="24"/>
        </w:rPr>
      </w:pPr>
      <w:r>
        <w:rPr>
          <w:rFonts w:eastAsia="Times New Roman"/>
          <w:szCs w:val="24"/>
        </w:rPr>
        <w:lastRenderedPageBreak/>
        <w:t>(Χ</w:t>
      </w:r>
      <w:r>
        <w:rPr>
          <w:rFonts w:eastAsia="Times New Roman"/>
          <w:szCs w:val="24"/>
        </w:rPr>
        <w:t>ειροκροτήματα από την πτέρυγα της Δημοκρατικής Συμπαράταξης ΠΑΣΟΚ-ΔΗΜΑΡ)</w:t>
      </w:r>
    </w:p>
    <w:p w14:paraId="644FCA23" w14:textId="77777777" w:rsidR="0050333C" w:rsidRDefault="00414943">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Κωνσταντινόπουλο.</w:t>
      </w:r>
    </w:p>
    <w:p w14:paraId="644FCA24" w14:textId="77777777" w:rsidR="0050333C" w:rsidRDefault="00414943">
      <w:pPr>
        <w:spacing w:after="0" w:line="600" w:lineRule="auto"/>
        <w:ind w:firstLine="720"/>
        <w:jc w:val="both"/>
        <w:rPr>
          <w:rFonts w:eastAsia="Times New Roman"/>
          <w:szCs w:val="24"/>
        </w:rPr>
      </w:pPr>
      <w:r>
        <w:rPr>
          <w:rFonts w:eastAsia="Times New Roman"/>
          <w:szCs w:val="24"/>
        </w:rPr>
        <w:t>Ο κ. Εμμανουήλ Συντυχάκης, ειδικός αγορητής του Κομμουνιστικού Κόμματος Ελλάδας, έχει τον λόγο.</w:t>
      </w:r>
    </w:p>
    <w:p w14:paraId="644FCA25" w14:textId="77777777" w:rsidR="0050333C" w:rsidRDefault="00414943">
      <w:pPr>
        <w:spacing w:after="0" w:line="600" w:lineRule="auto"/>
        <w:ind w:firstLine="720"/>
        <w:jc w:val="both"/>
        <w:rPr>
          <w:rFonts w:eastAsia="Times New Roman"/>
          <w:szCs w:val="24"/>
        </w:rPr>
      </w:pPr>
      <w:r>
        <w:rPr>
          <w:rFonts w:eastAsia="Times New Roman"/>
          <w:b/>
          <w:szCs w:val="24"/>
        </w:rPr>
        <w:t>ΕΜΜΑΝΟΥΗΛ ΣΥΝΤΥ</w:t>
      </w:r>
      <w:r>
        <w:rPr>
          <w:rFonts w:eastAsia="Times New Roman"/>
          <w:b/>
          <w:szCs w:val="24"/>
        </w:rPr>
        <w:t>ΧΑΚΗΣ:</w:t>
      </w:r>
      <w:r>
        <w:rPr>
          <w:rFonts w:eastAsia="Times New Roman"/>
          <w:szCs w:val="24"/>
        </w:rPr>
        <w:t xml:space="preserve"> Ευχαριστώ, κύριε Πρόεδρε.</w:t>
      </w:r>
    </w:p>
    <w:p w14:paraId="644FCA26" w14:textId="77777777" w:rsidR="0050333C" w:rsidRDefault="00414943">
      <w:pPr>
        <w:spacing w:after="0" w:line="600" w:lineRule="auto"/>
        <w:ind w:firstLine="720"/>
        <w:jc w:val="both"/>
        <w:rPr>
          <w:rFonts w:eastAsia="Times New Roman"/>
          <w:szCs w:val="24"/>
        </w:rPr>
      </w:pPr>
      <w:r>
        <w:rPr>
          <w:rFonts w:eastAsia="Times New Roman"/>
          <w:szCs w:val="24"/>
        </w:rPr>
        <w:t>Ο κ. Αποστόλου, ο Υπουργός Αγροτικής Ανάπτυξης, έθεσε ορισμένα ζητήματα για τα άρθρα που αφορούν το Υπουργείο Αγροτικής Ανάπτυξης, λέγοντας τη μισή αλήθεια. Και όποιος λέει τη μισή αλήθεια, προφανώς δεν λέει την αλήθεια.</w:t>
      </w:r>
    </w:p>
    <w:p w14:paraId="644FCA27" w14:textId="77777777" w:rsidR="0050333C" w:rsidRDefault="00414943">
      <w:pPr>
        <w:spacing w:after="0" w:line="600" w:lineRule="auto"/>
        <w:ind w:firstLine="720"/>
        <w:jc w:val="both"/>
        <w:rPr>
          <w:rFonts w:eastAsia="Times New Roman"/>
          <w:szCs w:val="24"/>
        </w:rPr>
      </w:pPr>
      <w:r>
        <w:rPr>
          <w:rFonts w:eastAsia="Times New Roman"/>
          <w:szCs w:val="24"/>
        </w:rPr>
        <w:t>Δε</w:t>
      </w:r>
      <w:r>
        <w:rPr>
          <w:rFonts w:eastAsia="Times New Roman"/>
          <w:szCs w:val="24"/>
        </w:rPr>
        <w:t xml:space="preserve">ν πρέπει να ξεχνάει ο κ. Αποστόλου -και η Κυβέρνηση, βέβαια, το γνωρίζει- ότι και τα συγκεκριμένα άρθρα, τα άρθρα 17, 26, 27 και 28, που </w:t>
      </w:r>
      <w:r>
        <w:rPr>
          <w:rFonts w:eastAsia="Times New Roman"/>
          <w:szCs w:val="24"/>
        </w:rPr>
        <w:lastRenderedPageBreak/>
        <w:t xml:space="preserve">αφορούν το Υπουργείο Αγροτικής Ανάπτυξης, είναι συστάσεις της </w:t>
      </w:r>
      <w:r>
        <w:rPr>
          <w:rFonts w:eastAsia="Times New Roman"/>
          <w:szCs w:val="24"/>
        </w:rPr>
        <w:t xml:space="preserve">εργαλειοθήκης </w:t>
      </w:r>
      <w:r>
        <w:rPr>
          <w:rFonts w:eastAsia="Times New Roman"/>
          <w:szCs w:val="24"/>
        </w:rPr>
        <w:t>3 του ΟΟΣΑ και ειδικά το άρθρο 17, όπου τρο</w:t>
      </w:r>
      <w:r>
        <w:rPr>
          <w:rFonts w:eastAsia="Times New Roman"/>
          <w:szCs w:val="24"/>
        </w:rPr>
        <w:t>ποποιείται υπουργική απόφαση, που εναρμόνιζε ευρωπαϊκή οδηγία σχετικά με τους κανόνες εμπορίας. Αυτή η ευρωπαϊκή οδηγία έλεγε για συμφωνία παραγωγού-εμπόρου για την αποτίμηση της αξίας των αγροτικών προϊόντων προς παράδοση στη ράμπα πριν τη συσκευασία-τυπο</w:t>
      </w:r>
      <w:r>
        <w:rPr>
          <w:rFonts w:eastAsia="Times New Roman"/>
          <w:szCs w:val="24"/>
        </w:rPr>
        <w:t>ποίηση και προέβλεπε και πρόστιμα για τη μη τήρηση συμφωνητικού για την τιμή του προϊόντος. Οι αγρότες τα ξέρουν αυτά.</w:t>
      </w:r>
    </w:p>
    <w:p w14:paraId="644FCA28"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Τώρα, λοιπόν, με το συγκεκριμένο άρθρο απλοποιούνται όλα και το μόνο στο οποίο αναφέρεται είναι ο χρόνος της συμφωνίας για την αξία του α</w:t>
      </w:r>
      <w:r>
        <w:rPr>
          <w:rFonts w:eastAsia="Times New Roman" w:cs="Times New Roman"/>
          <w:szCs w:val="24"/>
        </w:rPr>
        <w:t xml:space="preserve">γροτικού προϊόντος πριν ή μετά τη διαλογή. </w:t>
      </w:r>
    </w:p>
    <w:p w14:paraId="644FCA2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τροποποιούνται και άλλα άρθρα της ίδιας υπουργικής απόφασης, που είναι επουσιώδη, που αφορούν την υποχρέωση εμπόρου πωλητή να αναγράφει την αρχική και τελική τιμή ανά μία συσκευασία.</w:t>
      </w:r>
    </w:p>
    <w:p w14:paraId="644FCA2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Καταργεί το προβλεπόμ</w:t>
      </w:r>
      <w:r>
        <w:rPr>
          <w:rFonts w:eastAsia="Times New Roman" w:cs="Times New Roman"/>
          <w:szCs w:val="24"/>
        </w:rPr>
        <w:t xml:space="preserve">ενο πρόστιμο των 1000 ευρώ για παραβάσεις και τελικά το πρόβλημα για τον παραγωγό παραμένει, δηλαδή ότι δίνει την παραγωγή και μένει απλήρωτος για μήνες. Αυτό δεν το αντιμετωπίζει. </w:t>
      </w:r>
    </w:p>
    <w:p w14:paraId="644FCA2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Στο άρθρο 26, παρ’ όλο που συμφωνούμε σε σχέση με την κατάργηση προϋποθέσε</w:t>
      </w:r>
      <w:r>
        <w:rPr>
          <w:rFonts w:eastAsia="Times New Roman" w:cs="Times New Roman"/>
          <w:szCs w:val="24"/>
        </w:rPr>
        <w:t xml:space="preserve">ων που αφορούν τις άδειες μελισσοκόμων, φορτηγών ιδιωτικής χρήσης μέχρι οκτώ τόνων, λόγω πολύ χαμηλών εισοδημάτων των μελισσοκόμων, καταργεί κοινή υπουργική απόφαση που αφορά την παραγωγή, εμπορία, έγκριση κυκλοφορίας </w:t>
      </w:r>
      <w:proofErr w:type="spellStart"/>
      <w:r>
        <w:rPr>
          <w:rFonts w:eastAsia="Times New Roman" w:cs="Times New Roman"/>
          <w:szCs w:val="24"/>
        </w:rPr>
        <w:t>βιοκτόνων</w:t>
      </w:r>
      <w:proofErr w:type="spellEnd"/>
      <w:r>
        <w:rPr>
          <w:rFonts w:eastAsia="Times New Roman" w:cs="Times New Roman"/>
          <w:szCs w:val="24"/>
        </w:rPr>
        <w:t xml:space="preserve"> σκευασμάτων, η οποία προέβλε</w:t>
      </w:r>
      <w:r>
        <w:rPr>
          <w:rFonts w:eastAsia="Times New Roman" w:cs="Times New Roman"/>
          <w:szCs w:val="24"/>
        </w:rPr>
        <w:t xml:space="preserve">πε ελέγχους, σφράγισμα επιχειρήσεων, υψηλά παράβολα και τσουχτερά πρόστιμα από 1.000 ευρώ έως και 50.000 ευρώ για τη μη τήρηση των κανόνων και για νοθείες. </w:t>
      </w:r>
    </w:p>
    <w:p w14:paraId="644FCA2C"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Επίσης, καταργεί άλλα προεδρικά διατάγματα, άλλες υπουργικές αποφάσεις για τον έλεγχο κυκλοφορίας τ</w:t>
      </w:r>
      <w:r>
        <w:rPr>
          <w:rFonts w:eastAsia="Times New Roman" w:cs="Times New Roman"/>
          <w:szCs w:val="24"/>
        </w:rPr>
        <w:t xml:space="preserve">ων γεωργικών φαρμάκων. </w:t>
      </w:r>
    </w:p>
    <w:p w14:paraId="644FCA2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άρθρο 27 καταργεί άρθρα του ν.3955, που αναφέρεται στα απαραίτητα δικαιολογητικά ένταξης στο Ενιαίο Μητρώο Εμπόρων Νωπών </w:t>
      </w:r>
      <w:proofErr w:type="spellStart"/>
      <w:r>
        <w:rPr>
          <w:rFonts w:eastAsia="Times New Roman" w:cs="Times New Roman"/>
          <w:szCs w:val="24"/>
        </w:rPr>
        <w:t>Οπωρολαχανικών</w:t>
      </w:r>
      <w:proofErr w:type="spellEnd"/>
      <w:r>
        <w:rPr>
          <w:rFonts w:eastAsia="Times New Roman" w:cs="Times New Roman"/>
          <w:szCs w:val="24"/>
        </w:rPr>
        <w:t xml:space="preserve">, επιβολή διοικητικών κυρώσεων, οριστική διαγραφή από το </w:t>
      </w:r>
      <w:r>
        <w:rPr>
          <w:rFonts w:eastAsia="Times New Roman" w:cs="Times New Roman"/>
          <w:szCs w:val="24"/>
        </w:rPr>
        <w:t xml:space="preserve">μητρώο </w:t>
      </w:r>
      <w:r>
        <w:rPr>
          <w:rFonts w:eastAsia="Times New Roman" w:cs="Times New Roman"/>
          <w:szCs w:val="24"/>
        </w:rPr>
        <w:t>όσων παραβαίνουν τον νόμο, κατ</w:t>
      </w:r>
      <w:r>
        <w:rPr>
          <w:rFonts w:eastAsia="Times New Roman" w:cs="Times New Roman"/>
          <w:szCs w:val="24"/>
        </w:rPr>
        <w:t>άπτωση εγγυητικής επιστολής μετά από καταγγελία παραγωγού για τη μη πληρωμή του με βάση τα συμφωνηθέντα, δηλαδή σε σχέση με τις τιμές και τις ημερομηνίες πληρωμής. Δηλαδή, νομιμοποιεί την κατάσταση που υπάρχει, όπου οι έμποροι πληρώνουν όποτε θέλουν, όσο θ</w:t>
      </w:r>
      <w:r>
        <w:rPr>
          <w:rFonts w:eastAsia="Times New Roman" w:cs="Times New Roman"/>
          <w:szCs w:val="24"/>
        </w:rPr>
        <w:t xml:space="preserve">έλουν και ό,τι τιμή θέλουν. </w:t>
      </w:r>
    </w:p>
    <w:p w14:paraId="644FCA2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Στο άρθρο 28, επίσης ο κ. Αποστόλου και η Κυβέρνηση δεν λένε την αλήθεια, διότι τροποποιούν τον ν.4152 που μιλούσε για υποχρέωση των εταιρειών παραγωγής και εμπορίας λιπασμάτων να έχουν σε πλήρη απασχόληση υπεύθυνο επιστήμονα. </w:t>
      </w:r>
      <w:r>
        <w:rPr>
          <w:rFonts w:eastAsia="Times New Roman" w:cs="Times New Roman"/>
          <w:szCs w:val="24"/>
        </w:rPr>
        <w:t>Και όχι μόνο αυτό. Ενώ ο νόμος προέβλεπε για τις πολύ μικρές και μικρές επιχειρήσεις την μερική απασχόληση, τώρα προβλέπει σύμβαση εξαρτημένης εργασίας, άρα ελαστικές μορφές απασχόλησης για τους εργαζομένους. Αυτό είναι το πρώτο.</w:t>
      </w:r>
    </w:p>
    <w:p w14:paraId="644FCA2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ζήτημα αφορά το</w:t>
      </w:r>
      <w:r>
        <w:rPr>
          <w:rFonts w:eastAsia="Times New Roman" w:cs="Times New Roman"/>
          <w:szCs w:val="24"/>
        </w:rPr>
        <w:t>ν κ. Παπαδημητρίου, τον Υπουργό Οικονομίας, σε σχέση με ένα έργο ενταγμένο στο ΕΣΠΑ και συγκεκριμένα το «</w:t>
      </w:r>
      <w:proofErr w:type="spellStart"/>
      <w:r>
        <w:rPr>
          <w:rFonts w:eastAsia="Times New Roman" w:cs="Times New Roman"/>
          <w:szCs w:val="24"/>
        </w:rPr>
        <w:t>Καπετανάκειο</w:t>
      </w:r>
      <w:proofErr w:type="spellEnd"/>
      <w:r>
        <w:rPr>
          <w:rFonts w:eastAsia="Times New Roman" w:cs="Times New Roman"/>
          <w:szCs w:val="24"/>
        </w:rPr>
        <w:t xml:space="preserve"> Σχολείο» του Ηρακλείου Κρήτης. Έγινε αναφορά εδώ στην Ολομέλεια και σε άλλες συνεδριάσεις, το ξέρει και ο κ. </w:t>
      </w:r>
      <w:proofErr w:type="spellStart"/>
      <w:r>
        <w:rPr>
          <w:rFonts w:eastAsia="Times New Roman" w:cs="Times New Roman"/>
          <w:szCs w:val="24"/>
        </w:rPr>
        <w:t>Σπίρτζης</w:t>
      </w:r>
      <w:proofErr w:type="spellEnd"/>
      <w:r>
        <w:rPr>
          <w:rFonts w:eastAsia="Times New Roman" w:cs="Times New Roman"/>
          <w:szCs w:val="24"/>
        </w:rPr>
        <w:t>, ο οποίος απουσιάζει</w:t>
      </w:r>
      <w:r>
        <w:rPr>
          <w:rFonts w:eastAsia="Times New Roman" w:cs="Times New Roman"/>
          <w:szCs w:val="24"/>
        </w:rPr>
        <w:t xml:space="preserve"> τώρα. Μάλιστα, το ΚΚΕ είχε καταθέσει σχετική ερώτηση γι’ αυτό το σχολείο, του οποίου καθυστερεί η ολοκλήρωση εδώ και οκτώ χρόνια.</w:t>
      </w:r>
    </w:p>
    <w:p w14:paraId="644FCA3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λοιπόν, είπε ότι δεν είναι δική του αρμοδιότητα, γι’ αυτό ανέβαλε και την επίκαιρη ερώτηση –δηλώνει αναρμοδιότητα- και ότι είναι θέμα του Υπουργείου Οικονομικών, δηλαδή δικό σας θέμα. Το ένα Υπουργείο, λοιπόν, πετάει το μπαλάκι στο άλλο και με τη σειρά τ</w:t>
      </w:r>
      <w:r>
        <w:rPr>
          <w:rFonts w:eastAsia="Times New Roman" w:cs="Times New Roman"/>
          <w:szCs w:val="24"/>
        </w:rPr>
        <w:t xml:space="preserve">ους οι ίδιοι το πετάνε στους δήμους και στην Περιφέρεια. </w:t>
      </w:r>
    </w:p>
    <w:p w14:paraId="644FCA3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ενώ ο κ. </w:t>
      </w:r>
      <w:proofErr w:type="spellStart"/>
      <w:r>
        <w:rPr>
          <w:rFonts w:eastAsia="Times New Roman" w:cs="Times New Roman"/>
          <w:szCs w:val="24"/>
        </w:rPr>
        <w:t>Σπίρτζης</w:t>
      </w:r>
      <w:proofErr w:type="spellEnd"/>
      <w:r>
        <w:rPr>
          <w:rFonts w:eastAsia="Times New Roman" w:cs="Times New Roman"/>
          <w:szCs w:val="24"/>
        </w:rPr>
        <w:t xml:space="preserve"> είπε προχθές ότι είναι θέμα συνεννόησης και λάθους μεταξύ των δύο Υπουργείων και θα επιλυθεί, ο Δήμος Ηρακλείου </w:t>
      </w:r>
      <w:r>
        <w:rPr>
          <w:rFonts w:eastAsia="Times New Roman" w:cs="Times New Roman"/>
          <w:szCs w:val="24"/>
        </w:rPr>
        <w:lastRenderedPageBreak/>
        <w:t>που έχει την ευθύνη, έχει συντάξει μελέτες και η διαχειριστική α</w:t>
      </w:r>
      <w:r>
        <w:rPr>
          <w:rFonts w:eastAsia="Times New Roman" w:cs="Times New Roman"/>
          <w:szCs w:val="24"/>
        </w:rPr>
        <w:t xml:space="preserve">ρχή της Περιφέρειας τα επιστρέφει. </w:t>
      </w:r>
    </w:p>
    <w:p w14:paraId="644FCA3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Αποφασίστε, λοιπόν, τι θα γίνει, εκτός εάν παίζονται άλλα παιχνίδια. Και ποια είναι αυτά τα συγκεκριμένα παιχνίδια; Μήπως δεν έχουν οριστεί ακόμη τα νέα </w:t>
      </w:r>
      <w:r>
        <w:rPr>
          <w:rFonts w:eastAsia="Times New Roman" w:cs="Times New Roman"/>
          <w:szCs w:val="24"/>
        </w:rPr>
        <w:t>πρότυπα τεύχη δημοπράτησης</w:t>
      </w:r>
      <w:r>
        <w:rPr>
          <w:rFonts w:eastAsia="Times New Roman" w:cs="Times New Roman"/>
          <w:szCs w:val="24"/>
        </w:rPr>
        <w:t xml:space="preserve"> γιατί ακόμα δεν έχουν καθορισθεί και οι </w:t>
      </w:r>
      <w:r>
        <w:rPr>
          <w:rFonts w:eastAsia="Times New Roman" w:cs="Times New Roman"/>
          <w:szCs w:val="24"/>
        </w:rPr>
        <w:t>όροι δημοπράτησης, δηλαδή είναι κόντρες και παιχνίδια μεταξύ κατασκευαστικών ομίλων και προσπαθείτε να πετάξετε το μπαλάκι στους δήμους και στην Περιφέρεια και τελικά την πληρώνουν οι μαθητές, οι καθηγητές και οι γονείς του σχολείου;</w:t>
      </w:r>
    </w:p>
    <w:p w14:paraId="644FCA3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Βέβαια, αυτό το θέμα δ</w:t>
      </w:r>
      <w:r>
        <w:rPr>
          <w:rFonts w:eastAsia="Times New Roman" w:cs="Times New Roman"/>
          <w:szCs w:val="24"/>
        </w:rPr>
        <w:t>εν αφορά μόνο την κατασκευή ενός σχολείου. Έχουν ακυρωθεί πάρα πολλά έργα ΕΣΠΑ –τριάντα ξέρω για τον Δήμο Ηρακλείου, κατά δεκάδες πολλά άλλα έργα σε όλη την Ελλάδα- και είναι αποτέλεσμα ακριβώς της ασυνεννοησίας, λέτε εσείς, αλλά στην πραγματικότητα αποτέλ</w:t>
      </w:r>
      <w:r>
        <w:rPr>
          <w:rFonts w:eastAsia="Times New Roman" w:cs="Times New Roman"/>
          <w:szCs w:val="24"/>
        </w:rPr>
        <w:t xml:space="preserve">εσμα αυτής της σύγκρουσης συμφερόντων των τμημάτων του εγχώριου μεγάλου κεφαλαίου κατασκευαστικών ομίλων. </w:t>
      </w:r>
    </w:p>
    <w:p w14:paraId="644FCA3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άλλωστε, φάνηκε από όλη τη συζήτηση εδώ, ότι οι όποιες διαφωνίες, είτε στην καταψήφιση είτε στην επιφύλαξη για το συγκεκριμένο νομοσχέδιο, δεν </w:t>
      </w:r>
      <w:r>
        <w:rPr>
          <w:rFonts w:eastAsia="Times New Roman" w:cs="Times New Roman"/>
          <w:szCs w:val="24"/>
        </w:rPr>
        <w:t>έχουν να κάνουν με την ουσία της απελευθέρωσης της εργαλειοθήκης του ΟΟΣΑ, όπου πίνετε νερό στο όνομα της ανταγωνιστικότητας και της επιχειρηματικότητας, αλλά αντανακλά σύγκρουση τμημάτων του εγχώριου κεφαλαίου που εκφράζεται και στην ψηφοφορία εδώ μέσα γι</w:t>
      </w:r>
      <w:r>
        <w:rPr>
          <w:rFonts w:eastAsia="Times New Roman" w:cs="Times New Roman"/>
          <w:szCs w:val="24"/>
        </w:rPr>
        <w:t xml:space="preserve">α το συγκεκριμένο νομοσχέδιο. </w:t>
      </w:r>
    </w:p>
    <w:p w14:paraId="644FCA3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44FCA36"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Συντυχάκη, ειδικό αγορητή του ΚΚΕ. </w:t>
      </w:r>
    </w:p>
    <w:p w14:paraId="644FCA37" w14:textId="77777777" w:rsidR="0050333C" w:rsidRDefault="00414943">
      <w:pPr>
        <w:spacing w:after="0" w:line="600" w:lineRule="auto"/>
        <w:ind w:firstLine="720"/>
        <w:jc w:val="both"/>
        <w:rPr>
          <w:rFonts w:eastAsia="Times New Roman"/>
          <w:szCs w:val="24"/>
        </w:rPr>
      </w:pPr>
      <w:r>
        <w:rPr>
          <w:rFonts w:eastAsia="Times New Roman"/>
          <w:szCs w:val="24"/>
        </w:rPr>
        <w:t xml:space="preserve">Τον λόγο έχει ο κ. Γεώργιος </w:t>
      </w:r>
      <w:proofErr w:type="spellStart"/>
      <w:r>
        <w:rPr>
          <w:rFonts w:eastAsia="Times New Roman"/>
          <w:szCs w:val="24"/>
        </w:rPr>
        <w:t>Αμυράς</w:t>
      </w:r>
      <w:proofErr w:type="spellEnd"/>
      <w:r>
        <w:rPr>
          <w:rFonts w:eastAsia="Times New Roman"/>
          <w:szCs w:val="24"/>
        </w:rPr>
        <w:t xml:space="preserve">, ειδικός αγορητής από το Ποτάμι. </w:t>
      </w:r>
    </w:p>
    <w:p w14:paraId="644FCA38" w14:textId="77777777" w:rsidR="0050333C" w:rsidRDefault="00414943">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w:t>
      </w:r>
      <w:r>
        <w:rPr>
          <w:rFonts w:eastAsia="Times New Roman"/>
          <w:szCs w:val="24"/>
        </w:rPr>
        <w:t>Πρόεδρε.</w:t>
      </w:r>
    </w:p>
    <w:p w14:paraId="644FCA39" w14:textId="77777777" w:rsidR="0050333C" w:rsidRDefault="00414943">
      <w:pPr>
        <w:spacing w:after="0" w:line="600" w:lineRule="auto"/>
        <w:ind w:firstLine="720"/>
        <w:jc w:val="both"/>
        <w:rPr>
          <w:rFonts w:eastAsia="Times New Roman"/>
          <w:szCs w:val="24"/>
        </w:rPr>
      </w:pPr>
      <w:r>
        <w:rPr>
          <w:rFonts w:eastAsia="Times New Roman"/>
          <w:szCs w:val="24"/>
        </w:rPr>
        <w:lastRenderedPageBreak/>
        <w:t>Κυρίες και κύριοι συνάδελφοι, συζητήσαμε όσο ήταν δυνατόν διεξοδικά μέσα σε μια μέρα για τον τρόπο που οι υπό ίδρυση επιχειρήσεις θα διευκολυνθούν…</w:t>
      </w:r>
    </w:p>
    <w:p w14:paraId="644FCA3A" w14:textId="77777777" w:rsidR="0050333C" w:rsidRDefault="00414943">
      <w:pPr>
        <w:spacing w:after="0" w:line="600" w:lineRule="auto"/>
        <w:ind w:firstLine="720"/>
        <w:jc w:val="both"/>
        <w:rPr>
          <w:rFonts w:eastAsia="Times New Roman"/>
          <w:szCs w:val="24"/>
        </w:rPr>
      </w:pPr>
      <w:r>
        <w:rPr>
          <w:rFonts w:eastAsia="Times New Roman"/>
          <w:szCs w:val="24"/>
        </w:rPr>
        <w:t xml:space="preserve">Ξέρετε κάτι; Σας εξηγώ για ποιον λόγο κομπιάζω. Είμαι σε τέσσερις </w:t>
      </w:r>
      <w:r>
        <w:rPr>
          <w:rFonts w:eastAsia="Times New Roman"/>
          <w:szCs w:val="24"/>
        </w:rPr>
        <w:t xml:space="preserve">επιτροπές </w:t>
      </w:r>
      <w:r>
        <w:rPr>
          <w:rFonts w:eastAsia="Times New Roman"/>
          <w:szCs w:val="24"/>
        </w:rPr>
        <w:t>και στην Ολομέλεια. Η Ε</w:t>
      </w:r>
      <w:r>
        <w:rPr>
          <w:rFonts w:eastAsia="Times New Roman"/>
          <w:szCs w:val="24"/>
        </w:rPr>
        <w:t xml:space="preserve">πιτροπή Παραγωγής και Εμπορίου αυτή τη στιγμή συνεδριάζει για άλλο θέμα -ακρόαση φορέων για την οικονομική δραστηριότητα- με τη διαδικασία του κατεπείγοντος. Το δικό σας νομοσχέδιο είναι με τη διαδικασία του επείγοντος. Αν αυτό είναι καλή νομοθέτηση, τότε </w:t>
      </w:r>
      <w:r>
        <w:rPr>
          <w:rFonts w:eastAsia="Times New Roman"/>
          <w:szCs w:val="24"/>
        </w:rPr>
        <w:t>τι να πούμε;</w:t>
      </w:r>
    </w:p>
    <w:p w14:paraId="644FCA3B" w14:textId="77777777" w:rsidR="0050333C" w:rsidRDefault="00414943">
      <w:pPr>
        <w:spacing w:after="0" w:line="600" w:lineRule="auto"/>
        <w:ind w:firstLine="720"/>
        <w:jc w:val="both"/>
        <w:rPr>
          <w:rFonts w:eastAsia="Times New Roman"/>
          <w:szCs w:val="24"/>
        </w:rPr>
      </w:pPr>
      <w:r>
        <w:rPr>
          <w:rFonts w:eastAsia="Times New Roman"/>
          <w:szCs w:val="24"/>
        </w:rPr>
        <w:t xml:space="preserve">Λέω, λοιπόν, ότι με το παρόν σχέδιο νόμου κάνετε ένα καλό και μαζί σέρνετε και δύο άσχημα. Το καλό ποιο είναι; Ότι επιτέλους ανοίγετε τα μάτια σας κυρίως προς τους συντρόφους σας του ΣΥΡΙΖΑ και τους λέτε ότι «η </w:t>
      </w:r>
      <w:r>
        <w:rPr>
          <w:rFonts w:eastAsia="Times New Roman"/>
          <w:szCs w:val="24"/>
        </w:rPr>
        <w:t xml:space="preserve">εργαλειοθήκη </w:t>
      </w:r>
      <w:r>
        <w:rPr>
          <w:rFonts w:eastAsia="Times New Roman"/>
          <w:szCs w:val="24"/>
        </w:rPr>
        <w:t xml:space="preserve">του ΟΟΣΑ, που τόσα </w:t>
      </w:r>
      <w:r>
        <w:rPr>
          <w:rFonts w:eastAsia="Times New Roman"/>
          <w:szCs w:val="24"/>
        </w:rPr>
        <w:t xml:space="preserve">χρόνια την πετροβολούσαμε, όχι απλώς είναι καλή, αλλά σχεδόν αμάσητα την ενσωματώνουμε στην </w:t>
      </w:r>
      <w:r>
        <w:rPr>
          <w:rFonts w:eastAsia="Times New Roman"/>
          <w:szCs w:val="24"/>
        </w:rPr>
        <w:lastRenderedPageBreak/>
        <w:t xml:space="preserve">εθνική πολιτική». Εκατό ρυθμίσεις από τις προτεινόμενες διακόσιες πενήντα έξι του ΟΟΣΑ ενσωματώνονται από την Κυβέρνηση στη νομοθετική διαδικασία. </w:t>
      </w:r>
    </w:p>
    <w:p w14:paraId="644FCA3C" w14:textId="77777777" w:rsidR="0050333C" w:rsidRDefault="00414943">
      <w:pPr>
        <w:spacing w:after="0" w:line="600" w:lineRule="auto"/>
        <w:ind w:firstLine="720"/>
        <w:jc w:val="both"/>
        <w:rPr>
          <w:rFonts w:eastAsia="Times New Roman"/>
          <w:szCs w:val="24"/>
        </w:rPr>
      </w:pPr>
      <w:r>
        <w:rPr>
          <w:rFonts w:eastAsia="Times New Roman"/>
          <w:szCs w:val="24"/>
        </w:rPr>
        <w:t>Ποιο είναι το κα</w:t>
      </w:r>
      <w:r>
        <w:rPr>
          <w:rFonts w:eastAsia="Times New Roman"/>
          <w:szCs w:val="24"/>
        </w:rPr>
        <w:t xml:space="preserve">λό; Ότι επιτέλους «σπάτε» κάποια ταμπού -αν και δεν βγήκατε να το βροντοφωνάξετε- που ταλανίζουν αδίκως την ελληνική κοινωνία. Ναι, πρέπει ένας νέος άνθρωπος, ένας νέος επιστήμονας, ή ένας νέος επιχειρηματίας να μπορεί να ανοίξει ένα </w:t>
      </w:r>
      <w:proofErr w:type="spellStart"/>
      <w:r>
        <w:rPr>
          <w:rFonts w:eastAsia="Times New Roman"/>
          <w:szCs w:val="24"/>
        </w:rPr>
        <w:t>φυσικοθεραπευτήριο</w:t>
      </w:r>
      <w:proofErr w:type="spellEnd"/>
      <w:r>
        <w:rPr>
          <w:rFonts w:eastAsia="Times New Roman"/>
          <w:szCs w:val="24"/>
        </w:rPr>
        <w:t>, όπ</w:t>
      </w:r>
      <w:r>
        <w:rPr>
          <w:rFonts w:eastAsia="Times New Roman"/>
          <w:szCs w:val="24"/>
        </w:rPr>
        <w:t xml:space="preserve">ως σας είπα εγώ, στα Πετράλωνα στο πατρικό του διαμέρισμα, ναι, να μπορεί να κάνει μεταφορές με το φορτηγό του πατέρα του. </w:t>
      </w:r>
    </w:p>
    <w:p w14:paraId="644FCA3D" w14:textId="77777777" w:rsidR="0050333C" w:rsidRDefault="00414943">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Δεν λέει αυτό. </w:t>
      </w:r>
    </w:p>
    <w:p w14:paraId="644FCA3E" w14:textId="77777777" w:rsidR="0050333C" w:rsidRDefault="00414943">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Το ξέρω, αλλά τι κάνετε τώρα εδώ εσείς; Τι μας λέτε; Τα δύο στραβά και άσχημα: Μα</w:t>
      </w:r>
      <w:r>
        <w:rPr>
          <w:rFonts w:eastAsia="Times New Roman"/>
          <w:szCs w:val="24"/>
        </w:rPr>
        <w:t xml:space="preserve">ς λέτε ότι θα κάνουμε ένα γιγαντιαίο βήμα προς τα πίσω με το να μην αναρτώνται πλέον οι απευθείας </w:t>
      </w:r>
      <w:r>
        <w:rPr>
          <w:rFonts w:eastAsia="Times New Roman"/>
          <w:szCs w:val="24"/>
        </w:rPr>
        <w:lastRenderedPageBreak/>
        <w:t xml:space="preserve">αναθέσεις, οι απευθείας δημόσιες συμβάσεις στο ηλεκτρονικό μητρώο των δημοσίων συμβάσεων. </w:t>
      </w:r>
    </w:p>
    <w:p w14:paraId="644FCA3F" w14:textId="77777777" w:rsidR="0050333C" w:rsidRDefault="00414943">
      <w:pPr>
        <w:spacing w:after="0" w:line="600" w:lineRule="auto"/>
        <w:ind w:firstLine="720"/>
        <w:jc w:val="both"/>
        <w:rPr>
          <w:rFonts w:eastAsia="Times New Roman"/>
          <w:szCs w:val="24"/>
        </w:rPr>
      </w:pPr>
      <w:r>
        <w:rPr>
          <w:rFonts w:eastAsia="Times New Roman"/>
          <w:szCs w:val="24"/>
        </w:rPr>
        <w:t>Και πείτε μου εσείς ως καθηγητής -ήσασταν στην Αμερική σε κάποιο κο</w:t>
      </w:r>
      <w:r>
        <w:rPr>
          <w:rFonts w:eastAsia="Times New Roman"/>
          <w:szCs w:val="24"/>
        </w:rPr>
        <w:t>λλέγιο, αν δεν κάνω λάθος, ή πανεπιστήμιο καθηγητής- εσείς τι θα διδάσκατε τους φοιτητές σας, τους σπουδαστές σας; Ότι ένα ευνομούμενο κράτος ή μια ευνομούμενη επιχείρηση θα πρέπει να υποκρύπτει από τους πολίτες –η Κυβέρνηση και το κράτος- ή από τους μετόχ</w:t>
      </w:r>
      <w:r>
        <w:rPr>
          <w:rFonts w:eastAsia="Times New Roman"/>
          <w:szCs w:val="24"/>
        </w:rPr>
        <w:t xml:space="preserve">ους –η επιχείρηση- τις απευθείας αναθέσεις; Πού είναι ο νομοθετικός έλεγχος μετά εντός της Αιθούσης; Πάει περίπατο. Αυτό είναι το ένα στραβό, λοιπόν, που είναι το άρθρο 23 και βεβαίως, θα το καταψηφίσουμε. </w:t>
      </w:r>
    </w:p>
    <w:p w14:paraId="644FCA40" w14:textId="77777777" w:rsidR="0050333C" w:rsidRDefault="00414943">
      <w:pPr>
        <w:spacing w:after="0" w:line="600" w:lineRule="auto"/>
        <w:ind w:firstLine="720"/>
        <w:jc w:val="both"/>
        <w:rPr>
          <w:rFonts w:eastAsia="Times New Roman"/>
          <w:szCs w:val="24"/>
        </w:rPr>
      </w:pPr>
      <w:r>
        <w:rPr>
          <w:rFonts w:eastAsia="Times New Roman"/>
          <w:szCs w:val="24"/>
        </w:rPr>
        <w:t>Και το δεύτερο είναι το άρθρο 15. Γιατί όχι υποχρ</w:t>
      </w:r>
      <w:r>
        <w:rPr>
          <w:rFonts w:eastAsia="Times New Roman"/>
          <w:szCs w:val="24"/>
        </w:rPr>
        <w:t xml:space="preserve">εωτικά </w:t>
      </w:r>
      <w:r>
        <w:rPr>
          <w:rFonts w:eastAsia="Times New Roman"/>
          <w:szCs w:val="24"/>
          <w:lang w:val="en-US"/>
        </w:rPr>
        <w:t>GPS</w:t>
      </w:r>
      <w:r>
        <w:rPr>
          <w:rFonts w:eastAsia="Times New Roman"/>
          <w:szCs w:val="24"/>
        </w:rPr>
        <w:t xml:space="preserve"> στα βυτιοφόρα, σε όλη την αλυσίδα διακίνησης και μεταφοράς του καυσίμου; Έτσι θα αντιμετωπίσετε το λαθραίο καύσιμο, που εσείς οι ίδιοι –εννοώ η Κυβέρνηση- μας έχετε πει ότι φθάνουν τα διαφυγόντα έσοδα για το ελληνικό κράτος περίπου τα 5 δισεκατο</w:t>
      </w:r>
      <w:r>
        <w:rPr>
          <w:rFonts w:eastAsia="Times New Roman"/>
          <w:szCs w:val="24"/>
        </w:rPr>
        <w:t xml:space="preserve">μμύρια ευρώ τον χρόνο; </w:t>
      </w:r>
    </w:p>
    <w:p w14:paraId="644FCA41"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Και είπατε πριν ότι εσείς είστε υπεύθυνος και θα κάνετε τα πάντα για επενδύσεις στη χώρα. Αν ο σεΐχης –δεν ξέρω ποιου- του </w:t>
      </w:r>
      <w:proofErr w:type="spellStart"/>
      <w:r>
        <w:rPr>
          <w:rFonts w:eastAsia="Times New Roman"/>
          <w:szCs w:val="24"/>
        </w:rPr>
        <w:t>Άμπου</w:t>
      </w:r>
      <w:proofErr w:type="spellEnd"/>
      <w:r>
        <w:rPr>
          <w:rFonts w:eastAsia="Times New Roman"/>
          <w:szCs w:val="24"/>
        </w:rPr>
        <w:t xml:space="preserve"> </w:t>
      </w:r>
      <w:proofErr w:type="spellStart"/>
      <w:r>
        <w:rPr>
          <w:rFonts w:eastAsia="Times New Roman"/>
          <w:szCs w:val="24"/>
        </w:rPr>
        <w:t>Ντάμπι</w:t>
      </w:r>
      <w:proofErr w:type="spellEnd"/>
      <w:r>
        <w:rPr>
          <w:rFonts w:eastAsia="Times New Roman"/>
          <w:szCs w:val="24"/>
        </w:rPr>
        <w:t xml:space="preserve"> θελήσει να κάνει ένα διυλιστήριο στην Ελλάδα, δεν θα σας ρωτήσει «πες μου, κύριε Υπουργέ, λαθραί</w:t>
      </w:r>
      <w:r>
        <w:rPr>
          <w:rFonts w:eastAsia="Times New Roman"/>
          <w:szCs w:val="24"/>
        </w:rPr>
        <w:t>α καύσιμα διακινούνται σε αυτή τη χώρα; Να έρθω να κάνω την επένδυση;»; Τι θα του πείτε; Θα του πείτε «δεν είναι δική μου αρμοδιότητα»; Ή θα του πείτε «μη στενοχωριέσαι, είπαμε στους φορτηγατζήδες, είπαμε στις μαούνες, είπαμε στα διυλιστήρια προαιρετικά το</w:t>
      </w:r>
      <w:r>
        <w:rPr>
          <w:rFonts w:eastAsia="Times New Roman"/>
          <w:szCs w:val="24"/>
        </w:rPr>
        <w:t xml:space="preserve"> </w:t>
      </w:r>
      <w:r>
        <w:rPr>
          <w:rFonts w:eastAsia="Times New Roman"/>
          <w:szCs w:val="24"/>
          <w:lang w:val="en-US"/>
        </w:rPr>
        <w:t>GPS</w:t>
      </w:r>
      <w:r>
        <w:rPr>
          <w:rFonts w:eastAsia="Times New Roman"/>
          <w:szCs w:val="24"/>
        </w:rPr>
        <w:t xml:space="preserve">, ώστε αν το καύσιμο από ελεύθερο τελικά βαφτίζεται λαθραίο, τι να κάνουμε; Αυτά έχει η ζωή!». </w:t>
      </w:r>
    </w:p>
    <w:p w14:paraId="644FCA42" w14:textId="77777777" w:rsidR="0050333C" w:rsidRDefault="00414943">
      <w:pPr>
        <w:spacing w:after="0" w:line="600" w:lineRule="auto"/>
        <w:ind w:firstLine="720"/>
        <w:jc w:val="both"/>
        <w:rPr>
          <w:rFonts w:eastAsia="Times New Roman"/>
          <w:szCs w:val="24"/>
        </w:rPr>
      </w:pPr>
      <w:r>
        <w:rPr>
          <w:rFonts w:eastAsia="Times New Roman"/>
          <w:szCs w:val="24"/>
        </w:rPr>
        <w:t xml:space="preserve">Δεν τα έχει η ζωή, τα έχει η κακή νομοθέτηση και οι ιδεοληψίες που ακόμα ως Κυβέρνηση κουβαλάτε. </w:t>
      </w:r>
    </w:p>
    <w:p w14:paraId="644FCA43" w14:textId="77777777" w:rsidR="0050333C" w:rsidRDefault="00414943">
      <w:pPr>
        <w:spacing w:after="0" w:line="600" w:lineRule="auto"/>
        <w:ind w:firstLine="720"/>
        <w:jc w:val="both"/>
        <w:rPr>
          <w:rFonts w:eastAsia="Times New Roman"/>
          <w:szCs w:val="24"/>
        </w:rPr>
      </w:pPr>
      <w:r>
        <w:rPr>
          <w:rFonts w:eastAsia="Times New Roman"/>
          <w:szCs w:val="24"/>
        </w:rPr>
        <w:t>Εμείς, λοιπόν, θα υπερψηφίσουμε το σχέδιο νόμου πλην των ά</w:t>
      </w:r>
      <w:r>
        <w:rPr>
          <w:rFonts w:eastAsia="Times New Roman"/>
          <w:szCs w:val="24"/>
        </w:rPr>
        <w:t xml:space="preserve">ρθρων που σας ανέφερα με την ευχή, επιτέλους, αυτή η Κυβέρνηση να πάψει να είναι ανεδαφική και σε αυτά που λέει και σε αυτά που κάνει και για μια </w:t>
      </w:r>
      <w:r>
        <w:rPr>
          <w:rFonts w:eastAsia="Times New Roman"/>
          <w:szCs w:val="24"/>
        </w:rPr>
        <w:lastRenderedPageBreak/>
        <w:t xml:space="preserve">φορά στα δύο χρόνια ιστορίας της να αφουγκραστεί την πραγματική ανάγκη της αληθινής οικονομίας και κοινωνίας. </w:t>
      </w:r>
    </w:p>
    <w:p w14:paraId="644FCA44" w14:textId="77777777" w:rsidR="0050333C" w:rsidRDefault="00414943">
      <w:pPr>
        <w:spacing w:after="0" w:line="600" w:lineRule="auto"/>
        <w:ind w:firstLine="720"/>
        <w:jc w:val="both"/>
        <w:rPr>
          <w:rFonts w:eastAsia="Times New Roman"/>
          <w:szCs w:val="24"/>
        </w:rPr>
      </w:pPr>
      <w:r>
        <w:rPr>
          <w:rFonts w:eastAsia="Times New Roman"/>
          <w:szCs w:val="24"/>
        </w:rPr>
        <w:t xml:space="preserve">Ευχαριστώ πολύ. </w:t>
      </w:r>
    </w:p>
    <w:p w14:paraId="644FCA45" w14:textId="77777777" w:rsidR="0050333C" w:rsidRDefault="00414943">
      <w:pPr>
        <w:spacing w:after="0" w:line="600" w:lineRule="auto"/>
        <w:ind w:firstLine="720"/>
        <w:jc w:val="center"/>
        <w:rPr>
          <w:rFonts w:eastAsia="Times New Roman"/>
          <w:szCs w:val="24"/>
        </w:rPr>
      </w:pPr>
      <w:r w:rsidRPr="0008307A">
        <w:rPr>
          <w:rFonts w:eastAsia="Times New Roman"/>
          <w:szCs w:val="24"/>
        </w:rPr>
        <w:t>(</w:t>
      </w:r>
      <w:r>
        <w:rPr>
          <w:rFonts w:eastAsia="Times New Roman"/>
          <w:szCs w:val="24"/>
        </w:rPr>
        <w:t>Χειροκροτήματα)</w:t>
      </w:r>
    </w:p>
    <w:p w14:paraId="644FCA46"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και εμείς, κύριε </w:t>
      </w:r>
      <w:proofErr w:type="spellStart"/>
      <w:r>
        <w:rPr>
          <w:rFonts w:eastAsia="Times New Roman"/>
          <w:szCs w:val="24"/>
        </w:rPr>
        <w:t>Αμυρά</w:t>
      </w:r>
      <w:proofErr w:type="spellEnd"/>
      <w:r>
        <w:rPr>
          <w:rFonts w:eastAsia="Times New Roman"/>
          <w:szCs w:val="24"/>
        </w:rPr>
        <w:t xml:space="preserve">. </w:t>
      </w:r>
    </w:p>
    <w:p w14:paraId="644FCA47" w14:textId="77777777" w:rsidR="0050333C" w:rsidRDefault="00414943">
      <w:pPr>
        <w:spacing w:after="0" w:line="600" w:lineRule="auto"/>
        <w:ind w:firstLine="720"/>
        <w:jc w:val="both"/>
        <w:rPr>
          <w:rFonts w:eastAsia="Times New Roman"/>
          <w:szCs w:val="24"/>
        </w:rPr>
      </w:pPr>
      <w:r>
        <w:rPr>
          <w:rFonts w:eastAsia="Times New Roman"/>
          <w:szCs w:val="24"/>
        </w:rPr>
        <w:t xml:space="preserve">Τον λόγο έχει ο κ. Λαζαρίδης από τους Ανεξάρτητους Έλληνες. </w:t>
      </w:r>
    </w:p>
    <w:p w14:paraId="644FCA48" w14:textId="77777777" w:rsidR="0050333C" w:rsidRDefault="00414943">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Σας ευχαριστώ, κύριε Πρόεδρε. Δυο λόγια θα ήθελα να πω. </w:t>
      </w:r>
    </w:p>
    <w:p w14:paraId="644FCA49" w14:textId="77777777" w:rsidR="0050333C" w:rsidRDefault="00414943">
      <w:pPr>
        <w:spacing w:after="0" w:line="600" w:lineRule="auto"/>
        <w:ind w:firstLine="720"/>
        <w:jc w:val="both"/>
        <w:rPr>
          <w:rFonts w:eastAsia="Times New Roman"/>
          <w:szCs w:val="24"/>
        </w:rPr>
      </w:pPr>
      <w:r>
        <w:rPr>
          <w:rFonts w:eastAsia="Times New Roman"/>
          <w:szCs w:val="24"/>
        </w:rPr>
        <w:t>Οι Ανεξάρτη</w:t>
      </w:r>
      <w:r>
        <w:rPr>
          <w:rFonts w:eastAsia="Times New Roman"/>
          <w:szCs w:val="24"/>
        </w:rPr>
        <w:t>τοι Έλληνες το στηρίζουμε το νομοσχέδιο, γιατί επιτέλους έρχεται αυτό το πλαίσιο το οποίο εκσυγχρονίζει και απλοποιεί τις διαδικασίες ίδρυσης των επιχειρήσεων. Για το αν είναι στη σωστή κατεύθυνση αυτό το νομοσχέδιο, την απάντηση μας την έδωσαν χθες οι ίδι</w:t>
      </w:r>
      <w:r>
        <w:rPr>
          <w:rFonts w:eastAsia="Times New Roman"/>
          <w:szCs w:val="24"/>
        </w:rPr>
        <w:t xml:space="preserve">οι οι </w:t>
      </w:r>
      <w:r>
        <w:rPr>
          <w:rFonts w:eastAsia="Times New Roman"/>
          <w:szCs w:val="24"/>
        </w:rPr>
        <w:lastRenderedPageBreak/>
        <w:t xml:space="preserve">εκπρόσωποι των φορέων, οι οποίοι όλοι ήταν θετικοί απέναντι στο νομοσχέδιο. </w:t>
      </w:r>
    </w:p>
    <w:p w14:paraId="644FCA4A" w14:textId="77777777" w:rsidR="0050333C" w:rsidRDefault="00414943">
      <w:pPr>
        <w:spacing w:after="0" w:line="600" w:lineRule="auto"/>
        <w:ind w:firstLine="720"/>
        <w:jc w:val="both"/>
        <w:rPr>
          <w:rFonts w:eastAsia="Times New Roman" w:cs="Times New Roman"/>
          <w:szCs w:val="24"/>
        </w:rPr>
      </w:pPr>
      <w:r>
        <w:rPr>
          <w:rFonts w:eastAsia="Times New Roman"/>
          <w:szCs w:val="24"/>
        </w:rPr>
        <w:t xml:space="preserve">Και εάν, εν πάση </w:t>
      </w:r>
      <w:proofErr w:type="spellStart"/>
      <w:r>
        <w:rPr>
          <w:rFonts w:eastAsia="Times New Roman"/>
          <w:szCs w:val="24"/>
        </w:rPr>
        <w:t>περιπτώσει</w:t>
      </w:r>
      <w:proofErr w:type="spellEnd"/>
      <w:r>
        <w:rPr>
          <w:rFonts w:eastAsia="Times New Roman"/>
          <w:szCs w:val="24"/>
        </w:rPr>
        <w:t xml:space="preserve">, τα πράγματα λειτουργούσαν καλά με το προηγούμενο καθεστώς, γιατί υπήρχε όλο αυτό το πρόβλημα στον περίγυρο, δηλαδή στον επιχειρηματικό περίγυρο και τα λοιπά; Γιατί, η πολυνομία ήταν άγνωστη λέξη; Για αυτό δεν έλεγαν όλοι; </w:t>
      </w:r>
    </w:p>
    <w:p w14:paraId="644FCA4B" w14:textId="77777777" w:rsidR="0050333C" w:rsidRDefault="00414943">
      <w:pPr>
        <w:spacing w:after="0" w:line="600" w:lineRule="auto"/>
        <w:ind w:firstLine="720"/>
        <w:jc w:val="both"/>
        <w:rPr>
          <w:rFonts w:eastAsia="Times New Roman"/>
          <w:szCs w:val="24"/>
        </w:rPr>
      </w:pPr>
      <w:r>
        <w:rPr>
          <w:rFonts w:eastAsia="Times New Roman"/>
          <w:szCs w:val="24"/>
        </w:rPr>
        <w:t>Εγώ, ως μηχανικός, που δραστηρι</w:t>
      </w:r>
      <w:r>
        <w:rPr>
          <w:rFonts w:eastAsia="Times New Roman"/>
          <w:szCs w:val="24"/>
        </w:rPr>
        <w:t>οποιούμουν και ήμουν διαρκώς σε άμεση επαφή, διαρκώς, με δημόσιες υπηρεσίες κλπ., θεωρώ ότι το μεγαλύτερο πρόβλημα, η μεγαλύτερη παθογένεια, ήταν η πολυνομία. Το νομοσχέδιο τη μνημονεύει μάλιστα εδώ και την αντιμετωπίζει. Επομένως, στηρίζουμε το νομοσχέδιο</w:t>
      </w:r>
      <w:r>
        <w:rPr>
          <w:rFonts w:eastAsia="Times New Roman"/>
          <w:szCs w:val="24"/>
        </w:rPr>
        <w:t xml:space="preserve"> και στο σύνολό του και επί της αρχής. </w:t>
      </w:r>
    </w:p>
    <w:p w14:paraId="644FCA4C" w14:textId="77777777" w:rsidR="0050333C" w:rsidRDefault="00414943">
      <w:pPr>
        <w:spacing w:after="0" w:line="600" w:lineRule="auto"/>
        <w:ind w:firstLine="720"/>
        <w:jc w:val="both"/>
        <w:rPr>
          <w:rFonts w:eastAsia="Times New Roman"/>
          <w:szCs w:val="24"/>
        </w:rPr>
      </w:pPr>
      <w:r>
        <w:rPr>
          <w:rFonts w:eastAsia="Times New Roman"/>
          <w:szCs w:val="24"/>
        </w:rPr>
        <w:t xml:space="preserve">Κλείνοντας, θα ήθελα να αναφερθώ και στο άρθρο 25, το οποίο </w:t>
      </w:r>
      <w:proofErr w:type="spellStart"/>
      <w:r>
        <w:rPr>
          <w:rFonts w:eastAsia="Times New Roman"/>
          <w:szCs w:val="24"/>
        </w:rPr>
        <w:t>εμνημόνευσα</w:t>
      </w:r>
      <w:proofErr w:type="spellEnd"/>
      <w:r>
        <w:rPr>
          <w:rFonts w:eastAsia="Times New Roman"/>
          <w:szCs w:val="24"/>
        </w:rPr>
        <w:t xml:space="preserve"> και εχθές. Ζήτησα από τον κ. Υπουργό να συμπεριλάβει σε αυτό και τους απολυμένους της ΕΛΒΟ, αλλά και αυτούς που βγήκαν στη σύνταξη το 2010. Άλλη</w:t>
      </w:r>
      <w:r>
        <w:rPr>
          <w:rFonts w:eastAsia="Times New Roman"/>
          <w:szCs w:val="24"/>
        </w:rPr>
        <w:t xml:space="preserve"> μια αμαρτία που μας έρχεται από το παρελθόν! Το </w:t>
      </w:r>
      <w:r>
        <w:rPr>
          <w:rFonts w:eastAsia="Times New Roman"/>
          <w:szCs w:val="24"/>
        </w:rPr>
        <w:lastRenderedPageBreak/>
        <w:t>2010 δεν κυβερνούσε ο ΣΥΡΙΖΑ και οι Ανεξάρτητοι Έλληνες. Και φαντασθείτε ότι έχουν περάσει τόσα χρόνια, κυβερνούσαν από το 2010. Μέχρι να φύγουν από την κυβέρνηση πέρασαν πέντε χρόνια και δεν φρόντισαν να απ</w:t>
      </w:r>
      <w:r>
        <w:rPr>
          <w:rFonts w:eastAsia="Times New Roman"/>
          <w:szCs w:val="24"/>
        </w:rPr>
        <w:t xml:space="preserve">οκατασταθεί αυτή η αδικία. </w:t>
      </w:r>
    </w:p>
    <w:p w14:paraId="644FCA4D" w14:textId="77777777" w:rsidR="0050333C" w:rsidRDefault="00414943">
      <w:pPr>
        <w:spacing w:after="0" w:line="600" w:lineRule="auto"/>
        <w:ind w:firstLine="720"/>
        <w:jc w:val="both"/>
        <w:rPr>
          <w:rFonts w:eastAsia="Times New Roman"/>
          <w:szCs w:val="24"/>
        </w:rPr>
      </w:pPr>
      <w:r>
        <w:rPr>
          <w:rFonts w:eastAsia="Times New Roman"/>
          <w:szCs w:val="24"/>
        </w:rPr>
        <w:t>Εγώ τώρα ζητώ να συμπεριληφθούν αυτοί οι άνθρωποι προκειμένου να αποκατασταθεί η αδικία, η οποία όπως είπα έρχεται από το παρελθόν. Το αίτημά μου το στήριξαν και άλλοι συνάδελφοι, και ο Αλέξανδρος Τριανταφυλλίδης, ο οποίος το ζή</w:t>
      </w:r>
      <w:r>
        <w:rPr>
          <w:rFonts w:eastAsia="Times New Roman"/>
          <w:szCs w:val="24"/>
        </w:rPr>
        <w:t>τησε από τον ΣΥΡΙΖΑ, και το Ποτάμι το ζήτησε και η Ένωση Κεντρώων, όλοι οι συνάδελφοι, κανένας, όμως, από τους συναδέλφους από τη Νέα Δημοκρατία και το ΠΑΣΟΚ δεν αναφέρθηκε σε αυτό. Εδώ κλείνω.</w:t>
      </w:r>
    </w:p>
    <w:p w14:paraId="644FCA4E" w14:textId="77777777" w:rsidR="0050333C" w:rsidRDefault="00414943">
      <w:pPr>
        <w:spacing w:after="0" w:line="600" w:lineRule="auto"/>
        <w:ind w:firstLine="720"/>
        <w:jc w:val="both"/>
        <w:rPr>
          <w:rFonts w:eastAsia="Times New Roman"/>
          <w:szCs w:val="24"/>
        </w:rPr>
      </w:pPr>
      <w:r>
        <w:rPr>
          <w:rFonts w:eastAsia="Times New Roman"/>
          <w:szCs w:val="24"/>
        </w:rPr>
        <w:t>Σας ευχαριστώ πολύ.</w:t>
      </w:r>
    </w:p>
    <w:p w14:paraId="644FCA4F" w14:textId="77777777" w:rsidR="0050333C" w:rsidRDefault="00414943">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w:t>
      </w:r>
      <w:r>
        <w:rPr>
          <w:rFonts w:eastAsia="Times New Roman"/>
          <w:szCs w:val="24"/>
        </w:rPr>
        <w:t>ούμε και εμείς τον κ. Λαζαρίδη, ειδικό αγορητή των Ανεξαρτήτων Ελλήνων.</w:t>
      </w:r>
    </w:p>
    <w:p w14:paraId="644FCA50" w14:textId="77777777" w:rsidR="0050333C" w:rsidRDefault="00414943">
      <w:pPr>
        <w:spacing w:after="0" w:line="600" w:lineRule="auto"/>
        <w:ind w:firstLine="720"/>
        <w:jc w:val="both"/>
        <w:rPr>
          <w:rFonts w:eastAsia="Times New Roman"/>
          <w:szCs w:val="24"/>
        </w:rPr>
      </w:pPr>
      <w:r>
        <w:rPr>
          <w:rFonts w:eastAsia="Times New Roman"/>
          <w:szCs w:val="24"/>
        </w:rPr>
        <w:lastRenderedPageBreak/>
        <w:t xml:space="preserve">Από τους Κοινοβουλευτικούς Εκπροσώπους τον λόγο έχει ο κ. </w:t>
      </w:r>
      <w:proofErr w:type="spellStart"/>
      <w:r>
        <w:rPr>
          <w:rFonts w:eastAsia="Times New Roman"/>
          <w:szCs w:val="24"/>
        </w:rPr>
        <w:t>Κάτσης</w:t>
      </w:r>
      <w:proofErr w:type="spellEnd"/>
      <w:r>
        <w:rPr>
          <w:rFonts w:eastAsia="Times New Roman"/>
          <w:szCs w:val="24"/>
        </w:rPr>
        <w:t>.</w:t>
      </w:r>
    </w:p>
    <w:p w14:paraId="644FCA51" w14:textId="77777777" w:rsidR="0050333C" w:rsidRDefault="00414943">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Ευχαριστώ, κύριε Πρόεδρε.</w:t>
      </w:r>
    </w:p>
    <w:p w14:paraId="644FCA52" w14:textId="77777777" w:rsidR="0050333C" w:rsidRDefault="00414943">
      <w:pPr>
        <w:spacing w:after="0" w:line="600" w:lineRule="auto"/>
        <w:ind w:firstLine="720"/>
        <w:jc w:val="both"/>
        <w:rPr>
          <w:rFonts w:eastAsia="Times New Roman"/>
          <w:szCs w:val="24"/>
        </w:rPr>
      </w:pPr>
      <w:r>
        <w:rPr>
          <w:rFonts w:eastAsia="Times New Roman"/>
          <w:szCs w:val="24"/>
        </w:rPr>
        <w:t>Σχετικά με κάποια πράγματα που ακούστηκαν από τους εισηγητές και ειδικούς αγο</w:t>
      </w:r>
      <w:r>
        <w:rPr>
          <w:rFonts w:eastAsia="Times New Roman"/>
          <w:szCs w:val="24"/>
        </w:rPr>
        <w:t>ρητές θέλω απλώς μισό λεπτό για να ξεκαθαρίσω τρία ζητήματα.</w:t>
      </w:r>
    </w:p>
    <w:p w14:paraId="644FCA53" w14:textId="77777777" w:rsidR="0050333C" w:rsidRDefault="00414943">
      <w:pPr>
        <w:spacing w:after="0" w:line="600" w:lineRule="auto"/>
        <w:ind w:firstLine="720"/>
        <w:jc w:val="both"/>
        <w:rPr>
          <w:rFonts w:eastAsia="Times New Roman"/>
          <w:szCs w:val="24"/>
        </w:rPr>
      </w:pPr>
      <w:r>
        <w:rPr>
          <w:rFonts w:eastAsia="Times New Roman"/>
          <w:szCs w:val="24"/>
        </w:rPr>
        <w:t xml:space="preserve">Όσον αφορά την τροπολογία που κατέθεσε το Υπουργείο Εργασίας και αυτό που ζήτησε η Νέα Δημοκρατία και το Ποτάμι όσον αφορά τους περιορισμούς, λέμε το εξής: Οι περιορισμοί για τον </w:t>
      </w:r>
      <w:proofErr w:type="spellStart"/>
      <w:r>
        <w:rPr>
          <w:rFonts w:eastAsia="Times New Roman"/>
          <w:szCs w:val="24"/>
        </w:rPr>
        <w:t>εκδοχέα</w:t>
      </w:r>
      <w:proofErr w:type="spellEnd"/>
      <w:r>
        <w:rPr>
          <w:rFonts w:eastAsia="Times New Roman"/>
          <w:szCs w:val="24"/>
        </w:rPr>
        <w:t xml:space="preserve"> δεν χρει</w:t>
      </w:r>
      <w:r>
        <w:rPr>
          <w:rFonts w:eastAsia="Times New Roman"/>
          <w:szCs w:val="24"/>
        </w:rPr>
        <w:t xml:space="preserve">άζεται να επαναληφθούν, καθώς υπάρχουν στο άρθρο 104 παράγραφος 1 του ν.4052/2012. Άρα θα αποτελούσε πλεονασμό μία </w:t>
      </w:r>
      <w:proofErr w:type="spellStart"/>
      <w:r>
        <w:rPr>
          <w:rFonts w:eastAsia="Times New Roman"/>
          <w:szCs w:val="24"/>
        </w:rPr>
        <w:t>επαναδιατύπωση</w:t>
      </w:r>
      <w:proofErr w:type="spellEnd"/>
      <w:r>
        <w:rPr>
          <w:rFonts w:eastAsia="Times New Roman"/>
          <w:szCs w:val="24"/>
        </w:rPr>
        <w:t xml:space="preserve">. </w:t>
      </w:r>
    </w:p>
    <w:p w14:paraId="644FCA54" w14:textId="77777777" w:rsidR="0050333C" w:rsidRDefault="00414943">
      <w:pPr>
        <w:spacing w:after="0" w:line="600" w:lineRule="auto"/>
        <w:ind w:firstLine="720"/>
        <w:jc w:val="both"/>
        <w:rPr>
          <w:rFonts w:eastAsia="Times New Roman"/>
          <w:szCs w:val="24"/>
        </w:rPr>
      </w:pPr>
      <w:r>
        <w:rPr>
          <w:rFonts w:eastAsia="Times New Roman"/>
          <w:szCs w:val="24"/>
        </w:rPr>
        <w:t xml:space="preserve">Δεύτερον, όσον αφορά το ζήτημα με την </w:t>
      </w:r>
      <w:proofErr w:type="spellStart"/>
      <w:r>
        <w:rPr>
          <w:rFonts w:eastAsia="Times New Roman"/>
          <w:szCs w:val="24"/>
        </w:rPr>
        <w:t>υποχρεωτικότητα</w:t>
      </w:r>
      <w:proofErr w:type="spellEnd"/>
      <w:r>
        <w:rPr>
          <w:rFonts w:eastAsia="Times New Roman"/>
          <w:szCs w:val="24"/>
        </w:rPr>
        <w:t xml:space="preserve"> της χρήσης πληροφορικών συστημάτων γεωγραφικού εντοπισμού θέσης, του </w:t>
      </w:r>
      <w:r>
        <w:rPr>
          <w:rFonts w:eastAsia="Times New Roman"/>
          <w:szCs w:val="24"/>
          <w:lang w:val="en-US"/>
        </w:rPr>
        <w:t>GPS</w:t>
      </w:r>
      <w:r>
        <w:rPr>
          <w:rFonts w:eastAsia="Times New Roman"/>
          <w:szCs w:val="24"/>
        </w:rPr>
        <w:t xml:space="preserve">, σχετικά με τα βυτιοφόρα, να σημειώσω ότι δεν αλλάζει η διάταξη που υπήρχε. Παραμένει υποχρεωτική η εφαρμογή και η χρήση των </w:t>
      </w:r>
      <w:r>
        <w:rPr>
          <w:rFonts w:eastAsia="Times New Roman"/>
          <w:szCs w:val="24"/>
          <w:lang w:val="en-US"/>
        </w:rPr>
        <w:t>GPS</w:t>
      </w:r>
      <w:r>
        <w:rPr>
          <w:rFonts w:eastAsia="Times New Roman"/>
          <w:szCs w:val="24"/>
        </w:rPr>
        <w:t xml:space="preserve"> </w:t>
      </w:r>
      <w:r>
        <w:rPr>
          <w:rFonts w:eastAsia="Times New Roman"/>
          <w:szCs w:val="24"/>
        </w:rPr>
        <w:lastRenderedPageBreak/>
        <w:t xml:space="preserve">για τα βυτιοφόρα. Αυτό που αλλάζει –και το </w:t>
      </w:r>
      <w:proofErr w:type="spellStart"/>
      <w:r>
        <w:rPr>
          <w:rFonts w:eastAsia="Times New Roman"/>
          <w:szCs w:val="24"/>
        </w:rPr>
        <w:t>ξανατονίζω</w:t>
      </w:r>
      <w:proofErr w:type="spellEnd"/>
      <w:r>
        <w:rPr>
          <w:rFonts w:eastAsia="Times New Roman"/>
          <w:szCs w:val="24"/>
        </w:rPr>
        <w:t xml:space="preserve"> για να ακουστεί άλλη μια φορά- είναι το ποιος υποχρεούται να επωμιστε</w:t>
      </w:r>
      <w:r>
        <w:rPr>
          <w:rFonts w:eastAsia="Times New Roman"/>
          <w:szCs w:val="24"/>
        </w:rPr>
        <w:t>ί το κόστος της εγκατάστασης αυτού του συστήματος. Μάλλον κάποιοι κωφεύουν και προσπαθούν να μας χρεώσουν κηλίδες που δεν υπάρχουν.</w:t>
      </w:r>
    </w:p>
    <w:p w14:paraId="644FCA55" w14:textId="77777777" w:rsidR="0050333C" w:rsidRDefault="00414943">
      <w:pPr>
        <w:spacing w:after="0" w:line="600" w:lineRule="auto"/>
        <w:ind w:firstLine="720"/>
        <w:jc w:val="both"/>
        <w:rPr>
          <w:rFonts w:eastAsia="Times New Roman"/>
          <w:szCs w:val="24"/>
        </w:rPr>
      </w:pPr>
      <w:r>
        <w:rPr>
          <w:rFonts w:eastAsia="Times New Roman"/>
          <w:szCs w:val="24"/>
        </w:rPr>
        <w:t>Το τρίτο και τελευταίο ζήτημα αφορά το ζήτημα με τις δημόσιες συμβάσεις. Το ξαναλέω: Το θέμα για το σύστημα με τις απευθείας</w:t>
      </w:r>
      <w:r>
        <w:rPr>
          <w:rFonts w:eastAsia="Times New Roman"/>
          <w:szCs w:val="24"/>
        </w:rPr>
        <w:t xml:space="preserve"> αναθέσεις, κύριε </w:t>
      </w:r>
      <w:proofErr w:type="spellStart"/>
      <w:r>
        <w:rPr>
          <w:rFonts w:eastAsia="Times New Roman"/>
          <w:szCs w:val="24"/>
        </w:rPr>
        <w:t>Αμυρά</w:t>
      </w:r>
      <w:proofErr w:type="spellEnd"/>
      <w:r>
        <w:rPr>
          <w:rFonts w:eastAsia="Times New Roman"/>
          <w:szCs w:val="24"/>
        </w:rPr>
        <w:t>, εσείς νομίζω ότι το σηκώσατε πολύ ψηλά. Μέχρι τον Αύγουστο ήταν ο νόμιμος τρόπος που γινόταν η ανάθεση των δημοσίων έργων ή ακόμα και άλλες συμβάσεις απευθείας σε κολλητούς είτε αυτό αφορούσε την κεντρική εξουσία, είτε την Τοπική Α</w:t>
      </w:r>
      <w:r>
        <w:rPr>
          <w:rFonts w:eastAsia="Times New Roman"/>
          <w:szCs w:val="24"/>
        </w:rPr>
        <w:t>υτοδιοίκηση, είτε αφορούσε χίλια δυο άλλα μέρη. Αυτό άλλαξε το καλοκαίρι και ο νόμος έλεγε ότι υπάρχει το μητρώο και, αν κάποιος πάρει με απευθείας ανάθεση έργο από κάποιον φορέα, για έναν χρόνο δεν μπορεί να ξαναπάρει από αυτόν τον φορέα. Αυτό το νομοθετή</w:t>
      </w:r>
      <w:r>
        <w:rPr>
          <w:rFonts w:eastAsia="Times New Roman"/>
          <w:szCs w:val="24"/>
        </w:rPr>
        <w:t>σαμε εμείς.</w:t>
      </w:r>
    </w:p>
    <w:p w14:paraId="644FCA56" w14:textId="77777777" w:rsidR="0050333C" w:rsidRDefault="00414943">
      <w:pPr>
        <w:spacing w:after="0" w:line="600" w:lineRule="auto"/>
        <w:ind w:firstLine="720"/>
        <w:jc w:val="both"/>
        <w:rPr>
          <w:rFonts w:eastAsia="Times New Roman"/>
          <w:szCs w:val="24"/>
        </w:rPr>
      </w:pPr>
      <w:r>
        <w:rPr>
          <w:rFonts w:eastAsia="Times New Roman"/>
          <w:szCs w:val="24"/>
        </w:rPr>
        <w:lastRenderedPageBreak/>
        <w:t>Δεν μπορεί, λοιπόν, να μας λέτε ότι εμείς είμαστε αυτοί που συνεχίζουμε τις απευθείας αναθέσεις. Αυτό που κάνουμε είναι στο μεσοδιάστημα της εφαρμογής του νέου νόμου, που ψηφίστηκε τον Αύγουστο και μέχρι να τεθεί πλήρως σε λειτουργία το πληροφο</w:t>
      </w:r>
      <w:r>
        <w:rPr>
          <w:rFonts w:eastAsia="Times New Roman"/>
          <w:szCs w:val="24"/>
        </w:rPr>
        <w:t>ρικό σύστημα, για να μπορέσει να ανέβει η προσφορά –να το πω έτσι, για να το κάνουμε λιανά στον κόσμο- και να δούμε ποιος την παίρνει και ποιος δεν την παίρνει και ποιος βγαίνει από το σύστημα, να λύσουμε κάποια προβλήματα. Αυτό εξυπηρετεί αν ρωτήσετε ακόμ</w:t>
      </w:r>
      <w:r>
        <w:rPr>
          <w:rFonts w:eastAsia="Times New Roman"/>
          <w:szCs w:val="24"/>
        </w:rPr>
        <w:t xml:space="preserve">α και μικρούς δήμους της περιφέρειας, όπως είναι στη δική μου περιοχή ο Δήμος </w:t>
      </w:r>
      <w:proofErr w:type="spellStart"/>
      <w:r>
        <w:rPr>
          <w:rFonts w:eastAsia="Times New Roman"/>
          <w:szCs w:val="24"/>
        </w:rPr>
        <w:t>Φιλιατών</w:t>
      </w:r>
      <w:proofErr w:type="spellEnd"/>
      <w:r>
        <w:rPr>
          <w:rFonts w:eastAsia="Times New Roman"/>
          <w:szCs w:val="24"/>
        </w:rPr>
        <w:t xml:space="preserve"> ή ο Δήμος </w:t>
      </w:r>
      <w:proofErr w:type="spellStart"/>
      <w:r>
        <w:rPr>
          <w:rFonts w:eastAsia="Times New Roman"/>
          <w:szCs w:val="24"/>
        </w:rPr>
        <w:t>Σουλίου</w:t>
      </w:r>
      <w:proofErr w:type="spellEnd"/>
      <w:r>
        <w:rPr>
          <w:rFonts w:eastAsia="Times New Roman"/>
          <w:szCs w:val="24"/>
        </w:rPr>
        <w:t>, που δεν μπορούν να χρησιμοποιήσουν την απευθείας ανάθεση για κάποια πολύ μικρά έργα ή σε περίπτωση πλημμυρών κλπ</w:t>
      </w:r>
      <w:r>
        <w:rPr>
          <w:rFonts w:eastAsia="Times New Roman"/>
          <w:szCs w:val="24"/>
        </w:rPr>
        <w:t xml:space="preserve">.. </w:t>
      </w:r>
    </w:p>
    <w:p w14:paraId="644FCA57" w14:textId="77777777" w:rsidR="0050333C" w:rsidRDefault="00414943">
      <w:pPr>
        <w:spacing w:after="0" w:line="600" w:lineRule="auto"/>
        <w:ind w:firstLine="720"/>
        <w:jc w:val="both"/>
        <w:rPr>
          <w:rFonts w:eastAsia="Times New Roman"/>
          <w:szCs w:val="24"/>
        </w:rPr>
      </w:pPr>
      <w:r>
        <w:rPr>
          <w:rFonts w:eastAsia="Times New Roman"/>
          <w:szCs w:val="24"/>
        </w:rPr>
        <w:t>Αυτό θα λυθεί γιατί είμαστε αποφασ</w:t>
      </w:r>
      <w:r>
        <w:rPr>
          <w:rFonts w:eastAsia="Times New Roman"/>
          <w:szCs w:val="24"/>
        </w:rPr>
        <w:t xml:space="preserve">ισμένοι να προχωρήσουμε στο ζήτημα της </w:t>
      </w:r>
      <w:r>
        <w:rPr>
          <w:rFonts w:eastAsia="Times New Roman"/>
          <w:szCs w:val="24"/>
        </w:rPr>
        <w:t>«</w:t>
      </w:r>
      <w:r>
        <w:rPr>
          <w:rFonts w:eastAsia="Times New Roman"/>
          <w:szCs w:val="24"/>
        </w:rPr>
        <w:t>ΔΙΑΥΓΕΙΑΣ</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xml:space="preserve">, και της ανάρτησης στο διαδίκτυο και του σπασίματος του καθεστώτος των απευθείας αναθέσεων. </w:t>
      </w:r>
      <w:r>
        <w:rPr>
          <w:rFonts w:eastAsia="Times New Roman"/>
          <w:szCs w:val="24"/>
        </w:rPr>
        <w:lastRenderedPageBreak/>
        <w:t>Ωστόσο δεν μπορούμε να κλείσουμε τα μάτια και σε υπαρκτά προβλήματα.</w:t>
      </w:r>
    </w:p>
    <w:p w14:paraId="644FCA58" w14:textId="77777777" w:rsidR="0050333C" w:rsidRDefault="00414943">
      <w:pPr>
        <w:spacing w:after="0" w:line="600" w:lineRule="auto"/>
        <w:ind w:firstLine="720"/>
        <w:jc w:val="both"/>
        <w:rPr>
          <w:rFonts w:eastAsia="Times New Roman"/>
          <w:szCs w:val="24"/>
        </w:rPr>
      </w:pPr>
      <w:r>
        <w:rPr>
          <w:rFonts w:eastAsia="Times New Roman"/>
          <w:szCs w:val="24"/>
        </w:rPr>
        <w:t>Ευχαριστώ.</w:t>
      </w:r>
    </w:p>
    <w:p w14:paraId="644FCA59" w14:textId="77777777" w:rsidR="0050333C" w:rsidRDefault="00414943">
      <w:pPr>
        <w:spacing w:after="0" w:line="600" w:lineRule="auto"/>
        <w:ind w:firstLine="720"/>
        <w:jc w:val="center"/>
        <w:rPr>
          <w:rFonts w:eastAsia="Times New Roman"/>
          <w:szCs w:val="24"/>
        </w:rPr>
      </w:pPr>
      <w:r>
        <w:rPr>
          <w:rFonts w:eastAsia="Times New Roman"/>
          <w:szCs w:val="24"/>
        </w:rPr>
        <w:t>(Χειροκροτήμα</w:t>
      </w:r>
      <w:r>
        <w:rPr>
          <w:rFonts w:eastAsia="Times New Roman"/>
          <w:szCs w:val="24"/>
        </w:rPr>
        <w:t>τα από την πτέρυγα του ΣΥΡΙΖΑ)</w:t>
      </w:r>
    </w:p>
    <w:p w14:paraId="644FCA5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Κοινοβουλευτικό Εκπρόσωπο του ΣΥΡΙΖΑ, κ. Μάριο </w:t>
      </w:r>
      <w:proofErr w:type="spellStart"/>
      <w:r>
        <w:rPr>
          <w:rFonts w:eastAsia="Times New Roman" w:cs="Times New Roman"/>
          <w:szCs w:val="24"/>
        </w:rPr>
        <w:t>Κάτση</w:t>
      </w:r>
      <w:proofErr w:type="spellEnd"/>
      <w:r>
        <w:rPr>
          <w:rFonts w:eastAsia="Times New Roman" w:cs="Times New Roman"/>
          <w:szCs w:val="24"/>
        </w:rPr>
        <w:t>.</w:t>
      </w:r>
    </w:p>
    <w:p w14:paraId="644FCA5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Κωνσταντίνος Τζαβάρας, για πέντε λεπτά.</w:t>
      </w:r>
    </w:p>
    <w:p w14:paraId="644FCA5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ΤΖΑΒΑΡΑΣ:</w:t>
      </w:r>
      <w:r>
        <w:rPr>
          <w:rFonts w:eastAsia="Times New Roman" w:cs="Times New Roman"/>
          <w:szCs w:val="24"/>
        </w:rPr>
        <w:t xml:space="preserve"> Ευχαριστώ πολύ, κύριε Πρόεδρε.</w:t>
      </w:r>
    </w:p>
    <w:p w14:paraId="644FCA5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Άκουσα προ ολίγου τον Υπουργό απευθυνόμενο στη Βουλή να λέει ότι δεν δέχεται μαθήματα ηθικής από κανέναν. Δικαίωμά σας, κύριε Υπουργέ. Είναι δικαίωμά σας να μην δέχεστε μαθήματα ηθικής. Οφείλετε, όμως, να γνωρίζετ</w:t>
      </w:r>
      <w:r>
        <w:rPr>
          <w:rFonts w:eastAsia="Times New Roman" w:cs="Times New Roman"/>
          <w:szCs w:val="24"/>
        </w:rPr>
        <w:t xml:space="preserve">ε ότι οποιοσδήποτε σε μια </w:t>
      </w:r>
      <w:proofErr w:type="spellStart"/>
      <w:r>
        <w:rPr>
          <w:rFonts w:eastAsia="Times New Roman" w:cs="Times New Roman"/>
          <w:szCs w:val="24"/>
        </w:rPr>
        <w:t>δικαιοκρατούμενη</w:t>
      </w:r>
      <w:proofErr w:type="spellEnd"/>
      <w:r>
        <w:rPr>
          <w:rFonts w:eastAsia="Times New Roman" w:cs="Times New Roman"/>
          <w:szCs w:val="24"/>
        </w:rPr>
        <w:t xml:space="preserve"> πολιτεία ασκεί δημοκρατικά αξιώματα και υπέχει υποχρέωση λογοδοσίας, οφείλει </w:t>
      </w:r>
      <w:r>
        <w:rPr>
          <w:rFonts w:eastAsia="Times New Roman" w:cs="Times New Roman"/>
          <w:szCs w:val="24"/>
        </w:rPr>
        <w:lastRenderedPageBreak/>
        <w:t>με τη δράση του, με τη συμπεριφορά του, με τους λόγους του να δίνει μαθήματα λογικής και ηθικής.</w:t>
      </w:r>
    </w:p>
    <w:p w14:paraId="644FCA5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Και βέβαια, είμαστε υποχρεωμένοι όλοι, </w:t>
      </w:r>
      <w:r>
        <w:rPr>
          <w:rFonts w:eastAsia="Times New Roman" w:cs="Times New Roman"/>
          <w:szCs w:val="24"/>
        </w:rPr>
        <w:t xml:space="preserve">γιατί κρινόμαστε, να ικανοποιούμε αυτό που ο </w:t>
      </w:r>
      <w:proofErr w:type="spellStart"/>
      <w:r>
        <w:rPr>
          <w:rFonts w:eastAsia="Times New Roman" w:cs="Times New Roman"/>
          <w:szCs w:val="24"/>
        </w:rPr>
        <w:t>Καντ</w:t>
      </w:r>
      <w:proofErr w:type="spellEnd"/>
      <w:r>
        <w:rPr>
          <w:rFonts w:eastAsia="Times New Roman" w:cs="Times New Roman"/>
          <w:szCs w:val="24"/>
        </w:rPr>
        <w:t xml:space="preserve"> έχει ονομάσει κατηγορική προσταγή. Θα πρέπει όλοι να φροντίζουμε, ώστε η συμπεριφορά μας να είναι τέτοια, ώστε να υπακούει σε έναν γενικό κανόνα κοινής αποδοχής. </w:t>
      </w:r>
    </w:p>
    <w:p w14:paraId="644FCA5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Εμείς, λοιπόν, από εσάς σήμερα περιμέναμε ν</w:t>
      </w:r>
      <w:r>
        <w:rPr>
          <w:rFonts w:eastAsia="Times New Roman" w:cs="Times New Roman"/>
          <w:szCs w:val="24"/>
        </w:rPr>
        <w:t>α μας δώσετε μαθήματα ηθικής και το περιμένουμε ακόμα. Γιατί αφού έρχεσθε στη Βουλή, εδώ που ασκείται η λαϊκή κυριαρχία και απευθυνόμενος στους Βουλευτές λέτε ότι δεν δέχεσθε μαθήματα ηθικής, δεν μπορείτε, όμως, να απαλλαγείτε και από την υποχρέωση να δίνε</w:t>
      </w:r>
      <w:r>
        <w:rPr>
          <w:rFonts w:eastAsia="Times New Roman" w:cs="Times New Roman"/>
          <w:szCs w:val="24"/>
        </w:rPr>
        <w:t>τε μαθήματα ηθικής σε μας.</w:t>
      </w:r>
    </w:p>
    <w:p w14:paraId="644FCA6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Αυτά, λοιπόν, στην περίπτωση για την οποία μιλάμε, έχουν από όλον τον διάλογο ο οποίος έχει προηγηθεί, συγκεντρωθεί κυριολεκτικά σε δύο σημεία. Το πρώτο σημείο είναι η δημοσίευση όλων των κατ’ ανάθεση συναφθεισών συμβάσεων του </w:t>
      </w:r>
      <w:r>
        <w:rPr>
          <w:rFonts w:eastAsia="Times New Roman" w:cs="Times New Roman"/>
          <w:szCs w:val="24"/>
        </w:rPr>
        <w:t>δη</w:t>
      </w:r>
      <w:r>
        <w:rPr>
          <w:rFonts w:eastAsia="Times New Roman" w:cs="Times New Roman"/>
          <w:szCs w:val="24"/>
        </w:rPr>
        <w:t xml:space="preserve">μοσίου </w:t>
      </w:r>
      <w:r>
        <w:rPr>
          <w:rFonts w:eastAsia="Times New Roman" w:cs="Times New Roman"/>
          <w:szCs w:val="24"/>
        </w:rPr>
        <w:t xml:space="preserve">για εκτέλεση δημοσίων έργων, για </w:t>
      </w:r>
      <w:r>
        <w:rPr>
          <w:rFonts w:eastAsia="Times New Roman" w:cs="Times New Roman"/>
          <w:szCs w:val="24"/>
        </w:rPr>
        <w:lastRenderedPageBreak/>
        <w:t>προμήθεια αγαθών και για παροχή υπηρεσιών, τις οποίες στο άρθρο 23 ουσιαστικά τις αποκρύπτετε από τα μάτια του λαού, δηλαδή τις αποκλείετε από το σύστημα της «Διαφάνειας» που αποτελεί τον βασικό παράγοντα της δημόσια</w:t>
      </w:r>
      <w:r>
        <w:rPr>
          <w:rFonts w:eastAsia="Times New Roman" w:cs="Times New Roman"/>
          <w:szCs w:val="24"/>
        </w:rPr>
        <w:t xml:space="preserve">ς ηθικής. Γιατί όσον αφορά τη «Διαφάνεια», τουλάχιστον εξ Ηνωμένων Πολιτειών ερχόμενος, ξέρετε καλύτερα από εμένα ότι εκεί διαμορφώθηκε το σύστημα της ανοικτής διακυβέρνησης ή όπως καλύτερα το λέτε, το </w:t>
      </w:r>
      <w:r>
        <w:rPr>
          <w:rFonts w:eastAsia="Times New Roman" w:cs="Times New Roman"/>
          <w:szCs w:val="24"/>
          <w:lang w:val="en-US"/>
        </w:rPr>
        <w:t>OPG</w:t>
      </w:r>
      <w:r>
        <w:rPr>
          <w:rFonts w:eastAsia="Times New Roman" w:cs="Times New Roman"/>
          <w:szCs w:val="24"/>
        </w:rPr>
        <w:t>.</w:t>
      </w:r>
    </w:p>
    <w:p w14:paraId="644FCA6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Εδώ, λοιπόν, τίθεται ένα τεράστιο ζήτημα, γιατί κ</w:t>
      </w:r>
      <w:r>
        <w:rPr>
          <w:rFonts w:eastAsia="Times New Roman" w:cs="Times New Roman"/>
          <w:szCs w:val="24"/>
        </w:rPr>
        <w:t>αι ο συνάδελφός μου εδώ ο εκλεκτός προηγουμένως παρέλειψε να πει –ενδεχομένως να το αγνοεί, εμείς θα του το θυμίσουμε- ότι σύστημα διαφάνειας στις συμβάσεις που καταρτίζονται κατ’ αυτόν τον τρόπο με ανάθεση στην Ελλάδα ισχύει από το 2010, με σειρά νομοθετη</w:t>
      </w:r>
      <w:r>
        <w:rPr>
          <w:rFonts w:eastAsia="Times New Roman" w:cs="Times New Roman"/>
          <w:szCs w:val="24"/>
        </w:rPr>
        <w:t xml:space="preserve">μάτων. Πράγματι, όμως, αυτό που έγινε με το ν.4412, ο οποίος ενσωμάτωσε στο δίκαιο το εσωτερικό τις δύο </w:t>
      </w:r>
      <w:r>
        <w:rPr>
          <w:rFonts w:eastAsia="Times New Roman" w:cs="Times New Roman"/>
          <w:szCs w:val="24"/>
        </w:rPr>
        <w:t>ευρωπαϊκές οδηγίες</w:t>
      </w:r>
      <w:r>
        <w:rPr>
          <w:rFonts w:eastAsia="Times New Roman" w:cs="Times New Roman"/>
          <w:szCs w:val="24"/>
        </w:rPr>
        <w:t xml:space="preserve">, την 24 και την 25, αν δεν </w:t>
      </w:r>
      <w:proofErr w:type="spellStart"/>
      <w:r>
        <w:rPr>
          <w:rFonts w:eastAsia="Times New Roman" w:cs="Times New Roman"/>
          <w:szCs w:val="24"/>
        </w:rPr>
        <w:t>απατώμαι</w:t>
      </w:r>
      <w:proofErr w:type="spellEnd"/>
      <w:r>
        <w:rPr>
          <w:rFonts w:eastAsia="Times New Roman" w:cs="Times New Roman"/>
          <w:szCs w:val="24"/>
        </w:rPr>
        <w:t xml:space="preserve">, του 2014, είναι να δημιουργήσει ένα κεντρικό ηλεκτρονικό μητρώο δημοσίων συμβάσεων. </w:t>
      </w:r>
      <w:r>
        <w:rPr>
          <w:rFonts w:eastAsia="Times New Roman" w:cs="Times New Roman"/>
          <w:szCs w:val="24"/>
        </w:rPr>
        <w:lastRenderedPageBreak/>
        <w:t xml:space="preserve">Και σε αυτό </w:t>
      </w:r>
      <w:r>
        <w:rPr>
          <w:rFonts w:eastAsia="Times New Roman" w:cs="Times New Roman"/>
          <w:szCs w:val="24"/>
        </w:rPr>
        <w:t>ακριβώς έχει υποχρέωση η Κυβέρνηση να δημοσιεύει, να αναρτά και τις συγκεκριμένες.</w:t>
      </w:r>
    </w:p>
    <w:p w14:paraId="644FCA6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Πλην, όμως, ενώ για να λειτουργήσει για τις συγκεκριμένες συμβάσεις αυτό το μητρώο, θα έπρεπε να έχει εκδοθεί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έρχεσθε σήμερα εδώ στη Βουλή και λέτε,</w:t>
      </w:r>
      <w:r>
        <w:rPr>
          <w:rFonts w:eastAsia="Times New Roman" w:cs="Times New Roman"/>
          <w:szCs w:val="24"/>
        </w:rPr>
        <w:t xml:space="preserve"> δεν υπάρχει κα</w:t>
      </w:r>
      <w:r>
        <w:rPr>
          <w:rFonts w:eastAsia="Times New Roman" w:cs="Times New Roman"/>
          <w:szCs w:val="24"/>
        </w:rPr>
        <w:t>μ</w:t>
      </w:r>
      <w:r>
        <w:rPr>
          <w:rFonts w:eastAsia="Times New Roman" w:cs="Times New Roman"/>
          <w:szCs w:val="24"/>
        </w:rPr>
        <w:t>μία κύρωση, γιατί δεν έχουν δημοσιευτεί αυτές οι συμβάσεις, γιατί υπάρχει κενό νόμου.</w:t>
      </w:r>
    </w:p>
    <w:p w14:paraId="644FCA6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Κενό νόμου δεν υπάρχει κατά κυριολεξία, γιατί απλώς ολιγώρησε η Κυβέρνηση να εκδώσει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Είναι, λοιπόν, ένα γεγονός αυτό. Δεν μπο</w:t>
      </w:r>
      <w:r>
        <w:rPr>
          <w:rFonts w:eastAsia="Times New Roman" w:cs="Times New Roman"/>
          <w:szCs w:val="24"/>
        </w:rPr>
        <w:t xml:space="preserve">ρούμε να το αποσείσουμε. Τα γινόμενα ουκ </w:t>
      </w:r>
      <w:proofErr w:type="spellStart"/>
      <w:r>
        <w:rPr>
          <w:rFonts w:eastAsia="Times New Roman" w:cs="Times New Roman"/>
          <w:szCs w:val="24"/>
        </w:rPr>
        <w:t>απογίγνονται</w:t>
      </w:r>
      <w:proofErr w:type="spellEnd"/>
      <w:r>
        <w:rPr>
          <w:rFonts w:eastAsia="Times New Roman" w:cs="Times New Roman"/>
          <w:szCs w:val="24"/>
        </w:rPr>
        <w:t>.</w:t>
      </w:r>
    </w:p>
    <w:p w14:paraId="644FCA6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μπορείτε να κάνετε για να μας διδάξετε ηθική, είναι να δώσετε στη δημοσιότητα, κατά τον τρόπο που </w:t>
      </w:r>
      <w:proofErr w:type="spellStart"/>
      <w:r>
        <w:rPr>
          <w:rFonts w:eastAsia="Times New Roman" w:cs="Times New Roman"/>
          <w:szCs w:val="24"/>
        </w:rPr>
        <w:t>εδημοσιεύοντο</w:t>
      </w:r>
      <w:proofErr w:type="spellEnd"/>
      <w:r>
        <w:rPr>
          <w:rFonts w:eastAsia="Times New Roman" w:cs="Times New Roman"/>
          <w:szCs w:val="24"/>
        </w:rPr>
        <w:t xml:space="preserve"> από τους </w:t>
      </w:r>
      <w:r>
        <w:rPr>
          <w:rFonts w:eastAsia="Times New Roman" w:cs="Times New Roman"/>
          <w:szCs w:val="24"/>
        </w:rPr>
        <w:lastRenderedPageBreak/>
        <w:t xml:space="preserve">παλαιοκομματικούς, όπως μας είπατε. Κάνατε μια διάκριση μεταξύ </w:t>
      </w:r>
      <w:proofErr w:type="spellStart"/>
      <w:r>
        <w:rPr>
          <w:rFonts w:eastAsia="Times New Roman" w:cs="Times New Roman"/>
          <w:szCs w:val="24"/>
        </w:rPr>
        <w:t>νεοκομματικών</w:t>
      </w:r>
      <w:proofErr w:type="spellEnd"/>
      <w:r>
        <w:rPr>
          <w:rFonts w:eastAsia="Times New Roman" w:cs="Times New Roman"/>
          <w:szCs w:val="24"/>
        </w:rPr>
        <w:t>, τους οποίους προφανώς τους εκπροσωπείτε εσείς, η αφεντιά σας, και παλαιοκομματικών.</w:t>
      </w:r>
    </w:p>
    <w:p w14:paraId="644FCA6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Εμείς, λοιπόν, οι παλαιοκομματικοί από το 2010 και μετά αυτές τις συμβάσεις τις δημοσιεύαμε. Κάντε κι εσείς το ίδιο.</w:t>
      </w:r>
    </w:p>
    <w:p w14:paraId="644FCA6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Όλες είναι στη </w:t>
      </w:r>
      <w:r>
        <w:rPr>
          <w:rFonts w:eastAsia="Times New Roman" w:cs="Times New Roman"/>
          <w:szCs w:val="24"/>
        </w:rPr>
        <w:t>«ΔΙΑΥΓΕΙΑ»</w:t>
      </w:r>
      <w:r>
        <w:rPr>
          <w:rFonts w:eastAsia="Times New Roman" w:cs="Times New Roman"/>
          <w:szCs w:val="24"/>
        </w:rPr>
        <w:t>!</w:t>
      </w:r>
    </w:p>
    <w:p w14:paraId="644FCA67"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Μη διακόπτετε σας παρακαλώ.</w:t>
      </w:r>
    </w:p>
    <w:p w14:paraId="644FCA6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Μη με διακόπτετε. </w:t>
      </w:r>
    </w:p>
    <w:p w14:paraId="644FCA6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Και τώρα ένα δεύτερο ζήτημα. Σας έχουμε ζητήσει να διαλύσετε μια πλάνη, η οποία πράγματι καθ’ όλη τη διάρκεια του διαλόγου είναι κυρίαρχη. Έχετε υποχρ</w:t>
      </w:r>
      <w:r>
        <w:rPr>
          <w:rFonts w:eastAsia="Times New Roman" w:cs="Times New Roman"/>
          <w:szCs w:val="24"/>
        </w:rPr>
        <w:t xml:space="preserve">έωση να το κάνετε. Δεν έχετε νομική υποχρέωση. Έχετε ηθική υποχρέωση. Και ποια είναι αυτή η υποχρέωση; </w:t>
      </w:r>
    </w:p>
    <w:p w14:paraId="644FCA6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Έχετε υποχρέωση να μας πείτε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εξακολουθείτε να είστε πολέμιος και εχθρός του λαθρεμπορίου των υγρών καυσίμων και ότι αυτή η Κυβέρνηση εξακ</w:t>
      </w:r>
      <w:r>
        <w:rPr>
          <w:rFonts w:eastAsia="Times New Roman" w:cs="Times New Roman"/>
          <w:szCs w:val="24"/>
        </w:rPr>
        <w:t>ολουθεί να δεσμεύεται για την υποχρεωτική λειτουργία του συστήματος γεωγραφικού εντοπισμού σε κάθε βυτιοφόρο. Κι επιτέλους, θα πρέπει κάποια στιγμή να αναλάβετε την ευθύνη της υλοποίησης αυτού του μέτρου. Αυτό ζητάμε.</w:t>
      </w:r>
    </w:p>
    <w:p w14:paraId="644FCA6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44FCA6C"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b/>
          <w:bCs/>
        </w:rPr>
        <w:t>Αναστάσιος Κουράκης):</w:t>
      </w:r>
      <w:r>
        <w:rPr>
          <w:rFonts w:eastAsia="Times New Roman" w:cs="Times New Roman"/>
          <w:szCs w:val="24"/>
        </w:rPr>
        <w:t xml:space="preserve"> Ευχαριστούμε τον Κοινοβουλευτικό Εκπρόσωπο της Νέας Δημοκρατίας κ. Τζαβάρα. Τον λόγο έχει ο Κοινοβουλευτικός Εκπρόσωπος της Δημοκρατικής Συμπαράταξης κ. Ανδρέας Λοβέρδος.</w:t>
      </w:r>
    </w:p>
    <w:p w14:paraId="644FCA6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644FCA6E"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άκου</w:t>
      </w:r>
      <w:r>
        <w:rPr>
          <w:rFonts w:eastAsia="Times New Roman" w:cs="Times New Roman"/>
          <w:szCs w:val="24"/>
        </w:rPr>
        <w:t>σα τη δευτερολογία σας. Είπατε ότι είστε ο Υπουργός των επενδύσεων, ότι θα δώσετε τον εαυτό σας και ότι θα προσπαθήσετε πάρα πολύ, ώστε να έχετε καλά αποτελέσματα.</w:t>
      </w:r>
    </w:p>
    <w:p w14:paraId="644FCA6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Ξέρετε, έχω μια εμπειρία από τη Βουλή των Ελλήνων, όταν είμαι στην Αντιπολίτευση και έχω κάπ</w:t>
      </w:r>
      <w:r>
        <w:rPr>
          <w:rFonts w:eastAsia="Times New Roman" w:cs="Times New Roman"/>
          <w:szCs w:val="24"/>
        </w:rPr>
        <w:t>οιες αρμοδιότητες, να παρατηρώ τη δράση των Υπουργών που κάνουν τέτοιες δηλώσεις ή που βάζουν χρονοδιαγράμματα.</w:t>
      </w:r>
    </w:p>
    <w:p w14:paraId="644FCA7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Λόγου χάρη, παρακολούθησα τον κ. Βίτσα στην αναφορά του για τα Ελληνικά Αμυντικά Συστήματα. Τον άκουσα υπομονετικά στον κοινοβουλευτικό έλεγχο. </w:t>
      </w:r>
      <w:r>
        <w:rPr>
          <w:rFonts w:eastAsia="Times New Roman" w:cs="Times New Roman"/>
          <w:szCs w:val="24"/>
        </w:rPr>
        <w:t xml:space="preserve">Μέχρι που έκλεισε κατ’ </w:t>
      </w:r>
      <w:proofErr w:type="spellStart"/>
      <w:r>
        <w:rPr>
          <w:rFonts w:eastAsia="Times New Roman" w:cs="Times New Roman"/>
          <w:szCs w:val="24"/>
        </w:rPr>
        <w:t>ουσίαν</w:t>
      </w:r>
      <w:proofErr w:type="spellEnd"/>
      <w:r>
        <w:rPr>
          <w:rFonts w:eastAsia="Times New Roman" w:cs="Times New Roman"/>
          <w:szCs w:val="24"/>
        </w:rPr>
        <w:t xml:space="preserve"> την εταιρεία, γιατί κατασχέθηκαν τα χρήματά της προχθές, και έφερε εδώ και ρύθμιση για να μεταταχθεί το προσωπικό της στο </w:t>
      </w:r>
      <w:r>
        <w:rPr>
          <w:rFonts w:eastAsia="Times New Roman" w:cs="Times New Roman"/>
          <w:szCs w:val="24"/>
        </w:rPr>
        <w:t>δ</w:t>
      </w:r>
      <w:r>
        <w:rPr>
          <w:rFonts w:eastAsia="Times New Roman" w:cs="Times New Roman"/>
          <w:szCs w:val="24"/>
        </w:rPr>
        <w:t>ημόσιο.</w:t>
      </w:r>
    </w:p>
    <w:p w14:paraId="644FCA7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Παρακολούθησα τον κ. </w:t>
      </w:r>
      <w:proofErr w:type="spellStart"/>
      <w:r>
        <w:rPr>
          <w:rFonts w:eastAsia="Times New Roman" w:cs="Times New Roman"/>
          <w:szCs w:val="24"/>
        </w:rPr>
        <w:t>Μάρδα</w:t>
      </w:r>
      <w:proofErr w:type="spellEnd"/>
      <w:r>
        <w:rPr>
          <w:rFonts w:eastAsia="Times New Roman" w:cs="Times New Roman"/>
          <w:szCs w:val="24"/>
        </w:rPr>
        <w:t>, οκτώ μηνών Αναπληρωτή Υπουργό στο Υπουργείο Οικονομικών, να γίνεται</w:t>
      </w:r>
      <w:r>
        <w:rPr>
          <w:rFonts w:eastAsia="Times New Roman" w:cs="Times New Roman"/>
          <w:szCs w:val="24"/>
        </w:rPr>
        <w:t xml:space="preserve"> Υπουργός Εξωτερικών, να έρχεται πέρυσι τον Οκτώβριο εδώ και να βάζει προθεσμία έξι μηνών για να </w:t>
      </w:r>
      <w:r>
        <w:rPr>
          <w:rFonts w:eastAsia="Times New Roman" w:cs="Times New Roman"/>
          <w:szCs w:val="24"/>
        </w:rPr>
        <w:lastRenderedPageBreak/>
        <w:t>βελτιώσει το κλίμα των επενδύσεων και να λέει ότι θα κάνει, θα ράνει, στο πλαίσιο τ</w:t>
      </w:r>
      <w:r>
        <w:rPr>
          <w:rFonts w:eastAsia="Times New Roman" w:cs="Times New Roman"/>
          <w:szCs w:val="24"/>
        </w:rPr>
        <w:t>ου</w:t>
      </w:r>
      <w:r>
        <w:rPr>
          <w:rFonts w:eastAsia="Times New Roman" w:cs="Times New Roman"/>
          <w:szCs w:val="24"/>
        </w:rPr>
        <w:t xml:space="preserve"> διεθν</w:t>
      </w:r>
      <w:r>
        <w:rPr>
          <w:rFonts w:eastAsia="Times New Roman" w:cs="Times New Roman"/>
          <w:szCs w:val="24"/>
        </w:rPr>
        <w:t>ούς</w:t>
      </w:r>
      <w:r>
        <w:rPr>
          <w:rFonts w:eastAsia="Times New Roman" w:cs="Times New Roman"/>
          <w:szCs w:val="24"/>
        </w:rPr>
        <w:t xml:space="preserve"> οικονομικ</w:t>
      </w:r>
      <w:r>
        <w:rPr>
          <w:rFonts w:eastAsia="Times New Roman" w:cs="Times New Roman"/>
          <w:szCs w:val="24"/>
        </w:rPr>
        <w:t>ού</w:t>
      </w:r>
      <w:r>
        <w:rPr>
          <w:rFonts w:eastAsia="Times New Roman" w:cs="Times New Roman"/>
          <w:szCs w:val="24"/>
        </w:rPr>
        <w:t xml:space="preserve"> πλαισί</w:t>
      </w:r>
      <w:r>
        <w:rPr>
          <w:rFonts w:eastAsia="Times New Roman" w:cs="Times New Roman"/>
          <w:szCs w:val="24"/>
        </w:rPr>
        <w:t>ου</w:t>
      </w:r>
      <w:r>
        <w:rPr>
          <w:rFonts w:eastAsia="Times New Roman" w:cs="Times New Roman"/>
          <w:szCs w:val="24"/>
        </w:rPr>
        <w:t xml:space="preserve">. Ο κ. </w:t>
      </w:r>
      <w:proofErr w:type="spellStart"/>
      <w:r>
        <w:rPr>
          <w:rFonts w:eastAsia="Times New Roman" w:cs="Times New Roman"/>
          <w:szCs w:val="24"/>
        </w:rPr>
        <w:t>Μάρδας</w:t>
      </w:r>
      <w:proofErr w:type="spellEnd"/>
      <w:r>
        <w:rPr>
          <w:rFonts w:eastAsia="Times New Roman" w:cs="Times New Roman"/>
          <w:szCs w:val="24"/>
        </w:rPr>
        <w:t xml:space="preserve"> άλλαξε Υπουργείο. Και στο προκ</w:t>
      </w:r>
      <w:r>
        <w:rPr>
          <w:rFonts w:eastAsia="Times New Roman" w:cs="Times New Roman"/>
          <w:szCs w:val="24"/>
        </w:rPr>
        <w:t xml:space="preserve">είμενο, σε εκείνο δηλαδή στο οποίο είχε τότε αναφερθεί, όχι μόνο έξι μήνες, αλλά έναν χρόνο αργότερα δεν έχει γίνει απολύτως τίποτα. </w:t>
      </w:r>
    </w:p>
    <w:p w14:paraId="644FCA72"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Εσείς τώρα αναλαμβάνετε την ευθύνη, όσο και αν μπορεί από πλευράς αρμοδιοτήτων να μην είστε ο αποκλειστικός αρμόδιος. Έχετ</w:t>
      </w:r>
      <w:r>
        <w:rPr>
          <w:rFonts w:eastAsia="Times New Roman" w:cs="Times New Roman"/>
          <w:szCs w:val="24"/>
        </w:rPr>
        <w:t xml:space="preserve">ε την ευθύνη όλων των επενδύσεων. </w:t>
      </w:r>
    </w:p>
    <w:p w14:paraId="644FCA7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Το Ελληνικό, ας πούμε, που είναι η γιγαντιαία επένδυση και που αν δεν μας είχατε προκύψει, ως ΣΥΡΙΖΑ, θα είχαν ήδη ξεκινήσει οι εργασίες, καθυστέρησε περίπου έναν-ενάμιση χρόνο για να βελτιωθεί, όπως ισχυρίζεστε, η σχετικ</w:t>
      </w:r>
      <w:r>
        <w:rPr>
          <w:rFonts w:eastAsia="Times New Roman" w:cs="Times New Roman"/>
          <w:szCs w:val="24"/>
        </w:rPr>
        <w:t>ή σύμβαση. Κι ενώ φθάσαμε στο σωτήριο έτος 2016 –Σεπτέμβριο ή Οκτώβριο, δεν θυμάμαι ακριβώς- να ψηφίζει η Βουλή την κύρωση της συμφωνίας και να την υπερψηφίζουμε, διαβάζουμε ότι υπάρχουν νέες καθυστερήσεις μηνών.</w:t>
      </w:r>
    </w:p>
    <w:p w14:paraId="644FCA74"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Με το δεδομένο ότι η μισή Κυβέρνηση δεν θέλ</w:t>
      </w:r>
      <w:r>
        <w:rPr>
          <w:rFonts w:eastAsia="Times New Roman" w:cs="Times New Roman"/>
          <w:szCs w:val="24"/>
        </w:rPr>
        <w:t>ει την επένδυση αυτή -και απορώ και γιατί- και με τα δεδομένα των πληροφοριών που καθημερινά έρχονται σε γνώση μας, από τον δημοσιογραφικό χώρο και όχι από κάποιες άλλες πηγές, ότι προκύπτουν και καινούργια θέματα που καθυστερούν την επένδυση, και με το επ</w:t>
      </w:r>
      <w:r>
        <w:rPr>
          <w:rFonts w:eastAsia="Times New Roman" w:cs="Times New Roman"/>
          <w:szCs w:val="24"/>
        </w:rPr>
        <w:t>ιπρόσθετο δεδομένο, που επιτρέψτε μου να το ξέρω καλά, ότι απαιτούνται προεδρικά διατάγματα –και μπορώ να σας πω από επιμελή Υπουργό και σύμφωνη Κυβέρνηση πόσους μήνες θέλουν και από μη επιμελή Υπουργό και διαφωνούντες Υπουργούς πόσους άλλους μήνες θέλουν–</w:t>
      </w:r>
      <w:r>
        <w:rPr>
          <w:rFonts w:eastAsia="Times New Roman" w:cs="Times New Roman"/>
          <w:szCs w:val="24"/>
        </w:rPr>
        <w:t xml:space="preserve"> εδώ προκύπτει ότι η επένδυση αυτή θα φύγετε και δεν θα έχει ξεκινήσει.</w:t>
      </w:r>
    </w:p>
    <w:p w14:paraId="644FCA7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Για τις καθυστερήσεις αυτές εσάς θα ρωτάμε και όχι τον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Από εδώ και πέρα το θέμα είναι δικό σας, ανεξαρτήτως πώς διαρρυθμίζονται οι εσωτερικές κυβ</w:t>
      </w:r>
      <w:r>
        <w:rPr>
          <w:rFonts w:eastAsia="Times New Roman" w:cs="Times New Roman"/>
          <w:szCs w:val="24"/>
        </w:rPr>
        <w:t>ερνητικές δραστηριότητες και αρμοδιότητες.</w:t>
      </w:r>
    </w:p>
    <w:p w14:paraId="644FCA76"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τέλος, για να κλείσω, σε ό,τι αφορά το σχέδιο νόμου, και ο κ. Κωνσταντινόπουλος και εγώ κάναμε πολλές αναφορές. Το καταψηφίζουμε επί της αρχής. Στο πολιτικό, όμως, κλίμα που περιβάλλει τις προσπάθειές σας, να </w:t>
      </w:r>
      <w:r>
        <w:rPr>
          <w:rFonts w:eastAsia="Times New Roman" w:cs="Times New Roman"/>
          <w:szCs w:val="24"/>
        </w:rPr>
        <w:t>συνεκτιμάτε πάντα ότι πρωτεύοντα ρόλο παίζει το θέμα της πολιτικής σταθερότητας, μια πολιτική σταθερότητα την οποία συντρίψατε τον Ιανουάριο και τον Δεκέμβριο του 2015, δύο φορές με αλλεπάλληλες εκλογές.</w:t>
      </w:r>
    </w:p>
    <w:p w14:paraId="644FCA77" w14:textId="77777777" w:rsidR="0050333C" w:rsidRDefault="00414943">
      <w:pPr>
        <w:spacing w:after="0" w:line="600" w:lineRule="auto"/>
        <w:contextualSpacing/>
        <w:jc w:val="both"/>
        <w:rPr>
          <w:rFonts w:eastAsia="Times New Roman" w:cs="Times New Roman"/>
          <w:szCs w:val="24"/>
        </w:rPr>
      </w:pPr>
      <w:r>
        <w:rPr>
          <w:rFonts w:eastAsia="Times New Roman" w:cs="Times New Roman"/>
          <w:szCs w:val="24"/>
        </w:rPr>
        <w:t xml:space="preserve">Χθες, ο κ. </w:t>
      </w:r>
      <w:proofErr w:type="spellStart"/>
      <w:r>
        <w:rPr>
          <w:rFonts w:eastAsia="Times New Roman" w:cs="Times New Roman"/>
          <w:szCs w:val="24"/>
        </w:rPr>
        <w:t>Τσακαλώτος</w:t>
      </w:r>
      <w:proofErr w:type="spellEnd"/>
      <w:r>
        <w:rPr>
          <w:rFonts w:eastAsia="Times New Roman" w:cs="Times New Roman"/>
          <w:szCs w:val="24"/>
        </w:rPr>
        <w:t>, απευθυνόμενος και στον ελληνι</w:t>
      </w:r>
      <w:r>
        <w:rPr>
          <w:rFonts w:eastAsia="Times New Roman" w:cs="Times New Roman"/>
          <w:szCs w:val="24"/>
        </w:rPr>
        <w:t>κό λαό, μίλησε για μέρες Ιουνίου 2015.</w:t>
      </w:r>
    </w:p>
    <w:p w14:paraId="644FCA78"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Αυτό ξέρετε τι σημαίνει, κύριε Υπουργέ; Το 2016 τελειώνει και μπαίνουμε στο 2017 και είναι γνωστό ότι το 2019 έχουμε περιφερειακές, δημοτικές και ευρωπαϊκές εκλογές και στις αρχές του 2020 έχουμε εκλογή για Πρόεδρο τη</w:t>
      </w:r>
      <w:r>
        <w:rPr>
          <w:rFonts w:eastAsia="Times New Roman" w:cs="Times New Roman"/>
          <w:szCs w:val="24"/>
        </w:rPr>
        <w:t>ς Δημοκρατίας. Αν στα τέλη του 2016 ο Υπουργός των Οικονομικών, απευθυνόμενος στον ελληνικό λαό, του λέει ότι «ζούμε μέρες Ιουνίου 2015», αντιλαμβάνεστε τι μήνυμα στέλνει στους επενδυτές;</w:t>
      </w:r>
    </w:p>
    <w:p w14:paraId="644FCA79"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Καταλαβαίνετε αυτά που κάνετε;</w:t>
      </w:r>
      <w:r>
        <w:rPr>
          <w:rFonts w:eastAsia="Times New Roman" w:cs="Times New Roman"/>
          <w:szCs w:val="24"/>
        </w:rPr>
        <w:t xml:space="preserve"> Έχετε </w:t>
      </w:r>
      <w:proofErr w:type="spellStart"/>
      <w:r>
        <w:rPr>
          <w:rFonts w:eastAsia="Times New Roman" w:cs="Times New Roman"/>
          <w:szCs w:val="24"/>
        </w:rPr>
        <w:t>συνειδητοποίησει</w:t>
      </w:r>
      <w:proofErr w:type="spellEnd"/>
      <w:r>
        <w:rPr>
          <w:rFonts w:eastAsia="Times New Roman" w:cs="Times New Roman"/>
          <w:szCs w:val="24"/>
        </w:rPr>
        <w:t xml:space="preserve"> τις συνέπειες</w:t>
      </w:r>
      <w:r>
        <w:rPr>
          <w:rFonts w:eastAsia="Times New Roman" w:cs="Times New Roman"/>
          <w:szCs w:val="24"/>
        </w:rPr>
        <w:t xml:space="preserve"> </w:t>
      </w:r>
      <w:r>
        <w:rPr>
          <w:rFonts w:eastAsia="Times New Roman" w:cs="Times New Roman"/>
          <w:szCs w:val="24"/>
        </w:rPr>
        <w:t xml:space="preserve">του λόγου σας; Μέρες του Ιουνίου του 2015; Μέρες δημοψηφίσματος και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Τέτοιες μέρες ζούμε; Σύνθεση προβλημάτων που κάνουν τον Πρωθυπουργό να μιλάει μόνος του για εκλογές και οι Βουλευτές σας οι καημένοι στα μέσα ενημέρωσης να λένε τις επόμε</w:t>
      </w:r>
      <w:r>
        <w:rPr>
          <w:rFonts w:eastAsia="Times New Roman" w:cs="Times New Roman"/>
          <w:szCs w:val="24"/>
        </w:rPr>
        <w:t>νες μέρες ότι όποιος μιλάει για εκλογές είναι ανεύθυνος, ενώ ο Πρωθυπουργός μίλησε πρώτος;</w:t>
      </w:r>
    </w:p>
    <w:p w14:paraId="644FCA7A"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Λοιπόν, κοιτάξτε, δεν ξέρω πόσα απίδια πιάνει ο δικός σας σάκος των δεξιοτήτων να διαρρυθμίσετε τις αρμοδιότητές σας με τρόπο κατάλληλο και να υποτάξετε στις επιλογέ</w:t>
      </w:r>
      <w:r>
        <w:rPr>
          <w:rFonts w:eastAsia="Times New Roman" w:cs="Times New Roman"/>
          <w:szCs w:val="24"/>
        </w:rPr>
        <w:t>ς σας τη γραφειοκρατία. Ξέρω, όμως, ότι το περιβάλλον που υπάρχει γύρω σας είναι το δυσμενέστερο για τις πολιτικές που θα οδηγούσαν σε επενδύσεις.</w:t>
      </w:r>
    </w:p>
    <w:p w14:paraId="644FCA7B"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Κάντε θαύματα, κάντε ό,τι μπορείτε. Να ξέρετε, όμως, ότι πριν ανοιγοκλείσετε τα μάτια σας θα είναι Γενάρης το</w:t>
      </w:r>
      <w:r>
        <w:rPr>
          <w:rFonts w:eastAsia="Times New Roman" w:cs="Times New Roman"/>
          <w:szCs w:val="24"/>
        </w:rPr>
        <w:t xml:space="preserve">υ 2017. Πριν ανοιγοκλείσετε </w:t>
      </w:r>
      <w:r>
        <w:rPr>
          <w:rFonts w:eastAsia="Times New Roman" w:cs="Times New Roman"/>
          <w:szCs w:val="24"/>
        </w:rPr>
        <w:lastRenderedPageBreak/>
        <w:t>τα μάτια σας η Βουλή θα έχει κλείσει, θα έχουμε πάει σε διακοπές Χριστουγέννων, θα είναι Γενάρης του 2017 και θα έχετε τρεις μήνες στην καρέκλα αυτή. Αναλογιστείτε ποια είναι τα χρονικά σας περιθώρια και πείτε σε μια επόμενη εμφ</w:t>
      </w:r>
      <w:r>
        <w:rPr>
          <w:rFonts w:eastAsia="Times New Roman" w:cs="Times New Roman"/>
          <w:szCs w:val="24"/>
        </w:rPr>
        <w:t>άνισή σας στη Βουλή τι είναι αυτό που σκοπεύετε να κάνετε.</w:t>
      </w:r>
    </w:p>
    <w:p w14:paraId="644FCA7C" w14:textId="77777777" w:rsidR="0050333C" w:rsidRDefault="00414943">
      <w:pPr>
        <w:spacing w:after="0" w:line="600" w:lineRule="auto"/>
        <w:jc w:val="center"/>
        <w:rPr>
          <w:rFonts w:eastAsia="Times New Roman"/>
          <w:bCs/>
        </w:rPr>
      </w:pPr>
      <w:r>
        <w:rPr>
          <w:rFonts w:eastAsia="Times New Roman"/>
          <w:bCs/>
        </w:rPr>
        <w:t>(Χειροκροτήματα)</w:t>
      </w:r>
    </w:p>
    <w:p w14:paraId="644FCA7D" w14:textId="77777777" w:rsidR="0050333C" w:rsidRDefault="00414943">
      <w:pPr>
        <w:spacing w:after="0"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 Λοβέρδο.</w:t>
      </w:r>
    </w:p>
    <w:p w14:paraId="644FCA7E"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Κύριε Μεγαλομύστακα, ζητήσατε τον λόγο;</w:t>
      </w:r>
    </w:p>
    <w:p w14:paraId="644FCA7F"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Μάλιστα, κύριε Πρόεδρε.</w:t>
      </w:r>
    </w:p>
    <w:p w14:paraId="644FCA80"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Κουράκης):</w:t>
      </w:r>
      <w:r>
        <w:rPr>
          <w:rFonts w:eastAsia="Times New Roman" w:cs="Times New Roman"/>
          <w:szCs w:val="24"/>
        </w:rPr>
        <w:t xml:space="preserve"> Ορίστε, έχετε τον λόγο.</w:t>
      </w:r>
    </w:p>
    <w:p w14:paraId="644FCA81"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644FCA82"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κουράσω. Άλλωστε, πρέπει να παραβρεθούμε και σε </w:t>
      </w:r>
      <w:r>
        <w:rPr>
          <w:rFonts w:eastAsia="Times New Roman" w:cs="Times New Roman"/>
          <w:szCs w:val="24"/>
        </w:rPr>
        <w:t>ε</w:t>
      </w:r>
      <w:r>
        <w:rPr>
          <w:rFonts w:eastAsia="Times New Roman" w:cs="Times New Roman"/>
          <w:szCs w:val="24"/>
        </w:rPr>
        <w:t>πιτροπή, που εξαιτίας του κακού προγραμματισμού σας συμπίπτει με την Ολομέλεια.</w:t>
      </w:r>
    </w:p>
    <w:p w14:paraId="644FCA83"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πω ότι, όπως είπαμε και </w:t>
      </w:r>
      <w:r>
        <w:rPr>
          <w:rFonts w:eastAsia="Times New Roman" w:cs="Times New Roman"/>
          <w:szCs w:val="24"/>
        </w:rPr>
        <w:t xml:space="preserve">στις </w:t>
      </w:r>
      <w:r>
        <w:rPr>
          <w:rFonts w:eastAsia="Times New Roman" w:cs="Times New Roman"/>
          <w:szCs w:val="24"/>
        </w:rPr>
        <w:t>ε</w:t>
      </w:r>
      <w:r>
        <w:rPr>
          <w:rFonts w:eastAsia="Times New Roman" w:cs="Times New Roman"/>
          <w:szCs w:val="24"/>
        </w:rPr>
        <w:t>πιτροπές και στην Ολομέλεια σήμερα, είμαστε θετικοί επί της αρχής για το νομοσχέδιο που μας φέρνετε, καθώς λύνει προβλήματα και επουλώνει πληγές που δημιουργήθηκαν εδώ και χρόνια, άσχετα με το ότι πιστεύουμε ότι θα έπρεπε να το έχετε φέρει από την πρ</w:t>
      </w:r>
      <w:r>
        <w:rPr>
          <w:rFonts w:eastAsia="Times New Roman" w:cs="Times New Roman"/>
          <w:szCs w:val="24"/>
        </w:rPr>
        <w:t>ώτη στιγμή που αναλάβατε Κυβέρνηση. Θα εκφράσουμε, όμως, κάποιες ενστάσεις και θα καταψηφίσουμε κάποια άρθρα στη συνέχεια.</w:t>
      </w:r>
    </w:p>
    <w:p w14:paraId="644FCA84"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θέλουμε να </w:t>
      </w:r>
      <w:proofErr w:type="spellStart"/>
      <w:r>
        <w:rPr>
          <w:rFonts w:eastAsia="Times New Roman" w:cs="Times New Roman"/>
          <w:szCs w:val="24"/>
        </w:rPr>
        <w:t>επιστήσουμε</w:t>
      </w:r>
      <w:proofErr w:type="spellEnd"/>
      <w:r>
        <w:rPr>
          <w:rFonts w:eastAsia="Times New Roman" w:cs="Times New Roman"/>
          <w:szCs w:val="24"/>
        </w:rPr>
        <w:t xml:space="preserve"> την προσοχή και να πούμε ότι θα είμαστε εδώ για να ελέγξουμε αν τηρήσετε το χρονοδιάγραμμα και αν οι «</w:t>
      </w:r>
      <w:r>
        <w:rPr>
          <w:rFonts w:eastAsia="Times New Roman" w:cs="Times New Roman"/>
          <w:szCs w:val="24"/>
        </w:rPr>
        <w:t>Υπηρεσίες Μιας Στάσης» ισχύσουν και αρχίσουν να λειτουργούν τελικά από τον Μάρτιο του 2017.</w:t>
      </w:r>
    </w:p>
    <w:p w14:paraId="644FCA85"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αναφέρω ενδεικτικά κάποια άρθρα τα οποία δεν θα ψηφίσουμε, όπως είναι το άρθρο 15, που αφορά το περιβόητο </w:t>
      </w:r>
      <w:r>
        <w:rPr>
          <w:rFonts w:eastAsia="Times New Roman" w:cs="Times New Roman"/>
          <w:szCs w:val="24"/>
          <w:lang w:val="en-US"/>
        </w:rPr>
        <w:t>GPS</w:t>
      </w:r>
      <w:r>
        <w:rPr>
          <w:rFonts w:eastAsia="Times New Roman" w:cs="Times New Roman"/>
          <w:szCs w:val="24"/>
        </w:rPr>
        <w:t xml:space="preserve">, καθώς δεν μας έπεισε η εξήγηση ότι έγινε μόνο </w:t>
      </w:r>
      <w:r>
        <w:rPr>
          <w:rFonts w:eastAsia="Times New Roman" w:cs="Times New Roman"/>
          <w:szCs w:val="24"/>
        </w:rPr>
        <w:t xml:space="preserve">για το κόστος. Αν δεν βρεθεί λύση, για παράδειγμα ο φορτηγατζής δεν θέλει να εγκαταστήσει ο ίδιος με δικά του έξοδα το </w:t>
      </w:r>
      <w:r>
        <w:rPr>
          <w:rFonts w:eastAsia="Times New Roman" w:cs="Times New Roman"/>
          <w:szCs w:val="24"/>
          <w:lang w:val="en-US"/>
        </w:rPr>
        <w:t>GPS</w:t>
      </w:r>
      <w:r>
        <w:rPr>
          <w:rFonts w:eastAsia="Times New Roman" w:cs="Times New Roman"/>
          <w:szCs w:val="24"/>
        </w:rPr>
        <w:t xml:space="preserve"> και η πετρελαϊκή το ίδιο, ποιος θα το εγκαταστήσει; Λέτε ότι με κοινή υπουργική απόφαση θα λυθεί το θέμα. Γιατί δεν το φέρνετε σήμερα</w:t>
      </w:r>
      <w:r>
        <w:rPr>
          <w:rFonts w:eastAsia="Times New Roman" w:cs="Times New Roman"/>
          <w:szCs w:val="24"/>
        </w:rPr>
        <w:t>, να μην υπάρχει απολύτως καμμία ένσταση;</w:t>
      </w:r>
    </w:p>
    <w:p w14:paraId="644FCA86"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Επίσης δεν θα υπερψηφίσουμε το άρθρο 22, το οποίο θα καταψηφίσουμε γιατί; Διότι εκφράζει την προχειρότητα με την οποία νομοθετείτε, δυστυχώς. Είστε ενάμιση, κοντά στα δύο χρόνια πλέον Κυβέρνηση και θα έπρεπε να μάθ</w:t>
      </w:r>
      <w:r>
        <w:rPr>
          <w:rFonts w:eastAsia="Times New Roman" w:cs="Times New Roman"/>
          <w:szCs w:val="24"/>
        </w:rPr>
        <w:t>ετε να το κάνετε. Έχει περάσει η περίοδος χάριτος.</w:t>
      </w:r>
    </w:p>
    <w:p w14:paraId="644FCA87"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καταψηφίσουμε, επίσης και το άρθρο 23, το οποίο αφορά τις συμβάσεις, καθώς πιστεύουμε ότι όλα πρέπει να βγαίνουν στη </w:t>
      </w:r>
      <w:r>
        <w:rPr>
          <w:rFonts w:eastAsia="Times New Roman" w:cs="Times New Roman"/>
          <w:szCs w:val="24"/>
        </w:rPr>
        <w:t>δ</w:t>
      </w:r>
      <w:r>
        <w:rPr>
          <w:rFonts w:eastAsia="Times New Roman" w:cs="Times New Roman"/>
          <w:szCs w:val="24"/>
        </w:rPr>
        <w:t xml:space="preserve">ιαφάνεια. Ακόμα και το μικρότερο ποσό πρέπει να ξέρει ο πολίτης πού διατίθεται. </w:t>
      </w:r>
      <w:r>
        <w:rPr>
          <w:rFonts w:eastAsia="Times New Roman" w:cs="Times New Roman"/>
          <w:szCs w:val="24"/>
        </w:rPr>
        <w:lastRenderedPageBreak/>
        <w:t>Είνα</w:t>
      </w:r>
      <w:r>
        <w:rPr>
          <w:rFonts w:eastAsia="Times New Roman" w:cs="Times New Roman"/>
          <w:szCs w:val="24"/>
        </w:rPr>
        <w:t xml:space="preserve">ι πάγια θέση μας να γίνουν όλα σωστά και να ξέρουμε πού πάει ακόμα και το τελευταίο </w:t>
      </w:r>
      <w:proofErr w:type="spellStart"/>
      <w:r>
        <w:rPr>
          <w:rFonts w:eastAsia="Times New Roman" w:cs="Times New Roman"/>
          <w:szCs w:val="24"/>
        </w:rPr>
        <w:t>σεντ</w:t>
      </w:r>
      <w:proofErr w:type="spellEnd"/>
      <w:r>
        <w:rPr>
          <w:rFonts w:eastAsia="Times New Roman" w:cs="Times New Roman"/>
          <w:szCs w:val="24"/>
        </w:rPr>
        <w:t xml:space="preserve"> και να μη βρισκόμαστε σε δυσάρεστη θέση.</w:t>
      </w:r>
    </w:p>
    <w:p w14:paraId="644FCA88"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Και άλλα προβλήματα υπάρχουν, τα οποία μπορεί να λυθούν με την ηλεκτρονική διακυβέρνηση, όπως να λέει Υπουργός ότι δεν ξέρουμε</w:t>
      </w:r>
      <w:r>
        <w:rPr>
          <w:rFonts w:eastAsia="Times New Roman" w:cs="Times New Roman"/>
          <w:szCs w:val="24"/>
        </w:rPr>
        <w:t xml:space="preserve"> πού βρίσκονται οι δημόσιοι υπάλληλοι, ποιο αντικείμενο έχουν κ.λπ.</w:t>
      </w:r>
      <w:r>
        <w:rPr>
          <w:rFonts w:eastAsia="Times New Roman" w:cs="Times New Roman"/>
          <w:szCs w:val="24"/>
        </w:rPr>
        <w:t>.</w:t>
      </w:r>
    </w:p>
    <w:p w14:paraId="644FCA89"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Δεν θέλω να κουράσω το Σώμα. Επί της αρχής, λοιπόν, λέμε «</w:t>
      </w:r>
      <w:r>
        <w:rPr>
          <w:rFonts w:eastAsia="Times New Roman" w:cs="Times New Roman"/>
          <w:szCs w:val="24"/>
        </w:rPr>
        <w:t>ν</w:t>
      </w:r>
      <w:r>
        <w:rPr>
          <w:rFonts w:eastAsia="Times New Roman" w:cs="Times New Roman"/>
          <w:szCs w:val="24"/>
        </w:rPr>
        <w:t>αι» και θα τοποθετηθούμε στα άρθρα.</w:t>
      </w:r>
    </w:p>
    <w:p w14:paraId="644FCA8A"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Πολύ ωραία, κύριε Μεγαλομύστακα.</w:t>
      </w:r>
    </w:p>
    <w:p w14:paraId="644FCA8B"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Νομίζω ότι δεν υπάρχει άλ</w:t>
      </w:r>
      <w:r>
        <w:rPr>
          <w:rFonts w:eastAsia="Times New Roman" w:cs="Times New Roman"/>
          <w:szCs w:val="24"/>
        </w:rPr>
        <w:t>λος ομιλητής.</w:t>
      </w:r>
    </w:p>
    <w:p w14:paraId="644FCA8C"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δεν ξέρω αν θέλετε να πείτε κάτι ή να προχωρήσουμε στην ψηφοφορία.</w:t>
      </w:r>
    </w:p>
    <w:p w14:paraId="644FCA8D"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t>Δ</w:t>
      </w:r>
      <w:r>
        <w:rPr>
          <w:rFonts w:eastAsia="Times New Roman" w:cs="Times New Roman"/>
          <w:b/>
          <w:szCs w:val="24"/>
        </w:rPr>
        <w:t>ΗΜΟΣ</w:t>
      </w:r>
      <w:r>
        <w:rPr>
          <w:rFonts w:eastAsia="Times New Roman" w:cs="Times New Roman"/>
          <w:b/>
          <w:szCs w:val="24"/>
        </w:rPr>
        <w:t xml:space="preserve"> ΠΑΠΑΔΗΜΗΤΡΙΟΥ (Υπουργός Οικονομίας και Ανάπτυξης):</w:t>
      </w:r>
      <w:r>
        <w:rPr>
          <w:rFonts w:eastAsia="Times New Roman" w:cs="Times New Roman"/>
          <w:szCs w:val="24"/>
        </w:rPr>
        <w:t xml:space="preserve"> Όχι, κύριε Πρόεδρε.</w:t>
      </w:r>
    </w:p>
    <w:p w14:paraId="644FCA8E"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Ευχαριστώ.</w:t>
      </w:r>
    </w:p>
    <w:p w14:paraId="644FCA8F" w14:textId="77777777" w:rsidR="0050333C" w:rsidRDefault="00414943">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w:t>
      </w:r>
      <w:r>
        <w:rPr>
          <w:rFonts w:eastAsia="Times New Roman" w:cs="Times New Roman"/>
          <w:szCs w:val="24"/>
        </w:rPr>
        <w:t>αι περαιωμένη η συζήτηση επί της αρχής, των άρθρων και της τροπολογίας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«Απλοποίηση διαδικασιών σύστασης επιχειρήσεων, άρση κανονιστικών εμποδίων στον ανταγωνισμό και λοιπές διατάξεις» και εισερχόμ</w:t>
      </w:r>
      <w:r>
        <w:rPr>
          <w:rFonts w:eastAsia="Times New Roman" w:cs="Times New Roman"/>
          <w:szCs w:val="24"/>
        </w:rPr>
        <w:t xml:space="preserve">αστε </w:t>
      </w:r>
      <w:r>
        <w:rPr>
          <w:rFonts w:eastAsia="Times New Roman" w:cs="Times New Roman"/>
          <w:szCs w:val="24"/>
        </w:rPr>
        <w:t>στην ψήφισή τους.</w:t>
      </w:r>
    </w:p>
    <w:p w14:paraId="644FCA9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644FCA9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9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9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644FCA9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644FCA9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9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9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9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644FCA99"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 Συνεπώς το σχέδιο νόμου του Υπουργείου Οικονομίας και Ανάπτυξης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Απλοποίηση διαδικασιών σύστασης επιχειρήσεων, άρση κανονιστικών εμποδίων στον ανταγωνισμό και λοιπ</w:t>
      </w:r>
      <w:r>
        <w:rPr>
          <w:rFonts w:eastAsia="Times New Roman"/>
          <w:color w:val="000000"/>
          <w:szCs w:val="24"/>
          <w:shd w:val="clear" w:color="auto" w:fill="FFFFFF"/>
        </w:rPr>
        <w:t>ές διατάξεις»</w:t>
      </w:r>
      <w:r>
        <w:rPr>
          <w:rFonts w:eastAsia="Times New Roman" w:cs="Times New Roman"/>
          <w:szCs w:val="24"/>
        </w:rPr>
        <w:t xml:space="preserve"> έγινε δεκτό επί της αρχής κατά πλειοψηφία. </w:t>
      </w:r>
    </w:p>
    <w:p w14:paraId="644FCA9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644FCA9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44FCA9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9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9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A9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A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w:t>
      </w:r>
      <w:r>
        <w:rPr>
          <w:rFonts w:eastAsia="Times New Roman" w:cs="Times New Roman"/>
          <w:b/>
          <w:szCs w:val="24"/>
        </w:rPr>
        <w:t xml:space="preserve">ΑΝΟΥΗΛ ΣΥΝΤΥΧΑΚΗΣ: </w:t>
      </w:r>
      <w:r>
        <w:rPr>
          <w:rFonts w:eastAsia="Times New Roman" w:cs="Times New Roman"/>
          <w:szCs w:val="24"/>
        </w:rPr>
        <w:t>Όχι.</w:t>
      </w:r>
    </w:p>
    <w:p w14:paraId="644FCAA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A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A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Ναι.</w:t>
      </w:r>
    </w:p>
    <w:p w14:paraId="644FCAA4"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1 έγινε δεκτό ως έχει κατά πλειοψηφία.</w:t>
      </w:r>
    </w:p>
    <w:p w14:paraId="644FCAA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44FCAA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ΑΝΑΣΤΑΣΙΑ Γ</w:t>
      </w:r>
      <w:r>
        <w:rPr>
          <w:rFonts w:eastAsia="Times New Roman" w:cs="Times New Roman"/>
          <w:b/>
          <w:szCs w:val="24"/>
        </w:rPr>
        <w:t xml:space="preserve">ΚΑΡΑ: </w:t>
      </w:r>
      <w:r>
        <w:rPr>
          <w:rFonts w:eastAsia="Times New Roman" w:cs="Times New Roman"/>
          <w:szCs w:val="24"/>
        </w:rPr>
        <w:t>Ναι.</w:t>
      </w:r>
    </w:p>
    <w:p w14:paraId="644FCAA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A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AA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A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A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A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A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AE"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άρθρο 2 έγινε δεκτό ως έχει κατά πλειοψηφία.</w:t>
      </w:r>
    </w:p>
    <w:p w14:paraId="644FCAA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 ως έχει;</w:t>
      </w:r>
    </w:p>
    <w:p w14:paraId="644FCAB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B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B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AB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B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B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B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B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B8"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το άρθρο 3 έγινε δεκτό ως έχει κατά πλειοψηφία.</w:t>
      </w:r>
    </w:p>
    <w:p w14:paraId="644FCAB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644FCAB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B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B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ΣΑ</w:t>
      </w:r>
      <w:r>
        <w:rPr>
          <w:rFonts w:eastAsia="Times New Roman" w:cs="Times New Roman"/>
          <w:b/>
          <w:szCs w:val="24"/>
        </w:rPr>
        <w:t xml:space="preserve">ΧΙΝΙΔΗΣ: </w:t>
      </w:r>
      <w:r>
        <w:rPr>
          <w:rFonts w:eastAsia="Times New Roman" w:cs="Times New Roman"/>
          <w:szCs w:val="24"/>
        </w:rPr>
        <w:t>Παρών.</w:t>
      </w:r>
    </w:p>
    <w:p w14:paraId="644FCAB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B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B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C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C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C2"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το άρθρο 4 έγινε δεκτό ως έχει κατά πλειοψηφία.</w:t>
      </w:r>
    </w:p>
    <w:p w14:paraId="644FCAC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5 ως έχει;</w:t>
      </w:r>
    </w:p>
    <w:p w14:paraId="644FCAC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C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C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AC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C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C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644FCAC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C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CC"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5 έγινε δεκτό ως έχει κατά πλειοψηφία.</w:t>
      </w:r>
    </w:p>
    <w:p w14:paraId="644FCAC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644FCAC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C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D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AD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D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D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D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D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D6" w14:textId="77777777" w:rsidR="0050333C" w:rsidRDefault="00414943">
      <w:pPr>
        <w:spacing w:after="0"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Συνεπώς το άρθρο 6 έγινε δεκτό ως έχει κατά πλειοψηφία.</w:t>
      </w:r>
    </w:p>
    <w:p w14:paraId="644FCAD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644FCAD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w:t>
      </w:r>
      <w:r>
        <w:rPr>
          <w:rFonts w:eastAsia="Times New Roman" w:cs="Times New Roman"/>
          <w:b/>
          <w:szCs w:val="24"/>
        </w:rPr>
        <w:t xml:space="preserve">Α ΓΚΑΡΑ: </w:t>
      </w:r>
      <w:r>
        <w:rPr>
          <w:rFonts w:eastAsia="Times New Roman" w:cs="Times New Roman"/>
          <w:szCs w:val="24"/>
        </w:rPr>
        <w:t>Ναι.</w:t>
      </w:r>
    </w:p>
    <w:p w14:paraId="644FCAD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D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AD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D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D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D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D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E0"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το άρθρο 7</w:t>
      </w:r>
      <w:r>
        <w:rPr>
          <w:rFonts w:eastAsia="Times New Roman" w:cs="Times New Roman"/>
          <w:szCs w:val="24"/>
        </w:rPr>
        <w:t xml:space="preserve"> έγινε δεκτό ως έχει κατά πλειοψηφία.</w:t>
      </w:r>
    </w:p>
    <w:p w14:paraId="644FCAE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644FCAE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Ναι.</w:t>
      </w:r>
    </w:p>
    <w:p w14:paraId="644FCAE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E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AE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AE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E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E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E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EA"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8 έγινε δεκτό ως έχει κατά πλειοψηφία.</w:t>
      </w:r>
    </w:p>
    <w:p w14:paraId="644FCAE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644FCAE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E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E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AE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Παρών.</w:t>
      </w:r>
    </w:p>
    <w:p w14:paraId="644FCAF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F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F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AF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AF4"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9 έγινε δεκτό ως έχει κατά πλειοψηφία</w:t>
      </w:r>
      <w:r>
        <w:rPr>
          <w:rFonts w:eastAsia="Times New Roman" w:cs="Times New Roman"/>
          <w:szCs w:val="24"/>
        </w:rPr>
        <w:t>.</w:t>
      </w:r>
    </w:p>
    <w:p w14:paraId="644FCAF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644FCAF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AF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AF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AF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44FCAF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AF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AF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644FCAF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w:t>
      </w:r>
      <w:r>
        <w:rPr>
          <w:rFonts w:eastAsia="Times New Roman" w:cs="Times New Roman"/>
          <w:b/>
          <w:szCs w:val="24"/>
        </w:rPr>
        <w:t xml:space="preserve">ΥΣΤΑΚΑΣ: </w:t>
      </w:r>
      <w:r>
        <w:rPr>
          <w:rFonts w:eastAsia="Times New Roman" w:cs="Times New Roman"/>
          <w:szCs w:val="24"/>
        </w:rPr>
        <w:t>Ναι.</w:t>
      </w:r>
    </w:p>
    <w:p w14:paraId="644FCAFE"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το άρθρο 10 έγινε δεκτό ως έχει κατά πλειοψηφία.</w:t>
      </w:r>
    </w:p>
    <w:p w14:paraId="644FCAF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644FCB0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0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0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B0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44FCB0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0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0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0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08" w14:textId="77777777" w:rsidR="0050333C" w:rsidRDefault="00414943">
      <w:pPr>
        <w:spacing w:after="0"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cs="Times New Roman"/>
          <w:szCs w:val="24"/>
        </w:rPr>
        <w:t xml:space="preserve"> Συνεπώς το άρθρο 11 έγινε δεκτό ως έχει κατά πλειοψηφία.</w:t>
      </w:r>
    </w:p>
    <w:p w14:paraId="644FCB0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άρθρο 12 ως έχει;</w:t>
      </w:r>
    </w:p>
    <w:p w14:paraId="644FCB0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0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0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B0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44FCB0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0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1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1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12"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w:t>
      </w:r>
      <w:r>
        <w:rPr>
          <w:rFonts w:eastAsia="Times New Roman"/>
          <w:b/>
          <w:szCs w:val="24"/>
        </w:rPr>
        <w:t>ΕΥΩΝ (Αναστάσιος Κουράκης):</w:t>
      </w:r>
      <w:r>
        <w:rPr>
          <w:rFonts w:eastAsia="Times New Roman" w:cs="Times New Roman"/>
          <w:szCs w:val="24"/>
        </w:rPr>
        <w:t xml:space="preserve"> Συνεπώς το άρθρο 12 έγινε δεκτό ως έχει κατά πλειοψηφία.</w:t>
      </w:r>
    </w:p>
    <w:p w14:paraId="644FCB1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644FCB1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Ναι.</w:t>
      </w:r>
    </w:p>
    <w:p w14:paraId="644FCB1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1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B1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B1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w:t>
      </w:r>
      <w:r>
        <w:rPr>
          <w:rFonts w:eastAsia="Times New Roman" w:cs="Times New Roman"/>
          <w:b/>
          <w:szCs w:val="24"/>
        </w:rPr>
        <w:t xml:space="preserve">ΥΝΤΥΧΑΚΗΣ: </w:t>
      </w:r>
      <w:r>
        <w:rPr>
          <w:rFonts w:eastAsia="Times New Roman" w:cs="Times New Roman"/>
          <w:szCs w:val="24"/>
        </w:rPr>
        <w:t>Όχι.</w:t>
      </w:r>
    </w:p>
    <w:p w14:paraId="644FCB1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1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1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1C"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13 έγινε δεκτό ως έχει κατά πλειοψηφία.</w:t>
      </w:r>
    </w:p>
    <w:p w14:paraId="644FCB1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644FCB1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1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2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B2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Ναι.</w:t>
      </w:r>
    </w:p>
    <w:p w14:paraId="644FCB2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2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2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2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26"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το άρθρο 14 έγινε δεκτό ως έχει κατά πλειοψηφία.</w:t>
      </w:r>
    </w:p>
    <w:p w14:paraId="644FCB2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644FCB2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2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Όχι.</w:t>
      </w:r>
    </w:p>
    <w:p w14:paraId="644FCB2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644FCB2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p>
    <w:p w14:paraId="644FCB2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644FCB2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w:t>
      </w:r>
      <w:r>
        <w:rPr>
          <w:rFonts w:eastAsia="Times New Roman" w:cs="Times New Roman"/>
          <w:szCs w:val="24"/>
        </w:rPr>
        <w:t>ι.</w:t>
      </w:r>
    </w:p>
    <w:p w14:paraId="644FCB2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644FCB2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Όχι.</w:t>
      </w:r>
    </w:p>
    <w:p w14:paraId="644FCB30"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15 έγινε δεκτό ως έχει κατά πλειοψηφία.</w:t>
      </w:r>
    </w:p>
    <w:p w14:paraId="644FCB3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644FCB3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3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3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ΣΑΧΙΝΙΔΗΣ: </w:t>
      </w:r>
      <w:r>
        <w:rPr>
          <w:rFonts w:eastAsia="Times New Roman" w:cs="Times New Roman"/>
          <w:szCs w:val="24"/>
        </w:rPr>
        <w:t xml:space="preserve">Όχι. </w:t>
      </w:r>
    </w:p>
    <w:p w14:paraId="644FCB3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B3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3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3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3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3A" w14:textId="77777777" w:rsidR="0050333C" w:rsidRDefault="00414943">
      <w:pPr>
        <w:spacing w:after="0"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cs="Times New Roman"/>
          <w:szCs w:val="24"/>
        </w:rPr>
        <w:t xml:space="preserve"> Συνεπώς το άρθρο 16 έγινε δεκτό ως έχει κατά πλειοψηφία.</w:t>
      </w:r>
    </w:p>
    <w:p w14:paraId="644FCB3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17 ως έχει;</w:t>
      </w:r>
    </w:p>
    <w:p w14:paraId="644FCB3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3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Παρών.</w:t>
      </w:r>
    </w:p>
    <w:p w14:paraId="644FCB3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Παρών. </w:t>
      </w:r>
    </w:p>
    <w:p w14:paraId="644FCB3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644FCB4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4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4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4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44"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Συνεπώς το άρθρο 17 έγινε δεκτό ως έχει κατά πλειοψηφία.</w:t>
      </w:r>
    </w:p>
    <w:p w14:paraId="644FCB4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644FCB4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Ναι.</w:t>
      </w:r>
    </w:p>
    <w:p w14:paraId="644FCB4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4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4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 xml:space="preserve">ΚΩΝΣΤΑΝΤΙΝΟΠΟΥΛΟΣ: </w:t>
      </w:r>
      <w:r>
        <w:rPr>
          <w:rFonts w:eastAsia="Times New Roman" w:cs="Times New Roman"/>
          <w:szCs w:val="24"/>
        </w:rPr>
        <w:t>Παρών.</w:t>
      </w:r>
    </w:p>
    <w:p w14:paraId="644FCB4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4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B4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44FCB4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4E"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18 έγινε δεκτό ως έχει κατά πλειοψηφία.</w:t>
      </w:r>
    </w:p>
    <w:p w14:paraId="644FCB4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19 ως έχει;</w:t>
      </w:r>
    </w:p>
    <w:p w14:paraId="644FCB5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5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Όχι.</w:t>
      </w:r>
    </w:p>
    <w:p w14:paraId="644FCB5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644FCB5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Παρών.</w:t>
      </w:r>
    </w:p>
    <w:p w14:paraId="644FCB5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5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44FCB5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5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B58" w14:textId="77777777" w:rsidR="0050333C" w:rsidRDefault="00414943">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w:t>
      </w:r>
      <w:r>
        <w:rPr>
          <w:rFonts w:eastAsia="Times New Roman"/>
          <w:b/>
          <w:szCs w:val="24"/>
        </w:rPr>
        <w:t>Κουράκης):</w:t>
      </w:r>
      <w:r>
        <w:rPr>
          <w:rFonts w:eastAsia="Times New Roman"/>
          <w:szCs w:val="24"/>
        </w:rPr>
        <w:t xml:space="preserve"> </w:t>
      </w:r>
      <w:r>
        <w:rPr>
          <w:rFonts w:eastAsia="Times New Roman" w:cs="Times New Roman"/>
          <w:szCs w:val="24"/>
        </w:rPr>
        <w:t>Συνεπώς το άρθρο 19 έγινε δεκτό ως έχει κατά πλειοψηφία.</w:t>
      </w:r>
    </w:p>
    <w:p w14:paraId="644FCB5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644FCB5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5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Παρών.</w:t>
      </w:r>
    </w:p>
    <w:p w14:paraId="644FCB5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5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644FCB5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B5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Παρών.</w:t>
      </w:r>
    </w:p>
    <w:p w14:paraId="644FCB6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Ναι.</w:t>
      </w:r>
    </w:p>
    <w:p w14:paraId="644FCB6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644FCB62"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Συνεπώς το άρθρο 20 έγινε δεκτό ως έχει κατά πλειοψηφία.</w:t>
      </w:r>
    </w:p>
    <w:p w14:paraId="644FCB6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όπως τροποποιήθηκε από τον κύριο Υπου</w:t>
      </w:r>
      <w:r>
        <w:rPr>
          <w:rFonts w:eastAsia="Times New Roman" w:cs="Times New Roman"/>
          <w:szCs w:val="24"/>
        </w:rPr>
        <w:t>ργό;</w:t>
      </w:r>
    </w:p>
    <w:p w14:paraId="644FCB6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6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Όχι.</w:t>
      </w:r>
    </w:p>
    <w:p w14:paraId="644FCB6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644FCB6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644FCB6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6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6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6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6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w:t>
      </w:r>
      <w:r>
        <w:rPr>
          <w:rFonts w:eastAsia="Times New Roman" w:cs="Times New Roman"/>
          <w:szCs w:val="24"/>
        </w:rPr>
        <w:t>πώς το άρθρο 21 έγινε δεκτό, όπως τροποποιήθηκε από τον κύριο Υπουργό, κατά πλειοψηφία.</w:t>
      </w:r>
    </w:p>
    <w:p w14:paraId="644FCB6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όπως τροποποιήθηκε από τον κύριο Υπουργό;</w:t>
      </w:r>
    </w:p>
    <w:p w14:paraId="644FCB6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6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Όχι.</w:t>
      </w:r>
    </w:p>
    <w:p w14:paraId="644FCB7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7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w:t>
      </w:r>
      <w:r>
        <w:rPr>
          <w:rFonts w:eastAsia="Times New Roman" w:cs="Times New Roman"/>
          <w:b/>
          <w:szCs w:val="24"/>
        </w:rPr>
        <w:t>ΩΝΣΤΑΝΤΙΝΟΠΟΥΛΟΣ:</w:t>
      </w:r>
      <w:r>
        <w:rPr>
          <w:rFonts w:eastAsia="Times New Roman" w:cs="Times New Roman"/>
          <w:szCs w:val="24"/>
        </w:rPr>
        <w:t xml:space="preserve"> Παρών.</w:t>
      </w:r>
    </w:p>
    <w:p w14:paraId="644FCB7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7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44FCB7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7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644FCB7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Συνεπώς το άρθρο 22 έγινε δεκτό, όπως τροποποιήθηκε από τον κύριο Υπουργό, κατά πλειοψηφία.</w:t>
      </w:r>
    </w:p>
    <w:p w14:paraId="644FCB7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644FCB7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7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Όχι.</w:t>
      </w:r>
    </w:p>
    <w:p w14:paraId="644FCB7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7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644FCB7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7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44FCB7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7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ΜΕΓΑΛΟΜΥΣΤΑΚΑΣ:</w:t>
      </w:r>
      <w:r>
        <w:rPr>
          <w:rFonts w:eastAsia="Times New Roman" w:cs="Times New Roman"/>
          <w:szCs w:val="24"/>
        </w:rPr>
        <w:t xml:space="preserve"> Όχι.</w:t>
      </w:r>
    </w:p>
    <w:p w14:paraId="644FCB8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23 έγινε δεκτό ως έχει κατά πλειοψηφία.</w:t>
      </w:r>
    </w:p>
    <w:p w14:paraId="644FCB8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24 ως έχει;</w:t>
      </w:r>
    </w:p>
    <w:p w14:paraId="644FCB8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8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8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8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w:t>
      </w:r>
      <w:r>
        <w:rPr>
          <w:rFonts w:eastAsia="Times New Roman" w:cs="Times New Roman"/>
          <w:b/>
          <w:szCs w:val="24"/>
        </w:rPr>
        <w:t>ΠΟΥΛΟΣ:</w:t>
      </w:r>
      <w:r>
        <w:rPr>
          <w:rFonts w:eastAsia="Times New Roman" w:cs="Times New Roman"/>
          <w:szCs w:val="24"/>
        </w:rPr>
        <w:t xml:space="preserve"> Παρών.</w:t>
      </w:r>
    </w:p>
    <w:p w14:paraId="644FCB8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8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644FCB8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8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8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24 έγινε δεκτό ως έχει κατά πλειοψηφία.</w:t>
      </w:r>
    </w:p>
    <w:p w14:paraId="644FCB8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w:t>
      </w:r>
      <w:r>
        <w:rPr>
          <w:rFonts w:eastAsia="Times New Roman" w:cs="Times New Roman"/>
          <w:szCs w:val="24"/>
        </w:rPr>
        <w:t>5 ως έχει;</w:t>
      </w:r>
    </w:p>
    <w:p w14:paraId="644FCB8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8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8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Όχι.</w:t>
      </w:r>
    </w:p>
    <w:p w14:paraId="644FCB8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644FCB9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9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9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9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9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25 έγινε δεκτό ως έχει κατά πλειοψηφία.</w:t>
      </w:r>
    </w:p>
    <w:p w14:paraId="644FCB9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644FCB9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9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9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9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Όχι.</w:t>
      </w:r>
    </w:p>
    <w:p w14:paraId="644FCB9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9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w:t>
      </w:r>
      <w:r>
        <w:rPr>
          <w:rFonts w:eastAsia="Times New Roman" w:cs="Times New Roman"/>
          <w:b/>
          <w:szCs w:val="24"/>
        </w:rPr>
        <w:t>ΑΜΥΡΑΣ:</w:t>
      </w:r>
      <w:r>
        <w:rPr>
          <w:rFonts w:eastAsia="Times New Roman" w:cs="Times New Roman"/>
          <w:szCs w:val="24"/>
        </w:rPr>
        <w:t xml:space="preserve"> Ναι.</w:t>
      </w:r>
    </w:p>
    <w:p w14:paraId="644FCB9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9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644FCB9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26 έγινε δεκτό ως έχει κατά πλειοψηφία.</w:t>
      </w:r>
    </w:p>
    <w:p w14:paraId="644FCB9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644FCBA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A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A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644FCBA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644FCBA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A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A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A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A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Συνεπώς το άρθρο 27 έγινε δεκτό ως έχει κατά πλειοψη</w:t>
      </w:r>
      <w:r>
        <w:rPr>
          <w:rFonts w:eastAsia="Times New Roman" w:cs="Times New Roman"/>
          <w:szCs w:val="24"/>
        </w:rPr>
        <w:t>φία.</w:t>
      </w:r>
    </w:p>
    <w:p w14:paraId="644FCBA9"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644FCBA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A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 xml:space="preserve">Παρών. </w:t>
      </w:r>
    </w:p>
    <w:p w14:paraId="644FCBA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A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644FCBA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A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B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B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ΜΕΓΑΛΟΜΥΣΤΑΚΑΣ:</w:t>
      </w:r>
      <w:r>
        <w:rPr>
          <w:rFonts w:eastAsia="Times New Roman" w:cs="Times New Roman"/>
          <w:szCs w:val="24"/>
        </w:rPr>
        <w:t xml:space="preserve"> Ναι.</w:t>
      </w:r>
    </w:p>
    <w:p w14:paraId="644FCBB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28 έγινε δεκτό ως έχει κατά πλειοψηφία.</w:t>
      </w:r>
    </w:p>
    <w:p w14:paraId="644FCBB3"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644FCBB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Ναι.</w:t>
      </w:r>
    </w:p>
    <w:p w14:paraId="644FCBB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Παρών.</w:t>
      </w:r>
    </w:p>
    <w:p w14:paraId="644FCBB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B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Παρών.</w:t>
      </w:r>
    </w:p>
    <w:p w14:paraId="644FCBB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B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B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B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B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29 έγινε δεκτό ως έχει κατά πλειοψηφία.</w:t>
      </w:r>
    </w:p>
    <w:p w14:paraId="644FCBBD"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30 ως έχει;</w:t>
      </w:r>
    </w:p>
    <w:p w14:paraId="644FCBB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B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Παρών.</w:t>
      </w:r>
    </w:p>
    <w:p w14:paraId="644FCBC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C1"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Παρών.</w:t>
      </w:r>
      <w:r>
        <w:rPr>
          <w:rFonts w:eastAsia="Times New Roman" w:cs="Times New Roman"/>
          <w:b/>
          <w:szCs w:val="24"/>
        </w:rPr>
        <w:t xml:space="preserve"> </w:t>
      </w:r>
    </w:p>
    <w:p w14:paraId="644FCBC2"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r>
        <w:rPr>
          <w:rFonts w:eastAsia="Times New Roman" w:cs="Times New Roman"/>
          <w:b/>
          <w:szCs w:val="24"/>
        </w:rPr>
        <w:t xml:space="preserve"> </w:t>
      </w:r>
    </w:p>
    <w:p w14:paraId="644FCBC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C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C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C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ΠΡΟΕΔΡΕΥΩΝ (Αναστά</w:t>
      </w:r>
      <w:r>
        <w:rPr>
          <w:rFonts w:eastAsia="Times New Roman" w:cs="Times New Roman"/>
          <w:b/>
          <w:szCs w:val="24"/>
        </w:rPr>
        <w:t xml:space="preserve">σιος Κουράκης): </w:t>
      </w:r>
      <w:r>
        <w:rPr>
          <w:rFonts w:eastAsia="Times New Roman" w:cs="Times New Roman"/>
          <w:szCs w:val="24"/>
        </w:rPr>
        <w:t>Συνεπώς το άρθρο 30 έγινε δεκτό ως έχει κατά πλειοψηφία.</w:t>
      </w:r>
    </w:p>
    <w:p w14:paraId="644FCBC7"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644FCBC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C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Παρών.</w:t>
      </w:r>
    </w:p>
    <w:p w14:paraId="644FCBC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CB"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r>
        <w:rPr>
          <w:rFonts w:eastAsia="Times New Roman" w:cs="Times New Roman"/>
          <w:b/>
          <w:szCs w:val="24"/>
        </w:rPr>
        <w:t xml:space="preserve"> </w:t>
      </w:r>
    </w:p>
    <w:p w14:paraId="644FCBCC"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r>
        <w:rPr>
          <w:rFonts w:eastAsia="Times New Roman" w:cs="Times New Roman"/>
          <w:b/>
          <w:szCs w:val="24"/>
        </w:rPr>
        <w:t xml:space="preserve"> </w:t>
      </w:r>
    </w:p>
    <w:p w14:paraId="644FCBC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C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ΚΑΜΜΕΝΟΣ: </w:t>
      </w:r>
      <w:r>
        <w:rPr>
          <w:rFonts w:eastAsia="Times New Roman" w:cs="Times New Roman"/>
          <w:szCs w:val="24"/>
        </w:rPr>
        <w:t>Ναι.</w:t>
      </w:r>
    </w:p>
    <w:p w14:paraId="644FCBC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D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31 έγινε δεκτό ως έχει κατά πλειοψηφία.</w:t>
      </w:r>
    </w:p>
    <w:p w14:paraId="644FCBD1"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όπως τροποποιήθηκε από τον κύριο</w:t>
      </w:r>
      <w:r>
        <w:rPr>
          <w:rFonts w:eastAsia="Times New Roman" w:cs="Times New Roman"/>
          <w:szCs w:val="24"/>
        </w:rPr>
        <w:t xml:space="preserve"> Υπουργό;</w:t>
      </w:r>
    </w:p>
    <w:p w14:paraId="644FCBD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D3"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 xml:space="preserve">ΧΡΗΣΤΟΣ ΣΤΑΪΚΟΥΡΑΣ: </w:t>
      </w:r>
      <w:r>
        <w:rPr>
          <w:rFonts w:eastAsia="Times New Roman" w:cs="Times New Roman"/>
          <w:szCs w:val="24"/>
        </w:rPr>
        <w:t>Όχι.</w:t>
      </w:r>
      <w:r>
        <w:rPr>
          <w:rFonts w:eastAsia="Times New Roman" w:cs="Times New Roman"/>
          <w:b/>
          <w:szCs w:val="24"/>
        </w:rPr>
        <w:t xml:space="preserve"> </w:t>
      </w:r>
    </w:p>
    <w:p w14:paraId="644FCBD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D5"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ΚΩΝΣΤΑΝΤΙΝΟΠΟΥΛΟΣ:</w:t>
      </w:r>
      <w:r>
        <w:rPr>
          <w:rFonts w:eastAsia="Times New Roman" w:cs="Times New Roman"/>
          <w:szCs w:val="24"/>
        </w:rPr>
        <w:t xml:space="preserve"> Παρών.</w:t>
      </w:r>
      <w:r>
        <w:rPr>
          <w:rFonts w:eastAsia="Times New Roman" w:cs="Times New Roman"/>
          <w:b/>
          <w:szCs w:val="24"/>
        </w:rPr>
        <w:t xml:space="preserve"> </w:t>
      </w:r>
    </w:p>
    <w:p w14:paraId="644FCBD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644FCBD7"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Παρών.</w:t>
      </w:r>
      <w:r>
        <w:rPr>
          <w:rFonts w:eastAsia="Times New Roman" w:cs="Times New Roman"/>
          <w:b/>
          <w:szCs w:val="24"/>
        </w:rPr>
        <w:t xml:space="preserve"> </w:t>
      </w:r>
    </w:p>
    <w:p w14:paraId="644FCBD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D9"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ΑΝΑΣΤΑΣΙΟΣ ΜΕΓΑΛΟΜΥΣΤΑΚΑΣ:</w:t>
      </w:r>
      <w:r>
        <w:rPr>
          <w:rFonts w:eastAsia="Times New Roman" w:cs="Times New Roman"/>
          <w:szCs w:val="24"/>
        </w:rPr>
        <w:t xml:space="preserve"> Παρών.</w:t>
      </w:r>
      <w:r>
        <w:rPr>
          <w:rFonts w:eastAsia="Times New Roman" w:cs="Times New Roman"/>
          <w:b/>
          <w:szCs w:val="24"/>
        </w:rPr>
        <w:t xml:space="preserve"> </w:t>
      </w:r>
    </w:p>
    <w:p w14:paraId="644FCBD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Συνεπώς το άρθρο 32 έγινε δεκτό, όπως τροποποιήθηκε από τον κύριο Υπουργό, κατά πλειοψηφία.</w:t>
      </w:r>
    </w:p>
    <w:p w14:paraId="644FCBD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644FCBD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D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D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D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w:t>
      </w:r>
      <w:r>
        <w:rPr>
          <w:rFonts w:eastAsia="Times New Roman" w:cs="Times New Roman"/>
          <w:b/>
          <w:szCs w:val="24"/>
        </w:rPr>
        <w:t>ΑΣ ΚΩΝΣΤΑΝΤΙΝΟΠΟΥΛΟΣ:</w:t>
      </w:r>
      <w:r>
        <w:rPr>
          <w:rFonts w:eastAsia="Times New Roman" w:cs="Times New Roman"/>
          <w:szCs w:val="24"/>
        </w:rPr>
        <w:t xml:space="preserve"> Ναι.</w:t>
      </w:r>
    </w:p>
    <w:p w14:paraId="644FCBE0" w14:textId="77777777" w:rsidR="0050333C" w:rsidRDefault="00414943">
      <w:pPr>
        <w:spacing w:after="0" w:line="600" w:lineRule="auto"/>
        <w:ind w:firstLine="720"/>
        <w:jc w:val="both"/>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Παρών.</w:t>
      </w:r>
      <w:r>
        <w:rPr>
          <w:rFonts w:eastAsia="Times New Roman" w:cs="Times New Roman"/>
          <w:b/>
          <w:szCs w:val="24"/>
        </w:rPr>
        <w:t xml:space="preserve"> </w:t>
      </w:r>
    </w:p>
    <w:p w14:paraId="644FCBE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E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BE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E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33 έγινε δεκτό ως έχει κατά πλειοψηφία.</w:t>
      </w:r>
    </w:p>
    <w:p w14:paraId="644FCBE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778 και ειδικό 1 ως έχει; </w:t>
      </w:r>
    </w:p>
    <w:p w14:paraId="644FCBE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E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Όχι.</w:t>
      </w:r>
    </w:p>
    <w:p w14:paraId="644FCBE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E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644FCBEA"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EB"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44FCBE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ΔΗΜΗΤΡΙΟΣ ΚΑ</w:t>
      </w:r>
      <w:r>
        <w:rPr>
          <w:rFonts w:eastAsia="Times New Roman" w:cs="Times New Roman"/>
          <w:b/>
          <w:szCs w:val="24"/>
        </w:rPr>
        <w:t xml:space="preserve">ΜΜΕΝΟΣ: </w:t>
      </w:r>
      <w:r>
        <w:rPr>
          <w:rFonts w:eastAsia="Times New Roman" w:cs="Times New Roman"/>
          <w:szCs w:val="24"/>
        </w:rPr>
        <w:t>Ναι.</w:t>
      </w:r>
    </w:p>
    <w:p w14:paraId="644FCBE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644FCBE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η τροπολογία με γενικό αριθμό 778 και ειδικό 1 έγινε δεκτή ως έχει κατά πλειοψηφία και εντάσσεται στο νομοσχέδιο ως ίδιο άρθρο.</w:t>
      </w:r>
    </w:p>
    <w:p w14:paraId="644FCBE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ψήφιση του ακροτελεύτιου άρθρου.</w:t>
      </w:r>
    </w:p>
    <w:p w14:paraId="644FCBF0"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ακροτελεύτιο άρθρο;</w:t>
      </w:r>
    </w:p>
    <w:p w14:paraId="644FCBF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F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F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644FCBF4"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644FCBF5"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644FCBF6"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644FCBF7"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ΚΑΜΜΕΝΟΣ: </w:t>
      </w:r>
      <w:r>
        <w:rPr>
          <w:rFonts w:eastAsia="Times New Roman" w:cs="Times New Roman"/>
          <w:szCs w:val="24"/>
        </w:rPr>
        <w:t>Ναι.</w:t>
      </w:r>
    </w:p>
    <w:p w14:paraId="644FCBF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644FCBF9"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 ακροτελεύτιο άρθρο έγινε δεκτό κατά πλειοψηφία.</w:t>
      </w:r>
    </w:p>
    <w:p w14:paraId="644FCBFA"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Οικονομίας και Ανάπτυξης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Απλοποίηση διαδικασιών σύστασης επιχειρήσεων, άρση κανονιστ</w:t>
      </w:r>
      <w:r>
        <w:rPr>
          <w:rFonts w:eastAsia="Times New Roman"/>
          <w:color w:val="000000"/>
          <w:szCs w:val="24"/>
          <w:shd w:val="clear" w:color="auto" w:fill="FFFFFF"/>
        </w:rPr>
        <w:t xml:space="preserve">ικών </w:t>
      </w:r>
      <w:r>
        <w:rPr>
          <w:rFonts w:eastAsia="Times New Roman"/>
          <w:color w:val="000000"/>
          <w:szCs w:val="24"/>
          <w:shd w:val="clear" w:color="auto" w:fill="FFFFFF"/>
        </w:rPr>
        <w:lastRenderedPageBreak/>
        <w:t>εμποδίων στον ανταγωνισμό και λοιπές διατάξεις»</w:t>
      </w:r>
      <w:r>
        <w:rPr>
          <w:rFonts w:eastAsia="Times New Roman" w:cs="Times New Roman"/>
          <w:szCs w:val="24"/>
        </w:rPr>
        <w:t xml:space="preserve"> έγινε δεκτό επί της αρχής</w:t>
      </w:r>
      <w:r>
        <w:rPr>
          <w:rFonts w:eastAsia="Times New Roman" w:cs="Times New Roman"/>
          <w:szCs w:val="24"/>
        </w:rPr>
        <w:t xml:space="preserve"> και </w:t>
      </w:r>
      <w:r>
        <w:rPr>
          <w:rFonts w:eastAsia="Times New Roman" w:cs="Times New Roman"/>
          <w:szCs w:val="24"/>
        </w:rPr>
        <w:t xml:space="preserve">επί των άρθρων. </w:t>
      </w:r>
    </w:p>
    <w:p w14:paraId="644FCBFB"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644FCBFC"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Ναι.</w:t>
      </w:r>
    </w:p>
    <w:p w14:paraId="644FCBFD"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Ναι.</w:t>
      </w:r>
    </w:p>
    <w:p w14:paraId="644FCBFE"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Όχι. </w:t>
      </w:r>
    </w:p>
    <w:p w14:paraId="644FCBFF"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w:t>
      </w:r>
      <w:r>
        <w:rPr>
          <w:rFonts w:eastAsia="Times New Roman" w:cs="Times New Roman"/>
          <w:b/>
          <w:szCs w:val="24"/>
        </w:rPr>
        <w:t xml:space="preserve">ΟΥΛΟΣ: </w:t>
      </w:r>
      <w:r>
        <w:rPr>
          <w:rFonts w:eastAsia="Times New Roman" w:cs="Times New Roman"/>
          <w:szCs w:val="24"/>
        </w:rPr>
        <w:t>Όχι.</w:t>
      </w:r>
    </w:p>
    <w:p w14:paraId="644FCC00"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644FCC01"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44FCC02"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w:t>
      </w:r>
    </w:p>
    <w:p w14:paraId="644FCC03"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644FCC04" w14:textId="77777777" w:rsidR="0050333C" w:rsidRDefault="00414943">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Το νομοσχέδιο έγινε δεκτό και στο σύνολο κατά πλειοψηφία. </w:t>
      </w:r>
    </w:p>
    <w:p w14:paraId="644FCC05"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το νομοσχέδιο του Υπουργείου Οικονομίας και Ανάπτυξης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Απλοποίηση διαδικασιών σύστασης επιχειρήσεων, άρση κανονιστικών εμποδίων στον ανταγωνισμό και λοιπές διατάξεις»</w:t>
      </w:r>
      <w:r>
        <w:rPr>
          <w:rFonts w:eastAsia="Times New Roman" w:cs="Times New Roman"/>
          <w:szCs w:val="24"/>
        </w:rPr>
        <w:t xml:space="preserve"> έγινε δεκτό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 της αρχής, των άρθρων</w:t>
      </w:r>
      <w:r>
        <w:rPr>
          <w:rFonts w:eastAsia="Times New Roman" w:cs="Times New Roman"/>
          <w:szCs w:val="24"/>
        </w:rPr>
        <w:t>, των τροπολογιών</w:t>
      </w:r>
      <w:r>
        <w:rPr>
          <w:rFonts w:eastAsia="Times New Roman" w:cs="Times New Roman"/>
          <w:szCs w:val="24"/>
        </w:rPr>
        <w:t xml:space="preserve"> και του συνόλ</w:t>
      </w:r>
      <w:r>
        <w:rPr>
          <w:rFonts w:eastAsia="Times New Roman" w:cs="Times New Roman"/>
          <w:szCs w:val="24"/>
        </w:rPr>
        <w:t xml:space="preserve">ου </w:t>
      </w:r>
      <w:r>
        <w:rPr>
          <w:rFonts w:eastAsia="Times New Roman" w:cs="Times New Roman"/>
          <w:szCs w:val="24"/>
        </w:rPr>
        <w:t xml:space="preserve">κατά πλειοψηφία </w:t>
      </w:r>
      <w:r>
        <w:rPr>
          <w:rFonts w:eastAsia="Times New Roman" w:cs="Times New Roman"/>
          <w:szCs w:val="24"/>
        </w:rPr>
        <w:t xml:space="preserve">και έχει ως εξής: </w:t>
      </w:r>
    </w:p>
    <w:p w14:paraId="644FCC06" w14:textId="77777777" w:rsidR="0050333C" w:rsidRDefault="00414943">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329α</w:t>
      </w:r>
      <w:r>
        <w:rPr>
          <w:rFonts w:eastAsia="Times New Roman" w:cs="Times New Roman"/>
          <w:szCs w:val="24"/>
        </w:rPr>
        <w:t>)</w:t>
      </w:r>
    </w:p>
    <w:p w14:paraId="644FCC07"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w:t>
      </w:r>
      <w:r>
        <w:rPr>
          <w:rFonts w:eastAsia="Times New Roman" w:cs="Times New Roman"/>
          <w:szCs w:val="24"/>
        </w:rPr>
        <w:t>Κυρίες και κύριοι συνάδελφοι, π</w:t>
      </w:r>
      <w:r>
        <w:rPr>
          <w:rFonts w:eastAsia="Times New Roman" w:cs="Times New Roman"/>
          <w:szCs w:val="24"/>
        </w:rPr>
        <w:t xml:space="preserve">αρακαλώ το Σώμα να εξουσιοδοτήσει το Προεδρείο για την υπ’ </w:t>
      </w:r>
      <w:r>
        <w:rPr>
          <w:rFonts w:eastAsia="Times New Roman" w:cs="Times New Roman"/>
          <w:szCs w:val="24"/>
        </w:rPr>
        <w:t xml:space="preserve">ευθύνη </w:t>
      </w:r>
      <w:r>
        <w:rPr>
          <w:rFonts w:eastAsia="Times New Roman" w:cs="Times New Roman"/>
          <w:szCs w:val="24"/>
        </w:rPr>
        <w:t>του επικύρωση των Πρακτικών ως π</w:t>
      </w:r>
      <w:r>
        <w:rPr>
          <w:rFonts w:eastAsia="Times New Roman" w:cs="Times New Roman"/>
          <w:szCs w:val="24"/>
        </w:rPr>
        <w:t>ρος την ψήφιση στο σύνολο του παραπάνω νομοσχεδίου.</w:t>
      </w:r>
    </w:p>
    <w:p w14:paraId="644FCC08" w14:textId="77777777" w:rsidR="0050333C" w:rsidRDefault="00414943">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644FCC09" w14:textId="77777777" w:rsidR="0050333C" w:rsidRDefault="00414943">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644FCC0A" w14:textId="77777777" w:rsidR="0050333C" w:rsidRDefault="00414943">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w:t>
      </w:r>
      <w:r>
        <w:rPr>
          <w:rFonts w:eastAsia="Times New Roman" w:cs="Times New Roman"/>
        </w:rPr>
        <w:t>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w:t>
      </w:r>
      <w:r>
        <w:rPr>
          <w:rFonts w:eastAsia="Times New Roman" w:cs="Times New Roman"/>
        </w:rPr>
        <w:t>αθώς και τρεις συνοδοί εκπαιδευτικοί από το 2</w:t>
      </w:r>
      <w:r w:rsidRPr="003F6FF8">
        <w:rPr>
          <w:rFonts w:eastAsia="Times New Roman" w:cs="Times New Roman"/>
          <w:vertAlign w:val="superscript"/>
        </w:rPr>
        <w:t>o</w:t>
      </w:r>
      <w:r>
        <w:rPr>
          <w:rFonts w:eastAsia="Times New Roman" w:cs="Times New Roman"/>
        </w:rPr>
        <w:t xml:space="preserve"> Λύκειο </w:t>
      </w:r>
      <w:proofErr w:type="spellStart"/>
      <w:r>
        <w:rPr>
          <w:rFonts w:eastAsia="Times New Roman" w:cs="Times New Roman"/>
        </w:rPr>
        <w:t>Ναυπάκτου</w:t>
      </w:r>
      <w:proofErr w:type="spellEnd"/>
      <w:r>
        <w:rPr>
          <w:rFonts w:eastAsia="Times New Roman" w:cs="Times New Roman"/>
        </w:rPr>
        <w:t xml:space="preserve">. </w:t>
      </w:r>
    </w:p>
    <w:p w14:paraId="644FCC0B" w14:textId="77777777" w:rsidR="0050333C" w:rsidRDefault="00414943">
      <w:pPr>
        <w:spacing w:after="0" w:line="600" w:lineRule="auto"/>
        <w:ind w:firstLine="720"/>
        <w:jc w:val="both"/>
        <w:rPr>
          <w:rFonts w:eastAsia="Times New Roman" w:cs="Times New Roman"/>
        </w:rPr>
      </w:pPr>
      <w:r>
        <w:rPr>
          <w:rFonts w:eastAsia="Times New Roman" w:cs="Times New Roman"/>
        </w:rPr>
        <w:t>Η Βουλή σάς καλωσορίζει.</w:t>
      </w:r>
    </w:p>
    <w:p w14:paraId="644FCC0C" w14:textId="77777777" w:rsidR="0050333C" w:rsidRDefault="00414943">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44FCC0D" w14:textId="77777777" w:rsidR="0050333C" w:rsidRDefault="00414943">
      <w:pPr>
        <w:spacing w:after="0" w:line="600" w:lineRule="auto"/>
        <w:ind w:firstLine="720"/>
        <w:jc w:val="both"/>
        <w:rPr>
          <w:rFonts w:eastAsia="Times New Roman" w:cs="Times New Roman"/>
        </w:rPr>
      </w:pPr>
      <w:r>
        <w:rPr>
          <w:rFonts w:eastAsia="Times New Roman" w:cs="Times New Roman"/>
        </w:rPr>
        <w:t>Πρέπει, όμως, να σας πω ότι ήρθατε στο τέλος της διεξαγωγής της ψηφοφορίας. Έχουμε συζητήσει το νομοσχέδιο του Υπου</w:t>
      </w:r>
      <w:r>
        <w:rPr>
          <w:rFonts w:eastAsia="Times New Roman" w:cs="Times New Roman"/>
        </w:rPr>
        <w:t xml:space="preserve">ργείου Οικονομίας και Ανάπτυξης και ψηφίσαμε ένα-ένα τα άρθρα του. Τώρα είμαστε στο τέλος. </w:t>
      </w:r>
    </w:p>
    <w:p w14:paraId="644FCC0E" w14:textId="77777777" w:rsidR="0050333C" w:rsidRDefault="00414943">
      <w:pPr>
        <w:spacing w:after="0" w:line="600" w:lineRule="auto"/>
        <w:ind w:firstLine="720"/>
        <w:jc w:val="both"/>
        <w:rPr>
          <w:rFonts w:eastAsia="Times New Roman" w:cs="Times New Roman"/>
        </w:rPr>
      </w:pPr>
      <w:r>
        <w:rPr>
          <w:rFonts w:eastAsia="Times New Roman" w:cs="Times New Roman"/>
        </w:rPr>
        <w:lastRenderedPageBreak/>
        <w:t>Ελπίζω να έρθετε ξανά μια άλλη φορά και να έχετε την ευκαιρία να παρακολουθήσετε περισσότερο τη διαδικασία ψήφισης νομοσχεδίων. Θα θέλαμε να σας ξαναδούμε.</w:t>
      </w:r>
    </w:p>
    <w:p w14:paraId="644FCC0F" w14:textId="77777777" w:rsidR="0050333C" w:rsidRDefault="00414943">
      <w:pPr>
        <w:spacing w:after="0" w:line="600" w:lineRule="auto"/>
        <w:ind w:firstLine="720"/>
        <w:jc w:val="both"/>
        <w:rPr>
          <w:rFonts w:eastAsia="Times New Roman" w:cs="Times New Roman"/>
          <w:szCs w:val="24"/>
        </w:rPr>
      </w:pPr>
      <w:r>
        <w:rPr>
          <w:rFonts w:eastAsia="Times New Roman" w:cs="Times New Roman"/>
          <w:szCs w:val="24"/>
        </w:rPr>
        <w:t>Κυρίες κ</w:t>
      </w:r>
      <w:r>
        <w:rPr>
          <w:rFonts w:eastAsia="Times New Roman" w:cs="Times New Roman"/>
          <w:szCs w:val="24"/>
        </w:rPr>
        <w:t>αι κύριοι συνάδελφοι, δέχεστε στο σημείο αυτό να λύσουμε τη συνεδρίαση;</w:t>
      </w:r>
    </w:p>
    <w:p w14:paraId="644FCC10" w14:textId="77777777" w:rsidR="0050333C" w:rsidRDefault="00414943">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44FCC11" w14:textId="77777777" w:rsidR="0050333C" w:rsidRDefault="00414943">
      <w:pPr>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Με τη συναίνεση του Σώματος και ώρα 16.55΄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sidRPr="00B80FBC">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Τετάρτη</w:t>
      </w:r>
      <w:r>
        <w:rPr>
          <w:rFonts w:eastAsia="Times New Roman" w:cs="Times New Roman"/>
          <w:szCs w:val="24"/>
        </w:rPr>
        <w:t xml:space="preserve"> 30 Νοεμβρίου 2016 και ώρα 10.00΄, με αντικείμενο εργασιών του Σώματος νομοθετική εργασία</w:t>
      </w:r>
      <w:r>
        <w:rPr>
          <w:rFonts w:eastAsia="Times New Roman" w:cs="Times New Roman"/>
          <w:szCs w:val="24"/>
        </w:rPr>
        <w:t xml:space="preserve">: </w:t>
      </w:r>
      <w:r>
        <w:rPr>
          <w:rFonts w:eastAsia="Times New Roman" w:cs="Times New Roman"/>
          <w:szCs w:val="24"/>
        </w:rPr>
        <w:t>σύμφωνα με την ημερήσια διάταξη που έχει διανεμηθεί.</w:t>
      </w:r>
    </w:p>
    <w:p w14:paraId="644FCC12" w14:textId="77777777" w:rsidR="0050333C" w:rsidRDefault="00414943">
      <w:pPr>
        <w:spacing w:after="0" w:line="600" w:lineRule="auto"/>
        <w:ind w:left="720"/>
        <w:jc w:val="both"/>
        <w:rPr>
          <w:rFonts w:eastAsia="Times New Roman" w:cs="Times New Roman"/>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5033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MB+ylBcrDRTvBpmvYmbeqWPkjw=" w:salt="nmoVHKV203EcmzCiHOVw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3C"/>
    <w:rsid w:val="00414943"/>
    <w:rsid w:val="0050333C"/>
    <w:rsid w:val="008C7E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54C"/>
  <w15:docId w15:val="{A5C7B34F-A7C0-47D3-9D97-C8B48E79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8307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8307A"/>
    <w:rPr>
      <w:rFonts w:ascii="Segoe UI" w:hAnsi="Segoe UI" w:cs="Segoe UI"/>
      <w:sz w:val="18"/>
      <w:szCs w:val="18"/>
    </w:rPr>
  </w:style>
  <w:style w:type="paragraph" w:styleId="a4">
    <w:name w:val="Revision"/>
    <w:hidden/>
    <w:uiPriority w:val="99"/>
    <w:semiHidden/>
    <w:rsid w:val="00AA5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362</MetadataID>
    <Session xmlns="641f345b-441b-4b81-9152-adc2e73ba5e1">Β´</Session>
    <Date xmlns="641f345b-441b-4b81-9152-adc2e73ba5e1">2016-11-28T22:00:00+00:00</Date>
    <Status xmlns="641f345b-441b-4b81-9152-adc2e73ba5e1">
      <Url>https://intra.parliament.gr/praktika/Lists/Incoming_Metadata/EditForm.aspx?ID=362&amp;Source=/praktika/Recordings_Library/Forms/AllItems.aspx</Url>
      <Description>Δημοσιεύτηκε</Description>
    </Status>
    <Meeting xmlns="641f345b-441b-4b81-9152-adc2e73ba5e1">ΛΣΤ´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A877EC-6F91-4042-BE7E-92A7EEE8F64D}">
  <ds:schemaRefs>
    <ds:schemaRef ds:uri="http://schemas.microsoft.com/office/infopath/2007/PartnerControls"/>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641f345b-441b-4b81-9152-adc2e73ba5e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717776D-C5CE-4ABD-A9C4-BC3B22F9C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5C0DE4-181A-49D3-A8D0-6F8626327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298</Pages>
  <Words>54026</Words>
  <Characters>291746</Characters>
  <Application>Microsoft Office Word</Application>
  <DocSecurity>0</DocSecurity>
  <Lines>2431</Lines>
  <Paragraphs>690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345082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2016-12-06T09:28:00Z</dcterms:created>
  <dcterms:modified xsi:type="dcterms:W3CDTF">2016-12-06T09:28:00Z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